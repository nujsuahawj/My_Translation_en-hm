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AFBEA" w14:textId="77777777" w:rsidR="00BF3E5F" w:rsidRDefault="00F2670D">
      <w:pPr>
        <w:spacing w:line="200" w:lineRule="exact"/>
        <w:rPr>
          <w:sz w:val="24"/>
          <w:szCs w:val="24"/>
        </w:rPr>
      </w:pPr>
      <w:bookmarkStart w:id="0" w:name="page1"/>
      <w:bookmarkEnd w:id="0"/>
      <w:r>
        <w:rPr>
          <w:noProof/>
          <w:sz w:val="24"/>
          <w:szCs w:val="24"/>
        </w:rPr>
        <w:drawing>
          <wp:anchor distT="0" distB="0" distL="114300" distR="114300" simplePos="0" relativeHeight="251625984" behindDoc="1" locked="0" layoutInCell="0" allowOverlap="1" wp14:anchorId="02778A0D" wp14:editId="4C70CA62">
            <wp:simplePos x="0" y="0"/>
            <wp:positionH relativeFrom="page">
              <wp:posOffset>0</wp:posOffset>
            </wp:positionH>
            <wp:positionV relativeFrom="page">
              <wp:posOffset>0</wp:posOffset>
            </wp:positionV>
            <wp:extent cx="7772400" cy="100584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7772400" cy="10058400"/>
                    </a:xfrm>
                    <a:prstGeom prst="rect">
                      <a:avLst/>
                    </a:prstGeom>
                    <a:noFill/>
                  </pic:spPr>
                </pic:pic>
              </a:graphicData>
            </a:graphic>
            <wp14:sizeRelH relativeFrom="margin">
              <wp14:pctWidth>0</wp14:pctWidth>
            </wp14:sizeRelH>
            <wp14:sizeRelV relativeFrom="margin">
              <wp14:pctHeight>0</wp14:pctHeight>
            </wp14:sizeRelV>
          </wp:anchor>
        </w:drawing>
      </w:r>
    </w:p>
    <w:p w14:paraId="13DEFF53" w14:textId="77777777" w:rsidR="00BF3E5F" w:rsidRDefault="00BF3E5F">
      <w:pPr>
        <w:spacing w:line="357" w:lineRule="exact"/>
        <w:rPr>
          <w:sz w:val="24"/>
          <w:szCs w:val="24"/>
        </w:rPr>
      </w:pPr>
    </w:p>
    <w:p w14:paraId="0D545725" w14:textId="6E5AB407" w:rsidR="00A94301" w:rsidDel="00340A5F" w:rsidRDefault="001610C6" w:rsidP="00FC6022">
      <w:pPr>
        <w:spacing w:line="325" w:lineRule="auto"/>
        <w:ind w:right="600"/>
        <w:jc w:val="center"/>
        <w:rPr>
          <w:del w:id="1" w:author="Kaxiong" w:date="2021-06-08T19:07:00Z"/>
          <w:rFonts w:ascii="Arial" w:eastAsia="Arial" w:hAnsi="Arial" w:cs="Arial"/>
          <w:b/>
          <w:bCs/>
          <w:color w:val="1A6870"/>
          <w:sz w:val="40"/>
          <w:szCs w:val="40"/>
        </w:rPr>
      </w:pPr>
      <w:r>
        <w:rPr>
          <w:rFonts w:ascii="Arial" w:eastAsia="Arial" w:hAnsi="Arial" w:cs="Arial"/>
          <w:b/>
          <w:bCs/>
          <w:color w:val="1A6870"/>
          <w:sz w:val="40"/>
          <w:szCs w:val="40"/>
        </w:rPr>
        <w:t xml:space="preserve">       </w:t>
      </w:r>
      <w:ins w:id="2" w:author="Kaxiong" w:date="2021-06-08T18:57:00Z">
        <w:r w:rsidR="00C21481">
          <w:rPr>
            <w:rFonts w:ascii="Arial" w:eastAsia="Arial" w:hAnsi="Arial" w:cs="Arial"/>
            <w:b/>
            <w:bCs/>
            <w:color w:val="1A6870"/>
            <w:sz w:val="40"/>
            <w:szCs w:val="40"/>
          </w:rPr>
          <w:t xml:space="preserve">KEV </w:t>
        </w:r>
      </w:ins>
      <w:r w:rsidR="00F2670D" w:rsidRPr="00DB7470">
        <w:rPr>
          <w:rFonts w:ascii="Arial" w:eastAsia="Arial" w:hAnsi="Arial" w:cs="Arial"/>
          <w:b/>
          <w:bCs/>
          <w:color w:val="1A6870"/>
          <w:sz w:val="40"/>
          <w:szCs w:val="40"/>
        </w:rPr>
        <w:t xml:space="preserve">TXO </w:t>
      </w:r>
      <w:r w:rsidR="0072253C">
        <w:rPr>
          <w:rFonts w:ascii="Arial" w:eastAsia="Arial" w:hAnsi="Arial" w:cs="Arial"/>
          <w:b/>
          <w:bCs/>
          <w:color w:val="1A6870"/>
          <w:sz w:val="40"/>
          <w:szCs w:val="40"/>
        </w:rPr>
        <w:t xml:space="preserve">KEV </w:t>
      </w:r>
      <w:ins w:id="3" w:author="Kaxiong" w:date="2021-06-08T18:58:00Z">
        <w:r w:rsidR="00C21481">
          <w:rPr>
            <w:rFonts w:ascii="Arial" w:eastAsia="Arial" w:hAnsi="Arial" w:cs="Arial"/>
            <w:b/>
            <w:bCs/>
            <w:color w:val="1A6870"/>
            <w:sz w:val="40"/>
            <w:szCs w:val="40"/>
          </w:rPr>
          <w:t>RIS COV KE</w:t>
        </w:r>
      </w:ins>
      <w:ins w:id="4" w:author="Kaxiong" w:date="2021-06-08T18:59:00Z">
        <w:r w:rsidR="00C21481">
          <w:rPr>
            <w:rFonts w:ascii="Arial" w:eastAsia="Arial" w:hAnsi="Arial" w:cs="Arial"/>
            <w:b/>
            <w:bCs/>
            <w:color w:val="1A6870"/>
            <w:sz w:val="40"/>
            <w:szCs w:val="40"/>
          </w:rPr>
          <w:t xml:space="preserve">V PHOM SIJ </w:t>
        </w:r>
      </w:ins>
      <w:ins w:id="5" w:author="Kaxiong" w:date="2021-06-08T19:00:00Z">
        <w:r w:rsidR="00C21481">
          <w:rPr>
            <w:rFonts w:ascii="Arial" w:eastAsia="Arial" w:hAnsi="Arial" w:cs="Arial"/>
            <w:b/>
            <w:bCs/>
            <w:color w:val="1A6870"/>
            <w:sz w:val="40"/>
            <w:szCs w:val="40"/>
          </w:rPr>
          <w:t xml:space="preserve">NTAWM </w:t>
        </w:r>
      </w:ins>
      <w:ins w:id="6" w:author="Kaxiong" w:date="2021-06-08T19:01:00Z">
        <w:r w:rsidR="00C21481">
          <w:rPr>
            <w:rFonts w:ascii="Arial" w:eastAsia="Arial" w:hAnsi="Arial" w:cs="Arial"/>
            <w:b/>
            <w:bCs/>
            <w:color w:val="1A6870"/>
            <w:sz w:val="40"/>
            <w:szCs w:val="40"/>
          </w:rPr>
          <w:t xml:space="preserve">ZAUB MOV UAS </w:t>
        </w:r>
      </w:ins>
      <w:r w:rsidR="0072253C">
        <w:rPr>
          <w:rFonts w:ascii="Arial" w:eastAsia="Arial" w:hAnsi="Arial" w:cs="Arial"/>
          <w:b/>
          <w:bCs/>
          <w:color w:val="1A6870"/>
          <w:sz w:val="40"/>
          <w:szCs w:val="40"/>
        </w:rPr>
        <w:t xml:space="preserve">NYAB XEEB </w:t>
      </w:r>
      <w:del w:id="7" w:author="Kaxiong" w:date="2021-06-08T19:07:00Z">
        <w:r w:rsidR="0072253C" w:rsidDel="00340A5F">
          <w:rPr>
            <w:rFonts w:ascii="Arial" w:eastAsia="Arial" w:hAnsi="Arial" w:cs="Arial"/>
            <w:b/>
            <w:bCs/>
            <w:color w:val="1A6870"/>
            <w:sz w:val="40"/>
            <w:szCs w:val="40"/>
          </w:rPr>
          <w:delText xml:space="preserve">RAU </w:delText>
        </w:r>
      </w:del>
    </w:p>
    <w:p w14:paraId="4BB12FF2" w14:textId="782E926C" w:rsidR="00A94301" w:rsidRDefault="001610C6" w:rsidP="00FC6022">
      <w:pPr>
        <w:spacing w:line="325" w:lineRule="auto"/>
        <w:ind w:right="600"/>
        <w:jc w:val="center"/>
        <w:rPr>
          <w:rFonts w:ascii="Arial" w:eastAsia="Arial" w:hAnsi="Arial" w:cs="Arial"/>
          <w:b/>
          <w:bCs/>
          <w:color w:val="1A6870"/>
          <w:sz w:val="40"/>
          <w:szCs w:val="40"/>
        </w:rPr>
      </w:pPr>
      <w:del w:id="8" w:author="Kaxiong" w:date="2021-06-08T19:07:00Z">
        <w:r w:rsidDel="00340A5F">
          <w:rPr>
            <w:rFonts w:ascii="Arial" w:eastAsia="Arial" w:hAnsi="Arial" w:cs="Arial"/>
            <w:b/>
            <w:bCs/>
            <w:color w:val="1A6870"/>
            <w:sz w:val="40"/>
            <w:szCs w:val="40"/>
          </w:rPr>
          <w:delText xml:space="preserve">      </w:delText>
        </w:r>
        <w:r w:rsidR="0072253C" w:rsidDel="00340A5F">
          <w:rPr>
            <w:rFonts w:ascii="Arial" w:eastAsia="Arial" w:hAnsi="Arial" w:cs="Arial"/>
            <w:b/>
            <w:bCs/>
            <w:color w:val="1A6870"/>
            <w:sz w:val="40"/>
            <w:szCs w:val="40"/>
          </w:rPr>
          <w:delText xml:space="preserve">ZAUB MOV </w:delText>
        </w:r>
      </w:del>
      <w:r w:rsidR="0072253C">
        <w:rPr>
          <w:rFonts w:ascii="Arial" w:eastAsia="Arial" w:hAnsi="Arial" w:cs="Arial"/>
          <w:b/>
          <w:bCs/>
          <w:color w:val="1A6870"/>
          <w:sz w:val="40"/>
          <w:szCs w:val="40"/>
        </w:rPr>
        <w:t>THAUM MUAJ KEV SIB</w:t>
      </w:r>
    </w:p>
    <w:p w14:paraId="1624E1AB" w14:textId="47F293AF" w:rsidR="00A94301" w:rsidRDefault="0072253C" w:rsidP="00A94301">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w:t>
      </w:r>
      <w:r w:rsidR="001610C6">
        <w:rPr>
          <w:rFonts w:ascii="Arial" w:eastAsia="Arial" w:hAnsi="Arial" w:cs="Arial"/>
          <w:b/>
          <w:bCs/>
          <w:color w:val="1A6870"/>
          <w:sz w:val="40"/>
          <w:szCs w:val="40"/>
        </w:rPr>
        <w:t xml:space="preserve">     </w:t>
      </w:r>
      <w:r>
        <w:rPr>
          <w:rFonts w:ascii="Arial" w:eastAsia="Arial" w:hAnsi="Arial" w:cs="Arial"/>
          <w:b/>
          <w:bCs/>
          <w:color w:val="1A6870"/>
          <w:sz w:val="40"/>
          <w:szCs w:val="40"/>
        </w:rPr>
        <w:t>KOOM UA KE</w:t>
      </w:r>
      <w:r w:rsidR="00A94301">
        <w:rPr>
          <w:rFonts w:ascii="Arial" w:eastAsia="Arial" w:hAnsi="Arial" w:cs="Arial"/>
          <w:b/>
          <w:bCs/>
          <w:color w:val="1A6870"/>
          <w:sz w:val="40"/>
          <w:szCs w:val="40"/>
        </w:rPr>
        <w:t xml:space="preserve"> NTAWM</w:t>
      </w:r>
      <w:del w:id="9" w:author="Kaxiong" w:date="2021-06-08T19:20:00Z">
        <w:r w:rsidR="00A94301" w:rsidDel="00170BCE">
          <w:rPr>
            <w:rFonts w:ascii="Arial" w:eastAsia="Arial" w:hAnsi="Arial" w:cs="Arial"/>
            <w:b/>
            <w:bCs/>
            <w:color w:val="1A6870"/>
            <w:sz w:val="40"/>
            <w:szCs w:val="40"/>
          </w:rPr>
          <w:delText xml:space="preserve"> COV</w:delText>
        </w:r>
      </w:del>
      <w:r w:rsidR="00A94301">
        <w:rPr>
          <w:rFonts w:ascii="Arial" w:eastAsia="Arial" w:hAnsi="Arial" w:cs="Arial"/>
          <w:b/>
          <w:bCs/>
          <w:color w:val="1A6870"/>
          <w:sz w:val="40"/>
          <w:szCs w:val="40"/>
        </w:rPr>
        <w:t xml:space="preserve"> TSIAJ</w:t>
      </w:r>
    </w:p>
    <w:p w14:paraId="5DD1ED4A" w14:textId="16BE1B2A" w:rsidR="00A94301" w:rsidRDefault="00A94301" w:rsidP="00A94301">
      <w:pPr>
        <w:spacing w:line="325" w:lineRule="auto"/>
        <w:ind w:right="600"/>
        <w:jc w:val="center"/>
        <w:rPr>
          <w:rFonts w:ascii="Arial" w:eastAsia="Arial" w:hAnsi="Arial" w:cs="Arial"/>
          <w:b/>
          <w:bCs/>
          <w:color w:val="1A6870"/>
          <w:sz w:val="40"/>
          <w:szCs w:val="40"/>
        </w:rPr>
      </w:pPr>
      <w:r>
        <w:rPr>
          <w:rFonts w:ascii="Arial" w:eastAsia="Arial" w:hAnsi="Arial" w:cs="Arial"/>
          <w:b/>
          <w:bCs/>
          <w:color w:val="1A6870"/>
          <w:sz w:val="40"/>
          <w:szCs w:val="40"/>
        </w:rPr>
        <w:t xml:space="preserve"> TXHU NROG COV </w:t>
      </w:r>
    </w:p>
    <w:p w14:paraId="7E0D34FF" w14:textId="3DC1189F" w:rsidR="00A94301" w:rsidRPr="00DB7470" w:rsidRDefault="00A94301" w:rsidP="00FC6022">
      <w:pPr>
        <w:spacing w:line="325" w:lineRule="auto"/>
        <w:ind w:right="600"/>
        <w:jc w:val="center"/>
        <w:rPr>
          <w:sz w:val="40"/>
          <w:szCs w:val="40"/>
        </w:rPr>
      </w:pPr>
      <w:r>
        <w:rPr>
          <w:rFonts w:ascii="Arial" w:eastAsia="Arial" w:hAnsi="Arial" w:cs="Arial"/>
          <w:b/>
          <w:bCs/>
          <w:color w:val="1A6870"/>
          <w:sz w:val="40"/>
          <w:szCs w:val="40"/>
        </w:rPr>
        <w:t>QOOB LOO TSWJ XEEB</w:t>
      </w:r>
      <w:ins w:id="10" w:author="Kaxiong" w:date="2021-06-08T19:21:00Z">
        <w:r w:rsidR="00170BCE">
          <w:rPr>
            <w:rFonts w:ascii="Arial" w:eastAsia="Arial" w:hAnsi="Arial" w:cs="Arial"/>
            <w:b/>
            <w:bCs/>
            <w:color w:val="1A6870"/>
            <w:sz w:val="40"/>
            <w:szCs w:val="40"/>
          </w:rPr>
          <w:t>: FSMA</w:t>
        </w:r>
      </w:ins>
      <w:ins w:id="11" w:author="Kaxiong" w:date="2021-06-08T19:22:00Z">
        <w:r w:rsidR="00170BCE">
          <w:rPr>
            <w:rFonts w:ascii="Arial" w:eastAsia="Arial" w:hAnsi="Arial" w:cs="Arial"/>
            <w:b/>
            <w:bCs/>
            <w:color w:val="1A6870"/>
            <w:sz w:val="40"/>
            <w:szCs w:val="40"/>
          </w:rPr>
          <w:t xml:space="preserve"> THIAB QHO</w:t>
        </w:r>
      </w:ins>
      <w:ins w:id="12" w:author="Kaxiong" w:date="2021-06-08T19:23:00Z">
        <w:r w:rsidR="00170BCE">
          <w:rPr>
            <w:rFonts w:ascii="Arial" w:eastAsia="Arial" w:hAnsi="Arial" w:cs="Arial"/>
            <w:b/>
            <w:bCs/>
            <w:color w:val="1A6870"/>
            <w:sz w:val="40"/>
            <w:szCs w:val="40"/>
          </w:rPr>
          <w:t>V CHAW NYOB NRUG DEB</w:t>
        </w:r>
      </w:ins>
    </w:p>
    <w:p w14:paraId="0BFA37C8" w14:textId="77777777" w:rsidR="00BF3E5F" w:rsidRDefault="00BF3E5F">
      <w:pPr>
        <w:sectPr w:rsidR="00BF3E5F">
          <w:pgSz w:w="12240" w:h="15840"/>
          <w:pgMar w:top="1440" w:right="1440" w:bottom="625" w:left="1440" w:header="0" w:footer="0" w:gutter="0"/>
          <w:cols w:space="720" w:equalWidth="0">
            <w:col w:w="9360"/>
          </w:cols>
        </w:sectPr>
      </w:pPr>
    </w:p>
    <w:p w14:paraId="193AAF74" w14:textId="77777777" w:rsidR="00BF3E5F" w:rsidRDefault="00BF3E5F">
      <w:pPr>
        <w:spacing w:line="200" w:lineRule="exact"/>
        <w:rPr>
          <w:sz w:val="24"/>
          <w:szCs w:val="24"/>
        </w:rPr>
      </w:pPr>
    </w:p>
    <w:p w14:paraId="7B69A6AA" w14:textId="77777777" w:rsidR="00BF3E5F" w:rsidRDefault="00BF3E5F">
      <w:pPr>
        <w:spacing w:line="200" w:lineRule="exact"/>
        <w:rPr>
          <w:sz w:val="24"/>
          <w:szCs w:val="24"/>
        </w:rPr>
      </w:pPr>
    </w:p>
    <w:p w14:paraId="1F2BCA6F" w14:textId="77777777" w:rsidR="00BF3E5F" w:rsidRDefault="00BF3E5F">
      <w:pPr>
        <w:spacing w:line="200" w:lineRule="exact"/>
        <w:rPr>
          <w:sz w:val="24"/>
          <w:szCs w:val="24"/>
        </w:rPr>
      </w:pPr>
    </w:p>
    <w:p w14:paraId="6E01D5C5" w14:textId="77777777" w:rsidR="00BF3E5F" w:rsidRDefault="00BF3E5F">
      <w:pPr>
        <w:spacing w:line="200" w:lineRule="exact"/>
        <w:rPr>
          <w:sz w:val="24"/>
          <w:szCs w:val="24"/>
        </w:rPr>
      </w:pPr>
    </w:p>
    <w:p w14:paraId="5772D16A" w14:textId="77777777" w:rsidR="00BF3E5F" w:rsidRDefault="00BF3E5F">
      <w:pPr>
        <w:spacing w:line="200" w:lineRule="exact"/>
        <w:rPr>
          <w:sz w:val="24"/>
          <w:szCs w:val="24"/>
        </w:rPr>
      </w:pPr>
    </w:p>
    <w:p w14:paraId="6AD8AA3E" w14:textId="77777777" w:rsidR="00BF3E5F" w:rsidRDefault="00BF3E5F">
      <w:pPr>
        <w:spacing w:line="200" w:lineRule="exact"/>
        <w:rPr>
          <w:sz w:val="24"/>
          <w:szCs w:val="24"/>
        </w:rPr>
      </w:pPr>
    </w:p>
    <w:p w14:paraId="15080B74" w14:textId="77777777" w:rsidR="00BF3E5F" w:rsidRDefault="00BF3E5F">
      <w:pPr>
        <w:spacing w:line="200" w:lineRule="exact"/>
        <w:rPr>
          <w:sz w:val="24"/>
          <w:szCs w:val="24"/>
        </w:rPr>
      </w:pPr>
    </w:p>
    <w:p w14:paraId="70AC2F97" w14:textId="77777777" w:rsidR="00BF3E5F" w:rsidRDefault="00BF3E5F">
      <w:pPr>
        <w:spacing w:line="200" w:lineRule="exact"/>
        <w:rPr>
          <w:sz w:val="24"/>
          <w:szCs w:val="24"/>
        </w:rPr>
      </w:pPr>
    </w:p>
    <w:p w14:paraId="18AA9484" w14:textId="77777777" w:rsidR="00BF3E5F" w:rsidRDefault="00BF3E5F">
      <w:pPr>
        <w:spacing w:line="200" w:lineRule="exact"/>
        <w:rPr>
          <w:sz w:val="24"/>
          <w:szCs w:val="24"/>
        </w:rPr>
      </w:pPr>
    </w:p>
    <w:p w14:paraId="63104BB7" w14:textId="77777777" w:rsidR="00BF3E5F" w:rsidRDefault="00BF3E5F">
      <w:pPr>
        <w:spacing w:line="200" w:lineRule="exact"/>
        <w:rPr>
          <w:sz w:val="24"/>
          <w:szCs w:val="24"/>
        </w:rPr>
      </w:pPr>
    </w:p>
    <w:p w14:paraId="03359B6D" w14:textId="77777777" w:rsidR="00BF3E5F" w:rsidRDefault="00BF3E5F">
      <w:pPr>
        <w:spacing w:line="200" w:lineRule="exact"/>
        <w:rPr>
          <w:sz w:val="24"/>
          <w:szCs w:val="24"/>
        </w:rPr>
      </w:pPr>
    </w:p>
    <w:p w14:paraId="3A98664F" w14:textId="77777777" w:rsidR="00BF3E5F" w:rsidRDefault="00BF3E5F">
      <w:pPr>
        <w:spacing w:line="200" w:lineRule="exact"/>
        <w:rPr>
          <w:sz w:val="24"/>
          <w:szCs w:val="24"/>
        </w:rPr>
      </w:pPr>
    </w:p>
    <w:p w14:paraId="0399CA02" w14:textId="77777777" w:rsidR="00BF3E5F" w:rsidRDefault="00BF3E5F">
      <w:pPr>
        <w:spacing w:line="200" w:lineRule="exact"/>
        <w:rPr>
          <w:sz w:val="24"/>
          <w:szCs w:val="24"/>
        </w:rPr>
      </w:pPr>
    </w:p>
    <w:p w14:paraId="3DE76905" w14:textId="77777777" w:rsidR="00BF3E5F" w:rsidRDefault="00BF3E5F">
      <w:pPr>
        <w:spacing w:line="200" w:lineRule="exact"/>
        <w:rPr>
          <w:sz w:val="24"/>
          <w:szCs w:val="24"/>
        </w:rPr>
      </w:pPr>
    </w:p>
    <w:p w14:paraId="71B4CACB" w14:textId="77777777" w:rsidR="00BF3E5F" w:rsidRDefault="00BF3E5F">
      <w:pPr>
        <w:spacing w:line="200" w:lineRule="exact"/>
        <w:rPr>
          <w:sz w:val="24"/>
          <w:szCs w:val="24"/>
        </w:rPr>
      </w:pPr>
    </w:p>
    <w:p w14:paraId="3FD4AFC1" w14:textId="77777777" w:rsidR="00BF3E5F" w:rsidRDefault="00BF3E5F">
      <w:pPr>
        <w:spacing w:line="200" w:lineRule="exact"/>
        <w:rPr>
          <w:sz w:val="24"/>
          <w:szCs w:val="24"/>
        </w:rPr>
      </w:pPr>
    </w:p>
    <w:p w14:paraId="5D674911" w14:textId="77777777" w:rsidR="00BF3E5F" w:rsidRDefault="00BF3E5F">
      <w:pPr>
        <w:spacing w:line="200" w:lineRule="exact"/>
        <w:rPr>
          <w:sz w:val="24"/>
          <w:szCs w:val="24"/>
        </w:rPr>
      </w:pPr>
    </w:p>
    <w:p w14:paraId="5E6AF5BA" w14:textId="77777777" w:rsidR="00BF3E5F" w:rsidRDefault="00BF3E5F">
      <w:pPr>
        <w:spacing w:line="200" w:lineRule="exact"/>
        <w:rPr>
          <w:sz w:val="24"/>
          <w:szCs w:val="24"/>
        </w:rPr>
      </w:pPr>
    </w:p>
    <w:p w14:paraId="4861D7A2" w14:textId="77777777" w:rsidR="00BF3E5F" w:rsidRDefault="00BF3E5F">
      <w:pPr>
        <w:spacing w:line="200" w:lineRule="exact"/>
        <w:rPr>
          <w:sz w:val="24"/>
          <w:szCs w:val="24"/>
        </w:rPr>
      </w:pPr>
    </w:p>
    <w:p w14:paraId="6C9A2D60" w14:textId="77777777" w:rsidR="00BF3E5F" w:rsidRDefault="00BF3E5F">
      <w:pPr>
        <w:spacing w:line="200" w:lineRule="exact"/>
        <w:rPr>
          <w:sz w:val="24"/>
          <w:szCs w:val="24"/>
        </w:rPr>
      </w:pPr>
    </w:p>
    <w:p w14:paraId="71CBBFAC" w14:textId="77777777" w:rsidR="00BF3E5F" w:rsidRDefault="00BF3E5F">
      <w:pPr>
        <w:spacing w:line="200" w:lineRule="exact"/>
        <w:rPr>
          <w:sz w:val="24"/>
          <w:szCs w:val="24"/>
        </w:rPr>
      </w:pPr>
    </w:p>
    <w:p w14:paraId="308516CE" w14:textId="77777777" w:rsidR="00BF3E5F" w:rsidRDefault="00BF3E5F">
      <w:pPr>
        <w:spacing w:line="200" w:lineRule="exact"/>
        <w:rPr>
          <w:sz w:val="24"/>
          <w:szCs w:val="24"/>
        </w:rPr>
      </w:pPr>
    </w:p>
    <w:p w14:paraId="7CC8B745" w14:textId="77777777" w:rsidR="00BF3E5F" w:rsidRDefault="00BF3E5F">
      <w:pPr>
        <w:spacing w:line="200" w:lineRule="exact"/>
        <w:rPr>
          <w:sz w:val="24"/>
          <w:szCs w:val="24"/>
        </w:rPr>
      </w:pPr>
    </w:p>
    <w:p w14:paraId="3B2BDB7C" w14:textId="77777777" w:rsidR="00BF3E5F" w:rsidRDefault="00BF3E5F">
      <w:pPr>
        <w:spacing w:line="200" w:lineRule="exact"/>
        <w:rPr>
          <w:sz w:val="24"/>
          <w:szCs w:val="24"/>
        </w:rPr>
      </w:pPr>
    </w:p>
    <w:p w14:paraId="1C9002FC" w14:textId="77777777" w:rsidR="00BF3E5F" w:rsidRDefault="00BF3E5F">
      <w:pPr>
        <w:spacing w:line="200" w:lineRule="exact"/>
        <w:rPr>
          <w:sz w:val="24"/>
          <w:szCs w:val="24"/>
        </w:rPr>
      </w:pPr>
    </w:p>
    <w:p w14:paraId="5BCF3657" w14:textId="77777777" w:rsidR="00BF3E5F" w:rsidRDefault="00BF3E5F">
      <w:pPr>
        <w:spacing w:line="200" w:lineRule="exact"/>
        <w:rPr>
          <w:sz w:val="24"/>
          <w:szCs w:val="24"/>
        </w:rPr>
      </w:pPr>
    </w:p>
    <w:p w14:paraId="37649BAC" w14:textId="77777777" w:rsidR="00BF3E5F" w:rsidRDefault="00BF3E5F">
      <w:pPr>
        <w:spacing w:line="200" w:lineRule="exact"/>
        <w:rPr>
          <w:sz w:val="24"/>
          <w:szCs w:val="24"/>
        </w:rPr>
      </w:pPr>
    </w:p>
    <w:p w14:paraId="29B4D6D3" w14:textId="77777777" w:rsidR="00BF3E5F" w:rsidRDefault="00BF3E5F">
      <w:pPr>
        <w:spacing w:line="200" w:lineRule="exact"/>
        <w:rPr>
          <w:sz w:val="24"/>
          <w:szCs w:val="24"/>
        </w:rPr>
      </w:pPr>
    </w:p>
    <w:p w14:paraId="19A21F1E" w14:textId="77777777" w:rsidR="00BF3E5F" w:rsidRDefault="00BF3E5F">
      <w:pPr>
        <w:spacing w:line="200" w:lineRule="exact"/>
        <w:rPr>
          <w:sz w:val="24"/>
          <w:szCs w:val="24"/>
        </w:rPr>
      </w:pPr>
    </w:p>
    <w:p w14:paraId="7B9079CB" w14:textId="77777777" w:rsidR="00BF3E5F" w:rsidRDefault="00BF3E5F">
      <w:pPr>
        <w:spacing w:line="200" w:lineRule="exact"/>
        <w:rPr>
          <w:sz w:val="24"/>
          <w:szCs w:val="24"/>
        </w:rPr>
      </w:pPr>
    </w:p>
    <w:p w14:paraId="709D4DEA" w14:textId="77777777" w:rsidR="00BF3E5F" w:rsidRDefault="00BF3E5F">
      <w:pPr>
        <w:spacing w:line="200" w:lineRule="exact"/>
        <w:rPr>
          <w:sz w:val="24"/>
          <w:szCs w:val="24"/>
        </w:rPr>
      </w:pPr>
    </w:p>
    <w:p w14:paraId="5DC2FCDF" w14:textId="77777777" w:rsidR="00BF3E5F" w:rsidRDefault="00BF3E5F">
      <w:pPr>
        <w:spacing w:line="200" w:lineRule="exact"/>
        <w:rPr>
          <w:sz w:val="24"/>
          <w:szCs w:val="24"/>
        </w:rPr>
      </w:pPr>
    </w:p>
    <w:p w14:paraId="1C6BE263" w14:textId="77777777" w:rsidR="00BF3E5F" w:rsidRDefault="00BF3E5F">
      <w:pPr>
        <w:spacing w:line="200" w:lineRule="exact"/>
        <w:rPr>
          <w:sz w:val="24"/>
          <w:szCs w:val="24"/>
        </w:rPr>
      </w:pPr>
    </w:p>
    <w:p w14:paraId="71D8AE9A" w14:textId="77777777" w:rsidR="00BF3E5F" w:rsidRDefault="00BF3E5F">
      <w:pPr>
        <w:spacing w:line="200" w:lineRule="exact"/>
        <w:rPr>
          <w:sz w:val="24"/>
          <w:szCs w:val="24"/>
        </w:rPr>
      </w:pPr>
    </w:p>
    <w:p w14:paraId="20AF4475" w14:textId="77777777" w:rsidR="00BF3E5F" w:rsidRDefault="00BF3E5F">
      <w:pPr>
        <w:spacing w:line="200" w:lineRule="exact"/>
        <w:rPr>
          <w:sz w:val="24"/>
          <w:szCs w:val="24"/>
        </w:rPr>
      </w:pPr>
    </w:p>
    <w:p w14:paraId="7EE1EF60" w14:textId="77777777" w:rsidR="00BF3E5F" w:rsidRDefault="00BF3E5F">
      <w:pPr>
        <w:spacing w:line="200" w:lineRule="exact"/>
        <w:rPr>
          <w:sz w:val="24"/>
          <w:szCs w:val="24"/>
        </w:rPr>
      </w:pPr>
    </w:p>
    <w:p w14:paraId="3CA942E4" w14:textId="77777777" w:rsidR="00BF3E5F" w:rsidRDefault="00BF3E5F">
      <w:pPr>
        <w:spacing w:line="200" w:lineRule="exact"/>
        <w:rPr>
          <w:sz w:val="24"/>
          <w:szCs w:val="24"/>
        </w:rPr>
      </w:pPr>
    </w:p>
    <w:p w14:paraId="4477F8F9" w14:textId="77777777" w:rsidR="00BF3E5F" w:rsidRDefault="00BF3E5F">
      <w:pPr>
        <w:spacing w:line="200" w:lineRule="exact"/>
        <w:rPr>
          <w:sz w:val="24"/>
          <w:szCs w:val="24"/>
        </w:rPr>
      </w:pPr>
    </w:p>
    <w:p w14:paraId="4997419F" w14:textId="77777777" w:rsidR="00BF3E5F" w:rsidRDefault="00BF3E5F">
      <w:pPr>
        <w:spacing w:line="200" w:lineRule="exact"/>
        <w:rPr>
          <w:sz w:val="24"/>
          <w:szCs w:val="24"/>
        </w:rPr>
      </w:pPr>
    </w:p>
    <w:p w14:paraId="4ABD5072" w14:textId="77777777" w:rsidR="00BF3E5F" w:rsidRDefault="00BF3E5F">
      <w:pPr>
        <w:spacing w:line="200" w:lineRule="exact"/>
        <w:rPr>
          <w:sz w:val="24"/>
          <w:szCs w:val="24"/>
        </w:rPr>
      </w:pPr>
    </w:p>
    <w:p w14:paraId="5BC3FD87" w14:textId="77777777" w:rsidR="00BF3E5F" w:rsidRDefault="00BF3E5F">
      <w:pPr>
        <w:spacing w:line="200" w:lineRule="exact"/>
        <w:rPr>
          <w:sz w:val="24"/>
          <w:szCs w:val="24"/>
        </w:rPr>
      </w:pPr>
    </w:p>
    <w:p w14:paraId="08E21543" w14:textId="77777777" w:rsidR="00BF3E5F" w:rsidRDefault="00BF3E5F">
      <w:pPr>
        <w:spacing w:line="200" w:lineRule="exact"/>
        <w:rPr>
          <w:sz w:val="24"/>
          <w:szCs w:val="24"/>
        </w:rPr>
      </w:pPr>
    </w:p>
    <w:p w14:paraId="6456706C" w14:textId="77777777" w:rsidR="00BF3E5F" w:rsidRDefault="00BF3E5F">
      <w:pPr>
        <w:spacing w:line="200" w:lineRule="exact"/>
        <w:rPr>
          <w:sz w:val="24"/>
          <w:szCs w:val="24"/>
        </w:rPr>
      </w:pPr>
    </w:p>
    <w:p w14:paraId="6323CB34" w14:textId="77777777" w:rsidR="00BF3E5F" w:rsidRDefault="00BF3E5F">
      <w:pPr>
        <w:spacing w:line="200" w:lineRule="exact"/>
        <w:rPr>
          <w:sz w:val="24"/>
          <w:szCs w:val="24"/>
        </w:rPr>
      </w:pPr>
    </w:p>
    <w:p w14:paraId="6F378046" w14:textId="77777777" w:rsidR="00BF3E5F" w:rsidRDefault="00BF3E5F">
      <w:pPr>
        <w:spacing w:line="200" w:lineRule="exact"/>
        <w:rPr>
          <w:sz w:val="24"/>
          <w:szCs w:val="24"/>
        </w:rPr>
      </w:pPr>
    </w:p>
    <w:p w14:paraId="3F40FD55" w14:textId="77777777" w:rsidR="00BF3E5F" w:rsidRDefault="00BF3E5F">
      <w:pPr>
        <w:spacing w:line="218" w:lineRule="exact"/>
        <w:rPr>
          <w:sz w:val="24"/>
          <w:szCs w:val="24"/>
        </w:rPr>
      </w:pPr>
    </w:p>
    <w:p w14:paraId="3B43821E" w14:textId="0D6E8C13" w:rsidR="00BF3E5F" w:rsidRPr="001B6CE4" w:rsidRDefault="00CE7EBA">
      <w:pPr>
        <w:ind w:left="3880"/>
        <w:rPr>
          <w:sz w:val="20"/>
          <w:szCs w:val="20"/>
        </w:rPr>
      </w:pP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U</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B P</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A</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U</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B H</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L</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I</w:t>
      </w:r>
      <w:r w:rsidR="00BC5B96" w:rsidRPr="001B6CE4">
        <w:rPr>
          <w:rFonts w:ascii="Arial" w:eastAsia="Arial" w:hAnsi="Arial" w:cs="Arial"/>
          <w:b/>
          <w:bCs/>
          <w:color w:val="FFFFFF"/>
          <w:sz w:val="20"/>
          <w:szCs w:val="20"/>
        </w:rPr>
        <w:t xml:space="preserve"> </w:t>
      </w:r>
      <w:r w:rsidRPr="001B6CE4">
        <w:rPr>
          <w:rFonts w:ascii="Arial" w:eastAsia="Arial" w:hAnsi="Arial" w:cs="Arial"/>
          <w:b/>
          <w:bCs/>
          <w:color w:val="FFFFFF"/>
          <w:sz w:val="20"/>
          <w:szCs w:val="20"/>
        </w:rPr>
        <w:t>S</w:t>
      </w:r>
      <w:r w:rsidR="00F2670D" w:rsidRPr="001B6CE4">
        <w:rPr>
          <w:rFonts w:ascii="Arial" w:eastAsia="Arial" w:hAnsi="Arial" w:cs="Arial"/>
          <w:b/>
          <w:bCs/>
          <w:color w:val="FFFFFF"/>
          <w:sz w:val="20"/>
          <w:szCs w:val="20"/>
        </w:rPr>
        <w:t xml:space="preserve"> 2 0 2 1</w:t>
      </w:r>
    </w:p>
    <w:p w14:paraId="27E38361" w14:textId="77777777" w:rsidR="00BF3E5F" w:rsidRDefault="00BF3E5F">
      <w:pPr>
        <w:sectPr w:rsidR="00BF3E5F">
          <w:type w:val="continuous"/>
          <w:pgSz w:w="12240" w:h="15840"/>
          <w:pgMar w:top="1440" w:right="1440" w:bottom="625" w:left="1440" w:header="0" w:footer="0" w:gutter="0"/>
          <w:cols w:space="720" w:equalWidth="0">
            <w:col w:w="9360"/>
          </w:cols>
        </w:sectPr>
      </w:pPr>
    </w:p>
    <w:p w14:paraId="5E33E8D8" w14:textId="77777777" w:rsidR="00BF3E5F" w:rsidRDefault="00F2670D">
      <w:pPr>
        <w:spacing w:line="200" w:lineRule="exact"/>
        <w:rPr>
          <w:sz w:val="20"/>
          <w:szCs w:val="20"/>
        </w:rPr>
      </w:pPr>
      <w:bookmarkStart w:id="13" w:name="page2"/>
      <w:bookmarkEnd w:id="13"/>
      <w:r>
        <w:rPr>
          <w:noProof/>
          <w:sz w:val="20"/>
          <w:szCs w:val="20"/>
        </w:rPr>
        <w:lastRenderedPageBreak/>
        <w:drawing>
          <wp:anchor distT="0" distB="0" distL="114300" distR="114300" simplePos="0" relativeHeight="251627008" behindDoc="1" locked="0" layoutInCell="0" allowOverlap="1" wp14:anchorId="40E533EE" wp14:editId="360BDDE4">
            <wp:simplePos x="0" y="0"/>
            <wp:positionH relativeFrom="page">
              <wp:posOffset>1551305</wp:posOffset>
            </wp:positionH>
            <wp:positionV relativeFrom="page">
              <wp:posOffset>777240</wp:posOffset>
            </wp:positionV>
            <wp:extent cx="4667250" cy="3067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667250" cy="3067050"/>
                    </a:xfrm>
                    <a:prstGeom prst="rect">
                      <a:avLst/>
                    </a:prstGeom>
                    <a:noFill/>
                  </pic:spPr>
                </pic:pic>
              </a:graphicData>
            </a:graphic>
          </wp:anchor>
        </w:drawing>
      </w:r>
    </w:p>
    <w:p w14:paraId="087880B0" w14:textId="77777777" w:rsidR="00BF3E5F" w:rsidRDefault="00BF3E5F">
      <w:pPr>
        <w:spacing w:line="200" w:lineRule="exact"/>
        <w:rPr>
          <w:sz w:val="20"/>
          <w:szCs w:val="20"/>
        </w:rPr>
      </w:pPr>
    </w:p>
    <w:p w14:paraId="11ED87BA" w14:textId="77777777" w:rsidR="00BF3E5F" w:rsidRDefault="00BF3E5F">
      <w:pPr>
        <w:spacing w:line="200" w:lineRule="exact"/>
        <w:rPr>
          <w:sz w:val="20"/>
          <w:szCs w:val="20"/>
        </w:rPr>
      </w:pPr>
    </w:p>
    <w:p w14:paraId="607CAF5A" w14:textId="77777777" w:rsidR="00BF3E5F" w:rsidRDefault="00BF3E5F">
      <w:pPr>
        <w:spacing w:line="200" w:lineRule="exact"/>
        <w:rPr>
          <w:sz w:val="20"/>
          <w:szCs w:val="20"/>
        </w:rPr>
      </w:pPr>
    </w:p>
    <w:p w14:paraId="2A600629" w14:textId="77777777" w:rsidR="00BF3E5F" w:rsidRDefault="00BF3E5F">
      <w:pPr>
        <w:spacing w:line="200" w:lineRule="exact"/>
        <w:rPr>
          <w:sz w:val="20"/>
          <w:szCs w:val="20"/>
        </w:rPr>
      </w:pPr>
    </w:p>
    <w:p w14:paraId="40D90D0A" w14:textId="77777777" w:rsidR="00BF3E5F" w:rsidRDefault="00BF3E5F">
      <w:pPr>
        <w:spacing w:line="200" w:lineRule="exact"/>
        <w:rPr>
          <w:sz w:val="20"/>
          <w:szCs w:val="20"/>
        </w:rPr>
      </w:pPr>
    </w:p>
    <w:p w14:paraId="61D610AC" w14:textId="77777777" w:rsidR="00BF3E5F" w:rsidRDefault="00BF3E5F">
      <w:pPr>
        <w:spacing w:line="200" w:lineRule="exact"/>
        <w:rPr>
          <w:sz w:val="20"/>
          <w:szCs w:val="20"/>
        </w:rPr>
      </w:pPr>
    </w:p>
    <w:p w14:paraId="6C4A80BB" w14:textId="77777777" w:rsidR="00BF3E5F" w:rsidRDefault="00BF3E5F">
      <w:pPr>
        <w:spacing w:line="200" w:lineRule="exact"/>
        <w:rPr>
          <w:sz w:val="20"/>
          <w:szCs w:val="20"/>
        </w:rPr>
      </w:pPr>
    </w:p>
    <w:p w14:paraId="01397582" w14:textId="77777777" w:rsidR="00BF3E5F" w:rsidRDefault="00BF3E5F">
      <w:pPr>
        <w:spacing w:line="200" w:lineRule="exact"/>
        <w:rPr>
          <w:sz w:val="20"/>
          <w:szCs w:val="20"/>
        </w:rPr>
      </w:pPr>
    </w:p>
    <w:p w14:paraId="145D9B2D" w14:textId="77777777" w:rsidR="00BF3E5F" w:rsidRDefault="00BF3E5F">
      <w:pPr>
        <w:spacing w:line="200" w:lineRule="exact"/>
        <w:rPr>
          <w:sz w:val="20"/>
          <w:szCs w:val="20"/>
        </w:rPr>
      </w:pPr>
    </w:p>
    <w:p w14:paraId="6616C17F" w14:textId="77777777" w:rsidR="00BF3E5F" w:rsidRDefault="00BF3E5F">
      <w:pPr>
        <w:spacing w:line="200" w:lineRule="exact"/>
        <w:rPr>
          <w:sz w:val="20"/>
          <w:szCs w:val="20"/>
        </w:rPr>
      </w:pPr>
    </w:p>
    <w:p w14:paraId="120A1AAA" w14:textId="77777777" w:rsidR="00BF3E5F" w:rsidRDefault="00BF3E5F">
      <w:pPr>
        <w:spacing w:line="200" w:lineRule="exact"/>
        <w:rPr>
          <w:sz w:val="20"/>
          <w:szCs w:val="20"/>
        </w:rPr>
      </w:pPr>
    </w:p>
    <w:p w14:paraId="28ADAEBF" w14:textId="77777777" w:rsidR="00BF3E5F" w:rsidRDefault="00BF3E5F">
      <w:pPr>
        <w:spacing w:line="200" w:lineRule="exact"/>
        <w:rPr>
          <w:sz w:val="20"/>
          <w:szCs w:val="20"/>
        </w:rPr>
      </w:pPr>
    </w:p>
    <w:p w14:paraId="2A1597B3" w14:textId="77777777" w:rsidR="00BF3E5F" w:rsidRDefault="00BF3E5F">
      <w:pPr>
        <w:spacing w:line="200" w:lineRule="exact"/>
        <w:rPr>
          <w:sz w:val="20"/>
          <w:szCs w:val="20"/>
        </w:rPr>
      </w:pPr>
    </w:p>
    <w:p w14:paraId="19697E5A" w14:textId="77777777" w:rsidR="00BF3E5F" w:rsidRDefault="00BF3E5F">
      <w:pPr>
        <w:spacing w:line="200" w:lineRule="exact"/>
        <w:rPr>
          <w:sz w:val="20"/>
          <w:szCs w:val="20"/>
        </w:rPr>
      </w:pPr>
    </w:p>
    <w:p w14:paraId="7F2111BE" w14:textId="77777777" w:rsidR="00BF3E5F" w:rsidRDefault="00BF3E5F">
      <w:pPr>
        <w:spacing w:line="200" w:lineRule="exact"/>
        <w:rPr>
          <w:sz w:val="20"/>
          <w:szCs w:val="20"/>
        </w:rPr>
      </w:pPr>
    </w:p>
    <w:p w14:paraId="32B29811" w14:textId="77777777" w:rsidR="00BF3E5F" w:rsidRDefault="00BF3E5F">
      <w:pPr>
        <w:spacing w:line="200" w:lineRule="exact"/>
        <w:rPr>
          <w:sz w:val="20"/>
          <w:szCs w:val="20"/>
        </w:rPr>
      </w:pPr>
    </w:p>
    <w:p w14:paraId="08808957" w14:textId="77777777" w:rsidR="00BF3E5F" w:rsidRDefault="00BF3E5F">
      <w:pPr>
        <w:spacing w:line="200" w:lineRule="exact"/>
        <w:rPr>
          <w:sz w:val="20"/>
          <w:szCs w:val="20"/>
        </w:rPr>
      </w:pPr>
    </w:p>
    <w:p w14:paraId="462174D2" w14:textId="77777777" w:rsidR="00BF3E5F" w:rsidRDefault="00BF3E5F">
      <w:pPr>
        <w:spacing w:line="200" w:lineRule="exact"/>
        <w:rPr>
          <w:sz w:val="20"/>
          <w:szCs w:val="20"/>
        </w:rPr>
      </w:pPr>
    </w:p>
    <w:p w14:paraId="0C8B6832" w14:textId="77777777" w:rsidR="00BF3E5F" w:rsidRDefault="00BF3E5F">
      <w:pPr>
        <w:spacing w:line="200" w:lineRule="exact"/>
        <w:rPr>
          <w:sz w:val="20"/>
          <w:szCs w:val="20"/>
        </w:rPr>
      </w:pPr>
    </w:p>
    <w:p w14:paraId="5B28F9B7" w14:textId="77777777" w:rsidR="00BF3E5F" w:rsidRDefault="00BF3E5F">
      <w:pPr>
        <w:spacing w:line="200" w:lineRule="exact"/>
        <w:rPr>
          <w:sz w:val="20"/>
          <w:szCs w:val="20"/>
        </w:rPr>
      </w:pPr>
    </w:p>
    <w:p w14:paraId="4E00BA1F" w14:textId="77777777" w:rsidR="00BF3E5F" w:rsidRDefault="00BF3E5F">
      <w:pPr>
        <w:spacing w:line="200" w:lineRule="exact"/>
        <w:rPr>
          <w:sz w:val="20"/>
          <w:szCs w:val="20"/>
        </w:rPr>
      </w:pPr>
    </w:p>
    <w:p w14:paraId="0CF10C89" w14:textId="77777777" w:rsidR="00BF3E5F" w:rsidRDefault="00BF3E5F">
      <w:pPr>
        <w:spacing w:line="200" w:lineRule="exact"/>
        <w:rPr>
          <w:sz w:val="20"/>
          <w:szCs w:val="20"/>
        </w:rPr>
      </w:pPr>
    </w:p>
    <w:p w14:paraId="167A8C02" w14:textId="77777777" w:rsidR="00BF3E5F" w:rsidRDefault="00BF3E5F">
      <w:pPr>
        <w:spacing w:line="200" w:lineRule="exact"/>
        <w:rPr>
          <w:sz w:val="20"/>
          <w:szCs w:val="20"/>
        </w:rPr>
      </w:pPr>
    </w:p>
    <w:p w14:paraId="7659F0F4" w14:textId="77777777" w:rsidR="00BF3E5F" w:rsidRDefault="00BF3E5F">
      <w:pPr>
        <w:spacing w:line="200" w:lineRule="exact"/>
        <w:rPr>
          <w:sz w:val="20"/>
          <w:szCs w:val="20"/>
        </w:rPr>
      </w:pPr>
    </w:p>
    <w:p w14:paraId="737DC4BD" w14:textId="77777777" w:rsidR="00BF3E5F" w:rsidRDefault="00BF3E5F">
      <w:pPr>
        <w:spacing w:line="275" w:lineRule="exact"/>
        <w:rPr>
          <w:sz w:val="20"/>
          <w:szCs w:val="20"/>
        </w:rPr>
      </w:pPr>
    </w:p>
    <w:p w14:paraId="3AF1697E" w14:textId="77777777" w:rsidR="00BF3E5F" w:rsidRDefault="00F2670D">
      <w:pPr>
        <w:ind w:left="3000"/>
        <w:rPr>
          <w:sz w:val="20"/>
          <w:szCs w:val="20"/>
        </w:rPr>
      </w:pPr>
      <w:proofErr w:type="spellStart"/>
      <w:r>
        <w:rPr>
          <w:rFonts w:ascii="Arial" w:eastAsia="Arial" w:hAnsi="Arial" w:cs="Arial"/>
          <w:b/>
          <w:bCs/>
          <w:color w:val="1A6870"/>
          <w:sz w:val="48"/>
          <w:szCs w:val="48"/>
        </w:rPr>
        <w:t>Hais</w:t>
      </w:r>
      <w:proofErr w:type="spellEnd"/>
      <w:r>
        <w:rPr>
          <w:rFonts w:ascii="Arial" w:eastAsia="Arial" w:hAnsi="Arial" w:cs="Arial"/>
          <w:b/>
          <w:bCs/>
          <w:color w:val="1A6870"/>
          <w:sz w:val="48"/>
          <w:szCs w:val="48"/>
        </w:rPr>
        <w:t xml:space="preserve"> </w:t>
      </w:r>
      <w:proofErr w:type="spellStart"/>
      <w:r>
        <w:rPr>
          <w:rFonts w:ascii="Arial" w:eastAsia="Arial" w:hAnsi="Arial" w:cs="Arial"/>
          <w:b/>
          <w:bCs/>
          <w:color w:val="1A6870"/>
          <w:sz w:val="48"/>
          <w:szCs w:val="48"/>
        </w:rPr>
        <w:t>Txog</w:t>
      </w:r>
      <w:proofErr w:type="spellEnd"/>
      <w:r>
        <w:rPr>
          <w:rFonts w:ascii="Arial" w:eastAsia="Arial" w:hAnsi="Arial" w:cs="Arial"/>
          <w:b/>
          <w:bCs/>
          <w:color w:val="1A6870"/>
          <w:sz w:val="48"/>
          <w:szCs w:val="48"/>
        </w:rPr>
        <w:t xml:space="preserve"> </w:t>
      </w:r>
      <w:proofErr w:type="spellStart"/>
      <w:r>
        <w:rPr>
          <w:rFonts w:ascii="Arial" w:eastAsia="Arial" w:hAnsi="Arial" w:cs="Arial"/>
          <w:b/>
          <w:bCs/>
          <w:color w:val="1A6870"/>
          <w:sz w:val="48"/>
          <w:szCs w:val="48"/>
        </w:rPr>
        <w:t>Peb</w:t>
      </w:r>
      <w:proofErr w:type="spellEnd"/>
    </w:p>
    <w:p w14:paraId="5A68D0BA" w14:textId="77777777" w:rsidR="00BF3E5F" w:rsidRDefault="00BF3E5F">
      <w:pPr>
        <w:spacing w:line="200" w:lineRule="exact"/>
        <w:rPr>
          <w:sz w:val="20"/>
          <w:szCs w:val="20"/>
        </w:rPr>
      </w:pPr>
    </w:p>
    <w:p w14:paraId="021C5421" w14:textId="77777777" w:rsidR="00BF3E5F" w:rsidRDefault="00BF3E5F">
      <w:pPr>
        <w:spacing w:line="200" w:lineRule="exact"/>
        <w:rPr>
          <w:sz w:val="20"/>
          <w:szCs w:val="20"/>
        </w:rPr>
      </w:pPr>
    </w:p>
    <w:p w14:paraId="13D42053" w14:textId="77777777" w:rsidR="00BF3E5F" w:rsidRDefault="00BF3E5F">
      <w:pPr>
        <w:spacing w:line="271" w:lineRule="exact"/>
        <w:rPr>
          <w:sz w:val="20"/>
          <w:szCs w:val="20"/>
        </w:rPr>
      </w:pPr>
    </w:p>
    <w:p w14:paraId="4BE8DBAF" w14:textId="7EB30F73" w:rsidR="00BF3E5F" w:rsidDel="00DE3A26" w:rsidRDefault="00DE3A26">
      <w:pPr>
        <w:tabs>
          <w:tab w:val="left" w:pos="6180"/>
        </w:tabs>
        <w:ind w:left="5760" w:hanging="5760"/>
        <w:rPr>
          <w:del w:id="14" w:author="Kaxiong" w:date="2021-06-08T20:29:00Z"/>
          <w:sz w:val="20"/>
          <w:szCs w:val="20"/>
        </w:rPr>
        <w:pPrChange w:id="15" w:author="Kaxiong" w:date="2021-06-08T20:33:00Z">
          <w:pPr>
            <w:tabs>
              <w:tab w:val="left" w:pos="6180"/>
            </w:tabs>
            <w:ind w:left="1060"/>
          </w:pPr>
        </w:pPrChange>
      </w:pPr>
      <w:ins w:id="16" w:author="Kaxiong" w:date="2021-06-08T20:27:00Z">
        <w:r>
          <w:rPr>
            <w:rFonts w:ascii="Arial" w:eastAsia="Arial" w:hAnsi="Arial" w:cs="Arial"/>
            <w:b/>
            <w:bCs/>
            <w:sz w:val="19"/>
            <w:szCs w:val="19"/>
          </w:rPr>
          <w:t xml:space="preserve">Cov </w:t>
        </w:r>
        <w:proofErr w:type="spellStart"/>
        <w:r>
          <w:rPr>
            <w:rFonts w:ascii="Arial" w:eastAsia="Arial" w:hAnsi="Arial" w:cs="Arial"/>
            <w:b/>
            <w:bCs/>
            <w:sz w:val="19"/>
            <w:szCs w:val="19"/>
          </w:rPr>
          <w:t>Tiaj</w:t>
        </w:r>
        <w:proofErr w:type="spellEnd"/>
        <w:r>
          <w:rPr>
            <w:rFonts w:ascii="Arial" w:eastAsia="Arial" w:hAnsi="Arial" w:cs="Arial"/>
            <w:b/>
            <w:bCs/>
            <w:sz w:val="19"/>
            <w:szCs w:val="19"/>
          </w:rPr>
          <w:t xml:space="preserve"> </w:t>
        </w:r>
      </w:ins>
      <w:del w:id="17" w:author="Kaxiong" w:date="2021-06-08T20:27:00Z">
        <w:r w:rsidR="00F2670D" w:rsidDel="00DE3A26">
          <w:rPr>
            <w:rFonts w:ascii="Arial" w:eastAsia="Arial" w:hAnsi="Arial" w:cs="Arial"/>
            <w:b/>
            <w:bCs/>
            <w:sz w:val="19"/>
            <w:szCs w:val="19"/>
          </w:rPr>
          <w:delText xml:space="preserve">Kev Ua </w:delText>
        </w:r>
      </w:del>
      <w:proofErr w:type="spellStart"/>
      <w:r w:rsidR="00F2670D">
        <w:rPr>
          <w:rFonts w:ascii="Arial" w:eastAsia="Arial" w:hAnsi="Arial" w:cs="Arial"/>
          <w:b/>
          <w:bCs/>
          <w:sz w:val="19"/>
          <w:szCs w:val="19"/>
        </w:rPr>
        <w:t>Liaj</w:t>
      </w:r>
      <w:proofErr w:type="spellEnd"/>
      <w:r w:rsidR="00F2670D">
        <w:rPr>
          <w:rFonts w:ascii="Arial" w:eastAsia="Arial" w:hAnsi="Arial" w:cs="Arial"/>
          <w:b/>
          <w:bCs/>
          <w:sz w:val="19"/>
          <w:szCs w:val="19"/>
        </w:rPr>
        <w:t xml:space="preserve"> </w:t>
      </w:r>
      <w:del w:id="18" w:author="Kaxiong" w:date="2021-06-08T20:27:00Z">
        <w:r w:rsidR="00F2670D" w:rsidDel="00DE3A26">
          <w:rPr>
            <w:rFonts w:ascii="Arial" w:eastAsia="Arial" w:hAnsi="Arial" w:cs="Arial"/>
            <w:b/>
            <w:bCs/>
            <w:sz w:val="19"/>
            <w:szCs w:val="19"/>
          </w:rPr>
          <w:delText xml:space="preserve">Ua </w:delText>
        </w:r>
      </w:del>
      <w:proofErr w:type="spellStart"/>
      <w:r w:rsidR="00F2670D">
        <w:rPr>
          <w:rFonts w:ascii="Arial" w:eastAsia="Arial" w:hAnsi="Arial" w:cs="Arial"/>
          <w:b/>
          <w:bCs/>
          <w:sz w:val="19"/>
          <w:szCs w:val="19"/>
        </w:rPr>
        <w:t>Teb</w:t>
      </w:r>
      <w:proofErr w:type="spellEnd"/>
      <w:ins w:id="19" w:author="Kaxiong" w:date="2021-06-08T20:28:00Z">
        <w:r>
          <w:rPr>
            <w:rFonts w:ascii="Arial" w:eastAsia="Arial" w:hAnsi="Arial" w:cs="Arial"/>
            <w:b/>
            <w:bCs/>
            <w:sz w:val="19"/>
            <w:szCs w:val="19"/>
          </w:rPr>
          <w:t xml:space="preserve"> </w:t>
        </w:r>
      </w:ins>
      <w:proofErr w:type="spellStart"/>
      <w:ins w:id="20" w:author="Kaxiong" w:date="2021-06-08T20:32:00Z">
        <w:r>
          <w:rPr>
            <w:rFonts w:ascii="Arial" w:eastAsia="Arial" w:hAnsi="Arial" w:cs="Arial"/>
            <w:b/>
            <w:bCs/>
            <w:sz w:val="19"/>
            <w:szCs w:val="19"/>
          </w:rPr>
          <w:t>Zej</w:t>
        </w:r>
        <w:proofErr w:type="spellEnd"/>
        <w:r>
          <w:rPr>
            <w:rFonts w:ascii="Arial" w:eastAsia="Arial" w:hAnsi="Arial" w:cs="Arial"/>
            <w:b/>
            <w:bCs/>
            <w:sz w:val="19"/>
            <w:szCs w:val="19"/>
          </w:rPr>
          <w:t xml:space="preserve"> </w:t>
        </w:r>
        <w:proofErr w:type="spellStart"/>
        <w:r>
          <w:rPr>
            <w:rFonts w:ascii="Arial" w:eastAsia="Arial" w:hAnsi="Arial" w:cs="Arial"/>
            <w:b/>
            <w:bCs/>
            <w:sz w:val="19"/>
            <w:szCs w:val="19"/>
          </w:rPr>
          <w:t>Tsoom</w:t>
        </w:r>
      </w:ins>
      <w:proofErr w:type="spellEnd"/>
      <w:ins w:id="21" w:author="Kaxiong" w:date="2021-06-08T20:34:00Z">
        <w:r>
          <w:rPr>
            <w:rFonts w:ascii="Arial" w:eastAsia="Arial" w:hAnsi="Arial" w:cs="Arial"/>
            <w:b/>
            <w:bCs/>
            <w:sz w:val="19"/>
            <w:szCs w:val="19"/>
          </w:rPr>
          <w:t xml:space="preserve"> </w:t>
        </w:r>
      </w:ins>
      <w:ins w:id="22" w:author="Kaxiong" w:date="2021-06-08T20:28:00Z">
        <w:r>
          <w:rPr>
            <w:rFonts w:ascii="Arial" w:eastAsia="Arial" w:hAnsi="Arial" w:cs="Arial"/>
            <w:b/>
            <w:bCs/>
            <w:sz w:val="19"/>
            <w:szCs w:val="19"/>
          </w:rPr>
          <w:t>(Farm Commons)</w:t>
        </w:r>
      </w:ins>
      <w:r w:rsidR="00F2670D">
        <w:rPr>
          <w:sz w:val="20"/>
          <w:szCs w:val="20"/>
        </w:rPr>
        <w:tab/>
      </w:r>
      <w:proofErr w:type="spellStart"/>
      <w:r w:rsidR="00F2670D">
        <w:rPr>
          <w:rFonts w:ascii="Arial" w:eastAsia="Arial" w:hAnsi="Arial" w:cs="Arial"/>
          <w:b/>
          <w:bCs/>
          <w:sz w:val="17"/>
          <w:szCs w:val="17"/>
        </w:rPr>
        <w:t>Lub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Koo</w:t>
      </w:r>
      <w:r w:rsidR="00BC5F07">
        <w:rPr>
          <w:rFonts w:ascii="Arial" w:eastAsia="Arial" w:hAnsi="Arial" w:cs="Arial"/>
          <w:b/>
          <w:bCs/>
          <w:sz w:val="17"/>
          <w:szCs w:val="17"/>
        </w:rPr>
        <w:t>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Haum</w:t>
      </w:r>
      <w:proofErr w:type="spellEnd"/>
      <w:r w:rsidR="00BC0E5A" w:rsidRPr="00BC0E5A">
        <w:rPr>
          <w:rFonts w:ascii="Arial" w:eastAsia="Arial" w:hAnsi="Arial" w:cs="Arial"/>
          <w:b/>
          <w:bCs/>
          <w:sz w:val="17"/>
          <w:szCs w:val="17"/>
        </w:rPr>
        <w:t xml:space="preserve"> </w:t>
      </w:r>
      <w:proofErr w:type="spellStart"/>
      <w:ins w:id="23" w:author="Kaxiong" w:date="2021-06-08T21:05:00Z">
        <w:r w:rsidR="003B2911">
          <w:rPr>
            <w:rFonts w:ascii="Arial" w:eastAsia="Arial" w:hAnsi="Arial" w:cs="Arial"/>
            <w:b/>
            <w:bCs/>
            <w:sz w:val="17"/>
            <w:szCs w:val="17"/>
          </w:rPr>
          <w:t>Ts</w:t>
        </w:r>
      </w:ins>
      <w:ins w:id="24" w:author="Kaxiong" w:date="2021-06-08T20:28:00Z">
        <w:r>
          <w:rPr>
            <w:rFonts w:ascii="Arial" w:eastAsia="Arial" w:hAnsi="Arial" w:cs="Arial"/>
            <w:b/>
            <w:bCs/>
            <w:sz w:val="17"/>
            <w:szCs w:val="17"/>
          </w:rPr>
          <w:t>haw</w:t>
        </w:r>
      </w:ins>
      <w:ins w:id="25" w:author="Kaxiong" w:date="2021-06-08T20:29:00Z">
        <w:r>
          <w:rPr>
            <w:rFonts w:ascii="Arial" w:eastAsia="Arial" w:hAnsi="Arial" w:cs="Arial"/>
            <w:b/>
            <w:bCs/>
            <w:sz w:val="17"/>
            <w:szCs w:val="17"/>
          </w:rPr>
          <w:t>b</w:t>
        </w:r>
        <w:proofErr w:type="spellEnd"/>
        <w:r>
          <w:rPr>
            <w:rFonts w:ascii="Arial" w:eastAsia="Arial" w:hAnsi="Arial" w:cs="Arial"/>
            <w:b/>
            <w:bCs/>
            <w:sz w:val="17"/>
            <w:szCs w:val="17"/>
          </w:rPr>
          <w:t xml:space="preserve"> </w:t>
        </w:r>
        <w:proofErr w:type="spellStart"/>
        <w:r>
          <w:rPr>
            <w:rFonts w:ascii="Arial" w:eastAsia="Arial" w:hAnsi="Arial" w:cs="Arial"/>
            <w:b/>
            <w:bCs/>
            <w:sz w:val="17"/>
            <w:szCs w:val="17"/>
          </w:rPr>
          <w:t>Fawb</w:t>
        </w:r>
        <w:proofErr w:type="spellEnd"/>
        <w:r>
          <w:rPr>
            <w:rFonts w:ascii="Arial" w:eastAsia="Arial" w:hAnsi="Arial" w:cs="Arial"/>
            <w:b/>
            <w:bCs/>
            <w:sz w:val="17"/>
            <w:szCs w:val="17"/>
          </w:rPr>
          <w:t xml:space="preserve"> Savana </w:t>
        </w:r>
      </w:ins>
      <w:ins w:id="26" w:author="Kaxiong" w:date="2021-06-08T20:33:00Z">
        <w:r>
          <w:rPr>
            <w:rFonts w:ascii="Arial" w:eastAsia="Arial" w:hAnsi="Arial" w:cs="Arial"/>
            <w:b/>
            <w:bCs/>
            <w:sz w:val="17"/>
            <w:szCs w:val="17"/>
          </w:rPr>
          <w:t xml:space="preserve">    </w:t>
        </w:r>
      </w:ins>
      <w:ins w:id="27" w:author="Kaxiong" w:date="2021-06-08T20:29:00Z">
        <w:r>
          <w:rPr>
            <w:rFonts w:ascii="Arial" w:eastAsia="Arial" w:hAnsi="Arial" w:cs="Arial"/>
            <w:b/>
            <w:bCs/>
            <w:sz w:val="17"/>
            <w:szCs w:val="17"/>
          </w:rPr>
          <w:t>(</w:t>
        </w:r>
      </w:ins>
      <w:r w:rsidR="00BC0E5A">
        <w:rPr>
          <w:rFonts w:ascii="Arial" w:eastAsia="Arial" w:hAnsi="Arial" w:cs="Arial"/>
          <w:b/>
          <w:bCs/>
          <w:sz w:val="17"/>
          <w:szCs w:val="17"/>
        </w:rPr>
        <w:t>Savanna</w:t>
      </w:r>
      <w:ins w:id="28" w:author="Kaxiong" w:date="2021-06-08T20:30:00Z">
        <w:r>
          <w:rPr>
            <w:rFonts w:ascii="Arial" w:eastAsia="Arial" w:hAnsi="Arial" w:cs="Arial"/>
            <w:b/>
            <w:bCs/>
            <w:sz w:val="17"/>
            <w:szCs w:val="17"/>
          </w:rPr>
          <w:t xml:space="preserve"> Institute)</w:t>
        </w:r>
      </w:ins>
    </w:p>
    <w:p w14:paraId="3F4096A6" w14:textId="4C5A638C" w:rsidR="00BF3E5F" w:rsidRDefault="00BF3E5F">
      <w:pPr>
        <w:tabs>
          <w:tab w:val="left" w:pos="6180"/>
        </w:tabs>
        <w:ind w:left="1060"/>
        <w:sectPr w:rsidR="00BF3E5F">
          <w:pgSz w:w="12240" w:h="15840"/>
          <w:pgMar w:top="1440" w:right="1300" w:bottom="424" w:left="1340" w:header="0" w:footer="0" w:gutter="0"/>
          <w:cols w:space="720" w:equalWidth="0">
            <w:col w:w="9600"/>
          </w:cols>
        </w:sectPr>
        <w:pPrChange w:id="29" w:author="Kaxiong" w:date="2021-06-08T20:29:00Z">
          <w:pPr/>
        </w:pPrChange>
      </w:pPr>
    </w:p>
    <w:p w14:paraId="2BE0427C" w14:textId="77777777" w:rsidR="00BF3E5F" w:rsidRDefault="00BF3E5F">
      <w:pPr>
        <w:spacing w:line="373" w:lineRule="exact"/>
        <w:rPr>
          <w:sz w:val="20"/>
          <w:szCs w:val="20"/>
        </w:rPr>
      </w:pPr>
    </w:p>
    <w:p w14:paraId="55636344" w14:textId="56BAA61E" w:rsidR="00BF3E5F" w:rsidRDefault="00DE3A26" w:rsidP="002A6167">
      <w:pPr>
        <w:spacing w:line="364" w:lineRule="auto"/>
        <w:ind w:right="160" w:firstLine="49"/>
        <w:jc w:val="center"/>
        <w:rPr>
          <w:sz w:val="20"/>
          <w:szCs w:val="20"/>
        </w:rPr>
      </w:pPr>
      <w:ins w:id="30" w:author="Kaxiong" w:date="2021-06-08T20:33:00Z">
        <w:r w:rsidRPr="00DE3A26">
          <w:rPr>
            <w:rFonts w:ascii="Arial" w:eastAsia="Arial" w:hAnsi="Arial" w:cs="Arial"/>
            <w:b/>
            <w:bCs/>
            <w:sz w:val="16"/>
            <w:szCs w:val="16"/>
            <w:rPrChange w:id="31" w:author="Kaxiong" w:date="2021-06-08T20:34:00Z">
              <w:rPr>
                <w:rFonts w:ascii="Arial" w:eastAsia="Arial" w:hAnsi="Arial" w:cs="Arial"/>
                <w:b/>
                <w:bCs/>
                <w:sz w:val="19"/>
                <w:szCs w:val="19"/>
              </w:rPr>
            </w:rPrChange>
          </w:rPr>
          <w:t xml:space="preserve">Cov </w:t>
        </w:r>
        <w:proofErr w:type="spellStart"/>
        <w:r w:rsidRPr="00DE3A26">
          <w:rPr>
            <w:rFonts w:ascii="Arial" w:eastAsia="Arial" w:hAnsi="Arial" w:cs="Arial"/>
            <w:b/>
            <w:bCs/>
            <w:sz w:val="16"/>
            <w:szCs w:val="16"/>
            <w:rPrChange w:id="32" w:author="Kaxiong" w:date="2021-06-08T20:34:00Z">
              <w:rPr>
                <w:rFonts w:ascii="Arial" w:eastAsia="Arial" w:hAnsi="Arial" w:cs="Arial"/>
                <w:b/>
                <w:bCs/>
                <w:sz w:val="19"/>
                <w:szCs w:val="19"/>
              </w:rPr>
            </w:rPrChange>
          </w:rPr>
          <w:t>Tiaj</w:t>
        </w:r>
        <w:proofErr w:type="spellEnd"/>
        <w:r w:rsidRPr="00DE3A26">
          <w:rPr>
            <w:rFonts w:ascii="Arial" w:eastAsia="Arial" w:hAnsi="Arial" w:cs="Arial"/>
            <w:b/>
            <w:bCs/>
            <w:sz w:val="16"/>
            <w:szCs w:val="16"/>
            <w:rPrChange w:id="33" w:author="Kaxiong" w:date="2021-06-08T20:34:00Z">
              <w:rPr>
                <w:rFonts w:ascii="Arial" w:eastAsia="Arial" w:hAnsi="Arial" w:cs="Arial"/>
                <w:b/>
                <w:bCs/>
                <w:sz w:val="19"/>
                <w:szCs w:val="19"/>
              </w:rPr>
            </w:rPrChange>
          </w:rPr>
          <w:t xml:space="preserve"> </w:t>
        </w:r>
        <w:proofErr w:type="spellStart"/>
        <w:r w:rsidRPr="00DE3A26">
          <w:rPr>
            <w:rFonts w:ascii="Arial" w:eastAsia="Arial" w:hAnsi="Arial" w:cs="Arial"/>
            <w:b/>
            <w:bCs/>
            <w:sz w:val="16"/>
            <w:szCs w:val="16"/>
            <w:rPrChange w:id="34" w:author="Kaxiong" w:date="2021-06-08T20:34:00Z">
              <w:rPr>
                <w:rFonts w:ascii="Arial" w:eastAsia="Arial" w:hAnsi="Arial" w:cs="Arial"/>
                <w:b/>
                <w:bCs/>
                <w:sz w:val="19"/>
                <w:szCs w:val="19"/>
              </w:rPr>
            </w:rPrChange>
          </w:rPr>
          <w:t>Liaj</w:t>
        </w:r>
        <w:proofErr w:type="spellEnd"/>
        <w:r w:rsidRPr="00DE3A26">
          <w:rPr>
            <w:rFonts w:ascii="Arial" w:eastAsia="Arial" w:hAnsi="Arial" w:cs="Arial"/>
            <w:b/>
            <w:bCs/>
            <w:sz w:val="16"/>
            <w:szCs w:val="16"/>
            <w:rPrChange w:id="35" w:author="Kaxiong" w:date="2021-06-08T20:34:00Z">
              <w:rPr>
                <w:rFonts w:ascii="Arial" w:eastAsia="Arial" w:hAnsi="Arial" w:cs="Arial"/>
                <w:b/>
                <w:bCs/>
                <w:sz w:val="19"/>
                <w:szCs w:val="19"/>
              </w:rPr>
            </w:rPrChange>
          </w:rPr>
          <w:t xml:space="preserve"> </w:t>
        </w:r>
        <w:proofErr w:type="spellStart"/>
        <w:r w:rsidRPr="00DE3A26">
          <w:rPr>
            <w:rFonts w:ascii="Arial" w:eastAsia="Arial" w:hAnsi="Arial" w:cs="Arial"/>
            <w:b/>
            <w:bCs/>
            <w:sz w:val="16"/>
            <w:szCs w:val="16"/>
            <w:rPrChange w:id="36" w:author="Kaxiong" w:date="2021-06-08T20:34:00Z">
              <w:rPr>
                <w:rFonts w:ascii="Arial" w:eastAsia="Arial" w:hAnsi="Arial" w:cs="Arial"/>
                <w:b/>
                <w:bCs/>
                <w:sz w:val="19"/>
                <w:szCs w:val="19"/>
              </w:rPr>
            </w:rPrChange>
          </w:rPr>
          <w:t>Teb</w:t>
        </w:r>
        <w:proofErr w:type="spellEnd"/>
        <w:r w:rsidRPr="00DE3A26">
          <w:rPr>
            <w:rFonts w:ascii="Arial" w:eastAsia="Arial" w:hAnsi="Arial" w:cs="Arial"/>
            <w:b/>
            <w:bCs/>
            <w:sz w:val="16"/>
            <w:szCs w:val="16"/>
            <w:rPrChange w:id="37" w:author="Kaxiong" w:date="2021-06-08T20:34:00Z">
              <w:rPr>
                <w:rFonts w:ascii="Arial" w:eastAsia="Arial" w:hAnsi="Arial" w:cs="Arial"/>
                <w:b/>
                <w:bCs/>
                <w:sz w:val="19"/>
                <w:szCs w:val="19"/>
              </w:rPr>
            </w:rPrChange>
          </w:rPr>
          <w:t xml:space="preserve"> </w:t>
        </w:r>
        <w:proofErr w:type="spellStart"/>
        <w:r w:rsidRPr="00DE3A26">
          <w:rPr>
            <w:rFonts w:ascii="Arial" w:eastAsia="Arial" w:hAnsi="Arial" w:cs="Arial"/>
            <w:b/>
            <w:bCs/>
            <w:sz w:val="16"/>
            <w:szCs w:val="16"/>
            <w:rPrChange w:id="38" w:author="Kaxiong" w:date="2021-06-08T20:34:00Z">
              <w:rPr>
                <w:rFonts w:ascii="Arial" w:eastAsia="Arial" w:hAnsi="Arial" w:cs="Arial"/>
                <w:b/>
                <w:bCs/>
                <w:sz w:val="19"/>
                <w:szCs w:val="19"/>
              </w:rPr>
            </w:rPrChange>
          </w:rPr>
          <w:t>Zej</w:t>
        </w:r>
        <w:proofErr w:type="spellEnd"/>
        <w:r w:rsidRPr="00DE3A26">
          <w:rPr>
            <w:rFonts w:ascii="Arial" w:eastAsia="Arial" w:hAnsi="Arial" w:cs="Arial"/>
            <w:b/>
            <w:bCs/>
            <w:sz w:val="16"/>
            <w:szCs w:val="16"/>
            <w:rPrChange w:id="39" w:author="Kaxiong" w:date="2021-06-08T20:34:00Z">
              <w:rPr>
                <w:rFonts w:ascii="Arial" w:eastAsia="Arial" w:hAnsi="Arial" w:cs="Arial"/>
                <w:b/>
                <w:bCs/>
                <w:sz w:val="19"/>
                <w:szCs w:val="19"/>
              </w:rPr>
            </w:rPrChange>
          </w:rPr>
          <w:t xml:space="preserve"> </w:t>
        </w:r>
        <w:proofErr w:type="spellStart"/>
        <w:r w:rsidRPr="00DE3A26">
          <w:rPr>
            <w:rFonts w:ascii="Arial" w:eastAsia="Arial" w:hAnsi="Arial" w:cs="Arial"/>
            <w:b/>
            <w:bCs/>
            <w:sz w:val="16"/>
            <w:szCs w:val="16"/>
            <w:rPrChange w:id="40" w:author="Kaxiong" w:date="2021-06-08T20:34:00Z">
              <w:rPr>
                <w:rFonts w:ascii="Arial" w:eastAsia="Arial" w:hAnsi="Arial" w:cs="Arial"/>
                <w:b/>
                <w:bCs/>
                <w:sz w:val="19"/>
                <w:szCs w:val="19"/>
              </w:rPr>
            </w:rPrChange>
          </w:rPr>
          <w:t>Tsoom</w:t>
        </w:r>
      </w:ins>
      <w:proofErr w:type="spellEnd"/>
      <w:ins w:id="41" w:author="Kaxiong" w:date="2021-06-08T20:34:00Z">
        <w:r>
          <w:rPr>
            <w:rFonts w:ascii="Arial" w:eastAsia="Arial" w:hAnsi="Arial" w:cs="Arial"/>
            <w:b/>
            <w:bCs/>
            <w:sz w:val="16"/>
            <w:szCs w:val="16"/>
          </w:rPr>
          <w:t xml:space="preserve"> </w:t>
        </w:r>
      </w:ins>
      <w:ins w:id="42" w:author="Kaxiong" w:date="2021-06-08T20:33:00Z">
        <w:r w:rsidRPr="00DE3A26">
          <w:rPr>
            <w:rFonts w:ascii="Arial" w:eastAsia="Arial" w:hAnsi="Arial" w:cs="Arial"/>
            <w:b/>
            <w:bCs/>
            <w:sz w:val="16"/>
            <w:szCs w:val="16"/>
            <w:rPrChange w:id="43" w:author="Kaxiong" w:date="2021-06-08T20:34:00Z">
              <w:rPr>
                <w:rFonts w:ascii="Arial" w:eastAsia="Arial" w:hAnsi="Arial" w:cs="Arial"/>
                <w:b/>
                <w:bCs/>
                <w:sz w:val="19"/>
                <w:szCs w:val="19"/>
              </w:rPr>
            </w:rPrChange>
          </w:rPr>
          <w:t>(Farm Commons)</w:t>
        </w:r>
      </w:ins>
      <w:del w:id="44" w:author="Kaxiong" w:date="2021-06-08T20:33:00Z">
        <w:r w:rsidR="00F2670D" w:rsidRPr="00DE3A26" w:rsidDel="00DE3A26">
          <w:rPr>
            <w:rFonts w:ascii="Arial" w:eastAsia="Arial" w:hAnsi="Arial" w:cs="Arial"/>
            <w:b/>
            <w:bCs/>
            <w:sz w:val="16"/>
            <w:szCs w:val="16"/>
          </w:rPr>
          <w:delText>Cov Neeg Ua Liaj Ua Teb</w:delText>
        </w:r>
      </w:del>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ntseeg</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hais</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tias</w:t>
      </w:r>
      <w:proofErr w:type="spellEnd"/>
      <w:r w:rsidR="00F2670D">
        <w:rPr>
          <w:rFonts w:ascii="Arial" w:eastAsia="Arial" w:hAnsi="Arial" w:cs="Arial"/>
          <w:b/>
          <w:bCs/>
          <w:sz w:val="16"/>
          <w:szCs w:val="16"/>
        </w:rPr>
        <w:t xml:space="preserve"> </w:t>
      </w:r>
      <w:ins w:id="45" w:author="Kaxiong" w:date="2021-06-08T20:36:00Z">
        <w:r>
          <w:rPr>
            <w:rFonts w:ascii="Arial" w:eastAsia="Arial" w:hAnsi="Arial" w:cs="Arial"/>
            <w:b/>
            <w:bCs/>
            <w:sz w:val="16"/>
            <w:szCs w:val="16"/>
          </w:rPr>
          <w:t>cov</w:t>
        </w:r>
      </w:ins>
      <w:del w:id="46" w:author="Kaxiong" w:date="2021-06-08T20:36:00Z">
        <w:r w:rsidR="00F2670D" w:rsidDel="00DE3A26">
          <w:rPr>
            <w:rFonts w:ascii="Arial" w:eastAsia="Arial" w:hAnsi="Arial" w:cs="Arial"/>
            <w:b/>
            <w:bCs/>
            <w:sz w:val="16"/>
            <w:szCs w:val="16"/>
          </w:rPr>
          <w:delText>kev</w:delText>
        </w:r>
      </w:del>
      <w:r w:rsidR="00F2670D">
        <w:rPr>
          <w:rFonts w:ascii="Arial" w:eastAsia="Arial" w:hAnsi="Arial" w:cs="Arial"/>
          <w:b/>
          <w:bCs/>
          <w:sz w:val="16"/>
          <w:szCs w:val="16"/>
        </w:rPr>
        <w:t xml:space="preserve"> lag </w:t>
      </w:r>
      <w:proofErr w:type="spellStart"/>
      <w:r w:rsidR="00F2670D">
        <w:rPr>
          <w:rFonts w:ascii="Arial" w:eastAsia="Arial" w:hAnsi="Arial" w:cs="Arial"/>
          <w:b/>
          <w:bCs/>
          <w:sz w:val="16"/>
          <w:szCs w:val="16"/>
        </w:rPr>
        <w:t>luam</w:t>
      </w:r>
      <w:proofErr w:type="spellEnd"/>
      <w:r w:rsidR="00F2670D">
        <w:rPr>
          <w:rFonts w:ascii="Arial" w:eastAsia="Arial" w:hAnsi="Arial" w:cs="Arial"/>
          <w:b/>
          <w:bCs/>
          <w:sz w:val="16"/>
          <w:szCs w:val="16"/>
        </w:rPr>
        <w:t xml:space="preserve"> </w:t>
      </w:r>
      <w:proofErr w:type="spellStart"/>
      <w:ins w:id="47" w:author="Kaxiong" w:date="2021-06-08T20:37:00Z">
        <w:r w:rsidR="00E053E9">
          <w:rPr>
            <w:rFonts w:ascii="Arial" w:eastAsia="Arial" w:hAnsi="Arial" w:cs="Arial"/>
            <w:b/>
            <w:bCs/>
            <w:sz w:val="16"/>
            <w:szCs w:val="16"/>
          </w:rPr>
          <w:t>liaj</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teb</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uas</w:t>
        </w:r>
        <w:proofErr w:type="spellEnd"/>
        <w:r w:rsidR="00E053E9">
          <w:rPr>
            <w:rFonts w:ascii="Arial" w:eastAsia="Arial" w:hAnsi="Arial" w:cs="Arial"/>
            <w:b/>
            <w:bCs/>
            <w:sz w:val="16"/>
            <w:szCs w:val="16"/>
          </w:rPr>
          <w:t xml:space="preserve"> </w:t>
        </w:r>
      </w:ins>
      <w:proofErr w:type="spellStart"/>
      <w:r w:rsidR="00F2670D">
        <w:rPr>
          <w:rFonts w:ascii="Arial" w:eastAsia="Arial" w:hAnsi="Arial" w:cs="Arial"/>
          <w:b/>
          <w:bCs/>
          <w:sz w:val="16"/>
          <w:szCs w:val="16"/>
        </w:rPr>
        <w:t>muaj</w:t>
      </w:r>
      <w:proofErr w:type="spellEnd"/>
      <w:r w:rsidR="00F2670D">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sidR="00E63FCA">
        <w:rPr>
          <w:rFonts w:ascii="Arial" w:eastAsia="Arial" w:hAnsi="Arial" w:cs="Arial"/>
          <w:b/>
          <w:bCs/>
          <w:sz w:val="16"/>
          <w:szCs w:val="16"/>
        </w:rPr>
        <w:t>,</w:t>
      </w:r>
      <w:r w:rsidR="00F2670D">
        <w:rPr>
          <w:rFonts w:ascii="Arial" w:eastAsia="Arial" w:hAnsi="Arial" w:cs="Arial"/>
          <w:b/>
          <w:bCs/>
          <w:sz w:val="16"/>
          <w:szCs w:val="16"/>
        </w:rPr>
        <w:t xml:space="preserve"> </w:t>
      </w:r>
      <w:proofErr w:type="spellStart"/>
      <w:ins w:id="48" w:author="Kaxiong" w:date="2021-06-08T20:38:00Z">
        <w:r w:rsidR="00E053E9">
          <w:rPr>
            <w:rFonts w:ascii="Arial" w:eastAsia="Arial" w:hAnsi="Arial" w:cs="Arial"/>
            <w:b/>
            <w:bCs/>
            <w:sz w:val="16"/>
            <w:szCs w:val="16"/>
          </w:rPr>
          <w:t>rov</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ruaj</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ntseg</w:t>
        </w:r>
        <w:proofErr w:type="spellEnd"/>
        <w:r w:rsidR="00E053E9">
          <w:rPr>
            <w:rFonts w:ascii="Arial" w:eastAsia="Arial" w:hAnsi="Arial" w:cs="Arial"/>
            <w:b/>
            <w:bCs/>
            <w:sz w:val="16"/>
            <w:szCs w:val="16"/>
          </w:rPr>
          <w:t xml:space="preserve"> </w:t>
        </w:r>
      </w:ins>
      <w:proofErr w:type="spellStart"/>
      <w:ins w:id="49" w:author="Kaxiong" w:date="2021-06-08T20:40:00Z">
        <w:r w:rsidR="00E053E9">
          <w:rPr>
            <w:rFonts w:ascii="Arial" w:eastAsia="Arial" w:hAnsi="Arial" w:cs="Arial"/>
            <w:b/>
            <w:bCs/>
            <w:sz w:val="16"/>
            <w:szCs w:val="16"/>
          </w:rPr>
          <w:t>raug</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tsim</w:t>
        </w:r>
        <w:proofErr w:type="spellEnd"/>
        <w:r w:rsidR="00E053E9">
          <w:rPr>
            <w:rFonts w:ascii="Arial" w:eastAsia="Arial" w:hAnsi="Arial" w:cs="Arial"/>
            <w:b/>
            <w:bCs/>
            <w:sz w:val="16"/>
            <w:szCs w:val="16"/>
          </w:rPr>
          <w:t xml:space="preserve"> los </w:t>
        </w:r>
      </w:ins>
      <w:del w:id="50" w:author="Kaxiong" w:date="2021-06-08T20:41:00Z">
        <w:r w:rsidR="00F2670D" w:rsidDel="00E053E9">
          <w:rPr>
            <w:rFonts w:ascii="Arial" w:eastAsia="Arial" w:hAnsi="Arial" w:cs="Arial"/>
            <w:b/>
            <w:bCs/>
            <w:sz w:val="16"/>
            <w:szCs w:val="16"/>
          </w:rPr>
          <w:delText xml:space="preserve">tiv taus </w:delText>
        </w:r>
      </w:del>
      <w:del w:id="51" w:author="Kaxiong" w:date="2021-06-08T20:42:00Z">
        <w:r w:rsidR="00F2670D" w:rsidDel="00E053E9">
          <w:rPr>
            <w:rFonts w:ascii="Arial" w:eastAsia="Arial" w:hAnsi="Arial" w:cs="Arial"/>
            <w:b/>
            <w:bCs/>
            <w:sz w:val="16"/>
            <w:szCs w:val="16"/>
          </w:rPr>
          <w:delText xml:space="preserve">kev ua lag luam ruaj khov yog ua rau </w:delText>
        </w:r>
      </w:del>
      <w:ins w:id="52" w:author="Kaxiong" w:date="2021-06-08T20:42:00Z">
        <w:r w:rsidR="00E053E9">
          <w:rPr>
            <w:rFonts w:ascii="Arial" w:eastAsia="Arial" w:hAnsi="Arial" w:cs="Arial"/>
            <w:b/>
            <w:bCs/>
            <w:sz w:val="16"/>
            <w:szCs w:val="16"/>
          </w:rPr>
          <w:t xml:space="preserve"> </w:t>
        </w:r>
      </w:ins>
      <w:proofErr w:type="spellStart"/>
      <w:r w:rsidR="00F2670D">
        <w:rPr>
          <w:rFonts w:ascii="Arial" w:eastAsia="Arial" w:hAnsi="Arial" w:cs="Arial"/>
          <w:b/>
          <w:bCs/>
          <w:sz w:val="16"/>
          <w:szCs w:val="16"/>
        </w:rPr>
        <w:t>ntawm</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lub</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hauv</w:t>
      </w:r>
      <w:proofErr w:type="spellEnd"/>
      <w:r w:rsidR="00F2670D">
        <w:rPr>
          <w:rFonts w:ascii="Arial" w:eastAsia="Arial" w:hAnsi="Arial" w:cs="Arial"/>
          <w:b/>
          <w:bCs/>
          <w:sz w:val="16"/>
          <w:szCs w:val="16"/>
        </w:rPr>
        <w:t xml:space="preserve"> paus </w:t>
      </w:r>
      <w:proofErr w:type="spellStart"/>
      <w:ins w:id="53" w:author="Kaxiong" w:date="2021-06-08T20:42:00Z">
        <w:r w:rsidR="00E053E9">
          <w:rPr>
            <w:rFonts w:ascii="Arial" w:eastAsia="Arial" w:hAnsi="Arial" w:cs="Arial"/>
            <w:b/>
            <w:bCs/>
            <w:sz w:val="16"/>
            <w:szCs w:val="16"/>
          </w:rPr>
          <w:t>raug</w:t>
        </w:r>
        <w:proofErr w:type="spellEnd"/>
        <w:r w:rsidR="00E053E9">
          <w:rPr>
            <w:rFonts w:ascii="Arial" w:eastAsia="Arial" w:hAnsi="Arial" w:cs="Arial"/>
            <w:b/>
            <w:bCs/>
            <w:sz w:val="16"/>
            <w:szCs w:val="16"/>
          </w:rPr>
          <w:t xml:space="preserve"> </w:t>
        </w:r>
      </w:ins>
      <w:proofErr w:type="spellStart"/>
      <w:r w:rsidR="00F2670D">
        <w:rPr>
          <w:rFonts w:ascii="Arial" w:eastAsia="Arial" w:hAnsi="Arial" w:cs="Arial"/>
          <w:b/>
          <w:bCs/>
          <w:sz w:val="16"/>
          <w:szCs w:val="16"/>
        </w:rPr>
        <w:t>kev</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cai</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lij</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choj</w:t>
      </w:r>
      <w:proofErr w:type="spellEnd"/>
      <w:ins w:id="54" w:author="Kaxiong" w:date="2021-06-08T20:42:00Z">
        <w:r w:rsidR="00E053E9">
          <w:rPr>
            <w:rFonts w:ascii="Arial" w:eastAsia="Arial" w:hAnsi="Arial" w:cs="Arial"/>
            <w:b/>
            <w:bCs/>
            <w:sz w:val="16"/>
            <w:szCs w:val="16"/>
          </w:rPr>
          <w:t xml:space="preserve"> </w:t>
        </w:r>
      </w:ins>
      <w:ins w:id="55" w:author="Kaxiong" w:date="2021-06-08T20:43:00Z">
        <w:r w:rsidR="00E053E9">
          <w:rPr>
            <w:rFonts w:ascii="Arial" w:eastAsia="Arial" w:hAnsi="Arial" w:cs="Arial"/>
            <w:b/>
            <w:bCs/>
            <w:sz w:val="16"/>
            <w:szCs w:val="16"/>
          </w:rPr>
          <w:t xml:space="preserve">yam </w:t>
        </w:r>
        <w:proofErr w:type="spellStart"/>
        <w:r w:rsidR="00E053E9">
          <w:rPr>
            <w:rFonts w:ascii="Arial" w:eastAsia="Arial" w:hAnsi="Arial" w:cs="Arial"/>
            <w:b/>
            <w:bCs/>
            <w:sz w:val="16"/>
            <w:szCs w:val="16"/>
          </w:rPr>
          <w:t>khov</w:t>
        </w:r>
        <w:proofErr w:type="spellEnd"/>
        <w:r w:rsidR="00E053E9">
          <w:rPr>
            <w:rFonts w:ascii="Arial" w:eastAsia="Arial" w:hAnsi="Arial" w:cs="Arial"/>
            <w:b/>
            <w:bCs/>
            <w:sz w:val="16"/>
            <w:szCs w:val="16"/>
          </w:rPr>
          <w:t xml:space="preserve"> </w:t>
        </w:r>
        <w:proofErr w:type="spellStart"/>
        <w:r w:rsidR="00E053E9">
          <w:rPr>
            <w:rFonts w:ascii="Arial" w:eastAsia="Arial" w:hAnsi="Arial" w:cs="Arial"/>
            <w:b/>
            <w:bCs/>
            <w:sz w:val="16"/>
            <w:szCs w:val="16"/>
          </w:rPr>
          <w:t>kho</w:t>
        </w:r>
      </w:ins>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Peb</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lub</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luag</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hauj</w:t>
      </w:r>
      <w:proofErr w:type="spellEnd"/>
      <w:r w:rsidR="002A6167">
        <w:rPr>
          <w:rFonts w:ascii="Arial" w:eastAsia="Arial" w:hAnsi="Arial" w:cs="Arial"/>
          <w:b/>
          <w:bCs/>
          <w:sz w:val="16"/>
          <w:szCs w:val="16"/>
        </w:rPr>
        <w:t xml:space="preserve"> </w:t>
      </w:r>
      <w:proofErr w:type="spellStart"/>
      <w:r w:rsidR="00F2670D">
        <w:rPr>
          <w:rFonts w:ascii="Arial" w:eastAsia="Arial" w:hAnsi="Arial" w:cs="Arial"/>
          <w:b/>
          <w:bCs/>
          <w:sz w:val="16"/>
          <w:szCs w:val="16"/>
        </w:rPr>
        <w:t>lwm</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yog</w:t>
      </w:r>
      <w:proofErr w:type="spellEnd"/>
      <w:r w:rsidR="00F2670D">
        <w:rPr>
          <w:rFonts w:ascii="Arial" w:eastAsia="Arial" w:hAnsi="Arial" w:cs="Arial"/>
          <w:b/>
          <w:bCs/>
          <w:sz w:val="16"/>
          <w:szCs w:val="16"/>
        </w:rPr>
        <w:t xml:space="preserve"> los </w:t>
      </w:r>
      <w:proofErr w:type="spellStart"/>
      <w:r w:rsidR="00F2670D">
        <w:rPr>
          <w:rFonts w:ascii="Arial" w:eastAsia="Arial" w:hAnsi="Arial" w:cs="Arial"/>
          <w:b/>
          <w:bCs/>
          <w:sz w:val="16"/>
          <w:szCs w:val="16"/>
        </w:rPr>
        <w:t>muab</w:t>
      </w:r>
      <w:proofErr w:type="spellEnd"/>
      <w:r w:rsidR="00F2670D">
        <w:rPr>
          <w:rFonts w:ascii="Arial" w:eastAsia="Arial" w:hAnsi="Arial" w:cs="Arial"/>
          <w:b/>
          <w:bCs/>
          <w:sz w:val="16"/>
          <w:szCs w:val="16"/>
        </w:rPr>
        <w:t xml:space="preserve"> cov </w:t>
      </w:r>
      <w:proofErr w:type="spellStart"/>
      <w:ins w:id="56" w:author="Kaxiong" w:date="2021-06-08T20:59:00Z">
        <w:r w:rsidR="00B333CE">
          <w:rPr>
            <w:rFonts w:ascii="Arial" w:eastAsia="Arial" w:hAnsi="Arial" w:cs="Arial"/>
            <w:b/>
            <w:bCs/>
            <w:sz w:val="16"/>
            <w:szCs w:val="16"/>
          </w:rPr>
          <w:t>ntaub</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ntawv</w:t>
        </w:r>
        <w:proofErr w:type="spellEnd"/>
        <w:r w:rsidR="00B333CE">
          <w:rPr>
            <w:rFonts w:ascii="Arial" w:eastAsia="Arial" w:hAnsi="Arial" w:cs="Arial"/>
            <w:b/>
            <w:bCs/>
            <w:sz w:val="16"/>
            <w:szCs w:val="16"/>
          </w:rPr>
          <w:t xml:space="preserve"> </w:t>
        </w:r>
      </w:ins>
      <w:proofErr w:type="spellStart"/>
      <w:r w:rsidR="00F2670D">
        <w:rPr>
          <w:rFonts w:ascii="Arial" w:eastAsia="Arial" w:hAnsi="Arial" w:cs="Arial"/>
          <w:b/>
          <w:bCs/>
          <w:sz w:val="16"/>
          <w:szCs w:val="16"/>
        </w:rPr>
        <w:t>kev</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cai</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lij</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choj</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ua</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kom</w:t>
      </w:r>
      <w:proofErr w:type="spellEnd"/>
      <w:r w:rsidR="00F2670D">
        <w:rPr>
          <w:rFonts w:ascii="Arial" w:eastAsia="Arial" w:hAnsi="Arial" w:cs="Arial"/>
          <w:b/>
          <w:bCs/>
          <w:sz w:val="16"/>
          <w:szCs w:val="16"/>
        </w:rPr>
        <w:t xml:space="preserve"> tau zoo </w:t>
      </w:r>
      <w:proofErr w:type="spellStart"/>
      <w:r w:rsidR="00F2670D">
        <w:rPr>
          <w:rFonts w:ascii="Arial" w:eastAsia="Arial" w:hAnsi="Arial" w:cs="Arial"/>
          <w:b/>
          <w:bCs/>
          <w:sz w:val="16"/>
          <w:szCs w:val="16"/>
        </w:rPr>
        <w:t>uas</w:t>
      </w:r>
      <w:proofErr w:type="spellEnd"/>
      <w:r w:rsidR="00F2670D">
        <w:rPr>
          <w:rFonts w:ascii="Arial" w:eastAsia="Arial" w:hAnsi="Arial" w:cs="Arial"/>
          <w:b/>
          <w:bCs/>
          <w:sz w:val="16"/>
          <w:szCs w:val="16"/>
        </w:rPr>
        <w:t xml:space="preserve"> cov </w:t>
      </w:r>
      <w:proofErr w:type="spellStart"/>
      <w:r w:rsidR="00F2670D">
        <w:rPr>
          <w:rFonts w:ascii="Arial" w:eastAsia="Arial" w:hAnsi="Arial" w:cs="Arial"/>
          <w:b/>
          <w:bCs/>
          <w:sz w:val="16"/>
          <w:szCs w:val="16"/>
        </w:rPr>
        <w:t>neeg</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ua</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liaj</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ua</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teb</w:t>
      </w:r>
      <w:proofErr w:type="spellEnd"/>
      <w:r w:rsidR="00F2670D">
        <w:rPr>
          <w:rFonts w:ascii="Arial" w:eastAsia="Arial" w:hAnsi="Arial" w:cs="Arial"/>
          <w:b/>
          <w:bCs/>
          <w:sz w:val="16"/>
          <w:szCs w:val="16"/>
        </w:rPr>
        <w:t xml:space="preserve"> </w:t>
      </w:r>
      <w:proofErr w:type="spellStart"/>
      <w:ins w:id="57" w:author="Kaxiong" w:date="2021-06-08T20:52:00Z">
        <w:r w:rsidR="00B333CE">
          <w:rPr>
            <w:rFonts w:ascii="Arial" w:eastAsia="Arial" w:hAnsi="Arial" w:cs="Arial"/>
            <w:b/>
            <w:bCs/>
            <w:sz w:val="16"/>
            <w:szCs w:val="16"/>
          </w:rPr>
          <w:t>xav</w:t>
        </w:r>
        <w:proofErr w:type="spellEnd"/>
        <w:r w:rsidR="00B333CE">
          <w:rPr>
            <w:rFonts w:ascii="Arial" w:eastAsia="Arial" w:hAnsi="Arial" w:cs="Arial"/>
            <w:b/>
            <w:bCs/>
            <w:sz w:val="16"/>
            <w:szCs w:val="16"/>
          </w:rPr>
          <w:t xml:space="preserve"> tau </w:t>
        </w:r>
      </w:ins>
      <w:proofErr w:type="spellStart"/>
      <w:ins w:id="58" w:author="Kaxiong" w:date="2021-06-08T20:53:00Z">
        <w:r w:rsidR="00B333CE">
          <w:rPr>
            <w:rFonts w:ascii="Arial" w:eastAsia="Arial" w:hAnsi="Arial" w:cs="Arial"/>
            <w:b/>
            <w:bCs/>
            <w:sz w:val="16"/>
            <w:szCs w:val="16"/>
          </w:rPr>
          <w:t>txhawm</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rau</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kom</w:t>
        </w:r>
        <w:proofErr w:type="spellEnd"/>
        <w:r w:rsidR="00B333CE">
          <w:rPr>
            <w:rFonts w:ascii="Arial" w:eastAsia="Arial" w:hAnsi="Arial" w:cs="Arial"/>
            <w:b/>
            <w:bCs/>
            <w:sz w:val="16"/>
            <w:szCs w:val="16"/>
          </w:rPr>
          <w:t xml:space="preserve"> </w:t>
        </w:r>
      </w:ins>
      <w:del w:id="59" w:author="Kaxiong" w:date="2021-06-08T20:53:00Z">
        <w:r w:rsidR="00F2670D" w:rsidDel="00B333CE">
          <w:rPr>
            <w:rFonts w:ascii="Arial" w:eastAsia="Arial" w:hAnsi="Arial" w:cs="Arial"/>
            <w:b/>
            <w:bCs/>
            <w:sz w:val="16"/>
            <w:szCs w:val="16"/>
          </w:rPr>
          <w:delText xml:space="preserve">yuav tsum </w:delText>
        </w:r>
      </w:del>
      <w:proofErr w:type="spellStart"/>
      <w:r w:rsidR="00F2670D">
        <w:rPr>
          <w:rFonts w:ascii="Arial" w:eastAsia="Arial" w:hAnsi="Arial" w:cs="Arial"/>
          <w:b/>
          <w:bCs/>
          <w:sz w:val="16"/>
          <w:szCs w:val="16"/>
        </w:rPr>
        <w:t>dhau</w:t>
      </w:r>
      <w:proofErr w:type="spellEnd"/>
      <w:r w:rsidR="00F2670D">
        <w:rPr>
          <w:rFonts w:ascii="Arial" w:eastAsia="Arial" w:hAnsi="Arial" w:cs="Arial"/>
          <w:b/>
          <w:bCs/>
          <w:sz w:val="16"/>
          <w:szCs w:val="16"/>
        </w:rPr>
        <w:t xml:space="preserve"> los </w:t>
      </w:r>
      <w:proofErr w:type="spellStart"/>
      <w:r w:rsidR="00F2670D">
        <w:rPr>
          <w:rFonts w:ascii="Arial" w:eastAsia="Arial" w:hAnsi="Arial" w:cs="Arial"/>
          <w:b/>
          <w:bCs/>
          <w:sz w:val="16"/>
          <w:szCs w:val="16"/>
        </w:rPr>
        <w:t>ua</w:t>
      </w:r>
      <w:proofErr w:type="spellEnd"/>
      <w:r w:rsidR="00F2670D">
        <w:rPr>
          <w:rFonts w:ascii="Arial" w:eastAsia="Arial" w:hAnsi="Arial" w:cs="Arial"/>
          <w:b/>
          <w:bCs/>
          <w:sz w:val="16"/>
          <w:szCs w:val="16"/>
        </w:rPr>
        <w:t xml:space="preserve"> </w:t>
      </w:r>
      <w:proofErr w:type="spellStart"/>
      <w:ins w:id="60" w:author="Kaxiong" w:date="2021-06-08T20:54:00Z">
        <w:r w:rsidR="00B333CE">
          <w:rPr>
            <w:rFonts w:ascii="Arial" w:eastAsia="Arial" w:hAnsi="Arial" w:cs="Arial"/>
            <w:b/>
            <w:bCs/>
            <w:sz w:val="16"/>
            <w:szCs w:val="16"/>
          </w:rPr>
          <w:t>lub</w:t>
        </w:r>
      </w:ins>
      <w:proofErr w:type="spellEnd"/>
      <w:del w:id="61" w:author="Kaxiong" w:date="2021-06-08T20:54:00Z">
        <w:r w:rsidR="00F2670D" w:rsidDel="00B333CE">
          <w:rPr>
            <w:rFonts w:ascii="Arial" w:eastAsia="Arial" w:hAnsi="Arial" w:cs="Arial"/>
            <w:b/>
            <w:bCs/>
            <w:sz w:val="16"/>
            <w:szCs w:val="16"/>
          </w:rPr>
          <w:delText>cov</w:delText>
        </w:r>
      </w:del>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hauv</w:t>
      </w:r>
      <w:proofErr w:type="spellEnd"/>
      <w:r w:rsidR="00F2670D">
        <w:rPr>
          <w:rFonts w:ascii="Arial" w:eastAsia="Arial" w:hAnsi="Arial" w:cs="Arial"/>
          <w:b/>
          <w:bCs/>
          <w:sz w:val="16"/>
          <w:szCs w:val="16"/>
        </w:rPr>
        <w:t xml:space="preserve"> paus </w:t>
      </w:r>
      <w:proofErr w:type="spellStart"/>
      <w:r w:rsidR="002A6167">
        <w:rPr>
          <w:rFonts w:ascii="Arial" w:eastAsia="Arial" w:hAnsi="Arial" w:cs="Arial"/>
          <w:b/>
          <w:bCs/>
          <w:sz w:val="16"/>
          <w:szCs w:val="16"/>
        </w:rPr>
        <w:t>kom</w:t>
      </w:r>
      <w:proofErr w:type="spellEnd"/>
      <w:r w:rsidR="002A6167">
        <w:rPr>
          <w:rFonts w:ascii="Arial" w:eastAsia="Arial" w:hAnsi="Arial" w:cs="Arial"/>
          <w:b/>
          <w:bCs/>
          <w:sz w:val="16"/>
          <w:szCs w:val="16"/>
        </w:rPr>
        <w:t xml:space="preserve"> </w:t>
      </w:r>
      <w:proofErr w:type="spellStart"/>
      <w:r w:rsidR="00F2670D">
        <w:rPr>
          <w:rFonts w:ascii="Arial" w:eastAsia="Arial" w:hAnsi="Arial" w:cs="Arial"/>
          <w:b/>
          <w:bCs/>
          <w:sz w:val="16"/>
          <w:szCs w:val="16"/>
        </w:rPr>
        <w:t>ruaj</w:t>
      </w:r>
      <w:proofErr w:type="spellEnd"/>
      <w:r w:rsidR="00F2670D">
        <w:rPr>
          <w:rFonts w:ascii="Arial" w:eastAsia="Arial" w:hAnsi="Arial" w:cs="Arial"/>
          <w:b/>
          <w:bCs/>
          <w:sz w:val="16"/>
          <w:szCs w:val="16"/>
        </w:rPr>
        <w:t xml:space="preserve"> </w:t>
      </w:r>
      <w:proofErr w:type="spellStart"/>
      <w:ins w:id="62" w:author="Kaxiong" w:date="2021-06-08T20:54:00Z">
        <w:r w:rsidR="00B333CE">
          <w:rPr>
            <w:rFonts w:ascii="Arial" w:eastAsia="Arial" w:hAnsi="Arial" w:cs="Arial"/>
            <w:b/>
            <w:bCs/>
            <w:sz w:val="16"/>
            <w:szCs w:val="16"/>
          </w:rPr>
          <w:t>ntseg</w:t>
        </w:r>
        <w:proofErr w:type="spellEnd"/>
        <w:r w:rsidR="00B333CE">
          <w:rPr>
            <w:rFonts w:ascii="Arial" w:eastAsia="Arial" w:hAnsi="Arial" w:cs="Arial"/>
            <w:b/>
            <w:bCs/>
            <w:sz w:val="16"/>
            <w:szCs w:val="16"/>
          </w:rPr>
          <w:t xml:space="preserve"> </w:t>
        </w:r>
      </w:ins>
      <w:del w:id="63" w:author="Kaxiong" w:date="2021-06-08T20:54:00Z">
        <w:r w:rsidR="00F2670D" w:rsidDel="00B333CE">
          <w:rPr>
            <w:rFonts w:ascii="Arial" w:eastAsia="Arial" w:hAnsi="Arial" w:cs="Arial"/>
            <w:b/>
            <w:bCs/>
            <w:sz w:val="16"/>
            <w:szCs w:val="16"/>
          </w:rPr>
          <w:delText xml:space="preserve">khov </w:delText>
        </w:r>
      </w:del>
      <w:ins w:id="64" w:author="Kaxiong" w:date="2021-06-08T20:55:00Z">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rov</w:t>
        </w:r>
        <w:proofErr w:type="spellEnd"/>
        <w:r w:rsidR="00B333CE">
          <w:rPr>
            <w:rFonts w:ascii="Arial" w:eastAsia="Arial" w:hAnsi="Arial" w:cs="Arial"/>
            <w:b/>
            <w:bCs/>
            <w:sz w:val="16"/>
            <w:szCs w:val="16"/>
          </w:rPr>
          <w:t xml:space="preserve"> zoo tau </w:t>
        </w:r>
      </w:ins>
      <w:proofErr w:type="spellStart"/>
      <w:r w:rsidR="00F2670D">
        <w:rPr>
          <w:rFonts w:ascii="Arial" w:eastAsia="Arial" w:hAnsi="Arial" w:cs="Arial"/>
          <w:b/>
          <w:bCs/>
          <w:sz w:val="16"/>
          <w:szCs w:val="16"/>
        </w:rPr>
        <w:t>ntawm</w:t>
      </w:r>
      <w:proofErr w:type="spellEnd"/>
      <w:r w:rsidR="00F2670D">
        <w:rPr>
          <w:rFonts w:ascii="Arial" w:eastAsia="Arial" w:hAnsi="Arial" w:cs="Arial"/>
          <w:b/>
          <w:bCs/>
          <w:sz w:val="16"/>
          <w:szCs w:val="16"/>
        </w:rPr>
        <w:t xml:space="preserve"> cov </w:t>
      </w:r>
      <w:proofErr w:type="spellStart"/>
      <w:ins w:id="65" w:author="Kaxiong" w:date="2021-06-08T20:56:00Z">
        <w:r w:rsidR="00B333CE">
          <w:rPr>
            <w:rFonts w:ascii="Arial" w:eastAsia="Arial" w:hAnsi="Arial" w:cs="Arial"/>
            <w:b/>
            <w:bCs/>
            <w:sz w:val="16"/>
            <w:szCs w:val="16"/>
          </w:rPr>
          <w:t>zaub</w:t>
        </w:r>
        <w:proofErr w:type="spellEnd"/>
        <w:r w:rsidR="00B333CE">
          <w:rPr>
            <w:rFonts w:ascii="Arial" w:eastAsia="Arial" w:hAnsi="Arial" w:cs="Arial"/>
            <w:b/>
            <w:bCs/>
            <w:sz w:val="16"/>
            <w:szCs w:val="16"/>
          </w:rPr>
          <w:t xml:space="preserve"> mov</w:t>
        </w:r>
      </w:ins>
      <w:del w:id="66" w:author="Kaxiong" w:date="2021-06-08T20:56:00Z">
        <w:r w:rsidR="00F2670D" w:rsidDel="00B333CE">
          <w:rPr>
            <w:rFonts w:ascii="Arial" w:eastAsia="Arial" w:hAnsi="Arial" w:cs="Arial"/>
            <w:b/>
            <w:bCs/>
            <w:sz w:val="16"/>
            <w:szCs w:val="16"/>
          </w:rPr>
          <w:delText>khoom noj khoom</w:delText>
        </w:r>
      </w:del>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haus</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hauv</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zej</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zog</w:t>
      </w:r>
      <w:proofErr w:type="spellEnd"/>
      <w:r w:rsidR="00F2670D">
        <w:rPr>
          <w:rFonts w:ascii="Arial" w:eastAsia="Arial" w:hAnsi="Arial" w:cs="Arial"/>
          <w:b/>
          <w:bCs/>
          <w:sz w:val="16"/>
          <w:szCs w:val="16"/>
        </w:rPr>
        <w:t xml:space="preserve">. Los </w:t>
      </w:r>
      <w:proofErr w:type="spellStart"/>
      <w:r w:rsidR="00F2670D">
        <w:rPr>
          <w:rFonts w:ascii="Arial" w:eastAsia="Arial" w:hAnsi="Arial" w:cs="Arial"/>
          <w:b/>
          <w:bCs/>
          <w:sz w:val="16"/>
          <w:szCs w:val="16"/>
        </w:rPr>
        <w:t>ntawm</w:t>
      </w:r>
      <w:proofErr w:type="spellEnd"/>
      <w:r w:rsidR="00F2670D">
        <w:rPr>
          <w:rFonts w:ascii="Arial" w:eastAsia="Arial" w:hAnsi="Arial" w:cs="Arial"/>
          <w:b/>
          <w:bCs/>
          <w:sz w:val="16"/>
          <w:szCs w:val="16"/>
        </w:rPr>
        <w:t xml:space="preserve"> </w:t>
      </w:r>
      <w:ins w:id="67" w:author="Kaxiong" w:date="2021-06-08T20:56:00Z">
        <w:r w:rsidR="00B333CE">
          <w:rPr>
            <w:rFonts w:ascii="Arial" w:eastAsia="Arial" w:hAnsi="Arial" w:cs="Arial"/>
            <w:b/>
            <w:bCs/>
            <w:sz w:val="16"/>
            <w:szCs w:val="16"/>
          </w:rPr>
          <w:t xml:space="preserve">cov </w:t>
        </w:r>
      </w:ins>
      <w:proofErr w:type="spellStart"/>
      <w:ins w:id="68" w:author="Kaxiong" w:date="2021-06-08T21:00:00Z">
        <w:r w:rsidR="00B333CE">
          <w:rPr>
            <w:rFonts w:ascii="Arial" w:eastAsia="Arial" w:hAnsi="Arial" w:cs="Arial"/>
            <w:b/>
            <w:bCs/>
            <w:sz w:val="16"/>
            <w:szCs w:val="16"/>
          </w:rPr>
          <w:t>ntaub</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ntawv</w:t>
        </w:r>
        <w:proofErr w:type="spellEnd"/>
        <w:r w:rsidR="00B333CE">
          <w:rPr>
            <w:rFonts w:ascii="Arial" w:eastAsia="Arial" w:hAnsi="Arial" w:cs="Arial"/>
            <w:b/>
            <w:bCs/>
            <w:sz w:val="16"/>
            <w:szCs w:val="16"/>
          </w:rPr>
          <w:t xml:space="preserve"> </w:t>
        </w:r>
      </w:ins>
      <w:proofErr w:type="spellStart"/>
      <w:r w:rsidR="002A6167">
        <w:rPr>
          <w:rFonts w:ascii="Arial" w:eastAsia="Arial" w:hAnsi="Arial" w:cs="Arial"/>
          <w:b/>
          <w:bCs/>
          <w:sz w:val="16"/>
          <w:szCs w:val="16"/>
        </w:rPr>
        <w:t>kev</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cai</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lij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choj</w:t>
      </w:r>
      <w:proofErr w:type="spellEnd"/>
      <w:r w:rsidR="002A6167">
        <w:rPr>
          <w:rFonts w:ascii="Arial" w:eastAsia="Arial" w:hAnsi="Arial" w:cs="Arial"/>
          <w:b/>
          <w:bCs/>
          <w:sz w:val="16"/>
          <w:szCs w:val="16"/>
        </w:rPr>
        <w:t xml:space="preserve"> </w:t>
      </w:r>
      <w:del w:id="69" w:author="Kaxiong" w:date="2021-06-08T21:00:00Z">
        <w:r w:rsidR="00F2670D" w:rsidDel="00B333CE">
          <w:rPr>
            <w:rFonts w:ascii="Arial" w:eastAsia="Arial" w:hAnsi="Arial" w:cs="Arial"/>
            <w:b/>
            <w:bCs/>
            <w:sz w:val="16"/>
            <w:szCs w:val="16"/>
          </w:rPr>
          <w:delText xml:space="preserve">cov ntaub ntawv </w:delText>
        </w:r>
      </w:del>
      <w:proofErr w:type="spellStart"/>
      <w:ins w:id="70" w:author="Kaxiong" w:date="2021-06-08T21:01:00Z">
        <w:r w:rsidR="00B333CE">
          <w:rPr>
            <w:rFonts w:ascii="Arial" w:eastAsia="Arial" w:hAnsi="Arial" w:cs="Arial"/>
            <w:b/>
            <w:bCs/>
            <w:sz w:val="16"/>
            <w:szCs w:val="16"/>
          </w:rPr>
          <w:t>uas</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tsim</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kho</w:t>
        </w:r>
        <w:proofErr w:type="spellEnd"/>
        <w:r w:rsidR="00B333CE">
          <w:rPr>
            <w:rFonts w:ascii="Arial" w:eastAsia="Arial" w:hAnsi="Arial" w:cs="Arial"/>
            <w:b/>
            <w:bCs/>
            <w:sz w:val="16"/>
            <w:szCs w:val="16"/>
          </w:rPr>
          <w:t xml:space="preserve"> </w:t>
        </w:r>
        <w:proofErr w:type="spellStart"/>
        <w:r w:rsidR="00B333CE">
          <w:rPr>
            <w:rFonts w:ascii="Arial" w:eastAsia="Arial" w:hAnsi="Arial" w:cs="Arial"/>
            <w:b/>
            <w:bCs/>
            <w:sz w:val="16"/>
            <w:szCs w:val="16"/>
          </w:rPr>
          <w:t>kev</w:t>
        </w:r>
        <w:proofErr w:type="spellEnd"/>
        <w:r w:rsidR="00B333CE">
          <w:rPr>
            <w:rFonts w:ascii="Arial" w:eastAsia="Arial" w:hAnsi="Arial" w:cs="Arial"/>
            <w:b/>
            <w:bCs/>
            <w:sz w:val="16"/>
            <w:szCs w:val="16"/>
          </w:rPr>
          <w:t xml:space="preserve"> </w:t>
        </w:r>
      </w:ins>
      <w:proofErr w:type="spellStart"/>
      <w:r w:rsidR="00F2670D">
        <w:rPr>
          <w:rFonts w:ascii="Arial" w:eastAsia="Arial" w:hAnsi="Arial" w:cs="Arial"/>
          <w:b/>
          <w:bCs/>
          <w:sz w:val="16"/>
          <w:szCs w:val="16"/>
        </w:rPr>
        <w:t>kawm</w:t>
      </w:r>
      <w:proofErr w:type="spellEnd"/>
      <w:r w:rsidR="00F2670D">
        <w:rPr>
          <w:rFonts w:ascii="Arial" w:eastAsia="Arial" w:hAnsi="Arial" w:cs="Arial"/>
          <w:b/>
          <w:bCs/>
          <w:sz w:val="16"/>
          <w:szCs w:val="16"/>
        </w:rPr>
        <w:t xml:space="preserve"> </w:t>
      </w:r>
      <w:proofErr w:type="spellStart"/>
      <w:ins w:id="71" w:author="Kaxiong" w:date="2021-06-08T21:01:00Z">
        <w:r w:rsidR="00B333CE">
          <w:rPr>
            <w:rFonts w:ascii="Arial" w:eastAsia="Arial" w:hAnsi="Arial" w:cs="Arial"/>
            <w:b/>
            <w:bCs/>
            <w:sz w:val="16"/>
            <w:szCs w:val="16"/>
          </w:rPr>
          <w:t>ntawm</w:t>
        </w:r>
      </w:ins>
      <w:proofErr w:type="spellEnd"/>
      <w:del w:id="72" w:author="Kaxiong" w:date="2021-06-08T21:01:00Z">
        <w:r w:rsidR="00F2670D" w:rsidDel="00B333CE">
          <w:rPr>
            <w:rFonts w:ascii="Arial" w:eastAsia="Arial" w:hAnsi="Arial" w:cs="Arial"/>
            <w:b/>
            <w:bCs/>
            <w:sz w:val="16"/>
            <w:szCs w:val="16"/>
          </w:rPr>
          <w:delText>uas ib pawg</w:delText>
        </w:r>
      </w:del>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zej</w:t>
      </w:r>
      <w:proofErr w:type="spellEnd"/>
      <w:del w:id="73" w:author="Kaxiong" w:date="2021-06-08T21:02:00Z">
        <w:r w:rsidR="00F2670D" w:rsidDel="00B333CE">
          <w:rPr>
            <w:rFonts w:ascii="Arial" w:eastAsia="Arial" w:hAnsi="Arial" w:cs="Arial"/>
            <w:b/>
            <w:bCs/>
            <w:sz w:val="16"/>
            <w:szCs w:val="16"/>
          </w:rPr>
          <w:delText xml:space="preserve"> zog ntawm kev kawm</w:delText>
        </w:r>
      </w:del>
      <w:r w:rsidR="00F2670D">
        <w:rPr>
          <w:rFonts w:ascii="Arial" w:eastAsia="Arial" w:hAnsi="Arial" w:cs="Arial"/>
          <w:b/>
          <w:bCs/>
          <w:sz w:val="16"/>
          <w:szCs w:val="16"/>
        </w:rPr>
        <w:t xml:space="preserve">, </w:t>
      </w:r>
      <w:ins w:id="74" w:author="Kaxiong" w:date="2021-06-08T21:02:00Z">
        <w:r w:rsidR="00B333CE" w:rsidRPr="00B333CE">
          <w:rPr>
            <w:rFonts w:ascii="Arial" w:eastAsia="Arial" w:hAnsi="Arial" w:cs="Arial"/>
            <w:b/>
            <w:bCs/>
            <w:sz w:val="16"/>
            <w:szCs w:val="16"/>
            <w:rPrChange w:id="75" w:author="Kaxiong" w:date="2021-06-08T21:02:00Z">
              <w:rPr>
                <w:rFonts w:ascii="Arial" w:eastAsia="Arial" w:hAnsi="Arial" w:cs="Arial"/>
                <w:b/>
                <w:bCs/>
                <w:sz w:val="19"/>
                <w:szCs w:val="19"/>
              </w:rPr>
            </w:rPrChange>
          </w:rPr>
          <w:t xml:space="preserve">Cov </w:t>
        </w:r>
        <w:proofErr w:type="spellStart"/>
        <w:r w:rsidR="00B333CE" w:rsidRPr="00B333CE">
          <w:rPr>
            <w:rFonts w:ascii="Arial" w:eastAsia="Arial" w:hAnsi="Arial" w:cs="Arial"/>
            <w:b/>
            <w:bCs/>
            <w:sz w:val="16"/>
            <w:szCs w:val="16"/>
            <w:rPrChange w:id="76" w:author="Kaxiong" w:date="2021-06-08T21:02:00Z">
              <w:rPr>
                <w:rFonts w:ascii="Arial" w:eastAsia="Arial" w:hAnsi="Arial" w:cs="Arial"/>
                <w:b/>
                <w:bCs/>
                <w:sz w:val="19"/>
                <w:szCs w:val="19"/>
              </w:rPr>
            </w:rPrChange>
          </w:rPr>
          <w:t>Tiaj</w:t>
        </w:r>
        <w:proofErr w:type="spellEnd"/>
        <w:r w:rsidR="00B333CE" w:rsidRPr="00B333CE">
          <w:rPr>
            <w:rFonts w:ascii="Arial" w:eastAsia="Arial" w:hAnsi="Arial" w:cs="Arial"/>
            <w:b/>
            <w:bCs/>
            <w:sz w:val="16"/>
            <w:szCs w:val="16"/>
            <w:rPrChange w:id="77" w:author="Kaxiong" w:date="2021-06-08T21:02:00Z">
              <w:rPr>
                <w:rFonts w:ascii="Arial" w:eastAsia="Arial" w:hAnsi="Arial" w:cs="Arial"/>
                <w:b/>
                <w:bCs/>
                <w:sz w:val="19"/>
                <w:szCs w:val="19"/>
              </w:rPr>
            </w:rPrChange>
          </w:rPr>
          <w:t xml:space="preserve"> </w:t>
        </w:r>
        <w:proofErr w:type="spellStart"/>
        <w:r w:rsidR="00B333CE" w:rsidRPr="00B333CE">
          <w:rPr>
            <w:rFonts w:ascii="Arial" w:eastAsia="Arial" w:hAnsi="Arial" w:cs="Arial"/>
            <w:b/>
            <w:bCs/>
            <w:sz w:val="16"/>
            <w:szCs w:val="16"/>
            <w:rPrChange w:id="78" w:author="Kaxiong" w:date="2021-06-08T21:02:00Z">
              <w:rPr>
                <w:rFonts w:ascii="Arial" w:eastAsia="Arial" w:hAnsi="Arial" w:cs="Arial"/>
                <w:b/>
                <w:bCs/>
                <w:sz w:val="19"/>
                <w:szCs w:val="19"/>
              </w:rPr>
            </w:rPrChange>
          </w:rPr>
          <w:t>Liaj</w:t>
        </w:r>
        <w:proofErr w:type="spellEnd"/>
        <w:r w:rsidR="00B333CE" w:rsidRPr="00B333CE">
          <w:rPr>
            <w:rFonts w:ascii="Arial" w:eastAsia="Arial" w:hAnsi="Arial" w:cs="Arial"/>
            <w:b/>
            <w:bCs/>
            <w:sz w:val="16"/>
            <w:szCs w:val="16"/>
            <w:rPrChange w:id="79" w:author="Kaxiong" w:date="2021-06-08T21:02:00Z">
              <w:rPr>
                <w:rFonts w:ascii="Arial" w:eastAsia="Arial" w:hAnsi="Arial" w:cs="Arial"/>
                <w:b/>
                <w:bCs/>
                <w:sz w:val="19"/>
                <w:szCs w:val="19"/>
              </w:rPr>
            </w:rPrChange>
          </w:rPr>
          <w:t xml:space="preserve"> </w:t>
        </w:r>
        <w:proofErr w:type="spellStart"/>
        <w:r w:rsidR="00B333CE" w:rsidRPr="00B333CE">
          <w:rPr>
            <w:rFonts w:ascii="Arial" w:eastAsia="Arial" w:hAnsi="Arial" w:cs="Arial"/>
            <w:b/>
            <w:bCs/>
            <w:sz w:val="16"/>
            <w:szCs w:val="16"/>
            <w:rPrChange w:id="80" w:author="Kaxiong" w:date="2021-06-08T21:02:00Z">
              <w:rPr>
                <w:rFonts w:ascii="Arial" w:eastAsia="Arial" w:hAnsi="Arial" w:cs="Arial"/>
                <w:b/>
                <w:bCs/>
                <w:sz w:val="19"/>
                <w:szCs w:val="19"/>
              </w:rPr>
            </w:rPrChange>
          </w:rPr>
          <w:t>Teb</w:t>
        </w:r>
        <w:proofErr w:type="spellEnd"/>
        <w:r w:rsidR="00B333CE" w:rsidRPr="00B333CE">
          <w:rPr>
            <w:rFonts w:ascii="Arial" w:eastAsia="Arial" w:hAnsi="Arial" w:cs="Arial"/>
            <w:b/>
            <w:bCs/>
            <w:sz w:val="16"/>
            <w:szCs w:val="16"/>
            <w:rPrChange w:id="81" w:author="Kaxiong" w:date="2021-06-08T21:02:00Z">
              <w:rPr>
                <w:rFonts w:ascii="Arial" w:eastAsia="Arial" w:hAnsi="Arial" w:cs="Arial"/>
                <w:b/>
                <w:bCs/>
                <w:sz w:val="19"/>
                <w:szCs w:val="19"/>
              </w:rPr>
            </w:rPrChange>
          </w:rPr>
          <w:t xml:space="preserve"> </w:t>
        </w:r>
        <w:proofErr w:type="spellStart"/>
        <w:r w:rsidR="00B333CE" w:rsidRPr="00B333CE">
          <w:rPr>
            <w:rFonts w:ascii="Arial" w:eastAsia="Arial" w:hAnsi="Arial" w:cs="Arial"/>
            <w:b/>
            <w:bCs/>
            <w:sz w:val="16"/>
            <w:szCs w:val="16"/>
            <w:rPrChange w:id="82" w:author="Kaxiong" w:date="2021-06-08T21:02:00Z">
              <w:rPr>
                <w:rFonts w:ascii="Arial" w:eastAsia="Arial" w:hAnsi="Arial" w:cs="Arial"/>
                <w:b/>
                <w:bCs/>
                <w:sz w:val="19"/>
                <w:szCs w:val="19"/>
              </w:rPr>
            </w:rPrChange>
          </w:rPr>
          <w:t>Zej</w:t>
        </w:r>
        <w:proofErr w:type="spellEnd"/>
        <w:r w:rsidR="00B333CE" w:rsidRPr="00B333CE">
          <w:rPr>
            <w:rFonts w:ascii="Arial" w:eastAsia="Arial" w:hAnsi="Arial" w:cs="Arial"/>
            <w:b/>
            <w:bCs/>
            <w:sz w:val="16"/>
            <w:szCs w:val="16"/>
            <w:rPrChange w:id="83" w:author="Kaxiong" w:date="2021-06-08T21:02:00Z">
              <w:rPr>
                <w:rFonts w:ascii="Arial" w:eastAsia="Arial" w:hAnsi="Arial" w:cs="Arial"/>
                <w:b/>
                <w:bCs/>
                <w:sz w:val="19"/>
                <w:szCs w:val="19"/>
              </w:rPr>
            </w:rPrChange>
          </w:rPr>
          <w:t xml:space="preserve"> </w:t>
        </w:r>
        <w:proofErr w:type="spellStart"/>
        <w:r w:rsidR="00B333CE" w:rsidRPr="00B333CE">
          <w:rPr>
            <w:rFonts w:ascii="Arial" w:eastAsia="Arial" w:hAnsi="Arial" w:cs="Arial"/>
            <w:b/>
            <w:bCs/>
            <w:sz w:val="16"/>
            <w:szCs w:val="16"/>
            <w:rPrChange w:id="84" w:author="Kaxiong" w:date="2021-06-08T21:02:00Z">
              <w:rPr>
                <w:rFonts w:ascii="Arial" w:eastAsia="Arial" w:hAnsi="Arial" w:cs="Arial"/>
                <w:b/>
                <w:bCs/>
                <w:sz w:val="19"/>
                <w:szCs w:val="19"/>
              </w:rPr>
            </w:rPrChange>
          </w:rPr>
          <w:t>Tsoom</w:t>
        </w:r>
        <w:proofErr w:type="spellEnd"/>
        <w:r w:rsidR="003B2911">
          <w:rPr>
            <w:rFonts w:ascii="Arial" w:eastAsia="Arial" w:hAnsi="Arial" w:cs="Arial"/>
            <w:b/>
            <w:bCs/>
            <w:sz w:val="16"/>
            <w:szCs w:val="16"/>
          </w:rPr>
          <w:t xml:space="preserve"> </w:t>
        </w:r>
        <w:r w:rsidR="00B333CE" w:rsidRPr="00B333CE">
          <w:rPr>
            <w:rFonts w:ascii="Arial" w:eastAsia="Arial" w:hAnsi="Arial" w:cs="Arial"/>
            <w:b/>
            <w:bCs/>
            <w:sz w:val="16"/>
            <w:szCs w:val="16"/>
            <w:rPrChange w:id="85" w:author="Kaxiong" w:date="2021-06-08T21:02:00Z">
              <w:rPr>
                <w:rFonts w:ascii="Arial" w:eastAsia="Arial" w:hAnsi="Arial" w:cs="Arial"/>
                <w:b/>
                <w:bCs/>
                <w:sz w:val="19"/>
                <w:szCs w:val="19"/>
              </w:rPr>
            </w:rPrChange>
          </w:rPr>
          <w:t>(Farm Commons)</w:t>
        </w:r>
      </w:ins>
      <w:del w:id="86" w:author="Kaxiong" w:date="2021-06-08T21:02:00Z">
        <w:r w:rsidR="00F2670D" w:rsidDel="00B333CE">
          <w:rPr>
            <w:rFonts w:ascii="Arial" w:eastAsia="Arial" w:hAnsi="Arial" w:cs="Arial"/>
            <w:b/>
            <w:bCs/>
            <w:sz w:val="16"/>
            <w:szCs w:val="16"/>
          </w:rPr>
          <w:delText>Cov Neeg Ua Liaj Ua Teb</w:delText>
        </w:r>
      </w:del>
      <w:r w:rsidR="00F2670D">
        <w:rPr>
          <w:rFonts w:ascii="Arial" w:eastAsia="Arial" w:hAnsi="Arial" w:cs="Arial"/>
          <w:b/>
          <w:bCs/>
          <w:sz w:val="16"/>
          <w:szCs w:val="16"/>
        </w:rPr>
        <w:t xml:space="preserve"> </w:t>
      </w:r>
      <w:proofErr w:type="spellStart"/>
      <w:r w:rsidR="002A6167">
        <w:rPr>
          <w:rFonts w:ascii="Arial" w:eastAsia="Arial" w:hAnsi="Arial" w:cs="Arial"/>
          <w:b/>
          <w:bCs/>
          <w:sz w:val="16"/>
          <w:szCs w:val="16"/>
        </w:rPr>
        <w:t>tsim</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kev</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muaj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rau</w:t>
      </w:r>
      <w:proofErr w:type="spellEnd"/>
      <w:r w:rsidR="00F2670D">
        <w:rPr>
          <w:rFonts w:ascii="Arial" w:eastAsia="Arial" w:hAnsi="Arial" w:cs="Arial"/>
          <w:b/>
          <w:bCs/>
          <w:sz w:val="16"/>
          <w:szCs w:val="16"/>
        </w:rPr>
        <w:t xml:space="preserve"> </w:t>
      </w:r>
      <w:del w:id="87" w:author="Kaxiong" w:date="2021-06-08T21:04:00Z">
        <w:r w:rsidR="00F2670D" w:rsidDel="003B2911">
          <w:rPr>
            <w:rFonts w:ascii="Arial" w:eastAsia="Arial" w:hAnsi="Arial" w:cs="Arial"/>
            <w:b/>
            <w:bCs/>
            <w:sz w:val="16"/>
            <w:szCs w:val="16"/>
          </w:rPr>
          <w:delText>kev nyob</w:delText>
        </w:r>
        <w:r w:rsidR="002A6167" w:rsidDel="003B2911">
          <w:rPr>
            <w:rFonts w:ascii="Arial" w:eastAsia="Arial" w:hAnsi="Arial" w:cs="Arial"/>
            <w:b/>
            <w:bCs/>
            <w:sz w:val="16"/>
            <w:szCs w:val="16"/>
          </w:rPr>
          <w:delText xml:space="preserve"> hauv </w:delText>
        </w:r>
      </w:del>
      <w:proofErr w:type="spellStart"/>
      <w:r w:rsidR="002A6167">
        <w:rPr>
          <w:rFonts w:ascii="Arial" w:eastAsia="Arial" w:hAnsi="Arial" w:cs="Arial"/>
          <w:b/>
          <w:bCs/>
          <w:sz w:val="16"/>
          <w:szCs w:val="16"/>
        </w:rPr>
        <w:t>zej</w:t>
      </w:r>
      <w:proofErr w:type="spellEnd"/>
      <w:r w:rsidR="002A6167">
        <w:rPr>
          <w:rFonts w:ascii="Arial" w:eastAsia="Arial" w:hAnsi="Arial" w:cs="Arial"/>
          <w:b/>
          <w:bCs/>
          <w:sz w:val="16"/>
          <w:szCs w:val="16"/>
        </w:rPr>
        <w:t xml:space="preserve"> </w:t>
      </w:r>
      <w:proofErr w:type="spellStart"/>
      <w:r w:rsidR="002A6167">
        <w:rPr>
          <w:rFonts w:ascii="Arial" w:eastAsia="Arial" w:hAnsi="Arial" w:cs="Arial"/>
          <w:b/>
          <w:bCs/>
          <w:sz w:val="16"/>
          <w:szCs w:val="16"/>
        </w:rPr>
        <w:t>zog</w:t>
      </w:r>
      <w:proofErr w:type="spellEnd"/>
      <w:r w:rsidR="002A6167">
        <w:rPr>
          <w:rFonts w:ascii="Arial" w:eastAsia="Arial" w:hAnsi="Arial" w:cs="Arial"/>
          <w:b/>
          <w:bCs/>
          <w:sz w:val="16"/>
          <w:szCs w:val="16"/>
        </w:rPr>
        <w:t xml:space="preserve"> </w:t>
      </w:r>
      <w:proofErr w:type="spellStart"/>
      <w:ins w:id="88" w:author="Kaxiong" w:date="2021-06-08T21:04:00Z">
        <w:r w:rsidR="003B2911">
          <w:rPr>
            <w:rFonts w:ascii="Arial" w:eastAsia="Arial" w:hAnsi="Arial" w:cs="Arial"/>
            <w:b/>
            <w:bCs/>
            <w:sz w:val="16"/>
            <w:szCs w:val="16"/>
          </w:rPr>
          <w:t>kev</w:t>
        </w:r>
        <w:proofErr w:type="spellEnd"/>
        <w:r w:rsidR="003B2911">
          <w:rPr>
            <w:rFonts w:ascii="Arial" w:eastAsia="Arial" w:hAnsi="Arial" w:cs="Arial"/>
            <w:b/>
            <w:bCs/>
            <w:sz w:val="16"/>
            <w:szCs w:val="16"/>
          </w:rPr>
          <w:t xml:space="preserve"> </w:t>
        </w:r>
        <w:proofErr w:type="spellStart"/>
        <w:r w:rsidR="003B2911">
          <w:rPr>
            <w:rFonts w:ascii="Arial" w:eastAsia="Arial" w:hAnsi="Arial" w:cs="Arial"/>
            <w:b/>
            <w:bCs/>
            <w:sz w:val="16"/>
            <w:szCs w:val="16"/>
          </w:rPr>
          <w:t>ua</w:t>
        </w:r>
        <w:proofErr w:type="spellEnd"/>
        <w:r w:rsidR="003B2911">
          <w:rPr>
            <w:rFonts w:ascii="Arial" w:eastAsia="Arial" w:hAnsi="Arial" w:cs="Arial"/>
            <w:b/>
            <w:bCs/>
            <w:sz w:val="16"/>
            <w:szCs w:val="16"/>
          </w:rPr>
          <w:t xml:space="preserve"> </w:t>
        </w:r>
        <w:proofErr w:type="spellStart"/>
        <w:r w:rsidR="003B2911">
          <w:rPr>
            <w:rFonts w:ascii="Arial" w:eastAsia="Arial" w:hAnsi="Arial" w:cs="Arial"/>
            <w:b/>
            <w:bCs/>
            <w:sz w:val="16"/>
            <w:szCs w:val="16"/>
          </w:rPr>
          <w:t>liaj</w:t>
        </w:r>
        <w:proofErr w:type="spellEnd"/>
        <w:r w:rsidR="003B2911">
          <w:rPr>
            <w:rFonts w:ascii="Arial" w:eastAsia="Arial" w:hAnsi="Arial" w:cs="Arial"/>
            <w:b/>
            <w:bCs/>
            <w:sz w:val="16"/>
            <w:szCs w:val="16"/>
          </w:rPr>
          <w:t xml:space="preserve"> </w:t>
        </w:r>
        <w:proofErr w:type="spellStart"/>
        <w:r w:rsidR="003B2911">
          <w:rPr>
            <w:rFonts w:ascii="Arial" w:eastAsia="Arial" w:hAnsi="Arial" w:cs="Arial"/>
            <w:b/>
            <w:bCs/>
            <w:sz w:val="16"/>
            <w:szCs w:val="16"/>
          </w:rPr>
          <w:t>ua</w:t>
        </w:r>
        <w:proofErr w:type="spellEnd"/>
        <w:r w:rsidR="003B2911">
          <w:rPr>
            <w:rFonts w:ascii="Arial" w:eastAsia="Arial" w:hAnsi="Arial" w:cs="Arial"/>
            <w:b/>
            <w:bCs/>
            <w:sz w:val="16"/>
            <w:szCs w:val="16"/>
          </w:rPr>
          <w:t xml:space="preserve"> </w:t>
        </w:r>
        <w:proofErr w:type="spellStart"/>
        <w:r w:rsidR="003B2911">
          <w:rPr>
            <w:rFonts w:ascii="Arial" w:eastAsia="Arial" w:hAnsi="Arial" w:cs="Arial"/>
            <w:b/>
            <w:bCs/>
            <w:sz w:val="16"/>
            <w:szCs w:val="16"/>
          </w:rPr>
          <w:t>teb</w:t>
        </w:r>
        <w:proofErr w:type="spellEnd"/>
        <w:r w:rsidR="003B2911">
          <w:rPr>
            <w:rFonts w:ascii="Arial" w:eastAsia="Arial" w:hAnsi="Arial" w:cs="Arial"/>
            <w:b/>
            <w:bCs/>
            <w:sz w:val="16"/>
            <w:szCs w:val="16"/>
          </w:rPr>
          <w:t xml:space="preserve"> </w:t>
        </w:r>
      </w:ins>
      <w:proofErr w:type="spellStart"/>
      <w:r w:rsidR="002A6167">
        <w:rPr>
          <w:rFonts w:ascii="Arial" w:eastAsia="Arial" w:hAnsi="Arial" w:cs="Arial"/>
          <w:b/>
          <w:bCs/>
          <w:sz w:val="16"/>
          <w:szCs w:val="16"/>
        </w:rPr>
        <w:t>kom</w:t>
      </w:r>
      <w:proofErr w:type="spellEnd"/>
      <w:r w:rsidR="00F2670D">
        <w:rPr>
          <w:rFonts w:ascii="Arial" w:eastAsia="Arial" w:hAnsi="Arial" w:cs="Arial"/>
          <w:b/>
          <w:bCs/>
          <w:sz w:val="16"/>
          <w:szCs w:val="16"/>
        </w:rPr>
        <w:t xml:space="preserve"> </w:t>
      </w:r>
      <w:proofErr w:type="spellStart"/>
      <w:r w:rsidR="00F2670D">
        <w:rPr>
          <w:rFonts w:ascii="Arial" w:eastAsia="Arial" w:hAnsi="Arial" w:cs="Arial"/>
          <w:b/>
          <w:bCs/>
          <w:sz w:val="16"/>
          <w:szCs w:val="16"/>
        </w:rPr>
        <w:t>ruaj</w:t>
      </w:r>
      <w:proofErr w:type="spellEnd"/>
      <w:r w:rsidR="00F2670D">
        <w:rPr>
          <w:rFonts w:ascii="Arial" w:eastAsia="Arial" w:hAnsi="Arial" w:cs="Arial"/>
          <w:b/>
          <w:bCs/>
          <w:sz w:val="16"/>
          <w:szCs w:val="16"/>
        </w:rPr>
        <w:t xml:space="preserve"> </w:t>
      </w:r>
      <w:proofErr w:type="spellStart"/>
      <w:ins w:id="89" w:author="Kaxiong" w:date="2021-06-08T21:04:00Z">
        <w:r w:rsidR="003B2911">
          <w:rPr>
            <w:rFonts w:ascii="Arial" w:eastAsia="Arial" w:hAnsi="Arial" w:cs="Arial"/>
            <w:b/>
            <w:bCs/>
            <w:sz w:val="16"/>
            <w:szCs w:val="16"/>
          </w:rPr>
          <w:t>ntseg</w:t>
        </w:r>
      </w:ins>
      <w:proofErr w:type="spellEnd"/>
      <w:del w:id="90" w:author="Kaxiong" w:date="2021-06-08T21:04:00Z">
        <w:r w:rsidR="00F2670D" w:rsidDel="003B2911">
          <w:rPr>
            <w:rFonts w:ascii="Arial" w:eastAsia="Arial" w:hAnsi="Arial" w:cs="Arial"/>
            <w:b/>
            <w:bCs/>
            <w:sz w:val="16"/>
            <w:szCs w:val="16"/>
          </w:rPr>
          <w:delText>khov</w:delText>
        </w:r>
      </w:del>
      <w:r w:rsidR="00466DD7">
        <w:rPr>
          <w:rFonts w:ascii="Arial" w:eastAsia="Arial" w:hAnsi="Arial" w:cs="Arial"/>
          <w:b/>
          <w:bCs/>
          <w:sz w:val="16"/>
          <w:szCs w:val="16"/>
        </w:rPr>
        <w:t>.</w:t>
      </w:r>
    </w:p>
    <w:p w14:paraId="60E407D6" w14:textId="77777777" w:rsidR="00BF3E5F" w:rsidRDefault="00F2670D">
      <w:pPr>
        <w:spacing w:line="20" w:lineRule="exact"/>
        <w:rPr>
          <w:sz w:val="20"/>
          <w:szCs w:val="20"/>
        </w:rPr>
      </w:pPr>
      <w:r>
        <w:rPr>
          <w:sz w:val="20"/>
          <w:szCs w:val="20"/>
        </w:rPr>
        <w:br w:type="column"/>
      </w:r>
    </w:p>
    <w:p w14:paraId="270D784E" w14:textId="77777777" w:rsidR="00BF3E5F" w:rsidRDefault="00BF3E5F">
      <w:pPr>
        <w:spacing w:line="342" w:lineRule="exact"/>
        <w:rPr>
          <w:sz w:val="20"/>
          <w:szCs w:val="20"/>
        </w:rPr>
      </w:pPr>
    </w:p>
    <w:p w14:paraId="22BF292D" w14:textId="6F27951A" w:rsidR="00BF3E5F" w:rsidRDefault="00721282" w:rsidP="00DE1016">
      <w:pPr>
        <w:spacing w:line="336" w:lineRule="auto"/>
        <w:ind w:left="60" w:right="140" w:firstLine="225"/>
        <w:jc w:val="center"/>
        <w:rPr>
          <w:sz w:val="20"/>
          <w:szCs w:val="20"/>
        </w:rPr>
      </w:pPr>
      <w:proofErr w:type="spellStart"/>
      <w:r>
        <w:rPr>
          <w:rFonts w:ascii="Arial" w:eastAsia="Arial" w:hAnsi="Arial" w:cs="Arial"/>
          <w:b/>
          <w:bCs/>
          <w:sz w:val="18"/>
          <w:szCs w:val="18"/>
        </w:rPr>
        <w:t>Lub</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Koo</w:t>
      </w:r>
      <w:r w:rsidR="00BC5F07">
        <w:rPr>
          <w:rFonts w:ascii="Arial" w:eastAsia="Arial" w:hAnsi="Arial" w:cs="Arial"/>
          <w:b/>
          <w:bCs/>
          <w:sz w:val="18"/>
          <w:szCs w:val="18"/>
        </w:rPr>
        <w:t>s</w:t>
      </w:r>
      <w:proofErr w:type="spellEnd"/>
      <w:r>
        <w:rPr>
          <w:rFonts w:ascii="Arial" w:eastAsia="Arial" w:hAnsi="Arial" w:cs="Arial"/>
          <w:b/>
          <w:bCs/>
          <w:sz w:val="18"/>
          <w:szCs w:val="18"/>
        </w:rPr>
        <w:t xml:space="preserve"> </w:t>
      </w:r>
      <w:proofErr w:type="spellStart"/>
      <w:r>
        <w:rPr>
          <w:rFonts w:ascii="Arial" w:eastAsia="Arial" w:hAnsi="Arial" w:cs="Arial"/>
          <w:b/>
          <w:bCs/>
          <w:sz w:val="18"/>
          <w:szCs w:val="18"/>
        </w:rPr>
        <w:t>Haum</w:t>
      </w:r>
      <w:proofErr w:type="spellEnd"/>
      <w:r>
        <w:rPr>
          <w:rFonts w:ascii="Arial" w:eastAsia="Arial" w:hAnsi="Arial" w:cs="Arial"/>
          <w:b/>
          <w:bCs/>
          <w:sz w:val="18"/>
          <w:szCs w:val="18"/>
        </w:rPr>
        <w:t xml:space="preserve"> </w:t>
      </w:r>
      <w:proofErr w:type="spellStart"/>
      <w:ins w:id="91" w:author="Kaxiong" w:date="2021-06-08T21:06:00Z">
        <w:r w:rsidR="003B2911">
          <w:rPr>
            <w:rFonts w:ascii="Arial" w:eastAsia="Arial" w:hAnsi="Arial" w:cs="Arial"/>
            <w:b/>
            <w:bCs/>
            <w:sz w:val="18"/>
            <w:szCs w:val="18"/>
          </w:rPr>
          <w:t>Tshawb</w:t>
        </w:r>
        <w:proofErr w:type="spellEnd"/>
        <w:r w:rsidR="003B2911">
          <w:rPr>
            <w:rFonts w:ascii="Arial" w:eastAsia="Arial" w:hAnsi="Arial" w:cs="Arial"/>
            <w:b/>
            <w:bCs/>
            <w:sz w:val="18"/>
            <w:szCs w:val="18"/>
          </w:rPr>
          <w:t xml:space="preserve"> </w:t>
        </w:r>
        <w:proofErr w:type="spellStart"/>
        <w:r w:rsidR="003B2911">
          <w:rPr>
            <w:rFonts w:ascii="Arial" w:eastAsia="Arial" w:hAnsi="Arial" w:cs="Arial"/>
            <w:b/>
            <w:bCs/>
            <w:sz w:val="18"/>
            <w:szCs w:val="18"/>
          </w:rPr>
          <w:t>Fawb</w:t>
        </w:r>
        <w:proofErr w:type="spellEnd"/>
        <w:r w:rsidR="003B2911">
          <w:rPr>
            <w:rFonts w:ascii="Arial" w:eastAsia="Arial" w:hAnsi="Arial" w:cs="Arial"/>
            <w:b/>
            <w:bCs/>
            <w:sz w:val="18"/>
            <w:szCs w:val="18"/>
          </w:rPr>
          <w:t xml:space="preserve"> Savana (</w:t>
        </w:r>
      </w:ins>
      <w:r w:rsidR="00F2670D">
        <w:rPr>
          <w:rFonts w:ascii="Arial" w:eastAsia="Arial" w:hAnsi="Arial" w:cs="Arial"/>
          <w:b/>
          <w:bCs/>
          <w:sz w:val="18"/>
          <w:szCs w:val="18"/>
        </w:rPr>
        <w:t xml:space="preserve">Savanna </w:t>
      </w:r>
      <w:ins w:id="92" w:author="Kaxiong" w:date="2021-06-08T21:06:00Z">
        <w:r w:rsidR="003B2911">
          <w:rPr>
            <w:rFonts w:ascii="Arial" w:eastAsia="Arial" w:hAnsi="Arial" w:cs="Arial"/>
            <w:b/>
            <w:bCs/>
            <w:sz w:val="18"/>
            <w:szCs w:val="18"/>
          </w:rPr>
          <w:t xml:space="preserve">Institute) </w:t>
        </w:r>
      </w:ins>
      <w:proofErr w:type="spellStart"/>
      <w:r w:rsidR="00F2670D">
        <w:rPr>
          <w:rFonts w:ascii="Arial" w:eastAsia="Arial" w:hAnsi="Arial" w:cs="Arial"/>
          <w:b/>
          <w:bCs/>
          <w:sz w:val="18"/>
          <w:szCs w:val="18"/>
        </w:rPr>
        <w:t>yog</w:t>
      </w:r>
      <w:proofErr w:type="spellEnd"/>
      <w:r w:rsidR="00F2670D">
        <w:rPr>
          <w:rFonts w:ascii="Arial" w:eastAsia="Arial" w:hAnsi="Arial" w:cs="Arial"/>
          <w:b/>
          <w:bCs/>
          <w:sz w:val="18"/>
          <w:szCs w:val="18"/>
        </w:rPr>
        <w:t xml:space="preserve"> 501 (c) (3) </w:t>
      </w:r>
      <w:proofErr w:type="spellStart"/>
      <w:r w:rsidR="00F2670D">
        <w:rPr>
          <w:rFonts w:ascii="Arial" w:eastAsia="Arial" w:hAnsi="Arial" w:cs="Arial"/>
          <w:b/>
          <w:bCs/>
          <w:sz w:val="18"/>
          <w:szCs w:val="18"/>
        </w:rPr>
        <w:t>lub</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koom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hauj</w:t>
      </w:r>
      <w:proofErr w:type="spellEnd"/>
      <w:r w:rsidR="007E5527">
        <w:rPr>
          <w:rFonts w:ascii="Arial" w:eastAsia="Arial" w:hAnsi="Arial" w:cs="Arial"/>
          <w:b/>
          <w:bCs/>
          <w:sz w:val="18"/>
          <w:szCs w:val="18"/>
        </w:rPr>
        <w:t xml:space="preserve"> </w:t>
      </w:r>
      <w:proofErr w:type="spellStart"/>
      <w:r w:rsidR="00F2670D">
        <w:rPr>
          <w:rFonts w:ascii="Arial" w:eastAsia="Arial" w:hAnsi="Arial" w:cs="Arial"/>
          <w:b/>
          <w:bCs/>
          <w:sz w:val="18"/>
          <w:szCs w:val="18"/>
        </w:rPr>
        <w:t>lwm</w:t>
      </w:r>
      <w:proofErr w:type="spellEnd"/>
      <w:r w:rsidR="00F2670D">
        <w:rPr>
          <w:rFonts w:ascii="Arial" w:eastAsia="Arial" w:hAnsi="Arial" w:cs="Arial"/>
          <w:b/>
          <w:bCs/>
          <w:sz w:val="18"/>
          <w:szCs w:val="18"/>
        </w:rPr>
        <w:t xml:space="preserve"> pub </w:t>
      </w:r>
      <w:proofErr w:type="spellStart"/>
      <w:r w:rsidR="00F2670D">
        <w:rPr>
          <w:rFonts w:ascii="Arial" w:eastAsia="Arial" w:hAnsi="Arial" w:cs="Arial"/>
          <w:b/>
          <w:bCs/>
          <w:sz w:val="18"/>
          <w:szCs w:val="18"/>
        </w:rPr>
        <w:t>dawb</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uas</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ua</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hauj</w:t>
      </w:r>
      <w:proofErr w:type="spellEnd"/>
      <w:r w:rsidR="007E5527">
        <w:rPr>
          <w:rFonts w:ascii="Arial" w:eastAsia="Arial" w:hAnsi="Arial" w:cs="Arial"/>
          <w:b/>
          <w:bCs/>
          <w:sz w:val="18"/>
          <w:szCs w:val="18"/>
        </w:rPr>
        <w:t xml:space="preserve"> </w:t>
      </w:r>
      <w:proofErr w:type="spellStart"/>
      <w:r w:rsidR="00F2670D">
        <w:rPr>
          <w:rFonts w:ascii="Arial" w:eastAsia="Arial" w:hAnsi="Arial" w:cs="Arial"/>
          <w:b/>
          <w:bCs/>
          <w:sz w:val="18"/>
          <w:szCs w:val="18"/>
        </w:rPr>
        <w:t>lwm</w:t>
      </w:r>
      <w:proofErr w:type="spellEnd"/>
      <w:r w:rsidR="00F2670D">
        <w:rPr>
          <w:rFonts w:ascii="Arial" w:eastAsia="Arial" w:hAnsi="Arial" w:cs="Arial"/>
          <w:b/>
          <w:bCs/>
          <w:sz w:val="18"/>
          <w:szCs w:val="18"/>
        </w:rPr>
        <w:t xml:space="preserve"> </w:t>
      </w:r>
      <w:proofErr w:type="spellStart"/>
      <w:r w:rsidR="00F2670D">
        <w:rPr>
          <w:rFonts w:ascii="Arial" w:eastAsia="Arial" w:hAnsi="Arial" w:cs="Arial"/>
          <w:b/>
          <w:bCs/>
          <w:sz w:val="18"/>
          <w:szCs w:val="18"/>
        </w:rPr>
        <w:t>nrog</w:t>
      </w:r>
      <w:proofErr w:type="spellEnd"/>
      <w:r w:rsidR="000C1F59">
        <w:rPr>
          <w:sz w:val="20"/>
          <w:szCs w:val="20"/>
        </w:rPr>
        <w:t xml:space="preserve"> </w:t>
      </w:r>
      <w:r w:rsidR="00F2670D">
        <w:rPr>
          <w:rFonts w:ascii="Arial" w:eastAsia="Arial" w:hAnsi="Arial" w:cs="Arial"/>
          <w:b/>
          <w:bCs/>
          <w:sz w:val="17"/>
          <w:szCs w:val="17"/>
        </w:rPr>
        <w:t xml:space="preserve">cov </w:t>
      </w:r>
      <w:proofErr w:type="spellStart"/>
      <w:r w:rsidR="00F2670D">
        <w:rPr>
          <w:rFonts w:ascii="Arial" w:eastAsia="Arial" w:hAnsi="Arial" w:cs="Arial"/>
          <w:b/>
          <w:bCs/>
          <w:sz w:val="17"/>
          <w:szCs w:val="17"/>
        </w:rPr>
        <w:t>neeg</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liaj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teb</w:t>
      </w:r>
      <w:proofErr w:type="spellEnd"/>
      <w:r w:rsidR="00F2670D">
        <w:rPr>
          <w:rFonts w:ascii="Arial" w:eastAsia="Arial" w:hAnsi="Arial" w:cs="Arial"/>
          <w:b/>
          <w:bCs/>
          <w:sz w:val="17"/>
          <w:szCs w:val="17"/>
        </w:rPr>
        <w:t xml:space="preserve">, cov </w:t>
      </w:r>
      <w:proofErr w:type="spellStart"/>
      <w:r w:rsidR="00F2670D">
        <w:rPr>
          <w:rFonts w:ascii="Arial" w:eastAsia="Arial" w:hAnsi="Arial" w:cs="Arial"/>
          <w:b/>
          <w:bCs/>
          <w:sz w:val="17"/>
          <w:szCs w:val="17"/>
        </w:rPr>
        <w:t>kws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tshawb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fawb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thiab</w:t>
      </w:r>
      <w:proofErr w:type="spellEnd"/>
      <w:r w:rsidR="00F2670D">
        <w:rPr>
          <w:rFonts w:ascii="Arial" w:eastAsia="Arial" w:hAnsi="Arial" w:cs="Arial"/>
          <w:b/>
          <w:bCs/>
          <w:sz w:val="17"/>
          <w:szCs w:val="17"/>
        </w:rPr>
        <w:t xml:space="preserve"> cov </w:t>
      </w:r>
      <w:proofErr w:type="spellStart"/>
      <w:r w:rsidR="00F2670D">
        <w:rPr>
          <w:rFonts w:ascii="Arial" w:eastAsia="Arial" w:hAnsi="Arial" w:cs="Arial"/>
          <w:b/>
          <w:bCs/>
          <w:sz w:val="17"/>
          <w:szCs w:val="17"/>
        </w:rPr>
        <w:t>pej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xeem</w:t>
      </w:r>
      <w:proofErr w:type="spellEnd"/>
      <w:r w:rsidR="00F2670D">
        <w:rPr>
          <w:rFonts w:ascii="Arial" w:eastAsia="Arial" w:hAnsi="Arial" w:cs="Arial"/>
          <w:b/>
          <w:bCs/>
          <w:sz w:val="17"/>
          <w:szCs w:val="17"/>
        </w:rPr>
        <w:t xml:space="preserve"> los </w:t>
      </w:r>
      <w:proofErr w:type="spellStart"/>
      <w:r w:rsidR="000C1F59">
        <w:rPr>
          <w:rFonts w:ascii="Arial" w:eastAsia="Arial" w:hAnsi="Arial" w:cs="Arial"/>
          <w:b/>
          <w:bCs/>
          <w:sz w:val="17"/>
          <w:szCs w:val="17"/>
        </w:rPr>
        <w:t>tsim</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txoj</w:t>
      </w:r>
      <w:proofErr w:type="spellEnd"/>
      <w:r w:rsidR="00F2670D">
        <w:rPr>
          <w:rFonts w:ascii="Arial" w:eastAsia="Arial" w:hAnsi="Arial" w:cs="Arial"/>
          <w:b/>
          <w:bCs/>
          <w:sz w:val="17"/>
          <w:szCs w:val="17"/>
        </w:rPr>
        <w:t xml:space="preserve"> </w:t>
      </w:r>
      <w:proofErr w:type="spellStart"/>
      <w:ins w:id="93" w:author="Kaxiong" w:date="2021-06-08T21:15:00Z">
        <w:r w:rsidR="00C42433">
          <w:rPr>
            <w:rFonts w:ascii="Arial" w:eastAsia="Arial" w:hAnsi="Arial" w:cs="Arial"/>
            <w:b/>
            <w:bCs/>
            <w:sz w:val="17"/>
            <w:szCs w:val="17"/>
          </w:rPr>
          <w:t>hauj</w:t>
        </w:r>
        <w:proofErr w:type="spellEnd"/>
        <w:r w:rsidR="00C42433">
          <w:rPr>
            <w:rFonts w:ascii="Arial" w:eastAsia="Arial" w:hAnsi="Arial" w:cs="Arial"/>
            <w:b/>
            <w:bCs/>
            <w:sz w:val="17"/>
            <w:szCs w:val="17"/>
          </w:rPr>
          <w:t xml:space="preserve"> </w:t>
        </w:r>
        <w:proofErr w:type="spellStart"/>
        <w:r w:rsidR="00C42433">
          <w:rPr>
            <w:rFonts w:ascii="Arial" w:eastAsia="Arial" w:hAnsi="Arial" w:cs="Arial"/>
            <w:b/>
            <w:bCs/>
            <w:sz w:val="17"/>
            <w:szCs w:val="17"/>
          </w:rPr>
          <w:t>lwm</w:t>
        </w:r>
        <w:proofErr w:type="spellEnd"/>
        <w:r w:rsidR="00C42433">
          <w:rPr>
            <w:rFonts w:ascii="Arial" w:eastAsia="Arial" w:hAnsi="Arial" w:cs="Arial"/>
            <w:b/>
            <w:bCs/>
            <w:sz w:val="17"/>
            <w:szCs w:val="17"/>
          </w:rPr>
          <w:t xml:space="preserve"> </w:t>
        </w:r>
        <w:proofErr w:type="spellStart"/>
        <w:r w:rsidR="00C42433">
          <w:rPr>
            <w:rFonts w:ascii="Arial" w:eastAsia="Arial" w:hAnsi="Arial" w:cs="Arial"/>
            <w:b/>
            <w:bCs/>
            <w:sz w:val="17"/>
            <w:szCs w:val="17"/>
          </w:rPr>
          <w:t>xub</w:t>
        </w:r>
        <w:proofErr w:type="spellEnd"/>
        <w:r w:rsidR="00C42433">
          <w:rPr>
            <w:rFonts w:ascii="Arial" w:eastAsia="Arial" w:hAnsi="Arial" w:cs="Arial"/>
            <w:b/>
            <w:bCs/>
            <w:sz w:val="17"/>
            <w:szCs w:val="17"/>
          </w:rPr>
          <w:t xml:space="preserve"> </w:t>
        </w:r>
        <w:proofErr w:type="spellStart"/>
        <w:r w:rsidR="00C42433">
          <w:rPr>
            <w:rFonts w:ascii="Arial" w:eastAsia="Arial" w:hAnsi="Arial" w:cs="Arial"/>
            <w:b/>
            <w:bCs/>
            <w:sz w:val="17"/>
            <w:szCs w:val="17"/>
          </w:rPr>
          <w:t>thawj</w:t>
        </w:r>
        <w:proofErr w:type="spellEnd"/>
        <w:r w:rsidR="00C42433">
          <w:rPr>
            <w:rFonts w:ascii="Arial" w:eastAsia="Arial" w:hAnsi="Arial" w:cs="Arial"/>
            <w:b/>
            <w:bCs/>
            <w:sz w:val="17"/>
            <w:szCs w:val="17"/>
          </w:rPr>
          <w:t xml:space="preserve"> </w:t>
        </w:r>
      </w:ins>
      <w:del w:id="94" w:author="Kaxiong" w:date="2021-06-08T21:15:00Z">
        <w:r w:rsidR="00F2670D" w:rsidDel="00C42433">
          <w:rPr>
            <w:rFonts w:ascii="Arial" w:eastAsia="Arial" w:hAnsi="Arial" w:cs="Arial"/>
            <w:b/>
            <w:bCs/>
            <w:sz w:val="17"/>
            <w:szCs w:val="17"/>
          </w:rPr>
          <w:delText>hauv kev</w:delText>
        </w:r>
      </w:del>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rau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del w:id="95" w:author="Kaxiong" w:date="2021-06-08T21:16:00Z">
        <w:r w:rsidR="00F2670D" w:rsidDel="00C42433">
          <w:rPr>
            <w:rFonts w:ascii="Arial" w:eastAsia="Arial" w:hAnsi="Arial" w:cs="Arial"/>
            <w:b/>
            <w:bCs/>
            <w:sz w:val="17"/>
            <w:szCs w:val="17"/>
          </w:rPr>
          <w:delText xml:space="preserve">siv ntau txoj kev </w:delText>
        </w:r>
      </w:del>
      <w:proofErr w:type="spellStart"/>
      <w:r w:rsidR="00F2670D">
        <w:rPr>
          <w:rFonts w:ascii="Arial" w:eastAsia="Arial" w:hAnsi="Arial" w:cs="Arial"/>
          <w:b/>
          <w:bCs/>
          <w:sz w:val="17"/>
          <w:szCs w:val="17"/>
        </w:rPr>
        <w:t>coj</w:t>
      </w:r>
      <w:proofErr w:type="spellEnd"/>
      <w:r w:rsidR="00F2670D">
        <w:rPr>
          <w:rFonts w:ascii="Arial" w:eastAsia="Arial" w:hAnsi="Arial" w:cs="Arial"/>
          <w:b/>
          <w:bCs/>
          <w:sz w:val="17"/>
          <w:szCs w:val="17"/>
        </w:rPr>
        <w:t xml:space="preserve"> los </w:t>
      </w:r>
      <w:proofErr w:type="spellStart"/>
      <w:ins w:id="96" w:author="Kaxiong" w:date="2021-06-08T21:16:00Z">
        <w:r w:rsidR="00C42433">
          <w:rPr>
            <w:rFonts w:ascii="Arial" w:eastAsia="Arial" w:hAnsi="Arial" w:cs="Arial"/>
            <w:b/>
            <w:bCs/>
            <w:sz w:val="17"/>
            <w:szCs w:val="17"/>
          </w:rPr>
          <w:t>siv</w:t>
        </w:r>
        <w:proofErr w:type="spellEnd"/>
        <w:r w:rsidR="00C42433">
          <w:rPr>
            <w:rFonts w:ascii="Arial" w:eastAsia="Arial" w:hAnsi="Arial" w:cs="Arial"/>
            <w:b/>
            <w:bCs/>
            <w:sz w:val="17"/>
            <w:szCs w:val="17"/>
          </w:rPr>
          <w:t xml:space="preserve"> </w:t>
        </w:r>
      </w:ins>
      <w:ins w:id="97" w:author="Kaxiong" w:date="2021-06-08T21:17:00Z">
        <w:r w:rsidR="00C42433">
          <w:rPr>
            <w:rFonts w:ascii="Arial" w:eastAsia="Arial" w:hAnsi="Arial" w:cs="Arial"/>
            <w:b/>
            <w:bCs/>
            <w:sz w:val="17"/>
            <w:szCs w:val="17"/>
          </w:rPr>
          <w:t xml:space="preserve">cog pom </w:t>
        </w:r>
        <w:proofErr w:type="spellStart"/>
        <w:r w:rsidR="00C42433">
          <w:rPr>
            <w:rFonts w:ascii="Arial" w:eastAsia="Arial" w:hAnsi="Arial" w:cs="Arial"/>
            <w:b/>
            <w:bCs/>
            <w:sz w:val="17"/>
            <w:szCs w:val="17"/>
          </w:rPr>
          <w:t>hwm</w:t>
        </w:r>
        <w:proofErr w:type="spellEnd"/>
        <w:r w:rsidR="00C42433">
          <w:rPr>
            <w:rFonts w:ascii="Arial" w:eastAsia="Arial" w:hAnsi="Arial" w:cs="Arial"/>
            <w:b/>
            <w:bCs/>
            <w:sz w:val="17"/>
            <w:szCs w:val="17"/>
          </w:rPr>
          <w:t xml:space="preserve"> </w:t>
        </w:r>
        <w:proofErr w:type="spellStart"/>
        <w:r w:rsidR="00C42433">
          <w:rPr>
            <w:rFonts w:ascii="Arial" w:eastAsia="Arial" w:hAnsi="Arial" w:cs="Arial"/>
            <w:b/>
            <w:bCs/>
            <w:sz w:val="17"/>
            <w:szCs w:val="17"/>
          </w:rPr>
          <w:t>xyoob</w:t>
        </w:r>
        <w:proofErr w:type="spellEnd"/>
        <w:r w:rsidR="00C42433">
          <w:rPr>
            <w:rFonts w:ascii="Arial" w:eastAsia="Arial" w:hAnsi="Arial" w:cs="Arial"/>
            <w:b/>
            <w:bCs/>
            <w:sz w:val="17"/>
            <w:szCs w:val="17"/>
          </w:rPr>
          <w:t xml:space="preserve"> </w:t>
        </w:r>
        <w:proofErr w:type="spellStart"/>
        <w:r w:rsidR="00C42433">
          <w:rPr>
            <w:rFonts w:ascii="Arial" w:eastAsia="Arial" w:hAnsi="Arial" w:cs="Arial"/>
            <w:b/>
            <w:bCs/>
            <w:sz w:val="17"/>
            <w:szCs w:val="17"/>
          </w:rPr>
          <w:t>ntoo</w:t>
        </w:r>
      </w:ins>
      <w:proofErr w:type="spellEnd"/>
      <w:del w:id="98" w:author="Kaxiong" w:date="2021-06-08T21:17:00Z">
        <w:r w:rsidR="00F2670D" w:rsidDel="00C42433">
          <w:rPr>
            <w:rFonts w:ascii="Arial" w:eastAsia="Arial" w:hAnsi="Arial" w:cs="Arial"/>
            <w:b/>
            <w:bCs/>
            <w:sz w:val="17"/>
            <w:szCs w:val="17"/>
          </w:rPr>
          <w:delText>tu</w:delText>
        </w:r>
      </w:del>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nyob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hauv</w:t>
      </w:r>
      <w:proofErr w:type="spellEnd"/>
      <w:r w:rsidR="00F2670D">
        <w:rPr>
          <w:rFonts w:ascii="Arial" w:eastAsia="Arial" w:hAnsi="Arial" w:cs="Arial"/>
          <w:b/>
          <w:bCs/>
          <w:sz w:val="17"/>
          <w:szCs w:val="17"/>
        </w:rPr>
        <w:t xml:space="preserve"> </w:t>
      </w:r>
      <w:proofErr w:type="spellStart"/>
      <w:r w:rsidR="00BC5F07">
        <w:rPr>
          <w:rFonts w:ascii="Arial" w:eastAsia="Arial" w:hAnsi="Arial" w:cs="Arial"/>
          <w:b/>
          <w:bCs/>
          <w:sz w:val="17"/>
          <w:szCs w:val="17"/>
        </w:rPr>
        <w:t>Nruab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Nrab</w:t>
      </w:r>
      <w:proofErr w:type="spellEnd"/>
      <w:r w:rsidR="00BC5F07">
        <w:rPr>
          <w:rFonts w:ascii="Arial" w:eastAsia="Arial" w:hAnsi="Arial" w:cs="Arial"/>
          <w:b/>
          <w:bCs/>
          <w:sz w:val="17"/>
          <w:szCs w:val="17"/>
        </w:rPr>
        <w:t xml:space="preserve"> Sab </w:t>
      </w:r>
      <w:proofErr w:type="spellStart"/>
      <w:r w:rsidR="00BC5F07">
        <w:rPr>
          <w:rFonts w:ascii="Arial" w:eastAsia="Arial" w:hAnsi="Arial" w:cs="Arial"/>
          <w:b/>
          <w:bCs/>
          <w:sz w:val="17"/>
          <w:szCs w:val="17"/>
        </w:rPr>
        <w:t>Hnub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Poob</w:t>
      </w:r>
      <w:proofErr w:type="spellEnd"/>
      <w:r w:rsidR="00F2670D">
        <w:rPr>
          <w:rFonts w:ascii="Arial" w:eastAsia="Arial" w:hAnsi="Arial" w:cs="Arial"/>
          <w:b/>
          <w:bCs/>
          <w:sz w:val="17"/>
          <w:szCs w:val="17"/>
        </w:rPr>
        <w:t xml:space="preserve"> </w:t>
      </w:r>
      <w:r w:rsidR="00BC5F07">
        <w:rPr>
          <w:rFonts w:ascii="Arial" w:eastAsia="Arial" w:hAnsi="Arial" w:cs="Arial"/>
          <w:b/>
          <w:bCs/>
          <w:sz w:val="17"/>
          <w:szCs w:val="17"/>
        </w:rPr>
        <w:t>US</w:t>
      </w:r>
      <w:r w:rsidR="00F2670D">
        <w:rPr>
          <w:rFonts w:ascii="Arial" w:eastAsia="Arial" w:hAnsi="Arial" w:cs="Arial"/>
          <w:b/>
          <w:bCs/>
          <w:sz w:val="17"/>
          <w:szCs w:val="17"/>
        </w:rPr>
        <w:t xml:space="preserve">. </w:t>
      </w:r>
      <w:del w:id="99" w:author="Kaxiong" w:date="2021-06-08T21:30:00Z">
        <w:r w:rsidR="00BC5F07" w:rsidDel="00AE1B81">
          <w:rPr>
            <w:rFonts w:ascii="Arial" w:eastAsia="Arial" w:hAnsi="Arial" w:cs="Arial"/>
            <w:b/>
            <w:bCs/>
            <w:sz w:val="17"/>
            <w:szCs w:val="17"/>
          </w:rPr>
          <w:delText xml:space="preserve">Ib txwm </w:delText>
        </w:r>
      </w:del>
      <w:ins w:id="100" w:author="Kaxiong" w:date="2021-06-08T21:30:00Z">
        <w:r w:rsidR="00AE1B81">
          <w:rPr>
            <w:rFonts w:ascii="Arial" w:eastAsia="Arial" w:hAnsi="Arial" w:cs="Arial"/>
            <w:b/>
            <w:bCs/>
            <w:sz w:val="17"/>
            <w:szCs w:val="17"/>
          </w:rPr>
          <w:t>T</w:t>
        </w:r>
      </w:ins>
      <w:del w:id="101" w:author="Kaxiong" w:date="2021-06-08T21:30:00Z">
        <w:r w:rsidR="00BC5F07" w:rsidDel="00AE1B81">
          <w:rPr>
            <w:rFonts w:ascii="Arial" w:eastAsia="Arial" w:hAnsi="Arial" w:cs="Arial"/>
            <w:b/>
            <w:bCs/>
            <w:sz w:val="17"/>
            <w:szCs w:val="17"/>
          </w:rPr>
          <w:delText>t</w:delText>
        </w:r>
      </w:del>
      <w:r w:rsidR="00BC5F07">
        <w:rPr>
          <w:rFonts w:ascii="Arial" w:eastAsia="Arial" w:hAnsi="Arial" w:cs="Arial"/>
          <w:b/>
          <w:bCs/>
          <w:sz w:val="17"/>
          <w:szCs w:val="17"/>
        </w:rPr>
        <w:t xml:space="preserve">au </w:t>
      </w:r>
      <w:proofErr w:type="spellStart"/>
      <w:r w:rsidR="00BC5F07">
        <w:rPr>
          <w:rFonts w:ascii="Arial" w:eastAsia="Arial" w:hAnsi="Arial" w:cs="Arial"/>
          <w:b/>
          <w:bCs/>
          <w:sz w:val="17"/>
          <w:szCs w:val="17"/>
        </w:rPr>
        <w:t>kev</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txhawb</w:t>
      </w:r>
      <w:proofErr w:type="spellEnd"/>
      <w:r w:rsidR="00BC5F07">
        <w:rPr>
          <w:rFonts w:ascii="Arial" w:eastAsia="Arial" w:hAnsi="Arial" w:cs="Arial"/>
          <w:b/>
          <w:bCs/>
          <w:sz w:val="17"/>
          <w:szCs w:val="17"/>
        </w:rPr>
        <w:t xml:space="preserve"> </w:t>
      </w:r>
      <w:proofErr w:type="spellStart"/>
      <w:r w:rsidR="00BC5F07">
        <w:rPr>
          <w:rFonts w:ascii="Arial" w:eastAsia="Arial" w:hAnsi="Arial" w:cs="Arial"/>
          <w:b/>
          <w:bCs/>
          <w:sz w:val="17"/>
          <w:szCs w:val="17"/>
        </w:rPr>
        <w:t>nqa</w:t>
      </w:r>
      <w:proofErr w:type="spellEnd"/>
      <w:r w:rsidR="00F2670D">
        <w:rPr>
          <w:rFonts w:ascii="Arial" w:eastAsia="Arial" w:hAnsi="Arial" w:cs="Arial"/>
          <w:b/>
          <w:bCs/>
          <w:sz w:val="17"/>
          <w:szCs w:val="17"/>
        </w:rPr>
        <w:t xml:space="preserve"> los </w:t>
      </w:r>
      <w:proofErr w:type="spellStart"/>
      <w:r w:rsidR="00F2670D">
        <w:rPr>
          <w:rFonts w:ascii="Arial" w:eastAsia="Arial" w:hAnsi="Arial" w:cs="Arial"/>
          <w:b/>
          <w:bCs/>
          <w:sz w:val="17"/>
          <w:szCs w:val="17"/>
        </w:rPr>
        <w:t>ntawm</w:t>
      </w:r>
      <w:proofErr w:type="spellEnd"/>
      <w:r w:rsidR="00F2670D">
        <w:rPr>
          <w:rFonts w:ascii="Arial" w:eastAsia="Arial" w:hAnsi="Arial" w:cs="Arial"/>
          <w:b/>
          <w:bCs/>
          <w:sz w:val="17"/>
          <w:szCs w:val="17"/>
        </w:rPr>
        <w:t xml:space="preserve"> </w:t>
      </w:r>
      <w:ins w:id="102" w:author="Kaxiong" w:date="2021-06-08T21:31:00Z">
        <w:r w:rsidR="00AE1B81">
          <w:rPr>
            <w:rFonts w:ascii="Arial" w:eastAsia="Arial" w:hAnsi="Arial" w:cs="Arial"/>
            <w:b/>
            <w:bCs/>
            <w:sz w:val="17"/>
            <w:szCs w:val="17"/>
          </w:rPr>
          <w:t xml:space="preserve">cov </w:t>
        </w:r>
        <w:proofErr w:type="spellStart"/>
        <w:r w:rsidR="00AE1B81">
          <w:rPr>
            <w:rFonts w:ascii="Arial" w:eastAsia="Arial" w:hAnsi="Arial" w:cs="Arial"/>
            <w:b/>
            <w:bCs/>
            <w:sz w:val="17"/>
            <w:szCs w:val="17"/>
          </w:rPr>
          <w:t>kev</w:t>
        </w:r>
        <w:proofErr w:type="spellEnd"/>
        <w:r w:rsidR="00AE1B81">
          <w:rPr>
            <w:rFonts w:ascii="Arial" w:eastAsia="Arial" w:hAnsi="Arial" w:cs="Arial"/>
            <w:b/>
            <w:bCs/>
            <w:sz w:val="17"/>
            <w:szCs w:val="17"/>
          </w:rPr>
          <w:t xml:space="preserve"> sib </w:t>
        </w:r>
        <w:proofErr w:type="spellStart"/>
        <w:r w:rsidR="00AE1B81">
          <w:rPr>
            <w:rFonts w:ascii="Arial" w:eastAsia="Arial" w:hAnsi="Arial" w:cs="Arial"/>
            <w:b/>
            <w:bCs/>
            <w:sz w:val="17"/>
            <w:szCs w:val="17"/>
          </w:rPr>
          <w:t>cuam</w:t>
        </w:r>
        <w:proofErr w:type="spellEnd"/>
        <w:r w:rsidR="00AE1B81">
          <w:rPr>
            <w:rFonts w:ascii="Arial" w:eastAsia="Arial" w:hAnsi="Arial" w:cs="Arial"/>
            <w:b/>
            <w:bCs/>
            <w:sz w:val="17"/>
            <w:szCs w:val="17"/>
          </w:rPr>
          <w:t xml:space="preserve"> </w:t>
        </w:r>
        <w:proofErr w:type="spellStart"/>
        <w:r w:rsidR="00AE1B81">
          <w:rPr>
            <w:rFonts w:ascii="Arial" w:eastAsia="Arial" w:hAnsi="Arial" w:cs="Arial"/>
            <w:b/>
            <w:bCs/>
            <w:sz w:val="17"/>
            <w:szCs w:val="17"/>
          </w:rPr>
          <w:t>tshuam</w:t>
        </w:r>
      </w:ins>
      <w:proofErr w:type="spellEnd"/>
      <w:ins w:id="103" w:author="Kaxiong" w:date="2021-06-08T21:32:00Z">
        <w:r w:rsidR="00AE1B81">
          <w:rPr>
            <w:rFonts w:ascii="Arial" w:eastAsia="Arial" w:hAnsi="Arial" w:cs="Arial"/>
            <w:b/>
            <w:bCs/>
            <w:sz w:val="17"/>
            <w:szCs w:val="17"/>
          </w:rPr>
          <w:t xml:space="preserve"> yam </w:t>
        </w:r>
        <w:proofErr w:type="spellStart"/>
        <w:r w:rsidR="00AE1B81">
          <w:rPr>
            <w:rFonts w:ascii="Arial" w:eastAsia="Arial" w:hAnsi="Arial" w:cs="Arial"/>
            <w:b/>
            <w:bCs/>
            <w:sz w:val="17"/>
            <w:szCs w:val="17"/>
          </w:rPr>
          <w:t>muaj</w:t>
        </w:r>
        <w:proofErr w:type="spellEnd"/>
        <w:r w:rsidR="00AE1B81">
          <w:rPr>
            <w:rFonts w:ascii="Arial" w:eastAsia="Arial" w:hAnsi="Arial" w:cs="Arial"/>
            <w:b/>
            <w:bCs/>
            <w:sz w:val="17"/>
            <w:szCs w:val="17"/>
          </w:rPr>
          <w:t xml:space="preserve"> </w:t>
        </w:r>
        <w:proofErr w:type="spellStart"/>
        <w:r w:rsidR="00AE1B81">
          <w:rPr>
            <w:rFonts w:ascii="Arial" w:eastAsia="Arial" w:hAnsi="Arial" w:cs="Arial"/>
            <w:b/>
            <w:bCs/>
            <w:sz w:val="17"/>
            <w:szCs w:val="17"/>
          </w:rPr>
          <w:t>sia</w:t>
        </w:r>
        <w:proofErr w:type="spellEnd"/>
        <w:r w:rsidR="00AE1B81">
          <w:rPr>
            <w:rFonts w:ascii="Arial" w:eastAsia="Arial" w:hAnsi="Arial" w:cs="Arial"/>
            <w:b/>
            <w:bCs/>
            <w:sz w:val="17"/>
            <w:szCs w:val="17"/>
          </w:rPr>
          <w:t xml:space="preserve"> (ecosystem) </w:t>
        </w:r>
        <w:proofErr w:type="spellStart"/>
        <w:r w:rsidR="00AE1B81">
          <w:rPr>
            <w:rFonts w:ascii="Arial" w:eastAsia="Arial" w:hAnsi="Arial" w:cs="Arial"/>
            <w:b/>
            <w:bCs/>
            <w:sz w:val="17"/>
            <w:szCs w:val="17"/>
          </w:rPr>
          <w:t>ntawm</w:t>
        </w:r>
        <w:proofErr w:type="spellEnd"/>
        <w:r w:rsidR="00AE1B81">
          <w:rPr>
            <w:rFonts w:ascii="Arial" w:eastAsia="Arial" w:hAnsi="Arial" w:cs="Arial"/>
            <w:b/>
            <w:bCs/>
            <w:sz w:val="17"/>
            <w:szCs w:val="17"/>
          </w:rPr>
          <w:t xml:space="preserve"> </w:t>
        </w:r>
      </w:ins>
      <w:ins w:id="104" w:author="Kaxiong" w:date="2021-06-08T21:33:00Z">
        <w:r w:rsidR="00AE1B81">
          <w:rPr>
            <w:rFonts w:ascii="Arial" w:eastAsia="Arial" w:hAnsi="Arial" w:cs="Arial"/>
            <w:b/>
            <w:bCs/>
            <w:sz w:val="17"/>
            <w:szCs w:val="17"/>
          </w:rPr>
          <w:t xml:space="preserve">savanna </w:t>
        </w:r>
      </w:ins>
      <w:del w:id="105" w:author="Kaxiong" w:date="2021-06-08T21:34:00Z">
        <w:r w:rsidR="00BC5F07" w:rsidDel="00AE1B81">
          <w:rPr>
            <w:rFonts w:ascii="Arial" w:eastAsia="Arial" w:hAnsi="Arial" w:cs="Arial"/>
            <w:b/>
            <w:bCs/>
            <w:sz w:val="17"/>
            <w:szCs w:val="17"/>
          </w:rPr>
          <w:delText xml:space="preserve">koos haum </w:delText>
        </w:r>
        <w:r w:rsidR="00F2670D" w:rsidDel="00AE1B81">
          <w:rPr>
            <w:rFonts w:ascii="Arial" w:eastAsia="Arial" w:hAnsi="Arial" w:cs="Arial"/>
            <w:b/>
            <w:bCs/>
            <w:sz w:val="17"/>
            <w:szCs w:val="17"/>
          </w:rPr>
          <w:delText xml:space="preserve">savanna </w:delText>
        </w:r>
      </w:del>
      <w:proofErr w:type="spellStart"/>
      <w:r w:rsidR="00F2670D">
        <w:rPr>
          <w:rFonts w:ascii="Arial" w:eastAsia="Arial" w:hAnsi="Arial" w:cs="Arial"/>
          <w:b/>
          <w:bCs/>
          <w:sz w:val="17"/>
          <w:szCs w:val="17"/>
        </w:rPr>
        <w:t>uas</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ib</w:t>
      </w:r>
      <w:proofErr w:type="spellEnd"/>
      <w:r w:rsidR="00F2670D">
        <w:rPr>
          <w:rFonts w:ascii="Arial" w:eastAsia="Arial" w:hAnsi="Arial" w:cs="Arial"/>
          <w:b/>
          <w:bCs/>
          <w:sz w:val="17"/>
          <w:szCs w:val="17"/>
        </w:rPr>
        <w:t xml:space="preserve"> </w:t>
      </w:r>
      <w:proofErr w:type="spellStart"/>
      <w:ins w:id="106" w:author="Kaxiong" w:date="2021-06-08T21:35:00Z">
        <w:r w:rsidR="00AE1B81">
          <w:rPr>
            <w:rFonts w:ascii="Arial" w:eastAsia="Arial" w:hAnsi="Arial" w:cs="Arial"/>
            <w:b/>
            <w:bCs/>
            <w:sz w:val="17"/>
            <w:szCs w:val="17"/>
          </w:rPr>
          <w:t>zaug</w:t>
        </w:r>
        <w:proofErr w:type="spellEnd"/>
        <w:r w:rsidR="00AE1B81">
          <w:rPr>
            <w:rFonts w:ascii="Arial" w:eastAsia="Arial" w:hAnsi="Arial" w:cs="Arial"/>
            <w:b/>
            <w:bCs/>
            <w:sz w:val="17"/>
            <w:szCs w:val="17"/>
          </w:rPr>
          <w:t xml:space="preserve"> </w:t>
        </w:r>
      </w:ins>
      <w:ins w:id="107" w:author="Kaxiong" w:date="2021-06-08T21:36:00Z">
        <w:r w:rsidR="00AE1B81">
          <w:rPr>
            <w:rFonts w:ascii="Arial" w:eastAsia="Arial" w:hAnsi="Arial" w:cs="Arial"/>
            <w:b/>
            <w:bCs/>
            <w:sz w:val="17"/>
            <w:szCs w:val="17"/>
          </w:rPr>
          <w:t xml:space="preserve">tau </w:t>
        </w:r>
        <w:proofErr w:type="spellStart"/>
        <w:r w:rsidR="00AE1B81">
          <w:rPr>
            <w:rFonts w:ascii="Arial" w:eastAsia="Arial" w:hAnsi="Arial" w:cs="Arial"/>
            <w:b/>
            <w:bCs/>
            <w:sz w:val="17"/>
            <w:szCs w:val="17"/>
          </w:rPr>
          <w:t>muaj</w:t>
        </w:r>
        <w:proofErr w:type="spellEnd"/>
        <w:r w:rsidR="00AE1B81">
          <w:rPr>
            <w:rFonts w:ascii="Arial" w:eastAsia="Arial" w:hAnsi="Arial" w:cs="Arial"/>
            <w:b/>
            <w:bCs/>
            <w:sz w:val="17"/>
            <w:szCs w:val="17"/>
          </w:rPr>
          <w:t xml:space="preserve"> </w:t>
        </w:r>
        <w:proofErr w:type="spellStart"/>
        <w:r w:rsidR="00AE1B81">
          <w:rPr>
            <w:rFonts w:ascii="Arial" w:eastAsia="Arial" w:hAnsi="Arial" w:cs="Arial"/>
            <w:b/>
            <w:bCs/>
            <w:sz w:val="17"/>
            <w:szCs w:val="17"/>
          </w:rPr>
          <w:t>ntau</w:t>
        </w:r>
        <w:proofErr w:type="spellEnd"/>
        <w:r w:rsidR="00AE1B81">
          <w:rPr>
            <w:rFonts w:ascii="Arial" w:eastAsia="Arial" w:hAnsi="Arial" w:cs="Arial"/>
            <w:b/>
            <w:bCs/>
            <w:sz w:val="17"/>
            <w:szCs w:val="17"/>
          </w:rPr>
          <w:t xml:space="preserve"> </w:t>
        </w:r>
      </w:ins>
      <w:proofErr w:type="spellStart"/>
      <w:ins w:id="108" w:author="Kaxiong" w:date="2021-06-08T21:35:00Z">
        <w:r w:rsidR="00AE1B81">
          <w:rPr>
            <w:rFonts w:ascii="Arial" w:eastAsia="Arial" w:hAnsi="Arial" w:cs="Arial"/>
            <w:b/>
            <w:bCs/>
            <w:sz w:val="17"/>
            <w:szCs w:val="17"/>
          </w:rPr>
          <w:t>ntawm</w:t>
        </w:r>
        <w:proofErr w:type="spellEnd"/>
        <w:r w:rsidR="00AE1B81">
          <w:rPr>
            <w:rFonts w:ascii="Arial" w:eastAsia="Arial" w:hAnsi="Arial" w:cs="Arial"/>
            <w:b/>
            <w:bCs/>
            <w:sz w:val="17"/>
            <w:szCs w:val="17"/>
          </w:rPr>
          <w:t xml:space="preserve"> </w:t>
        </w:r>
      </w:ins>
      <w:proofErr w:type="spellStart"/>
      <w:r w:rsidR="00DE1016">
        <w:rPr>
          <w:rFonts w:ascii="Arial" w:eastAsia="Arial" w:hAnsi="Arial" w:cs="Arial"/>
          <w:b/>
          <w:bCs/>
          <w:sz w:val="17"/>
          <w:szCs w:val="17"/>
        </w:rPr>
        <w:t>txwm</w:t>
      </w:r>
      <w:proofErr w:type="spellEnd"/>
      <w:r w:rsidR="00F2670D">
        <w:rPr>
          <w:rFonts w:ascii="Arial" w:eastAsia="Arial" w:hAnsi="Arial" w:cs="Arial"/>
          <w:b/>
          <w:bCs/>
          <w:sz w:val="17"/>
          <w:szCs w:val="17"/>
        </w:rPr>
        <w:t xml:space="preserve"> them </w:t>
      </w:r>
      <w:proofErr w:type="spellStart"/>
      <w:r w:rsidR="00F2670D">
        <w:rPr>
          <w:rFonts w:ascii="Arial" w:eastAsia="Arial" w:hAnsi="Arial" w:cs="Arial"/>
          <w:b/>
          <w:bCs/>
          <w:sz w:val="17"/>
          <w:szCs w:val="17"/>
        </w:rPr>
        <w:t>rau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ntau</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thaj</w:t>
      </w:r>
      <w:proofErr w:type="spellEnd"/>
      <w:r w:rsidR="00F2670D">
        <w:rPr>
          <w:rFonts w:ascii="Arial" w:eastAsia="Arial" w:hAnsi="Arial" w:cs="Arial"/>
          <w:b/>
          <w:bCs/>
          <w:sz w:val="17"/>
          <w:szCs w:val="17"/>
        </w:rPr>
        <w:t xml:space="preserve"> </w:t>
      </w:r>
      <w:r w:rsidR="00DE1016">
        <w:rPr>
          <w:rFonts w:ascii="Arial" w:eastAsia="Arial" w:hAnsi="Arial" w:cs="Arial"/>
          <w:b/>
          <w:bCs/>
          <w:sz w:val="17"/>
          <w:szCs w:val="17"/>
        </w:rPr>
        <w:t>chaw</w:t>
      </w:r>
      <w:r w:rsidR="00F2670D">
        <w:rPr>
          <w:rFonts w:ascii="Arial" w:eastAsia="Arial" w:hAnsi="Arial" w:cs="Arial"/>
          <w:b/>
          <w:bCs/>
          <w:sz w:val="17"/>
          <w:szCs w:val="17"/>
        </w:rPr>
        <w:t xml:space="preserve"> no, </w:t>
      </w:r>
      <w:proofErr w:type="spellStart"/>
      <w:r w:rsidR="00DE1016">
        <w:rPr>
          <w:rFonts w:ascii="Arial" w:eastAsia="Arial" w:hAnsi="Arial" w:cs="Arial"/>
          <w:b/>
          <w:bCs/>
          <w:sz w:val="17"/>
          <w:szCs w:val="17"/>
        </w:rPr>
        <w:t>Koos</w:t>
      </w:r>
      <w:proofErr w:type="spellEnd"/>
      <w:r w:rsidR="00DE1016">
        <w:rPr>
          <w:rFonts w:ascii="Arial" w:eastAsia="Arial" w:hAnsi="Arial" w:cs="Arial"/>
          <w:b/>
          <w:bCs/>
          <w:sz w:val="17"/>
          <w:szCs w:val="17"/>
        </w:rPr>
        <w:t xml:space="preserve"> </w:t>
      </w:r>
      <w:proofErr w:type="spellStart"/>
      <w:r w:rsidR="00DE1016">
        <w:rPr>
          <w:rFonts w:ascii="Arial" w:eastAsia="Arial" w:hAnsi="Arial" w:cs="Arial"/>
          <w:b/>
          <w:bCs/>
          <w:sz w:val="17"/>
          <w:szCs w:val="17"/>
        </w:rPr>
        <w:t>Haum</w:t>
      </w:r>
      <w:proofErr w:type="spellEnd"/>
      <w:r w:rsidR="00DE1016">
        <w:rPr>
          <w:rFonts w:ascii="Arial" w:eastAsia="Arial" w:hAnsi="Arial" w:cs="Arial"/>
          <w:b/>
          <w:bCs/>
          <w:sz w:val="17"/>
          <w:szCs w:val="17"/>
        </w:rPr>
        <w:t xml:space="preserve"> </w:t>
      </w:r>
      <w:proofErr w:type="spellStart"/>
      <w:ins w:id="109" w:author="Kaxiong" w:date="2021-06-08T21:38:00Z">
        <w:r w:rsidR="00AE1B81">
          <w:rPr>
            <w:rFonts w:ascii="Arial" w:eastAsia="Arial" w:hAnsi="Arial" w:cs="Arial"/>
            <w:b/>
            <w:bCs/>
            <w:sz w:val="17"/>
            <w:szCs w:val="17"/>
          </w:rPr>
          <w:t>Tshawb</w:t>
        </w:r>
        <w:proofErr w:type="spellEnd"/>
        <w:r w:rsidR="00AE1B81">
          <w:rPr>
            <w:rFonts w:ascii="Arial" w:eastAsia="Arial" w:hAnsi="Arial" w:cs="Arial"/>
            <w:b/>
            <w:bCs/>
            <w:sz w:val="17"/>
            <w:szCs w:val="17"/>
          </w:rPr>
          <w:t xml:space="preserve"> </w:t>
        </w:r>
        <w:proofErr w:type="spellStart"/>
        <w:r w:rsidR="00AE1B81">
          <w:rPr>
            <w:rFonts w:ascii="Arial" w:eastAsia="Arial" w:hAnsi="Arial" w:cs="Arial"/>
            <w:b/>
            <w:bCs/>
            <w:sz w:val="17"/>
            <w:szCs w:val="17"/>
          </w:rPr>
          <w:t>Fawb</w:t>
        </w:r>
        <w:proofErr w:type="spellEnd"/>
        <w:r w:rsidR="00AE1B81">
          <w:rPr>
            <w:rFonts w:ascii="Arial" w:eastAsia="Arial" w:hAnsi="Arial" w:cs="Arial"/>
            <w:b/>
            <w:bCs/>
            <w:sz w:val="17"/>
            <w:szCs w:val="17"/>
          </w:rPr>
          <w:t xml:space="preserve"> Savana (</w:t>
        </w:r>
      </w:ins>
      <w:r w:rsidR="00F2670D">
        <w:rPr>
          <w:rFonts w:ascii="Arial" w:eastAsia="Arial" w:hAnsi="Arial" w:cs="Arial"/>
          <w:b/>
          <w:bCs/>
          <w:sz w:val="17"/>
          <w:szCs w:val="17"/>
        </w:rPr>
        <w:t>Savanna</w:t>
      </w:r>
      <w:ins w:id="110" w:author="Kaxiong" w:date="2021-06-08T21:38:00Z">
        <w:r w:rsidR="00AE1B81">
          <w:rPr>
            <w:rFonts w:ascii="Arial" w:eastAsia="Arial" w:hAnsi="Arial" w:cs="Arial"/>
            <w:b/>
            <w:bCs/>
            <w:sz w:val="17"/>
            <w:szCs w:val="17"/>
          </w:rPr>
          <w:t xml:space="preserve"> Institute)</w:t>
        </w:r>
      </w:ins>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ua</w:t>
      </w:r>
      <w:proofErr w:type="spellEnd"/>
      <w:r w:rsidR="00F2670D">
        <w:rPr>
          <w:rFonts w:ascii="Arial" w:eastAsia="Arial" w:hAnsi="Arial" w:cs="Arial"/>
          <w:b/>
          <w:bCs/>
          <w:sz w:val="17"/>
          <w:szCs w:val="17"/>
        </w:rPr>
        <w:t xml:space="preserve"> </w:t>
      </w:r>
      <w:proofErr w:type="spellStart"/>
      <w:ins w:id="111" w:author="Kaxiong" w:date="2021-06-08T21:39:00Z">
        <w:r w:rsidR="00AE1B81">
          <w:rPr>
            <w:rFonts w:ascii="Arial" w:eastAsia="Arial" w:hAnsi="Arial" w:cs="Arial"/>
            <w:b/>
            <w:bCs/>
            <w:sz w:val="17"/>
            <w:szCs w:val="17"/>
          </w:rPr>
          <w:t>kev</w:t>
        </w:r>
      </w:ins>
      <w:proofErr w:type="spellEnd"/>
      <w:del w:id="112" w:author="Kaxiong" w:date="2021-06-08T21:39:00Z">
        <w:r w:rsidR="00F2670D" w:rsidDel="00AE1B81">
          <w:rPr>
            <w:rFonts w:ascii="Arial" w:eastAsia="Arial" w:hAnsi="Arial" w:cs="Arial"/>
            <w:b/>
            <w:bCs/>
            <w:sz w:val="17"/>
            <w:szCs w:val="17"/>
          </w:rPr>
          <w:delText>tus</w:delText>
        </w:r>
      </w:del>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tshawb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fawb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kawm</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thiab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nthuav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tawm</w:t>
      </w:r>
      <w:proofErr w:type="spellEnd"/>
      <w:r w:rsidR="00F2670D">
        <w:rPr>
          <w:rFonts w:ascii="Arial" w:eastAsia="Arial" w:hAnsi="Arial" w:cs="Arial"/>
          <w:b/>
          <w:bCs/>
          <w:sz w:val="17"/>
          <w:szCs w:val="17"/>
        </w:rPr>
        <w:t xml:space="preserve"> los </w:t>
      </w:r>
      <w:proofErr w:type="spellStart"/>
      <w:r w:rsidR="00F2670D">
        <w:rPr>
          <w:rFonts w:ascii="Arial" w:eastAsia="Arial" w:hAnsi="Arial" w:cs="Arial"/>
          <w:b/>
          <w:bCs/>
          <w:sz w:val="17"/>
          <w:szCs w:val="17"/>
        </w:rPr>
        <w:t>txhawb</w:t>
      </w:r>
      <w:proofErr w:type="spellEnd"/>
      <w:r w:rsidR="00F2670D">
        <w:rPr>
          <w:rFonts w:ascii="Arial" w:eastAsia="Arial" w:hAnsi="Arial" w:cs="Arial"/>
          <w:b/>
          <w:bCs/>
          <w:sz w:val="17"/>
          <w:szCs w:val="17"/>
        </w:rPr>
        <w:t xml:space="preserve"> </w:t>
      </w:r>
      <w:ins w:id="113" w:author="Kaxiong" w:date="2021-06-08T21:41:00Z">
        <w:r w:rsidR="00AE1B81">
          <w:rPr>
            <w:rFonts w:ascii="Arial" w:eastAsia="Arial" w:hAnsi="Arial" w:cs="Arial"/>
            <w:b/>
            <w:bCs/>
            <w:sz w:val="17"/>
            <w:szCs w:val="17"/>
          </w:rPr>
          <w:t>cov</w:t>
        </w:r>
      </w:ins>
      <w:del w:id="114" w:author="Kaxiong" w:date="2021-06-08T21:41:00Z">
        <w:r w:rsidR="00F2670D" w:rsidDel="00AE1B81">
          <w:rPr>
            <w:rFonts w:ascii="Arial" w:eastAsia="Arial" w:hAnsi="Arial" w:cs="Arial"/>
            <w:b/>
            <w:bCs/>
            <w:sz w:val="17"/>
            <w:szCs w:val="17"/>
          </w:rPr>
          <w:delText>txoj</w:delText>
        </w:r>
      </w:del>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kev</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loj</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hlob</w:t>
      </w:r>
      <w:proofErr w:type="spellEnd"/>
      <w:r w:rsidR="00F2670D">
        <w:rPr>
          <w:rFonts w:ascii="Arial" w:eastAsia="Arial" w:hAnsi="Arial" w:cs="Arial"/>
          <w:b/>
          <w:bCs/>
          <w:sz w:val="17"/>
          <w:szCs w:val="17"/>
        </w:rPr>
        <w:t xml:space="preserve"> </w:t>
      </w:r>
      <w:proofErr w:type="spellStart"/>
      <w:r w:rsidR="00F2670D">
        <w:rPr>
          <w:rFonts w:ascii="Arial" w:eastAsia="Arial" w:hAnsi="Arial" w:cs="Arial"/>
          <w:b/>
          <w:bCs/>
          <w:sz w:val="17"/>
          <w:szCs w:val="17"/>
        </w:rPr>
        <w:t>ntawm</w:t>
      </w:r>
      <w:proofErr w:type="spellEnd"/>
      <w:r w:rsidR="00F2670D">
        <w:rPr>
          <w:rFonts w:ascii="Arial" w:eastAsia="Arial" w:hAnsi="Arial" w:cs="Arial"/>
          <w:b/>
          <w:bCs/>
          <w:sz w:val="17"/>
          <w:szCs w:val="17"/>
        </w:rPr>
        <w:t xml:space="preserve"> </w:t>
      </w:r>
      <w:proofErr w:type="spellStart"/>
      <w:ins w:id="115" w:author="Kaxiong" w:date="2021-06-08T21:42:00Z">
        <w:r w:rsidR="003308EF">
          <w:rPr>
            <w:rFonts w:ascii="Arial" w:eastAsia="Arial" w:hAnsi="Arial" w:cs="Arial"/>
            <w:b/>
            <w:bCs/>
            <w:sz w:val="17"/>
            <w:szCs w:val="17"/>
          </w:rPr>
          <w:t>kev</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tshawb</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fawb</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kev</w:t>
        </w:r>
        <w:proofErr w:type="spellEnd"/>
        <w:r w:rsidR="003308EF">
          <w:rPr>
            <w:rFonts w:ascii="Arial" w:eastAsia="Arial" w:hAnsi="Arial" w:cs="Arial"/>
            <w:b/>
            <w:bCs/>
            <w:sz w:val="17"/>
            <w:szCs w:val="17"/>
          </w:rPr>
          <w:t xml:space="preserve"> sib </w:t>
        </w:r>
        <w:proofErr w:type="spellStart"/>
        <w:r w:rsidR="003308EF">
          <w:rPr>
            <w:rFonts w:ascii="Arial" w:eastAsia="Arial" w:hAnsi="Arial" w:cs="Arial"/>
            <w:b/>
            <w:bCs/>
            <w:sz w:val="17"/>
            <w:szCs w:val="17"/>
          </w:rPr>
          <w:t>cuam</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tshuam</w:t>
        </w:r>
        <w:proofErr w:type="spellEnd"/>
        <w:r w:rsidR="003308EF">
          <w:rPr>
            <w:rFonts w:ascii="Arial" w:eastAsia="Arial" w:hAnsi="Arial" w:cs="Arial"/>
            <w:b/>
            <w:bCs/>
            <w:sz w:val="17"/>
            <w:szCs w:val="17"/>
          </w:rPr>
          <w:t xml:space="preserve"> yam </w:t>
        </w:r>
        <w:proofErr w:type="spellStart"/>
        <w:r w:rsidR="003308EF">
          <w:rPr>
            <w:rFonts w:ascii="Arial" w:eastAsia="Arial" w:hAnsi="Arial" w:cs="Arial"/>
            <w:b/>
            <w:bCs/>
            <w:sz w:val="17"/>
            <w:szCs w:val="17"/>
          </w:rPr>
          <w:t>muaj</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sia</w:t>
        </w:r>
        <w:proofErr w:type="spellEnd"/>
        <w:r w:rsidR="003308EF">
          <w:rPr>
            <w:rFonts w:ascii="Arial" w:eastAsia="Arial" w:hAnsi="Arial" w:cs="Arial"/>
            <w:b/>
            <w:bCs/>
            <w:sz w:val="17"/>
            <w:szCs w:val="17"/>
          </w:rPr>
          <w:t xml:space="preserve"> (</w:t>
        </w:r>
      </w:ins>
      <w:ins w:id="116" w:author="Kaxiong" w:date="2021-06-08T21:43:00Z">
        <w:r w:rsidR="003308EF">
          <w:rPr>
            <w:rFonts w:ascii="Arial" w:eastAsia="Arial" w:hAnsi="Arial" w:cs="Arial"/>
            <w:b/>
            <w:bCs/>
            <w:sz w:val="17"/>
            <w:szCs w:val="17"/>
          </w:rPr>
          <w:t xml:space="preserve">agroecosystem) </w:t>
        </w:r>
        <w:proofErr w:type="spellStart"/>
        <w:r w:rsidR="003308EF">
          <w:rPr>
            <w:rFonts w:ascii="Arial" w:eastAsia="Arial" w:hAnsi="Arial" w:cs="Arial"/>
            <w:b/>
            <w:bCs/>
            <w:sz w:val="17"/>
            <w:szCs w:val="17"/>
          </w:rPr>
          <w:t>uas</w:t>
        </w:r>
        <w:proofErr w:type="spellEnd"/>
        <w:r w:rsidR="003308EF">
          <w:rPr>
            <w:rFonts w:ascii="Arial" w:eastAsia="Arial" w:hAnsi="Arial" w:cs="Arial"/>
            <w:b/>
            <w:bCs/>
            <w:sz w:val="17"/>
            <w:szCs w:val="17"/>
          </w:rPr>
          <w:t xml:space="preserve"> sib </w:t>
        </w:r>
        <w:proofErr w:type="spellStart"/>
        <w:r w:rsidR="003308EF">
          <w:rPr>
            <w:rFonts w:ascii="Arial" w:eastAsia="Arial" w:hAnsi="Arial" w:cs="Arial"/>
            <w:b/>
            <w:bCs/>
            <w:sz w:val="17"/>
            <w:szCs w:val="17"/>
          </w:rPr>
          <w:t>txawv</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thiab</w:t>
        </w:r>
        <w:proofErr w:type="spellEnd"/>
        <w:r w:rsidR="003308EF">
          <w:rPr>
            <w:rFonts w:ascii="Arial" w:eastAsia="Arial" w:hAnsi="Arial" w:cs="Arial"/>
            <w:b/>
            <w:bCs/>
            <w:sz w:val="17"/>
            <w:szCs w:val="17"/>
          </w:rPr>
          <w:t xml:space="preserve"> </w:t>
        </w:r>
      </w:ins>
      <w:proofErr w:type="spellStart"/>
      <w:ins w:id="117" w:author="Kaxiong" w:date="2021-06-08T21:44:00Z">
        <w:r w:rsidR="003308EF">
          <w:rPr>
            <w:rFonts w:ascii="Arial" w:eastAsia="Arial" w:hAnsi="Arial" w:cs="Arial"/>
            <w:b/>
            <w:bCs/>
            <w:sz w:val="17"/>
            <w:szCs w:val="17"/>
          </w:rPr>
          <w:t>muaj</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mus</w:t>
        </w:r>
        <w:proofErr w:type="spellEnd"/>
        <w:r w:rsidR="003308EF">
          <w:rPr>
            <w:rFonts w:ascii="Arial" w:eastAsia="Arial" w:hAnsi="Arial" w:cs="Arial"/>
            <w:b/>
            <w:bCs/>
            <w:sz w:val="17"/>
            <w:szCs w:val="17"/>
          </w:rPr>
          <w:t xml:space="preserve"> </w:t>
        </w:r>
        <w:proofErr w:type="spellStart"/>
        <w:r w:rsidR="003308EF">
          <w:rPr>
            <w:rFonts w:ascii="Arial" w:eastAsia="Arial" w:hAnsi="Arial" w:cs="Arial"/>
            <w:b/>
            <w:bCs/>
            <w:sz w:val="17"/>
            <w:szCs w:val="17"/>
          </w:rPr>
          <w:t>ib</w:t>
        </w:r>
        <w:proofErr w:type="spellEnd"/>
        <w:r w:rsidR="003308EF">
          <w:rPr>
            <w:rFonts w:ascii="Arial" w:eastAsia="Arial" w:hAnsi="Arial" w:cs="Arial"/>
            <w:b/>
            <w:bCs/>
            <w:sz w:val="17"/>
            <w:szCs w:val="17"/>
          </w:rPr>
          <w:t xml:space="preserve"> sim.</w:t>
        </w:r>
      </w:ins>
      <w:del w:id="118" w:author="Kaxiong" w:date="2021-06-08T21:44:00Z">
        <w:r w:rsidR="00F2670D" w:rsidDel="003308EF">
          <w:rPr>
            <w:rFonts w:ascii="Arial" w:eastAsia="Arial" w:hAnsi="Arial" w:cs="Arial"/>
            <w:b/>
            <w:bCs/>
            <w:sz w:val="17"/>
            <w:szCs w:val="17"/>
          </w:rPr>
          <w:delText>ntau haiv neeg, kev cog qoob loo ntawm ib puag ncig.</w:delText>
        </w:r>
      </w:del>
    </w:p>
    <w:p w14:paraId="1A9B6AD5" w14:textId="77777777" w:rsidR="00BF3E5F" w:rsidRDefault="00BF3E5F">
      <w:pPr>
        <w:spacing w:line="5" w:lineRule="exact"/>
        <w:rPr>
          <w:sz w:val="20"/>
          <w:szCs w:val="20"/>
        </w:rPr>
      </w:pPr>
    </w:p>
    <w:p w14:paraId="575E2BCB" w14:textId="77777777" w:rsidR="00BF3E5F" w:rsidRDefault="00BF3E5F">
      <w:pPr>
        <w:sectPr w:rsidR="00BF3E5F">
          <w:type w:val="continuous"/>
          <w:pgSz w:w="12240" w:h="15840"/>
          <w:pgMar w:top="1440" w:right="1300" w:bottom="424" w:left="1340" w:header="0" w:footer="0" w:gutter="0"/>
          <w:cols w:num="2" w:space="720" w:equalWidth="0">
            <w:col w:w="4400" w:space="720"/>
            <w:col w:w="4480"/>
          </w:cols>
        </w:sectPr>
      </w:pPr>
    </w:p>
    <w:p w14:paraId="5579F7E2" w14:textId="77777777" w:rsidR="00EC25C5" w:rsidRDefault="00EC25C5">
      <w:pPr>
        <w:ind w:left="6560"/>
      </w:pPr>
    </w:p>
    <w:p w14:paraId="4EB5B57B" w14:textId="0DA88959" w:rsidR="00BF3E5F" w:rsidRDefault="008E08B2">
      <w:pPr>
        <w:ind w:left="6560"/>
        <w:rPr>
          <w:rFonts w:ascii="Arial" w:eastAsia="Arial" w:hAnsi="Arial" w:cs="Arial"/>
          <w:b/>
          <w:bCs/>
          <w:i/>
          <w:iCs/>
          <w:sz w:val="16"/>
          <w:szCs w:val="16"/>
        </w:rPr>
      </w:pPr>
      <w:hyperlink r:id="rId9">
        <w:proofErr w:type="spellStart"/>
        <w:r w:rsidR="00F2670D">
          <w:rPr>
            <w:rFonts w:ascii="Arial" w:eastAsia="Arial" w:hAnsi="Arial" w:cs="Arial"/>
            <w:b/>
            <w:bCs/>
            <w:i/>
            <w:iCs/>
            <w:sz w:val="16"/>
            <w:szCs w:val="16"/>
          </w:rPr>
          <w:t>Yog</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xav</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paub</w:t>
        </w:r>
        <w:proofErr w:type="spellEnd"/>
        <w:r w:rsidR="00F2670D">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ntxiv</w:t>
        </w:r>
        <w:proofErr w:type="spellEnd"/>
        <w:r w:rsidR="00F2670D">
          <w:rPr>
            <w:rFonts w:ascii="Arial" w:eastAsia="Arial" w:hAnsi="Arial" w:cs="Arial"/>
            <w:b/>
            <w:bCs/>
            <w:i/>
            <w:iCs/>
            <w:sz w:val="16"/>
            <w:szCs w:val="16"/>
          </w:rPr>
          <w:t>:</w:t>
        </w:r>
      </w:hyperlink>
    </w:p>
    <w:p w14:paraId="19CD5C18" w14:textId="6A9DA68C" w:rsidR="00BF3E5F" w:rsidRDefault="00814DFD" w:rsidP="00466DD7">
      <w:pPr>
        <w:tabs>
          <w:tab w:val="left" w:pos="5840"/>
        </w:tabs>
        <w:jc w:val="center"/>
        <w:rPr>
          <w:sz w:val="20"/>
          <w:szCs w:val="20"/>
        </w:rPr>
      </w:pPr>
      <w:r>
        <w:rPr>
          <w:rFonts w:ascii="Arial" w:eastAsia="Arial" w:hAnsi="Arial" w:cs="Arial"/>
          <w:b/>
          <w:bCs/>
          <w:i/>
          <w:iCs/>
          <w:sz w:val="16"/>
          <w:szCs w:val="16"/>
        </w:rPr>
        <w:t xml:space="preserve">             </w:t>
      </w:r>
      <w:proofErr w:type="spellStart"/>
      <w:r w:rsidR="00F2670D">
        <w:rPr>
          <w:rFonts w:ascii="Arial" w:eastAsia="Arial" w:hAnsi="Arial" w:cs="Arial"/>
          <w:b/>
          <w:bCs/>
          <w:i/>
          <w:iCs/>
          <w:sz w:val="16"/>
          <w:szCs w:val="16"/>
        </w:rPr>
        <w:t>Yog</w:t>
      </w:r>
      <w:proofErr w:type="spellEnd"/>
      <w:r w:rsidR="00F2670D">
        <w:rPr>
          <w:rFonts w:ascii="Arial" w:eastAsia="Arial" w:hAnsi="Arial" w:cs="Arial"/>
          <w:b/>
          <w:bCs/>
          <w:i/>
          <w:iCs/>
          <w:sz w:val="16"/>
          <w:szCs w:val="16"/>
        </w:rPr>
        <w:t xml:space="preserve"> xav paub ntxiv:</w:t>
      </w:r>
      <w:r w:rsidR="005774C6">
        <w:rPr>
          <w:sz w:val="20"/>
          <w:szCs w:val="20"/>
        </w:rPr>
        <w:t xml:space="preserve">                                                          </w:t>
      </w:r>
      <w:r w:rsidR="00F2670D" w:rsidRPr="005774C6">
        <w:rPr>
          <w:rFonts w:ascii="Arial" w:eastAsia="Arial" w:hAnsi="Arial" w:cs="Arial"/>
          <w:b/>
          <w:bCs/>
          <w:sz w:val="16"/>
          <w:szCs w:val="16"/>
        </w:rPr>
        <w:t>www.savannainstitute.org</w:t>
      </w:r>
    </w:p>
    <w:p w14:paraId="7652C42E" w14:textId="77777777" w:rsidR="00BF3E5F" w:rsidRDefault="00BF3E5F">
      <w:pPr>
        <w:spacing w:line="33" w:lineRule="exact"/>
        <w:rPr>
          <w:sz w:val="20"/>
          <w:szCs w:val="20"/>
        </w:rPr>
      </w:pPr>
    </w:p>
    <w:p w14:paraId="603D1324" w14:textId="1E2371EF" w:rsidR="00BF3E5F" w:rsidRPr="005774C6" w:rsidRDefault="005774C6" w:rsidP="005774C6">
      <w:pPr>
        <w:ind w:left="760"/>
        <w:rPr>
          <w:sz w:val="16"/>
          <w:szCs w:val="16"/>
        </w:rPr>
      </w:pPr>
      <w:r>
        <w:rPr>
          <w:rFonts w:ascii="Arial" w:eastAsia="Arial" w:hAnsi="Arial" w:cs="Arial"/>
          <w:b/>
          <w:bCs/>
          <w:sz w:val="16"/>
          <w:szCs w:val="16"/>
        </w:rPr>
        <w:t xml:space="preserve">                     </w:t>
      </w:r>
      <w:r w:rsidR="00F2670D" w:rsidRPr="005774C6">
        <w:rPr>
          <w:rFonts w:ascii="Arial" w:eastAsia="Arial" w:hAnsi="Arial" w:cs="Arial"/>
          <w:b/>
          <w:bCs/>
          <w:sz w:val="16"/>
          <w:szCs w:val="16"/>
        </w:rPr>
        <w:t>www.farmcommons.org</w:t>
      </w:r>
    </w:p>
    <w:p w14:paraId="221444CA" w14:textId="77777777" w:rsidR="00BF3E5F" w:rsidRDefault="00BF3E5F">
      <w:pPr>
        <w:spacing w:line="200" w:lineRule="exact"/>
        <w:rPr>
          <w:sz w:val="20"/>
          <w:szCs w:val="20"/>
        </w:rPr>
      </w:pPr>
    </w:p>
    <w:p w14:paraId="7E9FC4C2" w14:textId="77777777" w:rsidR="00BF3E5F" w:rsidRDefault="00BF3E5F">
      <w:pPr>
        <w:spacing w:line="386" w:lineRule="exact"/>
        <w:rPr>
          <w:sz w:val="20"/>
          <w:szCs w:val="20"/>
        </w:rPr>
      </w:pPr>
    </w:p>
    <w:p w14:paraId="524C3C57" w14:textId="489BC0D9" w:rsidR="00BF3E5F" w:rsidRPr="00C5731C" w:rsidRDefault="00F2670D" w:rsidP="00C5731C">
      <w:pPr>
        <w:spacing w:line="393" w:lineRule="auto"/>
        <w:ind w:left="20" w:right="160" w:firstLine="110"/>
        <w:jc w:val="center"/>
        <w:rPr>
          <w:i/>
          <w:iCs/>
          <w:sz w:val="12"/>
          <w:szCs w:val="12"/>
        </w:rPr>
      </w:pPr>
      <w:r w:rsidRPr="00C5731C">
        <w:rPr>
          <w:rFonts w:ascii="Arial" w:eastAsia="Arial" w:hAnsi="Arial" w:cs="Arial"/>
          <w:i/>
          <w:iCs/>
          <w:sz w:val="12"/>
          <w:szCs w:val="12"/>
        </w:rPr>
        <w:lastRenderedPageBreak/>
        <w:t xml:space="preserve">Cov </w:t>
      </w:r>
      <w:proofErr w:type="spellStart"/>
      <w:ins w:id="119" w:author="Kaxiong" w:date="2021-06-08T21:46:00Z">
        <w:r w:rsidR="003308EF">
          <w:rPr>
            <w:rFonts w:ascii="Arial" w:eastAsia="Arial" w:hAnsi="Arial" w:cs="Arial"/>
            <w:i/>
            <w:iCs/>
            <w:sz w:val="12"/>
            <w:szCs w:val="12"/>
          </w:rPr>
          <w:t>ntaub</w:t>
        </w:r>
        <w:proofErr w:type="spellEnd"/>
        <w:r w:rsidR="003308EF">
          <w:rPr>
            <w:rFonts w:ascii="Arial" w:eastAsia="Arial" w:hAnsi="Arial" w:cs="Arial"/>
            <w:i/>
            <w:iCs/>
            <w:sz w:val="12"/>
            <w:szCs w:val="12"/>
          </w:rPr>
          <w:t xml:space="preserve"> </w:t>
        </w:r>
      </w:ins>
      <w:proofErr w:type="spellStart"/>
      <w:r w:rsidRPr="00C5731C">
        <w:rPr>
          <w:rFonts w:ascii="Arial" w:eastAsia="Arial" w:hAnsi="Arial" w:cs="Arial"/>
          <w:i/>
          <w:iCs/>
          <w:sz w:val="12"/>
          <w:szCs w:val="12"/>
        </w:rPr>
        <w:t>ntawv</w:t>
      </w:r>
      <w:proofErr w:type="spellEnd"/>
      <w:r w:rsidRPr="00C5731C">
        <w:rPr>
          <w:rFonts w:ascii="Arial" w:eastAsia="Arial" w:hAnsi="Arial" w:cs="Arial"/>
          <w:i/>
          <w:iCs/>
          <w:sz w:val="12"/>
          <w:szCs w:val="12"/>
        </w:rPr>
        <w:t xml:space="preserve"> </w:t>
      </w:r>
      <w:del w:id="120" w:author="Kaxiong" w:date="2021-06-08T21:46:00Z">
        <w:r w:rsidRPr="00C5731C" w:rsidDel="003308EF">
          <w:rPr>
            <w:rFonts w:ascii="Arial" w:eastAsia="Arial" w:hAnsi="Arial" w:cs="Arial"/>
            <w:i/>
            <w:iCs/>
            <w:sz w:val="12"/>
            <w:szCs w:val="12"/>
          </w:rPr>
          <w:delText xml:space="preserve">tshaj tawm </w:delText>
        </w:r>
      </w:del>
      <w:r w:rsidRPr="00C5731C">
        <w:rPr>
          <w:rFonts w:ascii="Arial" w:eastAsia="Arial" w:hAnsi="Arial" w:cs="Arial"/>
          <w:i/>
          <w:iCs/>
          <w:sz w:val="12"/>
          <w:szCs w:val="12"/>
        </w:rPr>
        <w:t xml:space="preserve">no tau </w:t>
      </w:r>
      <w:proofErr w:type="spellStart"/>
      <w:ins w:id="121" w:author="Kaxiong" w:date="2021-06-08T21:46:00Z">
        <w:r w:rsidR="003308EF">
          <w:rPr>
            <w:rFonts w:ascii="Arial" w:eastAsia="Arial" w:hAnsi="Arial" w:cs="Arial"/>
            <w:i/>
            <w:iCs/>
            <w:sz w:val="12"/>
            <w:szCs w:val="12"/>
          </w:rPr>
          <w:t>raug</w:t>
        </w:r>
        <w:proofErr w:type="spellEnd"/>
        <w:r w:rsidR="003308EF">
          <w:rPr>
            <w:rFonts w:ascii="Arial" w:eastAsia="Arial" w:hAnsi="Arial" w:cs="Arial"/>
            <w:i/>
            <w:iCs/>
            <w:sz w:val="12"/>
            <w:szCs w:val="12"/>
          </w:rPr>
          <w:t xml:space="preserve"> </w:t>
        </w:r>
      </w:ins>
      <w:proofErr w:type="spellStart"/>
      <w:r w:rsidRPr="00C5731C">
        <w:rPr>
          <w:rFonts w:ascii="Arial" w:eastAsia="Arial" w:hAnsi="Arial" w:cs="Arial"/>
          <w:i/>
          <w:iCs/>
          <w:sz w:val="12"/>
          <w:szCs w:val="12"/>
        </w:rPr>
        <w:t>txhawb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nqa</w:t>
      </w:r>
      <w:proofErr w:type="spellEnd"/>
      <w:r w:rsidRPr="00C5731C">
        <w:rPr>
          <w:rFonts w:ascii="Arial" w:eastAsia="Arial" w:hAnsi="Arial" w:cs="Arial"/>
          <w:i/>
          <w:iCs/>
          <w:sz w:val="12"/>
          <w:szCs w:val="12"/>
        </w:rPr>
        <w:t xml:space="preserve"> los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ins w:id="122" w:author="Kaxiong" w:date="2021-06-08T21:49:00Z">
        <w:r w:rsidR="003308EF">
          <w:rPr>
            <w:rFonts w:ascii="Arial" w:eastAsia="Arial" w:hAnsi="Arial" w:cs="Arial"/>
            <w:i/>
            <w:iCs/>
            <w:sz w:val="12"/>
            <w:szCs w:val="12"/>
          </w:rPr>
          <w:t>Pab</w:t>
        </w:r>
        <w:proofErr w:type="spellEnd"/>
        <w:r w:rsidR="003308EF">
          <w:rPr>
            <w:rFonts w:ascii="Arial" w:eastAsia="Arial" w:hAnsi="Arial" w:cs="Arial"/>
            <w:i/>
            <w:iCs/>
            <w:sz w:val="12"/>
            <w:szCs w:val="12"/>
          </w:rPr>
          <w:t xml:space="preserve"> </w:t>
        </w:r>
        <w:proofErr w:type="spellStart"/>
        <w:r w:rsidR="003308EF">
          <w:rPr>
            <w:rFonts w:ascii="Arial" w:eastAsia="Arial" w:hAnsi="Arial" w:cs="Arial"/>
            <w:i/>
            <w:iCs/>
            <w:sz w:val="12"/>
            <w:szCs w:val="12"/>
          </w:rPr>
          <w:t>Pawg</w:t>
        </w:r>
        <w:proofErr w:type="spellEnd"/>
        <w:r w:rsidR="003308EF">
          <w:rPr>
            <w:rFonts w:ascii="Arial" w:eastAsia="Arial" w:hAnsi="Arial" w:cs="Arial"/>
            <w:i/>
            <w:iCs/>
            <w:sz w:val="12"/>
            <w:szCs w:val="12"/>
          </w:rPr>
          <w:t xml:space="preserve"> </w:t>
        </w:r>
      </w:ins>
      <w:proofErr w:type="spellStart"/>
      <w:r w:rsidR="00D477FF" w:rsidRPr="00C5731C">
        <w:rPr>
          <w:rFonts w:ascii="Arial" w:eastAsia="Arial" w:hAnsi="Arial" w:cs="Arial"/>
          <w:i/>
          <w:iCs/>
          <w:sz w:val="12"/>
          <w:szCs w:val="12"/>
        </w:rPr>
        <w:t>Khoos</w:t>
      </w:r>
      <w:proofErr w:type="spellEnd"/>
      <w:r w:rsidR="00D477FF" w:rsidRPr="00C5731C">
        <w:rPr>
          <w:rFonts w:ascii="Arial" w:eastAsia="Arial" w:hAnsi="Arial" w:cs="Arial"/>
          <w:i/>
          <w:iCs/>
          <w:sz w:val="12"/>
          <w:szCs w:val="12"/>
        </w:rPr>
        <w:t xml:space="preserve"> Kas </w:t>
      </w:r>
      <w:proofErr w:type="spellStart"/>
      <w:r w:rsidR="00D477FF" w:rsidRPr="00C5731C">
        <w:rPr>
          <w:rFonts w:ascii="Arial" w:eastAsia="Arial" w:hAnsi="Arial" w:cs="Arial"/>
          <w:i/>
          <w:iCs/>
          <w:sz w:val="12"/>
          <w:szCs w:val="12"/>
        </w:rPr>
        <w:t>Pab</w:t>
      </w:r>
      <w:proofErr w:type="spellEnd"/>
      <w:r w:rsidR="00D477FF" w:rsidRPr="00C5731C">
        <w:rPr>
          <w:rFonts w:ascii="Arial" w:eastAsia="Arial" w:hAnsi="Arial" w:cs="Arial"/>
          <w:i/>
          <w:iCs/>
          <w:sz w:val="12"/>
          <w:szCs w:val="12"/>
        </w:rPr>
        <w:t xml:space="preserve"> </w:t>
      </w:r>
      <w:proofErr w:type="spellStart"/>
      <w:r w:rsidR="00D477FF" w:rsidRPr="00C5731C">
        <w:rPr>
          <w:rFonts w:ascii="Arial" w:eastAsia="Arial" w:hAnsi="Arial" w:cs="Arial"/>
          <w:i/>
          <w:iCs/>
          <w:sz w:val="12"/>
          <w:szCs w:val="12"/>
        </w:rPr>
        <w:t>Dawb</w:t>
      </w:r>
      <w:proofErr w:type="spellEnd"/>
      <w:r w:rsidR="00D477FF" w:rsidRPr="00C5731C">
        <w:rPr>
          <w:rFonts w:ascii="Arial" w:eastAsia="Arial" w:hAnsi="Arial" w:cs="Arial"/>
          <w:i/>
          <w:iCs/>
          <w:sz w:val="12"/>
          <w:szCs w:val="12"/>
        </w:rPr>
        <w:t xml:space="preserve"> </w:t>
      </w:r>
      <w:proofErr w:type="spellStart"/>
      <w:r w:rsidR="00D477FF"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Qoob</w:t>
      </w:r>
      <w:proofErr w:type="spellEnd"/>
      <w:r w:rsidRPr="00C5731C">
        <w:rPr>
          <w:rFonts w:ascii="Arial" w:eastAsia="Arial" w:hAnsi="Arial" w:cs="Arial"/>
          <w:i/>
          <w:iCs/>
          <w:sz w:val="12"/>
          <w:szCs w:val="12"/>
        </w:rPr>
        <w:t xml:space="preserve"> Loo </w:t>
      </w:r>
      <w:proofErr w:type="spellStart"/>
      <w:r w:rsidRPr="00C5731C">
        <w:rPr>
          <w:rFonts w:ascii="Arial" w:eastAsia="Arial" w:hAnsi="Arial" w:cs="Arial"/>
          <w:i/>
          <w:iCs/>
          <w:sz w:val="12"/>
          <w:szCs w:val="12"/>
        </w:rPr>
        <w:t>Tshwj</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Xeeb</w:t>
      </w:r>
      <w:proofErr w:type="spellEnd"/>
      <w:r w:rsidRPr="00C5731C">
        <w:rPr>
          <w:rFonts w:ascii="Arial" w:eastAsia="Arial" w:hAnsi="Arial" w:cs="Arial"/>
          <w:i/>
          <w:iCs/>
          <w:sz w:val="12"/>
          <w:szCs w:val="12"/>
        </w:rPr>
        <w:t xml:space="preserve"> </w:t>
      </w:r>
      <w:ins w:id="123" w:author="Kaxiong" w:date="2021-06-08T21:49:00Z">
        <w:r w:rsidR="003308EF">
          <w:rPr>
            <w:rFonts w:ascii="Arial" w:eastAsia="Arial" w:hAnsi="Arial" w:cs="Arial"/>
            <w:i/>
            <w:iCs/>
            <w:sz w:val="12"/>
            <w:szCs w:val="12"/>
          </w:rPr>
          <w:t>(Specialty Crop Blo</w:t>
        </w:r>
      </w:ins>
      <w:ins w:id="124" w:author="Kaxiong" w:date="2021-06-08T21:50:00Z">
        <w:r w:rsidR="003308EF">
          <w:rPr>
            <w:rFonts w:ascii="Arial" w:eastAsia="Arial" w:hAnsi="Arial" w:cs="Arial"/>
            <w:i/>
            <w:iCs/>
            <w:sz w:val="12"/>
            <w:szCs w:val="12"/>
          </w:rPr>
          <w:t xml:space="preserve">ck Grant Program) </w:t>
        </w:r>
      </w:ins>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As</w:t>
      </w:r>
      <w:ins w:id="125" w:author="Kaxiong" w:date="2021-06-08T21:50:00Z">
        <w:r w:rsidR="003308EF">
          <w:rPr>
            <w:rFonts w:ascii="Arial" w:eastAsia="Arial" w:hAnsi="Arial" w:cs="Arial"/>
            <w:i/>
            <w:iCs/>
            <w:sz w:val="12"/>
            <w:szCs w:val="12"/>
          </w:rPr>
          <w:t xml:space="preserve"> </w:t>
        </w:r>
      </w:ins>
      <w:proofErr w:type="spellStart"/>
      <w:r w:rsidRPr="00C5731C">
        <w:rPr>
          <w:rFonts w:ascii="Arial" w:eastAsia="Arial" w:hAnsi="Arial" w:cs="Arial"/>
          <w:i/>
          <w:iCs/>
          <w:sz w:val="12"/>
          <w:szCs w:val="12"/>
        </w:rPr>
        <w:t>mes</w:t>
      </w:r>
      <w:proofErr w:type="spellEnd"/>
      <w:ins w:id="126" w:author="Kaxiong" w:date="2021-06-08T21:50:00Z">
        <w:r w:rsidR="003308EF">
          <w:rPr>
            <w:rFonts w:ascii="Arial" w:eastAsia="Arial" w:hAnsi="Arial" w:cs="Arial"/>
            <w:i/>
            <w:iCs/>
            <w:sz w:val="12"/>
            <w:szCs w:val="12"/>
          </w:rPr>
          <w:t xml:space="preserve"> </w:t>
        </w:r>
      </w:ins>
      <w:r w:rsidRPr="00C5731C">
        <w:rPr>
          <w:rFonts w:ascii="Arial" w:eastAsia="Arial" w:hAnsi="Arial" w:cs="Arial"/>
          <w:i/>
          <w:iCs/>
          <w:sz w:val="12"/>
          <w:szCs w:val="12"/>
        </w:rPr>
        <w:t>kas</w:t>
      </w:r>
      <w:ins w:id="127" w:author="Kaxiong" w:date="2021-06-08T21:50:00Z">
        <w:r w:rsidR="003308EF">
          <w:rPr>
            <w:rFonts w:ascii="Arial" w:eastAsia="Arial" w:hAnsi="Arial" w:cs="Arial"/>
            <w:i/>
            <w:iCs/>
            <w:sz w:val="12"/>
            <w:szCs w:val="12"/>
          </w:rPr>
          <w:t xml:space="preserve"> </w:t>
        </w:r>
      </w:ins>
      <w:r w:rsidR="00D477FF" w:rsidRPr="00C5731C">
        <w:rPr>
          <w:rFonts w:ascii="Arial" w:eastAsia="Arial" w:hAnsi="Arial" w:cs="Arial"/>
          <w:i/>
          <w:iCs/>
          <w:sz w:val="12"/>
          <w:szCs w:val="12"/>
        </w:rPr>
        <w:t>(US)</w:t>
      </w:r>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Hauj</w:t>
      </w:r>
      <w:proofErr w:type="spellEnd"/>
      <w:r w:rsidR="00D477FF"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Saib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Xyuas</w:t>
      </w:r>
      <w:proofErr w:type="spellEnd"/>
      <w:r w:rsidRPr="00C5731C">
        <w:rPr>
          <w:rFonts w:ascii="Arial" w:eastAsia="Arial" w:hAnsi="Arial" w:cs="Arial"/>
          <w:i/>
          <w:iCs/>
          <w:sz w:val="12"/>
          <w:szCs w:val="12"/>
        </w:rPr>
        <w:t xml:space="preserve"> Kev </w:t>
      </w:r>
      <w:proofErr w:type="spellStart"/>
      <w:r w:rsidRPr="00C5731C">
        <w:rPr>
          <w:rFonts w:ascii="Arial" w:eastAsia="Arial" w:hAnsi="Arial" w:cs="Arial"/>
          <w:i/>
          <w:iCs/>
          <w:sz w:val="12"/>
          <w:szCs w:val="12"/>
        </w:rPr>
        <w:t>Ua</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Liaj</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Ua</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Teb</w:t>
      </w:r>
      <w:proofErr w:type="spellEnd"/>
      <w:r w:rsidRPr="00C5731C">
        <w:rPr>
          <w:rFonts w:ascii="Arial" w:eastAsia="Arial" w:hAnsi="Arial" w:cs="Arial"/>
          <w:i/>
          <w:iCs/>
          <w:sz w:val="12"/>
          <w:szCs w:val="12"/>
        </w:rPr>
        <w:t xml:space="preserve"> los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kev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pab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nyiaj</w:t>
      </w:r>
      <w:proofErr w:type="spellEnd"/>
      <w:r w:rsidR="00C46D29" w:rsidRPr="00C5731C">
        <w:rPr>
          <w:rFonts w:ascii="Arial" w:eastAsia="Arial" w:hAnsi="Arial" w:cs="Arial"/>
          <w:i/>
          <w:iCs/>
          <w:sz w:val="12"/>
          <w:szCs w:val="12"/>
        </w:rPr>
        <w:t xml:space="preserve"> li</w:t>
      </w:r>
      <w:r w:rsidRPr="00C5731C">
        <w:rPr>
          <w:rFonts w:ascii="Arial" w:eastAsia="Arial" w:hAnsi="Arial" w:cs="Arial"/>
          <w:i/>
          <w:iCs/>
          <w:sz w:val="12"/>
          <w:szCs w:val="12"/>
        </w:rPr>
        <w:t xml:space="preserve"> AM190100XXXXG005. </w:t>
      </w:r>
      <w:proofErr w:type="spellStart"/>
      <w:r w:rsidRPr="00C5731C">
        <w:rPr>
          <w:rFonts w:ascii="Arial" w:eastAsia="Arial" w:hAnsi="Arial" w:cs="Arial"/>
          <w:i/>
          <w:iCs/>
          <w:sz w:val="12"/>
          <w:szCs w:val="12"/>
        </w:rPr>
        <w:t>Nws</w:t>
      </w:r>
      <w:proofErr w:type="spellEnd"/>
      <w:r w:rsidRPr="00C5731C">
        <w:rPr>
          <w:rFonts w:ascii="Arial" w:eastAsia="Arial" w:hAnsi="Arial" w:cs="Arial"/>
          <w:i/>
          <w:iCs/>
          <w:sz w:val="12"/>
          <w:szCs w:val="12"/>
        </w:rPr>
        <w:t xml:space="preserve"> cov </w:t>
      </w:r>
      <w:proofErr w:type="spellStart"/>
      <w:r w:rsidR="00C46D29" w:rsidRPr="00C5731C">
        <w:rPr>
          <w:rFonts w:ascii="Arial" w:eastAsia="Arial" w:hAnsi="Arial" w:cs="Arial"/>
          <w:i/>
          <w:iCs/>
          <w:sz w:val="12"/>
          <w:szCs w:val="12"/>
        </w:rPr>
        <w:t>ntsiab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tsuas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yog</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luag</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hauj</w:t>
      </w:r>
      <w:proofErr w:type="spellEnd"/>
      <w:r w:rsidR="00C46D29"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lwm</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cov</w:t>
      </w:r>
      <w:r w:rsidR="00C46D29" w:rsidRPr="00C5731C">
        <w:rPr>
          <w:rFonts w:ascii="Arial" w:eastAsia="Arial" w:hAnsi="Arial" w:cs="Arial"/>
          <w:i/>
          <w:iCs/>
          <w:sz w:val="12"/>
          <w:szCs w:val="12"/>
        </w:rPr>
        <w:t xml:space="preserve"> </w:t>
      </w:r>
      <w:proofErr w:type="spellStart"/>
      <w:ins w:id="128" w:author="Kaxiong" w:date="2021-06-08T21:53:00Z">
        <w:r w:rsidR="0046600F">
          <w:rPr>
            <w:rFonts w:ascii="Arial" w:eastAsia="Arial" w:hAnsi="Arial" w:cs="Arial"/>
            <w:i/>
            <w:iCs/>
            <w:sz w:val="12"/>
            <w:szCs w:val="12"/>
          </w:rPr>
          <w:t>neeg</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sau</w:t>
        </w:r>
        <w:proofErr w:type="spellEnd"/>
        <w:r w:rsidR="0046600F">
          <w:rPr>
            <w:rFonts w:ascii="Arial" w:eastAsia="Arial" w:hAnsi="Arial" w:cs="Arial"/>
            <w:i/>
            <w:iCs/>
            <w:sz w:val="12"/>
            <w:szCs w:val="12"/>
          </w:rPr>
          <w:t xml:space="preserve"> </w:t>
        </w:r>
      </w:ins>
      <w:proofErr w:type="spellStart"/>
      <w:r w:rsidR="00C46D29" w:rsidRPr="00C5731C">
        <w:rPr>
          <w:rFonts w:ascii="Arial" w:eastAsia="Arial" w:hAnsi="Arial" w:cs="Arial"/>
          <w:i/>
          <w:iCs/>
          <w:sz w:val="12"/>
          <w:szCs w:val="12"/>
        </w:rPr>
        <w:t>ntawv</w:t>
      </w:r>
      <w:proofErr w:type="spellEnd"/>
      <w:r w:rsidR="00C46D29" w:rsidRPr="00C5731C">
        <w:rPr>
          <w:rFonts w:ascii="Arial" w:eastAsia="Arial" w:hAnsi="Arial" w:cs="Arial"/>
          <w:i/>
          <w:iCs/>
          <w:sz w:val="12"/>
          <w:szCs w:val="12"/>
        </w:rPr>
        <w:t xml:space="preserve"> </w:t>
      </w:r>
      <w:proofErr w:type="spellStart"/>
      <w:ins w:id="129" w:author="Kaxiong" w:date="2021-06-08T21:53:00Z">
        <w:r w:rsidR="0046600F">
          <w:rPr>
            <w:rFonts w:ascii="Arial" w:eastAsia="Arial" w:hAnsi="Arial" w:cs="Arial"/>
            <w:i/>
            <w:iCs/>
            <w:sz w:val="12"/>
            <w:szCs w:val="12"/>
          </w:rPr>
          <w:t>xwb</w:t>
        </w:r>
      </w:ins>
      <w:proofErr w:type="spellEnd"/>
      <w:del w:id="130" w:author="Kaxiong" w:date="2021-06-08T21:53:00Z">
        <w:r w:rsidR="00C46D29" w:rsidRPr="00C5731C" w:rsidDel="0046600F">
          <w:rPr>
            <w:rFonts w:ascii="Arial" w:eastAsia="Arial" w:hAnsi="Arial" w:cs="Arial"/>
            <w:i/>
            <w:iCs/>
            <w:sz w:val="12"/>
            <w:szCs w:val="12"/>
          </w:rPr>
          <w:delText>sau</w:delText>
        </w:r>
      </w:del>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thiab</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tsis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tas</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yuav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ua</w:t>
      </w:r>
      <w:proofErr w:type="spellEnd"/>
      <w:r w:rsidR="00C46D29" w:rsidRPr="00C5731C">
        <w:rPr>
          <w:rFonts w:ascii="Arial" w:eastAsia="Arial" w:hAnsi="Arial" w:cs="Arial"/>
          <w:i/>
          <w:iCs/>
          <w:sz w:val="12"/>
          <w:szCs w:val="12"/>
        </w:rPr>
        <w:t xml:space="preserve"> </w:t>
      </w:r>
      <w:proofErr w:type="spellStart"/>
      <w:r w:rsidR="00C46D29" w:rsidRPr="00C5731C">
        <w:rPr>
          <w:rFonts w:ascii="Arial" w:eastAsia="Arial" w:hAnsi="Arial" w:cs="Arial"/>
          <w:i/>
          <w:iCs/>
          <w:sz w:val="12"/>
          <w:szCs w:val="12"/>
        </w:rPr>
        <w:t>tus</w:t>
      </w:r>
      <w:proofErr w:type="spellEnd"/>
    </w:p>
    <w:p w14:paraId="51B3A4CE" w14:textId="77777777" w:rsidR="00BF3E5F" w:rsidRPr="00C5731C" w:rsidRDefault="00BF3E5F" w:rsidP="00C5731C">
      <w:pPr>
        <w:spacing w:line="1" w:lineRule="exact"/>
        <w:jc w:val="center"/>
        <w:rPr>
          <w:i/>
          <w:iCs/>
          <w:sz w:val="12"/>
          <w:szCs w:val="12"/>
        </w:rPr>
      </w:pPr>
    </w:p>
    <w:p w14:paraId="73C64C73" w14:textId="4A1C7A6D" w:rsidR="00BF3E5F" w:rsidRPr="00C5731C" w:rsidRDefault="00F2670D" w:rsidP="00C5731C">
      <w:pPr>
        <w:ind w:right="120"/>
        <w:jc w:val="center"/>
        <w:rPr>
          <w:i/>
          <w:iCs/>
          <w:sz w:val="12"/>
          <w:szCs w:val="12"/>
        </w:rPr>
      </w:pPr>
      <w:proofErr w:type="spellStart"/>
      <w:r w:rsidRPr="00C5731C">
        <w:rPr>
          <w:rFonts w:ascii="Arial" w:eastAsia="Arial" w:hAnsi="Arial" w:cs="Arial"/>
          <w:i/>
          <w:iCs/>
          <w:sz w:val="12"/>
          <w:szCs w:val="12"/>
        </w:rPr>
        <w:t>Sawv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cev</w:t>
      </w:r>
      <w:proofErr w:type="spellEnd"/>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rau</w:t>
      </w:r>
      <w:proofErr w:type="spellEnd"/>
      <w:r w:rsidRPr="00C5731C">
        <w:rPr>
          <w:rFonts w:ascii="Arial" w:eastAsia="Arial" w:hAnsi="Arial" w:cs="Arial"/>
          <w:i/>
          <w:iCs/>
          <w:sz w:val="12"/>
          <w:szCs w:val="12"/>
        </w:rPr>
        <w:t xml:space="preserve"> cov </w:t>
      </w:r>
      <w:proofErr w:type="spellStart"/>
      <w:ins w:id="131" w:author="Kaxiong" w:date="2021-06-08T21:58:00Z">
        <w:r w:rsidR="0046600F">
          <w:rPr>
            <w:rFonts w:ascii="Arial" w:eastAsia="Arial" w:hAnsi="Arial" w:cs="Arial"/>
            <w:i/>
            <w:iCs/>
            <w:sz w:val="12"/>
            <w:szCs w:val="12"/>
          </w:rPr>
          <w:t>kev</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txiav</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txim</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siab</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uas</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ntxhuas</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tus</w:t>
        </w:r>
        <w:proofErr w:type="spellEnd"/>
        <w:r w:rsidR="0046600F">
          <w:rPr>
            <w:rFonts w:ascii="Arial" w:eastAsia="Arial" w:hAnsi="Arial" w:cs="Arial"/>
            <w:i/>
            <w:iCs/>
            <w:sz w:val="12"/>
            <w:szCs w:val="12"/>
          </w:rPr>
          <w:t xml:space="preserve"> </w:t>
        </w:r>
        <w:proofErr w:type="spellStart"/>
        <w:r w:rsidR="0046600F">
          <w:rPr>
            <w:rFonts w:ascii="Arial" w:eastAsia="Arial" w:hAnsi="Arial" w:cs="Arial"/>
            <w:i/>
            <w:iCs/>
            <w:sz w:val="12"/>
            <w:szCs w:val="12"/>
          </w:rPr>
          <w:t>paub</w:t>
        </w:r>
      </w:ins>
      <w:proofErr w:type="spellEnd"/>
      <w:del w:id="132" w:author="Kaxiong" w:date="2021-06-08T21:58:00Z">
        <w:r w:rsidRPr="00C5731C" w:rsidDel="0046600F">
          <w:rPr>
            <w:rFonts w:ascii="Arial" w:eastAsia="Arial" w:hAnsi="Arial" w:cs="Arial"/>
            <w:i/>
            <w:iCs/>
            <w:sz w:val="12"/>
            <w:szCs w:val="12"/>
          </w:rPr>
          <w:delText>nom tswv</w:delText>
        </w:r>
      </w:del>
      <w:r w:rsidRPr="00C5731C">
        <w:rPr>
          <w:rFonts w:ascii="Arial" w:eastAsia="Arial" w:hAnsi="Arial" w:cs="Arial"/>
          <w:i/>
          <w:iCs/>
          <w:sz w:val="12"/>
          <w:szCs w:val="12"/>
        </w:rPr>
        <w:t xml:space="preserve"> </w:t>
      </w:r>
      <w:proofErr w:type="spellStart"/>
      <w:r w:rsidRPr="00C5731C">
        <w:rPr>
          <w:rFonts w:ascii="Arial" w:eastAsia="Arial" w:hAnsi="Arial" w:cs="Arial"/>
          <w:i/>
          <w:iCs/>
          <w:sz w:val="12"/>
          <w:szCs w:val="12"/>
        </w:rPr>
        <w:t>ntawm</w:t>
      </w:r>
      <w:proofErr w:type="spellEnd"/>
      <w:r w:rsidRPr="00C5731C">
        <w:rPr>
          <w:rFonts w:ascii="Arial" w:eastAsia="Arial" w:hAnsi="Arial" w:cs="Arial"/>
          <w:i/>
          <w:iCs/>
          <w:sz w:val="12"/>
          <w:szCs w:val="12"/>
        </w:rPr>
        <w:t xml:space="preserve"> USDA</w:t>
      </w:r>
      <w:r w:rsidR="00C5731C" w:rsidRPr="00C5731C">
        <w:rPr>
          <w:rFonts w:ascii="Arial" w:eastAsia="Arial" w:hAnsi="Arial" w:cs="Arial"/>
          <w:i/>
          <w:iCs/>
          <w:sz w:val="12"/>
          <w:szCs w:val="12"/>
        </w:rPr>
        <w:t>.</w:t>
      </w:r>
    </w:p>
    <w:p w14:paraId="196FBAE9" w14:textId="77777777" w:rsidR="00BF3E5F" w:rsidRDefault="00BF3E5F">
      <w:pPr>
        <w:sectPr w:rsidR="00BF3E5F">
          <w:type w:val="continuous"/>
          <w:pgSz w:w="12240" w:h="15840"/>
          <w:pgMar w:top="1440" w:right="1300" w:bottom="424" w:left="1340" w:header="0" w:footer="0" w:gutter="0"/>
          <w:cols w:space="720" w:equalWidth="0">
            <w:col w:w="9600"/>
          </w:cols>
        </w:sectPr>
      </w:pPr>
    </w:p>
    <w:p w14:paraId="6E623C1B" w14:textId="77777777" w:rsidR="00BF3E5F" w:rsidRDefault="00BF3E5F">
      <w:pPr>
        <w:spacing w:line="200" w:lineRule="exact"/>
        <w:rPr>
          <w:sz w:val="20"/>
          <w:szCs w:val="20"/>
        </w:rPr>
      </w:pPr>
    </w:p>
    <w:p w14:paraId="49A8D23E" w14:textId="77777777" w:rsidR="00BF3E5F" w:rsidRDefault="00BF3E5F">
      <w:pPr>
        <w:spacing w:line="277" w:lineRule="exact"/>
        <w:rPr>
          <w:sz w:val="20"/>
          <w:szCs w:val="20"/>
        </w:rPr>
      </w:pPr>
    </w:p>
    <w:p w14:paraId="6C9666DE" w14:textId="0BE4876E" w:rsidR="00BF3E5F" w:rsidRPr="004F6C3B" w:rsidRDefault="0046600F" w:rsidP="00C5731C">
      <w:pPr>
        <w:spacing w:line="425" w:lineRule="auto"/>
        <w:ind w:left="40" w:right="320" w:hanging="11"/>
        <w:jc w:val="both"/>
        <w:rPr>
          <w:sz w:val="12"/>
          <w:szCs w:val="12"/>
        </w:rPr>
      </w:pPr>
      <w:ins w:id="133" w:author="Kaxiong" w:date="2021-06-08T22:01:00Z">
        <w:r>
          <w:rPr>
            <w:rFonts w:ascii="Arial" w:eastAsia="Arial" w:hAnsi="Arial" w:cs="Arial"/>
            <w:sz w:val="14"/>
            <w:szCs w:val="14"/>
          </w:rPr>
          <w:t xml:space="preserve">TUS </w:t>
        </w:r>
      </w:ins>
      <w:r w:rsidR="00A84C85" w:rsidRPr="00A84C85">
        <w:rPr>
          <w:rFonts w:ascii="Arial" w:eastAsia="Arial" w:hAnsi="Arial" w:cs="Arial"/>
          <w:sz w:val="14"/>
          <w:szCs w:val="14"/>
        </w:rPr>
        <w:t>TSIS LEES TXAIS</w:t>
      </w:r>
      <w:r w:rsidR="00F2670D">
        <w:rPr>
          <w:rFonts w:ascii="Arial" w:eastAsia="Arial" w:hAnsi="Arial" w:cs="Arial"/>
          <w:b/>
          <w:bCs/>
          <w:sz w:val="14"/>
          <w:szCs w:val="14"/>
        </w:rPr>
        <w:t xml:space="preserve">: </w:t>
      </w:r>
      <w:r w:rsidR="00F2670D" w:rsidRPr="004F6C3B">
        <w:rPr>
          <w:rFonts w:ascii="Arial" w:eastAsia="Arial" w:hAnsi="Arial" w:cs="Arial"/>
          <w:sz w:val="12"/>
          <w:szCs w:val="12"/>
        </w:rPr>
        <w:t xml:space="preserve">Cov </w:t>
      </w:r>
      <w:proofErr w:type="spellStart"/>
      <w:r w:rsidR="00F2670D" w:rsidRPr="004F6C3B">
        <w:rPr>
          <w:rFonts w:ascii="Arial" w:eastAsia="Arial" w:hAnsi="Arial" w:cs="Arial"/>
          <w:sz w:val="12"/>
          <w:szCs w:val="12"/>
        </w:rPr>
        <w:t>lus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qhia</w:t>
      </w:r>
      <w:proofErr w:type="spellEnd"/>
      <w:r w:rsidR="00F2670D" w:rsidRPr="004F6C3B">
        <w:rPr>
          <w:rFonts w:ascii="Arial" w:eastAsia="Arial" w:hAnsi="Arial" w:cs="Arial"/>
          <w:sz w:val="12"/>
          <w:szCs w:val="12"/>
        </w:rPr>
        <w:t xml:space="preserve"> no </w:t>
      </w:r>
      <w:proofErr w:type="spellStart"/>
      <w:r w:rsidR="00F2670D" w:rsidRPr="004F6C3B">
        <w:rPr>
          <w:rFonts w:ascii="Arial" w:eastAsia="Arial" w:hAnsi="Arial" w:cs="Arial"/>
          <w:sz w:val="12"/>
          <w:szCs w:val="12"/>
        </w:rPr>
        <w:t>tsis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muab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kev</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qhia</w:t>
      </w:r>
      <w:proofErr w:type="spellEnd"/>
      <w:r w:rsidR="00C5731C" w:rsidRPr="004F6C3B">
        <w:rPr>
          <w:rFonts w:ascii="Arial" w:eastAsia="Arial" w:hAnsi="Arial" w:cs="Arial"/>
          <w:sz w:val="12"/>
          <w:szCs w:val="12"/>
        </w:rPr>
        <w:t xml:space="preserve"> </w:t>
      </w:r>
      <w:proofErr w:type="spellStart"/>
      <w:r w:rsidR="00C5731C" w:rsidRPr="004F6C3B">
        <w:rPr>
          <w:rFonts w:ascii="Arial" w:eastAsia="Arial" w:hAnsi="Arial" w:cs="Arial"/>
          <w:sz w:val="12"/>
          <w:szCs w:val="12"/>
        </w:rPr>
        <w:t>txog</w:t>
      </w:r>
      <w:proofErr w:type="spellEnd"/>
      <w:r w:rsidR="00F2670D" w:rsidRPr="004F6C3B">
        <w:rPr>
          <w:rFonts w:ascii="Arial" w:eastAsia="Arial" w:hAnsi="Arial" w:cs="Arial"/>
          <w:sz w:val="12"/>
          <w:szCs w:val="12"/>
        </w:rPr>
        <w:t xml:space="preserve"> </w:t>
      </w:r>
      <w:proofErr w:type="spellStart"/>
      <w:ins w:id="134" w:author="Kaxiong" w:date="2021-06-08T22:01:00Z">
        <w:r>
          <w:rPr>
            <w:rFonts w:ascii="Arial" w:eastAsia="Arial" w:hAnsi="Arial" w:cs="Arial"/>
            <w:sz w:val="12"/>
            <w:szCs w:val="12"/>
          </w:rPr>
          <w:t>kev</w:t>
        </w:r>
        <w:proofErr w:type="spellEnd"/>
        <w:r>
          <w:rPr>
            <w:rFonts w:ascii="Arial" w:eastAsia="Arial" w:hAnsi="Arial" w:cs="Arial"/>
            <w:sz w:val="12"/>
            <w:szCs w:val="12"/>
          </w:rPr>
          <w:t xml:space="preserve"> </w:t>
        </w:r>
      </w:ins>
      <w:proofErr w:type="spellStart"/>
      <w:r w:rsidR="00F2670D" w:rsidRPr="004F6C3B">
        <w:rPr>
          <w:rFonts w:ascii="Arial" w:eastAsia="Arial" w:hAnsi="Arial" w:cs="Arial"/>
          <w:sz w:val="12"/>
          <w:szCs w:val="12"/>
        </w:rPr>
        <w:t>cai</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w:t>
      </w:r>
      <w:proofErr w:type="spellEnd"/>
      <w:r w:rsidR="00F2670D" w:rsidRPr="004F6C3B">
        <w:rPr>
          <w:rFonts w:ascii="Arial" w:eastAsia="Arial" w:hAnsi="Arial" w:cs="Arial"/>
          <w:sz w:val="12"/>
          <w:szCs w:val="12"/>
        </w:rPr>
        <w:t xml:space="preserve"> los</w:t>
      </w:r>
      <w:r w:rsidR="00C5731C" w:rsidRPr="004F6C3B">
        <w:rPr>
          <w:rFonts w:ascii="Arial" w:eastAsia="Arial" w:hAnsi="Arial" w:cs="Arial"/>
          <w:sz w:val="12"/>
          <w:szCs w:val="12"/>
        </w:rPr>
        <w:t xml:space="preserve"> </w:t>
      </w:r>
      <w:r w:rsidR="00F2670D" w:rsidRPr="004F6C3B">
        <w:rPr>
          <w:rFonts w:ascii="Arial" w:eastAsia="Arial" w:hAnsi="Arial" w:cs="Arial"/>
          <w:sz w:val="12"/>
          <w:szCs w:val="12"/>
        </w:rPr>
        <w:t xml:space="preserve">sis </w:t>
      </w:r>
      <w:proofErr w:type="spellStart"/>
      <w:r w:rsidR="00F2670D" w:rsidRPr="004F6C3B">
        <w:rPr>
          <w:rFonts w:ascii="Arial" w:eastAsia="Arial" w:hAnsi="Arial" w:cs="Arial"/>
          <w:sz w:val="12"/>
          <w:szCs w:val="12"/>
        </w:rPr>
        <w:t>tsim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kev</w:t>
      </w:r>
      <w:proofErr w:type="spellEnd"/>
      <w:r w:rsidR="00F2670D" w:rsidRPr="004F6C3B">
        <w:rPr>
          <w:rFonts w:ascii="Arial" w:eastAsia="Arial" w:hAnsi="Arial" w:cs="Arial"/>
          <w:sz w:val="12"/>
          <w:szCs w:val="12"/>
        </w:rPr>
        <w:t xml:space="preserve"> sib </w:t>
      </w:r>
      <w:proofErr w:type="spellStart"/>
      <w:r w:rsidR="00F2670D" w:rsidRPr="004F6C3B">
        <w:rPr>
          <w:rFonts w:ascii="Arial" w:eastAsia="Arial" w:hAnsi="Arial" w:cs="Arial"/>
          <w:sz w:val="12"/>
          <w:szCs w:val="12"/>
        </w:rPr>
        <w:t>raug</w:t>
      </w:r>
      <w:proofErr w:type="spellEnd"/>
      <w:r w:rsidR="00F2670D" w:rsidRPr="004F6C3B">
        <w:rPr>
          <w:rFonts w:ascii="Arial" w:eastAsia="Arial" w:hAnsi="Arial" w:cs="Arial"/>
          <w:sz w:val="12"/>
          <w:szCs w:val="12"/>
        </w:rPr>
        <w:t xml:space="preserve"> zoo </w:t>
      </w:r>
      <w:proofErr w:type="spellStart"/>
      <w:r w:rsidR="00F2670D" w:rsidRPr="004F6C3B">
        <w:rPr>
          <w:rFonts w:ascii="Arial" w:eastAsia="Arial" w:hAnsi="Arial" w:cs="Arial"/>
          <w:sz w:val="12"/>
          <w:szCs w:val="12"/>
        </w:rPr>
        <w:t>ntawm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ins w:id="135" w:author="Kaxiong" w:date="2021-06-08T22:03:00Z">
        <w:r w:rsidR="00022365">
          <w:rPr>
            <w:rFonts w:ascii="Arial" w:eastAsia="Arial" w:hAnsi="Arial" w:cs="Arial"/>
            <w:sz w:val="12"/>
            <w:szCs w:val="12"/>
          </w:rPr>
          <w:t>qhua-</w:t>
        </w:r>
      </w:ins>
      <w:r w:rsidR="00F2670D" w:rsidRPr="004F6C3B">
        <w:rPr>
          <w:rFonts w:ascii="Arial" w:eastAsia="Arial" w:hAnsi="Arial" w:cs="Arial"/>
          <w:sz w:val="12"/>
          <w:szCs w:val="12"/>
        </w:rPr>
        <w:t>kws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w:t>
      </w:r>
      <w:proofErr w:type="spellEnd"/>
      <w:del w:id="136" w:author="Kaxiong" w:date="2021-06-08T22:03:00Z">
        <w:r w:rsidR="00F2670D" w:rsidRPr="004F6C3B" w:rsidDel="00022365">
          <w:rPr>
            <w:rFonts w:ascii="Arial" w:eastAsia="Arial" w:hAnsi="Arial" w:cs="Arial"/>
            <w:sz w:val="12"/>
            <w:szCs w:val="12"/>
          </w:rPr>
          <w:delText>-kev sib raug zoo</w:delText>
        </w:r>
      </w:del>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ntawm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nyeem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thiab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tus</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sau.</w:t>
      </w:r>
      <w:del w:id="137" w:author="Kaxiong" w:date="2021-06-08T22:04:00Z">
        <w:r w:rsidR="00C5731C" w:rsidRPr="004F6C3B" w:rsidDel="00022365">
          <w:rPr>
            <w:rFonts w:ascii="Arial" w:eastAsia="Arial" w:hAnsi="Arial" w:cs="Arial"/>
            <w:sz w:val="12"/>
            <w:szCs w:val="12"/>
          </w:rPr>
          <w:delText xml:space="preserve">Tus </w:delText>
        </w:r>
      </w:del>
      <w:ins w:id="138" w:author="Kaxiong" w:date="2021-06-08T22:04:00Z">
        <w:r w:rsidR="00022365">
          <w:rPr>
            <w:rFonts w:ascii="Arial" w:eastAsia="Arial" w:hAnsi="Arial" w:cs="Arial"/>
            <w:sz w:val="12"/>
            <w:szCs w:val="12"/>
          </w:rPr>
          <w:t>S</w:t>
        </w:r>
      </w:ins>
      <w:del w:id="139" w:author="Kaxiong" w:date="2021-06-08T22:04:00Z">
        <w:r w:rsidR="00C5731C" w:rsidRPr="004F6C3B" w:rsidDel="00022365">
          <w:rPr>
            <w:rFonts w:ascii="Arial" w:eastAsia="Arial" w:hAnsi="Arial" w:cs="Arial"/>
            <w:sz w:val="12"/>
            <w:szCs w:val="12"/>
          </w:rPr>
          <w:delText>s</w:delText>
        </w:r>
      </w:del>
      <w:r w:rsidR="00F2670D" w:rsidRPr="004F6C3B">
        <w:rPr>
          <w:rFonts w:ascii="Arial" w:eastAsia="Arial" w:hAnsi="Arial" w:cs="Arial"/>
          <w:sz w:val="12"/>
          <w:szCs w:val="12"/>
        </w:rPr>
        <w:t>ab</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laj</w:t>
      </w:r>
      <w:proofErr w:type="spellEnd"/>
      <w:r w:rsidR="00C5731C" w:rsidRPr="004F6C3B">
        <w:rPr>
          <w:rFonts w:ascii="Arial" w:eastAsia="Arial" w:hAnsi="Arial" w:cs="Arial"/>
          <w:sz w:val="12"/>
          <w:szCs w:val="12"/>
        </w:rPr>
        <w:t xml:space="preserve"> </w:t>
      </w:r>
      <w:proofErr w:type="spellStart"/>
      <w:ins w:id="140" w:author="Kaxiong" w:date="2021-06-08T22:04:00Z">
        <w:r w:rsidR="00022365">
          <w:rPr>
            <w:rFonts w:ascii="Arial" w:eastAsia="Arial" w:hAnsi="Arial" w:cs="Arial"/>
            <w:sz w:val="12"/>
            <w:szCs w:val="12"/>
          </w:rPr>
          <w:t>rau</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tus</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kws</w:t>
        </w:r>
      </w:ins>
      <w:proofErr w:type="spellEnd"/>
      <w:del w:id="141" w:author="Kaxiong" w:date="2021-06-08T22:04:00Z">
        <w:r w:rsidR="00C5731C" w:rsidRPr="004F6C3B" w:rsidDel="00022365">
          <w:rPr>
            <w:rFonts w:ascii="Arial" w:eastAsia="Arial" w:hAnsi="Arial" w:cs="Arial"/>
            <w:sz w:val="12"/>
            <w:szCs w:val="12"/>
          </w:rPr>
          <w:delText>kev cai</w:delText>
        </w:r>
      </w:del>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lij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choj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kom</w:t>
      </w:r>
      <w:proofErr w:type="spellEnd"/>
      <w:r w:rsidR="00F2670D" w:rsidRPr="004F6C3B">
        <w:rPr>
          <w:rFonts w:ascii="Arial" w:eastAsia="Arial" w:hAnsi="Arial" w:cs="Arial"/>
          <w:sz w:val="12"/>
          <w:szCs w:val="12"/>
        </w:rPr>
        <w:t xml:space="preserve"> </w:t>
      </w:r>
      <w:proofErr w:type="spellStart"/>
      <w:ins w:id="142" w:author="Kaxiong" w:date="2021-06-08T22:05:00Z">
        <w:r w:rsidR="00022365">
          <w:rPr>
            <w:rFonts w:ascii="Arial" w:eastAsia="Arial" w:hAnsi="Arial" w:cs="Arial"/>
            <w:sz w:val="12"/>
            <w:szCs w:val="12"/>
          </w:rPr>
          <w:t>qhia</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tshwj</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xeeb</w:t>
        </w:r>
      </w:ins>
      <w:proofErr w:type="spellEnd"/>
      <w:del w:id="143" w:author="Kaxiong" w:date="2021-06-08T22:05:00Z">
        <w:r w:rsidR="00F2670D" w:rsidRPr="004F6C3B" w:rsidDel="00022365">
          <w:rPr>
            <w:rFonts w:ascii="Arial" w:eastAsia="Arial" w:hAnsi="Arial" w:cs="Arial"/>
            <w:sz w:val="12"/>
            <w:szCs w:val="12"/>
          </w:rPr>
          <w:delText>tswv yim</w:delText>
        </w:r>
      </w:del>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txog</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qhov</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xwm</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txheej</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thiab</w:t>
      </w:r>
      <w:proofErr w:type="spellEnd"/>
      <w:r w:rsidR="00F2670D" w:rsidRPr="004F6C3B">
        <w:rPr>
          <w:rFonts w:ascii="Arial" w:eastAsia="Arial" w:hAnsi="Arial" w:cs="Arial"/>
          <w:sz w:val="12"/>
          <w:szCs w:val="12"/>
        </w:rPr>
        <w:t xml:space="preserve"> </w:t>
      </w:r>
      <w:proofErr w:type="spellStart"/>
      <w:ins w:id="144" w:author="Kaxiong" w:date="2021-06-08T22:07:00Z">
        <w:r w:rsidR="00022365">
          <w:rPr>
            <w:rFonts w:ascii="Arial" w:eastAsia="Arial" w:hAnsi="Arial" w:cs="Arial"/>
            <w:sz w:val="12"/>
            <w:szCs w:val="12"/>
          </w:rPr>
          <w:t>kev</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nyob</w:t>
        </w:r>
        <w:proofErr w:type="spellEnd"/>
        <w:r w:rsidR="00022365">
          <w:rPr>
            <w:rFonts w:ascii="Arial" w:eastAsia="Arial" w:hAnsi="Arial" w:cs="Arial"/>
            <w:sz w:val="12"/>
            <w:szCs w:val="12"/>
          </w:rPr>
          <w:t xml:space="preserve"> </w:t>
        </w:r>
        <w:proofErr w:type="spellStart"/>
        <w:r w:rsidR="00022365">
          <w:rPr>
            <w:rFonts w:ascii="Arial" w:eastAsia="Arial" w:hAnsi="Arial" w:cs="Arial"/>
            <w:sz w:val="12"/>
            <w:szCs w:val="12"/>
          </w:rPr>
          <w:t>rau</w:t>
        </w:r>
      </w:ins>
      <w:proofErr w:type="spellEnd"/>
      <w:del w:id="145" w:author="Kaxiong" w:date="2021-06-08T22:07:00Z">
        <w:r w:rsidR="00F2670D" w:rsidRPr="004F6C3B" w:rsidDel="00022365">
          <w:rPr>
            <w:rFonts w:ascii="Arial" w:eastAsia="Arial" w:hAnsi="Arial" w:cs="Arial"/>
            <w:sz w:val="12"/>
            <w:szCs w:val="12"/>
          </w:rPr>
          <w:delText>lub xeev uas</w:delText>
        </w:r>
      </w:del>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koj</w:t>
      </w:r>
      <w:proofErr w:type="spellEnd"/>
      <w:r w:rsidR="00F2670D" w:rsidRPr="004F6C3B">
        <w:rPr>
          <w:rFonts w:ascii="Arial" w:eastAsia="Arial" w:hAnsi="Arial" w:cs="Arial"/>
          <w:sz w:val="12"/>
          <w:szCs w:val="12"/>
        </w:rPr>
        <w:t xml:space="preserve"> </w:t>
      </w:r>
      <w:proofErr w:type="spellStart"/>
      <w:ins w:id="146" w:author="Kaxiong" w:date="2021-06-08T22:08:00Z">
        <w:r w:rsidR="00022365">
          <w:rPr>
            <w:rFonts w:ascii="Arial" w:eastAsia="Arial" w:hAnsi="Arial" w:cs="Arial"/>
            <w:sz w:val="12"/>
            <w:szCs w:val="12"/>
          </w:rPr>
          <w:t>kev</w:t>
        </w:r>
        <w:proofErr w:type="spellEnd"/>
        <w:r w:rsidR="00022365">
          <w:rPr>
            <w:rFonts w:ascii="Arial" w:eastAsia="Arial" w:hAnsi="Arial" w:cs="Arial"/>
            <w:sz w:val="12"/>
            <w:szCs w:val="12"/>
          </w:rPr>
          <w:t xml:space="preserve"> </w:t>
        </w:r>
      </w:ins>
      <w:proofErr w:type="spellStart"/>
      <w:r w:rsidR="00F2670D" w:rsidRPr="004F6C3B">
        <w:rPr>
          <w:rFonts w:ascii="Arial" w:eastAsia="Arial" w:hAnsi="Arial" w:cs="Arial"/>
          <w:sz w:val="12"/>
          <w:szCs w:val="12"/>
        </w:rPr>
        <w:t>ua</w:t>
      </w:r>
      <w:proofErr w:type="spellEnd"/>
      <w:r w:rsidR="00F2670D"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hauj</w:t>
      </w:r>
      <w:proofErr w:type="spellEnd"/>
      <w:r w:rsidR="00C5731C" w:rsidRPr="004F6C3B">
        <w:rPr>
          <w:rFonts w:ascii="Arial" w:eastAsia="Arial" w:hAnsi="Arial" w:cs="Arial"/>
          <w:sz w:val="12"/>
          <w:szCs w:val="12"/>
        </w:rPr>
        <w:t xml:space="preserve"> </w:t>
      </w:r>
      <w:proofErr w:type="spellStart"/>
      <w:r w:rsidR="00F2670D" w:rsidRPr="004F6C3B">
        <w:rPr>
          <w:rFonts w:ascii="Arial" w:eastAsia="Arial" w:hAnsi="Arial" w:cs="Arial"/>
          <w:sz w:val="12"/>
          <w:szCs w:val="12"/>
        </w:rPr>
        <w:t>lwm</w:t>
      </w:r>
      <w:proofErr w:type="spellEnd"/>
      <w:r w:rsidR="00F2670D" w:rsidRPr="004F6C3B">
        <w:rPr>
          <w:rFonts w:ascii="Arial" w:eastAsia="Arial" w:hAnsi="Arial" w:cs="Arial"/>
          <w:sz w:val="12"/>
          <w:szCs w:val="12"/>
        </w:rPr>
        <w:t>.</w:t>
      </w:r>
    </w:p>
    <w:p w14:paraId="60F54463" w14:textId="77777777" w:rsidR="00BF3E5F" w:rsidRDefault="00BF3E5F">
      <w:pPr>
        <w:sectPr w:rsidR="00BF3E5F">
          <w:type w:val="continuous"/>
          <w:pgSz w:w="12240" w:h="15840"/>
          <w:pgMar w:top="1440" w:right="1300" w:bottom="424" w:left="1340" w:header="0" w:footer="0" w:gutter="0"/>
          <w:cols w:space="720" w:equalWidth="0">
            <w:col w:w="9600"/>
          </w:cols>
        </w:sectPr>
      </w:pPr>
    </w:p>
    <w:p w14:paraId="3C4D7FFA" w14:textId="77777777" w:rsidR="00BF3E5F" w:rsidRDefault="00BF3E5F">
      <w:pPr>
        <w:spacing w:line="40" w:lineRule="exact"/>
        <w:rPr>
          <w:sz w:val="20"/>
          <w:szCs w:val="20"/>
        </w:rPr>
      </w:pPr>
      <w:bookmarkStart w:id="147" w:name="page3"/>
      <w:bookmarkEnd w:id="147"/>
    </w:p>
    <w:p w14:paraId="043376E3" w14:textId="7D46D766" w:rsidR="00BF3E5F" w:rsidRPr="00364F90" w:rsidRDefault="00F2670D">
      <w:pPr>
        <w:rPr>
          <w:sz w:val="20"/>
          <w:szCs w:val="20"/>
        </w:rPr>
      </w:pPr>
      <w:r w:rsidRPr="00364F90">
        <w:rPr>
          <w:rFonts w:ascii="Arial" w:eastAsia="Arial" w:hAnsi="Arial" w:cs="Arial"/>
          <w:sz w:val="25"/>
          <w:szCs w:val="25"/>
        </w:rPr>
        <w:t xml:space="preserve">Cov </w:t>
      </w:r>
      <w:proofErr w:type="spellStart"/>
      <w:ins w:id="148" w:author="Kaxiong" w:date="2021-06-09T08:50:00Z">
        <w:r w:rsidR="002F49C2">
          <w:rPr>
            <w:rFonts w:ascii="Arial" w:eastAsia="Arial" w:hAnsi="Arial" w:cs="Arial"/>
            <w:sz w:val="25"/>
            <w:szCs w:val="25"/>
          </w:rPr>
          <w:t>Ka</w:t>
        </w:r>
      </w:ins>
      <w:ins w:id="149" w:author="Kaxiong" w:date="2021-06-09T08:51:00Z">
        <w:r w:rsidR="002F49C2">
          <w:rPr>
            <w:rFonts w:ascii="Arial" w:eastAsia="Arial" w:hAnsi="Arial" w:cs="Arial"/>
            <w:sz w:val="25"/>
            <w:szCs w:val="25"/>
          </w:rPr>
          <w:t>b</w:t>
        </w:r>
        <w:proofErr w:type="spellEnd"/>
        <w:r w:rsidR="002F49C2">
          <w:rPr>
            <w:rFonts w:ascii="Arial" w:eastAsia="Arial" w:hAnsi="Arial" w:cs="Arial"/>
            <w:sz w:val="25"/>
            <w:szCs w:val="25"/>
          </w:rPr>
          <w:t xml:space="preserve"> </w:t>
        </w:r>
        <w:proofErr w:type="spellStart"/>
        <w:r w:rsidR="002F49C2">
          <w:rPr>
            <w:rFonts w:ascii="Arial" w:eastAsia="Arial" w:hAnsi="Arial" w:cs="Arial"/>
            <w:sz w:val="25"/>
            <w:szCs w:val="25"/>
          </w:rPr>
          <w:t>Ntsiab</w:t>
        </w:r>
        <w:proofErr w:type="spellEnd"/>
        <w:r w:rsidR="002F49C2">
          <w:rPr>
            <w:rFonts w:ascii="Arial" w:eastAsia="Arial" w:hAnsi="Arial" w:cs="Arial"/>
            <w:sz w:val="25"/>
            <w:szCs w:val="25"/>
          </w:rPr>
          <w:t xml:space="preserve"> </w:t>
        </w:r>
        <w:proofErr w:type="spellStart"/>
        <w:r w:rsidR="002F49C2">
          <w:rPr>
            <w:rFonts w:ascii="Arial" w:eastAsia="Arial" w:hAnsi="Arial" w:cs="Arial"/>
            <w:sz w:val="25"/>
            <w:szCs w:val="25"/>
          </w:rPr>
          <w:t>Lus</w:t>
        </w:r>
      </w:ins>
      <w:proofErr w:type="spellEnd"/>
      <w:del w:id="150" w:author="Kaxiong" w:date="2021-06-09T08:51:00Z">
        <w:r w:rsidRPr="00364F90" w:rsidDel="002F49C2">
          <w:rPr>
            <w:rFonts w:ascii="Arial" w:eastAsia="Arial" w:hAnsi="Arial" w:cs="Arial"/>
            <w:sz w:val="25"/>
            <w:szCs w:val="25"/>
          </w:rPr>
          <w:delText>txheej txheem</w:delText>
        </w:r>
      </w:del>
    </w:p>
    <w:p w14:paraId="45648681" w14:textId="77777777" w:rsidR="00BF3E5F" w:rsidRDefault="00BF3E5F">
      <w:pPr>
        <w:spacing w:line="200" w:lineRule="exact"/>
        <w:rPr>
          <w:sz w:val="20"/>
          <w:szCs w:val="20"/>
        </w:rPr>
      </w:pPr>
    </w:p>
    <w:p w14:paraId="3C88EADD" w14:textId="77777777" w:rsidR="00BF3E5F" w:rsidRDefault="00BF3E5F">
      <w:pPr>
        <w:spacing w:line="200" w:lineRule="exact"/>
        <w:rPr>
          <w:sz w:val="20"/>
          <w:szCs w:val="20"/>
        </w:rPr>
      </w:pPr>
    </w:p>
    <w:p w14:paraId="6BA6FE9E" w14:textId="77777777" w:rsidR="00BF3E5F" w:rsidRDefault="00BF3E5F">
      <w:pPr>
        <w:spacing w:line="200" w:lineRule="exact"/>
        <w:rPr>
          <w:sz w:val="20"/>
          <w:szCs w:val="20"/>
        </w:rPr>
      </w:pPr>
    </w:p>
    <w:p w14:paraId="0082E78B" w14:textId="77777777" w:rsidR="00BF3E5F" w:rsidRDefault="00BF3E5F">
      <w:pPr>
        <w:spacing w:line="200" w:lineRule="exact"/>
        <w:rPr>
          <w:sz w:val="20"/>
          <w:szCs w:val="20"/>
        </w:rPr>
      </w:pPr>
    </w:p>
    <w:p w14:paraId="38F96197" w14:textId="77777777" w:rsidR="00BF3E5F" w:rsidRDefault="00BF3E5F">
      <w:pPr>
        <w:spacing w:line="38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8720"/>
        <w:gridCol w:w="840"/>
        <w:gridCol w:w="20"/>
      </w:tblGrid>
      <w:tr w:rsidR="00BF3E5F" w14:paraId="1B2F76BA" w14:textId="77777777">
        <w:trPr>
          <w:trHeight w:val="349"/>
        </w:trPr>
        <w:tc>
          <w:tcPr>
            <w:tcW w:w="8920" w:type="dxa"/>
            <w:gridSpan w:val="2"/>
            <w:vAlign w:val="bottom"/>
          </w:tcPr>
          <w:p w14:paraId="5221AA22" w14:textId="36FC2FC2" w:rsidR="00BF3E5F" w:rsidRPr="00076161" w:rsidRDefault="00F2670D">
            <w:pPr>
              <w:rPr>
                <w:sz w:val="16"/>
                <w:szCs w:val="16"/>
              </w:rPr>
            </w:pPr>
            <w:r>
              <w:rPr>
                <w:rFonts w:ascii="Arial" w:eastAsia="Arial" w:hAnsi="Arial" w:cs="Arial"/>
                <w:sz w:val="16"/>
                <w:szCs w:val="16"/>
              </w:rPr>
              <w:t xml:space="preserve">TUS TSWJ HWM </w:t>
            </w:r>
            <w:r w:rsidR="002B0AE7" w:rsidRPr="00076161">
              <w:rPr>
                <w:rFonts w:ascii="Arial" w:eastAsia="Arial" w:hAnsi="Arial" w:cs="Arial"/>
                <w:sz w:val="16"/>
                <w:szCs w:val="16"/>
              </w:rPr>
              <w:t>COV NTSIAB LUS</w:t>
            </w:r>
          </w:p>
        </w:tc>
        <w:tc>
          <w:tcPr>
            <w:tcW w:w="840" w:type="dxa"/>
            <w:vAlign w:val="bottom"/>
          </w:tcPr>
          <w:p w14:paraId="7088BC35" w14:textId="77777777" w:rsidR="00BF3E5F" w:rsidRPr="00625FB9" w:rsidRDefault="00F2670D">
            <w:pPr>
              <w:ind w:right="299"/>
              <w:jc w:val="right"/>
              <w:rPr>
                <w:sz w:val="16"/>
                <w:szCs w:val="16"/>
              </w:rPr>
            </w:pPr>
            <w:r w:rsidRPr="00625FB9">
              <w:rPr>
                <w:rFonts w:ascii="Arial" w:eastAsia="Arial" w:hAnsi="Arial" w:cs="Arial"/>
                <w:sz w:val="16"/>
                <w:szCs w:val="16"/>
              </w:rPr>
              <w:t>3</w:t>
            </w:r>
          </w:p>
        </w:tc>
        <w:tc>
          <w:tcPr>
            <w:tcW w:w="0" w:type="dxa"/>
            <w:vAlign w:val="bottom"/>
          </w:tcPr>
          <w:p w14:paraId="48A91FA2" w14:textId="77777777" w:rsidR="00BF3E5F" w:rsidRDefault="00BF3E5F">
            <w:pPr>
              <w:rPr>
                <w:sz w:val="1"/>
                <w:szCs w:val="1"/>
              </w:rPr>
            </w:pPr>
          </w:p>
        </w:tc>
      </w:tr>
      <w:tr w:rsidR="00BF3E5F" w14:paraId="5D5698ED" w14:textId="77777777">
        <w:trPr>
          <w:trHeight w:val="653"/>
        </w:trPr>
        <w:tc>
          <w:tcPr>
            <w:tcW w:w="8920" w:type="dxa"/>
            <w:gridSpan w:val="2"/>
            <w:vAlign w:val="bottom"/>
          </w:tcPr>
          <w:p w14:paraId="06EA6E21" w14:textId="79AEE72E" w:rsidR="00BF3E5F" w:rsidRPr="00076161" w:rsidRDefault="00F2670D">
            <w:pPr>
              <w:rPr>
                <w:sz w:val="16"/>
                <w:szCs w:val="16"/>
              </w:rPr>
            </w:pPr>
            <w:r w:rsidRPr="00076161">
              <w:rPr>
                <w:rFonts w:ascii="Arial" w:eastAsia="Arial" w:hAnsi="Arial" w:cs="Arial"/>
                <w:sz w:val="16"/>
                <w:szCs w:val="16"/>
              </w:rPr>
              <w:t xml:space="preserve">PEB </w:t>
            </w:r>
            <w:r w:rsidR="00754047" w:rsidRPr="00076161">
              <w:rPr>
                <w:rFonts w:ascii="Arial" w:eastAsia="Arial" w:hAnsi="Arial" w:cs="Arial"/>
                <w:sz w:val="16"/>
                <w:szCs w:val="16"/>
              </w:rPr>
              <w:t>KAUJ RUAM</w:t>
            </w:r>
            <w:r w:rsidRPr="00076161">
              <w:rPr>
                <w:rFonts w:ascii="Arial" w:eastAsia="Arial" w:hAnsi="Arial" w:cs="Arial"/>
                <w:sz w:val="16"/>
                <w:szCs w:val="16"/>
              </w:rPr>
              <w:t xml:space="preserve"> </w:t>
            </w:r>
            <w:r w:rsidR="00076161" w:rsidRPr="00076161">
              <w:rPr>
                <w:rFonts w:ascii="Arial" w:eastAsia="Arial" w:hAnsi="Arial" w:cs="Arial"/>
                <w:sz w:val="16"/>
                <w:szCs w:val="16"/>
              </w:rPr>
              <w:t xml:space="preserve">NTAWM KEV TXO KEV </w:t>
            </w:r>
            <w:ins w:id="151" w:author="Kaxiong" w:date="2021-06-09T08:59:00Z">
              <w:r w:rsidR="00B1736A" w:rsidRPr="00B1736A">
                <w:rPr>
                  <w:rFonts w:ascii="Arial" w:eastAsia="Arial" w:hAnsi="Arial" w:cs="Arial"/>
                  <w:color w:val="1A6870"/>
                  <w:sz w:val="16"/>
                  <w:szCs w:val="16"/>
                  <w:rPrChange w:id="152" w:author="Kaxiong" w:date="2021-06-09T09:00:00Z">
                    <w:rPr>
                      <w:rFonts w:ascii="Arial" w:eastAsia="Arial" w:hAnsi="Arial" w:cs="Arial"/>
                      <w:b/>
                      <w:bCs/>
                      <w:color w:val="1A6870"/>
                      <w:sz w:val="40"/>
                      <w:szCs w:val="40"/>
                    </w:rPr>
                  </w:rPrChange>
                </w:rPr>
                <w:t xml:space="preserve">RIS COV KEV PHOM SIJ </w:t>
              </w:r>
            </w:ins>
            <w:ins w:id="153" w:author="Kaxiong" w:date="2021-06-09T09:01:00Z">
              <w:r w:rsidR="00B1736A">
                <w:rPr>
                  <w:rFonts w:ascii="Arial" w:eastAsia="Arial" w:hAnsi="Arial" w:cs="Arial"/>
                  <w:color w:val="1A6870"/>
                  <w:sz w:val="16"/>
                  <w:szCs w:val="16"/>
                </w:rPr>
                <w:t xml:space="preserve">RAWS LI KEV CAI LIJ CHOJ </w:t>
              </w:r>
            </w:ins>
            <w:ins w:id="154" w:author="Kaxiong" w:date="2021-06-09T08:59:00Z">
              <w:r w:rsidR="00B1736A" w:rsidRPr="00B1736A">
                <w:rPr>
                  <w:rFonts w:ascii="Arial" w:eastAsia="Arial" w:hAnsi="Arial" w:cs="Arial"/>
                  <w:color w:val="1A6870"/>
                  <w:sz w:val="16"/>
                  <w:szCs w:val="16"/>
                  <w:rPrChange w:id="155" w:author="Kaxiong" w:date="2021-06-09T09:00:00Z">
                    <w:rPr>
                      <w:rFonts w:ascii="Arial" w:eastAsia="Arial" w:hAnsi="Arial" w:cs="Arial"/>
                      <w:b/>
                      <w:bCs/>
                      <w:color w:val="1A6870"/>
                      <w:sz w:val="40"/>
                      <w:szCs w:val="40"/>
                    </w:rPr>
                  </w:rPrChange>
                </w:rPr>
                <w:t>NTAWM ZAUB MOV UAS NYAB XEEB</w:t>
              </w:r>
            </w:ins>
            <w:del w:id="156" w:author="Kaxiong" w:date="2021-06-09T08:59:00Z">
              <w:r w:rsidR="00076161" w:rsidRPr="00076161" w:rsidDel="00B1736A">
                <w:rPr>
                  <w:rFonts w:ascii="Arial" w:eastAsia="Arial" w:hAnsi="Arial" w:cs="Arial"/>
                  <w:sz w:val="16"/>
                  <w:szCs w:val="16"/>
                </w:rPr>
                <w:delText>PHOM SIJ NTAWM KEV LEES TXAIS KEV RUAJ NTSEG RAU ZAUB MOV</w:delText>
              </w:r>
            </w:del>
          </w:p>
        </w:tc>
        <w:tc>
          <w:tcPr>
            <w:tcW w:w="840" w:type="dxa"/>
            <w:vAlign w:val="bottom"/>
          </w:tcPr>
          <w:p w14:paraId="6A8F9013" w14:textId="77777777" w:rsidR="00BF3E5F" w:rsidRPr="00B51461" w:rsidRDefault="00F2670D">
            <w:pPr>
              <w:ind w:right="299"/>
              <w:jc w:val="right"/>
              <w:rPr>
                <w:sz w:val="16"/>
                <w:szCs w:val="16"/>
              </w:rPr>
            </w:pPr>
            <w:r w:rsidRPr="00B51461">
              <w:rPr>
                <w:rFonts w:ascii="Arial" w:eastAsia="Arial" w:hAnsi="Arial" w:cs="Arial"/>
                <w:sz w:val="16"/>
                <w:szCs w:val="16"/>
              </w:rPr>
              <w:t>4</w:t>
            </w:r>
          </w:p>
        </w:tc>
        <w:tc>
          <w:tcPr>
            <w:tcW w:w="0" w:type="dxa"/>
            <w:vAlign w:val="bottom"/>
          </w:tcPr>
          <w:p w14:paraId="20970990" w14:textId="77777777" w:rsidR="00BF3E5F" w:rsidRDefault="00BF3E5F">
            <w:pPr>
              <w:rPr>
                <w:sz w:val="1"/>
                <w:szCs w:val="1"/>
              </w:rPr>
            </w:pPr>
          </w:p>
        </w:tc>
      </w:tr>
      <w:tr w:rsidR="00BF3E5F" w14:paraId="21E2FADC" w14:textId="77777777">
        <w:trPr>
          <w:trHeight w:val="433"/>
        </w:trPr>
        <w:tc>
          <w:tcPr>
            <w:tcW w:w="200" w:type="dxa"/>
            <w:vAlign w:val="bottom"/>
          </w:tcPr>
          <w:p w14:paraId="5E359E1A" w14:textId="77777777" w:rsidR="00BF3E5F" w:rsidRPr="001F240F" w:rsidRDefault="00F2670D">
            <w:pPr>
              <w:rPr>
                <w:sz w:val="14"/>
                <w:szCs w:val="14"/>
              </w:rPr>
            </w:pPr>
            <w:r w:rsidRPr="001F240F">
              <w:rPr>
                <w:rFonts w:ascii="Arial" w:eastAsia="Arial" w:hAnsi="Arial" w:cs="Arial"/>
                <w:sz w:val="14"/>
                <w:szCs w:val="14"/>
              </w:rPr>
              <w:t>1.</w:t>
            </w:r>
          </w:p>
        </w:tc>
        <w:tc>
          <w:tcPr>
            <w:tcW w:w="8720" w:type="dxa"/>
            <w:vAlign w:val="bottom"/>
          </w:tcPr>
          <w:p w14:paraId="49FF3BC3" w14:textId="565AF5F3" w:rsidR="00BF3E5F" w:rsidRPr="001F240F" w:rsidRDefault="00F2670D">
            <w:pPr>
              <w:ind w:left="280"/>
              <w:rPr>
                <w:sz w:val="14"/>
                <w:szCs w:val="14"/>
              </w:rPr>
            </w:pP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raws</w:t>
            </w:r>
            <w:proofErr w:type="spellEnd"/>
            <w:r w:rsidRPr="001F240F">
              <w:rPr>
                <w:rFonts w:ascii="Arial" w:eastAsia="Arial" w:hAnsi="Arial" w:cs="Arial"/>
                <w:w w:val="99"/>
                <w:sz w:val="14"/>
                <w:szCs w:val="14"/>
              </w:rPr>
              <w:t xml:space="preserve"> li </w:t>
            </w:r>
            <w:proofErr w:type="spellStart"/>
            <w:r w:rsidRPr="001F240F">
              <w:rPr>
                <w:rFonts w:ascii="Arial" w:eastAsia="Arial" w:hAnsi="Arial" w:cs="Arial"/>
                <w:w w:val="99"/>
                <w:sz w:val="14"/>
                <w:szCs w:val="14"/>
              </w:rPr>
              <w:t>kev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liaj</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teb</w:t>
            </w:r>
            <w:proofErr w:type="spellEnd"/>
            <w:r w:rsidR="001F240F" w:rsidRPr="001F240F">
              <w:rPr>
                <w:rFonts w:ascii="Arial" w:eastAsia="Arial" w:hAnsi="Arial" w:cs="Arial"/>
                <w:w w:val="99"/>
                <w:sz w:val="14"/>
                <w:szCs w:val="14"/>
              </w:rPr>
              <w:t xml:space="preserve"> </w:t>
            </w:r>
            <w:r w:rsidRPr="001F240F">
              <w:rPr>
                <w:rFonts w:ascii="Arial" w:eastAsia="Arial" w:hAnsi="Arial" w:cs="Arial"/>
                <w:w w:val="99"/>
                <w:sz w:val="14"/>
                <w:szCs w:val="14"/>
              </w:rPr>
              <w:t xml:space="preserve">zoo, </w:t>
            </w:r>
            <w:proofErr w:type="spellStart"/>
            <w:r w:rsidRPr="001F240F">
              <w:rPr>
                <w:rFonts w:ascii="Arial" w:eastAsia="Arial" w:hAnsi="Arial" w:cs="Arial"/>
                <w:w w:val="99"/>
                <w:sz w:val="14"/>
                <w:szCs w:val="14"/>
              </w:rPr>
              <w:t>suav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nrog</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ua</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raws</w:t>
            </w:r>
            <w:proofErr w:type="spellEnd"/>
            <w:r w:rsidRPr="001F240F">
              <w:rPr>
                <w:rFonts w:ascii="Arial" w:eastAsia="Arial" w:hAnsi="Arial" w:cs="Arial"/>
                <w:w w:val="99"/>
                <w:sz w:val="14"/>
                <w:szCs w:val="14"/>
              </w:rPr>
              <w:t xml:space="preserve"> li FSMA cov </w:t>
            </w:r>
            <w:proofErr w:type="spellStart"/>
            <w:r w:rsidRPr="001F240F">
              <w:rPr>
                <w:rFonts w:ascii="Arial" w:eastAsia="Arial" w:hAnsi="Arial" w:cs="Arial"/>
                <w:w w:val="99"/>
                <w:sz w:val="14"/>
                <w:szCs w:val="14"/>
              </w:rPr>
              <w:t>qauv</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hais</w:t>
            </w:r>
            <w:proofErr w:type="spellEnd"/>
            <w:r w:rsidRPr="001F240F">
              <w:rPr>
                <w:rFonts w:ascii="Arial" w:eastAsia="Arial" w:hAnsi="Arial" w:cs="Arial"/>
                <w:w w:val="99"/>
                <w:sz w:val="14"/>
                <w:szCs w:val="14"/>
              </w:rPr>
              <w:t xml:space="preserve"> </w:t>
            </w:r>
            <w:proofErr w:type="spellStart"/>
            <w:r w:rsidRPr="001F240F">
              <w:rPr>
                <w:rFonts w:ascii="Arial" w:eastAsia="Arial" w:hAnsi="Arial" w:cs="Arial"/>
                <w:w w:val="99"/>
                <w:sz w:val="14"/>
                <w:szCs w:val="14"/>
              </w:rPr>
              <w:t>txog</w:t>
            </w:r>
            <w:proofErr w:type="spellEnd"/>
            <w:r w:rsidRPr="001F240F">
              <w:rPr>
                <w:rFonts w:ascii="Arial" w:eastAsia="Arial" w:hAnsi="Arial" w:cs="Arial"/>
                <w:w w:val="99"/>
                <w:sz w:val="14"/>
                <w:szCs w:val="14"/>
              </w:rPr>
              <w:t xml:space="preserve"> </w:t>
            </w:r>
            <w:del w:id="157" w:author="Kaxiong" w:date="2021-06-09T09:24:00Z">
              <w:r w:rsidRPr="001F240F" w:rsidDel="0067423F">
                <w:rPr>
                  <w:rFonts w:ascii="Arial" w:eastAsia="Arial" w:hAnsi="Arial" w:cs="Arial"/>
                  <w:w w:val="99"/>
                  <w:sz w:val="14"/>
                  <w:szCs w:val="14"/>
                </w:rPr>
                <w:delText>Yuav ua li cas</w:delText>
              </w:r>
            </w:del>
            <w:ins w:id="158" w:author="Kaxiong" w:date="2021-06-09T09:25:00Z">
              <w:r w:rsidR="0067423F">
                <w:rPr>
                  <w:rFonts w:ascii="Arial" w:eastAsia="Arial" w:hAnsi="Arial" w:cs="Arial"/>
                  <w:w w:val="99"/>
                  <w:sz w:val="14"/>
                  <w:szCs w:val="14"/>
                </w:rPr>
                <w:t>cov</w:t>
              </w:r>
            </w:ins>
            <w:r w:rsidRPr="001F240F">
              <w:rPr>
                <w:rFonts w:ascii="Arial" w:eastAsia="Arial" w:hAnsi="Arial" w:cs="Arial"/>
                <w:w w:val="99"/>
                <w:sz w:val="14"/>
                <w:szCs w:val="14"/>
              </w:rPr>
              <w:t xml:space="preserve"> </w:t>
            </w:r>
            <w:proofErr w:type="spellStart"/>
            <w:r w:rsidR="00634AEC" w:rsidRPr="001F240F">
              <w:rPr>
                <w:rFonts w:ascii="Arial" w:eastAsia="Arial" w:hAnsi="Arial" w:cs="Arial"/>
                <w:w w:val="99"/>
                <w:sz w:val="14"/>
                <w:szCs w:val="14"/>
              </w:rPr>
              <w:t>tsiaj</w:t>
            </w:r>
            <w:proofErr w:type="spellEnd"/>
            <w:r w:rsidR="00634AEC" w:rsidRPr="001F240F">
              <w:rPr>
                <w:rFonts w:ascii="Arial" w:eastAsia="Arial" w:hAnsi="Arial" w:cs="Arial"/>
                <w:w w:val="99"/>
                <w:sz w:val="14"/>
                <w:szCs w:val="14"/>
              </w:rPr>
              <w:t xml:space="preserve"> </w:t>
            </w:r>
            <w:del w:id="159" w:author="Kaxiong" w:date="2021-06-09T09:25:00Z">
              <w:r w:rsidR="00634AEC" w:rsidRPr="001F240F" w:rsidDel="0067423F">
                <w:rPr>
                  <w:rFonts w:ascii="Arial" w:eastAsia="Arial" w:hAnsi="Arial" w:cs="Arial"/>
                  <w:w w:val="99"/>
                  <w:sz w:val="14"/>
                  <w:szCs w:val="14"/>
                </w:rPr>
                <w:delText xml:space="preserve">txhu </w:delText>
              </w:r>
              <w:r w:rsidR="00634AEC" w:rsidDel="0067423F">
                <w:rPr>
                  <w:rFonts w:ascii="Arial" w:eastAsia="Arial" w:hAnsi="Arial" w:cs="Arial"/>
                  <w:w w:val="99"/>
                  <w:sz w:val="14"/>
                  <w:szCs w:val="14"/>
                </w:rPr>
                <w:delText>thiaj</w:delText>
              </w:r>
              <w:r w:rsidRPr="001F240F" w:rsidDel="0067423F">
                <w:rPr>
                  <w:rFonts w:ascii="Arial" w:eastAsia="Arial" w:hAnsi="Arial" w:cs="Arial"/>
                  <w:w w:val="99"/>
                  <w:sz w:val="14"/>
                  <w:szCs w:val="14"/>
                </w:rPr>
                <w:delText xml:space="preserve"> zoo</w:delText>
              </w:r>
            </w:del>
          </w:p>
        </w:tc>
        <w:tc>
          <w:tcPr>
            <w:tcW w:w="840" w:type="dxa"/>
            <w:vAlign w:val="bottom"/>
          </w:tcPr>
          <w:p w14:paraId="5FA48C64" w14:textId="77777777" w:rsidR="00BF3E5F" w:rsidRPr="00E8127A" w:rsidRDefault="00F2670D">
            <w:pPr>
              <w:ind w:right="319"/>
              <w:jc w:val="right"/>
              <w:rPr>
                <w:sz w:val="16"/>
                <w:szCs w:val="16"/>
              </w:rPr>
            </w:pPr>
            <w:r w:rsidRPr="00E8127A">
              <w:rPr>
                <w:rFonts w:ascii="Arial" w:eastAsia="Arial" w:hAnsi="Arial" w:cs="Arial"/>
                <w:sz w:val="16"/>
                <w:szCs w:val="16"/>
              </w:rPr>
              <w:t>4</w:t>
            </w:r>
          </w:p>
        </w:tc>
        <w:tc>
          <w:tcPr>
            <w:tcW w:w="0" w:type="dxa"/>
            <w:vAlign w:val="bottom"/>
          </w:tcPr>
          <w:p w14:paraId="46AACF64" w14:textId="77777777" w:rsidR="00BF3E5F" w:rsidRDefault="00BF3E5F">
            <w:pPr>
              <w:rPr>
                <w:sz w:val="1"/>
                <w:szCs w:val="1"/>
              </w:rPr>
            </w:pPr>
          </w:p>
        </w:tc>
      </w:tr>
      <w:tr w:rsidR="00BF3E5F" w14:paraId="1937FAA2" w14:textId="77777777">
        <w:trPr>
          <w:trHeight w:val="245"/>
        </w:trPr>
        <w:tc>
          <w:tcPr>
            <w:tcW w:w="200" w:type="dxa"/>
            <w:vAlign w:val="bottom"/>
          </w:tcPr>
          <w:p w14:paraId="1BBE80FF" w14:textId="77777777" w:rsidR="00BF3E5F" w:rsidRDefault="00BF3E5F">
            <w:pPr>
              <w:rPr>
                <w:sz w:val="21"/>
                <w:szCs w:val="21"/>
              </w:rPr>
            </w:pPr>
          </w:p>
        </w:tc>
        <w:tc>
          <w:tcPr>
            <w:tcW w:w="8720" w:type="dxa"/>
            <w:vAlign w:val="bottom"/>
          </w:tcPr>
          <w:p w14:paraId="76677D84" w14:textId="5CF0027A" w:rsidR="00BF3E5F" w:rsidRPr="0072373E" w:rsidRDefault="0072373E">
            <w:pPr>
              <w:ind w:left="40"/>
              <w:rPr>
                <w:sz w:val="12"/>
                <w:szCs w:val="12"/>
              </w:rPr>
            </w:pPr>
            <w:r w:rsidRPr="0072373E">
              <w:rPr>
                <w:rFonts w:ascii="Arial" w:eastAsia="Arial" w:hAnsi="Arial" w:cs="Arial"/>
                <w:sz w:val="12"/>
                <w:szCs w:val="12"/>
              </w:rPr>
              <w:t xml:space="preserve">Dab </w:t>
            </w:r>
            <w:proofErr w:type="spellStart"/>
            <w:r w:rsidRPr="0072373E">
              <w:rPr>
                <w:rFonts w:ascii="Arial" w:eastAsia="Arial" w:hAnsi="Arial" w:cs="Arial"/>
                <w:sz w:val="12"/>
                <w:szCs w:val="12"/>
              </w:rPr>
              <w:t>tsi</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yog</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qhov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tau zoo </w:t>
            </w:r>
            <w:proofErr w:type="spellStart"/>
            <w:r w:rsidRPr="0072373E">
              <w:rPr>
                <w:rFonts w:ascii="Arial" w:eastAsia="Arial" w:hAnsi="Arial" w:cs="Arial"/>
                <w:sz w:val="12"/>
                <w:szCs w:val="12"/>
              </w:rPr>
              <w:t>ntawm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liaj</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teb</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thaum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nws</w:t>
            </w:r>
            <w:proofErr w:type="spellEnd"/>
            <w:r w:rsidRPr="0072373E">
              <w:rPr>
                <w:rFonts w:ascii="Arial" w:eastAsia="Arial" w:hAnsi="Arial" w:cs="Arial"/>
                <w:sz w:val="12"/>
                <w:szCs w:val="12"/>
              </w:rPr>
              <w:t xml:space="preserve"> los </w:t>
            </w:r>
            <w:proofErr w:type="spellStart"/>
            <w:r w:rsidRPr="0072373E">
              <w:rPr>
                <w:rFonts w:ascii="Arial" w:eastAsia="Arial" w:hAnsi="Arial" w:cs="Arial"/>
                <w:sz w:val="12"/>
                <w:szCs w:val="12"/>
              </w:rPr>
              <w:t>txog</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sib </w:t>
            </w:r>
            <w:proofErr w:type="spellStart"/>
            <w:r w:rsidRPr="0072373E">
              <w:rPr>
                <w:rFonts w:ascii="Arial" w:eastAsia="Arial" w:hAnsi="Arial" w:cs="Arial"/>
                <w:sz w:val="12"/>
                <w:szCs w:val="12"/>
              </w:rPr>
              <w:t>koom</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w:t>
            </w:r>
            <w:proofErr w:type="spellEnd"/>
            <w:r w:rsidRPr="0072373E">
              <w:rPr>
                <w:rFonts w:ascii="Arial" w:eastAsia="Arial" w:hAnsi="Arial" w:cs="Arial"/>
                <w:sz w:val="12"/>
                <w:szCs w:val="12"/>
              </w:rPr>
              <w:t xml:space="preserve"> </w:t>
            </w:r>
            <w:proofErr w:type="spellStart"/>
            <w:ins w:id="160" w:author="Kaxiong" w:date="2021-06-09T09:07:00Z">
              <w:r w:rsidR="00751FBF">
                <w:rPr>
                  <w:rFonts w:ascii="Arial" w:eastAsia="Arial" w:hAnsi="Arial" w:cs="Arial"/>
                  <w:sz w:val="12"/>
                  <w:szCs w:val="12"/>
                </w:rPr>
                <w:t>nrog</w:t>
              </w:r>
              <w:proofErr w:type="spellEnd"/>
              <w:r w:rsidR="00751FBF">
                <w:rPr>
                  <w:rFonts w:ascii="Arial" w:eastAsia="Arial" w:hAnsi="Arial" w:cs="Arial"/>
                  <w:sz w:val="12"/>
                  <w:szCs w:val="12"/>
                </w:rPr>
                <w:t xml:space="preserve"> </w:t>
              </w:r>
              <w:proofErr w:type="spellStart"/>
              <w:r w:rsidR="00751FBF">
                <w:rPr>
                  <w:rFonts w:ascii="Arial" w:eastAsia="Arial" w:hAnsi="Arial" w:cs="Arial"/>
                  <w:sz w:val="12"/>
                  <w:szCs w:val="12"/>
                </w:rPr>
                <w:t>tsiaj</w:t>
              </w:r>
              <w:proofErr w:type="spellEnd"/>
              <w:r w:rsidR="00751FBF">
                <w:rPr>
                  <w:rFonts w:ascii="Arial" w:eastAsia="Arial" w:hAnsi="Arial" w:cs="Arial"/>
                  <w:sz w:val="12"/>
                  <w:szCs w:val="12"/>
                </w:rPr>
                <w:t xml:space="preserve"> </w:t>
              </w:r>
              <w:proofErr w:type="spellStart"/>
              <w:r w:rsidR="00751FBF">
                <w:rPr>
                  <w:rFonts w:ascii="Arial" w:eastAsia="Arial" w:hAnsi="Arial" w:cs="Arial"/>
                  <w:sz w:val="12"/>
                  <w:szCs w:val="12"/>
                </w:rPr>
                <w:t>txhu</w:t>
              </w:r>
              <w:proofErr w:type="spellEnd"/>
              <w:r w:rsidR="00751FBF">
                <w:rPr>
                  <w:rFonts w:ascii="Arial" w:eastAsia="Arial" w:hAnsi="Arial" w:cs="Arial"/>
                  <w:sz w:val="12"/>
                  <w:szCs w:val="12"/>
                </w:rPr>
                <w:t xml:space="preserve"> </w:t>
              </w:r>
            </w:ins>
            <w:del w:id="161" w:author="Kaxiong" w:date="2021-06-09T09:07:00Z">
              <w:r w:rsidRPr="0072373E" w:rsidDel="00751FBF">
                <w:rPr>
                  <w:rFonts w:ascii="Arial" w:eastAsia="Arial" w:hAnsi="Arial" w:cs="Arial"/>
                  <w:sz w:val="12"/>
                  <w:szCs w:val="12"/>
                </w:rPr>
                <w:delText xml:space="preserve">ntawm tsiaj ntsig mus </w:delText>
              </w:r>
            </w:del>
            <w:proofErr w:type="spellStart"/>
            <w:r w:rsidRPr="0072373E">
              <w:rPr>
                <w:rFonts w:ascii="Arial" w:eastAsia="Arial" w:hAnsi="Arial" w:cs="Arial"/>
                <w:sz w:val="12"/>
                <w:szCs w:val="12"/>
              </w:rPr>
              <w:t>rau</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hauv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kev</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ua</w:t>
            </w:r>
            <w:proofErr w:type="spellEnd"/>
            <w:r w:rsidRPr="0072373E">
              <w:rPr>
                <w:rFonts w:ascii="Arial" w:eastAsia="Arial" w:hAnsi="Arial" w:cs="Arial"/>
                <w:sz w:val="12"/>
                <w:szCs w:val="12"/>
              </w:rPr>
              <w:t xml:space="preserve"> </w:t>
            </w:r>
            <w:proofErr w:type="spellStart"/>
            <w:r w:rsidRPr="0072373E">
              <w:rPr>
                <w:rFonts w:ascii="Arial" w:eastAsia="Arial" w:hAnsi="Arial" w:cs="Arial"/>
                <w:sz w:val="12"/>
                <w:szCs w:val="12"/>
              </w:rPr>
              <w:t>qoob</w:t>
            </w:r>
            <w:proofErr w:type="spellEnd"/>
            <w:r w:rsidRPr="0072373E">
              <w:rPr>
                <w:rFonts w:ascii="Arial" w:eastAsia="Arial" w:hAnsi="Arial" w:cs="Arial"/>
                <w:sz w:val="12"/>
                <w:szCs w:val="12"/>
              </w:rPr>
              <w:t xml:space="preserve"> loo</w:t>
            </w:r>
            <w:ins w:id="162" w:author="Kaxiong" w:date="2021-06-09T09:07:00Z">
              <w:r w:rsidR="00751FBF">
                <w:rPr>
                  <w:rFonts w:ascii="Arial" w:eastAsia="Arial" w:hAnsi="Arial" w:cs="Arial"/>
                  <w:sz w:val="12"/>
                  <w:szCs w:val="12"/>
                </w:rPr>
                <w:t xml:space="preserve"> </w:t>
              </w:r>
              <w:proofErr w:type="spellStart"/>
              <w:r w:rsidR="00751FBF">
                <w:rPr>
                  <w:rFonts w:ascii="Arial" w:eastAsia="Arial" w:hAnsi="Arial" w:cs="Arial"/>
                  <w:sz w:val="12"/>
                  <w:szCs w:val="12"/>
                </w:rPr>
                <w:t>mus</w:t>
              </w:r>
              <w:proofErr w:type="spellEnd"/>
              <w:r w:rsidR="00751FBF">
                <w:rPr>
                  <w:rFonts w:ascii="Arial" w:eastAsia="Arial" w:hAnsi="Arial" w:cs="Arial"/>
                  <w:sz w:val="12"/>
                  <w:szCs w:val="12"/>
                </w:rPr>
                <w:t xml:space="preserve"> los</w:t>
              </w:r>
            </w:ins>
            <w:r w:rsidRPr="0072373E">
              <w:rPr>
                <w:rFonts w:ascii="Arial" w:eastAsia="Arial" w:hAnsi="Arial" w:cs="Arial"/>
                <w:sz w:val="12"/>
                <w:szCs w:val="12"/>
              </w:rPr>
              <w:t>?</w:t>
            </w:r>
          </w:p>
        </w:tc>
        <w:tc>
          <w:tcPr>
            <w:tcW w:w="840" w:type="dxa"/>
            <w:vAlign w:val="bottom"/>
          </w:tcPr>
          <w:p w14:paraId="7B472AB5" w14:textId="77777777" w:rsidR="00BF3E5F" w:rsidRPr="00672FD0" w:rsidRDefault="00F2670D">
            <w:pPr>
              <w:ind w:right="319"/>
              <w:jc w:val="right"/>
              <w:rPr>
                <w:sz w:val="16"/>
                <w:szCs w:val="16"/>
              </w:rPr>
            </w:pPr>
            <w:r w:rsidRPr="00672FD0">
              <w:rPr>
                <w:rFonts w:ascii="Arial" w:eastAsia="Arial" w:hAnsi="Arial" w:cs="Arial"/>
                <w:sz w:val="16"/>
                <w:szCs w:val="16"/>
              </w:rPr>
              <w:t>4</w:t>
            </w:r>
          </w:p>
        </w:tc>
        <w:tc>
          <w:tcPr>
            <w:tcW w:w="0" w:type="dxa"/>
            <w:vAlign w:val="bottom"/>
          </w:tcPr>
          <w:p w14:paraId="743E6866" w14:textId="77777777" w:rsidR="00BF3E5F" w:rsidRDefault="00BF3E5F">
            <w:pPr>
              <w:rPr>
                <w:sz w:val="1"/>
                <w:szCs w:val="1"/>
              </w:rPr>
            </w:pPr>
          </w:p>
        </w:tc>
      </w:tr>
      <w:tr w:rsidR="00BF3E5F" w14:paraId="7DCA50E0" w14:textId="77777777">
        <w:trPr>
          <w:trHeight w:val="290"/>
        </w:trPr>
        <w:tc>
          <w:tcPr>
            <w:tcW w:w="200" w:type="dxa"/>
            <w:vAlign w:val="bottom"/>
          </w:tcPr>
          <w:p w14:paraId="1396C9C8" w14:textId="77777777" w:rsidR="00BF3E5F" w:rsidRDefault="00BF3E5F">
            <w:pPr>
              <w:rPr>
                <w:sz w:val="24"/>
                <w:szCs w:val="24"/>
              </w:rPr>
            </w:pPr>
          </w:p>
        </w:tc>
        <w:tc>
          <w:tcPr>
            <w:tcW w:w="8720" w:type="dxa"/>
            <w:vAlign w:val="bottom"/>
          </w:tcPr>
          <w:p w14:paraId="1AC7C896" w14:textId="0578B1E4" w:rsidR="00BF3E5F" w:rsidRDefault="00F2670D">
            <w:pPr>
              <w:ind w:left="40"/>
              <w:rPr>
                <w:sz w:val="20"/>
                <w:szCs w:val="20"/>
              </w:rPr>
            </w:pPr>
            <w:r w:rsidRPr="00672FD0">
              <w:rPr>
                <w:rFonts w:ascii="Arial" w:eastAsia="Arial" w:hAnsi="Arial" w:cs="Arial"/>
                <w:sz w:val="12"/>
                <w:szCs w:val="12"/>
              </w:rPr>
              <w:t xml:space="preserve">Dab </w:t>
            </w:r>
            <w:proofErr w:type="spellStart"/>
            <w:r w:rsidRPr="00672FD0">
              <w:rPr>
                <w:rFonts w:ascii="Arial" w:eastAsia="Arial" w:hAnsi="Arial" w:cs="Arial"/>
                <w:sz w:val="12"/>
                <w:szCs w:val="12"/>
              </w:rPr>
              <w:t>tsi</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yog</w:t>
            </w:r>
            <w:proofErr w:type="spellEnd"/>
            <w:r w:rsidRPr="00672FD0">
              <w:rPr>
                <w:rFonts w:ascii="Arial" w:eastAsia="Arial" w:hAnsi="Arial" w:cs="Arial"/>
                <w:sz w:val="12"/>
                <w:szCs w:val="12"/>
              </w:rPr>
              <w:t xml:space="preserve"> FSMA </w:t>
            </w:r>
            <w:proofErr w:type="spellStart"/>
            <w:r w:rsidR="009A333C" w:rsidRPr="00672FD0">
              <w:rPr>
                <w:rFonts w:ascii="Arial" w:eastAsia="Arial" w:hAnsi="Arial" w:cs="Arial"/>
                <w:sz w:val="12"/>
                <w:szCs w:val="12"/>
              </w:rPr>
              <w:t>qhov</w:t>
            </w:r>
            <w:proofErr w:type="spellEnd"/>
            <w:r w:rsidR="009A333C" w:rsidRPr="00672FD0">
              <w:rPr>
                <w:rFonts w:ascii="Arial" w:eastAsia="Arial" w:hAnsi="Arial" w:cs="Arial"/>
                <w:sz w:val="12"/>
                <w:szCs w:val="12"/>
              </w:rPr>
              <w:t xml:space="preserve"> </w:t>
            </w:r>
            <w:proofErr w:type="spellStart"/>
            <w:r w:rsidRPr="00672FD0">
              <w:rPr>
                <w:rFonts w:ascii="Arial" w:eastAsia="Arial" w:hAnsi="Arial" w:cs="Arial"/>
                <w:sz w:val="12"/>
                <w:szCs w:val="12"/>
              </w:rPr>
              <w:t>xav</w:t>
            </w:r>
            <w:proofErr w:type="spellEnd"/>
            <w:r w:rsidRPr="00672FD0">
              <w:rPr>
                <w:rFonts w:ascii="Arial" w:eastAsia="Arial" w:hAnsi="Arial" w:cs="Arial"/>
                <w:sz w:val="12"/>
                <w:szCs w:val="12"/>
              </w:rPr>
              <w:t xml:space="preserve"> tau </w:t>
            </w:r>
            <w:proofErr w:type="spellStart"/>
            <w:r w:rsidRPr="00672FD0">
              <w:rPr>
                <w:rFonts w:ascii="Arial" w:eastAsia="Arial" w:hAnsi="Arial" w:cs="Arial"/>
                <w:sz w:val="12"/>
                <w:szCs w:val="12"/>
              </w:rPr>
              <w:t>thaum</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nws</w:t>
            </w:r>
            <w:proofErr w:type="spellEnd"/>
            <w:r w:rsidRPr="00672FD0">
              <w:rPr>
                <w:rFonts w:ascii="Arial" w:eastAsia="Arial" w:hAnsi="Arial" w:cs="Arial"/>
                <w:sz w:val="12"/>
                <w:szCs w:val="12"/>
              </w:rPr>
              <w:t xml:space="preserve"> los </w:t>
            </w:r>
            <w:proofErr w:type="spellStart"/>
            <w:r w:rsidRPr="00672FD0">
              <w:rPr>
                <w:rFonts w:ascii="Arial" w:eastAsia="Arial" w:hAnsi="Arial" w:cs="Arial"/>
                <w:sz w:val="12"/>
                <w:szCs w:val="12"/>
              </w:rPr>
              <w:t>txog</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kev</w:t>
            </w:r>
            <w:proofErr w:type="spellEnd"/>
            <w:r w:rsidRPr="00672FD0">
              <w:rPr>
                <w:rFonts w:ascii="Arial" w:eastAsia="Arial" w:hAnsi="Arial" w:cs="Arial"/>
                <w:sz w:val="12"/>
                <w:szCs w:val="12"/>
              </w:rPr>
              <w:t xml:space="preserve"> sib </w:t>
            </w:r>
            <w:proofErr w:type="spellStart"/>
            <w:ins w:id="163" w:author="Kaxiong" w:date="2021-06-09T09:26:00Z">
              <w:r w:rsidR="0067423F">
                <w:rPr>
                  <w:rFonts w:ascii="Arial" w:eastAsia="Arial" w:hAnsi="Arial" w:cs="Arial"/>
                  <w:sz w:val="12"/>
                  <w:szCs w:val="12"/>
                </w:rPr>
                <w:t>koom</w:t>
              </w:r>
            </w:ins>
            <w:proofErr w:type="spellEnd"/>
            <w:del w:id="164" w:author="Kaxiong" w:date="2021-06-09T09:26:00Z">
              <w:r w:rsidRPr="00672FD0" w:rsidDel="0067423F">
                <w:rPr>
                  <w:rFonts w:ascii="Arial" w:eastAsia="Arial" w:hAnsi="Arial" w:cs="Arial"/>
                  <w:sz w:val="12"/>
                  <w:szCs w:val="12"/>
                </w:rPr>
                <w:delText>sau</w:delText>
              </w:r>
            </w:del>
            <w:r w:rsidRPr="00672FD0">
              <w:rPr>
                <w:rFonts w:ascii="Arial" w:eastAsia="Arial" w:hAnsi="Arial" w:cs="Arial"/>
                <w:sz w:val="12"/>
                <w:szCs w:val="12"/>
              </w:rPr>
              <w:t xml:space="preserve"> </w:t>
            </w:r>
            <w:proofErr w:type="spellStart"/>
            <w:r w:rsidRPr="00672FD0">
              <w:rPr>
                <w:rFonts w:ascii="Arial" w:eastAsia="Arial" w:hAnsi="Arial" w:cs="Arial"/>
                <w:sz w:val="12"/>
                <w:szCs w:val="12"/>
              </w:rPr>
              <w:t>ua</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ke</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nrog</w:t>
            </w:r>
            <w:proofErr w:type="spellEnd"/>
            <w:r w:rsidRPr="00672FD0">
              <w:rPr>
                <w:rFonts w:ascii="Arial" w:eastAsia="Arial" w:hAnsi="Arial" w:cs="Arial"/>
                <w:sz w:val="12"/>
                <w:szCs w:val="12"/>
              </w:rPr>
              <w:t xml:space="preserve"> cov </w:t>
            </w:r>
            <w:proofErr w:type="spellStart"/>
            <w:r w:rsidRPr="00672FD0">
              <w:rPr>
                <w:rFonts w:ascii="Arial" w:eastAsia="Arial" w:hAnsi="Arial" w:cs="Arial"/>
                <w:sz w:val="12"/>
                <w:szCs w:val="12"/>
              </w:rPr>
              <w:t>tsiaj</w:t>
            </w:r>
            <w:proofErr w:type="spellEnd"/>
            <w:r w:rsidRPr="00672FD0">
              <w:rPr>
                <w:rFonts w:ascii="Arial" w:eastAsia="Arial" w:hAnsi="Arial" w:cs="Arial"/>
                <w:sz w:val="12"/>
                <w:szCs w:val="12"/>
              </w:rPr>
              <w:t xml:space="preserve"> </w:t>
            </w:r>
            <w:proofErr w:type="spellStart"/>
            <w:ins w:id="165" w:author="Kaxiong" w:date="2021-06-09T09:27:00Z">
              <w:r w:rsidR="0067423F">
                <w:rPr>
                  <w:rFonts w:ascii="Arial" w:eastAsia="Arial" w:hAnsi="Arial" w:cs="Arial"/>
                  <w:sz w:val="12"/>
                  <w:szCs w:val="12"/>
                </w:rPr>
                <w:t>yug</w:t>
              </w:r>
              <w:proofErr w:type="spellEnd"/>
              <w:r w:rsidR="0067423F">
                <w:rPr>
                  <w:rFonts w:ascii="Arial" w:eastAsia="Arial" w:hAnsi="Arial" w:cs="Arial"/>
                  <w:sz w:val="12"/>
                  <w:szCs w:val="12"/>
                </w:rPr>
                <w:t xml:space="preserve"> </w:t>
              </w:r>
            </w:ins>
            <w:proofErr w:type="spellStart"/>
            <w:r w:rsidRPr="00672FD0">
              <w:rPr>
                <w:rFonts w:ascii="Arial" w:eastAsia="Arial" w:hAnsi="Arial" w:cs="Arial"/>
                <w:sz w:val="12"/>
                <w:szCs w:val="12"/>
              </w:rPr>
              <w:t>hauv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tsev</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nrog</w:t>
            </w:r>
            <w:proofErr w:type="spellEnd"/>
            <w:r w:rsidRPr="00672FD0">
              <w:rPr>
                <w:rFonts w:ascii="Arial" w:eastAsia="Arial" w:hAnsi="Arial" w:cs="Arial"/>
                <w:sz w:val="12"/>
                <w:szCs w:val="12"/>
              </w:rPr>
              <w:t xml:space="preserve"> cov </w:t>
            </w:r>
            <w:proofErr w:type="spellStart"/>
            <w:r w:rsidRPr="00672FD0">
              <w:rPr>
                <w:rFonts w:ascii="Arial" w:eastAsia="Arial" w:hAnsi="Arial" w:cs="Arial"/>
                <w:sz w:val="12"/>
                <w:szCs w:val="12"/>
              </w:rPr>
              <w:t>khoom</w:t>
            </w:r>
            <w:proofErr w:type="spellEnd"/>
            <w:r w:rsidRPr="00672FD0">
              <w:rPr>
                <w:rFonts w:ascii="Arial" w:eastAsia="Arial" w:hAnsi="Arial" w:cs="Arial"/>
                <w:sz w:val="12"/>
                <w:szCs w:val="12"/>
              </w:rPr>
              <w:t xml:space="preserve"> lag </w:t>
            </w:r>
            <w:proofErr w:type="spellStart"/>
            <w:r w:rsidRPr="00672FD0">
              <w:rPr>
                <w:rFonts w:ascii="Arial" w:eastAsia="Arial" w:hAnsi="Arial" w:cs="Arial"/>
                <w:sz w:val="12"/>
                <w:szCs w:val="12"/>
              </w:rPr>
              <w:t>luam</w:t>
            </w:r>
            <w:proofErr w:type="spellEnd"/>
            <w:r w:rsidRPr="00672FD0">
              <w:rPr>
                <w:rFonts w:ascii="Arial" w:eastAsia="Arial" w:hAnsi="Arial" w:cs="Arial"/>
                <w:sz w:val="12"/>
                <w:szCs w:val="12"/>
              </w:rPr>
              <w:t xml:space="preserve"> </w:t>
            </w:r>
            <w:proofErr w:type="spellStart"/>
            <w:r w:rsidR="00F5638C" w:rsidRPr="00672FD0">
              <w:rPr>
                <w:rFonts w:ascii="Arial" w:eastAsia="Arial" w:hAnsi="Arial" w:cs="Arial"/>
                <w:sz w:val="12"/>
                <w:szCs w:val="12"/>
              </w:rPr>
              <w:t>uas</w:t>
            </w:r>
            <w:proofErr w:type="spellEnd"/>
            <w:r w:rsidR="00F5638C" w:rsidRPr="00672FD0">
              <w:rPr>
                <w:rFonts w:ascii="Arial" w:eastAsia="Arial" w:hAnsi="Arial" w:cs="Arial"/>
                <w:sz w:val="12"/>
                <w:szCs w:val="12"/>
              </w:rPr>
              <w:t xml:space="preserve"> </w:t>
            </w:r>
            <w:proofErr w:type="spellStart"/>
            <w:r w:rsidRPr="00672FD0">
              <w:rPr>
                <w:rFonts w:ascii="Arial" w:eastAsia="Arial" w:hAnsi="Arial" w:cs="Arial"/>
                <w:sz w:val="12"/>
                <w:szCs w:val="12"/>
              </w:rPr>
              <w:t>tsim</w:t>
            </w:r>
            <w:proofErr w:type="spellEnd"/>
            <w:r w:rsidRPr="00672FD0">
              <w:rPr>
                <w:rFonts w:ascii="Arial" w:eastAsia="Arial" w:hAnsi="Arial" w:cs="Arial"/>
                <w:sz w:val="12"/>
                <w:szCs w:val="12"/>
              </w:rPr>
              <w:t xml:space="preserve"> </w:t>
            </w:r>
            <w:proofErr w:type="spellStart"/>
            <w:r w:rsidRPr="00672FD0">
              <w:rPr>
                <w:rFonts w:ascii="Arial" w:eastAsia="Arial" w:hAnsi="Arial" w:cs="Arial"/>
                <w:sz w:val="12"/>
                <w:szCs w:val="12"/>
              </w:rPr>
              <w:t>tawm</w:t>
            </w:r>
            <w:proofErr w:type="spellEnd"/>
            <w:r w:rsidRPr="00672FD0">
              <w:rPr>
                <w:rFonts w:ascii="Arial" w:eastAsia="Arial" w:hAnsi="Arial" w:cs="Arial"/>
                <w:sz w:val="12"/>
                <w:szCs w:val="12"/>
              </w:rPr>
              <w:t>?</w:t>
            </w:r>
            <w:r>
              <w:rPr>
                <w:rFonts w:ascii="Arial" w:eastAsia="Arial" w:hAnsi="Arial" w:cs="Arial"/>
                <w:b/>
                <w:bCs/>
                <w:sz w:val="13"/>
                <w:szCs w:val="13"/>
              </w:rPr>
              <w:t xml:space="preserve"> </w:t>
            </w:r>
            <w:r w:rsidR="00483796">
              <w:rPr>
                <w:rFonts w:ascii="Arial" w:eastAsia="Arial" w:hAnsi="Arial" w:cs="Arial"/>
                <w:b/>
                <w:bCs/>
                <w:sz w:val="13"/>
                <w:szCs w:val="13"/>
              </w:rPr>
              <w:t xml:space="preserve">             </w:t>
            </w:r>
          </w:p>
        </w:tc>
        <w:tc>
          <w:tcPr>
            <w:tcW w:w="840" w:type="dxa"/>
            <w:vAlign w:val="bottom"/>
          </w:tcPr>
          <w:p w14:paraId="7D66EE8A" w14:textId="77777777" w:rsidR="00BF3E5F" w:rsidRPr="00483796" w:rsidRDefault="00F2670D">
            <w:pPr>
              <w:ind w:right="319"/>
              <w:jc w:val="right"/>
              <w:rPr>
                <w:sz w:val="16"/>
                <w:szCs w:val="16"/>
              </w:rPr>
            </w:pPr>
            <w:r w:rsidRPr="00483796">
              <w:rPr>
                <w:rFonts w:ascii="Arial" w:eastAsia="Arial" w:hAnsi="Arial" w:cs="Arial"/>
                <w:sz w:val="16"/>
                <w:szCs w:val="16"/>
              </w:rPr>
              <w:t>5</w:t>
            </w:r>
          </w:p>
        </w:tc>
        <w:tc>
          <w:tcPr>
            <w:tcW w:w="0" w:type="dxa"/>
            <w:vAlign w:val="bottom"/>
          </w:tcPr>
          <w:p w14:paraId="70DA3258" w14:textId="77777777" w:rsidR="00BF3E5F" w:rsidRDefault="00BF3E5F">
            <w:pPr>
              <w:rPr>
                <w:sz w:val="1"/>
                <w:szCs w:val="1"/>
              </w:rPr>
            </w:pPr>
          </w:p>
        </w:tc>
      </w:tr>
      <w:tr w:rsidR="00BF3E5F" w14:paraId="5A367EE9" w14:textId="77777777">
        <w:trPr>
          <w:trHeight w:val="219"/>
        </w:trPr>
        <w:tc>
          <w:tcPr>
            <w:tcW w:w="200" w:type="dxa"/>
            <w:vAlign w:val="bottom"/>
          </w:tcPr>
          <w:p w14:paraId="558DABC4" w14:textId="77777777" w:rsidR="00BF3E5F" w:rsidRDefault="00BF3E5F">
            <w:pPr>
              <w:rPr>
                <w:sz w:val="19"/>
                <w:szCs w:val="19"/>
              </w:rPr>
            </w:pPr>
          </w:p>
        </w:tc>
        <w:tc>
          <w:tcPr>
            <w:tcW w:w="8720" w:type="dxa"/>
            <w:vAlign w:val="bottom"/>
          </w:tcPr>
          <w:p w14:paraId="37036AED" w14:textId="06DA431C" w:rsidR="00BF3E5F" w:rsidRPr="00483796" w:rsidRDefault="00483796">
            <w:pPr>
              <w:ind w:left="40"/>
              <w:rPr>
                <w:sz w:val="12"/>
                <w:szCs w:val="12"/>
              </w:rPr>
            </w:pPr>
            <w:proofErr w:type="spellStart"/>
            <w:r w:rsidRPr="00483796">
              <w:rPr>
                <w:rFonts w:ascii="Arial" w:eastAsia="Arial" w:hAnsi="Arial" w:cs="Arial"/>
                <w:sz w:val="12"/>
                <w:szCs w:val="12"/>
              </w:rPr>
              <w:t>Kuv</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yuav</w:t>
            </w:r>
            <w:proofErr w:type="spellEnd"/>
            <w:r>
              <w:rPr>
                <w:rFonts w:ascii="Arial" w:eastAsia="Arial" w:hAnsi="Arial" w:cs="Arial"/>
                <w:sz w:val="12"/>
                <w:szCs w:val="12"/>
              </w:rPr>
              <w:t xml:space="preserve"> </w:t>
            </w:r>
            <w:proofErr w:type="spellStart"/>
            <w:r w:rsidR="00F2670D" w:rsidRPr="00483796">
              <w:rPr>
                <w:rFonts w:ascii="Arial" w:eastAsia="Arial" w:hAnsi="Arial" w:cs="Arial"/>
                <w:sz w:val="12"/>
                <w:szCs w:val="12"/>
              </w:rPr>
              <w:t>paub</w:t>
            </w:r>
            <w:proofErr w:type="spellEnd"/>
            <w:r w:rsidR="00F2670D" w:rsidRPr="00483796">
              <w:rPr>
                <w:rFonts w:ascii="Arial" w:eastAsia="Arial" w:hAnsi="Arial" w:cs="Arial"/>
                <w:sz w:val="12"/>
                <w:szCs w:val="12"/>
              </w:rPr>
              <w:t xml:space="preserve"> tau li </w:t>
            </w:r>
            <w:proofErr w:type="spellStart"/>
            <w:r w:rsidR="00F2670D" w:rsidRPr="00483796">
              <w:rPr>
                <w:rFonts w:ascii="Arial" w:eastAsia="Arial" w:hAnsi="Arial" w:cs="Arial"/>
                <w:sz w:val="12"/>
                <w:szCs w:val="12"/>
              </w:rPr>
              <w:t>cas</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yog</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tias</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muaj</w:t>
            </w:r>
            <w:proofErr w:type="spellEnd"/>
            <w:r w:rsidR="00F2670D" w:rsidRPr="00483796">
              <w:rPr>
                <w:rFonts w:ascii="Arial" w:eastAsia="Arial" w:hAnsi="Arial" w:cs="Arial"/>
                <w:sz w:val="12"/>
                <w:szCs w:val="12"/>
              </w:rPr>
              <w:t xml:space="preserve"> “</w:t>
            </w:r>
            <w:proofErr w:type="spellStart"/>
            <w:r w:rsidRPr="00483796">
              <w:rPr>
                <w:rFonts w:ascii="Arial" w:eastAsia="Arial" w:hAnsi="Arial" w:cs="Arial"/>
                <w:sz w:val="12"/>
                <w:szCs w:val="12"/>
              </w:rPr>
              <w:t>qhov</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tsim</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nyog</w:t>
            </w:r>
            <w:proofErr w:type="spellEnd"/>
            <w:r w:rsidRPr="00483796">
              <w:rPr>
                <w:rFonts w:ascii="Arial" w:eastAsia="Arial" w:hAnsi="Arial" w:cs="Arial"/>
                <w:sz w:val="12"/>
                <w:szCs w:val="12"/>
              </w:rPr>
              <w:t xml:space="preserve"> </w:t>
            </w:r>
            <w:del w:id="166" w:author="Kaxiong" w:date="2021-06-09T09:32:00Z">
              <w:r w:rsidDel="0067423F">
                <w:rPr>
                  <w:rFonts w:ascii="Arial" w:eastAsia="Arial" w:hAnsi="Arial" w:cs="Arial"/>
                  <w:sz w:val="12"/>
                  <w:szCs w:val="12"/>
                </w:rPr>
                <w:delText>muaj</w:delText>
              </w:r>
              <w:r w:rsidR="00F2670D" w:rsidRPr="00483796" w:rsidDel="0067423F">
                <w:rPr>
                  <w:rFonts w:ascii="Arial" w:eastAsia="Arial" w:hAnsi="Arial" w:cs="Arial"/>
                  <w:sz w:val="12"/>
                  <w:szCs w:val="12"/>
                </w:rPr>
                <w:delText xml:space="preserve"> </w:delText>
              </w:r>
            </w:del>
            <w:proofErr w:type="spellStart"/>
            <w:r w:rsidR="00F2670D" w:rsidRPr="00483796">
              <w:rPr>
                <w:rFonts w:ascii="Arial" w:eastAsia="Arial" w:hAnsi="Arial" w:cs="Arial"/>
                <w:sz w:val="12"/>
                <w:szCs w:val="12"/>
              </w:rPr>
              <w:t>tshwm</w:t>
            </w:r>
            <w:proofErr w:type="spellEnd"/>
            <w:r w:rsidR="00F2670D" w:rsidRPr="00483796">
              <w:rPr>
                <w:rFonts w:ascii="Arial" w:eastAsia="Arial" w:hAnsi="Arial" w:cs="Arial"/>
                <w:sz w:val="12"/>
                <w:szCs w:val="12"/>
              </w:rPr>
              <w:t xml:space="preserve"> sim” </w:t>
            </w:r>
            <w:proofErr w:type="spellStart"/>
            <w:r w:rsidR="00F2670D" w:rsidRPr="00483796">
              <w:rPr>
                <w:rFonts w:ascii="Arial" w:eastAsia="Arial" w:hAnsi="Arial" w:cs="Arial"/>
                <w:sz w:val="12"/>
                <w:szCs w:val="12"/>
              </w:rPr>
              <w:t>uas</w:t>
            </w:r>
            <w:proofErr w:type="spellEnd"/>
            <w:r w:rsidR="00F2670D" w:rsidRPr="00483796">
              <w:rPr>
                <w:rFonts w:ascii="Arial" w:eastAsia="Arial" w:hAnsi="Arial" w:cs="Arial"/>
                <w:sz w:val="12"/>
                <w:szCs w:val="12"/>
              </w:rPr>
              <w:t xml:space="preserve"> cov </w:t>
            </w:r>
            <w:proofErr w:type="spellStart"/>
            <w:r w:rsidR="00F2670D" w:rsidRPr="00483796">
              <w:rPr>
                <w:rFonts w:ascii="Arial" w:eastAsia="Arial" w:hAnsi="Arial" w:cs="Arial"/>
                <w:sz w:val="12"/>
                <w:szCs w:val="12"/>
              </w:rPr>
              <w:t>tsiaj</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yuav</w:t>
            </w:r>
            <w:proofErr w:type="spellEnd"/>
            <w:r w:rsidR="00F2670D" w:rsidRPr="00483796">
              <w:rPr>
                <w:rFonts w:ascii="Arial" w:eastAsia="Arial" w:hAnsi="Arial" w:cs="Arial"/>
                <w:sz w:val="12"/>
                <w:szCs w:val="12"/>
              </w:rPr>
              <w:t xml:space="preserve"> </w:t>
            </w:r>
            <w:proofErr w:type="spellStart"/>
            <w:ins w:id="167" w:author="Kaxiong" w:date="2021-06-09T09:34:00Z">
              <w:r w:rsidR="009B324A">
                <w:rPr>
                  <w:rFonts w:ascii="Arial" w:eastAsia="Arial" w:hAnsi="Arial" w:cs="Arial"/>
                  <w:sz w:val="12"/>
                  <w:szCs w:val="12"/>
                </w:rPr>
                <w:t>ua</w:t>
              </w:r>
              <w:proofErr w:type="spellEnd"/>
              <w:r w:rsidR="009B324A">
                <w:rPr>
                  <w:rFonts w:ascii="Arial" w:eastAsia="Arial" w:hAnsi="Arial" w:cs="Arial"/>
                  <w:sz w:val="12"/>
                  <w:szCs w:val="12"/>
                </w:rPr>
                <w:t xml:space="preserve"> </w:t>
              </w:r>
            </w:ins>
            <w:proofErr w:type="spellStart"/>
            <w:ins w:id="168" w:author="Kaxiong" w:date="2021-06-09T09:35:00Z">
              <w:r w:rsidR="009B324A">
                <w:rPr>
                  <w:rFonts w:ascii="Arial" w:eastAsia="Arial" w:hAnsi="Arial" w:cs="Arial"/>
                  <w:sz w:val="12"/>
                  <w:szCs w:val="12"/>
                </w:rPr>
                <w:t>qias</w:t>
              </w:r>
              <w:proofErr w:type="spellEnd"/>
              <w:r w:rsidR="009B324A">
                <w:rPr>
                  <w:rFonts w:ascii="Arial" w:eastAsia="Arial" w:hAnsi="Arial" w:cs="Arial"/>
                  <w:sz w:val="12"/>
                  <w:szCs w:val="12"/>
                </w:rPr>
                <w:t xml:space="preserve"> </w:t>
              </w:r>
              <w:proofErr w:type="spellStart"/>
              <w:r w:rsidR="009B324A">
                <w:rPr>
                  <w:rFonts w:ascii="Arial" w:eastAsia="Arial" w:hAnsi="Arial" w:cs="Arial"/>
                  <w:sz w:val="12"/>
                  <w:szCs w:val="12"/>
                </w:rPr>
                <w:t>rau</w:t>
              </w:r>
              <w:proofErr w:type="spellEnd"/>
              <w:r w:rsidR="009B324A">
                <w:rPr>
                  <w:rFonts w:ascii="Arial" w:eastAsia="Arial" w:hAnsi="Arial" w:cs="Arial"/>
                  <w:sz w:val="12"/>
                  <w:szCs w:val="12"/>
                </w:rPr>
                <w:t xml:space="preserve"> </w:t>
              </w:r>
            </w:ins>
            <w:del w:id="169" w:author="Kaxiong" w:date="2021-06-09T09:35:00Z">
              <w:r w:rsidR="00F2670D" w:rsidRPr="00483796" w:rsidDel="009B324A">
                <w:rPr>
                  <w:rFonts w:ascii="Arial" w:eastAsia="Arial" w:hAnsi="Arial" w:cs="Arial"/>
                  <w:sz w:val="12"/>
                  <w:szCs w:val="12"/>
                </w:rPr>
                <w:delText xml:space="preserve">paug tau cov </w:delText>
              </w:r>
            </w:del>
            <w:proofErr w:type="spellStart"/>
            <w:r w:rsidR="00F2670D" w:rsidRPr="00483796">
              <w:rPr>
                <w:rFonts w:ascii="Arial" w:eastAsia="Arial" w:hAnsi="Arial" w:cs="Arial"/>
                <w:sz w:val="12"/>
                <w:szCs w:val="12"/>
              </w:rPr>
              <w:t>khoom</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tsim</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tawm</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Thaum</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twg</w:t>
            </w:r>
            <w:proofErr w:type="spellEnd"/>
            <w:r w:rsidR="00F2670D" w:rsidRPr="00483796">
              <w:rPr>
                <w:rFonts w:ascii="Arial" w:eastAsia="Arial" w:hAnsi="Arial" w:cs="Arial"/>
                <w:sz w:val="12"/>
                <w:szCs w:val="12"/>
              </w:rPr>
              <w:t xml:space="preserve"> </w:t>
            </w:r>
            <w:proofErr w:type="spellStart"/>
            <w:r w:rsidR="00F2670D" w:rsidRPr="00483796">
              <w:rPr>
                <w:rFonts w:ascii="Arial" w:eastAsia="Arial" w:hAnsi="Arial" w:cs="Arial"/>
                <w:sz w:val="12"/>
                <w:szCs w:val="12"/>
              </w:rPr>
              <w:t>nws</w:t>
            </w:r>
            <w:proofErr w:type="spellEnd"/>
            <w:r>
              <w:rPr>
                <w:rFonts w:ascii="Arial" w:eastAsia="Arial" w:hAnsi="Arial" w:cs="Arial"/>
                <w:sz w:val="12"/>
                <w:szCs w:val="12"/>
              </w:rPr>
              <w:t xml:space="preserve"> </w:t>
            </w:r>
            <w:proofErr w:type="spellStart"/>
            <w:r>
              <w:rPr>
                <w:rFonts w:ascii="Arial" w:eastAsia="Arial" w:hAnsi="Arial" w:cs="Arial"/>
                <w:sz w:val="12"/>
                <w:szCs w:val="12"/>
              </w:rPr>
              <w:t>yog</w:t>
            </w:r>
            <w:proofErr w:type="spellEnd"/>
          </w:p>
        </w:tc>
        <w:tc>
          <w:tcPr>
            <w:tcW w:w="840" w:type="dxa"/>
            <w:vMerge w:val="restart"/>
            <w:vAlign w:val="bottom"/>
          </w:tcPr>
          <w:p w14:paraId="1929CF15" w14:textId="77777777" w:rsidR="00BF3E5F" w:rsidRPr="00D21481" w:rsidRDefault="00F2670D">
            <w:pPr>
              <w:ind w:right="319"/>
              <w:jc w:val="right"/>
              <w:rPr>
                <w:sz w:val="16"/>
                <w:szCs w:val="16"/>
              </w:rPr>
            </w:pPr>
            <w:r w:rsidRPr="00D21481">
              <w:rPr>
                <w:rFonts w:ascii="Arial" w:eastAsia="Arial" w:hAnsi="Arial" w:cs="Arial"/>
                <w:sz w:val="16"/>
                <w:szCs w:val="16"/>
              </w:rPr>
              <w:t>6</w:t>
            </w:r>
          </w:p>
        </w:tc>
        <w:tc>
          <w:tcPr>
            <w:tcW w:w="0" w:type="dxa"/>
            <w:vAlign w:val="bottom"/>
          </w:tcPr>
          <w:p w14:paraId="73FA08F4" w14:textId="77777777" w:rsidR="00BF3E5F" w:rsidRDefault="00BF3E5F">
            <w:pPr>
              <w:rPr>
                <w:sz w:val="1"/>
                <w:szCs w:val="1"/>
              </w:rPr>
            </w:pPr>
          </w:p>
        </w:tc>
      </w:tr>
      <w:tr w:rsidR="00BF3E5F" w14:paraId="22407454" w14:textId="77777777">
        <w:trPr>
          <w:trHeight w:val="253"/>
        </w:trPr>
        <w:tc>
          <w:tcPr>
            <w:tcW w:w="200" w:type="dxa"/>
            <w:vAlign w:val="bottom"/>
          </w:tcPr>
          <w:p w14:paraId="77AF9DAA" w14:textId="77777777" w:rsidR="00BF3E5F" w:rsidRDefault="00BF3E5F"/>
        </w:tc>
        <w:tc>
          <w:tcPr>
            <w:tcW w:w="8720" w:type="dxa"/>
            <w:vAlign w:val="bottom"/>
          </w:tcPr>
          <w:p w14:paraId="2740679D" w14:textId="3CB222DA" w:rsidR="00BF3E5F" w:rsidRPr="00483796" w:rsidRDefault="00F2670D">
            <w:pPr>
              <w:ind w:left="40"/>
              <w:rPr>
                <w:sz w:val="12"/>
                <w:szCs w:val="12"/>
              </w:rPr>
            </w:pPr>
            <w:r w:rsidRPr="00483796">
              <w:rPr>
                <w:rFonts w:ascii="Arial" w:eastAsia="Arial" w:hAnsi="Arial" w:cs="Arial"/>
                <w:sz w:val="12"/>
                <w:szCs w:val="12"/>
              </w:rPr>
              <w:t>"</w:t>
            </w:r>
            <w:proofErr w:type="spellStart"/>
            <w:del w:id="170" w:author="Kaxiong" w:date="2021-06-09T09:37:00Z">
              <w:r w:rsidR="00483796" w:rsidDel="009B324A">
                <w:rPr>
                  <w:rFonts w:ascii="Arial" w:eastAsia="Arial" w:hAnsi="Arial" w:cs="Arial"/>
                  <w:sz w:val="12"/>
                  <w:szCs w:val="12"/>
                </w:rPr>
                <w:delText xml:space="preserve">yuav </w:delText>
              </w:r>
            </w:del>
            <w:r w:rsidRPr="00483796">
              <w:rPr>
                <w:rFonts w:ascii="Arial" w:eastAsia="Arial" w:hAnsi="Arial" w:cs="Arial"/>
                <w:sz w:val="12"/>
                <w:szCs w:val="12"/>
              </w:rPr>
              <w:t>tsim</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nyog</w:t>
            </w:r>
            <w:proofErr w:type="spellEnd"/>
            <w:ins w:id="171" w:author="Kaxiong" w:date="2021-06-09T09:37:00Z">
              <w:r w:rsidR="009B324A">
                <w:rPr>
                  <w:rFonts w:ascii="Arial" w:eastAsia="Arial" w:hAnsi="Arial" w:cs="Arial"/>
                  <w:sz w:val="12"/>
                  <w:szCs w:val="12"/>
                </w:rPr>
                <w:t xml:space="preserve"> </w:t>
              </w:r>
              <w:proofErr w:type="spellStart"/>
              <w:r w:rsidR="009B324A">
                <w:rPr>
                  <w:rFonts w:ascii="Arial" w:eastAsia="Arial" w:hAnsi="Arial" w:cs="Arial"/>
                  <w:sz w:val="12"/>
                  <w:szCs w:val="12"/>
                </w:rPr>
                <w:t>tshwm</w:t>
              </w:r>
              <w:proofErr w:type="spellEnd"/>
              <w:r w:rsidR="009B324A">
                <w:rPr>
                  <w:rFonts w:ascii="Arial" w:eastAsia="Arial" w:hAnsi="Arial" w:cs="Arial"/>
                  <w:sz w:val="12"/>
                  <w:szCs w:val="12"/>
                </w:rPr>
                <w:t xml:space="preserve"> sim</w:t>
              </w:r>
            </w:ins>
            <w:r w:rsidRPr="00483796">
              <w:rPr>
                <w:rFonts w:ascii="Arial" w:eastAsia="Arial" w:hAnsi="Arial" w:cs="Arial"/>
                <w:sz w:val="12"/>
                <w:szCs w:val="12"/>
              </w:rPr>
              <w:t xml:space="preserve">" </w:t>
            </w:r>
            <w:proofErr w:type="spellStart"/>
            <w:r w:rsidRPr="00483796">
              <w:rPr>
                <w:rFonts w:ascii="Arial" w:eastAsia="Arial" w:hAnsi="Arial" w:cs="Arial"/>
                <w:sz w:val="12"/>
                <w:szCs w:val="12"/>
              </w:rPr>
              <w:t>uas</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tsim</w:t>
            </w:r>
            <w:proofErr w:type="spellEnd"/>
            <w:r w:rsidRPr="00483796">
              <w:rPr>
                <w:rFonts w:ascii="Arial" w:eastAsia="Arial" w:hAnsi="Arial" w:cs="Arial"/>
                <w:sz w:val="12"/>
                <w:szCs w:val="12"/>
              </w:rPr>
              <w:t xml:space="preserve"> cov </w:t>
            </w:r>
            <w:proofErr w:type="spellStart"/>
            <w:r w:rsidRPr="00483796">
              <w:rPr>
                <w:rFonts w:ascii="Arial" w:eastAsia="Arial" w:hAnsi="Arial" w:cs="Arial"/>
                <w:sz w:val="12"/>
                <w:szCs w:val="12"/>
              </w:rPr>
              <w:t>khoom</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tsis</w:t>
            </w:r>
            <w:proofErr w:type="spellEnd"/>
            <w:r w:rsidRPr="00483796">
              <w:rPr>
                <w:rFonts w:ascii="Arial" w:eastAsia="Arial" w:hAnsi="Arial" w:cs="Arial"/>
                <w:sz w:val="12"/>
                <w:szCs w:val="12"/>
              </w:rPr>
              <w:t xml:space="preserve"> </w:t>
            </w:r>
            <w:proofErr w:type="spellStart"/>
            <w:r w:rsidRPr="00483796">
              <w:rPr>
                <w:rFonts w:ascii="Arial" w:eastAsia="Arial" w:hAnsi="Arial" w:cs="Arial"/>
                <w:sz w:val="12"/>
                <w:szCs w:val="12"/>
              </w:rPr>
              <w:t>huv</w:t>
            </w:r>
            <w:proofErr w:type="spellEnd"/>
            <w:r w:rsidRPr="00483796">
              <w:rPr>
                <w:rFonts w:ascii="Arial" w:eastAsia="Arial" w:hAnsi="Arial" w:cs="Arial"/>
                <w:sz w:val="12"/>
                <w:szCs w:val="12"/>
              </w:rPr>
              <w:t>?</w:t>
            </w:r>
          </w:p>
        </w:tc>
        <w:tc>
          <w:tcPr>
            <w:tcW w:w="840" w:type="dxa"/>
            <w:vMerge/>
            <w:vAlign w:val="bottom"/>
          </w:tcPr>
          <w:p w14:paraId="6CD3B864" w14:textId="77777777" w:rsidR="00BF3E5F" w:rsidRDefault="00BF3E5F"/>
        </w:tc>
        <w:tc>
          <w:tcPr>
            <w:tcW w:w="0" w:type="dxa"/>
            <w:vAlign w:val="bottom"/>
          </w:tcPr>
          <w:p w14:paraId="1155C3AD" w14:textId="77777777" w:rsidR="00BF3E5F" w:rsidRDefault="00BF3E5F">
            <w:pPr>
              <w:rPr>
                <w:sz w:val="1"/>
                <w:szCs w:val="1"/>
              </w:rPr>
            </w:pPr>
          </w:p>
        </w:tc>
      </w:tr>
      <w:tr w:rsidR="00BF3E5F" w14:paraId="481AEC96" w14:textId="77777777">
        <w:trPr>
          <w:trHeight w:val="213"/>
        </w:trPr>
        <w:tc>
          <w:tcPr>
            <w:tcW w:w="200" w:type="dxa"/>
            <w:vAlign w:val="bottom"/>
          </w:tcPr>
          <w:p w14:paraId="1DBB8200" w14:textId="77777777" w:rsidR="00BF3E5F" w:rsidRDefault="00BF3E5F">
            <w:pPr>
              <w:rPr>
                <w:sz w:val="18"/>
                <w:szCs w:val="18"/>
              </w:rPr>
            </w:pPr>
          </w:p>
        </w:tc>
        <w:tc>
          <w:tcPr>
            <w:tcW w:w="8720" w:type="dxa"/>
            <w:vAlign w:val="bottom"/>
          </w:tcPr>
          <w:p w14:paraId="3D76F86A" w14:textId="090AC19A" w:rsidR="00BF3E5F" w:rsidRPr="002B0030" w:rsidRDefault="00F2670D">
            <w:pPr>
              <w:ind w:left="40"/>
              <w:rPr>
                <w:sz w:val="14"/>
                <w:szCs w:val="14"/>
              </w:rPr>
            </w:pPr>
            <w:r w:rsidRPr="002B0030">
              <w:rPr>
                <w:rFonts w:ascii="Arial" w:eastAsia="Arial" w:hAnsi="Arial" w:cs="Arial"/>
                <w:sz w:val="14"/>
                <w:szCs w:val="14"/>
              </w:rPr>
              <w:t xml:space="preserve">Dab </w:t>
            </w:r>
            <w:proofErr w:type="spellStart"/>
            <w:r w:rsidRPr="002B0030">
              <w:rPr>
                <w:rFonts w:ascii="Arial" w:eastAsia="Arial" w:hAnsi="Arial" w:cs="Arial"/>
                <w:sz w:val="14"/>
                <w:szCs w:val="14"/>
              </w:rPr>
              <w:t>tsi</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ntsuas</w:t>
            </w:r>
            <w:proofErr w:type="spellEnd"/>
            <w:r w:rsidRPr="002B0030">
              <w:rPr>
                <w:rFonts w:ascii="Arial" w:eastAsia="Arial" w:hAnsi="Arial" w:cs="Arial"/>
                <w:sz w:val="14"/>
                <w:szCs w:val="14"/>
              </w:rPr>
              <w:t xml:space="preserve"> </w:t>
            </w:r>
            <w:ins w:id="172" w:author="Kaxiong" w:date="2021-06-09T09:40:00Z">
              <w:r w:rsidR="009B324A">
                <w:rPr>
                  <w:rFonts w:ascii="Arial" w:eastAsia="Arial" w:hAnsi="Arial" w:cs="Arial"/>
                  <w:sz w:val="14"/>
                  <w:szCs w:val="14"/>
                </w:rPr>
                <w:t xml:space="preserve">tau tis </w:t>
              </w:r>
            </w:ins>
            <w:proofErr w:type="spellStart"/>
            <w:r w:rsidRPr="002B0030">
              <w:rPr>
                <w:rFonts w:ascii="Arial" w:eastAsia="Arial" w:hAnsi="Arial" w:cs="Arial"/>
                <w:sz w:val="14"/>
                <w:szCs w:val="14"/>
              </w:rPr>
              <w:t>yog</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tsim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nyog</w:t>
            </w:r>
            <w:proofErr w:type="spellEnd"/>
            <w:ins w:id="173" w:author="Kaxiong" w:date="2021-06-09T09:40:00Z">
              <w:r w:rsidR="009B324A">
                <w:rPr>
                  <w:rFonts w:ascii="Arial" w:eastAsia="Arial" w:hAnsi="Arial" w:cs="Arial"/>
                  <w:sz w:val="14"/>
                  <w:szCs w:val="14"/>
                </w:rPr>
                <w:t xml:space="preserve"> </w:t>
              </w:r>
              <w:proofErr w:type="spellStart"/>
              <w:r w:rsidR="009B324A">
                <w:rPr>
                  <w:rFonts w:ascii="Arial" w:eastAsia="Arial" w:hAnsi="Arial" w:cs="Arial"/>
                  <w:sz w:val="14"/>
                  <w:szCs w:val="14"/>
                </w:rPr>
                <w:t>tseem</w:t>
              </w:r>
              <w:proofErr w:type="spellEnd"/>
              <w:r w:rsidR="009B324A">
                <w:rPr>
                  <w:rFonts w:ascii="Arial" w:eastAsia="Arial" w:hAnsi="Arial" w:cs="Arial"/>
                  <w:sz w:val="14"/>
                  <w:szCs w:val="14"/>
                </w:rPr>
                <w:t xml:space="preserve"> </w:t>
              </w:r>
              <w:proofErr w:type="spellStart"/>
              <w:r w:rsidR="009B324A">
                <w:rPr>
                  <w:rFonts w:ascii="Arial" w:eastAsia="Arial" w:hAnsi="Arial" w:cs="Arial"/>
                  <w:sz w:val="14"/>
                  <w:szCs w:val="14"/>
                </w:rPr>
                <w:t>ceeb</w:t>
              </w:r>
            </w:ins>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kom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tsis</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txhob</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sau</w:t>
            </w:r>
            <w:proofErr w:type="spellEnd"/>
            <w:r w:rsidRPr="002B0030">
              <w:rPr>
                <w:rFonts w:ascii="Arial" w:eastAsia="Arial" w:hAnsi="Arial" w:cs="Arial"/>
                <w:sz w:val="14"/>
                <w:szCs w:val="14"/>
              </w:rPr>
              <w:t xml:space="preserve"> cov </w:t>
            </w:r>
            <w:proofErr w:type="spellStart"/>
            <w:r w:rsidRPr="002B0030">
              <w:rPr>
                <w:rFonts w:ascii="Arial" w:eastAsia="Arial" w:hAnsi="Arial" w:cs="Arial"/>
                <w:sz w:val="14"/>
                <w:szCs w:val="14"/>
              </w:rPr>
              <w:t>khoom</w:t>
            </w:r>
            <w:proofErr w:type="spellEnd"/>
            <w:r w:rsidRPr="002B0030">
              <w:rPr>
                <w:rFonts w:ascii="Arial" w:eastAsia="Arial" w:hAnsi="Arial" w:cs="Arial"/>
                <w:sz w:val="14"/>
                <w:szCs w:val="14"/>
              </w:rPr>
              <w:t xml:space="preserve"> </w:t>
            </w:r>
            <w:proofErr w:type="spellStart"/>
            <w:r w:rsidRPr="002B0030">
              <w:rPr>
                <w:rFonts w:ascii="Arial" w:eastAsia="Arial" w:hAnsi="Arial" w:cs="Arial"/>
                <w:sz w:val="14"/>
                <w:szCs w:val="14"/>
              </w:rPr>
              <w:t>ua</w:t>
            </w:r>
            <w:r w:rsidR="002B0030" w:rsidRPr="002B0030">
              <w:rPr>
                <w:rFonts w:ascii="Arial" w:eastAsia="Arial" w:hAnsi="Arial" w:cs="Arial"/>
                <w:sz w:val="14"/>
                <w:szCs w:val="14"/>
              </w:rPr>
              <w:t>s</w:t>
            </w:r>
            <w:proofErr w:type="spellEnd"/>
            <w:r w:rsidR="002B0030" w:rsidRPr="002B0030">
              <w:rPr>
                <w:rFonts w:ascii="Arial" w:eastAsia="Arial" w:hAnsi="Arial" w:cs="Arial"/>
                <w:sz w:val="14"/>
                <w:szCs w:val="14"/>
              </w:rPr>
              <w:t xml:space="preserve"> </w:t>
            </w:r>
            <w:proofErr w:type="spellStart"/>
            <w:r w:rsidR="002B0030" w:rsidRPr="002B0030">
              <w:rPr>
                <w:rFonts w:ascii="Arial" w:eastAsia="Arial" w:hAnsi="Arial" w:cs="Arial"/>
                <w:sz w:val="14"/>
                <w:szCs w:val="14"/>
              </w:rPr>
              <w:t>tsis</w:t>
            </w:r>
            <w:proofErr w:type="spellEnd"/>
            <w:r w:rsidR="002B0030" w:rsidRPr="002B0030">
              <w:rPr>
                <w:rFonts w:ascii="Arial" w:eastAsia="Arial" w:hAnsi="Arial" w:cs="Arial"/>
                <w:sz w:val="14"/>
                <w:szCs w:val="14"/>
              </w:rPr>
              <w:t xml:space="preserve"> </w:t>
            </w:r>
            <w:proofErr w:type="spellStart"/>
            <w:r w:rsidR="002B0030" w:rsidRPr="002B0030">
              <w:rPr>
                <w:rFonts w:ascii="Arial" w:eastAsia="Arial" w:hAnsi="Arial" w:cs="Arial"/>
                <w:sz w:val="14"/>
                <w:szCs w:val="14"/>
              </w:rPr>
              <w:t>huv</w:t>
            </w:r>
            <w:proofErr w:type="spellEnd"/>
            <w:r w:rsidRPr="002B0030">
              <w:rPr>
                <w:rFonts w:ascii="Arial" w:eastAsia="Arial" w:hAnsi="Arial" w:cs="Arial"/>
                <w:sz w:val="14"/>
                <w:szCs w:val="14"/>
              </w:rPr>
              <w:t>?</w:t>
            </w:r>
          </w:p>
        </w:tc>
        <w:tc>
          <w:tcPr>
            <w:tcW w:w="840" w:type="dxa"/>
            <w:vAlign w:val="bottom"/>
          </w:tcPr>
          <w:p w14:paraId="1824E01D" w14:textId="48AE77FE" w:rsidR="00BF3E5F" w:rsidRPr="00BC32A0" w:rsidRDefault="00BC32A0">
            <w:pPr>
              <w:ind w:left="340"/>
              <w:rPr>
                <w:sz w:val="16"/>
                <w:szCs w:val="16"/>
              </w:rPr>
            </w:pPr>
            <w:r w:rsidRPr="00BC32A0">
              <w:rPr>
                <w:rFonts w:ascii="Arial" w:eastAsia="Arial" w:hAnsi="Arial" w:cs="Arial"/>
                <w:w w:val="93"/>
                <w:sz w:val="16"/>
                <w:szCs w:val="16"/>
              </w:rPr>
              <w:t xml:space="preserve">  </w:t>
            </w:r>
            <w:r w:rsidR="00F2670D" w:rsidRPr="00BC32A0">
              <w:rPr>
                <w:rFonts w:ascii="Arial" w:eastAsia="Arial" w:hAnsi="Arial" w:cs="Arial"/>
                <w:w w:val="93"/>
                <w:sz w:val="16"/>
                <w:szCs w:val="16"/>
              </w:rPr>
              <w:t>7</w:t>
            </w:r>
          </w:p>
        </w:tc>
        <w:tc>
          <w:tcPr>
            <w:tcW w:w="0" w:type="dxa"/>
            <w:vAlign w:val="bottom"/>
          </w:tcPr>
          <w:p w14:paraId="59B677B3" w14:textId="77777777" w:rsidR="00BF3E5F" w:rsidRDefault="00BF3E5F">
            <w:pPr>
              <w:rPr>
                <w:sz w:val="1"/>
                <w:szCs w:val="1"/>
              </w:rPr>
            </w:pPr>
          </w:p>
        </w:tc>
      </w:tr>
      <w:tr w:rsidR="00BF3E5F" w14:paraId="289A1CA3" w14:textId="77777777">
        <w:trPr>
          <w:trHeight w:val="290"/>
        </w:trPr>
        <w:tc>
          <w:tcPr>
            <w:tcW w:w="200" w:type="dxa"/>
            <w:vAlign w:val="bottom"/>
          </w:tcPr>
          <w:p w14:paraId="4BF3192C" w14:textId="77777777" w:rsidR="00BF3E5F" w:rsidRDefault="00BF3E5F">
            <w:pPr>
              <w:rPr>
                <w:sz w:val="24"/>
                <w:szCs w:val="24"/>
              </w:rPr>
            </w:pPr>
          </w:p>
        </w:tc>
        <w:tc>
          <w:tcPr>
            <w:tcW w:w="8720" w:type="dxa"/>
            <w:vAlign w:val="bottom"/>
          </w:tcPr>
          <w:p w14:paraId="48198F4A" w14:textId="6CEA5A9A" w:rsidR="00BF3E5F" w:rsidRPr="00B36DA8" w:rsidRDefault="00B36DA8">
            <w:pPr>
              <w:ind w:left="40"/>
              <w:rPr>
                <w:sz w:val="12"/>
                <w:szCs w:val="12"/>
              </w:rPr>
            </w:pPr>
            <w:proofErr w:type="spellStart"/>
            <w:r w:rsidRPr="00B36DA8">
              <w:rPr>
                <w:rFonts w:ascii="Arial" w:eastAsia="Arial" w:hAnsi="Arial" w:cs="Arial"/>
                <w:b/>
                <w:bCs/>
                <w:sz w:val="12"/>
                <w:szCs w:val="12"/>
              </w:rPr>
              <w:t>Kuv</w:t>
            </w:r>
            <w:proofErr w:type="spellEnd"/>
            <w:r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yuav</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tsum</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ua</w:t>
            </w:r>
            <w:proofErr w:type="spellEnd"/>
            <w:r w:rsidR="00F2670D" w:rsidRPr="00B36DA8">
              <w:rPr>
                <w:rFonts w:ascii="Arial" w:eastAsia="Arial" w:hAnsi="Arial" w:cs="Arial"/>
                <w:b/>
                <w:bCs/>
                <w:sz w:val="12"/>
                <w:szCs w:val="12"/>
              </w:rPr>
              <w:t xml:space="preserve"> dab </w:t>
            </w:r>
            <w:proofErr w:type="spellStart"/>
            <w:r w:rsidR="00F2670D" w:rsidRPr="00B36DA8">
              <w:rPr>
                <w:rFonts w:ascii="Arial" w:eastAsia="Arial" w:hAnsi="Arial" w:cs="Arial"/>
                <w:b/>
                <w:bCs/>
                <w:sz w:val="12"/>
                <w:szCs w:val="12"/>
              </w:rPr>
              <w:t>tsi</w:t>
            </w:r>
            <w:proofErr w:type="spellEnd"/>
            <w:r w:rsidR="00F2670D" w:rsidRPr="00B36DA8">
              <w:rPr>
                <w:rFonts w:ascii="Arial" w:eastAsia="Arial" w:hAnsi="Arial" w:cs="Arial"/>
                <w:b/>
                <w:bCs/>
                <w:sz w:val="12"/>
                <w:szCs w:val="12"/>
              </w:rPr>
              <w:t xml:space="preserve"> </w:t>
            </w:r>
            <w:proofErr w:type="spellStart"/>
            <w:ins w:id="174" w:author="Kaxiong" w:date="2021-06-09T09:42:00Z">
              <w:r w:rsidR="009B324A">
                <w:rPr>
                  <w:rFonts w:ascii="Arial" w:eastAsia="Arial" w:hAnsi="Arial" w:cs="Arial"/>
                  <w:b/>
                  <w:bCs/>
                  <w:sz w:val="12"/>
                  <w:szCs w:val="12"/>
                </w:rPr>
                <w:t>kom</w:t>
              </w:r>
              <w:proofErr w:type="spellEnd"/>
              <w:r w:rsidR="009B324A">
                <w:rPr>
                  <w:rFonts w:ascii="Arial" w:eastAsia="Arial" w:hAnsi="Arial" w:cs="Arial"/>
                  <w:b/>
                  <w:bCs/>
                  <w:sz w:val="12"/>
                  <w:szCs w:val="12"/>
                </w:rPr>
                <w:t xml:space="preserve"> </w:t>
              </w:r>
              <w:proofErr w:type="spellStart"/>
              <w:r w:rsidR="009B324A">
                <w:rPr>
                  <w:rFonts w:ascii="Arial" w:eastAsia="Arial" w:hAnsi="Arial" w:cs="Arial"/>
                  <w:b/>
                  <w:bCs/>
                  <w:sz w:val="12"/>
                  <w:szCs w:val="12"/>
                </w:rPr>
                <w:t>meej</w:t>
              </w:r>
              <w:proofErr w:type="spellEnd"/>
              <w:r w:rsidR="009B324A">
                <w:rPr>
                  <w:rFonts w:ascii="Arial" w:eastAsia="Arial" w:hAnsi="Arial" w:cs="Arial"/>
                  <w:b/>
                  <w:bCs/>
                  <w:sz w:val="12"/>
                  <w:szCs w:val="12"/>
                </w:rPr>
                <w:t xml:space="preserve"> </w:t>
              </w:r>
              <w:proofErr w:type="spellStart"/>
              <w:r w:rsidR="009B324A">
                <w:rPr>
                  <w:rFonts w:ascii="Arial" w:eastAsia="Arial" w:hAnsi="Arial" w:cs="Arial"/>
                  <w:b/>
                  <w:bCs/>
                  <w:sz w:val="12"/>
                  <w:szCs w:val="12"/>
                </w:rPr>
                <w:t>txhawm</w:t>
              </w:r>
              <w:proofErr w:type="spellEnd"/>
              <w:r w:rsidR="009B324A">
                <w:rPr>
                  <w:rFonts w:ascii="Arial" w:eastAsia="Arial" w:hAnsi="Arial" w:cs="Arial"/>
                  <w:b/>
                  <w:bCs/>
                  <w:sz w:val="12"/>
                  <w:szCs w:val="12"/>
                </w:rPr>
                <w:t xml:space="preserve"> </w:t>
              </w:r>
              <w:proofErr w:type="spellStart"/>
              <w:r w:rsidR="009B324A">
                <w:rPr>
                  <w:rFonts w:ascii="Arial" w:eastAsia="Arial" w:hAnsi="Arial" w:cs="Arial"/>
                  <w:b/>
                  <w:bCs/>
                  <w:sz w:val="12"/>
                  <w:szCs w:val="12"/>
                </w:rPr>
                <w:t>rau</w:t>
              </w:r>
              <w:proofErr w:type="spellEnd"/>
              <w:r w:rsidR="009B324A">
                <w:rPr>
                  <w:rFonts w:ascii="Arial" w:eastAsia="Arial" w:hAnsi="Arial" w:cs="Arial"/>
                  <w:b/>
                  <w:bCs/>
                  <w:sz w:val="12"/>
                  <w:szCs w:val="12"/>
                </w:rPr>
                <w:t xml:space="preserve"> </w:t>
              </w:r>
            </w:ins>
            <w:del w:id="175" w:author="Kaxiong" w:date="2021-06-09T09:43:00Z">
              <w:r w:rsidR="00F2670D" w:rsidRPr="00B36DA8" w:rsidDel="009B324A">
                <w:rPr>
                  <w:rFonts w:ascii="Arial" w:eastAsia="Arial" w:hAnsi="Arial" w:cs="Arial"/>
                  <w:b/>
                  <w:bCs/>
                  <w:sz w:val="12"/>
                  <w:szCs w:val="12"/>
                </w:rPr>
                <w:delText xml:space="preserve">ncaj qha kom </w:delText>
              </w:r>
            </w:del>
            <w:proofErr w:type="spellStart"/>
            <w:r w:rsidR="00F2670D" w:rsidRPr="00B36DA8">
              <w:rPr>
                <w:rFonts w:ascii="Arial" w:eastAsia="Arial" w:hAnsi="Arial" w:cs="Arial"/>
                <w:b/>
                <w:bCs/>
                <w:sz w:val="12"/>
                <w:szCs w:val="12"/>
              </w:rPr>
              <w:t>ua</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raws</w:t>
            </w:r>
            <w:proofErr w:type="spellEnd"/>
            <w:r w:rsidR="00F2670D" w:rsidRPr="00B36DA8">
              <w:rPr>
                <w:rFonts w:ascii="Arial" w:eastAsia="Arial" w:hAnsi="Arial" w:cs="Arial"/>
                <w:b/>
                <w:bCs/>
                <w:sz w:val="12"/>
                <w:szCs w:val="12"/>
              </w:rPr>
              <w:t xml:space="preserve"> li FSMA cov </w:t>
            </w:r>
            <w:proofErr w:type="spellStart"/>
            <w:r w:rsidR="00F2670D" w:rsidRPr="00B36DA8">
              <w:rPr>
                <w:rFonts w:ascii="Arial" w:eastAsia="Arial" w:hAnsi="Arial" w:cs="Arial"/>
                <w:b/>
                <w:bCs/>
                <w:sz w:val="12"/>
                <w:szCs w:val="12"/>
              </w:rPr>
              <w:t>qauv</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hais</w:t>
            </w:r>
            <w:proofErr w:type="spellEnd"/>
            <w:r w:rsidR="00F2670D" w:rsidRPr="00B36DA8">
              <w:rPr>
                <w:rFonts w:ascii="Arial" w:eastAsia="Arial" w:hAnsi="Arial" w:cs="Arial"/>
                <w:b/>
                <w:bCs/>
                <w:sz w:val="12"/>
                <w:szCs w:val="12"/>
              </w:rPr>
              <w:t xml:space="preserve"> </w:t>
            </w:r>
            <w:proofErr w:type="spellStart"/>
            <w:r w:rsidR="00F2670D" w:rsidRPr="00B36DA8">
              <w:rPr>
                <w:rFonts w:ascii="Arial" w:eastAsia="Arial" w:hAnsi="Arial" w:cs="Arial"/>
                <w:b/>
                <w:bCs/>
                <w:sz w:val="12"/>
                <w:szCs w:val="12"/>
              </w:rPr>
              <w:t>txog</w:t>
            </w:r>
            <w:proofErr w:type="spellEnd"/>
            <w:r w:rsidR="00F2670D" w:rsidRPr="00B36DA8">
              <w:rPr>
                <w:rFonts w:ascii="Arial" w:eastAsia="Arial" w:hAnsi="Arial" w:cs="Arial"/>
                <w:b/>
                <w:bCs/>
                <w:sz w:val="12"/>
                <w:szCs w:val="12"/>
              </w:rPr>
              <w:t xml:space="preserve"> </w:t>
            </w:r>
            <w:ins w:id="176" w:author="Kaxiong" w:date="2021-06-09T09:43:00Z">
              <w:r w:rsidR="009B324A">
                <w:rPr>
                  <w:rFonts w:ascii="Arial" w:eastAsia="Arial" w:hAnsi="Arial" w:cs="Arial"/>
                  <w:b/>
                  <w:bCs/>
                  <w:sz w:val="12"/>
                  <w:szCs w:val="12"/>
                </w:rPr>
                <w:t xml:space="preserve">cov </w:t>
              </w:r>
            </w:ins>
            <w:proofErr w:type="spellStart"/>
            <w:r w:rsidR="00F2670D" w:rsidRPr="00B36DA8">
              <w:rPr>
                <w:rFonts w:ascii="Arial" w:eastAsia="Arial" w:hAnsi="Arial" w:cs="Arial"/>
                <w:b/>
                <w:bCs/>
                <w:sz w:val="12"/>
                <w:szCs w:val="12"/>
              </w:rPr>
              <w:t>tsiaj</w:t>
            </w:r>
            <w:proofErr w:type="spellEnd"/>
            <w:del w:id="177" w:author="Kaxiong" w:date="2021-06-09T09:43:00Z">
              <w:r w:rsidRPr="00B36DA8" w:rsidDel="009B324A">
                <w:rPr>
                  <w:rFonts w:ascii="Arial" w:eastAsia="Arial" w:hAnsi="Arial" w:cs="Arial"/>
                  <w:b/>
                  <w:bCs/>
                  <w:sz w:val="12"/>
                  <w:szCs w:val="12"/>
                </w:rPr>
                <w:delText xml:space="preserve"> txhu</w:delText>
              </w:r>
            </w:del>
            <w:r w:rsidR="00F2670D" w:rsidRPr="00B36DA8">
              <w:rPr>
                <w:rFonts w:ascii="Arial" w:eastAsia="Arial" w:hAnsi="Arial" w:cs="Arial"/>
                <w:b/>
                <w:bCs/>
                <w:sz w:val="12"/>
                <w:szCs w:val="12"/>
              </w:rPr>
              <w:t>?</w:t>
            </w:r>
          </w:p>
        </w:tc>
        <w:tc>
          <w:tcPr>
            <w:tcW w:w="840" w:type="dxa"/>
            <w:vAlign w:val="bottom"/>
          </w:tcPr>
          <w:p w14:paraId="179AEFB7" w14:textId="240E9E89" w:rsidR="00BF3E5F" w:rsidRPr="00EA25C7" w:rsidRDefault="00EA25C7">
            <w:pPr>
              <w:ind w:left="340"/>
              <w:rPr>
                <w:sz w:val="20"/>
                <w:szCs w:val="20"/>
              </w:rPr>
            </w:pPr>
            <w:r>
              <w:rPr>
                <w:rFonts w:ascii="Arial" w:eastAsia="Arial" w:hAnsi="Arial" w:cs="Arial"/>
                <w:sz w:val="16"/>
                <w:szCs w:val="16"/>
              </w:rPr>
              <w:t xml:space="preserve">  </w:t>
            </w:r>
            <w:r w:rsidR="00F2670D" w:rsidRPr="00EA25C7">
              <w:rPr>
                <w:rFonts w:ascii="Arial" w:eastAsia="Arial" w:hAnsi="Arial" w:cs="Arial"/>
                <w:sz w:val="16"/>
                <w:szCs w:val="16"/>
              </w:rPr>
              <w:t>8</w:t>
            </w:r>
          </w:p>
        </w:tc>
        <w:tc>
          <w:tcPr>
            <w:tcW w:w="0" w:type="dxa"/>
            <w:vAlign w:val="bottom"/>
          </w:tcPr>
          <w:p w14:paraId="2DEAED30" w14:textId="77777777" w:rsidR="00BF3E5F" w:rsidRDefault="00BF3E5F">
            <w:pPr>
              <w:rPr>
                <w:sz w:val="1"/>
                <w:szCs w:val="1"/>
              </w:rPr>
            </w:pPr>
          </w:p>
        </w:tc>
      </w:tr>
      <w:tr w:rsidR="00BF3E5F" w14:paraId="7D37065A" w14:textId="77777777">
        <w:trPr>
          <w:trHeight w:val="485"/>
        </w:trPr>
        <w:tc>
          <w:tcPr>
            <w:tcW w:w="200" w:type="dxa"/>
            <w:vAlign w:val="bottom"/>
          </w:tcPr>
          <w:p w14:paraId="3B4956A8" w14:textId="77777777" w:rsidR="00BF3E5F" w:rsidRPr="006F4858" w:rsidRDefault="00F2670D">
            <w:pPr>
              <w:rPr>
                <w:sz w:val="12"/>
                <w:szCs w:val="12"/>
              </w:rPr>
            </w:pPr>
            <w:r w:rsidRPr="006F4858">
              <w:rPr>
                <w:rFonts w:ascii="Arial" w:eastAsia="Arial" w:hAnsi="Arial" w:cs="Arial"/>
                <w:sz w:val="12"/>
                <w:szCs w:val="12"/>
              </w:rPr>
              <w:t>2.</w:t>
            </w:r>
          </w:p>
        </w:tc>
        <w:tc>
          <w:tcPr>
            <w:tcW w:w="8720" w:type="dxa"/>
            <w:vAlign w:val="bottom"/>
          </w:tcPr>
          <w:p w14:paraId="078E42C7" w14:textId="05491EE8" w:rsidR="00BF3E5F" w:rsidRPr="00140E2C" w:rsidRDefault="00F2670D">
            <w:pPr>
              <w:ind w:left="280"/>
              <w:rPr>
                <w:sz w:val="12"/>
                <w:szCs w:val="12"/>
              </w:rPr>
            </w:pPr>
            <w:proofErr w:type="spellStart"/>
            <w:r w:rsidRPr="00140E2C">
              <w:rPr>
                <w:rFonts w:ascii="Arial" w:eastAsia="Arial" w:hAnsi="Arial" w:cs="Arial"/>
                <w:b/>
                <w:bCs/>
                <w:sz w:val="12"/>
                <w:szCs w:val="12"/>
              </w:rPr>
              <w:t>Khaws</w:t>
            </w:r>
            <w:proofErr w:type="spellEnd"/>
            <w:r w:rsidRPr="00140E2C">
              <w:rPr>
                <w:rFonts w:ascii="Arial" w:eastAsia="Arial" w:hAnsi="Arial" w:cs="Arial"/>
                <w:b/>
                <w:bCs/>
                <w:sz w:val="12"/>
                <w:szCs w:val="12"/>
              </w:rPr>
              <w:t xml:space="preserve"> cov </w:t>
            </w:r>
            <w:proofErr w:type="spellStart"/>
            <w:ins w:id="178" w:author="Kaxiong" w:date="2021-06-09T09:44:00Z">
              <w:r w:rsidR="00BF1643">
                <w:rPr>
                  <w:rFonts w:ascii="Arial" w:eastAsia="Arial" w:hAnsi="Arial" w:cs="Arial"/>
                  <w:b/>
                  <w:bCs/>
                  <w:sz w:val="12"/>
                  <w:szCs w:val="12"/>
                </w:rPr>
                <w:t>kev</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ua</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liaj</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ua</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teb</w:t>
              </w:r>
              <w:proofErr w:type="spellEnd"/>
              <w:r w:rsidR="00BF1643">
                <w:rPr>
                  <w:rFonts w:ascii="Arial" w:eastAsia="Arial" w:hAnsi="Arial" w:cs="Arial"/>
                  <w:b/>
                  <w:bCs/>
                  <w:sz w:val="12"/>
                  <w:szCs w:val="12"/>
                </w:rPr>
                <w:t xml:space="preserve"> </w:t>
              </w:r>
            </w:ins>
            <w:ins w:id="179" w:author="Kaxiong" w:date="2021-06-09T09:45:00Z">
              <w:r w:rsidR="00BF1643">
                <w:rPr>
                  <w:rFonts w:ascii="Arial" w:eastAsia="Arial" w:hAnsi="Arial" w:cs="Arial"/>
                  <w:b/>
                  <w:bCs/>
                  <w:sz w:val="12"/>
                  <w:szCs w:val="12"/>
                </w:rPr>
                <w:t xml:space="preserve">li </w:t>
              </w:r>
              <w:proofErr w:type="spellStart"/>
              <w:r w:rsidR="00BF1643">
                <w:rPr>
                  <w:rFonts w:ascii="Arial" w:eastAsia="Arial" w:hAnsi="Arial" w:cs="Arial"/>
                  <w:b/>
                  <w:bCs/>
                  <w:sz w:val="12"/>
                  <w:szCs w:val="12"/>
                </w:rPr>
                <w:t>cas</w:t>
              </w:r>
              <w:proofErr w:type="spellEnd"/>
              <w:r w:rsidR="00BF1643">
                <w:rPr>
                  <w:rFonts w:ascii="Arial" w:eastAsia="Arial" w:hAnsi="Arial" w:cs="Arial"/>
                  <w:b/>
                  <w:bCs/>
                  <w:sz w:val="12"/>
                  <w:szCs w:val="12"/>
                </w:rPr>
                <w:t xml:space="preserve"> </w:t>
              </w:r>
            </w:ins>
            <w:proofErr w:type="spellStart"/>
            <w:ins w:id="180" w:author="Kaxiong" w:date="2021-06-09T09:44:00Z">
              <w:r w:rsidR="00BF1643">
                <w:rPr>
                  <w:rFonts w:ascii="Arial" w:eastAsia="Arial" w:hAnsi="Arial" w:cs="Arial"/>
                  <w:b/>
                  <w:bCs/>
                  <w:sz w:val="12"/>
                  <w:szCs w:val="12"/>
                </w:rPr>
                <w:t>uas</w:t>
              </w:r>
              <w:proofErr w:type="spellEnd"/>
              <w:r w:rsidR="00BF1643">
                <w:rPr>
                  <w:rFonts w:ascii="Arial" w:eastAsia="Arial" w:hAnsi="Arial" w:cs="Arial"/>
                  <w:b/>
                  <w:bCs/>
                  <w:sz w:val="12"/>
                  <w:szCs w:val="12"/>
                </w:rPr>
                <w:t xml:space="preserve"> </w:t>
              </w:r>
            </w:ins>
            <w:del w:id="181" w:author="Kaxiong" w:date="2021-06-09T09:44:00Z">
              <w:r w:rsidRPr="00140E2C" w:rsidDel="00BF1643">
                <w:rPr>
                  <w:rFonts w:ascii="Arial" w:eastAsia="Arial" w:hAnsi="Arial" w:cs="Arial"/>
                  <w:b/>
                  <w:bCs/>
                  <w:sz w:val="12"/>
                  <w:szCs w:val="12"/>
                </w:rPr>
                <w:delText xml:space="preserve">ntaub ntawv sau tseg txog kev ua </w:delText>
              </w:r>
            </w:del>
            <w:r w:rsidRPr="00140E2C">
              <w:rPr>
                <w:rFonts w:ascii="Arial" w:eastAsia="Arial" w:hAnsi="Arial" w:cs="Arial"/>
                <w:b/>
                <w:bCs/>
                <w:sz w:val="12"/>
                <w:szCs w:val="12"/>
              </w:rPr>
              <w:t xml:space="preserve">zoo </w:t>
            </w:r>
            <w:proofErr w:type="spellStart"/>
            <w:r w:rsidRPr="00140E2C">
              <w:rPr>
                <w:rFonts w:ascii="Arial" w:eastAsia="Arial" w:hAnsi="Arial" w:cs="Arial"/>
                <w:b/>
                <w:bCs/>
                <w:sz w:val="12"/>
                <w:szCs w:val="12"/>
              </w:rPr>
              <w:t>tshaj</w:t>
            </w:r>
            <w:proofErr w:type="spellEnd"/>
            <w:r w:rsidRPr="00140E2C">
              <w:rPr>
                <w:rFonts w:ascii="Arial" w:eastAsia="Arial" w:hAnsi="Arial" w:cs="Arial"/>
                <w:b/>
                <w:bCs/>
                <w:sz w:val="12"/>
                <w:szCs w:val="12"/>
              </w:rPr>
              <w:t xml:space="preserve"> </w:t>
            </w:r>
            <w:proofErr w:type="spellStart"/>
            <w:ins w:id="182" w:author="Kaxiong" w:date="2021-06-09T09:45:00Z">
              <w:r w:rsidR="00BF1643">
                <w:rPr>
                  <w:rFonts w:ascii="Arial" w:eastAsia="Arial" w:hAnsi="Arial" w:cs="Arial"/>
                  <w:b/>
                  <w:bCs/>
                  <w:sz w:val="12"/>
                  <w:szCs w:val="12"/>
                </w:rPr>
                <w:t>plaws</w:t>
              </w:r>
              <w:proofErr w:type="spellEnd"/>
              <w:r w:rsidR="00BF1643">
                <w:rPr>
                  <w:rFonts w:ascii="Arial" w:eastAsia="Arial" w:hAnsi="Arial" w:cs="Arial"/>
                  <w:b/>
                  <w:bCs/>
                  <w:sz w:val="12"/>
                  <w:szCs w:val="12"/>
                </w:rPr>
                <w:t xml:space="preserve"> </w:t>
              </w:r>
            </w:ins>
            <w:del w:id="183" w:author="Kaxiong" w:date="2021-06-09T09:45:00Z">
              <w:r w:rsidRPr="00140E2C" w:rsidDel="00BF1643">
                <w:rPr>
                  <w:rFonts w:ascii="Arial" w:eastAsia="Arial" w:hAnsi="Arial" w:cs="Arial"/>
                  <w:b/>
                  <w:bCs/>
                  <w:sz w:val="12"/>
                  <w:szCs w:val="12"/>
                </w:rPr>
                <w:delText xml:space="preserve">li cas </w:delText>
              </w:r>
            </w:del>
            <w:r w:rsidRPr="00140E2C">
              <w:rPr>
                <w:rFonts w:ascii="Arial" w:eastAsia="Arial" w:hAnsi="Arial" w:cs="Arial"/>
                <w:b/>
                <w:bCs/>
                <w:sz w:val="12"/>
                <w:szCs w:val="12"/>
              </w:rPr>
              <w:t>los</w:t>
            </w:r>
            <w:r w:rsidR="00EB46F3">
              <w:rPr>
                <w:rFonts w:ascii="Arial" w:eastAsia="Arial" w:hAnsi="Arial" w:cs="Arial"/>
                <w:b/>
                <w:bCs/>
                <w:sz w:val="12"/>
                <w:szCs w:val="12"/>
              </w:rPr>
              <w:t xml:space="preserve"> </w:t>
            </w:r>
            <w:r w:rsidRPr="00140E2C">
              <w:rPr>
                <w:rFonts w:ascii="Arial" w:eastAsia="Arial" w:hAnsi="Arial" w:cs="Arial"/>
                <w:b/>
                <w:bCs/>
                <w:sz w:val="12"/>
                <w:szCs w:val="12"/>
              </w:rPr>
              <w:t xml:space="preserve">sis </w:t>
            </w:r>
            <w:proofErr w:type="spellStart"/>
            <w:r w:rsidRPr="00140E2C">
              <w:rPr>
                <w:rFonts w:ascii="Arial" w:eastAsia="Arial" w:hAnsi="Arial" w:cs="Arial"/>
                <w:b/>
                <w:bCs/>
                <w:sz w:val="12"/>
                <w:szCs w:val="12"/>
              </w:rPr>
              <w:t>lwm</w:t>
            </w:r>
            <w:proofErr w:type="spellEnd"/>
            <w:r w:rsidRPr="00140E2C">
              <w:rPr>
                <w:rFonts w:ascii="Arial" w:eastAsia="Arial" w:hAnsi="Arial" w:cs="Arial"/>
                <w:b/>
                <w:bCs/>
                <w:sz w:val="12"/>
                <w:szCs w:val="12"/>
              </w:rPr>
              <w:t xml:space="preserve"> </w:t>
            </w:r>
            <w:ins w:id="184" w:author="Kaxiong" w:date="2021-06-09T09:45:00Z">
              <w:r w:rsidR="00BF1643">
                <w:rPr>
                  <w:rFonts w:ascii="Arial" w:eastAsia="Arial" w:hAnsi="Arial" w:cs="Arial"/>
                  <w:b/>
                  <w:bCs/>
                  <w:sz w:val="12"/>
                  <w:szCs w:val="12"/>
                </w:rPr>
                <w:t xml:space="preserve">cov </w:t>
              </w:r>
            </w:ins>
            <w:del w:id="185" w:author="Kaxiong" w:date="2021-06-09T09:45:00Z">
              <w:r w:rsidRPr="00140E2C" w:rsidDel="00BF1643">
                <w:rPr>
                  <w:rFonts w:ascii="Arial" w:eastAsia="Arial" w:hAnsi="Arial" w:cs="Arial"/>
                  <w:b/>
                  <w:bCs/>
                  <w:sz w:val="12"/>
                  <w:szCs w:val="12"/>
                </w:rPr>
                <w:delText xml:space="preserve">yam </w:delText>
              </w:r>
            </w:del>
            <w:proofErr w:type="spellStart"/>
            <w:r w:rsidRPr="00140E2C">
              <w:rPr>
                <w:rFonts w:ascii="Arial" w:eastAsia="Arial" w:hAnsi="Arial" w:cs="Arial"/>
                <w:b/>
                <w:bCs/>
                <w:sz w:val="12"/>
                <w:szCs w:val="12"/>
              </w:rPr>
              <w:t>kev</w:t>
            </w:r>
            <w:proofErr w:type="spellEnd"/>
            <w:r w:rsidRPr="00140E2C">
              <w:rPr>
                <w:rFonts w:ascii="Arial" w:eastAsia="Arial" w:hAnsi="Arial" w:cs="Arial"/>
                <w:b/>
                <w:bCs/>
                <w:sz w:val="12"/>
                <w:szCs w:val="12"/>
              </w:rPr>
              <w:t xml:space="preserve"> </w:t>
            </w:r>
            <w:proofErr w:type="spellStart"/>
            <w:r w:rsidRPr="00140E2C">
              <w:rPr>
                <w:rFonts w:ascii="Arial" w:eastAsia="Arial" w:hAnsi="Arial" w:cs="Arial"/>
                <w:b/>
                <w:bCs/>
                <w:sz w:val="12"/>
                <w:szCs w:val="12"/>
              </w:rPr>
              <w:t>ntsuas</w:t>
            </w:r>
            <w:proofErr w:type="spellEnd"/>
            <w:r w:rsidRPr="00140E2C">
              <w:rPr>
                <w:rFonts w:ascii="Arial" w:eastAsia="Arial" w:hAnsi="Arial" w:cs="Arial"/>
                <w:b/>
                <w:bCs/>
                <w:sz w:val="12"/>
                <w:szCs w:val="12"/>
              </w:rPr>
              <w:t xml:space="preserve"> ta</w:t>
            </w:r>
            <w:r w:rsidR="00EB46F3">
              <w:rPr>
                <w:rFonts w:ascii="Arial" w:eastAsia="Arial" w:hAnsi="Arial" w:cs="Arial"/>
                <w:b/>
                <w:bCs/>
                <w:sz w:val="12"/>
                <w:szCs w:val="12"/>
              </w:rPr>
              <w:t xml:space="preserve">u </w:t>
            </w:r>
            <w:proofErr w:type="spellStart"/>
            <w:r w:rsidR="00EB46F3">
              <w:rPr>
                <w:rFonts w:ascii="Arial" w:eastAsia="Arial" w:hAnsi="Arial" w:cs="Arial"/>
                <w:b/>
                <w:bCs/>
                <w:sz w:val="12"/>
                <w:szCs w:val="12"/>
              </w:rPr>
              <w:t>ua</w:t>
            </w:r>
            <w:proofErr w:type="spellEnd"/>
            <w:r w:rsidR="00EB46F3">
              <w:rPr>
                <w:rFonts w:ascii="Arial" w:eastAsia="Arial" w:hAnsi="Arial" w:cs="Arial"/>
                <w:b/>
                <w:bCs/>
                <w:sz w:val="12"/>
                <w:szCs w:val="12"/>
              </w:rPr>
              <w:t xml:space="preserve"> </w:t>
            </w:r>
            <w:proofErr w:type="spellStart"/>
            <w:r w:rsidR="00EB46F3">
              <w:rPr>
                <w:rFonts w:ascii="Arial" w:eastAsia="Arial" w:hAnsi="Arial" w:cs="Arial"/>
                <w:b/>
                <w:bCs/>
                <w:sz w:val="12"/>
                <w:szCs w:val="12"/>
              </w:rPr>
              <w:t>raws</w:t>
            </w:r>
            <w:proofErr w:type="spellEnd"/>
          </w:p>
        </w:tc>
        <w:tc>
          <w:tcPr>
            <w:tcW w:w="840" w:type="dxa"/>
            <w:vAlign w:val="bottom"/>
          </w:tcPr>
          <w:p w14:paraId="77A4744D" w14:textId="74953363" w:rsidR="00BF3E5F" w:rsidRPr="00082576" w:rsidRDefault="00082576" w:rsidP="00082576">
            <w:pPr>
              <w:ind w:right="299"/>
              <w:jc w:val="center"/>
              <w:rPr>
                <w:sz w:val="16"/>
                <w:szCs w:val="16"/>
              </w:rPr>
            </w:pPr>
            <w:r w:rsidRPr="00082576">
              <w:rPr>
                <w:rFonts w:ascii="Arial" w:eastAsia="Arial" w:hAnsi="Arial" w:cs="Arial"/>
                <w:sz w:val="16"/>
                <w:szCs w:val="16"/>
              </w:rPr>
              <w:t xml:space="preserve"> </w:t>
            </w:r>
            <w:r>
              <w:rPr>
                <w:rFonts w:ascii="Arial" w:eastAsia="Arial" w:hAnsi="Arial" w:cs="Arial"/>
                <w:sz w:val="16"/>
                <w:szCs w:val="16"/>
              </w:rPr>
              <w:t xml:space="preserve">  </w:t>
            </w:r>
            <w:r w:rsidRPr="00082576">
              <w:rPr>
                <w:rFonts w:ascii="Arial" w:eastAsia="Arial" w:hAnsi="Arial" w:cs="Arial"/>
                <w:sz w:val="16"/>
                <w:szCs w:val="16"/>
              </w:rPr>
              <w:t xml:space="preserve">   </w:t>
            </w:r>
            <w:r w:rsidR="00F2670D" w:rsidRPr="00082576">
              <w:rPr>
                <w:rFonts w:ascii="Arial" w:eastAsia="Arial" w:hAnsi="Arial" w:cs="Arial"/>
                <w:sz w:val="16"/>
                <w:szCs w:val="16"/>
              </w:rPr>
              <w:t xml:space="preserve"> 11</w:t>
            </w:r>
          </w:p>
        </w:tc>
        <w:tc>
          <w:tcPr>
            <w:tcW w:w="0" w:type="dxa"/>
            <w:vAlign w:val="bottom"/>
          </w:tcPr>
          <w:p w14:paraId="7B0EAE06" w14:textId="77777777" w:rsidR="00BF3E5F" w:rsidRDefault="00BF3E5F">
            <w:pPr>
              <w:rPr>
                <w:sz w:val="1"/>
                <w:szCs w:val="1"/>
              </w:rPr>
            </w:pPr>
          </w:p>
        </w:tc>
      </w:tr>
      <w:tr w:rsidR="00BF3E5F" w14:paraId="535184E2" w14:textId="77777777">
        <w:trPr>
          <w:trHeight w:val="485"/>
        </w:trPr>
        <w:tc>
          <w:tcPr>
            <w:tcW w:w="200" w:type="dxa"/>
            <w:vAlign w:val="bottom"/>
          </w:tcPr>
          <w:p w14:paraId="42FB935F" w14:textId="77777777" w:rsidR="00BF3E5F" w:rsidRPr="006F4858" w:rsidRDefault="00F2670D">
            <w:pPr>
              <w:rPr>
                <w:sz w:val="12"/>
                <w:szCs w:val="12"/>
              </w:rPr>
            </w:pPr>
            <w:r w:rsidRPr="006F4858">
              <w:rPr>
                <w:rFonts w:ascii="Arial" w:eastAsia="Arial" w:hAnsi="Arial" w:cs="Arial"/>
                <w:b/>
                <w:bCs/>
                <w:sz w:val="12"/>
                <w:szCs w:val="12"/>
              </w:rPr>
              <w:t>3.</w:t>
            </w:r>
          </w:p>
        </w:tc>
        <w:tc>
          <w:tcPr>
            <w:tcW w:w="8720" w:type="dxa"/>
            <w:vAlign w:val="bottom"/>
          </w:tcPr>
          <w:p w14:paraId="485173E9" w14:textId="236A9DF5" w:rsidR="00BF3E5F" w:rsidRPr="006F4858" w:rsidRDefault="00F2670D">
            <w:pPr>
              <w:ind w:left="280"/>
              <w:rPr>
                <w:sz w:val="12"/>
                <w:szCs w:val="12"/>
              </w:rPr>
            </w:pPr>
            <w:proofErr w:type="spellStart"/>
            <w:r w:rsidRPr="006F4858">
              <w:rPr>
                <w:rFonts w:ascii="Arial" w:eastAsia="Arial" w:hAnsi="Arial" w:cs="Arial"/>
                <w:b/>
                <w:bCs/>
                <w:sz w:val="12"/>
                <w:szCs w:val="12"/>
              </w:rPr>
              <w:t>Tshawb</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xyuas</w:t>
            </w:r>
            <w:proofErr w:type="spellEnd"/>
            <w:ins w:id="186" w:author="Kaxiong" w:date="2021-06-09T11:30:00Z">
              <w:r w:rsidR="00F6101D">
                <w:rPr>
                  <w:rFonts w:ascii="Arial" w:eastAsia="Arial" w:hAnsi="Arial" w:cs="Arial"/>
                  <w:b/>
                  <w:bCs/>
                  <w:sz w:val="12"/>
                  <w:szCs w:val="12"/>
                </w:rPr>
                <w:t xml:space="preserve"> </w:t>
              </w:r>
            </w:ins>
            <w:ins w:id="187" w:author="Kaxiong" w:date="2021-06-09T09:47:00Z">
              <w:r w:rsidR="00BF1643">
                <w:rPr>
                  <w:rFonts w:ascii="Arial" w:eastAsia="Arial" w:hAnsi="Arial" w:cs="Arial"/>
                  <w:b/>
                  <w:bCs/>
                  <w:sz w:val="12"/>
                  <w:szCs w:val="12"/>
                </w:rPr>
                <w:t>cov</w:t>
              </w:r>
            </w:ins>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xaiv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pov</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hwm</w:t>
            </w:r>
            <w:proofErr w:type="spellEnd"/>
            <w:r w:rsidRPr="006F4858">
              <w:rPr>
                <w:rFonts w:ascii="Arial" w:eastAsia="Arial" w:hAnsi="Arial" w:cs="Arial"/>
                <w:b/>
                <w:bCs/>
                <w:sz w:val="12"/>
                <w:szCs w:val="12"/>
              </w:rPr>
              <w:t xml:space="preserve"> </w:t>
            </w:r>
            <w:proofErr w:type="spellStart"/>
            <w:ins w:id="188" w:author="Kaxiong" w:date="2021-06-09T09:47:00Z">
              <w:r w:rsidR="00BF1643">
                <w:rPr>
                  <w:rFonts w:ascii="Arial" w:eastAsia="Arial" w:hAnsi="Arial" w:cs="Arial"/>
                  <w:b/>
                  <w:bCs/>
                  <w:sz w:val="12"/>
                  <w:szCs w:val="12"/>
                </w:rPr>
                <w:t>txhawm</w:t>
              </w:r>
              <w:proofErr w:type="spellEnd"/>
              <w:r w:rsidR="00BF1643">
                <w:rPr>
                  <w:rFonts w:ascii="Arial" w:eastAsia="Arial" w:hAnsi="Arial" w:cs="Arial"/>
                  <w:b/>
                  <w:bCs/>
                  <w:sz w:val="12"/>
                  <w:szCs w:val="12"/>
                </w:rPr>
                <w:t xml:space="preserve"> </w:t>
              </w:r>
            </w:ins>
            <w:proofErr w:type="spellStart"/>
            <w:r w:rsidRPr="006F4858">
              <w:rPr>
                <w:rFonts w:ascii="Arial" w:eastAsia="Arial" w:hAnsi="Arial" w:cs="Arial"/>
                <w:b/>
                <w:bCs/>
                <w:sz w:val="12"/>
                <w:szCs w:val="12"/>
              </w:rPr>
              <w:t>rau</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kev</w:t>
            </w:r>
            <w:proofErr w:type="spellEnd"/>
            <w:r w:rsidRPr="006F4858">
              <w:rPr>
                <w:rFonts w:ascii="Arial" w:eastAsia="Arial" w:hAnsi="Arial" w:cs="Arial"/>
                <w:b/>
                <w:bCs/>
                <w:sz w:val="12"/>
                <w:szCs w:val="12"/>
              </w:rPr>
              <w:t xml:space="preserve"> </w:t>
            </w:r>
            <w:proofErr w:type="spellStart"/>
            <w:ins w:id="189" w:author="Kaxiong" w:date="2021-06-09T09:47:00Z">
              <w:r w:rsidR="00BF1643">
                <w:rPr>
                  <w:rFonts w:ascii="Arial" w:eastAsia="Arial" w:hAnsi="Arial" w:cs="Arial"/>
                  <w:b/>
                  <w:bCs/>
                  <w:sz w:val="12"/>
                  <w:szCs w:val="12"/>
                </w:rPr>
                <w:t>saib</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xyuas</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xwm</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txheej</w:t>
              </w:r>
              <w:proofErr w:type="spellEnd"/>
              <w:r w:rsidR="00BF1643">
                <w:rPr>
                  <w:rFonts w:ascii="Arial" w:eastAsia="Arial" w:hAnsi="Arial" w:cs="Arial"/>
                  <w:b/>
                  <w:bCs/>
                  <w:sz w:val="12"/>
                  <w:szCs w:val="12"/>
                </w:rPr>
                <w:t xml:space="preserve"> </w:t>
              </w:r>
              <w:proofErr w:type="spellStart"/>
              <w:r w:rsidR="00BF1643">
                <w:rPr>
                  <w:rFonts w:ascii="Arial" w:eastAsia="Arial" w:hAnsi="Arial" w:cs="Arial"/>
                  <w:b/>
                  <w:bCs/>
                  <w:sz w:val="12"/>
                  <w:szCs w:val="12"/>
                </w:rPr>
                <w:t>kev</w:t>
              </w:r>
              <w:proofErr w:type="spellEnd"/>
              <w:r w:rsidR="00BF1643">
                <w:rPr>
                  <w:rFonts w:ascii="Arial" w:eastAsia="Arial" w:hAnsi="Arial" w:cs="Arial"/>
                  <w:b/>
                  <w:bCs/>
                  <w:sz w:val="12"/>
                  <w:szCs w:val="12"/>
                </w:rPr>
                <w:t xml:space="preserve"> </w:t>
              </w:r>
            </w:ins>
            <w:proofErr w:type="spellStart"/>
            <w:r w:rsidRPr="006F4858">
              <w:rPr>
                <w:rFonts w:ascii="Arial" w:eastAsia="Arial" w:hAnsi="Arial" w:cs="Arial"/>
                <w:b/>
                <w:bCs/>
                <w:sz w:val="12"/>
                <w:szCs w:val="12"/>
              </w:rPr>
              <w:t>nyab</w:t>
            </w:r>
            <w:proofErr w:type="spellEnd"/>
            <w:r w:rsidRPr="006F4858">
              <w:rPr>
                <w:rFonts w:ascii="Arial" w:eastAsia="Arial" w:hAnsi="Arial" w:cs="Arial"/>
                <w:b/>
                <w:bCs/>
                <w:sz w:val="12"/>
                <w:szCs w:val="12"/>
              </w:rPr>
              <w:t xml:space="preserve"> </w:t>
            </w:r>
            <w:proofErr w:type="spellStart"/>
            <w:r w:rsidRPr="006F4858">
              <w:rPr>
                <w:rFonts w:ascii="Arial" w:eastAsia="Arial" w:hAnsi="Arial" w:cs="Arial"/>
                <w:b/>
                <w:bCs/>
                <w:sz w:val="12"/>
                <w:szCs w:val="12"/>
              </w:rPr>
              <w:t>xeeb</w:t>
            </w:r>
            <w:proofErr w:type="spellEnd"/>
            <w:r w:rsidRPr="006F4858">
              <w:rPr>
                <w:rFonts w:ascii="Arial" w:eastAsia="Arial" w:hAnsi="Arial" w:cs="Arial"/>
                <w:b/>
                <w:bCs/>
                <w:sz w:val="12"/>
                <w:szCs w:val="12"/>
              </w:rPr>
              <w:t xml:space="preserve"> </w:t>
            </w:r>
            <w:proofErr w:type="spellStart"/>
            <w:r w:rsidR="00C87D99">
              <w:rPr>
                <w:rFonts w:ascii="Arial" w:eastAsia="Arial" w:hAnsi="Arial" w:cs="Arial"/>
                <w:b/>
                <w:bCs/>
                <w:sz w:val="12"/>
                <w:szCs w:val="12"/>
              </w:rPr>
              <w:t>ntawm</w:t>
            </w:r>
            <w:proofErr w:type="spellEnd"/>
            <w:r w:rsidR="00C87D99">
              <w:rPr>
                <w:rFonts w:ascii="Arial" w:eastAsia="Arial" w:hAnsi="Arial" w:cs="Arial"/>
                <w:b/>
                <w:bCs/>
                <w:sz w:val="12"/>
                <w:szCs w:val="12"/>
              </w:rPr>
              <w:t xml:space="preserve"> </w:t>
            </w:r>
            <w:proofErr w:type="spellStart"/>
            <w:ins w:id="190" w:author="Kaxiong" w:date="2021-06-09T09:48:00Z">
              <w:r w:rsidR="00BF1643">
                <w:rPr>
                  <w:rFonts w:ascii="Arial" w:eastAsia="Arial" w:hAnsi="Arial" w:cs="Arial"/>
                  <w:b/>
                  <w:bCs/>
                  <w:sz w:val="12"/>
                  <w:szCs w:val="12"/>
                </w:rPr>
                <w:t>zaub</w:t>
              </w:r>
              <w:proofErr w:type="spellEnd"/>
              <w:r w:rsidR="00BF1643">
                <w:rPr>
                  <w:rFonts w:ascii="Arial" w:eastAsia="Arial" w:hAnsi="Arial" w:cs="Arial"/>
                  <w:b/>
                  <w:bCs/>
                  <w:sz w:val="12"/>
                  <w:szCs w:val="12"/>
                </w:rPr>
                <w:t xml:space="preserve"> mov</w:t>
              </w:r>
            </w:ins>
            <w:del w:id="191" w:author="Kaxiong" w:date="2021-06-09T09:48:00Z">
              <w:r w:rsidRPr="006F4858" w:rsidDel="00BF1643">
                <w:rPr>
                  <w:rFonts w:ascii="Arial" w:eastAsia="Arial" w:hAnsi="Arial" w:cs="Arial"/>
                  <w:b/>
                  <w:bCs/>
                  <w:sz w:val="12"/>
                  <w:szCs w:val="12"/>
                </w:rPr>
                <w:delText>khoom noj</w:delText>
              </w:r>
            </w:del>
          </w:p>
        </w:tc>
        <w:tc>
          <w:tcPr>
            <w:tcW w:w="840" w:type="dxa"/>
            <w:vAlign w:val="bottom"/>
          </w:tcPr>
          <w:p w14:paraId="77D887A9" w14:textId="6B381C28" w:rsidR="00BF3E5F" w:rsidRPr="00747BC2" w:rsidRDefault="00747BC2">
            <w:pPr>
              <w:ind w:left="240"/>
              <w:rPr>
                <w:sz w:val="16"/>
                <w:szCs w:val="16"/>
              </w:rPr>
            </w:pPr>
            <w:r>
              <w:rPr>
                <w:rFonts w:ascii="Arial" w:eastAsia="Arial" w:hAnsi="Arial" w:cs="Arial"/>
                <w:sz w:val="16"/>
                <w:szCs w:val="16"/>
              </w:rPr>
              <w:t xml:space="preserve">  </w:t>
            </w:r>
            <w:r w:rsidR="00F2670D" w:rsidRPr="00747BC2">
              <w:rPr>
                <w:rFonts w:ascii="Arial" w:eastAsia="Arial" w:hAnsi="Arial" w:cs="Arial"/>
                <w:sz w:val="16"/>
                <w:szCs w:val="16"/>
              </w:rPr>
              <w:t>12</w:t>
            </w:r>
          </w:p>
        </w:tc>
        <w:tc>
          <w:tcPr>
            <w:tcW w:w="0" w:type="dxa"/>
            <w:vAlign w:val="bottom"/>
          </w:tcPr>
          <w:p w14:paraId="48D94C50" w14:textId="77777777" w:rsidR="00BF3E5F" w:rsidRDefault="00BF3E5F">
            <w:pPr>
              <w:rPr>
                <w:sz w:val="1"/>
                <w:szCs w:val="1"/>
              </w:rPr>
            </w:pPr>
          </w:p>
        </w:tc>
      </w:tr>
      <w:tr w:rsidR="00BF3E5F" w14:paraId="1A3AD6B9" w14:textId="77777777">
        <w:trPr>
          <w:trHeight w:val="629"/>
        </w:trPr>
        <w:tc>
          <w:tcPr>
            <w:tcW w:w="8920" w:type="dxa"/>
            <w:gridSpan w:val="2"/>
            <w:vAlign w:val="bottom"/>
          </w:tcPr>
          <w:p w14:paraId="7963BA8C" w14:textId="494443C8" w:rsidR="00BF3E5F" w:rsidRPr="004B67E6" w:rsidRDefault="007D44A7">
            <w:pPr>
              <w:rPr>
                <w:sz w:val="20"/>
                <w:szCs w:val="20"/>
              </w:rPr>
            </w:pPr>
            <w:r>
              <w:rPr>
                <w:rFonts w:ascii="Arial" w:eastAsia="Arial" w:hAnsi="Arial" w:cs="Arial"/>
                <w:sz w:val="16"/>
                <w:szCs w:val="16"/>
              </w:rPr>
              <w:t xml:space="preserve">COV KAUJ RUAM NQIS TES UA </w:t>
            </w:r>
            <w:ins w:id="192" w:author="Kaxiong" w:date="2021-06-09T09:50:00Z">
              <w:r w:rsidR="00BF1643">
                <w:rPr>
                  <w:rFonts w:ascii="Arial" w:eastAsia="Arial" w:hAnsi="Arial" w:cs="Arial"/>
                  <w:sz w:val="16"/>
                  <w:szCs w:val="16"/>
                </w:rPr>
                <w:t xml:space="preserve">KOM TIAV </w:t>
              </w:r>
            </w:ins>
            <w:ins w:id="193" w:author="Kaxiong" w:date="2021-06-09T09:51:00Z">
              <w:r w:rsidR="00BF1643">
                <w:rPr>
                  <w:rFonts w:ascii="Arial" w:eastAsia="Arial" w:hAnsi="Arial" w:cs="Arial"/>
                  <w:sz w:val="16"/>
                  <w:szCs w:val="16"/>
                </w:rPr>
                <w:t xml:space="preserve">SAWV DAWS </w:t>
              </w:r>
            </w:ins>
            <w:del w:id="194" w:author="Kaxiong" w:date="2021-06-09T09:50:00Z">
              <w:r w:rsidDel="00BF1643">
                <w:rPr>
                  <w:rFonts w:ascii="Arial" w:eastAsia="Arial" w:hAnsi="Arial" w:cs="Arial"/>
                  <w:sz w:val="16"/>
                  <w:szCs w:val="16"/>
                </w:rPr>
                <w:delText xml:space="preserve">RAU </w:delText>
              </w:r>
            </w:del>
            <w:r>
              <w:rPr>
                <w:rFonts w:ascii="Arial" w:eastAsia="Arial" w:hAnsi="Arial" w:cs="Arial"/>
                <w:sz w:val="16"/>
                <w:szCs w:val="16"/>
              </w:rPr>
              <w:t xml:space="preserve">KEV POM ZOO </w:t>
            </w:r>
            <w:ins w:id="195" w:author="Kaxiong" w:date="2021-06-09T09:51:00Z">
              <w:r w:rsidR="00BF1643">
                <w:rPr>
                  <w:rFonts w:ascii="Arial" w:eastAsia="Arial" w:hAnsi="Arial" w:cs="Arial"/>
                  <w:sz w:val="16"/>
                  <w:szCs w:val="16"/>
                </w:rPr>
                <w:t>LI TXOJ CAI</w:t>
              </w:r>
            </w:ins>
            <w:del w:id="196" w:author="Kaxiong" w:date="2021-06-09T09:51:00Z">
              <w:r w:rsidDel="00BF1643">
                <w:rPr>
                  <w:rFonts w:ascii="Arial" w:eastAsia="Arial" w:hAnsi="Arial" w:cs="Arial"/>
                  <w:sz w:val="16"/>
                  <w:szCs w:val="16"/>
                </w:rPr>
                <w:delText>NTAWM KEV UA TIAV</w:delText>
              </w:r>
            </w:del>
          </w:p>
        </w:tc>
        <w:tc>
          <w:tcPr>
            <w:tcW w:w="840" w:type="dxa"/>
            <w:vAlign w:val="bottom"/>
          </w:tcPr>
          <w:p w14:paraId="01F89502" w14:textId="164FDC0D" w:rsidR="00BF3E5F" w:rsidRPr="00742746" w:rsidRDefault="00742746" w:rsidP="00742746">
            <w:pPr>
              <w:ind w:right="319"/>
              <w:jc w:val="center"/>
              <w:rPr>
                <w:sz w:val="16"/>
                <w:szCs w:val="16"/>
              </w:rPr>
            </w:pPr>
            <w:r>
              <w:rPr>
                <w:rFonts w:ascii="Arial" w:eastAsia="Arial" w:hAnsi="Arial" w:cs="Arial"/>
                <w:sz w:val="16"/>
                <w:szCs w:val="16"/>
              </w:rPr>
              <w:t xml:space="preserve">    </w:t>
            </w:r>
            <w:r w:rsidR="00F2670D" w:rsidRPr="00742746">
              <w:rPr>
                <w:rFonts w:ascii="Arial" w:eastAsia="Arial" w:hAnsi="Arial" w:cs="Arial"/>
                <w:sz w:val="16"/>
                <w:szCs w:val="16"/>
              </w:rPr>
              <w:t xml:space="preserve"> 14</w:t>
            </w:r>
          </w:p>
        </w:tc>
        <w:tc>
          <w:tcPr>
            <w:tcW w:w="0" w:type="dxa"/>
            <w:vAlign w:val="bottom"/>
          </w:tcPr>
          <w:p w14:paraId="387922DA" w14:textId="77777777" w:rsidR="00BF3E5F" w:rsidRDefault="00BF3E5F">
            <w:pPr>
              <w:rPr>
                <w:sz w:val="1"/>
                <w:szCs w:val="1"/>
              </w:rPr>
            </w:pPr>
          </w:p>
        </w:tc>
      </w:tr>
      <w:tr w:rsidR="00BF3E5F" w14:paraId="51505001" w14:textId="77777777">
        <w:trPr>
          <w:trHeight w:val="508"/>
        </w:trPr>
        <w:tc>
          <w:tcPr>
            <w:tcW w:w="200" w:type="dxa"/>
            <w:vAlign w:val="bottom"/>
          </w:tcPr>
          <w:p w14:paraId="5E4C334C" w14:textId="77777777" w:rsidR="00BF3E5F" w:rsidRPr="009E0C63" w:rsidRDefault="00F2670D">
            <w:pPr>
              <w:rPr>
                <w:sz w:val="12"/>
                <w:szCs w:val="12"/>
              </w:rPr>
            </w:pPr>
            <w:r w:rsidRPr="009E0C63">
              <w:rPr>
                <w:rFonts w:ascii="Arial" w:eastAsia="Arial" w:hAnsi="Arial" w:cs="Arial"/>
                <w:sz w:val="12"/>
                <w:szCs w:val="12"/>
              </w:rPr>
              <w:t>1.</w:t>
            </w:r>
          </w:p>
        </w:tc>
        <w:tc>
          <w:tcPr>
            <w:tcW w:w="8720" w:type="dxa"/>
            <w:vAlign w:val="bottom"/>
          </w:tcPr>
          <w:p w14:paraId="2C58DE60" w14:textId="7A54462B" w:rsidR="00BF3E5F" w:rsidRPr="009E0C63" w:rsidRDefault="00F2670D">
            <w:pPr>
              <w:ind w:left="280"/>
              <w:rPr>
                <w:sz w:val="12"/>
                <w:szCs w:val="12"/>
              </w:rPr>
            </w:pPr>
            <w:proofErr w:type="spellStart"/>
            <w:r w:rsidRPr="009E0C63">
              <w:rPr>
                <w:rFonts w:ascii="Arial" w:eastAsia="Arial" w:hAnsi="Arial" w:cs="Arial"/>
                <w:sz w:val="12"/>
                <w:szCs w:val="12"/>
              </w:rPr>
              <w:t>Ua</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hauj</w:t>
            </w:r>
            <w:proofErr w:type="spellEnd"/>
            <w:r w:rsidR="002735C7">
              <w:rPr>
                <w:rFonts w:ascii="Arial" w:eastAsia="Arial" w:hAnsi="Arial" w:cs="Arial"/>
                <w:sz w:val="12"/>
                <w:szCs w:val="12"/>
              </w:rPr>
              <w:t xml:space="preserve"> </w:t>
            </w:r>
            <w:proofErr w:type="spellStart"/>
            <w:r w:rsidRPr="009E0C63">
              <w:rPr>
                <w:rFonts w:ascii="Arial" w:eastAsia="Arial" w:hAnsi="Arial" w:cs="Arial"/>
                <w:sz w:val="12"/>
                <w:szCs w:val="12"/>
              </w:rPr>
              <w:t>lwm</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nrog</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tus</w:t>
            </w:r>
            <w:proofErr w:type="spellEnd"/>
            <w:r w:rsidRPr="009E0C63">
              <w:rPr>
                <w:rFonts w:ascii="Arial" w:eastAsia="Arial" w:hAnsi="Arial" w:cs="Arial"/>
                <w:sz w:val="12"/>
                <w:szCs w:val="12"/>
              </w:rPr>
              <w:t xml:space="preserve"> </w:t>
            </w:r>
            <w:proofErr w:type="spellStart"/>
            <w:r w:rsidRPr="009E0C63">
              <w:rPr>
                <w:rFonts w:ascii="Arial" w:eastAsia="Arial" w:hAnsi="Arial" w:cs="Arial"/>
                <w:sz w:val="12"/>
                <w:szCs w:val="12"/>
              </w:rPr>
              <w:t>neeg</w:t>
            </w:r>
            <w:proofErr w:type="spellEnd"/>
            <w:r w:rsidRPr="009E0C63">
              <w:rPr>
                <w:rFonts w:ascii="Arial" w:eastAsia="Arial" w:hAnsi="Arial" w:cs="Arial"/>
                <w:sz w:val="12"/>
                <w:szCs w:val="12"/>
              </w:rPr>
              <w:t xml:space="preserve"> </w:t>
            </w:r>
            <w:proofErr w:type="spellStart"/>
            <w:ins w:id="197" w:author="Kaxiong" w:date="2021-06-09T09:52:00Z">
              <w:r w:rsidR="00BF1643">
                <w:rPr>
                  <w:rFonts w:ascii="Arial" w:eastAsia="Arial" w:hAnsi="Arial" w:cs="Arial"/>
                  <w:sz w:val="12"/>
                  <w:szCs w:val="12"/>
                </w:rPr>
                <w:t>tuav</w:t>
              </w:r>
              <w:proofErr w:type="spellEnd"/>
              <w:r w:rsidR="00BF1643">
                <w:rPr>
                  <w:rFonts w:ascii="Arial" w:eastAsia="Arial" w:hAnsi="Arial" w:cs="Arial"/>
                  <w:sz w:val="12"/>
                  <w:szCs w:val="12"/>
                </w:rPr>
                <w:t xml:space="preserve"> co</w:t>
              </w:r>
            </w:ins>
            <w:ins w:id="198" w:author="Kaxiong" w:date="2021-06-09T12:46:00Z">
              <w:r w:rsidR="00090564">
                <w:rPr>
                  <w:rFonts w:ascii="Arial" w:eastAsia="Arial" w:hAnsi="Arial" w:cs="Arial"/>
                  <w:sz w:val="12"/>
                  <w:szCs w:val="12"/>
                </w:rPr>
                <w:t>v</w:t>
              </w:r>
            </w:ins>
            <w:ins w:id="199" w:author="Kaxiong" w:date="2021-06-09T09:52:00Z">
              <w:r w:rsidR="00BF1643">
                <w:rPr>
                  <w:rFonts w:ascii="Arial" w:eastAsia="Arial" w:hAnsi="Arial" w:cs="Arial"/>
                  <w:sz w:val="12"/>
                  <w:szCs w:val="12"/>
                </w:rPr>
                <w:t xml:space="preserve"> </w:t>
              </w:r>
              <w:proofErr w:type="spellStart"/>
              <w:r w:rsidR="00BF1643">
                <w:rPr>
                  <w:rFonts w:ascii="Arial" w:eastAsia="Arial" w:hAnsi="Arial" w:cs="Arial"/>
                  <w:sz w:val="12"/>
                  <w:szCs w:val="12"/>
                </w:rPr>
                <w:t>cai</w:t>
              </w:r>
            </w:ins>
            <w:proofErr w:type="spellEnd"/>
            <w:del w:id="200" w:author="Kaxiong" w:date="2021-06-09T09:52:00Z">
              <w:r w:rsidRPr="009E0C63" w:rsidDel="00BF1643">
                <w:rPr>
                  <w:rFonts w:ascii="Arial" w:eastAsia="Arial" w:hAnsi="Arial" w:cs="Arial"/>
                  <w:sz w:val="12"/>
                  <w:szCs w:val="12"/>
                </w:rPr>
                <w:delText>tswj hwm</w:delText>
              </w:r>
            </w:del>
          </w:p>
        </w:tc>
        <w:tc>
          <w:tcPr>
            <w:tcW w:w="840" w:type="dxa"/>
            <w:vAlign w:val="bottom"/>
          </w:tcPr>
          <w:p w14:paraId="6857D4B3" w14:textId="1B6651D1" w:rsidR="00BF3E5F" w:rsidRPr="00D84EE7" w:rsidRDefault="00F2670D">
            <w:pPr>
              <w:ind w:left="240"/>
              <w:rPr>
                <w:sz w:val="16"/>
                <w:szCs w:val="16"/>
              </w:rPr>
            </w:pPr>
            <w:r w:rsidRPr="00D84EE7">
              <w:rPr>
                <w:rFonts w:ascii="Arial" w:eastAsia="Arial" w:hAnsi="Arial" w:cs="Arial"/>
                <w:sz w:val="16"/>
                <w:szCs w:val="16"/>
              </w:rPr>
              <w:t>14</w:t>
            </w:r>
          </w:p>
        </w:tc>
        <w:tc>
          <w:tcPr>
            <w:tcW w:w="0" w:type="dxa"/>
            <w:vAlign w:val="bottom"/>
          </w:tcPr>
          <w:p w14:paraId="0C87D057" w14:textId="77777777" w:rsidR="00BF3E5F" w:rsidRDefault="00BF3E5F">
            <w:pPr>
              <w:rPr>
                <w:sz w:val="1"/>
                <w:szCs w:val="1"/>
              </w:rPr>
            </w:pPr>
          </w:p>
        </w:tc>
      </w:tr>
      <w:tr w:rsidR="00BF3E5F" w14:paraId="5E28EECC" w14:textId="77777777">
        <w:trPr>
          <w:trHeight w:val="485"/>
        </w:trPr>
        <w:tc>
          <w:tcPr>
            <w:tcW w:w="200" w:type="dxa"/>
            <w:vAlign w:val="bottom"/>
          </w:tcPr>
          <w:p w14:paraId="111A0B43" w14:textId="77777777" w:rsidR="00BF3E5F" w:rsidRPr="003C7A7A" w:rsidRDefault="00F2670D">
            <w:pPr>
              <w:rPr>
                <w:sz w:val="12"/>
                <w:szCs w:val="12"/>
              </w:rPr>
            </w:pPr>
            <w:r w:rsidRPr="003C7A7A">
              <w:rPr>
                <w:rFonts w:ascii="Arial" w:eastAsia="Arial" w:hAnsi="Arial" w:cs="Arial"/>
                <w:sz w:val="12"/>
                <w:szCs w:val="12"/>
              </w:rPr>
              <w:t>2.</w:t>
            </w:r>
          </w:p>
        </w:tc>
        <w:tc>
          <w:tcPr>
            <w:tcW w:w="8720" w:type="dxa"/>
            <w:vAlign w:val="bottom"/>
          </w:tcPr>
          <w:p w14:paraId="2F2EB519" w14:textId="763AC55B" w:rsidR="00BF3E5F" w:rsidRPr="003C7A7A" w:rsidRDefault="00F2670D">
            <w:pPr>
              <w:ind w:left="280"/>
              <w:rPr>
                <w:sz w:val="12"/>
                <w:szCs w:val="12"/>
              </w:rPr>
            </w:pPr>
            <w:proofErr w:type="spellStart"/>
            <w:r w:rsidRPr="003C7A7A">
              <w:rPr>
                <w:rFonts w:ascii="Arial" w:eastAsia="Arial" w:hAnsi="Arial" w:cs="Arial"/>
                <w:sz w:val="12"/>
                <w:szCs w:val="12"/>
              </w:rPr>
              <w:t>Tsim</w:t>
            </w:r>
            <w:proofErr w:type="spellEnd"/>
            <w:r w:rsidRPr="003C7A7A">
              <w:rPr>
                <w:rFonts w:ascii="Arial" w:eastAsia="Arial" w:hAnsi="Arial" w:cs="Arial"/>
                <w:sz w:val="12"/>
                <w:szCs w:val="12"/>
              </w:rPr>
              <w:t xml:space="preserve"> </w:t>
            </w:r>
            <w:proofErr w:type="spellStart"/>
            <w:ins w:id="201" w:author="Kaxiong" w:date="2021-06-09T12:52:00Z">
              <w:r w:rsidR="00090564">
                <w:rPr>
                  <w:rFonts w:ascii="Arial" w:eastAsia="Arial" w:hAnsi="Arial" w:cs="Arial"/>
                  <w:sz w:val="12"/>
                  <w:szCs w:val="12"/>
                </w:rPr>
                <w:t>sawv</w:t>
              </w:r>
              <w:proofErr w:type="spellEnd"/>
              <w:r w:rsidR="00090564">
                <w:rPr>
                  <w:rFonts w:ascii="Arial" w:eastAsia="Arial" w:hAnsi="Arial" w:cs="Arial"/>
                  <w:sz w:val="12"/>
                  <w:szCs w:val="12"/>
                </w:rPr>
                <w:t xml:space="preserve"> </w:t>
              </w:r>
              <w:proofErr w:type="spellStart"/>
              <w:r w:rsidR="00090564">
                <w:rPr>
                  <w:rFonts w:ascii="Arial" w:eastAsia="Arial" w:hAnsi="Arial" w:cs="Arial"/>
                  <w:sz w:val="12"/>
                  <w:szCs w:val="12"/>
                </w:rPr>
                <w:t>daws</w:t>
              </w:r>
              <w:proofErr w:type="spellEnd"/>
              <w:r w:rsidR="00090564">
                <w:rPr>
                  <w:rFonts w:ascii="Arial" w:eastAsia="Arial" w:hAnsi="Arial" w:cs="Arial"/>
                  <w:sz w:val="12"/>
                  <w:szCs w:val="12"/>
                </w:rPr>
                <w:t xml:space="preserve"> </w:t>
              </w:r>
            </w:ins>
            <w:r w:rsidRPr="003C7A7A">
              <w:rPr>
                <w:rFonts w:ascii="Arial" w:eastAsia="Arial" w:hAnsi="Arial" w:cs="Arial"/>
                <w:sz w:val="12"/>
                <w:szCs w:val="12"/>
              </w:rPr>
              <w:t xml:space="preserve">cov </w:t>
            </w:r>
            <w:proofErr w:type="spellStart"/>
            <w:r w:rsidRPr="003C7A7A">
              <w:rPr>
                <w:rFonts w:ascii="Arial" w:eastAsia="Arial" w:hAnsi="Arial" w:cs="Arial"/>
                <w:sz w:val="12"/>
                <w:szCs w:val="12"/>
              </w:rPr>
              <w:t>kev</w:t>
            </w:r>
            <w:proofErr w:type="spellEnd"/>
            <w:r w:rsidRPr="003C7A7A">
              <w:rPr>
                <w:rFonts w:ascii="Arial" w:eastAsia="Arial" w:hAnsi="Arial" w:cs="Arial"/>
                <w:sz w:val="12"/>
                <w:szCs w:val="12"/>
              </w:rPr>
              <w:t xml:space="preserve"> pom zoo </w:t>
            </w:r>
            <w:proofErr w:type="spellStart"/>
            <w:r w:rsidR="003C7A7A" w:rsidRPr="003C7A7A">
              <w:rPr>
                <w:rFonts w:ascii="Arial" w:eastAsia="Arial" w:hAnsi="Arial" w:cs="Arial"/>
                <w:sz w:val="12"/>
                <w:szCs w:val="12"/>
              </w:rPr>
              <w:t>rau</w:t>
            </w:r>
            <w:proofErr w:type="spellEnd"/>
            <w:r w:rsidR="003C7A7A" w:rsidRPr="003C7A7A">
              <w:rPr>
                <w:rFonts w:ascii="Arial" w:eastAsia="Arial" w:hAnsi="Arial" w:cs="Arial"/>
                <w:sz w:val="12"/>
                <w:szCs w:val="12"/>
              </w:rPr>
              <w:t xml:space="preserve"> </w:t>
            </w:r>
            <w:proofErr w:type="spellStart"/>
            <w:r w:rsidRPr="003C7A7A">
              <w:rPr>
                <w:rFonts w:ascii="Arial" w:eastAsia="Arial" w:hAnsi="Arial" w:cs="Arial"/>
                <w:sz w:val="12"/>
                <w:szCs w:val="12"/>
              </w:rPr>
              <w:t>hauv</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zej</w:t>
            </w:r>
            <w:proofErr w:type="spellEnd"/>
            <w:r w:rsidRPr="003C7A7A">
              <w:rPr>
                <w:rFonts w:ascii="Arial" w:eastAsia="Arial" w:hAnsi="Arial" w:cs="Arial"/>
                <w:sz w:val="12"/>
                <w:szCs w:val="12"/>
              </w:rPr>
              <w:t xml:space="preserve"> </w:t>
            </w:r>
            <w:proofErr w:type="spellStart"/>
            <w:r w:rsidRPr="003C7A7A">
              <w:rPr>
                <w:rFonts w:ascii="Arial" w:eastAsia="Arial" w:hAnsi="Arial" w:cs="Arial"/>
                <w:sz w:val="12"/>
                <w:szCs w:val="12"/>
              </w:rPr>
              <w:t>zog</w:t>
            </w:r>
            <w:proofErr w:type="spellEnd"/>
            <w:r w:rsidRPr="003C7A7A">
              <w:rPr>
                <w:rFonts w:ascii="Arial" w:eastAsia="Arial" w:hAnsi="Arial" w:cs="Arial"/>
                <w:sz w:val="12"/>
                <w:szCs w:val="12"/>
              </w:rPr>
              <w:t xml:space="preserve"> </w:t>
            </w:r>
          </w:p>
        </w:tc>
        <w:tc>
          <w:tcPr>
            <w:tcW w:w="840" w:type="dxa"/>
            <w:vAlign w:val="bottom"/>
          </w:tcPr>
          <w:p w14:paraId="2DE65CEB" w14:textId="3E0E66C5" w:rsidR="00BF3E5F" w:rsidRPr="007821E3" w:rsidRDefault="00F2670D">
            <w:pPr>
              <w:ind w:left="240"/>
              <w:rPr>
                <w:sz w:val="16"/>
                <w:szCs w:val="16"/>
              </w:rPr>
            </w:pPr>
            <w:r w:rsidRPr="007821E3">
              <w:rPr>
                <w:rFonts w:ascii="Arial" w:eastAsia="Arial" w:hAnsi="Arial" w:cs="Arial"/>
                <w:sz w:val="16"/>
                <w:szCs w:val="16"/>
              </w:rPr>
              <w:t>15</w:t>
            </w:r>
          </w:p>
        </w:tc>
        <w:tc>
          <w:tcPr>
            <w:tcW w:w="0" w:type="dxa"/>
            <w:vAlign w:val="bottom"/>
          </w:tcPr>
          <w:p w14:paraId="79877F3B" w14:textId="77777777" w:rsidR="00BF3E5F" w:rsidRDefault="00BF3E5F">
            <w:pPr>
              <w:rPr>
                <w:sz w:val="1"/>
                <w:szCs w:val="1"/>
              </w:rPr>
            </w:pPr>
          </w:p>
        </w:tc>
      </w:tr>
      <w:tr w:rsidR="00BF3E5F" w14:paraId="36A93E0F" w14:textId="77777777">
        <w:trPr>
          <w:trHeight w:val="485"/>
        </w:trPr>
        <w:tc>
          <w:tcPr>
            <w:tcW w:w="200" w:type="dxa"/>
            <w:vAlign w:val="bottom"/>
          </w:tcPr>
          <w:p w14:paraId="635DE565" w14:textId="77777777" w:rsidR="00BF3E5F" w:rsidRPr="00FE6C43" w:rsidRDefault="00F2670D">
            <w:pPr>
              <w:rPr>
                <w:sz w:val="12"/>
                <w:szCs w:val="12"/>
              </w:rPr>
            </w:pPr>
            <w:r w:rsidRPr="00FE6C43">
              <w:rPr>
                <w:rFonts w:ascii="Arial" w:eastAsia="Arial" w:hAnsi="Arial" w:cs="Arial"/>
                <w:sz w:val="12"/>
                <w:szCs w:val="12"/>
              </w:rPr>
              <w:t>3.</w:t>
            </w:r>
          </w:p>
        </w:tc>
        <w:tc>
          <w:tcPr>
            <w:tcW w:w="8720" w:type="dxa"/>
            <w:vAlign w:val="bottom"/>
          </w:tcPr>
          <w:p w14:paraId="24363301" w14:textId="014C4C78" w:rsidR="00BF3E5F" w:rsidRPr="00FE6C43" w:rsidRDefault="00FE6C43">
            <w:pPr>
              <w:ind w:left="280"/>
              <w:rPr>
                <w:sz w:val="12"/>
                <w:szCs w:val="12"/>
              </w:rPr>
            </w:pPr>
            <w:proofErr w:type="spellStart"/>
            <w:r w:rsidRPr="00FE6C43">
              <w:rPr>
                <w:rFonts w:ascii="Arial" w:eastAsia="Arial" w:hAnsi="Arial" w:cs="Arial"/>
                <w:sz w:val="12"/>
                <w:szCs w:val="12"/>
              </w:rPr>
              <w:t>Koom</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tes</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nrog</w:t>
            </w:r>
            <w:proofErr w:type="spellEnd"/>
            <w:r w:rsidRPr="00FE6C43">
              <w:rPr>
                <w:rFonts w:ascii="Arial" w:eastAsia="Arial" w:hAnsi="Arial" w:cs="Arial"/>
                <w:sz w:val="12"/>
                <w:szCs w:val="12"/>
              </w:rPr>
              <w:t xml:space="preserve"> </w:t>
            </w:r>
            <w:proofErr w:type="spellStart"/>
            <w:ins w:id="202" w:author="Kaxiong" w:date="2021-06-09T12:53:00Z">
              <w:r w:rsidR="007516B2">
                <w:rPr>
                  <w:rFonts w:ascii="Arial" w:eastAsia="Arial" w:hAnsi="Arial" w:cs="Arial"/>
                  <w:sz w:val="12"/>
                  <w:szCs w:val="12"/>
                </w:rPr>
                <w:t>rau</w:t>
              </w:r>
              <w:proofErr w:type="spellEnd"/>
              <w:r w:rsidR="007516B2">
                <w:rPr>
                  <w:rFonts w:ascii="Arial" w:eastAsia="Arial" w:hAnsi="Arial" w:cs="Arial"/>
                  <w:sz w:val="12"/>
                  <w:szCs w:val="12"/>
                </w:rPr>
                <w:t xml:space="preserve"> </w:t>
              </w:r>
            </w:ins>
            <w:proofErr w:type="spellStart"/>
            <w:ins w:id="203" w:author="Kaxiong" w:date="2021-06-09T12:51:00Z">
              <w:r w:rsidR="00090564">
                <w:rPr>
                  <w:rFonts w:ascii="Arial" w:eastAsia="Arial" w:hAnsi="Arial" w:cs="Arial"/>
                  <w:sz w:val="12"/>
                  <w:szCs w:val="12"/>
                </w:rPr>
                <w:t>hauv</w:t>
              </w:r>
              <w:proofErr w:type="spellEnd"/>
              <w:r w:rsidR="00090564">
                <w:rPr>
                  <w:rFonts w:ascii="Arial" w:eastAsia="Arial" w:hAnsi="Arial" w:cs="Arial"/>
                  <w:sz w:val="12"/>
                  <w:szCs w:val="12"/>
                </w:rPr>
                <w:t xml:space="preserve"> </w:t>
              </w:r>
            </w:ins>
            <w:proofErr w:type="spellStart"/>
            <w:ins w:id="204" w:author="Kaxiong" w:date="2021-06-09T09:53:00Z">
              <w:r w:rsidR="00BF1643">
                <w:rPr>
                  <w:rFonts w:ascii="Arial" w:eastAsia="Arial" w:hAnsi="Arial" w:cs="Arial"/>
                  <w:sz w:val="12"/>
                  <w:szCs w:val="12"/>
                </w:rPr>
                <w:t>txheej</w:t>
              </w:r>
              <w:proofErr w:type="spellEnd"/>
              <w:r w:rsidR="00BF1643">
                <w:rPr>
                  <w:rFonts w:ascii="Arial" w:eastAsia="Arial" w:hAnsi="Arial" w:cs="Arial"/>
                  <w:sz w:val="12"/>
                  <w:szCs w:val="12"/>
                </w:rPr>
                <w:t xml:space="preserve"> </w:t>
              </w:r>
              <w:proofErr w:type="spellStart"/>
              <w:r w:rsidR="00BF1643">
                <w:rPr>
                  <w:rFonts w:ascii="Arial" w:eastAsia="Arial" w:hAnsi="Arial" w:cs="Arial"/>
                  <w:sz w:val="12"/>
                  <w:szCs w:val="12"/>
                </w:rPr>
                <w:t>txheem</w:t>
              </w:r>
              <w:proofErr w:type="spellEnd"/>
              <w:r w:rsidR="00BF1643">
                <w:rPr>
                  <w:rFonts w:ascii="Arial" w:eastAsia="Arial" w:hAnsi="Arial" w:cs="Arial"/>
                  <w:sz w:val="12"/>
                  <w:szCs w:val="12"/>
                </w:rPr>
                <w:t xml:space="preserve"> </w:t>
              </w:r>
            </w:ins>
            <w:proofErr w:type="spellStart"/>
            <w:ins w:id="205" w:author="Kaxiong" w:date="2021-06-09T12:51:00Z">
              <w:r w:rsidR="00090564">
                <w:rPr>
                  <w:rFonts w:ascii="Arial" w:eastAsia="Arial" w:hAnsi="Arial" w:cs="Arial"/>
                  <w:sz w:val="12"/>
                  <w:szCs w:val="12"/>
                </w:rPr>
                <w:t>tsim</w:t>
              </w:r>
              <w:proofErr w:type="spellEnd"/>
              <w:r w:rsidR="00090564">
                <w:rPr>
                  <w:rFonts w:ascii="Arial" w:eastAsia="Arial" w:hAnsi="Arial" w:cs="Arial"/>
                  <w:sz w:val="12"/>
                  <w:szCs w:val="12"/>
                </w:rPr>
                <w:t xml:space="preserve"> </w:t>
              </w:r>
            </w:ins>
            <w:del w:id="206" w:author="Kaxiong" w:date="2021-06-09T12:51:00Z">
              <w:r w:rsidRPr="00FE6C43" w:rsidDel="00090564">
                <w:rPr>
                  <w:rFonts w:ascii="Arial" w:eastAsia="Arial" w:hAnsi="Arial" w:cs="Arial"/>
                  <w:sz w:val="12"/>
                  <w:szCs w:val="12"/>
                </w:rPr>
                <w:delText>kev teeb tsa</w:delText>
              </w:r>
            </w:del>
            <w:del w:id="207" w:author="Kaxiong" w:date="2021-06-09T09:53:00Z">
              <w:r w:rsidRPr="00FE6C43" w:rsidDel="00BF1643">
                <w:rPr>
                  <w:rFonts w:ascii="Arial" w:eastAsia="Arial" w:hAnsi="Arial" w:cs="Arial"/>
                  <w:sz w:val="12"/>
                  <w:szCs w:val="12"/>
                </w:rPr>
                <w:delText>m</w:delText>
              </w:r>
            </w:del>
            <w:del w:id="208" w:author="Kaxiong" w:date="2021-06-09T12:51:00Z">
              <w:r w:rsidRPr="00FE6C43" w:rsidDel="00090564">
                <w:rPr>
                  <w:rFonts w:ascii="Arial" w:eastAsia="Arial" w:hAnsi="Arial" w:cs="Arial"/>
                  <w:sz w:val="12"/>
                  <w:szCs w:val="12"/>
                </w:rPr>
                <w:delText xml:space="preserve"> </w:delText>
              </w:r>
            </w:del>
            <w:proofErr w:type="spellStart"/>
            <w:r w:rsidRPr="00FE6C43">
              <w:rPr>
                <w:rFonts w:ascii="Arial" w:eastAsia="Arial" w:hAnsi="Arial" w:cs="Arial"/>
                <w:sz w:val="12"/>
                <w:szCs w:val="12"/>
              </w:rPr>
              <w:t>txoj</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kev</w:t>
            </w:r>
            <w:proofErr w:type="spellEnd"/>
            <w:r w:rsidRPr="00FE6C43">
              <w:rPr>
                <w:rFonts w:ascii="Arial" w:eastAsia="Arial" w:hAnsi="Arial" w:cs="Arial"/>
                <w:sz w:val="12"/>
                <w:szCs w:val="12"/>
              </w:rPr>
              <w:t xml:space="preserve"> </w:t>
            </w:r>
            <w:proofErr w:type="spellStart"/>
            <w:r w:rsidRPr="00FE6C43">
              <w:rPr>
                <w:rFonts w:ascii="Arial" w:eastAsia="Arial" w:hAnsi="Arial" w:cs="Arial"/>
                <w:sz w:val="12"/>
                <w:szCs w:val="12"/>
              </w:rPr>
              <w:t>cai</w:t>
            </w:r>
            <w:proofErr w:type="spellEnd"/>
          </w:p>
        </w:tc>
        <w:tc>
          <w:tcPr>
            <w:tcW w:w="840" w:type="dxa"/>
            <w:vAlign w:val="bottom"/>
          </w:tcPr>
          <w:p w14:paraId="4E4F62A3" w14:textId="67575D70" w:rsidR="00BF3E5F" w:rsidRPr="0062294F" w:rsidRDefault="0062294F" w:rsidP="0062294F">
            <w:pPr>
              <w:ind w:right="299"/>
              <w:jc w:val="center"/>
              <w:rPr>
                <w:sz w:val="20"/>
                <w:szCs w:val="20"/>
              </w:rPr>
            </w:pPr>
            <w:r>
              <w:rPr>
                <w:rFonts w:ascii="Arial" w:eastAsia="Arial" w:hAnsi="Arial" w:cs="Arial"/>
                <w:sz w:val="16"/>
                <w:szCs w:val="16"/>
              </w:rPr>
              <w:t xml:space="preserve"> </w:t>
            </w:r>
            <w:r w:rsidR="00F2670D" w:rsidRPr="0062294F">
              <w:rPr>
                <w:rFonts w:ascii="Arial" w:eastAsia="Arial" w:hAnsi="Arial" w:cs="Arial"/>
                <w:sz w:val="16"/>
                <w:szCs w:val="16"/>
              </w:rPr>
              <w:t>17</w:t>
            </w:r>
          </w:p>
        </w:tc>
        <w:tc>
          <w:tcPr>
            <w:tcW w:w="0" w:type="dxa"/>
            <w:vAlign w:val="bottom"/>
          </w:tcPr>
          <w:p w14:paraId="5687E6AC" w14:textId="77777777" w:rsidR="00BF3E5F" w:rsidRDefault="00BF3E5F">
            <w:pPr>
              <w:rPr>
                <w:sz w:val="1"/>
                <w:szCs w:val="1"/>
              </w:rPr>
            </w:pPr>
          </w:p>
        </w:tc>
      </w:tr>
      <w:tr w:rsidR="00BF3E5F" w14:paraId="7DE730F2" w14:textId="77777777">
        <w:trPr>
          <w:trHeight w:val="659"/>
        </w:trPr>
        <w:tc>
          <w:tcPr>
            <w:tcW w:w="8920" w:type="dxa"/>
            <w:gridSpan w:val="2"/>
            <w:vAlign w:val="bottom"/>
          </w:tcPr>
          <w:p w14:paraId="15BE9CAB" w14:textId="605E3145" w:rsidR="00BF3E5F" w:rsidRPr="00596CC4" w:rsidRDefault="007C3605">
            <w:pPr>
              <w:rPr>
                <w:sz w:val="20"/>
                <w:szCs w:val="20"/>
              </w:rPr>
            </w:pPr>
            <w:ins w:id="209" w:author="Kaxiong" w:date="2021-06-09T09:54:00Z">
              <w:r>
                <w:rPr>
                  <w:rFonts w:ascii="Arial" w:eastAsia="Arial" w:hAnsi="Arial" w:cs="Arial"/>
                  <w:sz w:val="16"/>
                  <w:szCs w:val="16"/>
                </w:rPr>
                <w:t>COV QAUV UA</w:t>
              </w:r>
            </w:ins>
            <w:ins w:id="210" w:author="Kaxiong" w:date="2021-06-09T09:55:00Z">
              <w:r>
                <w:rPr>
                  <w:rFonts w:ascii="Arial" w:eastAsia="Arial" w:hAnsi="Arial" w:cs="Arial"/>
                  <w:sz w:val="16"/>
                  <w:szCs w:val="16"/>
                </w:rPr>
                <w:t xml:space="preserve"> LIAJ UA TEB TXHAWM RAU MUS LAWM YAV TOM NTEJ </w:t>
              </w:r>
            </w:ins>
            <w:del w:id="211" w:author="Kaxiong" w:date="2021-06-09T09:55:00Z">
              <w:r w:rsidR="00C57DB5" w:rsidDel="007C3605">
                <w:rPr>
                  <w:rFonts w:ascii="Arial" w:eastAsia="Arial" w:hAnsi="Arial" w:cs="Arial"/>
                  <w:sz w:val="16"/>
                  <w:szCs w:val="16"/>
                </w:rPr>
                <w:delText>PIV TXWV NTAWM KEV NQIS TES UA RAU KEV TSIV TAWM</w:delText>
              </w:r>
            </w:del>
          </w:p>
        </w:tc>
        <w:tc>
          <w:tcPr>
            <w:tcW w:w="840" w:type="dxa"/>
            <w:vAlign w:val="bottom"/>
          </w:tcPr>
          <w:p w14:paraId="4C8D1015" w14:textId="77777777" w:rsidR="00BF3E5F" w:rsidRPr="00DE2A8C" w:rsidRDefault="00F2670D" w:rsidP="00DE2A8C">
            <w:pPr>
              <w:ind w:right="299"/>
              <w:jc w:val="center"/>
              <w:rPr>
                <w:sz w:val="20"/>
                <w:szCs w:val="20"/>
              </w:rPr>
            </w:pPr>
            <w:r w:rsidRPr="00DE2A8C">
              <w:rPr>
                <w:rFonts w:ascii="Arial" w:eastAsia="Arial" w:hAnsi="Arial" w:cs="Arial"/>
                <w:sz w:val="16"/>
                <w:szCs w:val="16"/>
              </w:rPr>
              <w:t>17</w:t>
            </w:r>
          </w:p>
        </w:tc>
        <w:tc>
          <w:tcPr>
            <w:tcW w:w="0" w:type="dxa"/>
            <w:vAlign w:val="bottom"/>
          </w:tcPr>
          <w:p w14:paraId="5AAEC5CD" w14:textId="77777777" w:rsidR="00BF3E5F" w:rsidRDefault="00BF3E5F">
            <w:pPr>
              <w:rPr>
                <w:sz w:val="1"/>
                <w:szCs w:val="1"/>
              </w:rPr>
            </w:pPr>
          </w:p>
        </w:tc>
      </w:tr>
      <w:tr w:rsidR="00BF3E5F" w14:paraId="3196702B" w14:textId="77777777">
        <w:trPr>
          <w:trHeight w:val="649"/>
        </w:trPr>
        <w:tc>
          <w:tcPr>
            <w:tcW w:w="8920" w:type="dxa"/>
            <w:gridSpan w:val="2"/>
            <w:vAlign w:val="bottom"/>
          </w:tcPr>
          <w:p w14:paraId="294DAE33" w14:textId="77777777" w:rsidR="00BF3E5F" w:rsidRPr="0064582D" w:rsidRDefault="00F2670D">
            <w:pPr>
              <w:rPr>
                <w:sz w:val="20"/>
                <w:szCs w:val="20"/>
              </w:rPr>
            </w:pPr>
            <w:r w:rsidRPr="0064582D">
              <w:rPr>
                <w:rFonts w:ascii="Arial" w:eastAsia="Arial" w:hAnsi="Arial" w:cs="Arial"/>
                <w:sz w:val="16"/>
                <w:szCs w:val="16"/>
              </w:rPr>
              <w:t>LUS XAUS</w:t>
            </w:r>
          </w:p>
        </w:tc>
        <w:tc>
          <w:tcPr>
            <w:tcW w:w="840" w:type="dxa"/>
            <w:vAlign w:val="bottom"/>
          </w:tcPr>
          <w:p w14:paraId="24209ECA" w14:textId="002F2BDE" w:rsidR="00BF3E5F" w:rsidRPr="00FD4A16" w:rsidRDefault="00F2670D" w:rsidP="00FD4A16">
            <w:pPr>
              <w:ind w:right="279"/>
              <w:jc w:val="center"/>
              <w:rPr>
                <w:sz w:val="16"/>
                <w:szCs w:val="16"/>
              </w:rPr>
            </w:pPr>
            <w:r w:rsidRPr="00FD4A16">
              <w:rPr>
                <w:rFonts w:ascii="Arial" w:eastAsia="Arial" w:hAnsi="Arial" w:cs="Arial"/>
                <w:sz w:val="16"/>
                <w:szCs w:val="16"/>
              </w:rPr>
              <w:t xml:space="preserve"> 25</w:t>
            </w:r>
          </w:p>
        </w:tc>
        <w:tc>
          <w:tcPr>
            <w:tcW w:w="0" w:type="dxa"/>
            <w:vAlign w:val="bottom"/>
          </w:tcPr>
          <w:p w14:paraId="12787112" w14:textId="77777777" w:rsidR="00BF3E5F" w:rsidRDefault="00BF3E5F">
            <w:pPr>
              <w:rPr>
                <w:sz w:val="1"/>
                <w:szCs w:val="1"/>
              </w:rPr>
            </w:pPr>
          </w:p>
        </w:tc>
      </w:tr>
      <w:tr w:rsidR="00BF3E5F" w14:paraId="6B11B8CF" w14:textId="77777777">
        <w:trPr>
          <w:trHeight w:val="657"/>
        </w:trPr>
        <w:tc>
          <w:tcPr>
            <w:tcW w:w="8920" w:type="dxa"/>
            <w:gridSpan w:val="2"/>
            <w:vAlign w:val="bottom"/>
          </w:tcPr>
          <w:p w14:paraId="7359F709" w14:textId="1649FCAF" w:rsidR="00BF3E5F" w:rsidRPr="00F13634" w:rsidRDefault="00F13634">
            <w:pPr>
              <w:rPr>
                <w:sz w:val="16"/>
                <w:szCs w:val="16"/>
              </w:rPr>
            </w:pPr>
            <w:r w:rsidRPr="00F13634">
              <w:rPr>
                <w:rFonts w:ascii="Arial" w:eastAsia="Arial" w:hAnsi="Arial" w:cs="Arial"/>
                <w:sz w:val="16"/>
                <w:szCs w:val="16"/>
              </w:rPr>
              <w:t>DAIM NTAWV TXIV</w:t>
            </w:r>
          </w:p>
        </w:tc>
        <w:tc>
          <w:tcPr>
            <w:tcW w:w="840" w:type="dxa"/>
            <w:vAlign w:val="bottom"/>
          </w:tcPr>
          <w:p w14:paraId="5D67172B" w14:textId="77777777" w:rsidR="00BF3E5F" w:rsidRPr="00DE32F6" w:rsidRDefault="00F2670D" w:rsidP="00DE32F6">
            <w:pPr>
              <w:ind w:right="299"/>
              <w:jc w:val="center"/>
              <w:rPr>
                <w:sz w:val="20"/>
                <w:szCs w:val="20"/>
              </w:rPr>
            </w:pPr>
            <w:r w:rsidRPr="00DE32F6">
              <w:rPr>
                <w:rFonts w:ascii="Arial" w:eastAsia="Arial" w:hAnsi="Arial" w:cs="Arial"/>
                <w:sz w:val="18"/>
                <w:szCs w:val="18"/>
              </w:rPr>
              <w:t>26</w:t>
            </w:r>
          </w:p>
        </w:tc>
        <w:tc>
          <w:tcPr>
            <w:tcW w:w="0" w:type="dxa"/>
            <w:vAlign w:val="bottom"/>
          </w:tcPr>
          <w:p w14:paraId="56F0B30C" w14:textId="77777777" w:rsidR="00BF3E5F" w:rsidRDefault="00BF3E5F">
            <w:pPr>
              <w:rPr>
                <w:sz w:val="1"/>
                <w:szCs w:val="1"/>
              </w:rPr>
            </w:pPr>
          </w:p>
        </w:tc>
      </w:tr>
    </w:tbl>
    <w:p w14:paraId="21EBDB28" w14:textId="77777777" w:rsidR="00BF3E5F" w:rsidRDefault="00BF3E5F">
      <w:pPr>
        <w:sectPr w:rsidR="00BF3E5F">
          <w:pgSz w:w="12240" w:h="15840"/>
          <w:pgMar w:top="1440" w:right="1040" w:bottom="1440" w:left="1440" w:header="0" w:footer="0" w:gutter="0"/>
          <w:cols w:space="720" w:equalWidth="0">
            <w:col w:w="9760"/>
          </w:cols>
        </w:sectPr>
      </w:pPr>
    </w:p>
    <w:p w14:paraId="70434E0B" w14:textId="77777777" w:rsidR="00BF3E5F" w:rsidRDefault="00BF3E5F">
      <w:pPr>
        <w:spacing w:line="83" w:lineRule="exact"/>
        <w:rPr>
          <w:sz w:val="20"/>
          <w:szCs w:val="20"/>
        </w:rPr>
      </w:pPr>
      <w:bookmarkStart w:id="212" w:name="page4"/>
      <w:bookmarkEnd w:id="212"/>
    </w:p>
    <w:p w14:paraId="6115E4E5" w14:textId="6A77111F" w:rsidR="00BF3E5F" w:rsidRPr="00F82F3E" w:rsidRDefault="00F2670D">
      <w:pPr>
        <w:rPr>
          <w:sz w:val="20"/>
          <w:szCs w:val="20"/>
        </w:rPr>
      </w:pPr>
      <w:r>
        <w:rPr>
          <w:rFonts w:ascii="Arial" w:eastAsia="Arial" w:hAnsi="Arial" w:cs="Arial"/>
          <w:color w:val="2F5496"/>
          <w:sz w:val="21"/>
          <w:szCs w:val="21"/>
        </w:rPr>
        <w:t xml:space="preserve">Tus </w:t>
      </w:r>
      <w:proofErr w:type="spellStart"/>
      <w:r>
        <w:rPr>
          <w:rFonts w:ascii="Arial" w:eastAsia="Arial" w:hAnsi="Arial" w:cs="Arial"/>
          <w:color w:val="2F5496"/>
          <w:sz w:val="21"/>
          <w:szCs w:val="21"/>
        </w:rPr>
        <w:t>Tswj</w:t>
      </w:r>
      <w:proofErr w:type="spellEnd"/>
      <w:r>
        <w:rPr>
          <w:rFonts w:ascii="Arial" w:eastAsia="Arial" w:hAnsi="Arial" w:cs="Arial"/>
          <w:color w:val="2F5496"/>
          <w:sz w:val="21"/>
          <w:szCs w:val="21"/>
        </w:rPr>
        <w:t xml:space="preserve"> </w:t>
      </w:r>
      <w:proofErr w:type="spellStart"/>
      <w:r>
        <w:rPr>
          <w:rFonts w:ascii="Arial" w:eastAsia="Arial" w:hAnsi="Arial" w:cs="Arial"/>
          <w:color w:val="2F5496"/>
          <w:sz w:val="21"/>
          <w:szCs w:val="21"/>
        </w:rPr>
        <w:t>Hwm</w:t>
      </w:r>
      <w:proofErr w:type="spellEnd"/>
      <w:r w:rsidRPr="00F82F3E">
        <w:rPr>
          <w:rFonts w:ascii="Arial" w:eastAsia="Arial" w:hAnsi="Arial" w:cs="Arial"/>
          <w:color w:val="2F5496"/>
          <w:sz w:val="21"/>
          <w:szCs w:val="21"/>
        </w:rPr>
        <w:t xml:space="preserve"> Cov </w:t>
      </w:r>
      <w:proofErr w:type="spellStart"/>
      <w:r w:rsidRPr="00F82F3E">
        <w:rPr>
          <w:rFonts w:ascii="Arial" w:eastAsia="Arial" w:hAnsi="Arial" w:cs="Arial"/>
          <w:color w:val="2F5496"/>
          <w:sz w:val="21"/>
          <w:szCs w:val="21"/>
        </w:rPr>
        <w:t>Ntsiab</w:t>
      </w:r>
      <w:proofErr w:type="spellEnd"/>
      <w:r w:rsidRPr="00F82F3E">
        <w:rPr>
          <w:rFonts w:ascii="Arial" w:eastAsia="Arial" w:hAnsi="Arial" w:cs="Arial"/>
          <w:color w:val="2F5496"/>
          <w:sz w:val="21"/>
          <w:szCs w:val="21"/>
        </w:rPr>
        <w:t xml:space="preserve"> </w:t>
      </w:r>
      <w:proofErr w:type="spellStart"/>
      <w:r w:rsidRPr="00F82F3E">
        <w:rPr>
          <w:rFonts w:ascii="Arial" w:eastAsia="Arial" w:hAnsi="Arial" w:cs="Arial"/>
          <w:color w:val="2F5496"/>
          <w:sz w:val="21"/>
          <w:szCs w:val="21"/>
        </w:rPr>
        <w:t>Lus</w:t>
      </w:r>
      <w:proofErr w:type="spellEnd"/>
      <w:r w:rsidRPr="00F82F3E">
        <w:rPr>
          <w:rFonts w:ascii="Arial" w:eastAsia="Arial" w:hAnsi="Arial" w:cs="Arial"/>
          <w:color w:val="2F5496"/>
          <w:sz w:val="21"/>
          <w:szCs w:val="21"/>
        </w:rPr>
        <w:t xml:space="preserve"> </w:t>
      </w:r>
    </w:p>
    <w:p w14:paraId="1FFB0A6C" w14:textId="77777777" w:rsidR="00BF3E5F" w:rsidRDefault="00BF3E5F">
      <w:pPr>
        <w:spacing w:line="200" w:lineRule="exact"/>
        <w:rPr>
          <w:sz w:val="20"/>
          <w:szCs w:val="20"/>
        </w:rPr>
      </w:pPr>
    </w:p>
    <w:p w14:paraId="7CCB93EB" w14:textId="77777777" w:rsidR="00BF3E5F" w:rsidRDefault="00BF3E5F">
      <w:pPr>
        <w:spacing w:line="222" w:lineRule="exact"/>
        <w:rPr>
          <w:sz w:val="20"/>
          <w:szCs w:val="20"/>
        </w:rPr>
      </w:pPr>
    </w:p>
    <w:p w14:paraId="28F6918A" w14:textId="5D5B910B" w:rsidR="00BF3E5F" w:rsidRPr="00222FCC" w:rsidRDefault="00F2670D" w:rsidP="00AA387C">
      <w:pPr>
        <w:spacing w:line="391" w:lineRule="auto"/>
        <w:ind w:right="140"/>
        <w:jc w:val="both"/>
        <w:rPr>
          <w:sz w:val="20"/>
          <w:szCs w:val="20"/>
        </w:rPr>
      </w:pPr>
      <w:r w:rsidRPr="00222FCC">
        <w:rPr>
          <w:rFonts w:ascii="Arial" w:eastAsia="Arial" w:hAnsi="Arial" w:cs="Arial"/>
          <w:sz w:val="16"/>
          <w:szCs w:val="16"/>
        </w:rPr>
        <w:t xml:space="preserve">Cov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del w:id="213" w:author="Kaxiong" w:date="2021-06-09T09:58:00Z">
        <w:r w:rsidR="007C4FD2" w:rsidRPr="00222FCC" w:rsidDel="007C3605">
          <w:rPr>
            <w:rFonts w:ascii="Arial" w:eastAsia="Arial" w:hAnsi="Arial" w:cs="Arial"/>
            <w:sz w:val="16"/>
            <w:szCs w:val="16"/>
          </w:rPr>
          <w:delText xml:space="preserve">txhu </w:delText>
        </w:r>
      </w:del>
      <w:proofErr w:type="spellStart"/>
      <w:r w:rsidRPr="00222FCC">
        <w:rPr>
          <w:rFonts w:ascii="Arial" w:eastAsia="Arial" w:hAnsi="Arial" w:cs="Arial"/>
          <w:sz w:val="16"/>
          <w:szCs w:val="16"/>
        </w:rPr>
        <w:t>tuaj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yeem</w:t>
      </w:r>
      <w:proofErr w:type="spellEnd"/>
      <w:r w:rsidRPr="00222FCC">
        <w:rPr>
          <w:rFonts w:ascii="Arial" w:eastAsia="Arial" w:hAnsi="Arial" w:cs="Arial"/>
          <w:sz w:val="16"/>
          <w:szCs w:val="16"/>
        </w:rPr>
        <w:t xml:space="preserve"> </w:t>
      </w:r>
      <w:proofErr w:type="spellStart"/>
      <w:ins w:id="214" w:author="Kaxiong" w:date="2021-06-09T10:02:00Z">
        <w:r w:rsidR="007C3605">
          <w:rPr>
            <w:rFonts w:ascii="Arial" w:eastAsia="Arial" w:hAnsi="Arial" w:cs="Arial"/>
            <w:sz w:val="16"/>
            <w:szCs w:val="16"/>
          </w:rPr>
          <w:t>ua</w:t>
        </w:r>
        <w:proofErr w:type="spellEnd"/>
        <w:r w:rsidR="007C3605">
          <w:rPr>
            <w:rFonts w:ascii="Arial" w:eastAsia="Arial" w:hAnsi="Arial" w:cs="Arial"/>
            <w:sz w:val="16"/>
            <w:szCs w:val="16"/>
          </w:rPr>
          <w:t xml:space="preserve"> </w:t>
        </w:r>
      </w:ins>
      <w:r w:rsidRPr="00222FCC">
        <w:rPr>
          <w:rFonts w:ascii="Arial" w:eastAsia="Arial" w:hAnsi="Arial" w:cs="Arial"/>
          <w:sz w:val="16"/>
          <w:szCs w:val="16"/>
        </w:rPr>
        <w:t>tau</w:t>
      </w:r>
      <w:ins w:id="215" w:author="Kaxiong" w:date="2021-06-09T10:02:00Z">
        <w:r w:rsidR="007C3605">
          <w:rPr>
            <w:rFonts w:ascii="Arial" w:eastAsia="Arial" w:hAnsi="Arial" w:cs="Arial"/>
            <w:sz w:val="16"/>
            <w:szCs w:val="16"/>
          </w:rPr>
          <w:t xml:space="preserve"> </w:t>
        </w:r>
        <w:proofErr w:type="spellStart"/>
        <w:r w:rsidR="007C3605">
          <w:rPr>
            <w:rFonts w:ascii="Arial" w:eastAsia="Arial" w:hAnsi="Arial" w:cs="Arial"/>
            <w:sz w:val="16"/>
            <w:szCs w:val="16"/>
          </w:rPr>
          <w:t>ib</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pab</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pawg</w:t>
        </w:r>
        <w:proofErr w:type="spellEnd"/>
        <w:r w:rsidR="007C3605">
          <w:rPr>
            <w:rFonts w:ascii="Arial" w:eastAsia="Arial" w:hAnsi="Arial" w:cs="Arial"/>
            <w:sz w:val="16"/>
            <w:szCs w:val="16"/>
          </w:rPr>
          <w:t xml:space="preserve"> </w:t>
        </w:r>
      </w:ins>
      <w:ins w:id="216" w:author="Kaxiong" w:date="2021-06-09T10:03:00Z">
        <w:r w:rsidR="007C3605">
          <w:rPr>
            <w:rFonts w:ascii="Arial" w:eastAsia="Arial" w:hAnsi="Arial" w:cs="Arial"/>
            <w:sz w:val="16"/>
            <w:szCs w:val="16"/>
          </w:rPr>
          <w:t xml:space="preserve">yam </w:t>
        </w:r>
        <w:proofErr w:type="spellStart"/>
        <w:r w:rsidR="007C3605">
          <w:rPr>
            <w:rFonts w:ascii="Arial" w:eastAsia="Arial" w:hAnsi="Arial" w:cs="Arial"/>
            <w:sz w:val="16"/>
            <w:szCs w:val="16"/>
          </w:rPr>
          <w:t>yooj</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yim</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ntawm</w:t>
        </w:r>
        <w:proofErr w:type="spellEnd"/>
        <w:r w:rsidR="007C3605">
          <w:rPr>
            <w:rFonts w:ascii="Arial" w:eastAsia="Arial" w:hAnsi="Arial" w:cs="Arial"/>
            <w:sz w:val="16"/>
            <w:szCs w:val="16"/>
          </w:rPr>
          <w:t xml:space="preserve"> cov </w:t>
        </w:r>
        <w:proofErr w:type="spellStart"/>
        <w:r w:rsidR="007C3605">
          <w:rPr>
            <w:rFonts w:ascii="Arial" w:eastAsia="Arial" w:hAnsi="Arial" w:cs="Arial"/>
            <w:sz w:val="16"/>
            <w:szCs w:val="16"/>
          </w:rPr>
          <w:t>kev</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pab</w:t>
        </w:r>
        <w:proofErr w:type="spellEnd"/>
        <w:r w:rsidR="007C3605">
          <w:rPr>
            <w:rFonts w:ascii="Arial" w:eastAsia="Arial" w:hAnsi="Arial" w:cs="Arial"/>
            <w:sz w:val="16"/>
            <w:szCs w:val="16"/>
          </w:rPr>
          <w:t xml:space="preserve"> </w:t>
        </w:r>
        <w:proofErr w:type="spellStart"/>
        <w:r w:rsidR="007C3605">
          <w:rPr>
            <w:rFonts w:ascii="Arial" w:eastAsia="Arial" w:hAnsi="Arial" w:cs="Arial"/>
            <w:sz w:val="16"/>
            <w:szCs w:val="16"/>
          </w:rPr>
          <w:t>cuam</w:t>
        </w:r>
      </w:ins>
      <w:proofErr w:type="spellEnd"/>
      <w:del w:id="217" w:author="Kaxiong" w:date="2021-06-09T10:03:00Z">
        <w:r w:rsidRPr="00222FCC" w:rsidDel="007C3605">
          <w:rPr>
            <w:rFonts w:ascii="Arial" w:eastAsia="Arial" w:hAnsi="Arial" w:cs="Arial"/>
            <w:sz w:val="16"/>
            <w:szCs w:val="16"/>
          </w:rPr>
          <w:delText xml:space="preserve"> txais</w:delText>
        </w:r>
      </w:del>
      <w:r w:rsidRPr="00222FCC">
        <w:rPr>
          <w:rFonts w:ascii="Arial" w:eastAsia="Arial" w:hAnsi="Arial" w:cs="Arial"/>
          <w:sz w:val="16"/>
          <w:szCs w:val="16"/>
        </w:rPr>
        <w:t xml:space="preserve"> </w:t>
      </w:r>
      <w:proofErr w:type="spellStart"/>
      <w:r w:rsidRPr="00222FCC">
        <w:rPr>
          <w:rFonts w:ascii="Arial" w:eastAsia="Arial" w:hAnsi="Arial" w:cs="Arial"/>
          <w:sz w:val="16"/>
          <w:szCs w:val="16"/>
        </w:rPr>
        <w:t>txiaj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ntsig</w:t>
      </w:r>
      <w:proofErr w:type="spellEnd"/>
      <w:r w:rsidRPr="00222FCC">
        <w:rPr>
          <w:rFonts w:ascii="Arial" w:eastAsia="Arial" w:hAnsi="Arial" w:cs="Arial"/>
          <w:sz w:val="16"/>
          <w:szCs w:val="16"/>
        </w:rPr>
        <w:t xml:space="preserve"> </w:t>
      </w:r>
      <w:del w:id="218" w:author="Kaxiong" w:date="2021-06-09T10:03:00Z">
        <w:r w:rsidRPr="00222FCC" w:rsidDel="007C3605">
          <w:rPr>
            <w:rFonts w:ascii="Arial" w:eastAsia="Arial" w:hAnsi="Arial" w:cs="Arial"/>
            <w:sz w:val="16"/>
            <w:szCs w:val="16"/>
          </w:rPr>
          <w:delText xml:space="preserve">zoo </w:delText>
        </w:r>
      </w:del>
      <w:proofErr w:type="spellStart"/>
      <w:r w:rsidRPr="00222FCC">
        <w:rPr>
          <w:rFonts w:ascii="Arial" w:eastAsia="Arial" w:hAnsi="Arial" w:cs="Arial"/>
          <w:sz w:val="16"/>
          <w:szCs w:val="16"/>
        </w:rPr>
        <w:t>thoob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plaws</w:t>
      </w:r>
      <w:proofErr w:type="spellEnd"/>
      <w:r w:rsidRPr="00222FCC">
        <w:rPr>
          <w:rFonts w:ascii="Arial" w:eastAsia="Arial" w:hAnsi="Arial" w:cs="Arial"/>
          <w:sz w:val="16"/>
          <w:szCs w:val="16"/>
        </w:rPr>
        <w:t xml:space="preserve"> </w:t>
      </w:r>
      <w:del w:id="219" w:author="Kaxiong" w:date="2021-06-09T10:04:00Z">
        <w:r w:rsidR="007C4FD2" w:rsidRPr="00222FCC" w:rsidDel="007C3605">
          <w:rPr>
            <w:rFonts w:ascii="Arial" w:eastAsia="Arial" w:hAnsi="Arial" w:cs="Arial"/>
            <w:sz w:val="16"/>
            <w:szCs w:val="16"/>
          </w:rPr>
          <w:delText xml:space="preserve">ntawm </w:delText>
        </w:r>
      </w:del>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ins w:id="220" w:author="Kaxiong" w:date="2021-06-09T10:04:00Z">
        <w:r w:rsidR="00A0643A">
          <w:rPr>
            <w:rFonts w:ascii="Arial" w:eastAsia="Arial" w:hAnsi="Arial" w:cs="Arial"/>
            <w:sz w:val="16"/>
            <w:szCs w:val="16"/>
          </w:rPr>
          <w:t>tsim</w:t>
        </w:r>
        <w:proofErr w:type="spellEnd"/>
        <w:r w:rsidR="00A0643A">
          <w:rPr>
            <w:rFonts w:ascii="Arial" w:eastAsia="Arial" w:hAnsi="Arial" w:cs="Arial"/>
            <w:sz w:val="16"/>
            <w:szCs w:val="16"/>
          </w:rPr>
          <w:t xml:space="preserve"> </w:t>
        </w:r>
        <w:proofErr w:type="spellStart"/>
        <w:r w:rsidR="00A0643A">
          <w:rPr>
            <w:rFonts w:ascii="Arial" w:eastAsia="Arial" w:hAnsi="Arial" w:cs="Arial"/>
            <w:sz w:val="16"/>
            <w:szCs w:val="16"/>
          </w:rPr>
          <w:t>tawm</w:t>
        </w:r>
        <w:proofErr w:type="spellEnd"/>
        <w:r w:rsidR="00A0643A">
          <w:rPr>
            <w:rFonts w:ascii="Arial" w:eastAsia="Arial" w:hAnsi="Arial" w:cs="Arial"/>
            <w:sz w:val="16"/>
            <w:szCs w:val="16"/>
          </w:rPr>
          <w:t xml:space="preserve"> </w:t>
        </w:r>
        <w:proofErr w:type="spellStart"/>
        <w:r w:rsidR="00A0643A">
          <w:rPr>
            <w:rFonts w:ascii="Arial" w:eastAsia="Arial" w:hAnsi="Arial" w:cs="Arial"/>
            <w:sz w:val="16"/>
            <w:szCs w:val="16"/>
          </w:rPr>
          <w:t>mus</w:t>
        </w:r>
        <w:proofErr w:type="spellEnd"/>
        <w:r w:rsidR="00A0643A">
          <w:rPr>
            <w:rFonts w:ascii="Arial" w:eastAsia="Arial" w:hAnsi="Arial" w:cs="Arial"/>
            <w:sz w:val="16"/>
            <w:szCs w:val="16"/>
          </w:rPr>
          <w:t xml:space="preserve"> los,</w:t>
        </w:r>
      </w:ins>
      <w:del w:id="221" w:author="Kaxiong" w:date="2021-06-09T10:04:00Z">
        <w:r w:rsidRPr="00222FCC" w:rsidDel="00A0643A">
          <w:rPr>
            <w:rFonts w:ascii="Arial" w:eastAsia="Arial" w:hAnsi="Arial" w:cs="Arial"/>
            <w:sz w:val="16"/>
            <w:szCs w:val="16"/>
          </w:rPr>
          <w:delText>ua ha</w:delText>
        </w:r>
      </w:del>
      <w:del w:id="222" w:author="Kaxiong" w:date="2021-06-09T10:05:00Z">
        <w:r w:rsidRPr="00222FCC" w:rsidDel="00A0643A">
          <w:rPr>
            <w:rFonts w:ascii="Arial" w:eastAsia="Arial" w:hAnsi="Arial" w:cs="Arial"/>
            <w:sz w:val="16"/>
            <w:szCs w:val="16"/>
          </w:rPr>
          <w:delText>uj</w:delText>
        </w:r>
        <w:r w:rsidR="007C4FD2" w:rsidRPr="00222FCC" w:rsidDel="00A0643A">
          <w:rPr>
            <w:rFonts w:ascii="Arial" w:eastAsia="Arial" w:hAnsi="Arial" w:cs="Arial"/>
            <w:sz w:val="16"/>
            <w:szCs w:val="16"/>
          </w:rPr>
          <w:delText xml:space="preserve"> </w:delText>
        </w:r>
        <w:r w:rsidRPr="00222FCC" w:rsidDel="00A0643A">
          <w:rPr>
            <w:rFonts w:ascii="Arial" w:eastAsia="Arial" w:hAnsi="Arial" w:cs="Arial"/>
            <w:sz w:val="16"/>
            <w:szCs w:val="16"/>
          </w:rPr>
          <w:delText>lwm,</w:delText>
        </w:r>
      </w:del>
      <w:r w:rsidRPr="00222FCC">
        <w:rPr>
          <w:rFonts w:ascii="Arial" w:eastAsia="Arial" w:hAnsi="Arial" w:cs="Arial"/>
          <w:sz w:val="16"/>
          <w:szCs w:val="16"/>
        </w:rPr>
        <w:t xml:space="preserve"> </w:t>
      </w:r>
      <w:proofErr w:type="spellStart"/>
      <w:r w:rsidRPr="00222FCC">
        <w:rPr>
          <w:rFonts w:ascii="Arial" w:eastAsia="Arial" w:hAnsi="Arial" w:cs="Arial"/>
          <w:sz w:val="16"/>
          <w:szCs w:val="16"/>
        </w:rPr>
        <w:t>suav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nrog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ins w:id="223" w:author="Kaxiong" w:date="2021-06-09T10:10:00Z">
        <w:r w:rsidR="00A0643A">
          <w:rPr>
            <w:rFonts w:ascii="Arial" w:eastAsia="Arial" w:hAnsi="Arial" w:cs="Arial"/>
            <w:sz w:val="16"/>
            <w:szCs w:val="16"/>
          </w:rPr>
          <w:t>pov</w:t>
        </w:r>
        <w:proofErr w:type="spellEnd"/>
        <w:r w:rsidR="00A0643A">
          <w:rPr>
            <w:rFonts w:ascii="Arial" w:eastAsia="Arial" w:hAnsi="Arial" w:cs="Arial"/>
            <w:sz w:val="16"/>
            <w:szCs w:val="16"/>
          </w:rPr>
          <w:t xml:space="preserve"> </w:t>
        </w:r>
      </w:ins>
      <w:proofErr w:type="spellStart"/>
      <w:r w:rsidR="000A2D9C">
        <w:rPr>
          <w:rFonts w:ascii="Arial" w:eastAsia="Arial" w:hAnsi="Arial" w:cs="Arial"/>
          <w:sz w:val="16"/>
          <w:szCs w:val="16"/>
        </w:rPr>
        <w:t>hwm</w:t>
      </w:r>
      <w:proofErr w:type="spellEnd"/>
      <w:r w:rsidRPr="00222FCC">
        <w:rPr>
          <w:rFonts w:ascii="Arial" w:eastAsia="Arial" w:hAnsi="Arial" w:cs="Arial"/>
          <w:sz w:val="16"/>
          <w:szCs w:val="16"/>
        </w:rPr>
        <w:t xml:space="preserve"> cov </w:t>
      </w:r>
      <w:proofErr w:type="spellStart"/>
      <w:r w:rsidRPr="00222FCC">
        <w:rPr>
          <w:rFonts w:ascii="Arial" w:eastAsia="Arial" w:hAnsi="Arial" w:cs="Arial"/>
          <w:sz w:val="16"/>
          <w:szCs w:val="16"/>
        </w:rPr>
        <w:t>nroj</w:t>
      </w:r>
      <w:proofErr w:type="spellEnd"/>
      <w:r w:rsidRPr="00222FCC">
        <w:rPr>
          <w:rFonts w:ascii="Arial" w:eastAsia="Arial" w:hAnsi="Arial" w:cs="Arial"/>
          <w:sz w:val="16"/>
          <w:szCs w:val="16"/>
        </w:rPr>
        <w:t xml:space="preserve">, </w:t>
      </w:r>
      <w:proofErr w:type="spellStart"/>
      <w:ins w:id="224" w:author="Kaxiong" w:date="2021-06-09T10:11:00Z">
        <w:r w:rsidR="00A0643A">
          <w:rPr>
            <w:rFonts w:ascii="Arial" w:eastAsia="Arial" w:hAnsi="Arial" w:cs="Arial"/>
            <w:sz w:val="16"/>
            <w:szCs w:val="16"/>
          </w:rPr>
          <w:t>kev</w:t>
        </w:r>
        <w:proofErr w:type="spellEnd"/>
        <w:r w:rsidR="00A0643A">
          <w:rPr>
            <w:rFonts w:ascii="Arial" w:eastAsia="Arial" w:hAnsi="Arial" w:cs="Arial"/>
            <w:sz w:val="16"/>
            <w:szCs w:val="16"/>
          </w:rPr>
          <w:t xml:space="preserve"> kos </w:t>
        </w:r>
      </w:ins>
      <w:del w:id="225" w:author="Kaxiong" w:date="2021-06-09T10:11:00Z">
        <w:r w:rsidRPr="00222FCC" w:rsidDel="00A0643A">
          <w:rPr>
            <w:rFonts w:ascii="Arial" w:eastAsia="Arial" w:hAnsi="Arial" w:cs="Arial"/>
            <w:sz w:val="16"/>
            <w:szCs w:val="16"/>
          </w:rPr>
          <w:delText xml:space="preserve">khawb </w:delText>
        </w:r>
      </w:del>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ins w:id="226" w:author="Kaxiong" w:date="2021-06-09T10:11:00Z">
        <w:r w:rsidR="00A0643A">
          <w:rPr>
            <w:rFonts w:ascii="Arial" w:eastAsia="Arial" w:hAnsi="Arial" w:cs="Arial"/>
            <w:sz w:val="16"/>
            <w:szCs w:val="16"/>
          </w:rPr>
          <w:t>kev</w:t>
        </w:r>
        <w:proofErr w:type="spellEnd"/>
        <w:r w:rsidR="00A0643A">
          <w:rPr>
            <w:rFonts w:ascii="Arial" w:eastAsia="Arial" w:hAnsi="Arial" w:cs="Arial"/>
            <w:sz w:val="16"/>
            <w:szCs w:val="16"/>
          </w:rPr>
          <w:t xml:space="preserve"> </w:t>
        </w:r>
      </w:ins>
      <w:proofErr w:type="spellStart"/>
      <w:r w:rsidRPr="00222FCC">
        <w:rPr>
          <w:rFonts w:ascii="Arial" w:eastAsia="Arial" w:hAnsi="Arial" w:cs="Arial"/>
          <w:sz w:val="16"/>
          <w:szCs w:val="16"/>
        </w:rPr>
        <w:t>khawb</w:t>
      </w:r>
      <w:proofErr w:type="spellEnd"/>
      <w:r w:rsidRPr="00222FCC">
        <w:rPr>
          <w:rFonts w:ascii="Arial" w:eastAsia="Arial" w:hAnsi="Arial" w:cs="Arial"/>
          <w:sz w:val="16"/>
          <w:szCs w:val="16"/>
        </w:rPr>
        <w:t xml:space="preserve"> </w:t>
      </w:r>
      <w:proofErr w:type="spellStart"/>
      <w:r w:rsidR="000A2D9C">
        <w:rPr>
          <w:rFonts w:ascii="Arial" w:eastAsia="Arial" w:hAnsi="Arial" w:cs="Arial"/>
          <w:sz w:val="16"/>
          <w:szCs w:val="16"/>
        </w:rPr>
        <w:t>txhawm</w:t>
      </w:r>
      <w:proofErr w:type="spellEnd"/>
      <w:r w:rsidR="000A2D9C">
        <w:rPr>
          <w:rFonts w:ascii="Arial" w:eastAsia="Arial" w:hAnsi="Arial" w:cs="Arial"/>
          <w:sz w:val="16"/>
          <w:szCs w:val="16"/>
        </w:rPr>
        <w:t xml:space="preserve"> </w:t>
      </w:r>
      <w:proofErr w:type="spellStart"/>
      <w:r w:rsidR="000A2D9C">
        <w:rPr>
          <w:rFonts w:ascii="Arial" w:eastAsia="Arial" w:hAnsi="Arial" w:cs="Arial"/>
          <w:sz w:val="16"/>
          <w:szCs w:val="16"/>
        </w:rPr>
        <w:t>rau</w:t>
      </w:r>
      <w:proofErr w:type="spellEnd"/>
      <w:r w:rsidR="000A2D9C">
        <w:rPr>
          <w:rFonts w:ascii="Arial" w:eastAsia="Arial" w:hAnsi="Arial" w:cs="Arial"/>
          <w:sz w:val="16"/>
          <w:szCs w:val="16"/>
        </w:rPr>
        <w:t xml:space="preserve"> </w:t>
      </w:r>
      <w:proofErr w:type="spellStart"/>
      <w:r w:rsidR="000A2D9C">
        <w:rPr>
          <w:rFonts w:ascii="Arial" w:eastAsia="Arial" w:hAnsi="Arial" w:cs="Arial"/>
          <w:sz w:val="16"/>
          <w:szCs w:val="16"/>
        </w:rPr>
        <w:t>npaj</w:t>
      </w:r>
      <w:proofErr w:type="spellEnd"/>
      <w:r w:rsidRPr="00222FCC">
        <w:rPr>
          <w:rFonts w:ascii="Arial" w:eastAsia="Arial" w:hAnsi="Arial" w:cs="Arial"/>
          <w:sz w:val="16"/>
          <w:szCs w:val="16"/>
        </w:rPr>
        <w:t xml:space="preserve"> cog, </w:t>
      </w:r>
      <w:proofErr w:type="spellStart"/>
      <w:ins w:id="227" w:author="Kaxiong" w:date="2021-06-09T10:08:00Z">
        <w:r w:rsidR="00A0643A">
          <w:rPr>
            <w:rFonts w:ascii="Arial" w:eastAsia="Arial" w:hAnsi="Arial" w:cs="Arial"/>
            <w:sz w:val="16"/>
            <w:szCs w:val="16"/>
          </w:rPr>
          <w:t>kev</w:t>
        </w:r>
        <w:proofErr w:type="spellEnd"/>
        <w:r w:rsidR="00A0643A">
          <w:rPr>
            <w:rFonts w:ascii="Arial" w:eastAsia="Arial" w:hAnsi="Arial" w:cs="Arial"/>
            <w:sz w:val="16"/>
            <w:szCs w:val="16"/>
          </w:rPr>
          <w:t xml:space="preserve"> </w:t>
        </w:r>
        <w:proofErr w:type="spellStart"/>
        <w:r w:rsidR="00A0643A">
          <w:rPr>
            <w:rFonts w:ascii="Arial" w:eastAsia="Arial" w:hAnsi="Arial" w:cs="Arial"/>
            <w:sz w:val="16"/>
            <w:szCs w:val="16"/>
          </w:rPr>
          <w:t>tso</w:t>
        </w:r>
        <w:proofErr w:type="spellEnd"/>
        <w:r w:rsidR="00A0643A">
          <w:rPr>
            <w:rFonts w:ascii="Arial" w:eastAsia="Arial" w:hAnsi="Arial" w:cs="Arial"/>
            <w:sz w:val="16"/>
            <w:szCs w:val="16"/>
          </w:rPr>
          <w:t xml:space="preserve"> </w:t>
        </w:r>
      </w:ins>
      <w:proofErr w:type="spellStart"/>
      <w:ins w:id="228" w:author="Kaxiong" w:date="2021-06-09T10:09:00Z">
        <w:r w:rsidR="00A0643A">
          <w:rPr>
            <w:rFonts w:ascii="Arial" w:eastAsia="Arial" w:hAnsi="Arial" w:cs="Arial"/>
            <w:sz w:val="16"/>
            <w:szCs w:val="16"/>
          </w:rPr>
          <w:t>tawm</w:t>
        </w:r>
        <w:proofErr w:type="spellEnd"/>
        <w:r w:rsidR="00A0643A">
          <w:rPr>
            <w:rFonts w:ascii="Arial" w:eastAsia="Arial" w:hAnsi="Arial" w:cs="Arial"/>
            <w:sz w:val="16"/>
            <w:szCs w:val="16"/>
          </w:rPr>
          <w:t xml:space="preserve"> </w:t>
        </w:r>
      </w:ins>
      <w:proofErr w:type="spellStart"/>
      <w:ins w:id="229" w:author="Kaxiong" w:date="2021-06-09T10:08:00Z">
        <w:r w:rsidR="00A0643A">
          <w:rPr>
            <w:rFonts w:ascii="Arial" w:eastAsia="Arial" w:hAnsi="Arial" w:cs="Arial"/>
            <w:sz w:val="16"/>
            <w:szCs w:val="16"/>
          </w:rPr>
          <w:t>thiab</w:t>
        </w:r>
      </w:ins>
      <w:proofErr w:type="spellEnd"/>
      <w:ins w:id="230" w:author="Kaxiong" w:date="2021-06-09T10:09:00Z">
        <w:r w:rsidR="00A0643A">
          <w:rPr>
            <w:rFonts w:ascii="Arial" w:eastAsia="Arial" w:hAnsi="Arial" w:cs="Arial"/>
            <w:sz w:val="16"/>
            <w:szCs w:val="16"/>
          </w:rPr>
          <w:t xml:space="preserve"> </w:t>
        </w:r>
      </w:ins>
      <w:proofErr w:type="spellStart"/>
      <w:r w:rsidRPr="00222FCC">
        <w:rPr>
          <w:rFonts w:ascii="Arial" w:eastAsia="Arial" w:hAnsi="Arial" w:cs="Arial"/>
          <w:sz w:val="16"/>
          <w:szCs w:val="16"/>
        </w:rPr>
        <w:t>nthuav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tawm</w:t>
      </w:r>
      <w:proofErr w:type="spellEnd"/>
      <w:r w:rsidRPr="00222FCC">
        <w:rPr>
          <w:rFonts w:ascii="Arial" w:eastAsia="Arial" w:hAnsi="Arial" w:cs="Arial"/>
          <w:sz w:val="16"/>
          <w:szCs w:val="16"/>
        </w:rPr>
        <w:t xml:space="preserve"> </w:t>
      </w:r>
      <w:ins w:id="231" w:author="Kaxiong" w:date="2021-06-09T10:09:00Z">
        <w:r w:rsidR="00A0643A">
          <w:rPr>
            <w:rFonts w:ascii="Arial" w:eastAsia="Arial" w:hAnsi="Arial" w:cs="Arial"/>
            <w:sz w:val="16"/>
            <w:szCs w:val="16"/>
          </w:rPr>
          <w:t xml:space="preserve">cov </w:t>
        </w:r>
        <w:proofErr w:type="spellStart"/>
        <w:r w:rsidR="00A0643A">
          <w:rPr>
            <w:rFonts w:ascii="Arial" w:eastAsia="Arial" w:hAnsi="Arial" w:cs="Arial"/>
            <w:sz w:val="16"/>
            <w:szCs w:val="16"/>
          </w:rPr>
          <w:t>quav</w:t>
        </w:r>
        <w:proofErr w:type="spellEnd"/>
        <w:r w:rsidR="00A0643A">
          <w:rPr>
            <w:rFonts w:ascii="Arial" w:eastAsia="Arial" w:hAnsi="Arial" w:cs="Arial"/>
            <w:sz w:val="16"/>
            <w:szCs w:val="16"/>
          </w:rPr>
          <w:t xml:space="preserve"> </w:t>
        </w:r>
        <w:proofErr w:type="spellStart"/>
        <w:r w:rsidR="00A0643A">
          <w:rPr>
            <w:rFonts w:ascii="Arial" w:eastAsia="Arial" w:hAnsi="Arial" w:cs="Arial"/>
            <w:sz w:val="16"/>
            <w:szCs w:val="16"/>
          </w:rPr>
          <w:t>chiv</w:t>
        </w:r>
        <w:proofErr w:type="spellEnd"/>
        <w:r w:rsidR="00A0643A">
          <w:rPr>
            <w:rFonts w:ascii="Arial" w:eastAsia="Arial" w:hAnsi="Arial" w:cs="Arial"/>
            <w:sz w:val="16"/>
            <w:szCs w:val="16"/>
          </w:rPr>
          <w:t xml:space="preserve">, </w:t>
        </w:r>
      </w:ins>
      <w:del w:id="232" w:author="Kaxiong" w:date="2021-06-09T10:09:00Z">
        <w:r w:rsidRPr="00222FCC" w:rsidDel="00A0643A">
          <w:rPr>
            <w:rFonts w:ascii="Arial" w:eastAsia="Arial" w:hAnsi="Arial" w:cs="Arial"/>
            <w:sz w:val="16"/>
            <w:szCs w:val="16"/>
          </w:rPr>
          <w:delText xml:space="preserve">thiab </w:delText>
        </w:r>
        <w:r w:rsidR="005E2324" w:rsidDel="00A0643A">
          <w:rPr>
            <w:rFonts w:ascii="Arial" w:eastAsia="Arial" w:hAnsi="Arial" w:cs="Arial"/>
            <w:sz w:val="16"/>
            <w:szCs w:val="16"/>
          </w:rPr>
          <w:delText>nthuav as-ham</w:delText>
        </w:r>
        <w:r w:rsidRPr="00222FCC" w:rsidDel="00A0643A">
          <w:rPr>
            <w:rFonts w:ascii="Arial" w:eastAsia="Arial" w:hAnsi="Arial" w:cs="Arial"/>
            <w:sz w:val="16"/>
            <w:szCs w:val="16"/>
          </w:rPr>
          <w:delText xml:space="preserve">, </w:delText>
        </w:r>
      </w:del>
      <w:proofErr w:type="spellStart"/>
      <w:ins w:id="233" w:author="Kaxiong" w:date="2021-06-09T10:12:00Z">
        <w:r w:rsidR="00A0643A">
          <w:rPr>
            <w:rFonts w:ascii="Arial" w:eastAsia="Arial" w:hAnsi="Arial" w:cs="Arial"/>
            <w:sz w:val="16"/>
            <w:szCs w:val="16"/>
          </w:rPr>
          <w:t>kev</w:t>
        </w:r>
        <w:proofErr w:type="spellEnd"/>
        <w:r w:rsidR="00A0643A">
          <w:rPr>
            <w:rFonts w:ascii="Arial" w:eastAsia="Arial" w:hAnsi="Arial" w:cs="Arial"/>
            <w:sz w:val="16"/>
            <w:szCs w:val="16"/>
          </w:rPr>
          <w:t xml:space="preserve"> </w:t>
        </w:r>
      </w:ins>
      <w:proofErr w:type="spellStart"/>
      <w:r w:rsidRPr="00222FCC">
        <w:rPr>
          <w:rFonts w:ascii="Arial" w:eastAsia="Arial" w:hAnsi="Arial" w:cs="Arial"/>
          <w:sz w:val="16"/>
          <w:szCs w:val="16"/>
        </w:rPr>
        <w:t>tswj</w:t>
      </w:r>
      <w:proofErr w:type="spellEnd"/>
      <w:r w:rsidRPr="00222FCC">
        <w:rPr>
          <w:rFonts w:ascii="Arial" w:eastAsia="Arial" w:hAnsi="Arial" w:cs="Arial"/>
          <w:sz w:val="16"/>
          <w:szCs w:val="16"/>
        </w:rPr>
        <w:t xml:space="preserve"> </w:t>
      </w:r>
      <w:proofErr w:type="spellStart"/>
      <w:ins w:id="234" w:author="Kaxiong" w:date="2021-06-09T10:10:00Z">
        <w:r w:rsidR="00A0643A">
          <w:rPr>
            <w:rFonts w:ascii="Arial" w:eastAsia="Arial" w:hAnsi="Arial" w:cs="Arial"/>
            <w:sz w:val="16"/>
            <w:szCs w:val="16"/>
          </w:rPr>
          <w:t>hwm</w:t>
        </w:r>
        <w:proofErr w:type="spellEnd"/>
        <w:r w:rsidR="00A0643A">
          <w:rPr>
            <w:rFonts w:ascii="Arial" w:eastAsia="Arial" w:hAnsi="Arial" w:cs="Arial"/>
            <w:sz w:val="16"/>
            <w:szCs w:val="16"/>
          </w:rPr>
          <w:t xml:space="preserve"> cov </w:t>
        </w:r>
      </w:ins>
      <w:proofErr w:type="spellStart"/>
      <w:r w:rsidRPr="00222FCC">
        <w:rPr>
          <w:rFonts w:ascii="Arial" w:eastAsia="Arial" w:hAnsi="Arial" w:cs="Arial"/>
          <w:sz w:val="16"/>
          <w:szCs w:val="16"/>
        </w:rPr>
        <w:t>kab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ins w:id="235" w:author="Kaxiong" w:date="2021-06-09T10:11:00Z">
        <w:r w:rsidR="00A0643A">
          <w:rPr>
            <w:rFonts w:ascii="Arial" w:eastAsia="Arial" w:hAnsi="Arial" w:cs="Arial"/>
            <w:sz w:val="16"/>
            <w:szCs w:val="16"/>
          </w:rPr>
          <w:t xml:space="preserve">cov </w:t>
        </w:r>
        <w:proofErr w:type="spellStart"/>
        <w:r w:rsidR="00A0643A">
          <w:rPr>
            <w:rFonts w:ascii="Arial" w:eastAsia="Arial" w:hAnsi="Arial" w:cs="Arial"/>
            <w:sz w:val="16"/>
            <w:szCs w:val="16"/>
          </w:rPr>
          <w:t>ntsaum</w:t>
        </w:r>
      </w:ins>
      <w:proofErr w:type="spellEnd"/>
      <w:del w:id="236" w:author="Kaxiong" w:date="2021-06-09T10:11:00Z">
        <w:r w:rsidRPr="00222FCC" w:rsidDel="00A0643A">
          <w:rPr>
            <w:rFonts w:ascii="Arial" w:eastAsia="Arial" w:hAnsi="Arial" w:cs="Arial"/>
            <w:sz w:val="16"/>
            <w:szCs w:val="16"/>
          </w:rPr>
          <w:delText>kab tsuag</w:delText>
        </w:r>
      </w:del>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ins w:id="237" w:author="Kaxiong" w:date="2021-06-09T10:13:00Z">
        <w:r w:rsidR="00A0643A">
          <w:rPr>
            <w:rFonts w:ascii="Arial" w:eastAsia="Arial" w:hAnsi="Arial" w:cs="Arial"/>
            <w:sz w:val="16"/>
            <w:szCs w:val="16"/>
          </w:rPr>
          <w:t>khaws</w:t>
        </w:r>
      </w:ins>
      <w:proofErr w:type="spellEnd"/>
      <w:ins w:id="238" w:author="Kaxiong" w:date="2021-06-09T10:14:00Z">
        <w:r w:rsidR="00A0643A">
          <w:rPr>
            <w:rFonts w:ascii="Arial" w:eastAsia="Arial" w:hAnsi="Arial" w:cs="Arial"/>
            <w:sz w:val="16"/>
            <w:szCs w:val="16"/>
          </w:rPr>
          <w:t xml:space="preserve"> </w:t>
        </w:r>
      </w:ins>
      <w:del w:id="239" w:author="Kaxiong" w:date="2021-06-09T10:13:00Z">
        <w:r w:rsidRPr="00222FCC" w:rsidDel="00A0643A">
          <w:rPr>
            <w:rFonts w:ascii="Arial" w:eastAsia="Arial" w:hAnsi="Arial" w:cs="Arial"/>
            <w:sz w:val="16"/>
            <w:szCs w:val="16"/>
          </w:rPr>
          <w:delText>ntxuav</w:delText>
        </w:r>
      </w:del>
      <w:del w:id="240" w:author="Kaxiong" w:date="2021-06-09T10:14:00Z">
        <w:r w:rsidRPr="00222FCC" w:rsidDel="00A0643A">
          <w:rPr>
            <w:rFonts w:ascii="Arial" w:eastAsia="Arial" w:hAnsi="Arial" w:cs="Arial"/>
            <w:sz w:val="16"/>
            <w:szCs w:val="16"/>
          </w:rPr>
          <w:delText xml:space="preserve"> </w:delText>
        </w:r>
      </w:del>
      <w:r w:rsidRPr="00222FCC">
        <w:rPr>
          <w:rFonts w:ascii="Arial" w:eastAsia="Arial" w:hAnsi="Arial" w:cs="Arial"/>
          <w:sz w:val="16"/>
          <w:szCs w:val="16"/>
        </w:rPr>
        <w:t xml:space="preserve">cov noob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ins w:id="241" w:author="Kaxiong" w:date="2021-06-09T10:35:00Z">
        <w:r w:rsidR="009B41B0">
          <w:rPr>
            <w:rFonts w:ascii="Arial" w:eastAsia="Arial" w:hAnsi="Arial" w:cs="Arial"/>
            <w:sz w:val="16"/>
            <w:szCs w:val="16"/>
          </w:rPr>
          <w:t>ntoo</w:t>
        </w:r>
        <w:proofErr w:type="spellEnd"/>
        <w:r w:rsidR="009B41B0">
          <w:rPr>
            <w:rFonts w:ascii="Arial" w:eastAsia="Arial" w:hAnsi="Arial" w:cs="Arial"/>
            <w:sz w:val="16"/>
            <w:szCs w:val="16"/>
          </w:rPr>
          <w:t xml:space="preserve"> </w:t>
        </w:r>
      </w:ins>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ins w:id="242" w:author="Kaxiong" w:date="2021-06-09T10:14:00Z">
        <w:r w:rsidR="00A0643A">
          <w:rPr>
            <w:rFonts w:ascii="Arial" w:eastAsia="Arial" w:hAnsi="Arial" w:cs="Arial"/>
            <w:sz w:val="16"/>
            <w:szCs w:val="16"/>
          </w:rPr>
          <w:t xml:space="preserve">cov </w:t>
        </w:r>
      </w:ins>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hmab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003E3A8F">
        <w:rPr>
          <w:rFonts w:ascii="Arial" w:eastAsia="Arial" w:hAnsi="Arial" w:cs="Arial"/>
          <w:sz w:val="16"/>
          <w:szCs w:val="16"/>
        </w:rPr>
        <w:t>uas</w:t>
      </w:r>
      <w:proofErr w:type="spellEnd"/>
      <w:r w:rsidR="003E3A8F">
        <w:rPr>
          <w:rFonts w:ascii="Arial" w:eastAsia="Arial" w:hAnsi="Arial" w:cs="Arial"/>
          <w:sz w:val="16"/>
          <w:szCs w:val="16"/>
        </w:rPr>
        <w:t xml:space="preserve"> </w:t>
      </w:r>
      <w:proofErr w:type="spellStart"/>
      <w:r w:rsidRPr="00222FCC">
        <w:rPr>
          <w:rFonts w:ascii="Arial" w:eastAsia="Arial" w:hAnsi="Arial" w:cs="Arial"/>
          <w:sz w:val="16"/>
          <w:szCs w:val="16"/>
        </w:rPr>
        <w:t>poob</w:t>
      </w:r>
      <w:proofErr w:type="spellEnd"/>
      <w:r w:rsidRPr="00222FCC">
        <w:rPr>
          <w:rFonts w:ascii="Arial" w:eastAsia="Arial" w:hAnsi="Arial" w:cs="Arial"/>
          <w:sz w:val="16"/>
          <w:szCs w:val="16"/>
        </w:rPr>
        <w:t xml:space="preserve">. Kev </w:t>
      </w:r>
      <w:ins w:id="243" w:author="Kaxiong" w:date="2021-06-09T10:16:00Z">
        <w:r w:rsidR="00A0643A">
          <w:rPr>
            <w:rFonts w:ascii="Arial" w:eastAsia="Arial" w:hAnsi="Arial" w:cs="Arial"/>
            <w:sz w:val="16"/>
            <w:szCs w:val="16"/>
          </w:rPr>
          <w:t xml:space="preserve">tau </w:t>
        </w:r>
        <w:proofErr w:type="spellStart"/>
        <w:r w:rsidR="00A0643A">
          <w:rPr>
            <w:rFonts w:ascii="Arial" w:eastAsia="Arial" w:hAnsi="Arial" w:cs="Arial"/>
            <w:sz w:val="16"/>
            <w:szCs w:val="16"/>
          </w:rPr>
          <w:t>txais</w:t>
        </w:r>
      </w:ins>
      <w:proofErr w:type="spellEnd"/>
      <w:del w:id="244" w:author="Kaxiong" w:date="2021-06-09T10:16:00Z">
        <w:r w:rsidRPr="00222FCC" w:rsidDel="00986EA8">
          <w:rPr>
            <w:rFonts w:ascii="Arial" w:eastAsia="Arial" w:hAnsi="Arial" w:cs="Arial"/>
            <w:sz w:val="16"/>
            <w:szCs w:val="16"/>
          </w:rPr>
          <w:delText>tshaj tawm</w:delText>
        </w:r>
      </w:del>
      <w:r w:rsidRPr="00222FCC">
        <w:rPr>
          <w:rFonts w:ascii="Arial" w:eastAsia="Arial" w:hAnsi="Arial" w:cs="Arial"/>
          <w:sz w:val="16"/>
          <w:szCs w:val="16"/>
        </w:rPr>
        <w:t xml:space="preserve"> cov </w:t>
      </w:r>
      <w:proofErr w:type="spellStart"/>
      <w:r w:rsidRPr="00222FCC">
        <w:rPr>
          <w:rFonts w:ascii="Arial" w:eastAsia="Arial" w:hAnsi="Arial" w:cs="Arial"/>
          <w:sz w:val="16"/>
          <w:szCs w:val="16"/>
        </w:rPr>
        <w:t>txiaj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ntsig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sib </w:t>
      </w:r>
      <w:proofErr w:type="spellStart"/>
      <w:r w:rsidRPr="00222FCC">
        <w:rPr>
          <w:rFonts w:ascii="Arial" w:eastAsia="Arial" w:hAnsi="Arial" w:cs="Arial"/>
          <w:sz w:val="16"/>
          <w:szCs w:val="16"/>
        </w:rPr>
        <w:t>koom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txhu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cov </w:t>
      </w:r>
      <w:proofErr w:type="spellStart"/>
      <w:ins w:id="245" w:author="Kaxiong" w:date="2021-06-09T10:17:00Z">
        <w:r w:rsidR="00986EA8">
          <w:rPr>
            <w:rFonts w:ascii="Arial" w:eastAsia="Arial" w:hAnsi="Arial" w:cs="Arial"/>
            <w:sz w:val="16"/>
            <w:szCs w:val="16"/>
          </w:rPr>
          <w:t>hauv</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kev</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uas</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vaj</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txiv</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hmab</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txiv</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ntoo</w:t>
        </w:r>
        <w:proofErr w:type="spellEnd"/>
        <w:r w:rsidR="00986EA8">
          <w:rPr>
            <w:rFonts w:ascii="Arial" w:eastAsia="Arial" w:hAnsi="Arial" w:cs="Arial"/>
            <w:sz w:val="16"/>
            <w:szCs w:val="16"/>
          </w:rPr>
          <w:t xml:space="preserve"> </w:t>
        </w:r>
      </w:ins>
      <w:del w:id="246" w:author="Kaxiong" w:date="2021-06-09T10:17:00Z">
        <w:r w:rsidR="004D09D3" w:rsidDel="00986EA8">
          <w:rPr>
            <w:rFonts w:ascii="Arial" w:eastAsia="Arial" w:hAnsi="Arial" w:cs="Arial"/>
            <w:sz w:val="16"/>
            <w:szCs w:val="16"/>
          </w:rPr>
          <w:delText>txiv lw</w:delText>
        </w:r>
      </w:del>
      <w:del w:id="247" w:author="Kaxiong" w:date="2021-06-09T10:18:00Z">
        <w:r w:rsidR="004D09D3" w:rsidDel="00986EA8">
          <w:rPr>
            <w:rFonts w:ascii="Arial" w:eastAsia="Arial" w:hAnsi="Arial" w:cs="Arial"/>
            <w:sz w:val="16"/>
            <w:szCs w:val="16"/>
          </w:rPr>
          <w:delText>s zoos</w:delText>
        </w:r>
        <w:r w:rsidRPr="00222FCC" w:rsidDel="00986EA8">
          <w:rPr>
            <w:rFonts w:ascii="Arial" w:eastAsia="Arial" w:hAnsi="Arial" w:cs="Arial"/>
            <w:sz w:val="16"/>
            <w:szCs w:val="16"/>
          </w:rPr>
          <w:delText xml:space="preserve"> </w:delText>
        </w:r>
      </w:del>
      <w:proofErr w:type="spellStart"/>
      <w:r w:rsidRPr="00222FCC">
        <w:rPr>
          <w:rFonts w:ascii="Arial" w:eastAsia="Arial" w:hAnsi="Arial" w:cs="Arial"/>
          <w:sz w:val="16"/>
          <w:szCs w:val="16"/>
        </w:rPr>
        <w:t>xav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kom</w:t>
      </w:r>
      <w:proofErr w:type="spellEnd"/>
      <w:r w:rsidRPr="00222FCC">
        <w:rPr>
          <w:rFonts w:ascii="Arial" w:eastAsia="Arial" w:hAnsi="Arial" w:cs="Arial"/>
          <w:sz w:val="16"/>
          <w:szCs w:val="16"/>
        </w:rPr>
        <w:t xml:space="preserve"> cov </w:t>
      </w:r>
      <w:proofErr w:type="spellStart"/>
      <w:r w:rsidRPr="00222FCC">
        <w:rPr>
          <w:rFonts w:ascii="Arial" w:eastAsia="Arial" w:hAnsi="Arial" w:cs="Arial"/>
          <w:sz w:val="16"/>
          <w:szCs w:val="16"/>
        </w:rPr>
        <w:t>neeg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teb</w:t>
      </w:r>
      <w:proofErr w:type="spellEnd"/>
      <w:r w:rsidRPr="00222FCC">
        <w:rPr>
          <w:rFonts w:ascii="Arial" w:eastAsia="Arial" w:hAnsi="Arial" w:cs="Arial"/>
          <w:sz w:val="16"/>
          <w:szCs w:val="16"/>
        </w:rPr>
        <w:t xml:space="preserve"> tau </w:t>
      </w:r>
      <w:proofErr w:type="spellStart"/>
      <w:ins w:id="248" w:author="Kaxiong" w:date="2021-06-09T10:19:00Z">
        <w:r w:rsidR="00986EA8">
          <w:rPr>
            <w:rFonts w:ascii="Arial" w:eastAsia="Arial" w:hAnsi="Arial" w:cs="Arial"/>
            <w:sz w:val="16"/>
            <w:szCs w:val="16"/>
          </w:rPr>
          <w:t>rau</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siab</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nrog</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nraim</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rau</w:t>
        </w:r>
      </w:ins>
      <w:proofErr w:type="spellEnd"/>
      <w:del w:id="249" w:author="Kaxiong" w:date="2021-06-09T10:20:00Z">
        <w:r w:rsidRPr="00222FCC" w:rsidDel="00986EA8">
          <w:rPr>
            <w:rFonts w:ascii="Arial" w:eastAsia="Arial" w:hAnsi="Arial" w:cs="Arial"/>
            <w:sz w:val="16"/>
            <w:szCs w:val="16"/>
          </w:rPr>
          <w:delText>xyuam xim rau</w:delText>
        </w:r>
      </w:del>
      <w:r w:rsidRPr="00222FCC">
        <w:rPr>
          <w:rFonts w:ascii="Arial" w:eastAsia="Arial" w:hAnsi="Arial" w:cs="Arial"/>
          <w:sz w:val="16"/>
          <w:szCs w:val="16"/>
        </w:rPr>
        <w:t xml:space="preserve"> cov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ph</w:t>
      </w:r>
      <w:r w:rsidR="004D09D3">
        <w:rPr>
          <w:rFonts w:ascii="Arial" w:eastAsia="Arial" w:hAnsi="Arial" w:cs="Arial"/>
          <w:sz w:val="16"/>
          <w:szCs w:val="16"/>
        </w:rPr>
        <w:t>om</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sij</w:t>
      </w:r>
      <w:proofErr w:type="spellEnd"/>
      <w:r w:rsidR="004D09D3">
        <w:rPr>
          <w:rFonts w:ascii="Arial" w:eastAsia="Arial" w:hAnsi="Arial" w:cs="Arial"/>
          <w:sz w:val="16"/>
          <w:szCs w:val="16"/>
        </w:rPr>
        <w:t xml:space="preserve"> </w:t>
      </w:r>
      <w:proofErr w:type="spellStart"/>
      <w:r w:rsidR="004D09D3">
        <w:rPr>
          <w:rFonts w:ascii="Arial" w:eastAsia="Arial" w:hAnsi="Arial" w:cs="Arial"/>
          <w:sz w:val="16"/>
          <w:szCs w:val="16"/>
        </w:rPr>
        <w:t>ntawm</w:t>
      </w:r>
      <w:proofErr w:type="spellEnd"/>
      <w:r w:rsidR="004D09D3">
        <w:rPr>
          <w:rFonts w:ascii="Arial" w:eastAsia="Arial" w:hAnsi="Arial" w:cs="Arial"/>
          <w:sz w:val="16"/>
          <w:szCs w:val="16"/>
        </w:rPr>
        <w:t xml:space="preserve"> </w:t>
      </w:r>
      <w:del w:id="250" w:author="Kaxiong" w:date="2021-06-09T10:20:00Z">
        <w:r w:rsidR="004D09D3" w:rsidDel="00986EA8">
          <w:rPr>
            <w:rFonts w:ascii="Arial" w:eastAsia="Arial" w:hAnsi="Arial" w:cs="Arial"/>
            <w:sz w:val="16"/>
            <w:szCs w:val="16"/>
          </w:rPr>
          <w:delText xml:space="preserve">cov </w:delText>
        </w:r>
      </w:del>
      <w:proofErr w:type="spellStart"/>
      <w:r w:rsidR="004D09D3">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nyab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xeeb</w:t>
      </w:r>
      <w:proofErr w:type="spellEnd"/>
      <w:r w:rsidR="004D09D3">
        <w:rPr>
          <w:rFonts w:ascii="Arial" w:eastAsia="Arial" w:hAnsi="Arial" w:cs="Arial"/>
          <w:sz w:val="16"/>
          <w:szCs w:val="16"/>
        </w:rPr>
        <w:t xml:space="preserve"> </w:t>
      </w:r>
      <w:proofErr w:type="spellStart"/>
      <w:ins w:id="251" w:author="Kaxiong" w:date="2021-06-09T10:20:00Z">
        <w:r w:rsidR="00986EA8">
          <w:rPr>
            <w:rFonts w:ascii="Arial" w:eastAsia="Arial" w:hAnsi="Arial" w:cs="Arial"/>
            <w:sz w:val="16"/>
            <w:szCs w:val="16"/>
          </w:rPr>
          <w:t>nyob</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rau</w:t>
        </w:r>
        <w:proofErr w:type="spellEnd"/>
        <w:r w:rsidR="00986EA8">
          <w:rPr>
            <w:rFonts w:ascii="Arial" w:eastAsia="Arial" w:hAnsi="Arial" w:cs="Arial"/>
            <w:sz w:val="16"/>
            <w:szCs w:val="16"/>
          </w:rPr>
          <w:t xml:space="preserve"> </w:t>
        </w:r>
        <w:proofErr w:type="spellStart"/>
        <w:r w:rsidR="00986EA8">
          <w:rPr>
            <w:rFonts w:ascii="Arial" w:eastAsia="Arial" w:hAnsi="Arial" w:cs="Arial"/>
            <w:sz w:val="16"/>
            <w:szCs w:val="16"/>
          </w:rPr>
          <w:t>hauv</w:t>
        </w:r>
      </w:ins>
      <w:proofErr w:type="spellEnd"/>
      <w:del w:id="252" w:author="Kaxiong" w:date="2021-06-09T10:20:00Z">
        <w:r w:rsidR="004D09D3" w:rsidDel="00986EA8">
          <w:rPr>
            <w:rFonts w:ascii="Arial" w:eastAsia="Arial" w:hAnsi="Arial" w:cs="Arial"/>
            <w:sz w:val="16"/>
            <w:szCs w:val="16"/>
          </w:rPr>
          <w:delText>ntawm</w:delText>
        </w:r>
      </w:del>
      <w:r w:rsidR="004D09D3">
        <w:rPr>
          <w:rFonts w:ascii="Arial" w:eastAsia="Arial" w:hAnsi="Arial" w:cs="Arial"/>
          <w:sz w:val="16"/>
          <w:szCs w:val="16"/>
        </w:rPr>
        <w:t xml:space="preserve"> </w:t>
      </w:r>
      <w:proofErr w:type="spellStart"/>
      <w:r w:rsidR="004D09D3">
        <w:rPr>
          <w:rFonts w:ascii="Arial" w:eastAsia="Arial" w:hAnsi="Arial" w:cs="Arial"/>
          <w:sz w:val="16"/>
          <w:szCs w:val="16"/>
        </w:rPr>
        <w:t>zaub</w:t>
      </w:r>
      <w:proofErr w:type="spellEnd"/>
      <w:r w:rsidR="004D09D3">
        <w:rPr>
          <w:rFonts w:ascii="Arial" w:eastAsia="Arial" w:hAnsi="Arial" w:cs="Arial"/>
          <w:sz w:val="16"/>
          <w:szCs w:val="16"/>
        </w:rPr>
        <w:t xml:space="preserve"> mov</w:t>
      </w:r>
      <w:r w:rsidRPr="00222FCC">
        <w:rPr>
          <w:rFonts w:ascii="Arial" w:eastAsia="Arial" w:hAnsi="Arial" w:cs="Arial"/>
          <w:sz w:val="16"/>
          <w:szCs w:val="16"/>
        </w:rPr>
        <w:t xml:space="preserve">. </w:t>
      </w:r>
      <w:ins w:id="253" w:author="Kaxiong" w:date="2021-06-09T13:09:00Z">
        <w:r w:rsidR="00716573">
          <w:rPr>
            <w:rFonts w:ascii="Arial" w:eastAsia="Arial" w:hAnsi="Arial" w:cs="Arial"/>
            <w:sz w:val="16"/>
            <w:szCs w:val="16"/>
          </w:rPr>
          <w:t xml:space="preserve">Kev </w:t>
        </w:r>
        <w:proofErr w:type="spellStart"/>
        <w:r w:rsidR="00716573">
          <w:rPr>
            <w:rFonts w:ascii="Arial" w:eastAsia="Arial" w:hAnsi="Arial" w:cs="Arial"/>
            <w:sz w:val="16"/>
            <w:szCs w:val="16"/>
          </w:rPr>
          <w:t>yug</w:t>
        </w:r>
        <w:proofErr w:type="spellEnd"/>
        <w:r w:rsidR="00716573">
          <w:rPr>
            <w:rFonts w:ascii="Arial" w:eastAsia="Arial" w:hAnsi="Arial" w:cs="Arial"/>
            <w:sz w:val="16"/>
            <w:szCs w:val="16"/>
          </w:rPr>
          <w:t xml:space="preserve"> c</w:t>
        </w:r>
      </w:ins>
      <w:del w:id="254" w:author="Kaxiong" w:date="2021-06-09T13:09:00Z">
        <w:r w:rsidRPr="00222FCC" w:rsidDel="00716573">
          <w:rPr>
            <w:rFonts w:ascii="Arial" w:eastAsia="Arial" w:hAnsi="Arial" w:cs="Arial"/>
            <w:sz w:val="16"/>
            <w:szCs w:val="16"/>
          </w:rPr>
          <w:delText>C</w:delText>
        </w:r>
      </w:del>
      <w:r w:rsidRPr="00222FCC">
        <w:rPr>
          <w:rFonts w:ascii="Arial" w:eastAsia="Arial" w:hAnsi="Arial" w:cs="Arial"/>
          <w:sz w:val="16"/>
          <w:szCs w:val="16"/>
        </w:rPr>
        <w:t xml:space="preserve">ov </w:t>
      </w:r>
      <w:proofErr w:type="spellStart"/>
      <w:r w:rsidRPr="00222FCC">
        <w:rPr>
          <w:rFonts w:ascii="Arial" w:eastAsia="Arial" w:hAnsi="Arial" w:cs="Arial"/>
          <w:sz w:val="16"/>
          <w:szCs w:val="16"/>
        </w:rPr>
        <w:t>tsiaj</w:t>
      </w:r>
      <w:proofErr w:type="spellEnd"/>
      <w:r w:rsidRPr="00222FCC">
        <w:rPr>
          <w:rFonts w:ascii="Arial" w:eastAsia="Arial" w:hAnsi="Arial" w:cs="Arial"/>
          <w:sz w:val="16"/>
          <w:szCs w:val="16"/>
        </w:rPr>
        <w:t xml:space="preserve"> </w:t>
      </w:r>
      <w:del w:id="255" w:author="Kaxiong" w:date="2021-06-09T10:30:00Z">
        <w:r w:rsidRPr="00222FCC" w:rsidDel="009B41B0">
          <w:rPr>
            <w:rFonts w:ascii="Arial" w:eastAsia="Arial" w:hAnsi="Arial" w:cs="Arial"/>
            <w:sz w:val="16"/>
            <w:szCs w:val="16"/>
          </w:rPr>
          <w:delText xml:space="preserve">txhu </w:delText>
        </w:r>
      </w:del>
      <w:del w:id="256" w:author="Kaxiong" w:date="2021-06-09T13:09:00Z">
        <w:r w:rsidRPr="00222FCC" w:rsidDel="00716573">
          <w:rPr>
            <w:rFonts w:ascii="Arial" w:eastAsia="Arial" w:hAnsi="Arial" w:cs="Arial"/>
            <w:sz w:val="16"/>
            <w:szCs w:val="16"/>
          </w:rPr>
          <w:delText>k</w:delText>
        </w:r>
        <w:r w:rsidR="003F6630" w:rsidDel="00716573">
          <w:rPr>
            <w:rFonts w:ascii="Arial" w:eastAsia="Arial" w:hAnsi="Arial" w:cs="Arial"/>
            <w:sz w:val="16"/>
            <w:szCs w:val="16"/>
          </w:rPr>
          <w:delText>ev</w:delText>
        </w:r>
        <w:r w:rsidRPr="00222FCC" w:rsidDel="00716573">
          <w:rPr>
            <w:rFonts w:ascii="Arial" w:eastAsia="Arial" w:hAnsi="Arial" w:cs="Arial"/>
            <w:sz w:val="16"/>
            <w:szCs w:val="16"/>
          </w:rPr>
          <w:delText xml:space="preserve"> noj </w:delText>
        </w:r>
      </w:del>
      <w:proofErr w:type="spellStart"/>
      <w:r w:rsidRPr="00222FCC">
        <w:rPr>
          <w:rFonts w:ascii="Arial" w:eastAsia="Arial" w:hAnsi="Arial" w:cs="Arial"/>
          <w:sz w:val="16"/>
          <w:szCs w:val="16"/>
        </w:rPr>
        <w:t>nyob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w:t>
      </w:r>
      <w:proofErr w:type="spellStart"/>
      <w:ins w:id="257" w:author="Kaxiong" w:date="2021-06-09T10:33:00Z">
        <w:r w:rsidR="009B41B0">
          <w:rPr>
            <w:rFonts w:ascii="Arial" w:eastAsia="Arial" w:hAnsi="Arial" w:cs="Arial"/>
            <w:sz w:val="16"/>
            <w:szCs w:val="16"/>
          </w:rPr>
          <w:t>tej</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qab</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ntoo</w:t>
        </w:r>
        <w:proofErr w:type="spellEnd"/>
        <w:r w:rsidR="009B41B0">
          <w:rPr>
            <w:rFonts w:ascii="Arial" w:eastAsia="Arial" w:hAnsi="Arial" w:cs="Arial"/>
            <w:sz w:val="16"/>
            <w:szCs w:val="16"/>
          </w:rPr>
          <w:t xml:space="preserve"> </w:t>
        </w:r>
      </w:ins>
      <w:del w:id="258" w:author="Kaxiong" w:date="2021-06-09T10:33:00Z">
        <w:r w:rsidRPr="00222FCC" w:rsidDel="009B41B0">
          <w:rPr>
            <w:rFonts w:ascii="Arial" w:eastAsia="Arial" w:hAnsi="Arial" w:cs="Arial"/>
            <w:sz w:val="16"/>
            <w:szCs w:val="16"/>
          </w:rPr>
          <w:delText xml:space="preserve">cov nplooj saum </w:delText>
        </w:r>
      </w:del>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dhau</w:t>
      </w:r>
      <w:proofErr w:type="spellEnd"/>
      <w:r w:rsidRPr="00222FCC">
        <w:rPr>
          <w:rFonts w:ascii="Arial" w:eastAsia="Arial" w:hAnsi="Arial" w:cs="Arial"/>
          <w:sz w:val="16"/>
          <w:szCs w:val="16"/>
        </w:rPr>
        <w:t xml:space="preserve"> </w:t>
      </w:r>
      <w:proofErr w:type="spellStart"/>
      <w:ins w:id="259" w:author="Kaxiong" w:date="2021-06-09T10:33:00Z">
        <w:r w:rsidR="009B41B0">
          <w:rPr>
            <w:rFonts w:ascii="Arial" w:eastAsia="Arial" w:hAnsi="Arial" w:cs="Arial"/>
            <w:sz w:val="16"/>
            <w:szCs w:val="16"/>
          </w:rPr>
          <w:t>mus</w:t>
        </w:r>
        <w:proofErr w:type="spellEnd"/>
        <w:r w:rsidR="009B41B0">
          <w:rPr>
            <w:rFonts w:ascii="Arial" w:eastAsia="Arial" w:hAnsi="Arial" w:cs="Arial"/>
            <w:sz w:val="16"/>
            <w:szCs w:val="16"/>
          </w:rPr>
          <w:t xml:space="preserve"> </w:t>
        </w:r>
      </w:ins>
      <w:r w:rsidRPr="00222FCC">
        <w:rPr>
          <w:rFonts w:ascii="Arial" w:eastAsia="Arial" w:hAnsi="Arial" w:cs="Arial"/>
          <w:sz w:val="16"/>
          <w:szCs w:val="16"/>
        </w:rPr>
        <w:t xml:space="preserve">los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cov </w:t>
      </w:r>
      <w:proofErr w:type="spellStart"/>
      <w:ins w:id="260" w:author="Kaxiong" w:date="2021-06-09T10:34:00Z">
        <w:r w:rsidR="009B41B0">
          <w:rPr>
            <w:rFonts w:ascii="Arial" w:eastAsia="Arial" w:hAnsi="Arial" w:cs="Arial"/>
            <w:sz w:val="16"/>
            <w:szCs w:val="16"/>
          </w:rPr>
          <w:t>kev</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ua</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muaj</w:t>
        </w:r>
        <w:proofErr w:type="spellEnd"/>
        <w:r w:rsidR="009B41B0">
          <w:rPr>
            <w:rFonts w:ascii="Arial" w:eastAsia="Arial" w:hAnsi="Arial" w:cs="Arial"/>
            <w:sz w:val="16"/>
            <w:szCs w:val="16"/>
          </w:rPr>
          <w:t xml:space="preserve"> noob </w:t>
        </w:r>
        <w:proofErr w:type="spellStart"/>
        <w:r w:rsidR="009B41B0">
          <w:rPr>
            <w:rFonts w:ascii="Arial" w:eastAsia="Arial" w:hAnsi="Arial" w:cs="Arial"/>
            <w:sz w:val="16"/>
            <w:szCs w:val="16"/>
          </w:rPr>
          <w:t>txiv</w:t>
        </w:r>
      </w:ins>
      <w:proofErr w:type="spellEnd"/>
      <w:ins w:id="261" w:author="Kaxiong" w:date="2021-06-09T10:35:00Z">
        <w:r w:rsidR="009B41B0">
          <w:rPr>
            <w:rFonts w:ascii="Arial" w:eastAsia="Arial" w:hAnsi="Arial" w:cs="Arial"/>
            <w:sz w:val="16"/>
            <w:szCs w:val="16"/>
          </w:rPr>
          <w:t xml:space="preserve"> </w:t>
        </w:r>
      </w:ins>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txiv</w:t>
      </w:r>
      <w:proofErr w:type="spellEnd"/>
      <w:r w:rsidRPr="00222FCC">
        <w:rPr>
          <w:rFonts w:ascii="Arial" w:eastAsia="Arial" w:hAnsi="Arial" w:cs="Arial"/>
          <w:sz w:val="16"/>
          <w:szCs w:val="16"/>
        </w:rPr>
        <w:t xml:space="preserve"> </w:t>
      </w:r>
      <w:proofErr w:type="spellStart"/>
      <w:ins w:id="262" w:author="Kaxiong" w:date="2021-06-09T10:36:00Z">
        <w:r w:rsidR="009B41B0">
          <w:rPr>
            <w:rFonts w:ascii="Arial" w:eastAsia="Arial" w:hAnsi="Arial" w:cs="Arial"/>
            <w:sz w:val="16"/>
            <w:szCs w:val="16"/>
          </w:rPr>
          <w:t>hnab</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txiv</w:t>
        </w:r>
        <w:proofErr w:type="spellEnd"/>
        <w:r w:rsidR="009B41B0">
          <w:rPr>
            <w:rFonts w:ascii="Arial" w:eastAsia="Arial" w:hAnsi="Arial" w:cs="Arial"/>
            <w:sz w:val="16"/>
            <w:szCs w:val="16"/>
          </w:rPr>
          <w:t xml:space="preserve"> </w:t>
        </w:r>
      </w:ins>
      <w:proofErr w:type="spellStart"/>
      <w:r w:rsidRPr="00222FCC">
        <w:rPr>
          <w:rFonts w:ascii="Arial" w:eastAsia="Arial" w:hAnsi="Arial" w:cs="Arial"/>
          <w:sz w:val="16"/>
          <w:szCs w:val="16"/>
        </w:rPr>
        <w:t>ntoo</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r w:rsidR="007E1BF6" w:rsidRPr="00222FCC">
        <w:rPr>
          <w:rFonts w:ascii="Arial" w:eastAsia="Arial" w:hAnsi="Arial" w:cs="Arial"/>
          <w:sz w:val="16"/>
          <w:szCs w:val="16"/>
        </w:rPr>
        <w:t xml:space="preserve">cov </w:t>
      </w:r>
      <w:proofErr w:type="spellStart"/>
      <w:ins w:id="263" w:author="Kaxiong" w:date="2021-06-09T10:37:00Z">
        <w:r w:rsidR="009B41B0">
          <w:rPr>
            <w:rFonts w:ascii="Arial" w:eastAsia="Arial" w:hAnsi="Arial" w:cs="Arial"/>
            <w:sz w:val="16"/>
            <w:szCs w:val="16"/>
          </w:rPr>
          <w:t>zaub</w:t>
        </w:r>
        <w:proofErr w:type="spellEnd"/>
        <w:r w:rsidR="009B41B0">
          <w:rPr>
            <w:rFonts w:ascii="Arial" w:eastAsia="Arial" w:hAnsi="Arial" w:cs="Arial"/>
            <w:sz w:val="16"/>
            <w:szCs w:val="16"/>
          </w:rPr>
          <w:t xml:space="preserve"> </w:t>
        </w:r>
      </w:ins>
      <w:proofErr w:type="spellStart"/>
      <w:r w:rsidR="007E1BF6" w:rsidRPr="00222FCC">
        <w:rPr>
          <w:rFonts w:ascii="Arial" w:eastAsia="Arial" w:hAnsi="Arial" w:cs="Arial"/>
          <w:sz w:val="16"/>
          <w:szCs w:val="16"/>
        </w:rPr>
        <w:t>ntoo</w:t>
      </w:r>
      <w:proofErr w:type="spellEnd"/>
      <w:r w:rsidR="007E1BF6" w:rsidRPr="00222FCC">
        <w:rPr>
          <w:rFonts w:ascii="Arial" w:eastAsia="Arial" w:hAnsi="Arial" w:cs="Arial"/>
          <w:sz w:val="16"/>
          <w:szCs w:val="16"/>
        </w:rPr>
        <w:t xml:space="preserve"> </w:t>
      </w:r>
      <w:proofErr w:type="spellStart"/>
      <w:ins w:id="264" w:author="Kaxiong" w:date="2021-06-09T10:37:00Z">
        <w:r w:rsidR="009B41B0">
          <w:rPr>
            <w:rFonts w:ascii="Arial" w:eastAsia="Arial" w:hAnsi="Arial" w:cs="Arial"/>
            <w:sz w:val="16"/>
            <w:szCs w:val="16"/>
          </w:rPr>
          <w:t>muaj</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txiv</w:t>
        </w:r>
      </w:ins>
      <w:proofErr w:type="spellEnd"/>
      <w:del w:id="265" w:author="Kaxiong" w:date="2021-06-09T10:37:00Z">
        <w:r w:rsidRPr="00222FCC" w:rsidDel="009B41B0">
          <w:rPr>
            <w:rFonts w:ascii="Arial" w:eastAsia="Arial" w:hAnsi="Arial" w:cs="Arial"/>
            <w:sz w:val="16"/>
            <w:szCs w:val="16"/>
          </w:rPr>
          <w:delText>zaub coj</w:delText>
        </w:r>
      </w:del>
      <w:r w:rsidRPr="00222FCC">
        <w:rPr>
          <w:rFonts w:ascii="Arial" w:eastAsia="Arial" w:hAnsi="Arial" w:cs="Arial"/>
          <w:sz w:val="16"/>
          <w:szCs w:val="16"/>
        </w:rPr>
        <w:t xml:space="preserve">, </w:t>
      </w:r>
      <w:ins w:id="266" w:author="Kaxiong" w:date="2021-06-09T10:37:00Z">
        <w:r w:rsidR="009B41B0">
          <w:rPr>
            <w:rFonts w:ascii="Arial" w:eastAsia="Arial" w:hAnsi="Arial" w:cs="Arial"/>
            <w:sz w:val="16"/>
            <w:szCs w:val="16"/>
          </w:rPr>
          <w:t xml:space="preserve">cov </w:t>
        </w:r>
        <w:proofErr w:type="spellStart"/>
        <w:r w:rsidR="009B41B0">
          <w:rPr>
            <w:rFonts w:ascii="Arial" w:eastAsia="Arial" w:hAnsi="Arial" w:cs="Arial"/>
            <w:sz w:val="16"/>
            <w:szCs w:val="16"/>
          </w:rPr>
          <w:t>ntoo</w:t>
        </w:r>
        <w:proofErr w:type="spellEnd"/>
        <w:r w:rsidR="009B41B0">
          <w:rPr>
            <w:rFonts w:ascii="Arial" w:eastAsia="Arial" w:hAnsi="Arial" w:cs="Arial"/>
            <w:sz w:val="16"/>
            <w:szCs w:val="16"/>
          </w:rPr>
          <w:t xml:space="preserve"> </w:t>
        </w:r>
        <w:proofErr w:type="spellStart"/>
        <w:r w:rsidR="009B41B0">
          <w:rPr>
            <w:rFonts w:ascii="Arial" w:eastAsia="Arial" w:hAnsi="Arial" w:cs="Arial"/>
            <w:sz w:val="16"/>
            <w:szCs w:val="16"/>
          </w:rPr>
          <w:t>qis</w:t>
        </w:r>
      </w:ins>
      <w:proofErr w:type="spellEnd"/>
      <w:del w:id="267" w:author="Kaxiong" w:date="2021-06-09T10:37:00Z">
        <w:r w:rsidRPr="00222FCC" w:rsidDel="009B41B0">
          <w:rPr>
            <w:rFonts w:ascii="Arial" w:eastAsia="Arial" w:hAnsi="Arial" w:cs="Arial"/>
            <w:sz w:val="16"/>
            <w:szCs w:val="16"/>
          </w:rPr>
          <w:delText>thaj av</w:delText>
        </w:r>
      </w:del>
      <w:r w:rsidRPr="00222FCC">
        <w:rPr>
          <w:rFonts w:ascii="Arial" w:eastAsia="Arial" w:hAnsi="Arial" w:cs="Arial"/>
          <w:sz w:val="16"/>
          <w:szCs w:val="16"/>
        </w:rPr>
        <w:t xml:space="preserve">, </w:t>
      </w:r>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ins w:id="268" w:author="Kaxiong" w:date="2021-06-09T10:38:00Z">
        <w:r w:rsidR="009B41B0">
          <w:rPr>
            <w:rFonts w:ascii="Arial" w:eastAsia="Arial" w:hAnsi="Arial" w:cs="Arial"/>
            <w:sz w:val="16"/>
            <w:szCs w:val="16"/>
          </w:rPr>
          <w:t xml:space="preserve">cov </w:t>
        </w:r>
      </w:ins>
      <w:proofErr w:type="spellStart"/>
      <w:r w:rsidRPr="00222FCC">
        <w:rPr>
          <w:rFonts w:ascii="Arial" w:eastAsia="Arial" w:hAnsi="Arial" w:cs="Arial"/>
          <w:sz w:val="16"/>
          <w:szCs w:val="16"/>
        </w:rPr>
        <w:t>nroj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tsuag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yuav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tso</w:t>
      </w:r>
      <w:proofErr w:type="spellEnd"/>
      <w:r w:rsidRPr="00222FCC">
        <w:rPr>
          <w:rFonts w:ascii="Arial" w:eastAsia="Arial" w:hAnsi="Arial" w:cs="Arial"/>
          <w:sz w:val="16"/>
          <w:szCs w:val="16"/>
        </w:rPr>
        <w:t xml:space="preserve"> </w:t>
      </w:r>
      <w:proofErr w:type="spellStart"/>
      <w:ins w:id="269" w:author="Kaxiong" w:date="2021-06-09T10:39:00Z">
        <w:r w:rsidR="009B41B0">
          <w:rPr>
            <w:rFonts w:ascii="Arial" w:eastAsia="Arial" w:hAnsi="Arial" w:cs="Arial"/>
            <w:sz w:val="16"/>
            <w:szCs w:val="16"/>
          </w:rPr>
          <w:t>quav</w:t>
        </w:r>
        <w:proofErr w:type="spellEnd"/>
        <w:r w:rsidR="009B41B0">
          <w:rPr>
            <w:rFonts w:ascii="Arial" w:eastAsia="Arial" w:hAnsi="Arial" w:cs="Arial"/>
            <w:sz w:val="16"/>
            <w:szCs w:val="16"/>
          </w:rPr>
          <w:t xml:space="preserve"> </w:t>
        </w:r>
      </w:ins>
      <w:del w:id="270" w:author="Kaxiong" w:date="2021-06-09T10:39:00Z">
        <w:r w:rsidRPr="00222FCC" w:rsidDel="009B41B0">
          <w:rPr>
            <w:rFonts w:ascii="Arial" w:eastAsia="Arial" w:hAnsi="Arial" w:cs="Arial"/>
            <w:sz w:val="16"/>
            <w:szCs w:val="16"/>
          </w:rPr>
          <w:delText xml:space="preserve">cov </w:delText>
        </w:r>
        <w:r w:rsidR="007E1BF6" w:rsidDel="009B41B0">
          <w:rPr>
            <w:rFonts w:ascii="Arial" w:eastAsia="Arial" w:hAnsi="Arial" w:cs="Arial"/>
            <w:sz w:val="16"/>
            <w:szCs w:val="16"/>
          </w:rPr>
          <w:delText>sem</w:delText>
        </w:r>
        <w:r w:rsidRPr="00222FCC" w:rsidDel="009B41B0">
          <w:rPr>
            <w:rFonts w:ascii="Arial" w:eastAsia="Arial" w:hAnsi="Arial" w:cs="Arial"/>
            <w:sz w:val="16"/>
            <w:szCs w:val="16"/>
          </w:rPr>
          <w:delText xml:space="preserve"> tseg </w:delText>
        </w:r>
      </w:del>
      <w:proofErr w:type="spellStart"/>
      <w:r w:rsidRPr="00222FCC">
        <w:rPr>
          <w:rFonts w:ascii="Arial" w:eastAsia="Arial" w:hAnsi="Arial" w:cs="Arial"/>
          <w:sz w:val="16"/>
          <w:szCs w:val="16"/>
        </w:rPr>
        <w:t>thiab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qee</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lub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caij</w:t>
      </w:r>
      <w:proofErr w:type="spellEnd"/>
      <w:r w:rsidRPr="00222FCC">
        <w:rPr>
          <w:rFonts w:ascii="Arial" w:eastAsia="Arial" w:hAnsi="Arial" w:cs="Arial"/>
          <w:sz w:val="16"/>
          <w:szCs w:val="16"/>
        </w:rPr>
        <w:t xml:space="preserve"> </w:t>
      </w:r>
      <w:proofErr w:type="spellStart"/>
      <w:r w:rsidR="007E1BF6">
        <w:rPr>
          <w:rFonts w:ascii="Arial" w:eastAsia="Arial" w:hAnsi="Arial" w:cs="Arial"/>
          <w:sz w:val="16"/>
          <w:szCs w:val="16"/>
        </w:rPr>
        <w:t>nyoo</w:t>
      </w:r>
      <w:ins w:id="271" w:author="Kaxiong" w:date="2021-06-09T10:39:00Z">
        <w:r w:rsidR="00FF13CA">
          <w:rPr>
            <w:rFonts w:ascii="Arial" w:eastAsia="Arial" w:hAnsi="Arial" w:cs="Arial"/>
            <w:sz w:val="16"/>
            <w:szCs w:val="16"/>
          </w:rPr>
          <w:t>g</w:t>
        </w:r>
      </w:ins>
      <w:proofErr w:type="spellEnd"/>
      <w:r w:rsidRPr="00222FCC">
        <w:rPr>
          <w:rFonts w:ascii="Arial" w:eastAsia="Arial" w:hAnsi="Arial" w:cs="Arial"/>
          <w:sz w:val="16"/>
          <w:szCs w:val="16"/>
        </w:rPr>
        <w:t xml:space="preserve"> cov </w:t>
      </w:r>
      <w:proofErr w:type="spellStart"/>
      <w:r w:rsidRPr="00222FCC">
        <w:rPr>
          <w:rFonts w:ascii="Arial" w:eastAsia="Arial" w:hAnsi="Arial" w:cs="Arial"/>
          <w:sz w:val="16"/>
          <w:szCs w:val="16"/>
        </w:rPr>
        <w:t>qoob</w:t>
      </w:r>
      <w:proofErr w:type="spellEnd"/>
      <w:r w:rsidRPr="00222FCC">
        <w:rPr>
          <w:rFonts w:ascii="Arial" w:eastAsia="Arial" w:hAnsi="Arial" w:cs="Arial"/>
          <w:sz w:val="16"/>
          <w:szCs w:val="16"/>
        </w:rPr>
        <w:t xml:space="preserve"> loo </w:t>
      </w:r>
      <w:proofErr w:type="spellStart"/>
      <w:r w:rsidRPr="00222FCC">
        <w:rPr>
          <w:rFonts w:ascii="Arial" w:eastAsia="Arial" w:hAnsi="Arial" w:cs="Arial"/>
          <w:sz w:val="16"/>
          <w:szCs w:val="16"/>
        </w:rPr>
        <w:t>ntawm</w:t>
      </w:r>
      <w:proofErr w:type="spellEnd"/>
      <w:r w:rsidRPr="00222FCC">
        <w:rPr>
          <w:rFonts w:ascii="Arial" w:eastAsia="Arial" w:hAnsi="Arial" w:cs="Arial"/>
          <w:sz w:val="16"/>
          <w:szCs w:val="16"/>
        </w:rPr>
        <w:t xml:space="preserve"> </w:t>
      </w:r>
      <w:ins w:id="272" w:author="Kaxiong" w:date="2021-06-09T10:40:00Z">
        <w:r w:rsidR="00FF13CA">
          <w:rPr>
            <w:rFonts w:ascii="Arial" w:eastAsia="Arial" w:hAnsi="Arial" w:cs="Arial"/>
            <w:sz w:val="16"/>
            <w:szCs w:val="16"/>
          </w:rPr>
          <w:t xml:space="preserve">cov </w:t>
        </w:r>
      </w:ins>
      <w:del w:id="273" w:author="Kaxiong" w:date="2021-06-09T10:40:00Z">
        <w:r w:rsidRPr="00222FCC" w:rsidDel="00FF13CA">
          <w:rPr>
            <w:rFonts w:ascii="Arial" w:eastAsia="Arial" w:hAnsi="Arial" w:cs="Arial"/>
            <w:sz w:val="16"/>
            <w:szCs w:val="16"/>
          </w:rPr>
          <w:delText xml:space="preserve">txoj </w:delText>
        </w:r>
      </w:del>
      <w:proofErr w:type="spellStart"/>
      <w:r w:rsidRPr="00222FCC">
        <w:rPr>
          <w:rFonts w:ascii="Arial" w:eastAsia="Arial" w:hAnsi="Arial" w:cs="Arial"/>
          <w:sz w:val="16"/>
          <w:szCs w:val="16"/>
        </w:rPr>
        <w:t>hauv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kev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rau</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muaj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qhov</w:t>
      </w:r>
      <w:proofErr w:type="spellEnd"/>
      <w:ins w:id="274" w:author="Kaxiong" w:date="2021-06-09T10:41:00Z">
        <w:r w:rsidR="00FF13CA">
          <w:rPr>
            <w:rFonts w:ascii="Arial" w:eastAsia="Arial" w:hAnsi="Arial" w:cs="Arial"/>
            <w:sz w:val="16"/>
            <w:szCs w:val="16"/>
          </w:rPr>
          <w:t xml:space="preserve"> </w:t>
        </w:r>
        <w:proofErr w:type="spellStart"/>
        <w:r w:rsidR="00FF13CA">
          <w:rPr>
            <w:rFonts w:ascii="Arial" w:eastAsia="Arial" w:hAnsi="Arial" w:cs="Arial"/>
            <w:sz w:val="16"/>
            <w:szCs w:val="16"/>
          </w:rPr>
          <w:t>yooj</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yim</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rau</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kev</w:t>
        </w:r>
      </w:ins>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h</w:t>
      </w:r>
      <w:r w:rsidR="001E497A">
        <w:rPr>
          <w:rFonts w:ascii="Arial" w:eastAsia="Arial" w:hAnsi="Arial" w:cs="Arial"/>
          <w:sz w:val="16"/>
          <w:szCs w:val="16"/>
        </w:rPr>
        <w:t>uv</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Yog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tias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tus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neeg</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liaj</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ua</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teb</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tsis</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xyuam</w:t>
      </w:r>
      <w:proofErr w:type="spellEnd"/>
      <w:r w:rsidRPr="00222FCC">
        <w:rPr>
          <w:rFonts w:ascii="Arial" w:eastAsia="Arial" w:hAnsi="Arial" w:cs="Arial"/>
          <w:sz w:val="16"/>
          <w:szCs w:val="16"/>
        </w:rPr>
        <w:t xml:space="preserve"> </w:t>
      </w:r>
      <w:proofErr w:type="spellStart"/>
      <w:r w:rsidRPr="00222FCC">
        <w:rPr>
          <w:rFonts w:ascii="Arial" w:eastAsia="Arial" w:hAnsi="Arial" w:cs="Arial"/>
          <w:sz w:val="16"/>
          <w:szCs w:val="16"/>
        </w:rPr>
        <w:t>xim</w:t>
      </w:r>
      <w:proofErr w:type="spellEnd"/>
      <w:r w:rsidRPr="00222FCC">
        <w:rPr>
          <w:rFonts w:ascii="Arial" w:eastAsia="Arial" w:hAnsi="Arial" w:cs="Arial"/>
          <w:sz w:val="16"/>
          <w:szCs w:val="16"/>
        </w:rPr>
        <w:t xml:space="preserve">, </w:t>
      </w:r>
      <w:r w:rsidR="00356BB9">
        <w:rPr>
          <w:rFonts w:ascii="Arial" w:eastAsia="Arial" w:hAnsi="Arial" w:cs="Arial"/>
          <w:sz w:val="16"/>
          <w:szCs w:val="16"/>
        </w:rPr>
        <w:t xml:space="preserve">cov </w:t>
      </w:r>
      <w:proofErr w:type="spellStart"/>
      <w:r w:rsidR="00356BB9">
        <w:rPr>
          <w:rFonts w:ascii="Arial" w:eastAsia="Arial" w:hAnsi="Arial" w:cs="Arial"/>
          <w:sz w:val="16"/>
          <w:szCs w:val="16"/>
        </w:rPr>
        <w:t>kab</w:t>
      </w:r>
      <w:proofErr w:type="spellEnd"/>
      <w:r w:rsidR="00356BB9">
        <w:rPr>
          <w:rFonts w:ascii="Arial" w:eastAsia="Arial" w:hAnsi="Arial" w:cs="Arial"/>
          <w:sz w:val="16"/>
          <w:szCs w:val="16"/>
        </w:rPr>
        <w:t xml:space="preserve"> mob </w:t>
      </w:r>
      <w:proofErr w:type="spellStart"/>
      <w:r w:rsidR="00356BB9">
        <w:rPr>
          <w:rFonts w:ascii="Arial" w:eastAsia="Arial" w:hAnsi="Arial" w:cs="Arial"/>
          <w:sz w:val="16"/>
          <w:szCs w:val="16"/>
        </w:rPr>
        <w:t>uas</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ts</w:t>
      </w:r>
      <w:ins w:id="275" w:author="Kaxiong" w:date="2021-06-09T16:13:00Z">
        <w:r w:rsidR="009946C3">
          <w:rPr>
            <w:rFonts w:ascii="Arial" w:eastAsia="Arial" w:hAnsi="Arial" w:cs="Arial"/>
            <w:sz w:val="16"/>
            <w:szCs w:val="16"/>
          </w:rPr>
          <w:t>h</w:t>
        </w:r>
      </w:ins>
      <w:r w:rsidR="00356BB9">
        <w:rPr>
          <w:rFonts w:ascii="Arial" w:eastAsia="Arial" w:hAnsi="Arial" w:cs="Arial"/>
          <w:sz w:val="16"/>
          <w:szCs w:val="16"/>
        </w:rPr>
        <w:t>wm</w:t>
      </w:r>
      <w:proofErr w:type="spellEnd"/>
      <w:r w:rsidR="00356BB9">
        <w:rPr>
          <w:rFonts w:ascii="Arial" w:eastAsia="Arial" w:hAnsi="Arial" w:cs="Arial"/>
          <w:sz w:val="16"/>
          <w:szCs w:val="16"/>
        </w:rPr>
        <w:t xml:space="preserve"> sim </w:t>
      </w:r>
      <w:proofErr w:type="spellStart"/>
      <w:r w:rsidR="00356BB9">
        <w:rPr>
          <w:rFonts w:ascii="Arial" w:eastAsia="Arial" w:hAnsi="Arial" w:cs="Arial"/>
          <w:sz w:val="16"/>
          <w:szCs w:val="16"/>
        </w:rPr>
        <w:t>rau</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hauv</w:t>
      </w:r>
      <w:proofErr w:type="spellEnd"/>
      <w:r w:rsidR="00356BB9">
        <w:rPr>
          <w:rFonts w:ascii="Arial" w:eastAsia="Arial" w:hAnsi="Arial" w:cs="Arial"/>
          <w:sz w:val="16"/>
          <w:szCs w:val="16"/>
        </w:rPr>
        <w:t xml:space="preserve"> cov </w:t>
      </w:r>
      <w:proofErr w:type="spellStart"/>
      <w:r w:rsidR="00356BB9">
        <w:rPr>
          <w:rFonts w:ascii="Arial" w:eastAsia="Arial" w:hAnsi="Arial" w:cs="Arial"/>
          <w:sz w:val="16"/>
          <w:szCs w:val="16"/>
        </w:rPr>
        <w:t>zaub</w:t>
      </w:r>
      <w:proofErr w:type="spellEnd"/>
      <w:r w:rsidR="00356BB9">
        <w:rPr>
          <w:rFonts w:ascii="Arial" w:eastAsia="Arial" w:hAnsi="Arial" w:cs="Arial"/>
          <w:sz w:val="16"/>
          <w:szCs w:val="16"/>
        </w:rPr>
        <w:t xml:space="preserve"> mov </w:t>
      </w:r>
      <w:proofErr w:type="spellStart"/>
      <w:ins w:id="276" w:author="Kaxiong" w:date="2021-06-09T10:42:00Z">
        <w:r w:rsidR="00FF13CA">
          <w:rPr>
            <w:rFonts w:ascii="Arial" w:eastAsia="Arial" w:hAnsi="Arial" w:cs="Arial"/>
            <w:sz w:val="16"/>
            <w:szCs w:val="16"/>
          </w:rPr>
          <w:t>tuaj</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yeem</w:t>
        </w:r>
        <w:proofErr w:type="spellEnd"/>
        <w:r w:rsidR="00FF13CA">
          <w:rPr>
            <w:rFonts w:ascii="Arial" w:eastAsia="Arial" w:hAnsi="Arial" w:cs="Arial"/>
            <w:sz w:val="16"/>
            <w:szCs w:val="16"/>
          </w:rPr>
          <w:t xml:space="preserve"> </w:t>
        </w:r>
      </w:ins>
      <w:proofErr w:type="spellStart"/>
      <w:r w:rsidR="00356BB9">
        <w:rPr>
          <w:rFonts w:ascii="Arial" w:eastAsia="Arial" w:hAnsi="Arial" w:cs="Arial"/>
          <w:sz w:val="16"/>
          <w:szCs w:val="16"/>
        </w:rPr>
        <w:t>txuam</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nrog</w:t>
      </w:r>
      <w:proofErr w:type="spellEnd"/>
      <w:ins w:id="277" w:author="Kaxiong" w:date="2021-06-09T10:42:00Z">
        <w:r w:rsidR="00FF13CA">
          <w:rPr>
            <w:rFonts w:ascii="Arial" w:eastAsia="Arial" w:hAnsi="Arial" w:cs="Arial"/>
            <w:sz w:val="16"/>
            <w:szCs w:val="16"/>
          </w:rPr>
          <w:t xml:space="preserve"> </w:t>
        </w:r>
      </w:ins>
      <w:proofErr w:type="spellStart"/>
      <w:r w:rsidR="00356BB9">
        <w:rPr>
          <w:rFonts w:ascii="Arial" w:eastAsia="Arial" w:hAnsi="Arial" w:cs="Arial"/>
          <w:sz w:val="16"/>
          <w:szCs w:val="16"/>
        </w:rPr>
        <w:t>kev</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ua</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liaj</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ua</w:t>
      </w:r>
      <w:proofErr w:type="spellEnd"/>
      <w:r w:rsidR="00356BB9">
        <w:rPr>
          <w:rFonts w:ascii="Arial" w:eastAsia="Arial" w:hAnsi="Arial" w:cs="Arial"/>
          <w:sz w:val="16"/>
          <w:szCs w:val="16"/>
        </w:rPr>
        <w:t xml:space="preserve"> </w:t>
      </w:r>
      <w:proofErr w:type="spellStart"/>
      <w:r w:rsidR="00356BB9">
        <w:rPr>
          <w:rFonts w:ascii="Arial" w:eastAsia="Arial" w:hAnsi="Arial" w:cs="Arial"/>
          <w:sz w:val="16"/>
          <w:szCs w:val="16"/>
        </w:rPr>
        <w:t>teb</w:t>
      </w:r>
      <w:proofErr w:type="spellEnd"/>
      <w:r w:rsidRPr="00222FCC">
        <w:rPr>
          <w:rFonts w:ascii="Arial" w:eastAsia="Arial" w:hAnsi="Arial" w:cs="Arial"/>
          <w:sz w:val="16"/>
          <w:szCs w:val="16"/>
        </w:rPr>
        <w:t>.</w:t>
      </w:r>
    </w:p>
    <w:p w14:paraId="163A15A8" w14:textId="77777777" w:rsidR="00BF3E5F" w:rsidRDefault="00BF3E5F">
      <w:pPr>
        <w:spacing w:line="263" w:lineRule="exact"/>
        <w:rPr>
          <w:sz w:val="20"/>
          <w:szCs w:val="20"/>
        </w:rPr>
      </w:pPr>
    </w:p>
    <w:p w14:paraId="4D5D7C30" w14:textId="78BD2568" w:rsidR="00BF3E5F" w:rsidRPr="004E6ABB" w:rsidRDefault="00F2670D">
      <w:pPr>
        <w:spacing w:line="513" w:lineRule="auto"/>
        <w:ind w:right="340"/>
        <w:jc w:val="both"/>
        <w:rPr>
          <w:sz w:val="16"/>
          <w:szCs w:val="16"/>
        </w:rPr>
      </w:pPr>
      <w:r w:rsidRPr="004E6ABB">
        <w:rPr>
          <w:rFonts w:ascii="Arial" w:eastAsia="Arial" w:hAnsi="Arial" w:cs="Arial"/>
          <w:sz w:val="16"/>
          <w:szCs w:val="16"/>
        </w:rPr>
        <w:t xml:space="preserve">Kev </w:t>
      </w:r>
      <w:proofErr w:type="spellStart"/>
      <w:ins w:id="278" w:author="Kaxiong" w:date="2021-06-09T10:43:00Z">
        <w:r w:rsidR="00FF13CA">
          <w:rPr>
            <w:rFonts w:ascii="Arial" w:eastAsia="Arial" w:hAnsi="Arial" w:cs="Arial"/>
            <w:sz w:val="16"/>
            <w:szCs w:val="16"/>
          </w:rPr>
          <w:t>ris</w:t>
        </w:r>
      </w:ins>
      <w:del w:id="279" w:author="Kaxiong" w:date="2021-06-09T10:43:00Z">
        <w:r w:rsidRPr="004E6ABB" w:rsidDel="00FF13CA">
          <w:rPr>
            <w:rFonts w:ascii="Arial" w:eastAsia="Arial" w:hAnsi="Arial" w:cs="Arial"/>
            <w:sz w:val="16"/>
            <w:szCs w:val="16"/>
          </w:rPr>
          <w:delText>l</w:delText>
        </w:r>
        <w:r w:rsidR="00D60AA2" w:rsidDel="00FF13CA">
          <w:rPr>
            <w:rFonts w:ascii="Arial" w:eastAsia="Arial" w:hAnsi="Arial" w:cs="Arial"/>
            <w:sz w:val="16"/>
            <w:szCs w:val="16"/>
          </w:rPr>
          <w:delText>ees paub</w:delText>
        </w:r>
        <w:r w:rsidRPr="004E6ABB" w:rsidDel="00FF13CA">
          <w:rPr>
            <w:rFonts w:ascii="Arial" w:eastAsia="Arial" w:hAnsi="Arial" w:cs="Arial"/>
            <w:sz w:val="16"/>
            <w:szCs w:val="16"/>
          </w:rPr>
          <w:delText xml:space="preserve"> </w:delText>
        </w:r>
      </w:del>
      <w:r w:rsidRPr="004E6ABB">
        <w:rPr>
          <w:rFonts w:ascii="Arial" w:eastAsia="Arial" w:hAnsi="Arial" w:cs="Arial"/>
          <w:sz w:val="16"/>
          <w:szCs w:val="16"/>
        </w:rPr>
        <w:t>kev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nyab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xeeb</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ntawm</w:t>
      </w:r>
      <w:proofErr w:type="spellEnd"/>
      <w:r w:rsidR="00D60AA2">
        <w:rPr>
          <w:rFonts w:ascii="Arial" w:eastAsia="Arial" w:hAnsi="Arial" w:cs="Arial"/>
          <w:sz w:val="16"/>
          <w:szCs w:val="16"/>
        </w:rPr>
        <w:t xml:space="preserve"> </w:t>
      </w:r>
      <w:proofErr w:type="spellStart"/>
      <w:r w:rsidRPr="004E6ABB">
        <w:rPr>
          <w:rFonts w:ascii="Arial" w:eastAsia="Arial" w:hAnsi="Arial" w:cs="Arial"/>
          <w:sz w:val="16"/>
          <w:szCs w:val="16"/>
        </w:rPr>
        <w:t>zaub</w:t>
      </w:r>
      <w:proofErr w:type="spellEnd"/>
      <w:r w:rsidRPr="004E6ABB">
        <w:rPr>
          <w:rFonts w:ascii="Arial" w:eastAsia="Arial" w:hAnsi="Arial" w:cs="Arial"/>
          <w:sz w:val="16"/>
          <w:szCs w:val="16"/>
        </w:rPr>
        <w:t xml:space="preserve"> mov </w:t>
      </w:r>
      <w:proofErr w:type="spellStart"/>
      <w:r w:rsidRPr="004E6ABB">
        <w:rPr>
          <w:rFonts w:ascii="Arial" w:eastAsia="Arial" w:hAnsi="Arial" w:cs="Arial"/>
          <w:sz w:val="16"/>
          <w:szCs w:val="16"/>
        </w:rPr>
        <w:t>tuaj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yeem</w:t>
      </w:r>
      <w:proofErr w:type="spellEnd"/>
      <w:r w:rsidRPr="004E6ABB">
        <w:rPr>
          <w:rFonts w:ascii="Arial" w:eastAsia="Arial" w:hAnsi="Arial" w:cs="Arial"/>
          <w:sz w:val="16"/>
          <w:szCs w:val="16"/>
        </w:rPr>
        <w:t xml:space="preserve"> </w:t>
      </w:r>
      <w:ins w:id="280" w:author="Kaxiong" w:date="2021-06-09T10:46:00Z">
        <w:r w:rsidR="00FF13CA">
          <w:rPr>
            <w:rFonts w:ascii="Arial" w:eastAsia="Arial" w:hAnsi="Arial" w:cs="Arial"/>
            <w:sz w:val="16"/>
            <w:szCs w:val="16"/>
          </w:rPr>
          <w:t xml:space="preserve">pom zoo li </w:t>
        </w:r>
      </w:ins>
      <w:proofErr w:type="spellStart"/>
      <w:ins w:id="281" w:author="Kaxiong" w:date="2021-06-09T10:48:00Z">
        <w:r w:rsidR="00FF13CA">
          <w:rPr>
            <w:rFonts w:ascii="Arial" w:eastAsia="Arial" w:hAnsi="Arial" w:cs="Arial"/>
            <w:sz w:val="16"/>
            <w:szCs w:val="16"/>
          </w:rPr>
          <w:t>loj</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hlob</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heev</w:t>
        </w:r>
        <w:proofErr w:type="spellEnd"/>
        <w:r w:rsidR="00FF13CA">
          <w:rPr>
            <w:rFonts w:ascii="Arial" w:eastAsia="Arial" w:hAnsi="Arial" w:cs="Arial"/>
            <w:sz w:val="16"/>
            <w:szCs w:val="16"/>
          </w:rPr>
          <w:t xml:space="preserve"> </w:t>
        </w:r>
      </w:ins>
      <w:del w:id="282" w:author="Kaxiong" w:date="2021-06-09T10:48:00Z">
        <w:r w:rsidRPr="004E6ABB" w:rsidDel="00FF13CA">
          <w:rPr>
            <w:rFonts w:ascii="Arial" w:eastAsia="Arial" w:hAnsi="Arial" w:cs="Arial"/>
            <w:sz w:val="16"/>
            <w:szCs w:val="16"/>
          </w:rPr>
          <w:delText xml:space="preserve">ua rau pom siab </w:delText>
        </w:r>
      </w:del>
      <w:proofErr w:type="spellStart"/>
      <w:r w:rsidRPr="004E6ABB">
        <w:rPr>
          <w:rFonts w:ascii="Arial" w:eastAsia="Arial" w:hAnsi="Arial" w:cs="Arial"/>
          <w:sz w:val="16"/>
          <w:szCs w:val="16"/>
        </w:rPr>
        <w:t>thiab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qhov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xwm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txheej</w:t>
      </w:r>
      <w:proofErr w:type="spellEnd"/>
      <w:r w:rsidRPr="004E6ABB">
        <w:rPr>
          <w:rFonts w:ascii="Arial" w:eastAsia="Arial" w:hAnsi="Arial" w:cs="Arial"/>
          <w:sz w:val="16"/>
          <w:szCs w:val="16"/>
        </w:rPr>
        <w:t xml:space="preserve"> </w:t>
      </w:r>
      <w:proofErr w:type="spellStart"/>
      <w:ins w:id="283" w:author="Kaxiong" w:date="2021-06-09T10:48:00Z">
        <w:r w:rsidR="00FF13CA">
          <w:rPr>
            <w:rFonts w:ascii="Arial" w:eastAsia="Arial" w:hAnsi="Arial" w:cs="Arial"/>
            <w:sz w:val="16"/>
            <w:szCs w:val="16"/>
          </w:rPr>
          <w:t>phem</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tsahj</w:t>
        </w:r>
        <w:proofErr w:type="spellEnd"/>
        <w:r w:rsidR="00FF13CA">
          <w:rPr>
            <w:rFonts w:ascii="Arial" w:eastAsia="Arial" w:hAnsi="Arial" w:cs="Arial"/>
            <w:sz w:val="16"/>
            <w:szCs w:val="16"/>
          </w:rPr>
          <w:t xml:space="preserve"> </w:t>
        </w:r>
        <w:proofErr w:type="spellStart"/>
        <w:r w:rsidR="00FF13CA">
          <w:rPr>
            <w:rFonts w:ascii="Arial" w:eastAsia="Arial" w:hAnsi="Arial" w:cs="Arial"/>
            <w:sz w:val="16"/>
            <w:szCs w:val="16"/>
          </w:rPr>
          <w:t>plaws</w:t>
        </w:r>
        <w:proofErr w:type="spellEnd"/>
        <w:r w:rsidR="00FF13CA">
          <w:rPr>
            <w:rFonts w:ascii="Arial" w:eastAsia="Arial" w:hAnsi="Arial" w:cs="Arial"/>
            <w:sz w:val="16"/>
            <w:szCs w:val="16"/>
          </w:rPr>
          <w:t xml:space="preserve"> </w:t>
        </w:r>
      </w:ins>
      <w:del w:id="284" w:author="Kaxiong" w:date="2021-06-09T10:49:00Z">
        <w:r w:rsidRPr="004E6ABB" w:rsidDel="00FF13CA">
          <w:rPr>
            <w:rFonts w:ascii="Arial" w:eastAsia="Arial" w:hAnsi="Arial" w:cs="Arial"/>
            <w:sz w:val="16"/>
            <w:szCs w:val="16"/>
          </w:rPr>
          <w:delText xml:space="preserve">tsis zoo </w:delText>
        </w:r>
      </w:del>
      <w:proofErr w:type="spellStart"/>
      <w:r w:rsidRPr="004E6ABB">
        <w:rPr>
          <w:rFonts w:ascii="Arial" w:eastAsia="Arial" w:hAnsi="Arial" w:cs="Arial"/>
          <w:sz w:val="16"/>
          <w:szCs w:val="16"/>
        </w:rPr>
        <w:t>yog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qhov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txaus</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ntshai</w:t>
      </w:r>
      <w:proofErr w:type="spellEnd"/>
      <w:r w:rsidRPr="004E6ABB">
        <w:rPr>
          <w:rFonts w:ascii="Arial" w:eastAsia="Arial" w:hAnsi="Arial" w:cs="Arial"/>
          <w:sz w:val="16"/>
          <w:szCs w:val="16"/>
        </w:rPr>
        <w:t xml:space="preserve">. </w:t>
      </w:r>
      <w:ins w:id="285" w:author="Kaxiong" w:date="2021-06-09T10:49:00Z">
        <w:r w:rsidR="00FF13CA">
          <w:rPr>
            <w:rFonts w:ascii="Arial" w:eastAsia="Arial" w:hAnsi="Arial" w:cs="Arial"/>
            <w:sz w:val="16"/>
            <w:szCs w:val="16"/>
          </w:rPr>
          <w:t xml:space="preserve">Li </w:t>
        </w:r>
        <w:proofErr w:type="spellStart"/>
        <w:r w:rsidR="00FF13CA">
          <w:rPr>
            <w:rFonts w:ascii="Arial" w:eastAsia="Arial" w:hAnsi="Arial" w:cs="Arial"/>
            <w:sz w:val="16"/>
            <w:szCs w:val="16"/>
          </w:rPr>
          <w:t>cas</w:t>
        </w:r>
        <w:proofErr w:type="spellEnd"/>
        <w:r w:rsidR="00FF13CA">
          <w:rPr>
            <w:rFonts w:ascii="Arial" w:eastAsia="Arial" w:hAnsi="Arial" w:cs="Arial"/>
            <w:sz w:val="16"/>
            <w:szCs w:val="16"/>
          </w:rPr>
          <w:t xml:space="preserve"> los </w:t>
        </w:r>
        <w:proofErr w:type="spellStart"/>
        <w:r w:rsidR="00FF13CA">
          <w:rPr>
            <w:rFonts w:ascii="Arial" w:eastAsia="Arial" w:hAnsi="Arial" w:cs="Arial"/>
            <w:sz w:val="16"/>
            <w:szCs w:val="16"/>
          </w:rPr>
          <w:t>xij</w:t>
        </w:r>
      </w:ins>
      <w:proofErr w:type="spellEnd"/>
      <w:del w:id="286" w:author="Kaxiong" w:date="2021-06-09T10:49:00Z">
        <w:r w:rsidRPr="004E6ABB" w:rsidDel="00FF13CA">
          <w:rPr>
            <w:rFonts w:ascii="Arial" w:eastAsia="Arial" w:hAnsi="Arial" w:cs="Arial"/>
            <w:sz w:val="16"/>
            <w:szCs w:val="16"/>
          </w:rPr>
          <w:delText>Tom qab tag nrho</w:delText>
        </w:r>
      </w:del>
      <w:r w:rsidRPr="004E6ABB">
        <w:rPr>
          <w:rFonts w:ascii="Arial" w:eastAsia="Arial" w:hAnsi="Arial" w:cs="Arial"/>
          <w:sz w:val="16"/>
          <w:szCs w:val="16"/>
        </w:rPr>
        <w:t xml:space="preserve">, </w:t>
      </w:r>
      <w:proofErr w:type="spellStart"/>
      <w:r w:rsidRPr="004E6ABB">
        <w:rPr>
          <w:rFonts w:ascii="Arial" w:eastAsia="Arial" w:hAnsi="Arial" w:cs="Arial"/>
          <w:sz w:val="16"/>
          <w:szCs w:val="16"/>
        </w:rPr>
        <w:t>tsis</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muaj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tus</w:t>
      </w:r>
      <w:proofErr w:type="spellEnd"/>
      <w:r w:rsidRPr="004E6ABB">
        <w:rPr>
          <w:rFonts w:ascii="Arial" w:eastAsia="Arial" w:hAnsi="Arial" w:cs="Arial"/>
          <w:sz w:val="16"/>
          <w:szCs w:val="16"/>
        </w:rPr>
        <w:t xml:space="preserve"> </w:t>
      </w:r>
      <w:proofErr w:type="spellStart"/>
      <w:ins w:id="287" w:author="Kaxiong" w:date="2021-06-09T10:49:00Z">
        <w:r w:rsidR="00FF13CA">
          <w:rPr>
            <w:rFonts w:ascii="Arial" w:eastAsia="Arial" w:hAnsi="Arial" w:cs="Arial"/>
            <w:sz w:val="16"/>
            <w:szCs w:val="16"/>
          </w:rPr>
          <w:t>neeg</w:t>
        </w:r>
        <w:proofErr w:type="spellEnd"/>
        <w:r w:rsidR="00FF13CA">
          <w:rPr>
            <w:rFonts w:ascii="Arial" w:eastAsia="Arial" w:hAnsi="Arial" w:cs="Arial"/>
            <w:sz w:val="16"/>
            <w:szCs w:val="16"/>
          </w:rPr>
          <w:t xml:space="preserve"> </w:t>
        </w:r>
      </w:ins>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liaj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teb</w:t>
      </w:r>
      <w:proofErr w:type="spellEnd"/>
      <w:r w:rsidRPr="004E6ABB">
        <w:rPr>
          <w:rFonts w:ascii="Arial" w:eastAsia="Arial" w:hAnsi="Arial" w:cs="Arial"/>
          <w:sz w:val="16"/>
          <w:szCs w:val="16"/>
        </w:rPr>
        <w:t xml:space="preserve"> </w:t>
      </w:r>
      <w:proofErr w:type="spellStart"/>
      <w:ins w:id="288" w:author="Kaxiong" w:date="2021-06-09T10:49:00Z">
        <w:r w:rsidR="00FF13CA">
          <w:rPr>
            <w:rFonts w:ascii="Arial" w:eastAsia="Arial" w:hAnsi="Arial" w:cs="Arial"/>
            <w:sz w:val="16"/>
            <w:szCs w:val="16"/>
          </w:rPr>
          <w:t>twg</w:t>
        </w:r>
        <w:proofErr w:type="spellEnd"/>
        <w:r w:rsidR="00FF13CA">
          <w:rPr>
            <w:rFonts w:ascii="Arial" w:eastAsia="Arial" w:hAnsi="Arial" w:cs="Arial"/>
            <w:sz w:val="16"/>
            <w:szCs w:val="16"/>
          </w:rPr>
          <w:t xml:space="preserve"> </w:t>
        </w:r>
      </w:ins>
      <w:proofErr w:type="spellStart"/>
      <w:r w:rsidRPr="004E6ABB">
        <w:rPr>
          <w:rFonts w:ascii="Arial" w:eastAsia="Arial" w:hAnsi="Arial" w:cs="Arial"/>
          <w:sz w:val="16"/>
          <w:szCs w:val="16"/>
        </w:rPr>
        <w:t>xav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kom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leej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twg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muaj</w:t>
      </w:r>
      <w:proofErr w:type="spellEnd"/>
      <w:r w:rsidRPr="004E6ABB">
        <w:rPr>
          <w:rFonts w:ascii="Arial" w:eastAsia="Arial" w:hAnsi="Arial" w:cs="Arial"/>
          <w:sz w:val="16"/>
          <w:szCs w:val="16"/>
        </w:rPr>
        <w:t xml:space="preserve"> mob. </w:t>
      </w:r>
      <w:proofErr w:type="spellStart"/>
      <w:r w:rsidRPr="004E6ABB">
        <w:rPr>
          <w:rFonts w:ascii="Arial" w:eastAsia="Arial" w:hAnsi="Arial" w:cs="Arial"/>
          <w:sz w:val="16"/>
          <w:szCs w:val="16"/>
        </w:rPr>
        <w:t>Qhov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kawg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hauv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qab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yog</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txhua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tus</w:t>
      </w:r>
      <w:proofErr w:type="spellEnd"/>
      <w:r w:rsidRPr="004E6ABB">
        <w:rPr>
          <w:rFonts w:ascii="Arial" w:eastAsia="Arial" w:hAnsi="Arial" w:cs="Arial"/>
          <w:sz w:val="16"/>
          <w:szCs w:val="16"/>
        </w:rPr>
        <w:t xml:space="preserve"> </w:t>
      </w:r>
      <w:proofErr w:type="spellStart"/>
      <w:ins w:id="289" w:author="Kaxiong" w:date="2021-06-09T10:51:00Z">
        <w:r w:rsidR="00FE2A48">
          <w:rPr>
            <w:rFonts w:ascii="Arial" w:eastAsia="Arial" w:hAnsi="Arial" w:cs="Arial"/>
            <w:sz w:val="16"/>
            <w:szCs w:val="16"/>
          </w:rPr>
          <w:t>neeg</w:t>
        </w:r>
        <w:proofErr w:type="spellEnd"/>
        <w:r w:rsidR="00FE2A48">
          <w:rPr>
            <w:rFonts w:ascii="Arial" w:eastAsia="Arial" w:hAnsi="Arial" w:cs="Arial"/>
            <w:sz w:val="16"/>
            <w:szCs w:val="16"/>
          </w:rPr>
          <w:t xml:space="preserve"> </w:t>
        </w:r>
      </w:ins>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liaj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yuav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tsum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xub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zaub</w:t>
      </w:r>
      <w:proofErr w:type="spellEnd"/>
      <w:r w:rsidR="00D60AA2">
        <w:rPr>
          <w:rFonts w:ascii="Arial" w:eastAsia="Arial" w:hAnsi="Arial" w:cs="Arial"/>
          <w:sz w:val="16"/>
          <w:szCs w:val="16"/>
        </w:rPr>
        <w:t xml:space="preserve"> mov </w:t>
      </w:r>
      <w:proofErr w:type="spellStart"/>
      <w:r w:rsidRPr="004E6ABB">
        <w:rPr>
          <w:rFonts w:ascii="Arial" w:eastAsia="Arial" w:hAnsi="Arial" w:cs="Arial"/>
          <w:sz w:val="16"/>
          <w:szCs w:val="16"/>
        </w:rPr>
        <w:t>noj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kom</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nyab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xeeb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ua</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ntej</w:t>
      </w:r>
      <w:proofErr w:type="spellEnd"/>
      <w:del w:id="290" w:author="Kaxiong" w:date="2021-06-09T10:52:00Z">
        <w:r w:rsidRPr="004E6ABB" w:rsidDel="00FE2A48">
          <w:rPr>
            <w:rFonts w:ascii="Arial" w:eastAsia="Arial" w:hAnsi="Arial" w:cs="Arial"/>
            <w:sz w:val="16"/>
            <w:szCs w:val="16"/>
          </w:rPr>
          <w:delText xml:space="preserve"> thiab </w:delText>
        </w:r>
        <w:r w:rsidR="00D60AA2" w:rsidDel="00FE2A48">
          <w:rPr>
            <w:rFonts w:ascii="Arial" w:eastAsia="Arial" w:hAnsi="Arial" w:cs="Arial"/>
            <w:sz w:val="16"/>
            <w:szCs w:val="16"/>
          </w:rPr>
          <w:delText>zeeg</w:delText>
        </w:r>
        <w:r w:rsidRPr="004E6ABB" w:rsidDel="00FE2A48">
          <w:rPr>
            <w:rFonts w:ascii="Arial" w:eastAsia="Arial" w:hAnsi="Arial" w:cs="Arial"/>
            <w:sz w:val="16"/>
            <w:szCs w:val="16"/>
          </w:rPr>
          <w:delText xml:space="preserve"> ib</w:delText>
        </w:r>
      </w:del>
      <w:r w:rsidRPr="004E6ABB">
        <w:rPr>
          <w:rFonts w:ascii="Arial" w:eastAsia="Arial" w:hAnsi="Arial" w:cs="Arial"/>
          <w:sz w:val="16"/>
          <w:szCs w:val="16"/>
        </w:rPr>
        <w:t xml:space="preserve">. </w:t>
      </w:r>
      <w:proofErr w:type="spellStart"/>
      <w:r w:rsidRPr="004E6ABB">
        <w:rPr>
          <w:rFonts w:ascii="Arial" w:eastAsia="Arial" w:hAnsi="Arial" w:cs="Arial"/>
          <w:sz w:val="16"/>
          <w:szCs w:val="16"/>
        </w:rPr>
        <w:t>T</w:t>
      </w:r>
      <w:r w:rsidR="00D60AA2">
        <w:rPr>
          <w:rFonts w:ascii="Arial" w:eastAsia="Arial" w:hAnsi="Arial" w:cs="Arial"/>
          <w:sz w:val="16"/>
          <w:szCs w:val="16"/>
        </w:rPr>
        <w:t>xawm</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lis</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cas</w:t>
      </w:r>
      <w:proofErr w:type="spellEnd"/>
      <w:r w:rsidR="00D60AA2">
        <w:rPr>
          <w:rFonts w:ascii="Arial" w:eastAsia="Arial" w:hAnsi="Arial" w:cs="Arial"/>
          <w:sz w:val="16"/>
          <w:szCs w:val="16"/>
        </w:rPr>
        <w:t xml:space="preserve"> los </w:t>
      </w:r>
      <w:proofErr w:type="spellStart"/>
      <w:r w:rsidR="00D60AA2">
        <w:rPr>
          <w:rFonts w:ascii="Arial" w:eastAsia="Arial" w:hAnsi="Arial" w:cs="Arial"/>
          <w:sz w:val="16"/>
          <w:szCs w:val="16"/>
        </w:rPr>
        <w:t>xij</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yuav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tsum</w:t>
      </w:r>
      <w:proofErr w:type="spellEnd"/>
      <w:r w:rsidRPr="004E6ABB">
        <w:rPr>
          <w:rFonts w:ascii="Arial" w:eastAsia="Arial" w:hAnsi="Arial" w:cs="Arial"/>
          <w:sz w:val="16"/>
          <w:szCs w:val="16"/>
        </w:rPr>
        <w:t xml:space="preserve"> </w:t>
      </w:r>
      <w:proofErr w:type="spellStart"/>
      <w:r w:rsidR="00D60AA2">
        <w:rPr>
          <w:rFonts w:ascii="Arial" w:eastAsia="Arial" w:hAnsi="Arial" w:cs="Arial"/>
          <w:sz w:val="16"/>
          <w:szCs w:val="16"/>
        </w:rPr>
        <w:t>rau</w:t>
      </w:r>
      <w:proofErr w:type="spellEnd"/>
      <w:r w:rsidR="00D60AA2">
        <w:rPr>
          <w:rFonts w:ascii="Arial" w:eastAsia="Arial" w:hAnsi="Arial" w:cs="Arial"/>
          <w:sz w:val="16"/>
          <w:szCs w:val="16"/>
        </w:rPr>
        <w:t xml:space="preserve"> </w:t>
      </w:r>
      <w:proofErr w:type="spellStart"/>
      <w:r w:rsidR="00D60AA2">
        <w:rPr>
          <w:rFonts w:ascii="Arial" w:eastAsia="Arial" w:hAnsi="Arial" w:cs="Arial"/>
          <w:sz w:val="16"/>
          <w:szCs w:val="16"/>
        </w:rPr>
        <w:t>siab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rau</w:t>
      </w:r>
      <w:proofErr w:type="spellEnd"/>
      <w:r w:rsidRPr="004E6ABB">
        <w:rPr>
          <w:rFonts w:ascii="Arial" w:eastAsia="Arial" w:hAnsi="Arial" w:cs="Arial"/>
          <w:sz w:val="16"/>
          <w:szCs w:val="16"/>
        </w:rPr>
        <w:t xml:space="preserve"> </w:t>
      </w:r>
      <w:ins w:id="291" w:author="Kaxiong" w:date="2021-06-09T10:56:00Z">
        <w:r w:rsidR="00FE2A48">
          <w:rPr>
            <w:rFonts w:ascii="Arial" w:eastAsia="Arial" w:hAnsi="Arial" w:cs="Arial"/>
            <w:sz w:val="16"/>
            <w:szCs w:val="16"/>
          </w:rPr>
          <w:t xml:space="preserve">cov </w:t>
        </w:r>
        <w:proofErr w:type="spellStart"/>
        <w:r w:rsidR="00FE2A48">
          <w:rPr>
            <w:rFonts w:ascii="Arial" w:eastAsia="Arial" w:hAnsi="Arial" w:cs="Arial"/>
            <w:sz w:val="16"/>
            <w:szCs w:val="16"/>
          </w:rPr>
          <w:t>feem</w:t>
        </w:r>
        <w:proofErr w:type="spellEnd"/>
        <w:r w:rsidR="00FE2A48">
          <w:rPr>
            <w:rFonts w:ascii="Arial" w:eastAsia="Arial" w:hAnsi="Arial" w:cs="Arial"/>
            <w:sz w:val="16"/>
            <w:szCs w:val="16"/>
          </w:rPr>
          <w:t xml:space="preserve"> </w:t>
        </w:r>
        <w:proofErr w:type="spellStart"/>
        <w:r w:rsidR="00FE2A48">
          <w:rPr>
            <w:rFonts w:ascii="Arial" w:eastAsia="Arial" w:hAnsi="Arial" w:cs="Arial"/>
            <w:sz w:val="16"/>
            <w:szCs w:val="16"/>
          </w:rPr>
          <w:t>xyuam</w:t>
        </w:r>
        <w:proofErr w:type="spellEnd"/>
        <w:r w:rsidR="00FE2A48">
          <w:rPr>
            <w:rFonts w:ascii="Arial" w:eastAsia="Arial" w:hAnsi="Arial" w:cs="Arial"/>
            <w:sz w:val="16"/>
            <w:szCs w:val="16"/>
          </w:rPr>
          <w:t xml:space="preserve"> </w:t>
        </w:r>
        <w:proofErr w:type="spellStart"/>
        <w:r w:rsidR="00FE2A48">
          <w:rPr>
            <w:rFonts w:ascii="Arial" w:eastAsia="Arial" w:hAnsi="Arial" w:cs="Arial"/>
            <w:sz w:val="16"/>
            <w:szCs w:val="16"/>
          </w:rPr>
          <w:t>kev</w:t>
        </w:r>
      </w:ins>
      <w:proofErr w:type="spellEnd"/>
      <w:del w:id="292" w:author="Kaxiong" w:date="2021-06-09T10:56:00Z">
        <w:r w:rsidRPr="004E6ABB" w:rsidDel="00FE2A48">
          <w:rPr>
            <w:rFonts w:ascii="Arial" w:eastAsia="Arial" w:hAnsi="Arial" w:cs="Arial"/>
            <w:sz w:val="16"/>
            <w:szCs w:val="16"/>
          </w:rPr>
          <w:delText>txoj</w:delText>
        </w:r>
      </w:del>
      <w:r w:rsidRPr="004E6ABB">
        <w:rPr>
          <w:rFonts w:ascii="Arial" w:eastAsia="Arial" w:hAnsi="Arial" w:cs="Arial"/>
          <w:sz w:val="16"/>
          <w:szCs w:val="16"/>
        </w:rPr>
        <w:t xml:space="preserve"> </w:t>
      </w:r>
      <w:proofErr w:type="spellStart"/>
      <w:r w:rsidRPr="004E6ABB">
        <w:rPr>
          <w:rFonts w:ascii="Arial" w:eastAsia="Arial" w:hAnsi="Arial" w:cs="Arial"/>
          <w:sz w:val="16"/>
          <w:szCs w:val="16"/>
        </w:rPr>
        <w:t>cai</w:t>
      </w:r>
      <w:proofErr w:type="spellEnd"/>
      <w:r w:rsidRPr="004E6ABB">
        <w:rPr>
          <w:rFonts w:ascii="Arial" w:eastAsia="Arial" w:hAnsi="Arial" w:cs="Arial"/>
          <w:sz w:val="16"/>
          <w:szCs w:val="16"/>
        </w:rPr>
        <w:t xml:space="preserve"> </w:t>
      </w:r>
      <w:proofErr w:type="spellStart"/>
      <w:ins w:id="293" w:author="Kaxiong" w:date="2021-06-09T10:56:00Z">
        <w:r w:rsidR="00FE2A48">
          <w:rPr>
            <w:rFonts w:ascii="Arial" w:eastAsia="Arial" w:hAnsi="Arial" w:cs="Arial"/>
            <w:sz w:val="16"/>
            <w:szCs w:val="16"/>
          </w:rPr>
          <w:t>lij</w:t>
        </w:r>
        <w:proofErr w:type="spellEnd"/>
        <w:r w:rsidR="00FE2A48">
          <w:rPr>
            <w:rFonts w:ascii="Arial" w:eastAsia="Arial" w:hAnsi="Arial" w:cs="Arial"/>
            <w:sz w:val="16"/>
            <w:szCs w:val="16"/>
          </w:rPr>
          <w:t xml:space="preserve"> </w:t>
        </w:r>
        <w:proofErr w:type="spellStart"/>
        <w:r w:rsidR="00FE2A48">
          <w:rPr>
            <w:rFonts w:ascii="Arial" w:eastAsia="Arial" w:hAnsi="Arial" w:cs="Arial"/>
            <w:sz w:val="16"/>
            <w:szCs w:val="16"/>
          </w:rPr>
          <w:t>choj</w:t>
        </w:r>
        <w:proofErr w:type="spellEnd"/>
        <w:r w:rsidR="00FE2A48">
          <w:rPr>
            <w:rFonts w:ascii="Arial" w:eastAsia="Arial" w:hAnsi="Arial" w:cs="Arial"/>
            <w:sz w:val="16"/>
            <w:szCs w:val="16"/>
          </w:rPr>
          <w:t xml:space="preserve"> </w:t>
        </w:r>
        <w:proofErr w:type="spellStart"/>
        <w:r w:rsidR="00FE2A48">
          <w:rPr>
            <w:rFonts w:ascii="Arial" w:eastAsia="Arial" w:hAnsi="Arial" w:cs="Arial"/>
            <w:sz w:val="16"/>
            <w:szCs w:val="16"/>
          </w:rPr>
          <w:t>ntawm</w:t>
        </w:r>
        <w:proofErr w:type="spellEnd"/>
        <w:r w:rsidR="00FE2A48">
          <w:rPr>
            <w:rFonts w:ascii="Arial" w:eastAsia="Arial" w:hAnsi="Arial" w:cs="Arial"/>
            <w:sz w:val="16"/>
            <w:szCs w:val="16"/>
          </w:rPr>
          <w:t xml:space="preserve"> </w:t>
        </w:r>
      </w:ins>
      <w:proofErr w:type="spellStart"/>
      <w:ins w:id="294" w:author="Kaxiong" w:date="2021-06-09T10:57:00Z">
        <w:r w:rsidR="00FE2A48">
          <w:rPr>
            <w:rFonts w:ascii="Arial" w:eastAsia="Arial" w:hAnsi="Arial" w:cs="Arial"/>
            <w:sz w:val="16"/>
            <w:szCs w:val="16"/>
          </w:rPr>
          <w:t>xwm</w:t>
        </w:r>
        <w:proofErr w:type="spellEnd"/>
        <w:r w:rsidR="00FE2A48">
          <w:rPr>
            <w:rFonts w:ascii="Arial" w:eastAsia="Arial" w:hAnsi="Arial" w:cs="Arial"/>
            <w:sz w:val="16"/>
            <w:szCs w:val="16"/>
          </w:rPr>
          <w:t xml:space="preserve"> </w:t>
        </w:r>
        <w:proofErr w:type="spellStart"/>
        <w:r w:rsidR="00FE2A48">
          <w:rPr>
            <w:rFonts w:ascii="Arial" w:eastAsia="Arial" w:hAnsi="Arial" w:cs="Arial"/>
            <w:sz w:val="16"/>
            <w:szCs w:val="16"/>
          </w:rPr>
          <w:t>txheej</w:t>
        </w:r>
        <w:proofErr w:type="spellEnd"/>
        <w:r w:rsidR="00FE2A48">
          <w:rPr>
            <w:rFonts w:ascii="Arial" w:eastAsia="Arial" w:hAnsi="Arial" w:cs="Arial"/>
            <w:sz w:val="16"/>
            <w:szCs w:val="16"/>
          </w:rPr>
          <w:t xml:space="preserve"> </w:t>
        </w:r>
      </w:ins>
      <w:proofErr w:type="spellStart"/>
      <w:r w:rsidRPr="004E6ABB">
        <w:rPr>
          <w:rFonts w:ascii="Arial" w:eastAsia="Arial" w:hAnsi="Arial" w:cs="Arial"/>
          <w:sz w:val="16"/>
          <w:szCs w:val="16"/>
        </w:rPr>
        <w:t>kev</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nyab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xeeb</w:t>
      </w:r>
      <w:proofErr w:type="spellEnd"/>
      <w:r w:rsidRPr="004E6ABB">
        <w:rPr>
          <w:rFonts w:ascii="Arial" w:eastAsia="Arial" w:hAnsi="Arial" w:cs="Arial"/>
          <w:sz w:val="16"/>
          <w:szCs w:val="16"/>
        </w:rPr>
        <w:t xml:space="preserve"> </w:t>
      </w:r>
      <w:proofErr w:type="spellStart"/>
      <w:r w:rsidRPr="004E6ABB">
        <w:rPr>
          <w:rFonts w:ascii="Arial" w:eastAsia="Arial" w:hAnsi="Arial" w:cs="Arial"/>
          <w:sz w:val="16"/>
          <w:szCs w:val="16"/>
        </w:rPr>
        <w:t>ntawm</w:t>
      </w:r>
      <w:proofErr w:type="spellEnd"/>
      <w:r w:rsidRPr="004E6ABB">
        <w:rPr>
          <w:rFonts w:ascii="Arial" w:eastAsia="Arial" w:hAnsi="Arial" w:cs="Arial"/>
          <w:sz w:val="16"/>
          <w:szCs w:val="16"/>
        </w:rPr>
        <w:t xml:space="preserve"> </w:t>
      </w:r>
      <w:proofErr w:type="spellStart"/>
      <w:ins w:id="295" w:author="Kaxiong" w:date="2021-06-09T10:57:00Z">
        <w:r w:rsidR="00FE2A48">
          <w:rPr>
            <w:rFonts w:ascii="Arial" w:eastAsia="Arial" w:hAnsi="Arial" w:cs="Arial"/>
            <w:sz w:val="16"/>
            <w:szCs w:val="16"/>
          </w:rPr>
          <w:t>zaub</w:t>
        </w:r>
        <w:proofErr w:type="spellEnd"/>
        <w:r w:rsidR="00FE2A48">
          <w:rPr>
            <w:rFonts w:ascii="Arial" w:eastAsia="Arial" w:hAnsi="Arial" w:cs="Arial"/>
            <w:sz w:val="16"/>
            <w:szCs w:val="16"/>
          </w:rPr>
          <w:t xml:space="preserve"> mov. </w:t>
        </w:r>
      </w:ins>
      <w:del w:id="296" w:author="Kaxiong" w:date="2021-06-09T10:57:00Z">
        <w:r w:rsidRPr="004E6ABB" w:rsidDel="00FE2A48">
          <w:rPr>
            <w:rFonts w:ascii="Arial" w:eastAsia="Arial" w:hAnsi="Arial" w:cs="Arial"/>
            <w:sz w:val="16"/>
            <w:szCs w:val="16"/>
          </w:rPr>
          <w:delText>khoom noj khoom haus.</w:delText>
        </w:r>
      </w:del>
    </w:p>
    <w:p w14:paraId="16721315" w14:textId="77777777" w:rsidR="00BF3E5F" w:rsidRDefault="00BF3E5F">
      <w:pPr>
        <w:spacing w:line="200" w:lineRule="exact"/>
        <w:rPr>
          <w:sz w:val="20"/>
          <w:szCs w:val="20"/>
        </w:rPr>
      </w:pPr>
    </w:p>
    <w:p w14:paraId="3152D7B5" w14:textId="77777777" w:rsidR="00BF3E5F" w:rsidRDefault="00BF3E5F">
      <w:pPr>
        <w:spacing w:line="295" w:lineRule="exact"/>
        <w:rPr>
          <w:sz w:val="20"/>
          <w:szCs w:val="20"/>
        </w:rPr>
      </w:pPr>
    </w:p>
    <w:p w14:paraId="522A14BE" w14:textId="66F7A19A" w:rsidR="00BF3E5F" w:rsidRPr="00925DB3" w:rsidRDefault="00FE2A48" w:rsidP="00925DB3">
      <w:pPr>
        <w:spacing w:line="453" w:lineRule="auto"/>
        <w:ind w:right="120"/>
        <w:jc w:val="both"/>
        <w:rPr>
          <w:sz w:val="16"/>
          <w:szCs w:val="16"/>
        </w:rPr>
      </w:pPr>
      <w:ins w:id="297" w:author="Kaxiong" w:date="2021-06-09T10:58:00Z">
        <w:r>
          <w:rPr>
            <w:rFonts w:ascii="Arial" w:eastAsia="Arial" w:hAnsi="Arial" w:cs="Arial"/>
            <w:sz w:val="16"/>
            <w:szCs w:val="16"/>
          </w:rPr>
          <w:t xml:space="preserve">Cov </w:t>
        </w:r>
        <w:proofErr w:type="spellStart"/>
        <w:r>
          <w:rPr>
            <w:rFonts w:ascii="Arial" w:eastAsia="Arial" w:hAnsi="Arial" w:cs="Arial"/>
            <w:sz w:val="16"/>
            <w:szCs w:val="16"/>
          </w:rPr>
          <w:t>teeb</w:t>
        </w:r>
        <w:proofErr w:type="spellEnd"/>
        <w:r>
          <w:rPr>
            <w:rFonts w:ascii="Arial" w:eastAsia="Arial" w:hAnsi="Arial" w:cs="Arial"/>
            <w:sz w:val="16"/>
            <w:szCs w:val="16"/>
          </w:rPr>
          <w:t xml:space="preserve"> </w:t>
        </w:r>
        <w:proofErr w:type="spellStart"/>
        <w:r>
          <w:rPr>
            <w:rFonts w:ascii="Arial" w:eastAsia="Arial" w:hAnsi="Arial" w:cs="Arial"/>
            <w:sz w:val="16"/>
            <w:szCs w:val="16"/>
          </w:rPr>
          <w:t>meem</w:t>
        </w:r>
        <w:proofErr w:type="spellEnd"/>
        <w:r>
          <w:rPr>
            <w:rFonts w:ascii="Arial" w:eastAsia="Arial" w:hAnsi="Arial" w:cs="Arial"/>
            <w:sz w:val="16"/>
            <w:szCs w:val="16"/>
          </w:rPr>
          <w:t xml:space="preserve"> </w:t>
        </w:r>
      </w:ins>
      <w:del w:id="298" w:author="Kaxiong" w:date="2021-06-09T10:58:00Z">
        <w:r w:rsidR="00F2670D" w:rsidRPr="00925DB3" w:rsidDel="00FE2A48">
          <w:rPr>
            <w:rFonts w:ascii="Arial" w:eastAsia="Arial" w:hAnsi="Arial" w:cs="Arial"/>
            <w:sz w:val="16"/>
            <w:szCs w:val="16"/>
          </w:rPr>
          <w:delText xml:space="preserve">Kev raug xwm txheej </w:delText>
        </w:r>
      </w:del>
      <w:proofErr w:type="spellStart"/>
      <w:r w:rsidR="00F2670D" w:rsidRPr="00925DB3">
        <w:rPr>
          <w:rFonts w:ascii="Arial" w:eastAsia="Arial" w:hAnsi="Arial" w:cs="Arial"/>
          <w:sz w:val="16"/>
          <w:szCs w:val="16"/>
        </w:rPr>
        <w:t>tuaj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yeem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tshwm</w:t>
      </w:r>
      <w:proofErr w:type="spellEnd"/>
      <w:r w:rsidR="00F2670D" w:rsidRPr="00925DB3">
        <w:rPr>
          <w:rFonts w:ascii="Arial" w:eastAsia="Arial" w:hAnsi="Arial" w:cs="Arial"/>
          <w:sz w:val="16"/>
          <w:szCs w:val="16"/>
        </w:rPr>
        <w:t xml:space="preserve"> sim </w:t>
      </w:r>
      <w:proofErr w:type="spellStart"/>
      <w:r w:rsidR="00F2670D" w:rsidRPr="00925DB3">
        <w:rPr>
          <w:rFonts w:ascii="Arial" w:eastAsia="Arial" w:hAnsi="Arial" w:cs="Arial"/>
          <w:sz w:val="16"/>
          <w:szCs w:val="16"/>
        </w:rPr>
        <w:t>rau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txhua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tus</w:t>
      </w:r>
      <w:proofErr w:type="spellEnd"/>
      <w:r w:rsidR="00F2670D" w:rsidRPr="00925DB3">
        <w:rPr>
          <w:rFonts w:ascii="Arial" w:eastAsia="Arial" w:hAnsi="Arial" w:cs="Arial"/>
          <w:sz w:val="16"/>
          <w:szCs w:val="16"/>
        </w:rPr>
        <w:t xml:space="preserve">. </w:t>
      </w:r>
      <w:ins w:id="299" w:author="Kaxiong" w:date="2021-06-09T10:58:00Z">
        <w:r>
          <w:rPr>
            <w:rFonts w:ascii="Arial" w:eastAsia="Arial" w:hAnsi="Arial" w:cs="Arial"/>
            <w:sz w:val="16"/>
            <w:szCs w:val="16"/>
          </w:rPr>
          <w:t xml:space="preserve">Cov </w:t>
        </w:r>
      </w:ins>
      <w:del w:id="300" w:author="Kaxiong" w:date="2021-06-09T10:59:00Z">
        <w:r w:rsidR="00F2670D" w:rsidRPr="00925DB3" w:rsidDel="00FE2A48">
          <w:rPr>
            <w:rFonts w:ascii="Arial" w:eastAsia="Arial" w:hAnsi="Arial" w:cs="Arial"/>
            <w:sz w:val="16"/>
            <w:szCs w:val="16"/>
          </w:rPr>
          <w:delText xml:space="preserve">Txoj </w:delText>
        </w:r>
      </w:del>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ph</w:t>
      </w:r>
      <w:r w:rsidR="00227419">
        <w:rPr>
          <w:rFonts w:ascii="Arial" w:eastAsia="Arial" w:hAnsi="Arial" w:cs="Arial"/>
          <w:sz w:val="16"/>
          <w:szCs w:val="16"/>
        </w:rPr>
        <w:t>om</w:t>
      </w:r>
      <w:proofErr w:type="spellEnd"/>
      <w:r w:rsidR="00227419">
        <w:rPr>
          <w:rFonts w:ascii="Arial" w:eastAsia="Arial" w:hAnsi="Arial" w:cs="Arial"/>
          <w:sz w:val="16"/>
          <w:szCs w:val="16"/>
        </w:rPr>
        <w:t xml:space="preserve"> </w:t>
      </w:r>
      <w:proofErr w:type="spellStart"/>
      <w:r w:rsidR="00227419">
        <w:rPr>
          <w:rFonts w:ascii="Arial" w:eastAsia="Arial" w:hAnsi="Arial" w:cs="Arial"/>
          <w:sz w:val="16"/>
          <w:szCs w:val="16"/>
        </w:rPr>
        <w:t>sij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ntawm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ins w:id="301" w:author="Kaxiong" w:date="2021-06-09T10:59:00Z">
        <w:r>
          <w:rPr>
            <w:rFonts w:ascii="Arial" w:eastAsia="Arial" w:hAnsi="Arial" w:cs="Arial"/>
            <w:sz w:val="16"/>
            <w:szCs w:val="16"/>
          </w:rPr>
          <w:t>tsis</w:t>
        </w:r>
        <w:proofErr w:type="spellEnd"/>
        <w:r>
          <w:rPr>
            <w:rFonts w:ascii="Arial" w:eastAsia="Arial" w:hAnsi="Arial" w:cs="Arial"/>
            <w:sz w:val="16"/>
            <w:szCs w:val="16"/>
          </w:rPr>
          <w:t xml:space="preserve"> </w:t>
        </w:r>
        <w:proofErr w:type="spellStart"/>
        <w:r>
          <w:rPr>
            <w:rFonts w:ascii="Arial" w:eastAsia="Arial" w:hAnsi="Arial" w:cs="Arial"/>
            <w:sz w:val="16"/>
            <w:szCs w:val="16"/>
          </w:rPr>
          <w:t>huv</w:t>
        </w:r>
      </w:ins>
      <w:proofErr w:type="spellEnd"/>
      <w:del w:id="302" w:author="Kaxiong" w:date="2021-06-09T10:59:00Z">
        <w:r w:rsidR="00F2670D" w:rsidRPr="00925DB3" w:rsidDel="00FE2A48">
          <w:rPr>
            <w:rFonts w:ascii="Arial" w:eastAsia="Arial" w:hAnsi="Arial" w:cs="Arial"/>
            <w:sz w:val="16"/>
            <w:szCs w:val="16"/>
          </w:rPr>
          <w:delText>sib kis</w:delText>
        </w:r>
      </w:del>
      <w:r w:rsidR="00F2670D" w:rsidRPr="00925DB3">
        <w:rPr>
          <w:rFonts w:ascii="Arial" w:eastAsia="Arial" w:hAnsi="Arial" w:cs="Arial"/>
          <w:sz w:val="16"/>
          <w:szCs w:val="16"/>
        </w:rPr>
        <w:t xml:space="preserve"> </w:t>
      </w:r>
      <w:proofErr w:type="spellStart"/>
      <w:r w:rsidR="00227419">
        <w:rPr>
          <w:rFonts w:ascii="Arial" w:eastAsia="Arial" w:hAnsi="Arial" w:cs="Arial"/>
          <w:sz w:val="16"/>
          <w:szCs w:val="16"/>
        </w:rPr>
        <w:t>muaj</w:t>
      </w:r>
      <w:proofErr w:type="spellEnd"/>
      <w:r w:rsidR="00227419">
        <w:rPr>
          <w:rFonts w:ascii="Arial" w:eastAsia="Arial" w:hAnsi="Arial" w:cs="Arial"/>
          <w:sz w:val="16"/>
          <w:szCs w:val="16"/>
        </w:rPr>
        <w:t xml:space="preserve"> </w:t>
      </w:r>
      <w:proofErr w:type="spellStart"/>
      <w:r w:rsidR="00F2670D" w:rsidRPr="00925DB3">
        <w:rPr>
          <w:rFonts w:ascii="Arial" w:eastAsia="Arial" w:hAnsi="Arial" w:cs="Arial"/>
          <w:sz w:val="16"/>
          <w:szCs w:val="16"/>
        </w:rPr>
        <w:t>ntxiv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thaum</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tsiaj</w:t>
      </w:r>
      <w:proofErr w:type="spellEnd"/>
      <w:r w:rsidR="00227419">
        <w:rPr>
          <w:rFonts w:ascii="Arial" w:eastAsia="Arial" w:hAnsi="Arial" w:cs="Arial"/>
          <w:sz w:val="16"/>
          <w:szCs w:val="16"/>
        </w:rPr>
        <w:t xml:space="preserve"> </w:t>
      </w:r>
      <w:del w:id="303" w:author="Kaxiong" w:date="2021-06-09T10:59:00Z">
        <w:r w:rsidR="00227419" w:rsidDel="00FE2A48">
          <w:rPr>
            <w:rFonts w:ascii="Arial" w:eastAsia="Arial" w:hAnsi="Arial" w:cs="Arial"/>
            <w:sz w:val="16"/>
            <w:szCs w:val="16"/>
          </w:rPr>
          <w:delText xml:space="preserve">txhu </w:delText>
        </w:r>
      </w:del>
      <w:proofErr w:type="spellStart"/>
      <w:r w:rsidR="00227419">
        <w:rPr>
          <w:rFonts w:ascii="Arial" w:eastAsia="Arial" w:hAnsi="Arial" w:cs="Arial"/>
          <w:sz w:val="16"/>
          <w:szCs w:val="16"/>
        </w:rPr>
        <w:t>uas</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nyob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ib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puag</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ncig</w:t>
      </w:r>
      <w:proofErr w:type="spellEnd"/>
      <w:r w:rsidR="00F2670D" w:rsidRPr="00925DB3">
        <w:rPr>
          <w:rFonts w:ascii="Arial" w:eastAsia="Arial" w:hAnsi="Arial" w:cs="Arial"/>
          <w:sz w:val="16"/>
          <w:szCs w:val="16"/>
        </w:rPr>
        <w:t xml:space="preserve"> </w:t>
      </w:r>
      <w:proofErr w:type="spellStart"/>
      <w:r w:rsidR="00227419">
        <w:rPr>
          <w:rFonts w:ascii="Arial" w:eastAsia="Arial" w:hAnsi="Arial" w:cs="Arial"/>
          <w:sz w:val="16"/>
          <w:szCs w:val="16"/>
        </w:rPr>
        <w:t>ntawm</w:t>
      </w:r>
      <w:proofErr w:type="spellEnd"/>
      <w:r w:rsidR="00227419">
        <w:rPr>
          <w:rFonts w:ascii="Arial" w:eastAsia="Arial" w:hAnsi="Arial" w:cs="Arial"/>
          <w:sz w:val="16"/>
          <w:szCs w:val="16"/>
        </w:rPr>
        <w:t xml:space="preserve"> </w:t>
      </w:r>
      <w:r w:rsidR="00F2670D" w:rsidRPr="00925DB3">
        <w:rPr>
          <w:rFonts w:ascii="Arial" w:eastAsia="Arial" w:hAnsi="Arial" w:cs="Arial"/>
          <w:sz w:val="16"/>
          <w:szCs w:val="16"/>
        </w:rPr>
        <w:t xml:space="preserve">cov </w:t>
      </w:r>
      <w:proofErr w:type="spellStart"/>
      <w:r w:rsidR="00F2670D" w:rsidRPr="00925DB3">
        <w:rPr>
          <w:rFonts w:ascii="Arial" w:eastAsia="Arial" w:hAnsi="Arial" w:cs="Arial"/>
          <w:sz w:val="16"/>
          <w:szCs w:val="16"/>
        </w:rPr>
        <w:t>qoob</w:t>
      </w:r>
      <w:proofErr w:type="spellEnd"/>
      <w:r w:rsidR="00F2670D" w:rsidRPr="00925DB3">
        <w:rPr>
          <w:rFonts w:ascii="Arial" w:eastAsia="Arial" w:hAnsi="Arial" w:cs="Arial"/>
          <w:sz w:val="16"/>
          <w:szCs w:val="16"/>
        </w:rPr>
        <w:t xml:space="preserve"> loo</w:t>
      </w:r>
      <w:ins w:id="304" w:author="Kaxiong" w:date="2021-06-09T11:00:00Z">
        <w:r>
          <w:rPr>
            <w:rFonts w:ascii="Arial" w:eastAsia="Arial" w:hAnsi="Arial" w:cs="Arial"/>
            <w:sz w:val="16"/>
            <w:szCs w:val="16"/>
          </w:rPr>
          <w:t xml:space="preserve"> </w:t>
        </w:r>
        <w:proofErr w:type="spellStart"/>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tsim</w:t>
        </w:r>
        <w:proofErr w:type="spellEnd"/>
        <w:r>
          <w:rPr>
            <w:rFonts w:ascii="Arial" w:eastAsia="Arial" w:hAnsi="Arial" w:cs="Arial"/>
            <w:sz w:val="16"/>
            <w:szCs w:val="16"/>
          </w:rPr>
          <w:t xml:space="preserve"> </w:t>
        </w:r>
        <w:proofErr w:type="spellStart"/>
        <w:r>
          <w:rPr>
            <w:rFonts w:ascii="Arial" w:eastAsia="Arial" w:hAnsi="Arial" w:cs="Arial"/>
            <w:sz w:val="16"/>
            <w:szCs w:val="16"/>
          </w:rPr>
          <w:t>tawm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ua</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ntej</w:t>
        </w:r>
      </w:ins>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thaum</w:t>
      </w:r>
      <w:proofErr w:type="spellEnd"/>
      <w:r w:rsidR="00815A78">
        <w:rPr>
          <w:rFonts w:ascii="Arial" w:eastAsia="Arial" w:hAnsi="Arial" w:cs="Arial"/>
          <w:sz w:val="16"/>
          <w:szCs w:val="16"/>
        </w:rPr>
        <w:t xml:space="preserve"> </w:t>
      </w:r>
      <w:proofErr w:type="spellStart"/>
      <w:r w:rsidR="00815A78">
        <w:rPr>
          <w:rFonts w:ascii="Arial" w:eastAsia="Arial" w:hAnsi="Arial" w:cs="Arial"/>
          <w:sz w:val="16"/>
          <w:szCs w:val="16"/>
        </w:rPr>
        <w:t>sij</w:t>
      </w:r>
      <w:proofErr w:type="spellEnd"/>
      <w:r w:rsidR="00815A78">
        <w:rPr>
          <w:rFonts w:ascii="Arial" w:eastAsia="Arial" w:hAnsi="Arial" w:cs="Arial"/>
          <w:sz w:val="16"/>
          <w:szCs w:val="16"/>
        </w:rPr>
        <w:t xml:space="preserve"> </w:t>
      </w:r>
      <w:proofErr w:type="spellStart"/>
      <w:r w:rsidR="00815A78">
        <w:rPr>
          <w:rFonts w:ascii="Arial" w:eastAsia="Arial" w:hAnsi="Arial" w:cs="Arial"/>
          <w:sz w:val="16"/>
          <w:szCs w:val="16"/>
        </w:rPr>
        <w:t>hawm</w:t>
      </w:r>
      <w:proofErr w:type="spellEnd"/>
      <w:r w:rsidR="00815A78">
        <w:rPr>
          <w:rFonts w:ascii="Arial" w:eastAsia="Arial" w:hAnsi="Arial" w:cs="Arial"/>
          <w:sz w:val="16"/>
          <w:szCs w:val="16"/>
        </w:rPr>
        <w:t xml:space="preserve"> </w:t>
      </w:r>
      <w:del w:id="305" w:author="Kaxiong" w:date="2021-06-09T11:00:00Z">
        <w:r w:rsidR="00815A78" w:rsidDel="0041017C">
          <w:rPr>
            <w:rFonts w:ascii="Arial" w:eastAsia="Arial" w:hAnsi="Arial" w:cs="Arial"/>
            <w:sz w:val="16"/>
            <w:szCs w:val="16"/>
          </w:rPr>
          <w:delText>yus</w:delText>
        </w:r>
      </w:del>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thiab</w:t>
      </w:r>
      <w:proofErr w:type="spellEnd"/>
      <w:r w:rsidR="00F2670D" w:rsidRPr="00925DB3">
        <w:rPr>
          <w:rFonts w:ascii="Arial" w:eastAsia="Arial" w:hAnsi="Arial" w:cs="Arial"/>
          <w:sz w:val="16"/>
          <w:szCs w:val="16"/>
        </w:rPr>
        <w:t xml:space="preserve"> tom </w:t>
      </w:r>
      <w:proofErr w:type="spellStart"/>
      <w:r w:rsidR="00F2670D" w:rsidRPr="00925DB3">
        <w:rPr>
          <w:rFonts w:ascii="Arial" w:eastAsia="Arial" w:hAnsi="Arial" w:cs="Arial"/>
          <w:sz w:val="16"/>
          <w:szCs w:val="16"/>
        </w:rPr>
        <w:t>qab</w:t>
      </w:r>
      <w:proofErr w:type="spellEnd"/>
      <w:r w:rsidR="00F2670D" w:rsidRPr="00925DB3">
        <w:rPr>
          <w:rFonts w:ascii="Arial" w:eastAsia="Arial" w:hAnsi="Arial" w:cs="Arial"/>
          <w:sz w:val="16"/>
          <w:szCs w:val="16"/>
        </w:rPr>
        <w:t xml:space="preserve"> </w:t>
      </w:r>
      <w:proofErr w:type="spellStart"/>
      <w:ins w:id="306" w:author="Kaxiong" w:date="2021-06-09T11:00:00Z">
        <w:r w:rsidR="0041017C">
          <w:rPr>
            <w:rFonts w:ascii="Arial" w:eastAsia="Arial" w:hAnsi="Arial" w:cs="Arial"/>
            <w:sz w:val="16"/>
            <w:szCs w:val="16"/>
          </w:rPr>
          <w:t>kev</w:t>
        </w:r>
        <w:proofErr w:type="spellEnd"/>
        <w:r w:rsidR="0041017C">
          <w:rPr>
            <w:rFonts w:ascii="Arial" w:eastAsia="Arial" w:hAnsi="Arial" w:cs="Arial"/>
            <w:sz w:val="16"/>
            <w:szCs w:val="16"/>
          </w:rPr>
          <w:t xml:space="preserve"> </w:t>
        </w:r>
      </w:ins>
      <w:proofErr w:type="spellStart"/>
      <w:r w:rsidR="00F2670D" w:rsidRPr="00925DB3">
        <w:rPr>
          <w:rFonts w:ascii="Arial" w:eastAsia="Arial" w:hAnsi="Arial" w:cs="Arial"/>
          <w:sz w:val="16"/>
          <w:szCs w:val="16"/>
        </w:rPr>
        <w:t>sau</w:t>
      </w:r>
      <w:proofErr w:type="spellEnd"/>
      <w:ins w:id="307" w:author="Kaxiong" w:date="2021-06-09T11:01:00Z">
        <w:r w:rsidR="0041017C">
          <w:rPr>
            <w:rFonts w:ascii="Arial" w:eastAsia="Arial" w:hAnsi="Arial" w:cs="Arial"/>
            <w:sz w:val="16"/>
            <w:szCs w:val="16"/>
          </w:rPr>
          <w:t xml:space="preserve"> </w:t>
        </w:r>
        <w:proofErr w:type="spellStart"/>
        <w:r w:rsidR="0041017C">
          <w:rPr>
            <w:rFonts w:ascii="Arial" w:eastAsia="Arial" w:hAnsi="Arial" w:cs="Arial"/>
            <w:sz w:val="16"/>
            <w:szCs w:val="16"/>
          </w:rPr>
          <w:t>qoob</w:t>
        </w:r>
        <w:proofErr w:type="spellEnd"/>
        <w:r w:rsidR="0041017C">
          <w:rPr>
            <w:rFonts w:ascii="Arial" w:eastAsia="Arial" w:hAnsi="Arial" w:cs="Arial"/>
            <w:sz w:val="16"/>
            <w:szCs w:val="16"/>
          </w:rPr>
          <w:t xml:space="preserve"> loo</w:t>
        </w:r>
      </w:ins>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Qhov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xov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xwm</w:t>
      </w:r>
      <w:proofErr w:type="spellEnd"/>
      <w:r w:rsidR="00F2670D" w:rsidRPr="00925DB3">
        <w:rPr>
          <w:rFonts w:ascii="Arial" w:eastAsia="Arial" w:hAnsi="Arial" w:cs="Arial"/>
          <w:sz w:val="16"/>
          <w:szCs w:val="16"/>
        </w:rPr>
        <w:t xml:space="preserve"> zoo </w:t>
      </w:r>
      <w:proofErr w:type="spellStart"/>
      <w:r w:rsidR="00F2670D" w:rsidRPr="00925DB3">
        <w:rPr>
          <w:rFonts w:ascii="Arial" w:eastAsia="Arial" w:hAnsi="Arial" w:cs="Arial"/>
          <w:sz w:val="16"/>
          <w:szCs w:val="16"/>
        </w:rPr>
        <w:t>yog</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neeg</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liaj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teb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tuaj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yeem</w:t>
      </w:r>
      <w:proofErr w:type="spellEnd"/>
      <w:r w:rsidR="00F2670D" w:rsidRPr="00925DB3">
        <w:rPr>
          <w:rFonts w:ascii="Arial" w:eastAsia="Arial" w:hAnsi="Arial" w:cs="Arial"/>
          <w:sz w:val="16"/>
          <w:szCs w:val="16"/>
        </w:rPr>
        <w:t xml:space="preserve"> </w:t>
      </w:r>
      <w:proofErr w:type="spellStart"/>
      <w:ins w:id="308" w:author="Kaxiong" w:date="2021-06-09T11:16:00Z">
        <w:r w:rsidR="000277CC">
          <w:rPr>
            <w:rFonts w:ascii="Arial" w:eastAsia="Arial" w:hAnsi="Arial" w:cs="Arial"/>
            <w:sz w:val="16"/>
            <w:szCs w:val="16"/>
          </w:rPr>
          <w:t>muab</w:t>
        </w:r>
        <w:proofErr w:type="spellEnd"/>
        <w:r w:rsidR="000277CC">
          <w:rPr>
            <w:rFonts w:ascii="Arial" w:eastAsia="Arial" w:hAnsi="Arial" w:cs="Arial"/>
            <w:sz w:val="16"/>
            <w:szCs w:val="16"/>
          </w:rPr>
          <w:t xml:space="preserve"> los </w:t>
        </w:r>
      </w:ins>
      <w:proofErr w:type="spellStart"/>
      <w:ins w:id="309" w:author="Kaxiong" w:date="2021-06-09T11:07:00Z">
        <w:r w:rsidR="0041017C">
          <w:rPr>
            <w:rFonts w:ascii="Arial" w:eastAsia="Arial" w:hAnsi="Arial" w:cs="Arial"/>
            <w:sz w:val="16"/>
            <w:szCs w:val="16"/>
          </w:rPr>
          <w:t>siv</w:t>
        </w:r>
      </w:ins>
      <w:proofErr w:type="spellEnd"/>
      <w:ins w:id="310" w:author="Kaxiong" w:date="2021-06-09T11:03:00Z">
        <w:r w:rsidR="0041017C">
          <w:rPr>
            <w:rFonts w:ascii="Arial" w:eastAsia="Arial" w:hAnsi="Arial" w:cs="Arial"/>
            <w:sz w:val="16"/>
            <w:szCs w:val="16"/>
          </w:rPr>
          <w:t xml:space="preserve"> cov </w:t>
        </w:r>
      </w:ins>
      <w:proofErr w:type="spellStart"/>
      <w:ins w:id="311" w:author="Kaxiong" w:date="2021-06-09T11:04:00Z">
        <w:r w:rsidR="0041017C">
          <w:rPr>
            <w:rFonts w:ascii="Arial" w:eastAsia="Arial" w:hAnsi="Arial" w:cs="Arial"/>
            <w:sz w:val="16"/>
            <w:szCs w:val="16"/>
          </w:rPr>
          <w:t>kauj</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ruam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uas</w:t>
        </w:r>
        <w:proofErr w:type="spellEnd"/>
        <w:r w:rsidR="0041017C">
          <w:rPr>
            <w:rFonts w:ascii="Arial" w:eastAsia="Arial" w:hAnsi="Arial" w:cs="Arial"/>
            <w:sz w:val="16"/>
            <w:szCs w:val="16"/>
          </w:rPr>
          <w:t xml:space="preserve"> pom tau, </w:t>
        </w:r>
        <w:proofErr w:type="spellStart"/>
        <w:r w:rsidR="0041017C">
          <w:rPr>
            <w:rFonts w:ascii="Arial" w:eastAsia="Arial" w:hAnsi="Arial" w:cs="Arial"/>
            <w:sz w:val="16"/>
            <w:szCs w:val="16"/>
          </w:rPr>
          <w:t>tus</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nqis</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uas</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cuam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tshuam</w:t>
        </w:r>
      </w:ins>
      <w:proofErr w:type="spellEnd"/>
      <w:del w:id="312" w:author="Kaxiong" w:date="2021-06-09T11:04:00Z">
        <w:r w:rsidR="00F2670D" w:rsidRPr="00925DB3" w:rsidDel="0041017C">
          <w:rPr>
            <w:rFonts w:ascii="Arial" w:eastAsia="Arial" w:hAnsi="Arial" w:cs="Arial"/>
            <w:sz w:val="16"/>
            <w:szCs w:val="16"/>
          </w:rPr>
          <w:delText xml:space="preserve">ua qhov </w:delText>
        </w:r>
        <w:r w:rsidR="005E128C" w:rsidDel="0041017C">
          <w:rPr>
            <w:rFonts w:ascii="Arial" w:eastAsia="Arial" w:hAnsi="Arial" w:cs="Arial"/>
            <w:sz w:val="16"/>
            <w:szCs w:val="16"/>
          </w:rPr>
          <w:delText>uas</w:delText>
        </w:r>
        <w:r w:rsidR="00F2670D" w:rsidRPr="00925DB3" w:rsidDel="0041017C">
          <w:rPr>
            <w:rFonts w:ascii="Arial" w:eastAsia="Arial" w:hAnsi="Arial" w:cs="Arial"/>
            <w:sz w:val="16"/>
            <w:szCs w:val="16"/>
          </w:rPr>
          <w:delText xml:space="preserve"> yooj yim, zoo</w:delText>
        </w:r>
      </w:del>
      <w:r w:rsidR="005E128C">
        <w:rPr>
          <w:rFonts w:ascii="Arial" w:eastAsia="Arial" w:hAnsi="Arial" w:cs="Arial"/>
          <w:sz w:val="16"/>
          <w:szCs w:val="16"/>
        </w:rPr>
        <w:t xml:space="preserve"> </w:t>
      </w:r>
      <w:proofErr w:type="spellStart"/>
      <w:r w:rsidR="005E128C">
        <w:rPr>
          <w:rFonts w:ascii="Arial" w:eastAsia="Arial" w:hAnsi="Arial" w:cs="Arial"/>
          <w:sz w:val="16"/>
          <w:szCs w:val="16"/>
        </w:rPr>
        <w:t>txhawm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rau</w:t>
      </w:r>
      <w:proofErr w:type="spellEnd"/>
      <w:r w:rsidR="00F2670D" w:rsidRPr="00925DB3">
        <w:rPr>
          <w:rFonts w:ascii="Arial" w:eastAsia="Arial" w:hAnsi="Arial" w:cs="Arial"/>
          <w:sz w:val="16"/>
          <w:szCs w:val="16"/>
        </w:rPr>
        <w:t xml:space="preserve"> los </w:t>
      </w:r>
      <w:proofErr w:type="spellStart"/>
      <w:r w:rsidR="00F2670D" w:rsidRPr="00925DB3">
        <w:rPr>
          <w:rFonts w:ascii="Arial" w:eastAsia="Arial" w:hAnsi="Arial" w:cs="Arial"/>
          <w:sz w:val="16"/>
          <w:szCs w:val="16"/>
        </w:rPr>
        <w:t>txo</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lawv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txoj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ph</w:t>
      </w:r>
      <w:r w:rsidR="005E128C">
        <w:rPr>
          <w:rFonts w:ascii="Arial" w:eastAsia="Arial" w:hAnsi="Arial" w:cs="Arial"/>
          <w:sz w:val="16"/>
          <w:szCs w:val="16"/>
        </w:rPr>
        <w:t>om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sij</w:t>
      </w:r>
      <w:proofErr w:type="spellEnd"/>
      <w:r w:rsidR="00F2670D" w:rsidRPr="00925DB3">
        <w:rPr>
          <w:rFonts w:ascii="Arial" w:eastAsia="Arial" w:hAnsi="Arial" w:cs="Arial"/>
          <w:sz w:val="16"/>
          <w:szCs w:val="16"/>
        </w:rPr>
        <w:t xml:space="preserve"> </w:t>
      </w:r>
      <w:proofErr w:type="spellStart"/>
      <w:ins w:id="313" w:author="Kaxiong" w:date="2021-06-09T11:05:00Z">
        <w:r w:rsidR="0041017C">
          <w:rPr>
            <w:rFonts w:ascii="Arial" w:eastAsia="Arial" w:hAnsi="Arial" w:cs="Arial"/>
            <w:sz w:val="16"/>
            <w:szCs w:val="16"/>
          </w:rPr>
          <w:t>ntawm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xwm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txheej</w:t>
        </w:r>
        <w:proofErr w:type="spellEnd"/>
        <w:r w:rsidR="0041017C">
          <w:rPr>
            <w:rFonts w:ascii="Arial" w:eastAsia="Arial" w:hAnsi="Arial" w:cs="Arial"/>
            <w:sz w:val="16"/>
            <w:szCs w:val="16"/>
          </w:rPr>
          <w:t xml:space="preserve"> </w:t>
        </w:r>
      </w:ins>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nyab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xeeb</w:t>
      </w:r>
      <w:proofErr w:type="spellEnd"/>
      <w:r w:rsidR="00F2670D" w:rsidRPr="00925DB3">
        <w:rPr>
          <w:rFonts w:ascii="Arial" w:eastAsia="Arial" w:hAnsi="Arial" w:cs="Arial"/>
          <w:sz w:val="16"/>
          <w:szCs w:val="16"/>
        </w:rPr>
        <w:t xml:space="preserve"> </w:t>
      </w:r>
      <w:proofErr w:type="spellStart"/>
      <w:r w:rsidR="005E128C">
        <w:rPr>
          <w:rFonts w:ascii="Arial" w:eastAsia="Arial" w:hAnsi="Arial" w:cs="Arial"/>
          <w:sz w:val="16"/>
          <w:szCs w:val="16"/>
        </w:rPr>
        <w:t>ntawm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zaub</w:t>
      </w:r>
      <w:proofErr w:type="spellEnd"/>
      <w:r w:rsidR="005E128C">
        <w:rPr>
          <w:rFonts w:ascii="Arial" w:eastAsia="Arial" w:hAnsi="Arial" w:cs="Arial"/>
          <w:sz w:val="16"/>
          <w:szCs w:val="16"/>
        </w:rPr>
        <w:t xml:space="preserve"> mov</w:t>
      </w:r>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thiab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lawv</w:t>
      </w:r>
      <w:proofErr w:type="spellEnd"/>
      <w:r w:rsidR="00F2670D" w:rsidRPr="00925DB3">
        <w:rPr>
          <w:rFonts w:ascii="Arial" w:eastAsia="Arial" w:hAnsi="Arial" w:cs="Arial"/>
          <w:sz w:val="16"/>
          <w:szCs w:val="16"/>
        </w:rPr>
        <w:t xml:space="preserve"> </w:t>
      </w:r>
      <w:ins w:id="314" w:author="Kaxiong" w:date="2021-06-09T11:05:00Z">
        <w:r w:rsidR="0041017C">
          <w:rPr>
            <w:rFonts w:ascii="Arial" w:eastAsia="Arial" w:hAnsi="Arial" w:cs="Arial"/>
            <w:sz w:val="16"/>
            <w:szCs w:val="16"/>
          </w:rPr>
          <w:t>cov</w:t>
        </w:r>
      </w:ins>
      <w:del w:id="315" w:author="Kaxiong" w:date="2021-06-09T11:05:00Z">
        <w:r w:rsidR="00F2670D" w:rsidRPr="00925DB3" w:rsidDel="0041017C">
          <w:rPr>
            <w:rFonts w:ascii="Arial" w:eastAsia="Arial" w:hAnsi="Arial" w:cs="Arial"/>
            <w:sz w:val="16"/>
            <w:szCs w:val="16"/>
          </w:rPr>
          <w:delText>qhov</w:delText>
        </w:r>
      </w:del>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ins w:id="316" w:author="Kaxiong" w:date="2021-06-09T11:05:00Z">
        <w:r w:rsidR="0041017C">
          <w:rPr>
            <w:rFonts w:ascii="Arial" w:eastAsia="Arial" w:hAnsi="Arial" w:cs="Arial"/>
            <w:sz w:val="16"/>
            <w:szCs w:val="16"/>
          </w:rPr>
          <w:t>ris</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txoj</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kev</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cai</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lij</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choj</w:t>
        </w:r>
        <w:proofErr w:type="spellEnd"/>
        <w:r w:rsidR="0041017C">
          <w:rPr>
            <w:rFonts w:ascii="Arial" w:eastAsia="Arial" w:hAnsi="Arial" w:cs="Arial"/>
            <w:sz w:val="16"/>
            <w:szCs w:val="16"/>
          </w:rPr>
          <w:t xml:space="preserve"> </w:t>
        </w:r>
      </w:ins>
      <w:del w:id="317" w:author="Kaxiong" w:date="2021-06-09T11:06:00Z">
        <w:r w:rsidR="00F2670D" w:rsidRPr="00925DB3" w:rsidDel="0041017C">
          <w:rPr>
            <w:rFonts w:ascii="Arial" w:eastAsia="Arial" w:hAnsi="Arial" w:cs="Arial"/>
            <w:sz w:val="16"/>
            <w:szCs w:val="16"/>
          </w:rPr>
          <w:delText>l</w:delText>
        </w:r>
        <w:r w:rsidR="005E128C" w:rsidDel="0041017C">
          <w:rPr>
            <w:rFonts w:ascii="Arial" w:eastAsia="Arial" w:hAnsi="Arial" w:cs="Arial"/>
            <w:sz w:val="16"/>
            <w:szCs w:val="16"/>
          </w:rPr>
          <w:delText xml:space="preserve">ees paub </w:delText>
        </w:r>
      </w:del>
      <w:proofErr w:type="spellStart"/>
      <w:r w:rsidR="00F2670D" w:rsidRPr="00925DB3">
        <w:rPr>
          <w:rFonts w:ascii="Arial" w:eastAsia="Arial" w:hAnsi="Arial" w:cs="Arial"/>
          <w:sz w:val="16"/>
          <w:szCs w:val="16"/>
        </w:rPr>
        <w:t>thaum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muaj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xwm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txheej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nyab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xeeb</w:t>
      </w:r>
      <w:proofErr w:type="spellEnd"/>
      <w:r w:rsidR="00F2670D" w:rsidRPr="00925DB3">
        <w:rPr>
          <w:rFonts w:ascii="Arial" w:eastAsia="Arial" w:hAnsi="Arial" w:cs="Arial"/>
          <w:sz w:val="16"/>
          <w:szCs w:val="16"/>
        </w:rPr>
        <w:t xml:space="preserve"> </w:t>
      </w:r>
      <w:proofErr w:type="spellStart"/>
      <w:r w:rsidR="005E128C">
        <w:rPr>
          <w:rFonts w:ascii="Arial" w:eastAsia="Arial" w:hAnsi="Arial" w:cs="Arial"/>
          <w:sz w:val="16"/>
          <w:szCs w:val="16"/>
        </w:rPr>
        <w:t>ntawm</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zaub</w:t>
      </w:r>
      <w:proofErr w:type="spellEnd"/>
      <w:r w:rsidR="005E128C">
        <w:rPr>
          <w:rFonts w:ascii="Arial" w:eastAsia="Arial" w:hAnsi="Arial" w:cs="Arial"/>
          <w:sz w:val="16"/>
          <w:szCs w:val="16"/>
        </w:rPr>
        <w:t xml:space="preserve"> </w:t>
      </w:r>
      <w:proofErr w:type="spellStart"/>
      <w:r w:rsidR="005E128C">
        <w:rPr>
          <w:rFonts w:ascii="Arial" w:eastAsia="Arial" w:hAnsi="Arial" w:cs="Arial"/>
          <w:sz w:val="16"/>
          <w:szCs w:val="16"/>
        </w:rPr>
        <w:t>mov</w:t>
      </w:r>
      <w:r w:rsidR="00F2670D" w:rsidRPr="00925DB3">
        <w:rPr>
          <w:rFonts w:ascii="Arial" w:eastAsia="Arial" w:hAnsi="Arial" w:cs="Arial"/>
          <w:sz w:val="16"/>
          <w:szCs w:val="16"/>
        </w:rPr>
        <w:t>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Muaj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ntau</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kauj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ruam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uas</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neeg</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liaj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teb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tuaj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yeem</w:t>
      </w:r>
      <w:proofErr w:type="spellEnd"/>
      <w:r w:rsidR="00F2670D" w:rsidRPr="00925DB3">
        <w:rPr>
          <w:rFonts w:ascii="Arial" w:eastAsia="Arial" w:hAnsi="Arial" w:cs="Arial"/>
          <w:sz w:val="16"/>
          <w:szCs w:val="16"/>
        </w:rPr>
        <w:t xml:space="preserve"> </w:t>
      </w:r>
      <w:proofErr w:type="spellStart"/>
      <w:ins w:id="318" w:author="Kaxiong" w:date="2021-06-09T11:15:00Z">
        <w:r w:rsidR="000277CC">
          <w:rPr>
            <w:rFonts w:ascii="Arial" w:eastAsia="Arial" w:hAnsi="Arial" w:cs="Arial"/>
            <w:sz w:val="16"/>
            <w:szCs w:val="16"/>
          </w:rPr>
          <w:t>muab</w:t>
        </w:r>
        <w:proofErr w:type="spellEnd"/>
        <w:r w:rsidR="000277CC">
          <w:rPr>
            <w:rFonts w:ascii="Arial" w:eastAsia="Arial" w:hAnsi="Arial" w:cs="Arial"/>
            <w:sz w:val="16"/>
            <w:szCs w:val="16"/>
          </w:rPr>
          <w:t xml:space="preserve"> los </w:t>
        </w:r>
      </w:ins>
      <w:proofErr w:type="spellStart"/>
      <w:ins w:id="319" w:author="Kaxiong" w:date="2021-06-09T11:07:00Z">
        <w:r w:rsidR="0041017C">
          <w:rPr>
            <w:rFonts w:ascii="Arial" w:eastAsia="Arial" w:hAnsi="Arial" w:cs="Arial"/>
            <w:sz w:val="16"/>
            <w:szCs w:val="16"/>
          </w:rPr>
          <w:t>siv</w:t>
        </w:r>
      </w:ins>
      <w:proofErr w:type="spellEnd"/>
      <w:del w:id="320" w:author="Kaxiong" w:date="2021-06-09T11:07:00Z">
        <w:r w:rsidR="00F2670D" w:rsidRPr="00925DB3" w:rsidDel="0041017C">
          <w:rPr>
            <w:rFonts w:ascii="Arial" w:eastAsia="Arial" w:hAnsi="Arial" w:cs="Arial"/>
            <w:sz w:val="16"/>
            <w:szCs w:val="16"/>
          </w:rPr>
          <w:delText>u</w:delText>
        </w:r>
      </w:del>
      <w:del w:id="321" w:author="Kaxiong" w:date="2021-06-09T11:08:00Z">
        <w:r w:rsidR="00F2670D" w:rsidRPr="00925DB3" w:rsidDel="0041017C">
          <w:rPr>
            <w:rFonts w:ascii="Arial" w:eastAsia="Arial" w:hAnsi="Arial" w:cs="Arial"/>
            <w:sz w:val="16"/>
            <w:szCs w:val="16"/>
          </w:rPr>
          <w:delText>a</w:delText>
        </w:r>
      </w:del>
      <w:r w:rsidR="00F2670D" w:rsidRPr="00925DB3">
        <w:rPr>
          <w:rFonts w:ascii="Arial" w:eastAsia="Arial" w:hAnsi="Arial" w:cs="Arial"/>
          <w:sz w:val="16"/>
          <w:szCs w:val="16"/>
        </w:rPr>
        <w:t xml:space="preserve"> los </w:t>
      </w:r>
      <w:proofErr w:type="spellStart"/>
      <w:r w:rsidR="00F2670D" w:rsidRPr="00925DB3">
        <w:rPr>
          <w:rFonts w:ascii="Arial" w:eastAsia="Arial" w:hAnsi="Arial" w:cs="Arial"/>
          <w:sz w:val="16"/>
          <w:szCs w:val="16"/>
        </w:rPr>
        <w:t>txo</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ph</w:t>
      </w:r>
      <w:r w:rsidR="009B7335">
        <w:rPr>
          <w:rFonts w:ascii="Arial" w:eastAsia="Arial" w:hAnsi="Arial" w:cs="Arial"/>
          <w:sz w:val="16"/>
          <w:szCs w:val="16"/>
        </w:rPr>
        <w:t>om</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sij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ntawm</w:t>
      </w:r>
      <w:proofErr w:type="spellEnd"/>
      <w:r w:rsidR="00F2670D" w:rsidRPr="00925DB3">
        <w:rPr>
          <w:rFonts w:ascii="Arial" w:eastAsia="Arial" w:hAnsi="Arial" w:cs="Arial"/>
          <w:sz w:val="16"/>
          <w:szCs w:val="16"/>
        </w:rPr>
        <w:t xml:space="preserve"> </w:t>
      </w:r>
      <w:del w:id="322" w:author="Kaxiong" w:date="2021-06-09T11:08:00Z">
        <w:r w:rsidR="00F2670D" w:rsidRPr="00925DB3" w:rsidDel="0041017C">
          <w:rPr>
            <w:rFonts w:ascii="Arial" w:eastAsia="Arial" w:hAnsi="Arial" w:cs="Arial"/>
            <w:sz w:val="16"/>
            <w:szCs w:val="16"/>
          </w:rPr>
          <w:delText xml:space="preserve">cov </w:delText>
        </w:r>
      </w:del>
      <w:proofErr w:type="spellStart"/>
      <w:r w:rsidR="00F2670D" w:rsidRPr="00925DB3">
        <w:rPr>
          <w:rFonts w:ascii="Arial" w:eastAsia="Arial" w:hAnsi="Arial" w:cs="Arial"/>
          <w:sz w:val="16"/>
          <w:szCs w:val="16"/>
        </w:rPr>
        <w:t>khoom</w:t>
      </w:r>
      <w:proofErr w:type="spellEnd"/>
      <w:r w:rsidR="00F2670D" w:rsidRPr="00925DB3">
        <w:rPr>
          <w:rFonts w:ascii="Arial" w:eastAsia="Arial" w:hAnsi="Arial" w:cs="Arial"/>
          <w:sz w:val="16"/>
          <w:szCs w:val="16"/>
        </w:rPr>
        <w:t xml:space="preserve"> </w:t>
      </w:r>
      <w:proofErr w:type="spellStart"/>
      <w:ins w:id="323" w:author="Kaxiong" w:date="2021-06-09T11:08:00Z">
        <w:r w:rsidR="0041017C">
          <w:rPr>
            <w:rFonts w:ascii="Arial" w:eastAsia="Arial" w:hAnsi="Arial" w:cs="Arial"/>
            <w:sz w:val="16"/>
            <w:szCs w:val="16"/>
          </w:rPr>
          <w:t>tsim</w:t>
        </w:r>
        <w:proofErr w:type="spellEnd"/>
        <w:r w:rsidR="0041017C">
          <w:rPr>
            <w:rFonts w:ascii="Arial" w:eastAsia="Arial" w:hAnsi="Arial" w:cs="Arial"/>
            <w:sz w:val="16"/>
            <w:szCs w:val="16"/>
          </w:rPr>
          <w:t xml:space="preserve"> </w:t>
        </w:r>
        <w:proofErr w:type="spellStart"/>
        <w:r w:rsidR="0041017C">
          <w:rPr>
            <w:rFonts w:ascii="Arial" w:eastAsia="Arial" w:hAnsi="Arial" w:cs="Arial"/>
            <w:sz w:val="16"/>
            <w:szCs w:val="16"/>
          </w:rPr>
          <w:t>tawm</w:t>
        </w:r>
        <w:proofErr w:type="spellEnd"/>
        <w:r w:rsidR="0041017C">
          <w:rPr>
            <w:rFonts w:ascii="Arial" w:eastAsia="Arial" w:hAnsi="Arial" w:cs="Arial"/>
            <w:sz w:val="16"/>
            <w:szCs w:val="16"/>
          </w:rPr>
          <w:t xml:space="preserve"> </w:t>
        </w:r>
      </w:ins>
      <w:proofErr w:type="spellStart"/>
      <w:r w:rsidR="00F2670D" w:rsidRPr="00925DB3">
        <w:rPr>
          <w:rFonts w:ascii="Arial" w:eastAsia="Arial" w:hAnsi="Arial" w:cs="Arial"/>
          <w:sz w:val="16"/>
          <w:szCs w:val="16"/>
        </w:rPr>
        <w:t>tsis</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huv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rau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txhua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theem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ntawm</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ins w:id="324" w:author="Kaxiong" w:date="2021-06-09T11:10:00Z">
        <w:r w:rsidR="000277CC">
          <w:rPr>
            <w:rFonts w:ascii="Arial" w:eastAsia="Arial" w:hAnsi="Arial" w:cs="Arial"/>
            <w:sz w:val="16"/>
            <w:szCs w:val="16"/>
          </w:rPr>
          <w:t>tsim</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tawm</w:t>
        </w:r>
      </w:ins>
      <w:proofErr w:type="spellEnd"/>
      <w:del w:id="325" w:author="Kaxiong" w:date="2021-06-09T11:10:00Z">
        <w:r w:rsidR="00F2670D" w:rsidRPr="00925DB3" w:rsidDel="000277CC">
          <w:rPr>
            <w:rFonts w:ascii="Arial" w:eastAsia="Arial" w:hAnsi="Arial" w:cs="Arial"/>
            <w:sz w:val="16"/>
            <w:szCs w:val="16"/>
          </w:rPr>
          <w:delText>ua hauj</w:delText>
        </w:r>
        <w:r w:rsidR="009B7335" w:rsidDel="000277CC">
          <w:rPr>
            <w:rFonts w:ascii="Arial" w:eastAsia="Arial" w:hAnsi="Arial" w:cs="Arial"/>
            <w:sz w:val="16"/>
            <w:szCs w:val="16"/>
          </w:rPr>
          <w:delText xml:space="preserve"> </w:delText>
        </w:r>
        <w:r w:rsidR="00F2670D" w:rsidRPr="00925DB3" w:rsidDel="000277CC">
          <w:rPr>
            <w:rFonts w:ascii="Arial" w:eastAsia="Arial" w:hAnsi="Arial" w:cs="Arial"/>
            <w:sz w:val="16"/>
            <w:szCs w:val="16"/>
          </w:rPr>
          <w:delText>lwm</w:delText>
        </w:r>
      </w:del>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thiab</w:t>
      </w:r>
      <w:proofErr w:type="spellEnd"/>
      <w:r w:rsidR="00F2670D" w:rsidRPr="00925DB3">
        <w:rPr>
          <w:rFonts w:ascii="Arial" w:eastAsia="Arial" w:hAnsi="Arial" w:cs="Arial"/>
          <w:sz w:val="16"/>
          <w:szCs w:val="16"/>
        </w:rPr>
        <w:t xml:space="preserve"> tom </w:t>
      </w:r>
      <w:proofErr w:type="spellStart"/>
      <w:r w:rsidR="00F2670D" w:rsidRPr="00925DB3">
        <w:rPr>
          <w:rFonts w:ascii="Arial" w:eastAsia="Arial" w:hAnsi="Arial" w:cs="Arial"/>
          <w:sz w:val="16"/>
          <w:szCs w:val="16"/>
        </w:rPr>
        <w:t>qab</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sau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qoob</w:t>
      </w:r>
      <w:proofErr w:type="spellEnd"/>
      <w:r w:rsidR="00F2670D" w:rsidRPr="00925DB3">
        <w:rPr>
          <w:rFonts w:ascii="Arial" w:eastAsia="Arial" w:hAnsi="Arial" w:cs="Arial"/>
          <w:sz w:val="16"/>
          <w:szCs w:val="16"/>
        </w:rPr>
        <w:t xml:space="preserve"> loo, tab sis </w:t>
      </w:r>
      <w:proofErr w:type="spellStart"/>
      <w:r w:rsidR="00F2670D" w:rsidRPr="00925DB3">
        <w:rPr>
          <w:rFonts w:ascii="Arial" w:eastAsia="Arial" w:hAnsi="Arial" w:cs="Arial"/>
          <w:sz w:val="16"/>
          <w:szCs w:val="16"/>
        </w:rPr>
        <w:t>phau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ntawv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qhia</w:t>
      </w:r>
      <w:proofErr w:type="spellEnd"/>
      <w:r w:rsidR="00F2670D" w:rsidRPr="00925DB3">
        <w:rPr>
          <w:rFonts w:ascii="Arial" w:eastAsia="Arial" w:hAnsi="Arial" w:cs="Arial"/>
          <w:sz w:val="16"/>
          <w:szCs w:val="16"/>
        </w:rPr>
        <w:t xml:space="preserve"> no </w:t>
      </w:r>
      <w:proofErr w:type="spellStart"/>
      <w:r w:rsidR="00F2670D" w:rsidRPr="00925DB3">
        <w:rPr>
          <w:rFonts w:ascii="Arial" w:eastAsia="Arial" w:hAnsi="Arial" w:cs="Arial"/>
          <w:sz w:val="16"/>
          <w:szCs w:val="16"/>
        </w:rPr>
        <w:t>tshwj</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xeeb</w:t>
      </w:r>
      <w:proofErr w:type="spellEnd"/>
      <w:r w:rsidR="00F2670D" w:rsidRPr="00925DB3">
        <w:rPr>
          <w:rFonts w:ascii="Arial" w:eastAsia="Arial" w:hAnsi="Arial" w:cs="Arial"/>
          <w:sz w:val="16"/>
          <w:szCs w:val="16"/>
        </w:rPr>
        <w:t xml:space="preserve"> </w:t>
      </w:r>
      <w:proofErr w:type="spellStart"/>
      <w:r w:rsidR="009B7335">
        <w:rPr>
          <w:rFonts w:ascii="Arial" w:eastAsia="Arial" w:hAnsi="Arial" w:cs="Arial"/>
          <w:sz w:val="16"/>
          <w:szCs w:val="16"/>
        </w:rPr>
        <w:t>tsom</w:t>
      </w:r>
      <w:proofErr w:type="spellEnd"/>
      <w:r w:rsidR="009B7335">
        <w:rPr>
          <w:rFonts w:ascii="Arial" w:eastAsia="Arial" w:hAnsi="Arial" w:cs="Arial"/>
          <w:sz w:val="16"/>
          <w:szCs w:val="16"/>
        </w:rPr>
        <w:t xml:space="preserve"> </w:t>
      </w:r>
      <w:proofErr w:type="spellStart"/>
      <w:r w:rsidR="00F2670D" w:rsidRPr="00925DB3">
        <w:rPr>
          <w:rFonts w:ascii="Arial" w:eastAsia="Arial" w:hAnsi="Arial" w:cs="Arial"/>
          <w:sz w:val="16"/>
          <w:szCs w:val="16"/>
        </w:rPr>
        <w:t>rau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txo</w:t>
      </w:r>
      <w:proofErr w:type="spellEnd"/>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kev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ph</w:t>
      </w:r>
      <w:r w:rsidR="009B7335">
        <w:rPr>
          <w:rFonts w:ascii="Arial" w:eastAsia="Arial" w:hAnsi="Arial" w:cs="Arial"/>
          <w:sz w:val="16"/>
          <w:szCs w:val="16"/>
        </w:rPr>
        <w:t>om</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sij</w:t>
      </w:r>
      <w:proofErr w:type="spellEnd"/>
      <w:r w:rsidR="009B7335">
        <w:rPr>
          <w:rFonts w:ascii="Arial" w:eastAsia="Arial" w:hAnsi="Arial" w:cs="Arial"/>
          <w:sz w:val="16"/>
          <w:szCs w:val="16"/>
        </w:rPr>
        <w:t xml:space="preserve"> </w:t>
      </w:r>
      <w:proofErr w:type="spellStart"/>
      <w:r w:rsidR="00F2670D" w:rsidRPr="00925DB3">
        <w:rPr>
          <w:rFonts w:ascii="Arial" w:eastAsia="Arial" w:hAnsi="Arial" w:cs="Arial"/>
          <w:sz w:val="16"/>
          <w:szCs w:val="16"/>
        </w:rPr>
        <w:t>thaum</w:t>
      </w:r>
      <w:proofErr w:type="spellEnd"/>
      <w:r w:rsidR="00F2670D" w:rsidRPr="00925DB3">
        <w:rPr>
          <w:rFonts w:ascii="Arial" w:eastAsia="Arial" w:hAnsi="Arial" w:cs="Arial"/>
          <w:sz w:val="16"/>
          <w:szCs w:val="16"/>
        </w:rPr>
        <w:t xml:space="preserve"> </w:t>
      </w:r>
      <w:proofErr w:type="spellStart"/>
      <w:ins w:id="326" w:author="Kaxiong" w:date="2021-06-09T11:11:00Z">
        <w:r w:rsidR="000277CC">
          <w:rPr>
            <w:rFonts w:ascii="Arial" w:eastAsia="Arial" w:hAnsi="Arial" w:cs="Arial"/>
            <w:sz w:val="16"/>
            <w:szCs w:val="16"/>
          </w:rPr>
          <w:t>mauj</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kev</w:t>
        </w:r>
        <w:proofErr w:type="spellEnd"/>
        <w:r w:rsidR="000277CC">
          <w:rPr>
            <w:rFonts w:ascii="Arial" w:eastAsia="Arial" w:hAnsi="Arial" w:cs="Arial"/>
            <w:sz w:val="16"/>
            <w:szCs w:val="16"/>
          </w:rPr>
          <w:t xml:space="preserve"> sib </w:t>
        </w:r>
        <w:proofErr w:type="spellStart"/>
        <w:r w:rsidR="000277CC">
          <w:rPr>
            <w:rFonts w:ascii="Arial" w:eastAsia="Arial" w:hAnsi="Arial" w:cs="Arial"/>
            <w:sz w:val="16"/>
            <w:szCs w:val="16"/>
          </w:rPr>
          <w:t>koom</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ntaw</w:t>
        </w:r>
      </w:ins>
      <w:ins w:id="327" w:author="Kaxiong" w:date="2021-06-09T11:12:00Z">
        <w:r w:rsidR="000277CC">
          <w:rPr>
            <w:rFonts w:ascii="Arial" w:eastAsia="Arial" w:hAnsi="Arial" w:cs="Arial"/>
            <w:sz w:val="16"/>
            <w:szCs w:val="16"/>
          </w:rPr>
          <w:t>m</w:t>
        </w:r>
      </w:ins>
      <w:proofErr w:type="spellEnd"/>
      <w:del w:id="328" w:author="Kaxiong" w:date="2021-06-09T11:12:00Z">
        <w:r w:rsidR="009B7335" w:rsidDel="000277CC">
          <w:rPr>
            <w:rFonts w:ascii="Arial" w:eastAsia="Arial" w:hAnsi="Arial" w:cs="Arial"/>
            <w:sz w:val="16"/>
            <w:szCs w:val="16"/>
          </w:rPr>
          <w:delText>suav</w:delText>
        </w:r>
      </w:del>
      <w:r w:rsidR="00F2670D" w:rsidRPr="00925DB3">
        <w:rPr>
          <w:rFonts w:ascii="Arial" w:eastAsia="Arial" w:hAnsi="Arial" w:cs="Arial"/>
          <w:sz w:val="16"/>
          <w:szCs w:val="16"/>
        </w:rPr>
        <w:t xml:space="preserve"> cov </w:t>
      </w:r>
      <w:proofErr w:type="spellStart"/>
      <w:r w:rsidR="00F2670D" w:rsidRPr="00925DB3">
        <w:rPr>
          <w:rFonts w:ascii="Arial" w:eastAsia="Arial" w:hAnsi="Arial" w:cs="Arial"/>
          <w:sz w:val="16"/>
          <w:szCs w:val="16"/>
        </w:rPr>
        <w:t>tsiaj</w:t>
      </w:r>
      <w:proofErr w:type="spellEnd"/>
      <w:r w:rsidR="009B7335">
        <w:rPr>
          <w:rFonts w:ascii="Arial" w:eastAsia="Arial" w:hAnsi="Arial" w:cs="Arial"/>
          <w:sz w:val="16"/>
          <w:szCs w:val="16"/>
        </w:rPr>
        <w:t xml:space="preserve"> </w:t>
      </w:r>
      <w:proofErr w:type="spellStart"/>
      <w:r w:rsidR="009B7335">
        <w:rPr>
          <w:rFonts w:ascii="Arial" w:eastAsia="Arial" w:hAnsi="Arial" w:cs="Arial"/>
          <w:sz w:val="16"/>
          <w:szCs w:val="16"/>
        </w:rPr>
        <w:t>txhu</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hauv</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koj</w:t>
      </w:r>
      <w:proofErr w:type="spellEnd"/>
      <w:r w:rsidR="009B7335">
        <w:rPr>
          <w:rFonts w:ascii="Arial" w:eastAsia="Arial" w:hAnsi="Arial" w:cs="Arial"/>
          <w:sz w:val="16"/>
          <w:szCs w:val="16"/>
        </w:rPr>
        <w:t xml:space="preserve"> li</w:t>
      </w:r>
      <w:r w:rsidR="00F2670D" w:rsidRPr="00925DB3">
        <w:rPr>
          <w:rFonts w:ascii="Arial" w:eastAsia="Arial" w:hAnsi="Arial" w:cs="Arial"/>
          <w:sz w:val="16"/>
          <w:szCs w:val="16"/>
        </w:rPr>
        <w:t xml:space="preserve"> </w:t>
      </w:r>
      <w:ins w:id="329" w:author="Kaxiong" w:date="2021-06-09T11:12:00Z">
        <w:r w:rsidR="000277CC">
          <w:rPr>
            <w:rFonts w:ascii="Arial" w:eastAsia="Arial" w:hAnsi="Arial" w:cs="Arial"/>
            <w:sz w:val="16"/>
            <w:szCs w:val="16"/>
          </w:rPr>
          <w:t xml:space="preserve">cov </w:t>
        </w:r>
      </w:ins>
      <w:r w:rsidR="00F2670D" w:rsidRPr="00925DB3">
        <w:rPr>
          <w:rFonts w:ascii="Arial" w:eastAsia="Arial" w:hAnsi="Arial" w:cs="Arial"/>
          <w:sz w:val="16"/>
          <w:szCs w:val="16"/>
        </w:rPr>
        <w:t xml:space="preserve">chaw </w:t>
      </w:r>
      <w:proofErr w:type="spellStart"/>
      <w:r w:rsidR="00F2670D" w:rsidRPr="00925DB3">
        <w:rPr>
          <w:rFonts w:ascii="Arial" w:eastAsia="Arial" w:hAnsi="Arial" w:cs="Arial"/>
          <w:sz w:val="16"/>
          <w:szCs w:val="16"/>
        </w:rPr>
        <w:t>ua</w:t>
      </w:r>
      <w:proofErr w:type="spellEnd"/>
      <w:r w:rsidR="00F2670D" w:rsidRPr="00925DB3">
        <w:rPr>
          <w:rFonts w:ascii="Arial" w:eastAsia="Arial" w:hAnsi="Arial" w:cs="Arial"/>
          <w:sz w:val="16"/>
          <w:szCs w:val="16"/>
        </w:rPr>
        <w:t xml:space="preserve"> </w:t>
      </w:r>
      <w:proofErr w:type="spellStart"/>
      <w:r w:rsidR="00F2670D" w:rsidRPr="00925DB3">
        <w:rPr>
          <w:rFonts w:ascii="Arial" w:eastAsia="Arial" w:hAnsi="Arial" w:cs="Arial"/>
          <w:sz w:val="16"/>
          <w:szCs w:val="16"/>
        </w:rPr>
        <w:t>qoob</w:t>
      </w:r>
      <w:proofErr w:type="spellEnd"/>
      <w:r w:rsidR="00F2670D" w:rsidRPr="00925DB3">
        <w:rPr>
          <w:rFonts w:ascii="Arial" w:eastAsia="Arial" w:hAnsi="Arial" w:cs="Arial"/>
          <w:sz w:val="16"/>
          <w:szCs w:val="16"/>
        </w:rPr>
        <w:t xml:space="preserve"> loo.</w:t>
      </w:r>
    </w:p>
    <w:p w14:paraId="336A9CA2" w14:textId="77777777" w:rsidR="00BF3E5F" w:rsidRDefault="00BF3E5F">
      <w:pPr>
        <w:spacing w:line="200" w:lineRule="exact"/>
        <w:rPr>
          <w:sz w:val="20"/>
          <w:szCs w:val="20"/>
        </w:rPr>
      </w:pPr>
    </w:p>
    <w:p w14:paraId="1C07C400" w14:textId="77777777" w:rsidR="00BF3E5F" w:rsidRDefault="00BF3E5F">
      <w:pPr>
        <w:spacing w:line="351" w:lineRule="exact"/>
        <w:rPr>
          <w:sz w:val="20"/>
          <w:szCs w:val="20"/>
        </w:rPr>
      </w:pPr>
    </w:p>
    <w:p w14:paraId="70F702F9" w14:textId="7B249C3B" w:rsidR="00BF3E5F" w:rsidRPr="00207CC1" w:rsidRDefault="00F2670D" w:rsidP="00207CC1">
      <w:pPr>
        <w:jc w:val="both"/>
        <w:rPr>
          <w:sz w:val="16"/>
          <w:szCs w:val="16"/>
        </w:rPr>
      </w:pPr>
      <w:proofErr w:type="spellStart"/>
      <w:r w:rsidRPr="00207CC1">
        <w:rPr>
          <w:rFonts w:ascii="Arial" w:eastAsia="Arial" w:hAnsi="Arial" w:cs="Arial"/>
          <w:sz w:val="16"/>
          <w:szCs w:val="16"/>
        </w:rPr>
        <w:t>Ntawm</w:t>
      </w:r>
      <w:proofErr w:type="spellEnd"/>
      <w:r w:rsidRPr="00207CC1">
        <w:rPr>
          <w:rFonts w:ascii="Arial" w:eastAsia="Arial" w:hAnsi="Arial" w:cs="Arial"/>
          <w:sz w:val="16"/>
          <w:szCs w:val="16"/>
        </w:rPr>
        <w:t xml:space="preserve"> no </w:t>
      </w:r>
      <w:proofErr w:type="spellStart"/>
      <w:r w:rsidRPr="00207CC1">
        <w:rPr>
          <w:rFonts w:ascii="Arial" w:eastAsia="Arial" w:hAnsi="Arial" w:cs="Arial"/>
          <w:sz w:val="16"/>
          <w:szCs w:val="16"/>
        </w:rPr>
        <w:t>peb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piav</w:t>
      </w:r>
      <w:proofErr w:type="spellEnd"/>
      <w:r w:rsidRPr="00207CC1">
        <w:rPr>
          <w:rFonts w:ascii="Arial" w:eastAsia="Arial" w:hAnsi="Arial" w:cs="Arial"/>
          <w:sz w:val="16"/>
          <w:szCs w:val="16"/>
        </w:rPr>
        <w:t xml:space="preserve"> </w:t>
      </w:r>
      <w:proofErr w:type="spellStart"/>
      <w:ins w:id="330" w:author="Kaxiong" w:date="2021-06-09T11:15:00Z">
        <w:r w:rsidR="000277CC">
          <w:rPr>
            <w:rFonts w:ascii="Arial" w:eastAsia="Arial" w:hAnsi="Arial" w:cs="Arial"/>
            <w:sz w:val="16"/>
            <w:szCs w:val="16"/>
          </w:rPr>
          <w:t>txog</w:t>
        </w:r>
        <w:proofErr w:type="spellEnd"/>
        <w:r w:rsidR="000277CC">
          <w:rPr>
            <w:rFonts w:ascii="Arial" w:eastAsia="Arial" w:hAnsi="Arial" w:cs="Arial"/>
            <w:sz w:val="16"/>
            <w:szCs w:val="16"/>
          </w:rPr>
          <w:t xml:space="preserve"> </w:t>
        </w:r>
      </w:ins>
      <w:proofErr w:type="spellStart"/>
      <w:r w:rsidRPr="00207CC1">
        <w:rPr>
          <w:rFonts w:ascii="Arial" w:eastAsia="Arial" w:hAnsi="Arial" w:cs="Arial"/>
          <w:sz w:val="16"/>
          <w:szCs w:val="16"/>
        </w:rPr>
        <w:t>peb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lub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tswv</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yim</w:t>
      </w:r>
      <w:proofErr w:type="spellEnd"/>
      <w:r w:rsidRPr="00207CC1">
        <w:rPr>
          <w:rFonts w:ascii="Arial" w:eastAsia="Arial" w:hAnsi="Arial" w:cs="Arial"/>
          <w:sz w:val="16"/>
          <w:szCs w:val="16"/>
        </w:rPr>
        <w:t xml:space="preserve"> </w:t>
      </w:r>
      <w:ins w:id="331" w:author="Kaxiong" w:date="2021-06-09T11:13:00Z">
        <w:r w:rsidR="000277CC">
          <w:rPr>
            <w:rFonts w:ascii="Arial" w:eastAsia="Arial" w:hAnsi="Arial" w:cs="Arial"/>
            <w:sz w:val="16"/>
            <w:szCs w:val="16"/>
          </w:rPr>
          <w:t xml:space="preserve">cov </w:t>
        </w:r>
        <w:proofErr w:type="spellStart"/>
        <w:r w:rsidR="000277CC">
          <w:rPr>
            <w:rFonts w:ascii="Arial" w:eastAsia="Arial" w:hAnsi="Arial" w:cs="Arial"/>
            <w:sz w:val="16"/>
            <w:szCs w:val="16"/>
          </w:rPr>
          <w:t>neeg</w:t>
        </w:r>
      </w:ins>
      <w:proofErr w:type="spellEnd"/>
      <w:del w:id="332" w:author="Kaxiong" w:date="2021-06-09T11:13:00Z">
        <w:r w:rsidR="00707950" w:rsidDel="000277CC">
          <w:rPr>
            <w:rFonts w:ascii="Arial" w:eastAsia="Arial" w:hAnsi="Arial" w:cs="Arial"/>
            <w:sz w:val="16"/>
            <w:szCs w:val="16"/>
          </w:rPr>
          <w:delText>ntawm kev</w:delText>
        </w:r>
      </w:del>
      <w:r w:rsidRPr="00207CC1">
        <w:rPr>
          <w:rFonts w:ascii="Arial" w:eastAsia="Arial" w:hAnsi="Arial" w:cs="Arial"/>
          <w:sz w:val="16"/>
          <w:szCs w:val="16"/>
        </w:rPr>
        <w:t xml:space="preserve"> </w:t>
      </w:r>
      <w:proofErr w:type="spellStart"/>
      <w:r w:rsidRPr="00207CC1">
        <w:rPr>
          <w:rFonts w:ascii="Arial" w:eastAsia="Arial" w:hAnsi="Arial" w:cs="Arial"/>
          <w:sz w:val="16"/>
          <w:szCs w:val="16"/>
        </w:rPr>
        <w:t>ua</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liaj</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ua</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teb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tuaj</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yeem</w:t>
      </w:r>
      <w:proofErr w:type="spellEnd"/>
      <w:r w:rsidRPr="00207CC1">
        <w:rPr>
          <w:rFonts w:ascii="Arial" w:eastAsia="Arial" w:hAnsi="Arial" w:cs="Arial"/>
          <w:sz w:val="16"/>
          <w:szCs w:val="16"/>
        </w:rPr>
        <w:t xml:space="preserve"> </w:t>
      </w:r>
      <w:proofErr w:type="spellStart"/>
      <w:ins w:id="333" w:author="Kaxiong" w:date="2021-06-09T11:13:00Z">
        <w:r w:rsidR="000277CC">
          <w:rPr>
            <w:rFonts w:ascii="Arial" w:eastAsia="Arial" w:hAnsi="Arial" w:cs="Arial"/>
            <w:sz w:val="16"/>
            <w:szCs w:val="16"/>
          </w:rPr>
          <w:t>muab</w:t>
        </w:r>
        <w:proofErr w:type="spellEnd"/>
        <w:r w:rsidR="000277CC">
          <w:rPr>
            <w:rFonts w:ascii="Arial" w:eastAsia="Arial" w:hAnsi="Arial" w:cs="Arial"/>
            <w:sz w:val="16"/>
            <w:szCs w:val="16"/>
          </w:rPr>
          <w:t xml:space="preserve"> los </w:t>
        </w:r>
        <w:proofErr w:type="spellStart"/>
        <w:r w:rsidR="000277CC">
          <w:rPr>
            <w:rFonts w:ascii="Arial" w:eastAsia="Arial" w:hAnsi="Arial" w:cs="Arial"/>
            <w:sz w:val="16"/>
            <w:szCs w:val="16"/>
          </w:rPr>
          <w:t>siv</w:t>
        </w:r>
        <w:proofErr w:type="spellEnd"/>
        <w:r w:rsidR="000277CC">
          <w:rPr>
            <w:rFonts w:ascii="Arial" w:eastAsia="Arial" w:hAnsi="Arial" w:cs="Arial"/>
            <w:sz w:val="16"/>
            <w:szCs w:val="16"/>
          </w:rPr>
          <w:t xml:space="preserve"> </w:t>
        </w:r>
      </w:ins>
      <w:del w:id="334" w:author="Kaxiong" w:date="2021-06-09T11:14:00Z">
        <w:r w:rsidRPr="00207CC1" w:rsidDel="000277CC">
          <w:rPr>
            <w:rFonts w:ascii="Arial" w:eastAsia="Arial" w:hAnsi="Arial" w:cs="Arial"/>
            <w:sz w:val="16"/>
            <w:szCs w:val="16"/>
          </w:rPr>
          <w:delText>ua</w:delText>
        </w:r>
      </w:del>
      <w:proofErr w:type="spellStart"/>
      <w:ins w:id="335" w:author="Kaxiong" w:date="2021-06-09T11:14:00Z">
        <w:r w:rsidR="000277CC">
          <w:rPr>
            <w:rFonts w:ascii="Arial" w:eastAsia="Arial" w:hAnsi="Arial" w:cs="Arial"/>
            <w:sz w:val="16"/>
            <w:szCs w:val="16"/>
          </w:rPr>
          <w:t>txhawm</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rau</w:t>
        </w:r>
      </w:ins>
      <w:proofErr w:type="spellEnd"/>
      <w:del w:id="336" w:author="Kaxiong" w:date="2021-06-09T11:14:00Z">
        <w:r w:rsidRPr="00207CC1" w:rsidDel="000277CC">
          <w:rPr>
            <w:rFonts w:ascii="Arial" w:eastAsia="Arial" w:hAnsi="Arial" w:cs="Arial"/>
            <w:sz w:val="16"/>
            <w:szCs w:val="16"/>
          </w:rPr>
          <w:delText xml:space="preserve"> kom</w:delText>
        </w:r>
      </w:del>
      <w:r w:rsidRPr="00207CC1">
        <w:rPr>
          <w:rFonts w:ascii="Arial" w:eastAsia="Arial" w:hAnsi="Arial" w:cs="Arial"/>
          <w:sz w:val="16"/>
          <w:szCs w:val="16"/>
        </w:rPr>
        <w:t xml:space="preserve"> </w:t>
      </w:r>
      <w:proofErr w:type="spellStart"/>
      <w:r w:rsidRPr="00207CC1">
        <w:rPr>
          <w:rFonts w:ascii="Arial" w:eastAsia="Arial" w:hAnsi="Arial" w:cs="Arial"/>
          <w:sz w:val="16"/>
          <w:szCs w:val="16"/>
        </w:rPr>
        <w:t>txo</w:t>
      </w:r>
      <w:proofErr w:type="spellEnd"/>
      <w:r w:rsidRPr="00207CC1">
        <w:rPr>
          <w:rFonts w:ascii="Arial" w:eastAsia="Arial" w:hAnsi="Arial" w:cs="Arial"/>
          <w:sz w:val="16"/>
          <w:szCs w:val="16"/>
        </w:rPr>
        <w:t xml:space="preserve"> </w:t>
      </w:r>
      <w:proofErr w:type="spellStart"/>
      <w:r w:rsidR="00707950">
        <w:rPr>
          <w:rFonts w:ascii="Arial" w:eastAsia="Arial" w:hAnsi="Arial" w:cs="Arial"/>
          <w:sz w:val="16"/>
          <w:szCs w:val="16"/>
        </w:rPr>
        <w:t>kev</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nyab</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xeeb</w:t>
      </w:r>
      <w:proofErr w:type="spellEnd"/>
      <w:r w:rsidR="00707950">
        <w:rPr>
          <w:rFonts w:ascii="Arial" w:eastAsia="Arial" w:hAnsi="Arial" w:cs="Arial"/>
          <w:sz w:val="16"/>
          <w:szCs w:val="16"/>
        </w:rPr>
        <w:t xml:space="preserve"> </w:t>
      </w:r>
      <w:proofErr w:type="spellStart"/>
      <w:r w:rsidR="00707950">
        <w:rPr>
          <w:rFonts w:ascii="Arial" w:eastAsia="Arial" w:hAnsi="Arial" w:cs="Arial"/>
          <w:sz w:val="16"/>
          <w:szCs w:val="16"/>
        </w:rPr>
        <w:t>ntawm</w:t>
      </w:r>
      <w:proofErr w:type="spellEnd"/>
      <w:r w:rsidR="00707950">
        <w:rPr>
          <w:rFonts w:ascii="Arial" w:eastAsia="Arial" w:hAnsi="Arial" w:cs="Arial"/>
          <w:sz w:val="16"/>
          <w:szCs w:val="16"/>
        </w:rPr>
        <w:t xml:space="preserve"> </w:t>
      </w:r>
      <w:proofErr w:type="spellStart"/>
      <w:r w:rsidRPr="00207CC1">
        <w:rPr>
          <w:rFonts w:ascii="Arial" w:eastAsia="Arial" w:hAnsi="Arial" w:cs="Arial"/>
          <w:sz w:val="16"/>
          <w:szCs w:val="16"/>
        </w:rPr>
        <w:t>lawv</w:t>
      </w:r>
      <w:proofErr w:type="spellEnd"/>
      <w:r w:rsidRPr="00207CC1">
        <w:rPr>
          <w:rFonts w:ascii="Arial" w:eastAsia="Arial" w:hAnsi="Arial" w:cs="Arial"/>
          <w:sz w:val="16"/>
          <w:szCs w:val="16"/>
        </w:rPr>
        <w:t xml:space="preserve"> cov </w:t>
      </w:r>
      <w:proofErr w:type="spellStart"/>
      <w:r w:rsidRPr="00207CC1">
        <w:rPr>
          <w:rFonts w:ascii="Arial" w:eastAsia="Arial" w:hAnsi="Arial" w:cs="Arial"/>
          <w:sz w:val="16"/>
          <w:szCs w:val="16"/>
        </w:rPr>
        <w:t>zaub</w:t>
      </w:r>
      <w:proofErr w:type="spellEnd"/>
      <w:r w:rsidRPr="00207CC1">
        <w:rPr>
          <w:rFonts w:ascii="Arial" w:eastAsia="Arial" w:hAnsi="Arial" w:cs="Arial"/>
          <w:sz w:val="16"/>
          <w:szCs w:val="16"/>
        </w:rPr>
        <w:t xml:space="preserve"> mov </w:t>
      </w:r>
      <w:proofErr w:type="spellStart"/>
      <w:r w:rsidRPr="00207CC1">
        <w:rPr>
          <w:rFonts w:ascii="Arial" w:eastAsia="Arial" w:hAnsi="Arial" w:cs="Arial"/>
          <w:sz w:val="16"/>
          <w:szCs w:val="16"/>
        </w:rPr>
        <w:t>thiab</w:t>
      </w:r>
      <w:proofErr w:type="spellEnd"/>
      <w:r w:rsidRPr="00207CC1">
        <w:rPr>
          <w:rFonts w:ascii="Arial" w:eastAsia="Arial" w:hAnsi="Arial" w:cs="Arial"/>
          <w:sz w:val="16"/>
          <w:szCs w:val="16"/>
        </w:rPr>
        <w:t xml:space="preserve"> </w:t>
      </w:r>
      <w:proofErr w:type="spellStart"/>
      <w:r w:rsidRPr="00207CC1">
        <w:rPr>
          <w:rFonts w:ascii="Arial" w:eastAsia="Arial" w:hAnsi="Arial" w:cs="Arial"/>
          <w:sz w:val="16"/>
          <w:szCs w:val="16"/>
        </w:rPr>
        <w:t>kev</w:t>
      </w:r>
      <w:proofErr w:type="spellEnd"/>
      <w:r w:rsidRPr="00207CC1">
        <w:rPr>
          <w:rFonts w:ascii="Arial" w:eastAsia="Arial" w:hAnsi="Arial" w:cs="Arial"/>
          <w:sz w:val="16"/>
          <w:szCs w:val="16"/>
        </w:rPr>
        <w:t xml:space="preserve"> </w:t>
      </w:r>
      <w:proofErr w:type="spellStart"/>
      <w:ins w:id="337" w:author="Kaxiong" w:date="2021-06-09T11:14:00Z">
        <w:r w:rsidR="000277CC">
          <w:rPr>
            <w:rFonts w:ascii="Arial" w:eastAsia="Arial" w:hAnsi="Arial" w:cs="Arial"/>
            <w:sz w:val="16"/>
            <w:szCs w:val="16"/>
          </w:rPr>
          <w:t>ris</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txoj</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kev</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cai</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lij</w:t>
        </w:r>
        <w:proofErr w:type="spellEnd"/>
        <w:r w:rsidR="000277CC">
          <w:rPr>
            <w:rFonts w:ascii="Arial" w:eastAsia="Arial" w:hAnsi="Arial" w:cs="Arial"/>
            <w:sz w:val="16"/>
            <w:szCs w:val="16"/>
          </w:rPr>
          <w:t xml:space="preserve"> </w:t>
        </w:r>
        <w:proofErr w:type="spellStart"/>
        <w:r w:rsidR="000277CC">
          <w:rPr>
            <w:rFonts w:ascii="Arial" w:eastAsia="Arial" w:hAnsi="Arial" w:cs="Arial"/>
            <w:sz w:val="16"/>
            <w:szCs w:val="16"/>
          </w:rPr>
          <w:t>cho</w:t>
        </w:r>
      </w:ins>
      <w:ins w:id="338" w:author="Kaxiong" w:date="2021-06-09T11:15:00Z">
        <w:r w:rsidR="000277CC">
          <w:rPr>
            <w:rFonts w:ascii="Arial" w:eastAsia="Arial" w:hAnsi="Arial" w:cs="Arial"/>
            <w:sz w:val="16"/>
            <w:szCs w:val="16"/>
          </w:rPr>
          <w:t>j</w:t>
        </w:r>
      </w:ins>
      <w:proofErr w:type="spellEnd"/>
      <w:del w:id="339" w:author="Kaxiong" w:date="2021-06-09T11:15:00Z">
        <w:r w:rsidRPr="00207CC1" w:rsidDel="000277CC">
          <w:rPr>
            <w:rFonts w:ascii="Arial" w:eastAsia="Arial" w:hAnsi="Arial" w:cs="Arial"/>
            <w:sz w:val="16"/>
            <w:szCs w:val="16"/>
          </w:rPr>
          <w:delText>l</w:delText>
        </w:r>
        <w:r w:rsidR="00707950" w:rsidDel="000277CC">
          <w:rPr>
            <w:rFonts w:ascii="Arial" w:eastAsia="Arial" w:hAnsi="Arial" w:cs="Arial"/>
            <w:sz w:val="16"/>
            <w:szCs w:val="16"/>
          </w:rPr>
          <w:delText>ees paub txoj cai</w:delText>
        </w:r>
      </w:del>
      <w:r w:rsidRPr="00207CC1">
        <w:rPr>
          <w:rFonts w:ascii="Arial" w:eastAsia="Arial" w:hAnsi="Arial" w:cs="Arial"/>
          <w:sz w:val="16"/>
          <w:szCs w:val="16"/>
        </w:rPr>
        <w:t>:</w:t>
      </w:r>
    </w:p>
    <w:p w14:paraId="4F39F587" w14:textId="77777777" w:rsidR="00BF3E5F" w:rsidRDefault="00BF3E5F">
      <w:pPr>
        <w:spacing w:line="200" w:lineRule="exact"/>
        <w:rPr>
          <w:sz w:val="20"/>
          <w:szCs w:val="20"/>
        </w:rPr>
      </w:pPr>
    </w:p>
    <w:p w14:paraId="7D8D2B9C" w14:textId="77777777" w:rsidR="00BF3E5F" w:rsidRDefault="00BF3E5F">
      <w:pPr>
        <w:spacing w:line="200" w:lineRule="exact"/>
        <w:rPr>
          <w:sz w:val="20"/>
          <w:szCs w:val="20"/>
        </w:rPr>
      </w:pPr>
    </w:p>
    <w:p w14:paraId="2BCEEB45" w14:textId="77777777" w:rsidR="00BF3E5F" w:rsidRDefault="00BF3E5F">
      <w:pPr>
        <w:spacing w:line="301" w:lineRule="exact"/>
        <w:rPr>
          <w:sz w:val="20"/>
          <w:szCs w:val="20"/>
        </w:rPr>
      </w:pPr>
    </w:p>
    <w:p w14:paraId="3C24899D" w14:textId="73B44B90" w:rsidR="00BF3E5F" w:rsidRPr="000277CC" w:rsidRDefault="00F2670D">
      <w:pPr>
        <w:pStyle w:val="ListParagraph"/>
        <w:numPr>
          <w:ilvl w:val="0"/>
          <w:numId w:val="38"/>
        </w:numPr>
        <w:spacing w:line="390" w:lineRule="auto"/>
        <w:ind w:right="160"/>
        <w:jc w:val="both"/>
        <w:rPr>
          <w:sz w:val="16"/>
          <w:szCs w:val="16"/>
          <w:rPrChange w:id="340" w:author="Kaxiong" w:date="2021-06-09T11:17:00Z">
            <w:rPr/>
          </w:rPrChange>
        </w:rPr>
        <w:pPrChange w:id="341" w:author="Kaxiong" w:date="2021-06-09T11:17:00Z">
          <w:pPr>
            <w:spacing w:line="390" w:lineRule="auto"/>
            <w:ind w:left="720" w:right="160"/>
            <w:jc w:val="both"/>
          </w:pPr>
        </w:pPrChange>
      </w:pPr>
      <w:proofErr w:type="spellStart"/>
      <w:r w:rsidRPr="000277CC">
        <w:rPr>
          <w:rFonts w:ascii="Arial" w:eastAsia="Arial" w:hAnsi="Arial" w:cs="Arial"/>
          <w:sz w:val="16"/>
          <w:szCs w:val="16"/>
          <w:rPrChange w:id="342" w:author="Kaxiong" w:date="2021-06-09T11:17:00Z">
            <w:rPr>
              <w:rFonts w:eastAsia="Arial"/>
            </w:rPr>
          </w:rPrChange>
        </w:rPr>
        <w:t>Ua</w:t>
      </w:r>
      <w:proofErr w:type="spellEnd"/>
      <w:r w:rsidRPr="000277CC">
        <w:rPr>
          <w:rFonts w:ascii="Arial" w:eastAsia="Arial" w:hAnsi="Arial" w:cs="Arial"/>
          <w:sz w:val="16"/>
          <w:szCs w:val="16"/>
          <w:rPrChange w:id="343" w:author="Kaxiong" w:date="2021-06-09T11:17:00Z">
            <w:rPr>
              <w:rFonts w:eastAsia="Arial"/>
            </w:rPr>
          </w:rPrChange>
        </w:rPr>
        <w:t xml:space="preserve"> </w:t>
      </w:r>
      <w:proofErr w:type="spellStart"/>
      <w:r w:rsidRPr="000277CC">
        <w:rPr>
          <w:rFonts w:ascii="Arial" w:eastAsia="Arial" w:hAnsi="Arial" w:cs="Arial"/>
          <w:sz w:val="16"/>
          <w:szCs w:val="16"/>
          <w:rPrChange w:id="344" w:author="Kaxiong" w:date="2021-06-09T11:17:00Z">
            <w:rPr>
              <w:rFonts w:eastAsia="Arial"/>
            </w:rPr>
          </w:rPrChange>
        </w:rPr>
        <w:t>raws</w:t>
      </w:r>
      <w:proofErr w:type="spellEnd"/>
      <w:r w:rsidRPr="000277CC">
        <w:rPr>
          <w:rFonts w:ascii="Arial" w:eastAsia="Arial" w:hAnsi="Arial" w:cs="Arial"/>
          <w:sz w:val="16"/>
          <w:szCs w:val="16"/>
          <w:rPrChange w:id="345" w:author="Kaxiong" w:date="2021-06-09T11:17:00Z">
            <w:rPr>
              <w:rFonts w:eastAsia="Arial"/>
            </w:rPr>
          </w:rPrChange>
        </w:rPr>
        <w:t xml:space="preserve"> li </w:t>
      </w:r>
      <w:ins w:id="346" w:author="Kaxiong" w:date="2021-06-09T11:19:00Z">
        <w:r w:rsidR="000277CC">
          <w:rPr>
            <w:rFonts w:ascii="Arial" w:eastAsia="Arial" w:hAnsi="Arial" w:cs="Arial"/>
            <w:sz w:val="16"/>
            <w:szCs w:val="16"/>
          </w:rPr>
          <w:t xml:space="preserve">cov </w:t>
        </w:r>
      </w:ins>
      <w:proofErr w:type="spellStart"/>
      <w:r w:rsidRPr="000277CC">
        <w:rPr>
          <w:rFonts w:ascii="Arial" w:eastAsia="Arial" w:hAnsi="Arial" w:cs="Arial"/>
          <w:sz w:val="16"/>
          <w:szCs w:val="16"/>
          <w:rPrChange w:id="347" w:author="Kaxiong" w:date="2021-06-09T11:17:00Z">
            <w:rPr>
              <w:rFonts w:eastAsia="Arial"/>
            </w:rPr>
          </w:rPrChange>
        </w:rPr>
        <w:t>kev</w:t>
      </w:r>
      <w:proofErr w:type="spellEnd"/>
      <w:r w:rsidRPr="000277CC">
        <w:rPr>
          <w:rFonts w:ascii="Arial" w:eastAsia="Arial" w:hAnsi="Arial" w:cs="Arial"/>
          <w:sz w:val="16"/>
          <w:szCs w:val="16"/>
          <w:rPrChange w:id="348" w:author="Kaxiong" w:date="2021-06-09T11:17:00Z">
            <w:rPr>
              <w:rFonts w:eastAsia="Arial"/>
            </w:rPr>
          </w:rPrChange>
        </w:rPr>
        <w:t xml:space="preserve"> </w:t>
      </w:r>
      <w:proofErr w:type="spellStart"/>
      <w:r w:rsidRPr="000277CC">
        <w:rPr>
          <w:rFonts w:ascii="Arial" w:eastAsia="Arial" w:hAnsi="Arial" w:cs="Arial"/>
          <w:sz w:val="16"/>
          <w:szCs w:val="16"/>
          <w:rPrChange w:id="349" w:author="Kaxiong" w:date="2021-06-09T11:17:00Z">
            <w:rPr>
              <w:rFonts w:eastAsia="Arial"/>
            </w:rPr>
          </w:rPrChange>
        </w:rPr>
        <w:t>ua</w:t>
      </w:r>
      <w:proofErr w:type="spellEnd"/>
      <w:r w:rsidRPr="000277CC">
        <w:rPr>
          <w:rFonts w:ascii="Arial" w:eastAsia="Arial" w:hAnsi="Arial" w:cs="Arial"/>
          <w:sz w:val="16"/>
          <w:szCs w:val="16"/>
          <w:rPrChange w:id="350" w:author="Kaxiong" w:date="2021-06-09T11:17:00Z">
            <w:rPr>
              <w:rFonts w:eastAsia="Arial"/>
            </w:rPr>
          </w:rPrChange>
        </w:rPr>
        <w:t xml:space="preserve"> </w:t>
      </w:r>
      <w:proofErr w:type="spellStart"/>
      <w:r w:rsidRPr="000277CC">
        <w:rPr>
          <w:rFonts w:ascii="Arial" w:eastAsia="Arial" w:hAnsi="Arial" w:cs="Arial"/>
          <w:sz w:val="16"/>
          <w:szCs w:val="16"/>
          <w:rPrChange w:id="351" w:author="Kaxiong" w:date="2021-06-09T11:17:00Z">
            <w:rPr>
              <w:rFonts w:eastAsia="Arial"/>
            </w:rPr>
          </w:rPrChange>
        </w:rPr>
        <w:t>liaj</w:t>
      </w:r>
      <w:proofErr w:type="spellEnd"/>
      <w:r w:rsidRPr="000277CC">
        <w:rPr>
          <w:rFonts w:ascii="Arial" w:eastAsia="Arial" w:hAnsi="Arial" w:cs="Arial"/>
          <w:sz w:val="16"/>
          <w:szCs w:val="16"/>
          <w:rPrChange w:id="352" w:author="Kaxiong" w:date="2021-06-09T11:17:00Z">
            <w:rPr>
              <w:rFonts w:eastAsia="Arial"/>
            </w:rPr>
          </w:rPrChange>
        </w:rPr>
        <w:t xml:space="preserve"> </w:t>
      </w:r>
      <w:proofErr w:type="spellStart"/>
      <w:r w:rsidRPr="000277CC">
        <w:rPr>
          <w:rFonts w:ascii="Arial" w:eastAsia="Arial" w:hAnsi="Arial" w:cs="Arial"/>
          <w:sz w:val="16"/>
          <w:szCs w:val="16"/>
          <w:rPrChange w:id="353" w:author="Kaxiong" w:date="2021-06-09T11:17:00Z">
            <w:rPr>
              <w:rFonts w:eastAsia="Arial"/>
            </w:rPr>
          </w:rPrChange>
        </w:rPr>
        <w:t>ua</w:t>
      </w:r>
      <w:proofErr w:type="spellEnd"/>
      <w:r w:rsidRPr="000277CC">
        <w:rPr>
          <w:rFonts w:ascii="Arial" w:eastAsia="Arial" w:hAnsi="Arial" w:cs="Arial"/>
          <w:sz w:val="16"/>
          <w:szCs w:val="16"/>
          <w:rPrChange w:id="354" w:author="Kaxiong" w:date="2021-06-09T11:17:00Z">
            <w:rPr>
              <w:rFonts w:eastAsia="Arial"/>
            </w:rPr>
          </w:rPrChange>
        </w:rPr>
        <w:t xml:space="preserve"> </w:t>
      </w:r>
      <w:proofErr w:type="spellStart"/>
      <w:r w:rsidRPr="000277CC">
        <w:rPr>
          <w:rFonts w:ascii="Arial" w:eastAsia="Arial" w:hAnsi="Arial" w:cs="Arial"/>
          <w:sz w:val="16"/>
          <w:szCs w:val="16"/>
          <w:rPrChange w:id="355" w:author="Kaxiong" w:date="2021-06-09T11:17:00Z">
            <w:rPr>
              <w:rFonts w:eastAsia="Arial"/>
            </w:rPr>
          </w:rPrChange>
        </w:rPr>
        <w:t>teb</w:t>
      </w:r>
      <w:proofErr w:type="spellEnd"/>
      <w:r w:rsidR="00511CD5" w:rsidRPr="000277CC">
        <w:rPr>
          <w:rFonts w:ascii="Arial" w:eastAsia="Arial" w:hAnsi="Arial" w:cs="Arial"/>
          <w:sz w:val="16"/>
          <w:szCs w:val="16"/>
          <w:rPrChange w:id="356" w:author="Kaxiong" w:date="2021-06-09T11:17:00Z">
            <w:rPr>
              <w:rFonts w:eastAsia="Arial"/>
            </w:rPr>
          </w:rPrChange>
        </w:rPr>
        <w:t xml:space="preserve"> </w:t>
      </w:r>
      <w:proofErr w:type="spellStart"/>
      <w:r w:rsidR="00511CD5" w:rsidRPr="000277CC">
        <w:rPr>
          <w:rFonts w:ascii="Arial" w:eastAsia="Arial" w:hAnsi="Arial" w:cs="Arial"/>
          <w:sz w:val="16"/>
          <w:szCs w:val="16"/>
          <w:rPrChange w:id="357" w:author="Kaxiong" w:date="2021-06-09T11:17:00Z">
            <w:rPr>
              <w:rFonts w:eastAsia="Arial"/>
            </w:rPr>
          </w:rPrChange>
        </w:rPr>
        <w:t>uas</w:t>
      </w:r>
      <w:proofErr w:type="spellEnd"/>
      <w:r w:rsidRPr="000277CC">
        <w:rPr>
          <w:rFonts w:ascii="Arial" w:eastAsia="Arial" w:hAnsi="Arial" w:cs="Arial"/>
          <w:sz w:val="16"/>
          <w:szCs w:val="16"/>
          <w:rPrChange w:id="358" w:author="Kaxiong" w:date="2021-06-09T11:17:00Z">
            <w:rPr>
              <w:rFonts w:eastAsia="Arial"/>
            </w:rPr>
          </w:rPrChange>
        </w:rPr>
        <w:t xml:space="preserve"> zoo, </w:t>
      </w:r>
      <w:proofErr w:type="spellStart"/>
      <w:r w:rsidRPr="000277CC">
        <w:rPr>
          <w:rFonts w:ascii="Arial" w:eastAsia="Arial" w:hAnsi="Arial" w:cs="Arial"/>
          <w:sz w:val="16"/>
          <w:szCs w:val="16"/>
          <w:rPrChange w:id="359" w:author="Kaxiong" w:date="2021-06-09T11:17:00Z">
            <w:rPr>
              <w:rFonts w:eastAsia="Arial"/>
            </w:rPr>
          </w:rPrChange>
        </w:rPr>
        <w:t>suav</w:t>
      </w:r>
      <w:proofErr w:type="spellEnd"/>
      <w:r w:rsidRPr="000277CC">
        <w:rPr>
          <w:rFonts w:ascii="Arial" w:eastAsia="Arial" w:hAnsi="Arial" w:cs="Arial"/>
          <w:sz w:val="16"/>
          <w:szCs w:val="16"/>
          <w:rPrChange w:id="360" w:author="Kaxiong" w:date="2021-06-09T11:17:00Z">
            <w:rPr>
              <w:rFonts w:eastAsia="Arial"/>
            </w:rPr>
          </w:rPrChange>
        </w:rPr>
        <w:t xml:space="preserve"> </w:t>
      </w:r>
      <w:proofErr w:type="spellStart"/>
      <w:r w:rsidRPr="000277CC">
        <w:rPr>
          <w:rFonts w:ascii="Arial" w:eastAsia="Arial" w:hAnsi="Arial" w:cs="Arial"/>
          <w:sz w:val="16"/>
          <w:szCs w:val="16"/>
          <w:rPrChange w:id="361" w:author="Kaxiong" w:date="2021-06-09T11:17:00Z">
            <w:rPr>
              <w:rFonts w:eastAsia="Arial"/>
            </w:rPr>
          </w:rPrChange>
        </w:rPr>
        <w:t>nrog</w:t>
      </w:r>
      <w:proofErr w:type="spellEnd"/>
      <w:r w:rsidRPr="000277CC">
        <w:rPr>
          <w:rFonts w:ascii="Arial" w:eastAsia="Arial" w:hAnsi="Arial" w:cs="Arial"/>
          <w:sz w:val="16"/>
          <w:szCs w:val="16"/>
          <w:rPrChange w:id="362" w:author="Kaxiong" w:date="2021-06-09T11:17:00Z">
            <w:rPr>
              <w:rFonts w:eastAsia="Arial"/>
            </w:rPr>
          </w:rPrChange>
        </w:rPr>
        <w:t xml:space="preserve"> </w:t>
      </w:r>
      <w:proofErr w:type="spellStart"/>
      <w:r w:rsidR="00511CD5" w:rsidRPr="000277CC">
        <w:rPr>
          <w:rFonts w:ascii="Arial" w:eastAsia="Arial" w:hAnsi="Arial" w:cs="Arial"/>
          <w:sz w:val="16"/>
          <w:szCs w:val="16"/>
          <w:rPrChange w:id="363" w:author="Kaxiong" w:date="2021-06-09T11:17:00Z">
            <w:rPr>
              <w:rFonts w:eastAsia="Arial"/>
            </w:rPr>
          </w:rPrChange>
        </w:rPr>
        <w:t>kev</w:t>
      </w:r>
      <w:proofErr w:type="spellEnd"/>
      <w:r w:rsidR="00511CD5" w:rsidRPr="000277CC">
        <w:rPr>
          <w:rFonts w:ascii="Arial" w:eastAsia="Arial" w:hAnsi="Arial" w:cs="Arial"/>
          <w:sz w:val="16"/>
          <w:szCs w:val="16"/>
          <w:rPrChange w:id="364" w:author="Kaxiong" w:date="2021-06-09T11:17:00Z">
            <w:rPr>
              <w:rFonts w:eastAsia="Arial"/>
            </w:rPr>
          </w:rPrChange>
        </w:rPr>
        <w:t xml:space="preserve"> </w:t>
      </w:r>
      <w:proofErr w:type="spellStart"/>
      <w:r w:rsidRPr="000277CC">
        <w:rPr>
          <w:rFonts w:ascii="Arial" w:eastAsia="Arial" w:hAnsi="Arial" w:cs="Arial"/>
          <w:sz w:val="16"/>
          <w:szCs w:val="16"/>
          <w:rPrChange w:id="365" w:author="Kaxiong" w:date="2021-06-09T11:17:00Z">
            <w:rPr>
              <w:rFonts w:eastAsia="Arial"/>
            </w:rPr>
          </w:rPrChange>
        </w:rPr>
        <w:t>ua</w:t>
      </w:r>
      <w:proofErr w:type="spellEnd"/>
      <w:r w:rsidRPr="000277CC">
        <w:rPr>
          <w:rFonts w:ascii="Arial" w:eastAsia="Arial" w:hAnsi="Arial" w:cs="Arial"/>
          <w:sz w:val="16"/>
          <w:szCs w:val="16"/>
          <w:rPrChange w:id="366" w:author="Kaxiong" w:date="2021-06-09T11:17:00Z">
            <w:rPr>
              <w:rFonts w:eastAsia="Arial"/>
            </w:rPr>
          </w:rPrChange>
        </w:rPr>
        <w:t xml:space="preserve"> </w:t>
      </w:r>
      <w:proofErr w:type="spellStart"/>
      <w:r w:rsidRPr="000277CC">
        <w:rPr>
          <w:rFonts w:ascii="Arial" w:eastAsia="Arial" w:hAnsi="Arial" w:cs="Arial"/>
          <w:sz w:val="16"/>
          <w:szCs w:val="16"/>
          <w:rPrChange w:id="367" w:author="Kaxiong" w:date="2021-06-09T11:17:00Z">
            <w:rPr>
              <w:rFonts w:eastAsia="Arial"/>
            </w:rPr>
          </w:rPrChange>
        </w:rPr>
        <w:t>raws</w:t>
      </w:r>
      <w:proofErr w:type="spellEnd"/>
      <w:r w:rsidRPr="000277CC">
        <w:rPr>
          <w:rFonts w:ascii="Arial" w:eastAsia="Arial" w:hAnsi="Arial" w:cs="Arial"/>
          <w:sz w:val="16"/>
          <w:szCs w:val="16"/>
          <w:rPrChange w:id="368" w:author="Kaxiong" w:date="2021-06-09T11:17:00Z">
            <w:rPr>
              <w:rFonts w:eastAsia="Arial"/>
            </w:rPr>
          </w:rPrChange>
        </w:rPr>
        <w:t xml:space="preserve"> li </w:t>
      </w:r>
      <w:proofErr w:type="spellStart"/>
      <w:r w:rsidRPr="000277CC">
        <w:rPr>
          <w:rFonts w:ascii="Arial" w:eastAsia="Arial" w:hAnsi="Arial" w:cs="Arial"/>
          <w:sz w:val="16"/>
          <w:szCs w:val="16"/>
          <w:rPrChange w:id="369" w:author="Kaxiong" w:date="2021-06-09T11:17:00Z">
            <w:rPr>
              <w:rFonts w:eastAsia="Arial"/>
            </w:rPr>
          </w:rPrChange>
        </w:rPr>
        <w:t>koj</w:t>
      </w:r>
      <w:proofErr w:type="spellEnd"/>
      <w:r w:rsidRPr="000277CC">
        <w:rPr>
          <w:rFonts w:ascii="Arial" w:eastAsia="Arial" w:hAnsi="Arial" w:cs="Arial"/>
          <w:sz w:val="16"/>
          <w:szCs w:val="16"/>
          <w:rPrChange w:id="370" w:author="Kaxiong" w:date="2021-06-09T11:17:00Z">
            <w:rPr>
              <w:rFonts w:eastAsia="Arial"/>
            </w:rPr>
          </w:rPrChange>
        </w:rPr>
        <w:t xml:space="preserve"> </w:t>
      </w:r>
      <w:proofErr w:type="spellStart"/>
      <w:r w:rsidRPr="000277CC">
        <w:rPr>
          <w:rFonts w:ascii="Arial" w:eastAsia="Arial" w:hAnsi="Arial" w:cs="Arial"/>
          <w:sz w:val="16"/>
          <w:szCs w:val="16"/>
          <w:rPrChange w:id="371" w:author="Kaxiong" w:date="2021-06-09T11:17:00Z">
            <w:rPr>
              <w:rFonts w:eastAsia="Arial"/>
            </w:rPr>
          </w:rPrChange>
        </w:rPr>
        <w:t>lub</w:t>
      </w:r>
      <w:proofErr w:type="spellEnd"/>
      <w:r w:rsidRPr="000277CC">
        <w:rPr>
          <w:rFonts w:ascii="Arial" w:eastAsia="Arial" w:hAnsi="Arial" w:cs="Arial"/>
          <w:sz w:val="16"/>
          <w:szCs w:val="16"/>
          <w:rPrChange w:id="372" w:author="Kaxiong" w:date="2021-06-09T11:17:00Z">
            <w:rPr>
              <w:rFonts w:eastAsia="Arial"/>
            </w:rPr>
          </w:rPrChange>
        </w:rPr>
        <w:t xml:space="preserve"> </w:t>
      </w:r>
      <w:proofErr w:type="spellStart"/>
      <w:r w:rsidRPr="000277CC">
        <w:rPr>
          <w:rFonts w:ascii="Arial" w:eastAsia="Arial" w:hAnsi="Arial" w:cs="Arial"/>
          <w:sz w:val="16"/>
          <w:szCs w:val="16"/>
          <w:rPrChange w:id="373" w:author="Kaxiong" w:date="2021-06-09T11:17:00Z">
            <w:rPr>
              <w:rFonts w:eastAsia="Arial"/>
            </w:rPr>
          </w:rPrChange>
        </w:rPr>
        <w:t>peev</w:t>
      </w:r>
      <w:proofErr w:type="spellEnd"/>
      <w:r w:rsidRPr="000277CC">
        <w:rPr>
          <w:rFonts w:ascii="Arial" w:eastAsia="Arial" w:hAnsi="Arial" w:cs="Arial"/>
          <w:sz w:val="16"/>
          <w:szCs w:val="16"/>
          <w:rPrChange w:id="374" w:author="Kaxiong" w:date="2021-06-09T11:17:00Z">
            <w:rPr>
              <w:rFonts w:eastAsia="Arial"/>
            </w:rPr>
          </w:rPrChange>
        </w:rPr>
        <w:t xml:space="preserve"> </w:t>
      </w:r>
      <w:proofErr w:type="spellStart"/>
      <w:r w:rsidRPr="000277CC">
        <w:rPr>
          <w:rFonts w:ascii="Arial" w:eastAsia="Arial" w:hAnsi="Arial" w:cs="Arial"/>
          <w:sz w:val="16"/>
          <w:szCs w:val="16"/>
          <w:rPrChange w:id="375" w:author="Kaxiong" w:date="2021-06-09T11:17:00Z">
            <w:rPr>
              <w:rFonts w:eastAsia="Arial"/>
            </w:rPr>
          </w:rPrChange>
        </w:rPr>
        <w:t>xwm</w:t>
      </w:r>
      <w:proofErr w:type="spellEnd"/>
      <w:ins w:id="376" w:author="Kaxiong" w:date="2021-06-09T11:21:00Z">
        <w:r w:rsidR="00F6101D" w:rsidRPr="00F6101D">
          <w:rPr>
            <w:rFonts w:ascii="Arial" w:eastAsia="Arial" w:hAnsi="Arial" w:cs="Arial"/>
            <w:sz w:val="16"/>
            <w:szCs w:val="16"/>
          </w:rPr>
          <w:t xml:space="preserve"> </w:t>
        </w:r>
        <w:proofErr w:type="spellStart"/>
        <w:r w:rsidR="00F6101D">
          <w:rPr>
            <w:rFonts w:ascii="Arial" w:eastAsia="Arial" w:hAnsi="Arial" w:cs="Arial"/>
            <w:sz w:val="16"/>
            <w:szCs w:val="16"/>
          </w:rPr>
          <w:t>uas</w:t>
        </w:r>
        <w:proofErr w:type="spellEnd"/>
        <w:r w:rsidR="00F6101D">
          <w:rPr>
            <w:rFonts w:ascii="Arial" w:eastAsia="Arial" w:hAnsi="Arial" w:cs="Arial"/>
            <w:sz w:val="16"/>
            <w:szCs w:val="16"/>
          </w:rPr>
          <w:t xml:space="preserve"> zoo </w:t>
        </w:r>
        <w:proofErr w:type="spellStart"/>
        <w:r w:rsidR="00F6101D">
          <w:rPr>
            <w:rFonts w:ascii="Arial" w:eastAsia="Arial" w:hAnsi="Arial" w:cs="Arial"/>
            <w:sz w:val="16"/>
            <w:szCs w:val="16"/>
          </w:rPr>
          <w:t>tshaj</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plaws</w:t>
        </w:r>
      </w:ins>
      <w:proofErr w:type="spellEnd"/>
      <w:r w:rsidRPr="000277CC">
        <w:rPr>
          <w:rFonts w:ascii="Arial" w:eastAsia="Arial" w:hAnsi="Arial" w:cs="Arial"/>
          <w:sz w:val="16"/>
          <w:szCs w:val="16"/>
          <w:rPrChange w:id="377" w:author="Kaxiong" w:date="2021-06-09T11:17:00Z">
            <w:rPr>
              <w:rFonts w:eastAsia="Arial"/>
            </w:rPr>
          </w:rPrChange>
        </w:rPr>
        <w:t xml:space="preserve"> </w:t>
      </w:r>
      <w:proofErr w:type="spellStart"/>
      <w:r w:rsidRPr="000277CC">
        <w:rPr>
          <w:rFonts w:ascii="Arial" w:eastAsia="Arial" w:hAnsi="Arial" w:cs="Arial"/>
          <w:sz w:val="16"/>
          <w:szCs w:val="16"/>
          <w:rPrChange w:id="378" w:author="Kaxiong" w:date="2021-06-09T11:17:00Z">
            <w:rPr>
              <w:rFonts w:eastAsia="Arial"/>
            </w:rPr>
          </w:rPrChange>
        </w:rPr>
        <w:t>nrog</w:t>
      </w:r>
      <w:proofErr w:type="spellEnd"/>
      <w:r w:rsidRPr="000277CC">
        <w:rPr>
          <w:rFonts w:ascii="Arial" w:eastAsia="Arial" w:hAnsi="Arial" w:cs="Arial"/>
          <w:sz w:val="16"/>
          <w:szCs w:val="16"/>
          <w:rPrChange w:id="379" w:author="Kaxiong" w:date="2021-06-09T11:17:00Z">
            <w:rPr>
              <w:rFonts w:eastAsia="Arial"/>
            </w:rPr>
          </w:rPrChange>
        </w:rPr>
        <w:t xml:space="preserve"> </w:t>
      </w:r>
      <w:proofErr w:type="spellStart"/>
      <w:ins w:id="380" w:author="Kaxiong" w:date="2021-06-09T11:23:00Z">
        <w:r w:rsidR="00F6101D">
          <w:rPr>
            <w:rFonts w:ascii="Arial" w:eastAsia="Arial" w:hAnsi="Arial" w:cs="Arial"/>
            <w:sz w:val="16"/>
            <w:szCs w:val="16"/>
          </w:rPr>
          <w:t>t</w:t>
        </w:r>
      </w:ins>
      <w:del w:id="381" w:author="Kaxiong" w:date="2021-06-09T11:23:00Z">
        <w:r w:rsidRPr="000277CC" w:rsidDel="00F6101D">
          <w:rPr>
            <w:rFonts w:ascii="Arial" w:eastAsia="Arial" w:hAnsi="Arial" w:cs="Arial"/>
            <w:sz w:val="16"/>
            <w:szCs w:val="16"/>
            <w:rPrChange w:id="382" w:author="Kaxiong" w:date="2021-06-09T11:17:00Z">
              <w:rPr>
                <w:rFonts w:eastAsia="Arial"/>
              </w:rPr>
            </w:rPrChange>
          </w:rPr>
          <w:delText>T</w:delText>
        </w:r>
      </w:del>
      <w:r w:rsidRPr="000277CC">
        <w:rPr>
          <w:rFonts w:ascii="Arial" w:eastAsia="Arial" w:hAnsi="Arial" w:cs="Arial"/>
          <w:sz w:val="16"/>
          <w:szCs w:val="16"/>
          <w:rPrChange w:id="383" w:author="Kaxiong" w:date="2021-06-09T11:17:00Z">
            <w:rPr>
              <w:rFonts w:eastAsia="Arial"/>
            </w:rPr>
          </w:rPrChange>
        </w:rPr>
        <w:t>soom</w:t>
      </w:r>
      <w:proofErr w:type="spellEnd"/>
      <w:r w:rsidR="00511CD5" w:rsidRPr="000277CC">
        <w:rPr>
          <w:rFonts w:ascii="Arial" w:eastAsia="Arial" w:hAnsi="Arial" w:cs="Arial"/>
          <w:sz w:val="16"/>
          <w:szCs w:val="16"/>
          <w:rPrChange w:id="384" w:author="Kaxiong" w:date="2021-06-09T11:17:00Z">
            <w:rPr>
              <w:rFonts w:eastAsia="Arial"/>
            </w:rPr>
          </w:rPrChange>
        </w:rPr>
        <w:t xml:space="preserve"> </w:t>
      </w:r>
      <w:proofErr w:type="spellStart"/>
      <w:r w:rsidRPr="000277CC">
        <w:rPr>
          <w:rFonts w:ascii="Arial" w:eastAsia="Arial" w:hAnsi="Arial" w:cs="Arial"/>
          <w:sz w:val="16"/>
          <w:szCs w:val="16"/>
          <w:rPrChange w:id="385" w:author="Kaxiong" w:date="2021-06-09T11:17:00Z">
            <w:rPr>
              <w:rFonts w:eastAsia="Arial"/>
            </w:rPr>
          </w:rPrChange>
        </w:rPr>
        <w:t>fwv</w:t>
      </w:r>
      <w:proofErr w:type="spellEnd"/>
      <w:r w:rsidRPr="000277CC">
        <w:rPr>
          <w:rFonts w:ascii="Arial" w:eastAsia="Arial" w:hAnsi="Arial" w:cs="Arial"/>
          <w:sz w:val="16"/>
          <w:szCs w:val="16"/>
          <w:rPrChange w:id="386" w:author="Kaxiong" w:date="2021-06-09T11:17:00Z">
            <w:rPr>
              <w:rFonts w:eastAsia="Arial"/>
            </w:rPr>
          </w:rPrChange>
        </w:rPr>
        <w:t xml:space="preserve"> </w:t>
      </w:r>
      <w:ins w:id="387" w:author="Kaxiong" w:date="2021-06-09T11:23:00Z">
        <w:r w:rsidR="00F6101D">
          <w:rPr>
            <w:rFonts w:ascii="Arial" w:eastAsia="Arial" w:hAnsi="Arial" w:cs="Arial"/>
            <w:sz w:val="16"/>
            <w:szCs w:val="16"/>
          </w:rPr>
          <w:t xml:space="preserve">Kev </w:t>
        </w:r>
        <w:proofErr w:type="spellStart"/>
        <w:r w:rsidR="00F6101D">
          <w:rPr>
            <w:rFonts w:ascii="Arial" w:eastAsia="Arial" w:hAnsi="Arial" w:cs="Arial"/>
            <w:sz w:val="16"/>
            <w:szCs w:val="16"/>
          </w:rPr>
          <w:t>Ua</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Zaub</w:t>
        </w:r>
        <w:proofErr w:type="spellEnd"/>
        <w:r w:rsidR="00F6101D">
          <w:rPr>
            <w:rFonts w:ascii="Arial" w:eastAsia="Arial" w:hAnsi="Arial" w:cs="Arial"/>
            <w:sz w:val="16"/>
            <w:szCs w:val="16"/>
          </w:rPr>
          <w:t xml:space="preserve"> Mov </w:t>
        </w:r>
        <w:proofErr w:type="spellStart"/>
        <w:r w:rsidR="00F6101D">
          <w:rPr>
            <w:rFonts w:ascii="Arial" w:eastAsia="Arial" w:hAnsi="Arial" w:cs="Arial"/>
            <w:sz w:val="16"/>
            <w:szCs w:val="16"/>
          </w:rPr>
          <w:t>Ny</w:t>
        </w:r>
      </w:ins>
      <w:ins w:id="388" w:author="Kaxiong" w:date="2021-06-09T11:24:00Z">
        <w:r w:rsidR="00F6101D">
          <w:rPr>
            <w:rFonts w:ascii="Arial" w:eastAsia="Arial" w:hAnsi="Arial" w:cs="Arial"/>
            <w:sz w:val="16"/>
            <w:szCs w:val="16"/>
          </w:rPr>
          <w:t>ab</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Xeeb</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Tiam</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Tshiab</w:t>
        </w:r>
      </w:ins>
      <w:proofErr w:type="spellEnd"/>
      <w:del w:id="389" w:author="Kaxiong" w:date="2021-06-09T11:24:00Z">
        <w:r w:rsidRPr="000277CC" w:rsidDel="00F6101D">
          <w:rPr>
            <w:rFonts w:ascii="Arial" w:eastAsia="Arial" w:hAnsi="Arial" w:cs="Arial"/>
            <w:sz w:val="16"/>
            <w:szCs w:val="16"/>
            <w:rPrChange w:id="390" w:author="Kaxiong" w:date="2021-06-09T11:17:00Z">
              <w:rPr>
                <w:rFonts w:eastAsia="Arial"/>
              </w:rPr>
            </w:rPrChange>
          </w:rPr>
          <w:delText>Txoj Cai Kev Nyab Xeeb</w:delText>
        </w:r>
      </w:del>
      <w:r w:rsidRPr="000277CC">
        <w:rPr>
          <w:rFonts w:ascii="Arial" w:eastAsia="Arial" w:hAnsi="Arial" w:cs="Arial"/>
          <w:sz w:val="16"/>
          <w:szCs w:val="16"/>
          <w:rPrChange w:id="391" w:author="Kaxiong" w:date="2021-06-09T11:17:00Z">
            <w:rPr>
              <w:rFonts w:eastAsia="Arial"/>
            </w:rPr>
          </w:rPrChange>
        </w:rPr>
        <w:t xml:space="preserve"> (</w:t>
      </w:r>
      <w:r w:rsidR="00511CD5" w:rsidRPr="000277CC">
        <w:rPr>
          <w:rFonts w:ascii="Arial" w:hAnsi="Arial" w:cs="Arial"/>
          <w:sz w:val="16"/>
          <w:szCs w:val="16"/>
          <w:rPrChange w:id="392" w:author="Kaxiong" w:date="2021-06-09T11:17:00Z">
            <w:rPr/>
          </w:rPrChange>
        </w:rPr>
        <w:t>Food Safety Modernization Act</w:t>
      </w:r>
      <w:r w:rsidR="00511CD5" w:rsidRPr="000277CC">
        <w:rPr>
          <w:rFonts w:ascii="Arial" w:eastAsia="Arial" w:hAnsi="Arial" w:cs="Arial"/>
          <w:sz w:val="16"/>
          <w:szCs w:val="16"/>
          <w:rPrChange w:id="393" w:author="Kaxiong" w:date="2021-06-09T11:17:00Z">
            <w:rPr>
              <w:rFonts w:eastAsia="Arial"/>
            </w:rPr>
          </w:rPrChange>
        </w:rPr>
        <w:t xml:space="preserve"> </w:t>
      </w:r>
      <w:ins w:id="394" w:author="Kaxiong" w:date="2021-06-09T11:24:00Z">
        <w:r w:rsidR="00F6101D">
          <w:rPr>
            <w:rFonts w:ascii="Arial" w:eastAsia="Arial" w:hAnsi="Arial" w:cs="Arial"/>
            <w:sz w:val="16"/>
            <w:szCs w:val="16"/>
          </w:rPr>
          <w:t>(</w:t>
        </w:r>
      </w:ins>
      <w:r w:rsidRPr="000277CC">
        <w:rPr>
          <w:rFonts w:ascii="Arial" w:eastAsia="Arial" w:hAnsi="Arial" w:cs="Arial"/>
          <w:sz w:val="16"/>
          <w:szCs w:val="16"/>
          <w:rPrChange w:id="395" w:author="Kaxiong" w:date="2021-06-09T11:17:00Z">
            <w:rPr>
              <w:rFonts w:eastAsia="Arial"/>
            </w:rPr>
          </w:rPrChange>
        </w:rPr>
        <w:t>FSMA</w:t>
      </w:r>
      <w:ins w:id="396" w:author="Kaxiong" w:date="2021-06-09T11:24:00Z">
        <w:r w:rsidR="00F6101D">
          <w:rPr>
            <w:rFonts w:ascii="Arial" w:eastAsia="Arial" w:hAnsi="Arial" w:cs="Arial"/>
            <w:sz w:val="16"/>
            <w:szCs w:val="16"/>
          </w:rPr>
          <w:t>)</w:t>
        </w:r>
      </w:ins>
      <w:r w:rsidRPr="000277CC">
        <w:rPr>
          <w:rFonts w:ascii="Arial" w:eastAsia="Arial" w:hAnsi="Arial" w:cs="Arial"/>
          <w:sz w:val="16"/>
          <w:szCs w:val="16"/>
          <w:rPrChange w:id="397" w:author="Kaxiong" w:date="2021-06-09T11:17:00Z">
            <w:rPr>
              <w:rFonts w:eastAsia="Arial"/>
            </w:rPr>
          </w:rPrChange>
        </w:rPr>
        <w:t xml:space="preserve">) </w:t>
      </w:r>
      <w:ins w:id="398" w:author="Kaxiong" w:date="2021-06-09T11:25:00Z">
        <w:r w:rsidR="00F6101D">
          <w:rPr>
            <w:rFonts w:ascii="Arial" w:eastAsia="Arial" w:hAnsi="Arial" w:cs="Arial"/>
            <w:sz w:val="16"/>
            <w:szCs w:val="16"/>
          </w:rPr>
          <w:t>cov</w:t>
        </w:r>
      </w:ins>
      <w:del w:id="399" w:author="Kaxiong" w:date="2021-06-09T11:25:00Z">
        <w:r w:rsidRPr="000277CC" w:rsidDel="00F6101D">
          <w:rPr>
            <w:rFonts w:ascii="Arial" w:eastAsia="Arial" w:hAnsi="Arial" w:cs="Arial"/>
            <w:sz w:val="16"/>
            <w:szCs w:val="16"/>
            <w:rPrChange w:id="400" w:author="Kaxiong" w:date="2021-06-09T11:17:00Z">
              <w:rPr>
                <w:rFonts w:eastAsia="Arial"/>
              </w:rPr>
            </w:rPrChange>
          </w:rPr>
          <w:delText>tus</w:delText>
        </w:r>
      </w:del>
      <w:r w:rsidRPr="000277CC">
        <w:rPr>
          <w:rFonts w:ascii="Arial" w:eastAsia="Arial" w:hAnsi="Arial" w:cs="Arial"/>
          <w:sz w:val="16"/>
          <w:szCs w:val="16"/>
          <w:rPrChange w:id="401" w:author="Kaxiong" w:date="2021-06-09T11:17:00Z">
            <w:rPr>
              <w:rFonts w:eastAsia="Arial"/>
            </w:rPr>
          </w:rPrChange>
        </w:rPr>
        <w:t xml:space="preserve"> </w:t>
      </w:r>
      <w:proofErr w:type="spellStart"/>
      <w:r w:rsidRPr="000277CC">
        <w:rPr>
          <w:rFonts w:ascii="Arial" w:eastAsia="Arial" w:hAnsi="Arial" w:cs="Arial"/>
          <w:sz w:val="16"/>
          <w:szCs w:val="16"/>
          <w:rPrChange w:id="402" w:author="Kaxiong" w:date="2021-06-09T11:17:00Z">
            <w:rPr>
              <w:rFonts w:eastAsia="Arial"/>
            </w:rPr>
          </w:rPrChange>
        </w:rPr>
        <w:t>qauv</w:t>
      </w:r>
      <w:proofErr w:type="spellEnd"/>
      <w:r w:rsidRPr="000277CC">
        <w:rPr>
          <w:rFonts w:ascii="Arial" w:eastAsia="Arial" w:hAnsi="Arial" w:cs="Arial"/>
          <w:sz w:val="16"/>
          <w:szCs w:val="16"/>
          <w:rPrChange w:id="403" w:author="Kaxiong" w:date="2021-06-09T11:17:00Z">
            <w:rPr>
              <w:rFonts w:eastAsia="Arial"/>
            </w:rPr>
          </w:rPrChange>
        </w:rPr>
        <w:t xml:space="preserve"> </w:t>
      </w:r>
      <w:proofErr w:type="spellStart"/>
      <w:r w:rsidRPr="000277CC">
        <w:rPr>
          <w:rFonts w:ascii="Arial" w:eastAsia="Arial" w:hAnsi="Arial" w:cs="Arial"/>
          <w:sz w:val="16"/>
          <w:szCs w:val="16"/>
          <w:rPrChange w:id="404" w:author="Kaxiong" w:date="2021-06-09T11:17:00Z">
            <w:rPr>
              <w:rFonts w:eastAsia="Arial"/>
            </w:rPr>
          </w:rPrChange>
        </w:rPr>
        <w:t>txawm</w:t>
      </w:r>
      <w:proofErr w:type="spellEnd"/>
      <w:r w:rsidRPr="000277CC">
        <w:rPr>
          <w:rFonts w:ascii="Arial" w:eastAsia="Arial" w:hAnsi="Arial" w:cs="Arial"/>
          <w:sz w:val="16"/>
          <w:szCs w:val="16"/>
          <w:rPrChange w:id="405" w:author="Kaxiong" w:date="2021-06-09T11:17:00Z">
            <w:rPr>
              <w:rFonts w:eastAsia="Arial"/>
            </w:rPr>
          </w:rPrChange>
        </w:rPr>
        <w:t xml:space="preserve"> </w:t>
      </w:r>
      <w:proofErr w:type="spellStart"/>
      <w:r w:rsidRPr="000277CC">
        <w:rPr>
          <w:rFonts w:ascii="Arial" w:eastAsia="Arial" w:hAnsi="Arial" w:cs="Arial"/>
          <w:sz w:val="16"/>
          <w:szCs w:val="16"/>
          <w:rPrChange w:id="406" w:author="Kaxiong" w:date="2021-06-09T11:17:00Z">
            <w:rPr>
              <w:rFonts w:eastAsia="Arial"/>
            </w:rPr>
          </w:rPrChange>
        </w:rPr>
        <w:t>tias</w:t>
      </w:r>
      <w:proofErr w:type="spellEnd"/>
      <w:r w:rsidRPr="000277CC">
        <w:rPr>
          <w:rFonts w:ascii="Arial" w:eastAsia="Arial" w:hAnsi="Arial" w:cs="Arial"/>
          <w:sz w:val="16"/>
          <w:szCs w:val="16"/>
          <w:rPrChange w:id="407" w:author="Kaxiong" w:date="2021-06-09T11:17:00Z">
            <w:rPr>
              <w:rFonts w:eastAsia="Arial"/>
            </w:rPr>
          </w:rPrChange>
        </w:rPr>
        <w:t xml:space="preserve"> </w:t>
      </w:r>
      <w:proofErr w:type="spellStart"/>
      <w:r w:rsidRPr="000277CC">
        <w:rPr>
          <w:rFonts w:ascii="Arial" w:eastAsia="Arial" w:hAnsi="Arial" w:cs="Arial"/>
          <w:sz w:val="16"/>
          <w:szCs w:val="16"/>
          <w:rPrChange w:id="408" w:author="Kaxiong" w:date="2021-06-09T11:17:00Z">
            <w:rPr>
              <w:rFonts w:eastAsia="Arial"/>
            </w:rPr>
          </w:rPrChange>
        </w:rPr>
        <w:t>koj</w:t>
      </w:r>
      <w:proofErr w:type="spellEnd"/>
      <w:r w:rsidRPr="000277CC">
        <w:rPr>
          <w:rFonts w:ascii="Arial" w:eastAsia="Arial" w:hAnsi="Arial" w:cs="Arial"/>
          <w:sz w:val="16"/>
          <w:szCs w:val="16"/>
          <w:rPrChange w:id="409" w:author="Kaxiong" w:date="2021-06-09T11:17:00Z">
            <w:rPr>
              <w:rFonts w:eastAsia="Arial"/>
            </w:rPr>
          </w:rPrChange>
        </w:rPr>
        <w:t xml:space="preserve"> </w:t>
      </w:r>
      <w:proofErr w:type="spellStart"/>
      <w:r w:rsidRPr="000277CC">
        <w:rPr>
          <w:rFonts w:ascii="Arial" w:eastAsia="Arial" w:hAnsi="Arial" w:cs="Arial"/>
          <w:sz w:val="16"/>
          <w:szCs w:val="16"/>
          <w:rPrChange w:id="410" w:author="Kaxiong" w:date="2021-06-09T11:17:00Z">
            <w:rPr>
              <w:rFonts w:eastAsia="Arial"/>
            </w:rPr>
          </w:rPrChange>
        </w:rPr>
        <w:t>tsis</w:t>
      </w:r>
      <w:proofErr w:type="spellEnd"/>
      <w:r w:rsidRPr="000277CC">
        <w:rPr>
          <w:rFonts w:ascii="Arial" w:eastAsia="Arial" w:hAnsi="Arial" w:cs="Arial"/>
          <w:sz w:val="16"/>
          <w:szCs w:val="16"/>
          <w:rPrChange w:id="411" w:author="Kaxiong" w:date="2021-06-09T11:17:00Z">
            <w:rPr>
              <w:rFonts w:eastAsia="Arial"/>
            </w:rPr>
          </w:rPrChange>
        </w:rPr>
        <w:t xml:space="preserve"> </w:t>
      </w:r>
      <w:proofErr w:type="spellStart"/>
      <w:r w:rsidR="00511CD5" w:rsidRPr="000277CC">
        <w:rPr>
          <w:rFonts w:ascii="Arial" w:eastAsia="Arial" w:hAnsi="Arial" w:cs="Arial"/>
          <w:sz w:val="16"/>
          <w:szCs w:val="16"/>
          <w:rPrChange w:id="412" w:author="Kaxiong" w:date="2021-06-09T11:17:00Z">
            <w:rPr>
              <w:rFonts w:eastAsia="Arial"/>
            </w:rPr>
          </w:rPrChange>
        </w:rPr>
        <w:t>raug</w:t>
      </w:r>
      <w:proofErr w:type="spellEnd"/>
      <w:r w:rsidRPr="000277CC">
        <w:rPr>
          <w:rFonts w:ascii="Arial" w:eastAsia="Arial" w:hAnsi="Arial" w:cs="Arial"/>
          <w:sz w:val="16"/>
          <w:szCs w:val="16"/>
          <w:rPrChange w:id="413" w:author="Kaxiong" w:date="2021-06-09T11:17:00Z">
            <w:rPr>
              <w:rFonts w:eastAsia="Arial"/>
            </w:rPr>
          </w:rPrChange>
        </w:rPr>
        <w:t xml:space="preserve"> </w:t>
      </w:r>
      <w:proofErr w:type="spellStart"/>
      <w:r w:rsidRPr="000277CC">
        <w:rPr>
          <w:rFonts w:ascii="Arial" w:eastAsia="Arial" w:hAnsi="Arial" w:cs="Arial"/>
          <w:sz w:val="16"/>
          <w:szCs w:val="16"/>
          <w:rPrChange w:id="414" w:author="Kaxiong" w:date="2021-06-09T11:17:00Z">
            <w:rPr>
              <w:rFonts w:eastAsia="Arial"/>
            </w:rPr>
          </w:rPrChange>
        </w:rPr>
        <w:t>yua</w:t>
      </w:r>
      <w:r w:rsidR="00511CD5" w:rsidRPr="000277CC">
        <w:rPr>
          <w:rFonts w:ascii="Arial" w:eastAsia="Arial" w:hAnsi="Arial" w:cs="Arial"/>
          <w:sz w:val="16"/>
          <w:szCs w:val="16"/>
          <w:rPrChange w:id="415" w:author="Kaxiong" w:date="2021-06-09T11:17:00Z">
            <w:rPr>
              <w:rFonts w:eastAsia="Arial"/>
            </w:rPr>
          </w:rPrChange>
        </w:rPr>
        <w:t>m</w:t>
      </w:r>
      <w:proofErr w:type="spellEnd"/>
      <w:r w:rsidR="00511CD5" w:rsidRPr="000277CC">
        <w:rPr>
          <w:rFonts w:ascii="Arial" w:eastAsia="Arial" w:hAnsi="Arial" w:cs="Arial"/>
          <w:sz w:val="16"/>
          <w:szCs w:val="16"/>
          <w:rPrChange w:id="416" w:author="Kaxiong" w:date="2021-06-09T11:17:00Z">
            <w:rPr>
              <w:rFonts w:eastAsia="Arial"/>
            </w:rPr>
          </w:rPrChange>
        </w:rPr>
        <w:t xml:space="preserve"> </w:t>
      </w:r>
      <w:proofErr w:type="spellStart"/>
      <w:r w:rsidR="00511CD5" w:rsidRPr="000277CC">
        <w:rPr>
          <w:rFonts w:ascii="Arial" w:eastAsia="Arial" w:hAnsi="Arial" w:cs="Arial"/>
          <w:sz w:val="16"/>
          <w:szCs w:val="16"/>
          <w:rPrChange w:id="417" w:author="Kaxiong" w:date="2021-06-09T11:17:00Z">
            <w:rPr>
              <w:rFonts w:eastAsia="Arial"/>
            </w:rPr>
          </w:rPrChange>
        </w:rPr>
        <w:t>ntawm</w:t>
      </w:r>
      <w:proofErr w:type="spellEnd"/>
      <w:r w:rsidR="00511CD5" w:rsidRPr="000277CC">
        <w:rPr>
          <w:rFonts w:ascii="Arial" w:eastAsia="Arial" w:hAnsi="Arial" w:cs="Arial"/>
          <w:sz w:val="16"/>
          <w:szCs w:val="16"/>
          <w:rPrChange w:id="418" w:author="Kaxiong" w:date="2021-06-09T11:17:00Z">
            <w:rPr>
              <w:rFonts w:eastAsia="Arial"/>
            </w:rPr>
          </w:rPrChange>
        </w:rPr>
        <w:t xml:space="preserve"> </w:t>
      </w:r>
      <w:proofErr w:type="spellStart"/>
      <w:r w:rsidR="00511CD5" w:rsidRPr="000277CC">
        <w:rPr>
          <w:rFonts w:ascii="Arial" w:eastAsia="Arial" w:hAnsi="Arial" w:cs="Arial"/>
          <w:sz w:val="16"/>
          <w:szCs w:val="16"/>
          <w:rPrChange w:id="419" w:author="Kaxiong" w:date="2021-06-09T11:17:00Z">
            <w:rPr>
              <w:rFonts w:eastAsia="Arial"/>
            </w:rPr>
          </w:rPrChange>
        </w:rPr>
        <w:t>txoj</w:t>
      </w:r>
      <w:proofErr w:type="spellEnd"/>
      <w:r w:rsidRPr="000277CC">
        <w:rPr>
          <w:rFonts w:ascii="Arial" w:eastAsia="Arial" w:hAnsi="Arial" w:cs="Arial"/>
          <w:sz w:val="16"/>
          <w:szCs w:val="16"/>
          <w:rPrChange w:id="420" w:author="Kaxiong" w:date="2021-06-09T11:17:00Z">
            <w:rPr>
              <w:rFonts w:eastAsia="Arial"/>
            </w:rPr>
          </w:rPrChange>
        </w:rPr>
        <w:t xml:space="preserve"> </w:t>
      </w:r>
      <w:proofErr w:type="spellStart"/>
      <w:r w:rsidRPr="000277CC">
        <w:rPr>
          <w:rFonts w:ascii="Arial" w:eastAsia="Arial" w:hAnsi="Arial" w:cs="Arial"/>
          <w:sz w:val="16"/>
          <w:szCs w:val="16"/>
          <w:rPrChange w:id="421" w:author="Kaxiong" w:date="2021-06-09T11:17:00Z">
            <w:rPr>
              <w:rFonts w:eastAsia="Arial"/>
            </w:rPr>
          </w:rPrChange>
        </w:rPr>
        <w:t>kev</w:t>
      </w:r>
      <w:proofErr w:type="spellEnd"/>
      <w:r w:rsidRPr="000277CC">
        <w:rPr>
          <w:rFonts w:ascii="Arial" w:eastAsia="Arial" w:hAnsi="Arial" w:cs="Arial"/>
          <w:sz w:val="16"/>
          <w:szCs w:val="16"/>
          <w:rPrChange w:id="422" w:author="Kaxiong" w:date="2021-06-09T11:17:00Z">
            <w:rPr>
              <w:rFonts w:eastAsia="Arial"/>
            </w:rPr>
          </w:rPrChange>
        </w:rPr>
        <w:t xml:space="preserve"> </w:t>
      </w:r>
      <w:proofErr w:type="spellStart"/>
      <w:r w:rsidRPr="000277CC">
        <w:rPr>
          <w:rFonts w:ascii="Arial" w:eastAsia="Arial" w:hAnsi="Arial" w:cs="Arial"/>
          <w:sz w:val="16"/>
          <w:szCs w:val="16"/>
          <w:rPrChange w:id="423" w:author="Kaxiong" w:date="2021-06-09T11:17:00Z">
            <w:rPr>
              <w:rFonts w:eastAsia="Arial"/>
            </w:rPr>
          </w:rPrChange>
        </w:rPr>
        <w:t>cai</w:t>
      </w:r>
      <w:proofErr w:type="spellEnd"/>
      <w:r w:rsidRPr="000277CC">
        <w:rPr>
          <w:rFonts w:ascii="Arial" w:eastAsia="Arial" w:hAnsi="Arial" w:cs="Arial"/>
          <w:sz w:val="16"/>
          <w:szCs w:val="16"/>
          <w:rPrChange w:id="424" w:author="Kaxiong" w:date="2021-06-09T11:17:00Z">
            <w:rPr>
              <w:rFonts w:eastAsia="Arial"/>
            </w:rPr>
          </w:rPrChange>
        </w:rPr>
        <w:t xml:space="preserve"> </w:t>
      </w:r>
      <w:proofErr w:type="spellStart"/>
      <w:r w:rsidRPr="000277CC">
        <w:rPr>
          <w:rFonts w:ascii="Arial" w:eastAsia="Arial" w:hAnsi="Arial" w:cs="Arial"/>
          <w:sz w:val="16"/>
          <w:szCs w:val="16"/>
          <w:rPrChange w:id="425" w:author="Kaxiong" w:date="2021-06-09T11:17:00Z">
            <w:rPr>
              <w:rFonts w:eastAsia="Arial"/>
            </w:rPr>
          </w:rPrChange>
        </w:rPr>
        <w:t>lij</w:t>
      </w:r>
      <w:proofErr w:type="spellEnd"/>
      <w:r w:rsidRPr="000277CC">
        <w:rPr>
          <w:rFonts w:ascii="Arial" w:eastAsia="Arial" w:hAnsi="Arial" w:cs="Arial"/>
          <w:sz w:val="16"/>
          <w:szCs w:val="16"/>
          <w:rPrChange w:id="426" w:author="Kaxiong" w:date="2021-06-09T11:17:00Z">
            <w:rPr>
              <w:rFonts w:eastAsia="Arial"/>
            </w:rPr>
          </w:rPrChange>
        </w:rPr>
        <w:t xml:space="preserve"> </w:t>
      </w:r>
      <w:proofErr w:type="spellStart"/>
      <w:r w:rsidRPr="000277CC">
        <w:rPr>
          <w:rFonts w:ascii="Arial" w:eastAsia="Arial" w:hAnsi="Arial" w:cs="Arial"/>
          <w:sz w:val="16"/>
          <w:szCs w:val="16"/>
          <w:rPrChange w:id="427" w:author="Kaxiong" w:date="2021-06-09T11:17:00Z">
            <w:rPr>
              <w:rFonts w:eastAsia="Arial"/>
            </w:rPr>
          </w:rPrChange>
        </w:rPr>
        <w:t>choj</w:t>
      </w:r>
      <w:proofErr w:type="spellEnd"/>
      <w:r w:rsidRPr="000277CC">
        <w:rPr>
          <w:rFonts w:ascii="Arial" w:eastAsia="Arial" w:hAnsi="Arial" w:cs="Arial"/>
          <w:sz w:val="16"/>
          <w:szCs w:val="16"/>
          <w:rPrChange w:id="428" w:author="Kaxiong" w:date="2021-06-09T11:17:00Z">
            <w:rPr>
              <w:rFonts w:eastAsia="Arial"/>
            </w:rPr>
          </w:rPrChange>
        </w:rPr>
        <w:t xml:space="preserve"> los </w:t>
      </w:r>
      <w:proofErr w:type="spellStart"/>
      <w:r w:rsidRPr="000277CC">
        <w:rPr>
          <w:rFonts w:ascii="Arial" w:eastAsia="Arial" w:hAnsi="Arial" w:cs="Arial"/>
          <w:sz w:val="16"/>
          <w:szCs w:val="16"/>
          <w:rPrChange w:id="429" w:author="Kaxiong" w:date="2021-06-09T11:17:00Z">
            <w:rPr>
              <w:rFonts w:eastAsia="Arial"/>
            </w:rPr>
          </w:rPrChange>
        </w:rPr>
        <w:t>ua</w:t>
      </w:r>
      <w:proofErr w:type="spellEnd"/>
      <w:r w:rsidRPr="000277CC">
        <w:rPr>
          <w:rFonts w:ascii="Arial" w:eastAsia="Arial" w:hAnsi="Arial" w:cs="Arial"/>
          <w:sz w:val="16"/>
          <w:szCs w:val="16"/>
          <w:rPrChange w:id="430" w:author="Kaxiong" w:date="2021-06-09T11:17:00Z">
            <w:rPr>
              <w:rFonts w:eastAsia="Arial"/>
            </w:rPr>
          </w:rPrChange>
        </w:rPr>
        <w:t xml:space="preserve"> li </w:t>
      </w:r>
      <w:proofErr w:type="spellStart"/>
      <w:r w:rsidRPr="000277CC">
        <w:rPr>
          <w:rFonts w:ascii="Arial" w:eastAsia="Arial" w:hAnsi="Arial" w:cs="Arial"/>
          <w:sz w:val="16"/>
          <w:szCs w:val="16"/>
          <w:rPrChange w:id="431" w:author="Kaxiong" w:date="2021-06-09T11:17:00Z">
            <w:rPr>
              <w:rFonts w:eastAsia="Arial"/>
            </w:rPr>
          </w:rPrChange>
        </w:rPr>
        <w:t>ntaw</w:t>
      </w:r>
      <w:r w:rsidR="00511CD5" w:rsidRPr="000277CC">
        <w:rPr>
          <w:rFonts w:ascii="Arial" w:eastAsia="Arial" w:hAnsi="Arial" w:cs="Arial"/>
          <w:sz w:val="16"/>
          <w:szCs w:val="16"/>
          <w:rPrChange w:id="432" w:author="Kaxiong" w:date="2021-06-09T11:17:00Z">
            <w:rPr>
              <w:rFonts w:eastAsia="Arial"/>
            </w:rPr>
          </w:rPrChange>
        </w:rPr>
        <w:t>v</w:t>
      </w:r>
      <w:proofErr w:type="spellEnd"/>
      <w:r w:rsidRPr="000277CC">
        <w:rPr>
          <w:rFonts w:ascii="Arial" w:eastAsia="Arial" w:hAnsi="Arial" w:cs="Arial"/>
          <w:sz w:val="16"/>
          <w:szCs w:val="16"/>
          <w:rPrChange w:id="433" w:author="Kaxiong" w:date="2021-06-09T11:17:00Z">
            <w:rPr>
              <w:rFonts w:eastAsia="Arial"/>
            </w:rPr>
          </w:rPrChange>
        </w:rPr>
        <w:t>.</w:t>
      </w:r>
    </w:p>
    <w:p w14:paraId="60C013D1" w14:textId="77777777" w:rsidR="00BF3E5F" w:rsidRDefault="00BF3E5F">
      <w:pPr>
        <w:spacing w:line="254" w:lineRule="exact"/>
        <w:rPr>
          <w:sz w:val="20"/>
          <w:szCs w:val="20"/>
        </w:rPr>
      </w:pPr>
    </w:p>
    <w:p w14:paraId="43C51337" w14:textId="2A144902" w:rsidR="00BF3E5F" w:rsidRPr="000277CC" w:rsidRDefault="00F2670D">
      <w:pPr>
        <w:pStyle w:val="ListParagraph"/>
        <w:numPr>
          <w:ilvl w:val="0"/>
          <w:numId w:val="38"/>
        </w:numPr>
        <w:spacing w:line="471" w:lineRule="auto"/>
        <w:ind w:right="160"/>
        <w:jc w:val="both"/>
        <w:rPr>
          <w:sz w:val="16"/>
          <w:szCs w:val="16"/>
          <w:rPrChange w:id="434" w:author="Kaxiong" w:date="2021-06-09T11:18:00Z">
            <w:rPr/>
          </w:rPrChange>
        </w:rPr>
        <w:pPrChange w:id="435" w:author="Kaxiong" w:date="2021-06-09T11:18:00Z">
          <w:pPr>
            <w:spacing w:line="471" w:lineRule="auto"/>
            <w:ind w:left="720" w:right="160"/>
            <w:jc w:val="both"/>
          </w:pPr>
        </w:pPrChange>
      </w:pPr>
      <w:proofErr w:type="spellStart"/>
      <w:r w:rsidRPr="000277CC">
        <w:rPr>
          <w:rFonts w:ascii="Arial" w:eastAsia="Arial" w:hAnsi="Arial" w:cs="Arial"/>
          <w:sz w:val="16"/>
          <w:szCs w:val="16"/>
          <w:rPrChange w:id="436" w:author="Kaxiong" w:date="2021-06-09T11:18:00Z">
            <w:rPr>
              <w:rFonts w:eastAsia="Arial"/>
            </w:rPr>
          </w:rPrChange>
        </w:rPr>
        <w:t>Khaws</w:t>
      </w:r>
      <w:proofErr w:type="spellEnd"/>
      <w:r w:rsidRPr="000277CC">
        <w:rPr>
          <w:rFonts w:ascii="Arial" w:eastAsia="Arial" w:hAnsi="Arial" w:cs="Arial"/>
          <w:sz w:val="16"/>
          <w:szCs w:val="16"/>
          <w:rPrChange w:id="437" w:author="Kaxiong" w:date="2021-06-09T11:18:00Z">
            <w:rPr>
              <w:rFonts w:eastAsia="Arial"/>
            </w:rPr>
          </w:rPrChange>
        </w:rPr>
        <w:t xml:space="preserve"> cov </w:t>
      </w:r>
      <w:proofErr w:type="spellStart"/>
      <w:r w:rsidRPr="000277CC">
        <w:rPr>
          <w:rFonts w:ascii="Arial" w:eastAsia="Arial" w:hAnsi="Arial" w:cs="Arial"/>
          <w:sz w:val="16"/>
          <w:szCs w:val="16"/>
          <w:rPrChange w:id="438" w:author="Kaxiong" w:date="2021-06-09T11:18:00Z">
            <w:rPr>
              <w:rFonts w:eastAsia="Arial"/>
            </w:rPr>
          </w:rPrChange>
        </w:rPr>
        <w:t>ntaub</w:t>
      </w:r>
      <w:proofErr w:type="spellEnd"/>
      <w:r w:rsidRPr="000277CC">
        <w:rPr>
          <w:rFonts w:ascii="Arial" w:eastAsia="Arial" w:hAnsi="Arial" w:cs="Arial"/>
          <w:sz w:val="16"/>
          <w:szCs w:val="16"/>
          <w:rPrChange w:id="439" w:author="Kaxiong" w:date="2021-06-09T11:18:00Z">
            <w:rPr>
              <w:rFonts w:eastAsia="Arial"/>
            </w:rPr>
          </w:rPrChange>
        </w:rPr>
        <w:t xml:space="preserve"> </w:t>
      </w:r>
      <w:proofErr w:type="spellStart"/>
      <w:r w:rsidRPr="000277CC">
        <w:rPr>
          <w:rFonts w:ascii="Arial" w:eastAsia="Arial" w:hAnsi="Arial" w:cs="Arial"/>
          <w:sz w:val="16"/>
          <w:szCs w:val="16"/>
          <w:rPrChange w:id="440" w:author="Kaxiong" w:date="2021-06-09T11:18:00Z">
            <w:rPr>
              <w:rFonts w:eastAsia="Arial"/>
            </w:rPr>
          </w:rPrChange>
        </w:rPr>
        <w:t>ntawv</w:t>
      </w:r>
      <w:proofErr w:type="spellEnd"/>
      <w:r w:rsidRPr="000277CC">
        <w:rPr>
          <w:rFonts w:ascii="Arial" w:eastAsia="Arial" w:hAnsi="Arial" w:cs="Arial"/>
          <w:sz w:val="16"/>
          <w:szCs w:val="16"/>
          <w:rPrChange w:id="441" w:author="Kaxiong" w:date="2021-06-09T11:18:00Z">
            <w:rPr>
              <w:rFonts w:eastAsia="Arial"/>
            </w:rPr>
          </w:rPrChange>
        </w:rPr>
        <w:t xml:space="preserve"> </w:t>
      </w:r>
      <w:proofErr w:type="spellStart"/>
      <w:r w:rsidRPr="000277CC">
        <w:rPr>
          <w:rFonts w:ascii="Arial" w:eastAsia="Arial" w:hAnsi="Arial" w:cs="Arial"/>
          <w:sz w:val="16"/>
          <w:szCs w:val="16"/>
          <w:rPrChange w:id="442" w:author="Kaxiong" w:date="2021-06-09T11:18:00Z">
            <w:rPr>
              <w:rFonts w:eastAsia="Arial"/>
            </w:rPr>
          </w:rPrChange>
        </w:rPr>
        <w:t>ntxaws</w:t>
      </w:r>
      <w:proofErr w:type="spellEnd"/>
      <w:r w:rsidRPr="000277CC">
        <w:rPr>
          <w:rFonts w:ascii="Arial" w:eastAsia="Arial" w:hAnsi="Arial" w:cs="Arial"/>
          <w:sz w:val="16"/>
          <w:szCs w:val="16"/>
          <w:rPrChange w:id="443" w:author="Kaxiong" w:date="2021-06-09T11:18:00Z">
            <w:rPr>
              <w:rFonts w:eastAsia="Arial"/>
            </w:rPr>
          </w:rPrChange>
        </w:rPr>
        <w:t xml:space="preserve"> </w:t>
      </w:r>
      <w:proofErr w:type="spellStart"/>
      <w:r w:rsidRPr="000277CC">
        <w:rPr>
          <w:rFonts w:ascii="Arial" w:eastAsia="Arial" w:hAnsi="Arial" w:cs="Arial"/>
          <w:sz w:val="16"/>
          <w:szCs w:val="16"/>
          <w:rPrChange w:id="444" w:author="Kaxiong" w:date="2021-06-09T11:18:00Z">
            <w:rPr>
              <w:rFonts w:eastAsia="Arial"/>
            </w:rPr>
          </w:rPrChange>
        </w:rPr>
        <w:t>txog</w:t>
      </w:r>
      <w:proofErr w:type="spellEnd"/>
      <w:r w:rsidRPr="000277CC">
        <w:rPr>
          <w:rFonts w:ascii="Arial" w:eastAsia="Arial" w:hAnsi="Arial" w:cs="Arial"/>
          <w:sz w:val="16"/>
          <w:szCs w:val="16"/>
          <w:rPrChange w:id="445" w:author="Kaxiong" w:date="2021-06-09T11:18:00Z">
            <w:rPr>
              <w:rFonts w:eastAsia="Arial"/>
            </w:rPr>
          </w:rPrChange>
        </w:rPr>
        <w:t xml:space="preserve"> </w:t>
      </w:r>
      <w:ins w:id="446" w:author="Kaxiong" w:date="2021-06-09T11:26:00Z">
        <w:r w:rsidR="00F6101D">
          <w:rPr>
            <w:rFonts w:ascii="Arial" w:eastAsia="Arial" w:hAnsi="Arial" w:cs="Arial"/>
            <w:sz w:val="16"/>
            <w:szCs w:val="16"/>
          </w:rPr>
          <w:t xml:space="preserve">cov </w:t>
        </w:r>
      </w:ins>
      <w:proofErr w:type="spellStart"/>
      <w:r w:rsidRPr="000277CC">
        <w:rPr>
          <w:rFonts w:ascii="Arial" w:eastAsia="Arial" w:hAnsi="Arial" w:cs="Arial"/>
          <w:sz w:val="16"/>
          <w:szCs w:val="16"/>
          <w:rPrChange w:id="447" w:author="Kaxiong" w:date="2021-06-09T11:18:00Z">
            <w:rPr>
              <w:rFonts w:eastAsia="Arial"/>
            </w:rPr>
          </w:rPrChange>
        </w:rPr>
        <w:t>kev</w:t>
      </w:r>
      <w:proofErr w:type="spellEnd"/>
      <w:r w:rsidRPr="000277CC">
        <w:rPr>
          <w:rFonts w:ascii="Arial" w:eastAsia="Arial" w:hAnsi="Arial" w:cs="Arial"/>
          <w:sz w:val="16"/>
          <w:szCs w:val="16"/>
          <w:rPrChange w:id="448" w:author="Kaxiong" w:date="2021-06-09T11:18:00Z">
            <w:rPr>
              <w:rFonts w:eastAsia="Arial"/>
            </w:rPr>
          </w:rPrChange>
        </w:rPr>
        <w:t xml:space="preserve"> </w:t>
      </w:r>
      <w:proofErr w:type="spellStart"/>
      <w:r w:rsidRPr="000277CC">
        <w:rPr>
          <w:rFonts w:ascii="Arial" w:eastAsia="Arial" w:hAnsi="Arial" w:cs="Arial"/>
          <w:sz w:val="16"/>
          <w:szCs w:val="16"/>
          <w:rPrChange w:id="449" w:author="Kaxiong" w:date="2021-06-09T11:18:00Z">
            <w:rPr>
              <w:rFonts w:eastAsia="Arial"/>
            </w:rPr>
          </w:rPrChange>
        </w:rPr>
        <w:t>ua</w:t>
      </w:r>
      <w:proofErr w:type="spellEnd"/>
      <w:r w:rsidRPr="000277CC">
        <w:rPr>
          <w:rFonts w:ascii="Arial" w:eastAsia="Arial" w:hAnsi="Arial" w:cs="Arial"/>
          <w:sz w:val="16"/>
          <w:szCs w:val="16"/>
          <w:rPrChange w:id="450" w:author="Kaxiong" w:date="2021-06-09T11:18:00Z">
            <w:rPr>
              <w:rFonts w:eastAsia="Arial"/>
            </w:rPr>
          </w:rPrChange>
        </w:rPr>
        <w:t xml:space="preserve"> </w:t>
      </w:r>
      <w:proofErr w:type="spellStart"/>
      <w:r w:rsidRPr="000277CC">
        <w:rPr>
          <w:rFonts w:ascii="Arial" w:eastAsia="Arial" w:hAnsi="Arial" w:cs="Arial"/>
          <w:sz w:val="16"/>
          <w:szCs w:val="16"/>
          <w:rPrChange w:id="451" w:author="Kaxiong" w:date="2021-06-09T11:18:00Z">
            <w:rPr>
              <w:rFonts w:eastAsia="Arial"/>
            </w:rPr>
          </w:rPrChange>
        </w:rPr>
        <w:t>hauj</w:t>
      </w:r>
      <w:proofErr w:type="spellEnd"/>
      <w:r w:rsidR="006A62B6" w:rsidRPr="000277CC">
        <w:rPr>
          <w:rFonts w:ascii="Arial" w:eastAsia="Arial" w:hAnsi="Arial" w:cs="Arial"/>
          <w:sz w:val="16"/>
          <w:szCs w:val="16"/>
          <w:rPrChange w:id="452" w:author="Kaxiong" w:date="2021-06-09T11:18:00Z">
            <w:rPr>
              <w:rFonts w:eastAsia="Arial"/>
            </w:rPr>
          </w:rPrChange>
        </w:rPr>
        <w:t xml:space="preserve"> </w:t>
      </w:r>
      <w:proofErr w:type="spellStart"/>
      <w:r w:rsidRPr="000277CC">
        <w:rPr>
          <w:rFonts w:ascii="Arial" w:eastAsia="Arial" w:hAnsi="Arial" w:cs="Arial"/>
          <w:sz w:val="16"/>
          <w:szCs w:val="16"/>
          <w:rPrChange w:id="453" w:author="Kaxiong" w:date="2021-06-09T11:18:00Z">
            <w:rPr>
              <w:rFonts w:eastAsia="Arial"/>
            </w:rPr>
          </w:rPrChange>
        </w:rPr>
        <w:t>lwm</w:t>
      </w:r>
      <w:proofErr w:type="spellEnd"/>
      <w:r w:rsidRPr="000277CC">
        <w:rPr>
          <w:rFonts w:ascii="Arial" w:eastAsia="Arial" w:hAnsi="Arial" w:cs="Arial"/>
          <w:sz w:val="16"/>
          <w:szCs w:val="16"/>
          <w:rPrChange w:id="454" w:author="Kaxiong" w:date="2021-06-09T11:18:00Z">
            <w:rPr>
              <w:rFonts w:eastAsia="Arial"/>
            </w:rPr>
          </w:rPrChange>
        </w:rPr>
        <w:t xml:space="preserve"> </w:t>
      </w:r>
      <w:proofErr w:type="spellStart"/>
      <w:r w:rsidRPr="000277CC">
        <w:rPr>
          <w:rFonts w:ascii="Arial" w:eastAsia="Arial" w:hAnsi="Arial" w:cs="Arial"/>
          <w:sz w:val="16"/>
          <w:szCs w:val="16"/>
          <w:rPrChange w:id="455" w:author="Kaxiong" w:date="2021-06-09T11:18:00Z">
            <w:rPr>
              <w:rFonts w:eastAsia="Arial"/>
            </w:rPr>
          </w:rPrChange>
        </w:rPr>
        <w:t>ua</w:t>
      </w:r>
      <w:proofErr w:type="spellEnd"/>
      <w:r w:rsidRPr="000277CC">
        <w:rPr>
          <w:rFonts w:ascii="Arial" w:eastAsia="Arial" w:hAnsi="Arial" w:cs="Arial"/>
          <w:sz w:val="16"/>
          <w:szCs w:val="16"/>
          <w:rPrChange w:id="456" w:author="Kaxiong" w:date="2021-06-09T11:18:00Z">
            <w:rPr>
              <w:rFonts w:eastAsia="Arial"/>
            </w:rPr>
          </w:rPrChange>
        </w:rPr>
        <w:t xml:space="preserve"> </w:t>
      </w:r>
      <w:proofErr w:type="spellStart"/>
      <w:r w:rsidRPr="000277CC">
        <w:rPr>
          <w:rFonts w:ascii="Arial" w:eastAsia="Arial" w:hAnsi="Arial" w:cs="Arial"/>
          <w:sz w:val="16"/>
          <w:szCs w:val="16"/>
          <w:rPrChange w:id="457" w:author="Kaxiong" w:date="2021-06-09T11:18:00Z">
            <w:rPr>
              <w:rFonts w:eastAsia="Arial"/>
            </w:rPr>
          </w:rPrChange>
        </w:rPr>
        <w:t>liaj</w:t>
      </w:r>
      <w:proofErr w:type="spellEnd"/>
      <w:r w:rsidRPr="000277CC">
        <w:rPr>
          <w:rFonts w:ascii="Arial" w:eastAsia="Arial" w:hAnsi="Arial" w:cs="Arial"/>
          <w:sz w:val="16"/>
          <w:szCs w:val="16"/>
          <w:rPrChange w:id="458" w:author="Kaxiong" w:date="2021-06-09T11:18:00Z">
            <w:rPr>
              <w:rFonts w:eastAsia="Arial"/>
            </w:rPr>
          </w:rPrChange>
        </w:rPr>
        <w:t xml:space="preserve"> </w:t>
      </w:r>
      <w:proofErr w:type="spellStart"/>
      <w:r w:rsidRPr="000277CC">
        <w:rPr>
          <w:rFonts w:ascii="Arial" w:eastAsia="Arial" w:hAnsi="Arial" w:cs="Arial"/>
          <w:sz w:val="16"/>
          <w:szCs w:val="16"/>
          <w:rPrChange w:id="459" w:author="Kaxiong" w:date="2021-06-09T11:18:00Z">
            <w:rPr>
              <w:rFonts w:eastAsia="Arial"/>
            </w:rPr>
          </w:rPrChange>
        </w:rPr>
        <w:t>ua</w:t>
      </w:r>
      <w:proofErr w:type="spellEnd"/>
      <w:r w:rsidRPr="000277CC">
        <w:rPr>
          <w:rFonts w:ascii="Arial" w:eastAsia="Arial" w:hAnsi="Arial" w:cs="Arial"/>
          <w:sz w:val="16"/>
          <w:szCs w:val="16"/>
          <w:rPrChange w:id="460" w:author="Kaxiong" w:date="2021-06-09T11:18:00Z">
            <w:rPr>
              <w:rFonts w:eastAsia="Arial"/>
            </w:rPr>
          </w:rPrChange>
        </w:rPr>
        <w:t xml:space="preserve"> </w:t>
      </w:r>
      <w:proofErr w:type="spellStart"/>
      <w:r w:rsidRPr="000277CC">
        <w:rPr>
          <w:rFonts w:ascii="Arial" w:eastAsia="Arial" w:hAnsi="Arial" w:cs="Arial"/>
          <w:sz w:val="16"/>
          <w:szCs w:val="16"/>
          <w:rPrChange w:id="461" w:author="Kaxiong" w:date="2021-06-09T11:18:00Z">
            <w:rPr>
              <w:rFonts w:eastAsia="Arial"/>
            </w:rPr>
          </w:rPrChange>
        </w:rPr>
        <w:t>teb</w:t>
      </w:r>
      <w:proofErr w:type="spellEnd"/>
      <w:r w:rsidRPr="000277CC">
        <w:rPr>
          <w:rFonts w:ascii="Arial" w:eastAsia="Arial" w:hAnsi="Arial" w:cs="Arial"/>
          <w:sz w:val="16"/>
          <w:szCs w:val="16"/>
          <w:rPrChange w:id="462" w:author="Kaxiong" w:date="2021-06-09T11:18:00Z">
            <w:rPr>
              <w:rFonts w:eastAsia="Arial"/>
            </w:rPr>
          </w:rPrChange>
        </w:rPr>
        <w:t xml:space="preserve"> zoo li </w:t>
      </w:r>
      <w:proofErr w:type="spellStart"/>
      <w:r w:rsidRPr="000277CC">
        <w:rPr>
          <w:rFonts w:ascii="Arial" w:eastAsia="Arial" w:hAnsi="Arial" w:cs="Arial"/>
          <w:sz w:val="16"/>
          <w:szCs w:val="16"/>
          <w:rPrChange w:id="463" w:author="Kaxiong" w:date="2021-06-09T11:18:00Z">
            <w:rPr>
              <w:rFonts w:eastAsia="Arial"/>
            </w:rPr>
          </w:rPrChange>
        </w:rPr>
        <w:t>cas</w:t>
      </w:r>
      <w:proofErr w:type="spellEnd"/>
      <w:r w:rsidRPr="000277CC">
        <w:rPr>
          <w:rFonts w:ascii="Arial" w:eastAsia="Arial" w:hAnsi="Arial" w:cs="Arial"/>
          <w:sz w:val="16"/>
          <w:szCs w:val="16"/>
          <w:rPrChange w:id="464" w:author="Kaxiong" w:date="2021-06-09T11:18:00Z">
            <w:rPr>
              <w:rFonts w:eastAsia="Arial"/>
            </w:rPr>
          </w:rPrChange>
        </w:rPr>
        <w:t xml:space="preserve"> </w:t>
      </w:r>
      <w:proofErr w:type="spellStart"/>
      <w:r w:rsidRPr="000277CC">
        <w:rPr>
          <w:rFonts w:ascii="Arial" w:eastAsia="Arial" w:hAnsi="Arial" w:cs="Arial"/>
          <w:sz w:val="16"/>
          <w:szCs w:val="16"/>
          <w:rPrChange w:id="465" w:author="Kaxiong" w:date="2021-06-09T11:18:00Z">
            <w:rPr>
              <w:rFonts w:eastAsia="Arial"/>
            </w:rPr>
          </w:rPrChange>
        </w:rPr>
        <w:t>thiab</w:t>
      </w:r>
      <w:proofErr w:type="spellEnd"/>
      <w:r w:rsidRPr="000277CC">
        <w:rPr>
          <w:rFonts w:ascii="Arial" w:eastAsia="Arial" w:hAnsi="Arial" w:cs="Arial"/>
          <w:sz w:val="16"/>
          <w:szCs w:val="16"/>
          <w:rPrChange w:id="466" w:author="Kaxiong" w:date="2021-06-09T11:18:00Z">
            <w:rPr>
              <w:rFonts w:eastAsia="Arial"/>
            </w:rPr>
          </w:rPrChange>
        </w:rPr>
        <w:t xml:space="preserve"> </w:t>
      </w:r>
      <w:proofErr w:type="spellStart"/>
      <w:ins w:id="467" w:author="Kaxiong" w:date="2021-06-09T11:27:00Z">
        <w:r w:rsidR="00F6101D">
          <w:rPr>
            <w:rFonts w:ascii="Arial" w:eastAsia="Arial" w:hAnsi="Arial" w:cs="Arial"/>
            <w:sz w:val="16"/>
            <w:szCs w:val="16"/>
          </w:rPr>
          <w:t>lwm</w:t>
        </w:r>
        <w:proofErr w:type="spellEnd"/>
        <w:r w:rsidR="00F6101D">
          <w:rPr>
            <w:rFonts w:ascii="Arial" w:eastAsia="Arial" w:hAnsi="Arial" w:cs="Arial"/>
            <w:sz w:val="16"/>
            <w:szCs w:val="16"/>
          </w:rPr>
          <w:t xml:space="preserve"> cov </w:t>
        </w:r>
        <w:proofErr w:type="spellStart"/>
        <w:r w:rsidR="00F6101D">
          <w:rPr>
            <w:rFonts w:ascii="Arial" w:eastAsia="Arial" w:hAnsi="Arial" w:cs="Arial"/>
            <w:sz w:val="16"/>
            <w:szCs w:val="16"/>
          </w:rPr>
          <w:t>keev</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ntsuas</w:t>
        </w:r>
        <w:proofErr w:type="spellEnd"/>
        <w:r w:rsidR="00F6101D">
          <w:rPr>
            <w:rFonts w:ascii="Arial" w:eastAsia="Arial" w:hAnsi="Arial" w:cs="Arial"/>
            <w:sz w:val="16"/>
            <w:szCs w:val="16"/>
          </w:rPr>
          <w:t xml:space="preserve"> </w:t>
        </w:r>
      </w:ins>
      <w:proofErr w:type="spellStart"/>
      <w:ins w:id="468" w:author="Kaxiong" w:date="2021-06-09T11:28:00Z">
        <w:r w:rsidR="00F6101D">
          <w:rPr>
            <w:rFonts w:ascii="Arial" w:eastAsia="Arial" w:hAnsi="Arial" w:cs="Arial"/>
            <w:sz w:val="16"/>
            <w:szCs w:val="16"/>
          </w:rPr>
          <w:t>kev</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nyab</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xeeb</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ntawm</w:t>
        </w:r>
        <w:proofErr w:type="spellEnd"/>
        <w:r w:rsidR="00F6101D">
          <w:rPr>
            <w:rFonts w:ascii="Arial" w:eastAsia="Arial" w:hAnsi="Arial" w:cs="Arial"/>
            <w:sz w:val="16"/>
            <w:szCs w:val="16"/>
          </w:rPr>
          <w:t xml:space="preserve"> </w:t>
        </w:r>
        <w:proofErr w:type="spellStart"/>
        <w:r w:rsidR="00F6101D">
          <w:rPr>
            <w:rFonts w:ascii="Arial" w:eastAsia="Arial" w:hAnsi="Arial" w:cs="Arial"/>
            <w:sz w:val="16"/>
            <w:szCs w:val="16"/>
          </w:rPr>
          <w:t>zaub</w:t>
        </w:r>
        <w:proofErr w:type="spellEnd"/>
        <w:r w:rsidR="00F6101D">
          <w:rPr>
            <w:rFonts w:ascii="Arial" w:eastAsia="Arial" w:hAnsi="Arial" w:cs="Arial"/>
            <w:sz w:val="16"/>
            <w:szCs w:val="16"/>
          </w:rPr>
          <w:t xml:space="preserve"> mov </w:t>
        </w:r>
      </w:ins>
      <w:proofErr w:type="spellStart"/>
      <w:ins w:id="469" w:author="Kaxiong" w:date="2021-06-09T11:27:00Z">
        <w:r w:rsidR="00F6101D">
          <w:rPr>
            <w:rFonts w:ascii="Arial" w:eastAsia="Arial" w:hAnsi="Arial" w:cs="Arial"/>
            <w:sz w:val="16"/>
            <w:szCs w:val="16"/>
          </w:rPr>
          <w:t>uas</w:t>
        </w:r>
        <w:proofErr w:type="spellEnd"/>
        <w:r w:rsidR="00F6101D">
          <w:rPr>
            <w:rFonts w:ascii="Arial" w:eastAsia="Arial" w:hAnsi="Arial" w:cs="Arial"/>
            <w:sz w:val="16"/>
            <w:szCs w:val="16"/>
          </w:rPr>
          <w:t xml:space="preserve"> tab tom </w:t>
        </w:r>
        <w:proofErr w:type="spellStart"/>
        <w:r w:rsidR="00F6101D">
          <w:rPr>
            <w:rFonts w:ascii="Arial" w:eastAsia="Arial" w:hAnsi="Arial" w:cs="Arial"/>
            <w:sz w:val="16"/>
            <w:szCs w:val="16"/>
          </w:rPr>
          <w:t>raug</w:t>
        </w:r>
        <w:proofErr w:type="spellEnd"/>
        <w:r w:rsidR="00F6101D">
          <w:rPr>
            <w:rFonts w:ascii="Arial" w:eastAsia="Arial" w:hAnsi="Arial" w:cs="Arial"/>
            <w:sz w:val="16"/>
            <w:szCs w:val="16"/>
          </w:rPr>
          <w:t xml:space="preserve"> </w:t>
        </w:r>
      </w:ins>
      <w:proofErr w:type="spellStart"/>
      <w:r w:rsidR="006A62B6" w:rsidRPr="000277CC">
        <w:rPr>
          <w:rFonts w:ascii="Arial" w:eastAsia="Arial" w:hAnsi="Arial" w:cs="Arial"/>
          <w:sz w:val="16"/>
          <w:szCs w:val="16"/>
          <w:rPrChange w:id="470" w:author="Kaxiong" w:date="2021-06-09T11:18:00Z">
            <w:rPr>
              <w:rFonts w:eastAsia="Arial"/>
            </w:rPr>
          </w:rPrChange>
        </w:rPr>
        <w:t>ua</w:t>
      </w:r>
      <w:proofErr w:type="spellEnd"/>
      <w:r w:rsidR="006A62B6" w:rsidRPr="000277CC">
        <w:rPr>
          <w:rFonts w:ascii="Arial" w:eastAsia="Arial" w:hAnsi="Arial" w:cs="Arial"/>
          <w:sz w:val="16"/>
          <w:szCs w:val="16"/>
          <w:rPrChange w:id="471" w:author="Kaxiong" w:date="2021-06-09T11:18:00Z">
            <w:rPr>
              <w:rFonts w:eastAsia="Arial"/>
            </w:rPr>
          </w:rPrChange>
        </w:rPr>
        <w:t xml:space="preserve"> </w:t>
      </w:r>
      <w:proofErr w:type="spellStart"/>
      <w:r w:rsidR="006A62B6" w:rsidRPr="000277CC">
        <w:rPr>
          <w:rFonts w:ascii="Arial" w:eastAsia="Arial" w:hAnsi="Arial" w:cs="Arial"/>
          <w:sz w:val="16"/>
          <w:szCs w:val="16"/>
          <w:rPrChange w:id="472" w:author="Kaxiong" w:date="2021-06-09T11:18:00Z">
            <w:rPr>
              <w:rFonts w:eastAsia="Arial"/>
            </w:rPr>
          </w:rPrChange>
        </w:rPr>
        <w:t>raws</w:t>
      </w:r>
      <w:proofErr w:type="spellEnd"/>
      <w:r w:rsidR="006A62B6" w:rsidRPr="000277CC">
        <w:rPr>
          <w:rFonts w:ascii="Arial" w:eastAsia="Arial" w:hAnsi="Arial" w:cs="Arial"/>
          <w:sz w:val="16"/>
          <w:szCs w:val="16"/>
          <w:rPrChange w:id="473" w:author="Kaxiong" w:date="2021-06-09T11:18:00Z">
            <w:rPr>
              <w:rFonts w:eastAsia="Arial"/>
            </w:rPr>
          </w:rPrChange>
        </w:rPr>
        <w:t xml:space="preserve"> </w:t>
      </w:r>
      <w:proofErr w:type="spellStart"/>
      <w:r w:rsidRPr="000277CC">
        <w:rPr>
          <w:rFonts w:ascii="Arial" w:eastAsia="Arial" w:hAnsi="Arial" w:cs="Arial"/>
          <w:sz w:val="16"/>
          <w:szCs w:val="16"/>
          <w:rPrChange w:id="474" w:author="Kaxiong" w:date="2021-06-09T11:18:00Z">
            <w:rPr>
              <w:rFonts w:eastAsia="Arial"/>
            </w:rPr>
          </w:rPrChange>
        </w:rPr>
        <w:t>lwm</w:t>
      </w:r>
      <w:proofErr w:type="spellEnd"/>
      <w:del w:id="475" w:author="Kaxiong" w:date="2021-06-09T11:28:00Z">
        <w:r w:rsidRPr="000277CC" w:rsidDel="00F6101D">
          <w:rPr>
            <w:rFonts w:ascii="Arial" w:eastAsia="Arial" w:hAnsi="Arial" w:cs="Arial"/>
            <w:sz w:val="16"/>
            <w:szCs w:val="16"/>
            <w:rPrChange w:id="476" w:author="Kaxiong" w:date="2021-06-09T11:18:00Z">
              <w:rPr>
                <w:rFonts w:eastAsia="Arial"/>
              </w:rPr>
            </w:rPrChange>
          </w:rPr>
          <w:delText xml:space="preserve"> cov kev ntsuas kev nyab xeeb</w:delText>
        </w:r>
        <w:r w:rsidR="006A62B6" w:rsidRPr="000277CC" w:rsidDel="00F6101D">
          <w:rPr>
            <w:rFonts w:ascii="Arial" w:eastAsia="Arial" w:hAnsi="Arial" w:cs="Arial"/>
            <w:sz w:val="16"/>
            <w:szCs w:val="16"/>
            <w:rPrChange w:id="477" w:author="Kaxiong" w:date="2021-06-09T11:18:00Z">
              <w:rPr>
                <w:rFonts w:eastAsia="Arial"/>
              </w:rPr>
            </w:rPrChange>
          </w:rPr>
          <w:delText xml:space="preserve"> ntawm zaub mov</w:delText>
        </w:r>
      </w:del>
      <w:r w:rsidRPr="000277CC">
        <w:rPr>
          <w:rFonts w:ascii="Arial" w:eastAsia="Arial" w:hAnsi="Arial" w:cs="Arial"/>
          <w:sz w:val="16"/>
          <w:szCs w:val="16"/>
          <w:rPrChange w:id="478" w:author="Kaxiong" w:date="2021-06-09T11:18:00Z">
            <w:rPr>
              <w:rFonts w:eastAsia="Arial"/>
            </w:rPr>
          </w:rPrChange>
        </w:rPr>
        <w:t xml:space="preserve">, </w:t>
      </w:r>
      <w:proofErr w:type="spellStart"/>
      <w:r w:rsidRPr="000277CC">
        <w:rPr>
          <w:rFonts w:ascii="Arial" w:eastAsia="Arial" w:hAnsi="Arial" w:cs="Arial"/>
          <w:sz w:val="16"/>
          <w:szCs w:val="16"/>
          <w:rPrChange w:id="479" w:author="Kaxiong" w:date="2021-06-09T11:18:00Z">
            <w:rPr>
              <w:rFonts w:eastAsia="Arial"/>
            </w:rPr>
          </w:rPrChange>
        </w:rPr>
        <w:t>txawm</w:t>
      </w:r>
      <w:proofErr w:type="spellEnd"/>
      <w:r w:rsidRPr="000277CC">
        <w:rPr>
          <w:rFonts w:ascii="Arial" w:eastAsia="Arial" w:hAnsi="Arial" w:cs="Arial"/>
          <w:sz w:val="16"/>
          <w:szCs w:val="16"/>
          <w:rPrChange w:id="480" w:author="Kaxiong" w:date="2021-06-09T11:18:00Z">
            <w:rPr>
              <w:rFonts w:eastAsia="Arial"/>
            </w:rPr>
          </w:rPrChange>
        </w:rPr>
        <w:t xml:space="preserve"> </w:t>
      </w:r>
      <w:proofErr w:type="spellStart"/>
      <w:r w:rsidRPr="000277CC">
        <w:rPr>
          <w:rFonts w:ascii="Arial" w:eastAsia="Arial" w:hAnsi="Arial" w:cs="Arial"/>
          <w:sz w:val="16"/>
          <w:szCs w:val="16"/>
          <w:rPrChange w:id="481" w:author="Kaxiong" w:date="2021-06-09T11:18:00Z">
            <w:rPr>
              <w:rFonts w:eastAsia="Arial"/>
            </w:rPr>
          </w:rPrChange>
        </w:rPr>
        <w:t>tias</w:t>
      </w:r>
      <w:proofErr w:type="spellEnd"/>
      <w:r w:rsidRPr="000277CC">
        <w:rPr>
          <w:rFonts w:ascii="Arial" w:eastAsia="Arial" w:hAnsi="Arial" w:cs="Arial"/>
          <w:sz w:val="16"/>
          <w:szCs w:val="16"/>
          <w:rPrChange w:id="482" w:author="Kaxiong" w:date="2021-06-09T11:18:00Z">
            <w:rPr>
              <w:rFonts w:eastAsia="Arial"/>
            </w:rPr>
          </w:rPrChange>
        </w:rPr>
        <w:t xml:space="preserve"> </w:t>
      </w:r>
      <w:proofErr w:type="spellStart"/>
      <w:r w:rsidRPr="000277CC">
        <w:rPr>
          <w:rFonts w:ascii="Arial" w:eastAsia="Arial" w:hAnsi="Arial" w:cs="Arial"/>
          <w:sz w:val="16"/>
          <w:szCs w:val="16"/>
          <w:rPrChange w:id="483" w:author="Kaxiong" w:date="2021-06-09T11:18:00Z">
            <w:rPr>
              <w:rFonts w:eastAsia="Arial"/>
            </w:rPr>
          </w:rPrChange>
        </w:rPr>
        <w:t>koj</w:t>
      </w:r>
      <w:proofErr w:type="spellEnd"/>
      <w:r w:rsidRPr="000277CC">
        <w:rPr>
          <w:rFonts w:ascii="Arial" w:eastAsia="Arial" w:hAnsi="Arial" w:cs="Arial"/>
          <w:sz w:val="16"/>
          <w:szCs w:val="16"/>
          <w:rPrChange w:id="484" w:author="Kaxiong" w:date="2021-06-09T11:18:00Z">
            <w:rPr>
              <w:rFonts w:eastAsia="Arial"/>
            </w:rPr>
          </w:rPrChange>
        </w:rPr>
        <w:t xml:space="preserve"> </w:t>
      </w:r>
      <w:proofErr w:type="spellStart"/>
      <w:r w:rsidRPr="000277CC">
        <w:rPr>
          <w:rFonts w:ascii="Arial" w:eastAsia="Arial" w:hAnsi="Arial" w:cs="Arial"/>
          <w:sz w:val="16"/>
          <w:szCs w:val="16"/>
          <w:rPrChange w:id="485" w:author="Kaxiong" w:date="2021-06-09T11:18:00Z">
            <w:rPr>
              <w:rFonts w:eastAsia="Arial"/>
            </w:rPr>
          </w:rPrChange>
        </w:rPr>
        <w:t>tsi</w:t>
      </w:r>
      <w:r w:rsidR="006A62B6" w:rsidRPr="000277CC">
        <w:rPr>
          <w:rFonts w:ascii="Arial" w:eastAsia="Arial" w:hAnsi="Arial" w:cs="Arial"/>
          <w:sz w:val="16"/>
          <w:szCs w:val="16"/>
          <w:rPrChange w:id="486" w:author="Kaxiong" w:date="2021-06-09T11:18:00Z">
            <w:rPr>
              <w:rFonts w:eastAsia="Arial"/>
            </w:rPr>
          </w:rPrChange>
        </w:rPr>
        <w:t>s</w:t>
      </w:r>
      <w:proofErr w:type="spellEnd"/>
      <w:r w:rsidR="006A62B6" w:rsidRPr="000277CC">
        <w:rPr>
          <w:rFonts w:ascii="Arial" w:eastAsia="Arial" w:hAnsi="Arial" w:cs="Arial"/>
          <w:sz w:val="16"/>
          <w:szCs w:val="16"/>
          <w:rPrChange w:id="487" w:author="Kaxiong" w:date="2021-06-09T11:18:00Z">
            <w:rPr>
              <w:rFonts w:eastAsia="Arial"/>
            </w:rPr>
          </w:rPrChange>
        </w:rPr>
        <w:t xml:space="preserve"> </w:t>
      </w:r>
      <w:proofErr w:type="spellStart"/>
      <w:r w:rsidR="006A62B6" w:rsidRPr="000277CC">
        <w:rPr>
          <w:rFonts w:ascii="Arial" w:eastAsia="Arial" w:hAnsi="Arial" w:cs="Arial"/>
          <w:sz w:val="16"/>
          <w:szCs w:val="16"/>
          <w:rPrChange w:id="488" w:author="Kaxiong" w:date="2021-06-09T11:18:00Z">
            <w:rPr>
              <w:rFonts w:eastAsia="Arial"/>
            </w:rPr>
          </w:rPrChange>
        </w:rPr>
        <w:t>rau</w:t>
      </w:r>
      <w:proofErr w:type="spellEnd"/>
      <w:r w:rsidR="006A62B6" w:rsidRPr="000277CC">
        <w:rPr>
          <w:rFonts w:ascii="Arial" w:eastAsia="Arial" w:hAnsi="Arial" w:cs="Arial"/>
          <w:sz w:val="16"/>
          <w:szCs w:val="16"/>
          <w:rPrChange w:id="489" w:author="Kaxiong" w:date="2021-06-09T11:18:00Z">
            <w:rPr>
              <w:rFonts w:eastAsia="Arial"/>
            </w:rPr>
          </w:rPrChange>
        </w:rPr>
        <w:t xml:space="preserve"> </w:t>
      </w:r>
      <w:proofErr w:type="spellStart"/>
      <w:r w:rsidR="006A62B6" w:rsidRPr="000277CC">
        <w:rPr>
          <w:rFonts w:ascii="Arial" w:eastAsia="Arial" w:hAnsi="Arial" w:cs="Arial"/>
          <w:sz w:val="16"/>
          <w:szCs w:val="16"/>
          <w:rPrChange w:id="490" w:author="Kaxiong" w:date="2021-06-09T11:18:00Z">
            <w:rPr>
              <w:rFonts w:eastAsia="Arial"/>
            </w:rPr>
          </w:rPrChange>
        </w:rPr>
        <w:t>yuam</w:t>
      </w:r>
      <w:proofErr w:type="spellEnd"/>
      <w:r w:rsidR="006A62B6" w:rsidRPr="000277CC">
        <w:rPr>
          <w:rFonts w:ascii="Arial" w:eastAsia="Arial" w:hAnsi="Arial" w:cs="Arial"/>
          <w:sz w:val="16"/>
          <w:szCs w:val="16"/>
          <w:rPrChange w:id="491" w:author="Kaxiong" w:date="2021-06-09T11:18:00Z">
            <w:rPr>
              <w:rFonts w:eastAsia="Arial"/>
            </w:rPr>
          </w:rPrChange>
        </w:rPr>
        <w:t xml:space="preserve"> </w:t>
      </w:r>
      <w:proofErr w:type="spellStart"/>
      <w:r w:rsidR="006A62B6" w:rsidRPr="000277CC">
        <w:rPr>
          <w:rFonts w:ascii="Arial" w:eastAsia="Arial" w:hAnsi="Arial" w:cs="Arial"/>
          <w:sz w:val="16"/>
          <w:szCs w:val="16"/>
          <w:rPrChange w:id="492" w:author="Kaxiong" w:date="2021-06-09T11:18:00Z">
            <w:rPr>
              <w:rFonts w:eastAsia="Arial"/>
            </w:rPr>
          </w:rPrChange>
        </w:rPr>
        <w:t>ntawm</w:t>
      </w:r>
      <w:proofErr w:type="spellEnd"/>
      <w:r w:rsidR="006A62B6" w:rsidRPr="000277CC">
        <w:rPr>
          <w:rFonts w:ascii="Arial" w:eastAsia="Arial" w:hAnsi="Arial" w:cs="Arial"/>
          <w:sz w:val="16"/>
          <w:szCs w:val="16"/>
          <w:rPrChange w:id="493" w:author="Kaxiong" w:date="2021-06-09T11:18:00Z">
            <w:rPr>
              <w:rFonts w:eastAsia="Arial"/>
            </w:rPr>
          </w:rPrChange>
        </w:rPr>
        <w:t xml:space="preserve"> </w:t>
      </w:r>
      <w:proofErr w:type="spellStart"/>
      <w:r w:rsidR="006A62B6" w:rsidRPr="000277CC">
        <w:rPr>
          <w:rFonts w:ascii="Arial" w:eastAsia="Arial" w:hAnsi="Arial" w:cs="Arial"/>
          <w:sz w:val="16"/>
          <w:szCs w:val="16"/>
          <w:rPrChange w:id="494" w:author="Kaxiong" w:date="2021-06-09T11:18:00Z">
            <w:rPr>
              <w:rFonts w:eastAsia="Arial"/>
            </w:rPr>
          </w:rPrChange>
        </w:rPr>
        <w:t>txoj</w:t>
      </w:r>
      <w:proofErr w:type="spellEnd"/>
      <w:r w:rsidR="006A62B6" w:rsidRPr="000277CC">
        <w:rPr>
          <w:rFonts w:ascii="Arial" w:eastAsia="Arial" w:hAnsi="Arial" w:cs="Arial"/>
          <w:sz w:val="16"/>
          <w:szCs w:val="16"/>
          <w:rPrChange w:id="495" w:author="Kaxiong" w:date="2021-06-09T11:18:00Z">
            <w:rPr>
              <w:rFonts w:eastAsia="Arial"/>
            </w:rPr>
          </w:rPrChange>
        </w:rPr>
        <w:t xml:space="preserve"> </w:t>
      </w:r>
      <w:proofErr w:type="spellStart"/>
      <w:r w:rsidR="006A62B6" w:rsidRPr="000277CC">
        <w:rPr>
          <w:rFonts w:ascii="Arial" w:eastAsia="Arial" w:hAnsi="Arial" w:cs="Arial"/>
          <w:sz w:val="16"/>
          <w:szCs w:val="16"/>
          <w:rPrChange w:id="496" w:author="Kaxiong" w:date="2021-06-09T11:18:00Z">
            <w:rPr>
              <w:rFonts w:eastAsia="Arial"/>
            </w:rPr>
          </w:rPrChange>
        </w:rPr>
        <w:t>kev</w:t>
      </w:r>
      <w:proofErr w:type="spellEnd"/>
      <w:r w:rsidR="006A62B6" w:rsidRPr="000277CC">
        <w:rPr>
          <w:rFonts w:ascii="Arial" w:eastAsia="Arial" w:hAnsi="Arial" w:cs="Arial"/>
          <w:sz w:val="16"/>
          <w:szCs w:val="16"/>
          <w:rPrChange w:id="497" w:author="Kaxiong" w:date="2021-06-09T11:18:00Z">
            <w:rPr>
              <w:rFonts w:eastAsia="Arial"/>
            </w:rPr>
          </w:rPrChange>
        </w:rPr>
        <w:t xml:space="preserve"> </w:t>
      </w:r>
      <w:proofErr w:type="spellStart"/>
      <w:r w:rsidR="006A62B6" w:rsidRPr="000277CC">
        <w:rPr>
          <w:rFonts w:ascii="Arial" w:eastAsia="Arial" w:hAnsi="Arial" w:cs="Arial"/>
          <w:sz w:val="16"/>
          <w:szCs w:val="16"/>
          <w:rPrChange w:id="498" w:author="Kaxiong" w:date="2021-06-09T11:18:00Z">
            <w:rPr>
              <w:rFonts w:eastAsia="Arial"/>
            </w:rPr>
          </w:rPrChange>
        </w:rPr>
        <w:t>cai</w:t>
      </w:r>
      <w:proofErr w:type="spellEnd"/>
      <w:r w:rsidR="006A62B6" w:rsidRPr="000277CC">
        <w:rPr>
          <w:rFonts w:ascii="Arial" w:eastAsia="Arial" w:hAnsi="Arial" w:cs="Arial"/>
          <w:sz w:val="16"/>
          <w:szCs w:val="16"/>
          <w:rPrChange w:id="499" w:author="Kaxiong" w:date="2021-06-09T11:18:00Z">
            <w:rPr>
              <w:rFonts w:eastAsia="Arial"/>
            </w:rPr>
          </w:rPrChange>
        </w:rPr>
        <w:t xml:space="preserve"> </w:t>
      </w:r>
      <w:proofErr w:type="spellStart"/>
      <w:r w:rsidR="006A62B6" w:rsidRPr="000277CC">
        <w:rPr>
          <w:rFonts w:ascii="Arial" w:eastAsia="Arial" w:hAnsi="Arial" w:cs="Arial"/>
          <w:sz w:val="16"/>
          <w:szCs w:val="16"/>
          <w:rPrChange w:id="500" w:author="Kaxiong" w:date="2021-06-09T11:18:00Z">
            <w:rPr>
              <w:rFonts w:eastAsia="Arial"/>
            </w:rPr>
          </w:rPrChange>
        </w:rPr>
        <w:t>lij</w:t>
      </w:r>
      <w:proofErr w:type="spellEnd"/>
      <w:r w:rsidR="006A62B6" w:rsidRPr="000277CC">
        <w:rPr>
          <w:rFonts w:ascii="Arial" w:eastAsia="Arial" w:hAnsi="Arial" w:cs="Arial"/>
          <w:sz w:val="16"/>
          <w:szCs w:val="16"/>
          <w:rPrChange w:id="501" w:author="Kaxiong" w:date="2021-06-09T11:18:00Z">
            <w:rPr>
              <w:rFonts w:eastAsia="Arial"/>
            </w:rPr>
          </w:rPrChange>
        </w:rPr>
        <w:t xml:space="preserve"> </w:t>
      </w:r>
      <w:proofErr w:type="spellStart"/>
      <w:r w:rsidR="006A62B6" w:rsidRPr="000277CC">
        <w:rPr>
          <w:rFonts w:ascii="Arial" w:eastAsia="Arial" w:hAnsi="Arial" w:cs="Arial"/>
          <w:sz w:val="16"/>
          <w:szCs w:val="16"/>
          <w:rPrChange w:id="502" w:author="Kaxiong" w:date="2021-06-09T11:18:00Z">
            <w:rPr>
              <w:rFonts w:eastAsia="Arial"/>
            </w:rPr>
          </w:rPrChange>
        </w:rPr>
        <w:t>choj</w:t>
      </w:r>
      <w:proofErr w:type="spellEnd"/>
      <w:r w:rsidR="006A62B6" w:rsidRPr="000277CC">
        <w:rPr>
          <w:rFonts w:ascii="Arial" w:eastAsia="Arial" w:hAnsi="Arial" w:cs="Arial"/>
          <w:sz w:val="16"/>
          <w:szCs w:val="16"/>
          <w:rPrChange w:id="503" w:author="Kaxiong" w:date="2021-06-09T11:18:00Z">
            <w:rPr>
              <w:rFonts w:eastAsia="Arial"/>
            </w:rPr>
          </w:rPrChange>
        </w:rPr>
        <w:t xml:space="preserve"> los </w:t>
      </w:r>
      <w:proofErr w:type="spellStart"/>
      <w:r w:rsidR="006A62B6" w:rsidRPr="000277CC">
        <w:rPr>
          <w:rFonts w:ascii="Arial" w:eastAsia="Arial" w:hAnsi="Arial" w:cs="Arial"/>
          <w:sz w:val="16"/>
          <w:szCs w:val="16"/>
          <w:rPrChange w:id="504" w:author="Kaxiong" w:date="2021-06-09T11:18:00Z">
            <w:rPr>
              <w:rFonts w:eastAsia="Arial"/>
            </w:rPr>
          </w:rPrChange>
        </w:rPr>
        <w:t>ua</w:t>
      </w:r>
      <w:proofErr w:type="spellEnd"/>
      <w:r w:rsidR="006A62B6" w:rsidRPr="000277CC">
        <w:rPr>
          <w:rFonts w:ascii="Arial" w:eastAsia="Arial" w:hAnsi="Arial" w:cs="Arial"/>
          <w:sz w:val="16"/>
          <w:szCs w:val="16"/>
          <w:rPrChange w:id="505" w:author="Kaxiong" w:date="2021-06-09T11:18:00Z">
            <w:rPr>
              <w:rFonts w:eastAsia="Arial"/>
            </w:rPr>
          </w:rPrChange>
        </w:rPr>
        <w:t xml:space="preserve"> li </w:t>
      </w:r>
      <w:proofErr w:type="spellStart"/>
      <w:r w:rsidR="006A62B6" w:rsidRPr="000277CC">
        <w:rPr>
          <w:rFonts w:ascii="Arial" w:eastAsia="Arial" w:hAnsi="Arial" w:cs="Arial"/>
          <w:sz w:val="16"/>
          <w:szCs w:val="16"/>
          <w:rPrChange w:id="506" w:author="Kaxiong" w:date="2021-06-09T11:18:00Z">
            <w:rPr>
              <w:rFonts w:eastAsia="Arial"/>
            </w:rPr>
          </w:rPrChange>
        </w:rPr>
        <w:t>ntawv</w:t>
      </w:r>
      <w:proofErr w:type="spellEnd"/>
      <w:r w:rsidRPr="000277CC">
        <w:rPr>
          <w:rFonts w:ascii="Arial" w:eastAsia="Arial" w:hAnsi="Arial" w:cs="Arial"/>
          <w:sz w:val="16"/>
          <w:szCs w:val="16"/>
          <w:rPrChange w:id="507" w:author="Kaxiong" w:date="2021-06-09T11:18:00Z">
            <w:rPr>
              <w:rFonts w:eastAsia="Arial"/>
            </w:rPr>
          </w:rPrChange>
        </w:rPr>
        <w:t>.</w:t>
      </w:r>
    </w:p>
    <w:p w14:paraId="7A7EFA19" w14:textId="77777777" w:rsidR="00BF3E5F" w:rsidRDefault="00BF3E5F">
      <w:pPr>
        <w:spacing w:line="237" w:lineRule="exact"/>
        <w:rPr>
          <w:sz w:val="20"/>
          <w:szCs w:val="20"/>
        </w:rPr>
      </w:pPr>
    </w:p>
    <w:p w14:paraId="744D781B" w14:textId="505F7A11" w:rsidR="00BF3E5F" w:rsidRPr="000277CC" w:rsidRDefault="00F2670D">
      <w:pPr>
        <w:pStyle w:val="ListParagraph"/>
        <w:numPr>
          <w:ilvl w:val="0"/>
          <w:numId w:val="38"/>
        </w:numPr>
        <w:rPr>
          <w:sz w:val="16"/>
          <w:szCs w:val="16"/>
          <w:rPrChange w:id="508" w:author="Kaxiong" w:date="2021-06-09T11:19:00Z">
            <w:rPr/>
          </w:rPrChange>
        </w:rPr>
        <w:pPrChange w:id="509" w:author="Kaxiong" w:date="2021-06-09T11:19:00Z">
          <w:pPr>
            <w:ind w:left="720"/>
          </w:pPr>
        </w:pPrChange>
      </w:pPr>
      <w:proofErr w:type="spellStart"/>
      <w:r w:rsidRPr="000277CC">
        <w:rPr>
          <w:rFonts w:ascii="Arial" w:eastAsia="Arial" w:hAnsi="Arial" w:cs="Arial"/>
          <w:sz w:val="16"/>
          <w:szCs w:val="16"/>
          <w:rPrChange w:id="510" w:author="Kaxiong" w:date="2021-06-09T11:19:00Z">
            <w:rPr>
              <w:rFonts w:eastAsia="Arial"/>
            </w:rPr>
          </w:rPrChange>
        </w:rPr>
        <w:t>Tshawb</w:t>
      </w:r>
      <w:proofErr w:type="spellEnd"/>
      <w:r w:rsidRPr="000277CC">
        <w:rPr>
          <w:rFonts w:ascii="Arial" w:eastAsia="Arial" w:hAnsi="Arial" w:cs="Arial"/>
          <w:sz w:val="16"/>
          <w:szCs w:val="16"/>
          <w:rPrChange w:id="511" w:author="Kaxiong" w:date="2021-06-09T11:19:00Z">
            <w:rPr>
              <w:rFonts w:eastAsia="Arial"/>
            </w:rPr>
          </w:rPrChange>
        </w:rPr>
        <w:t xml:space="preserve"> </w:t>
      </w:r>
      <w:proofErr w:type="spellStart"/>
      <w:r w:rsidR="004D5F8F" w:rsidRPr="000277CC">
        <w:rPr>
          <w:rFonts w:ascii="Arial" w:eastAsia="Arial" w:hAnsi="Arial" w:cs="Arial"/>
          <w:sz w:val="16"/>
          <w:szCs w:val="16"/>
          <w:rPrChange w:id="512" w:author="Kaxiong" w:date="2021-06-09T11:19:00Z">
            <w:rPr>
              <w:rFonts w:eastAsia="Arial"/>
            </w:rPr>
          </w:rPrChange>
        </w:rPr>
        <w:t>xyuas</w:t>
      </w:r>
      <w:proofErr w:type="spellEnd"/>
      <w:r w:rsidRPr="000277CC">
        <w:rPr>
          <w:rFonts w:ascii="Arial" w:eastAsia="Arial" w:hAnsi="Arial" w:cs="Arial"/>
          <w:sz w:val="16"/>
          <w:szCs w:val="16"/>
          <w:rPrChange w:id="513" w:author="Kaxiong" w:date="2021-06-09T11:19:00Z">
            <w:rPr>
              <w:rFonts w:eastAsia="Arial"/>
            </w:rPr>
          </w:rPrChange>
        </w:rPr>
        <w:t xml:space="preserve"> </w:t>
      </w:r>
      <w:ins w:id="514" w:author="Kaxiong" w:date="2021-06-09T11:30:00Z">
        <w:r w:rsidR="00D60025">
          <w:rPr>
            <w:rFonts w:ascii="Arial" w:eastAsia="Arial" w:hAnsi="Arial" w:cs="Arial"/>
            <w:sz w:val="16"/>
            <w:szCs w:val="16"/>
          </w:rPr>
          <w:t xml:space="preserve">cov </w:t>
        </w:r>
      </w:ins>
      <w:proofErr w:type="spellStart"/>
      <w:r w:rsidRPr="000277CC">
        <w:rPr>
          <w:rFonts w:ascii="Arial" w:eastAsia="Arial" w:hAnsi="Arial" w:cs="Arial"/>
          <w:sz w:val="16"/>
          <w:szCs w:val="16"/>
          <w:rPrChange w:id="515" w:author="Kaxiong" w:date="2021-06-09T11:19:00Z">
            <w:rPr>
              <w:rFonts w:eastAsia="Arial"/>
            </w:rPr>
          </w:rPrChange>
        </w:rPr>
        <w:t>kev</w:t>
      </w:r>
      <w:proofErr w:type="spellEnd"/>
      <w:r w:rsidRPr="000277CC">
        <w:rPr>
          <w:rFonts w:ascii="Arial" w:eastAsia="Arial" w:hAnsi="Arial" w:cs="Arial"/>
          <w:sz w:val="16"/>
          <w:szCs w:val="16"/>
          <w:rPrChange w:id="516" w:author="Kaxiong" w:date="2021-06-09T11:19:00Z">
            <w:rPr>
              <w:rFonts w:eastAsia="Arial"/>
            </w:rPr>
          </w:rPrChange>
        </w:rPr>
        <w:t xml:space="preserve"> xaiv </w:t>
      </w:r>
      <w:proofErr w:type="spellStart"/>
      <w:r w:rsidRPr="000277CC">
        <w:rPr>
          <w:rFonts w:ascii="Arial" w:eastAsia="Arial" w:hAnsi="Arial" w:cs="Arial"/>
          <w:sz w:val="16"/>
          <w:szCs w:val="16"/>
          <w:rPrChange w:id="517" w:author="Kaxiong" w:date="2021-06-09T11:19:00Z">
            <w:rPr>
              <w:rFonts w:eastAsia="Arial"/>
            </w:rPr>
          </w:rPrChange>
        </w:rPr>
        <w:t>kev</w:t>
      </w:r>
      <w:proofErr w:type="spellEnd"/>
      <w:r w:rsidRPr="000277CC">
        <w:rPr>
          <w:rFonts w:ascii="Arial" w:eastAsia="Arial" w:hAnsi="Arial" w:cs="Arial"/>
          <w:sz w:val="16"/>
          <w:szCs w:val="16"/>
          <w:rPrChange w:id="518" w:author="Kaxiong" w:date="2021-06-09T11:19:00Z">
            <w:rPr>
              <w:rFonts w:eastAsia="Arial"/>
            </w:rPr>
          </w:rPrChange>
        </w:rPr>
        <w:t xml:space="preserve"> </w:t>
      </w:r>
      <w:proofErr w:type="spellStart"/>
      <w:r w:rsidRPr="000277CC">
        <w:rPr>
          <w:rFonts w:ascii="Arial" w:eastAsia="Arial" w:hAnsi="Arial" w:cs="Arial"/>
          <w:sz w:val="16"/>
          <w:szCs w:val="16"/>
          <w:rPrChange w:id="519" w:author="Kaxiong" w:date="2021-06-09T11:19:00Z">
            <w:rPr>
              <w:rFonts w:eastAsia="Arial"/>
            </w:rPr>
          </w:rPrChange>
        </w:rPr>
        <w:t>pov</w:t>
      </w:r>
      <w:proofErr w:type="spellEnd"/>
      <w:r w:rsidRPr="000277CC">
        <w:rPr>
          <w:rFonts w:ascii="Arial" w:eastAsia="Arial" w:hAnsi="Arial" w:cs="Arial"/>
          <w:sz w:val="16"/>
          <w:szCs w:val="16"/>
          <w:rPrChange w:id="520" w:author="Kaxiong" w:date="2021-06-09T11:19:00Z">
            <w:rPr>
              <w:rFonts w:eastAsia="Arial"/>
            </w:rPr>
          </w:rPrChange>
        </w:rPr>
        <w:t xml:space="preserve"> </w:t>
      </w:r>
      <w:proofErr w:type="spellStart"/>
      <w:r w:rsidRPr="000277CC">
        <w:rPr>
          <w:rFonts w:ascii="Arial" w:eastAsia="Arial" w:hAnsi="Arial" w:cs="Arial"/>
          <w:sz w:val="16"/>
          <w:szCs w:val="16"/>
          <w:rPrChange w:id="521" w:author="Kaxiong" w:date="2021-06-09T11:19:00Z">
            <w:rPr>
              <w:rFonts w:eastAsia="Arial"/>
            </w:rPr>
          </w:rPrChange>
        </w:rPr>
        <w:t>hwm</w:t>
      </w:r>
      <w:proofErr w:type="spellEnd"/>
      <w:r w:rsidRPr="000277CC">
        <w:rPr>
          <w:rFonts w:ascii="Arial" w:eastAsia="Arial" w:hAnsi="Arial" w:cs="Arial"/>
          <w:sz w:val="16"/>
          <w:szCs w:val="16"/>
          <w:rPrChange w:id="522" w:author="Kaxiong" w:date="2021-06-09T11:19:00Z">
            <w:rPr>
              <w:rFonts w:eastAsia="Arial"/>
            </w:rPr>
          </w:rPrChange>
        </w:rPr>
        <w:t xml:space="preserve"> </w:t>
      </w:r>
      <w:proofErr w:type="spellStart"/>
      <w:ins w:id="523" w:author="Kaxiong" w:date="2021-06-09T11:30:00Z">
        <w:r w:rsidR="00D60025">
          <w:rPr>
            <w:rFonts w:ascii="Arial" w:eastAsia="Arial" w:hAnsi="Arial" w:cs="Arial"/>
            <w:sz w:val="16"/>
            <w:szCs w:val="16"/>
          </w:rPr>
          <w:t>txhawm</w:t>
        </w:r>
        <w:proofErr w:type="spellEnd"/>
        <w:r w:rsidR="00D60025">
          <w:rPr>
            <w:rFonts w:ascii="Arial" w:eastAsia="Arial" w:hAnsi="Arial" w:cs="Arial"/>
            <w:sz w:val="16"/>
            <w:szCs w:val="16"/>
          </w:rPr>
          <w:t xml:space="preserve"> </w:t>
        </w:r>
      </w:ins>
      <w:proofErr w:type="spellStart"/>
      <w:r w:rsidRPr="000277CC">
        <w:rPr>
          <w:rFonts w:ascii="Arial" w:eastAsia="Arial" w:hAnsi="Arial" w:cs="Arial"/>
          <w:sz w:val="16"/>
          <w:szCs w:val="16"/>
          <w:rPrChange w:id="524" w:author="Kaxiong" w:date="2021-06-09T11:19:00Z">
            <w:rPr>
              <w:rFonts w:eastAsia="Arial"/>
            </w:rPr>
          </w:rPrChange>
        </w:rPr>
        <w:t>rau</w:t>
      </w:r>
      <w:proofErr w:type="spellEnd"/>
      <w:r w:rsidRPr="000277CC">
        <w:rPr>
          <w:rFonts w:ascii="Arial" w:eastAsia="Arial" w:hAnsi="Arial" w:cs="Arial"/>
          <w:sz w:val="16"/>
          <w:szCs w:val="16"/>
          <w:rPrChange w:id="525" w:author="Kaxiong" w:date="2021-06-09T11:19:00Z">
            <w:rPr>
              <w:rFonts w:eastAsia="Arial"/>
            </w:rPr>
          </w:rPrChange>
        </w:rPr>
        <w:t xml:space="preserve"> </w:t>
      </w:r>
      <w:proofErr w:type="spellStart"/>
      <w:ins w:id="526" w:author="Kaxiong" w:date="2021-06-09T11:31:00Z">
        <w:r w:rsidR="00D60025">
          <w:rPr>
            <w:rFonts w:ascii="Arial" w:eastAsia="Arial" w:hAnsi="Arial" w:cs="Arial"/>
            <w:sz w:val="16"/>
            <w:szCs w:val="16"/>
          </w:rPr>
          <w:t>kev</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saib</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xyuas</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xwm</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txheej</w:t>
        </w:r>
      </w:ins>
      <w:proofErr w:type="spellEnd"/>
      <w:ins w:id="527" w:author="Kaxiong" w:date="2021-06-09T11:32:00Z">
        <w:r w:rsidR="00D60025">
          <w:rPr>
            <w:rFonts w:ascii="Arial" w:eastAsia="Arial" w:hAnsi="Arial" w:cs="Arial"/>
            <w:sz w:val="16"/>
            <w:szCs w:val="16"/>
          </w:rPr>
          <w:t xml:space="preserve"> </w:t>
        </w:r>
      </w:ins>
      <w:proofErr w:type="spellStart"/>
      <w:r w:rsidRPr="000277CC">
        <w:rPr>
          <w:rFonts w:ascii="Arial" w:eastAsia="Arial" w:hAnsi="Arial" w:cs="Arial"/>
          <w:sz w:val="16"/>
          <w:szCs w:val="16"/>
          <w:rPrChange w:id="528" w:author="Kaxiong" w:date="2021-06-09T11:19:00Z">
            <w:rPr>
              <w:rFonts w:eastAsia="Arial"/>
            </w:rPr>
          </w:rPrChange>
        </w:rPr>
        <w:t>kev</w:t>
      </w:r>
      <w:proofErr w:type="spellEnd"/>
      <w:r w:rsidRPr="000277CC">
        <w:rPr>
          <w:rFonts w:ascii="Arial" w:eastAsia="Arial" w:hAnsi="Arial" w:cs="Arial"/>
          <w:sz w:val="16"/>
          <w:szCs w:val="16"/>
          <w:rPrChange w:id="529" w:author="Kaxiong" w:date="2021-06-09T11:19:00Z">
            <w:rPr>
              <w:rFonts w:eastAsia="Arial"/>
            </w:rPr>
          </w:rPrChange>
        </w:rPr>
        <w:t xml:space="preserve"> </w:t>
      </w:r>
      <w:proofErr w:type="spellStart"/>
      <w:r w:rsidRPr="000277CC">
        <w:rPr>
          <w:rFonts w:ascii="Arial" w:eastAsia="Arial" w:hAnsi="Arial" w:cs="Arial"/>
          <w:sz w:val="16"/>
          <w:szCs w:val="16"/>
          <w:rPrChange w:id="530" w:author="Kaxiong" w:date="2021-06-09T11:19:00Z">
            <w:rPr>
              <w:rFonts w:eastAsia="Arial"/>
            </w:rPr>
          </w:rPrChange>
        </w:rPr>
        <w:t>nyab</w:t>
      </w:r>
      <w:proofErr w:type="spellEnd"/>
      <w:r w:rsidRPr="000277CC">
        <w:rPr>
          <w:rFonts w:ascii="Arial" w:eastAsia="Arial" w:hAnsi="Arial" w:cs="Arial"/>
          <w:sz w:val="16"/>
          <w:szCs w:val="16"/>
          <w:rPrChange w:id="531" w:author="Kaxiong" w:date="2021-06-09T11:19:00Z">
            <w:rPr>
              <w:rFonts w:eastAsia="Arial"/>
            </w:rPr>
          </w:rPrChange>
        </w:rPr>
        <w:t xml:space="preserve"> </w:t>
      </w:r>
      <w:proofErr w:type="spellStart"/>
      <w:r w:rsidRPr="000277CC">
        <w:rPr>
          <w:rFonts w:ascii="Arial" w:eastAsia="Arial" w:hAnsi="Arial" w:cs="Arial"/>
          <w:sz w:val="16"/>
          <w:szCs w:val="16"/>
          <w:rPrChange w:id="532" w:author="Kaxiong" w:date="2021-06-09T11:19:00Z">
            <w:rPr>
              <w:rFonts w:eastAsia="Arial"/>
            </w:rPr>
          </w:rPrChange>
        </w:rPr>
        <w:t>xeeb</w:t>
      </w:r>
      <w:proofErr w:type="spellEnd"/>
      <w:r w:rsidRPr="000277CC">
        <w:rPr>
          <w:rFonts w:ascii="Arial" w:eastAsia="Arial" w:hAnsi="Arial" w:cs="Arial"/>
          <w:sz w:val="16"/>
          <w:szCs w:val="16"/>
          <w:rPrChange w:id="533" w:author="Kaxiong" w:date="2021-06-09T11:19:00Z">
            <w:rPr>
              <w:rFonts w:eastAsia="Arial"/>
            </w:rPr>
          </w:rPrChange>
        </w:rPr>
        <w:t xml:space="preserve"> </w:t>
      </w:r>
      <w:proofErr w:type="spellStart"/>
      <w:r w:rsidRPr="000277CC">
        <w:rPr>
          <w:rFonts w:ascii="Arial" w:eastAsia="Arial" w:hAnsi="Arial" w:cs="Arial"/>
          <w:sz w:val="16"/>
          <w:szCs w:val="16"/>
          <w:rPrChange w:id="534" w:author="Kaxiong" w:date="2021-06-09T11:19:00Z">
            <w:rPr>
              <w:rFonts w:eastAsia="Arial"/>
            </w:rPr>
          </w:rPrChange>
        </w:rPr>
        <w:t>txog</w:t>
      </w:r>
      <w:proofErr w:type="spellEnd"/>
      <w:r w:rsidRPr="000277CC">
        <w:rPr>
          <w:rFonts w:ascii="Arial" w:eastAsia="Arial" w:hAnsi="Arial" w:cs="Arial"/>
          <w:sz w:val="16"/>
          <w:szCs w:val="16"/>
          <w:rPrChange w:id="535" w:author="Kaxiong" w:date="2021-06-09T11:19:00Z">
            <w:rPr>
              <w:rFonts w:eastAsia="Arial"/>
            </w:rPr>
          </w:rPrChange>
        </w:rPr>
        <w:t xml:space="preserve"> </w:t>
      </w:r>
      <w:proofErr w:type="spellStart"/>
      <w:r w:rsidR="004D5F8F" w:rsidRPr="000277CC">
        <w:rPr>
          <w:rFonts w:ascii="Arial" w:eastAsia="Arial" w:hAnsi="Arial" w:cs="Arial"/>
          <w:sz w:val="16"/>
          <w:szCs w:val="16"/>
          <w:rPrChange w:id="536" w:author="Kaxiong" w:date="2021-06-09T11:19:00Z">
            <w:rPr>
              <w:rFonts w:eastAsia="Arial"/>
            </w:rPr>
          </w:rPrChange>
        </w:rPr>
        <w:t>ntawm</w:t>
      </w:r>
      <w:proofErr w:type="spellEnd"/>
      <w:r w:rsidR="004D5F8F" w:rsidRPr="000277CC">
        <w:rPr>
          <w:rFonts w:ascii="Arial" w:eastAsia="Arial" w:hAnsi="Arial" w:cs="Arial"/>
          <w:sz w:val="16"/>
          <w:szCs w:val="16"/>
          <w:rPrChange w:id="537" w:author="Kaxiong" w:date="2021-06-09T11:19:00Z">
            <w:rPr>
              <w:rFonts w:eastAsia="Arial"/>
            </w:rPr>
          </w:rPrChange>
        </w:rPr>
        <w:t xml:space="preserve"> </w:t>
      </w:r>
      <w:proofErr w:type="spellStart"/>
      <w:r w:rsidR="004D5F8F" w:rsidRPr="000277CC">
        <w:rPr>
          <w:rFonts w:ascii="Arial" w:eastAsia="Arial" w:hAnsi="Arial" w:cs="Arial"/>
          <w:sz w:val="16"/>
          <w:szCs w:val="16"/>
          <w:rPrChange w:id="538" w:author="Kaxiong" w:date="2021-06-09T11:19:00Z">
            <w:rPr>
              <w:rFonts w:eastAsia="Arial"/>
            </w:rPr>
          </w:rPrChange>
        </w:rPr>
        <w:t>zaub</w:t>
      </w:r>
      <w:proofErr w:type="spellEnd"/>
      <w:r w:rsidR="004D5F8F" w:rsidRPr="000277CC">
        <w:rPr>
          <w:rFonts w:ascii="Arial" w:eastAsia="Arial" w:hAnsi="Arial" w:cs="Arial"/>
          <w:sz w:val="16"/>
          <w:szCs w:val="16"/>
          <w:rPrChange w:id="539" w:author="Kaxiong" w:date="2021-06-09T11:19:00Z">
            <w:rPr>
              <w:rFonts w:eastAsia="Arial"/>
            </w:rPr>
          </w:rPrChange>
        </w:rPr>
        <w:t xml:space="preserve"> mov</w:t>
      </w:r>
      <w:r w:rsidRPr="000277CC">
        <w:rPr>
          <w:rFonts w:ascii="Arial" w:eastAsia="Arial" w:hAnsi="Arial" w:cs="Arial"/>
          <w:sz w:val="16"/>
          <w:szCs w:val="16"/>
          <w:rPrChange w:id="540" w:author="Kaxiong" w:date="2021-06-09T11:19:00Z">
            <w:rPr>
              <w:rFonts w:eastAsia="Arial"/>
            </w:rPr>
          </w:rPrChange>
        </w:rPr>
        <w:t>.</w:t>
      </w:r>
    </w:p>
    <w:p w14:paraId="5B059AB8" w14:textId="77777777" w:rsidR="00BF3E5F" w:rsidRDefault="00BF3E5F">
      <w:pPr>
        <w:spacing w:line="393" w:lineRule="exact"/>
        <w:rPr>
          <w:sz w:val="20"/>
          <w:szCs w:val="20"/>
        </w:rPr>
      </w:pPr>
    </w:p>
    <w:p w14:paraId="2D345869" w14:textId="05F98C39" w:rsidR="00BF3E5F" w:rsidRPr="00044DF6" w:rsidRDefault="00F2670D" w:rsidP="00044DF6">
      <w:pPr>
        <w:spacing w:line="384" w:lineRule="auto"/>
        <w:ind w:right="300"/>
        <w:jc w:val="both"/>
        <w:rPr>
          <w:sz w:val="20"/>
          <w:szCs w:val="20"/>
        </w:rPr>
      </w:pPr>
      <w:r w:rsidRPr="00044DF6">
        <w:rPr>
          <w:rFonts w:ascii="Arial" w:eastAsia="Arial" w:hAnsi="Arial" w:cs="Arial"/>
          <w:sz w:val="16"/>
          <w:szCs w:val="16"/>
        </w:rPr>
        <w:t xml:space="preserve">Cov </w:t>
      </w:r>
      <w:proofErr w:type="spellStart"/>
      <w:r w:rsidRPr="00044DF6">
        <w:rPr>
          <w:rFonts w:ascii="Arial" w:eastAsia="Arial" w:hAnsi="Arial" w:cs="Arial"/>
          <w:sz w:val="16"/>
          <w:szCs w:val="16"/>
        </w:rPr>
        <w:t>kauj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ruam</w:t>
      </w:r>
      <w:proofErr w:type="spellEnd"/>
      <w:r w:rsidRPr="00044DF6">
        <w:rPr>
          <w:rFonts w:ascii="Arial" w:eastAsia="Arial" w:hAnsi="Arial" w:cs="Arial"/>
          <w:sz w:val="16"/>
          <w:szCs w:val="16"/>
        </w:rPr>
        <w:t xml:space="preserve"> </w:t>
      </w:r>
      <w:proofErr w:type="spellStart"/>
      <w:ins w:id="541" w:author="Kaxiong" w:date="2021-06-09T11:34:00Z">
        <w:r w:rsidR="00D60025">
          <w:rPr>
            <w:rFonts w:ascii="Arial" w:eastAsia="Arial" w:hAnsi="Arial" w:cs="Arial"/>
            <w:sz w:val="16"/>
            <w:szCs w:val="16"/>
          </w:rPr>
          <w:t>tshwj</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xeeb</w:t>
        </w:r>
        <w:proofErr w:type="spellEnd"/>
        <w:r w:rsidR="00D60025">
          <w:rPr>
            <w:rFonts w:ascii="Arial" w:eastAsia="Arial" w:hAnsi="Arial" w:cs="Arial"/>
            <w:sz w:val="16"/>
            <w:szCs w:val="16"/>
          </w:rPr>
          <w:t xml:space="preserve"> </w:t>
        </w:r>
      </w:ins>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ntsiab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lus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meej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rau</w:t>
      </w:r>
      <w:proofErr w:type="spellEnd"/>
      <w:r w:rsidRPr="00044DF6">
        <w:rPr>
          <w:rFonts w:ascii="Arial" w:eastAsia="Arial" w:hAnsi="Arial" w:cs="Arial"/>
          <w:sz w:val="16"/>
          <w:szCs w:val="16"/>
        </w:rPr>
        <w:t xml:space="preserve"> </w:t>
      </w:r>
      <w:proofErr w:type="spellStart"/>
      <w:ins w:id="542" w:author="Kaxiong" w:date="2021-06-09T11:34:00Z">
        <w:r w:rsidR="00D60025">
          <w:rPr>
            <w:rFonts w:ascii="Arial" w:eastAsia="Arial" w:hAnsi="Arial" w:cs="Arial"/>
            <w:sz w:val="16"/>
            <w:szCs w:val="16"/>
          </w:rPr>
          <w:t>txhua</w:t>
        </w:r>
        <w:proofErr w:type="spellEnd"/>
        <w:r w:rsidR="00D60025">
          <w:rPr>
            <w:rFonts w:ascii="Arial" w:eastAsia="Arial" w:hAnsi="Arial" w:cs="Arial"/>
            <w:sz w:val="16"/>
            <w:szCs w:val="16"/>
          </w:rPr>
          <w:t xml:space="preserve"> </w:t>
        </w:r>
        <w:proofErr w:type="spellStart"/>
        <w:r w:rsidR="00D60025">
          <w:rPr>
            <w:rFonts w:ascii="Arial" w:eastAsia="Arial" w:hAnsi="Arial" w:cs="Arial"/>
            <w:sz w:val="16"/>
            <w:szCs w:val="16"/>
          </w:rPr>
          <w:t>tus</w:t>
        </w:r>
      </w:ins>
      <w:proofErr w:type="spellEnd"/>
      <w:del w:id="543" w:author="Kaxiong" w:date="2021-06-09T11:34:00Z">
        <w:r w:rsidRPr="00044DF6" w:rsidDel="00D60025">
          <w:rPr>
            <w:rFonts w:ascii="Arial" w:eastAsia="Arial" w:hAnsi="Arial" w:cs="Arial"/>
            <w:sz w:val="16"/>
            <w:szCs w:val="16"/>
          </w:rPr>
          <w:delText>cov</w:delText>
        </w:r>
      </w:del>
      <w:r w:rsidRPr="00044DF6">
        <w:rPr>
          <w:rFonts w:ascii="Arial" w:eastAsia="Arial" w:hAnsi="Arial" w:cs="Arial"/>
          <w:sz w:val="16"/>
          <w:szCs w:val="16"/>
        </w:rPr>
        <w:t xml:space="preserve"> </w:t>
      </w:r>
      <w:proofErr w:type="spellStart"/>
      <w:r w:rsidRPr="00044DF6">
        <w:rPr>
          <w:rFonts w:ascii="Arial" w:eastAsia="Arial" w:hAnsi="Arial" w:cs="Arial"/>
          <w:sz w:val="16"/>
          <w:szCs w:val="16"/>
        </w:rPr>
        <w:t>neeg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teb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yuav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tsum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siv</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tswv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yim</w:t>
      </w:r>
      <w:proofErr w:type="spellEnd"/>
      <w:r w:rsidRPr="00044DF6">
        <w:rPr>
          <w:rFonts w:ascii="Arial" w:eastAsia="Arial" w:hAnsi="Arial" w:cs="Arial"/>
          <w:sz w:val="16"/>
          <w:szCs w:val="16"/>
        </w:rPr>
        <w:t xml:space="preserve"> zoo li </w:t>
      </w:r>
      <w:proofErr w:type="spellStart"/>
      <w:r w:rsidRPr="00044DF6">
        <w:rPr>
          <w:rFonts w:ascii="Arial" w:eastAsia="Arial" w:hAnsi="Arial" w:cs="Arial"/>
          <w:sz w:val="16"/>
          <w:szCs w:val="16"/>
        </w:rPr>
        <w:t>cas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yog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nyob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ntawm</w:t>
      </w:r>
      <w:proofErr w:type="spellEnd"/>
      <w:r w:rsidRPr="00044DF6">
        <w:rPr>
          <w:rFonts w:ascii="Arial" w:eastAsia="Arial" w:hAnsi="Arial" w:cs="Arial"/>
          <w:sz w:val="16"/>
          <w:szCs w:val="16"/>
        </w:rPr>
        <w:t xml:space="preserve"> </w:t>
      </w:r>
      <w:proofErr w:type="spellStart"/>
      <w:ins w:id="544" w:author="Kaxiong" w:date="2021-06-09T11:40:00Z">
        <w:r w:rsidR="00E14363">
          <w:rPr>
            <w:rFonts w:ascii="Arial" w:eastAsia="Arial" w:hAnsi="Arial" w:cs="Arial"/>
            <w:sz w:val="16"/>
            <w:szCs w:val="16"/>
          </w:rPr>
          <w:t>tus</w:t>
        </w:r>
        <w:proofErr w:type="spellEnd"/>
        <w:r w:rsidR="00E14363">
          <w:rPr>
            <w:rFonts w:ascii="Arial" w:eastAsia="Arial" w:hAnsi="Arial" w:cs="Arial"/>
            <w:sz w:val="16"/>
            <w:szCs w:val="16"/>
          </w:rPr>
          <w:t xml:space="preserve"> yam </w:t>
        </w:r>
        <w:proofErr w:type="spellStart"/>
        <w:r w:rsidR="00E14363">
          <w:rPr>
            <w:rFonts w:ascii="Arial" w:eastAsia="Arial" w:hAnsi="Arial" w:cs="Arial"/>
            <w:sz w:val="16"/>
            <w:szCs w:val="16"/>
          </w:rPr>
          <w:t>ntxwv</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tia</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ua</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i</w:t>
        </w:r>
      </w:ins>
      <w:ins w:id="545" w:author="Kaxiong" w:date="2021-06-09T11:41:00Z">
        <w:r w:rsidR="00E14363">
          <w:rPr>
            <w:rFonts w:ascii="Arial" w:eastAsia="Arial" w:hAnsi="Arial" w:cs="Arial"/>
            <w:sz w:val="16"/>
            <w:szCs w:val="16"/>
          </w:rPr>
          <w:t>b</w:t>
        </w:r>
        <w:proofErr w:type="spellEnd"/>
        <w:r w:rsidR="00E14363">
          <w:rPr>
            <w:rFonts w:ascii="Arial" w:eastAsia="Arial" w:hAnsi="Arial" w:cs="Arial"/>
            <w:sz w:val="16"/>
            <w:szCs w:val="16"/>
          </w:rPr>
          <w:t xml:space="preserve"> yam </w:t>
        </w:r>
        <w:proofErr w:type="spellStart"/>
        <w:r w:rsidR="00E14363">
          <w:rPr>
            <w:rFonts w:ascii="Arial" w:eastAsia="Arial" w:hAnsi="Arial" w:cs="Arial"/>
            <w:sz w:val="16"/>
            <w:szCs w:val="16"/>
          </w:rPr>
          <w:t>ntawm</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kev</w:t>
        </w:r>
        <w:proofErr w:type="spellEnd"/>
        <w:r w:rsidR="00E14363">
          <w:rPr>
            <w:rFonts w:ascii="Arial" w:eastAsia="Arial" w:hAnsi="Arial" w:cs="Arial"/>
            <w:sz w:val="16"/>
            <w:szCs w:val="16"/>
          </w:rPr>
          <w:t xml:space="preserve"> cog </w:t>
        </w:r>
        <w:proofErr w:type="spellStart"/>
        <w:r w:rsidR="00E14363">
          <w:rPr>
            <w:rFonts w:ascii="Arial" w:eastAsia="Arial" w:hAnsi="Arial" w:cs="Arial"/>
            <w:sz w:val="16"/>
            <w:szCs w:val="16"/>
          </w:rPr>
          <w:t>xyoob</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ntoo</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xwb</w:t>
        </w:r>
        <w:proofErr w:type="spellEnd"/>
        <w:r w:rsidR="00E14363">
          <w:rPr>
            <w:rFonts w:ascii="Arial" w:eastAsia="Arial" w:hAnsi="Arial" w:cs="Arial"/>
            <w:sz w:val="16"/>
            <w:szCs w:val="16"/>
          </w:rPr>
          <w:t xml:space="preserve"> </w:t>
        </w:r>
      </w:ins>
      <w:del w:id="546" w:author="Kaxiong" w:date="2021-06-09T11:41:00Z">
        <w:r w:rsidRPr="00044DF6" w:rsidDel="00E14363">
          <w:rPr>
            <w:rFonts w:ascii="Arial" w:eastAsia="Arial" w:hAnsi="Arial" w:cs="Arial"/>
            <w:sz w:val="16"/>
            <w:szCs w:val="16"/>
          </w:rPr>
          <w:delText xml:space="preserve">lawv txoj kev ua qoob loo </w:delText>
        </w:r>
      </w:del>
      <w:r w:rsidRPr="00044DF6">
        <w:rPr>
          <w:rFonts w:ascii="Arial" w:eastAsia="Arial" w:hAnsi="Arial" w:cs="Arial"/>
          <w:sz w:val="16"/>
          <w:szCs w:val="16"/>
        </w:rPr>
        <w:t xml:space="preserve">los </w:t>
      </w:r>
      <w:r w:rsidR="004D120D">
        <w:rPr>
          <w:rFonts w:ascii="Arial" w:eastAsia="Arial" w:hAnsi="Arial" w:cs="Arial"/>
          <w:sz w:val="16"/>
          <w:szCs w:val="16"/>
        </w:rPr>
        <w:t xml:space="preserve">sis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teb</w:t>
      </w:r>
      <w:proofErr w:type="spellEnd"/>
      <w:r w:rsidR="004D120D" w:rsidRPr="004D120D">
        <w:rPr>
          <w:rFonts w:ascii="Arial" w:eastAsia="Arial" w:hAnsi="Arial" w:cs="Arial"/>
          <w:sz w:val="16"/>
          <w:szCs w:val="16"/>
        </w:rPr>
        <w:t xml:space="preserve"> </w:t>
      </w:r>
      <w:del w:id="547" w:author="Kaxiong" w:date="2021-06-09T11:41:00Z">
        <w:r w:rsidR="004D120D" w:rsidDel="00E14363">
          <w:rPr>
            <w:rFonts w:ascii="Arial" w:eastAsia="Arial" w:hAnsi="Arial" w:cs="Arial"/>
            <w:sz w:val="16"/>
            <w:szCs w:val="16"/>
          </w:rPr>
          <w:delText>kev</w:delText>
        </w:r>
      </w:del>
      <w:proofErr w:type="spellStart"/>
      <w:ins w:id="548" w:author="Kaxiong" w:date="2021-06-09T11:42:00Z">
        <w:r w:rsidR="00E14363">
          <w:rPr>
            <w:rFonts w:ascii="Arial" w:eastAsia="Arial" w:hAnsi="Arial" w:cs="Arial"/>
            <w:sz w:val="16"/>
            <w:szCs w:val="16"/>
          </w:rPr>
          <w:t>uas</w:t>
        </w:r>
      </w:ins>
      <w:proofErr w:type="spellEnd"/>
      <w:r w:rsidR="004D120D">
        <w:rPr>
          <w:rFonts w:ascii="Arial" w:eastAsia="Arial" w:hAnsi="Arial" w:cs="Arial"/>
          <w:sz w:val="16"/>
          <w:szCs w:val="16"/>
        </w:rPr>
        <w:t xml:space="preserve"> sib </w:t>
      </w:r>
      <w:proofErr w:type="spellStart"/>
      <w:r w:rsidR="004D120D">
        <w:rPr>
          <w:rFonts w:ascii="Arial" w:eastAsia="Arial" w:hAnsi="Arial" w:cs="Arial"/>
          <w:sz w:val="16"/>
          <w:szCs w:val="16"/>
        </w:rPr>
        <w:t>xyaws</w:t>
      </w:r>
      <w:proofErr w:type="spellEnd"/>
      <w:r w:rsidR="004D120D" w:rsidRPr="00044DF6">
        <w:rPr>
          <w:rFonts w:ascii="Arial" w:eastAsia="Arial" w:hAnsi="Arial" w:cs="Arial"/>
          <w:sz w:val="16"/>
          <w:szCs w:val="16"/>
        </w:rPr>
        <w:t xml:space="preserve"> </w:t>
      </w:r>
      <w:proofErr w:type="spellStart"/>
      <w:ins w:id="549" w:author="Kaxiong" w:date="2021-06-09T11:42:00Z">
        <w:r w:rsidR="00E14363">
          <w:rPr>
            <w:rFonts w:ascii="Arial" w:eastAsia="Arial" w:hAnsi="Arial" w:cs="Arial"/>
            <w:sz w:val="16"/>
            <w:szCs w:val="16"/>
          </w:rPr>
          <w:t>ntawm</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qoob</w:t>
        </w:r>
        <w:proofErr w:type="spellEnd"/>
        <w:r w:rsidR="00E14363">
          <w:rPr>
            <w:rFonts w:ascii="Arial" w:eastAsia="Arial" w:hAnsi="Arial" w:cs="Arial"/>
            <w:sz w:val="16"/>
            <w:szCs w:val="16"/>
          </w:rPr>
          <w:t xml:space="preserve"> loo</w:t>
        </w:r>
      </w:ins>
      <w:r w:rsidRPr="00044DF6">
        <w:rPr>
          <w:rFonts w:ascii="Arial" w:eastAsia="Arial" w:hAnsi="Arial" w:cs="Arial"/>
          <w:sz w:val="16"/>
          <w:szCs w:val="16"/>
        </w:rPr>
        <w:t>-</w:t>
      </w:r>
      <w:proofErr w:type="spellStart"/>
      <w:r w:rsidRPr="00044DF6">
        <w:rPr>
          <w:rFonts w:ascii="Arial" w:eastAsia="Arial" w:hAnsi="Arial" w:cs="Arial"/>
          <w:sz w:val="16"/>
          <w:szCs w:val="16"/>
        </w:rPr>
        <w:t>tsiaj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txhu</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neeg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teb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tsis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raug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zam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raws</w:t>
      </w:r>
      <w:proofErr w:type="spellEnd"/>
      <w:r w:rsidRPr="00044DF6">
        <w:rPr>
          <w:rFonts w:ascii="Arial" w:eastAsia="Arial" w:hAnsi="Arial" w:cs="Arial"/>
          <w:sz w:val="16"/>
          <w:szCs w:val="16"/>
        </w:rPr>
        <w:t xml:space="preserve"> li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cai</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lij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choj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yuav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tsum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raws</w:t>
      </w:r>
      <w:proofErr w:type="spellEnd"/>
      <w:r w:rsidRPr="00044DF6">
        <w:rPr>
          <w:rFonts w:ascii="Arial" w:eastAsia="Arial" w:hAnsi="Arial" w:cs="Arial"/>
          <w:sz w:val="16"/>
          <w:szCs w:val="16"/>
        </w:rPr>
        <w:t xml:space="preserve"> li FSMA</w:t>
      </w:r>
      <w:r w:rsidR="004D120D">
        <w:rPr>
          <w:rFonts w:ascii="Arial" w:eastAsia="Arial" w:hAnsi="Arial" w:cs="Arial"/>
          <w:sz w:val="16"/>
          <w:szCs w:val="16"/>
        </w:rPr>
        <w:t xml:space="preserve"> </w:t>
      </w:r>
      <w:proofErr w:type="spellStart"/>
      <w:r w:rsidR="004D120D">
        <w:rPr>
          <w:rFonts w:ascii="Arial" w:eastAsia="Arial" w:hAnsi="Arial" w:cs="Arial"/>
          <w:sz w:val="16"/>
          <w:szCs w:val="16"/>
        </w:rPr>
        <w:t>txoj</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cai</w:t>
      </w:r>
      <w:proofErr w:type="spellEnd"/>
      <w:r w:rsidRPr="00044DF6">
        <w:rPr>
          <w:rFonts w:ascii="Arial" w:eastAsia="Arial" w:hAnsi="Arial" w:cs="Arial"/>
          <w:sz w:val="16"/>
          <w:szCs w:val="16"/>
        </w:rPr>
        <w:t xml:space="preserve"> </w:t>
      </w:r>
      <w:proofErr w:type="spellStart"/>
      <w:r w:rsidR="004D120D">
        <w:rPr>
          <w:rFonts w:ascii="Arial" w:eastAsia="Arial" w:hAnsi="Arial" w:cs="Arial"/>
          <w:sz w:val="16"/>
          <w:szCs w:val="16"/>
        </w:rPr>
        <w:t>kev</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nyab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xeeb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ntawm</w:t>
      </w:r>
      <w:proofErr w:type="spellEnd"/>
      <w:r w:rsidR="004D120D">
        <w:rPr>
          <w:rFonts w:ascii="Arial" w:eastAsia="Arial" w:hAnsi="Arial" w:cs="Arial"/>
          <w:sz w:val="16"/>
          <w:szCs w:val="16"/>
        </w:rPr>
        <w:t xml:space="preserve"> </w:t>
      </w:r>
      <w:proofErr w:type="spellStart"/>
      <w:r w:rsidRPr="00044DF6">
        <w:rPr>
          <w:rFonts w:ascii="Arial" w:eastAsia="Arial" w:hAnsi="Arial" w:cs="Arial"/>
          <w:sz w:val="16"/>
          <w:szCs w:val="16"/>
        </w:rPr>
        <w:t>zaub</w:t>
      </w:r>
      <w:proofErr w:type="spellEnd"/>
      <w:r w:rsidRPr="00044DF6">
        <w:rPr>
          <w:rFonts w:ascii="Arial" w:eastAsia="Arial" w:hAnsi="Arial" w:cs="Arial"/>
          <w:sz w:val="16"/>
          <w:szCs w:val="16"/>
        </w:rPr>
        <w:t xml:space="preserve"> mov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sau</w:t>
      </w:r>
      <w:proofErr w:type="spellEnd"/>
      <w:r w:rsidR="004D120D">
        <w:rPr>
          <w:rFonts w:ascii="Arial" w:eastAsia="Arial" w:hAnsi="Arial" w:cs="Arial"/>
          <w:sz w:val="16"/>
          <w:szCs w:val="16"/>
        </w:rPr>
        <w:t xml:space="preserve"> </w:t>
      </w:r>
      <w:ins w:id="550" w:author="Kaxiong" w:date="2021-06-09T11:46:00Z">
        <w:r w:rsidR="00E14363">
          <w:rPr>
            <w:rFonts w:ascii="Arial" w:eastAsia="Arial" w:hAnsi="Arial" w:cs="Arial"/>
            <w:sz w:val="16"/>
            <w:szCs w:val="16"/>
          </w:rPr>
          <w:t xml:space="preserve">cov </w:t>
        </w:r>
        <w:proofErr w:type="spellStart"/>
        <w:r w:rsidR="00E14363">
          <w:rPr>
            <w:rFonts w:ascii="Arial" w:eastAsia="Arial" w:hAnsi="Arial" w:cs="Arial"/>
            <w:sz w:val="16"/>
            <w:szCs w:val="16"/>
          </w:rPr>
          <w:t>cai</w:t>
        </w:r>
        <w:proofErr w:type="spellEnd"/>
        <w:r w:rsidR="00E14363">
          <w:rPr>
            <w:rFonts w:ascii="Arial" w:eastAsia="Arial" w:hAnsi="Arial" w:cs="Arial"/>
            <w:sz w:val="16"/>
            <w:szCs w:val="16"/>
          </w:rPr>
          <w:t xml:space="preserve"> </w:t>
        </w:r>
      </w:ins>
      <w:proofErr w:type="spellStart"/>
      <w:r w:rsidR="004D120D">
        <w:rPr>
          <w:rFonts w:ascii="Arial" w:eastAsia="Arial" w:hAnsi="Arial" w:cs="Arial"/>
          <w:sz w:val="16"/>
          <w:szCs w:val="16"/>
        </w:rPr>
        <w:t>cia</w:t>
      </w:r>
      <w:proofErr w:type="spellEnd"/>
      <w:r w:rsidRPr="00044DF6">
        <w:rPr>
          <w:rFonts w:ascii="Arial" w:eastAsia="Arial" w:hAnsi="Arial" w:cs="Arial"/>
          <w:sz w:val="16"/>
          <w:szCs w:val="16"/>
        </w:rPr>
        <w:t xml:space="preserve">, tab sis </w:t>
      </w:r>
      <w:proofErr w:type="spellStart"/>
      <w:r w:rsidRPr="00044DF6">
        <w:rPr>
          <w:rFonts w:ascii="Arial" w:eastAsia="Arial" w:hAnsi="Arial" w:cs="Arial"/>
          <w:sz w:val="16"/>
          <w:szCs w:val="16"/>
        </w:rPr>
        <w:t>txawm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tias</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neeg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raug</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zam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tuaj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yeem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txo</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ins w:id="551" w:author="Kaxiong" w:date="2021-06-09T11:46:00Z">
        <w:r w:rsidR="00E14363">
          <w:rPr>
            <w:rFonts w:ascii="Arial" w:eastAsia="Arial" w:hAnsi="Arial" w:cs="Arial"/>
            <w:sz w:val="16"/>
            <w:szCs w:val="16"/>
          </w:rPr>
          <w:t>phom</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sij</w:t>
        </w:r>
        <w:proofErr w:type="spellEnd"/>
        <w:r w:rsidR="00E14363">
          <w:rPr>
            <w:rFonts w:ascii="Arial" w:eastAsia="Arial" w:hAnsi="Arial" w:cs="Arial"/>
            <w:sz w:val="16"/>
            <w:szCs w:val="16"/>
          </w:rPr>
          <w:t xml:space="preserve"> </w:t>
        </w:r>
        <w:proofErr w:type="spellStart"/>
        <w:r w:rsidR="00E14363">
          <w:rPr>
            <w:rFonts w:ascii="Arial" w:eastAsia="Arial" w:hAnsi="Arial" w:cs="Arial"/>
            <w:sz w:val="16"/>
            <w:szCs w:val="16"/>
          </w:rPr>
          <w:t>ke</w:t>
        </w:r>
      </w:ins>
      <w:ins w:id="552" w:author="Kaxiong" w:date="2021-06-09T11:47:00Z">
        <w:r w:rsidR="00E14363">
          <w:rPr>
            <w:rFonts w:ascii="Arial" w:eastAsia="Arial" w:hAnsi="Arial" w:cs="Arial"/>
            <w:sz w:val="16"/>
            <w:szCs w:val="16"/>
          </w:rPr>
          <w:t>v</w:t>
        </w:r>
        <w:proofErr w:type="spellEnd"/>
        <w:r w:rsidR="00E14363">
          <w:rPr>
            <w:rFonts w:ascii="Arial" w:eastAsia="Arial" w:hAnsi="Arial" w:cs="Arial"/>
            <w:sz w:val="16"/>
            <w:szCs w:val="16"/>
          </w:rPr>
          <w:t xml:space="preserve"> </w:t>
        </w:r>
      </w:ins>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ntawm</w:t>
      </w:r>
      <w:proofErr w:type="spellEnd"/>
      <w:r w:rsidR="004D120D">
        <w:rPr>
          <w:rFonts w:ascii="Arial" w:eastAsia="Arial" w:hAnsi="Arial" w:cs="Arial"/>
          <w:sz w:val="16"/>
          <w:szCs w:val="16"/>
        </w:rPr>
        <w:t xml:space="preserve"> </w:t>
      </w:r>
      <w:proofErr w:type="spellStart"/>
      <w:r w:rsidR="004D120D">
        <w:rPr>
          <w:rFonts w:ascii="Arial" w:eastAsia="Arial" w:hAnsi="Arial" w:cs="Arial"/>
          <w:sz w:val="16"/>
          <w:szCs w:val="16"/>
        </w:rPr>
        <w:t>zaub</w:t>
      </w:r>
      <w:proofErr w:type="spellEnd"/>
      <w:r w:rsidR="004D120D">
        <w:rPr>
          <w:rFonts w:ascii="Arial" w:eastAsia="Arial" w:hAnsi="Arial" w:cs="Arial"/>
          <w:sz w:val="16"/>
          <w:szCs w:val="16"/>
        </w:rPr>
        <w:t xml:space="preserve"> mov</w:t>
      </w:r>
      <w:r w:rsidRPr="00044DF6">
        <w:rPr>
          <w:rFonts w:ascii="Arial" w:eastAsia="Arial" w:hAnsi="Arial" w:cs="Arial"/>
          <w:sz w:val="16"/>
          <w:szCs w:val="16"/>
        </w:rPr>
        <w:t xml:space="preserve">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ins w:id="553" w:author="Kaxiong" w:date="2021-06-09T11:47:00Z">
        <w:r w:rsidR="00E14363">
          <w:rPr>
            <w:rFonts w:ascii="Arial" w:eastAsia="Arial" w:hAnsi="Arial" w:cs="Arial"/>
            <w:sz w:val="16"/>
            <w:szCs w:val="16"/>
          </w:rPr>
          <w:t>ris</w:t>
        </w:r>
      </w:ins>
      <w:proofErr w:type="spellEnd"/>
      <w:del w:id="554" w:author="Kaxiong" w:date="2021-06-09T11:47:00Z">
        <w:r w:rsidRPr="00044DF6" w:rsidDel="00E14363">
          <w:rPr>
            <w:rFonts w:ascii="Arial" w:eastAsia="Arial" w:hAnsi="Arial" w:cs="Arial"/>
            <w:sz w:val="16"/>
            <w:szCs w:val="16"/>
          </w:rPr>
          <w:delText>l</w:delText>
        </w:r>
        <w:r w:rsidR="004D120D" w:rsidDel="00E14363">
          <w:rPr>
            <w:rFonts w:ascii="Arial" w:eastAsia="Arial" w:hAnsi="Arial" w:cs="Arial"/>
            <w:sz w:val="16"/>
            <w:szCs w:val="16"/>
          </w:rPr>
          <w:delText>ees paub</w:delText>
        </w:r>
      </w:del>
      <w:r w:rsidRPr="00044DF6">
        <w:rPr>
          <w:rFonts w:ascii="Arial" w:eastAsia="Arial" w:hAnsi="Arial" w:cs="Arial"/>
          <w:sz w:val="16"/>
          <w:szCs w:val="16"/>
        </w:rPr>
        <w:t xml:space="preserve"> los </w:t>
      </w:r>
      <w:proofErr w:type="spellStart"/>
      <w:r w:rsidRPr="00044DF6">
        <w:rPr>
          <w:rFonts w:ascii="Arial" w:eastAsia="Arial" w:hAnsi="Arial" w:cs="Arial"/>
          <w:sz w:val="16"/>
          <w:szCs w:val="16"/>
        </w:rPr>
        <w:t>ntawm</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txaus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siab</w:t>
      </w:r>
      <w:proofErr w:type="spellEnd"/>
      <w:r w:rsidRPr="00044DF6">
        <w:rPr>
          <w:rFonts w:ascii="Arial" w:eastAsia="Arial" w:hAnsi="Arial" w:cs="Arial"/>
          <w:sz w:val="16"/>
          <w:szCs w:val="16"/>
        </w:rPr>
        <w:t xml:space="preserve"> lees </w:t>
      </w:r>
      <w:proofErr w:type="spellStart"/>
      <w:r w:rsidRPr="00044DF6">
        <w:rPr>
          <w:rFonts w:ascii="Arial" w:eastAsia="Arial" w:hAnsi="Arial" w:cs="Arial"/>
          <w:sz w:val="16"/>
          <w:szCs w:val="16"/>
        </w:rPr>
        <w:t>txais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thiab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sau</w:t>
      </w:r>
      <w:proofErr w:type="spellEnd"/>
      <w:r w:rsidRPr="00044DF6">
        <w:rPr>
          <w:rFonts w:ascii="Arial" w:eastAsia="Arial" w:hAnsi="Arial" w:cs="Arial"/>
          <w:sz w:val="16"/>
          <w:szCs w:val="16"/>
        </w:rPr>
        <w:t xml:space="preserve"> cov </w:t>
      </w:r>
      <w:proofErr w:type="spellStart"/>
      <w:r w:rsidRPr="00044DF6">
        <w:rPr>
          <w:rFonts w:ascii="Arial" w:eastAsia="Arial" w:hAnsi="Arial" w:cs="Arial"/>
          <w:sz w:val="16"/>
          <w:szCs w:val="16"/>
        </w:rPr>
        <w:t>kev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coj</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uas</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yuav</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tsum</w:t>
      </w:r>
      <w:proofErr w:type="spellEnd"/>
      <w:r w:rsidRPr="00044DF6">
        <w:rPr>
          <w:rFonts w:ascii="Arial" w:eastAsia="Arial" w:hAnsi="Arial" w:cs="Arial"/>
          <w:sz w:val="16"/>
          <w:szCs w:val="16"/>
        </w:rPr>
        <w:t xml:space="preserve"> tau </w:t>
      </w:r>
      <w:proofErr w:type="spellStart"/>
      <w:r w:rsidRPr="00044DF6">
        <w:rPr>
          <w:rFonts w:ascii="Arial" w:eastAsia="Arial" w:hAnsi="Arial" w:cs="Arial"/>
          <w:sz w:val="16"/>
          <w:szCs w:val="16"/>
        </w:rPr>
        <w:t>ua</w:t>
      </w:r>
      <w:proofErr w:type="spellEnd"/>
      <w:ins w:id="555" w:author="Kaxiong" w:date="2021-06-09T11:48:00Z">
        <w:r w:rsidR="00E14363">
          <w:rPr>
            <w:rFonts w:ascii="Arial" w:eastAsia="Arial" w:hAnsi="Arial" w:cs="Arial"/>
            <w:sz w:val="16"/>
            <w:szCs w:val="16"/>
          </w:rPr>
          <w:t xml:space="preserve"> </w:t>
        </w:r>
        <w:proofErr w:type="spellStart"/>
        <w:r w:rsidR="00E14363">
          <w:rPr>
            <w:rFonts w:ascii="Arial" w:eastAsia="Arial" w:hAnsi="Arial" w:cs="Arial"/>
            <w:sz w:val="16"/>
            <w:szCs w:val="16"/>
          </w:rPr>
          <w:t>raws</w:t>
        </w:r>
      </w:ins>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hauv</w:t>
      </w:r>
      <w:proofErr w:type="spellEnd"/>
      <w:r w:rsidR="00044DF6">
        <w:rPr>
          <w:sz w:val="20"/>
          <w:szCs w:val="20"/>
        </w:rPr>
        <w:t xml:space="preserve"> </w:t>
      </w:r>
      <w:r w:rsidRPr="00044DF6">
        <w:rPr>
          <w:rFonts w:ascii="Arial" w:eastAsia="Arial" w:hAnsi="Arial" w:cs="Arial"/>
          <w:sz w:val="16"/>
          <w:szCs w:val="16"/>
        </w:rPr>
        <w:t xml:space="preserve">FSMA </w:t>
      </w:r>
      <w:proofErr w:type="spellStart"/>
      <w:r w:rsidRPr="00044DF6">
        <w:rPr>
          <w:rFonts w:ascii="Arial" w:eastAsia="Arial" w:hAnsi="Arial" w:cs="Arial"/>
          <w:sz w:val="16"/>
          <w:szCs w:val="16"/>
        </w:rPr>
        <w:t>Txoj</w:t>
      </w:r>
      <w:proofErr w:type="spellEnd"/>
      <w:r w:rsidRPr="00044DF6">
        <w:rPr>
          <w:rFonts w:ascii="Arial" w:eastAsia="Arial" w:hAnsi="Arial" w:cs="Arial"/>
          <w:sz w:val="16"/>
          <w:szCs w:val="16"/>
        </w:rPr>
        <w:t xml:space="preserve"> Cai </w:t>
      </w:r>
      <w:proofErr w:type="spellStart"/>
      <w:r w:rsidRPr="00044DF6">
        <w:rPr>
          <w:rFonts w:ascii="Arial" w:eastAsia="Arial" w:hAnsi="Arial" w:cs="Arial"/>
          <w:sz w:val="16"/>
          <w:szCs w:val="16"/>
        </w:rPr>
        <w:t>Tsim</w:t>
      </w:r>
      <w:proofErr w:type="spellEnd"/>
      <w:r w:rsidRPr="00044DF6">
        <w:rPr>
          <w:rFonts w:ascii="Arial" w:eastAsia="Arial" w:hAnsi="Arial" w:cs="Arial"/>
          <w:sz w:val="16"/>
          <w:szCs w:val="16"/>
        </w:rPr>
        <w:t xml:space="preserve"> Kev </w:t>
      </w:r>
      <w:proofErr w:type="spellStart"/>
      <w:r w:rsidRPr="00044DF6">
        <w:rPr>
          <w:rFonts w:ascii="Arial" w:eastAsia="Arial" w:hAnsi="Arial" w:cs="Arial"/>
          <w:sz w:val="16"/>
          <w:szCs w:val="16"/>
        </w:rPr>
        <w:t>Nyab</w:t>
      </w:r>
      <w:proofErr w:type="spellEnd"/>
      <w:r w:rsidRPr="00044DF6">
        <w:rPr>
          <w:rFonts w:ascii="Arial" w:eastAsia="Arial" w:hAnsi="Arial" w:cs="Arial"/>
          <w:sz w:val="16"/>
          <w:szCs w:val="16"/>
        </w:rPr>
        <w:t xml:space="preserve"> </w:t>
      </w:r>
      <w:proofErr w:type="spellStart"/>
      <w:r w:rsidRPr="00044DF6">
        <w:rPr>
          <w:rFonts w:ascii="Arial" w:eastAsia="Arial" w:hAnsi="Arial" w:cs="Arial"/>
          <w:sz w:val="16"/>
          <w:szCs w:val="16"/>
        </w:rPr>
        <w:t>Xeeb</w:t>
      </w:r>
      <w:proofErr w:type="spellEnd"/>
      <w:r w:rsidRPr="00044DF6">
        <w:rPr>
          <w:rFonts w:ascii="Arial" w:eastAsia="Arial" w:hAnsi="Arial" w:cs="Arial"/>
          <w:sz w:val="16"/>
          <w:szCs w:val="16"/>
        </w:rPr>
        <w:t>.</w:t>
      </w:r>
    </w:p>
    <w:p w14:paraId="4C307435" w14:textId="77777777" w:rsidR="00BF3E5F" w:rsidRDefault="00BF3E5F">
      <w:pPr>
        <w:sectPr w:rsidR="00BF3E5F">
          <w:pgSz w:w="12240" w:h="15840"/>
          <w:pgMar w:top="1440" w:right="1420" w:bottom="480" w:left="1440" w:header="0" w:footer="0" w:gutter="0"/>
          <w:cols w:space="720" w:equalWidth="0">
            <w:col w:w="9380"/>
          </w:cols>
        </w:sectPr>
      </w:pPr>
    </w:p>
    <w:p w14:paraId="2A351BD9" w14:textId="77777777" w:rsidR="00BF3E5F" w:rsidRDefault="00BF3E5F">
      <w:pPr>
        <w:spacing w:line="328" w:lineRule="exact"/>
        <w:rPr>
          <w:sz w:val="20"/>
          <w:szCs w:val="20"/>
        </w:rPr>
      </w:pPr>
    </w:p>
    <w:p w14:paraId="30B8F961" w14:textId="738D24C1" w:rsidR="00BF3E5F" w:rsidRPr="00640606" w:rsidRDefault="00624F33" w:rsidP="00640606">
      <w:pPr>
        <w:tabs>
          <w:tab w:val="left" w:pos="9240"/>
        </w:tabs>
        <w:jc w:val="both"/>
        <w:rPr>
          <w:sz w:val="20"/>
          <w:szCs w:val="20"/>
        </w:rPr>
        <w:sectPr w:rsidR="00BF3E5F" w:rsidRPr="00640606">
          <w:type w:val="continuous"/>
          <w:pgSz w:w="12240" w:h="15840"/>
          <w:pgMar w:top="1440" w:right="1420" w:bottom="480" w:left="1440" w:header="0" w:footer="0" w:gutter="0"/>
          <w:cols w:space="720" w:equalWidth="0">
            <w:col w:w="9380"/>
          </w:cols>
        </w:sectPr>
      </w:pPr>
      <w:ins w:id="556" w:author="Kaxiong" w:date="2021-06-09T11:51:00Z">
        <w:r>
          <w:rPr>
            <w:rFonts w:ascii="Arial" w:eastAsia="Arial" w:hAnsi="Arial" w:cs="Arial"/>
            <w:sz w:val="14"/>
            <w:szCs w:val="14"/>
          </w:rPr>
          <w:t xml:space="preserve">Kev </w:t>
        </w:r>
      </w:ins>
      <w:proofErr w:type="spellStart"/>
      <w:r w:rsidR="00F2670D" w:rsidRPr="00225F1A">
        <w:rPr>
          <w:rFonts w:ascii="Arial" w:eastAsia="Arial" w:hAnsi="Arial" w:cs="Arial"/>
          <w:sz w:val="14"/>
          <w:szCs w:val="14"/>
        </w:rPr>
        <w:t>Txo</w:t>
      </w:r>
      <w:proofErr w:type="spellEnd"/>
      <w:r w:rsidR="00F2670D" w:rsidRPr="00225F1A">
        <w:rPr>
          <w:rFonts w:ascii="Arial" w:eastAsia="Arial" w:hAnsi="Arial" w:cs="Arial"/>
          <w:sz w:val="14"/>
          <w:szCs w:val="14"/>
        </w:rPr>
        <w:t xml:space="preserve"> </w:t>
      </w:r>
      <w:ins w:id="557" w:author="Kaxiong" w:date="2021-06-09T11:55:00Z">
        <w:r>
          <w:rPr>
            <w:rFonts w:ascii="Arial" w:eastAsia="Arial" w:hAnsi="Arial" w:cs="Arial"/>
            <w:sz w:val="14"/>
            <w:szCs w:val="14"/>
          </w:rPr>
          <w:t>K</w:t>
        </w:r>
      </w:ins>
      <w:ins w:id="558" w:author="Kaxiong" w:date="2021-06-09T11:56:00Z">
        <w:r>
          <w:rPr>
            <w:rFonts w:ascii="Arial" w:eastAsia="Arial" w:hAnsi="Arial" w:cs="Arial"/>
            <w:sz w:val="14"/>
            <w:szCs w:val="14"/>
          </w:rPr>
          <w:t xml:space="preserve">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ins>
      <w:r w:rsidR="00F2670D" w:rsidRPr="00225F1A">
        <w:rPr>
          <w:rFonts w:ascii="Arial" w:eastAsia="Arial" w:hAnsi="Arial" w:cs="Arial"/>
          <w:sz w:val="14"/>
          <w:szCs w:val="14"/>
        </w:rPr>
        <w:t>Cov</w:t>
      </w:r>
      <w:r w:rsidR="00AF72A9" w:rsidRPr="00225F1A">
        <w:rPr>
          <w:rFonts w:ascii="Arial" w:eastAsia="Arial" w:hAnsi="Arial" w:cs="Arial"/>
          <w:sz w:val="14"/>
          <w:szCs w:val="14"/>
        </w:rPr>
        <w:t xml:space="preserve"> Kev </w:t>
      </w:r>
      <w:proofErr w:type="spellStart"/>
      <w:r w:rsidR="00AF72A9" w:rsidRPr="00225F1A">
        <w:rPr>
          <w:rFonts w:ascii="Arial" w:eastAsia="Arial" w:hAnsi="Arial" w:cs="Arial"/>
          <w:sz w:val="14"/>
          <w:szCs w:val="14"/>
        </w:rPr>
        <w:t>Phom</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Sij</w:t>
      </w:r>
      <w:proofErr w:type="spellEnd"/>
      <w:r w:rsidR="00AF72A9" w:rsidRPr="00225F1A">
        <w:rPr>
          <w:rFonts w:ascii="Arial" w:eastAsia="Arial" w:hAnsi="Arial" w:cs="Arial"/>
          <w:sz w:val="14"/>
          <w:szCs w:val="14"/>
        </w:rPr>
        <w:t xml:space="preserve"> </w:t>
      </w:r>
      <w:del w:id="559" w:author="Kaxiong" w:date="2021-06-09T11:49:00Z">
        <w:r w:rsidR="00AF72A9" w:rsidRPr="00225F1A" w:rsidDel="00E14363">
          <w:rPr>
            <w:rFonts w:ascii="Arial" w:eastAsia="Arial" w:hAnsi="Arial" w:cs="Arial"/>
            <w:sz w:val="14"/>
            <w:szCs w:val="14"/>
          </w:rPr>
          <w:delText xml:space="preserve">Kom </w:delText>
        </w:r>
      </w:del>
      <w:del w:id="560" w:author="Kaxiong" w:date="2021-06-09T11:56:00Z">
        <w:r w:rsidR="00F2670D" w:rsidRPr="00225F1A" w:rsidDel="00624F33">
          <w:rPr>
            <w:rFonts w:ascii="Arial" w:eastAsia="Arial" w:hAnsi="Arial" w:cs="Arial"/>
            <w:sz w:val="14"/>
            <w:szCs w:val="14"/>
          </w:rPr>
          <w:delText xml:space="preserve">Nyab Xeeb </w:delText>
        </w:r>
      </w:del>
      <w:proofErr w:type="spellStart"/>
      <w:r w:rsidR="00AF72A9" w:rsidRPr="00225F1A">
        <w:rPr>
          <w:rFonts w:ascii="Arial" w:eastAsia="Arial" w:hAnsi="Arial" w:cs="Arial"/>
          <w:sz w:val="14"/>
          <w:szCs w:val="14"/>
        </w:rPr>
        <w:t>Ntawm</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Zaub</w:t>
      </w:r>
      <w:proofErr w:type="spellEnd"/>
      <w:r w:rsidR="00AF72A9" w:rsidRPr="00225F1A">
        <w:rPr>
          <w:rFonts w:ascii="Arial" w:eastAsia="Arial" w:hAnsi="Arial" w:cs="Arial"/>
          <w:sz w:val="14"/>
          <w:szCs w:val="14"/>
        </w:rPr>
        <w:t xml:space="preserve"> Mov </w:t>
      </w:r>
      <w:proofErr w:type="spellStart"/>
      <w:ins w:id="561" w:author="Kaxiong" w:date="2021-06-09T11:56:00Z">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ins>
      <w:proofErr w:type="spellEnd"/>
      <w:ins w:id="562" w:author="Kaxiong" w:date="2021-06-09T11:57:00Z">
        <w:r>
          <w:rPr>
            <w:rFonts w:ascii="Arial" w:eastAsia="Arial" w:hAnsi="Arial" w:cs="Arial"/>
            <w:sz w:val="14"/>
            <w:szCs w:val="14"/>
          </w:rPr>
          <w:t xml:space="preserve"> </w:t>
        </w:r>
      </w:ins>
      <w:del w:id="563" w:author="Kaxiong" w:date="2021-06-09T11:52:00Z">
        <w:r w:rsidR="00AF72A9" w:rsidRPr="00225F1A" w:rsidDel="00624F33">
          <w:rPr>
            <w:rFonts w:ascii="Arial" w:eastAsia="Arial" w:hAnsi="Arial" w:cs="Arial"/>
            <w:sz w:val="14"/>
            <w:szCs w:val="14"/>
          </w:rPr>
          <w:delText xml:space="preserve">uas </w:delText>
        </w:r>
        <w:r w:rsidR="00F2670D" w:rsidRPr="00225F1A" w:rsidDel="00624F33">
          <w:rPr>
            <w:rFonts w:ascii="Arial" w:eastAsia="Arial" w:hAnsi="Arial" w:cs="Arial"/>
            <w:sz w:val="14"/>
            <w:szCs w:val="14"/>
          </w:rPr>
          <w:delText xml:space="preserve">Muaj Teeb Meem </w:delText>
        </w:r>
      </w:del>
      <w:proofErr w:type="spellStart"/>
      <w:r w:rsidR="00F2670D" w:rsidRPr="00225F1A">
        <w:rPr>
          <w:rFonts w:ascii="Arial" w:eastAsia="Arial" w:hAnsi="Arial" w:cs="Arial"/>
          <w:sz w:val="14"/>
          <w:szCs w:val="14"/>
        </w:rPr>
        <w:t>Thaum</w:t>
      </w:r>
      <w:proofErr w:type="spellEnd"/>
      <w:r w:rsidR="00F2670D" w:rsidRPr="00225F1A">
        <w:rPr>
          <w:rFonts w:ascii="Arial" w:eastAsia="Arial" w:hAnsi="Arial" w:cs="Arial"/>
          <w:sz w:val="14"/>
          <w:szCs w:val="14"/>
        </w:rPr>
        <w:t xml:space="preserve"> </w:t>
      </w:r>
      <w:proofErr w:type="spellStart"/>
      <w:r w:rsidR="00F2670D" w:rsidRPr="00225F1A">
        <w:rPr>
          <w:rFonts w:ascii="Arial" w:eastAsia="Arial" w:hAnsi="Arial" w:cs="Arial"/>
          <w:sz w:val="14"/>
          <w:szCs w:val="14"/>
        </w:rPr>
        <w:t>Muaj</w:t>
      </w:r>
      <w:proofErr w:type="spellEnd"/>
      <w:r w:rsidR="00F2670D" w:rsidRPr="00225F1A">
        <w:rPr>
          <w:rFonts w:ascii="Arial" w:eastAsia="Arial" w:hAnsi="Arial" w:cs="Arial"/>
          <w:sz w:val="14"/>
          <w:szCs w:val="14"/>
        </w:rPr>
        <w:t xml:space="preserve"> Kev </w:t>
      </w:r>
      <w:ins w:id="564" w:author="Kaxiong" w:date="2021-06-09T11:57:00Z">
        <w:r>
          <w:rPr>
            <w:rFonts w:ascii="Arial" w:eastAsia="Arial" w:hAnsi="Arial" w:cs="Arial"/>
            <w:sz w:val="14"/>
            <w:szCs w:val="14"/>
          </w:rPr>
          <w:t xml:space="preserve">Sib </w:t>
        </w:r>
      </w:ins>
      <w:proofErr w:type="spellStart"/>
      <w:ins w:id="565" w:author="Kaxiong" w:date="2021-06-09T11:52:00Z">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w:t>
        </w:r>
      </w:ins>
      <w:ins w:id="566" w:author="Kaxiong" w:date="2021-06-09T11:53:00Z">
        <w:r>
          <w:rPr>
            <w:rFonts w:ascii="Arial" w:eastAsia="Arial" w:hAnsi="Arial" w:cs="Arial"/>
            <w:sz w:val="14"/>
            <w:szCs w:val="14"/>
          </w:rPr>
          <w:t>m</w:t>
        </w:r>
        <w:proofErr w:type="spellEnd"/>
        <w:r>
          <w:rPr>
            <w:rFonts w:ascii="Arial" w:eastAsia="Arial" w:hAnsi="Arial" w:cs="Arial"/>
            <w:sz w:val="14"/>
            <w:szCs w:val="14"/>
          </w:rPr>
          <w:t xml:space="preserve"> </w:t>
        </w:r>
      </w:ins>
      <w:ins w:id="567" w:author="Kaxiong" w:date="2021-06-09T11:57:00Z">
        <w:r>
          <w:rPr>
            <w:rFonts w:ascii="Arial" w:eastAsia="Arial" w:hAnsi="Arial" w:cs="Arial"/>
            <w:sz w:val="14"/>
            <w:szCs w:val="14"/>
          </w:rPr>
          <w:t>Cov</w:t>
        </w:r>
      </w:ins>
      <w:del w:id="568" w:author="Kaxiong" w:date="2021-06-09T11:57:00Z">
        <w:r w:rsidR="00F2670D" w:rsidRPr="00225F1A" w:rsidDel="00624F33">
          <w:rPr>
            <w:rFonts w:ascii="Arial" w:eastAsia="Arial" w:hAnsi="Arial" w:cs="Arial"/>
            <w:sz w:val="14"/>
            <w:szCs w:val="14"/>
          </w:rPr>
          <w:delText>Ua</w:delText>
        </w:r>
      </w:del>
      <w:r w:rsidR="00F2670D" w:rsidRPr="00225F1A">
        <w:rPr>
          <w:rFonts w:ascii="Arial" w:eastAsia="Arial" w:hAnsi="Arial" w:cs="Arial"/>
          <w:sz w:val="14"/>
          <w:szCs w:val="14"/>
        </w:rPr>
        <w:t xml:space="preserve"> </w:t>
      </w:r>
      <w:proofErr w:type="spellStart"/>
      <w:r w:rsidR="00F2670D" w:rsidRPr="00225F1A">
        <w:rPr>
          <w:rFonts w:ascii="Arial" w:eastAsia="Arial" w:hAnsi="Arial" w:cs="Arial"/>
          <w:sz w:val="14"/>
          <w:szCs w:val="14"/>
        </w:rPr>
        <w:t>Qoob</w:t>
      </w:r>
      <w:proofErr w:type="spellEnd"/>
      <w:r w:rsidR="00F2670D" w:rsidRPr="00225F1A">
        <w:rPr>
          <w:rFonts w:ascii="Arial" w:eastAsia="Arial" w:hAnsi="Arial" w:cs="Arial"/>
          <w:sz w:val="14"/>
          <w:szCs w:val="14"/>
        </w:rPr>
        <w:t xml:space="preserve"> Loo</w:t>
      </w:r>
      <w:del w:id="569" w:author="Kaxiong" w:date="2021-06-09T11:53:00Z">
        <w:r w:rsidR="00225F1A" w:rsidRPr="00225F1A" w:rsidDel="00624F33">
          <w:rPr>
            <w:rFonts w:ascii="Arial" w:eastAsia="Arial" w:hAnsi="Arial" w:cs="Arial"/>
            <w:sz w:val="14"/>
            <w:szCs w:val="14"/>
          </w:rPr>
          <w:delText xml:space="preserve"> Sib Xyaws</w:delText>
        </w:r>
      </w:del>
      <w:r w:rsidR="00F2670D" w:rsidRPr="00225F1A">
        <w:rPr>
          <w:rFonts w:ascii="Arial" w:eastAsia="Arial" w:hAnsi="Arial" w:cs="Arial"/>
          <w:sz w:val="14"/>
          <w:szCs w:val="14"/>
        </w:rPr>
        <w:t xml:space="preserve"> </w:t>
      </w:r>
      <w:proofErr w:type="spellStart"/>
      <w:r w:rsidR="00F2670D" w:rsidRPr="00225F1A">
        <w:rPr>
          <w:rFonts w:ascii="Arial" w:eastAsia="Arial" w:hAnsi="Arial" w:cs="Arial"/>
          <w:sz w:val="14"/>
          <w:szCs w:val="14"/>
        </w:rPr>
        <w:t>thiab</w:t>
      </w:r>
      <w:proofErr w:type="spellEnd"/>
      <w:r w:rsidR="00F2670D" w:rsidRPr="00225F1A">
        <w:rPr>
          <w:rFonts w:ascii="Arial" w:eastAsia="Arial" w:hAnsi="Arial" w:cs="Arial"/>
          <w:sz w:val="14"/>
          <w:szCs w:val="14"/>
        </w:rPr>
        <w:t xml:space="preserve"> </w:t>
      </w:r>
      <w:proofErr w:type="spellStart"/>
      <w:r w:rsidR="00F2670D" w:rsidRPr="00225F1A">
        <w:rPr>
          <w:rFonts w:ascii="Arial" w:eastAsia="Arial" w:hAnsi="Arial" w:cs="Arial"/>
          <w:sz w:val="14"/>
          <w:szCs w:val="14"/>
        </w:rPr>
        <w:t>Tsiaj</w:t>
      </w:r>
      <w:proofErr w:type="spellEnd"/>
      <w:r w:rsidR="00AF72A9" w:rsidRPr="00225F1A">
        <w:rPr>
          <w:rFonts w:ascii="Arial" w:eastAsia="Arial" w:hAnsi="Arial" w:cs="Arial"/>
          <w:sz w:val="14"/>
          <w:szCs w:val="14"/>
        </w:rPr>
        <w:t xml:space="preserve"> </w:t>
      </w:r>
      <w:proofErr w:type="spellStart"/>
      <w:r w:rsidR="00AF72A9" w:rsidRPr="00225F1A">
        <w:rPr>
          <w:rFonts w:ascii="Arial" w:eastAsia="Arial" w:hAnsi="Arial" w:cs="Arial"/>
          <w:sz w:val="14"/>
          <w:szCs w:val="14"/>
        </w:rPr>
        <w:t>Txhu</w:t>
      </w:r>
      <w:proofErr w:type="spellEnd"/>
      <w:r w:rsidR="00F2670D">
        <w:rPr>
          <w:sz w:val="20"/>
          <w:szCs w:val="20"/>
        </w:rPr>
        <w:tab/>
      </w:r>
      <w:r w:rsidR="00F2670D" w:rsidRPr="00196914">
        <w:rPr>
          <w:rFonts w:ascii="Arial" w:eastAsia="Arial" w:hAnsi="Arial" w:cs="Arial"/>
          <w:sz w:val="16"/>
          <w:szCs w:val="16"/>
        </w:rPr>
        <w:t>3</w:t>
      </w:r>
    </w:p>
    <w:p w14:paraId="4343C0ED" w14:textId="77777777" w:rsidR="00BF3E5F" w:rsidRDefault="00BF3E5F">
      <w:pPr>
        <w:spacing w:line="75" w:lineRule="exact"/>
        <w:rPr>
          <w:sz w:val="20"/>
          <w:szCs w:val="20"/>
        </w:rPr>
      </w:pPr>
      <w:bookmarkStart w:id="570" w:name="page5"/>
      <w:bookmarkEnd w:id="570"/>
    </w:p>
    <w:p w14:paraId="194D10E7" w14:textId="14D59488" w:rsidR="00BF3E5F" w:rsidRPr="006C7EFF" w:rsidRDefault="00F2670D" w:rsidP="006C7EFF">
      <w:pPr>
        <w:spacing w:line="418" w:lineRule="auto"/>
        <w:ind w:left="240" w:right="120"/>
        <w:jc w:val="both"/>
        <w:rPr>
          <w:sz w:val="20"/>
          <w:szCs w:val="20"/>
        </w:rPr>
      </w:pPr>
      <w:proofErr w:type="spellStart"/>
      <w:r w:rsidRPr="006C7EFF">
        <w:rPr>
          <w:rFonts w:ascii="Arial" w:eastAsia="Arial" w:hAnsi="Arial" w:cs="Arial"/>
          <w:sz w:val="15"/>
          <w:szCs w:val="15"/>
        </w:rPr>
        <w:t>Peb</w:t>
      </w:r>
      <w:proofErr w:type="spellEnd"/>
      <w:r w:rsidRPr="006C7EFF">
        <w:rPr>
          <w:rFonts w:ascii="Arial" w:eastAsia="Arial" w:hAnsi="Arial" w:cs="Arial"/>
          <w:sz w:val="15"/>
          <w:szCs w:val="15"/>
        </w:rPr>
        <w:t xml:space="preserve"> </w:t>
      </w:r>
      <w:proofErr w:type="spellStart"/>
      <w:ins w:id="571" w:author="Kaxiong" w:date="2021-06-09T12:00:00Z">
        <w:r w:rsidR="00624F33">
          <w:rPr>
            <w:rFonts w:ascii="Arial" w:eastAsia="Arial" w:hAnsi="Arial" w:cs="Arial"/>
            <w:sz w:val="15"/>
            <w:szCs w:val="15"/>
          </w:rPr>
          <w:t>pab</w:t>
        </w:r>
        <w:proofErr w:type="spellEnd"/>
        <w:r w:rsidR="00624F33">
          <w:rPr>
            <w:rFonts w:ascii="Arial" w:eastAsia="Arial" w:hAnsi="Arial" w:cs="Arial"/>
            <w:sz w:val="15"/>
            <w:szCs w:val="15"/>
          </w:rPr>
          <w:t xml:space="preserve"> </w:t>
        </w:r>
        <w:proofErr w:type="spellStart"/>
        <w:r w:rsidR="00624F33">
          <w:rPr>
            <w:rFonts w:ascii="Arial" w:eastAsia="Arial" w:hAnsi="Arial" w:cs="Arial"/>
            <w:sz w:val="15"/>
            <w:szCs w:val="15"/>
          </w:rPr>
          <w:t>qhia</w:t>
        </w:r>
        <w:proofErr w:type="spellEnd"/>
        <w:r w:rsidR="00624F33">
          <w:rPr>
            <w:rFonts w:ascii="Arial" w:eastAsia="Arial" w:hAnsi="Arial" w:cs="Arial"/>
            <w:sz w:val="15"/>
            <w:szCs w:val="15"/>
          </w:rPr>
          <w:t xml:space="preserve"> </w:t>
        </w:r>
        <w:proofErr w:type="spellStart"/>
        <w:r w:rsidR="00624F33">
          <w:rPr>
            <w:rFonts w:ascii="Arial" w:eastAsia="Arial" w:hAnsi="Arial" w:cs="Arial"/>
            <w:sz w:val="15"/>
            <w:szCs w:val="15"/>
          </w:rPr>
          <w:t>txog</w:t>
        </w:r>
        <w:proofErr w:type="spellEnd"/>
        <w:r w:rsidR="00624F33">
          <w:rPr>
            <w:rFonts w:ascii="Arial" w:eastAsia="Arial" w:hAnsi="Arial" w:cs="Arial"/>
            <w:sz w:val="15"/>
            <w:szCs w:val="15"/>
          </w:rPr>
          <w:t xml:space="preserve"> </w:t>
        </w:r>
      </w:ins>
      <w:del w:id="572" w:author="Kaxiong" w:date="2021-06-09T12:00:00Z">
        <w:r w:rsidRPr="006C7EFF" w:rsidDel="00624F33">
          <w:rPr>
            <w:rFonts w:ascii="Arial" w:eastAsia="Arial" w:hAnsi="Arial" w:cs="Arial"/>
            <w:sz w:val="15"/>
            <w:szCs w:val="15"/>
          </w:rPr>
          <w:delText xml:space="preserve">pom zoo </w:delText>
        </w:r>
      </w:del>
      <w:proofErr w:type="spellStart"/>
      <w:r w:rsidRPr="006C7EFF">
        <w:rPr>
          <w:rFonts w:ascii="Arial" w:eastAsia="Arial" w:hAnsi="Arial" w:cs="Arial"/>
          <w:sz w:val="15"/>
          <w:szCs w:val="15"/>
        </w:rPr>
        <w:t>lub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yim</w:t>
      </w:r>
      <w:proofErr w:type="spellEnd"/>
      <w:r w:rsidRPr="006C7EFF">
        <w:rPr>
          <w:rFonts w:ascii="Arial" w:eastAsia="Arial" w:hAnsi="Arial" w:cs="Arial"/>
          <w:sz w:val="15"/>
          <w:szCs w:val="15"/>
        </w:rPr>
        <w:t xml:space="preserve"> </w:t>
      </w:r>
      <w:proofErr w:type="spellStart"/>
      <w:r w:rsidR="006C02D8">
        <w:rPr>
          <w:rFonts w:ascii="Arial" w:eastAsia="Arial" w:hAnsi="Arial" w:cs="Arial"/>
          <w:sz w:val="15"/>
          <w:szCs w:val="15"/>
        </w:rPr>
        <w:t>zee</w:t>
      </w:r>
      <w:r w:rsidR="009F39A6">
        <w:rPr>
          <w:rFonts w:ascii="Arial" w:eastAsia="Arial" w:hAnsi="Arial" w:cs="Arial"/>
          <w:sz w:val="15"/>
          <w:szCs w:val="15"/>
        </w:rPr>
        <w:t>g</w:t>
      </w:r>
      <w:proofErr w:type="spellEnd"/>
      <w:r w:rsidR="006C02D8">
        <w:rPr>
          <w:rFonts w:ascii="Arial" w:eastAsia="Arial" w:hAnsi="Arial" w:cs="Arial"/>
          <w:sz w:val="15"/>
          <w:szCs w:val="15"/>
        </w:rPr>
        <w:t xml:space="preserve"> </w:t>
      </w:r>
      <w:proofErr w:type="spellStart"/>
      <w:r w:rsidR="006C02D8">
        <w:rPr>
          <w:rFonts w:ascii="Arial" w:eastAsia="Arial" w:hAnsi="Arial" w:cs="Arial"/>
          <w:sz w:val="15"/>
          <w:szCs w:val="15"/>
        </w:rPr>
        <w:t>plaub</w:t>
      </w:r>
      <w:proofErr w:type="spellEnd"/>
      <w:r w:rsidR="006C02D8">
        <w:rPr>
          <w:rFonts w:ascii="Arial" w:eastAsia="Arial" w:hAnsi="Arial" w:cs="Arial"/>
          <w:sz w:val="15"/>
          <w:szCs w:val="15"/>
        </w:rPr>
        <w:t xml:space="preserve"> </w:t>
      </w:r>
      <w:r w:rsidRPr="006C7EFF">
        <w:rPr>
          <w:rFonts w:ascii="Arial" w:eastAsia="Arial" w:hAnsi="Arial" w:cs="Arial"/>
          <w:sz w:val="15"/>
          <w:szCs w:val="15"/>
        </w:rPr>
        <w:t xml:space="preserve">los </w:t>
      </w:r>
      <w:proofErr w:type="spellStart"/>
      <w:r w:rsidRPr="006C7EFF">
        <w:rPr>
          <w:rFonts w:ascii="Arial" w:eastAsia="Arial" w:hAnsi="Arial" w:cs="Arial"/>
          <w:sz w:val="15"/>
          <w:szCs w:val="15"/>
        </w:rPr>
        <w:t>tsim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ib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qho</w:t>
      </w:r>
      <w:proofErr w:type="spellEnd"/>
      <w:r w:rsidRPr="006C7EFF">
        <w:rPr>
          <w:rFonts w:ascii="Arial" w:eastAsia="Arial" w:hAnsi="Arial" w:cs="Arial"/>
          <w:sz w:val="15"/>
          <w:szCs w:val="15"/>
        </w:rPr>
        <w:t xml:space="preserve"> </w:t>
      </w:r>
      <w:ins w:id="573" w:author="Kaxiong" w:date="2021-06-09T12:00:00Z">
        <w:r w:rsidR="00584773">
          <w:rPr>
            <w:rFonts w:ascii="Arial" w:eastAsia="Arial" w:hAnsi="Arial" w:cs="Arial"/>
            <w:sz w:val="15"/>
            <w:szCs w:val="15"/>
          </w:rPr>
          <w:t xml:space="preserve">yam </w:t>
        </w:r>
        <w:proofErr w:type="spellStart"/>
        <w:r w:rsidR="00584773">
          <w:rPr>
            <w:rFonts w:ascii="Arial" w:eastAsia="Arial" w:hAnsi="Arial" w:cs="Arial"/>
            <w:sz w:val="15"/>
            <w:szCs w:val="15"/>
          </w:rPr>
          <w:t>tsav</w:t>
        </w:r>
        <w:proofErr w:type="spellEnd"/>
        <w:r w:rsidR="00584773">
          <w:rPr>
            <w:rFonts w:ascii="Arial" w:eastAsia="Arial" w:hAnsi="Arial" w:cs="Arial"/>
            <w:sz w:val="15"/>
            <w:szCs w:val="15"/>
          </w:rPr>
          <w:t xml:space="preserve"> </w:t>
        </w:r>
      </w:ins>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ins w:id="574" w:author="Kaxiong" w:date="2021-06-09T12:00:00Z">
        <w:r w:rsidR="00584773">
          <w:rPr>
            <w:rFonts w:ascii="Arial" w:eastAsia="Arial" w:hAnsi="Arial" w:cs="Arial"/>
            <w:sz w:val="15"/>
            <w:szCs w:val="15"/>
          </w:rPr>
          <w:t>lij</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choj</w:t>
        </w:r>
      </w:ins>
      <w:proofErr w:type="spellEnd"/>
      <w:ins w:id="575" w:author="Kaxiong" w:date="2021-06-09T12:01:00Z">
        <w:r w:rsidR="00584773">
          <w:rPr>
            <w:rFonts w:ascii="Arial" w:eastAsia="Arial" w:hAnsi="Arial" w:cs="Arial"/>
            <w:sz w:val="15"/>
            <w:szCs w:val="15"/>
          </w:rPr>
          <w:t xml:space="preserve"> </w:t>
        </w:r>
      </w:ins>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ins w:id="576" w:author="Kaxiong" w:date="2021-06-09T12:01:00Z">
        <w:r w:rsidR="00584773">
          <w:rPr>
            <w:rFonts w:ascii="Arial" w:eastAsia="Arial" w:hAnsi="Arial" w:cs="Arial"/>
            <w:sz w:val="15"/>
            <w:szCs w:val="15"/>
          </w:rPr>
          <w:t>txoj</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cai</w:t>
        </w:r>
        <w:proofErr w:type="spellEnd"/>
        <w:r w:rsidR="00584773">
          <w:rPr>
            <w:rFonts w:ascii="Arial" w:eastAsia="Arial" w:hAnsi="Arial" w:cs="Arial"/>
            <w:sz w:val="15"/>
            <w:szCs w:val="15"/>
          </w:rPr>
          <w:t xml:space="preserve"> </w:t>
        </w:r>
      </w:ins>
      <w:del w:id="577" w:author="Kaxiong" w:date="2021-06-09T12:01:00Z">
        <w:r w:rsidRPr="006C7EFF" w:rsidDel="00584773">
          <w:rPr>
            <w:rFonts w:ascii="Arial" w:eastAsia="Arial" w:hAnsi="Arial" w:cs="Arial"/>
            <w:sz w:val="15"/>
            <w:szCs w:val="15"/>
          </w:rPr>
          <w:delText>kev tswj hwm</w:delText>
        </w:r>
        <w:r w:rsidR="006C02D8" w:rsidDel="00584773">
          <w:rPr>
            <w:rFonts w:ascii="Arial" w:eastAsia="Arial" w:hAnsi="Arial" w:cs="Arial"/>
            <w:sz w:val="15"/>
            <w:szCs w:val="15"/>
          </w:rPr>
          <w:delText xml:space="preserve"> ntawm</w:delText>
        </w:r>
        <w:r w:rsidRPr="006C7EFF" w:rsidDel="00584773">
          <w:rPr>
            <w:rFonts w:ascii="Arial" w:eastAsia="Arial" w:hAnsi="Arial" w:cs="Arial"/>
            <w:sz w:val="15"/>
            <w:szCs w:val="15"/>
          </w:rPr>
          <w:delText xml:space="preserve"> ib puag ncig </w:delText>
        </w:r>
      </w:del>
      <w:proofErr w:type="spellStart"/>
      <w:r w:rsidRPr="006C7EFF">
        <w:rPr>
          <w:rFonts w:ascii="Arial" w:eastAsia="Arial" w:hAnsi="Arial" w:cs="Arial"/>
          <w:sz w:val="15"/>
          <w:szCs w:val="15"/>
        </w:rPr>
        <w:t>uas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muaj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tiv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thaiv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ins w:id="578" w:author="Kaxiong" w:date="2021-06-09T12:02:00Z">
        <w:r w:rsidR="00584773">
          <w:rPr>
            <w:rFonts w:ascii="Arial" w:eastAsia="Arial" w:hAnsi="Arial" w:cs="Arial"/>
            <w:sz w:val="15"/>
            <w:szCs w:val="15"/>
          </w:rPr>
          <w:t xml:space="preserve">cov </w:t>
        </w:r>
        <w:proofErr w:type="spellStart"/>
        <w:r w:rsidR="00584773">
          <w:rPr>
            <w:rFonts w:ascii="Arial" w:eastAsia="Arial" w:hAnsi="Arial" w:cs="Arial"/>
            <w:sz w:val="15"/>
            <w:szCs w:val="15"/>
          </w:rPr>
          <w:t>hauv</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kev</w:t>
        </w:r>
        <w:proofErr w:type="spellEnd"/>
        <w:r w:rsidR="00584773">
          <w:rPr>
            <w:rFonts w:ascii="Arial" w:eastAsia="Arial" w:hAnsi="Arial" w:cs="Arial"/>
            <w:sz w:val="15"/>
            <w:szCs w:val="15"/>
          </w:rPr>
          <w:t xml:space="preserve"> </w:t>
        </w:r>
      </w:ins>
      <w:proofErr w:type="spellStart"/>
      <w:ins w:id="579" w:author="Kaxiong" w:date="2021-06-09T12:05:00Z">
        <w:r w:rsidR="00584773">
          <w:rPr>
            <w:rFonts w:ascii="Arial" w:eastAsia="Arial" w:hAnsi="Arial" w:cs="Arial"/>
            <w:sz w:val="15"/>
            <w:szCs w:val="15"/>
          </w:rPr>
          <w:t>ua</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liaj</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ua</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teb</w:t>
        </w:r>
        <w:proofErr w:type="spellEnd"/>
        <w:r w:rsidR="00584773">
          <w:rPr>
            <w:rFonts w:ascii="Arial" w:eastAsia="Arial" w:hAnsi="Arial" w:cs="Arial"/>
            <w:sz w:val="15"/>
            <w:szCs w:val="15"/>
          </w:rPr>
          <w:t xml:space="preserve"> sib </w:t>
        </w:r>
        <w:proofErr w:type="spellStart"/>
        <w:r w:rsidR="00584773">
          <w:rPr>
            <w:rFonts w:ascii="Arial" w:eastAsia="Arial" w:hAnsi="Arial" w:cs="Arial"/>
            <w:sz w:val="15"/>
            <w:szCs w:val="15"/>
          </w:rPr>
          <w:t>xyaws</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ntawm</w:t>
        </w:r>
        <w:proofErr w:type="spellEnd"/>
        <w:r w:rsidR="00584773">
          <w:rPr>
            <w:rFonts w:ascii="Arial" w:eastAsia="Arial" w:hAnsi="Arial" w:cs="Arial"/>
            <w:sz w:val="15"/>
            <w:szCs w:val="15"/>
          </w:rPr>
          <w:t xml:space="preserve"> </w:t>
        </w:r>
      </w:ins>
      <w:del w:id="580" w:author="Kaxiong" w:date="2021-06-09T12:02:00Z">
        <w:r w:rsidRPr="006C7EFF" w:rsidDel="00584773">
          <w:rPr>
            <w:rFonts w:ascii="Arial" w:eastAsia="Arial" w:hAnsi="Arial" w:cs="Arial"/>
            <w:sz w:val="15"/>
            <w:szCs w:val="15"/>
          </w:rPr>
          <w:delText xml:space="preserve">kev </w:delText>
        </w:r>
      </w:del>
      <w:del w:id="581" w:author="Kaxiong" w:date="2021-06-09T12:05:00Z">
        <w:r w:rsidRPr="006C7EFF" w:rsidDel="00584773">
          <w:rPr>
            <w:rFonts w:ascii="Arial" w:eastAsia="Arial" w:hAnsi="Arial" w:cs="Arial"/>
            <w:sz w:val="15"/>
            <w:szCs w:val="15"/>
          </w:rPr>
          <w:delText xml:space="preserve">cog </w:delText>
        </w:r>
      </w:del>
      <w:proofErr w:type="spellStart"/>
      <w:r w:rsidRPr="006C7EFF">
        <w:rPr>
          <w:rFonts w:ascii="Arial" w:eastAsia="Arial" w:hAnsi="Arial" w:cs="Arial"/>
          <w:sz w:val="15"/>
          <w:szCs w:val="15"/>
        </w:rPr>
        <w:t>qoob</w:t>
      </w:r>
      <w:proofErr w:type="spellEnd"/>
      <w:r w:rsidRPr="006C7EFF">
        <w:rPr>
          <w:rFonts w:ascii="Arial" w:eastAsia="Arial" w:hAnsi="Arial" w:cs="Arial"/>
          <w:sz w:val="15"/>
          <w:szCs w:val="15"/>
        </w:rPr>
        <w:t xml:space="preserve"> loo-</w:t>
      </w:r>
      <w:proofErr w:type="spellStart"/>
      <w:r w:rsidRPr="006C7EFF">
        <w:rPr>
          <w:rFonts w:ascii="Arial" w:eastAsia="Arial" w:hAnsi="Arial" w:cs="Arial"/>
          <w:sz w:val="15"/>
          <w:szCs w:val="15"/>
        </w:rPr>
        <w:t>tsiaj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cog </w:t>
      </w:r>
      <w:proofErr w:type="spellStart"/>
      <w:ins w:id="582" w:author="Kaxiong" w:date="2021-06-09T12:06:00Z">
        <w:r w:rsidR="00584773">
          <w:rPr>
            <w:rFonts w:ascii="Arial" w:eastAsia="Arial" w:hAnsi="Arial" w:cs="Arial"/>
            <w:sz w:val="15"/>
            <w:szCs w:val="15"/>
          </w:rPr>
          <w:t>xyoob</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ntoo</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xwb</w:t>
        </w:r>
      </w:ins>
      <w:proofErr w:type="spellEnd"/>
      <w:del w:id="583" w:author="Kaxiong" w:date="2021-06-09T12:06:00Z">
        <w:r w:rsidRPr="006C7EFF" w:rsidDel="00584773">
          <w:rPr>
            <w:rFonts w:ascii="Arial" w:eastAsia="Arial" w:hAnsi="Arial" w:cs="Arial"/>
            <w:sz w:val="15"/>
            <w:szCs w:val="15"/>
          </w:rPr>
          <w:delText>qoob loo</w:delText>
        </w:r>
      </w:del>
      <w:r w:rsidRPr="006C7EFF">
        <w:rPr>
          <w:rFonts w:ascii="Arial" w:eastAsia="Arial" w:hAnsi="Arial" w:cs="Arial"/>
          <w:sz w:val="15"/>
          <w:szCs w:val="15"/>
        </w:rPr>
        <w:t xml:space="preserve">. </w:t>
      </w:r>
      <w:proofErr w:type="spellStart"/>
      <w:r w:rsidRPr="006C7EFF">
        <w:rPr>
          <w:rFonts w:ascii="Arial" w:eastAsia="Arial" w:hAnsi="Arial" w:cs="Arial"/>
          <w:sz w:val="15"/>
          <w:szCs w:val="15"/>
        </w:rPr>
        <w:t>Lub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yim</w:t>
      </w:r>
      <w:proofErr w:type="spellEnd"/>
      <w:r w:rsidRPr="006C7EFF">
        <w:rPr>
          <w:rFonts w:ascii="Arial" w:eastAsia="Arial" w:hAnsi="Arial" w:cs="Arial"/>
          <w:sz w:val="15"/>
          <w:szCs w:val="15"/>
        </w:rPr>
        <w:t xml:space="preserve"> </w:t>
      </w:r>
      <w:proofErr w:type="spellStart"/>
      <w:r w:rsidR="009F39A6">
        <w:rPr>
          <w:rFonts w:ascii="Arial" w:eastAsia="Arial" w:hAnsi="Arial" w:cs="Arial"/>
          <w:sz w:val="15"/>
          <w:szCs w:val="15"/>
        </w:rPr>
        <w:t>zeeg</w:t>
      </w:r>
      <w:proofErr w:type="spellEnd"/>
      <w:r w:rsidR="009F39A6">
        <w:rPr>
          <w:rFonts w:ascii="Arial" w:eastAsia="Arial" w:hAnsi="Arial" w:cs="Arial"/>
          <w:sz w:val="15"/>
          <w:szCs w:val="15"/>
        </w:rPr>
        <w:t xml:space="preserve"> </w:t>
      </w:r>
      <w:proofErr w:type="spellStart"/>
      <w:r w:rsidRPr="006C7EFF">
        <w:rPr>
          <w:rFonts w:ascii="Arial" w:eastAsia="Arial" w:hAnsi="Arial" w:cs="Arial"/>
          <w:sz w:val="15"/>
          <w:szCs w:val="15"/>
        </w:rPr>
        <w:t>plaub</w:t>
      </w:r>
      <w:proofErr w:type="spellEnd"/>
      <w:r w:rsidRPr="006C7EFF">
        <w:rPr>
          <w:rFonts w:ascii="Arial" w:eastAsia="Arial" w:hAnsi="Arial" w:cs="Arial"/>
          <w:sz w:val="15"/>
          <w:szCs w:val="15"/>
        </w:rPr>
        <w:t xml:space="preserve"> no </w:t>
      </w:r>
      <w:proofErr w:type="spellStart"/>
      <w:r w:rsidRPr="006C7EFF">
        <w:rPr>
          <w:rFonts w:ascii="Arial" w:eastAsia="Arial" w:hAnsi="Arial" w:cs="Arial"/>
          <w:sz w:val="15"/>
          <w:szCs w:val="15"/>
        </w:rPr>
        <w:t>tsis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yog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hais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txog</w:t>
      </w:r>
      <w:proofErr w:type="spellEnd"/>
      <w:r w:rsidRPr="006C7EFF">
        <w:rPr>
          <w:rFonts w:ascii="Arial" w:eastAsia="Arial" w:hAnsi="Arial" w:cs="Arial"/>
          <w:sz w:val="15"/>
          <w:szCs w:val="15"/>
        </w:rPr>
        <w:t xml:space="preserve"> </w:t>
      </w:r>
      <w:proofErr w:type="spellStart"/>
      <w:ins w:id="584" w:author="Kaxiong" w:date="2021-06-09T12:07:00Z">
        <w:r w:rsidR="00584773">
          <w:rPr>
            <w:rFonts w:ascii="Arial" w:eastAsia="Arial" w:hAnsi="Arial" w:cs="Arial"/>
            <w:sz w:val="15"/>
            <w:szCs w:val="15"/>
          </w:rPr>
          <w:t>kev</w:t>
        </w:r>
        <w:proofErr w:type="spellEnd"/>
        <w:r w:rsidR="00584773">
          <w:rPr>
            <w:rFonts w:ascii="Arial" w:eastAsia="Arial" w:hAnsi="Arial" w:cs="Arial"/>
            <w:sz w:val="15"/>
            <w:szCs w:val="15"/>
          </w:rPr>
          <w:t xml:space="preserve"> </w:t>
        </w:r>
      </w:ins>
      <w:proofErr w:type="spellStart"/>
      <w:r w:rsidRPr="006C7EFF">
        <w:rPr>
          <w:rFonts w:ascii="Arial" w:eastAsia="Arial" w:hAnsi="Arial" w:cs="Arial"/>
          <w:sz w:val="15"/>
          <w:szCs w:val="15"/>
        </w:rPr>
        <w:t>txo</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ins w:id="585" w:author="Kaxiong" w:date="2021-06-09T12:07:00Z">
        <w:r w:rsidR="00584773">
          <w:rPr>
            <w:rFonts w:ascii="Arial" w:eastAsia="Arial" w:hAnsi="Arial" w:cs="Arial"/>
            <w:sz w:val="15"/>
            <w:szCs w:val="15"/>
          </w:rPr>
          <w:t>ris</w:t>
        </w:r>
        <w:proofErr w:type="spellEnd"/>
        <w:r w:rsidR="00584773">
          <w:rPr>
            <w:rFonts w:ascii="Arial" w:eastAsia="Arial" w:hAnsi="Arial" w:cs="Arial"/>
            <w:sz w:val="15"/>
            <w:szCs w:val="15"/>
          </w:rPr>
          <w:t xml:space="preserve"> cov </w:t>
        </w:r>
        <w:proofErr w:type="spellStart"/>
        <w:r w:rsidR="00584773">
          <w:rPr>
            <w:rFonts w:ascii="Arial" w:eastAsia="Arial" w:hAnsi="Arial" w:cs="Arial"/>
            <w:sz w:val="15"/>
            <w:szCs w:val="15"/>
          </w:rPr>
          <w:t>kev</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phom</w:t>
        </w:r>
        <w:proofErr w:type="spellEnd"/>
        <w:r w:rsidR="00584773">
          <w:rPr>
            <w:rFonts w:ascii="Arial" w:eastAsia="Arial" w:hAnsi="Arial" w:cs="Arial"/>
            <w:sz w:val="15"/>
            <w:szCs w:val="15"/>
          </w:rPr>
          <w:t xml:space="preserve"> </w:t>
        </w:r>
        <w:proofErr w:type="spellStart"/>
        <w:r w:rsidR="00584773">
          <w:rPr>
            <w:rFonts w:ascii="Arial" w:eastAsia="Arial" w:hAnsi="Arial" w:cs="Arial"/>
            <w:sz w:val="15"/>
            <w:szCs w:val="15"/>
          </w:rPr>
          <w:t>sij</w:t>
        </w:r>
        <w:proofErr w:type="spellEnd"/>
        <w:r w:rsidR="00584773">
          <w:rPr>
            <w:rFonts w:ascii="Arial" w:eastAsia="Arial" w:hAnsi="Arial" w:cs="Arial"/>
            <w:sz w:val="15"/>
            <w:szCs w:val="15"/>
          </w:rPr>
          <w:t xml:space="preserve"> </w:t>
        </w:r>
      </w:ins>
      <w:del w:id="586" w:author="Kaxiong" w:date="2021-06-09T12:08:00Z">
        <w:r w:rsidRPr="006C7EFF" w:rsidDel="00584773">
          <w:rPr>
            <w:rFonts w:ascii="Arial" w:eastAsia="Arial" w:hAnsi="Arial" w:cs="Arial"/>
            <w:sz w:val="15"/>
            <w:szCs w:val="15"/>
          </w:rPr>
          <w:delText xml:space="preserve">txaus ntshai </w:delText>
        </w:r>
      </w:del>
      <w:proofErr w:type="spellStart"/>
      <w:r w:rsidRPr="006C7EFF">
        <w:rPr>
          <w:rFonts w:ascii="Arial" w:eastAsia="Arial" w:hAnsi="Arial" w:cs="Arial"/>
          <w:sz w:val="15"/>
          <w:szCs w:val="15"/>
        </w:rPr>
        <w:t>nyob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rau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hauv</w:t>
      </w:r>
      <w:proofErr w:type="spellEnd"/>
      <w:r w:rsidRPr="006C7EFF">
        <w:rPr>
          <w:rFonts w:ascii="Arial" w:eastAsia="Arial" w:hAnsi="Arial" w:cs="Arial"/>
          <w:sz w:val="15"/>
          <w:szCs w:val="15"/>
        </w:rPr>
        <w:t xml:space="preserve"> </w:t>
      </w:r>
      <w:proofErr w:type="spellStart"/>
      <w:ins w:id="587" w:author="Kaxiong" w:date="2021-06-09T12:10:00Z">
        <w:r w:rsidR="00EF2BF0">
          <w:rPr>
            <w:rFonts w:ascii="Arial" w:eastAsia="Arial" w:hAnsi="Arial" w:cs="Arial"/>
            <w:sz w:val="15"/>
            <w:szCs w:val="15"/>
          </w:rPr>
          <w:t>tus</w:t>
        </w:r>
        <w:proofErr w:type="spellEnd"/>
        <w:r w:rsidR="00EF2BF0">
          <w:rPr>
            <w:rFonts w:ascii="Arial" w:eastAsia="Arial" w:hAnsi="Arial" w:cs="Arial"/>
            <w:sz w:val="15"/>
            <w:szCs w:val="15"/>
          </w:rPr>
          <w:t xml:space="preserve"> </w:t>
        </w:r>
        <w:proofErr w:type="spellStart"/>
        <w:r w:rsidR="00EF2BF0">
          <w:rPr>
            <w:rFonts w:ascii="Arial" w:eastAsia="Arial" w:hAnsi="Arial" w:cs="Arial"/>
            <w:sz w:val="15"/>
            <w:szCs w:val="15"/>
          </w:rPr>
          <w:t>qauv</w:t>
        </w:r>
        <w:proofErr w:type="spellEnd"/>
        <w:r w:rsidR="00EF2BF0">
          <w:rPr>
            <w:rFonts w:ascii="Arial" w:eastAsia="Arial" w:hAnsi="Arial" w:cs="Arial"/>
            <w:sz w:val="15"/>
            <w:szCs w:val="15"/>
          </w:rPr>
          <w:t xml:space="preserve"> </w:t>
        </w:r>
      </w:ins>
      <w:r w:rsidRPr="006C7EFF">
        <w:rPr>
          <w:rFonts w:ascii="Arial" w:eastAsia="Arial" w:hAnsi="Arial" w:cs="Arial"/>
          <w:sz w:val="15"/>
          <w:szCs w:val="15"/>
        </w:rPr>
        <w:t xml:space="preserve">tam sim no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ins w:id="588" w:author="Kaxiong" w:date="2021-06-09T12:11:00Z">
        <w:r w:rsidR="00EF2BF0">
          <w:rPr>
            <w:rFonts w:ascii="Arial" w:eastAsia="Arial" w:hAnsi="Arial" w:cs="Arial"/>
            <w:sz w:val="15"/>
            <w:szCs w:val="15"/>
          </w:rPr>
          <w:t>cov</w:t>
        </w:r>
      </w:ins>
      <w:del w:id="589" w:author="Kaxiong" w:date="2021-06-09T12:11:00Z">
        <w:r w:rsidR="00C724E9" w:rsidDel="00EF2BF0">
          <w:rPr>
            <w:rFonts w:ascii="Arial" w:eastAsia="Arial" w:hAnsi="Arial" w:cs="Arial"/>
            <w:sz w:val="15"/>
            <w:szCs w:val="15"/>
          </w:rPr>
          <w:delText>txoj</w:delText>
        </w:r>
      </w:del>
      <w:r w:rsidR="00C724E9">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00C724E9" w:rsidRPr="00C724E9">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sidRPr="006C7EFF">
        <w:rPr>
          <w:rFonts w:ascii="Arial" w:eastAsia="Arial" w:hAnsi="Arial" w:cs="Arial"/>
          <w:sz w:val="15"/>
          <w:szCs w:val="15"/>
        </w:rPr>
        <w:t>zaub</w:t>
      </w:r>
      <w:proofErr w:type="spellEnd"/>
      <w:r w:rsidR="00C724E9" w:rsidRPr="006C7EFF">
        <w:rPr>
          <w:rFonts w:ascii="Arial" w:eastAsia="Arial" w:hAnsi="Arial" w:cs="Arial"/>
          <w:sz w:val="15"/>
          <w:szCs w:val="15"/>
        </w:rPr>
        <w:t xml:space="preserve"> mov</w:t>
      </w:r>
      <w:r w:rsidRPr="006C7EFF">
        <w:rPr>
          <w:rFonts w:ascii="Arial" w:eastAsia="Arial" w:hAnsi="Arial" w:cs="Arial"/>
          <w:sz w:val="15"/>
          <w:szCs w:val="15"/>
        </w:rPr>
        <w:t xml:space="preserve">, tab sis </w:t>
      </w:r>
      <w:proofErr w:type="spellStart"/>
      <w:r w:rsidRPr="006C7EFF">
        <w:rPr>
          <w:rFonts w:ascii="Arial" w:eastAsia="Arial" w:hAnsi="Arial" w:cs="Arial"/>
          <w:sz w:val="15"/>
          <w:szCs w:val="15"/>
        </w:rPr>
        <w:t>hais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txog</w:t>
      </w:r>
      <w:proofErr w:type="spellEnd"/>
      <w:r w:rsidRPr="006C7EFF">
        <w:rPr>
          <w:rFonts w:ascii="Arial" w:eastAsia="Arial" w:hAnsi="Arial" w:cs="Arial"/>
          <w:sz w:val="15"/>
          <w:szCs w:val="15"/>
        </w:rPr>
        <w:t xml:space="preserve"> cov </w:t>
      </w:r>
      <w:proofErr w:type="spellStart"/>
      <w:r w:rsidRPr="006C7EFF">
        <w:rPr>
          <w:rFonts w:ascii="Arial" w:eastAsia="Arial" w:hAnsi="Arial" w:cs="Arial"/>
          <w:sz w:val="15"/>
          <w:szCs w:val="15"/>
        </w:rPr>
        <w:t>kauj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ruam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Pr="006C7EFF">
        <w:rPr>
          <w:rFonts w:ascii="Arial" w:eastAsia="Arial" w:hAnsi="Arial" w:cs="Arial"/>
          <w:sz w:val="15"/>
          <w:szCs w:val="15"/>
        </w:rPr>
        <w:t xml:space="preserve"> cov </w:t>
      </w:r>
      <w:proofErr w:type="spellStart"/>
      <w:r w:rsidRPr="006C7EFF">
        <w:rPr>
          <w:rFonts w:ascii="Arial" w:eastAsia="Arial" w:hAnsi="Arial" w:cs="Arial"/>
          <w:sz w:val="15"/>
          <w:szCs w:val="15"/>
        </w:rPr>
        <w:t>neeg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yeem</w:t>
      </w:r>
      <w:proofErr w:type="spellEnd"/>
      <w:r w:rsidRPr="006C7EFF">
        <w:rPr>
          <w:rFonts w:ascii="Arial" w:eastAsia="Arial" w:hAnsi="Arial" w:cs="Arial"/>
          <w:sz w:val="15"/>
          <w:szCs w:val="15"/>
        </w:rPr>
        <w:t xml:space="preserve"> </w:t>
      </w:r>
      <w:proofErr w:type="spellStart"/>
      <w:ins w:id="590" w:author="Kaxiong" w:date="2021-06-09T12:15:00Z">
        <w:r w:rsidR="00EF2BF0">
          <w:rPr>
            <w:rFonts w:ascii="Arial" w:eastAsia="Arial" w:hAnsi="Arial" w:cs="Arial"/>
            <w:sz w:val="15"/>
            <w:szCs w:val="15"/>
          </w:rPr>
          <w:t>muab</w:t>
        </w:r>
        <w:proofErr w:type="spellEnd"/>
        <w:r w:rsidR="00EF2BF0">
          <w:rPr>
            <w:rFonts w:ascii="Arial" w:eastAsia="Arial" w:hAnsi="Arial" w:cs="Arial"/>
            <w:sz w:val="15"/>
            <w:szCs w:val="15"/>
          </w:rPr>
          <w:t xml:space="preserve"> los </w:t>
        </w:r>
        <w:proofErr w:type="spellStart"/>
        <w:r w:rsidR="00EF2BF0">
          <w:rPr>
            <w:rFonts w:ascii="Arial" w:eastAsia="Arial" w:hAnsi="Arial" w:cs="Arial"/>
            <w:sz w:val="15"/>
            <w:szCs w:val="15"/>
          </w:rPr>
          <w:t>siv</w:t>
        </w:r>
        <w:proofErr w:type="spellEnd"/>
        <w:r w:rsidR="00EF2BF0">
          <w:rPr>
            <w:rFonts w:ascii="Arial" w:eastAsia="Arial" w:hAnsi="Arial" w:cs="Arial"/>
            <w:sz w:val="15"/>
            <w:szCs w:val="15"/>
          </w:rPr>
          <w:t xml:space="preserve"> </w:t>
        </w:r>
      </w:ins>
      <w:proofErr w:type="spellStart"/>
      <w:r w:rsidRPr="006C7EFF">
        <w:rPr>
          <w:rFonts w:ascii="Arial" w:eastAsia="Arial" w:hAnsi="Arial" w:cs="Arial"/>
          <w:sz w:val="15"/>
          <w:szCs w:val="15"/>
        </w:rPr>
        <w:t>pab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kom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paub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tseeb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tias</w:t>
      </w:r>
      <w:proofErr w:type="spellEnd"/>
      <w:r w:rsidRPr="006C7EFF">
        <w:rPr>
          <w:rFonts w:ascii="Arial" w:eastAsia="Arial" w:hAnsi="Arial" w:cs="Arial"/>
          <w:sz w:val="15"/>
          <w:szCs w:val="15"/>
        </w:rPr>
        <w:t xml:space="preserve"> cov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yav</w:t>
      </w:r>
      <w:proofErr w:type="spellEnd"/>
      <w:r w:rsidRPr="006C7EFF">
        <w:rPr>
          <w:rFonts w:ascii="Arial" w:eastAsia="Arial" w:hAnsi="Arial" w:cs="Arial"/>
          <w:sz w:val="15"/>
          <w:szCs w:val="15"/>
        </w:rPr>
        <w:t xml:space="preserve"> tom </w:t>
      </w:r>
      <w:proofErr w:type="spellStart"/>
      <w:r w:rsidRPr="006C7EFF">
        <w:rPr>
          <w:rFonts w:ascii="Arial" w:eastAsia="Arial" w:hAnsi="Arial" w:cs="Arial"/>
          <w:sz w:val="15"/>
          <w:szCs w:val="15"/>
        </w:rPr>
        <w:t>ntej</w:t>
      </w:r>
      <w:proofErr w:type="spellEnd"/>
      <w:r w:rsidRPr="006C7EFF">
        <w:rPr>
          <w:rFonts w:ascii="Arial" w:eastAsia="Arial" w:hAnsi="Arial" w:cs="Arial"/>
          <w:sz w:val="15"/>
          <w:szCs w:val="15"/>
        </w:rPr>
        <w:t xml:space="preserve"> </w:t>
      </w:r>
      <w:proofErr w:type="spellStart"/>
      <w:ins w:id="591" w:author="Kaxiong" w:date="2021-06-09T12:19:00Z">
        <w:r w:rsidR="00EF2BF0">
          <w:rPr>
            <w:rFonts w:ascii="Arial" w:eastAsia="Arial" w:hAnsi="Arial" w:cs="Arial"/>
            <w:sz w:val="15"/>
            <w:szCs w:val="15"/>
          </w:rPr>
          <w:t>uas</w:t>
        </w:r>
        <w:proofErr w:type="spellEnd"/>
        <w:r w:rsidR="00EF2BF0">
          <w:rPr>
            <w:rFonts w:ascii="Arial" w:eastAsia="Arial" w:hAnsi="Arial" w:cs="Arial"/>
            <w:sz w:val="15"/>
            <w:szCs w:val="15"/>
          </w:rPr>
          <w:t xml:space="preserve"> </w:t>
        </w:r>
        <w:proofErr w:type="spellStart"/>
        <w:r w:rsidR="00EF2BF0">
          <w:rPr>
            <w:rFonts w:ascii="Arial" w:eastAsia="Arial" w:hAnsi="Arial" w:cs="Arial"/>
            <w:sz w:val="15"/>
            <w:szCs w:val="15"/>
          </w:rPr>
          <w:t>qhia</w:t>
        </w:r>
        <w:proofErr w:type="spellEnd"/>
        <w:r w:rsidR="00EF2BF0">
          <w:rPr>
            <w:rFonts w:ascii="Arial" w:eastAsia="Arial" w:hAnsi="Arial" w:cs="Arial"/>
            <w:sz w:val="15"/>
            <w:szCs w:val="15"/>
          </w:rPr>
          <w:t xml:space="preserve"> </w:t>
        </w:r>
      </w:ins>
      <w:proofErr w:type="spellStart"/>
      <w:ins w:id="592" w:author="Kaxiong" w:date="2021-06-09T12:22:00Z">
        <w:r w:rsidR="001A7E34">
          <w:rPr>
            <w:rFonts w:ascii="Arial" w:eastAsia="Arial" w:hAnsi="Arial" w:cs="Arial"/>
            <w:sz w:val="15"/>
            <w:szCs w:val="15"/>
          </w:rPr>
          <w:t>tias</w:t>
        </w:r>
      </w:ins>
      <w:proofErr w:type="spellEnd"/>
      <w:ins w:id="593" w:author="Kaxiong" w:date="2021-06-09T12:19:00Z">
        <w:r w:rsidR="00EF2BF0">
          <w:rPr>
            <w:rFonts w:ascii="Arial" w:eastAsia="Arial" w:hAnsi="Arial" w:cs="Arial"/>
            <w:sz w:val="15"/>
            <w:szCs w:val="15"/>
          </w:rPr>
          <w:t xml:space="preserve"> </w:t>
        </w:r>
        <w:proofErr w:type="spellStart"/>
        <w:r w:rsidR="00EF2BF0">
          <w:rPr>
            <w:rFonts w:ascii="Arial" w:eastAsia="Arial" w:hAnsi="Arial" w:cs="Arial"/>
            <w:sz w:val="15"/>
            <w:szCs w:val="15"/>
          </w:rPr>
          <w:t>qhov</w:t>
        </w:r>
        <w:proofErr w:type="spellEnd"/>
        <w:r w:rsidR="00EF2BF0">
          <w:rPr>
            <w:rFonts w:ascii="Arial" w:eastAsia="Arial" w:hAnsi="Arial" w:cs="Arial"/>
            <w:sz w:val="15"/>
            <w:szCs w:val="15"/>
          </w:rPr>
          <w:t xml:space="preserve"> </w:t>
        </w:r>
      </w:ins>
      <w:proofErr w:type="spellStart"/>
      <w:ins w:id="594" w:author="Kaxiong" w:date="2021-06-09T12:20:00Z">
        <w:r w:rsidR="00EF2BF0">
          <w:rPr>
            <w:rFonts w:ascii="Arial" w:eastAsia="Arial" w:hAnsi="Arial" w:cs="Arial"/>
            <w:sz w:val="15"/>
            <w:szCs w:val="15"/>
          </w:rPr>
          <w:t>yuav</w:t>
        </w:r>
        <w:proofErr w:type="spellEnd"/>
        <w:r w:rsidR="00EF2BF0">
          <w:rPr>
            <w:rFonts w:ascii="Arial" w:eastAsia="Arial" w:hAnsi="Arial" w:cs="Arial"/>
            <w:sz w:val="15"/>
            <w:szCs w:val="15"/>
          </w:rPr>
          <w:t xml:space="preserve"> </w:t>
        </w:r>
        <w:proofErr w:type="spellStart"/>
        <w:r w:rsidR="00EF2BF0">
          <w:rPr>
            <w:rFonts w:ascii="Arial" w:eastAsia="Arial" w:hAnsi="Arial" w:cs="Arial"/>
            <w:sz w:val="15"/>
            <w:szCs w:val="15"/>
          </w:rPr>
          <w:t>muaj</w:t>
        </w:r>
        <w:proofErr w:type="spellEnd"/>
        <w:r w:rsidR="00EF2BF0">
          <w:rPr>
            <w:rFonts w:ascii="Arial" w:eastAsia="Arial" w:hAnsi="Arial" w:cs="Arial"/>
            <w:sz w:val="15"/>
            <w:szCs w:val="15"/>
          </w:rPr>
          <w:t xml:space="preserve"> yam </w:t>
        </w:r>
      </w:ins>
      <w:del w:id="595" w:author="Kaxiong" w:date="2021-06-09T12:20:00Z">
        <w:r w:rsidRPr="006C7EFF" w:rsidDel="001A7E34">
          <w:rPr>
            <w:rFonts w:ascii="Arial" w:eastAsia="Arial" w:hAnsi="Arial" w:cs="Arial"/>
            <w:sz w:val="15"/>
            <w:szCs w:val="15"/>
          </w:rPr>
          <w:delText xml:space="preserve">muaj kev cuam tshuam kev </w:delText>
        </w:r>
      </w:del>
      <w:proofErr w:type="spellStart"/>
      <w:r w:rsidRPr="006C7EFF">
        <w:rPr>
          <w:rFonts w:ascii="Arial" w:eastAsia="Arial" w:hAnsi="Arial" w:cs="Arial"/>
          <w:sz w:val="15"/>
          <w:szCs w:val="15"/>
        </w:rPr>
        <w:t>nkag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siab</w:t>
      </w:r>
      <w:proofErr w:type="spellEnd"/>
      <w:r w:rsidRPr="006C7EFF">
        <w:rPr>
          <w:rFonts w:ascii="Arial" w:eastAsia="Arial" w:hAnsi="Arial" w:cs="Arial"/>
          <w:sz w:val="15"/>
          <w:szCs w:val="15"/>
        </w:rPr>
        <w:t xml:space="preserve"> </w:t>
      </w:r>
      <w:ins w:id="596" w:author="Kaxiong" w:date="2021-06-09T12:20:00Z">
        <w:r w:rsidR="001A7E34">
          <w:rPr>
            <w:rFonts w:ascii="Arial" w:eastAsia="Arial" w:hAnsi="Arial" w:cs="Arial"/>
            <w:sz w:val="15"/>
            <w:szCs w:val="15"/>
          </w:rPr>
          <w:t xml:space="preserve">tau </w:t>
        </w:r>
      </w:ins>
      <w:r w:rsidRPr="006C7EFF">
        <w:rPr>
          <w:rFonts w:ascii="Arial" w:eastAsia="Arial" w:hAnsi="Arial" w:cs="Arial"/>
          <w:sz w:val="15"/>
          <w:szCs w:val="15"/>
        </w:rPr>
        <w:t xml:space="preserve">zoo </w:t>
      </w:r>
      <w:proofErr w:type="spellStart"/>
      <w:r w:rsidRPr="006C7EFF">
        <w:rPr>
          <w:rFonts w:ascii="Arial" w:eastAsia="Arial" w:hAnsi="Arial" w:cs="Arial"/>
          <w:sz w:val="15"/>
          <w:szCs w:val="15"/>
        </w:rPr>
        <w:t>rau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zaub</w:t>
      </w:r>
      <w:proofErr w:type="spellEnd"/>
      <w:r w:rsidR="00C724E9">
        <w:rPr>
          <w:rFonts w:ascii="Arial" w:eastAsia="Arial" w:hAnsi="Arial" w:cs="Arial"/>
          <w:sz w:val="15"/>
          <w:szCs w:val="15"/>
        </w:rPr>
        <w:t xml:space="preserve"> mov </w:t>
      </w:r>
      <w:proofErr w:type="spellStart"/>
      <w:r w:rsidRPr="006C7EFF">
        <w:rPr>
          <w:rFonts w:ascii="Arial" w:eastAsia="Arial" w:hAnsi="Arial" w:cs="Arial"/>
          <w:sz w:val="15"/>
          <w:szCs w:val="15"/>
        </w:rPr>
        <w:t>hauv</w:t>
      </w:r>
      <w:proofErr w:type="spellEnd"/>
      <w:ins w:id="597" w:author="Kaxiong" w:date="2021-06-09T12:21:00Z">
        <w:r w:rsidR="001A7E34">
          <w:rPr>
            <w:rFonts w:ascii="Arial" w:eastAsia="Arial" w:hAnsi="Arial" w:cs="Arial"/>
            <w:sz w:val="15"/>
            <w:szCs w:val="15"/>
          </w:rPr>
          <w:t xml:space="preserve"> cov</w:t>
        </w:r>
      </w:ins>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ins w:id="598" w:author="Kaxiong" w:date="2021-06-09T12:21:00Z">
        <w:r w:rsidR="001A7E34">
          <w:rPr>
            <w:rFonts w:ascii="Arial" w:eastAsia="Arial" w:hAnsi="Arial" w:cs="Arial"/>
            <w:sz w:val="15"/>
            <w:szCs w:val="15"/>
          </w:rPr>
          <w:t>ua</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liaj</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ua</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teb</w:t>
        </w:r>
        <w:proofErr w:type="spellEnd"/>
        <w:r w:rsidR="001A7E34">
          <w:rPr>
            <w:rFonts w:ascii="Arial" w:eastAsia="Arial" w:hAnsi="Arial" w:cs="Arial"/>
            <w:sz w:val="15"/>
            <w:szCs w:val="15"/>
          </w:rPr>
          <w:t xml:space="preserve"> sib </w:t>
        </w:r>
        <w:proofErr w:type="spellStart"/>
        <w:r w:rsidR="001A7E34">
          <w:rPr>
            <w:rFonts w:ascii="Arial" w:eastAsia="Arial" w:hAnsi="Arial" w:cs="Arial"/>
            <w:sz w:val="15"/>
            <w:szCs w:val="15"/>
          </w:rPr>
          <w:t>koom</w:t>
        </w:r>
        <w:proofErr w:type="spellEnd"/>
        <w:r w:rsidR="001A7E34">
          <w:rPr>
            <w:rFonts w:ascii="Arial" w:eastAsia="Arial" w:hAnsi="Arial" w:cs="Arial"/>
            <w:sz w:val="15"/>
            <w:szCs w:val="15"/>
          </w:rPr>
          <w:t xml:space="preserve"> </w:t>
        </w:r>
      </w:ins>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Lub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tswv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yim</w:t>
      </w:r>
      <w:proofErr w:type="spellEnd"/>
      <w:r w:rsidRPr="006C7EFF">
        <w:rPr>
          <w:rFonts w:ascii="Arial" w:eastAsia="Arial" w:hAnsi="Arial" w:cs="Arial"/>
          <w:sz w:val="15"/>
          <w:szCs w:val="15"/>
        </w:rPr>
        <w:t xml:space="preserve"> no </w:t>
      </w:r>
      <w:proofErr w:type="spellStart"/>
      <w:ins w:id="599" w:author="Kaxiong" w:date="2021-06-09T12:23:00Z">
        <w:r w:rsidR="001A7E34">
          <w:rPr>
            <w:rFonts w:ascii="Arial" w:eastAsia="Arial" w:hAnsi="Arial" w:cs="Arial"/>
            <w:sz w:val="15"/>
            <w:szCs w:val="15"/>
          </w:rPr>
          <w:t>cuam</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tshuam</w:t>
        </w:r>
      </w:ins>
      <w:proofErr w:type="spellEnd"/>
      <w:ins w:id="600" w:author="Kaxiong" w:date="2021-06-09T12:24:00Z">
        <w:r w:rsidR="001A7E34">
          <w:rPr>
            <w:rFonts w:ascii="Arial" w:eastAsia="Arial" w:hAnsi="Arial" w:cs="Arial"/>
            <w:sz w:val="15"/>
            <w:szCs w:val="15"/>
          </w:rPr>
          <w:t xml:space="preserve"> </w:t>
        </w:r>
      </w:ins>
      <w:del w:id="601" w:author="Kaxiong" w:date="2021-06-09T12:23:00Z">
        <w:r w:rsidRPr="006C7EFF" w:rsidDel="001A7E34">
          <w:rPr>
            <w:rFonts w:ascii="Arial" w:eastAsia="Arial" w:hAnsi="Arial" w:cs="Arial"/>
            <w:sz w:val="15"/>
            <w:szCs w:val="15"/>
          </w:rPr>
          <w:delText xml:space="preserve">suav </w:delText>
        </w:r>
      </w:del>
      <w:proofErr w:type="spellStart"/>
      <w:r w:rsidRPr="006C7EFF">
        <w:rPr>
          <w:rFonts w:ascii="Arial" w:eastAsia="Arial" w:hAnsi="Arial" w:cs="Arial"/>
          <w:sz w:val="15"/>
          <w:szCs w:val="15"/>
        </w:rPr>
        <w:t>nrog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peb</w:t>
      </w:r>
      <w:proofErr w:type="spellEnd"/>
      <w:r w:rsidRPr="006C7EFF">
        <w:rPr>
          <w:rFonts w:ascii="Arial" w:eastAsia="Arial" w:hAnsi="Arial" w:cs="Arial"/>
          <w:sz w:val="15"/>
          <w:szCs w:val="15"/>
        </w:rPr>
        <w:t xml:space="preserve"> </w:t>
      </w:r>
      <w:proofErr w:type="spellStart"/>
      <w:ins w:id="602" w:author="Kaxiong" w:date="2021-06-09T12:24:00Z">
        <w:r w:rsidR="001A7E34">
          <w:rPr>
            <w:rFonts w:ascii="Arial" w:eastAsia="Arial" w:hAnsi="Arial" w:cs="Arial"/>
            <w:sz w:val="15"/>
            <w:szCs w:val="15"/>
          </w:rPr>
          <w:t>kauj</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ruam</w:t>
        </w:r>
      </w:ins>
      <w:proofErr w:type="spellEnd"/>
      <w:del w:id="603" w:author="Kaxiong" w:date="2021-06-09T12:24:00Z">
        <w:r w:rsidRPr="006C7EFF" w:rsidDel="001A7E34">
          <w:rPr>
            <w:rFonts w:ascii="Arial" w:eastAsia="Arial" w:hAnsi="Arial" w:cs="Arial"/>
            <w:sz w:val="15"/>
            <w:szCs w:val="15"/>
          </w:rPr>
          <w:delText>qeb</w:delText>
        </w:r>
      </w:del>
      <w:r w:rsidRPr="006C7EFF">
        <w:rPr>
          <w:rFonts w:ascii="Arial" w:eastAsia="Arial" w:hAnsi="Arial" w:cs="Arial"/>
          <w:sz w:val="15"/>
          <w:szCs w:val="15"/>
        </w:rPr>
        <w:t xml:space="preserve"> </w:t>
      </w:r>
      <w:proofErr w:type="spellStart"/>
      <w:ins w:id="604" w:author="Kaxiong" w:date="2021-06-09T12:25:00Z">
        <w:r w:rsidR="001A7E34">
          <w:rPr>
            <w:rFonts w:ascii="Arial" w:eastAsia="Arial" w:hAnsi="Arial" w:cs="Arial"/>
            <w:sz w:val="15"/>
            <w:szCs w:val="15"/>
          </w:rPr>
          <w:t>uas</w:t>
        </w:r>
        <w:proofErr w:type="spellEnd"/>
        <w:r w:rsidR="001A7E34">
          <w:rPr>
            <w:rFonts w:ascii="Arial" w:eastAsia="Arial" w:hAnsi="Arial" w:cs="Arial"/>
            <w:sz w:val="15"/>
            <w:szCs w:val="15"/>
          </w:rPr>
          <w:t xml:space="preserve"> cov </w:t>
        </w:r>
        <w:proofErr w:type="spellStart"/>
        <w:r w:rsidR="001A7E34">
          <w:rPr>
            <w:rFonts w:ascii="Arial" w:eastAsia="Arial" w:hAnsi="Arial" w:cs="Arial"/>
            <w:sz w:val="15"/>
            <w:szCs w:val="15"/>
          </w:rPr>
          <w:t>neeg</w:t>
        </w:r>
        <w:proofErr w:type="spellEnd"/>
        <w:r w:rsidR="001A7E34">
          <w:rPr>
            <w:rFonts w:ascii="Arial" w:eastAsia="Arial" w:hAnsi="Arial" w:cs="Arial"/>
            <w:sz w:val="15"/>
            <w:szCs w:val="15"/>
          </w:rPr>
          <w:t xml:space="preserve"> </w:t>
        </w:r>
      </w:ins>
      <w:del w:id="605" w:author="Kaxiong" w:date="2021-06-09T12:25:00Z">
        <w:r w:rsidRPr="006C7EFF" w:rsidDel="001A7E34">
          <w:rPr>
            <w:rFonts w:ascii="Arial" w:eastAsia="Arial" w:hAnsi="Arial" w:cs="Arial"/>
            <w:sz w:val="15"/>
            <w:szCs w:val="15"/>
          </w:rPr>
          <w:delText xml:space="preserve">kev </w:delText>
        </w:r>
      </w:del>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cov </w:t>
      </w:r>
      <w:proofErr w:type="spellStart"/>
      <w:ins w:id="606" w:author="Kaxiong" w:date="2021-06-09T12:25:00Z">
        <w:r w:rsidR="001A7E34">
          <w:rPr>
            <w:rFonts w:ascii="Arial" w:eastAsia="Arial" w:hAnsi="Arial" w:cs="Arial"/>
            <w:sz w:val="15"/>
            <w:szCs w:val="15"/>
          </w:rPr>
          <w:t>zej</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zog</w:t>
        </w:r>
        <w:proofErr w:type="spellEnd"/>
        <w:r w:rsidR="001A7E34">
          <w:rPr>
            <w:rFonts w:ascii="Arial" w:eastAsia="Arial" w:hAnsi="Arial" w:cs="Arial"/>
            <w:sz w:val="15"/>
            <w:szCs w:val="15"/>
          </w:rPr>
          <w:t xml:space="preserve"> </w:t>
        </w:r>
        <w:proofErr w:type="spellStart"/>
        <w:r w:rsidR="001A7E34">
          <w:rPr>
            <w:rFonts w:ascii="Arial" w:eastAsia="Arial" w:hAnsi="Arial" w:cs="Arial"/>
            <w:sz w:val="15"/>
            <w:szCs w:val="15"/>
          </w:rPr>
          <w:t>uas</w:t>
        </w:r>
      </w:ins>
      <w:proofErr w:type="spellEnd"/>
      <w:del w:id="607" w:author="Kaxiong" w:date="2021-06-09T12:25:00Z">
        <w:r w:rsidRPr="006C7EFF" w:rsidDel="001A7E34">
          <w:rPr>
            <w:rFonts w:ascii="Arial" w:eastAsia="Arial" w:hAnsi="Arial" w:cs="Arial"/>
            <w:sz w:val="15"/>
            <w:szCs w:val="15"/>
          </w:rPr>
          <w:delText>neeg</w:delText>
        </w:r>
      </w:del>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tuaj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yeem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nrhiav</w:t>
      </w:r>
      <w:proofErr w:type="spellEnd"/>
      <w:r w:rsidRPr="006C7EFF">
        <w:rPr>
          <w:rFonts w:ascii="Arial" w:eastAsia="Arial" w:hAnsi="Arial" w:cs="Arial"/>
          <w:sz w:val="15"/>
          <w:szCs w:val="15"/>
        </w:rPr>
        <w:t xml:space="preserve"> </w:t>
      </w:r>
      <w:ins w:id="608" w:author="Kaxiong" w:date="2021-06-09T12:26:00Z">
        <w:r w:rsidR="001A7E34">
          <w:rPr>
            <w:rFonts w:ascii="Arial" w:eastAsia="Arial" w:hAnsi="Arial" w:cs="Arial"/>
            <w:sz w:val="15"/>
            <w:szCs w:val="15"/>
          </w:rPr>
          <w:t xml:space="preserve">los </w:t>
        </w:r>
        <w:proofErr w:type="spellStart"/>
        <w:r w:rsidR="001A7E34">
          <w:rPr>
            <w:rFonts w:ascii="Arial" w:eastAsia="Arial" w:hAnsi="Arial" w:cs="Arial"/>
            <w:sz w:val="15"/>
            <w:szCs w:val="15"/>
          </w:rPr>
          <w:t>pab</w:t>
        </w:r>
        <w:proofErr w:type="spellEnd"/>
        <w:r w:rsidR="001A7E34">
          <w:rPr>
            <w:rFonts w:ascii="Arial" w:eastAsia="Arial" w:hAnsi="Arial" w:cs="Arial"/>
            <w:sz w:val="15"/>
            <w:szCs w:val="15"/>
          </w:rPr>
          <w:t xml:space="preserve"> </w:t>
        </w:r>
      </w:ins>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ntej</w:t>
      </w:r>
      <w:proofErr w:type="spellEnd"/>
      <w:r w:rsidRPr="006C7EFF">
        <w:rPr>
          <w:rFonts w:ascii="Arial" w:eastAsia="Arial" w:hAnsi="Arial" w:cs="Arial"/>
          <w:sz w:val="15"/>
          <w:szCs w:val="15"/>
        </w:rPr>
        <w:t xml:space="preserve"> </w:t>
      </w:r>
      <w:ins w:id="609" w:author="Kaxiong" w:date="2021-06-09T12:39:00Z">
        <w:r w:rsidR="00514A7D">
          <w:rPr>
            <w:rFonts w:ascii="Arial" w:eastAsia="Arial" w:hAnsi="Arial" w:cs="Arial"/>
            <w:sz w:val="15"/>
            <w:szCs w:val="15"/>
          </w:rPr>
          <w:t>c</w:t>
        </w:r>
      </w:ins>
      <w:ins w:id="610" w:author="Kaxiong" w:date="2021-06-09T12:40:00Z">
        <w:r w:rsidR="00514A7D">
          <w:rPr>
            <w:rFonts w:ascii="Arial" w:eastAsia="Arial" w:hAnsi="Arial" w:cs="Arial"/>
            <w:sz w:val="15"/>
            <w:szCs w:val="15"/>
          </w:rPr>
          <w:t xml:space="preserve">ov </w:t>
        </w:r>
      </w:ins>
      <w:del w:id="611" w:author="Kaxiong" w:date="2021-06-09T12:40:00Z">
        <w:r w:rsidR="00C724E9" w:rsidDel="00514A7D">
          <w:rPr>
            <w:rFonts w:ascii="Arial" w:eastAsia="Arial" w:hAnsi="Arial" w:cs="Arial"/>
            <w:sz w:val="15"/>
            <w:szCs w:val="15"/>
          </w:rPr>
          <w:delText>txoj</w:delText>
        </w:r>
      </w:del>
      <w:proofErr w:type="spellStart"/>
      <w:ins w:id="612" w:author="Kaxiong" w:date="2021-06-09T12:26:00Z">
        <w:r w:rsidR="001A7E34">
          <w:rPr>
            <w:rFonts w:ascii="Arial" w:eastAsia="Arial" w:hAnsi="Arial" w:cs="Arial"/>
            <w:sz w:val="15"/>
            <w:szCs w:val="15"/>
          </w:rPr>
          <w:t>kev</w:t>
        </w:r>
      </w:ins>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cai</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choj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uas</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txhawb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nyab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xeeb</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ntawm</w:t>
      </w:r>
      <w:proofErr w:type="spellEnd"/>
      <w:r w:rsidR="00C724E9">
        <w:rPr>
          <w:rFonts w:ascii="Arial" w:eastAsia="Arial" w:hAnsi="Arial" w:cs="Arial"/>
          <w:sz w:val="15"/>
          <w:szCs w:val="15"/>
        </w:rPr>
        <w:t xml:space="preserve"> </w:t>
      </w:r>
      <w:proofErr w:type="spellStart"/>
      <w:r w:rsidR="00C724E9">
        <w:rPr>
          <w:rFonts w:ascii="Arial" w:eastAsia="Arial" w:hAnsi="Arial" w:cs="Arial"/>
          <w:sz w:val="15"/>
          <w:szCs w:val="15"/>
        </w:rPr>
        <w:t>zaub</w:t>
      </w:r>
      <w:proofErr w:type="spellEnd"/>
      <w:r w:rsidR="00C724E9">
        <w:rPr>
          <w:rFonts w:ascii="Arial" w:eastAsia="Arial" w:hAnsi="Arial" w:cs="Arial"/>
          <w:sz w:val="15"/>
          <w:szCs w:val="15"/>
        </w:rPr>
        <w:t xml:space="preserve"> mov</w:t>
      </w:r>
      <w:r w:rsidRPr="006C7EFF">
        <w:rPr>
          <w:rFonts w:ascii="Arial" w:eastAsia="Arial" w:hAnsi="Arial" w:cs="Arial"/>
          <w:sz w:val="15"/>
          <w:szCs w:val="15"/>
        </w:rPr>
        <w:t xml:space="preserve"> </w:t>
      </w:r>
      <w:proofErr w:type="spellStart"/>
      <w:r w:rsidRPr="006C7EFF">
        <w:rPr>
          <w:rFonts w:ascii="Arial" w:eastAsia="Arial" w:hAnsi="Arial" w:cs="Arial"/>
          <w:sz w:val="15"/>
          <w:szCs w:val="15"/>
        </w:rPr>
        <w:t>thaum</w:t>
      </w:r>
      <w:proofErr w:type="spellEnd"/>
      <w:r w:rsidRPr="006C7EFF">
        <w:rPr>
          <w:rFonts w:ascii="Arial" w:eastAsia="Arial" w:hAnsi="Arial" w:cs="Arial"/>
          <w:sz w:val="15"/>
          <w:szCs w:val="15"/>
        </w:rPr>
        <w:t xml:space="preserve"> </w:t>
      </w:r>
      <w:ins w:id="613" w:author="Kaxiong" w:date="2021-06-09T12:41:00Z">
        <w:r w:rsidR="00514A7D">
          <w:rPr>
            <w:rFonts w:ascii="Arial" w:eastAsia="Arial" w:hAnsi="Arial" w:cs="Arial"/>
            <w:sz w:val="15"/>
            <w:szCs w:val="15"/>
          </w:rPr>
          <w:t xml:space="preserve">los </w:t>
        </w:r>
        <w:proofErr w:type="spellStart"/>
        <w:r w:rsidR="00514A7D">
          <w:rPr>
            <w:rFonts w:ascii="Arial" w:eastAsia="Arial" w:hAnsi="Arial" w:cs="Arial"/>
            <w:sz w:val="15"/>
            <w:szCs w:val="15"/>
          </w:rPr>
          <w:t>tuav</w:t>
        </w:r>
        <w:proofErr w:type="spellEnd"/>
        <w:r w:rsidR="00514A7D">
          <w:rPr>
            <w:rFonts w:ascii="Arial" w:eastAsia="Arial" w:hAnsi="Arial" w:cs="Arial"/>
            <w:sz w:val="15"/>
            <w:szCs w:val="15"/>
          </w:rPr>
          <w:t xml:space="preserve"> </w:t>
        </w:r>
        <w:proofErr w:type="spellStart"/>
        <w:r w:rsidR="00514A7D">
          <w:rPr>
            <w:rFonts w:ascii="Arial" w:eastAsia="Arial" w:hAnsi="Arial" w:cs="Arial"/>
            <w:sz w:val="15"/>
            <w:szCs w:val="15"/>
          </w:rPr>
          <w:t>lub</w:t>
        </w:r>
        <w:proofErr w:type="spellEnd"/>
        <w:r w:rsidR="00514A7D">
          <w:rPr>
            <w:rFonts w:ascii="Arial" w:eastAsia="Arial" w:hAnsi="Arial" w:cs="Arial"/>
            <w:sz w:val="15"/>
            <w:szCs w:val="15"/>
          </w:rPr>
          <w:t xml:space="preserve"> </w:t>
        </w:r>
        <w:proofErr w:type="spellStart"/>
        <w:r w:rsidR="00514A7D">
          <w:rPr>
            <w:rFonts w:ascii="Arial" w:eastAsia="Arial" w:hAnsi="Arial" w:cs="Arial"/>
            <w:sz w:val="15"/>
            <w:szCs w:val="15"/>
          </w:rPr>
          <w:t>luag</w:t>
        </w:r>
        <w:proofErr w:type="spellEnd"/>
        <w:r w:rsidR="00514A7D">
          <w:rPr>
            <w:rFonts w:ascii="Arial" w:eastAsia="Arial" w:hAnsi="Arial" w:cs="Arial"/>
            <w:sz w:val="15"/>
            <w:szCs w:val="15"/>
          </w:rPr>
          <w:t xml:space="preserve"> </w:t>
        </w:r>
        <w:proofErr w:type="spellStart"/>
        <w:r w:rsidR="00514A7D">
          <w:rPr>
            <w:rFonts w:ascii="Arial" w:eastAsia="Arial" w:hAnsi="Arial" w:cs="Arial"/>
            <w:sz w:val="15"/>
            <w:szCs w:val="15"/>
          </w:rPr>
          <w:t>hauj</w:t>
        </w:r>
        <w:proofErr w:type="spellEnd"/>
        <w:r w:rsidR="00514A7D">
          <w:rPr>
            <w:rFonts w:ascii="Arial" w:eastAsia="Arial" w:hAnsi="Arial" w:cs="Arial"/>
            <w:sz w:val="15"/>
            <w:szCs w:val="15"/>
          </w:rPr>
          <w:t xml:space="preserve"> </w:t>
        </w:r>
        <w:proofErr w:type="spellStart"/>
        <w:r w:rsidR="00514A7D">
          <w:rPr>
            <w:rFonts w:ascii="Arial" w:eastAsia="Arial" w:hAnsi="Arial" w:cs="Arial"/>
            <w:sz w:val="15"/>
            <w:szCs w:val="15"/>
          </w:rPr>
          <w:t>lwm</w:t>
        </w:r>
      </w:ins>
      <w:proofErr w:type="spellEnd"/>
      <w:del w:id="614" w:author="Kaxiong" w:date="2021-06-09T12:41:00Z">
        <w:r w:rsidRPr="006C7EFF" w:rsidDel="00514A7D">
          <w:rPr>
            <w:rFonts w:ascii="Arial" w:eastAsia="Arial" w:hAnsi="Arial" w:cs="Arial"/>
            <w:sz w:val="15"/>
            <w:szCs w:val="15"/>
          </w:rPr>
          <w:delText>suav</w:delText>
        </w:r>
      </w:del>
      <w:r w:rsidRPr="006C7EFF">
        <w:rPr>
          <w:rFonts w:ascii="Arial" w:eastAsia="Arial" w:hAnsi="Arial" w:cs="Arial"/>
          <w:sz w:val="15"/>
          <w:szCs w:val="15"/>
        </w:rPr>
        <w:t xml:space="preserve"> </w:t>
      </w:r>
      <w:proofErr w:type="spellStart"/>
      <w:r w:rsidRPr="006C7EFF">
        <w:rPr>
          <w:rFonts w:ascii="Arial" w:eastAsia="Arial" w:hAnsi="Arial" w:cs="Arial"/>
          <w:sz w:val="15"/>
          <w:szCs w:val="15"/>
        </w:rPr>
        <w:t>txog</w:t>
      </w:r>
      <w:proofErr w:type="spellEnd"/>
      <w:r w:rsidRPr="006C7EFF">
        <w:rPr>
          <w:rFonts w:ascii="Arial" w:eastAsia="Arial" w:hAnsi="Arial" w:cs="Arial"/>
          <w:sz w:val="15"/>
          <w:szCs w:val="15"/>
        </w:rPr>
        <w:t xml:space="preserve"> cov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xav</w:t>
      </w:r>
      <w:proofErr w:type="spellEnd"/>
      <w:r w:rsidRPr="006C7EFF">
        <w:rPr>
          <w:rFonts w:ascii="Arial" w:eastAsia="Arial" w:hAnsi="Arial" w:cs="Arial"/>
          <w:sz w:val="15"/>
          <w:szCs w:val="15"/>
        </w:rPr>
        <w:t xml:space="preserve"> tau </w:t>
      </w:r>
      <w:proofErr w:type="spellStart"/>
      <w:r w:rsidRPr="006C7EFF">
        <w:rPr>
          <w:rFonts w:ascii="Arial" w:eastAsia="Arial" w:hAnsi="Arial" w:cs="Arial"/>
          <w:sz w:val="15"/>
          <w:szCs w:val="15"/>
        </w:rPr>
        <w:t>tiag</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thiab</w:t>
      </w:r>
      <w:proofErr w:type="spellEnd"/>
      <w:r w:rsidRPr="006C7EFF">
        <w:rPr>
          <w:rFonts w:ascii="Arial" w:eastAsia="Arial" w:hAnsi="Arial" w:cs="Arial"/>
          <w:sz w:val="15"/>
          <w:szCs w:val="15"/>
        </w:rPr>
        <w:t xml:space="preserve"> cov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txwv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kev</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liaj</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ua</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teb</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ntawm</w:t>
      </w:r>
      <w:proofErr w:type="spellEnd"/>
      <w:r w:rsidRPr="006C7EFF">
        <w:rPr>
          <w:rFonts w:ascii="Arial" w:eastAsia="Arial" w:hAnsi="Arial" w:cs="Arial"/>
          <w:sz w:val="15"/>
          <w:szCs w:val="15"/>
        </w:rPr>
        <w:t xml:space="preserve"> </w:t>
      </w:r>
      <w:proofErr w:type="spellStart"/>
      <w:r w:rsidRPr="006C7EFF">
        <w:rPr>
          <w:rFonts w:ascii="Arial" w:eastAsia="Arial" w:hAnsi="Arial" w:cs="Arial"/>
          <w:sz w:val="15"/>
          <w:szCs w:val="15"/>
        </w:rPr>
        <w:t>txhua</w:t>
      </w:r>
      <w:proofErr w:type="spellEnd"/>
      <w:r w:rsidRPr="006C7EFF">
        <w:rPr>
          <w:rFonts w:ascii="Arial" w:eastAsia="Arial" w:hAnsi="Arial" w:cs="Arial"/>
          <w:sz w:val="15"/>
          <w:szCs w:val="15"/>
        </w:rPr>
        <w:t xml:space="preserve"> </w:t>
      </w:r>
      <w:proofErr w:type="spellStart"/>
      <w:r w:rsidR="00C724E9">
        <w:rPr>
          <w:rFonts w:ascii="Arial" w:eastAsia="Arial" w:hAnsi="Arial" w:cs="Arial"/>
          <w:sz w:val="15"/>
          <w:szCs w:val="15"/>
        </w:rPr>
        <w:t>hom</w:t>
      </w:r>
      <w:proofErr w:type="spellEnd"/>
      <w:r w:rsidRPr="006C7EFF">
        <w:rPr>
          <w:rFonts w:ascii="Arial" w:eastAsia="Arial" w:hAnsi="Arial" w:cs="Arial"/>
          <w:sz w:val="15"/>
          <w:szCs w:val="15"/>
        </w:rPr>
        <w:t>.</w:t>
      </w:r>
    </w:p>
    <w:p w14:paraId="3C8E285D" w14:textId="77777777" w:rsidR="00BF3E5F" w:rsidRDefault="00BF3E5F">
      <w:pPr>
        <w:spacing w:line="261" w:lineRule="exact"/>
        <w:rPr>
          <w:sz w:val="20"/>
          <w:szCs w:val="20"/>
        </w:rPr>
      </w:pPr>
    </w:p>
    <w:p w14:paraId="34AF4556" w14:textId="5B0DB64A" w:rsidR="00BF3E5F" w:rsidRPr="00F206CB" w:rsidRDefault="00F2670D">
      <w:pPr>
        <w:numPr>
          <w:ilvl w:val="0"/>
          <w:numId w:val="1"/>
        </w:numPr>
        <w:tabs>
          <w:tab w:val="left" w:pos="700"/>
        </w:tabs>
        <w:ind w:left="700" w:hanging="95"/>
        <w:rPr>
          <w:rFonts w:ascii="Arial" w:eastAsia="Arial" w:hAnsi="Arial" w:cs="Arial"/>
          <w:sz w:val="16"/>
          <w:szCs w:val="16"/>
        </w:rPr>
      </w:pPr>
      <w:proofErr w:type="spellStart"/>
      <w:r w:rsidRPr="00F206CB">
        <w:rPr>
          <w:rFonts w:ascii="Arial" w:eastAsia="Arial" w:hAnsi="Arial" w:cs="Arial"/>
          <w:sz w:val="16"/>
          <w:szCs w:val="16"/>
        </w:rPr>
        <w:t>Ua</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hauj</w:t>
      </w:r>
      <w:proofErr w:type="spellEnd"/>
      <w:r w:rsidR="00070FB9">
        <w:rPr>
          <w:rFonts w:ascii="Arial" w:eastAsia="Arial" w:hAnsi="Arial" w:cs="Arial"/>
          <w:sz w:val="16"/>
          <w:szCs w:val="16"/>
        </w:rPr>
        <w:t xml:space="preserve"> </w:t>
      </w:r>
      <w:proofErr w:type="spellStart"/>
      <w:r w:rsidRPr="00F206CB">
        <w:rPr>
          <w:rFonts w:ascii="Arial" w:eastAsia="Arial" w:hAnsi="Arial" w:cs="Arial"/>
          <w:sz w:val="16"/>
          <w:szCs w:val="16"/>
        </w:rPr>
        <w:t>lwm</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nrog</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tus</w:t>
      </w:r>
      <w:proofErr w:type="spellEnd"/>
      <w:r w:rsidRPr="00F206CB">
        <w:rPr>
          <w:rFonts w:ascii="Arial" w:eastAsia="Arial" w:hAnsi="Arial" w:cs="Arial"/>
          <w:sz w:val="16"/>
          <w:szCs w:val="16"/>
        </w:rPr>
        <w:t xml:space="preserve"> </w:t>
      </w:r>
      <w:proofErr w:type="spellStart"/>
      <w:ins w:id="615" w:author="Kaxiong" w:date="2021-06-09T12:47:00Z">
        <w:r w:rsidR="00090564">
          <w:rPr>
            <w:rFonts w:ascii="Arial" w:eastAsia="Arial" w:hAnsi="Arial" w:cs="Arial"/>
            <w:sz w:val="16"/>
            <w:szCs w:val="16"/>
          </w:rPr>
          <w:t>neeg</w:t>
        </w:r>
        <w:proofErr w:type="spellEnd"/>
        <w:r w:rsidR="00090564">
          <w:rPr>
            <w:rFonts w:ascii="Arial" w:eastAsia="Arial" w:hAnsi="Arial" w:cs="Arial"/>
            <w:sz w:val="16"/>
            <w:szCs w:val="16"/>
          </w:rPr>
          <w:t xml:space="preserve"> </w:t>
        </w:r>
        <w:proofErr w:type="spellStart"/>
        <w:r w:rsidR="00090564">
          <w:rPr>
            <w:rFonts w:ascii="Arial" w:eastAsia="Arial" w:hAnsi="Arial" w:cs="Arial"/>
            <w:sz w:val="16"/>
            <w:szCs w:val="16"/>
          </w:rPr>
          <w:t>tuav</w:t>
        </w:r>
        <w:proofErr w:type="spellEnd"/>
        <w:r w:rsidR="00090564">
          <w:rPr>
            <w:rFonts w:ascii="Arial" w:eastAsia="Arial" w:hAnsi="Arial" w:cs="Arial"/>
            <w:sz w:val="16"/>
            <w:szCs w:val="16"/>
          </w:rPr>
          <w:t xml:space="preserve"> cov </w:t>
        </w:r>
        <w:proofErr w:type="spellStart"/>
        <w:r w:rsidR="00090564">
          <w:rPr>
            <w:rFonts w:ascii="Arial" w:eastAsia="Arial" w:hAnsi="Arial" w:cs="Arial"/>
            <w:sz w:val="16"/>
            <w:szCs w:val="16"/>
          </w:rPr>
          <w:t>cai</w:t>
        </w:r>
      </w:ins>
      <w:proofErr w:type="spellEnd"/>
      <w:del w:id="616" w:author="Kaxiong" w:date="2021-06-09T12:47:00Z">
        <w:r w:rsidRPr="00F206CB" w:rsidDel="00090564">
          <w:rPr>
            <w:rFonts w:ascii="Arial" w:eastAsia="Arial" w:hAnsi="Arial" w:cs="Arial"/>
            <w:sz w:val="16"/>
            <w:szCs w:val="16"/>
          </w:rPr>
          <w:delText>tswj hwm</w:delText>
        </w:r>
      </w:del>
    </w:p>
    <w:p w14:paraId="4303CE02" w14:textId="77777777" w:rsidR="00BF3E5F" w:rsidRPr="00F206CB" w:rsidRDefault="00BF3E5F">
      <w:pPr>
        <w:spacing w:line="100" w:lineRule="exact"/>
        <w:rPr>
          <w:rFonts w:ascii="Arial" w:eastAsia="Arial" w:hAnsi="Arial" w:cs="Arial"/>
          <w:sz w:val="16"/>
          <w:szCs w:val="16"/>
        </w:rPr>
      </w:pPr>
    </w:p>
    <w:p w14:paraId="0402ED6F" w14:textId="72E00DDC" w:rsidR="00BF3E5F" w:rsidRPr="00F206CB" w:rsidRDefault="00F2670D">
      <w:pPr>
        <w:numPr>
          <w:ilvl w:val="0"/>
          <w:numId w:val="1"/>
        </w:numPr>
        <w:tabs>
          <w:tab w:val="left" w:pos="740"/>
        </w:tabs>
        <w:ind w:left="740" w:hanging="135"/>
        <w:rPr>
          <w:rFonts w:ascii="Arial" w:eastAsia="Arial" w:hAnsi="Arial" w:cs="Arial"/>
          <w:sz w:val="16"/>
          <w:szCs w:val="16"/>
        </w:rPr>
      </w:pPr>
      <w:proofErr w:type="spellStart"/>
      <w:r w:rsidRPr="00F206CB">
        <w:rPr>
          <w:rFonts w:ascii="Arial" w:eastAsia="Arial" w:hAnsi="Arial" w:cs="Arial"/>
          <w:sz w:val="16"/>
          <w:szCs w:val="16"/>
        </w:rPr>
        <w:t>Tsim</w:t>
      </w:r>
      <w:proofErr w:type="spellEnd"/>
      <w:r w:rsidRPr="00F206CB">
        <w:rPr>
          <w:rFonts w:ascii="Arial" w:eastAsia="Arial" w:hAnsi="Arial" w:cs="Arial"/>
          <w:sz w:val="16"/>
          <w:szCs w:val="16"/>
        </w:rPr>
        <w:t xml:space="preserve"> </w:t>
      </w:r>
      <w:proofErr w:type="spellStart"/>
      <w:ins w:id="617" w:author="Kaxiong" w:date="2021-06-09T12:48:00Z">
        <w:r w:rsidR="00090564">
          <w:rPr>
            <w:rFonts w:ascii="Arial" w:eastAsia="Arial" w:hAnsi="Arial" w:cs="Arial"/>
            <w:sz w:val="16"/>
            <w:szCs w:val="16"/>
          </w:rPr>
          <w:t>sawv</w:t>
        </w:r>
        <w:proofErr w:type="spellEnd"/>
        <w:r w:rsidR="00090564">
          <w:rPr>
            <w:rFonts w:ascii="Arial" w:eastAsia="Arial" w:hAnsi="Arial" w:cs="Arial"/>
            <w:sz w:val="16"/>
            <w:szCs w:val="16"/>
          </w:rPr>
          <w:t xml:space="preserve"> </w:t>
        </w:r>
        <w:proofErr w:type="spellStart"/>
        <w:r w:rsidR="00090564">
          <w:rPr>
            <w:rFonts w:ascii="Arial" w:eastAsia="Arial" w:hAnsi="Arial" w:cs="Arial"/>
            <w:sz w:val="16"/>
            <w:szCs w:val="16"/>
          </w:rPr>
          <w:t>daws</w:t>
        </w:r>
        <w:proofErr w:type="spellEnd"/>
        <w:r w:rsidR="00090564">
          <w:rPr>
            <w:rFonts w:ascii="Arial" w:eastAsia="Arial" w:hAnsi="Arial" w:cs="Arial"/>
            <w:sz w:val="16"/>
            <w:szCs w:val="16"/>
          </w:rPr>
          <w:t xml:space="preserve"> </w:t>
        </w:r>
      </w:ins>
      <w:r w:rsidRPr="00F206CB">
        <w:rPr>
          <w:rFonts w:ascii="Arial" w:eastAsia="Arial" w:hAnsi="Arial" w:cs="Arial"/>
          <w:sz w:val="16"/>
          <w:szCs w:val="16"/>
        </w:rPr>
        <w:t xml:space="preserve">cov </w:t>
      </w:r>
      <w:proofErr w:type="spellStart"/>
      <w:r w:rsidRPr="00F206CB">
        <w:rPr>
          <w:rFonts w:ascii="Arial" w:eastAsia="Arial" w:hAnsi="Arial" w:cs="Arial"/>
          <w:sz w:val="16"/>
          <w:szCs w:val="16"/>
        </w:rPr>
        <w:t>kev</w:t>
      </w:r>
      <w:proofErr w:type="spellEnd"/>
      <w:r w:rsidRPr="00F206CB">
        <w:rPr>
          <w:rFonts w:ascii="Arial" w:eastAsia="Arial" w:hAnsi="Arial" w:cs="Arial"/>
          <w:sz w:val="16"/>
          <w:szCs w:val="16"/>
        </w:rPr>
        <w:t xml:space="preserve"> pom zoo </w:t>
      </w:r>
      <w:proofErr w:type="spellStart"/>
      <w:r w:rsidRPr="00F206CB">
        <w:rPr>
          <w:rFonts w:ascii="Arial" w:eastAsia="Arial" w:hAnsi="Arial" w:cs="Arial"/>
          <w:sz w:val="16"/>
          <w:szCs w:val="16"/>
        </w:rPr>
        <w:t>hauv</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zej</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zog</w:t>
      </w:r>
      <w:proofErr w:type="spellEnd"/>
    </w:p>
    <w:p w14:paraId="7F5B7278" w14:textId="77777777" w:rsidR="00BF3E5F" w:rsidRPr="00F206CB" w:rsidRDefault="00BF3E5F">
      <w:pPr>
        <w:spacing w:line="97" w:lineRule="exact"/>
        <w:rPr>
          <w:rFonts w:ascii="Arial" w:eastAsia="Arial" w:hAnsi="Arial" w:cs="Arial"/>
          <w:sz w:val="16"/>
          <w:szCs w:val="16"/>
        </w:rPr>
      </w:pPr>
    </w:p>
    <w:p w14:paraId="3FFBADF5" w14:textId="4351C476" w:rsidR="00090564" w:rsidRPr="00090564" w:rsidRDefault="00F2670D" w:rsidP="00090564">
      <w:pPr>
        <w:numPr>
          <w:ilvl w:val="0"/>
          <w:numId w:val="1"/>
        </w:numPr>
        <w:tabs>
          <w:tab w:val="left" w:pos="740"/>
        </w:tabs>
        <w:ind w:left="740" w:hanging="135"/>
        <w:rPr>
          <w:rFonts w:ascii="Arial" w:eastAsia="Arial" w:hAnsi="Arial" w:cs="Arial"/>
          <w:sz w:val="16"/>
          <w:szCs w:val="16"/>
        </w:rPr>
      </w:pPr>
      <w:proofErr w:type="spellStart"/>
      <w:r w:rsidRPr="00F206CB">
        <w:rPr>
          <w:rFonts w:ascii="Arial" w:eastAsia="Arial" w:hAnsi="Arial" w:cs="Arial"/>
          <w:sz w:val="16"/>
          <w:szCs w:val="16"/>
        </w:rPr>
        <w:t>Koom</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tes</w:t>
      </w:r>
      <w:proofErr w:type="spellEnd"/>
      <w:r w:rsidRPr="00F206CB">
        <w:rPr>
          <w:rFonts w:ascii="Arial" w:eastAsia="Arial" w:hAnsi="Arial" w:cs="Arial"/>
          <w:sz w:val="16"/>
          <w:szCs w:val="16"/>
        </w:rPr>
        <w:t xml:space="preserve"> </w:t>
      </w:r>
      <w:proofErr w:type="spellStart"/>
      <w:ins w:id="618" w:author="Kaxiong" w:date="2021-06-09T12:48:00Z">
        <w:r w:rsidR="00090564">
          <w:rPr>
            <w:rFonts w:ascii="Arial" w:eastAsia="Arial" w:hAnsi="Arial" w:cs="Arial"/>
            <w:sz w:val="16"/>
            <w:szCs w:val="16"/>
          </w:rPr>
          <w:t>nrog</w:t>
        </w:r>
        <w:proofErr w:type="spellEnd"/>
        <w:r w:rsidR="00090564">
          <w:rPr>
            <w:rFonts w:ascii="Arial" w:eastAsia="Arial" w:hAnsi="Arial" w:cs="Arial"/>
            <w:sz w:val="16"/>
            <w:szCs w:val="16"/>
          </w:rPr>
          <w:t xml:space="preserve"> </w:t>
        </w:r>
      </w:ins>
      <w:proofErr w:type="spellStart"/>
      <w:r w:rsidRPr="00F206CB">
        <w:rPr>
          <w:rFonts w:ascii="Arial" w:eastAsia="Arial" w:hAnsi="Arial" w:cs="Arial"/>
          <w:sz w:val="16"/>
          <w:szCs w:val="16"/>
        </w:rPr>
        <w:t>rau</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hauv</w:t>
      </w:r>
      <w:proofErr w:type="spellEnd"/>
      <w:r w:rsidRPr="00F206CB">
        <w:rPr>
          <w:rFonts w:ascii="Arial" w:eastAsia="Arial" w:hAnsi="Arial" w:cs="Arial"/>
          <w:sz w:val="16"/>
          <w:szCs w:val="16"/>
        </w:rPr>
        <w:t xml:space="preserve"> </w:t>
      </w:r>
      <w:proofErr w:type="spellStart"/>
      <w:ins w:id="619" w:author="Kaxiong" w:date="2021-06-09T12:44:00Z">
        <w:r w:rsidR="00090564">
          <w:rPr>
            <w:rFonts w:ascii="Arial" w:eastAsia="Arial" w:hAnsi="Arial" w:cs="Arial"/>
            <w:sz w:val="16"/>
            <w:szCs w:val="16"/>
          </w:rPr>
          <w:t>txheej</w:t>
        </w:r>
        <w:proofErr w:type="spellEnd"/>
        <w:r w:rsidR="00090564">
          <w:rPr>
            <w:rFonts w:ascii="Arial" w:eastAsia="Arial" w:hAnsi="Arial" w:cs="Arial"/>
            <w:sz w:val="16"/>
            <w:szCs w:val="16"/>
          </w:rPr>
          <w:t xml:space="preserve"> </w:t>
        </w:r>
        <w:proofErr w:type="spellStart"/>
        <w:r w:rsidR="00090564">
          <w:rPr>
            <w:rFonts w:ascii="Arial" w:eastAsia="Arial" w:hAnsi="Arial" w:cs="Arial"/>
            <w:sz w:val="16"/>
            <w:szCs w:val="16"/>
          </w:rPr>
          <w:t>txheem</w:t>
        </w:r>
        <w:proofErr w:type="spellEnd"/>
        <w:r w:rsidR="00090564">
          <w:rPr>
            <w:rFonts w:ascii="Arial" w:eastAsia="Arial" w:hAnsi="Arial" w:cs="Arial"/>
            <w:sz w:val="16"/>
            <w:szCs w:val="16"/>
          </w:rPr>
          <w:t xml:space="preserve"> </w:t>
        </w:r>
      </w:ins>
      <w:proofErr w:type="spellStart"/>
      <w:ins w:id="620" w:author="Kaxiong" w:date="2021-06-09T12:45:00Z">
        <w:r w:rsidR="00090564">
          <w:rPr>
            <w:rFonts w:ascii="Arial" w:eastAsia="Arial" w:hAnsi="Arial" w:cs="Arial"/>
            <w:sz w:val="16"/>
            <w:szCs w:val="16"/>
          </w:rPr>
          <w:t>tsim</w:t>
        </w:r>
        <w:proofErr w:type="spellEnd"/>
        <w:r w:rsidR="00090564">
          <w:rPr>
            <w:rFonts w:ascii="Arial" w:eastAsia="Arial" w:hAnsi="Arial" w:cs="Arial"/>
            <w:sz w:val="16"/>
            <w:szCs w:val="16"/>
          </w:rPr>
          <w:t xml:space="preserve"> </w:t>
        </w:r>
      </w:ins>
      <w:proofErr w:type="spellStart"/>
      <w:ins w:id="621" w:author="Kaxiong" w:date="2021-06-09T12:53:00Z">
        <w:r w:rsidR="00090564">
          <w:rPr>
            <w:rFonts w:ascii="Arial" w:eastAsia="Arial" w:hAnsi="Arial" w:cs="Arial"/>
            <w:sz w:val="16"/>
            <w:szCs w:val="16"/>
          </w:rPr>
          <w:t>txoj</w:t>
        </w:r>
        <w:proofErr w:type="spellEnd"/>
        <w:r w:rsidR="00090564">
          <w:rPr>
            <w:rFonts w:ascii="Arial" w:eastAsia="Arial" w:hAnsi="Arial" w:cs="Arial"/>
            <w:sz w:val="16"/>
            <w:szCs w:val="16"/>
          </w:rPr>
          <w:t xml:space="preserve"> </w:t>
        </w:r>
      </w:ins>
      <w:del w:id="622" w:author="Kaxiong" w:date="2021-06-09T12:45:00Z">
        <w:r w:rsidRPr="00F206CB" w:rsidDel="00090564">
          <w:rPr>
            <w:rFonts w:ascii="Arial" w:eastAsia="Arial" w:hAnsi="Arial" w:cs="Arial"/>
            <w:sz w:val="16"/>
            <w:szCs w:val="16"/>
          </w:rPr>
          <w:delText xml:space="preserve">cov </w:delText>
        </w:r>
      </w:del>
      <w:proofErr w:type="spellStart"/>
      <w:r w:rsidRPr="00F206CB">
        <w:rPr>
          <w:rFonts w:ascii="Arial" w:eastAsia="Arial" w:hAnsi="Arial" w:cs="Arial"/>
          <w:sz w:val="16"/>
          <w:szCs w:val="16"/>
        </w:rPr>
        <w:t>kev</w:t>
      </w:r>
      <w:proofErr w:type="spellEnd"/>
      <w:r w:rsidRPr="00F206CB">
        <w:rPr>
          <w:rFonts w:ascii="Arial" w:eastAsia="Arial" w:hAnsi="Arial" w:cs="Arial"/>
          <w:sz w:val="16"/>
          <w:szCs w:val="16"/>
        </w:rPr>
        <w:t xml:space="preserve"> </w:t>
      </w:r>
      <w:proofErr w:type="spellStart"/>
      <w:r w:rsidRPr="00F206CB">
        <w:rPr>
          <w:rFonts w:ascii="Arial" w:eastAsia="Arial" w:hAnsi="Arial" w:cs="Arial"/>
          <w:sz w:val="16"/>
          <w:szCs w:val="16"/>
        </w:rPr>
        <w:t>cai</w:t>
      </w:r>
      <w:proofErr w:type="spellEnd"/>
      <w:r w:rsidRPr="00F206CB">
        <w:rPr>
          <w:rFonts w:ascii="Arial" w:eastAsia="Arial" w:hAnsi="Arial" w:cs="Arial"/>
          <w:sz w:val="16"/>
          <w:szCs w:val="16"/>
        </w:rPr>
        <w:t xml:space="preserve"> </w:t>
      </w:r>
      <w:del w:id="623" w:author="Kaxiong" w:date="2021-06-09T12:45:00Z">
        <w:r w:rsidRPr="00F206CB" w:rsidDel="00090564">
          <w:rPr>
            <w:rFonts w:ascii="Arial" w:eastAsia="Arial" w:hAnsi="Arial" w:cs="Arial"/>
            <w:sz w:val="16"/>
            <w:szCs w:val="16"/>
          </w:rPr>
          <w:delText>txiav txim siab</w:delText>
        </w:r>
      </w:del>
    </w:p>
    <w:p w14:paraId="1CD9298D" w14:textId="77777777" w:rsidR="00BF3E5F" w:rsidRDefault="00BF3E5F">
      <w:pPr>
        <w:spacing w:line="200" w:lineRule="exact"/>
        <w:rPr>
          <w:sz w:val="20"/>
          <w:szCs w:val="20"/>
        </w:rPr>
      </w:pPr>
    </w:p>
    <w:p w14:paraId="521BC77C" w14:textId="77777777" w:rsidR="00BF3E5F" w:rsidRDefault="00BF3E5F">
      <w:pPr>
        <w:spacing w:line="212" w:lineRule="exact"/>
        <w:rPr>
          <w:sz w:val="20"/>
          <w:szCs w:val="20"/>
        </w:rPr>
      </w:pPr>
    </w:p>
    <w:p w14:paraId="0EC0C1E8" w14:textId="1583311E" w:rsidR="00BF3E5F" w:rsidRPr="00944B2A" w:rsidRDefault="00F2670D" w:rsidP="00944B2A">
      <w:pPr>
        <w:spacing w:line="466" w:lineRule="auto"/>
        <w:ind w:left="240" w:right="40"/>
        <w:jc w:val="both"/>
        <w:rPr>
          <w:sz w:val="16"/>
          <w:szCs w:val="16"/>
        </w:rPr>
      </w:pPr>
      <w:proofErr w:type="spellStart"/>
      <w:r w:rsidRPr="00944B2A">
        <w:rPr>
          <w:rFonts w:ascii="Arial" w:eastAsia="Arial" w:hAnsi="Arial" w:cs="Arial"/>
          <w:sz w:val="16"/>
          <w:szCs w:val="16"/>
        </w:rPr>
        <w:t>Peb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tuaj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yeem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cia</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tias</w:t>
      </w:r>
      <w:proofErr w:type="spellEnd"/>
      <w:r w:rsidRPr="00944B2A">
        <w:rPr>
          <w:rFonts w:ascii="Arial" w:eastAsia="Arial" w:hAnsi="Arial" w:cs="Arial"/>
          <w:sz w:val="16"/>
          <w:szCs w:val="16"/>
        </w:rPr>
        <w:t xml:space="preserve"> cov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tshiab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yuav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raug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npaj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nyob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rau</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yav</w:t>
      </w:r>
      <w:proofErr w:type="spellEnd"/>
      <w:r w:rsidRPr="00944B2A">
        <w:rPr>
          <w:rFonts w:ascii="Arial" w:eastAsia="Arial" w:hAnsi="Arial" w:cs="Arial"/>
          <w:sz w:val="16"/>
          <w:szCs w:val="16"/>
        </w:rPr>
        <w:t xml:space="preserve"> tom </w:t>
      </w:r>
      <w:proofErr w:type="spellStart"/>
      <w:r w:rsidRPr="00944B2A">
        <w:rPr>
          <w:rFonts w:ascii="Arial" w:eastAsia="Arial" w:hAnsi="Arial" w:cs="Arial"/>
          <w:sz w:val="16"/>
          <w:szCs w:val="16"/>
        </w:rPr>
        <w:t>ntej</w:t>
      </w:r>
      <w:proofErr w:type="spellEnd"/>
      <w:r w:rsidRPr="00944B2A">
        <w:rPr>
          <w:rFonts w:ascii="Arial" w:eastAsia="Arial" w:hAnsi="Arial" w:cs="Arial"/>
          <w:sz w:val="16"/>
          <w:szCs w:val="16"/>
        </w:rPr>
        <w:t xml:space="preserve">. Cov </w:t>
      </w:r>
      <w:proofErr w:type="spellStart"/>
      <w:r w:rsidRPr="00944B2A">
        <w:rPr>
          <w:rFonts w:ascii="Arial" w:eastAsia="Arial" w:hAnsi="Arial" w:cs="Arial"/>
          <w:sz w:val="16"/>
          <w:szCs w:val="16"/>
        </w:rPr>
        <w:t>neeg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khoom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muaj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hauv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los </w:t>
      </w:r>
      <w:proofErr w:type="spellStart"/>
      <w:r w:rsidRPr="00944B2A">
        <w:rPr>
          <w:rFonts w:ascii="Arial" w:eastAsia="Arial" w:hAnsi="Arial" w:cs="Arial"/>
          <w:sz w:val="16"/>
          <w:szCs w:val="16"/>
        </w:rPr>
        <w:t>txhim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lij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choj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hloov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pauv</w:t>
      </w:r>
      <w:proofErr w:type="spellEnd"/>
      <w:r w:rsidRPr="00944B2A">
        <w:rPr>
          <w:rFonts w:ascii="Arial" w:eastAsia="Arial" w:hAnsi="Arial" w:cs="Arial"/>
          <w:sz w:val="16"/>
          <w:szCs w:val="16"/>
        </w:rPr>
        <w:t xml:space="preserve"> los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ins w:id="624" w:author="Kaxiong" w:date="2021-06-09T12:56:00Z">
        <w:r w:rsidR="007516B2">
          <w:rPr>
            <w:rFonts w:ascii="Arial" w:eastAsia="Arial" w:hAnsi="Arial" w:cs="Arial"/>
            <w:sz w:val="16"/>
            <w:szCs w:val="16"/>
          </w:rPr>
          <w:t>sawv</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daws</w:t>
        </w:r>
        <w:proofErr w:type="spellEnd"/>
        <w:r w:rsidR="007516B2">
          <w:rPr>
            <w:rFonts w:ascii="Arial" w:eastAsia="Arial" w:hAnsi="Arial" w:cs="Arial"/>
            <w:sz w:val="16"/>
            <w:szCs w:val="16"/>
          </w:rPr>
          <w:t xml:space="preserve"> </w:t>
        </w:r>
      </w:ins>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pom zoo </w:t>
      </w:r>
      <w:proofErr w:type="spellStart"/>
      <w:r w:rsidRPr="00944B2A">
        <w:rPr>
          <w:rFonts w:ascii="Arial" w:eastAsia="Arial" w:hAnsi="Arial" w:cs="Arial"/>
          <w:sz w:val="16"/>
          <w:szCs w:val="16"/>
        </w:rPr>
        <w:t>thiab</w:t>
      </w:r>
      <w:proofErr w:type="spellEnd"/>
      <w:r w:rsidRPr="00944B2A">
        <w:rPr>
          <w:rFonts w:ascii="Arial" w:eastAsia="Arial" w:hAnsi="Arial" w:cs="Arial"/>
          <w:sz w:val="16"/>
          <w:szCs w:val="16"/>
        </w:rPr>
        <w:t xml:space="preserve"> </w:t>
      </w:r>
      <w:ins w:id="625" w:author="Kaxiong" w:date="2021-06-09T12:56:00Z">
        <w:r w:rsidR="007516B2">
          <w:rPr>
            <w:rFonts w:ascii="Arial" w:eastAsia="Arial" w:hAnsi="Arial" w:cs="Arial"/>
            <w:sz w:val="16"/>
            <w:szCs w:val="16"/>
          </w:rPr>
          <w:t xml:space="preserve">cov </w:t>
        </w:r>
      </w:ins>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w:t>
      </w:r>
      <w:proofErr w:type="spellEnd"/>
      <w:r w:rsidRPr="00944B2A">
        <w:rPr>
          <w:rFonts w:ascii="Arial" w:eastAsia="Arial" w:hAnsi="Arial" w:cs="Arial"/>
          <w:sz w:val="16"/>
          <w:szCs w:val="16"/>
        </w:rPr>
        <w:t xml:space="preserve"> </w:t>
      </w:r>
      <w:proofErr w:type="spellStart"/>
      <w:ins w:id="626" w:author="Kaxiong" w:date="2021-06-09T12:56:00Z">
        <w:r w:rsidR="007516B2">
          <w:rPr>
            <w:rFonts w:ascii="Arial" w:eastAsia="Arial" w:hAnsi="Arial" w:cs="Arial"/>
            <w:sz w:val="16"/>
            <w:szCs w:val="16"/>
          </w:rPr>
          <w:t>ib</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txwm</w:t>
        </w:r>
        <w:proofErr w:type="spellEnd"/>
        <w:r w:rsidR="007516B2">
          <w:rPr>
            <w:rFonts w:ascii="Arial" w:eastAsia="Arial" w:hAnsi="Arial" w:cs="Arial"/>
            <w:sz w:val="16"/>
            <w:szCs w:val="16"/>
          </w:rPr>
          <w:t xml:space="preserve"> </w:t>
        </w:r>
      </w:ins>
      <w:proofErr w:type="spellStart"/>
      <w:r w:rsidRPr="00944B2A">
        <w:rPr>
          <w:rFonts w:ascii="Arial" w:eastAsia="Arial" w:hAnsi="Arial" w:cs="Arial"/>
          <w:sz w:val="16"/>
          <w:szCs w:val="16"/>
        </w:rPr>
        <w:t>uas</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thaiv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nyab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xeeb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w:t>
      </w:r>
      <w:proofErr w:type="spellStart"/>
      <w:ins w:id="627" w:author="Kaxiong" w:date="2021-06-09T12:57:00Z">
        <w:r w:rsidR="007516B2">
          <w:rPr>
            <w:rFonts w:ascii="Arial" w:eastAsia="Arial" w:hAnsi="Arial" w:cs="Arial"/>
            <w:sz w:val="16"/>
            <w:szCs w:val="16"/>
          </w:rPr>
          <w:t>kev</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tsim</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tawm</w:t>
        </w:r>
        <w:proofErr w:type="spellEnd"/>
        <w:r w:rsidR="007516B2">
          <w:rPr>
            <w:rFonts w:ascii="Arial" w:eastAsia="Arial" w:hAnsi="Arial" w:cs="Arial"/>
            <w:sz w:val="16"/>
            <w:szCs w:val="16"/>
          </w:rPr>
          <w:t xml:space="preserve"> </w:t>
        </w:r>
      </w:ins>
      <w:del w:id="628" w:author="Kaxiong" w:date="2021-06-09T12:57:00Z">
        <w:r w:rsidRPr="00944B2A" w:rsidDel="007516B2">
          <w:rPr>
            <w:rFonts w:ascii="Arial" w:eastAsia="Arial" w:hAnsi="Arial" w:cs="Arial"/>
            <w:sz w:val="16"/>
            <w:szCs w:val="16"/>
          </w:rPr>
          <w:delText xml:space="preserve">cov khoom </w:delText>
        </w:r>
      </w:del>
      <w:proofErr w:type="spellStart"/>
      <w:r w:rsidRPr="00944B2A">
        <w:rPr>
          <w:rFonts w:ascii="Arial" w:eastAsia="Arial" w:hAnsi="Arial" w:cs="Arial"/>
          <w:sz w:val="16"/>
          <w:szCs w:val="16"/>
        </w:rPr>
        <w:t>hauv</w:t>
      </w:r>
      <w:proofErr w:type="spellEnd"/>
      <w:ins w:id="629" w:author="Kaxiong" w:date="2021-06-09T12:57:00Z">
        <w:r w:rsidR="007516B2">
          <w:rPr>
            <w:rFonts w:ascii="Arial" w:eastAsia="Arial" w:hAnsi="Arial" w:cs="Arial"/>
            <w:sz w:val="16"/>
            <w:szCs w:val="16"/>
          </w:rPr>
          <w:t xml:space="preserve"> cov</w:t>
        </w:r>
      </w:ins>
      <w:r w:rsidRPr="00944B2A">
        <w:rPr>
          <w:rFonts w:ascii="Arial" w:eastAsia="Arial" w:hAnsi="Arial" w:cs="Arial"/>
          <w:sz w:val="16"/>
          <w:szCs w:val="16"/>
        </w:rPr>
        <w:t xml:space="preserve"> </w:t>
      </w:r>
      <w:proofErr w:type="spellStart"/>
      <w:r w:rsidR="00120507" w:rsidRPr="00944B2A">
        <w:rPr>
          <w:rFonts w:ascii="Arial" w:eastAsia="Arial" w:hAnsi="Arial" w:cs="Arial"/>
          <w:sz w:val="16"/>
          <w:szCs w:val="16"/>
        </w:rPr>
        <w:t>kev</w:t>
      </w:r>
      <w:proofErr w:type="spellEnd"/>
      <w:r w:rsidR="00120507" w:rsidRPr="00944B2A">
        <w:rPr>
          <w:rFonts w:ascii="Arial" w:eastAsia="Arial" w:hAnsi="Arial" w:cs="Arial"/>
          <w:sz w:val="16"/>
          <w:szCs w:val="16"/>
        </w:rPr>
        <w:t xml:space="preserve"> </w:t>
      </w:r>
      <w:proofErr w:type="spellStart"/>
      <w:r w:rsidR="00120507" w:rsidRPr="00944B2A">
        <w:rPr>
          <w:rFonts w:ascii="Arial" w:eastAsia="Arial" w:hAnsi="Arial" w:cs="Arial"/>
          <w:sz w:val="16"/>
          <w:szCs w:val="16"/>
        </w:rPr>
        <w:t>ua</w:t>
      </w:r>
      <w:proofErr w:type="spellEnd"/>
      <w:r w:rsidR="00120507" w:rsidRPr="00944B2A">
        <w:rPr>
          <w:rFonts w:ascii="Arial" w:eastAsia="Arial" w:hAnsi="Arial" w:cs="Arial"/>
          <w:sz w:val="16"/>
          <w:szCs w:val="16"/>
        </w:rPr>
        <w:t xml:space="preserve"> </w:t>
      </w:r>
      <w:proofErr w:type="spellStart"/>
      <w:ins w:id="630" w:author="Kaxiong" w:date="2021-06-09T12:57:00Z">
        <w:r w:rsidR="007516B2">
          <w:rPr>
            <w:rFonts w:ascii="Arial" w:eastAsia="Arial" w:hAnsi="Arial" w:cs="Arial"/>
            <w:sz w:val="16"/>
            <w:szCs w:val="16"/>
          </w:rPr>
          <w:t>liaj</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ua</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teb</w:t>
        </w:r>
        <w:proofErr w:type="spellEnd"/>
        <w:r w:rsidR="007516B2">
          <w:rPr>
            <w:rFonts w:ascii="Arial" w:eastAsia="Arial" w:hAnsi="Arial" w:cs="Arial"/>
            <w:sz w:val="16"/>
            <w:szCs w:val="16"/>
          </w:rPr>
          <w:t xml:space="preserve"> sib </w:t>
        </w:r>
        <w:proofErr w:type="spellStart"/>
        <w:r w:rsidR="007516B2">
          <w:rPr>
            <w:rFonts w:ascii="Arial" w:eastAsia="Arial" w:hAnsi="Arial" w:cs="Arial"/>
            <w:sz w:val="16"/>
            <w:szCs w:val="16"/>
          </w:rPr>
          <w:t>xyaws</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ntawm</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qoob</w:t>
        </w:r>
      </w:ins>
      <w:proofErr w:type="spellEnd"/>
      <w:ins w:id="631" w:author="Kaxiong" w:date="2021-06-09T12:58:00Z">
        <w:r w:rsidR="007516B2">
          <w:rPr>
            <w:rFonts w:ascii="Arial" w:eastAsia="Arial" w:hAnsi="Arial" w:cs="Arial"/>
            <w:sz w:val="16"/>
            <w:szCs w:val="16"/>
          </w:rPr>
          <w:t xml:space="preserve"> loo-</w:t>
        </w:r>
        <w:proofErr w:type="spellStart"/>
        <w:r w:rsidR="007516B2">
          <w:rPr>
            <w:rFonts w:ascii="Arial" w:eastAsia="Arial" w:hAnsi="Arial" w:cs="Arial"/>
            <w:sz w:val="16"/>
            <w:szCs w:val="16"/>
          </w:rPr>
          <w:t>tsiaj</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txhu</w:t>
        </w:r>
        <w:proofErr w:type="spellEnd"/>
        <w:r w:rsidR="007516B2">
          <w:rPr>
            <w:rFonts w:ascii="Arial" w:eastAsia="Arial" w:hAnsi="Arial" w:cs="Arial"/>
            <w:sz w:val="16"/>
            <w:szCs w:val="16"/>
          </w:rPr>
          <w:t>.</w:t>
        </w:r>
      </w:ins>
      <w:ins w:id="632" w:author="Kaxiong" w:date="2021-06-09T12:57:00Z">
        <w:r w:rsidR="007516B2">
          <w:rPr>
            <w:rFonts w:ascii="Arial" w:eastAsia="Arial" w:hAnsi="Arial" w:cs="Arial"/>
            <w:sz w:val="16"/>
            <w:szCs w:val="16"/>
          </w:rPr>
          <w:t xml:space="preserve"> </w:t>
        </w:r>
      </w:ins>
      <w:del w:id="633" w:author="Kaxiong" w:date="2021-06-09T12:58:00Z">
        <w:r w:rsidR="00120507" w:rsidRPr="00944B2A" w:rsidDel="007516B2">
          <w:rPr>
            <w:rFonts w:ascii="Arial" w:eastAsia="Arial" w:hAnsi="Arial" w:cs="Arial"/>
            <w:sz w:val="16"/>
            <w:szCs w:val="16"/>
          </w:rPr>
          <w:delText>hauj</w:delText>
        </w:r>
        <w:r w:rsidR="00120507" w:rsidDel="007516B2">
          <w:rPr>
            <w:rFonts w:ascii="Arial" w:eastAsia="Arial" w:hAnsi="Arial" w:cs="Arial"/>
            <w:sz w:val="16"/>
            <w:szCs w:val="16"/>
          </w:rPr>
          <w:delText xml:space="preserve"> </w:delText>
        </w:r>
        <w:r w:rsidR="00120507" w:rsidRPr="00944B2A" w:rsidDel="007516B2">
          <w:rPr>
            <w:rFonts w:ascii="Arial" w:eastAsia="Arial" w:hAnsi="Arial" w:cs="Arial"/>
            <w:sz w:val="16"/>
            <w:szCs w:val="16"/>
          </w:rPr>
          <w:delText xml:space="preserve">lwm </w:delText>
        </w:r>
        <w:r w:rsidR="00120507" w:rsidDel="007516B2">
          <w:rPr>
            <w:rFonts w:ascii="Arial" w:eastAsia="Arial" w:hAnsi="Arial" w:cs="Arial"/>
            <w:sz w:val="16"/>
            <w:szCs w:val="16"/>
          </w:rPr>
          <w:delText xml:space="preserve">ntawm </w:delText>
        </w:r>
        <w:r w:rsidRPr="00944B2A" w:rsidDel="007516B2">
          <w:rPr>
            <w:rFonts w:ascii="Arial" w:eastAsia="Arial" w:hAnsi="Arial" w:cs="Arial"/>
            <w:sz w:val="16"/>
            <w:szCs w:val="16"/>
          </w:rPr>
          <w:delText xml:space="preserve">cov qoob loo sib xyaw-tsiaj txhu. </w:delText>
        </w:r>
      </w:del>
      <w:ins w:id="634" w:author="Kaxiong" w:date="2021-06-09T13:02:00Z">
        <w:r w:rsidR="007516B2">
          <w:rPr>
            <w:rFonts w:ascii="Arial" w:eastAsia="Arial" w:hAnsi="Arial" w:cs="Arial"/>
            <w:sz w:val="16"/>
            <w:szCs w:val="16"/>
          </w:rPr>
          <w:t xml:space="preserve">Cov </w:t>
        </w:r>
        <w:proofErr w:type="spellStart"/>
        <w:r w:rsidR="007516B2">
          <w:rPr>
            <w:rFonts w:ascii="Arial" w:eastAsia="Arial" w:hAnsi="Arial" w:cs="Arial"/>
            <w:sz w:val="16"/>
            <w:szCs w:val="16"/>
          </w:rPr>
          <w:t>kev</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paub</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ntawm</w:t>
        </w:r>
        <w:proofErr w:type="spellEnd"/>
        <w:r w:rsidR="007516B2">
          <w:rPr>
            <w:rFonts w:ascii="Arial" w:eastAsia="Arial" w:hAnsi="Arial" w:cs="Arial"/>
            <w:sz w:val="16"/>
            <w:szCs w:val="16"/>
          </w:rPr>
          <w:t xml:space="preserve"> </w:t>
        </w:r>
        <w:proofErr w:type="spellStart"/>
        <w:r w:rsidR="007516B2">
          <w:rPr>
            <w:rFonts w:ascii="Arial" w:eastAsia="Arial" w:hAnsi="Arial" w:cs="Arial"/>
            <w:sz w:val="16"/>
            <w:szCs w:val="16"/>
          </w:rPr>
          <w:t>l</w:t>
        </w:r>
      </w:ins>
      <w:del w:id="635" w:author="Kaxiong" w:date="2021-06-09T13:02:00Z">
        <w:r w:rsidR="00070241" w:rsidDel="007516B2">
          <w:rPr>
            <w:rFonts w:ascii="Arial" w:eastAsia="Arial" w:hAnsi="Arial" w:cs="Arial"/>
            <w:sz w:val="16"/>
            <w:szCs w:val="16"/>
          </w:rPr>
          <w:delText>L</w:delText>
        </w:r>
      </w:del>
      <w:r w:rsidR="00070241">
        <w:rPr>
          <w:rFonts w:ascii="Arial" w:eastAsia="Arial" w:hAnsi="Arial" w:cs="Arial"/>
          <w:sz w:val="16"/>
          <w:szCs w:val="16"/>
        </w:rPr>
        <w:t>ub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tswv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yim</w:t>
      </w:r>
      <w:proofErr w:type="spellEnd"/>
      <w:r w:rsidR="00070241">
        <w:rPr>
          <w:rFonts w:ascii="Arial" w:eastAsia="Arial" w:hAnsi="Arial" w:cs="Arial"/>
          <w:sz w:val="16"/>
          <w:szCs w:val="16"/>
        </w:rPr>
        <w:t xml:space="preserve"> </w:t>
      </w:r>
      <w:proofErr w:type="spellStart"/>
      <w:r w:rsidR="00070241">
        <w:rPr>
          <w:rFonts w:ascii="Arial" w:eastAsia="Arial" w:hAnsi="Arial" w:cs="Arial"/>
          <w:sz w:val="16"/>
          <w:szCs w:val="16"/>
        </w:rPr>
        <w:t>zeeg</w:t>
      </w:r>
      <w:proofErr w:type="spellEnd"/>
      <w:r w:rsidRPr="00944B2A">
        <w:rPr>
          <w:rFonts w:ascii="Arial" w:eastAsia="Arial" w:hAnsi="Arial" w:cs="Arial"/>
          <w:sz w:val="16"/>
          <w:szCs w:val="16"/>
        </w:rPr>
        <w:t xml:space="preserve"> </w:t>
      </w:r>
      <w:proofErr w:type="spellStart"/>
      <w:r w:rsidR="00070241" w:rsidRPr="00944B2A">
        <w:rPr>
          <w:rFonts w:ascii="Arial" w:eastAsia="Arial" w:hAnsi="Arial" w:cs="Arial"/>
          <w:sz w:val="16"/>
          <w:szCs w:val="16"/>
        </w:rPr>
        <w:t>plaub</w:t>
      </w:r>
      <w:proofErr w:type="spellEnd"/>
      <w:r w:rsidR="00070241" w:rsidRPr="00944B2A">
        <w:rPr>
          <w:rFonts w:ascii="Arial" w:eastAsia="Arial" w:hAnsi="Arial" w:cs="Arial"/>
          <w:sz w:val="16"/>
          <w:szCs w:val="16"/>
        </w:rPr>
        <w:t xml:space="preserve"> </w:t>
      </w:r>
      <w:del w:id="636" w:author="Kaxiong" w:date="2021-06-09T13:02:00Z">
        <w:r w:rsidRPr="00944B2A" w:rsidDel="007516B2">
          <w:rPr>
            <w:rFonts w:ascii="Arial" w:eastAsia="Arial" w:hAnsi="Arial" w:cs="Arial"/>
            <w:sz w:val="16"/>
            <w:szCs w:val="16"/>
          </w:rPr>
          <w:delText xml:space="preserve">ntawm lub tswv yim </w:delText>
        </w:r>
      </w:del>
      <w:r w:rsidRPr="00944B2A">
        <w:rPr>
          <w:rFonts w:ascii="Arial" w:eastAsia="Arial" w:hAnsi="Arial" w:cs="Arial"/>
          <w:sz w:val="16"/>
          <w:szCs w:val="16"/>
        </w:rPr>
        <w:t xml:space="preserve">no </w:t>
      </w:r>
      <w:proofErr w:type="spellStart"/>
      <w:r w:rsidRPr="00944B2A">
        <w:rPr>
          <w:rFonts w:ascii="Arial" w:eastAsia="Arial" w:hAnsi="Arial" w:cs="Arial"/>
          <w:sz w:val="16"/>
          <w:szCs w:val="16"/>
        </w:rPr>
        <w:t>yuav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pab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txhim</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kho</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txoj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cai</w:t>
      </w:r>
      <w:proofErr w:type="spellEnd"/>
      <w:r w:rsidRPr="00944B2A">
        <w:rPr>
          <w:rFonts w:ascii="Arial" w:eastAsia="Arial" w:hAnsi="Arial" w:cs="Arial"/>
          <w:sz w:val="16"/>
          <w:szCs w:val="16"/>
        </w:rPr>
        <w:t xml:space="preserve"> </w:t>
      </w:r>
      <w:proofErr w:type="spellStart"/>
      <w:ins w:id="637" w:author="Kaxiong" w:date="2021-06-09T13:05:00Z">
        <w:r w:rsidR="00716573">
          <w:rPr>
            <w:rFonts w:ascii="Arial" w:eastAsia="Arial" w:hAnsi="Arial" w:cs="Arial"/>
            <w:sz w:val="16"/>
            <w:szCs w:val="16"/>
          </w:rPr>
          <w:t>txoj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hmoo</w:t>
        </w:r>
        <w:proofErr w:type="spellEnd"/>
        <w:r w:rsidR="00716573" w:rsidRPr="00944B2A">
          <w:rPr>
            <w:rFonts w:ascii="Arial" w:eastAsia="Arial" w:hAnsi="Arial" w:cs="Arial"/>
            <w:sz w:val="16"/>
            <w:szCs w:val="16"/>
          </w:rPr>
          <w:t xml:space="preserve"> </w:t>
        </w:r>
        <w:proofErr w:type="spellStart"/>
        <w:r w:rsidR="00716573">
          <w:rPr>
            <w:rFonts w:ascii="Arial" w:eastAsia="Arial" w:hAnsi="Arial" w:cs="Arial"/>
            <w:sz w:val="16"/>
            <w:szCs w:val="16"/>
          </w:rPr>
          <w:t>ntawm</w:t>
        </w:r>
        <w:proofErr w:type="spellEnd"/>
        <w:r w:rsidR="00716573">
          <w:rPr>
            <w:rFonts w:ascii="Arial" w:eastAsia="Arial" w:hAnsi="Arial" w:cs="Arial"/>
            <w:sz w:val="16"/>
            <w:szCs w:val="16"/>
          </w:rPr>
          <w:t xml:space="preserve"> </w:t>
        </w:r>
      </w:ins>
      <w:del w:id="638" w:author="Kaxiong" w:date="2021-06-09T13:05:00Z">
        <w:r w:rsidRPr="00944B2A" w:rsidDel="00716573">
          <w:rPr>
            <w:rFonts w:ascii="Arial" w:eastAsia="Arial" w:hAnsi="Arial" w:cs="Arial"/>
            <w:sz w:val="16"/>
            <w:szCs w:val="16"/>
          </w:rPr>
          <w:delText xml:space="preserve">kev ua tiav </w:delText>
        </w:r>
      </w:del>
      <w:proofErr w:type="spellStart"/>
      <w:r w:rsidRPr="00944B2A">
        <w:rPr>
          <w:rFonts w:ascii="Arial" w:eastAsia="Arial" w:hAnsi="Arial" w:cs="Arial"/>
          <w:sz w:val="16"/>
          <w:szCs w:val="16"/>
        </w:rPr>
        <w:t>ntawm</w:t>
      </w:r>
      <w:proofErr w:type="spellEnd"/>
      <w:r w:rsidRPr="00944B2A">
        <w:rPr>
          <w:rFonts w:ascii="Arial" w:eastAsia="Arial" w:hAnsi="Arial" w:cs="Arial"/>
          <w:sz w:val="16"/>
          <w:szCs w:val="16"/>
        </w:rPr>
        <w:t xml:space="preserve"> cov </w:t>
      </w:r>
      <w:proofErr w:type="spellStart"/>
      <w:r w:rsidRPr="00944B2A">
        <w:rPr>
          <w:rFonts w:ascii="Arial" w:eastAsia="Arial" w:hAnsi="Arial" w:cs="Arial"/>
          <w:sz w:val="16"/>
          <w:szCs w:val="16"/>
        </w:rPr>
        <w:t>liaj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teb</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uas</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siv</w:t>
      </w:r>
      <w:proofErr w:type="spellEnd"/>
      <w:r w:rsidRPr="00944B2A">
        <w:rPr>
          <w:rFonts w:ascii="Arial" w:eastAsia="Arial" w:hAnsi="Arial" w:cs="Arial"/>
          <w:sz w:val="16"/>
          <w:szCs w:val="16"/>
        </w:rPr>
        <w:t xml:space="preserve"> </w:t>
      </w:r>
      <w:proofErr w:type="spellStart"/>
      <w:ins w:id="639" w:author="Kaxiong" w:date="2021-06-09T13:06:00Z">
        <w:r w:rsidR="00716573">
          <w:rPr>
            <w:rFonts w:ascii="Arial" w:eastAsia="Arial" w:hAnsi="Arial" w:cs="Arial"/>
            <w:sz w:val="16"/>
            <w:szCs w:val="16"/>
          </w:rPr>
          <w:t>kev</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yug</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tsiaj</w:t>
        </w:r>
        <w:proofErr w:type="spellEnd"/>
        <w:r w:rsidR="00716573">
          <w:rPr>
            <w:rFonts w:ascii="Arial" w:eastAsia="Arial" w:hAnsi="Arial" w:cs="Arial"/>
            <w:sz w:val="16"/>
            <w:szCs w:val="16"/>
          </w:rPr>
          <w:t xml:space="preserve"> yam </w:t>
        </w:r>
        <w:proofErr w:type="spellStart"/>
        <w:r w:rsidR="00716573">
          <w:rPr>
            <w:rFonts w:ascii="Arial" w:eastAsia="Arial" w:hAnsi="Arial" w:cs="Arial"/>
            <w:sz w:val="16"/>
            <w:szCs w:val="16"/>
          </w:rPr>
          <w:t>muaj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kev</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saib</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xyuas</w:t>
        </w:r>
        <w:proofErr w:type="spellEnd"/>
        <w:r w:rsidR="00716573">
          <w:rPr>
            <w:rFonts w:ascii="Arial" w:eastAsia="Arial" w:hAnsi="Arial" w:cs="Arial"/>
            <w:sz w:val="16"/>
            <w:szCs w:val="16"/>
          </w:rPr>
          <w:t xml:space="preserve"> </w:t>
        </w:r>
      </w:ins>
      <w:proofErr w:type="spellStart"/>
      <w:ins w:id="640" w:author="Kaxiong" w:date="2021-06-09T13:07:00Z">
        <w:r w:rsidR="00716573">
          <w:rPr>
            <w:rFonts w:ascii="Arial" w:eastAsia="Arial" w:hAnsi="Arial" w:cs="Arial"/>
            <w:sz w:val="16"/>
            <w:szCs w:val="16"/>
          </w:rPr>
          <w:t>uas</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muaj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ua</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ke</w:t>
        </w:r>
        <w:proofErr w:type="spellEnd"/>
        <w:r w:rsidR="00716573">
          <w:rPr>
            <w:rFonts w:ascii="Arial" w:eastAsia="Arial" w:hAnsi="Arial" w:cs="Arial"/>
            <w:sz w:val="16"/>
            <w:szCs w:val="16"/>
          </w:rPr>
          <w:t xml:space="preserve"> </w:t>
        </w:r>
      </w:ins>
      <w:del w:id="641" w:author="Kaxiong" w:date="2021-06-09T13:07:00Z">
        <w:r w:rsidRPr="00944B2A" w:rsidDel="00716573">
          <w:rPr>
            <w:rFonts w:ascii="Arial" w:eastAsia="Arial" w:hAnsi="Arial" w:cs="Arial"/>
            <w:sz w:val="16"/>
            <w:szCs w:val="16"/>
          </w:rPr>
          <w:delText xml:space="preserve">cov chaw tswj zaub </w:delText>
        </w:r>
        <w:r w:rsidR="00070241" w:rsidDel="00716573">
          <w:rPr>
            <w:rFonts w:ascii="Arial" w:eastAsia="Arial" w:hAnsi="Arial" w:cs="Arial"/>
            <w:sz w:val="16"/>
            <w:szCs w:val="16"/>
          </w:rPr>
          <w:delText xml:space="preserve">mov </w:delText>
        </w:r>
        <w:r w:rsidRPr="00944B2A" w:rsidDel="00716573">
          <w:rPr>
            <w:rFonts w:ascii="Arial" w:eastAsia="Arial" w:hAnsi="Arial" w:cs="Arial"/>
            <w:sz w:val="16"/>
            <w:szCs w:val="16"/>
          </w:rPr>
          <w:delText xml:space="preserve">kom zoo ib txhij </w:delText>
        </w:r>
      </w:del>
      <w:proofErr w:type="spellStart"/>
      <w:r w:rsidRPr="00944B2A">
        <w:rPr>
          <w:rFonts w:ascii="Arial" w:eastAsia="Arial" w:hAnsi="Arial" w:cs="Arial"/>
          <w:sz w:val="16"/>
          <w:szCs w:val="16"/>
        </w:rPr>
        <w:t>nrog</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kev</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tshwj</w:t>
      </w:r>
      <w:proofErr w:type="spellEnd"/>
      <w:r w:rsidRPr="00944B2A">
        <w:rPr>
          <w:rFonts w:ascii="Arial" w:eastAsia="Arial" w:hAnsi="Arial" w:cs="Arial"/>
          <w:sz w:val="16"/>
          <w:szCs w:val="16"/>
        </w:rPr>
        <w:t xml:space="preserve"> </w:t>
      </w:r>
      <w:proofErr w:type="spellStart"/>
      <w:r w:rsidRPr="00944B2A">
        <w:rPr>
          <w:rFonts w:ascii="Arial" w:eastAsia="Arial" w:hAnsi="Arial" w:cs="Arial"/>
          <w:sz w:val="16"/>
          <w:szCs w:val="16"/>
        </w:rPr>
        <w:t>xeeb</w:t>
      </w:r>
      <w:proofErr w:type="spellEnd"/>
      <w:r w:rsidRPr="00944B2A">
        <w:rPr>
          <w:rFonts w:ascii="Arial" w:eastAsia="Arial" w:hAnsi="Arial" w:cs="Arial"/>
          <w:sz w:val="16"/>
          <w:szCs w:val="16"/>
        </w:rPr>
        <w:t xml:space="preserve"> </w:t>
      </w:r>
      <w:proofErr w:type="spellStart"/>
      <w:r w:rsidR="00070241">
        <w:rPr>
          <w:rFonts w:ascii="Arial" w:eastAsia="Arial" w:hAnsi="Arial" w:cs="Arial"/>
          <w:sz w:val="16"/>
          <w:szCs w:val="16"/>
        </w:rPr>
        <w:t>ntawm</w:t>
      </w:r>
      <w:proofErr w:type="spellEnd"/>
      <w:r w:rsidR="00070241">
        <w:rPr>
          <w:rFonts w:ascii="Arial" w:eastAsia="Arial" w:hAnsi="Arial" w:cs="Arial"/>
          <w:sz w:val="16"/>
          <w:szCs w:val="16"/>
        </w:rPr>
        <w:t xml:space="preserve"> </w:t>
      </w:r>
      <w:r w:rsidRPr="00944B2A">
        <w:rPr>
          <w:rFonts w:ascii="Arial" w:eastAsia="Arial" w:hAnsi="Arial" w:cs="Arial"/>
          <w:sz w:val="16"/>
          <w:szCs w:val="16"/>
        </w:rPr>
        <w:t xml:space="preserve">cov </w:t>
      </w:r>
      <w:proofErr w:type="spellStart"/>
      <w:r w:rsidRPr="00944B2A">
        <w:rPr>
          <w:rFonts w:ascii="Arial" w:eastAsia="Arial" w:hAnsi="Arial" w:cs="Arial"/>
          <w:sz w:val="16"/>
          <w:szCs w:val="16"/>
        </w:rPr>
        <w:t>qoob</w:t>
      </w:r>
      <w:proofErr w:type="spellEnd"/>
      <w:r w:rsidRPr="00944B2A">
        <w:rPr>
          <w:rFonts w:ascii="Arial" w:eastAsia="Arial" w:hAnsi="Arial" w:cs="Arial"/>
          <w:sz w:val="16"/>
          <w:szCs w:val="16"/>
        </w:rPr>
        <w:t xml:space="preserve"> loo</w:t>
      </w:r>
      <w:ins w:id="642" w:author="Kaxiong" w:date="2021-06-09T13:08:00Z">
        <w:r w:rsidR="00716573">
          <w:rPr>
            <w:rFonts w:ascii="Arial" w:eastAsia="Arial" w:hAnsi="Arial" w:cs="Arial"/>
            <w:sz w:val="16"/>
            <w:szCs w:val="16"/>
          </w:rPr>
          <w:t xml:space="preserve"> </w:t>
        </w:r>
        <w:proofErr w:type="spellStart"/>
        <w:r w:rsidR="00716573">
          <w:rPr>
            <w:rFonts w:ascii="Arial" w:eastAsia="Arial" w:hAnsi="Arial" w:cs="Arial"/>
            <w:sz w:val="16"/>
            <w:szCs w:val="16"/>
          </w:rPr>
          <w:t>uas</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tsim</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tawm</w:t>
        </w:r>
      </w:ins>
      <w:proofErr w:type="spellEnd"/>
      <w:r w:rsidRPr="00944B2A">
        <w:rPr>
          <w:rFonts w:ascii="Arial" w:eastAsia="Arial" w:hAnsi="Arial" w:cs="Arial"/>
          <w:sz w:val="16"/>
          <w:szCs w:val="16"/>
        </w:rPr>
        <w:t>.</w:t>
      </w:r>
    </w:p>
    <w:p w14:paraId="6B2E5967" w14:textId="77777777" w:rsidR="00BF3E5F" w:rsidRDefault="00BF3E5F">
      <w:pPr>
        <w:spacing w:line="311" w:lineRule="exact"/>
        <w:rPr>
          <w:sz w:val="20"/>
          <w:szCs w:val="20"/>
        </w:rPr>
      </w:pPr>
    </w:p>
    <w:p w14:paraId="6C28BABA" w14:textId="110D84FF" w:rsidR="00BF3E5F" w:rsidRPr="00863F7E" w:rsidRDefault="00F2670D" w:rsidP="00863F7E">
      <w:pPr>
        <w:spacing w:line="423" w:lineRule="auto"/>
        <w:ind w:left="240" w:right="280"/>
        <w:jc w:val="both"/>
        <w:rPr>
          <w:sz w:val="16"/>
          <w:szCs w:val="16"/>
        </w:rPr>
      </w:pPr>
      <w:proofErr w:type="spellStart"/>
      <w:r w:rsidRPr="00863F7E">
        <w:rPr>
          <w:rFonts w:ascii="Arial" w:eastAsia="Arial" w:hAnsi="Arial" w:cs="Arial"/>
          <w:sz w:val="16"/>
          <w:szCs w:val="16"/>
        </w:rPr>
        <w:t>Thaum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kawg</w:t>
      </w:r>
      <w:proofErr w:type="spellEnd"/>
      <w:r w:rsidRPr="00863F7E">
        <w:rPr>
          <w:rFonts w:ascii="Arial" w:eastAsia="Arial" w:hAnsi="Arial" w:cs="Arial"/>
          <w:sz w:val="16"/>
          <w:szCs w:val="16"/>
        </w:rPr>
        <w:t xml:space="preserve">, </w:t>
      </w:r>
      <w:proofErr w:type="spellStart"/>
      <w:ins w:id="643" w:author="Kaxiong" w:date="2021-06-09T13:11:00Z">
        <w:r w:rsidR="00716573">
          <w:rPr>
            <w:rFonts w:ascii="Arial" w:eastAsia="Arial" w:hAnsi="Arial" w:cs="Arial"/>
            <w:sz w:val="16"/>
            <w:szCs w:val="16"/>
          </w:rPr>
          <w:t>lub</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tswv</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yim</w:t>
        </w:r>
        <w:proofErr w:type="spellEnd"/>
        <w:r w:rsidR="00716573">
          <w:rPr>
            <w:rFonts w:ascii="Arial" w:eastAsia="Arial" w:hAnsi="Arial" w:cs="Arial"/>
            <w:sz w:val="16"/>
            <w:szCs w:val="16"/>
          </w:rPr>
          <w:t xml:space="preserve"> </w:t>
        </w:r>
      </w:ins>
      <w:del w:id="644" w:author="Kaxiong" w:date="2021-06-09T13:11:00Z">
        <w:r w:rsidRPr="00863F7E" w:rsidDel="00716573">
          <w:rPr>
            <w:rFonts w:ascii="Arial" w:eastAsia="Arial" w:hAnsi="Arial" w:cs="Arial"/>
            <w:sz w:val="16"/>
            <w:szCs w:val="16"/>
          </w:rPr>
          <w:delText xml:space="preserve">qhov kev </w:delText>
        </w:r>
      </w:del>
      <w:proofErr w:type="spellStart"/>
      <w:r w:rsidRPr="00863F7E">
        <w:rPr>
          <w:rFonts w:ascii="Arial" w:eastAsia="Arial" w:hAnsi="Arial" w:cs="Arial"/>
          <w:sz w:val="16"/>
          <w:szCs w:val="16"/>
        </w:rPr>
        <w:t>tswj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hwm</w:t>
      </w:r>
      <w:proofErr w:type="spellEnd"/>
      <w:r w:rsidRPr="00863F7E">
        <w:rPr>
          <w:rFonts w:ascii="Arial" w:eastAsia="Arial" w:hAnsi="Arial" w:cs="Arial"/>
          <w:sz w:val="16"/>
          <w:szCs w:val="16"/>
        </w:rPr>
        <w:t xml:space="preserve"> </w:t>
      </w:r>
      <w:proofErr w:type="spellStart"/>
      <w:r w:rsidR="00977950">
        <w:rPr>
          <w:rFonts w:ascii="Arial" w:eastAsia="Arial" w:hAnsi="Arial" w:cs="Arial"/>
          <w:sz w:val="16"/>
          <w:szCs w:val="16"/>
        </w:rPr>
        <w:t>kev</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phom</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sij</w:t>
      </w:r>
      <w:proofErr w:type="spellEnd"/>
      <w:r w:rsidR="00977950">
        <w:rPr>
          <w:rFonts w:ascii="Arial" w:eastAsia="Arial" w:hAnsi="Arial" w:cs="Arial"/>
          <w:sz w:val="16"/>
          <w:szCs w:val="16"/>
        </w:rPr>
        <w:t xml:space="preserve"> </w:t>
      </w:r>
      <w:proofErr w:type="spellStart"/>
      <w:r w:rsidR="00977950">
        <w:rPr>
          <w:rFonts w:ascii="Arial" w:eastAsia="Arial" w:hAnsi="Arial" w:cs="Arial"/>
          <w:sz w:val="16"/>
          <w:szCs w:val="16"/>
        </w:rPr>
        <w:t>uas</w:t>
      </w:r>
      <w:proofErr w:type="spellEnd"/>
      <w:r w:rsidRPr="00863F7E">
        <w:rPr>
          <w:rFonts w:ascii="Arial" w:eastAsia="Arial" w:hAnsi="Arial" w:cs="Arial"/>
          <w:sz w:val="16"/>
          <w:szCs w:val="16"/>
        </w:rPr>
        <w:t xml:space="preserve"> zoo </w:t>
      </w:r>
      <w:proofErr w:type="spellStart"/>
      <w:r w:rsidRPr="00863F7E">
        <w:rPr>
          <w:rFonts w:ascii="Arial" w:eastAsia="Arial" w:hAnsi="Arial" w:cs="Arial"/>
          <w:sz w:val="16"/>
          <w:szCs w:val="16"/>
        </w:rPr>
        <w:t>tshaj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plaws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ins w:id="645" w:author="Kaxiong" w:date="2021-06-09T13:12:00Z">
        <w:r w:rsidR="00716573">
          <w:rPr>
            <w:rFonts w:ascii="Arial" w:eastAsia="Arial" w:hAnsi="Arial" w:cs="Arial"/>
            <w:sz w:val="16"/>
            <w:szCs w:val="16"/>
          </w:rPr>
          <w:t>ris</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txoj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kev</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cai</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lij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choj</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ntawm</w:t>
        </w:r>
        <w:proofErr w:type="spellEnd"/>
        <w:r w:rsidR="00716573">
          <w:rPr>
            <w:rFonts w:ascii="Arial" w:eastAsia="Arial" w:hAnsi="Arial" w:cs="Arial"/>
            <w:sz w:val="16"/>
            <w:szCs w:val="16"/>
          </w:rPr>
          <w:t xml:space="preserve"> </w:t>
        </w:r>
        <w:proofErr w:type="spellStart"/>
        <w:r w:rsidR="00716573">
          <w:rPr>
            <w:rFonts w:ascii="Arial" w:eastAsia="Arial" w:hAnsi="Arial" w:cs="Arial"/>
            <w:sz w:val="16"/>
            <w:szCs w:val="16"/>
          </w:rPr>
          <w:t>zaub</w:t>
        </w:r>
        <w:proofErr w:type="spellEnd"/>
        <w:r w:rsidR="00716573">
          <w:rPr>
            <w:rFonts w:ascii="Arial" w:eastAsia="Arial" w:hAnsi="Arial" w:cs="Arial"/>
            <w:sz w:val="16"/>
            <w:szCs w:val="16"/>
          </w:rPr>
          <w:t xml:space="preserve"> mov </w:t>
        </w:r>
        <w:proofErr w:type="spellStart"/>
        <w:r w:rsidR="00716573">
          <w:rPr>
            <w:rFonts w:ascii="Arial" w:eastAsia="Arial" w:hAnsi="Arial" w:cs="Arial"/>
            <w:sz w:val="16"/>
            <w:szCs w:val="16"/>
          </w:rPr>
          <w:t>uas</w:t>
        </w:r>
        <w:proofErr w:type="spellEnd"/>
        <w:r w:rsidR="00716573">
          <w:rPr>
            <w:rFonts w:ascii="Arial" w:eastAsia="Arial" w:hAnsi="Arial" w:cs="Arial"/>
            <w:sz w:val="16"/>
            <w:szCs w:val="16"/>
          </w:rPr>
          <w:t xml:space="preserve"> </w:t>
        </w:r>
      </w:ins>
      <w:proofErr w:type="spellStart"/>
      <w:r w:rsidRPr="00863F7E">
        <w:rPr>
          <w:rFonts w:ascii="Arial" w:eastAsia="Arial" w:hAnsi="Arial" w:cs="Arial"/>
          <w:sz w:val="16"/>
          <w:szCs w:val="16"/>
        </w:rPr>
        <w:t>nyab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xeeb</w:t>
      </w:r>
      <w:proofErr w:type="spellEnd"/>
      <w:r w:rsidRPr="00863F7E">
        <w:rPr>
          <w:rFonts w:ascii="Arial" w:eastAsia="Arial" w:hAnsi="Arial" w:cs="Arial"/>
          <w:sz w:val="16"/>
          <w:szCs w:val="16"/>
        </w:rPr>
        <w:t xml:space="preserve"> </w:t>
      </w:r>
      <w:del w:id="646" w:author="Kaxiong" w:date="2021-06-09T13:12:00Z">
        <w:r w:rsidRPr="00863F7E" w:rsidDel="00716573">
          <w:rPr>
            <w:rFonts w:ascii="Arial" w:eastAsia="Arial" w:hAnsi="Arial" w:cs="Arial"/>
            <w:sz w:val="16"/>
            <w:szCs w:val="16"/>
          </w:rPr>
          <w:delText>kev noj haus</w:delText>
        </w:r>
        <w:r w:rsidR="00977950" w:rsidDel="00716573">
          <w:rPr>
            <w:rFonts w:ascii="Arial" w:eastAsia="Arial" w:hAnsi="Arial" w:cs="Arial"/>
            <w:sz w:val="16"/>
            <w:szCs w:val="16"/>
          </w:rPr>
          <w:delText xml:space="preserve"> ntawm </w:delText>
        </w:r>
        <w:r w:rsidR="00977950" w:rsidRPr="00863F7E" w:rsidDel="00716573">
          <w:rPr>
            <w:rFonts w:ascii="Arial" w:eastAsia="Arial" w:hAnsi="Arial" w:cs="Arial"/>
            <w:sz w:val="16"/>
            <w:szCs w:val="16"/>
          </w:rPr>
          <w:delText>zaub mov</w:delText>
        </w:r>
        <w:r w:rsidRPr="00863F7E" w:rsidDel="00716573">
          <w:rPr>
            <w:rFonts w:ascii="Arial" w:eastAsia="Arial" w:hAnsi="Arial" w:cs="Arial"/>
            <w:sz w:val="16"/>
            <w:szCs w:val="16"/>
          </w:rPr>
          <w:delText xml:space="preserve"> </w:delText>
        </w:r>
      </w:del>
      <w:proofErr w:type="spellStart"/>
      <w:r w:rsidRPr="00863F7E">
        <w:rPr>
          <w:rFonts w:ascii="Arial" w:eastAsia="Arial" w:hAnsi="Arial" w:cs="Arial"/>
          <w:sz w:val="16"/>
          <w:szCs w:val="16"/>
        </w:rPr>
        <w:t>yog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siab</w:t>
      </w:r>
      <w:proofErr w:type="spellEnd"/>
      <w:r w:rsidRPr="00863F7E">
        <w:rPr>
          <w:rFonts w:ascii="Arial" w:eastAsia="Arial" w:hAnsi="Arial" w:cs="Arial"/>
          <w:sz w:val="16"/>
          <w:szCs w:val="16"/>
        </w:rPr>
        <w:t xml:space="preserve"> </w:t>
      </w:r>
      <w:proofErr w:type="spellStart"/>
      <w:ins w:id="647" w:author="Kaxiong" w:date="2021-06-09T13:13:00Z">
        <w:r w:rsidR="00716573">
          <w:rPr>
            <w:rFonts w:ascii="Arial" w:eastAsia="Arial" w:hAnsi="Arial" w:cs="Arial"/>
            <w:sz w:val="16"/>
            <w:szCs w:val="16"/>
          </w:rPr>
          <w:t>ntawm</w:t>
        </w:r>
        <w:proofErr w:type="spellEnd"/>
        <w:r w:rsidR="00716573">
          <w:rPr>
            <w:rFonts w:ascii="Arial" w:eastAsia="Arial" w:hAnsi="Arial" w:cs="Arial"/>
            <w:sz w:val="16"/>
            <w:szCs w:val="16"/>
          </w:rPr>
          <w:t xml:space="preserve"> </w:t>
        </w:r>
      </w:ins>
      <w:proofErr w:type="spellStart"/>
      <w:r w:rsidRPr="00863F7E">
        <w:rPr>
          <w:rFonts w:ascii="Arial" w:eastAsia="Arial" w:hAnsi="Arial" w:cs="Arial"/>
          <w:sz w:val="16"/>
          <w:szCs w:val="16"/>
        </w:rPr>
        <w:t>tus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kheej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nyob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ntawm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thiab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daim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liaj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kheej</w:t>
      </w:r>
      <w:proofErr w:type="spellEnd"/>
      <w:r w:rsidRPr="00863F7E">
        <w:rPr>
          <w:rFonts w:ascii="Arial" w:eastAsia="Arial" w:hAnsi="Arial" w:cs="Arial"/>
          <w:sz w:val="16"/>
          <w:szCs w:val="16"/>
        </w:rPr>
        <w:t xml:space="preserve"> li </w:t>
      </w:r>
      <w:proofErr w:type="spellStart"/>
      <w:r w:rsidRPr="00863F7E">
        <w:rPr>
          <w:rFonts w:ascii="Arial" w:eastAsia="Arial" w:hAnsi="Arial" w:cs="Arial"/>
          <w:sz w:val="16"/>
          <w:szCs w:val="16"/>
        </w:rPr>
        <w:t>nyiaj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txiag</w:t>
      </w:r>
      <w:proofErr w:type="spellEnd"/>
      <w:r w:rsidRPr="00863F7E">
        <w:rPr>
          <w:rFonts w:ascii="Arial" w:eastAsia="Arial" w:hAnsi="Arial" w:cs="Arial"/>
          <w:sz w:val="16"/>
          <w:szCs w:val="16"/>
        </w:rPr>
        <w:t xml:space="preserve">, </w:t>
      </w:r>
      <w:proofErr w:type="spellStart"/>
      <w:ins w:id="648" w:author="Kaxiong" w:date="2021-06-09T13:16:00Z">
        <w:r w:rsidR="002750EC">
          <w:rPr>
            <w:rFonts w:ascii="Arial" w:eastAsia="Arial" w:hAnsi="Arial" w:cs="Arial"/>
            <w:sz w:val="16"/>
            <w:szCs w:val="16"/>
          </w:rPr>
          <w:t>kev</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ua</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liaj</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ua</w:t>
        </w:r>
      </w:ins>
      <w:proofErr w:type="spellEnd"/>
      <w:ins w:id="649" w:author="Kaxiong" w:date="2021-06-09T13:17:00Z">
        <w:r w:rsidR="002750EC">
          <w:rPr>
            <w:rFonts w:ascii="Arial" w:eastAsia="Arial" w:hAnsi="Arial" w:cs="Arial"/>
            <w:sz w:val="16"/>
            <w:szCs w:val="16"/>
          </w:rPr>
          <w:t xml:space="preserve"> </w:t>
        </w:r>
        <w:proofErr w:type="spellStart"/>
        <w:r w:rsidR="002750EC">
          <w:rPr>
            <w:rFonts w:ascii="Arial" w:eastAsia="Arial" w:hAnsi="Arial" w:cs="Arial"/>
            <w:sz w:val="16"/>
            <w:szCs w:val="16"/>
          </w:rPr>
          <w:t>teb</w:t>
        </w:r>
      </w:ins>
      <w:proofErr w:type="spellEnd"/>
      <w:del w:id="650" w:author="Kaxiong" w:date="2021-06-09T13:17:00Z">
        <w:r w:rsidRPr="00863F7E" w:rsidDel="002750EC">
          <w:rPr>
            <w:rFonts w:ascii="Arial" w:eastAsia="Arial" w:hAnsi="Arial" w:cs="Arial"/>
            <w:sz w:val="16"/>
            <w:szCs w:val="16"/>
          </w:rPr>
          <w:delText>tswv yim</w:delText>
        </w:r>
      </w:del>
      <w:r w:rsidRPr="00863F7E">
        <w:rPr>
          <w:rFonts w:ascii="Arial" w:eastAsia="Arial" w:hAnsi="Arial" w:cs="Arial"/>
          <w:sz w:val="16"/>
          <w:szCs w:val="16"/>
        </w:rPr>
        <w:t xml:space="preserve">, </w:t>
      </w:r>
      <w:proofErr w:type="spellStart"/>
      <w:r w:rsidRPr="00863F7E">
        <w:rPr>
          <w:rFonts w:ascii="Arial" w:eastAsia="Arial" w:hAnsi="Arial" w:cs="Arial"/>
          <w:sz w:val="16"/>
          <w:szCs w:val="16"/>
        </w:rPr>
        <w:t>thiab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lag </w:t>
      </w:r>
      <w:proofErr w:type="spellStart"/>
      <w:r w:rsidRPr="00863F7E">
        <w:rPr>
          <w:rFonts w:ascii="Arial" w:eastAsia="Arial" w:hAnsi="Arial" w:cs="Arial"/>
          <w:sz w:val="16"/>
          <w:szCs w:val="16"/>
        </w:rPr>
        <w:t>luam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siab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txhua</w:t>
      </w:r>
      <w:proofErr w:type="spellEnd"/>
      <w:r w:rsidRPr="00863F7E">
        <w:rPr>
          <w:rFonts w:ascii="Arial" w:eastAsia="Arial" w:hAnsi="Arial" w:cs="Arial"/>
          <w:sz w:val="16"/>
          <w:szCs w:val="16"/>
        </w:rPr>
        <w:t xml:space="preserve"> </w:t>
      </w:r>
      <w:ins w:id="651" w:author="Kaxiong" w:date="2021-06-09T13:17:00Z">
        <w:r w:rsidR="002750EC">
          <w:rPr>
            <w:rFonts w:ascii="Arial" w:eastAsia="Arial" w:hAnsi="Arial" w:cs="Arial"/>
            <w:sz w:val="16"/>
            <w:szCs w:val="16"/>
          </w:rPr>
          <w:t xml:space="preserve">yam </w:t>
        </w:r>
      </w:ins>
      <w:proofErr w:type="spellStart"/>
      <w:ins w:id="652" w:author="Kaxiong" w:date="2021-06-09T13:18:00Z">
        <w:r w:rsidR="002750EC">
          <w:rPr>
            <w:rFonts w:ascii="Arial" w:eastAsia="Arial" w:hAnsi="Arial" w:cs="Arial"/>
            <w:sz w:val="16"/>
            <w:szCs w:val="16"/>
          </w:rPr>
          <w:t>nyob</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rau</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hauv</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lub</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tswv</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yim</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uas</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tsim</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nyog</w:t>
        </w:r>
        <w:proofErr w:type="spellEnd"/>
        <w:r w:rsidR="002750EC">
          <w:rPr>
            <w:rFonts w:ascii="Arial" w:eastAsia="Arial" w:hAnsi="Arial" w:cs="Arial"/>
            <w:sz w:val="16"/>
            <w:szCs w:val="16"/>
          </w:rPr>
          <w:t xml:space="preserve"> </w:t>
        </w:r>
      </w:ins>
      <w:del w:id="653" w:author="Kaxiong" w:date="2021-06-09T13:18:00Z">
        <w:r w:rsidR="0087520C" w:rsidDel="002750EC">
          <w:rPr>
            <w:rFonts w:ascii="Arial" w:eastAsia="Arial" w:hAnsi="Arial" w:cs="Arial"/>
            <w:sz w:val="16"/>
            <w:szCs w:val="16"/>
          </w:rPr>
          <w:delText xml:space="preserve">nrog </w:delText>
        </w:r>
        <w:r w:rsidRPr="00863F7E" w:rsidDel="002750EC">
          <w:rPr>
            <w:rFonts w:ascii="Arial" w:eastAsia="Arial" w:hAnsi="Arial" w:cs="Arial"/>
            <w:sz w:val="16"/>
            <w:szCs w:val="16"/>
          </w:rPr>
          <w:delText xml:space="preserve">qhov </w:delText>
        </w:r>
        <w:r w:rsidR="0087520C" w:rsidDel="002750EC">
          <w:rPr>
            <w:rFonts w:ascii="Arial" w:eastAsia="Arial" w:hAnsi="Arial" w:cs="Arial"/>
            <w:sz w:val="16"/>
            <w:szCs w:val="16"/>
          </w:rPr>
          <w:delText xml:space="preserve">uas </w:delText>
        </w:r>
        <w:r w:rsidRPr="00863F7E" w:rsidDel="002750EC">
          <w:rPr>
            <w:rFonts w:ascii="Arial" w:eastAsia="Arial" w:hAnsi="Arial" w:cs="Arial"/>
            <w:sz w:val="16"/>
            <w:szCs w:val="16"/>
          </w:rPr>
          <w:delText xml:space="preserve">cuam tshuam rau cov phiaj xwm </w:delText>
        </w:r>
        <w:r w:rsidR="0087520C" w:rsidDel="002750EC">
          <w:rPr>
            <w:rFonts w:ascii="Arial" w:eastAsia="Arial" w:hAnsi="Arial" w:cs="Arial"/>
            <w:sz w:val="16"/>
            <w:szCs w:val="16"/>
          </w:rPr>
          <w:delText xml:space="preserve">uas </w:delText>
        </w:r>
        <w:r w:rsidRPr="00863F7E" w:rsidDel="002750EC">
          <w:rPr>
            <w:rFonts w:ascii="Arial" w:eastAsia="Arial" w:hAnsi="Arial" w:cs="Arial"/>
            <w:sz w:val="16"/>
            <w:szCs w:val="16"/>
          </w:rPr>
          <w:delText xml:space="preserve">tsim nyog </w:delText>
        </w:r>
      </w:del>
      <w:proofErr w:type="spellStart"/>
      <w:r w:rsidRPr="00863F7E">
        <w:rPr>
          <w:rFonts w:ascii="Arial" w:eastAsia="Arial" w:hAnsi="Arial" w:cs="Arial"/>
          <w:sz w:val="16"/>
          <w:szCs w:val="16"/>
        </w:rPr>
        <w:t>rau</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ins w:id="654" w:author="Kaxiong" w:date="2021-06-09T13:19:00Z">
        <w:r w:rsidR="002750EC">
          <w:rPr>
            <w:rFonts w:ascii="Arial" w:eastAsia="Arial" w:hAnsi="Arial" w:cs="Arial"/>
            <w:sz w:val="16"/>
            <w:szCs w:val="16"/>
          </w:rPr>
          <w:t>Muaj</w:t>
        </w:r>
        <w:proofErr w:type="spellEnd"/>
        <w:r w:rsidR="002750EC">
          <w:rPr>
            <w:rFonts w:ascii="Arial" w:eastAsia="Arial" w:hAnsi="Arial" w:cs="Arial"/>
            <w:sz w:val="16"/>
            <w:szCs w:val="16"/>
          </w:rPr>
          <w:t xml:space="preserve"> li </w:t>
        </w:r>
        <w:proofErr w:type="spellStart"/>
        <w:r w:rsidR="002750EC">
          <w:rPr>
            <w:rFonts w:ascii="Arial" w:eastAsia="Arial" w:hAnsi="Arial" w:cs="Arial"/>
            <w:sz w:val="16"/>
            <w:szCs w:val="16"/>
          </w:rPr>
          <w:t>ntawv</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nyob</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rau</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hauv</w:t>
        </w:r>
        <w:proofErr w:type="spellEnd"/>
        <w:r w:rsidR="002750EC">
          <w:rPr>
            <w:rFonts w:ascii="Arial" w:eastAsia="Arial" w:hAnsi="Arial" w:cs="Arial"/>
            <w:sz w:val="16"/>
            <w:szCs w:val="16"/>
          </w:rPr>
          <w:t xml:space="preserve"> </w:t>
        </w:r>
      </w:ins>
      <w:proofErr w:type="spellStart"/>
      <w:ins w:id="655" w:author="Kaxiong" w:date="2021-06-09T13:20:00Z">
        <w:r w:rsidR="002750EC">
          <w:rPr>
            <w:rFonts w:ascii="Arial" w:eastAsia="Arial" w:hAnsi="Arial" w:cs="Arial"/>
            <w:sz w:val="16"/>
            <w:szCs w:val="16"/>
          </w:rPr>
          <w:t>siab</w:t>
        </w:r>
        <w:proofErr w:type="spellEnd"/>
        <w:r w:rsidR="002750EC">
          <w:rPr>
            <w:rFonts w:ascii="Arial" w:eastAsia="Arial" w:hAnsi="Arial" w:cs="Arial"/>
            <w:sz w:val="16"/>
            <w:szCs w:val="16"/>
          </w:rPr>
          <w:t xml:space="preserve">, </w:t>
        </w:r>
      </w:ins>
      <w:del w:id="656" w:author="Kaxiong" w:date="2021-06-09T13:20:00Z">
        <w:r w:rsidRPr="00863F7E" w:rsidDel="002750EC">
          <w:rPr>
            <w:rFonts w:ascii="Arial" w:eastAsia="Arial" w:hAnsi="Arial" w:cs="Arial"/>
            <w:sz w:val="16"/>
            <w:szCs w:val="16"/>
          </w:rPr>
          <w:delText xml:space="preserve">Nrog rau </w:delText>
        </w:r>
        <w:r w:rsidR="00E64D72" w:rsidDel="002750EC">
          <w:rPr>
            <w:rFonts w:ascii="Arial" w:eastAsia="Arial" w:hAnsi="Arial" w:cs="Arial"/>
            <w:sz w:val="16"/>
            <w:szCs w:val="16"/>
          </w:rPr>
          <w:delText>cov</w:delText>
        </w:r>
        <w:r w:rsidRPr="00863F7E" w:rsidDel="002750EC">
          <w:rPr>
            <w:rFonts w:ascii="Arial" w:eastAsia="Arial" w:hAnsi="Arial" w:cs="Arial"/>
            <w:sz w:val="16"/>
            <w:szCs w:val="16"/>
          </w:rPr>
          <w:delText xml:space="preserve"> kev xav, </w:delText>
        </w:r>
      </w:del>
      <w:proofErr w:type="spellStart"/>
      <w:r w:rsidRPr="00863F7E">
        <w:rPr>
          <w:rFonts w:ascii="Arial" w:eastAsia="Arial" w:hAnsi="Arial" w:cs="Arial"/>
          <w:sz w:val="16"/>
          <w:szCs w:val="16"/>
        </w:rPr>
        <w:t>cia</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peb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rov</w:t>
      </w:r>
      <w:proofErr w:type="spellEnd"/>
      <w:r w:rsidRPr="00863F7E">
        <w:rPr>
          <w:rFonts w:ascii="Arial" w:eastAsia="Arial" w:hAnsi="Arial" w:cs="Arial"/>
          <w:sz w:val="16"/>
          <w:szCs w:val="16"/>
        </w:rPr>
        <w:t xml:space="preserve"> </w:t>
      </w:r>
      <w:proofErr w:type="spellStart"/>
      <w:ins w:id="657" w:author="Kaxiong" w:date="2021-06-09T13:21:00Z">
        <w:r w:rsidR="002750EC">
          <w:rPr>
            <w:rFonts w:ascii="Arial" w:eastAsia="Arial" w:hAnsi="Arial" w:cs="Arial"/>
            <w:sz w:val="16"/>
            <w:szCs w:val="16"/>
          </w:rPr>
          <w:t>tshuaj</w:t>
        </w:r>
        <w:proofErr w:type="spellEnd"/>
        <w:r w:rsidR="002750EC">
          <w:rPr>
            <w:rFonts w:ascii="Arial" w:eastAsia="Arial" w:hAnsi="Arial" w:cs="Arial"/>
            <w:sz w:val="16"/>
            <w:szCs w:val="16"/>
          </w:rPr>
          <w:t xml:space="preserve"> </w:t>
        </w:r>
      </w:ins>
      <w:proofErr w:type="spellStart"/>
      <w:r w:rsidRPr="00863F7E">
        <w:rPr>
          <w:rFonts w:ascii="Arial" w:eastAsia="Arial" w:hAnsi="Arial" w:cs="Arial"/>
          <w:sz w:val="16"/>
          <w:szCs w:val="16"/>
        </w:rPr>
        <w:t>xyuas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qee</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kauj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ruam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tuaj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yeem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thiab</w:t>
      </w:r>
      <w:proofErr w:type="spellEnd"/>
      <w:r w:rsidRPr="00863F7E">
        <w:rPr>
          <w:rFonts w:ascii="Arial" w:eastAsia="Arial" w:hAnsi="Arial" w:cs="Arial"/>
          <w:sz w:val="16"/>
          <w:szCs w:val="16"/>
        </w:rPr>
        <w:t xml:space="preserve"> cov </w:t>
      </w:r>
      <w:proofErr w:type="spellStart"/>
      <w:r w:rsidRPr="00863F7E">
        <w:rPr>
          <w:rFonts w:ascii="Arial" w:eastAsia="Arial" w:hAnsi="Arial" w:cs="Arial"/>
          <w:sz w:val="16"/>
          <w:szCs w:val="16"/>
        </w:rPr>
        <w:t>lus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nug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yuav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tsum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nug</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tus</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kheej</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txhim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kho</w:t>
      </w:r>
      <w:proofErr w:type="spellEnd"/>
      <w:r w:rsidRPr="00863F7E">
        <w:rPr>
          <w:rFonts w:ascii="Arial" w:eastAsia="Arial" w:hAnsi="Arial" w:cs="Arial"/>
          <w:sz w:val="16"/>
          <w:szCs w:val="16"/>
        </w:rPr>
        <w:t xml:space="preserve"> </w:t>
      </w:r>
      <w:ins w:id="658" w:author="Kaxiong" w:date="2021-06-09T13:22:00Z">
        <w:r w:rsidR="002750EC">
          <w:rPr>
            <w:rFonts w:ascii="Arial" w:eastAsia="Arial" w:hAnsi="Arial" w:cs="Arial"/>
            <w:sz w:val="16"/>
            <w:szCs w:val="16"/>
          </w:rPr>
          <w:t xml:space="preserve">zoo </w:t>
        </w:r>
        <w:proofErr w:type="spellStart"/>
        <w:r w:rsidR="002750EC">
          <w:rPr>
            <w:rFonts w:ascii="Arial" w:eastAsia="Arial" w:hAnsi="Arial" w:cs="Arial"/>
            <w:sz w:val="16"/>
            <w:szCs w:val="16"/>
          </w:rPr>
          <w:t>txog</w:t>
        </w:r>
        <w:proofErr w:type="spellEnd"/>
        <w:r w:rsidR="002750EC">
          <w:rPr>
            <w:rFonts w:ascii="Arial" w:eastAsia="Arial" w:hAnsi="Arial" w:cs="Arial"/>
            <w:sz w:val="16"/>
            <w:szCs w:val="16"/>
          </w:rPr>
          <w:t xml:space="preserve"> </w:t>
        </w:r>
      </w:ins>
      <w:proofErr w:type="spellStart"/>
      <w:r w:rsidRPr="00863F7E">
        <w:rPr>
          <w:rFonts w:ascii="Arial" w:eastAsia="Arial" w:hAnsi="Arial" w:cs="Arial"/>
          <w:sz w:val="16"/>
          <w:szCs w:val="16"/>
        </w:rPr>
        <w:t>kev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ua</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zaub</w:t>
      </w:r>
      <w:proofErr w:type="spellEnd"/>
      <w:r w:rsidRPr="00863F7E">
        <w:rPr>
          <w:rFonts w:ascii="Arial" w:eastAsia="Arial" w:hAnsi="Arial" w:cs="Arial"/>
          <w:sz w:val="16"/>
          <w:szCs w:val="16"/>
        </w:rPr>
        <w:t xml:space="preserve"> mov </w:t>
      </w:r>
      <w:proofErr w:type="spellStart"/>
      <w:r w:rsidRPr="00863F7E">
        <w:rPr>
          <w:rFonts w:ascii="Arial" w:eastAsia="Arial" w:hAnsi="Arial" w:cs="Arial"/>
          <w:sz w:val="16"/>
          <w:szCs w:val="16"/>
        </w:rPr>
        <w:t>kom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nyab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xeeb</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hauv</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koj</w:t>
      </w:r>
      <w:proofErr w:type="spellEnd"/>
      <w:r w:rsidRPr="00863F7E">
        <w:rPr>
          <w:rFonts w:ascii="Arial" w:eastAsia="Arial" w:hAnsi="Arial" w:cs="Arial"/>
          <w:sz w:val="16"/>
          <w:szCs w:val="16"/>
        </w:rPr>
        <w:t xml:space="preserve"> cov </w:t>
      </w:r>
      <w:proofErr w:type="spellStart"/>
      <w:r w:rsidR="00E64D72">
        <w:rPr>
          <w:rFonts w:ascii="Arial" w:eastAsia="Arial" w:hAnsi="Arial" w:cs="Arial"/>
          <w:sz w:val="16"/>
          <w:szCs w:val="16"/>
        </w:rPr>
        <w:t>kev</w:t>
      </w:r>
      <w:proofErr w:type="spellEnd"/>
      <w:r w:rsidR="00E64D72">
        <w:rPr>
          <w:rFonts w:ascii="Arial" w:eastAsia="Arial" w:hAnsi="Arial" w:cs="Arial"/>
          <w:sz w:val="16"/>
          <w:szCs w:val="16"/>
        </w:rPr>
        <w:t xml:space="preserve"> </w:t>
      </w:r>
      <w:proofErr w:type="spellStart"/>
      <w:ins w:id="659" w:author="Kaxiong" w:date="2021-06-09T13:22:00Z">
        <w:r w:rsidR="002750EC">
          <w:rPr>
            <w:rFonts w:ascii="Arial" w:eastAsia="Arial" w:hAnsi="Arial" w:cs="Arial"/>
            <w:sz w:val="16"/>
            <w:szCs w:val="16"/>
          </w:rPr>
          <w:t>ua</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liaj</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ua</w:t>
        </w:r>
        <w:proofErr w:type="spellEnd"/>
        <w:r w:rsidR="002750EC">
          <w:rPr>
            <w:rFonts w:ascii="Arial" w:eastAsia="Arial" w:hAnsi="Arial" w:cs="Arial"/>
            <w:sz w:val="16"/>
            <w:szCs w:val="16"/>
          </w:rPr>
          <w:t xml:space="preserve"> </w:t>
        </w:r>
        <w:proofErr w:type="spellStart"/>
        <w:r w:rsidR="002750EC">
          <w:rPr>
            <w:rFonts w:ascii="Arial" w:eastAsia="Arial" w:hAnsi="Arial" w:cs="Arial"/>
            <w:sz w:val="16"/>
            <w:szCs w:val="16"/>
          </w:rPr>
          <w:t>teb</w:t>
        </w:r>
        <w:proofErr w:type="spellEnd"/>
        <w:r w:rsidR="002750EC">
          <w:rPr>
            <w:rFonts w:ascii="Arial" w:eastAsia="Arial" w:hAnsi="Arial" w:cs="Arial"/>
            <w:sz w:val="16"/>
            <w:szCs w:val="16"/>
          </w:rPr>
          <w:t xml:space="preserve"> </w:t>
        </w:r>
      </w:ins>
      <w:del w:id="660" w:author="Kaxiong" w:date="2021-06-09T13:22:00Z">
        <w:r w:rsidRPr="00863F7E" w:rsidDel="002750EC">
          <w:rPr>
            <w:rFonts w:ascii="Arial" w:eastAsia="Arial" w:hAnsi="Arial" w:cs="Arial"/>
            <w:sz w:val="16"/>
            <w:szCs w:val="16"/>
          </w:rPr>
          <w:delText>hauj</w:delText>
        </w:r>
        <w:r w:rsidR="00E64D72" w:rsidDel="002750EC">
          <w:rPr>
            <w:rFonts w:ascii="Arial" w:eastAsia="Arial" w:hAnsi="Arial" w:cs="Arial"/>
            <w:sz w:val="16"/>
            <w:szCs w:val="16"/>
          </w:rPr>
          <w:delText xml:space="preserve"> </w:delText>
        </w:r>
        <w:r w:rsidRPr="00863F7E" w:rsidDel="002750EC">
          <w:rPr>
            <w:rFonts w:ascii="Arial" w:eastAsia="Arial" w:hAnsi="Arial" w:cs="Arial"/>
            <w:sz w:val="16"/>
            <w:szCs w:val="16"/>
          </w:rPr>
          <w:delText>lwm</w:delText>
        </w:r>
      </w:del>
      <w:proofErr w:type="spellStart"/>
      <w:ins w:id="661" w:author="Kaxiong" w:date="2021-06-09T13:22:00Z">
        <w:r w:rsidR="002750EC">
          <w:rPr>
            <w:rFonts w:ascii="Arial" w:eastAsia="Arial" w:hAnsi="Arial" w:cs="Arial"/>
            <w:sz w:val="16"/>
            <w:szCs w:val="16"/>
          </w:rPr>
          <w:t>uas</w:t>
        </w:r>
      </w:ins>
      <w:proofErr w:type="spellEnd"/>
      <w:r w:rsidRPr="00863F7E">
        <w:rPr>
          <w:rFonts w:ascii="Arial" w:eastAsia="Arial" w:hAnsi="Arial" w:cs="Arial"/>
          <w:sz w:val="16"/>
          <w:szCs w:val="16"/>
        </w:rPr>
        <w:t xml:space="preserve"> sib </w:t>
      </w:r>
      <w:proofErr w:type="spellStart"/>
      <w:r w:rsidRPr="00863F7E">
        <w:rPr>
          <w:rFonts w:ascii="Arial" w:eastAsia="Arial" w:hAnsi="Arial" w:cs="Arial"/>
          <w:sz w:val="16"/>
          <w:szCs w:val="16"/>
        </w:rPr>
        <w:t>xyaw</w:t>
      </w:r>
      <w:proofErr w:type="spellEnd"/>
      <w:r w:rsidR="00E64D72">
        <w:rPr>
          <w:rFonts w:ascii="Arial" w:eastAsia="Arial" w:hAnsi="Arial" w:cs="Arial"/>
          <w:sz w:val="16"/>
          <w:szCs w:val="16"/>
        </w:rPr>
        <w:t xml:space="preserve"> </w:t>
      </w:r>
      <w:proofErr w:type="spellStart"/>
      <w:r w:rsidR="00E64D72">
        <w:rPr>
          <w:rFonts w:ascii="Arial" w:eastAsia="Arial" w:hAnsi="Arial" w:cs="Arial"/>
          <w:sz w:val="16"/>
          <w:szCs w:val="16"/>
        </w:rPr>
        <w:t>ntawm</w:t>
      </w:r>
      <w:proofErr w:type="spellEnd"/>
      <w:r w:rsidRPr="00863F7E">
        <w:rPr>
          <w:rFonts w:ascii="Arial" w:eastAsia="Arial" w:hAnsi="Arial" w:cs="Arial"/>
          <w:sz w:val="16"/>
          <w:szCs w:val="16"/>
        </w:rPr>
        <w:t xml:space="preserve"> </w:t>
      </w:r>
      <w:proofErr w:type="spellStart"/>
      <w:r w:rsidRPr="00863F7E">
        <w:rPr>
          <w:rFonts w:ascii="Arial" w:eastAsia="Arial" w:hAnsi="Arial" w:cs="Arial"/>
          <w:sz w:val="16"/>
          <w:szCs w:val="16"/>
        </w:rPr>
        <w:t>qoob</w:t>
      </w:r>
      <w:proofErr w:type="spellEnd"/>
      <w:r w:rsidRPr="00863F7E">
        <w:rPr>
          <w:rFonts w:ascii="Arial" w:eastAsia="Arial" w:hAnsi="Arial" w:cs="Arial"/>
          <w:sz w:val="16"/>
          <w:szCs w:val="16"/>
        </w:rPr>
        <w:t xml:space="preserve"> loo-</w:t>
      </w:r>
      <w:proofErr w:type="spellStart"/>
      <w:r w:rsidR="00E64D72">
        <w:rPr>
          <w:rFonts w:ascii="Arial" w:eastAsia="Arial" w:hAnsi="Arial" w:cs="Arial"/>
          <w:sz w:val="16"/>
          <w:szCs w:val="16"/>
        </w:rPr>
        <w:t>tsiaj</w:t>
      </w:r>
      <w:proofErr w:type="spellEnd"/>
      <w:r w:rsidR="00E64D72">
        <w:rPr>
          <w:rFonts w:ascii="Arial" w:eastAsia="Arial" w:hAnsi="Arial" w:cs="Arial"/>
          <w:sz w:val="16"/>
          <w:szCs w:val="16"/>
        </w:rPr>
        <w:t xml:space="preserve"> </w:t>
      </w:r>
      <w:proofErr w:type="spellStart"/>
      <w:r w:rsidR="00E64D72">
        <w:rPr>
          <w:rFonts w:ascii="Arial" w:eastAsia="Arial" w:hAnsi="Arial" w:cs="Arial"/>
          <w:sz w:val="16"/>
          <w:szCs w:val="16"/>
        </w:rPr>
        <w:t>txhu</w:t>
      </w:r>
      <w:proofErr w:type="spellEnd"/>
      <w:r w:rsidRPr="00863F7E">
        <w:rPr>
          <w:rFonts w:ascii="Arial" w:eastAsia="Arial" w:hAnsi="Arial" w:cs="Arial"/>
          <w:sz w:val="16"/>
          <w:szCs w:val="16"/>
        </w:rPr>
        <w:t>.</w:t>
      </w:r>
    </w:p>
    <w:p w14:paraId="71906A94" w14:textId="77777777" w:rsidR="00BF3E5F" w:rsidRDefault="00BF3E5F">
      <w:pPr>
        <w:spacing w:line="200" w:lineRule="exact"/>
        <w:rPr>
          <w:sz w:val="20"/>
          <w:szCs w:val="20"/>
        </w:rPr>
      </w:pPr>
    </w:p>
    <w:p w14:paraId="4C559717" w14:textId="77777777" w:rsidR="00BF3E5F" w:rsidRDefault="00BF3E5F">
      <w:pPr>
        <w:spacing w:line="200" w:lineRule="exact"/>
        <w:rPr>
          <w:sz w:val="20"/>
          <w:szCs w:val="20"/>
        </w:rPr>
      </w:pPr>
    </w:p>
    <w:p w14:paraId="0A9239C8" w14:textId="77777777" w:rsidR="00BF3E5F" w:rsidRDefault="00BF3E5F">
      <w:pPr>
        <w:spacing w:line="200" w:lineRule="exact"/>
        <w:rPr>
          <w:sz w:val="20"/>
          <w:szCs w:val="20"/>
        </w:rPr>
      </w:pPr>
    </w:p>
    <w:p w14:paraId="1609D205" w14:textId="601D03DA" w:rsidR="00BF3E5F" w:rsidRDefault="00BF3E5F">
      <w:pPr>
        <w:spacing w:line="398" w:lineRule="exact"/>
        <w:rPr>
          <w:sz w:val="20"/>
          <w:szCs w:val="20"/>
        </w:rPr>
      </w:pPr>
    </w:p>
    <w:p w14:paraId="11CAC1DE" w14:textId="0E972CD5" w:rsidR="00BF3E5F" w:rsidRPr="00554744" w:rsidRDefault="00F2670D">
      <w:pPr>
        <w:ind w:left="240"/>
        <w:rPr>
          <w:sz w:val="18"/>
          <w:szCs w:val="18"/>
        </w:rPr>
      </w:pPr>
      <w:proofErr w:type="spellStart"/>
      <w:r w:rsidRPr="00554744">
        <w:rPr>
          <w:rFonts w:ascii="Arial" w:eastAsia="Arial" w:hAnsi="Arial" w:cs="Arial"/>
          <w:color w:val="2F5496"/>
          <w:sz w:val="18"/>
          <w:szCs w:val="18"/>
        </w:rPr>
        <w:t>Peb</w:t>
      </w:r>
      <w:proofErr w:type="spellEnd"/>
      <w:r w:rsidRPr="00554744">
        <w:rPr>
          <w:rFonts w:ascii="Arial" w:eastAsia="Arial" w:hAnsi="Arial" w:cs="Arial"/>
          <w:color w:val="2F5496"/>
          <w:sz w:val="18"/>
          <w:szCs w:val="18"/>
        </w:rPr>
        <w:t xml:space="preserve"> </w:t>
      </w:r>
      <w:proofErr w:type="spellStart"/>
      <w:ins w:id="662" w:author="Kaxiong" w:date="2021-06-09T13:23:00Z">
        <w:r w:rsidR="00C966C5">
          <w:rPr>
            <w:rFonts w:ascii="Arial" w:eastAsia="Arial" w:hAnsi="Arial" w:cs="Arial"/>
            <w:color w:val="2F5496"/>
            <w:sz w:val="18"/>
            <w:szCs w:val="18"/>
          </w:rPr>
          <w:t>K</w:t>
        </w:r>
      </w:ins>
      <w:del w:id="663" w:author="Kaxiong" w:date="2021-06-09T13:23:00Z">
        <w:r w:rsidR="008D7B0B" w:rsidRPr="00554744" w:rsidDel="00C966C5">
          <w:rPr>
            <w:rFonts w:ascii="Arial" w:eastAsia="Arial" w:hAnsi="Arial" w:cs="Arial"/>
            <w:color w:val="2F5496"/>
            <w:sz w:val="18"/>
            <w:szCs w:val="18"/>
          </w:rPr>
          <w:delText>k</w:delText>
        </w:r>
      </w:del>
      <w:r w:rsidR="008D7B0B" w:rsidRPr="00554744">
        <w:rPr>
          <w:rFonts w:ascii="Arial" w:eastAsia="Arial" w:hAnsi="Arial" w:cs="Arial"/>
          <w:color w:val="2F5496"/>
          <w:sz w:val="18"/>
          <w:szCs w:val="18"/>
        </w:rPr>
        <w:t>auj</w:t>
      </w:r>
      <w:proofErr w:type="spellEnd"/>
      <w:r w:rsidR="008D7B0B" w:rsidRPr="00554744">
        <w:rPr>
          <w:rFonts w:ascii="Arial" w:eastAsia="Arial" w:hAnsi="Arial" w:cs="Arial"/>
          <w:color w:val="2F5496"/>
          <w:sz w:val="18"/>
          <w:szCs w:val="18"/>
        </w:rPr>
        <w:t xml:space="preserve"> </w:t>
      </w:r>
      <w:proofErr w:type="spellStart"/>
      <w:ins w:id="664" w:author="Kaxiong" w:date="2021-06-09T13:24:00Z">
        <w:r w:rsidR="00C966C5">
          <w:rPr>
            <w:rFonts w:ascii="Arial" w:eastAsia="Arial" w:hAnsi="Arial" w:cs="Arial"/>
            <w:color w:val="2F5496"/>
            <w:sz w:val="18"/>
            <w:szCs w:val="18"/>
          </w:rPr>
          <w:t>R</w:t>
        </w:r>
      </w:ins>
      <w:del w:id="665" w:author="Kaxiong" w:date="2021-06-09T13:24:00Z">
        <w:r w:rsidR="008D7B0B" w:rsidRPr="00554744" w:rsidDel="00C966C5">
          <w:rPr>
            <w:rFonts w:ascii="Arial" w:eastAsia="Arial" w:hAnsi="Arial" w:cs="Arial"/>
            <w:color w:val="2F5496"/>
            <w:sz w:val="18"/>
            <w:szCs w:val="18"/>
          </w:rPr>
          <w:delText>r</w:delText>
        </w:r>
      </w:del>
      <w:r w:rsidR="008D7B0B" w:rsidRPr="00554744">
        <w:rPr>
          <w:rFonts w:ascii="Arial" w:eastAsia="Arial" w:hAnsi="Arial" w:cs="Arial"/>
          <w:color w:val="2F5496"/>
          <w:sz w:val="18"/>
          <w:szCs w:val="18"/>
        </w:rPr>
        <w:t>uam</w:t>
      </w:r>
      <w:proofErr w:type="spellEnd"/>
      <w:r w:rsidR="008D7B0B" w:rsidRPr="00554744">
        <w:rPr>
          <w:rFonts w:ascii="Arial" w:eastAsia="Arial" w:hAnsi="Arial" w:cs="Arial"/>
          <w:color w:val="2F5496"/>
          <w:sz w:val="18"/>
          <w:szCs w:val="18"/>
        </w:rPr>
        <w:t xml:space="preserve"> </w:t>
      </w:r>
      <w:proofErr w:type="spellStart"/>
      <w:ins w:id="666" w:author="Kaxiong" w:date="2021-06-09T13:23:00Z">
        <w:r w:rsidR="002750EC">
          <w:rPr>
            <w:rFonts w:ascii="Arial" w:eastAsia="Arial" w:hAnsi="Arial" w:cs="Arial"/>
            <w:color w:val="2F5496"/>
            <w:sz w:val="18"/>
            <w:szCs w:val="18"/>
          </w:rPr>
          <w:t>txhawm</w:t>
        </w:r>
        <w:proofErr w:type="spellEnd"/>
        <w:r w:rsidR="002750EC">
          <w:rPr>
            <w:rFonts w:ascii="Arial" w:eastAsia="Arial" w:hAnsi="Arial" w:cs="Arial"/>
            <w:color w:val="2F5496"/>
            <w:sz w:val="18"/>
            <w:szCs w:val="18"/>
          </w:rPr>
          <w:t xml:space="preserve"> </w:t>
        </w:r>
        <w:proofErr w:type="spellStart"/>
        <w:r w:rsidR="002750EC">
          <w:rPr>
            <w:rFonts w:ascii="Arial" w:eastAsia="Arial" w:hAnsi="Arial" w:cs="Arial"/>
            <w:color w:val="2F5496"/>
            <w:sz w:val="18"/>
            <w:szCs w:val="18"/>
          </w:rPr>
          <w:t>rau</w:t>
        </w:r>
        <w:proofErr w:type="spellEnd"/>
        <w:r w:rsidR="002750EC">
          <w:rPr>
            <w:rFonts w:ascii="Arial" w:eastAsia="Arial" w:hAnsi="Arial" w:cs="Arial"/>
            <w:color w:val="2F5496"/>
            <w:sz w:val="18"/>
            <w:szCs w:val="18"/>
          </w:rPr>
          <w:t xml:space="preserve"> </w:t>
        </w:r>
      </w:ins>
      <w:del w:id="667" w:author="Kaxiong" w:date="2021-06-09T13:23:00Z">
        <w:r w:rsidR="008D7B0B" w:rsidRPr="00554744" w:rsidDel="002750EC">
          <w:rPr>
            <w:rFonts w:ascii="Arial" w:eastAsia="Arial" w:hAnsi="Arial" w:cs="Arial"/>
            <w:color w:val="2F5496"/>
            <w:sz w:val="18"/>
            <w:szCs w:val="18"/>
          </w:rPr>
          <w:delText xml:space="preserve">ntawm </w:delText>
        </w:r>
      </w:del>
      <w:ins w:id="668" w:author="Kaxiong" w:date="2021-06-09T13:24:00Z">
        <w:r w:rsidR="00C966C5">
          <w:rPr>
            <w:rFonts w:ascii="Arial" w:eastAsia="Arial" w:hAnsi="Arial" w:cs="Arial"/>
            <w:color w:val="2F5496"/>
            <w:sz w:val="18"/>
            <w:szCs w:val="18"/>
          </w:rPr>
          <w:t>K</w:t>
        </w:r>
      </w:ins>
      <w:del w:id="669" w:author="Kaxiong" w:date="2021-06-09T13:24:00Z">
        <w:r w:rsidR="008D7B0B" w:rsidRPr="00554744" w:rsidDel="00C966C5">
          <w:rPr>
            <w:rFonts w:ascii="Arial" w:eastAsia="Arial" w:hAnsi="Arial" w:cs="Arial"/>
            <w:color w:val="2F5496"/>
            <w:sz w:val="18"/>
            <w:szCs w:val="18"/>
          </w:rPr>
          <w:delText>k</w:delText>
        </w:r>
      </w:del>
      <w:r w:rsidR="008D7B0B" w:rsidRPr="00554744">
        <w:rPr>
          <w:rFonts w:ascii="Arial" w:eastAsia="Arial" w:hAnsi="Arial" w:cs="Arial"/>
          <w:color w:val="2F5496"/>
          <w:sz w:val="18"/>
          <w:szCs w:val="18"/>
        </w:rPr>
        <w:t xml:space="preserve">ev </w:t>
      </w:r>
      <w:proofErr w:type="spellStart"/>
      <w:ins w:id="670" w:author="Kaxiong" w:date="2021-06-09T13:24:00Z">
        <w:r w:rsidR="00C966C5">
          <w:rPr>
            <w:rFonts w:ascii="Arial" w:eastAsia="Arial" w:hAnsi="Arial" w:cs="Arial"/>
            <w:color w:val="2F5496"/>
            <w:sz w:val="18"/>
            <w:szCs w:val="18"/>
          </w:rPr>
          <w:t>T</w:t>
        </w:r>
      </w:ins>
      <w:del w:id="671" w:author="Kaxiong" w:date="2021-06-09T13:24:00Z">
        <w:r w:rsidR="008D7B0B" w:rsidRPr="00554744" w:rsidDel="00C966C5">
          <w:rPr>
            <w:rFonts w:ascii="Arial" w:eastAsia="Arial" w:hAnsi="Arial" w:cs="Arial"/>
            <w:color w:val="2F5496"/>
            <w:sz w:val="18"/>
            <w:szCs w:val="18"/>
          </w:rPr>
          <w:delText>t</w:delText>
        </w:r>
      </w:del>
      <w:r w:rsidR="008D7B0B" w:rsidRPr="00554744">
        <w:rPr>
          <w:rFonts w:ascii="Arial" w:eastAsia="Arial" w:hAnsi="Arial" w:cs="Arial"/>
          <w:color w:val="2F5496"/>
          <w:sz w:val="18"/>
          <w:szCs w:val="18"/>
        </w:rPr>
        <w:t>xo</w:t>
      </w:r>
      <w:proofErr w:type="spellEnd"/>
      <w:r w:rsidR="008D7B0B" w:rsidRPr="00554744">
        <w:rPr>
          <w:rFonts w:ascii="Arial" w:eastAsia="Arial" w:hAnsi="Arial" w:cs="Arial"/>
          <w:color w:val="2F5496"/>
          <w:sz w:val="18"/>
          <w:szCs w:val="18"/>
        </w:rPr>
        <w:t xml:space="preserve"> </w:t>
      </w:r>
      <w:ins w:id="672" w:author="Kaxiong" w:date="2021-06-09T13:24:00Z">
        <w:r w:rsidR="00C966C5">
          <w:rPr>
            <w:rFonts w:ascii="Arial" w:eastAsia="Arial" w:hAnsi="Arial" w:cs="Arial"/>
            <w:color w:val="2F5496"/>
            <w:sz w:val="18"/>
            <w:szCs w:val="18"/>
          </w:rPr>
          <w:t xml:space="preserve">Kev </w:t>
        </w:r>
        <w:proofErr w:type="spellStart"/>
        <w:r w:rsidR="00C966C5">
          <w:rPr>
            <w:rFonts w:ascii="Arial" w:eastAsia="Arial" w:hAnsi="Arial" w:cs="Arial"/>
            <w:color w:val="2F5496"/>
            <w:sz w:val="18"/>
            <w:szCs w:val="18"/>
          </w:rPr>
          <w:t>Ris</w:t>
        </w:r>
        <w:proofErr w:type="spellEnd"/>
        <w:r w:rsidR="00C966C5">
          <w:rPr>
            <w:rFonts w:ascii="Arial" w:eastAsia="Arial" w:hAnsi="Arial" w:cs="Arial"/>
            <w:color w:val="2F5496"/>
            <w:sz w:val="18"/>
            <w:szCs w:val="18"/>
          </w:rPr>
          <w:t xml:space="preserve"> Cov K</w:t>
        </w:r>
      </w:ins>
      <w:del w:id="673" w:author="Kaxiong" w:date="2021-06-09T13:24:00Z">
        <w:r w:rsidR="008D7B0B" w:rsidRPr="00554744" w:rsidDel="00C966C5">
          <w:rPr>
            <w:rFonts w:ascii="Arial" w:eastAsia="Arial" w:hAnsi="Arial" w:cs="Arial"/>
            <w:color w:val="2F5496"/>
            <w:sz w:val="18"/>
            <w:szCs w:val="18"/>
          </w:rPr>
          <w:delText>k</w:delText>
        </w:r>
      </w:del>
      <w:r w:rsidR="008D7B0B" w:rsidRPr="00554744">
        <w:rPr>
          <w:rFonts w:ascii="Arial" w:eastAsia="Arial" w:hAnsi="Arial" w:cs="Arial"/>
          <w:color w:val="2F5496"/>
          <w:sz w:val="18"/>
          <w:szCs w:val="18"/>
        </w:rPr>
        <w:t xml:space="preserve">ev </w:t>
      </w:r>
      <w:proofErr w:type="spellStart"/>
      <w:ins w:id="674" w:author="Kaxiong" w:date="2021-06-09T13:24:00Z">
        <w:r w:rsidR="00C966C5">
          <w:rPr>
            <w:rFonts w:ascii="Arial" w:eastAsia="Arial" w:hAnsi="Arial" w:cs="Arial"/>
            <w:color w:val="2F5496"/>
            <w:sz w:val="18"/>
            <w:szCs w:val="18"/>
          </w:rPr>
          <w:t>P</w:t>
        </w:r>
      </w:ins>
      <w:del w:id="675" w:author="Kaxiong" w:date="2021-06-09T13:24:00Z">
        <w:r w:rsidR="008D7B0B" w:rsidRPr="00554744" w:rsidDel="00C966C5">
          <w:rPr>
            <w:rFonts w:ascii="Arial" w:eastAsia="Arial" w:hAnsi="Arial" w:cs="Arial"/>
            <w:color w:val="2F5496"/>
            <w:sz w:val="18"/>
            <w:szCs w:val="18"/>
          </w:rPr>
          <w:delText>p</w:delText>
        </w:r>
      </w:del>
      <w:r w:rsidR="008D7B0B" w:rsidRPr="00554744">
        <w:rPr>
          <w:rFonts w:ascii="Arial" w:eastAsia="Arial" w:hAnsi="Arial" w:cs="Arial"/>
          <w:color w:val="2F5496"/>
          <w:sz w:val="18"/>
          <w:szCs w:val="18"/>
        </w:rPr>
        <w:t>hom</w:t>
      </w:r>
      <w:proofErr w:type="spellEnd"/>
      <w:r w:rsidR="008D7B0B" w:rsidRPr="00554744">
        <w:rPr>
          <w:rFonts w:ascii="Arial" w:eastAsia="Arial" w:hAnsi="Arial" w:cs="Arial"/>
          <w:color w:val="2F5496"/>
          <w:sz w:val="18"/>
          <w:szCs w:val="18"/>
        </w:rPr>
        <w:t xml:space="preserve"> </w:t>
      </w:r>
      <w:proofErr w:type="spellStart"/>
      <w:ins w:id="676" w:author="Kaxiong" w:date="2021-06-09T13:24:00Z">
        <w:r w:rsidR="00C966C5">
          <w:rPr>
            <w:rFonts w:ascii="Arial" w:eastAsia="Arial" w:hAnsi="Arial" w:cs="Arial"/>
            <w:color w:val="2F5496"/>
            <w:sz w:val="18"/>
            <w:szCs w:val="18"/>
          </w:rPr>
          <w:t>S</w:t>
        </w:r>
      </w:ins>
      <w:del w:id="677" w:author="Kaxiong" w:date="2021-06-09T13:24:00Z">
        <w:r w:rsidR="008D7B0B" w:rsidRPr="00554744" w:rsidDel="00C966C5">
          <w:rPr>
            <w:rFonts w:ascii="Arial" w:eastAsia="Arial" w:hAnsi="Arial" w:cs="Arial"/>
            <w:color w:val="2F5496"/>
            <w:sz w:val="18"/>
            <w:szCs w:val="18"/>
          </w:rPr>
          <w:delText>s</w:delText>
        </w:r>
      </w:del>
      <w:r w:rsidR="008D7B0B" w:rsidRPr="00554744">
        <w:rPr>
          <w:rFonts w:ascii="Arial" w:eastAsia="Arial" w:hAnsi="Arial" w:cs="Arial"/>
          <w:color w:val="2F5496"/>
          <w:sz w:val="18"/>
          <w:szCs w:val="18"/>
        </w:rPr>
        <w:t>ij</w:t>
      </w:r>
      <w:proofErr w:type="spellEnd"/>
      <w:r w:rsidR="008D7B0B" w:rsidRPr="00554744">
        <w:rPr>
          <w:rFonts w:ascii="Arial" w:eastAsia="Arial" w:hAnsi="Arial" w:cs="Arial"/>
          <w:color w:val="2F5496"/>
          <w:sz w:val="18"/>
          <w:szCs w:val="18"/>
        </w:rPr>
        <w:t xml:space="preserve"> </w:t>
      </w:r>
      <w:proofErr w:type="spellStart"/>
      <w:ins w:id="678" w:author="Kaxiong" w:date="2021-06-09T13:24:00Z">
        <w:r w:rsidR="00C966C5">
          <w:rPr>
            <w:rFonts w:ascii="Arial" w:eastAsia="Arial" w:hAnsi="Arial" w:cs="Arial"/>
            <w:color w:val="2F5496"/>
            <w:sz w:val="18"/>
            <w:szCs w:val="18"/>
          </w:rPr>
          <w:t>N</w:t>
        </w:r>
      </w:ins>
      <w:del w:id="679" w:author="Kaxiong" w:date="2021-06-09T13:24:00Z">
        <w:r w:rsidR="008D7B0B" w:rsidRPr="00554744" w:rsidDel="00C966C5">
          <w:rPr>
            <w:rFonts w:ascii="Arial" w:eastAsia="Arial" w:hAnsi="Arial" w:cs="Arial"/>
            <w:color w:val="2F5496"/>
            <w:sz w:val="18"/>
            <w:szCs w:val="18"/>
          </w:rPr>
          <w:delText>n</w:delText>
        </w:r>
      </w:del>
      <w:r w:rsidR="008D7B0B" w:rsidRPr="00554744">
        <w:rPr>
          <w:rFonts w:ascii="Arial" w:eastAsia="Arial" w:hAnsi="Arial" w:cs="Arial"/>
          <w:color w:val="2F5496"/>
          <w:sz w:val="18"/>
          <w:szCs w:val="18"/>
        </w:rPr>
        <w:t>tawm</w:t>
      </w:r>
      <w:proofErr w:type="spellEnd"/>
      <w:r w:rsidR="008D7B0B" w:rsidRPr="00554744">
        <w:rPr>
          <w:rFonts w:ascii="Arial" w:eastAsia="Arial" w:hAnsi="Arial" w:cs="Arial"/>
          <w:color w:val="2F5496"/>
          <w:sz w:val="18"/>
          <w:szCs w:val="18"/>
        </w:rPr>
        <w:t xml:space="preserve"> </w:t>
      </w:r>
      <w:proofErr w:type="spellStart"/>
      <w:ins w:id="680" w:author="Kaxiong" w:date="2021-06-09T13:25:00Z">
        <w:r w:rsidR="00C966C5">
          <w:rPr>
            <w:rFonts w:ascii="Arial" w:eastAsia="Arial" w:hAnsi="Arial" w:cs="Arial"/>
            <w:color w:val="2F5496"/>
            <w:sz w:val="18"/>
            <w:szCs w:val="18"/>
          </w:rPr>
          <w:t>Zaub</w:t>
        </w:r>
        <w:proofErr w:type="spellEnd"/>
        <w:r w:rsidR="00C966C5">
          <w:rPr>
            <w:rFonts w:ascii="Arial" w:eastAsia="Arial" w:hAnsi="Arial" w:cs="Arial"/>
            <w:color w:val="2F5496"/>
            <w:sz w:val="18"/>
            <w:szCs w:val="18"/>
          </w:rPr>
          <w:t xml:space="preserve"> Mov </w:t>
        </w:r>
        <w:proofErr w:type="spellStart"/>
        <w:r w:rsidR="00C966C5">
          <w:rPr>
            <w:rFonts w:ascii="Arial" w:eastAsia="Arial" w:hAnsi="Arial" w:cs="Arial"/>
            <w:color w:val="2F5496"/>
            <w:sz w:val="18"/>
            <w:szCs w:val="18"/>
          </w:rPr>
          <w:t>Uas</w:t>
        </w:r>
        <w:proofErr w:type="spellEnd"/>
        <w:r w:rsidR="00C966C5">
          <w:rPr>
            <w:rFonts w:ascii="Arial" w:eastAsia="Arial" w:hAnsi="Arial" w:cs="Arial"/>
            <w:color w:val="2F5496"/>
            <w:sz w:val="18"/>
            <w:szCs w:val="18"/>
          </w:rPr>
          <w:t xml:space="preserve"> </w:t>
        </w:r>
        <w:proofErr w:type="spellStart"/>
        <w:r w:rsidR="00C966C5">
          <w:rPr>
            <w:rFonts w:ascii="Arial" w:eastAsia="Arial" w:hAnsi="Arial" w:cs="Arial"/>
            <w:color w:val="2F5496"/>
            <w:sz w:val="18"/>
            <w:szCs w:val="18"/>
          </w:rPr>
          <w:t>Nyab</w:t>
        </w:r>
        <w:proofErr w:type="spellEnd"/>
        <w:r w:rsidR="00C966C5">
          <w:rPr>
            <w:rFonts w:ascii="Arial" w:eastAsia="Arial" w:hAnsi="Arial" w:cs="Arial"/>
            <w:color w:val="2F5496"/>
            <w:sz w:val="18"/>
            <w:szCs w:val="18"/>
          </w:rPr>
          <w:t xml:space="preserve"> </w:t>
        </w:r>
        <w:proofErr w:type="spellStart"/>
        <w:r w:rsidR="00C966C5">
          <w:rPr>
            <w:rFonts w:ascii="Arial" w:eastAsia="Arial" w:hAnsi="Arial" w:cs="Arial"/>
            <w:color w:val="2F5496"/>
            <w:sz w:val="18"/>
            <w:szCs w:val="18"/>
          </w:rPr>
          <w:t>Xeeb</w:t>
        </w:r>
        <w:proofErr w:type="spellEnd"/>
        <w:r w:rsidR="00C966C5">
          <w:rPr>
            <w:rFonts w:ascii="Arial" w:eastAsia="Arial" w:hAnsi="Arial" w:cs="Arial"/>
            <w:color w:val="2F5496"/>
            <w:sz w:val="18"/>
            <w:szCs w:val="18"/>
          </w:rPr>
          <w:t xml:space="preserve"> </w:t>
        </w:r>
      </w:ins>
      <w:del w:id="681" w:author="Kaxiong" w:date="2021-06-09T13:26:00Z">
        <w:r w:rsidR="008D7B0B" w:rsidRPr="00554744" w:rsidDel="00C966C5">
          <w:rPr>
            <w:rFonts w:ascii="Arial" w:eastAsia="Arial" w:hAnsi="Arial" w:cs="Arial"/>
            <w:color w:val="2F5496"/>
            <w:sz w:val="18"/>
            <w:szCs w:val="18"/>
          </w:rPr>
          <w:delText>kev lees txais kev ruaj ntseg rau zaub mov</w:delText>
        </w:r>
      </w:del>
    </w:p>
    <w:p w14:paraId="2A7C1008" w14:textId="77777777" w:rsidR="00BF3E5F" w:rsidRDefault="00BF3E5F">
      <w:pPr>
        <w:spacing w:line="200" w:lineRule="exact"/>
        <w:rPr>
          <w:sz w:val="20"/>
          <w:szCs w:val="20"/>
        </w:rPr>
      </w:pPr>
    </w:p>
    <w:p w14:paraId="6505A26F" w14:textId="572A10AE" w:rsidR="00BF3E5F" w:rsidRDefault="00BF3E5F">
      <w:pPr>
        <w:spacing w:line="300" w:lineRule="exact"/>
        <w:rPr>
          <w:sz w:val="20"/>
          <w:szCs w:val="20"/>
        </w:rPr>
      </w:pPr>
    </w:p>
    <w:p w14:paraId="03CEBC88" w14:textId="77777777" w:rsidR="003C2AF9" w:rsidRDefault="003C2AF9">
      <w:pPr>
        <w:spacing w:line="300" w:lineRule="exact"/>
        <w:rPr>
          <w:sz w:val="20"/>
          <w:szCs w:val="20"/>
        </w:rPr>
      </w:pPr>
    </w:p>
    <w:p w14:paraId="24355784" w14:textId="44819028" w:rsidR="00BF3E5F" w:rsidRPr="00976E75" w:rsidRDefault="00F2670D">
      <w:pPr>
        <w:numPr>
          <w:ilvl w:val="0"/>
          <w:numId w:val="2"/>
        </w:numPr>
        <w:tabs>
          <w:tab w:val="left" w:pos="853"/>
        </w:tabs>
        <w:spacing w:line="354" w:lineRule="auto"/>
        <w:ind w:left="600" w:right="460" w:firstLine="5"/>
        <w:rPr>
          <w:rFonts w:ascii="Arial" w:eastAsia="Arial" w:hAnsi="Arial" w:cs="Arial"/>
          <w:color w:val="2F5496"/>
          <w:sz w:val="16"/>
          <w:szCs w:val="16"/>
        </w:rPr>
      </w:pPr>
      <w:proofErr w:type="spellStart"/>
      <w:r w:rsidRPr="00976E75">
        <w:rPr>
          <w:rFonts w:ascii="Arial" w:eastAsia="Arial" w:hAnsi="Arial" w:cs="Arial"/>
          <w:color w:val="2F5496"/>
          <w:sz w:val="16"/>
          <w:szCs w:val="16"/>
        </w:rPr>
        <w:t>U</w:t>
      </w:r>
      <w:r w:rsidR="00976E75" w:rsidRPr="00976E75">
        <w:rPr>
          <w:rFonts w:ascii="Arial" w:eastAsia="Arial" w:hAnsi="Arial" w:cs="Arial"/>
          <w:color w:val="2F5496"/>
          <w:sz w:val="16"/>
          <w:szCs w:val="16"/>
        </w:rPr>
        <w:t>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raws</w:t>
      </w:r>
      <w:proofErr w:type="spellEnd"/>
      <w:r w:rsidR="00976E75" w:rsidRPr="00976E75">
        <w:rPr>
          <w:rFonts w:ascii="Arial" w:eastAsia="Arial" w:hAnsi="Arial" w:cs="Arial"/>
          <w:color w:val="2F5496"/>
          <w:sz w:val="16"/>
          <w:szCs w:val="16"/>
        </w:rPr>
        <w:t xml:space="preserve"> li </w:t>
      </w:r>
      <w:proofErr w:type="spellStart"/>
      <w:r w:rsidR="00976E75" w:rsidRPr="00976E75">
        <w:rPr>
          <w:rFonts w:ascii="Arial" w:eastAsia="Arial" w:hAnsi="Arial" w:cs="Arial"/>
          <w:color w:val="2F5496"/>
          <w:sz w:val="16"/>
          <w:szCs w:val="16"/>
        </w:rPr>
        <w:t>kev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l</w:t>
      </w:r>
      <w:ins w:id="682" w:author="Kaxiong" w:date="2021-06-09T13:26:00Z">
        <w:r w:rsidR="00C966C5">
          <w:rPr>
            <w:rFonts w:ascii="Arial" w:eastAsia="Arial" w:hAnsi="Arial" w:cs="Arial"/>
            <w:color w:val="2F5496"/>
            <w:sz w:val="16"/>
            <w:szCs w:val="16"/>
          </w:rPr>
          <w:t>i</w:t>
        </w:r>
      </w:ins>
      <w:r w:rsidR="00976E75" w:rsidRPr="00976E75">
        <w:rPr>
          <w:rFonts w:ascii="Arial" w:eastAsia="Arial" w:hAnsi="Arial" w:cs="Arial"/>
          <w:color w:val="2F5496"/>
          <w:sz w:val="16"/>
          <w:szCs w:val="16"/>
        </w:rPr>
        <w:t>a</w:t>
      </w:r>
      <w:del w:id="683" w:author="Kaxiong" w:date="2021-06-09T13:26:00Z">
        <w:r w:rsidR="00976E75" w:rsidRPr="00976E75" w:rsidDel="00C966C5">
          <w:rPr>
            <w:rFonts w:ascii="Arial" w:eastAsia="Arial" w:hAnsi="Arial" w:cs="Arial"/>
            <w:color w:val="2F5496"/>
            <w:sz w:val="16"/>
            <w:szCs w:val="16"/>
          </w:rPr>
          <w:delText>i</w:delText>
        </w:r>
      </w:del>
      <w:r w:rsidR="00976E75" w:rsidRPr="00976E75">
        <w:rPr>
          <w:rFonts w:ascii="Arial" w:eastAsia="Arial" w:hAnsi="Arial" w:cs="Arial"/>
          <w:color w:val="2F5496"/>
          <w:sz w:val="16"/>
          <w:szCs w:val="16"/>
        </w:rPr>
        <w:t>j</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teb</w:t>
      </w:r>
      <w:proofErr w:type="spellEnd"/>
      <w:r w:rsidR="00976E75" w:rsidRPr="00976E75">
        <w:rPr>
          <w:rFonts w:ascii="Arial" w:eastAsia="Arial" w:hAnsi="Arial" w:cs="Arial"/>
          <w:color w:val="2F5496"/>
          <w:sz w:val="16"/>
          <w:szCs w:val="16"/>
        </w:rPr>
        <w:t xml:space="preserve"> zoo,</w:t>
      </w:r>
      <w:ins w:id="684" w:author="Kaxiong" w:date="2021-06-09T13:26:00Z">
        <w:r w:rsidR="00C966C5">
          <w:rPr>
            <w:rFonts w:ascii="Arial" w:eastAsia="Arial" w:hAnsi="Arial" w:cs="Arial"/>
            <w:color w:val="2F5496"/>
            <w:sz w:val="16"/>
            <w:szCs w:val="16"/>
          </w:rPr>
          <w:t xml:space="preserve"> </w:t>
        </w:r>
      </w:ins>
      <w:proofErr w:type="spellStart"/>
      <w:r w:rsidR="00976E75" w:rsidRPr="00976E75">
        <w:rPr>
          <w:rFonts w:ascii="Arial" w:eastAsia="Arial" w:hAnsi="Arial" w:cs="Arial"/>
          <w:color w:val="2F5496"/>
          <w:sz w:val="16"/>
          <w:szCs w:val="16"/>
        </w:rPr>
        <w:t>suav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nrog</w:t>
      </w:r>
      <w:proofErr w:type="spellEnd"/>
      <w:r w:rsidR="00976E75" w:rsidRPr="00976E75">
        <w:rPr>
          <w:rFonts w:ascii="Arial" w:eastAsia="Arial" w:hAnsi="Arial" w:cs="Arial"/>
          <w:color w:val="2F5496"/>
          <w:sz w:val="16"/>
          <w:szCs w:val="16"/>
        </w:rPr>
        <w:t xml:space="preserve"> </w:t>
      </w:r>
      <w:proofErr w:type="spellStart"/>
      <w:ins w:id="685" w:author="Kaxiong" w:date="2021-06-09T13:26:00Z">
        <w:r w:rsidR="00C966C5">
          <w:rPr>
            <w:rFonts w:ascii="Arial" w:eastAsia="Arial" w:hAnsi="Arial" w:cs="Arial"/>
            <w:color w:val="2F5496"/>
            <w:sz w:val="16"/>
            <w:szCs w:val="16"/>
          </w:rPr>
          <w:t>kev</w:t>
        </w:r>
        <w:proofErr w:type="spellEnd"/>
        <w:r w:rsidR="00C966C5">
          <w:rPr>
            <w:rFonts w:ascii="Arial" w:eastAsia="Arial" w:hAnsi="Arial" w:cs="Arial"/>
            <w:color w:val="2F5496"/>
            <w:sz w:val="16"/>
            <w:szCs w:val="16"/>
          </w:rPr>
          <w:t xml:space="preserve"> </w:t>
        </w:r>
      </w:ins>
      <w:proofErr w:type="spellStart"/>
      <w:r w:rsidR="00976E75" w:rsidRPr="00976E75">
        <w:rPr>
          <w:rFonts w:ascii="Arial" w:eastAsia="Arial" w:hAnsi="Arial" w:cs="Arial"/>
          <w:color w:val="2F5496"/>
          <w:sz w:val="16"/>
          <w:szCs w:val="16"/>
        </w:rPr>
        <w:t>ua</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raws</w:t>
      </w:r>
      <w:proofErr w:type="spellEnd"/>
      <w:r w:rsidR="00976E75" w:rsidRPr="00976E75">
        <w:rPr>
          <w:rFonts w:ascii="Arial" w:eastAsia="Arial" w:hAnsi="Arial" w:cs="Arial"/>
          <w:color w:val="2F5496"/>
          <w:sz w:val="16"/>
          <w:szCs w:val="16"/>
        </w:rPr>
        <w:t xml:space="preserve"> li FSMA cov </w:t>
      </w:r>
      <w:proofErr w:type="spellStart"/>
      <w:r w:rsidR="00976E75" w:rsidRPr="00976E75">
        <w:rPr>
          <w:rFonts w:ascii="Arial" w:eastAsia="Arial" w:hAnsi="Arial" w:cs="Arial"/>
          <w:color w:val="2F5496"/>
          <w:sz w:val="16"/>
          <w:szCs w:val="16"/>
        </w:rPr>
        <w:t>qauv</w:t>
      </w:r>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hai</w:t>
      </w:r>
      <w:ins w:id="686" w:author="Kaxiong" w:date="2021-06-09T13:27:00Z">
        <w:r w:rsidR="00C966C5">
          <w:rPr>
            <w:rFonts w:ascii="Arial" w:eastAsia="Arial" w:hAnsi="Arial" w:cs="Arial"/>
            <w:color w:val="2F5496"/>
            <w:sz w:val="16"/>
            <w:szCs w:val="16"/>
          </w:rPr>
          <w:t>s</w:t>
        </w:r>
      </w:ins>
      <w:proofErr w:type="spellEnd"/>
      <w:r w:rsidR="00976E75" w:rsidRPr="00976E75">
        <w:rPr>
          <w:rFonts w:ascii="Arial" w:eastAsia="Arial" w:hAnsi="Arial" w:cs="Arial"/>
          <w:color w:val="2F5496"/>
          <w:sz w:val="16"/>
          <w:szCs w:val="16"/>
        </w:rPr>
        <w:t xml:space="preserve"> </w:t>
      </w:r>
      <w:proofErr w:type="spellStart"/>
      <w:r w:rsidR="00976E75" w:rsidRPr="00976E75">
        <w:rPr>
          <w:rFonts w:ascii="Arial" w:eastAsia="Arial" w:hAnsi="Arial" w:cs="Arial"/>
          <w:color w:val="2F5496"/>
          <w:sz w:val="16"/>
          <w:szCs w:val="16"/>
        </w:rPr>
        <w:t>txog</w:t>
      </w:r>
      <w:proofErr w:type="spellEnd"/>
      <w:r w:rsidR="00976E75" w:rsidRPr="00976E75">
        <w:rPr>
          <w:rFonts w:ascii="Arial" w:eastAsia="Arial" w:hAnsi="Arial" w:cs="Arial"/>
          <w:color w:val="2F5496"/>
          <w:sz w:val="16"/>
          <w:szCs w:val="16"/>
        </w:rPr>
        <w:t xml:space="preserve"> </w:t>
      </w:r>
      <w:ins w:id="687" w:author="Kaxiong" w:date="2021-06-09T13:27:00Z">
        <w:r w:rsidR="00C966C5">
          <w:rPr>
            <w:rFonts w:ascii="Arial" w:eastAsia="Arial" w:hAnsi="Arial" w:cs="Arial"/>
            <w:color w:val="2F5496"/>
            <w:sz w:val="16"/>
            <w:szCs w:val="16"/>
          </w:rPr>
          <w:t>cov</w:t>
        </w:r>
      </w:ins>
      <w:ins w:id="688" w:author="Kaxiong" w:date="2021-06-09T13:28:00Z">
        <w:r w:rsidR="00C966C5">
          <w:rPr>
            <w:rFonts w:ascii="Arial" w:eastAsia="Arial" w:hAnsi="Arial" w:cs="Arial"/>
            <w:color w:val="2F5496"/>
            <w:sz w:val="16"/>
            <w:szCs w:val="16"/>
          </w:rPr>
          <w:t xml:space="preserve"> </w:t>
        </w:r>
      </w:ins>
      <w:del w:id="689" w:author="Kaxiong" w:date="2021-06-09T13:27:00Z">
        <w:r w:rsidR="00976E75" w:rsidRPr="00976E75" w:rsidDel="00C966C5">
          <w:rPr>
            <w:rFonts w:ascii="Arial" w:eastAsia="Arial" w:hAnsi="Arial" w:cs="Arial"/>
            <w:color w:val="2F5496"/>
            <w:sz w:val="16"/>
            <w:szCs w:val="16"/>
          </w:rPr>
          <w:delText xml:space="preserve">Yuav ua li cas </w:delText>
        </w:r>
      </w:del>
      <w:proofErr w:type="spellStart"/>
      <w:r w:rsidR="00976E75" w:rsidRPr="00976E75">
        <w:rPr>
          <w:rFonts w:ascii="Arial" w:eastAsia="Arial" w:hAnsi="Arial" w:cs="Arial"/>
          <w:color w:val="2F5496"/>
          <w:sz w:val="16"/>
          <w:szCs w:val="16"/>
        </w:rPr>
        <w:t>tsiaj</w:t>
      </w:r>
      <w:proofErr w:type="spellEnd"/>
      <w:del w:id="690" w:author="Kaxiong" w:date="2021-06-09T13:27:00Z">
        <w:r w:rsidR="00976E75" w:rsidRPr="00976E75" w:rsidDel="00C966C5">
          <w:rPr>
            <w:rFonts w:ascii="Arial" w:eastAsia="Arial" w:hAnsi="Arial" w:cs="Arial"/>
            <w:color w:val="2F5496"/>
            <w:sz w:val="16"/>
            <w:szCs w:val="16"/>
          </w:rPr>
          <w:delText xml:space="preserve"> txhu thiaj zoo</w:delText>
        </w:r>
      </w:del>
    </w:p>
    <w:p w14:paraId="2D6B189A" w14:textId="77777777" w:rsidR="00BF3E5F" w:rsidRDefault="00BF3E5F">
      <w:pPr>
        <w:spacing w:line="164" w:lineRule="exact"/>
        <w:rPr>
          <w:sz w:val="20"/>
          <w:szCs w:val="20"/>
        </w:rPr>
      </w:pPr>
    </w:p>
    <w:p w14:paraId="009BA7E3" w14:textId="1794324D" w:rsidR="00BF3E5F" w:rsidRPr="003C2AF5" w:rsidRDefault="00C966C5" w:rsidP="003C2AF5">
      <w:pPr>
        <w:spacing w:line="326" w:lineRule="auto"/>
        <w:ind w:left="240" w:right="180"/>
        <w:jc w:val="both"/>
        <w:rPr>
          <w:sz w:val="16"/>
          <w:szCs w:val="16"/>
        </w:rPr>
      </w:pPr>
      <w:proofErr w:type="spellStart"/>
      <w:ins w:id="691" w:author="Kaxiong" w:date="2021-06-09T13:28:00Z">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ntej</w:t>
        </w:r>
        <w:proofErr w:type="spellEnd"/>
        <w:r>
          <w:rPr>
            <w:rFonts w:ascii="Arial" w:eastAsia="Arial" w:hAnsi="Arial" w:cs="Arial"/>
            <w:sz w:val="16"/>
            <w:szCs w:val="16"/>
          </w:rPr>
          <w:t xml:space="preserve"> no</w:t>
        </w:r>
      </w:ins>
      <w:del w:id="692" w:author="Kaxiong" w:date="2021-06-09T13:28:00Z">
        <w:r w:rsidR="008E5B77" w:rsidDel="00C966C5">
          <w:rPr>
            <w:rFonts w:ascii="Arial" w:eastAsia="Arial" w:hAnsi="Arial" w:cs="Arial"/>
            <w:sz w:val="16"/>
            <w:szCs w:val="16"/>
          </w:rPr>
          <w:delText>Yam u</w:delText>
        </w:r>
        <w:r w:rsidR="00F2670D" w:rsidRPr="003C2AF5" w:rsidDel="00C966C5">
          <w:rPr>
            <w:rFonts w:ascii="Arial" w:eastAsia="Arial" w:hAnsi="Arial" w:cs="Arial"/>
            <w:sz w:val="16"/>
            <w:szCs w:val="16"/>
          </w:rPr>
          <w:delText>a ntej thiab yam thib ib</w:delText>
        </w:r>
      </w:del>
      <w:r w:rsidR="00F2670D" w:rsidRPr="003C2AF5">
        <w:rPr>
          <w:rFonts w:ascii="Arial" w:eastAsia="Arial" w:hAnsi="Arial" w:cs="Arial"/>
          <w:sz w:val="16"/>
          <w:szCs w:val="16"/>
        </w:rPr>
        <w:t>, cov</w:t>
      </w:r>
      <w:r w:rsidR="0003316A">
        <w:rPr>
          <w:rFonts w:ascii="Arial" w:eastAsia="Arial" w:hAnsi="Arial" w:cs="Arial"/>
          <w:sz w:val="16"/>
          <w:szCs w:val="16"/>
        </w:rPr>
        <w:t xml:space="preserve"> </w:t>
      </w:r>
      <w:proofErr w:type="spellStart"/>
      <w:r w:rsidR="0003316A">
        <w:rPr>
          <w:rFonts w:ascii="Arial" w:eastAsia="Arial" w:hAnsi="Arial" w:cs="Arial"/>
          <w:sz w:val="16"/>
          <w:szCs w:val="16"/>
        </w:rPr>
        <w:t>neeg</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raws</w:t>
      </w:r>
      <w:proofErr w:type="spellEnd"/>
      <w:r w:rsidR="00F2670D" w:rsidRPr="003C2AF5">
        <w:rPr>
          <w:rFonts w:ascii="Arial" w:eastAsia="Arial" w:hAnsi="Arial" w:cs="Arial"/>
          <w:sz w:val="16"/>
          <w:szCs w:val="16"/>
        </w:rPr>
        <w:t xml:space="preserve"> cov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nyab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xeeb</w:t>
      </w:r>
      <w:proofErr w:type="spellEnd"/>
      <w:r w:rsidR="00F2670D" w:rsidRPr="003C2AF5">
        <w:rPr>
          <w:rFonts w:ascii="Arial" w:eastAsia="Arial" w:hAnsi="Arial" w:cs="Arial"/>
          <w:sz w:val="16"/>
          <w:szCs w:val="16"/>
        </w:rPr>
        <w:t xml:space="preserve"> </w:t>
      </w:r>
      <w:proofErr w:type="spellStart"/>
      <w:r w:rsidR="0003316A">
        <w:rPr>
          <w:rFonts w:ascii="Arial" w:eastAsia="Arial" w:hAnsi="Arial" w:cs="Arial"/>
          <w:sz w:val="16"/>
          <w:szCs w:val="16"/>
        </w:rPr>
        <w:t>ntawm</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zau</w:t>
      </w:r>
      <w:ins w:id="693" w:author="Kaxiong" w:date="2021-06-09T13:29:00Z">
        <w:r>
          <w:rPr>
            <w:rFonts w:ascii="Arial" w:eastAsia="Arial" w:hAnsi="Arial" w:cs="Arial"/>
            <w:sz w:val="16"/>
            <w:szCs w:val="16"/>
          </w:rPr>
          <w:t>b</w:t>
        </w:r>
      </w:ins>
      <w:proofErr w:type="spellEnd"/>
      <w:del w:id="694" w:author="Kaxiong" w:date="2021-06-09T13:29:00Z">
        <w:r w:rsidR="0003316A" w:rsidDel="00C966C5">
          <w:rPr>
            <w:rFonts w:ascii="Arial" w:eastAsia="Arial" w:hAnsi="Arial" w:cs="Arial"/>
            <w:sz w:val="16"/>
            <w:szCs w:val="16"/>
          </w:rPr>
          <w:delText>v</w:delText>
        </w:r>
      </w:del>
      <w:r w:rsidR="0003316A">
        <w:rPr>
          <w:rFonts w:ascii="Arial" w:eastAsia="Arial" w:hAnsi="Arial" w:cs="Arial"/>
          <w:sz w:val="16"/>
          <w:szCs w:val="16"/>
        </w:rPr>
        <w:t xml:space="preserve"> mov </w:t>
      </w:r>
      <w:ins w:id="695" w:author="Kaxiong" w:date="2021-06-09T13:30:00Z">
        <w:r>
          <w:rPr>
            <w:rFonts w:ascii="Arial" w:eastAsia="Arial" w:hAnsi="Arial" w:cs="Arial"/>
            <w:sz w:val="16"/>
            <w:szCs w:val="16"/>
          </w:rPr>
          <w:t xml:space="preserve">zoo li </w:t>
        </w:r>
        <w:proofErr w:type="spellStart"/>
        <w:r>
          <w:rPr>
            <w:rFonts w:ascii="Arial" w:eastAsia="Arial" w:hAnsi="Arial" w:cs="Arial"/>
            <w:sz w:val="16"/>
            <w:szCs w:val="16"/>
          </w:rPr>
          <w:t>muaj</w:t>
        </w:r>
        <w:proofErr w:type="spellEnd"/>
        <w:r>
          <w:rPr>
            <w:rFonts w:ascii="Arial" w:eastAsia="Arial" w:hAnsi="Arial" w:cs="Arial"/>
            <w:sz w:val="16"/>
            <w:szCs w:val="16"/>
          </w:rPr>
          <w:t xml:space="preserve"> </w:t>
        </w:r>
        <w:proofErr w:type="spellStart"/>
        <w:r>
          <w:rPr>
            <w:rFonts w:ascii="Arial" w:eastAsia="Arial" w:hAnsi="Arial" w:cs="Arial"/>
            <w:sz w:val="16"/>
            <w:szCs w:val="16"/>
          </w:rPr>
          <w:t>tsawg</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proofErr w:type="spellStart"/>
        <w:r>
          <w:rPr>
            <w:rFonts w:ascii="Arial" w:eastAsia="Arial" w:hAnsi="Arial" w:cs="Arial"/>
            <w:sz w:val="16"/>
            <w:szCs w:val="16"/>
          </w:rPr>
          <w:t>qhov</w:t>
        </w:r>
        <w:proofErr w:type="spellEnd"/>
        <w:r>
          <w:rPr>
            <w:rFonts w:ascii="Arial" w:eastAsia="Arial" w:hAnsi="Arial" w:cs="Arial"/>
            <w:sz w:val="16"/>
            <w:szCs w:val="16"/>
          </w:rPr>
          <w:t xml:space="preserve"> </w:t>
        </w:r>
      </w:ins>
      <w:proofErr w:type="spellStart"/>
      <w:r w:rsidR="0003316A">
        <w:rPr>
          <w:rFonts w:ascii="Arial" w:eastAsia="Arial" w:hAnsi="Arial" w:cs="Arial"/>
          <w:sz w:val="16"/>
          <w:szCs w:val="16"/>
        </w:rPr>
        <w:t>yuav</w:t>
      </w:r>
      <w:proofErr w:type="spellEnd"/>
      <w:r w:rsidR="00F2670D" w:rsidRPr="003C2AF5">
        <w:rPr>
          <w:rFonts w:ascii="Arial" w:eastAsia="Arial" w:hAnsi="Arial" w:cs="Arial"/>
          <w:sz w:val="16"/>
          <w:szCs w:val="16"/>
        </w:rPr>
        <w:t xml:space="preserve"> </w:t>
      </w:r>
      <w:del w:id="696" w:author="Kaxiong" w:date="2021-06-09T13:31:00Z">
        <w:r w:rsidR="00F2670D" w:rsidRPr="003C2AF5" w:rsidDel="00C966C5">
          <w:rPr>
            <w:rFonts w:ascii="Arial" w:eastAsia="Arial" w:hAnsi="Arial" w:cs="Arial"/>
            <w:sz w:val="16"/>
            <w:szCs w:val="16"/>
          </w:rPr>
          <w:delText xml:space="preserve">tsis </w:delText>
        </w:r>
      </w:del>
      <w:proofErr w:type="spellStart"/>
      <w:r w:rsidR="00F2670D" w:rsidRPr="003C2AF5">
        <w:rPr>
          <w:rFonts w:ascii="Arial" w:eastAsia="Arial" w:hAnsi="Arial" w:cs="Arial"/>
          <w:sz w:val="16"/>
          <w:szCs w:val="16"/>
        </w:rPr>
        <w:t>muaj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xwm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txheej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Ib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qho</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ntxiv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yog</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tias</w:t>
      </w:r>
      <w:proofErr w:type="spellEnd"/>
      <w:r w:rsidR="00F2670D" w:rsidRPr="003C2AF5">
        <w:rPr>
          <w:rFonts w:ascii="Arial" w:eastAsia="Arial" w:hAnsi="Arial" w:cs="Arial"/>
          <w:sz w:val="16"/>
          <w:szCs w:val="16"/>
        </w:rPr>
        <w:t xml:space="preserve"> cov </w:t>
      </w:r>
      <w:proofErr w:type="spellStart"/>
      <w:r w:rsidR="00F2670D" w:rsidRPr="003C2AF5">
        <w:rPr>
          <w:rFonts w:ascii="Arial" w:eastAsia="Arial" w:hAnsi="Arial" w:cs="Arial"/>
          <w:sz w:val="16"/>
          <w:szCs w:val="16"/>
        </w:rPr>
        <w:t>neeg</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siv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khoom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muaj</w:t>
      </w:r>
      <w:proofErr w:type="spellEnd"/>
      <w:r w:rsidR="00F2670D" w:rsidRPr="003C2AF5">
        <w:rPr>
          <w:rFonts w:ascii="Arial" w:eastAsia="Arial" w:hAnsi="Arial" w:cs="Arial"/>
          <w:sz w:val="16"/>
          <w:szCs w:val="16"/>
        </w:rPr>
        <w:t xml:space="preserve"> mob, </w:t>
      </w:r>
      <w:r w:rsidR="0003316A">
        <w:rPr>
          <w:rFonts w:ascii="Arial" w:eastAsia="Arial" w:hAnsi="Arial" w:cs="Arial"/>
          <w:sz w:val="16"/>
          <w:szCs w:val="16"/>
        </w:rPr>
        <w:t xml:space="preserve">cov </w:t>
      </w:r>
      <w:proofErr w:type="spellStart"/>
      <w:r w:rsidR="0003316A">
        <w:rPr>
          <w:rFonts w:ascii="Arial" w:eastAsia="Arial" w:hAnsi="Arial" w:cs="Arial"/>
          <w:sz w:val="16"/>
          <w:szCs w:val="16"/>
        </w:rPr>
        <w:t>neeg</w:t>
      </w:r>
      <w:proofErr w:type="spellEnd"/>
      <w:r w:rsidR="0003316A">
        <w:rPr>
          <w:rFonts w:ascii="Arial" w:eastAsia="Arial" w:hAnsi="Arial" w:cs="Arial"/>
          <w:sz w:val="16"/>
          <w:szCs w:val="16"/>
        </w:rPr>
        <w:t xml:space="preserve"> </w:t>
      </w:r>
      <w:proofErr w:type="spellStart"/>
      <w:r w:rsidR="0003316A">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tuaj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yeem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qhia</w:t>
      </w:r>
      <w:proofErr w:type="spellEnd"/>
      <w:r w:rsidR="00F2670D" w:rsidRPr="003C2AF5">
        <w:rPr>
          <w:rFonts w:ascii="Arial" w:eastAsia="Arial" w:hAnsi="Arial" w:cs="Arial"/>
          <w:sz w:val="16"/>
          <w:szCs w:val="16"/>
        </w:rPr>
        <w:t xml:space="preserve"> tau </w:t>
      </w:r>
      <w:proofErr w:type="spellStart"/>
      <w:r w:rsidR="00F2670D" w:rsidRPr="003C2AF5">
        <w:rPr>
          <w:rFonts w:ascii="Arial" w:eastAsia="Arial" w:hAnsi="Arial" w:cs="Arial"/>
          <w:sz w:val="16"/>
          <w:szCs w:val="16"/>
        </w:rPr>
        <w:t>tias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liaj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teb</w:t>
      </w:r>
      <w:proofErr w:type="spellEnd"/>
      <w:r w:rsidR="00F2670D" w:rsidRPr="003C2AF5">
        <w:rPr>
          <w:rFonts w:ascii="Arial" w:eastAsia="Arial" w:hAnsi="Arial" w:cs="Arial"/>
          <w:sz w:val="16"/>
          <w:szCs w:val="16"/>
        </w:rPr>
        <w:t xml:space="preserve"> zoo tau</w:t>
      </w:r>
      <w:ins w:id="697" w:author="Kaxiong" w:date="2021-06-09T13:32:00Z">
        <w:r>
          <w:rPr>
            <w:rFonts w:ascii="Arial" w:eastAsia="Arial" w:hAnsi="Arial" w:cs="Arial"/>
            <w:sz w:val="16"/>
            <w:szCs w:val="16"/>
          </w:rPr>
          <w:t xml:space="preserve"> </w:t>
        </w:r>
        <w:proofErr w:type="spellStart"/>
        <w:r>
          <w:rPr>
            <w:rFonts w:ascii="Arial" w:eastAsia="Arial" w:hAnsi="Arial" w:cs="Arial"/>
            <w:sz w:val="16"/>
            <w:szCs w:val="16"/>
          </w:rPr>
          <w:t>raug</w:t>
        </w:r>
      </w:ins>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ua</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raws</w:t>
      </w:r>
      <w:proofErr w:type="spellEnd"/>
      <w:r w:rsidR="00F2670D" w:rsidRPr="003C2AF5">
        <w:rPr>
          <w:rFonts w:ascii="Arial" w:eastAsia="Arial" w:hAnsi="Arial" w:cs="Arial"/>
          <w:sz w:val="16"/>
          <w:szCs w:val="16"/>
        </w:rPr>
        <w:t xml:space="preserve"> </w:t>
      </w:r>
      <w:proofErr w:type="spellStart"/>
      <w:ins w:id="698" w:author="Kaxiong" w:date="2021-06-09T13:33:00Z">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yuav</w:t>
        </w:r>
        <w:proofErr w:type="spellEnd"/>
        <w:r>
          <w:rPr>
            <w:rFonts w:ascii="Arial" w:eastAsia="Arial" w:hAnsi="Arial" w:cs="Arial"/>
            <w:sz w:val="16"/>
            <w:szCs w:val="16"/>
          </w:rPr>
          <w:t xml:space="preserve"> </w:t>
        </w:r>
        <w:proofErr w:type="spellStart"/>
        <w:r w:rsidR="00763FF9">
          <w:rPr>
            <w:rFonts w:ascii="Arial" w:eastAsia="Arial" w:hAnsi="Arial" w:cs="Arial"/>
            <w:sz w:val="16"/>
            <w:szCs w:val="16"/>
          </w:rPr>
          <w:t>yog</w:t>
        </w:r>
        <w:proofErr w:type="spellEnd"/>
        <w:r w:rsidR="00763FF9">
          <w:rPr>
            <w:rFonts w:ascii="Arial" w:eastAsia="Arial" w:hAnsi="Arial" w:cs="Arial"/>
            <w:sz w:val="16"/>
            <w:szCs w:val="16"/>
          </w:rPr>
          <w:t xml:space="preserve"> </w:t>
        </w:r>
        <w:proofErr w:type="spellStart"/>
        <w:r w:rsidR="00763FF9">
          <w:rPr>
            <w:rFonts w:ascii="Arial" w:eastAsia="Arial" w:hAnsi="Arial" w:cs="Arial"/>
            <w:sz w:val="16"/>
            <w:szCs w:val="16"/>
          </w:rPr>
          <w:t>lub</w:t>
        </w:r>
        <w:proofErr w:type="spellEnd"/>
        <w:r w:rsidR="00763FF9">
          <w:rPr>
            <w:rFonts w:ascii="Arial" w:eastAsia="Arial" w:hAnsi="Arial" w:cs="Arial"/>
            <w:sz w:val="16"/>
            <w:szCs w:val="16"/>
          </w:rPr>
          <w:t xml:space="preserve"> </w:t>
        </w:r>
        <w:proofErr w:type="spellStart"/>
        <w:r w:rsidR="00763FF9">
          <w:rPr>
            <w:rFonts w:ascii="Arial" w:eastAsia="Arial" w:hAnsi="Arial" w:cs="Arial"/>
            <w:sz w:val="16"/>
            <w:szCs w:val="16"/>
          </w:rPr>
          <w:t>lua</w:t>
        </w:r>
      </w:ins>
      <w:ins w:id="699" w:author="Kaxiong" w:date="2021-06-09T13:34:00Z">
        <w:r w:rsidR="00763FF9">
          <w:rPr>
            <w:rFonts w:ascii="Arial" w:eastAsia="Arial" w:hAnsi="Arial" w:cs="Arial"/>
            <w:sz w:val="16"/>
            <w:szCs w:val="16"/>
          </w:rPr>
          <w:t>g</w:t>
        </w:r>
        <w:proofErr w:type="spellEnd"/>
        <w:r w:rsidR="00763FF9">
          <w:rPr>
            <w:rFonts w:ascii="Arial" w:eastAsia="Arial" w:hAnsi="Arial" w:cs="Arial"/>
            <w:sz w:val="16"/>
            <w:szCs w:val="16"/>
          </w:rPr>
          <w:t xml:space="preserve"> </w:t>
        </w:r>
        <w:proofErr w:type="spellStart"/>
        <w:r w:rsidR="00763FF9">
          <w:rPr>
            <w:rFonts w:ascii="Arial" w:eastAsia="Arial" w:hAnsi="Arial" w:cs="Arial"/>
            <w:sz w:val="16"/>
            <w:szCs w:val="16"/>
          </w:rPr>
          <w:t>hauj</w:t>
        </w:r>
        <w:proofErr w:type="spellEnd"/>
        <w:r w:rsidR="00763FF9">
          <w:rPr>
            <w:rFonts w:ascii="Arial" w:eastAsia="Arial" w:hAnsi="Arial" w:cs="Arial"/>
            <w:sz w:val="16"/>
            <w:szCs w:val="16"/>
          </w:rPr>
          <w:t xml:space="preserve"> </w:t>
        </w:r>
        <w:proofErr w:type="spellStart"/>
        <w:r w:rsidR="00763FF9">
          <w:rPr>
            <w:rFonts w:ascii="Arial" w:eastAsia="Arial" w:hAnsi="Arial" w:cs="Arial"/>
            <w:sz w:val="16"/>
            <w:szCs w:val="16"/>
          </w:rPr>
          <w:t>lwm</w:t>
        </w:r>
      </w:ins>
      <w:del w:id="700" w:author="Kaxiong" w:date="2021-06-09T13:33:00Z">
        <w:r w:rsidR="00F2670D" w:rsidRPr="003C2AF5" w:rsidDel="00C966C5">
          <w:rPr>
            <w:rFonts w:ascii="Arial" w:eastAsia="Arial" w:hAnsi="Arial" w:cs="Arial"/>
            <w:sz w:val="16"/>
            <w:szCs w:val="16"/>
          </w:rPr>
          <w:delText xml:space="preserve">li </w:delText>
        </w:r>
        <w:r w:rsidR="0003316A" w:rsidDel="00C966C5">
          <w:rPr>
            <w:rFonts w:ascii="Arial" w:eastAsia="Arial" w:hAnsi="Arial" w:cs="Arial"/>
            <w:sz w:val="16"/>
            <w:szCs w:val="16"/>
          </w:rPr>
          <w:delText>tus qauv uas</w:delText>
        </w:r>
        <w:r w:rsidR="00F2670D" w:rsidRPr="003C2AF5" w:rsidDel="00C966C5">
          <w:rPr>
            <w:rFonts w:ascii="Arial" w:eastAsia="Arial" w:hAnsi="Arial" w:cs="Arial"/>
            <w:sz w:val="16"/>
            <w:szCs w:val="16"/>
          </w:rPr>
          <w:delText xml:space="preserve"> </w:delText>
        </w:r>
      </w:del>
      <w:r w:rsidR="00F2670D" w:rsidRPr="003C2AF5">
        <w:rPr>
          <w:rFonts w:ascii="Arial" w:eastAsia="Arial" w:hAnsi="Arial" w:cs="Arial"/>
          <w:sz w:val="16"/>
          <w:szCs w:val="16"/>
        </w:rPr>
        <w:t>zoo</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dua</w:t>
      </w:r>
      <w:proofErr w:type="spellEnd"/>
      <w:r w:rsidR="0003316A">
        <w:rPr>
          <w:rFonts w:ascii="Arial" w:eastAsia="Arial" w:hAnsi="Arial" w:cs="Arial"/>
          <w:sz w:val="16"/>
          <w:szCs w:val="16"/>
        </w:rPr>
        <w:t xml:space="preserve"> </w:t>
      </w:r>
      <w:ins w:id="701" w:author="Kaxiong" w:date="2021-06-09T13:34:00Z">
        <w:r w:rsidR="00763FF9">
          <w:rPr>
            <w:rFonts w:ascii="Arial" w:eastAsia="Arial" w:hAnsi="Arial" w:cs="Arial"/>
            <w:sz w:val="16"/>
            <w:szCs w:val="16"/>
          </w:rPr>
          <w:t>los</w:t>
        </w:r>
      </w:ins>
      <w:del w:id="702" w:author="Kaxiong" w:date="2021-06-09T13:34:00Z">
        <w:r w:rsidR="0003316A" w:rsidDel="00763FF9">
          <w:rPr>
            <w:rFonts w:ascii="Arial" w:eastAsia="Arial" w:hAnsi="Arial" w:cs="Arial"/>
            <w:sz w:val="16"/>
            <w:szCs w:val="16"/>
          </w:rPr>
          <w:delText>kev</w:delText>
        </w:r>
      </w:del>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tiv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thaiv</w:t>
      </w:r>
      <w:proofErr w:type="spellEnd"/>
      <w:r w:rsidR="00F2670D" w:rsidRPr="003C2AF5">
        <w:rPr>
          <w:rFonts w:ascii="Arial" w:eastAsia="Arial" w:hAnsi="Arial" w:cs="Arial"/>
          <w:sz w:val="16"/>
          <w:szCs w:val="16"/>
        </w:rPr>
        <w:t xml:space="preserve"> </w:t>
      </w:r>
      <w:proofErr w:type="spellStart"/>
      <w:r w:rsidR="0003316A">
        <w:rPr>
          <w:rFonts w:ascii="Arial" w:eastAsia="Arial" w:hAnsi="Arial" w:cs="Arial"/>
          <w:sz w:val="16"/>
          <w:szCs w:val="16"/>
        </w:rPr>
        <w:t>ntawm</w:t>
      </w:r>
      <w:proofErr w:type="spellEnd"/>
      <w:r w:rsidR="0003316A">
        <w:rPr>
          <w:rFonts w:ascii="Arial" w:eastAsia="Arial" w:hAnsi="Arial" w:cs="Arial"/>
          <w:sz w:val="16"/>
          <w:szCs w:val="16"/>
        </w:rPr>
        <w:t xml:space="preserve"> </w:t>
      </w:r>
      <w:proofErr w:type="spellStart"/>
      <w:r w:rsidR="00F2670D" w:rsidRPr="003C2AF5">
        <w:rPr>
          <w:rFonts w:ascii="Arial" w:eastAsia="Arial" w:hAnsi="Arial" w:cs="Arial"/>
          <w:sz w:val="16"/>
          <w:szCs w:val="16"/>
        </w:rPr>
        <w:t>nws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tus</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kheej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ntawm</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kev</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foob</w:t>
      </w:r>
      <w:proofErr w:type="spellEnd"/>
      <w:r w:rsidR="00F2670D" w:rsidRPr="003C2AF5">
        <w:rPr>
          <w:rFonts w:ascii="Arial" w:eastAsia="Arial" w:hAnsi="Arial" w:cs="Arial"/>
          <w:sz w:val="16"/>
          <w:szCs w:val="16"/>
        </w:rPr>
        <w:t xml:space="preserve"> los</w:t>
      </w:r>
      <w:r w:rsidR="0003316A">
        <w:rPr>
          <w:rFonts w:ascii="Arial" w:eastAsia="Arial" w:hAnsi="Arial" w:cs="Arial"/>
          <w:sz w:val="16"/>
          <w:szCs w:val="16"/>
        </w:rPr>
        <w:t xml:space="preserve"> </w:t>
      </w:r>
      <w:r w:rsidR="00F2670D" w:rsidRPr="003C2AF5">
        <w:rPr>
          <w:rFonts w:ascii="Arial" w:eastAsia="Arial" w:hAnsi="Arial" w:cs="Arial"/>
          <w:sz w:val="16"/>
          <w:szCs w:val="16"/>
        </w:rPr>
        <w:t xml:space="preserve">sis </w:t>
      </w:r>
      <w:proofErr w:type="spellStart"/>
      <w:r w:rsidR="00F2670D" w:rsidRPr="003C2AF5">
        <w:rPr>
          <w:rFonts w:ascii="Arial" w:eastAsia="Arial" w:hAnsi="Arial" w:cs="Arial"/>
          <w:sz w:val="16"/>
          <w:szCs w:val="16"/>
        </w:rPr>
        <w:t>tsoom</w:t>
      </w:r>
      <w:proofErr w:type="spellEnd"/>
      <w:r w:rsidR="0003316A">
        <w:rPr>
          <w:rFonts w:ascii="Arial" w:eastAsia="Arial" w:hAnsi="Arial" w:cs="Arial"/>
          <w:sz w:val="16"/>
          <w:szCs w:val="16"/>
        </w:rPr>
        <w:t xml:space="preserve"> </w:t>
      </w:r>
      <w:proofErr w:type="spellStart"/>
      <w:r w:rsidR="00F2670D" w:rsidRPr="003C2AF5">
        <w:rPr>
          <w:rFonts w:ascii="Arial" w:eastAsia="Arial" w:hAnsi="Arial" w:cs="Arial"/>
          <w:sz w:val="16"/>
          <w:szCs w:val="16"/>
        </w:rPr>
        <w:t>fwv</w:t>
      </w:r>
      <w:proofErr w:type="spellEnd"/>
      <w:r w:rsidR="00F2670D" w:rsidRPr="003C2AF5">
        <w:rPr>
          <w:rFonts w:ascii="Arial" w:eastAsia="Arial" w:hAnsi="Arial" w:cs="Arial"/>
          <w:sz w:val="16"/>
          <w:szCs w:val="16"/>
        </w:rPr>
        <w:t xml:space="preserve"> </w:t>
      </w:r>
      <w:proofErr w:type="spellStart"/>
      <w:ins w:id="703" w:author="Kaxiong" w:date="2021-06-09T13:35:00Z">
        <w:r w:rsidR="00763FF9">
          <w:rPr>
            <w:rFonts w:ascii="Arial" w:eastAsia="Arial" w:hAnsi="Arial" w:cs="Arial"/>
            <w:sz w:val="16"/>
            <w:szCs w:val="16"/>
          </w:rPr>
          <w:t>kev</w:t>
        </w:r>
        <w:proofErr w:type="spellEnd"/>
        <w:r w:rsidR="00763FF9">
          <w:rPr>
            <w:rFonts w:ascii="Arial" w:eastAsia="Arial" w:hAnsi="Arial" w:cs="Arial"/>
            <w:sz w:val="16"/>
            <w:szCs w:val="16"/>
          </w:rPr>
          <w:t xml:space="preserve"> </w:t>
        </w:r>
        <w:proofErr w:type="spellStart"/>
        <w:r w:rsidR="00763FF9">
          <w:rPr>
            <w:rFonts w:ascii="Arial" w:eastAsia="Arial" w:hAnsi="Arial" w:cs="Arial"/>
            <w:sz w:val="16"/>
            <w:szCs w:val="16"/>
          </w:rPr>
          <w:t>siv</w:t>
        </w:r>
        <w:proofErr w:type="spellEnd"/>
        <w:r w:rsidR="00763FF9">
          <w:rPr>
            <w:rFonts w:ascii="Arial" w:eastAsia="Arial" w:hAnsi="Arial" w:cs="Arial"/>
            <w:sz w:val="16"/>
            <w:szCs w:val="16"/>
          </w:rPr>
          <w:t xml:space="preserve"> </w:t>
        </w:r>
      </w:ins>
      <w:proofErr w:type="spellStart"/>
      <w:r w:rsidR="0003316A">
        <w:rPr>
          <w:rFonts w:ascii="Arial" w:eastAsia="Arial" w:hAnsi="Arial" w:cs="Arial"/>
          <w:sz w:val="16"/>
          <w:szCs w:val="16"/>
        </w:rPr>
        <w:t>txoj</w:t>
      </w:r>
      <w:proofErr w:type="spellEnd"/>
      <w:r w:rsidR="00F2670D" w:rsidRPr="003C2AF5">
        <w:rPr>
          <w:rFonts w:ascii="Arial" w:eastAsia="Arial" w:hAnsi="Arial" w:cs="Arial"/>
          <w:sz w:val="16"/>
          <w:szCs w:val="16"/>
        </w:rPr>
        <w:t xml:space="preserve"> </w:t>
      </w:r>
      <w:proofErr w:type="spellStart"/>
      <w:r w:rsidR="00F2670D" w:rsidRPr="003C2AF5">
        <w:rPr>
          <w:rFonts w:ascii="Arial" w:eastAsia="Arial" w:hAnsi="Arial" w:cs="Arial"/>
          <w:sz w:val="16"/>
          <w:szCs w:val="16"/>
        </w:rPr>
        <w:t>cai</w:t>
      </w:r>
      <w:proofErr w:type="spellEnd"/>
      <w:r w:rsidR="00F2670D" w:rsidRPr="003C2AF5">
        <w:rPr>
          <w:rFonts w:ascii="Arial" w:eastAsia="Arial" w:hAnsi="Arial" w:cs="Arial"/>
          <w:sz w:val="16"/>
          <w:szCs w:val="16"/>
        </w:rPr>
        <w:t>.</w:t>
      </w:r>
    </w:p>
    <w:p w14:paraId="6E845E11" w14:textId="11404477" w:rsidR="00BF3E5F" w:rsidRDefault="00BF3E5F">
      <w:pPr>
        <w:spacing w:line="317" w:lineRule="exact"/>
        <w:rPr>
          <w:sz w:val="20"/>
          <w:szCs w:val="20"/>
        </w:rPr>
      </w:pPr>
    </w:p>
    <w:p w14:paraId="6719B1A1" w14:textId="793C2E9F" w:rsidR="00BF3E5F" w:rsidRPr="00A03ACD" w:rsidRDefault="00F2670D">
      <w:pPr>
        <w:spacing w:line="507" w:lineRule="auto"/>
        <w:ind w:left="240" w:right="940"/>
        <w:rPr>
          <w:sz w:val="16"/>
          <w:szCs w:val="16"/>
        </w:rPr>
      </w:pPr>
      <w:r w:rsidRPr="00A03ACD">
        <w:rPr>
          <w:rFonts w:ascii="Arial" w:eastAsia="Arial" w:hAnsi="Arial" w:cs="Arial"/>
          <w:color w:val="1F3763"/>
          <w:sz w:val="16"/>
          <w:szCs w:val="16"/>
        </w:rPr>
        <w:t xml:space="preserve">Dab </w:t>
      </w:r>
      <w:proofErr w:type="spellStart"/>
      <w:r w:rsidRPr="00A03ACD">
        <w:rPr>
          <w:rFonts w:ascii="Arial" w:eastAsia="Arial" w:hAnsi="Arial" w:cs="Arial"/>
          <w:color w:val="1F3763"/>
          <w:sz w:val="16"/>
          <w:szCs w:val="16"/>
        </w:rPr>
        <w:t>tsi</w:t>
      </w:r>
      <w:proofErr w:type="spellEnd"/>
      <w:r w:rsidRPr="00A03ACD">
        <w:rPr>
          <w:rFonts w:ascii="Arial" w:eastAsia="Arial" w:hAnsi="Arial" w:cs="Arial"/>
          <w:color w:val="1F3763"/>
          <w:sz w:val="16"/>
          <w:szCs w:val="16"/>
        </w:rPr>
        <w:t xml:space="preserve"> </w:t>
      </w:r>
      <w:proofErr w:type="spellStart"/>
      <w:r w:rsidRPr="00A03ACD">
        <w:rPr>
          <w:rFonts w:ascii="Arial" w:eastAsia="Arial" w:hAnsi="Arial" w:cs="Arial"/>
          <w:color w:val="1F3763"/>
          <w:sz w:val="16"/>
          <w:szCs w:val="16"/>
        </w:rPr>
        <w:t>yog</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qhov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tau zoo </w:t>
      </w:r>
      <w:proofErr w:type="spellStart"/>
      <w:r w:rsidR="00A03ACD">
        <w:rPr>
          <w:rFonts w:ascii="Arial" w:eastAsia="Arial" w:hAnsi="Arial" w:cs="Arial"/>
          <w:color w:val="1F3763"/>
          <w:sz w:val="16"/>
          <w:szCs w:val="16"/>
        </w:rPr>
        <w:t>ntawm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kev</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liaj</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teb</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thaum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nws</w:t>
      </w:r>
      <w:proofErr w:type="spellEnd"/>
      <w:r w:rsidR="00A03ACD">
        <w:rPr>
          <w:rFonts w:ascii="Arial" w:eastAsia="Arial" w:hAnsi="Arial" w:cs="Arial"/>
          <w:color w:val="1F3763"/>
          <w:sz w:val="16"/>
          <w:szCs w:val="16"/>
        </w:rPr>
        <w:t xml:space="preserve"> los </w:t>
      </w:r>
      <w:proofErr w:type="spellStart"/>
      <w:r w:rsidR="00A03ACD">
        <w:rPr>
          <w:rFonts w:ascii="Arial" w:eastAsia="Arial" w:hAnsi="Arial" w:cs="Arial"/>
          <w:color w:val="1F3763"/>
          <w:sz w:val="16"/>
          <w:szCs w:val="16"/>
        </w:rPr>
        <w:t>txog</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kev</w:t>
      </w:r>
      <w:proofErr w:type="spellEnd"/>
      <w:r w:rsidR="00A03ACD">
        <w:rPr>
          <w:rFonts w:ascii="Arial" w:eastAsia="Arial" w:hAnsi="Arial" w:cs="Arial"/>
          <w:color w:val="1F3763"/>
          <w:sz w:val="16"/>
          <w:szCs w:val="16"/>
        </w:rPr>
        <w:t xml:space="preserve"> sib </w:t>
      </w:r>
      <w:proofErr w:type="spellStart"/>
      <w:r w:rsidR="00A03ACD">
        <w:rPr>
          <w:rFonts w:ascii="Arial" w:eastAsia="Arial" w:hAnsi="Arial" w:cs="Arial"/>
          <w:color w:val="1F3763"/>
          <w:sz w:val="16"/>
          <w:szCs w:val="16"/>
        </w:rPr>
        <w:t>koom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ua</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ke</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ntawm</w:t>
      </w:r>
      <w:proofErr w:type="spellEnd"/>
      <w:r w:rsidR="00A03ACD">
        <w:rPr>
          <w:rFonts w:ascii="Arial" w:eastAsia="Arial" w:hAnsi="Arial" w:cs="Arial"/>
          <w:color w:val="1F3763"/>
          <w:sz w:val="16"/>
          <w:szCs w:val="16"/>
        </w:rPr>
        <w:t xml:space="preserve"> </w:t>
      </w:r>
      <w:proofErr w:type="spellStart"/>
      <w:r w:rsidR="00A03ACD">
        <w:rPr>
          <w:rFonts w:ascii="Arial" w:eastAsia="Arial" w:hAnsi="Arial" w:cs="Arial"/>
          <w:color w:val="1F3763"/>
          <w:sz w:val="16"/>
          <w:szCs w:val="16"/>
        </w:rPr>
        <w:t>tsiaj</w:t>
      </w:r>
      <w:proofErr w:type="spellEnd"/>
      <w:r w:rsidR="00A03ACD">
        <w:rPr>
          <w:rFonts w:ascii="Arial" w:eastAsia="Arial" w:hAnsi="Arial" w:cs="Arial"/>
          <w:color w:val="1F3763"/>
          <w:sz w:val="16"/>
          <w:szCs w:val="16"/>
        </w:rPr>
        <w:t xml:space="preserve"> </w:t>
      </w:r>
      <w:proofErr w:type="spellStart"/>
      <w:ins w:id="704" w:author="Kaxiong" w:date="2021-06-09T13:36:00Z">
        <w:r w:rsidR="00763FF9">
          <w:rPr>
            <w:rFonts w:ascii="Arial" w:eastAsia="Arial" w:hAnsi="Arial" w:cs="Arial"/>
            <w:color w:val="1F3763"/>
            <w:sz w:val="16"/>
            <w:szCs w:val="16"/>
          </w:rPr>
          <w:t>txhu</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nyob</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rau</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hauv</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ke</w:t>
        </w:r>
      </w:ins>
      <w:ins w:id="705" w:author="Kaxiong" w:date="2021-06-09T13:37:00Z">
        <w:r w:rsidR="00763FF9">
          <w:rPr>
            <w:rFonts w:ascii="Arial" w:eastAsia="Arial" w:hAnsi="Arial" w:cs="Arial"/>
            <w:color w:val="1F3763"/>
            <w:sz w:val="16"/>
            <w:szCs w:val="16"/>
          </w:rPr>
          <w:t>v</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tsim</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tawm</w:t>
        </w:r>
        <w:proofErr w:type="spellEnd"/>
        <w:r w:rsidR="00763FF9">
          <w:rPr>
            <w:rFonts w:ascii="Arial" w:eastAsia="Arial" w:hAnsi="Arial" w:cs="Arial"/>
            <w:color w:val="1F3763"/>
            <w:sz w:val="16"/>
            <w:szCs w:val="16"/>
          </w:rPr>
          <w:t xml:space="preserve"> </w:t>
        </w:r>
        <w:proofErr w:type="spellStart"/>
        <w:r w:rsidR="00763FF9">
          <w:rPr>
            <w:rFonts w:ascii="Arial" w:eastAsia="Arial" w:hAnsi="Arial" w:cs="Arial"/>
            <w:color w:val="1F3763"/>
            <w:sz w:val="16"/>
            <w:szCs w:val="16"/>
          </w:rPr>
          <w:t>mus</w:t>
        </w:r>
        <w:proofErr w:type="spellEnd"/>
        <w:r w:rsidR="00763FF9">
          <w:rPr>
            <w:rFonts w:ascii="Arial" w:eastAsia="Arial" w:hAnsi="Arial" w:cs="Arial"/>
            <w:color w:val="1F3763"/>
            <w:sz w:val="16"/>
            <w:szCs w:val="16"/>
          </w:rPr>
          <w:t xml:space="preserve"> los</w:t>
        </w:r>
      </w:ins>
      <w:del w:id="706" w:author="Kaxiong" w:date="2021-06-09T13:37:00Z">
        <w:r w:rsidR="00A03ACD" w:rsidDel="00763FF9">
          <w:rPr>
            <w:rFonts w:ascii="Arial" w:eastAsia="Arial" w:hAnsi="Arial" w:cs="Arial"/>
            <w:color w:val="1F3763"/>
            <w:sz w:val="16"/>
            <w:szCs w:val="16"/>
          </w:rPr>
          <w:delText>ntsig mus rau hauv kev ua qoob loo</w:delText>
        </w:r>
      </w:del>
      <w:r w:rsidRPr="00A03ACD">
        <w:rPr>
          <w:rFonts w:ascii="Arial" w:eastAsia="Arial" w:hAnsi="Arial" w:cs="Arial"/>
          <w:color w:val="1F3763"/>
          <w:sz w:val="16"/>
          <w:szCs w:val="16"/>
        </w:rPr>
        <w:t>?</w:t>
      </w:r>
    </w:p>
    <w:p w14:paraId="5FC051D1" w14:textId="77777777" w:rsidR="00BF3E5F" w:rsidRDefault="00BF3E5F">
      <w:pPr>
        <w:spacing w:line="160" w:lineRule="exact"/>
        <w:rPr>
          <w:sz w:val="20"/>
          <w:szCs w:val="20"/>
        </w:rPr>
      </w:pPr>
    </w:p>
    <w:p w14:paraId="700FA114" w14:textId="67C63C44" w:rsidR="00BF3E5F" w:rsidRPr="000204AE" w:rsidRDefault="00F2670D" w:rsidP="000204AE">
      <w:pPr>
        <w:spacing w:line="401" w:lineRule="auto"/>
        <w:ind w:left="240" w:right="260"/>
        <w:jc w:val="both"/>
        <w:rPr>
          <w:sz w:val="16"/>
          <w:szCs w:val="16"/>
        </w:rPr>
      </w:pPr>
      <w:r w:rsidRPr="000204AE">
        <w:rPr>
          <w:rFonts w:ascii="Arial" w:eastAsia="Arial" w:hAnsi="Arial" w:cs="Arial"/>
          <w:sz w:val="16"/>
          <w:szCs w:val="16"/>
        </w:rPr>
        <w:lastRenderedPageBreak/>
        <w:t xml:space="preserve">Los </w:t>
      </w:r>
      <w:proofErr w:type="spellStart"/>
      <w:r w:rsidRPr="000204AE">
        <w:rPr>
          <w:rFonts w:ascii="Arial" w:eastAsia="Arial" w:hAnsi="Arial" w:cs="Arial"/>
          <w:sz w:val="16"/>
          <w:szCs w:val="16"/>
        </w:rPr>
        <w:t>ntawm</w:t>
      </w:r>
      <w:proofErr w:type="spellEnd"/>
      <w:r w:rsidRPr="000204AE">
        <w:rPr>
          <w:rFonts w:ascii="Arial" w:eastAsia="Arial" w:hAnsi="Arial" w:cs="Arial"/>
          <w:sz w:val="16"/>
          <w:szCs w:val="16"/>
        </w:rPr>
        <w:t xml:space="preserve"> </w:t>
      </w:r>
      <w:proofErr w:type="spellStart"/>
      <w:r w:rsidR="008C6339">
        <w:rPr>
          <w:rFonts w:ascii="Arial" w:eastAsia="Arial" w:hAnsi="Arial" w:cs="Arial"/>
          <w:sz w:val="16"/>
          <w:szCs w:val="16"/>
        </w:rPr>
        <w:t>kev</w:t>
      </w:r>
      <w:proofErr w:type="spellEnd"/>
      <w:r w:rsidRPr="000204AE">
        <w:rPr>
          <w:rFonts w:ascii="Arial" w:eastAsia="Arial" w:hAnsi="Arial" w:cs="Arial"/>
          <w:sz w:val="16"/>
          <w:szCs w:val="16"/>
        </w:rPr>
        <w:t xml:space="preserve"> pom</w:t>
      </w:r>
      <w:r w:rsidR="008C6339">
        <w:rPr>
          <w:rFonts w:ascii="Arial" w:eastAsia="Arial" w:hAnsi="Arial" w:cs="Arial"/>
          <w:sz w:val="16"/>
          <w:szCs w:val="16"/>
        </w:rPr>
        <w:t xml:space="preserve"> zoo</w:t>
      </w:r>
      <w:r w:rsidRPr="000204AE">
        <w:rPr>
          <w:rFonts w:ascii="Arial" w:eastAsia="Arial" w:hAnsi="Arial" w:cs="Arial"/>
          <w:sz w:val="16"/>
          <w:szCs w:val="16"/>
        </w:rPr>
        <w:t xml:space="preserve"> </w:t>
      </w:r>
      <w:proofErr w:type="spellStart"/>
      <w:r w:rsidRPr="000204AE">
        <w:rPr>
          <w:rFonts w:ascii="Arial" w:eastAsia="Arial" w:hAnsi="Arial" w:cs="Arial"/>
          <w:sz w:val="16"/>
          <w:szCs w:val="16"/>
        </w:rPr>
        <w:t>ntawm</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cai</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lij</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choj</w:t>
      </w:r>
      <w:proofErr w:type="spellEnd"/>
      <w:r w:rsidRPr="000204AE">
        <w:rPr>
          <w:rFonts w:ascii="Arial" w:eastAsia="Arial" w:hAnsi="Arial" w:cs="Arial"/>
          <w:sz w:val="16"/>
          <w:szCs w:val="16"/>
        </w:rPr>
        <w:t xml:space="preserve">, FSMA cov </w:t>
      </w:r>
      <w:proofErr w:type="spellStart"/>
      <w:r w:rsidRPr="000204AE">
        <w:rPr>
          <w:rFonts w:ascii="Arial" w:eastAsia="Arial" w:hAnsi="Arial" w:cs="Arial"/>
          <w:sz w:val="16"/>
          <w:szCs w:val="16"/>
        </w:rPr>
        <w:t>qauv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hais</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txog</w:t>
      </w:r>
      <w:proofErr w:type="spellEnd"/>
      <w:r w:rsidRPr="000204AE">
        <w:rPr>
          <w:rFonts w:ascii="Arial" w:eastAsia="Arial" w:hAnsi="Arial" w:cs="Arial"/>
          <w:sz w:val="16"/>
          <w:szCs w:val="16"/>
        </w:rPr>
        <w:t xml:space="preserve"> </w:t>
      </w:r>
      <w:ins w:id="707" w:author="Kaxiong" w:date="2021-06-09T13:39:00Z">
        <w:r w:rsidR="00763FF9">
          <w:rPr>
            <w:rFonts w:ascii="Arial" w:eastAsia="Arial" w:hAnsi="Arial" w:cs="Arial"/>
            <w:sz w:val="16"/>
            <w:szCs w:val="16"/>
          </w:rPr>
          <w:t xml:space="preserve">cov </w:t>
        </w:r>
      </w:ins>
      <w:proofErr w:type="spellStart"/>
      <w:r w:rsidRPr="000204AE">
        <w:rPr>
          <w:rFonts w:ascii="Arial" w:eastAsia="Arial" w:hAnsi="Arial" w:cs="Arial"/>
          <w:sz w:val="16"/>
          <w:szCs w:val="16"/>
        </w:rPr>
        <w:t>tsiaj</w:t>
      </w:r>
      <w:proofErr w:type="spellEnd"/>
      <w:r w:rsidR="008C6339">
        <w:rPr>
          <w:rFonts w:ascii="Arial" w:eastAsia="Arial" w:hAnsi="Arial" w:cs="Arial"/>
          <w:sz w:val="16"/>
          <w:szCs w:val="16"/>
        </w:rPr>
        <w:t xml:space="preserve"> </w:t>
      </w:r>
      <w:del w:id="708" w:author="Kaxiong" w:date="2021-06-09T13:39:00Z">
        <w:r w:rsidR="008C6339" w:rsidDel="00763FF9">
          <w:rPr>
            <w:rFonts w:ascii="Arial" w:eastAsia="Arial" w:hAnsi="Arial" w:cs="Arial"/>
            <w:sz w:val="16"/>
            <w:szCs w:val="16"/>
          </w:rPr>
          <w:delText>txhu</w:delText>
        </w:r>
        <w:r w:rsidRPr="000204AE" w:rsidDel="00763FF9">
          <w:rPr>
            <w:rFonts w:ascii="Arial" w:eastAsia="Arial" w:hAnsi="Arial" w:cs="Arial"/>
            <w:sz w:val="16"/>
            <w:szCs w:val="16"/>
          </w:rPr>
          <w:delText xml:space="preserve"> </w:delText>
        </w:r>
      </w:del>
      <w:proofErr w:type="spellStart"/>
      <w:r w:rsidRPr="000204AE">
        <w:rPr>
          <w:rFonts w:ascii="Arial" w:eastAsia="Arial" w:hAnsi="Arial" w:cs="Arial"/>
          <w:sz w:val="16"/>
          <w:szCs w:val="16"/>
        </w:rPr>
        <w:t>thiab</w:t>
      </w:r>
      <w:proofErr w:type="spellEnd"/>
      <w:r w:rsidRPr="000204AE">
        <w:rPr>
          <w:rFonts w:ascii="Arial" w:eastAsia="Arial" w:hAnsi="Arial" w:cs="Arial"/>
          <w:sz w:val="16"/>
          <w:szCs w:val="16"/>
        </w:rPr>
        <w:t xml:space="preserve"> </w:t>
      </w:r>
      <w:proofErr w:type="spellStart"/>
      <w:ins w:id="709" w:author="Kaxiong" w:date="2021-06-09T13:40:00Z">
        <w:r w:rsidR="00763FF9">
          <w:rPr>
            <w:rFonts w:ascii="Arial" w:eastAsia="Arial" w:hAnsi="Arial" w:cs="Arial"/>
            <w:sz w:val="16"/>
            <w:szCs w:val="16"/>
          </w:rPr>
          <w:t>raws</w:t>
        </w:r>
        <w:proofErr w:type="spellEnd"/>
        <w:r w:rsidR="00763FF9">
          <w:rPr>
            <w:rFonts w:ascii="Arial" w:eastAsia="Arial" w:hAnsi="Arial" w:cs="Arial"/>
            <w:sz w:val="16"/>
            <w:szCs w:val="16"/>
          </w:rPr>
          <w:t xml:space="preserve"> li </w:t>
        </w:r>
      </w:ins>
      <w:proofErr w:type="spellStart"/>
      <w:r w:rsidR="008C6339">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liaj</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teb</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uas</w:t>
      </w:r>
      <w:proofErr w:type="spellEnd"/>
      <w:r w:rsidRPr="000204AE">
        <w:rPr>
          <w:rFonts w:ascii="Arial" w:eastAsia="Arial" w:hAnsi="Arial" w:cs="Arial"/>
          <w:sz w:val="16"/>
          <w:szCs w:val="16"/>
        </w:rPr>
        <w:t xml:space="preserve"> tau</w:t>
      </w:r>
      <w:r w:rsidR="008C6339">
        <w:rPr>
          <w:rFonts w:ascii="Arial" w:eastAsia="Arial" w:hAnsi="Arial" w:cs="Arial"/>
          <w:sz w:val="16"/>
          <w:szCs w:val="16"/>
        </w:rPr>
        <w:t xml:space="preserve"> zoo </w:t>
      </w:r>
      <w:del w:id="710" w:author="Kaxiong" w:date="2021-06-09T13:40:00Z">
        <w:r w:rsidR="008C6339" w:rsidDel="00763FF9">
          <w:rPr>
            <w:rFonts w:ascii="Arial" w:eastAsia="Arial" w:hAnsi="Arial" w:cs="Arial"/>
            <w:sz w:val="16"/>
            <w:szCs w:val="16"/>
          </w:rPr>
          <w:delText>muaj</w:delText>
        </w:r>
        <w:r w:rsidRPr="000204AE" w:rsidDel="00763FF9">
          <w:rPr>
            <w:rFonts w:ascii="Arial" w:eastAsia="Arial" w:hAnsi="Arial" w:cs="Arial"/>
            <w:sz w:val="16"/>
            <w:szCs w:val="16"/>
          </w:rPr>
          <w:delText xml:space="preserve"> tshwm sim </w:delText>
        </w:r>
      </w:del>
      <w:proofErr w:type="spellStart"/>
      <w:ins w:id="711" w:author="Kaxiong" w:date="2021-06-09T13:40:00Z">
        <w:r w:rsidR="00763FF9">
          <w:rPr>
            <w:rFonts w:ascii="Arial" w:eastAsia="Arial" w:hAnsi="Arial" w:cs="Arial"/>
            <w:sz w:val="16"/>
            <w:szCs w:val="16"/>
          </w:rPr>
          <w:t>uas</w:t>
        </w:r>
        <w:proofErr w:type="spellEnd"/>
        <w:r w:rsidR="00763FF9">
          <w:rPr>
            <w:rFonts w:ascii="Arial" w:eastAsia="Arial" w:hAnsi="Arial" w:cs="Arial"/>
            <w:sz w:val="16"/>
            <w:szCs w:val="16"/>
          </w:rPr>
          <w:t xml:space="preserve"> </w:t>
        </w:r>
      </w:ins>
      <w:r w:rsidRPr="000204AE">
        <w:rPr>
          <w:rFonts w:ascii="Arial" w:eastAsia="Arial" w:hAnsi="Arial" w:cs="Arial"/>
          <w:sz w:val="16"/>
          <w:szCs w:val="16"/>
        </w:rPr>
        <w:t xml:space="preserve">tam sim no </w:t>
      </w:r>
      <w:ins w:id="712" w:author="Kaxiong" w:date="2021-06-09T13:41:00Z">
        <w:r w:rsidR="00763FF9">
          <w:rPr>
            <w:rFonts w:ascii="Arial" w:eastAsia="Arial" w:hAnsi="Arial" w:cs="Arial"/>
            <w:sz w:val="16"/>
            <w:szCs w:val="16"/>
          </w:rPr>
          <w:t xml:space="preserve">tab tom </w:t>
        </w:r>
        <w:proofErr w:type="spellStart"/>
        <w:r w:rsidR="00763FF9">
          <w:rPr>
            <w:rFonts w:ascii="Arial" w:eastAsia="Arial" w:hAnsi="Arial" w:cs="Arial"/>
            <w:sz w:val="16"/>
            <w:szCs w:val="16"/>
          </w:rPr>
          <w:t>muaj</w:t>
        </w:r>
        <w:proofErr w:type="spellEnd"/>
        <w:r w:rsidR="00763FF9">
          <w:rPr>
            <w:rFonts w:ascii="Arial" w:eastAsia="Arial" w:hAnsi="Arial" w:cs="Arial"/>
            <w:sz w:val="16"/>
            <w:szCs w:val="16"/>
          </w:rPr>
          <w:t xml:space="preserve"> </w:t>
        </w:r>
      </w:ins>
      <w:proofErr w:type="spellStart"/>
      <w:r w:rsidRPr="000204AE">
        <w:rPr>
          <w:rFonts w:ascii="Arial" w:eastAsia="Arial" w:hAnsi="Arial" w:cs="Arial"/>
          <w:sz w:val="16"/>
          <w:szCs w:val="16"/>
        </w:rPr>
        <w:t>muab</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qhov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kev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qhia</w:t>
      </w:r>
      <w:proofErr w:type="spellEnd"/>
      <w:r w:rsidRPr="000204AE">
        <w:rPr>
          <w:rFonts w:ascii="Arial" w:eastAsia="Arial" w:hAnsi="Arial" w:cs="Arial"/>
          <w:sz w:val="16"/>
          <w:szCs w:val="16"/>
        </w:rPr>
        <w:t xml:space="preserve"> zoo, </w:t>
      </w:r>
      <w:proofErr w:type="spellStart"/>
      <w:r w:rsidR="008C6339">
        <w:rPr>
          <w:rFonts w:ascii="Arial" w:eastAsia="Arial" w:hAnsi="Arial" w:cs="Arial"/>
          <w:sz w:val="16"/>
          <w:szCs w:val="16"/>
        </w:rPr>
        <w:t>yog</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kev</w:t>
      </w:r>
      <w:proofErr w:type="spellEnd"/>
      <w:r w:rsidR="008C6339">
        <w:rPr>
          <w:rFonts w:ascii="Arial" w:eastAsia="Arial" w:hAnsi="Arial" w:cs="Arial"/>
          <w:sz w:val="16"/>
          <w:szCs w:val="16"/>
        </w:rPr>
        <w:t xml:space="preserve"> </w:t>
      </w:r>
      <w:proofErr w:type="spellStart"/>
      <w:r w:rsidRPr="000204AE">
        <w:rPr>
          <w:rFonts w:ascii="Arial" w:eastAsia="Arial" w:hAnsi="Arial" w:cs="Arial"/>
          <w:sz w:val="16"/>
          <w:szCs w:val="16"/>
        </w:rPr>
        <w:t>tiv</w:t>
      </w:r>
      <w:proofErr w:type="spellEnd"/>
      <w:r w:rsidRPr="000204AE">
        <w:rPr>
          <w:rFonts w:ascii="Arial" w:eastAsia="Arial" w:hAnsi="Arial" w:cs="Arial"/>
          <w:sz w:val="16"/>
          <w:szCs w:val="16"/>
        </w:rPr>
        <w:t xml:space="preserve"> </w:t>
      </w:r>
      <w:proofErr w:type="spellStart"/>
      <w:r w:rsidRPr="000204AE">
        <w:rPr>
          <w:rFonts w:ascii="Arial" w:eastAsia="Arial" w:hAnsi="Arial" w:cs="Arial"/>
          <w:sz w:val="16"/>
          <w:szCs w:val="16"/>
        </w:rPr>
        <w:t>thaiv</w:t>
      </w:r>
      <w:proofErr w:type="spellEnd"/>
      <w:r w:rsidRPr="000204AE">
        <w:rPr>
          <w:rFonts w:ascii="Arial" w:eastAsia="Arial" w:hAnsi="Arial" w:cs="Arial"/>
          <w:sz w:val="16"/>
          <w:szCs w:val="16"/>
        </w:rPr>
        <w:t xml:space="preserve"> </w:t>
      </w:r>
      <w:proofErr w:type="spellStart"/>
      <w:r w:rsidR="008C6339">
        <w:rPr>
          <w:rFonts w:ascii="Arial" w:eastAsia="Arial" w:hAnsi="Arial" w:cs="Arial"/>
          <w:sz w:val="16"/>
          <w:szCs w:val="16"/>
        </w:rPr>
        <w:t>txhawm</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rau</w:t>
      </w:r>
      <w:proofErr w:type="spellEnd"/>
      <w:r w:rsidR="008C6339">
        <w:rPr>
          <w:rFonts w:ascii="Arial" w:eastAsia="Arial" w:hAnsi="Arial" w:cs="Arial"/>
          <w:sz w:val="16"/>
          <w:szCs w:val="16"/>
        </w:rPr>
        <w:t xml:space="preserve"> cov </w:t>
      </w:r>
      <w:proofErr w:type="spellStart"/>
      <w:r w:rsidR="008C6339">
        <w:rPr>
          <w:rFonts w:ascii="Arial" w:eastAsia="Arial" w:hAnsi="Arial" w:cs="Arial"/>
          <w:sz w:val="16"/>
          <w:szCs w:val="16"/>
        </w:rPr>
        <w:t>neeg</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ua</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liaj</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ua</w:t>
      </w:r>
      <w:proofErr w:type="spellEnd"/>
      <w:r w:rsidR="008C6339">
        <w:rPr>
          <w:rFonts w:ascii="Arial" w:eastAsia="Arial" w:hAnsi="Arial" w:cs="Arial"/>
          <w:sz w:val="16"/>
          <w:szCs w:val="16"/>
        </w:rPr>
        <w:t xml:space="preserve"> </w:t>
      </w:r>
      <w:proofErr w:type="spellStart"/>
      <w:r w:rsidR="008C6339">
        <w:rPr>
          <w:rFonts w:ascii="Arial" w:eastAsia="Arial" w:hAnsi="Arial" w:cs="Arial"/>
          <w:sz w:val="16"/>
          <w:szCs w:val="16"/>
        </w:rPr>
        <w:t>teb</w:t>
      </w:r>
      <w:proofErr w:type="spellEnd"/>
    </w:p>
    <w:p w14:paraId="22A37A86" w14:textId="77777777" w:rsidR="00BF3E5F" w:rsidRDefault="00BF3E5F">
      <w:pPr>
        <w:sectPr w:rsidR="00BF3E5F">
          <w:pgSz w:w="12240" w:h="15840"/>
          <w:pgMar w:top="1440" w:right="1440" w:bottom="243" w:left="1200" w:header="0" w:footer="0" w:gutter="0"/>
          <w:cols w:space="720" w:equalWidth="0">
            <w:col w:w="9600"/>
          </w:cols>
        </w:sectPr>
      </w:pPr>
    </w:p>
    <w:p w14:paraId="74A01CB3" w14:textId="0D80319B" w:rsidR="00BF3E5F" w:rsidRDefault="00BF3E5F">
      <w:pPr>
        <w:spacing w:line="368" w:lineRule="exact"/>
      </w:pPr>
    </w:p>
    <w:p w14:paraId="09FBC2A8" w14:textId="1A67551D" w:rsidR="00A74831" w:rsidRDefault="00A74831">
      <w:pPr>
        <w:spacing w:line="368" w:lineRule="exact"/>
      </w:pPr>
    </w:p>
    <w:p w14:paraId="09390837" w14:textId="77777777" w:rsidR="00A74831" w:rsidRDefault="00A74831">
      <w:pPr>
        <w:spacing w:line="368" w:lineRule="exact"/>
        <w:rPr>
          <w:sz w:val="20"/>
          <w:szCs w:val="20"/>
        </w:rPr>
      </w:pPr>
    </w:p>
    <w:p w14:paraId="3D79FDCE" w14:textId="21472F9C" w:rsidR="00BF3E5F" w:rsidRDefault="00F2670D">
      <w:pPr>
        <w:tabs>
          <w:tab w:val="left" w:pos="3240"/>
        </w:tabs>
        <w:rPr>
          <w:sz w:val="20"/>
          <w:szCs w:val="20"/>
        </w:rPr>
      </w:pPr>
      <w:r w:rsidRPr="00260976">
        <w:rPr>
          <w:rFonts w:ascii="Arial" w:eastAsia="Arial" w:hAnsi="Arial" w:cs="Arial"/>
          <w:sz w:val="16"/>
          <w:szCs w:val="16"/>
        </w:rPr>
        <w:t>4</w:t>
      </w:r>
      <w:r w:rsidR="00225F1A" w:rsidRPr="00260976">
        <w:rPr>
          <w:sz w:val="16"/>
          <w:szCs w:val="16"/>
        </w:rPr>
        <w:t xml:space="preserve"> </w:t>
      </w:r>
      <w:r w:rsidR="00225F1A">
        <w:rPr>
          <w:sz w:val="20"/>
          <w:szCs w:val="20"/>
        </w:rPr>
        <w:t xml:space="preserve">               </w:t>
      </w:r>
      <w:ins w:id="713" w:author="Kaxiong" w:date="2021-06-09T13:42:00Z">
        <w:r w:rsidR="00763FF9">
          <w:rPr>
            <w:rFonts w:ascii="Arial" w:eastAsia="Arial" w:hAnsi="Arial" w:cs="Arial"/>
            <w:sz w:val="14"/>
            <w:szCs w:val="14"/>
          </w:rPr>
          <w:t xml:space="preserve">Kev </w:t>
        </w:r>
        <w:proofErr w:type="spellStart"/>
        <w:r w:rsidR="00763FF9" w:rsidRPr="00225F1A">
          <w:rPr>
            <w:rFonts w:ascii="Arial" w:eastAsia="Arial" w:hAnsi="Arial" w:cs="Arial"/>
            <w:sz w:val="14"/>
            <w:szCs w:val="14"/>
          </w:rPr>
          <w:t>Txo</w:t>
        </w:r>
        <w:proofErr w:type="spellEnd"/>
        <w:r w:rsidR="00763FF9" w:rsidRPr="00225F1A">
          <w:rPr>
            <w:rFonts w:ascii="Arial" w:eastAsia="Arial" w:hAnsi="Arial" w:cs="Arial"/>
            <w:sz w:val="14"/>
            <w:szCs w:val="14"/>
          </w:rPr>
          <w:t xml:space="preserve"> </w:t>
        </w:r>
        <w:r w:rsidR="00763FF9">
          <w:rPr>
            <w:rFonts w:ascii="Arial" w:eastAsia="Arial" w:hAnsi="Arial" w:cs="Arial"/>
            <w:sz w:val="14"/>
            <w:szCs w:val="14"/>
          </w:rPr>
          <w:t xml:space="preserve">Kev </w:t>
        </w:r>
        <w:proofErr w:type="spellStart"/>
        <w:r w:rsidR="00763FF9">
          <w:rPr>
            <w:rFonts w:ascii="Arial" w:eastAsia="Arial" w:hAnsi="Arial" w:cs="Arial"/>
            <w:sz w:val="14"/>
            <w:szCs w:val="14"/>
          </w:rPr>
          <w:t>Ris</w:t>
        </w:r>
        <w:proofErr w:type="spellEnd"/>
        <w:r w:rsidR="00763FF9">
          <w:rPr>
            <w:rFonts w:ascii="Arial" w:eastAsia="Arial" w:hAnsi="Arial" w:cs="Arial"/>
            <w:sz w:val="14"/>
            <w:szCs w:val="14"/>
          </w:rPr>
          <w:t xml:space="preserve"> </w:t>
        </w:r>
        <w:r w:rsidR="00763FF9" w:rsidRPr="00225F1A">
          <w:rPr>
            <w:rFonts w:ascii="Arial" w:eastAsia="Arial" w:hAnsi="Arial" w:cs="Arial"/>
            <w:sz w:val="14"/>
            <w:szCs w:val="14"/>
          </w:rPr>
          <w:t xml:space="preserve">Cov Kev </w:t>
        </w:r>
        <w:proofErr w:type="spellStart"/>
        <w:r w:rsidR="00763FF9" w:rsidRPr="00225F1A">
          <w:rPr>
            <w:rFonts w:ascii="Arial" w:eastAsia="Arial" w:hAnsi="Arial" w:cs="Arial"/>
            <w:sz w:val="14"/>
            <w:szCs w:val="14"/>
          </w:rPr>
          <w:t>Phom</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Sij</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Ntawm</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Zaub</w:t>
        </w:r>
        <w:proofErr w:type="spellEnd"/>
        <w:r w:rsidR="00763FF9" w:rsidRPr="00225F1A">
          <w:rPr>
            <w:rFonts w:ascii="Arial" w:eastAsia="Arial" w:hAnsi="Arial" w:cs="Arial"/>
            <w:sz w:val="14"/>
            <w:szCs w:val="14"/>
          </w:rPr>
          <w:t xml:space="preserve"> Mov </w:t>
        </w:r>
        <w:proofErr w:type="spellStart"/>
        <w:r w:rsidR="00763FF9">
          <w:rPr>
            <w:rFonts w:ascii="Arial" w:eastAsia="Arial" w:hAnsi="Arial" w:cs="Arial"/>
            <w:sz w:val="14"/>
            <w:szCs w:val="14"/>
          </w:rPr>
          <w:t>Uas</w:t>
        </w:r>
        <w:proofErr w:type="spellEnd"/>
        <w:r w:rsidR="00763FF9">
          <w:rPr>
            <w:rFonts w:ascii="Arial" w:eastAsia="Arial" w:hAnsi="Arial" w:cs="Arial"/>
            <w:sz w:val="14"/>
            <w:szCs w:val="14"/>
          </w:rPr>
          <w:t xml:space="preserve"> </w:t>
        </w:r>
        <w:proofErr w:type="spellStart"/>
        <w:r w:rsidR="00763FF9">
          <w:rPr>
            <w:rFonts w:ascii="Arial" w:eastAsia="Arial" w:hAnsi="Arial" w:cs="Arial"/>
            <w:sz w:val="14"/>
            <w:szCs w:val="14"/>
          </w:rPr>
          <w:t>Nyab</w:t>
        </w:r>
        <w:proofErr w:type="spellEnd"/>
        <w:r w:rsidR="00763FF9">
          <w:rPr>
            <w:rFonts w:ascii="Arial" w:eastAsia="Arial" w:hAnsi="Arial" w:cs="Arial"/>
            <w:sz w:val="14"/>
            <w:szCs w:val="14"/>
          </w:rPr>
          <w:t xml:space="preserve"> </w:t>
        </w:r>
        <w:proofErr w:type="spellStart"/>
        <w:r w:rsidR="00763FF9">
          <w:rPr>
            <w:rFonts w:ascii="Arial" w:eastAsia="Arial" w:hAnsi="Arial" w:cs="Arial"/>
            <w:sz w:val="14"/>
            <w:szCs w:val="14"/>
          </w:rPr>
          <w:t>Xeeb</w:t>
        </w:r>
        <w:proofErr w:type="spellEnd"/>
        <w:r w:rsidR="00763FF9">
          <w:rPr>
            <w:rFonts w:ascii="Arial" w:eastAsia="Arial" w:hAnsi="Arial" w:cs="Arial"/>
            <w:sz w:val="14"/>
            <w:szCs w:val="14"/>
          </w:rPr>
          <w:t xml:space="preserve"> </w:t>
        </w:r>
        <w:proofErr w:type="spellStart"/>
        <w:r w:rsidR="00763FF9" w:rsidRPr="00225F1A">
          <w:rPr>
            <w:rFonts w:ascii="Arial" w:eastAsia="Arial" w:hAnsi="Arial" w:cs="Arial"/>
            <w:sz w:val="14"/>
            <w:szCs w:val="14"/>
          </w:rPr>
          <w:t>Thaum</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Muaj</w:t>
        </w:r>
        <w:proofErr w:type="spellEnd"/>
        <w:r w:rsidR="00763FF9" w:rsidRPr="00225F1A">
          <w:rPr>
            <w:rFonts w:ascii="Arial" w:eastAsia="Arial" w:hAnsi="Arial" w:cs="Arial"/>
            <w:sz w:val="14"/>
            <w:szCs w:val="14"/>
          </w:rPr>
          <w:t xml:space="preserve"> Kev </w:t>
        </w:r>
        <w:r w:rsidR="00763FF9">
          <w:rPr>
            <w:rFonts w:ascii="Arial" w:eastAsia="Arial" w:hAnsi="Arial" w:cs="Arial"/>
            <w:sz w:val="14"/>
            <w:szCs w:val="14"/>
          </w:rPr>
          <w:t xml:space="preserve">Sib </w:t>
        </w:r>
        <w:proofErr w:type="spellStart"/>
        <w:r w:rsidR="00763FF9">
          <w:rPr>
            <w:rFonts w:ascii="Arial" w:eastAsia="Arial" w:hAnsi="Arial" w:cs="Arial"/>
            <w:sz w:val="14"/>
            <w:szCs w:val="14"/>
          </w:rPr>
          <w:t>Koom</w:t>
        </w:r>
        <w:proofErr w:type="spellEnd"/>
        <w:r w:rsidR="00763FF9">
          <w:rPr>
            <w:rFonts w:ascii="Arial" w:eastAsia="Arial" w:hAnsi="Arial" w:cs="Arial"/>
            <w:sz w:val="14"/>
            <w:szCs w:val="14"/>
          </w:rPr>
          <w:t xml:space="preserve"> </w:t>
        </w:r>
        <w:proofErr w:type="spellStart"/>
        <w:r w:rsidR="00763FF9">
          <w:rPr>
            <w:rFonts w:ascii="Arial" w:eastAsia="Arial" w:hAnsi="Arial" w:cs="Arial"/>
            <w:sz w:val="14"/>
            <w:szCs w:val="14"/>
          </w:rPr>
          <w:t>Ua</w:t>
        </w:r>
        <w:proofErr w:type="spellEnd"/>
        <w:r w:rsidR="00763FF9">
          <w:rPr>
            <w:rFonts w:ascii="Arial" w:eastAsia="Arial" w:hAnsi="Arial" w:cs="Arial"/>
            <w:sz w:val="14"/>
            <w:szCs w:val="14"/>
          </w:rPr>
          <w:t xml:space="preserve"> </w:t>
        </w:r>
        <w:proofErr w:type="spellStart"/>
        <w:r w:rsidR="00763FF9">
          <w:rPr>
            <w:rFonts w:ascii="Arial" w:eastAsia="Arial" w:hAnsi="Arial" w:cs="Arial"/>
            <w:sz w:val="14"/>
            <w:szCs w:val="14"/>
          </w:rPr>
          <w:t>ke</w:t>
        </w:r>
        <w:proofErr w:type="spellEnd"/>
        <w:r w:rsidR="00763FF9">
          <w:rPr>
            <w:rFonts w:ascii="Arial" w:eastAsia="Arial" w:hAnsi="Arial" w:cs="Arial"/>
            <w:sz w:val="14"/>
            <w:szCs w:val="14"/>
          </w:rPr>
          <w:t xml:space="preserve"> </w:t>
        </w:r>
        <w:proofErr w:type="spellStart"/>
        <w:r w:rsidR="00763FF9">
          <w:rPr>
            <w:rFonts w:ascii="Arial" w:eastAsia="Arial" w:hAnsi="Arial" w:cs="Arial"/>
            <w:sz w:val="14"/>
            <w:szCs w:val="14"/>
          </w:rPr>
          <w:t>Ntawm</w:t>
        </w:r>
        <w:proofErr w:type="spellEnd"/>
        <w:r w:rsidR="00763FF9">
          <w:rPr>
            <w:rFonts w:ascii="Arial" w:eastAsia="Arial" w:hAnsi="Arial" w:cs="Arial"/>
            <w:sz w:val="14"/>
            <w:szCs w:val="14"/>
          </w:rPr>
          <w:t xml:space="preserve"> Cov</w:t>
        </w:r>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Qoob</w:t>
        </w:r>
        <w:proofErr w:type="spellEnd"/>
        <w:r w:rsidR="00763FF9" w:rsidRPr="00225F1A">
          <w:rPr>
            <w:rFonts w:ascii="Arial" w:eastAsia="Arial" w:hAnsi="Arial" w:cs="Arial"/>
            <w:sz w:val="14"/>
            <w:szCs w:val="14"/>
          </w:rPr>
          <w:t xml:space="preserve"> Loo </w:t>
        </w:r>
        <w:proofErr w:type="spellStart"/>
        <w:r w:rsidR="00763FF9" w:rsidRPr="00225F1A">
          <w:rPr>
            <w:rFonts w:ascii="Arial" w:eastAsia="Arial" w:hAnsi="Arial" w:cs="Arial"/>
            <w:sz w:val="14"/>
            <w:szCs w:val="14"/>
          </w:rPr>
          <w:t>thiab</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Tsiaj</w:t>
        </w:r>
        <w:proofErr w:type="spellEnd"/>
        <w:r w:rsidR="00763FF9" w:rsidRPr="00225F1A">
          <w:rPr>
            <w:rFonts w:ascii="Arial" w:eastAsia="Arial" w:hAnsi="Arial" w:cs="Arial"/>
            <w:sz w:val="14"/>
            <w:szCs w:val="14"/>
          </w:rPr>
          <w:t xml:space="preserve"> </w:t>
        </w:r>
        <w:proofErr w:type="spellStart"/>
        <w:r w:rsidR="00763FF9" w:rsidRPr="00225F1A">
          <w:rPr>
            <w:rFonts w:ascii="Arial" w:eastAsia="Arial" w:hAnsi="Arial" w:cs="Arial"/>
            <w:sz w:val="14"/>
            <w:szCs w:val="14"/>
          </w:rPr>
          <w:t>Txhu</w:t>
        </w:r>
      </w:ins>
      <w:proofErr w:type="spellEnd"/>
      <w:ins w:id="714" w:author="Kaxiong" w:date="2021-06-09T16:37:00Z">
        <w:r w:rsidR="00041F3C">
          <w:rPr>
            <w:rFonts w:ascii="Arial" w:eastAsia="Arial" w:hAnsi="Arial" w:cs="Arial"/>
            <w:sz w:val="14"/>
            <w:szCs w:val="14"/>
          </w:rPr>
          <w:t xml:space="preserve"> </w:t>
        </w:r>
      </w:ins>
      <w:del w:id="715" w:author="Kaxiong" w:date="2021-06-09T13:42:00Z">
        <w:r w:rsidR="00225F1A" w:rsidRPr="00225F1A" w:rsidDel="00763FF9">
          <w:rPr>
            <w:rFonts w:ascii="Arial" w:eastAsia="Arial" w:hAnsi="Arial" w:cs="Arial"/>
            <w:sz w:val="14"/>
            <w:szCs w:val="14"/>
          </w:rPr>
          <w:delText>Txo Cov Kev Phom Sij Kom Nyab Xeeb Ntawm Zaub Mov uas Muaj Teeb Meem Thaum Muaj Kev Ua Qoob Loo Sib Xyaws thiab Tsiaj Txhu</w:delText>
        </w:r>
      </w:del>
    </w:p>
    <w:p w14:paraId="0C0AAE91" w14:textId="77777777" w:rsidR="00BF3E5F" w:rsidRDefault="00BF3E5F" w:rsidP="00225F1A">
      <w:pPr>
        <w:jc w:val="both"/>
        <w:sectPr w:rsidR="00BF3E5F">
          <w:type w:val="continuous"/>
          <w:pgSz w:w="12240" w:h="15840"/>
          <w:pgMar w:top="1440" w:right="1440" w:bottom="243" w:left="1200" w:header="0" w:footer="0" w:gutter="0"/>
          <w:cols w:space="720" w:equalWidth="0">
            <w:col w:w="9600"/>
          </w:cols>
        </w:sectPr>
      </w:pPr>
    </w:p>
    <w:p w14:paraId="10D7A547" w14:textId="77777777" w:rsidR="00BF3E5F" w:rsidRDefault="00BF3E5F">
      <w:pPr>
        <w:spacing w:line="43" w:lineRule="exact"/>
        <w:rPr>
          <w:sz w:val="20"/>
          <w:szCs w:val="20"/>
        </w:rPr>
      </w:pPr>
      <w:bookmarkStart w:id="716" w:name="page6"/>
      <w:bookmarkEnd w:id="716"/>
    </w:p>
    <w:p w14:paraId="3BEC5BE7" w14:textId="09C01F52" w:rsidR="00BF3E5F" w:rsidRDefault="00F2670D" w:rsidP="008F1033">
      <w:pPr>
        <w:spacing w:line="360" w:lineRule="auto"/>
        <w:ind w:right="280"/>
        <w:jc w:val="both"/>
        <w:rPr>
          <w:sz w:val="20"/>
          <w:szCs w:val="20"/>
        </w:rPr>
      </w:pPr>
      <w:r w:rsidRPr="008F1033">
        <w:rPr>
          <w:rFonts w:ascii="Arial" w:eastAsia="Arial" w:hAnsi="Arial" w:cs="Arial"/>
          <w:sz w:val="16"/>
          <w:szCs w:val="16"/>
        </w:rPr>
        <w:t xml:space="preserve">tig </w:t>
      </w:r>
      <w:proofErr w:type="spellStart"/>
      <w:r w:rsidRPr="008F1033">
        <w:rPr>
          <w:rFonts w:ascii="Arial" w:eastAsia="Arial" w:hAnsi="Arial" w:cs="Arial"/>
          <w:sz w:val="16"/>
          <w:szCs w:val="16"/>
        </w:rPr>
        <w:t>mus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rau</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thaum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siv</w:t>
      </w:r>
      <w:proofErr w:type="spellEnd"/>
      <w:r w:rsidRPr="008F1033">
        <w:rPr>
          <w:rFonts w:ascii="Arial" w:eastAsia="Arial" w:hAnsi="Arial" w:cs="Arial"/>
          <w:sz w:val="16"/>
          <w:szCs w:val="16"/>
        </w:rPr>
        <w:t xml:space="preserve"> cov </w:t>
      </w:r>
      <w:proofErr w:type="spellStart"/>
      <w:r w:rsidRPr="008F1033">
        <w:rPr>
          <w:rFonts w:ascii="Arial" w:eastAsia="Arial" w:hAnsi="Arial" w:cs="Arial"/>
          <w:sz w:val="16"/>
          <w:szCs w:val="16"/>
        </w:rPr>
        <w:t>kev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coj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zoo </w:t>
      </w:r>
      <w:proofErr w:type="spellStart"/>
      <w:r w:rsidRPr="008F1033">
        <w:rPr>
          <w:rFonts w:ascii="Arial" w:eastAsia="Arial" w:hAnsi="Arial" w:cs="Arial"/>
          <w:sz w:val="16"/>
          <w:szCs w:val="16"/>
        </w:rPr>
        <w:t>tshaj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plaws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rau</w:t>
      </w:r>
      <w:proofErr w:type="spellEnd"/>
      <w:r w:rsidRPr="008F1033">
        <w:rPr>
          <w:rFonts w:ascii="Arial" w:eastAsia="Arial" w:hAnsi="Arial" w:cs="Arial"/>
          <w:sz w:val="16"/>
          <w:szCs w:val="16"/>
        </w:rPr>
        <w:t xml:space="preserve"> cov </w:t>
      </w:r>
      <w:proofErr w:type="spellStart"/>
      <w:r w:rsidRPr="008F1033">
        <w:rPr>
          <w:rFonts w:ascii="Arial" w:eastAsia="Arial" w:hAnsi="Arial" w:cs="Arial"/>
          <w:sz w:val="16"/>
          <w:szCs w:val="16"/>
        </w:rPr>
        <w:t>liaj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tshwj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xeeb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tsis</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hais</w:t>
      </w:r>
      <w:proofErr w:type="spellEnd"/>
      <w:r w:rsidR="00142E53">
        <w:rPr>
          <w:rFonts w:ascii="Arial" w:eastAsia="Arial" w:hAnsi="Arial" w:cs="Arial"/>
          <w:sz w:val="16"/>
          <w:szCs w:val="16"/>
        </w:rPr>
        <w:t xml:space="preserve"> </w:t>
      </w:r>
      <w:proofErr w:type="spellStart"/>
      <w:ins w:id="717" w:author="Kaxiong" w:date="2021-06-09T15:03:00Z">
        <w:r w:rsidR="008B7453">
          <w:rPr>
            <w:rFonts w:ascii="Arial" w:eastAsia="Arial" w:hAnsi="Arial" w:cs="Arial"/>
            <w:sz w:val="16"/>
            <w:szCs w:val="16"/>
          </w:rPr>
          <w:t>daim</w:t>
        </w:r>
        <w:proofErr w:type="spellEnd"/>
        <w:r w:rsidR="008B7453">
          <w:rPr>
            <w:rFonts w:ascii="Arial" w:eastAsia="Arial" w:hAnsi="Arial" w:cs="Arial"/>
            <w:sz w:val="16"/>
            <w:szCs w:val="16"/>
          </w:rPr>
          <w:t xml:space="preserve"> </w:t>
        </w:r>
        <w:proofErr w:type="spellStart"/>
        <w:r w:rsidR="008B7453">
          <w:rPr>
            <w:rFonts w:ascii="Arial" w:eastAsia="Arial" w:hAnsi="Arial" w:cs="Arial"/>
            <w:sz w:val="16"/>
            <w:szCs w:val="16"/>
          </w:rPr>
          <w:t>li</w:t>
        </w:r>
      </w:ins>
      <w:ins w:id="718" w:author="Kaxiong" w:date="2021-06-09T15:04:00Z">
        <w:r w:rsidR="008B7453">
          <w:rPr>
            <w:rFonts w:ascii="Arial" w:eastAsia="Arial" w:hAnsi="Arial" w:cs="Arial"/>
            <w:sz w:val="16"/>
            <w:szCs w:val="16"/>
          </w:rPr>
          <w:t>aj</w:t>
        </w:r>
        <w:proofErr w:type="spellEnd"/>
        <w:r w:rsidR="008B7453">
          <w:rPr>
            <w:rFonts w:ascii="Arial" w:eastAsia="Arial" w:hAnsi="Arial" w:cs="Arial"/>
            <w:sz w:val="16"/>
            <w:szCs w:val="16"/>
          </w:rPr>
          <w:t xml:space="preserve"> </w:t>
        </w:r>
        <w:proofErr w:type="spellStart"/>
        <w:r w:rsidR="008B7453">
          <w:rPr>
            <w:rFonts w:ascii="Arial" w:eastAsia="Arial" w:hAnsi="Arial" w:cs="Arial"/>
            <w:sz w:val="16"/>
            <w:szCs w:val="16"/>
          </w:rPr>
          <w:t>teb</w:t>
        </w:r>
        <w:proofErr w:type="spellEnd"/>
        <w:r w:rsidR="008B7453">
          <w:rPr>
            <w:rFonts w:ascii="Arial" w:eastAsia="Arial" w:hAnsi="Arial" w:cs="Arial"/>
            <w:sz w:val="16"/>
            <w:szCs w:val="16"/>
          </w:rPr>
          <w:t xml:space="preserve"> </w:t>
        </w:r>
        <w:proofErr w:type="spellStart"/>
        <w:r w:rsidR="008B7453">
          <w:rPr>
            <w:rFonts w:ascii="Arial" w:eastAsia="Arial" w:hAnsi="Arial" w:cs="Arial"/>
            <w:sz w:val="16"/>
            <w:szCs w:val="16"/>
          </w:rPr>
          <w:t>twg</w:t>
        </w:r>
        <w:proofErr w:type="spellEnd"/>
        <w:r w:rsidR="008B7453">
          <w:rPr>
            <w:rFonts w:ascii="Arial" w:eastAsia="Arial" w:hAnsi="Arial" w:cs="Arial"/>
            <w:sz w:val="16"/>
            <w:szCs w:val="16"/>
          </w:rPr>
          <w:t xml:space="preserve"> los </w:t>
        </w:r>
      </w:ins>
      <w:del w:id="719" w:author="Kaxiong" w:date="2021-06-09T15:04:00Z">
        <w:r w:rsidR="00142E53" w:rsidDel="008B7453">
          <w:rPr>
            <w:rFonts w:ascii="Arial" w:eastAsia="Arial" w:hAnsi="Arial" w:cs="Arial"/>
            <w:sz w:val="16"/>
            <w:szCs w:val="16"/>
          </w:rPr>
          <w:delText>tus kheej ntawm</w:delText>
        </w:r>
        <w:r w:rsidRPr="008F1033" w:rsidDel="008B7453">
          <w:rPr>
            <w:rFonts w:ascii="Arial" w:eastAsia="Arial" w:hAnsi="Arial" w:cs="Arial"/>
            <w:sz w:val="16"/>
            <w:szCs w:val="16"/>
          </w:rPr>
          <w:delText xml:space="preserve"> tus neeg ua liaj ua teb </w:delText>
        </w:r>
      </w:del>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tsum</w:t>
      </w:r>
      <w:proofErr w:type="spellEnd"/>
      <w:r w:rsidRPr="008F1033">
        <w:rPr>
          <w:rFonts w:ascii="Arial" w:eastAsia="Arial" w:hAnsi="Arial" w:cs="Arial"/>
          <w:sz w:val="16"/>
          <w:szCs w:val="16"/>
        </w:rPr>
        <w:t xml:space="preserve"> tau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raws</w:t>
      </w:r>
      <w:proofErr w:type="spellEnd"/>
      <w:r w:rsidRPr="008F1033">
        <w:rPr>
          <w:rFonts w:ascii="Arial" w:eastAsia="Arial" w:hAnsi="Arial" w:cs="Arial"/>
          <w:sz w:val="16"/>
          <w:szCs w:val="16"/>
        </w:rPr>
        <w:t xml:space="preserve">. </w:t>
      </w:r>
      <w:r w:rsidR="00142E53">
        <w:rPr>
          <w:rFonts w:ascii="Arial" w:eastAsia="Arial" w:hAnsi="Arial" w:cs="Arial"/>
          <w:sz w:val="16"/>
          <w:szCs w:val="16"/>
        </w:rPr>
        <w:t xml:space="preserve">Yam </w:t>
      </w:r>
      <w:ins w:id="720" w:author="Kaxiong" w:date="2021-06-09T15:04:00Z">
        <w:r w:rsidR="008B7453">
          <w:rPr>
            <w:rFonts w:ascii="Arial" w:eastAsia="Arial" w:hAnsi="Arial" w:cs="Arial"/>
            <w:sz w:val="16"/>
            <w:szCs w:val="16"/>
          </w:rPr>
          <w:t>tab</w:t>
        </w:r>
      </w:ins>
      <w:ins w:id="721" w:author="Kaxiong" w:date="2021-06-09T15:05:00Z">
        <w:r w:rsidR="008B7453">
          <w:rPr>
            <w:rFonts w:ascii="Arial" w:eastAsia="Arial" w:hAnsi="Arial" w:cs="Arial"/>
            <w:sz w:val="16"/>
            <w:szCs w:val="16"/>
          </w:rPr>
          <w:t xml:space="preserve"> tom </w:t>
        </w:r>
        <w:proofErr w:type="spellStart"/>
        <w:r w:rsidR="008B7453">
          <w:rPr>
            <w:rFonts w:ascii="Arial" w:eastAsia="Arial" w:hAnsi="Arial" w:cs="Arial"/>
            <w:sz w:val="16"/>
            <w:szCs w:val="16"/>
          </w:rPr>
          <w:t>raug</w:t>
        </w:r>
        <w:proofErr w:type="spellEnd"/>
        <w:r w:rsidR="008B7453">
          <w:rPr>
            <w:rFonts w:ascii="Arial" w:eastAsia="Arial" w:hAnsi="Arial" w:cs="Arial"/>
            <w:sz w:val="16"/>
            <w:szCs w:val="16"/>
          </w:rPr>
          <w:t xml:space="preserve"> </w:t>
        </w:r>
      </w:ins>
      <w:del w:id="722" w:author="Kaxiong" w:date="2021-06-09T15:05:00Z">
        <w:r w:rsidR="00142E53" w:rsidDel="008B7453">
          <w:rPr>
            <w:rFonts w:ascii="Arial" w:eastAsia="Arial" w:hAnsi="Arial" w:cs="Arial"/>
            <w:sz w:val="16"/>
            <w:szCs w:val="16"/>
          </w:rPr>
          <w:delText xml:space="preserve">ua tau </w:delText>
        </w:r>
      </w:del>
      <w:proofErr w:type="spellStart"/>
      <w:r w:rsidR="00142E53">
        <w:rPr>
          <w:rFonts w:ascii="Arial" w:eastAsia="Arial" w:hAnsi="Arial" w:cs="Arial"/>
          <w:sz w:val="16"/>
          <w:szCs w:val="16"/>
        </w:rPr>
        <w:t>hais</w:t>
      </w:r>
      <w:proofErr w:type="spellEnd"/>
      <w:r w:rsidR="00142E53">
        <w:rPr>
          <w:rFonts w:ascii="Arial" w:eastAsia="Arial" w:hAnsi="Arial" w:cs="Arial"/>
          <w:sz w:val="16"/>
          <w:szCs w:val="16"/>
        </w:rPr>
        <w:t xml:space="preserve"> los </w:t>
      </w:r>
      <w:proofErr w:type="spellStart"/>
      <w:r w:rsidR="00142E53">
        <w:rPr>
          <w:rFonts w:ascii="Arial" w:eastAsia="Arial" w:hAnsi="Arial" w:cs="Arial"/>
          <w:sz w:val="16"/>
          <w:szCs w:val="16"/>
        </w:rPr>
        <w:t>ntawv</w:t>
      </w:r>
      <w:proofErr w:type="spellEnd"/>
      <w:r w:rsidRPr="008F1033">
        <w:rPr>
          <w:rFonts w:ascii="Arial" w:eastAsia="Arial" w:hAnsi="Arial" w:cs="Arial"/>
          <w:sz w:val="16"/>
          <w:szCs w:val="16"/>
        </w:rPr>
        <w:t xml:space="preserve">, FSMA </w:t>
      </w:r>
      <w:proofErr w:type="spellStart"/>
      <w:ins w:id="723" w:author="Kaxiong" w:date="2021-06-09T15:09:00Z">
        <w:r w:rsidR="008B7453">
          <w:rPr>
            <w:rFonts w:ascii="Arial" w:eastAsia="Arial" w:hAnsi="Arial" w:cs="Arial"/>
            <w:sz w:val="16"/>
            <w:szCs w:val="16"/>
          </w:rPr>
          <w:t>Txoj</w:t>
        </w:r>
        <w:proofErr w:type="spellEnd"/>
        <w:r w:rsidR="008B7453">
          <w:rPr>
            <w:rFonts w:ascii="Arial" w:eastAsia="Arial" w:hAnsi="Arial" w:cs="Arial"/>
            <w:sz w:val="16"/>
            <w:szCs w:val="16"/>
          </w:rPr>
          <w:t xml:space="preserve"> Cai </w:t>
        </w:r>
        <w:proofErr w:type="spellStart"/>
        <w:r w:rsidR="00CE0D70">
          <w:rPr>
            <w:rFonts w:ascii="Arial" w:eastAsia="Arial" w:hAnsi="Arial" w:cs="Arial"/>
            <w:sz w:val="16"/>
            <w:szCs w:val="16"/>
          </w:rPr>
          <w:t>Tsim</w:t>
        </w:r>
        <w:proofErr w:type="spellEnd"/>
        <w:r w:rsidR="00CE0D70">
          <w:rPr>
            <w:rFonts w:ascii="Arial" w:eastAsia="Arial" w:hAnsi="Arial" w:cs="Arial"/>
            <w:sz w:val="16"/>
            <w:szCs w:val="16"/>
          </w:rPr>
          <w:t xml:space="preserve"> Kev </w:t>
        </w:r>
        <w:proofErr w:type="spellStart"/>
        <w:r w:rsidR="00CE0D70">
          <w:rPr>
            <w:rFonts w:ascii="Arial" w:eastAsia="Arial" w:hAnsi="Arial" w:cs="Arial"/>
            <w:sz w:val="16"/>
            <w:szCs w:val="16"/>
          </w:rPr>
          <w:t>Nyab</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Xeeb</w:t>
        </w:r>
      </w:ins>
      <w:proofErr w:type="spellEnd"/>
      <w:del w:id="724" w:author="Kaxiong" w:date="2021-06-09T15:09:00Z">
        <w:r w:rsidRPr="008F1033" w:rsidDel="00CE0D70">
          <w:rPr>
            <w:rFonts w:ascii="Arial" w:eastAsia="Arial" w:hAnsi="Arial" w:cs="Arial"/>
            <w:sz w:val="16"/>
            <w:szCs w:val="16"/>
          </w:rPr>
          <w:delText>Kev Tsim Kev Ruaj Ntseg</w:delText>
        </w:r>
      </w:del>
      <w:r w:rsidRPr="008F1033">
        <w:rPr>
          <w:rFonts w:ascii="Arial" w:eastAsia="Arial" w:hAnsi="Arial" w:cs="Arial"/>
          <w:sz w:val="16"/>
          <w:szCs w:val="16"/>
        </w:rPr>
        <w:t xml:space="preserve"> (</w:t>
      </w:r>
      <w:r w:rsidR="00142E53" w:rsidRPr="00142E53">
        <w:rPr>
          <w:rFonts w:ascii="Arial" w:hAnsi="Arial" w:cs="Arial"/>
          <w:sz w:val="16"/>
          <w:szCs w:val="16"/>
        </w:rPr>
        <w:t>Produce Safety Rule</w:t>
      </w:r>
      <w:r w:rsidR="00142E53">
        <w:t xml:space="preserve"> </w:t>
      </w:r>
      <w:ins w:id="725" w:author="Kaxiong" w:date="2021-06-09T15:09:00Z">
        <w:r w:rsidR="00CE0D70">
          <w:t>(</w:t>
        </w:r>
      </w:ins>
      <w:r w:rsidRPr="008F1033">
        <w:rPr>
          <w:rFonts w:ascii="Arial" w:eastAsia="Arial" w:hAnsi="Arial" w:cs="Arial"/>
          <w:sz w:val="16"/>
          <w:szCs w:val="16"/>
        </w:rPr>
        <w:t>PSR</w:t>
      </w:r>
      <w:ins w:id="726" w:author="Kaxiong" w:date="2021-06-09T15:09:00Z">
        <w:r w:rsidR="00CE0D70">
          <w:rPr>
            <w:rFonts w:ascii="Arial" w:eastAsia="Arial" w:hAnsi="Arial" w:cs="Arial"/>
            <w:sz w:val="16"/>
            <w:szCs w:val="16"/>
          </w:rPr>
          <w:t>)</w:t>
        </w:r>
      </w:ins>
      <w:r w:rsidRPr="008F1033">
        <w:rPr>
          <w:rFonts w:ascii="Arial" w:eastAsia="Arial" w:hAnsi="Arial" w:cs="Arial"/>
          <w:sz w:val="16"/>
          <w:szCs w:val="16"/>
        </w:rPr>
        <w:t xml:space="preserve">) </w:t>
      </w:r>
      <w:proofErr w:type="spellStart"/>
      <w:r w:rsidRPr="008F1033">
        <w:rPr>
          <w:rFonts w:ascii="Arial" w:eastAsia="Arial" w:hAnsi="Arial" w:cs="Arial"/>
          <w:sz w:val="16"/>
          <w:szCs w:val="16"/>
        </w:rPr>
        <w:t>tswj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hwm</w:t>
      </w:r>
      <w:proofErr w:type="spellEnd"/>
      <w:r w:rsidRPr="008F1033">
        <w:rPr>
          <w:rFonts w:ascii="Arial" w:eastAsia="Arial" w:hAnsi="Arial" w:cs="Arial"/>
          <w:sz w:val="16"/>
          <w:szCs w:val="16"/>
        </w:rPr>
        <w:t xml:space="preserve"> </w:t>
      </w:r>
      <w:proofErr w:type="spellStart"/>
      <w:ins w:id="727" w:author="Kaxiong" w:date="2021-06-09T15:10:00Z">
        <w:r w:rsidR="00CE0D70">
          <w:rPr>
            <w:rFonts w:ascii="Arial" w:eastAsia="Arial" w:hAnsi="Arial" w:cs="Arial"/>
            <w:sz w:val="16"/>
            <w:szCs w:val="16"/>
          </w:rPr>
          <w:t>tiag</w:t>
        </w:r>
        <w:proofErr w:type="spellEnd"/>
        <w:r w:rsidR="00CE0D70">
          <w:rPr>
            <w:rFonts w:ascii="Arial" w:eastAsia="Arial" w:hAnsi="Arial" w:cs="Arial"/>
            <w:sz w:val="16"/>
            <w:szCs w:val="16"/>
          </w:rPr>
          <w:t xml:space="preserve"> </w:t>
        </w:r>
      </w:ins>
      <w:proofErr w:type="spellStart"/>
      <w:ins w:id="728" w:author="Kaxiong" w:date="2021-06-09T15:12:00Z">
        <w:r w:rsidR="00CE0D70">
          <w:rPr>
            <w:rFonts w:ascii="Arial" w:eastAsia="Arial" w:hAnsi="Arial" w:cs="Arial"/>
            <w:sz w:val="16"/>
            <w:szCs w:val="16"/>
          </w:rPr>
          <w:t>rau</w:t>
        </w:r>
        <w:proofErr w:type="spellEnd"/>
        <w:r w:rsidR="00CE0D70">
          <w:rPr>
            <w:rFonts w:ascii="Arial" w:eastAsia="Arial" w:hAnsi="Arial" w:cs="Arial"/>
            <w:sz w:val="16"/>
            <w:szCs w:val="16"/>
          </w:rPr>
          <w:t xml:space="preserve"> </w:t>
        </w:r>
      </w:ins>
      <w:proofErr w:type="spellStart"/>
      <w:r w:rsidRPr="008F1033">
        <w:rPr>
          <w:rFonts w:ascii="Arial" w:eastAsia="Arial" w:hAnsi="Arial" w:cs="Arial"/>
          <w:sz w:val="16"/>
          <w:szCs w:val="16"/>
        </w:rPr>
        <w:t>thaum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twg</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ua</w:t>
      </w:r>
      <w:proofErr w:type="spellEnd"/>
      <w:r w:rsidRPr="008F1033">
        <w:rPr>
          <w:rFonts w:ascii="Arial" w:eastAsia="Arial" w:hAnsi="Arial" w:cs="Arial"/>
          <w:sz w:val="16"/>
          <w:szCs w:val="16"/>
        </w:rPr>
        <w:t xml:space="preserve"> li </w:t>
      </w:r>
      <w:proofErr w:type="spellStart"/>
      <w:r w:rsidRPr="008F1033">
        <w:rPr>
          <w:rFonts w:ascii="Arial" w:eastAsia="Arial" w:hAnsi="Arial" w:cs="Arial"/>
          <w:sz w:val="16"/>
          <w:szCs w:val="16"/>
        </w:rPr>
        <w:t>cas</w:t>
      </w:r>
      <w:proofErr w:type="spellEnd"/>
      <w:r w:rsidRPr="008F1033">
        <w:rPr>
          <w:rFonts w:ascii="Arial" w:eastAsia="Arial" w:hAnsi="Arial" w:cs="Arial"/>
          <w:sz w:val="16"/>
          <w:szCs w:val="16"/>
        </w:rPr>
        <w:t xml:space="preserve"> </w:t>
      </w:r>
      <w:proofErr w:type="spellStart"/>
      <w:ins w:id="729" w:author="Kaxiong" w:date="2021-06-09T15:10:00Z">
        <w:r w:rsidR="00CE0D70">
          <w:rPr>
            <w:rFonts w:ascii="Arial" w:eastAsia="Arial" w:hAnsi="Arial" w:cs="Arial"/>
            <w:sz w:val="16"/>
            <w:szCs w:val="16"/>
          </w:rPr>
          <w:t>rau</w:t>
        </w:r>
        <w:proofErr w:type="spellEnd"/>
        <w:r w:rsidR="00CE0D70">
          <w:rPr>
            <w:rFonts w:ascii="Arial" w:eastAsia="Arial" w:hAnsi="Arial" w:cs="Arial"/>
            <w:sz w:val="16"/>
            <w:szCs w:val="16"/>
          </w:rPr>
          <w:t xml:space="preserve"> cov </w:t>
        </w:r>
      </w:ins>
      <w:del w:id="730" w:author="Kaxiong" w:date="2021-06-09T15:11:00Z">
        <w:r w:rsidRPr="008F1033" w:rsidDel="00CE0D70">
          <w:rPr>
            <w:rFonts w:ascii="Arial" w:eastAsia="Arial" w:hAnsi="Arial" w:cs="Arial"/>
            <w:sz w:val="16"/>
            <w:szCs w:val="16"/>
          </w:rPr>
          <w:delText>cov</w:delText>
        </w:r>
        <w:r w:rsidR="00073F03" w:rsidDel="00CE0D70">
          <w:rPr>
            <w:rFonts w:ascii="Arial" w:eastAsia="Arial" w:hAnsi="Arial" w:cs="Arial"/>
            <w:sz w:val="16"/>
            <w:szCs w:val="16"/>
          </w:rPr>
          <w:delText xml:space="preserve"> neeg ua</w:delText>
        </w:r>
        <w:r w:rsidRPr="008F1033" w:rsidDel="00CE0D70">
          <w:rPr>
            <w:rFonts w:ascii="Arial" w:eastAsia="Arial" w:hAnsi="Arial" w:cs="Arial"/>
            <w:sz w:val="16"/>
            <w:szCs w:val="16"/>
          </w:rPr>
          <w:delText xml:space="preserve"> </w:delText>
        </w:r>
      </w:del>
      <w:proofErr w:type="spellStart"/>
      <w:r w:rsidRPr="008F1033">
        <w:rPr>
          <w:rFonts w:ascii="Arial" w:eastAsia="Arial" w:hAnsi="Arial" w:cs="Arial"/>
          <w:sz w:val="16"/>
          <w:szCs w:val="16"/>
        </w:rPr>
        <w:t>liaj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teb</w:t>
      </w:r>
      <w:proofErr w:type="spellEnd"/>
      <w:r w:rsidRPr="008F1033">
        <w:rPr>
          <w:rFonts w:ascii="Arial" w:eastAsia="Arial" w:hAnsi="Arial" w:cs="Arial"/>
          <w:sz w:val="16"/>
          <w:szCs w:val="16"/>
        </w:rPr>
        <w:t xml:space="preserve"> </w:t>
      </w:r>
      <w:proofErr w:type="spellStart"/>
      <w:ins w:id="731" w:author="Kaxiong" w:date="2021-06-09T15:11:00Z">
        <w:r w:rsidR="00CE0D70">
          <w:rPr>
            <w:rFonts w:ascii="Arial" w:eastAsia="Arial" w:hAnsi="Arial" w:cs="Arial"/>
            <w:sz w:val="16"/>
            <w:szCs w:val="16"/>
          </w:rPr>
          <w:t>uas</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raug</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saib</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xyuas</w:t>
        </w:r>
        <w:proofErr w:type="spellEnd"/>
        <w:r w:rsidR="00CE0D70">
          <w:rPr>
            <w:rFonts w:ascii="Arial" w:eastAsia="Arial" w:hAnsi="Arial" w:cs="Arial"/>
            <w:sz w:val="16"/>
            <w:szCs w:val="16"/>
          </w:rPr>
          <w:t xml:space="preserve"> </w:t>
        </w:r>
      </w:ins>
      <w:proofErr w:type="spellStart"/>
      <w:r w:rsidRPr="008F1033">
        <w:rPr>
          <w:rFonts w:ascii="Arial" w:eastAsia="Arial" w:hAnsi="Arial" w:cs="Arial"/>
          <w:sz w:val="16"/>
          <w:szCs w:val="16"/>
        </w:rPr>
        <w:t>yuav</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tsum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tswj</w:t>
      </w:r>
      <w:proofErr w:type="spellEnd"/>
      <w:r w:rsidRPr="008F1033">
        <w:rPr>
          <w:rFonts w:ascii="Arial" w:eastAsia="Arial" w:hAnsi="Arial" w:cs="Arial"/>
          <w:sz w:val="16"/>
          <w:szCs w:val="16"/>
        </w:rPr>
        <w:t xml:space="preserve"> cov </w:t>
      </w:r>
      <w:proofErr w:type="spellStart"/>
      <w:r w:rsidRPr="008F1033">
        <w:rPr>
          <w:rFonts w:ascii="Arial" w:eastAsia="Arial" w:hAnsi="Arial" w:cs="Arial"/>
          <w:sz w:val="16"/>
          <w:szCs w:val="16"/>
        </w:rPr>
        <w:t>tsiaj</w:t>
      </w:r>
      <w:proofErr w:type="spellEnd"/>
      <w:r w:rsidR="00073F03">
        <w:rPr>
          <w:rFonts w:ascii="Arial" w:eastAsia="Arial" w:hAnsi="Arial" w:cs="Arial"/>
          <w:sz w:val="16"/>
          <w:szCs w:val="16"/>
        </w:rPr>
        <w:t xml:space="preserve"> </w:t>
      </w:r>
      <w:del w:id="732" w:author="Kaxiong" w:date="2021-06-09T15:12:00Z">
        <w:r w:rsidR="00073F03" w:rsidDel="00CE0D70">
          <w:rPr>
            <w:rFonts w:ascii="Arial" w:eastAsia="Arial" w:hAnsi="Arial" w:cs="Arial"/>
            <w:sz w:val="16"/>
            <w:szCs w:val="16"/>
          </w:rPr>
          <w:delText>txhu</w:delText>
        </w:r>
        <w:r w:rsidRPr="008F1033" w:rsidDel="00CE0D70">
          <w:rPr>
            <w:rFonts w:ascii="Arial" w:eastAsia="Arial" w:hAnsi="Arial" w:cs="Arial"/>
            <w:sz w:val="16"/>
            <w:szCs w:val="16"/>
          </w:rPr>
          <w:delText xml:space="preserve"> nyeg</w:delText>
        </w:r>
      </w:del>
      <w:r w:rsidRPr="008F1033">
        <w:rPr>
          <w:rFonts w:ascii="Arial" w:eastAsia="Arial" w:hAnsi="Arial" w:cs="Arial"/>
          <w:sz w:val="16"/>
          <w:szCs w:val="16"/>
        </w:rPr>
        <w:t xml:space="preserve">, </w:t>
      </w:r>
      <w:proofErr w:type="spellStart"/>
      <w:ins w:id="733" w:author="Kaxiong" w:date="2021-06-09T16:51:00Z">
        <w:r w:rsidR="000C3423">
          <w:rPr>
            <w:rFonts w:ascii="Arial" w:eastAsia="Arial" w:hAnsi="Arial" w:cs="Arial"/>
            <w:sz w:val="16"/>
            <w:szCs w:val="16"/>
          </w:rPr>
          <w:t>kev</w:t>
        </w:r>
        <w:proofErr w:type="spellEnd"/>
        <w:r w:rsidR="000C3423">
          <w:rPr>
            <w:rFonts w:ascii="Arial" w:eastAsia="Arial" w:hAnsi="Arial" w:cs="Arial"/>
            <w:sz w:val="16"/>
            <w:szCs w:val="16"/>
          </w:rPr>
          <w:t xml:space="preserve"> </w:t>
        </w:r>
        <w:proofErr w:type="spellStart"/>
        <w:r w:rsidR="000C3423">
          <w:rPr>
            <w:rFonts w:ascii="Arial" w:eastAsia="Arial" w:hAnsi="Arial" w:cs="Arial"/>
            <w:sz w:val="16"/>
            <w:szCs w:val="16"/>
          </w:rPr>
          <w:t>siv</w:t>
        </w:r>
        <w:proofErr w:type="spellEnd"/>
        <w:r w:rsidR="000C3423">
          <w:rPr>
            <w:rFonts w:ascii="Arial" w:eastAsia="Arial" w:hAnsi="Arial" w:cs="Arial"/>
            <w:sz w:val="16"/>
            <w:szCs w:val="16"/>
          </w:rPr>
          <w:t xml:space="preserve"> </w:t>
        </w:r>
      </w:ins>
      <w:del w:id="734" w:author="Kaxiong" w:date="2021-06-09T16:51:00Z">
        <w:r w:rsidRPr="008F1033" w:rsidDel="000C3423">
          <w:rPr>
            <w:rFonts w:ascii="Arial" w:eastAsia="Arial" w:hAnsi="Arial" w:cs="Arial"/>
            <w:sz w:val="16"/>
            <w:szCs w:val="16"/>
          </w:rPr>
          <w:delText>ua hauj</w:delText>
        </w:r>
        <w:r w:rsidR="00073F03" w:rsidDel="000C3423">
          <w:rPr>
            <w:rFonts w:ascii="Arial" w:eastAsia="Arial" w:hAnsi="Arial" w:cs="Arial"/>
            <w:sz w:val="16"/>
            <w:szCs w:val="16"/>
          </w:rPr>
          <w:delText xml:space="preserve"> </w:delText>
        </w:r>
        <w:r w:rsidRPr="008F1033" w:rsidDel="000C3423">
          <w:rPr>
            <w:rFonts w:ascii="Arial" w:eastAsia="Arial" w:hAnsi="Arial" w:cs="Arial"/>
            <w:sz w:val="16"/>
            <w:szCs w:val="16"/>
          </w:rPr>
          <w:delText>lwm</w:delText>
        </w:r>
        <w:r w:rsidR="00073F03" w:rsidDel="000C3423">
          <w:rPr>
            <w:rFonts w:ascii="Arial" w:eastAsia="Arial" w:hAnsi="Arial" w:cs="Arial"/>
            <w:sz w:val="16"/>
            <w:szCs w:val="16"/>
          </w:rPr>
          <w:delText xml:space="preserve"> nrog </w:delText>
        </w:r>
      </w:del>
      <w:ins w:id="735" w:author="Kaxiong" w:date="2021-06-09T15:12:00Z">
        <w:r w:rsidR="00CE0D70">
          <w:rPr>
            <w:rFonts w:ascii="Arial" w:eastAsia="Arial" w:hAnsi="Arial" w:cs="Arial"/>
            <w:sz w:val="16"/>
            <w:szCs w:val="16"/>
          </w:rPr>
          <w:t xml:space="preserve">cov </w:t>
        </w:r>
      </w:ins>
      <w:proofErr w:type="spellStart"/>
      <w:r w:rsidR="00073F03">
        <w:rPr>
          <w:rFonts w:ascii="Arial" w:eastAsia="Arial" w:hAnsi="Arial" w:cs="Arial"/>
          <w:sz w:val="16"/>
          <w:szCs w:val="16"/>
        </w:rPr>
        <w:t>tsiaj</w:t>
      </w:r>
      <w:proofErr w:type="spellEnd"/>
      <w:ins w:id="736" w:author="Kaxiong" w:date="2021-06-09T16:51:00Z">
        <w:r w:rsidR="000C3423">
          <w:rPr>
            <w:rFonts w:ascii="Arial" w:eastAsia="Arial" w:hAnsi="Arial" w:cs="Arial"/>
            <w:sz w:val="16"/>
            <w:szCs w:val="16"/>
          </w:rPr>
          <w:t xml:space="preserve"> </w:t>
        </w:r>
        <w:proofErr w:type="spellStart"/>
        <w:r w:rsidR="000C3423">
          <w:rPr>
            <w:rFonts w:ascii="Arial" w:eastAsia="Arial" w:hAnsi="Arial" w:cs="Arial"/>
            <w:sz w:val="16"/>
            <w:szCs w:val="16"/>
          </w:rPr>
          <w:t>ua</w:t>
        </w:r>
        <w:proofErr w:type="spellEnd"/>
        <w:r w:rsidR="000C3423">
          <w:rPr>
            <w:rFonts w:ascii="Arial" w:eastAsia="Arial" w:hAnsi="Arial" w:cs="Arial"/>
            <w:sz w:val="16"/>
            <w:szCs w:val="16"/>
          </w:rPr>
          <w:t xml:space="preserve"> </w:t>
        </w:r>
        <w:proofErr w:type="spellStart"/>
        <w:r w:rsidR="000C3423">
          <w:rPr>
            <w:rFonts w:ascii="Arial" w:eastAsia="Arial" w:hAnsi="Arial" w:cs="Arial"/>
            <w:sz w:val="16"/>
            <w:szCs w:val="16"/>
          </w:rPr>
          <w:t>hauj</w:t>
        </w:r>
        <w:proofErr w:type="spellEnd"/>
        <w:r w:rsidR="000C3423">
          <w:rPr>
            <w:rFonts w:ascii="Arial" w:eastAsia="Arial" w:hAnsi="Arial" w:cs="Arial"/>
            <w:sz w:val="16"/>
            <w:szCs w:val="16"/>
          </w:rPr>
          <w:t xml:space="preserve"> </w:t>
        </w:r>
        <w:proofErr w:type="spellStart"/>
        <w:r w:rsidR="000C3423">
          <w:rPr>
            <w:rFonts w:ascii="Arial" w:eastAsia="Arial" w:hAnsi="Arial" w:cs="Arial"/>
            <w:sz w:val="16"/>
            <w:szCs w:val="16"/>
          </w:rPr>
          <w:t>lwm</w:t>
        </w:r>
      </w:ins>
      <w:proofErr w:type="spellEnd"/>
      <w:del w:id="737" w:author="Kaxiong" w:date="2021-06-09T15:12:00Z">
        <w:r w:rsidR="00073F03" w:rsidDel="00CE0D70">
          <w:rPr>
            <w:rFonts w:ascii="Arial" w:eastAsia="Arial" w:hAnsi="Arial" w:cs="Arial"/>
            <w:sz w:val="16"/>
            <w:szCs w:val="16"/>
          </w:rPr>
          <w:delText xml:space="preserve"> txhu</w:delText>
        </w:r>
      </w:del>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tsiaj</w:t>
      </w:r>
      <w:proofErr w:type="spellEnd"/>
      <w:r w:rsidRPr="008F1033">
        <w:rPr>
          <w:rFonts w:ascii="Arial" w:eastAsia="Arial" w:hAnsi="Arial" w:cs="Arial"/>
          <w:sz w:val="16"/>
          <w:szCs w:val="16"/>
        </w:rPr>
        <w:t xml:space="preserve"> </w:t>
      </w:r>
      <w:del w:id="738" w:author="Kaxiong" w:date="2021-06-09T15:13:00Z">
        <w:r w:rsidR="00073F03" w:rsidDel="00CE0D70">
          <w:rPr>
            <w:rFonts w:ascii="Arial" w:eastAsia="Arial" w:hAnsi="Arial" w:cs="Arial"/>
            <w:sz w:val="16"/>
            <w:szCs w:val="16"/>
          </w:rPr>
          <w:delText xml:space="preserve">txhu </w:delText>
        </w:r>
      </w:del>
      <w:proofErr w:type="spellStart"/>
      <w:r w:rsidR="00073F03">
        <w:rPr>
          <w:rFonts w:ascii="Arial" w:eastAsia="Arial" w:hAnsi="Arial" w:cs="Arial"/>
          <w:sz w:val="16"/>
          <w:szCs w:val="16"/>
        </w:rPr>
        <w:t>uas</w:t>
      </w:r>
      <w:proofErr w:type="spellEnd"/>
      <w:r w:rsidR="00073F03">
        <w:rPr>
          <w:rFonts w:ascii="Arial" w:eastAsia="Arial" w:hAnsi="Arial" w:cs="Arial"/>
          <w:sz w:val="16"/>
          <w:szCs w:val="16"/>
        </w:rPr>
        <w:t xml:space="preserve"> tau </w:t>
      </w:r>
      <w:proofErr w:type="spellStart"/>
      <w:r w:rsidR="00073F03">
        <w:rPr>
          <w:rFonts w:ascii="Arial" w:eastAsia="Arial" w:hAnsi="Arial" w:cs="Arial"/>
          <w:sz w:val="16"/>
          <w:szCs w:val="16"/>
        </w:rPr>
        <w:t>nkag</w:t>
      </w:r>
      <w:proofErr w:type="spellEnd"/>
      <w:r w:rsidR="00073F03">
        <w:rPr>
          <w:rFonts w:ascii="Arial" w:eastAsia="Arial" w:hAnsi="Arial" w:cs="Arial"/>
          <w:sz w:val="16"/>
          <w:szCs w:val="16"/>
        </w:rPr>
        <w:t xml:space="preserve"> </w:t>
      </w:r>
      <w:proofErr w:type="spellStart"/>
      <w:ins w:id="739" w:author="Kaxiong" w:date="2021-06-09T15:13:00Z">
        <w:r w:rsidR="00CE0D70">
          <w:rPr>
            <w:rFonts w:ascii="Arial" w:eastAsia="Arial" w:hAnsi="Arial" w:cs="Arial"/>
            <w:sz w:val="16"/>
            <w:szCs w:val="16"/>
          </w:rPr>
          <w:t>mus</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cuam</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tshuam</w:t>
        </w:r>
        <w:proofErr w:type="spellEnd"/>
        <w:r w:rsidR="00CE0D70">
          <w:rPr>
            <w:rFonts w:ascii="Arial" w:eastAsia="Arial" w:hAnsi="Arial" w:cs="Arial"/>
            <w:sz w:val="16"/>
            <w:szCs w:val="16"/>
          </w:rPr>
          <w:t xml:space="preserve"> </w:t>
        </w:r>
      </w:ins>
      <w:proofErr w:type="spellStart"/>
      <w:r w:rsidR="00073F03">
        <w:rPr>
          <w:rFonts w:ascii="Arial" w:eastAsia="Arial" w:hAnsi="Arial" w:cs="Arial"/>
          <w:sz w:val="16"/>
          <w:szCs w:val="16"/>
        </w:rPr>
        <w:t>ua</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ntej</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thaum</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sij</w:t>
      </w:r>
      <w:proofErr w:type="spellEnd"/>
      <w:r w:rsidR="00073F03">
        <w:rPr>
          <w:rFonts w:ascii="Arial" w:eastAsia="Arial" w:hAnsi="Arial" w:cs="Arial"/>
          <w:sz w:val="16"/>
          <w:szCs w:val="16"/>
        </w:rPr>
        <w:t xml:space="preserve"> </w:t>
      </w:r>
      <w:proofErr w:type="spellStart"/>
      <w:r w:rsidR="00073F03">
        <w:rPr>
          <w:rFonts w:ascii="Arial" w:eastAsia="Arial" w:hAnsi="Arial" w:cs="Arial"/>
          <w:sz w:val="16"/>
          <w:szCs w:val="16"/>
        </w:rPr>
        <w:t>hawm</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thiab</w:t>
      </w:r>
      <w:proofErr w:type="spellEnd"/>
      <w:r w:rsidRPr="008F1033">
        <w:rPr>
          <w:rFonts w:ascii="Arial" w:eastAsia="Arial" w:hAnsi="Arial" w:cs="Arial"/>
          <w:sz w:val="16"/>
          <w:szCs w:val="16"/>
        </w:rPr>
        <w:t xml:space="preserve"> tom </w:t>
      </w:r>
      <w:proofErr w:type="spellStart"/>
      <w:r w:rsidRPr="008F1033">
        <w:rPr>
          <w:rFonts w:ascii="Arial" w:eastAsia="Arial" w:hAnsi="Arial" w:cs="Arial"/>
          <w:sz w:val="16"/>
          <w:szCs w:val="16"/>
        </w:rPr>
        <w:t>qab</w:t>
      </w:r>
      <w:proofErr w:type="spellEnd"/>
      <w:r w:rsidRPr="008F1033">
        <w:rPr>
          <w:rFonts w:ascii="Arial" w:eastAsia="Arial" w:hAnsi="Arial" w:cs="Arial"/>
          <w:sz w:val="16"/>
          <w:szCs w:val="16"/>
        </w:rPr>
        <w:t xml:space="preserve"> </w:t>
      </w:r>
      <w:proofErr w:type="spellStart"/>
      <w:r w:rsidRPr="008F1033">
        <w:rPr>
          <w:rFonts w:ascii="Arial" w:eastAsia="Arial" w:hAnsi="Arial" w:cs="Arial"/>
          <w:sz w:val="16"/>
          <w:szCs w:val="16"/>
        </w:rPr>
        <w:t>sau</w:t>
      </w:r>
      <w:proofErr w:type="spellEnd"/>
      <w:r w:rsidRPr="008F1033">
        <w:rPr>
          <w:rFonts w:ascii="Arial" w:eastAsia="Arial" w:hAnsi="Arial" w:cs="Arial"/>
          <w:sz w:val="16"/>
          <w:szCs w:val="16"/>
        </w:rPr>
        <w:t xml:space="preserve"> cov </w:t>
      </w:r>
      <w:proofErr w:type="spellStart"/>
      <w:ins w:id="740" w:author="Kaxiong" w:date="2021-06-09T15:14:00Z">
        <w:r w:rsidR="00CE0D70">
          <w:rPr>
            <w:rFonts w:ascii="Arial" w:eastAsia="Arial" w:hAnsi="Arial" w:cs="Arial"/>
            <w:sz w:val="16"/>
            <w:szCs w:val="16"/>
          </w:rPr>
          <w:t>qoob</w:t>
        </w:r>
        <w:proofErr w:type="spellEnd"/>
        <w:r w:rsidR="00CE0D70">
          <w:rPr>
            <w:rFonts w:ascii="Arial" w:eastAsia="Arial" w:hAnsi="Arial" w:cs="Arial"/>
            <w:sz w:val="16"/>
            <w:szCs w:val="16"/>
          </w:rPr>
          <w:t xml:space="preserve"> loo </w:t>
        </w:r>
        <w:proofErr w:type="spellStart"/>
        <w:r w:rsidR="00CE0D70">
          <w:rPr>
            <w:rFonts w:ascii="Arial" w:eastAsia="Arial" w:hAnsi="Arial" w:cs="Arial"/>
            <w:sz w:val="16"/>
            <w:szCs w:val="16"/>
          </w:rPr>
          <w:t>uas</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raug</w:t>
        </w:r>
        <w:proofErr w:type="spellEnd"/>
        <w:r w:rsidR="00CE0D70">
          <w:rPr>
            <w:rFonts w:ascii="Arial" w:eastAsia="Arial" w:hAnsi="Arial" w:cs="Arial"/>
            <w:sz w:val="16"/>
            <w:szCs w:val="16"/>
          </w:rPr>
          <w:t xml:space="preserve"> </w:t>
        </w:r>
      </w:ins>
      <w:proofErr w:type="spellStart"/>
      <w:ins w:id="741" w:author="Kaxiong" w:date="2021-06-09T15:15:00Z">
        <w:r w:rsidR="00CE0D70">
          <w:rPr>
            <w:rFonts w:ascii="Arial" w:eastAsia="Arial" w:hAnsi="Arial" w:cs="Arial"/>
            <w:sz w:val="16"/>
            <w:szCs w:val="16"/>
          </w:rPr>
          <w:t>saib</w:t>
        </w:r>
        <w:proofErr w:type="spellEnd"/>
        <w:r w:rsidR="00CE0D70">
          <w:rPr>
            <w:rFonts w:ascii="Arial" w:eastAsia="Arial" w:hAnsi="Arial" w:cs="Arial"/>
            <w:sz w:val="16"/>
            <w:szCs w:val="16"/>
          </w:rPr>
          <w:t xml:space="preserve"> </w:t>
        </w:r>
        <w:proofErr w:type="spellStart"/>
        <w:r w:rsidR="00CE0D70">
          <w:rPr>
            <w:rFonts w:ascii="Arial" w:eastAsia="Arial" w:hAnsi="Arial" w:cs="Arial"/>
            <w:sz w:val="16"/>
            <w:szCs w:val="16"/>
          </w:rPr>
          <w:t>xyuas</w:t>
        </w:r>
      </w:ins>
      <w:proofErr w:type="spellEnd"/>
      <w:del w:id="742" w:author="Kaxiong" w:date="2021-06-09T15:14:00Z">
        <w:r w:rsidRPr="008F1033" w:rsidDel="00CE0D70">
          <w:rPr>
            <w:rFonts w:ascii="Arial" w:eastAsia="Arial" w:hAnsi="Arial" w:cs="Arial"/>
            <w:sz w:val="16"/>
            <w:szCs w:val="16"/>
          </w:rPr>
          <w:delText>khoom</w:delText>
        </w:r>
      </w:del>
      <w:r>
        <w:rPr>
          <w:rFonts w:ascii="Arial" w:eastAsia="Arial" w:hAnsi="Arial" w:cs="Arial"/>
          <w:b/>
          <w:bCs/>
          <w:sz w:val="18"/>
          <w:szCs w:val="18"/>
        </w:rPr>
        <w:t>.</w:t>
      </w:r>
    </w:p>
    <w:p w14:paraId="758E6EDA" w14:textId="77777777" w:rsidR="00BF3E5F" w:rsidRDefault="00BF3E5F">
      <w:pPr>
        <w:spacing w:line="254" w:lineRule="exact"/>
        <w:rPr>
          <w:sz w:val="20"/>
          <w:szCs w:val="20"/>
        </w:rPr>
      </w:pPr>
    </w:p>
    <w:p w14:paraId="743F9B67" w14:textId="7E12112F" w:rsidR="00BF3E5F" w:rsidRDefault="00F2670D" w:rsidP="00CB637F">
      <w:pPr>
        <w:spacing w:line="420" w:lineRule="auto"/>
        <w:ind w:right="320"/>
        <w:jc w:val="both"/>
        <w:rPr>
          <w:sz w:val="20"/>
          <w:szCs w:val="20"/>
        </w:rPr>
      </w:pPr>
      <w:proofErr w:type="spellStart"/>
      <w:r w:rsidRPr="00CB637F">
        <w:rPr>
          <w:rFonts w:ascii="Arial" w:eastAsia="Arial" w:hAnsi="Arial" w:cs="Arial"/>
          <w:sz w:val="16"/>
          <w:szCs w:val="16"/>
        </w:rPr>
        <w:t>Thawj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nqe</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lus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uas</w:t>
      </w:r>
      <w:proofErr w:type="spellEnd"/>
      <w:r w:rsidRPr="00CB637F">
        <w:rPr>
          <w:rFonts w:ascii="Arial" w:eastAsia="Arial" w:hAnsi="Arial" w:cs="Arial"/>
          <w:sz w:val="16"/>
          <w:szCs w:val="16"/>
        </w:rPr>
        <w:t xml:space="preserve"> cov </w:t>
      </w:r>
      <w:proofErr w:type="spellStart"/>
      <w:r w:rsidRPr="00CB637F">
        <w:rPr>
          <w:rFonts w:ascii="Arial" w:eastAsia="Arial" w:hAnsi="Arial" w:cs="Arial"/>
          <w:sz w:val="16"/>
          <w:szCs w:val="16"/>
        </w:rPr>
        <w:t>neeg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feem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yog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Kuv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puas</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ins w:id="743" w:author="Kaxiong" w:date="2021-06-09T15:22:00Z">
        <w:r w:rsidR="00722DA1">
          <w:rPr>
            <w:rFonts w:ascii="Arial" w:eastAsia="Arial" w:hAnsi="Arial" w:cs="Arial"/>
            <w:sz w:val="16"/>
            <w:szCs w:val="16"/>
          </w:rPr>
          <w:t>saib</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xyuas</w:t>
        </w:r>
        <w:proofErr w:type="spellEnd"/>
        <w:r w:rsidR="00722DA1">
          <w:rPr>
            <w:rFonts w:ascii="Arial" w:eastAsia="Arial" w:hAnsi="Arial" w:cs="Arial"/>
            <w:sz w:val="16"/>
            <w:szCs w:val="16"/>
          </w:rPr>
          <w:t xml:space="preserve"> </w:t>
        </w:r>
      </w:ins>
      <w:del w:id="744" w:author="Kaxiong" w:date="2021-06-09T15:22:00Z">
        <w:r w:rsidRPr="00CB637F" w:rsidDel="00722DA1">
          <w:rPr>
            <w:rFonts w:ascii="Arial" w:eastAsia="Arial" w:hAnsi="Arial" w:cs="Arial"/>
            <w:sz w:val="16"/>
            <w:szCs w:val="16"/>
          </w:rPr>
          <w:delText xml:space="preserve">pab </w:delText>
        </w:r>
      </w:del>
      <w:r w:rsidRPr="00CB637F">
        <w:rPr>
          <w:rFonts w:ascii="Arial" w:eastAsia="Arial" w:hAnsi="Arial" w:cs="Arial"/>
          <w:sz w:val="16"/>
          <w:szCs w:val="16"/>
        </w:rPr>
        <w:t xml:space="preserve">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FSMA </w:t>
      </w:r>
      <w:ins w:id="745" w:author="Kaxiong" w:date="2021-06-09T15:23:00Z">
        <w:r w:rsidR="00722DA1">
          <w:rPr>
            <w:rFonts w:ascii="Arial" w:eastAsia="Arial" w:hAnsi="Arial" w:cs="Arial"/>
            <w:sz w:val="16"/>
            <w:szCs w:val="16"/>
          </w:rPr>
          <w:t>cov</w:t>
        </w:r>
      </w:ins>
      <w:del w:id="746" w:author="Kaxiong" w:date="2021-06-09T15:23:00Z">
        <w:r w:rsidRPr="00CB637F" w:rsidDel="00722DA1">
          <w:rPr>
            <w:rFonts w:ascii="Arial" w:eastAsia="Arial" w:hAnsi="Arial" w:cs="Arial"/>
            <w:sz w:val="16"/>
            <w:szCs w:val="16"/>
          </w:rPr>
          <w:delText>txoj</w:delText>
        </w:r>
      </w:del>
      <w:r w:rsidRPr="00CB637F">
        <w:rPr>
          <w:rFonts w:ascii="Arial" w:eastAsia="Arial" w:hAnsi="Arial" w:cs="Arial"/>
          <w:sz w:val="16"/>
          <w:szCs w:val="16"/>
        </w:rPr>
        <w:t xml:space="preserve"> </w:t>
      </w:r>
      <w:proofErr w:type="spellStart"/>
      <w:r w:rsidRPr="00CB637F">
        <w:rPr>
          <w:rFonts w:ascii="Arial" w:eastAsia="Arial" w:hAnsi="Arial" w:cs="Arial"/>
          <w:sz w:val="16"/>
          <w:szCs w:val="16"/>
        </w:rPr>
        <w:t>cai</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hais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koj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qhov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tau </w:t>
      </w:r>
      <w:proofErr w:type="spellStart"/>
      <w:r w:rsidR="00F2069B">
        <w:rPr>
          <w:rFonts w:ascii="Arial" w:eastAsia="Arial" w:hAnsi="Arial" w:cs="Arial"/>
          <w:sz w:val="16"/>
          <w:szCs w:val="16"/>
        </w:rPr>
        <w:t>kev</w:t>
      </w:r>
      <w:proofErr w:type="spellEnd"/>
      <w:r w:rsidR="00F2069B">
        <w:rPr>
          <w:rFonts w:ascii="Arial" w:eastAsia="Arial" w:hAnsi="Arial" w:cs="Arial"/>
          <w:sz w:val="16"/>
          <w:szCs w:val="16"/>
        </w:rPr>
        <w:t xml:space="preserve"> </w:t>
      </w:r>
      <w:proofErr w:type="spellStart"/>
      <w:ins w:id="747" w:author="Kaxiong" w:date="2021-06-09T15:24:00Z">
        <w:r w:rsidR="00722DA1">
          <w:rPr>
            <w:rFonts w:ascii="Arial" w:eastAsia="Arial" w:hAnsi="Arial" w:cs="Arial"/>
            <w:sz w:val="16"/>
            <w:szCs w:val="16"/>
          </w:rPr>
          <w:t>saib</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xyu</w:t>
        </w:r>
      </w:ins>
      <w:ins w:id="748" w:author="Kaxiong" w:date="2021-06-09T15:25:00Z">
        <w:r w:rsidR="00722DA1">
          <w:rPr>
            <w:rFonts w:ascii="Arial" w:eastAsia="Arial" w:hAnsi="Arial" w:cs="Arial"/>
            <w:sz w:val="16"/>
            <w:szCs w:val="16"/>
          </w:rPr>
          <w:t>as</w:t>
        </w:r>
      </w:ins>
      <w:proofErr w:type="spellEnd"/>
      <w:del w:id="749" w:author="Kaxiong" w:date="2021-06-09T15:25:00Z">
        <w:r w:rsidR="00F2069B" w:rsidDel="00722DA1">
          <w:rPr>
            <w:rFonts w:ascii="Arial" w:eastAsia="Arial" w:hAnsi="Arial" w:cs="Arial"/>
            <w:sz w:val="16"/>
            <w:szCs w:val="16"/>
          </w:rPr>
          <w:delText>paj</w:delText>
        </w:r>
      </w:del>
      <w:r w:rsidRPr="00CB637F">
        <w:rPr>
          <w:rFonts w:ascii="Arial" w:eastAsia="Arial" w:hAnsi="Arial" w:cs="Arial"/>
          <w:sz w:val="16"/>
          <w:szCs w:val="16"/>
        </w:rPr>
        <w:t xml:space="preserve"> 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FSMA,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qhov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tshwj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zam</w:t>
      </w:r>
      <w:proofErr w:type="spellEnd"/>
      <w:r w:rsidRPr="00CB637F">
        <w:rPr>
          <w:rFonts w:ascii="Arial" w:eastAsia="Arial" w:hAnsi="Arial" w:cs="Arial"/>
          <w:sz w:val="16"/>
          <w:szCs w:val="16"/>
        </w:rPr>
        <w:t xml:space="preserve">. FSMA </w:t>
      </w:r>
      <w:proofErr w:type="spellStart"/>
      <w:r w:rsidRPr="00CB637F">
        <w:rPr>
          <w:rFonts w:ascii="Arial" w:eastAsia="Arial" w:hAnsi="Arial" w:cs="Arial"/>
          <w:sz w:val="16"/>
          <w:szCs w:val="16"/>
        </w:rPr>
        <w:t>tsuas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yog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siv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w:t>
      </w:r>
      <w:proofErr w:type="spellEnd"/>
      <w:r w:rsidRPr="00CB637F">
        <w:rPr>
          <w:rFonts w:ascii="Arial" w:eastAsia="Arial" w:hAnsi="Arial" w:cs="Arial"/>
          <w:sz w:val="16"/>
          <w:szCs w:val="16"/>
        </w:rPr>
        <w:t xml:space="preserve"> cov </w:t>
      </w:r>
      <w:proofErr w:type="spellStart"/>
      <w:r w:rsidRPr="00CB637F">
        <w:rPr>
          <w:rFonts w:ascii="Arial" w:eastAsia="Arial" w:hAnsi="Arial" w:cs="Arial"/>
          <w:sz w:val="16"/>
          <w:szCs w:val="16"/>
        </w:rPr>
        <w:t>khoom</w:t>
      </w:r>
      <w:proofErr w:type="spellEnd"/>
      <w:r w:rsidRPr="00CB637F">
        <w:rPr>
          <w:rFonts w:ascii="Arial" w:eastAsia="Arial" w:hAnsi="Arial" w:cs="Arial"/>
          <w:sz w:val="16"/>
          <w:szCs w:val="16"/>
        </w:rPr>
        <w:t xml:space="preserve"> </w:t>
      </w:r>
      <w:proofErr w:type="spellStart"/>
      <w:ins w:id="750" w:author="Kaxiong" w:date="2021-06-09T15:25:00Z">
        <w:r w:rsidR="00722DA1">
          <w:rPr>
            <w:rFonts w:ascii="Arial" w:eastAsia="Arial" w:hAnsi="Arial" w:cs="Arial"/>
            <w:sz w:val="16"/>
            <w:szCs w:val="16"/>
          </w:rPr>
          <w:t>zaub</w:t>
        </w:r>
        <w:proofErr w:type="spellEnd"/>
        <w:r w:rsidR="00722DA1">
          <w:rPr>
            <w:rFonts w:ascii="Arial" w:eastAsia="Arial" w:hAnsi="Arial" w:cs="Arial"/>
            <w:sz w:val="16"/>
            <w:szCs w:val="16"/>
          </w:rPr>
          <w:t xml:space="preserve"> mov</w:t>
        </w:r>
      </w:ins>
      <w:del w:id="751" w:author="Kaxiong" w:date="2021-06-09T15:25:00Z">
        <w:r w:rsidRPr="00CB637F" w:rsidDel="00722DA1">
          <w:rPr>
            <w:rFonts w:ascii="Arial" w:eastAsia="Arial" w:hAnsi="Arial" w:cs="Arial"/>
            <w:sz w:val="16"/>
            <w:szCs w:val="16"/>
          </w:rPr>
          <w:delText>lag luam</w:delText>
        </w:r>
      </w:del>
      <w:ins w:id="752" w:author="Kaxiong" w:date="2021-06-09T15:26:00Z">
        <w:r w:rsidR="00722DA1">
          <w:rPr>
            <w:rFonts w:ascii="Arial" w:eastAsia="Arial" w:hAnsi="Arial" w:cs="Arial"/>
            <w:sz w:val="16"/>
            <w:szCs w:val="16"/>
          </w:rPr>
          <w:t xml:space="preserve"> </w:t>
        </w:r>
        <w:proofErr w:type="spellStart"/>
        <w:r w:rsidR="00722DA1">
          <w:rPr>
            <w:rFonts w:ascii="Arial" w:eastAsia="Arial" w:hAnsi="Arial" w:cs="Arial"/>
            <w:sz w:val="16"/>
            <w:szCs w:val="16"/>
          </w:rPr>
          <w:t>uas</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raug</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saib</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xyuas</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rau</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txhua</w:t>
        </w:r>
      </w:ins>
      <w:proofErr w:type="spellEnd"/>
      <w:del w:id="753" w:author="Kaxiong" w:date="2021-06-09T15:26:00Z">
        <w:r w:rsidR="006020E6" w:rsidDel="00722DA1">
          <w:rPr>
            <w:rFonts w:ascii="Arial" w:eastAsia="Arial" w:hAnsi="Arial" w:cs="Arial"/>
            <w:sz w:val="16"/>
            <w:szCs w:val="16"/>
          </w:rPr>
          <w:delText xml:space="preserve"> uas</w:delText>
        </w:r>
        <w:r w:rsidRPr="00CB637F" w:rsidDel="00722DA1">
          <w:rPr>
            <w:rFonts w:ascii="Arial" w:eastAsia="Arial" w:hAnsi="Arial" w:cs="Arial"/>
            <w:sz w:val="16"/>
            <w:szCs w:val="16"/>
          </w:rPr>
          <w:delText xml:space="preserve"> nyob rau</w:delText>
        </w:r>
      </w:del>
      <w:r w:rsidRPr="00CB637F">
        <w:rPr>
          <w:rFonts w:ascii="Arial" w:eastAsia="Arial" w:hAnsi="Arial" w:cs="Arial"/>
          <w:sz w:val="16"/>
          <w:szCs w:val="16"/>
        </w:rPr>
        <w:t xml:space="preserve"> </w:t>
      </w:r>
      <w:proofErr w:type="spellStart"/>
      <w:r w:rsidRPr="00CB637F">
        <w:rPr>
          <w:rFonts w:ascii="Arial" w:eastAsia="Arial" w:hAnsi="Arial" w:cs="Arial"/>
          <w:sz w:val="16"/>
          <w:szCs w:val="16"/>
        </w:rPr>
        <w:t>lub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sij</w:t>
      </w:r>
      <w:proofErr w:type="spellEnd"/>
      <w:r w:rsidR="006020E6">
        <w:rPr>
          <w:rFonts w:ascii="Arial" w:eastAsia="Arial" w:hAnsi="Arial" w:cs="Arial"/>
          <w:sz w:val="16"/>
          <w:szCs w:val="16"/>
        </w:rPr>
        <w:t xml:space="preserve"> </w:t>
      </w:r>
      <w:proofErr w:type="spellStart"/>
      <w:r w:rsidRPr="00CB637F">
        <w:rPr>
          <w:rFonts w:ascii="Arial" w:eastAsia="Arial" w:hAnsi="Arial" w:cs="Arial"/>
          <w:sz w:val="16"/>
          <w:szCs w:val="16"/>
        </w:rPr>
        <w:t>hawm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cov chaw </w:t>
      </w:r>
      <w:proofErr w:type="spellStart"/>
      <w:r w:rsidRPr="00CB637F">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del w:id="754" w:author="Kaxiong" w:date="2021-06-09T15:27:00Z">
        <w:r w:rsidR="00927875" w:rsidDel="00722DA1">
          <w:rPr>
            <w:rFonts w:ascii="Arial" w:eastAsia="Arial" w:hAnsi="Arial" w:cs="Arial"/>
            <w:sz w:val="16"/>
            <w:szCs w:val="16"/>
          </w:rPr>
          <w:delText xml:space="preserve">tshwm sim </w:delText>
        </w:r>
        <w:r w:rsidRPr="00CB637F" w:rsidDel="00722DA1">
          <w:rPr>
            <w:rFonts w:ascii="Arial" w:eastAsia="Arial" w:hAnsi="Arial" w:cs="Arial"/>
            <w:sz w:val="16"/>
            <w:szCs w:val="16"/>
          </w:rPr>
          <w:delText>kev ua</w:delText>
        </w:r>
      </w:del>
      <w:ins w:id="755" w:author="Kaxiong" w:date="2021-06-09T15:27:00Z">
        <w:r w:rsidR="00722DA1">
          <w:rPr>
            <w:rFonts w:ascii="Arial" w:eastAsia="Arial" w:hAnsi="Arial" w:cs="Arial"/>
            <w:sz w:val="16"/>
            <w:szCs w:val="16"/>
          </w:rPr>
          <w:t>cov</w:t>
        </w:r>
      </w:ins>
      <w:r w:rsidRPr="00CB637F">
        <w:rPr>
          <w:rFonts w:ascii="Arial" w:eastAsia="Arial" w:hAnsi="Arial" w:cs="Arial"/>
          <w:sz w:val="16"/>
          <w:szCs w:val="16"/>
        </w:rPr>
        <w:t xml:space="preserve"> </w:t>
      </w:r>
      <w:proofErr w:type="spellStart"/>
      <w:r w:rsidRPr="00CB637F">
        <w:rPr>
          <w:rFonts w:ascii="Arial" w:eastAsia="Arial" w:hAnsi="Arial" w:cs="Arial"/>
          <w:sz w:val="16"/>
          <w:szCs w:val="16"/>
        </w:rPr>
        <w:t>hauj</w:t>
      </w:r>
      <w:proofErr w:type="spellEnd"/>
      <w:r w:rsidR="006020E6">
        <w:rPr>
          <w:rFonts w:ascii="Arial" w:eastAsia="Arial" w:hAnsi="Arial" w:cs="Arial"/>
          <w:sz w:val="16"/>
          <w:szCs w:val="16"/>
        </w:rPr>
        <w:t xml:space="preserve"> </w:t>
      </w:r>
      <w:proofErr w:type="spellStart"/>
      <w:r w:rsidRPr="00CB637F">
        <w:rPr>
          <w:rFonts w:ascii="Arial" w:eastAsia="Arial" w:hAnsi="Arial" w:cs="Arial"/>
          <w:sz w:val="16"/>
          <w:szCs w:val="16"/>
        </w:rPr>
        <w:t>lwm</w:t>
      </w:r>
      <w:proofErr w:type="spellEnd"/>
      <w:ins w:id="756" w:author="Kaxiong" w:date="2021-06-09T15:27:00Z">
        <w:r w:rsidR="00722DA1">
          <w:rPr>
            <w:rFonts w:ascii="Arial" w:eastAsia="Arial" w:hAnsi="Arial" w:cs="Arial"/>
            <w:sz w:val="16"/>
            <w:szCs w:val="16"/>
          </w:rPr>
          <w:t xml:space="preserve"> </w:t>
        </w:r>
        <w:proofErr w:type="spellStart"/>
        <w:r w:rsidR="00722DA1">
          <w:rPr>
            <w:rFonts w:ascii="Arial" w:eastAsia="Arial" w:hAnsi="Arial" w:cs="Arial"/>
            <w:sz w:val="16"/>
            <w:szCs w:val="16"/>
          </w:rPr>
          <w:t>uas</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raug</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saib</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xyuas</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tshwm</w:t>
        </w:r>
        <w:proofErr w:type="spellEnd"/>
        <w:r w:rsidR="00722DA1">
          <w:rPr>
            <w:rFonts w:ascii="Arial" w:eastAsia="Arial" w:hAnsi="Arial" w:cs="Arial"/>
            <w:sz w:val="16"/>
            <w:szCs w:val="16"/>
          </w:rPr>
          <w:t xml:space="preserve"> sim</w:t>
        </w:r>
      </w:ins>
      <w:r w:rsidRPr="00CB637F">
        <w:rPr>
          <w:rFonts w:ascii="Arial" w:eastAsia="Arial" w:hAnsi="Arial" w:cs="Arial"/>
          <w:sz w:val="16"/>
          <w:szCs w:val="16"/>
        </w:rPr>
        <w:t xml:space="preserve">. Cov </w:t>
      </w:r>
      <w:del w:id="757" w:author="Kaxiong" w:date="2021-06-09T15:28:00Z">
        <w:r w:rsidRPr="00CB637F" w:rsidDel="00722DA1">
          <w:rPr>
            <w:rFonts w:ascii="Arial" w:eastAsia="Arial" w:hAnsi="Arial" w:cs="Arial"/>
            <w:sz w:val="16"/>
            <w:szCs w:val="16"/>
          </w:rPr>
          <w:delText xml:space="preserve">neeg ua </w:delText>
        </w:r>
      </w:del>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tsum</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raws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nplua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thiab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nplua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rau</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txhaum</w:t>
      </w:r>
      <w:proofErr w:type="spellEnd"/>
      <w:r w:rsidRPr="00CB637F">
        <w:rPr>
          <w:rFonts w:ascii="Arial" w:eastAsia="Arial" w:hAnsi="Arial" w:cs="Arial"/>
          <w:sz w:val="16"/>
          <w:szCs w:val="16"/>
        </w:rPr>
        <w:t xml:space="preserve"> </w:t>
      </w:r>
      <w:proofErr w:type="spellStart"/>
      <w:r w:rsidR="001F5001">
        <w:rPr>
          <w:rFonts w:ascii="Arial" w:eastAsia="Arial" w:hAnsi="Arial" w:cs="Arial"/>
          <w:sz w:val="16"/>
          <w:szCs w:val="16"/>
        </w:rPr>
        <w:t>ntawm</w:t>
      </w:r>
      <w:proofErr w:type="spellEnd"/>
      <w:r w:rsidR="001F5001">
        <w:rPr>
          <w:rFonts w:ascii="Arial" w:eastAsia="Arial" w:hAnsi="Arial" w:cs="Arial"/>
          <w:sz w:val="16"/>
          <w:szCs w:val="16"/>
        </w:rPr>
        <w:t xml:space="preserve"> </w:t>
      </w:r>
      <w:r w:rsidRPr="00CB637F">
        <w:rPr>
          <w:rFonts w:ascii="Arial" w:eastAsia="Arial" w:hAnsi="Arial" w:cs="Arial"/>
          <w:sz w:val="16"/>
          <w:szCs w:val="16"/>
        </w:rPr>
        <w:t xml:space="preserve">cov </w:t>
      </w:r>
      <w:proofErr w:type="spellStart"/>
      <w:r w:rsidRPr="00CB637F">
        <w:rPr>
          <w:rFonts w:ascii="Arial" w:eastAsia="Arial" w:hAnsi="Arial" w:cs="Arial"/>
          <w:sz w:val="16"/>
          <w:szCs w:val="16"/>
        </w:rPr>
        <w:t>qauv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Qee</w:t>
      </w:r>
      <w:proofErr w:type="spellEnd"/>
      <w:r w:rsidRPr="00CB637F">
        <w:rPr>
          <w:rFonts w:ascii="Arial" w:eastAsia="Arial" w:hAnsi="Arial" w:cs="Arial"/>
          <w:sz w:val="16"/>
          <w:szCs w:val="16"/>
        </w:rPr>
        <w:t xml:space="preserve"> cov </w:t>
      </w:r>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me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tsim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nyog</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txais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zam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raws</w:t>
      </w:r>
      <w:proofErr w:type="spellEnd"/>
      <w:r w:rsidRPr="00CB637F">
        <w:rPr>
          <w:rFonts w:ascii="Arial" w:eastAsia="Arial" w:hAnsi="Arial" w:cs="Arial"/>
          <w:sz w:val="16"/>
          <w:szCs w:val="16"/>
        </w:rPr>
        <w:t xml:space="preserve"> li </w:t>
      </w:r>
      <w:proofErr w:type="spellStart"/>
      <w:r w:rsidRPr="00CB637F">
        <w:rPr>
          <w:rFonts w:ascii="Arial" w:eastAsia="Arial" w:hAnsi="Arial" w:cs="Arial"/>
          <w:sz w:val="16"/>
          <w:szCs w:val="16"/>
        </w:rPr>
        <w:t>qhov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tsim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nyog</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PSR, tab sis </w:t>
      </w:r>
      <w:proofErr w:type="spellStart"/>
      <w:r w:rsidRPr="00CB637F">
        <w:rPr>
          <w:rFonts w:ascii="Arial" w:eastAsia="Arial" w:hAnsi="Arial" w:cs="Arial"/>
          <w:sz w:val="16"/>
          <w:szCs w:val="16"/>
        </w:rPr>
        <w:t>txawm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tias</w:t>
      </w:r>
      <w:proofErr w:type="spellEnd"/>
      <w:r w:rsidRPr="00CB637F">
        <w:rPr>
          <w:rFonts w:ascii="Arial" w:eastAsia="Arial" w:hAnsi="Arial" w:cs="Arial"/>
          <w:sz w:val="16"/>
          <w:szCs w:val="16"/>
        </w:rPr>
        <w:t xml:space="preserve"> cov </w:t>
      </w:r>
      <w:del w:id="758" w:author="Kaxiong" w:date="2021-06-09T15:30:00Z">
        <w:r w:rsidRPr="00CB637F" w:rsidDel="00722DA1">
          <w:rPr>
            <w:rFonts w:ascii="Arial" w:eastAsia="Arial" w:hAnsi="Arial" w:cs="Arial"/>
            <w:sz w:val="16"/>
            <w:szCs w:val="16"/>
          </w:rPr>
          <w:delText xml:space="preserve">ua </w:delText>
        </w:r>
      </w:del>
      <w:proofErr w:type="spellStart"/>
      <w:r w:rsidRPr="00CB637F">
        <w:rPr>
          <w:rFonts w:ascii="Arial" w:eastAsia="Arial" w:hAnsi="Arial" w:cs="Arial"/>
          <w:sz w:val="16"/>
          <w:szCs w:val="16"/>
        </w:rPr>
        <w:t>liaj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teb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yuav</w:t>
      </w:r>
      <w:proofErr w:type="spellEnd"/>
      <w:r w:rsidRPr="00CB637F">
        <w:rPr>
          <w:rFonts w:ascii="Arial" w:eastAsia="Arial" w:hAnsi="Arial" w:cs="Arial"/>
          <w:sz w:val="16"/>
          <w:szCs w:val="16"/>
        </w:rPr>
        <w:t xml:space="preserve"> tau </w:t>
      </w:r>
      <w:proofErr w:type="spellStart"/>
      <w:r w:rsidRPr="00CB637F">
        <w:rPr>
          <w:rFonts w:ascii="Arial" w:eastAsia="Arial" w:hAnsi="Arial" w:cs="Arial"/>
          <w:sz w:val="16"/>
          <w:szCs w:val="16"/>
        </w:rPr>
        <w:t>txais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txiaj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ntsig</w:t>
      </w:r>
      <w:proofErr w:type="spellEnd"/>
      <w:r w:rsidRPr="00CB637F">
        <w:rPr>
          <w:rFonts w:ascii="Arial" w:eastAsia="Arial" w:hAnsi="Arial" w:cs="Arial"/>
          <w:sz w:val="16"/>
          <w:szCs w:val="16"/>
        </w:rPr>
        <w:t xml:space="preserve"> los </w:t>
      </w:r>
      <w:proofErr w:type="spellStart"/>
      <w:r w:rsidRPr="00CB637F">
        <w:rPr>
          <w:rFonts w:ascii="Arial" w:eastAsia="Arial" w:hAnsi="Arial" w:cs="Arial"/>
          <w:sz w:val="16"/>
          <w:szCs w:val="16"/>
        </w:rPr>
        <w:t>ntawm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ua</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raws</w:t>
      </w:r>
      <w:proofErr w:type="spellEnd"/>
      <w:r w:rsidRPr="00CB637F">
        <w:rPr>
          <w:rFonts w:ascii="Arial" w:eastAsia="Arial" w:hAnsi="Arial" w:cs="Arial"/>
          <w:sz w:val="16"/>
          <w:szCs w:val="16"/>
        </w:rPr>
        <w:t xml:space="preserve"> li PSR </w:t>
      </w:r>
      <w:proofErr w:type="spellStart"/>
      <w:r w:rsidR="000377CD">
        <w:rPr>
          <w:rFonts w:ascii="Arial" w:eastAsia="Arial" w:hAnsi="Arial" w:cs="Arial"/>
          <w:sz w:val="16"/>
          <w:szCs w:val="16"/>
        </w:rPr>
        <w:t>txoj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cai</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kom</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tsis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txhob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poob</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lawv</w:t>
      </w:r>
      <w:proofErr w:type="spellEnd"/>
      <w:r w:rsidRPr="00CB637F">
        <w:rPr>
          <w:rFonts w:ascii="Arial" w:eastAsia="Arial" w:hAnsi="Arial" w:cs="Arial"/>
          <w:sz w:val="16"/>
          <w:szCs w:val="16"/>
        </w:rPr>
        <w:t xml:space="preserve"> </w:t>
      </w:r>
      <w:ins w:id="759" w:author="Kaxiong" w:date="2021-06-09T15:31:00Z">
        <w:r w:rsidR="00722DA1">
          <w:rPr>
            <w:rFonts w:ascii="Arial" w:eastAsia="Arial" w:hAnsi="Arial" w:cs="Arial"/>
            <w:sz w:val="16"/>
            <w:szCs w:val="16"/>
          </w:rPr>
          <w:t xml:space="preserve">cov </w:t>
        </w:r>
        <w:proofErr w:type="spellStart"/>
        <w:r w:rsidR="00722DA1">
          <w:rPr>
            <w:rFonts w:ascii="Arial" w:eastAsia="Arial" w:hAnsi="Arial" w:cs="Arial"/>
            <w:sz w:val="16"/>
            <w:szCs w:val="16"/>
          </w:rPr>
          <w:t>xwm</w:t>
        </w:r>
        <w:proofErr w:type="spellEnd"/>
        <w:r w:rsidR="00722DA1">
          <w:rPr>
            <w:rFonts w:ascii="Arial" w:eastAsia="Arial" w:hAnsi="Arial" w:cs="Arial"/>
            <w:sz w:val="16"/>
            <w:szCs w:val="16"/>
          </w:rPr>
          <w:t xml:space="preserve"> </w:t>
        </w:r>
        <w:proofErr w:type="spellStart"/>
        <w:r w:rsidR="00722DA1">
          <w:rPr>
            <w:rFonts w:ascii="Arial" w:eastAsia="Arial" w:hAnsi="Arial" w:cs="Arial"/>
            <w:sz w:val="16"/>
            <w:szCs w:val="16"/>
          </w:rPr>
          <w:t>txeej</w:t>
        </w:r>
        <w:proofErr w:type="spellEnd"/>
        <w:r w:rsidR="00722DA1">
          <w:rPr>
            <w:rFonts w:ascii="Arial" w:eastAsia="Arial" w:hAnsi="Arial" w:cs="Arial"/>
            <w:sz w:val="16"/>
            <w:szCs w:val="16"/>
          </w:rPr>
          <w:t xml:space="preserve"> </w:t>
        </w:r>
      </w:ins>
      <w:del w:id="760" w:author="Kaxiong" w:date="2021-06-09T15:31:00Z">
        <w:r w:rsidRPr="00CB637F" w:rsidDel="00722DA1">
          <w:rPr>
            <w:rFonts w:ascii="Arial" w:eastAsia="Arial" w:hAnsi="Arial" w:cs="Arial"/>
            <w:sz w:val="16"/>
            <w:szCs w:val="16"/>
          </w:rPr>
          <w:delText>cov neeg</w:delText>
        </w:r>
        <w:r w:rsidR="000377CD" w:rsidDel="00722DA1">
          <w:rPr>
            <w:rFonts w:ascii="Arial" w:eastAsia="Arial" w:hAnsi="Arial" w:cs="Arial"/>
            <w:sz w:val="16"/>
            <w:szCs w:val="16"/>
          </w:rPr>
          <w:delText xml:space="preserve"> </w:delText>
        </w:r>
      </w:del>
      <w:proofErr w:type="spellStart"/>
      <w:r w:rsidR="000377CD">
        <w:rPr>
          <w:rFonts w:ascii="Arial" w:eastAsia="Arial" w:hAnsi="Arial" w:cs="Arial"/>
          <w:sz w:val="16"/>
          <w:szCs w:val="16"/>
        </w:rPr>
        <w:t>uas</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muaj</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kev</w:t>
      </w:r>
      <w:proofErr w:type="spellEnd"/>
      <w:r w:rsidRPr="00CB637F">
        <w:rPr>
          <w:rFonts w:ascii="Arial" w:eastAsia="Arial" w:hAnsi="Arial" w:cs="Arial"/>
          <w:sz w:val="16"/>
          <w:szCs w:val="16"/>
        </w:rPr>
        <w:t xml:space="preserve"> </w:t>
      </w:r>
      <w:proofErr w:type="spellStart"/>
      <w:r w:rsidRPr="00CB637F">
        <w:rPr>
          <w:rFonts w:ascii="Arial" w:eastAsia="Arial" w:hAnsi="Arial" w:cs="Arial"/>
          <w:sz w:val="16"/>
          <w:szCs w:val="16"/>
        </w:rPr>
        <w:t>zam</w:t>
      </w:r>
      <w:proofErr w:type="spellEnd"/>
      <w:r>
        <w:rPr>
          <w:rFonts w:ascii="Arial" w:eastAsia="Arial" w:hAnsi="Arial" w:cs="Arial"/>
          <w:b/>
          <w:bCs/>
          <w:sz w:val="15"/>
          <w:szCs w:val="15"/>
        </w:rPr>
        <w:t>.</w:t>
      </w:r>
    </w:p>
    <w:p w14:paraId="4739A226" w14:textId="77777777" w:rsidR="00BF3E5F" w:rsidRDefault="00BF3E5F">
      <w:pPr>
        <w:spacing w:line="200" w:lineRule="exact"/>
        <w:rPr>
          <w:sz w:val="20"/>
          <w:szCs w:val="20"/>
        </w:rPr>
      </w:pPr>
    </w:p>
    <w:p w14:paraId="090E5CA8" w14:textId="77777777" w:rsidR="00BF3E5F" w:rsidRDefault="00BF3E5F">
      <w:pPr>
        <w:spacing w:line="321" w:lineRule="exact"/>
        <w:rPr>
          <w:sz w:val="20"/>
          <w:szCs w:val="20"/>
        </w:rPr>
      </w:pPr>
    </w:p>
    <w:p w14:paraId="07054C23" w14:textId="70D34575" w:rsidR="00BF3E5F" w:rsidRPr="00333996" w:rsidRDefault="00F2670D" w:rsidP="00333996">
      <w:pPr>
        <w:spacing w:line="437" w:lineRule="auto"/>
        <w:ind w:right="480"/>
        <w:jc w:val="both"/>
        <w:rPr>
          <w:sz w:val="16"/>
          <w:szCs w:val="16"/>
        </w:rPr>
      </w:pPr>
      <w:proofErr w:type="spellStart"/>
      <w:r w:rsidRPr="00333996">
        <w:rPr>
          <w:rFonts w:ascii="Arial" w:eastAsia="Arial" w:hAnsi="Arial" w:cs="Arial"/>
          <w:sz w:val="16"/>
          <w:szCs w:val="16"/>
        </w:rPr>
        <w:t>Raws</w:t>
      </w:r>
      <w:proofErr w:type="spellEnd"/>
      <w:r w:rsidRPr="00333996">
        <w:rPr>
          <w:rFonts w:ascii="Arial" w:eastAsia="Arial" w:hAnsi="Arial" w:cs="Arial"/>
          <w:sz w:val="16"/>
          <w:szCs w:val="16"/>
        </w:rPr>
        <w:t xml:space="preserve"> li </w:t>
      </w:r>
      <w:proofErr w:type="spellStart"/>
      <w:r w:rsidRPr="00333996">
        <w:rPr>
          <w:rFonts w:ascii="Arial" w:eastAsia="Arial" w:hAnsi="Arial" w:cs="Arial"/>
          <w:sz w:val="16"/>
          <w:szCs w:val="16"/>
        </w:rPr>
        <w:t>thawj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kauj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ruam</w:t>
      </w:r>
      <w:proofErr w:type="spellEnd"/>
      <w:r w:rsidRPr="00333996">
        <w:rPr>
          <w:rFonts w:ascii="Arial" w:eastAsia="Arial" w:hAnsi="Arial" w:cs="Arial"/>
          <w:sz w:val="16"/>
          <w:szCs w:val="16"/>
        </w:rPr>
        <w:t xml:space="preserve">, cov </w:t>
      </w:r>
      <w:proofErr w:type="spellStart"/>
      <w:r w:rsidRPr="00333996">
        <w:rPr>
          <w:rFonts w:ascii="Arial" w:eastAsia="Arial" w:hAnsi="Arial" w:cs="Arial"/>
          <w:sz w:val="16"/>
          <w:szCs w:val="16"/>
        </w:rPr>
        <w:t>neeg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tuaj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yeem</w:t>
      </w:r>
      <w:proofErr w:type="spellEnd"/>
      <w:r w:rsidRPr="00333996">
        <w:rPr>
          <w:rFonts w:ascii="Arial" w:eastAsia="Arial" w:hAnsi="Arial" w:cs="Arial"/>
          <w:sz w:val="16"/>
          <w:szCs w:val="16"/>
        </w:rPr>
        <w:t xml:space="preserve"> </w:t>
      </w:r>
      <w:proofErr w:type="spellStart"/>
      <w:ins w:id="761" w:author="Kaxiong" w:date="2021-06-09T15:36:00Z">
        <w:r w:rsidR="00C25DF9">
          <w:rPr>
            <w:rFonts w:ascii="Arial" w:eastAsia="Arial" w:hAnsi="Arial" w:cs="Arial"/>
            <w:sz w:val="16"/>
            <w:szCs w:val="16"/>
          </w:rPr>
          <w:t>teeb</w:t>
        </w:r>
      </w:ins>
      <w:proofErr w:type="spellEnd"/>
      <w:del w:id="762" w:author="Kaxiong" w:date="2021-06-09T15:36:00Z">
        <w:r w:rsidRPr="00333996" w:rsidDel="00C25DF9">
          <w:rPr>
            <w:rFonts w:ascii="Arial" w:eastAsia="Arial" w:hAnsi="Arial" w:cs="Arial"/>
            <w:sz w:val="16"/>
            <w:szCs w:val="16"/>
          </w:rPr>
          <w:delText>tsim</w:delText>
        </w:r>
      </w:del>
      <w:ins w:id="763" w:author="Kaxiong" w:date="2021-06-09T15:36:00Z">
        <w:r w:rsidR="00C25DF9">
          <w:rPr>
            <w:rFonts w:ascii="Arial" w:eastAsia="Arial" w:hAnsi="Arial" w:cs="Arial"/>
            <w:sz w:val="16"/>
            <w:szCs w:val="16"/>
          </w:rPr>
          <w:t xml:space="preserve"> </w:t>
        </w:r>
        <w:proofErr w:type="spellStart"/>
        <w:r w:rsidR="00C25DF9">
          <w:rPr>
            <w:rFonts w:ascii="Arial" w:eastAsia="Arial" w:hAnsi="Arial" w:cs="Arial"/>
            <w:sz w:val="16"/>
            <w:szCs w:val="16"/>
          </w:rPr>
          <w:t>sij</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hawm</w:t>
        </w:r>
      </w:ins>
      <w:proofErr w:type="spellEnd"/>
      <w:r w:rsidRPr="00333996">
        <w:rPr>
          <w:rFonts w:ascii="Arial" w:eastAsia="Arial" w:hAnsi="Arial" w:cs="Arial"/>
          <w:sz w:val="16"/>
          <w:szCs w:val="16"/>
        </w:rPr>
        <w:t xml:space="preserve"> 15 </w:t>
      </w:r>
      <w:proofErr w:type="spellStart"/>
      <w:r w:rsidRPr="00333996">
        <w:rPr>
          <w:rFonts w:ascii="Arial" w:eastAsia="Arial" w:hAnsi="Arial" w:cs="Arial"/>
          <w:sz w:val="16"/>
          <w:szCs w:val="16"/>
        </w:rPr>
        <w:t>feeb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taug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kev</w:t>
      </w:r>
      <w:proofErr w:type="spellEnd"/>
      <w:r w:rsidRPr="00333996">
        <w:rPr>
          <w:rFonts w:ascii="Arial" w:eastAsia="Arial" w:hAnsi="Arial" w:cs="Arial"/>
          <w:sz w:val="16"/>
          <w:szCs w:val="16"/>
        </w:rPr>
        <w:t xml:space="preserve"> </w:t>
      </w:r>
      <w:proofErr w:type="spellStart"/>
      <w:ins w:id="764" w:author="Kaxiong" w:date="2021-06-09T15:36:00Z">
        <w:r w:rsidR="00C25DF9">
          <w:rPr>
            <w:rFonts w:ascii="Arial" w:eastAsia="Arial" w:hAnsi="Arial" w:cs="Arial"/>
            <w:sz w:val="16"/>
            <w:szCs w:val="16"/>
          </w:rPr>
          <w:t>mus</w:t>
        </w:r>
        <w:proofErr w:type="spellEnd"/>
        <w:r w:rsidR="00C25DF9">
          <w:rPr>
            <w:rFonts w:ascii="Arial" w:eastAsia="Arial" w:hAnsi="Arial" w:cs="Arial"/>
            <w:sz w:val="16"/>
            <w:szCs w:val="16"/>
          </w:rPr>
          <w:t xml:space="preserve"> </w:t>
        </w:r>
      </w:ins>
      <w:proofErr w:type="spellStart"/>
      <w:ins w:id="765" w:author="Kaxiong" w:date="2021-06-09T15:37:00Z">
        <w:r w:rsidR="00C25DF9">
          <w:rPr>
            <w:rFonts w:ascii="Arial" w:eastAsia="Arial" w:hAnsi="Arial" w:cs="Arial"/>
            <w:sz w:val="16"/>
            <w:szCs w:val="16"/>
          </w:rPr>
          <w:t>rau</w:t>
        </w:r>
      </w:ins>
      <w:proofErr w:type="spellEnd"/>
      <w:del w:id="766" w:author="Kaxiong" w:date="2021-06-09T15:37:00Z">
        <w:r w:rsidR="0099541F" w:rsidDel="00C25DF9">
          <w:rPr>
            <w:rFonts w:ascii="Arial" w:eastAsia="Arial" w:hAnsi="Arial" w:cs="Arial"/>
            <w:sz w:val="16"/>
            <w:szCs w:val="16"/>
          </w:rPr>
          <w:delText>dhaus</w:delText>
        </w:r>
      </w:del>
      <w:r w:rsidRPr="00333996">
        <w:rPr>
          <w:rFonts w:ascii="Arial" w:eastAsia="Arial" w:hAnsi="Arial" w:cs="Arial"/>
          <w:sz w:val="16"/>
          <w:szCs w:val="16"/>
        </w:rPr>
        <w:t xml:space="preserve"> </w:t>
      </w:r>
      <w:proofErr w:type="spellStart"/>
      <w:r w:rsidRPr="00333996">
        <w:rPr>
          <w:rFonts w:ascii="Arial" w:eastAsia="Arial" w:hAnsi="Arial" w:cs="Arial"/>
          <w:sz w:val="16"/>
          <w:szCs w:val="16"/>
        </w:rPr>
        <w:t>ntawm</w:t>
      </w:r>
      <w:proofErr w:type="spellEnd"/>
      <w:r w:rsidRPr="00333996">
        <w:rPr>
          <w:rFonts w:ascii="Arial" w:eastAsia="Arial" w:hAnsi="Arial" w:cs="Arial"/>
          <w:sz w:val="16"/>
          <w:szCs w:val="16"/>
        </w:rPr>
        <w:t xml:space="preserve"> </w:t>
      </w:r>
      <w:ins w:id="767" w:author="Kaxiong" w:date="2021-06-09T15:37:00Z">
        <w:r w:rsidR="00C25DF9" w:rsidRPr="00C25DF9">
          <w:rPr>
            <w:rFonts w:ascii="Arial" w:eastAsia="Arial" w:hAnsi="Arial" w:cs="Arial"/>
            <w:sz w:val="16"/>
            <w:szCs w:val="16"/>
            <w:rPrChange w:id="768" w:author="Kaxiong" w:date="2021-06-09T15:37:00Z">
              <w:rPr>
                <w:rFonts w:ascii="Arial" w:eastAsia="Arial" w:hAnsi="Arial" w:cs="Arial"/>
                <w:b/>
                <w:bCs/>
                <w:sz w:val="19"/>
                <w:szCs w:val="19"/>
              </w:rPr>
            </w:rPrChange>
          </w:rPr>
          <w:t xml:space="preserve">Cov </w:t>
        </w:r>
        <w:proofErr w:type="spellStart"/>
        <w:r w:rsidR="00C25DF9" w:rsidRPr="00C25DF9">
          <w:rPr>
            <w:rFonts w:ascii="Arial" w:eastAsia="Arial" w:hAnsi="Arial" w:cs="Arial"/>
            <w:sz w:val="16"/>
            <w:szCs w:val="16"/>
            <w:rPrChange w:id="769" w:author="Kaxiong" w:date="2021-06-09T15:37:00Z">
              <w:rPr>
                <w:rFonts w:ascii="Arial" w:eastAsia="Arial" w:hAnsi="Arial" w:cs="Arial"/>
                <w:b/>
                <w:bCs/>
                <w:sz w:val="19"/>
                <w:szCs w:val="19"/>
              </w:rPr>
            </w:rPrChange>
          </w:rPr>
          <w:t>Tiaj</w:t>
        </w:r>
        <w:proofErr w:type="spellEnd"/>
        <w:r w:rsidR="00C25DF9" w:rsidRPr="00C25DF9">
          <w:rPr>
            <w:rFonts w:ascii="Arial" w:eastAsia="Arial" w:hAnsi="Arial" w:cs="Arial"/>
            <w:sz w:val="16"/>
            <w:szCs w:val="16"/>
            <w:rPrChange w:id="770" w:author="Kaxiong" w:date="2021-06-09T15:37:00Z">
              <w:rPr>
                <w:rFonts w:ascii="Arial" w:eastAsia="Arial" w:hAnsi="Arial" w:cs="Arial"/>
                <w:b/>
                <w:bCs/>
                <w:sz w:val="19"/>
                <w:szCs w:val="19"/>
              </w:rPr>
            </w:rPrChange>
          </w:rPr>
          <w:t xml:space="preserve"> </w:t>
        </w:r>
        <w:proofErr w:type="spellStart"/>
        <w:r w:rsidR="00C25DF9" w:rsidRPr="00C25DF9">
          <w:rPr>
            <w:rFonts w:ascii="Arial" w:eastAsia="Arial" w:hAnsi="Arial" w:cs="Arial"/>
            <w:sz w:val="16"/>
            <w:szCs w:val="16"/>
            <w:rPrChange w:id="771" w:author="Kaxiong" w:date="2021-06-09T15:37:00Z">
              <w:rPr>
                <w:rFonts w:ascii="Arial" w:eastAsia="Arial" w:hAnsi="Arial" w:cs="Arial"/>
                <w:b/>
                <w:bCs/>
                <w:sz w:val="19"/>
                <w:szCs w:val="19"/>
              </w:rPr>
            </w:rPrChange>
          </w:rPr>
          <w:t>Liaj</w:t>
        </w:r>
        <w:proofErr w:type="spellEnd"/>
        <w:r w:rsidR="00C25DF9" w:rsidRPr="00C25DF9">
          <w:rPr>
            <w:rFonts w:ascii="Arial" w:eastAsia="Arial" w:hAnsi="Arial" w:cs="Arial"/>
            <w:sz w:val="16"/>
            <w:szCs w:val="16"/>
            <w:rPrChange w:id="772" w:author="Kaxiong" w:date="2021-06-09T15:37:00Z">
              <w:rPr>
                <w:rFonts w:ascii="Arial" w:eastAsia="Arial" w:hAnsi="Arial" w:cs="Arial"/>
                <w:b/>
                <w:bCs/>
                <w:sz w:val="19"/>
                <w:szCs w:val="19"/>
              </w:rPr>
            </w:rPrChange>
          </w:rPr>
          <w:t xml:space="preserve"> </w:t>
        </w:r>
        <w:proofErr w:type="spellStart"/>
        <w:r w:rsidR="00C25DF9" w:rsidRPr="00C25DF9">
          <w:rPr>
            <w:rFonts w:ascii="Arial" w:eastAsia="Arial" w:hAnsi="Arial" w:cs="Arial"/>
            <w:sz w:val="16"/>
            <w:szCs w:val="16"/>
            <w:rPrChange w:id="773" w:author="Kaxiong" w:date="2021-06-09T15:37:00Z">
              <w:rPr>
                <w:rFonts w:ascii="Arial" w:eastAsia="Arial" w:hAnsi="Arial" w:cs="Arial"/>
                <w:b/>
                <w:bCs/>
                <w:sz w:val="19"/>
                <w:szCs w:val="19"/>
              </w:rPr>
            </w:rPrChange>
          </w:rPr>
          <w:t>Teb</w:t>
        </w:r>
        <w:proofErr w:type="spellEnd"/>
        <w:r w:rsidR="00C25DF9" w:rsidRPr="00C25DF9">
          <w:rPr>
            <w:rFonts w:ascii="Arial" w:eastAsia="Arial" w:hAnsi="Arial" w:cs="Arial"/>
            <w:sz w:val="16"/>
            <w:szCs w:val="16"/>
            <w:rPrChange w:id="774" w:author="Kaxiong" w:date="2021-06-09T15:37:00Z">
              <w:rPr>
                <w:rFonts w:ascii="Arial" w:eastAsia="Arial" w:hAnsi="Arial" w:cs="Arial"/>
                <w:b/>
                <w:bCs/>
                <w:sz w:val="19"/>
                <w:szCs w:val="19"/>
              </w:rPr>
            </w:rPrChange>
          </w:rPr>
          <w:t xml:space="preserve"> </w:t>
        </w:r>
        <w:proofErr w:type="spellStart"/>
        <w:r w:rsidR="00C25DF9" w:rsidRPr="00C25DF9">
          <w:rPr>
            <w:rFonts w:ascii="Arial" w:eastAsia="Arial" w:hAnsi="Arial" w:cs="Arial"/>
            <w:sz w:val="16"/>
            <w:szCs w:val="16"/>
            <w:rPrChange w:id="775" w:author="Kaxiong" w:date="2021-06-09T15:37:00Z">
              <w:rPr>
                <w:rFonts w:ascii="Arial" w:eastAsia="Arial" w:hAnsi="Arial" w:cs="Arial"/>
                <w:b/>
                <w:bCs/>
                <w:sz w:val="19"/>
                <w:szCs w:val="19"/>
              </w:rPr>
            </w:rPrChange>
          </w:rPr>
          <w:t>Zej</w:t>
        </w:r>
        <w:proofErr w:type="spellEnd"/>
        <w:r w:rsidR="00C25DF9" w:rsidRPr="00C25DF9">
          <w:rPr>
            <w:rFonts w:ascii="Arial" w:eastAsia="Arial" w:hAnsi="Arial" w:cs="Arial"/>
            <w:sz w:val="16"/>
            <w:szCs w:val="16"/>
            <w:rPrChange w:id="776" w:author="Kaxiong" w:date="2021-06-09T15:37:00Z">
              <w:rPr>
                <w:rFonts w:ascii="Arial" w:eastAsia="Arial" w:hAnsi="Arial" w:cs="Arial"/>
                <w:b/>
                <w:bCs/>
                <w:sz w:val="19"/>
                <w:szCs w:val="19"/>
              </w:rPr>
            </w:rPrChange>
          </w:rPr>
          <w:t xml:space="preserve"> </w:t>
        </w:r>
        <w:proofErr w:type="spellStart"/>
        <w:r w:rsidR="00C25DF9" w:rsidRPr="00C25DF9">
          <w:rPr>
            <w:rFonts w:ascii="Arial" w:eastAsia="Arial" w:hAnsi="Arial" w:cs="Arial"/>
            <w:sz w:val="16"/>
            <w:szCs w:val="16"/>
            <w:rPrChange w:id="777" w:author="Kaxiong" w:date="2021-06-09T15:37:00Z">
              <w:rPr>
                <w:rFonts w:ascii="Arial" w:eastAsia="Arial" w:hAnsi="Arial" w:cs="Arial"/>
                <w:b/>
                <w:bCs/>
                <w:sz w:val="19"/>
                <w:szCs w:val="19"/>
              </w:rPr>
            </w:rPrChange>
          </w:rPr>
          <w:t>Tsoom</w:t>
        </w:r>
        <w:proofErr w:type="spellEnd"/>
        <w:r w:rsidR="00C25DF9" w:rsidRPr="00C25DF9">
          <w:rPr>
            <w:rFonts w:ascii="Arial" w:eastAsia="Arial" w:hAnsi="Arial" w:cs="Arial"/>
            <w:sz w:val="16"/>
            <w:szCs w:val="16"/>
            <w:rPrChange w:id="778" w:author="Kaxiong" w:date="2021-06-09T15:37:00Z">
              <w:rPr>
                <w:rFonts w:ascii="Arial" w:eastAsia="Arial" w:hAnsi="Arial" w:cs="Arial"/>
                <w:b/>
                <w:bCs/>
                <w:sz w:val="19"/>
                <w:szCs w:val="19"/>
              </w:rPr>
            </w:rPrChange>
          </w:rPr>
          <w:t xml:space="preserve"> (Farm Commons)</w:t>
        </w:r>
        <w:r w:rsidR="00C25DF9">
          <w:rPr>
            <w:rFonts w:ascii="Arial" w:eastAsia="Arial" w:hAnsi="Arial" w:cs="Arial"/>
            <w:sz w:val="16"/>
            <w:szCs w:val="16"/>
          </w:rPr>
          <w:t xml:space="preserve"> </w:t>
        </w:r>
      </w:ins>
      <w:ins w:id="779" w:author="Kaxiong" w:date="2021-06-09T15:38:00Z">
        <w:r w:rsidR="00C25DF9">
          <w:rPr>
            <w:rFonts w:ascii="Arial" w:eastAsia="Arial" w:hAnsi="Arial" w:cs="Arial"/>
            <w:sz w:val="16"/>
            <w:szCs w:val="16"/>
          </w:rPr>
          <w:t xml:space="preserve">li </w:t>
        </w:r>
        <w:proofErr w:type="spellStart"/>
        <w:r w:rsidR="00C25DF9">
          <w:rPr>
            <w:rFonts w:ascii="Arial" w:eastAsia="Arial" w:hAnsi="Arial" w:cs="Arial"/>
            <w:sz w:val="16"/>
            <w:szCs w:val="16"/>
          </w:rPr>
          <w:t>ntaub</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ntawv</w:t>
        </w:r>
        <w:proofErr w:type="spellEnd"/>
        <w:r w:rsidR="00C25DF9">
          <w:rPr>
            <w:rFonts w:ascii="Arial" w:eastAsia="Arial" w:hAnsi="Arial" w:cs="Arial"/>
            <w:sz w:val="16"/>
            <w:szCs w:val="16"/>
          </w:rPr>
          <w:t xml:space="preserve"> </w:t>
        </w:r>
      </w:ins>
      <w:proofErr w:type="spellStart"/>
      <w:ins w:id="780" w:author="Kaxiong" w:date="2021-06-09T15:40:00Z">
        <w:r w:rsidR="00C25DF9">
          <w:rPr>
            <w:rFonts w:ascii="Arial" w:eastAsia="Arial" w:hAnsi="Arial" w:cs="Arial"/>
            <w:sz w:val="16"/>
            <w:szCs w:val="16"/>
          </w:rPr>
          <w:t>Seb</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Y</w:t>
        </w:r>
      </w:ins>
      <w:ins w:id="781" w:author="Kaxiong" w:date="2021-06-09T15:38:00Z">
        <w:r w:rsidR="00C25DF9">
          <w:rPr>
            <w:rFonts w:ascii="Arial" w:eastAsia="Arial" w:hAnsi="Arial" w:cs="Arial"/>
            <w:sz w:val="16"/>
            <w:szCs w:val="16"/>
          </w:rPr>
          <w:t>uav</w:t>
        </w:r>
        <w:proofErr w:type="spellEnd"/>
        <w:r w:rsidR="00C25DF9">
          <w:rPr>
            <w:rFonts w:ascii="Arial" w:eastAsia="Arial" w:hAnsi="Arial" w:cs="Arial"/>
            <w:sz w:val="16"/>
            <w:szCs w:val="16"/>
          </w:rPr>
          <w:t xml:space="preserve"> </w:t>
        </w:r>
      </w:ins>
      <w:proofErr w:type="spellStart"/>
      <w:ins w:id="782" w:author="Kaxiong" w:date="2021-06-09T15:40:00Z">
        <w:r w:rsidR="00C25DF9">
          <w:rPr>
            <w:rFonts w:ascii="Arial" w:eastAsia="Arial" w:hAnsi="Arial" w:cs="Arial"/>
            <w:sz w:val="16"/>
            <w:szCs w:val="16"/>
          </w:rPr>
          <w:t>U</w:t>
        </w:r>
      </w:ins>
      <w:ins w:id="783" w:author="Kaxiong" w:date="2021-06-09T15:38:00Z">
        <w:r w:rsidR="00C25DF9">
          <w:rPr>
            <w:rFonts w:ascii="Arial" w:eastAsia="Arial" w:hAnsi="Arial" w:cs="Arial"/>
            <w:sz w:val="16"/>
            <w:szCs w:val="16"/>
          </w:rPr>
          <w:t>a</w:t>
        </w:r>
        <w:proofErr w:type="spellEnd"/>
        <w:r w:rsidR="00C25DF9">
          <w:rPr>
            <w:rFonts w:ascii="Arial" w:eastAsia="Arial" w:hAnsi="Arial" w:cs="Arial"/>
            <w:sz w:val="16"/>
            <w:szCs w:val="16"/>
          </w:rPr>
          <w:t xml:space="preserve"> </w:t>
        </w:r>
      </w:ins>
      <w:ins w:id="784" w:author="Kaxiong" w:date="2021-06-09T15:40:00Z">
        <w:r w:rsidR="00C25DF9">
          <w:rPr>
            <w:rFonts w:ascii="Arial" w:eastAsia="Arial" w:hAnsi="Arial" w:cs="Arial"/>
            <w:sz w:val="16"/>
            <w:szCs w:val="16"/>
          </w:rPr>
          <w:t>L</w:t>
        </w:r>
      </w:ins>
      <w:ins w:id="785" w:author="Kaxiong" w:date="2021-06-09T15:38:00Z">
        <w:r w:rsidR="00C25DF9">
          <w:rPr>
            <w:rFonts w:ascii="Arial" w:eastAsia="Arial" w:hAnsi="Arial" w:cs="Arial"/>
            <w:sz w:val="16"/>
            <w:szCs w:val="16"/>
          </w:rPr>
          <w:t xml:space="preserve">os </w:t>
        </w:r>
      </w:ins>
      <w:proofErr w:type="spellStart"/>
      <w:ins w:id="786" w:author="Kaxiong" w:date="2021-06-09T15:40:00Z">
        <w:r w:rsidR="00C25DF9">
          <w:rPr>
            <w:rFonts w:ascii="Arial" w:eastAsia="Arial" w:hAnsi="Arial" w:cs="Arial"/>
            <w:sz w:val="16"/>
            <w:szCs w:val="16"/>
          </w:rPr>
          <w:t>T</w:t>
        </w:r>
      </w:ins>
      <w:ins w:id="787" w:author="Kaxiong" w:date="2021-06-09T15:38:00Z">
        <w:r w:rsidR="00C25DF9">
          <w:rPr>
            <w:rFonts w:ascii="Arial" w:eastAsia="Arial" w:hAnsi="Arial" w:cs="Arial"/>
            <w:sz w:val="16"/>
            <w:szCs w:val="16"/>
          </w:rPr>
          <w:t>sis</w:t>
        </w:r>
        <w:proofErr w:type="spellEnd"/>
        <w:r w:rsidR="00C25DF9">
          <w:rPr>
            <w:rFonts w:ascii="Arial" w:eastAsia="Arial" w:hAnsi="Arial" w:cs="Arial"/>
            <w:sz w:val="16"/>
            <w:szCs w:val="16"/>
          </w:rPr>
          <w:t xml:space="preserve"> </w:t>
        </w:r>
      </w:ins>
      <w:proofErr w:type="spellStart"/>
      <w:ins w:id="788" w:author="Kaxiong" w:date="2021-06-09T15:41:00Z">
        <w:r w:rsidR="00C25DF9">
          <w:rPr>
            <w:rFonts w:ascii="Arial" w:eastAsia="Arial" w:hAnsi="Arial" w:cs="Arial"/>
            <w:sz w:val="16"/>
            <w:szCs w:val="16"/>
          </w:rPr>
          <w:t>U</w:t>
        </w:r>
      </w:ins>
      <w:ins w:id="789" w:author="Kaxiong" w:date="2021-06-09T15:38:00Z">
        <w:r w:rsidR="00C25DF9">
          <w:rPr>
            <w:rFonts w:ascii="Arial" w:eastAsia="Arial" w:hAnsi="Arial" w:cs="Arial"/>
            <w:sz w:val="16"/>
            <w:szCs w:val="16"/>
          </w:rPr>
          <w:t>a</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thi</w:t>
        </w:r>
      </w:ins>
      <w:ins w:id="790" w:author="Kaxiong" w:date="2021-06-09T15:39:00Z">
        <w:r w:rsidR="00C25DF9">
          <w:rPr>
            <w:rFonts w:ascii="Arial" w:eastAsia="Arial" w:hAnsi="Arial" w:cs="Arial"/>
            <w:sz w:val="16"/>
            <w:szCs w:val="16"/>
          </w:rPr>
          <w:t>ab</w:t>
        </w:r>
        <w:proofErr w:type="spellEnd"/>
        <w:r w:rsidR="00C25DF9">
          <w:rPr>
            <w:rFonts w:ascii="Arial" w:eastAsia="Arial" w:hAnsi="Arial" w:cs="Arial"/>
            <w:sz w:val="16"/>
            <w:szCs w:val="16"/>
          </w:rPr>
          <w:t xml:space="preserve"> </w:t>
        </w:r>
      </w:ins>
      <w:proofErr w:type="spellStart"/>
      <w:ins w:id="791" w:author="Kaxiong" w:date="2021-06-09T15:41:00Z">
        <w:r w:rsidR="00C25DF9">
          <w:rPr>
            <w:rFonts w:ascii="Arial" w:eastAsia="Arial" w:hAnsi="Arial" w:cs="Arial"/>
            <w:sz w:val="16"/>
            <w:szCs w:val="16"/>
          </w:rPr>
          <w:t>T</w:t>
        </w:r>
      </w:ins>
      <w:ins w:id="792" w:author="Kaxiong" w:date="2021-06-09T15:39:00Z">
        <w:r w:rsidR="00C25DF9">
          <w:rPr>
            <w:rFonts w:ascii="Arial" w:eastAsia="Arial" w:hAnsi="Arial" w:cs="Arial"/>
            <w:sz w:val="16"/>
            <w:szCs w:val="16"/>
          </w:rPr>
          <w:t>haum</w:t>
        </w:r>
        <w:proofErr w:type="spellEnd"/>
        <w:r w:rsidR="00C25DF9">
          <w:rPr>
            <w:rFonts w:ascii="Arial" w:eastAsia="Arial" w:hAnsi="Arial" w:cs="Arial"/>
            <w:sz w:val="16"/>
            <w:szCs w:val="16"/>
          </w:rPr>
          <w:t xml:space="preserve"> </w:t>
        </w:r>
      </w:ins>
      <w:proofErr w:type="spellStart"/>
      <w:ins w:id="793" w:author="Kaxiong" w:date="2021-06-09T15:41:00Z">
        <w:r w:rsidR="00C25DF9">
          <w:rPr>
            <w:rFonts w:ascii="Arial" w:eastAsia="Arial" w:hAnsi="Arial" w:cs="Arial"/>
            <w:sz w:val="16"/>
            <w:szCs w:val="16"/>
          </w:rPr>
          <w:t>T</w:t>
        </w:r>
      </w:ins>
      <w:ins w:id="794" w:author="Kaxiong" w:date="2021-06-09T15:39:00Z">
        <w:r w:rsidR="00C25DF9">
          <w:rPr>
            <w:rFonts w:ascii="Arial" w:eastAsia="Arial" w:hAnsi="Arial" w:cs="Arial"/>
            <w:sz w:val="16"/>
            <w:szCs w:val="16"/>
          </w:rPr>
          <w:t>wg</w:t>
        </w:r>
        <w:proofErr w:type="spellEnd"/>
        <w:r w:rsidR="00C25DF9">
          <w:rPr>
            <w:rFonts w:ascii="Arial" w:eastAsia="Arial" w:hAnsi="Arial" w:cs="Arial"/>
            <w:sz w:val="16"/>
            <w:szCs w:val="16"/>
          </w:rPr>
          <w:t xml:space="preserve"> </w:t>
        </w:r>
      </w:ins>
      <w:ins w:id="795" w:author="Kaxiong" w:date="2021-06-09T15:41:00Z">
        <w:r w:rsidR="00C25DF9">
          <w:rPr>
            <w:rFonts w:ascii="Arial" w:eastAsia="Arial" w:hAnsi="Arial" w:cs="Arial"/>
            <w:sz w:val="16"/>
            <w:szCs w:val="16"/>
          </w:rPr>
          <w:t xml:space="preserve">Cov </w:t>
        </w:r>
      </w:ins>
      <w:del w:id="796" w:author="Kaxiong" w:date="2021-06-09T15:41:00Z">
        <w:r w:rsidRPr="00333996" w:rsidDel="00C25DF9">
          <w:rPr>
            <w:rFonts w:ascii="Arial" w:eastAsia="Arial" w:hAnsi="Arial" w:cs="Arial"/>
            <w:sz w:val="16"/>
            <w:szCs w:val="16"/>
          </w:rPr>
          <w:delText xml:space="preserve">Kev Ua liaj ua teb Cov Khoom Siv Seb Puas Yog Thiab Thaum Ua </w:delText>
        </w:r>
      </w:del>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Yuav</w:t>
      </w:r>
      <w:proofErr w:type="spellEnd"/>
      <w:r w:rsidRPr="00333996">
        <w:rPr>
          <w:rFonts w:ascii="Arial" w:eastAsia="Arial" w:hAnsi="Arial" w:cs="Arial"/>
          <w:sz w:val="16"/>
          <w:szCs w:val="16"/>
        </w:rPr>
        <w:t xml:space="preserve"> Tau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Raws</w:t>
      </w:r>
      <w:proofErr w:type="spellEnd"/>
      <w:r w:rsidRPr="00333996">
        <w:rPr>
          <w:rFonts w:ascii="Arial" w:eastAsia="Arial" w:hAnsi="Arial" w:cs="Arial"/>
          <w:sz w:val="16"/>
          <w:szCs w:val="16"/>
        </w:rPr>
        <w:t xml:space="preserve"> FSMA: </w:t>
      </w:r>
      <w:proofErr w:type="spellStart"/>
      <w:ins w:id="797" w:author="Kaxiong" w:date="2021-06-09T15:41:00Z">
        <w:r w:rsidR="00C25DF9">
          <w:rPr>
            <w:rFonts w:ascii="Arial" w:eastAsia="Arial" w:hAnsi="Arial" w:cs="Arial"/>
            <w:sz w:val="16"/>
            <w:szCs w:val="16"/>
          </w:rPr>
          <w:t>Dai</w:t>
        </w:r>
      </w:ins>
      <w:ins w:id="798" w:author="Kaxiong" w:date="2021-06-09T15:42:00Z">
        <w:r w:rsidR="00C25DF9">
          <w:rPr>
            <w:rFonts w:ascii="Arial" w:eastAsia="Arial" w:hAnsi="Arial" w:cs="Arial"/>
            <w:sz w:val="16"/>
            <w:szCs w:val="16"/>
          </w:rPr>
          <w:t>m</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Phiaj</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Qhia</w:t>
        </w:r>
      </w:ins>
      <w:proofErr w:type="spellEnd"/>
      <w:del w:id="799" w:author="Kaxiong" w:date="2021-06-09T15:42:00Z">
        <w:r w:rsidR="00133320" w:rsidDel="00C25DF9">
          <w:rPr>
            <w:rFonts w:ascii="Arial" w:eastAsia="Arial" w:hAnsi="Arial" w:cs="Arial"/>
            <w:sz w:val="16"/>
            <w:szCs w:val="16"/>
          </w:rPr>
          <w:delText>Ntws qhia</w:delText>
        </w:r>
      </w:del>
      <w:r w:rsidRPr="00333996">
        <w:rPr>
          <w:rFonts w:ascii="Arial" w:eastAsia="Arial" w:hAnsi="Arial" w:cs="Arial"/>
          <w:sz w:val="16"/>
          <w:szCs w:val="16"/>
        </w:rPr>
        <w:t xml:space="preserve"> (</w:t>
      </w:r>
      <w:r w:rsidR="00133320">
        <w:rPr>
          <w:rFonts w:ascii="Arial" w:eastAsia="Arial" w:hAnsi="Arial" w:cs="Arial"/>
          <w:sz w:val="16"/>
          <w:szCs w:val="16"/>
        </w:rPr>
        <w:t>TXUAS NROG</w:t>
      </w:r>
      <w:r w:rsidRPr="00333996">
        <w:rPr>
          <w:rFonts w:ascii="Arial" w:eastAsia="Arial" w:hAnsi="Arial" w:cs="Arial"/>
          <w:sz w:val="16"/>
          <w:szCs w:val="16"/>
        </w:rPr>
        <w:t xml:space="preserve">). Los </w:t>
      </w:r>
      <w:proofErr w:type="spellStart"/>
      <w:r w:rsidRPr="00333996">
        <w:rPr>
          <w:rFonts w:ascii="Arial" w:eastAsia="Arial" w:hAnsi="Arial" w:cs="Arial"/>
          <w:sz w:val="16"/>
          <w:szCs w:val="16"/>
        </w:rPr>
        <w:t>ntawm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kev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cov </w:t>
      </w:r>
      <w:proofErr w:type="spellStart"/>
      <w:r w:rsidRPr="00333996">
        <w:rPr>
          <w:rFonts w:ascii="Arial" w:eastAsia="Arial" w:hAnsi="Arial" w:cs="Arial"/>
          <w:sz w:val="16"/>
          <w:szCs w:val="16"/>
        </w:rPr>
        <w:t>lus</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nug</w:t>
      </w:r>
      <w:proofErr w:type="spellEnd"/>
      <w:r w:rsidRPr="00333996">
        <w:rPr>
          <w:rFonts w:ascii="Arial" w:eastAsia="Arial" w:hAnsi="Arial" w:cs="Arial"/>
          <w:sz w:val="16"/>
          <w:szCs w:val="16"/>
        </w:rPr>
        <w:t xml:space="preserve">, cov </w:t>
      </w:r>
      <w:proofErr w:type="spellStart"/>
      <w:r w:rsidRPr="00333996">
        <w:rPr>
          <w:rFonts w:ascii="Arial" w:eastAsia="Arial" w:hAnsi="Arial" w:cs="Arial"/>
          <w:sz w:val="16"/>
          <w:szCs w:val="16"/>
        </w:rPr>
        <w:t>neeg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tuaj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yeem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kawm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paub</w:t>
      </w:r>
      <w:proofErr w:type="spellEnd"/>
      <w:r w:rsidRPr="00333996">
        <w:rPr>
          <w:rFonts w:ascii="Arial" w:eastAsia="Arial" w:hAnsi="Arial" w:cs="Arial"/>
          <w:sz w:val="16"/>
          <w:szCs w:val="16"/>
        </w:rPr>
        <w:t xml:space="preserve"> </w:t>
      </w:r>
      <w:del w:id="800" w:author="Kaxiong" w:date="2021-06-09T15:49:00Z">
        <w:r w:rsidRPr="00333996" w:rsidDel="0045636A">
          <w:rPr>
            <w:rFonts w:ascii="Arial" w:eastAsia="Arial" w:hAnsi="Arial" w:cs="Arial"/>
            <w:sz w:val="16"/>
            <w:szCs w:val="16"/>
          </w:rPr>
          <w:delText>txawm tias</w:delText>
        </w:r>
      </w:del>
      <w:proofErr w:type="spellStart"/>
      <w:ins w:id="801" w:author="Kaxiong" w:date="2021-06-09T15:50:00Z">
        <w:r w:rsidR="0045636A">
          <w:rPr>
            <w:rFonts w:ascii="Arial" w:eastAsia="Arial" w:hAnsi="Arial" w:cs="Arial"/>
            <w:sz w:val="16"/>
            <w:szCs w:val="16"/>
          </w:rPr>
          <w:t>txog</w:t>
        </w:r>
      </w:ins>
      <w:proofErr w:type="spellEnd"/>
      <w:r w:rsidRPr="00333996">
        <w:rPr>
          <w:rFonts w:ascii="Arial" w:eastAsia="Arial" w:hAnsi="Arial" w:cs="Arial"/>
          <w:sz w:val="16"/>
          <w:szCs w:val="16"/>
        </w:rPr>
        <w:t xml:space="preserve"> </w:t>
      </w:r>
      <w:proofErr w:type="spellStart"/>
      <w:ins w:id="802" w:author="Kaxiong" w:date="2021-06-09T15:43:00Z">
        <w:r w:rsidR="00C25DF9">
          <w:rPr>
            <w:rFonts w:ascii="Arial" w:eastAsia="Arial" w:hAnsi="Arial" w:cs="Arial"/>
            <w:sz w:val="16"/>
            <w:szCs w:val="16"/>
          </w:rPr>
          <w:t>seb</w:t>
        </w:r>
        <w:proofErr w:type="spellEnd"/>
        <w:r w:rsidR="00C25DF9">
          <w:rPr>
            <w:rFonts w:ascii="Arial" w:eastAsia="Arial" w:hAnsi="Arial" w:cs="Arial"/>
            <w:sz w:val="16"/>
            <w:szCs w:val="16"/>
          </w:rPr>
          <w:t xml:space="preserve"> </w:t>
        </w:r>
        <w:proofErr w:type="spellStart"/>
        <w:r w:rsidR="00C25DF9">
          <w:rPr>
            <w:rFonts w:ascii="Arial" w:eastAsia="Arial" w:hAnsi="Arial" w:cs="Arial"/>
            <w:sz w:val="16"/>
            <w:szCs w:val="16"/>
          </w:rPr>
          <w:t>yuav</w:t>
        </w:r>
        <w:proofErr w:type="spellEnd"/>
        <w:r w:rsidR="00C25DF9">
          <w:rPr>
            <w:rFonts w:ascii="Arial" w:eastAsia="Arial" w:hAnsi="Arial" w:cs="Arial"/>
            <w:sz w:val="16"/>
            <w:szCs w:val="16"/>
          </w:rPr>
          <w:t xml:space="preserve"> </w:t>
        </w:r>
      </w:ins>
      <w:proofErr w:type="spellStart"/>
      <w:ins w:id="803" w:author="Kaxiong" w:date="2021-06-09T15:44:00Z">
        <w:r w:rsidR="0045636A">
          <w:rPr>
            <w:rFonts w:ascii="Arial" w:eastAsia="Arial" w:hAnsi="Arial" w:cs="Arial"/>
            <w:sz w:val="16"/>
            <w:szCs w:val="16"/>
          </w:rPr>
          <w:t>yog</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ib</w:t>
        </w:r>
        <w:proofErr w:type="spellEnd"/>
        <w:r w:rsidR="0045636A">
          <w:rPr>
            <w:rFonts w:ascii="Arial" w:eastAsia="Arial" w:hAnsi="Arial" w:cs="Arial"/>
            <w:sz w:val="16"/>
            <w:szCs w:val="16"/>
          </w:rPr>
          <w:t xml:space="preserve"> tog los sis tag </w:t>
        </w:r>
        <w:proofErr w:type="spellStart"/>
        <w:r w:rsidR="0045636A">
          <w:rPr>
            <w:rFonts w:ascii="Arial" w:eastAsia="Arial" w:hAnsi="Arial" w:cs="Arial"/>
            <w:sz w:val="16"/>
            <w:szCs w:val="16"/>
          </w:rPr>
          <w:t>nrho</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ob</w:t>
        </w:r>
        <w:proofErr w:type="spellEnd"/>
        <w:r w:rsidR="0045636A">
          <w:rPr>
            <w:rFonts w:ascii="Arial" w:eastAsia="Arial" w:hAnsi="Arial" w:cs="Arial"/>
            <w:sz w:val="16"/>
            <w:szCs w:val="16"/>
          </w:rPr>
          <w:t xml:space="preserve"> tog </w:t>
        </w:r>
        <w:proofErr w:type="spellStart"/>
        <w:r w:rsidR="0045636A">
          <w:rPr>
            <w:rFonts w:ascii="Arial" w:eastAsia="Arial" w:hAnsi="Arial" w:cs="Arial"/>
            <w:sz w:val="16"/>
            <w:szCs w:val="16"/>
          </w:rPr>
          <w:t>ntawm</w:t>
        </w:r>
        <w:proofErr w:type="spellEnd"/>
        <w:r w:rsidR="0045636A">
          <w:rPr>
            <w:rFonts w:ascii="Arial" w:eastAsia="Arial" w:hAnsi="Arial" w:cs="Arial"/>
            <w:sz w:val="16"/>
            <w:szCs w:val="16"/>
          </w:rPr>
          <w:t xml:space="preserve"> </w:t>
        </w:r>
      </w:ins>
      <w:r w:rsidRPr="00333996">
        <w:rPr>
          <w:rFonts w:ascii="Arial" w:eastAsia="Arial" w:hAnsi="Arial" w:cs="Arial"/>
          <w:sz w:val="16"/>
          <w:szCs w:val="16"/>
        </w:rPr>
        <w:t xml:space="preserve">FSMA PSR </w:t>
      </w:r>
      <w:proofErr w:type="spellStart"/>
      <w:r w:rsidRPr="00333996">
        <w:rPr>
          <w:rFonts w:ascii="Arial" w:eastAsia="Arial" w:hAnsi="Arial" w:cs="Arial"/>
          <w:sz w:val="16"/>
          <w:szCs w:val="16"/>
        </w:rPr>
        <w:t>thiab</w:t>
      </w:r>
      <w:proofErr w:type="spellEnd"/>
      <w:r w:rsidRPr="00333996">
        <w:rPr>
          <w:rFonts w:ascii="Arial" w:eastAsia="Arial" w:hAnsi="Arial" w:cs="Arial"/>
          <w:sz w:val="16"/>
          <w:szCs w:val="16"/>
        </w:rPr>
        <w:t xml:space="preserve"> FSMA </w:t>
      </w:r>
      <w:del w:id="804" w:author="Kaxiong" w:date="2021-06-09T15:45:00Z">
        <w:r w:rsidR="000178A6" w:rsidDel="0045636A">
          <w:rPr>
            <w:rFonts w:ascii="Arial" w:eastAsia="Arial" w:hAnsi="Arial" w:cs="Arial"/>
            <w:sz w:val="16"/>
            <w:szCs w:val="16"/>
          </w:rPr>
          <w:delText>T</w:delText>
        </w:r>
      </w:del>
      <w:proofErr w:type="spellStart"/>
      <w:ins w:id="805" w:author="Kaxiong" w:date="2021-06-09T15:45:00Z">
        <w:r w:rsidR="0045636A">
          <w:rPr>
            <w:rFonts w:ascii="Arial" w:eastAsia="Arial" w:hAnsi="Arial" w:cs="Arial"/>
            <w:sz w:val="16"/>
            <w:szCs w:val="16"/>
          </w:rPr>
          <w:t>t</w:t>
        </w:r>
      </w:ins>
      <w:r w:rsidR="000178A6">
        <w:rPr>
          <w:rFonts w:ascii="Arial" w:eastAsia="Arial" w:hAnsi="Arial" w:cs="Arial"/>
          <w:sz w:val="16"/>
          <w:szCs w:val="16"/>
        </w:rPr>
        <w:t>xoj</w:t>
      </w:r>
      <w:proofErr w:type="spellEnd"/>
      <w:r w:rsidR="000178A6">
        <w:rPr>
          <w:rFonts w:ascii="Arial" w:eastAsia="Arial" w:hAnsi="Arial" w:cs="Arial"/>
          <w:sz w:val="16"/>
          <w:szCs w:val="16"/>
        </w:rPr>
        <w:t xml:space="preserve"> </w:t>
      </w:r>
      <w:proofErr w:type="spellStart"/>
      <w:r w:rsidR="000178A6">
        <w:rPr>
          <w:rFonts w:ascii="Arial" w:eastAsia="Arial" w:hAnsi="Arial" w:cs="Arial"/>
          <w:sz w:val="16"/>
          <w:szCs w:val="16"/>
        </w:rPr>
        <w:t>cai</w:t>
      </w:r>
      <w:proofErr w:type="spellEnd"/>
      <w:r w:rsidR="000178A6">
        <w:rPr>
          <w:rFonts w:ascii="Arial" w:eastAsia="Arial" w:hAnsi="Arial" w:cs="Arial"/>
          <w:sz w:val="16"/>
          <w:szCs w:val="16"/>
        </w:rPr>
        <w:t xml:space="preserve"> </w:t>
      </w:r>
      <w:del w:id="806" w:author="Kaxiong" w:date="2021-06-09T15:45:00Z">
        <w:r w:rsidR="000178A6" w:rsidDel="0045636A">
          <w:rPr>
            <w:rFonts w:ascii="Arial" w:eastAsia="Arial" w:hAnsi="Arial" w:cs="Arial"/>
            <w:sz w:val="16"/>
            <w:szCs w:val="16"/>
          </w:rPr>
          <w:delText>k</w:delText>
        </w:r>
        <w:r w:rsidRPr="00333996" w:rsidDel="0045636A">
          <w:rPr>
            <w:rFonts w:ascii="Arial" w:eastAsia="Arial" w:hAnsi="Arial" w:cs="Arial"/>
            <w:sz w:val="16"/>
            <w:szCs w:val="16"/>
          </w:rPr>
          <w:delText xml:space="preserve">ev </w:delText>
        </w:r>
      </w:del>
      <w:proofErr w:type="spellStart"/>
      <w:r w:rsidRPr="00333996">
        <w:rPr>
          <w:rFonts w:ascii="Arial" w:eastAsia="Arial" w:hAnsi="Arial" w:cs="Arial"/>
          <w:sz w:val="16"/>
          <w:szCs w:val="16"/>
        </w:rPr>
        <w:t>Tiv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Thaiv</w:t>
      </w:r>
      <w:proofErr w:type="spellEnd"/>
      <w:r w:rsidRPr="00333996">
        <w:rPr>
          <w:rFonts w:ascii="Arial" w:eastAsia="Arial" w:hAnsi="Arial" w:cs="Arial"/>
          <w:sz w:val="16"/>
          <w:szCs w:val="16"/>
        </w:rPr>
        <w:t xml:space="preserve"> </w:t>
      </w:r>
      <w:ins w:id="807" w:author="Kaxiong" w:date="2021-06-09T15:46:00Z">
        <w:r w:rsidR="0045636A">
          <w:rPr>
            <w:rFonts w:ascii="Arial" w:eastAsia="Arial" w:hAnsi="Arial" w:cs="Arial"/>
            <w:sz w:val="16"/>
            <w:szCs w:val="16"/>
          </w:rPr>
          <w:t xml:space="preserve">Cov </w:t>
        </w:r>
      </w:ins>
      <w:r w:rsidRPr="00333996">
        <w:rPr>
          <w:rFonts w:ascii="Arial" w:eastAsia="Arial" w:hAnsi="Arial" w:cs="Arial"/>
          <w:sz w:val="16"/>
          <w:szCs w:val="16"/>
        </w:rPr>
        <w:t xml:space="preserve">Kev </w:t>
      </w:r>
      <w:proofErr w:type="spellStart"/>
      <w:ins w:id="808" w:author="Kaxiong" w:date="2021-06-09T15:46:00Z">
        <w:r w:rsidR="0045636A">
          <w:rPr>
            <w:rFonts w:ascii="Arial" w:eastAsia="Arial" w:hAnsi="Arial" w:cs="Arial"/>
            <w:sz w:val="16"/>
            <w:szCs w:val="16"/>
          </w:rPr>
          <w:t>Tswj</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Hwm</w:t>
        </w:r>
      </w:ins>
      <w:proofErr w:type="spellEnd"/>
      <w:del w:id="809" w:author="Kaxiong" w:date="2021-06-09T15:48:00Z">
        <w:r w:rsidRPr="00333996" w:rsidDel="0045636A">
          <w:rPr>
            <w:rFonts w:ascii="Arial" w:eastAsia="Arial" w:hAnsi="Arial" w:cs="Arial"/>
            <w:sz w:val="16"/>
            <w:szCs w:val="16"/>
          </w:rPr>
          <w:delText>Tiv Thaiv</w:delText>
        </w:r>
      </w:del>
      <w:r w:rsidRPr="00333996">
        <w:rPr>
          <w:rFonts w:ascii="Arial" w:eastAsia="Arial" w:hAnsi="Arial" w:cs="Arial"/>
          <w:sz w:val="16"/>
          <w:szCs w:val="16"/>
        </w:rPr>
        <w:t xml:space="preserve"> </w:t>
      </w:r>
      <w:proofErr w:type="spellStart"/>
      <w:r w:rsidRPr="00333996">
        <w:rPr>
          <w:rFonts w:ascii="Arial" w:eastAsia="Arial" w:hAnsi="Arial" w:cs="Arial"/>
          <w:sz w:val="16"/>
          <w:szCs w:val="16"/>
        </w:rPr>
        <w:t>raug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siv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rau</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lawv</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Nws</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tseem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muab</w:t>
      </w:r>
      <w:proofErr w:type="spellEnd"/>
      <w:r w:rsidRPr="00333996">
        <w:rPr>
          <w:rFonts w:ascii="Arial" w:eastAsia="Arial" w:hAnsi="Arial" w:cs="Arial"/>
          <w:sz w:val="16"/>
          <w:szCs w:val="16"/>
        </w:rPr>
        <w:t xml:space="preserve"> </w:t>
      </w:r>
      <w:proofErr w:type="spellStart"/>
      <w:ins w:id="810" w:author="Kaxiong" w:date="2021-06-09T15:51:00Z">
        <w:r w:rsidR="0045636A">
          <w:rPr>
            <w:rFonts w:ascii="Arial" w:eastAsia="Arial" w:hAnsi="Arial" w:cs="Arial"/>
            <w:sz w:val="16"/>
            <w:szCs w:val="16"/>
          </w:rPr>
          <w:t>daim</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ntawv</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qhia</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txog</w:t>
        </w:r>
        <w:proofErr w:type="spellEnd"/>
        <w:r w:rsidR="0045636A">
          <w:rPr>
            <w:rFonts w:ascii="Arial" w:eastAsia="Arial" w:hAnsi="Arial" w:cs="Arial"/>
            <w:sz w:val="16"/>
            <w:szCs w:val="16"/>
          </w:rPr>
          <w:t xml:space="preserve"> cov </w:t>
        </w:r>
        <w:proofErr w:type="spellStart"/>
        <w:r w:rsidR="0045636A">
          <w:rPr>
            <w:rFonts w:ascii="Arial" w:eastAsia="Arial" w:hAnsi="Arial" w:cs="Arial"/>
            <w:sz w:val="16"/>
            <w:szCs w:val="16"/>
          </w:rPr>
          <w:t>ntaub</w:t>
        </w:r>
        <w:proofErr w:type="spellEnd"/>
        <w:r w:rsidR="0045636A">
          <w:rPr>
            <w:rFonts w:ascii="Arial" w:eastAsia="Arial" w:hAnsi="Arial" w:cs="Arial"/>
            <w:sz w:val="16"/>
            <w:szCs w:val="16"/>
          </w:rPr>
          <w:t xml:space="preserve"> </w:t>
        </w:r>
        <w:proofErr w:type="spellStart"/>
        <w:r w:rsidR="0045636A">
          <w:rPr>
            <w:rFonts w:ascii="Arial" w:eastAsia="Arial" w:hAnsi="Arial" w:cs="Arial"/>
            <w:sz w:val="16"/>
            <w:szCs w:val="16"/>
          </w:rPr>
          <w:t>ntawv</w:t>
        </w:r>
        <w:proofErr w:type="spellEnd"/>
        <w:r w:rsidR="0045636A">
          <w:rPr>
            <w:rFonts w:ascii="Arial" w:eastAsia="Arial" w:hAnsi="Arial" w:cs="Arial"/>
            <w:sz w:val="16"/>
            <w:szCs w:val="16"/>
          </w:rPr>
          <w:t xml:space="preserve"> </w:t>
        </w:r>
      </w:ins>
      <w:del w:id="811" w:author="Kaxiong" w:date="2021-06-09T15:51:00Z">
        <w:r w:rsidRPr="00333996" w:rsidDel="0045636A">
          <w:rPr>
            <w:rFonts w:ascii="Arial" w:eastAsia="Arial" w:hAnsi="Arial" w:cs="Arial"/>
            <w:sz w:val="16"/>
            <w:szCs w:val="16"/>
          </w:rPr>
          <w:delText>cov</w:delText>
        </w:r>
      </w:del>
      <w:del w:id="812" w:author="Kaxiong" w:date="2021-06-09T15:52:00Z">
        <w:r w:rsidRPr="00333996" w:rsidDel="0045636A">
          <w:rPr>
            <w:rFonts w:ascii="Arial" w:eastAsia="Arial" w:hAnsi="Arial" w:cs="Arial"/>
            <w:sz w:val="16"/>
            <w:szCs w:val="16"/>
          </w:rPr>
          <w:delText xml:space="preserve"> npe </w:delText>
        </w:r>
      </w:del>
      <w:proofErr w:type="spellStart"/>
      <w:r w:rsidRPr="00333996">
        <w:rPr>
          <w:rFonts w:ascii="Arial" w:eastAsia="Arial" w:hAnsi="Arial" w:cs="Arial"/>
          <w:sz w:val="16"/>
          <w:szCs w:val="16"/>
        </w:rPr>
        <w:t>uas</w:t>
      </w:r>
      <w:proofErr w:type="spellEnd"/>
      <w:r w:rsidRPr="00333996">
        <w:rPr>
          <w:rFonts w:ascii="Arial" w:eastAsia="Arial" w:hAnsi="Arial" w:cs="Arial"/>
          <w:sz w:val="16"/>
          <w:szCs w:val="16"/>
        </w:rPr>
        <w:t xml:space="preserve"> cov </w:t>
      </w:r>
      <w:proofErr w:type="spellStart"/>
      <w:r w:rsidRPr="00333996">
        <w:rPr>
          <w:rFonts w:ascii="Arial" w:eastAsia="Arial" w:hAnsi="Arial" w:cs="Arial"/>
          <w:sz w:val="16"/>
          <w:szCs w:val="16"/>
        </w:rPr>
        <w:t>neeg</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liaj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ua</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teb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tuaj</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yeem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kawm</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paub</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ntau</w:t>
      </w:r>
      <w:proofErr w:type="spellEnd"/>
      <w:r w:rsidRPr="00333996">
        <w:rPr>
          <w:rFonts w:ascii="Arial" w:eastAsia="Arial" w:hAnsi="Arial" w:cs="Arial"/>
          <w:sz w:val="16"/>
          <w:szCs w:val="16"/>
        </w:rPr>
        <w:t xml:space="preserve"> </w:t>
      </w:r>
      <w:proofErr w:type="spellStart"/>
      <w:r w:rsidRPr="00333996">
        <w:rPr>
          <w:rFonts w:ascii="Arial" w:eastAsia="Arial" w:hAnsi="Arial" w:cs="Arial"/>
          <w:sz w:val="16"/>
          <w:szCs w:val="16"/>
        </w:rPr>
        <w:t>ntxiv</w:t>
      </w:r>
      <w:proofErr w:type="spellEnd"/>
      <w:r w:rsidRPr="00333996">
        <w:rPr>
          <w:rFonts w:ascii="Arial" w:eastAsia="Arial" w:hAnsi="Arial" w:cs="Arial"/>
          <w:sz w:val="16"/>
          <w:szCs w:val="16"/>
        </w:rPr>
        <w:t>.</w:t>
      </w:r>
    </w:p>
    <w:p w14:paraId="7146898B" w14:textId="77777777" w:rsidR="00BF3E5F" w:rsidRDefault="00BF3E5F">
      <w:pPr>
        <w:spacing w:line="200" w:lineRule="exact"/>
        <w:rPr>
          <w:sz w:val="20"/>
          <w:szCs w:val="20"/>
        </w:rPr>
      </w:pPr>
    </w:p>
    <w:p w14:paraId="3A17877E" w14:textId="77777777" w:rsidR="00BF3E5F" w:rsidRDefault="00BF3E5F">
      <w:pPr>
        <w:spacing w:line="295" w:lineRule="exact"/>
        <w:rPr>
          <w:sz w:val="20"/>
          <w:szCs w:val="20"/>
        </w:rPr>
      </w:pPr>
    </w:p>
    <w:p w14:paraId="33B5B920" w14:textId="06AE57B7" w:rsidR="00BF3E5F" w:rsidRDefault="00736B32" w:rsidP="00C77376">
      <w:pPr>
        <w:spacing w:line="393" w:lineRule="auto"/>
        <w:ind w:right="60"/>
        <w:jc w:val="both"/>
        <w:rPr>
          <w:sz w:val="20"/>
          <w:szCs w:val="20"/>
        </w:rPr>
      </w:pPr>
      <w:proofErr w:type="spellStart"/>
      <w:ins w:id="813" w:author="Kaxiong" w:date="2021-06-09T15:59:00Z">
        <w:r>
          <w:rPr>
            <w:rFonts w:ascii="Arial" w:eastAsia="Arial" w:hAnsi="Arial" w:cs="Arial"/>
            <w:sz w:val="16"/>
            <w:szCs w:val="16"/>
          </w:rPr>
          <w:t>Thaum</w:t>
        </w:r>
      </w:ins>
      <w:proofErr w:type="spellEnd"/>
      <w:ins w:id="814" w:author="Kaxiong" w:date="2021-06-09T16:00:00Z">
        <w:r>
          <w:rPr>
            <w:rFonts w:ascii="Arial" w:eastAsia="Arial" w:hAnsi="Arial" w:cs="Arial"/>
            <w:sz w:val="16"/>
            <w:szCs w:val="16"/>
          </w:rPr>
          <w:t xml:space="preserve"> </w:t>
        </w:r>
      </w:ins>
      <w:del w:id="815" w:author="Kaxiong" w:date="2021-06-09T15:59:00Z">
        <w:r w:rsidR="00F2670D" w:rsidRPr="00C77376" w:rsidDel="00736B32">
          <w:rPr>
            <w:rFonts w:ascii="Arial" w:eastAsia="Arial" w:hAnsi="Arial" w:cs="Arial"/>
            <w:sz w:val="16"/>
            <w:szCs w:val="16"/>
          </w:rPr>
          <w:delText xml:space="preserve">Txawm tias </w:delText>
        </w:r>
      </w:del>
      <w:proofErr w:type="spellStart"/>
      <w:r w:rsidR="00F2670D" w:rsidRPr="00C77376">
        <w:rPr>
          <w:rFonts w:ascii="Arial" w:eastAsia="Arial" w:hAnsi="Arial" w:cs="Arial"/>
          <w:sz w:val="16"/>
          <w:szCs w:val="16"/>
        </w:rPr>
        <w:t>qhov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hem</w:t>
      </w:r>
      <w:r w:rsidR="00F36F3D">
        <w:rPr>
          <w:rFonts w:ascii="Arial" w:eastAsia="Arial" w:hAnsi="Arial" w:cs="Arial"/>
          <w:sz w:val="16"/>
          <w:szCs w:val="16"/>
        </w:rPr>
        <w:t xml:space="preserve"> </w:t>
      </w:r>
      <w:proofErr w:type="spellStart"/>
      <w:r w:rsidR="00F2670D" w:rsidRPr="00C77376">
        <w:rPr>
          <w:rFonts w:ascii="Arial" w:eastAsia="Arial" w:hAnsi="Arial" w:cs="Arial"/>
          <w:sz w:val="16"/>
          <w:szCs w:val="16"/>
        </w:rPr>
        <w:t>ntawm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nplua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thiab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ins w:id="816" w:author="Kaxiong" w:date="2021-06-09T15:57:00Z">
        <w:r>
          <w:rPr>
            <w:rFonts w:ascii="Arial" w:eastAsia="Arial" w:hAnsi="Arial" w:cs="Arial"/>
            <w:sz w:val="16"/>
            <w:szCs w:val="16"/>
          </w:rPr>
          <w:t>foob</w:t>
        </w:r>
        <w:proofErr w:type="spellEnd"/>
        <w:r>
          <w:rPr>
            <w:rFonts w:ascii="Arial" w:eastAsia="Arial" w:hAnsi="Arial" w:cs="Arial"/>
            <w:sz w:val="16"/>
            <w:szCs w:val="16"/>
          </w:rPr>
          <w:t xml:space="preserve"> </w:t>
        </w:r>
        <w:proofErr w:type="spellStart"/>
        <w:r>
          <w:rPr>
            <w:rFonts w:ascii="Arial" w:eastAsia="Arial" w:hAnsi="Arial" w:cs="Arial"/>
            <w:sz w:val="16"/>
            <w:szCs w:val="16"/>
          </w:rPr>
          <w:t>uas</w:t>
        </w:r>
        <w:proofErr w:type="spellEnd"/>
        <w:r>
          <w:rPr>
            <w:rFonts w:ascii="Arial" w:eastAsia="Arial" w:hAnsi="Arial" w:cs="Arial"/>
            <w:sz w:val="16"/>
            <w:szCs w:val="16"/>
          </w:rPr>
          <w:t xml:space="preserve"> </w:t>
        </w:r>
      </w:ins>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txhaum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cai</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lij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choj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yog</w:t>
      </w:r>
      <w:proofErr w:type="spellEnd"/>
      <w:r w:rsidR="00F2670D" w:rsidRPr="00C77376">
        <w:rPr>
          <w:rFonts w:ascii="Arial" w:eastAsia="Arial" w:hAnsi="Arial" w:cs="Arial"/>
          <w:sz w:val="16"/>
          <w:szCs w:val="16"/>
        </w:rPr>
        <w:t xml:space="preserve"> </w:t>
      </w:r>
      <w:proofErr w:type="spellStart"/>
      <w:ins w:id="817" w:author="Kaxiong" w:date="2021-06-09T16:01:00Z">
        <w:r>
          <w:rPr>
            <w:rFonts w:ascii="Arial" w:eastAsia="Arial" w:hAnsi="Arial" w:cs="Arial"/>
            <w:sz w:val="16"/>
            <w:szCs w:val="16"/>
          </w:rPr>
          <w:t>lub</w:t>
        </w:r>
        <w:proofErr w:type="spellEnd"/>
        <w:r>
          <w:rPr>
            <w:rFonts w:ascii="Arial" w:eastAsia="Arial" w:hAnsi="Arial" w:cs="Arial"/>
            <w:sz w:val="16"/>
            <w:szCs w:val="16"/>
          </w:rPr>
          <w:t xml:space="preserve"> </w:t>
        </w:r>
        <w:proofErr w:type="spellStart"/>
        <w:r>
          <w:rPr>
            <w:rFonts w:ascii="Arial" w:eastAsia="Arial" w:hAnsi="Arial" w:cs="Arial"/>
            <w:sz w:val="16"/>
            <w:szCs w:val="16"/>
          </w:rPr>
          <w:t>laj</w:t>
        </w:r>
        <w:proofErr w:type="spellEnd"/>
        <w:r>
          <w:rPr>
            <w:rFonts w:ascii="Arial" w:eastAsia="Arial" w:hAnsi="Arial" w:cs="Arial"/>
            <w:sz w:val="16"/>
            <w:szCs w:val="16"/>
          </w:rPr>
          <w:t xml:space="preserve"> </w:t>
        </w:r>
        <w:proofErr w:type="spellStart"/>
        <w:r>
          <w:rPr>
            <w:rFonts w:ascii="Arial" w:eastAsia="Arial" w:hAnsi="Arial" w:cs="Arial"/>
            <w:sz w:val="16"/>
            <w:szCs w:val="16"/>
          </w:rPr>
          <w:t>thawj</w:t>
        </w:r>
      </w:ins>
      <w:proofErr w:type="spellEnd"/>
      <w:del w:id="818" w:author="Kaxiong" w:date="2021-06-09T16:01:00Z">
        <w:r w:rsidR="00F2670D" w:rsidRPr="00C77376" w:rsidDel="00736B32">
          <w:rPr>
            <w:rFonts w:ascii="Arial" w:eastAsia="Arial" w:hAnsi="Arial" w:cs="Arial"/>
            <w:sz w:val="16"/>
            <w:szCs w:val="16"/>
          </w:rPr>
          <w:delText xml:space="preserve">qhov </w:delText>
        </w:r>
      </w:del>
      <w:ins w:id="819" w:author="Kaxiong" w:date="2021-06-09T16:01:00Z">
        <w:r>
          <w:rPr>
            <w:rFonts w:ascii="Arial" w:eastAsia="Arial" w:hAnsi="Arial" w:cs="Arial"/>
            <w:sz w:val="16"/>
            <w:szCs w:val="16"/>
          </w:rPr>
          <w:t xml:space="preserve"> </w:t>
        </w:r>
      </w:ins>
      <w:proofErr w:type="spellStart"/>
      <w:r w:rsidR="00F2670D" w:rsidRPr="00C77376">
        <w:rPr>
          <w:rFonts w:ascii="Arial" w:eastAsia="Arial" w:hAnsi="Arial" w:cs="Arial"/>
          <w:sz w:val="16"/>
          <w:szCs w:val="16"/>
        </w:rPr>
        <w:t>yuam</w:t>
      </w:r>
      <w:proofErr w:type="spellEnd"/>
      <w:r w:rsidR="00F2670D" w:rsidRPr="00C77376">
        <w:rPr>
          <w:rFonts w:ascii="Arial" w:eastAsia="Arial" w:hAnsi="Arial" w:cs="Arial"/>
          <w:sz w:val="16"/>
          <w:szCs w:val="16"/>
        </w:rPr>
        <w:t xml:space="preserve"> </w:t>
      </w:r>
      <w:del w:id="820" w:author="Kaxiong" w:date="2021-06-09T16:01:00Z">
        <w:r w:rsidR="00F2670D" w:rsidRPr="00C77376" w:rsidDel="00736B32">
          <w:rPr>
            <w:rFonts w:ascii="Arial" w:eastAsia="Arial" w:hAnsi="Arial" w:cs="Arial"/>
            <w:sz w:val="16"/>
            <w:szCs w:val="16"/>
          </w:rPr>
          <w:delText xml:space="preserve">kev ua </w:delText>
        </w:r>
      </w:del>
      <w:proofErr w:type="spellStart"/>
      <w:r w:rsidR="00F2670D" w:rsidRPr="00C77376">
        <w:rPr>
          <w:rFonts w:ascii="Arial" w:eastAsia="Arial" w:hAnsi="Arial" w:cs="Arial"/>
          <w:sz w:val="16"/>
          <w:szCs w:val="16"/>
        </w:rPr>
        <w:t>kom</w:t>
      </w:r>
      <w:proofErr w:type="spellEnd"/>
      <w:r w:rsidR="00F2670D" w:rsidRPr="00C77376">
        <w:rPr>
          <w:rFonts w:ascii="Arial" w:eastAsia="Arial" w:hAnsi="Arial" w:cs="Arial"/>
          <w:sz w:val="16"/>
          <w:szCs w:val="16"/>
        </w:rPr>
        <w:t xml:space="preserve"> </w:t>
      </w:r>
      <w:proofErr w:type="spellStart"/>
      <w:ins w:id="821" w:author="Kaxiong" w:date="2021-06-09T16:01:00Z">
        <w:r>
          <w:rPr>
            <w:rFonts w:ascii="Arial" w:eastAsia="Arial" w:hAnsi="Arial" w:cs="Arial"/>
            <w:sz w:val="16"/>
            <w:szCs w:val="16"/>
          </w:rPr>
          <w:t>ua</w:t>
        </w:r>
        <w:proofErr w:type="spellEnd"/>
        <w:r>
          <w:rPr>
            <w:rFonts w:ascii="Arial" w:eastAsia="Arial" w:hAnsi="Arial" w:cs="Arial"/>
            <w:sz w:val="16"/>
            <w:szCs w:val="16"/>
          </w:rPr>
          <w:t xml:space="preserve"> </w:t>
        </w:r>
      </w:ins>
      <w:del w:id="822" w:author="Kaxiong" w:date="2021-06-09T16:01:00Z">
        <w:r w:rsidR="00F36F3D" w:rsidDel="00736B32">
          <w:rPr>
            <w:rFonts w:ascii="Arial" w:eastAsia="Arial" w:hAnsi="Arial" w:cs="Arial"/>
            <w:sz w:val="16"/>
            <w:szCs w:val="16"/>
          </w:rPr>
          <w:delText>tau</w:delText>
        </w:r>
        <w:r w:rsidR="00F2670D" w:rsidRPr="00C77376" w:rsidDel="00736B32">
          <w:rPr>
            <w:rFonts w:ascii="Arial" w:eastAsia="Arial" w:hAnsi="Arial" w:cs="Arial"/>
            <w:sz w:val="16"/>
            <w:szCs w:val="16"/>
          </w:rPr>
          <w:delText xml:space="preserve"> </w:delText>
        </w:r>
      </w:del>
      <w:proofErr w:type="spellStart"/>
      <w:r w:rsidR="00F2670D" w:rsidRPr="00C77376">
        <w:rPr>
          <w:rFonts w:ascii="Arial" w:eastAsia="Arial" w:hAnsi="Arial" w:cs="Arial"/>
          <w:sz w:val="16"/>
          <w:szCs w:val="16"/>
        </w:rPr>
        <w:t>raws</w:t>
      </w:r>
      <w:proofErr w:type="spellEnd"/>
      <w:r w:rsidR="00F2670D" w:rsidRPr="00C77376">
        <w:rPr>
          <w:rFonts w:ascii="Arial" w:eastAsia="Arial" w:hAnsi="Arial" w:cs="Arial"/>
          <w:sz w:val="16"/>
          <w:szCs w:val="16"/>
        </w:rPr>
        <w:t xml:space="preserve"> li FSMA </w:t>
      </w:r>
      <w:ins w:id="823" w:author="Kaxiong" w:date="2021-06-09T16:01:00Z">
        <w:r>
          <w:rPr>
            <w:rFonts w:ascii="Arial" w:eastAsia="Arial" w:hAnsi="Arial" w:cs="Arial"/>
            <w:sz w:val="16"/>
            <w:szCs w:val="16"/>
          </w:rPr>
          <w:t>cov</w:t>
        </w:r>
      </w:ins>
      <w:del w:id="824" w:author="Kaxiong" w:date="2021-06-09T16:01:00Z">
        <w:r w:rsidR="00F36F3D" w:rsidDel="00736B32">
          <w:rPr>
            <w:rFonts w:ascii="Arial" w:eastAsia="Arial" w:hAnsi="Arial" w:cs="Arial"/>
            <w:sz w:val="16"/>
            <w:szCs w:val="16"/>
          </w:rPr>
          <w:delText>txoj</w:delText>
        </w:r>
      </w:del>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cai</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nws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tsis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yog</w:t>
      </w:r>
      <w:proofErr w:type="spellEnd"/>
      <w:r w:rsidR="00F2670D" w:rsidRPr="00C77376">
        <w:rPr>
          <w:rFonts w:ascii="Arial" w:eastAsia="Arial" w:hAnsi="Arial" w:cs="Arial"/>
          <w:sz w:val="16"/>
          <w:szCs w:val="16"/>
        </w:rPr>
        <w:t xml:space="preserve"> tib </w:t>
      </w:r>
      <w:proofErr w:type="spellStart"/>
      <w:r w:rsidR="00F2670D" w:rsidRPr="00C77376">
        <w:rPr>
          <w:rFonts w:ascii="Arial" w:eastAsia="Arial" w:hAnsi="Arial" w:cs="Arial"/>
          <w:sz w:val="16"/>
          <w:szCs w:val="16"/>
        </w:rPr>
        <w:t>qho</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thawj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Txawm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hais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FSMA </w:t>
      </w:r>
      <w:proofErr w:type="spellStart"/>
      <w:r w:rsidR="00F2670D" w:rsidRPr="00C77376">
        <w:rPr>
          <w:rFonts w:ascii="Arial" w:eastAsia="Arial" w:hAnsi="Arial" w:cs="Arial"/>
          <w:sz w:val="16"/>
          <w:szCs w:val="16"/>
        </w:rPr>
        <w:t>siv</w:t>
      </w:r>
      <w:proofErr w:type="spellEnd"/>
      <w:r w:rsidR="00F36F3D">
        <w:rPr>
          <w:rFonts w:ascii="Arial" w:eastAsia="Arial" w:hAnsi="Arial" w:cs="Arial"/>
          <w:sz w:val="16"/>
          <w:szCs w:val="16"/>
        </w:rPr>
        <w:t xml:space="preserve"> </w:t>
      </w:r>
      <w:proofErr w:type="spellStart"/>
      <w:r w:rsidR="00F36F3D">
        <w:rPr>
          <w:rFonts w:ascii="Arial" w:eastAsia="Arial" w:hAnsi="Arial" w:cs="Arial"/>
          <w:sz w:val="16"/>
          <w:szCs w:val="16"/>
        </w:rPr>
        <w:t>lis</w:t>
      </w:r>
      <w:proofErr w:type="spellEnd"/>
      <w:r w:rsidR="00F36F3D">
        <w:rPr>
          <w:rFonts w:ascii="Arial" w:eastAsia="Arial" w:hAnsi="Arial" w:cs="Arial"/>
          <w:sz w:val="16"/>
          <w:szCs w:val="16"/>
        </w:rPr>
        <w:t xml:space="preserve"> </w:t>
      </w:r>
      <w:proofErr w:type="spellStart"/>
      <w:r w:rsidR="00F36F3D">
        <w:rPr>
          <w:rFonts w:ascii="Arial" w:eastAsia="Arial" w:hAnsi="Arial" w:cs="Arial"/>
          <w:sz w:val="16"/>
          <w:szCs w:val="16"/>
        </w:rPr>
        <w:t>cas</w:t>
      </w:r>
      <w:proofErr w:type="spellEnd"/>
      <w:r w:rsidR="00F36F3D">
        <w:rPr>
          <w:rFonts w:ascii="Arial" w:eastAsia="Arial" w:hAnsi="Arial" w:cs="Arial"/>
          <w:sz w:val="16"/>
          <w:szCs w:val="16"/>
        </w:rPr>
        <w:t xml:space="preserve"> los </w:t>
      </w:r>
      <w:proofErr w:type="spellStart"/>
      <w:r w:rsidR="00F36F3D">
        <w:rPr>
          <w:rFonts w:ascii="Arial" w:eastAsia="Arial" w:hAnsi="Arial" w:cs="Arial"/>
          <w:sz w:val="16"/>
          <w:szCs w:val="16"/>
        </w:rPr>
        <w:t>xij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tus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neeg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liaj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teb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tseem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tuaj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yeem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ntsib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foob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tus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kheej</w:t>
      </w:r>
      <w:proofErr w:type="spellEnd"/>
      <w:r w:rsidR="00F2670D" w:rsidRPr="00C77376">
        <w:rPr>
          <w:rFonts w:ascii="Arial" w:eastAsia="Arial" w:hAnsi="Arial" w:cs="Arial"/>
          <w:sz w:val="16"/>
          <w:szCs w:val="16"/>
        </w:rPr>
        <w:t xml:space="preserve"> </w:t>
      </w:r>
      <w:proofErr w:type="spellStart"/>
      <w:ins w:id="825" w:author="Kaxiong" w:date="2021-06-09T16:03:00Z">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puas</w:t>
        </w:r>
        <w:proofErr w:type="spellEnd"/>
        <w:r>
          <w:rPr>
            <w:rFonts w:ascii="Arial" w:eastAsia="Arial" w:hAnsi="Arial" w:cs="Arial"/>
            <w:sz w:val="16"/>
            <w:szCs w:val="16"/>
          </w:rPr>
          <w:t xml:space="preserve"> </w:t>
        </w:r>
        <w:proofErr w:type="spellStart"/>
        <w:r>
          <w:rPr>
            <w:rFonts w:ascii="Arial" w:eastAsia="Arial" w:hAnsi="Arial" w:cs="Arial"/>
            <w:sz w:val="16"/>
            <w:szCs w:val="16"/>
          </w:rPr>
          <w:t>tsuaj</w:t>
        </w:r>
        <w:proofErr w:type="spellEnd"/>
        <w:r>
          <w:rPr>
            <w:rFonts w:ascii="Arial" w:eastAsia="Arial" w:hAnsi="Arial" w:cs="Arial"/>
            <w:sz w:val="16"/>
            <w:szCs w:val="16"/>
          </w:rPr>
          <w:t xml:space="preserve"> </w:t>
        </w:r>
      </w:ins>
      <w:r w:rsidR="00F2670D" w:rsidRPr="00C77376">
        <w:rPr>
          <w:rFonts w:ascii="Arial" w:eastAsia="Arial" w:hAnsi="Arial" w:cs="Arial"/>
          <w:sz w:val="16"/>
          <w:szCs w:val="16"/>
        </w:rPr>
        <w:t>los</w:t>
      </w:r>
      <w:r w:rsidR="00F36F3D">
        <w:rPr>
          <w:rFonts w:ascii="Arial" w:eastAsia="Arial" w:hAnsi="Arial" w:cs="Arial"/>
          <w:sz w:val="16"/>
          <w:szCs w:val="16"/>
        </w:rPr>
        <w:t xml:space="preserve"> </w:t>
      </w:r>
      <w:r w:rsidR="00F2670D" w:rsidRPr="00C77376">
        <w:rPr>
          <w:rFonts w:ascii="Arial" w:eastAsia="Arial" w:hAnsi="Arial" w:cs="Arial"/>
          <w:sz w:val="16"/>
          <w:szCs w:val="16"/>
        </w:rPr>
        <w:t xml:space="preserve">sis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ins w:id="826" w:author="Kaxiong" w:date="2021-06-09T16:04:00Z">
        <w:r w:rsidR="009946C3">
          <w:rPr>
            <w:rFonts w:ascii="Arial" w:eastAsia="Arial" w:hAnsi="Arial" w:cs="Arial"/>
            <w:sz w:val="16"/>
            <w:szCs w:val="16"/>
          </w:rPr>
          <w:t>siv</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kev</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cai</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lij</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choj</w:t>
        </w:r>
        <w:proofErr w:type="spellEnd"/>
        <w:r w:rsidR="009946C3">
          <w:rPr>
            <w:rFonts w:ascii="Arial" w:eastAsia="Arial" w:hAnsi="Arial" w:cs="Arial"/>
            <w:sz w:val="16"/>
            <w:szCs w:val="16"/>
          </w:rPr>
          <w:t xml:space="preserve"> </w:t>
        </w:r>
      </w:ins>
      <w:del w:id="827" w:author="Kaxiong" w:date="2021-06-09T16:04:00Z">
        <w:r w:rsidR="00F2670D" w:rsidRPr="00C77376" w:rsidDel="009946C3">
          <w:rPr>
            <w:rFonts w:ascii="Arial" w:eastAsia="Arial" w:hAnsi="Arial" w:cs="Arial"/>
            <w:sz w:val="16"/>
            <w:szCs w:val="16"/>
          </w:rPr>
          <w:delText xml:space="preserve">ua </w:delText>
        </w:r>
      </w:del>
      <w:del w:id="828" w:author="Kaxiong" w:date="2021-06-09T16:05:00Z">
        <w:r w:rsidR="00F2670D" w:rsidRPr="00C77376" w:rsidDel="009946C3">
          <w:rPr>
            <w:rFonts w:ascii="Arial" w:eastAsia="Arial" w:hAnsi="Arial" w:cs="Arial"/>
            <w:sz w:val="16"/>
            <w:szCs w:val="16"/>
          </w:rPr>
          <w:delText xml:space="preserve">txhaum cai </w:delText>
        </w:r>
      </w:del>
      <w:proofErr w:type="spellStart"/>
      <w:r w:rsidR="00F2670D" w:rsidRPr="00C77376">
        <w:rPr>
          <w:rFonts w:ascii="Arial" w:eastAsia="Arial" w:hAnsi="Arial" w:cs="Arial"/>
          <w:sz w:val="16"/>
          <w:szCs w:val="16"/>
        </w:rPr>
        <w:t>raws</w:t>
      </w:r>
      <w:proofErr w:type="spellEnd"/>
      <w:r w:rsidR="00F2670D" w:rsidRPr="00C77376">
        <w:rPr>
          <w:rFonts w:ascii="Arial" w:eastAsia="Arial" w:hAnsi="Arial" w:cs="Arial"/>
          <w:sz w:val="16"/>
          <w:szCs w:val="16"/>
        </w:rPr>
        <w:t xml:space="preserve"> li </w:t>
      </w:r>
      <w:proofErr w:type="spellStart"/>
      <w:r w:rsidR="00F36F3D">
        <w:rPr>
          <w:rFonts w:ascii="Arial" w:eastAsia="Arial" w:hAnsi="Arial" w:cs="Arial"/>
          <w:sz w:val="16"/>
          <w:szCs w:val="16"/>
        </w:rPr>
        <w:t>hauv</w:t>
      </w:r>
      <w:proofErr w:type="spellEnd"/>
      <w:r w:rsidR="00F36F3D">
        <w:rPr>
          <w:rFonts w:ascii="Arial" w:eastAsia="Arial" w:hAnsi="Arial" w:cs="Arial"/>
          <w:sz w:val="16"/>
          <w:szCs w:val="16"/>
        </w:rPr>
        <w:t xml:space="preserve"> </w:t>
      </w:r>
      <w:proofErr w:type="spellStart"/>
      <w:r w:rsidR="00F2670D" w:rsidRPr="00C77376">
        <w:rPr>
          <w:rFonts w:ascii="Arial" w:eastAsia="Arial" w:hAnsi="Arial" w:cs="Arial"/>
          <w:sz w:val="16"/>
          <w:szCs w:val="16"/>
        </w:rPr>
        <w:t>xeev</w:t>
      </w:r>
      <w:proofErr w:type="spellEnd"/>
      <w:r w:rsidR="00F2670D" w:rsidRPr="00C77376">
        <w:rPr>
          <w:rFonts w:ascii="Arial" w:eastAsia="Arial" w:hAnsi="Arial" w:cs="Arial"/>
          <w:sz w:val="16"/>
          <w:szCs w:val="16"/>
        </w:rPr>
        <w:t xml:space="preserve"> los</w:t>
      </w:r>
      <w:r w:rsidR="00F36F3D">
        <w:rPr>
          <w:rFonts w:ascii="Arial" w:eastAsia="Arial" w:hAnsi="Arial" w:cs="Arial"/>
          <w:sz w:val="16"/>
          <w:szCs w:val="16"/>
        </w:rPr>
        <w:t xml:space="preserve"> </w:t>
      </w:r>
      <w:r w:rsidR="00F2670D" w:rsidRPr="00C77376">
        <w:rPr>
          <w:rFonts w:ascii="Arial" w:eastAsia="Arial" w:hAnsi="Arial" w:cs="Arial"/>
          <w:sz w:val="16"/>
          <w:szCs w:val="16"/>
        </w:rPr>
        <w:t xml:space="preserve">sis </w:t>
      </w:r>
      <w:proofErr w:type="spellStart"/>
      <w:r w:rsidR="00F2670D" w:rsidRPr="00C77376">
        <w:rPr>
          <w:rFonts w:ascii="Arial" w:eastAsia="Arial" w:hAnsi="Arial" w:cs="Arial"/>
          <w:sz w:val="16"/>
          <w:szCs w:val="16"/>
        </w:rPr>
        <w:t>tsoom</w:t>
      </w:r>
      <w:proofErr w:type="spellEnd"/>
      <w:r w:rsidR="00F36F3D">
        <w:rPr>
          <w:rFonts w:ascii="Arial" w:eastAsia="Arial" w:hAnsi="Arial" w:cs="Arial"/>
          <w:sz w:val="16"/>
          <w:szCs w:val="16"/>
        </w:rPr>
        <w:t xml:space="preserve"> </w:t>
      </w:r>
      <w:proofErr w:type="spellStart"/>
      <w:r w:rsidR="00F2670D" w:rsidRPr="00C77376">
        <w:rPr>
          <w:rFonts w:ascii="Arial" w:eastAsia="Arial" w:hAnsi="Arial" w:cs="Arial"/>
          <w:sz w:val="16"/>
          <w:szCs w:val="16"/>
        </w:rPr>
        <w:t>fwv</w:t>
      </w:r>
      <w:proofErr w:type="spellEnd"/>
      <w:r w:rsidR="00F2670D" w:rsidRPr="00C77376">
        <w:rPr>
          <w:rFonts w:ascii="Arial" w:eastAsia="Arial" w:hAnsi="Arial" w:cs="Arial"/>
          <w:sz w:val="16"/>
          <w:szCs w:val="16"/>
        </w:rPr>
        <w:t xml:space="preserve"> </w:t>
      </w:r>
      <w:proofErr w:type="spellStart"/>
      <w:r w:rsidR="00F36F3D">
        <w:rPr>
          <w:rFonts w:ascii="Arial" w:eastAsia="Arial" w:hAnsi="Arial" w:cs="Arial"/>
          <w:sz w:val="16"/>
          <w:szCs w:val="16"/>
        </w:rPr>
        <w:t>txoj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cai</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tswj</w:t>
      </w:r>
      <w:proofErr w:type="spellEnd"/>
      <w:r w:rsidR="00F36F3D">
        <w:rPr>
          <w:rFonts w:ascii="Arial" w:eastAsia="Arial" w:hAnsi="Arial" w:cs="Arial"/>
          <w:sz w:val="16"/>
          <w:szCs w:val="16"/>
        </w:rPr>
        <w:t xml:space="preserve"> </w:t>
      </w:r>
      <w:proofErr w:type="spellStart"/>
      <w:r w:rsidR="00F2670D" w:rsidRPr="00C77376">
        <w:rPr>
          <w:rFonts w:ascii="Arial" w:eastAsia="Arial" w:hAnsi="Arial" w:cs="Arial"/>
          <w:sz w:val="16"/>
          <w:szCs w:val="16"/>
        </w:rPr>
        <w:t>fwm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noj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zaub</w:t>
      </w:r>
      <w:proofErr w:type="spellEnd"/>
      <w:r w:rsidR="00F2670D" w:rsidRPr="00C77376">
        <w:rPr>
          <w:rFonts w:ascii="Arial" w:eastAsia="Arial" w:hAnsi="Arial" w:cs="Arial"/>
          <w:sz w:val="16"/>
          <w:szCs w:val="16"/>
        </w:rPr>
        <w:t xml:space="preserve"> mov</w:t>
      </w:r>
      <w:ins w:id="829" w:author="Kaxiong" w:date="2021-06-09T16:06:00Z">
        <w:r w:rsidR="009946C3">
          <w:rPr>
            <w:rFonts w:ascii="Arial" w:eastAsia="Arial" w:hAnsi="Arial" w:cs="Arial"/>
            <w:sz w:val="16"/>
            <w:szCs w:val="16"/>
          </w:rPr>
          <w:t xml:space="preserve"> </w:t>
        </w:r>
        <w:proofErr w:type="spellStart"/>
        <w:r w:rsidR="009946C3">
          <w:rPr>
            <w:rFonts w:ascii="Arial" w:eastAsia="Arial" w:hAnsi="Arial" w:cs="Arial"/>
            <w:sz w:val="16"/>
            <w:szCs w:val="16"/>
          </w:rPr>
          <w:t>tsis</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huv</w:t>
        </w:r>
      </w:ins>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yog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cov </w:t>
      </w:r>
      <w:proofErr w:type="spellStart"/>
      <w:ins w:id="830" w:author="Kaxiong" w:date="2021-06-09T16:10:00Z">
        <w:r w:rsidR="009946C3">
          <w:rPr>
            <w:rFonts w:ascii="Arial" w:eastAsia="Arial" w:hAnsi="Arial" w:cs="Arial"/>
            <w:sz w:val="16"/>
            <w:szCs w:val="16"/>
          </w:rPr>
          <w:t>kab</w:t>
        </w:r>
        <w:proofErr w:type="spellEnd"/>
        <w:r w:rsidR="009946C3">
          <w:rPr>
            <w:rFonts w:ascii="Arial" w:eastAsia="Arial" w:hAnsi="Arial" w:cs="Arial"/>
            <w:sz w:val="16"/>
            <w:szCs w:val="16"/>
          </w:rPr>
          <w:t xml:space="preserve"> mob </w:t>
        </w:r>
        <w:proofErr w:type="spellStart"/>
        <w:r w:rsidR="009946C3">
          <w:rPr>
            <w:rFonts w:ascii="Arial" w:eastAsia="Arial" w:hAnsi="Arial" w:cs="Arial"/>
            <w:sz w:val="16"/>
            <w:szCs w:val="16"/>
          </w:rPr>
          <w:t>uas</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ts</w:t>
        </w:r>
      </w:ins>
      <w:ins w:id="831" w:author="Kaxiong" w:date="2021-06-09T16:11:00Z">
        <w:r w:rsidR="009946C3">
          <w:rPr>
            <w:rFonts w:ascii="Arial" w:eastAsia="Arial" w:hAnsi="Arial" w:cs="Arial"/>
            <w:sz w:val="16"/>
            <w:szCs w:val="16"/>
          </w:rPr>
          <w:t>h</w:t>
        </w:r>
      </w:ins>
      <w:ins w:id="832" w:author="Kaxiong" w:date="2021-06-09T16:10:00Z">
        <w:r w:rsidR="009946C3">
          <w:rPr>
            <w:rFonts w:ascii="Arial" w:eastAsia="Arial" w:hAnsi="Arial" w:cs="Arial"/>
            <w:sz w:val="16"/>
            <w:szCs w:val="16"/>
          </w:rPr>
          <w:t>wm</w:t>
        </w:r>
        <w:proofErr w:type="spellEnd"/>
        <w:r w:rsidR="009946C3">
          <w:rPr>
            <w:rFonts w:ascii="Arial" w:eastAsia="Arial" w:hAnsi="Arial" w:cs="Arial"/>
            <w:sz w:val="16"/>
            <w:szCs w:val="16"/>
          </w:rPr>
          <w:t xml:space="preserve"> sim </w:t>
        </w:r>
        <w:proofErr w:type="spellStart"/>
        <w:r w:rsidR="009946C3">
          <w:rPr>
            <w:rFonts w:ascii="Arial" w:eastAsia="Arial" w:hAnsi="Arial" w:cs="Arial"/>
            <w:sz w:val="16"/>
            <w:szCs w:val="16"/>
          </w:rPr>
          <w:t>rau</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hauv</w:t>
        </w:r>
        <w:proofErr w:type="spellEnd"/>
        <w:r w:rsidR="009946C3">
          <w:rPr>
            <w:rFonts w:ascii="Arial" w:eastAsia="Arial" w:hAnsi="Arial" w:cs="Arial"/>
            <w:sz w:val="16"/>
            <w:szCs w:val="16"/>
          </w:rPr>
          <w:t xml:space="preserve"> cov </w:t>
        </w:r>
        <w:proofErr w:type="spellStart"/>
        <w:r w:rsidR="009946C3">
          <w:rPr>
            <w:rFonts w:ascii="Arial" w:eastAsia="Arial" w:hAnsi="Arial" w:cs="Arial"/>
            <w:sz w:val="16"/>
            <w:szCs w:val="16"/>
          </w:rPr>
          <w:t>zaub</w:t>
        </w:r>
        <w:proofErr w:type="spellEnd"/>
        <w:r w:rsidR="009946C3">
          <w:rPr>
            <w:rFonts w:ascii="Arial" w:eastAsia="Arial" w:hAnsi="Arial" w:cs="Arial"/>
            <w:sz w:val="16"/>
            <w:szCs w:val="16"/>
          </w:rPr>
          <w:t xml:space="preserve"> mov </w:t>
        </w:r>
      </w:ins>
      <w:proofErr w:type="spellStart"/>
      <w:ins w:id="833" w:author="Kaxiong" w:date="2021-06-09T16:11:00Z">
        <w:r w:rsidR="009946C3">
          <w:rPr>
            <w:rFonts w:ascii="Arial" w:eastAsia="Arial" w:hAnsi="Arial" w:cs="Arial"/>
            <w:sz w:val="16"/>
            <w:szCs w:val="16"/>
          </w:rPr>
          <w:t>raug</w:t>
        </w:r>
        <w:proofErr w:type="spellEnd"/>
        <w:r w:rsidR="009946C3">
          <w:rPr>
            <w:rFonts w:ascii="Arial" w:eastAsia="Arial" w:hAnsi="Arial" w:cs="Arial"/>
            <w:sz w:val="16"/>
            <w:szCs w:val="16"/>
          </w:rPr>
          <w:t xml:space="preserve"> </w:t>
        </w:r>
      </w:ins>
      <w:proofErr w:type="spellStart"/>
      <w:ins w:id="834" w:author="Kaxiong" w:date="2021-06-09T16:10:00Z">
        <w:r w:rsidR="009946C3">
          <w:rPr>
            <w:rFonts w:ascii="Arial" w:eastAsia="Arial" w:hAnsi="Arial" w:cs="Arial"/>
            <w:sz w:val="16"/>
            <w:szCs w:val="16"/>
          </w:rPr>
          <w:t>txuam</w:t>
        </w:r>
        <w:proofErr w:type="spellEnd"/>
        <w:r w:rsidR="009946C3">
          <w:rPr>
            <w:rFonts w:ascii="Arial" w:eastAsia="Arial" w:hAnsi="Arial" w:cs="Arial"/>
            <w:sz w:val="16"/>
            <w:szCs w:val="16"/>
          </w:rPr>
          <w:t xml:space="preserve"> </w:t>
        </w:r>
        <w:proofErr w:type="spellStart"/>
        <w:r w:rsidR="009946C3">
          <w:rPr>
            <w:rFonts w:ascii="Arial" w:eastAsia="Arial" w:hAnsi="Arial" w:cs="Arial"/>
            <w:sz w:val="16"/>
            <w:szCs w:val="16"/>
          </w:rPr>
          <w:t>nrog</w:t>
        </w:r>
        <w:proofErr w:type="spellEnd"/>
        <w:r w:rsidR="009946C3">
          <w:rPr>
            <w:rFonts w:ascii="Arial" w:eastAsia="Arial" w:hAnsi="Arial" w:cs="Arial"/>
            <w:sz w:val="16"/>
            <w:szCs w:val="16"/>
          </w:rPr>
          <w:t xml:space="preserve"> </w:t>
        </w:r>
      </w:ins>
      <w:del w:id="835" w:author="Kaxiong" w:date="2021-06-09T16:12:00Z">
        <w:r w:rsidR="00F2670D" w:rsidRPr="00C77376" w:rsidDel="009946C3">
          <w:rPr>
            <w:rFonts w:ascii="Arial" w:eastAsia="Arial" w:hAnsi="Arial" w:cs="Arial"/>
            <w:sz w:val="16"/>
            <w:szCs w:val="16"/>
          </w:rPr>
          <w:delText xml:space="preserve">zaub mov tsis zoo txuas </w:delText>
        </w:r>
      </w:del>
      <w:proofErr w:type="spellStart"/>
      <w:r w:rsidR="00F2670D" w:rsidRPr="00C77376">
        <w:rPr>
          <w:rFonts w:ascii="Arial" w:eastAsia="Arial" w:hAnsi="Arial" w:cs="Arial"/>
          <w:sz w:val="16"/>
          <w:szCs w:val="16"/>
        </w:rPr>
        <w:t>rau</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hauv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liaj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teb</w:t>
      </w:r>
      <w:proofErr w:type="spellEnd"/>
      <w:r w:rsidR="00F2670D" w:rsidRPr="00C77376">
        <w:rPr>
          <w:rFonts w:ascii="Arial" w:eastAsia="Arial" w:hAnsi="Arial" w:cs="Arial"/>
          <w:sz w:val="16"/>
          <w:szCs w:val="16"/>
        </w:rPr>
        <w:t xml:space="preserve">. Cov </w:t>
      </w:r>
      <w:proofErr w:type="spellStart"/>
      <w:r w:rsidR="00F2670D" w:rsidRPr="00C77376">
        <w:rPr>
          <w:rFonts w:ascii="Arial" w:eastAsia="Arial" w:hAnsi="Arial" w:cs="Arial"/>
          <w:sz w:val="16"/>
          <w:szCs w:val="16"/>
        </w:rPr>
        <w:t>neeg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liaj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teb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tuaj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yeem</w:t>
      </w:r>
      <w:proofErr w:type="spellEnd"/>
      <w:r w:rsidR="00F2670D" w:rsidRPr="00C77376">
        <w:rPr>
          <w:rFonts w:ascii="Arial" w:eastAsia="Arial" w:hAnsi="Arial" w:cs="Arial"/>
          <w:sz w:val="16"/>
          <w:szCs w:val="16"/>
        </w:rPr>
        <w:t xml:space="preserve"> </w:t>
      </w:r>
      <w:proofErr w:type="spellStart"/>
      <w:ins w:id="836" w:author="Kaxiong" w:date="2021-06-09T16:15:00Z">
        <w:r w:rsidR="00AF239A">
          <w:rPr>
            <w:rFonts w:ascii="Arial" w:eastAsia="Arial" w:hAnsi="Arial" w:cs="Arial"/>
            <w:sz w:val="16"/>
            <w:szCs w:val="16"/>
          </w:rPr>
          <w:t>qhia</w:t>
        </w:r>
        <w:proofErr w:type="spellEnd"/>
        <w:r w:rsidR="00AF239A">
          <w:rPr>
            <w:rFonts w:ascii="Arial" w:eastAsia="Arial" w:hAnsi="Arial" w:cs="Arial"/>
            <w:sz w:val="16"/>
            <w:szCs w:val="16"/>
          </w:rPr>
          <w:t xml:space="preserve"> tau</w:t>
        </w:r>
      </w:ins>
      <w:del w:id="837" w:author="Kaxiong" w:date="2021-06-09T16:15:00Z">
        <w:r w:rsidR="00F2670D" w:rsidRPr="00C77376" w:rsidDel="00AF239A">
          <w:rPr>
            <w:rFonts w:ascii="Arial" w:eastAsia="Arial" w:hAnsi="Arial" w:cs="Arial"/>
            <w:sz w:val="16"/>
            <w:szCs w:val="16"/>
          </w:rPr>
          <w:delText>pom</w:delText>
        </w:r>
      </w:del>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tau</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lawv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raws</w:t>
      </w:r>
      <w:proofErr w:type="spellEnd"/>
      <w:r w:rsidR="00F2670D" w:rsidRPr="00C77376">
        <w:rPr>
          <w:rFonts w:ascii="Arial" w:eastAsia="Arial" w:hAnsi="Arial" w:cs="Arial"/>
          <w:sz w:val="16"/>
          <w:szCs w:val="16"/>
        </w:rPr>
        <w:t xml:space="preserve"> li FSMA cov </w:t>
      </w:r>
      <w:proofErr w:type="spellStart"/>
      <w:r w:rsidR="00F2670D" w:rsidRPr="00C77376">
        <w:rPr>
          <w:rFonts w:ascii="Arial" w:eastAsia="Arial" w:hAnsi="Arial" w:cs="Arial"/>
          <w:sz w:val="16"/>
          <w:szCs w:val="16"/>
        </w:rPr>
        <w:t>qauv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hais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txog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tsiaj</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txhu</w:t>
      </w:r>
      <w:proofErr w:type="spellEnd"/>
      <w:r w:rsidR="00F2670D" w:rsidRPr="00C77376">
        <w:rPr>
          <w:rFonts w:ascii="Arial" w:eastAsia="Arial" w:hAnsi="Arial" w:cs="Arial"/>
          <w:sz w:val="16"/>
          <w:szCs w:val="16"/>
        </w:rPr>
        <w:t xml:space="preserve"> - </w:t>
      </w:r>
      <w:proofErr w:type="spellStart"/>
      <w:r w:rsidR="00F2670D" w:rsidRPr="00C77376">
        <w:rPr>
          <w:rFonts w:ascii="Arial" w:eastAsia="Arial" w:hAnsi="Arial" w:cs="Arial"/>
          <w:sz w:val="16"/>
          <w:szCs w:val="16"/>
        </w:rPr>
        <w:t>txawm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lawv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tsis</w:t>
      </w:r>
      <w:proofErr w:type="spellEnd"/>
      <w:r w:rsidR="00F2670D" w:rsidRPr="00C77376">
        <w:rPr>
          <w:rFonts w:ascii="Arial" w:eastAsia="Arial" w:hAnsi="Arial" w:cs="Arial"/>
          <w:sz w:val="16"/>
          <w:szCs w:val="16"/>
        </w:rPr>
        <w:t xml:space="preserve"> </w:t>
      </w:r>
      <w:proofErr w:type="spellStart"/>
      <w:ins w:id="838" w:author="Kaxiong" w:date="2021-06-09T16:15:00Z">
        <w:r w:rsidR="00AF239A">
          <w:rPr>
            <w:rFonts w:ascii="Arial" w:eastAsia="Arial" w:hAnsi="Arial" w:cs="Arial"/>
            <w:sz w:val="16"/>
            <w:szCs w:val="16"/>
          </w:rPr>
          <w:t>raug</w:t>
        </w:r>
        <w:proofErr w:type="spellEnd"/>
        <w:r w:rsidR="00AF239A">
          <w:rPr>
            <w:rFonts w:ascii="Arial" w:eastAsia="Arial" w:hAnsi="Arial" w:cs="Arial"/>
            <w:sz w:val="16"/>
            <w:szCs w:val="16"/>
          </w:rPr>
          <w:t xml:space="preserve"> </w:t>
        </w:r>
      </w:ins>
      <w:proofErr w:type="spellStart"/>
      <w:r w:rsidR="00F2670D" w:rsidRPr="00C77376">
        <w:rPr>
          <w:rFonts w:ascii="Arial" w:eastAsia="Arial" w:hAnsi="Arial" w:cs="Arial"/>
          <w:sz w:val="16"/>
          <w:szCs w:val="16"/>
        </w:rPr>
        <w:t>xav</w:t>
      </w:r>
      <w:proofErr w:type="spellEnd"/>
      <w:r w:rsidR="00F2670D" w:rsidRPr="00C77376">
        <w:rPr>
          <w:rFonts w:ascii="Arial" w:eastAsia="Arial" w:hAnsi="Arial" w:cs="Arial"/>
          <w:sz w:val="16"/>
          <w:szCs w:val="16"/>
        </w:rPr>
        <w:t xml:space="preserve"> tau </w:t>
      </w:r>
      <w:del w:id="839" w:author="Kaxiong" w:date="2021-06-09T16:16:00Z">
        <w:r w:rsidR="00F2670D" w:rsidRPr="00C77376" w:rsidDel="00AF239A">
          <w:rPr>
            <w:rFonts w:ascii="Arial" w:eastAsia="Arial" w:hAnsi="Arial" w:cs="Arial"/>
            <w:sz w:val="16"/>
            <w:szCs w:val="16"/>
          </w:rPr>
          <w:delText>-</w:delText>
        </w:r>
      </w:del>
      <w:ins w:id="840" w:author="Kaxiong" w:date="2021-06-09T16:16:00Z">
        <w:r w:rsidR="00AF239A">
          <w:rPr>
            <w:rFonts w:ascii="Arial" w:eastAsia="Arial" w:hAnsi="Arial" w:cs="Arial"/>
            <w:sz w:val="16"/>
            <w:szCs w:val="16"/>
          </w:rPr>
          <w:t>–</w:t>
        </w:r>
      </w:ins>
      <w:r w:rsidR="00F2670D" w:rsidRPr="00C77376">
        <w:rPr>
          <w:rFonts w:ascii="Arial" w:eastAsia="Arial" w:hAnsi="Arial" w:cs="Arial"/>
          <w:sz w:val="16"/>
          <w:szCs w:val="16"/>
        </w:rPr>
        <w:t xml:space="preserve"> </w:t>
      </w:r>
      <w:proofErr w:type="spellStart"/>
      <w:ins w:id="841" w:author="Kaxiong" w:date="2021-06-09T16:16:00Z">
        <w:r w:rsidR="00AF239A">
          <w:rPr>
            <w:rFonts w:ascii="Arial" w:eastAsia="Arial" w:hAnsi="Arial" w:cs="Arial"/>
            <w:sz w:val="16"/>
            <w:szCs w:val="16"/>
          </w:rPr>
          <w:t>tej</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zaum</w:t>
        </w:r>
        <w:proofErr w:type="spellEnd"/>
        <w:r w:rsidR="00AF239A">
          <w:rPr>
            <w:rFonts w:ascii="Arial" w:eastAsia="Arial" w:hAnsi="Arial" w:cs="Arial"/>
            <w:sz w:val="16"/>
            <w:szCs w:val="16"/>
          </w:rPr>
          <w:t xml:space="preserve"> </w:t>
        </w:r>
      </w:ins>
      <w:proofErr w:type="spellStart"/>
      <w:r w:rsidR="00F2670D" w:rsidRPr="00C77376">
        <w:rPr>
          <w:rFonts w:ascii="Arial" w:eastAsia="Arial" w:hAnsi="Arial" w:cs="Arial"/>
          <w:sz w:val="16"/>
          <w:szCs w:val="16"/>
        </w:rPr>
        <w:t>yuav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muaj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thaiv</w:t>
      </w:r>
      <w:proofErr w:type="spellEnd"/>
      <w:r w:rsidR="00F2670D" w:rsidRPr="00C77376">
        <w:rPr>
          <w:rFonts w:ascii="Arial" w:eastAsia="Arial" w:hAnsi="Arial" w:cs="Arial"/>
          <w:sz w:val="16"/>
          <w:szCs w:val="16"/>
        </w:rPr>
        <w:t xml:space="preserve"> zoo </w:t>
      </w:r>
      <w:proofErr w:type="spellStart"/>
      <w:r w:rsidR="00F2670D" w:rsidRPr="00C77376">
        <w:rPr>
          <w:rFonts w:ascii="Arial" w:eastAsia="Arial" w:hAnsi="Arial" w:cs="Arial"/>
          <w:sz w:val="16"/>
          <w:szCs w:val="16"/>
        </w:rPr>
        <w:t>yog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muaj</w:t>
      </w:r>
      <w:proofErr w:type="spellEnd"/>
      <w:r w:rsidR="00F2670D" w:rsidRPr="00C77376">
        <w:rPr>
          <w:rFonts w:ascii="Arial" w:eastAsia="Arial" w:hAnsi="Arial" w:cs="Arial"/>
          <w:sz w:val="16"/>
          <w:szCs w:val="16"/>
        </w:rPr>
        <w:t xml:space="preserve"> </w:t>
      </w:r>
      <w:proofErr w:type="spellStart"/>
      <w:ins w:id="842" w:author="Kaxiong" w:date="2021-06-09T16:16:00Z">
        <w:r w:rsidR="00AF239A">
          <w:rPr>
            <w:rFonts w:ascii="Arial" w:eastAsia="Arial" w:hAnsi="Arial" w:cs="Arial"/>
            <w:sz w:val="16"/>
            <w:szCs w:val="16"/>
          </w:rPr>
          <w:t>xwm</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txheej</w:t>
        </w:r>
        <w:proofErr w:type="spellEnd"/>
        <w:r w:rsidR="00AF239A">
          <w:rPr>
            <w:rFonts w:ascii="Arial" w:eastAsia="Arial" w:hAnsi="Arial" w:cs="Arial"/>
            <w:sz w:val="16"/>
            <w:szCs w:val="16"/>
          </w:rPr>
          <w:t xml:space="preserve"> </w:t>
        </w:r>
      </w:ins>
      <w:del w:id="843" w:author="Kaxiong" w:date="2021-06-09T16:16:00Z">
        <w:r w:rsidR="00F2670D" w:rsidRPr="00C77376" w:rsidDel="00AF239A">
          <w:rPr>
            <w:rFonts w:ascii="Arial" w:eastAsia="Arial" w:hAnsi="Arial" w:cs="Arial"/>
            <w:sz w:val="16"/>
            <w:szCs w:val="16"/>
          </w:rPr>
          <w:delText xml:space="preserve">teeb meem </w:delText>
        </w:r>
      </w:del>
      <w:proofErr w:type="spellStart"/>
      <w:r w:rsidR="005D6A23">
        <w:rPr>
          <w:rFonts w:ascii="Arial" w:eastAsia="Arial" w:hAnsi="Arial" w:cs="Arial"/>
          <w:sz w:val="16"/>
          <w:szCs w:val="16"/>
        </w:rPr>
        <w:t>ntawm</w:t>
      </w:r>
      <w:proofErr w:type="spellEnd"/>
      <w:r w:rsidR="005D6A23">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nyab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xeeb</w:t>
      </w:r>
      <w:proofErr w:type="spellEnd"/>
      <w:r w:rsidR="00F2670D" w:rsidRPr="00C77376">
        <w:rPr>
          <w:rFonts w:ascii="Arial" w:eastAsia="Arial" w:hAnsi="Arial" w:cs="Arial"/>
          <w:sz w:val="16"/>
          <w:szCs w:val="16"/>
        </w:rPr>
        <w:t xml:space="preserve"> </w:t>
      </w:r>
      <w:proofErr w:type="spellStart"/>
      <w:r w:rsidR="005D6A23">
        <w:rPr>
          <w:rFonts w:ascii="Arial" w:eastAsia="Arial" w:hAnsi="Arial" w:cs="Arial"/>
          <w:sz w:val="16"/>
          <w:szCs w:val="16"/>
        </w:rPr>
        <w:t>ntawm</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zaub</w:t>
      </w:r>
      <w:proofErr w:type="spellEnd"/>
      <w:r w:rsidR="005D6A23">
        <w:rPr>
          <w:rFonts w:ascii="Arial" w:eastAsia="Arial" w:hAnsi="Arial" w:cs="Arial"/>
          <w:sz w:val="16"/>
          <w:szCs w:val="16"/>
        </w:rPr>
        <w:t xml:space="preserve"> mov</w:t>
      </w:r>
      <w:ins w:id="844" w:author="Kaxiong" w:date="2021-06-09T16:16:00Z">
        <w:r w:rsidR="00AF239A">
          <w:rPr>
            <w:rFonts w:ascii="Arial" w:eastAsia="Arial" w:hAnsi="Arial" w:cs="Arial"/>
            <w:sz w:val="16"/>
            <w:szCs w:val="16"/>
          </w:rPr>
          <w:t xml:space="preserve"> </w:t>
        </w:r>
        <w:proofErr w:type="spellStart"/>
        <w:r w:rsidR="00AF239A">
          <w:rPr>
            <w:rFonts w:ascii="Arial" w:eastAsia="Arial" w:hAnsi="Arial" w:cs="Arial"/>
            <w:sz w:val="16"/>
            <w:szCs w:val="16"/>
          </w:rPr>
          <w:t>tshwm</w:t>
        </w:r>
        <w:proofErr w:type="spellEnd"/>
        <w:r w:rsidR="00AF239A">
          <w:rPr>
            <w:rFonts w:ascii="Arial" w:eastAsia="Arial" w:hAnsi="Arial" w:cs="Arial"/>
            <w:sz w:val="16"/>
            <w:szCs w:val="16"/>
          </w:rPr>
          <w:t xml:space="preserve"> sim</w:t>
        </w:r>
      </w:ins>
      <w:r w:rsidR="00F2670D" w:rsidRPr="00C77376">
        <w:rPr>
          <w:rFonts w:ascii="Arial" w:eastAsia="Arial" w:hAnsi="Arial" w:cs="Arial"/>
          <w:sz w:val="16"/>
          <w:szCs w:val="16"/>
        </w:rPr>
        <w:t xml:space="preserve">. </w:t>
      </w:r>
      <w:proofErr w:type="spellStart"/>
      <w:r w:rsidR="005D6A23">
        <w:rPr>
          <w:rFonts w:ascii="Arial" w:eastAsia="Arial" w:hAnsi="Arial" w:cs="Arial"/>
          <w:sz w:val="16"/>
          <w:szCs w:val="16"/>
        </w:rPr>
        <w:t>Nws</w:t>
      </w:r>
      <w:proofErr w:type="spellEnd"/>
      <w:r w:rsidR="00F2670D" w:rsidRPr="00C77376">
        <w:rPr>
          <w:rFonts w:ascii="Arial" w:eastAsia="Arial" w:hAnsi="Arial" w:cs="Arial"/>
          <w:sz w:val="16"/>
          <w:szCs w:val="16"/>
        </w:rPr>
        <w:t xml:space="preserve"> vim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hais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plaub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yuav</w:t>
      </w:r>
      <w:proofErr w:type="spellEnd"/>
      <w:r w:rsidR="00F2670D" w:rsidRPr="00C77376">
        <w:rPr>
          <w:rFonts w:ascii="Arial" w:eastAsia="Arial" w:hAnsi="Arial" w:cs="Arial"/>
          <w:sz w:val="16"/>
          <w:szCs w:val="16"/>
        </w:rPr>
        <w:t xml:space="preserve"> </w:t>
      </w:r>
      <w:proofErr w:type="spellStart"/>
      <w:ins w:id="845" w:author="Kaxiong" w:date="2021-06-09T16:17:00Z">
        <w:r w:rsidR="00AF239A">
          <w:rPr>
            <w:rFonts w:ascii="Arial" w:eastAsia="Arial" w:hAnsi="Arial" w:cs="Arial"/>
            <w:sz w:val="16"/>
            <w:szCs w:val="16"/>
          </w:rPr>
          <w:t>nthuav</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saib</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txog</w:t>
        </w:r>
      </w:ins>
      <w:proofErr w:type="spellEnd"/>
      <w:del w:id="846" w:author="Kaxiong" w:date="2021-06-09T16:17:00Z">
        <w:r w:rsidR="00F2670D" w:rsidRPr="00C77376" w:rsidDel="00AF239A">
          <w:rPr>
            <w:rFonts w:ascii="Arial" w:eastAsia="Arial" w:hAnsi="Arial" w:cs="Arial"/>
            <w:sz w:val="16"/>
            <w:szCs w:val="16"/>
          </w:rPr>
          <w:delText>tig mus rau</w:delText>
        </w:r>
      </w:del>
      <w:r w:rsidR="00F2670D" w:rsidRPr="00C77376">
        <w:rPr>
          <w:rFonts w:ascii="Arial" w:eastAsia="Arial" w:hAnsi="Arial" w:cs="Arial"/>
          <w:sz w:val="16"/>
          <w:szCs w:val="16"/>
        </w:rPr>
        <w:t xml:space="preserve"> FSMA cov </w:t>
      </w:r>
      <w:proofErr w:type="spellStart"/>
      <w:r w:rsidR="00F2670D" w:rsidRPr="00C77376">
        <w:rPr>
          <w:rFonts w:ascii="Arial" w:eastAsia="Arial" w:hAnsi="Arial" w:cs="Arial"/>
          <w:sz w:val="16"/>
          <w:szCs w:val="16"/>
        </w:rPr>
        <w:t>qauv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thaum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txiav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txim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siab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tias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tus</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neeg</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liaj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ua</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teb</w:t>
      </w:r>
      <w:proofErr w:type="spellEnd"/>
      <w:r w:rsidR="00F2670D" w:rsidRPr="00C77376">
        <w:rPr>
          <w:rFonts w:ascii="Arial" w:eastAsia="Arial" w:hAnsi="Arial" w:cs="Arial"/>
          <w:sz w:val="16"/>
          <w:szCs w:val="16"/>
        </w:rPr>
        <w:t xml:space="preserve"> </w:t>
      </w:r>
      <w:proofErr w:type="spellStart"/>
      <w:r w:rsidR="005D6A23">
        <w:rPr>
          <w:rFonts w:ascii="Arial" w:eastAsia="Arial" w:hAnsi="Arial" w:cs="Arial"/>
          <w:sz w:val="16"/>
          <w:szCs w:val="16"/>
        </w:rPr>
        <w:t>ua</w:t>
      </w:r>
      <w:proofErr w:type="spellEnd"/>
      <w:r w:rsidR="005D6A23">
        <w:rPr>
          <w:rFonts w:ascii="Arial" w:eastAsia="Arial" w:hAnsi="Arial" w:cs="Arial"/>
          <w:sz w:val="16"/>
          <w:szCs w:val="16"/>
        </w:rPr>
        <w:t xml:space="preserve"> </w:t>
      </w:r>
      <w:del w:id="847" w:author="Kaxiong" w:date="2021-06-09T16:19:00Z">
        <w:r w:rsidR="00F2670D" w:rsidRPr="00C77376" w:rsidDel="00AF239A">
          <w:rPr>
            <w:rFonts w:ascii="Arial" w:eastAsia="Arial" w:hAnsi="Arial" w:cs="Arial"/>
            <w:sz w:val="16"/>
            <w:szCs w:val="16"/>
          </w:rPr>
          <w:delText xml:space="preserve"> </w:delText>
        </w:r>
      </w:del>
      <w:proofErr w:type="spellStart"/>
      <w:r w:rsidR="00F2670D" w:rsidRPr="00C77376">
        <w:rPr>
          <w:rFonts w:ascii="Arial" w:eastAsia="Arial" w:hAnsi="Arial" w:cs="Arial"/>
          <w:sz w:val="16"/>
          <w:szCs w:val="16"/>
        </w:rPr>
        <w:t>txhaum</w:t>
      </w:r>
      <w:proofErr w:type="spellEnd"/>
      <w:r w:rsidR="00F2670D" w:rsidRPr="00C77376">
        <w:rPr>
          <w:rFonts w:ascii="Arial" w:eastAsia="Arial" w:hAnsi="Arial" w:cs="Arial"/>
          <w:sz w:val="16"/>
          <w:szCs w:val="16"/>
        </w:rPr>
        <w:t>. Cov</w:t>
      </w:r>
      <w:r w:rsidR="005D6A23">
        <w:rPr>
          <w:rFonts w:ascii="Arial" w:eastAsia="Arial" w:hAnsi="Arial" w:cs="Arial"/>
          <w:sz w:val="16"/>
          <w:szCs w:val="16"/>
        </w:rPr>
        <w:t xml:space="preserve"> </w:t>
      </w:r>
      <w:proofErr w:type="spellStart"/>
      <w:r w:rsidR="005D6A23">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khaws</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ntaub</w:t>
      </w:r>
      <w:proofErr w:type="spellEnd"/>
      <w:r w:rsidR="005D6A23">
        <w:rPr>
          <w:rFonts w:ascii="Arial" w:eastAsia="Arial" w:hAnsi="Arial" w:cs="Arial"/>
          <w:sz w:val="16"/>
          <w:szCs w:val="16"/>
        </w:rPr>
        <w:t xml:space="preserve"> </w:t>
      </w:r>
      <w:proofErr w:type="spellStart"/>
      <w:r w:rsidR="005D6A23">
        <w:rPr>
          <w:rFonts w:ascii="Arial" w:eastAsia="Arial" w:hAnsi="Arial" w:cs="Arial"/>
          <w:sz w:val="16"/>
          <w:szCs w:val="16"/>
        </w:rPr>
        <w:t>ntawv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cia</w:t>
      </w:r>
      <w:proofErr w:type="spellEnd"/>
      <w:r w:rsidR="00F2670D" w:rsidRPr="00C77376">
        <w:rPr>
          <w:rFonts w:ascii="Arial" w:eastAsia="Arial" w:hAnsi="Arial" w:cs="Arial"/>
          <w:sz w:val="16"/>
          <w:szCs w:val="16"/>
        </w:rPr>
        <w:t xml:space="preserve"> zoo </w:t>
      </w:r>
      <w:proofErr w:type="spellStart"/>
      <w:ins w:id="848" w:author="Kaxiong" w:date="2021-06-09T16:18:00Z">
        <w:r w:rsidR="00AF239A">
          <w:rPr>
            <w:rFonts w:ascii="Arial" w:eastAsia="Arial" w:hAnsi="Arial" w:cs="Arial"/>
            <w:sz w:val="16"/>
            <w:szCs w:val="16"/>
          </w:rPr>
          <w:t>tuaj</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yeem</w:t>
        </w:r>
        <w:proofErr w:type="spellEnd"/>
        <w:r w:rsidR="00AF239A">
          <w:rPr>
            <w:rFonts w:ascii="Arial" w:eastAsia="Arial" w:hAnsi="Arial" w:cs="Arial"/>
            <w:sz w:val="16"/>
            <w:szCs w:val="16"/>
          </w:rPr>
          <w:t xml:space="preserve"> </w:t>
        </w:r>
      </w:ins>
      <w:proofErr w:type="spellStart"/>
      <w:ins w:id="849" w:author="Kaxiong" w:date="2021-06-09T16:19:00Z">
        <w:r w:rsidR="00AF239A">
          <w:rPr>
            <w:rFonts w:ascii="Arial" w:eastAsia="Arial" w:hAnsi="Arial" w:cs="Arial"/>
            <w:sz w:val="16"/>
            <w:szCs w:val="16"/>
          </w:rPr>
          <w:t>mus</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pab</w:t>
        </w:r>
        <w:proofErr w:type="spellEnd"/>
        <w:r w:rsidR="00AF239A">
          <w:rPr>
            <w:rFonts w:ascii="Arial" w:eastAsia="Arial" w:hAnsi="Arial" w:cs="Arial"/>
            <w:sz w:val="16"/>
            <w:szCs w:val="16"/>
          </w:rPr>
          <w:t xml:space="preserve"> tau</w:t>
        </w:r>
      </w:ins>
      <w:del w:id="850" w:author="Kaxiong" w:date="2021-06-09T16:19:00Z">
        <w:r w:rsidR="00F2670D" w:rsidRPr="00C77376" w:rsidDel="00AF239A">
          <w:rPr>
            <w:rFonts w:ascii="Arial" w:eastAsia="Arial" w:hAnsi="Arial" w:cs="Arial"/>
            <w:sz w:val="16"/>
            <w:szCs w:val="16"/>
          </w:rPr>
          <w:delText xml:space="preserve">yuav </w:delText>
        </w:r>
        <w:r w:rsidR="000F3445" w:rsidDel="00AF239A">
          <w:rPr>
            <w:rFonts w:ascii="Arial" w:eastAsia="Arial" w:hAnsi="Arial" w:cs="Arial"/>
            <w:sz w:val="16"/>
            <w:szCs w:val="16"/>
          </w:rPr>
          <w:delText>siv</w:delText>
        </w:r>
        <w:r w:rsidR="00F2670D" w:rsidRPr="00C77376" w:rsidDel="00AF239A">
          <w:rPr>
            <w:rFonts w:ascii="Arial" w:eastAsia="Arial" w:hAnsi="Arial" w:cs="Arial"/>
            <w:sz w:val="16"/>
            <w:szCs w:val="16"/>
          </w:rPr>
          <w:delText xml:space="preserve"> ntev kom pab</w:delText>
        </w:r>
      </w:del>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koj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tiv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thaiv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sib </w:t>
      </w:r>
      <w:proofErr w:type="spellStart"/>
      <w:r w:rsidR="00F2670D" w:rsidRPr="00C77376">
        <w:rPr>
          <w:rFonts w:ascii="Arial" w:eastAsia="Arial" w:hAnsi="Arial" w:cs="Arial"/>
          <w:sz w:val="16"/>
          <w:szCs w:val="16"/>
        </w:rPr>
        <w:t>foob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thiab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pab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txo</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qhov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tshawb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nrhiav</w:t>
      </w:r>
      <w:proofErr w:type="spellEnd"/>
      <w:r w:rsidR="00F2670D" w:rsidRPr="00C77376">
        <w:rPr>
          <w:rFonts w:ascii="Arial" w:eastAsia="Arial" w:hAnsi="Arial" w:cs="Arial"/>
          <w:sz w:val="16"/>
          <w:szCs w:val="16"/>
        </w:rPr>
        <w:t xml:space="preserve"> </w:t>
      </w:r>
      <w:del w:id="851" w:author="Kaxiong" w:date="2021-06-09T16:21:00Z">
        <w:r w:rsidR="000F3445" w:rsidDel="00AF239A">
          <w:rPr>
            <w:rFonts w:ascii="Arial" w:eastAsia="Arial" w:hAnsi="Arial" w:cs="Arial"/>
            <w:sz w:val="16"/>
            <w:szCs w:val="16"/>
          </w:rPr>
          <w:delText>qhov tsis huv</w:delText>
        </w:r>
        <w:r w:rsidR="00F2670D" w:rsidRPr="00C77376" w:rsidDel="00AF239A">
          <w:rPr>
            <w:rFonts w:ascii="Arial" w:eastAsia="Arial" w:hAnsi="Arial" w:cs="Arial"/>
            <w:sz w:val="16"/>
            <w:szCs w:val="16"/>
          </w:rPr>
          <w:delText xml:space="preserve"> </w:delText>
        </w:r>
      </w:del>
      <w:proofErr w:type="spellStart"/>
      <w:r w:rsidR="00F2670D" w:rsidRPr="00C77376">
        <w:rPr>
          <w:rFonts w:ascii="Arial" w:eastAsia="Arial" w:hAnsi="Arial" w:cs="Arial"/>
          <w:sz w:val="16"/>
          <w:szCs w:val="16"/>
        </w:rPr>
        <w:t>thaum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muaj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xwm</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txheej</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kev</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nyab</w:t>
      </w:r>
      <w:proofErr w:type="spellEnd"/>
      <w:r w:rsidR="00F2670D" w:rsidRPr="00C77376">
        <w:rPr>
          <w:rFonts w:ascii="Arial" w:eastAsia="Arial" w:hAnsi="Arial" w:cs="Arial"/>
          <w:sz w:val="16"/>
          <w:szCs w:val="16"/>
        </w:rPr>
        <w:t xml:space="preserve"> </w:t>
      </w:r>
      <w:proofErr w:type="spellStart"/>
      <w:r w:rsidR="00F2670D" w:rsidRPr="00C77376">
        <w:rPr>
          <w:rFonts w:ascii="Arial" w:eastAsia="Arial" w:hAnsi="Arial" w:cs="Arial"/>
          <w:sz w:val="16"/>
          <w:szCs w:val="16"/>
        </w:rPr>
        <w:t>xeeb</w:t>
      </w:r>
      <w:proofErr w:type="spellEnd"/>
      <w:r w:rsidR="00F2670D" w:rsidRPr="00C77376">
        <w:rPr>
          <w:rFonts w:ascii="Arial" w:eastAsia="Arial" w:hAnsi="Arial" w:cs="Arial"/>
          <w:sz w:val="16"/>
          <w:szCs w:val="16"/>
        </w:rPr>
        <w:t xml:space="preserve"> </w:t>
      </w:r>
      <w:proofErr w:type="spellStart"/>
      <w:r w:rsidR="000F3445">
        <w:rPr>
          <w:rFonts w:ascii="Arial" w:eastAsia="Arial" w:hAnsi="Arial" w:cs="Arial"/>
          <w:sz w:val="16"/>
          <w:szCs w:val="16"/>
        </w:rPr>
        <w:t>ntawm</w:t>
      </w:r>
      <w:proofErr w:type="spellEnd"/>
      <w:r w:rsidR="000F3445">
        <w:rPr>
          <w:rFonts w:ascii="Arial" w:eastAsia="Arial" w:hAnsi="Arial" w:cs="Arial"/>
          <w:sz w:val="16"/>
          <w:szCs w:val="16"/>
        </w:rPr>
        <w:t xml:space="preserve"> </w:t>
      </w:r>
      <w:proofErr w:type="spellStart"/>
      <w:r w:rsidR="000F3445">
        <w:rPr>
          <w:rFonts w:ascii="Arial" w:eastAsia="Arial" w:hAnsi="Arial" w:cs="Arial"/>
          <w:sz w:val="16"/>
          <w:szCs w:val="16"/>
        </w:rPr>
        <w:t>zaub</w:t>
      </w:r>
      <w:proofErr w:type="spellEnd"/>
      <w:r w:rsidR="000F3445">
        <w:rPr>
          <w:rFonts w:ascii="Arial" w:eastAsia="Arial" w:hAnsi="Arial" w:cs="Arial"/>
          <w:sz w:val="16"/>
          <w:szCs w:val="16"/>
        </w:rPr>
        <w:t xml:space="preserve"> mov</w:t>
      </w:r>
      <w:r w:rsidR="00F2670D" w:rsidRPr="00C77376">
        <w:rPr>
          <w:rFonts w:ascii="Arial" w:eastAsia="Arial" w:hAnsi="Arial" w:cs="Arial"/>
          <w:sz w:val="16"/>
          <w:szCs w:val="16"/>
        </w:rPr>
        <w:t xml:space="preserve">, </w:t>
      </w:r>
      <w:r w:rsidR="00137F7B">
        <w:rPr>
          <w:rFonts w:ascii="Arial" w:eastAsia="Arial" w:hAnsi="Arial" w:cs="Arial"/>
          <w:sz w:val="16"/>
          <w:szCs w:val="16"/>
        </w:rPr>
        <w:t>tib yam</w:t>
      </w:r>
      <w:r w:rsidR="00F2670D">
        <w:rPr>
          <w:rFonts w:ascii="Arial" w:eastAsia="Arial" w:hAnsi="Arial" w:cs="Arial"/>
          <w:b/>
          <w:bCs/>
          <w:sz w:val="16"/>
          <w:szCs w:val="16"/>
        </w:rPr>
        <w:t>.</w:t>
      </w:r>
    </w:p>
    <w:p w14:paraId="5D8BDDFC" w14:textId="77777777" w:rsidR="00BF3E5F" w:rsidRDefault="00BF3E5F">
      <w:pPr>
        <w:spacing w:line="200" w:lineRule="exact"/>
        <w:rPr>
          <w:sz w:val="20"/>
          <w:szCs w:val="20"/>
        </w:rPr>
      </w:pPr>
    </w:p>
    <w:p w14:paraId="59CFF2D3" w14:textId="77777777" w:rsidR="00BF3E5F" w:rsidRDefault="00BF3E5F">
      <w:pPr>
        <w:spacing w:line="339" w:lineRule="exact"/>
        <w:rPr>
          <w:sz w:val="20"/>
          <w:szCs w:val="20"/>
        </w:rPr>
      </w:pPr>
    </w:p>
    <w:p w14:paraId="19A3602C" w14:textId="4C97C7E4" w:rsidR="00BF3E5F" w:rsidRPr="0087360F" w:rsidRDefault="00F2670D" w:rsidP="0087360F">
      <w:pPr>
        <w:spacing w:line="428" w:lineRule="auto"/>
        <w:ind w:right="400"/>
        <w:jc w:val="both"/>
        <w:rPr>
          <w:sz w:val="16"/>
          <w:szCs w:val="16"/>
        </w:rPr>
      </w:pPr>
      <w:proofErr w:type="spellStart"/>
      <w:r w:rsidRPr="0087360F">
        <w:rPr>
          <w:rFonts w:ascii="Arial" w:eastAsia="Arial" w:hAnsi="Arial" w:cs="Arial"/>
          <w:sz w:val="16"/>
          <w:szCs w:val="16"/>
        </w:rPr>
        <w:t>Ib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qho</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laj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thawj</w:t>
      </w:r>
      <w:proofErr w:type="spellEnd"/>
      <w:r w:rsidRPr="0087360F">
        <w:rPr>
          <w:rFonts w:ascii="Arial" w:eastAsia="Arial" w:hAnsi="Arial" w:cs="Arial"/>
          <w:sz w:val="16"/>
          <w:szCs w:val="16"/>
        </w:rPr>
        <w:t xml:space="preserve"> </w:t>
      </w:r>
      <w:proofErr w:type="spellStart"/>
      <w:ins w:id="852" w:author="Kaxiong" w:date="2021-06-09T16:23:00Z">
        <w:r w:rsidR="00AF239A">
          <w:rPr>
            <w:rFonts w:ascii="Arial" w:eastAsia="Arial" w:hAnsi="Arial" w:cs="Arial"/>
            <w:sz w:val="16"/>
            <w:szCs w:val="16"/>
          </w:rPr>
          <w:t>uas</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yog</w:t>
        </w:r>
        <w:proofErr w:type="spellEnd"/>
        <w:r w:rsidR="00AF239A">
          <w:rPr>
            <w:rFonts w:ascii="Arial" w:eastAsia="Arial" w:hAnsi="Arial" w:cs="Arial"/>
            <w:sz w:val="16"/>
            <w:szCs w:val="16"/>
          </w:rPr>
          <w:t xml:space="preserve"> </w:t>
        </w:r>
        <w:proofErr w:type="spellStart"/>
        <w:r w:rsidR="00AF239A">
          <w:rPr>
            <w:rFonts w:ascii="Arial" w:eastAsia="Arial" w:hAnsi="Arial" w:cs="Arial"/>
            <w:sz w:val="16"/>
            <w:szCs w:val="16"/>
          </w:rPr>
          <w:t>tiag</w:t>
        </w:r>
        <w:proofErr w:type="spellEnd"/>
        <w:r w:rsidR="00AF239A">
          <w:rPr>
            <w:rFonts w:ascii="Arial" w:eastAsia="Arial" w:hAnsi="Arial" w:cs="Arial"/>
            <w:sz w:val="16"/>
            <w:szCs w:val="16"/>
          </w:rPr>
          <w:t xml:space="preserve"> </w:t>
        </w:r>
      </w:ins>
      <w:proofErr w:type="spellStart"/>
      <w:r w:rsidRPr="0087360F">
        <w:rPr>
          <w:rFonts w:ascii="Arial" w:eastAsia="Arial" w:hAnsi="Arial" w:cs="Arial"/>
          <w:sz w:val="16"/>
          <w:szCs w:val="16"/>
        </w:rPr>
        <w:t>ntxiv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kom</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li FSMA </w:t>
      </w:r>
      <w:proofErr w:type="spellStart"/>
      <w:r w:rsidR="002D485E" w:rsidRPr="0087360F">
        <w:rPr>
          <w:rFonts w:ascii="Arial" w:eastAsia="Arial" w:hAnsi="Arial" w:cs="Arial"/>
          <w:sz w:val="16"/>
          <w:szCs w:val="16"/>
        </w:rPr>
        <w:t>txoj</w:t>
      </w:r>
      <w:proofErr w:type="spellEnd"/>
      <w:r w:rsidR="002D485E" w:rsidRPr="0087360F">
        <w:rPr>
          <w:rFonts w:ascii="Arial" w:eastAsia="Arial" w:hAnsi="Arial" w:cs="Arial"/>
          <w:sz w:val="16"/>
          <w:szCs w:val="16"/>
        </w:rPr>
        <w:t xml:space="preserve"> </w:t>
      </w:r>
      <w:proofErr w:type="spellStart"/>
      <w:r w:rsidR="002D485E" w:rsidRPr="0087360F">
        <w:rPr>
          <w:rFonts w:ascii="Arial" w:eastAsia="Arial" w:hAnsi="Arial" w:cs="Arial"/>
          <w:sz w:val="16"/>
          <w:szCs w:val="16"/>
        </w:rPr>
        <w:t>cai</w:t>
      </w:r>
      <w:proofErr w:type="spellEnd"/>
      <w:r w:rsidR="002D485E" w:rsidRPr="0087360F">
        <w:rPr>
          <w:rFonts w:ascii="Arial" w:eastAsia="Arial" w:hAnsi="Arial" w:cs="Arial"/>
          <w:sz w:val="16"/>
          <w:szCs w:val="16"/>
        </w:rPr>
        <w:t xml:space="preserve"> </w:t>
      </w:r>
      <w:proofErr w:type="spellStart"/>
      <w:r w:rsidR="002D485E" w:rsidRPr="0087360F">
        <w:rPr>
          <w:rFonts w:ascii="Arial" w:eastAsia="Arial" w:hAnsi="Arial" w:cs="Arial"/>
          <w:sz w:val="16"/>
          <w:szCs w:val="16"/>
        </w:rPr>
        <w:t>uas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tsum</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thiab</w:t>
      </w:r>
      <w:proofErr w:type="spellEnd"/>
      <w:r w:rsidRPr="0087360F">
        <w:rPr>
          <w:rFonts w:ascii="Arial" w:eastAsia="Arial" w:hAnsi="Arial" w:cs="Arial"/>
          <w:sz w:val="16"/>
          <w:szCs w:val="16"/>
        </w:rPr>
        <w:t xml:space="preserve"> cov </w:t>
      </w:r>
      <w:proofErr w:type="spellStart"/>
      <w:r w:rsidRPr="0087360F">
        <w:rPr>
          <w:rFonts w:ascii="Arial" w:eastAsia="Arial" w:hAnsi="Arial" w:cs="Arial"/>
          <w:sz w:val="16"/>
          <w:szCs w:val="16"/>
        </w:rPr>
        <w:t>qauv</w:t>
      </w:r>
      <w:proofErr w:type="spellEnd"/>
      <w:r w:rsidRPr="0087360F">
        <w:rPr>
          <w:rFonts w:ascii="Arial" w:eastAsia="Arial" w:hAnsi="Arial" w:cs="Arial"/>
          <w:sz w:val="16"/>
          <w:szCs w:val="16"/>
        </w:rPr>
        <w:t xml:space="preserve"> </w:t>
      </w:r>
      <w:proofErr w:type="spellStart"/>
      <w:ins w:id="853" w:author="Kaxiong" w:date="2021-06-09T16:25:00Z">
        <w:r w:rsidR="00BF1F0F">
          <w:rPr>
            <w:rFonts w:ascii="Arial" w:eastAsia="Arial" w:hAnsi="Arial" w:cs="Arial"/>
            <w:sz w:val="16"/>
            <w:szCs w:val="16"/>
          </w:rPr>
          <w:t>uas</w:t>
        </w:r>
        <w:proofErr w:type="spellEnd"/>
        <w:r w:rsidR="00BF1F0F">
          <w:rPr>
            <w:rFonts w:ascii="Arial" w:eastAsia="Arial" w:hAnsi="Arial" w:cs="Arial"/>
            <w:sz w:val="16"/>
            <w:szCs w:val="16"/>
          </w:rPr>
          <w:t xml:space="preserve"> </w:t>
        </w:r>
      </w:ins>
      <w:proofErr w:type="spellStart"/>
      <w:r w:rsidRPr="0087360F">
        <w:rPr>
          <w:rFonts w:ascii="Arial" w:eastAsia="Arial" w:hAnsi="Arial" w:cs="Arial"/>
          <w:sz w:val="16"/>
          <w:szCs w:val="16"/>
        </w:rPr>
        <w:t>yog</w:t>
      </w:r>
      <w:proofErr w:type="spellEnd"/>
      <w:r w:rsidRPr="0087360F">
        <w:rPr>
          <w:rFonts w:ascii="Arial" w:eastAsia="Arial" w:hAnsi="Arial" w:cs="Arial"/>
          <w:sz w:val="16"/>
          <w:szCs w:val="16"/>
        </w:rPr>
        <w:t xml:space="preserve"> </w:t>
      </w:r>
      <w:del w:id="854" w:author="Kaxiong" w:date="2021-06-09T16:25:00Z">
        <w:r w:rsidRPr="0087360F" w:rsidDel="00BF1F0F">
          <w:rPr>
            <w:rFonts w:ascii="Arial" w:eastAsia="Arial" w:hAnsi="Arial" w:cs="Arial"/>
            <w:sz w:val="16"/>
            <w:szCs w:val="16"/>
          </w:rPr>
          <w:delText xml:space="preserve">tias </w:delText>
        </w:r>
      </w:del>
      <w:r w:rsidRPr="0087360F">
        <w:rPr>
          <w:rFonts w:ascii="Arial" w:eastAsia="Arial" w:hAnsi="Arial" w:cs="Arial"/>
          <w:sz w:val="16"/>
          <w:szCs w:val="16"/>
        </w:rPr>
        <w:t xml:space="preserve">cov </w:t>
      </w:r>
      <w:proofErr w:type="spellStart"/>
      <w:r w:rsidRPr="0087360F">
        <w:rPr>
          <w:rFonts w:ascii="Arial" w:eastAsia="Arial" w:hAnsi="Arial" w:cs="Arial"/>
          <w:sz w:val="16"/>
          <w:szCs w:val="16"/>
        </w:rPr>
        <w:t>neeg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khoom</w:t>
      </w:r>
      <w:proofErr w:type="spellEnd"/>
      <w:r w:rsidRPr="0087360F">
        <w:rPr>
          <w:rFonts w:ascii="Arial" w:eastAsia="Arial" w:hAnsi="Arial" w:cs="Arial"/>
          <w:sz w:val="16"/>
          <w:szCs w:val="16"/>
        </w:rPr>
        <w:t xml:space="preserve"> </w:t>
      </w:r>
      <w:proofErr w:type="spellStart"/>
      <w:ins w:id="855" w:author="Kaxiong" w:date="2021-06-09T16:26:00Z">
        <w:r w:rsidR="00BF1F0F">
          <w:rPr>
            <w:rFonts w:ascii="Arial" w:eastAsia="Arial" w:hAnsi="Arial" w:cs="Arial"/>
            <w:sz w:val="16"/>
            <w:szCs w:val="16"/>
          </w:rPr>
          <w:t>uas</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muaj</w:t>
        </w:r>
      </w:ins>
      <w:proofErr w:type="spellEnd"/>
      <w:del w:id="856" w:author="Kaxiong" w:date="2021-06-09T16:26:00Z">
        <w:r w:rsidRPr="0087360F" w:rsidDel="00BF1F0F">
          <w:rPr>
            <w:rFonts w:ascii="Arial" w:eastAsia="Arial" w:hAnsi="Arial" w:cs="Arial"/>
            <w:sz w:val="16"/>
            <w:szCs w:val="16"/>
          </w:rPr>
          <w:delText>tam sim no</w:delText>
        </w:r>
      </w:del>
      <w:r w:rsidRPr="0087360F">
        <w:rPr>
          <w:rFonts w:ascii="Arial" w:eastAsia="Arial" w:hAnsi="Arial" w:cs="Arial"/>
          <w:sz w:val="16"/>
          <w:szCs w:val="16"/>
        </w:rPr>
        <w:t xml:space="preserve"> </w:t>
      </w:r>
      <w:proofErr w:type="spellStart"/>
      <w:r w:rsidRPr="0087360F">
        <w:rPr>
          <w:rFonts w:ascii="Arial" w:eastAsia="Arial" w:hAnsi="Arial" w:cs="Arial"/>
          <w:sz w:val="16"/>
          <w:szCs w:val="16"/>
        </w:rPr>
        <w:t>thiab</w:t>
      </w:r>
      <w:proofErr w:type="spellEnd"/>
      <w:r w:rsidRPr="0087360F">
        <w:rPr>
          <w:rFonts w:ascii="Arial" w:eastAsia="Arial" w:hAnsi="Arial" w:cs="Arial"/>
          <w:sz w:val="16"/>
          <w:szCs w:val="16"/>
        </w:rPr>
        <w:t xml:space="preserve"> </w:t>
      </w:r>
      <w:ins w:id="857" w:author="Kaxiong" w:date="2021-06-09T16:26:00Z">
        <w:r w:rsidR="00BF1F0F">
          <w:rPr>
            <w:rFonts w:ascii="Arial" w:eastAsia="Arial" w:hAnsi="Arial" w:cs="Arial"/>
            <w:sz w:val="16"/>
            <w:szCs w:val="16"/>
          </w:rPr>
          <w:t xml:space="preserve">yam tom </w:t>
        </w:r>
        <w:proofErr w:type="spellStart"/>
        <w:r w:rsidR="00BF1F0F">
          <w:rPr>
            <w:rFonts w:ascii="Arial" w:eastAsia="Arial" w:hAnsi="Arial" w:cs="Arial"/>
            <w:sz w:val="16"/>
            <w:szCs w:val="16"/>
          </w:rPr>
          <w:t>ntej</w:t>
        </w:r>
      </w:ins>
      <w:proofErr w:type="spellEnd"/>
      <w:del w:id="858" w:author="Kaxiong" w:date="2021-06-09T16:26:00Z">
        <w:r w:rsidRPr="0087360F" w:rsidDel="00BF1F0F">
          <w:rPr>
            <w:rFonts w:ascii="Arial" w:eastAsia="Arial" w:hAnsi="Arial" w:cs="Arial"/>
            <w:sz w:val="16"/>
            <w:szCs w:val="16"/>
          </w:rPr>
          <w:delText xml:space="preserve">cov neeg yuav khoom </w:delText>
        </w:r>
      </w:del>
      <w:ins w:id="859" w:author="Kaxiong" w:date="2021-06-09T16:26:00Z">
        <w:r w:rsidR="00BF1F0F">
          <w:rPr>
            <w:rFonts w:ascii="Arial" w:eastAsia="Arial" w:hAnsi="Arial" w:cs="Arial"/>
            <w:sz w:val="16"/>
            <w:szCs w:val="16"/>
          </w:rPr>
          <w:t xml:space="preserve"> </w:t>
        </w:r>
      </w:ins>
      <w:proofErr w:type="spellStart"/>
      <w:r w:rsidRPr="0087360F">
        <w:rPr>
          <w:rFonts w:ascii="Arial" w:eastAsia="Arial" w:hAnsi="Arial" w:cs="Arial"/>
          <w:sz w:val="16"/>
          <w:szCs w:val="16"/>
        </w:rPr>
        <w:t>thiab</w:t>
      </w:r>
      <w:proofErr w:type="spellEnd"/>
      <w:r w:rsidRPr="0087360F">
        <w:rPr>
          <w:rFonts w:ascii="Arial" w:eastAsia="Arial" w:hAnsi="Arial" w:cs="Arial"/>
          <w:sz w:val="16"/>
          <w:szCs w:val="16"/>
        </w:rPr>
        <w:t xml:space="preserve"> cov </w:t>
      </w:r>
      <w:proofErr w:type="spellStart"/>
      <w:r w:rsidRPr="0087360F">
        <w:rPr>
          <w:rFonts w:ascii="Arial" w:eastAsia="Arial" w:hAnsi="Arial" w:cs="Arial"/>
          <w:sz w:val="16"/>
          <w:szCs w:val="16"/>
        </w:rPr>
        <w:t>tuam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txhab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pov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hwm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niaj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hnub</w:t>
      </w:r>
      <w:proofErr w:type="spellEnd"/>
      <w:r w:rsidRPr="0087360F">
        <w:rPr>
          <w:rFonts w:ascii="Arial" w:eastAsia="Arial" w:hAnsi="Arial" w:cs="Arial"/>
          <w:sz w:val="16"/>
          <w:szCs w:val="16"/>
        </w:rPr>
        <w:t xml:space="preserve"> no </w:t>
      </w:r>
      <w:ins w:id="860" w:author="Kaxiong" w:date="2021-06-09T16:27:00Z">
        <w:r w:rsidR="00BF1F0F">
          <w:rPr>
            <w:rFonts w:ascii="Arial" w:eastAsia="Arial" w:hAnsi="Arial" w:cs="Arial"/>
            <w:sz w:val="16"/>
            <w:szCs w:val="16"/>
          </w:rPr>
          <w:t xml:space="preserve">los sis yam tom </w:t>
        </w:r>
        <w:proofErr w:type="spellStart"/>
        <w:r w:rsidR="00BF1F0F">
          <w:rPr>
            <w:rFonts w:ascii="Arial" w:eastAsia="Arial" w:hAnsi="Arial" w:cs="Arial"/>
            <w:sz w:val="16"/>
            <w:szCs w:val="16"/>
          </w:rPr>
          <w:t>ntej</w:t>
        </w:r>
        <w:proofErr w:type="spellEnd"/>
        <w:r w:rsidR="00BF1F0F">
          <w:rPr>
            <w:rFonts w:ascii="Arial" w:eastAsia="Arial" w:hAnsi="Arial" w:cs="Arial"/>
            <w:sz w:val="16"/>
            <w:szCs w:val="16"/>
          </w:rPr>
          <w:t xml:space="preserve"> </w:t>
        </w:r>
      </w:ins>
      <w:proofErr w:type="spellStart"/>
      <w:ins w:id="861" w:author="Kaxiong" w:date="2021-06-09T16:28:00Z">
        <w:r w:rsidR="00BF1F0F">
          <w:rPr>
            <w:rFonts w:ascii="Arial" w:eastAsia="Arial" w:hAnsi="Arial" w:cs="Arial"/>
            <w:sz w:val="16"/>
            <w:szCs w:val="16"/>
          </w:rPr>
          <w:t>tej</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zaum</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yuav</w:t>
        </w:r>
        <w:proofErr w:type="spellEnd"/>
        <w:r w:rsidR="00BF1F0F">
          <w:rPr>
            <w:rFonts w:ascii="Arial" w:eastAsia="Arial" w:hAnsi="Arial" w:cs="Arial"/>
            <w:sz w:val="16"/>
            <w:szCs w:val="16"/>
          </w:rPr>
          <w:t xml:space="preserve"> </w:t>
        </w:r>
      </w:ins>
      <w:proofErr w:type="spellStart"/>
      <w:r w:rsidRPr="0087360F">
        <w:rPr>
          <w:rFonts w:ascii="Arial" w:eastAsia="Arial" w:hAnsi="Arial" w:cs="Arial"/>
          <w:sz w:val="16"/>
          <w:szCs w:val="16"/>
        </w:rPr>
        <w:t>xav</w:t>
      </w:r>
      <w:proofErr w:type="spellEnd"/>
      <w:r w:rsidRPr="0087360F">
        <w:rPr>
          <w:rFonts w:ascii="Arial" w:eastAsia="Arial" w:hAnsi="Arial" w:cs="Arial"/>
          <w:sz w:val="16"/>
          <w:szCs w:val="16"/>
        </w:rPr>
        <w:t xml:space="preserve"> tau </w:t>
      </w:r>
      <w:proofErr w:type="spellStart"/>
      <w:r w:rsidRPr="0087360F">
        <w:rPr>
          <w:rFonts w:ascii="Arial" w:eastAsia="Arial" w:hAnsi="Arial" w:cs="Arial"/>
          <w:sz w:val="16"/>
          <w:szCs w:val="16"/>
        </w:rPr>
        <w:t>kev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Txawm</w:t>
      </w:r>
      <w:proofErr w:type="spellEnd"/>
      <w:r w:rsidRPr="0087360F">
        <w:rPr>
          <w:rFonts w:ascii="Arial" w:eastAsia="Arial" w:hAnsi="Arial" w:cs="Arial"/>
          <w:sz w:val="16"/>
          <w:szCs w:val="16"/>
        </w:rPr>
        <w:t xml:space="preserve"> li </w:t>
      </w:r>
      <w:proofErr w:type="spellStart"/>
      <w:r w:rsidRPr="0087360F">
        <w:rPr>
          <w:rFonts w:ascii="Arial" w:eastAsia="Arial" w:hAnsi="Arial" w:cs="Arial"/>
          <w:sz w:val="16"/>
          <w:szCs w:val="16"/>
        </w:rPr>
        <w:t>cas</w:t>
      </w:r>
      <w:proofErr w:type="spellEnd"/>
      <w:r w:rsidRPr="0087360F">
        <w:rPr>
          <w:rFonts w:ascii="Arial" w:eastAsia="Arial" w:hAnsi="Arial" w:cs="Arial"/>
          <w:sz w:val="16"/>
          <w:szCs w:val="16"/>
        </w:rPr>
        <w:t xml:space="preserve"> los </w:t>
      </w:r>
      <w:proofErr w:type="spellStart"/>
      <w:r w:rsidRPr="0087360F">
        <w:rPr>
          <w:rFonts w:ascii="Arial" w:eastAsia="Arial" w:hAnsi="Arial" w:cs="Arial"/>
          <w:sz w:val="16"/>
          <w:szCs w:val="16"/>
        </w:rPr>
        <w:t>xij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feem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ntau</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tias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tsis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txhua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tus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neeg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khoom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txaus</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siab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rau</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ib</w:t>
      </w:r>
      <w:proofErr w:type="spellEnd"/>
      <w:r w:rsidRPr="0087360F">
        <w:rPr>
          <w:rFonts w:ascii="Arial" w:eastAsia="Arial" w:hAnsi="Arial" w:cs="Arial"/>
          <w:sz w:val="16"/>
          <w:szCs w:val="16"/>
        </w:rPr>
        <w:t xml:space="preserve"> tug </w:t>
      </w:r>
      <w:proofErr w:type="spellStart"/>
      <w:r w:rsidRPr="0087360F">
        <w:rPr>
          <w:rFonts w:ascii="Arial" w:eastAsia="Arial" w:hAnsi="Arial" w:cs="Arial"/>
          <w:sz w:val="16"/>
          <w:szCs w:val="16"/>
        </w:rPr>
        <w:t>neeg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liaj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teb</w:t>
      </w:r>
      <w:proofErr w:type="spellEnd"/>
      <w:r w:rsidRPr="0087360F">
        <w:rPr>
          <w:rFonts w:ascii="Arial" w:eastAsia="Arial" w:hAnsi="Arial" w:cs="Arial"/>
          <w:sz w:val="16"/>
          <w:szCs w:val="16"/>
        </w:rPr>
        <w:t xml:space="preserve"> </w:t>
      </w:r>
      <w:proofErr w:type="spellStart"/>
      <w:ins w:id="862" w:author="Kaxiong" w:date="2021-06-09T16:29:00Z">
        <w:r w:rsidR="00BF1F0F">
          <w:rPr>
            <w:rFonts w:ascii="Arial" w:eastAsia="Arial" w:hAnsi="Arial" w:cs="Arial"/>
            <w:sz w:val="16"/>
            <w:szCs w:val="16"/>
          </w:rPr>
          <w:t>uas</w:t>
        </w:r>
        <w:proofErr w:type="spellEnd"/>
        <w:r w:rsidR="00BF1F0F">
          <w:rPr>
            <w:rFonts w:ascii="Arial" w:eastAsia="Arial" w:hAnsi="Arial" w:cs="Arial"/>
            <w:sz w:val="16"/>
            <w:szCs w:val="16"/>
          </w:rPr>
          <w:t xml:space="preserve"> </w:t>
        </w:r>
      </w:ins>
      <w:r w:rsidRPr="0087360F">
        <w:rPr>
          <w:rFonts w:ascii="Arial" w:eastAsia="Arial" w:hAnsi="Arial" w:cs="Arial"/>
          <w:sz w:val="16"/>
          <w:szCs w:val="16"/>
        </w:rPr>
        <w:t xml:space="preserve">tau </w:t>
      </w:r>
      <w:proofErr w:type="spellStart"/>
      <w:r w:rsidRPr="0087360F">
        <w:rPr>
          <w:rFonts w:ascii="Arial" w:eastAsia="Arial" w:hAnsi="Arial" w:cs="Arial"/>
          <w:sz w:val="16"/>
          <w:szCs w:val="16"/>
        </w:rPr>
        <w:t>siv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zog</w:t>
      </w:r>
      <w:proofErr w:type="spellEnd"/>
      <w:r w:rsidRPr="0087360F">
        <w:rPr>
          <w:rFonts w:ascii="Arial" w:eastAsia="Arial" w:hAnsi="Arial" w:cs="Arial"/>
          <w:sz w:val="16"/>
          <w:szCs w:val="16"/>
        </w:rPr>
        <w:t xml:space="preserve"> los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zaub</w:t>
      </w:r>
      <w:proofErr w:type="spellEnd"/>
      <w:r w:rsidRPr="0087360F">
        <w:rPr>
          <w:rFonts w:ascii="Arial" w:eastAsia="Arial" w:hAnsi="Arial" w:cs="Arial"/>
          <w:sz w:val="16"/>
          <w:szCs w:val="16"/>
        </w:rPr>
        <w:t xml:space="preserve"> mov </w:t>
      </w:r>
      <w:proofErr w:type="spellStart"/>
      <w:r w:rsidRPr="0087360F">
        <w:rPr>
          <w:rFonts w:ascii="Arial" w:eastAsia="Arial" w:hAnsi="Arial" w:cs="Arial"/>
          <w:sz w:val="16"/>
          <w:szCs w:val="16"/>
        </w:rPr>
        <w:t>kom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nyab</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xeeb</w:t>
      </w:r>
      <w:proofErr w:type="spellEnd"/>
      <w:ins w:id="863" w:author="Kaxiong" w:date="2021-06-09T16:29:00Z">
        <w:r w:rsidR="00BF1F0F">
          <w:rPr>
            <w:rFonts w:ascii="Arial" w:eastAsia="Arial" w:hAnsi="Arial" w:cs="Arial"/>
            <w:sz w:val="16"/>
            <w:szCs w:val="16"/>
          </w:rPr>
          <w:t xml:space="preserve"> yam </w:t>
        </w:r>
        <w:proofErr w:type="spellStart"/>
        <w:r w:rsidR="00BF1F0F">
          <w:rPr>
            <w:rFonts w:ascii="Arial" w:eastAsia="Arial" w:hAnsi="Arial" w:cs="Arial"/>
            <w:sz w:val="16"/>
            <w:szCs w:val="16"/>
          </w:rPr>
          <w:t>tiag</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tiag</w:t>
        </w:r>
      </w:ins>
      <w:proofErr w:type="spellEnd"/>
      <w:r w:rsidRPr="0087360F">
        <w:rPr>
          <w:rFonts w:ascii="Arial" w:eastAsia="Arial" w:hAnsi="Arial" w:cs="Arial"/>
          <w:sz w:val="16"/>
          <w:szCs w:val="16"/>
        </w:rPr>
        <w:t xml:space="preserve">. Kev </w:t>
      </w:r>
      <w:proofErr w:type="spellStart"/>
      <w:r w:rsidRPr="0087360F">
        <w:rPr>
          <w:rFonts w:ascii="Arial" w:eastAsia="Arial" w:hAnsi="Arial" w:cs="Arial"/>
          <w:sz w:val="16"/>
          <w:szCs w:val="16"/>
        </w:rPr>
        <w:t>siv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ua</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raws</w:t>
      </w:r>
      <w:proofErr w:type="spellEnd"/>
      <w:r w:rsidRPr="0087360F">
        <w:rPr>
          <w:rFonts w:ascii="Arial" w:eastAsia="Arial" w:hAnsi="Arial" w:cs="Arial"/>
          <w:sz w:val="16"/>
          <w:szCs w:val="16"/>
        </w:rPr>
        <w:t xml:space="preserve"> li FSMA </w:t>
      </w:r>
      <w:proofErr w:type="spellStart"/>
      <w:r w:rsidR="0087360F" w:rsidRPr="0087360F">
        <w:rPr>
          <w:rFonts w:ascii="Arial" w:eastAsia="Arial" w:hAnsi="Arial" w:cs="Arial"/>
          <w:sz w:val="16"/>
          <w:szCs w:val="16"/>
        </w:rPr>
        <w:t>txoj</w:t>
      </w:r>
      <w:proofErr w:type="spellEnd"/>
      <w:r w:rsidR="0087360F" w:rsidRPr="0087360F">
        <w:rPr>
          <w:rFonts w:ascii="Arial" w:eastAsia="Arial" w:hAnsi="Arial" w:cs="Arial"/>
          <w:sz w:val="16"/>
          <w:szCs w:val="16"/>
        </w:rPr>
        <w:t xml:space="preserve"> </w:t>
      </w:r>
      <w:proofErr w:type="spellStart"/>
      <w:r w:rsidR="0087360F" w:rsidRPr="0087360F">
        <w:rPr>
          <w:rFonts w:ascii="Arial" w:eastAsia="Arial" w:hAnsi="Arial" w:cs="Arial"/>
          <w:sz w:val="16"/>
          <w:szCs w:val="16"/>
        </w:rPr>
        <w:t>cai</w:t>
      </w:r>
      <w:proofErr w:type="spellEnd"/>
      <w:r w:rsidR="0087360F" w:rsidRPr="0087360F">
        <w:rPr>
          <w:rFonts w:ascii="Arial" w:eastAsia="Arial" w:hAnsi="Arial" w:cs="Arial"/>
          <w:sz w:val="16"/>
          <w:szCs w:val="16"/>
        </w:rPr>
        <w:t xml:space="preserve"> </w:t>
      </w:r>
      <w:proofErr w:type="spellStart"/>
      <w:r w:rsidRPr="0087360F">
        <w:rPr>
          <w:rFonts w:ascii="Arial" w:eastAsia="Arial" w:hAnsi="Arial" w:cs="Arial"/>
          <w:sz w:val="16"/>
          <w:szCs w:val="16"/>
        </w:rPr>
        <w:t>tej</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zaum</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yuav</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yog</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qhov</w:t>
      </w:r>
      <w:proofErr w:type="spellEnd"/>
      <w:r w:rsidRPr="0087360F">
        <w:rPr>
          <w:rFonts w:ascii="Arial" w:eastAsia="Arial" w:hAnsi="Arial" w:cs="Arial"/>
          <w:sz w:val="16"/>
          <w:szCs w:val="16"/>
        </w:rPr>
        <w:t xml:space="preserve"> zoo </w:t>
      </w:r>
      <w:proofErr w:type="spellStart"/>
      <w:r w:rsidRPr="0087360F">
        <w:rPr>
          <w:rFonts w:ascii="Arial" w:eastAsia="Arial" w:hAnsi="Arial" w:cs="Arial"/>
          <w:sz w:val="16"/>
          <w:szCs w:val="16"/>
        </w:rPr>
        <w:t>rau</w:t>
      </w:r>
      <w:proofErr w:type="spellEnd"/>
      <w:r w:rsidRPr="0087360F">
        <w:rPr>
          <w:rFonts w:ascii="Arial" w:eastAsia="Arial" w:hAnsi="Arial" w:cs="Arial"/>
          <w:sz w:val="16"/>
          <w:szCs w:val="16"/>
        </w:rPr>
        <w:t xml:space="preserve"> </w:t>
      </w:r>
      <w:proofErr w:type="spellStart"/>
      <w:r w:rsidRPr="0087360F">
        <w:rPr>
          <w:rFonts w:ascii="Arial" w:eastAsia="Arial" w:hAnsi="Arial" w:cs="Arial"/>
          <w:sz w:val="16"/>
          <w:szCs w:val="16"/>
        </w:rPr>
        <w:t>kev</w:t>
      </w:r>
      <w:proofErr w:type="spellEnd"/>
      <w:r w:rsidRPr="0087360F">
        <w:rPr>
          <w:rFonts w:ascii="Arial" w:eastAsia="Arial" w:hAnsi="Arial" w:cs="Arial"/>
          <w:sz w:val="16"/>
          <w:szCs w:val="16"/>
        </w:rPr>
        <w:t xml:space="preserve"> lag </w:t>
      </w:r>
      <w:proofErr w:type="spellStart"/>
      <w:r w:rsidRPr="0087360F">
        <w:rPr>
          <w:rFonts w:ascii="Arial" w:eastAsia="Arial" w:hAnsi="Arial" w:cs="Arial"/>
          <w:sz w:val="16"/>
          <w:szCs w:val="16"/>
        </w:rPr>
        <w:t>luam</w:t>
      </w:r>
      <w:proofErr w:type="spellEnd"/>
      <w:r w:rsidRPr="0087360F">
        <w:rPr>
          <w:rFonts w:ascii="Arial" w:eastAsia="Arial" w:hAnsi="Arial" w:cs="Arial"/>
          <w:sz w:val="16"/>
          <w:szCs w:val="16"/>
        </w:rPr>
        <w:t>.</w:t>
      </w:r>
    </w:p>
    <w:p w14:paraId="2BAD3175" w14:textId="77777777" w:rsidR="00BF3E5F" w:rsidRDefault="00BF3E5F">
      <w:pPr>
        <w:spacing w:line="234" w:lineRule="exact"/>
        <w:rPr>
          <w:sz w:val="20"/>
          <w:szCs w:val="20"/>
        </w:rPr>
      </w:pPr>
    </w:p>
    <w:p w14:paraId="2E4F1532" w14:textId="12861831" w:rsidR="00BF3E5F" w:rsidRPr="00534541" w:rsidRDefault="00F2670D">
      <w:pPr>
        <w:rPr>
          <w:sz w:val="16"/>
          <w:szCs w:val="16"/>
        </w:rPr>
      </w:pPr>
      <w:proofErr w:type="spellStart"/>
      <w:r w:rsidRPr="00534541">
        <w:rPr>
          <w:rFonts w:ascii="Arial" w:eastAsia="Arial" w:hAnsi="Arial" w:cs="Arial"/>
          <w:sz w:val="16"/>
          <w:szCs w:val="16"/>
        </w:rPr>
        <w:t>Qhov</w:t>
      </w:r>
      <w:proofErr w:type="spellEnd"/>
      <w:r w:rsidRPr="00534541">
        <w:rPr>
          <w:rFonts w:ascii="Arial" w:eastAsia="Arial" w:hAnsi="Arial" w:cs="Arial"/>
          <w:sz w:val="16"/>
          <w:szCs w:val="16"/>
        </w:rPr>
        <w:t xml:space="preserve"> no </w:t>
      </w:r>
      <w:proofErr w:type="spellStart"/>
      <w:r w:rsidR="00F814DD" w:rsidRPr="00534541">
        <w:rPr>
          <w:rFonts w:ascii="Arial" w:eastAsia="Arial" w:hAnsi="Arial" w:cs="Arial"/>
          <w:sz w:val="16"/>
          <w:szCs w:val="16"/>
        </w:rPr>
        <w:t>ua</w:t>
      </w:r>
      <w:proofErr w:type="spellEnd"/>
      <w:r w:rsidR="00F814DD" w:rsidRPr="00534541">
        <w:rPr>
          <w:rFonts w:ascii="Arial" w:eastAsia="Arial" w:hAnsi="Arial" w:cs="Arial"/>
          <w:sz w:val="16"/>
          <w:szCs w:val="16"/>
        </w:rPr>
        <w:t xml:space="preserve"> </w:t>
      </w:r>
      <w:proofErr w:type="spellStart"/>
      <w:r w:rsidR="00F814DD" w:rsidRPr="00534541">
        <w:rPr>
          <w:rFonts w:ascii="Arial" w:eastAsia="Arial" w:hAnsi="Arial" w:cs="Arial"/>
          <w:sz w:val="16"/>
          <w:szCs w:val="16"/>
        </w:rPr>
        <w:t>rau</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peb</w:t>
      </w:r>
      <w:proofErr w:type="spellEnd"/>
      <w:r w:rsidR="00F814DD" w:rsidRPr="00534541">
        <w:rPr>
          <w:rFonts w:ascii="Arial" w:eastAsia="Arial" w:hAnsi="Arial" w:cs="Arial"/>
          <w:sz w:val="16"/>
          <w:szCs w:val="16"/>
        </w:rPr>
        <w:t xml:space="preserve"> </w:t>
      </w:r>
      <w:proofErr w:type="spellStart"/>
      <w:r w:rsidR="00F814DD" w:rsidRPr="00534541">
        <w:rPr>
          <w:rFonts w:ascii="Arial" w:eastAsia="Arial" w:hAnsi="Arial" w:cs="Arial"/>
          <w:sz w:val="16"/>
          <w:szCs w:val="16"/>
        </w:rPr>
        <w:t>muaj</w:t>
      </w:r>
      <w:proofErr w:type="spellEnd"/>
      <w:r w:rsidRPr="00534541">
        <w:rPr>
          <w:rFonts w:ascii="Arial" w:eastAsia="Arial" w:hAnsi="Arial" w:cs="Arial"/>
          <w:sz w:val="16"/>
          <w:szCs w:val="16"/>
        </w:rPr>
        <w:t xml:space="preserve"> cov </w:t>
      </w:r>
      <w:proofErr w:type="spellStart"/>
      <w:r w:rsidRPr="00534541">
        <w:rPr>
          <w:rFonts w:ascii="Arial" w:eastAsia="Arial" w:hAnsi="Arial" w:cs="Arial"/>
          <w:sz w:val="16"/>
          <w:szCs w:val="16"/>
        </w:rPr>
        <w:t>lus</w:t>
      </w:r>
      <w:proofErr w:type="spellEnd"/>
      <w:r w:rsidRPr="00534541">
        <w:rPr>
          <w:rFonts w:ascii="Arial" w:eastAsia="Arial" w:hAnsi="Arial" w:cs="Arial"/>
          <w:sz w:val="16"/>
          <w:szCs w:val="16"/>
        </w:rPr>
        <w:t xml:space="preserve"> </w:t>
      </w:r>
      <w:proofErr w:type="spellStart"/>
      <w:r w:rsidRPr="00534541">
        <w:rPr>
          <w:rFonts w:ascii="Arial" w:eastAsia="Arial" w:hAnsi="Arial" w:cs="Arial"/>
          <w:sz w:val="16"/>
          <w:szCs w:val="16"/>
        </w:rPr>
        <w:t>nug</w:t>
      </w:r>
      <w:proofErr w:type="spellEnd"/>
      <w:r w:rsidRPr="00534541">
        <w:rPr>
          <w:rFonts w:ascii="Arial" w:eastAsia="Arial" w:hAnsi="Arial" w:cs="Arial"/>
          <w:sz w:val="16"/>
          <w:szCs w:val="16"/>
        </w:rPr>
        <w:t xml:space="preserve"> tom </w:t>
      </w:r>
      <w:proofErr w:type="spellStart"/>
      <w:r w:rsidRPr="00534541">
        <w:rPr>
          <w:rFonts w:ascii="Arial" w:eastAsia="Arial" w:hAnsi="Arial" w:cs="Arial"/>
          <w:sz w:val="16"/>
          <w:szCs w:val="16"/>
        </w:rPr>
        <w:t>ntej</w:t>
      </w:r>
      <w:proofErr w:type="spellEnd"/>
      <w:r w:rsidR="00F814DD" w:rsidRPr="00534541">
        <w:rPr>
          <w:rFonts w:ascii="Arial" w:eastAsia="Arial" w:hAnsi="Arial" w:cs="Arial"/>
          <w:sz w:val="16"/>
          <w:szCs w:val="16"/>
        </w:rPr>
        <w:t xml:space="preserve"> no</w:t>
      </w:r>
      <w:r w:rsidRPr="00534541">
        <w:rPr>
          <w:rFonts w:ascii="Arial" w:eastAsia="Arial" w:hAnsi="Arial" w:cs="Arial"/>
          <w:sz w:val="16"/>
          <w:szCs w:val="16"/>
        </w:rPr>
        <w:t>.</w:t>
      </w:r>
    </w:p>
    <w:p w14:paraId="2AECE1C7" w14:textId="77777777" w:rsidR="00BF3E5F" w:rsidRDefault="00BF3E5F">
      <w:pPr>
        <w:spacing w:line="200" w:lineRule="exact"/>
        <w:rPr>
          <w:sz w:val="20"/>
          <w:szCs w:val="20"/>
        </w:rPr>
      </w:pPr>
    </w:p>
    <w:p w14:paraId="5C9E5520" w14:textId="373C1F13" w:rsidR="00BF3E5F" w:rsidRDefault="00BF3E5F">
      <w:pPr>
        <w:spacing w:line="252" w:lineRule="exact"/>
        <w:rPr>
          <w:sz w:val="20"/>
          <w:szCs w:val="20"/>
        </w:rPr>
      </w:pPr>
    </w:p>
    <w:p w14:paraId="4134918E" w14:textId="35DDE1D5" w:rsidR="00BF3E5F" w:rsidRPr="00D51F76" w:rsidRDefault="00F2670D" w:rsidP="00D51F76">
      <w:pPr>
        <w:spacing w:line="477" w:lineRule="auto"/>
        <w:ind w:right="1080"/>
        <w:jc w:val="both"/>
        <w:rPr>
          <w:sz w:val="16"/>
          <w:szCs w:val="16"/>
        </w:rPr>
      </w:pPr>
      <w:r w:rsidRPr="00D51F76">
        <w:rPr>
          <w:rFonts w:ascii="Arial" w:eastAsia="Arial" w:hAnsi="Arial" w:cs="Arial"/>
          <w:color w:val="1F3763"/>
          <w:sz w:val="16"/>
          <w:szCs w:val="16"/>
        </w:rPr>
        <w:t xml:space="preserve">Dab </w:t>
      </w:r>
      <w:proofErr w:type="spellStart"/>
      <w:r w:rsidRPr="00D51F76">
        <w:rPr>
          <w:rFonts w:ascii="Arial" w:eastAsia="Arial" w:hAnsi="Arial" w:cs="Arial"/>
          <w:color w:val="1F3763"/>
          <w:sz w:val="16"/>
          <w:szCs w:val="16"/>
        </w:rPr>
        <w:t>tsi</w:t>
      </w:r>
      <w:proofErr w:type="spellEnd"/>
      <w:r w:rsidRPr="00D51F76">
        <w:rPr>
          <w:rFonts w:ascii="Arial" w:eastAsia="Arial" w:hAnsi="Arial" w:cs="Arial"/>
          <w:color w:val="1F3763"/>
          <w:sz w:val="16"/>
          <w:szCs w:val="16"/>
        </w:rPr>
        <w:t xml:space="preserve"> </w:t>
      </w:r>
      <w:proofErr w:type="spellStart"/>
      <w:r w:rsidRPr="00D51F76">
        <w:rPr>
          <w:rFonts w:ascii="Arial" w:eastAsia="Arial" w:hAnsi="Arial" w:cs="Arial"/>
          <w:color w:val="1F3763"/>
          <w:sz w:val="16"/>
          <w:szCs w:val="16"/>
        </w:rPr>
        <w:t>yog</w:t>
      </w:r>
      <w:proofErr w:type="spellEnd"/>
      <w:r w:rsidRPr="00D51F76">
        <w:rPr>
          <w:rFonts w:ascii="Arial" w:eastAsia="Arial" w:hAnsi="Arial" w:cs="Arial"/>
          <w:color w:val="1F3763"/>
          <w:sz w:val="16"/>
          <w:szCs w:val="16"/>
        </w:rPr>
        <w:t xml:space="preserve"> FSMA</w:t>
      </w:r>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qhov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xav</w:t>
      </w:r>
      <w:proofErr w:type="spellEnd"/>
      <w:r w:rsidR="00AA21C3" w:rsidRPr="00D51F76">
        <w:rPr>
          <w:rFonts w:ascii="Arial" w:eastAsia="Arial" w:hAnsi="Arial" w:cs="Arial"/>
          <w:color w:val="1F3763"/>
          <w:sz w:val="16"/>
          <w:szCs w:val="16"/>
        </w:rPr>
        <w:t xml:space="preserve"> tau </w:t>
      </w:r>
      <w:proofErr w:type="spellStart"/>
      <w:r w:rsidR="00AA21C3" w:rsidRPr="00D51F76">
        <w:rPr>
          <w:rFonts w:ascii="Arial" w:eastAsia="Arial" w:hAnsi="Arial" w:cs="Arial"/>
          <w:color w:val="1F3763"/>
          <w:sz w:val="16"/>
          <w:szCs w:val="16"/>
        </w:rPr>
        <w:t>thaum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nws</w:t>
      </w:r>
      <w:proofErr w:type="spellEnd"/>
      <w:r w:rsidR="00AA21C3" w:rsidRPr="00D51F76">
        <w:rPr>
          <w:rFonts w:ascii="Arial" w:eastAsia="Arial" w:hAnsi="Arial" w:cs="Arial"/>
          <w:color w:val="1F3763"/>
          <w:sz w:val="16"/>
          <w:szCs w:val="16"/>
        </w:rPr>
        <w:t xml:space="preserve"> los </w:t>
      </w:r>
      <w:proofErr w:type="spellStart"/>
      <w:r w:rsidR="00AA21C3" w:rsidRPr="00D51F76">
        <w:rPr>
          <w:rFonts w:ascii="Arial" w:eastAsia="Arial" w:hAnsi="Arial" w:cs="Arial"/>
          <w:color w:val="1F3763"/>
          <w:sz w:val="16"/>
          <w:szCs w:val="16"/>
        </w:rPr>
        <w:t>txog</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kev</w:t>
      </w:r>
      <w:proofErr w:type="spellEnd"/>
      <w:r w:rsidR="00AA21C3" w:rsidRPr="00D51F76">
        <w:rPr>
          <w:rFonts w:ascii="Arial" w:eastAsia="Arial" w:hAnsi="Arial" w:cs="Arial"/>
          <w:color w:val="1F3763"/>
          <w:sz w:val="16"/>
          <w:szCs w:val="16"/>
        </w:rPr>
        <w:t xml:space="preserve"> sib </w:t>
      </w:r>
      <w:proofErr w:type="spellStart"/>
      <w:ins w:id="864" w:author="Kaxiong" w:date="2021-06-09T16:30:00Z">
        <w:r w:rsidR="00BF1F0F">
          <w:rPr>
            <w:rFonts w:ascii="Arial" w:eastAsia="Arial" w:hAnsi="Arial" w:cs="Arial"/>
            <w:color w:val="1F3763"/>
            <w:sz w:val="16"/>
            <w:szCs w:val="16"/>
          </w:rPr>
          <w:t>koom</w:t>
        </w:r>
      </w:ins>
      <w:proofErr w:type="spellEnd"/>
      <w:del w:id="865" w:author="Kaxiong" w:date="2021-06-09T16:31:00Z">
        <w:r w:rsidR="00AA21C3" w:rsidRPr="00D51F76" w:rsidDel="00BF1F0F">
          <w:rPr>
            <w:rFonts w:ascii="Arial" w:eastAsia="Arial" w:hAnsi="Arial" w:cs="Arial"/>
            <w:color w:val="1F3763"/>
            <w:sz w:val="16"/>
            <w:szCs w:val="16"/>
          </w:rPr>
          <w:delText>sau</w:delText>
        </w:r>
      </w:del>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ua</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ke</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nrog</w:t>
      </w:r>
      <w:proofErr w:type="spellEnd"/>
      <w:r w:rsidR="00AA21C3" w:rsidRPr="00D51F76">
        <w:rPr>
          <w:rFonts w:ascii="Arial" w:eastAsia="Arial" w:hAnsi="Arial" w:cs="Arial"/>
          <w:color w:val="1F3763"/>
          <w:sz w:val="16"/>
          <w:szCs w:val="16"/>
        </w:rPr>
        <w:t xml:space="preserve"> cov </w:t>
      </w:r>
      <w:proofErr w:type="spellStart"/>
      <w:r w:rsidR="00AA21C3" w:rsidRPr="00D51F76">
        <w:rPr>
          <w:rFonts w:ascii="Arial" w:eastAsia="Arial" w:hAnsi="Arial" w:cs="Arial"/>
          <w:color w:val="1F3763"/>
          <w:sz w:val="16"/>
          <w:szCs w:val="16"/>
        </w:rPr>
        <w:t>tsiaj</w:t>
      </w:r>
      <w:proofErr w:type="spellEnd"/>
      <w:r w:rsidR="00AA21C3" w:rsidRPr="00D51F76">
        <w:rPr>
          <w:rFonts w:ascii="Arial" w:eastAsia="Arial" w:hAnsi="Arial" w:cs="Arial"/>
          <w:color w:val="1F3763"/>
          <w:sz w:val="16"/>
          <w:szCs w:val="16"/>
        </w:rPr>
        <w:t xml:space="preserve"> </w:t>
      </w:r>
      <w:proofErr w:type="spellStart"/>
      <w:ins w:id="866" w:author="Kaxiong" w:date="2021-06-09T16:41:00Z">
        <w:r w:rsidR="00041F3C">
          <w:rPr>
            <w:rFonts w:ascii="Arial" w:eastAsia="Arial" w:hAnsi="Arial" w:cs="Arial"/>
            <w:color w:val="1F3763"/>
            <w:sz w:val="16"/>
            <w:szCs w:val="16"/>
          </w:rPr>
          <w:t>yug</w:t>
        </w:r>
        <w:proofErr w:type="spellEnd"/>
        <w:r w:rsidR="00041F3C">
          <w:rPr>
            <w:rFonts w:ascii="Arial" w:eastAsia="Arial" w:hAnsi="Arial" w:cs="Arial"/>
            <w:color w:val="1F3763"/>
            <w:sz w:val="16"/>
            <w:szCs w:val="16"/>
          </w:rPr>
          <w:t xml:space="preserve"> </w:t>
        </w:r>
      </w:ins>
      <w:del w:id="867" w:author="Kaxiong" w:date="2021-06-09T16:33:00Z">
        <w:r w:rsidR="00AA21C3" w:rsidRPr="00D51F76" w:rsidDel="00BF1F0F">
          <w:rPr>
            <w:rFonts w:ascii="Arial" w:eastAsia="Arial" w:hAnsi="Arial" w:cs="Arial"/>
            <w:color w:val="1F3763"/>
            <w:sz w:val="16"/>
            <w:szCs w:val="16"/>
          </w:rPr>
          <w:delText xml:space="preserve">txhu </w:delText>
        </w:r>
      </w:del>
      <w:proofErr w:type="spellStart"/>
      <w:r w:rsidR="00AA21C3" w:rsidRPr="00D51F76">
        <w:rPr>
          <w:rFonts w:ascii="Arial" w:eastAsia="Arial" w:hAnsi="Arial" w:cs="Arial"/>
          <w:color w:val="1F3763"/>
          <w:sz w:val="16"/>
          <w:szCs w:val="16"/>
        </w:rPr>
        <w:t>hauv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tsev</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nrog</w:t>
      </w:r>
      <w:proofErr w:type="spellEnd"/>
      <w:r w:rsidR="00AA21C3" w:rsidRPr="00D51F76">
        <w:rPr>
          <w:rFonts w:ascii="Arial" w:eastAsia="Arial" w:hAnsi="Arial" w:cs="Arial"/>
          <w:color w:val="1F3763"/>
          <w:sz w:val="16"/>
          <w:szCs w:val="16"/>
        </w:rPr>
        <w:t xml:space="preserve"> cov </w:t>
      </w:r>
      <w:proofErr w:type="spellStart"/>
      <w:r w:rsidR="00AA21C3" w:rsidRPr="00D51F76">
        <w:rPr>
          <w:rFonts w:ascii="Arial" w:eastAsia="Arial" w:hAnsi="Arial" w:cs="Arial"/>
          <w:color w:val="1F3763"/>
          <w:sz w:val="16"/>
          <w:szCs w:val="16"/>
        </w:rPr>
        <w:t>khoom</w:t>
      </w:r>
      <w:proofErr w:type="spellEnd"/>
      <w:r w:rsidR="00AA21C3" w:rsidRPr="00D51F76">
        <w:rPr>
          <w:rFonts w:ascii="Arial" w:eastAsia="Arial" w:hAnsi="Arial" w:cs="Arial"/>
          <w:color w:val="1F3763"/>
          <w:sz w:val="16"/>
          <w:szCs w:val="16"/>
        </w:rPr>
        <w:t xml:space="preserve"> lag </w:t>
      </w:r>
      <w:proofErr w:type="spellStart"/>
      <w:r w:rsidR="00AA21C3" w:rsidRPr="00D51F76">
        <w:rPr>
          <w:rFonts w:ascii="Arial" w:eastAsia="Arial" w:hAnsi="Arial" w:cs="Arial"/>
          <w:color w:val="1F3763"/>
          <w:sz w:val="16"/>
          <w:szCs w:val="16"/>
        </w:rPr>
        <w:t>luam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uas</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tsim</w:t>
      </w:r>
      <w:proofErr w:type="spellEnd"/>
      <w:r w:rsidR="00AA21C3" w:rsidRPr="00D51F76">
        <w:rPr>
          <w:rFonts w:ascii="Arial" w:eastAsia="Arial" w:hAnsi="Arial" w:cs="Arial"/>
          <w:color w:val="1F3763"/>
          <w:sz w:val="16"/>
          <w:szCs w:val="16"/>
        </w:rPr>
        <w:t xml:space="preserve"> </w:t>
      </w:r>
      <w:proofErr w:type="spellStart"/>
      <w:r w:rsidR="00AA21C3" w:rsidRPr="00D51F76">
        <w:rPr>
          <w:rFonts w:ascii="Arial" w:eastAsia="Arial" w:hAnsi="Arial" w:cs="Arial"/>
          <w:color w:val="1F3763"/>
          <w:sz w:val="16"/>
          <w:szCs w:val="16"/>
        </w:rPr>
        <w:t>tawm</w:t>
      </w:r>
      <w:proofErr w:type="spellEnd"/>
      <w:r w:rsidRPr="00D51F76">
        <w:rPr>
          <w:rFonts w:ascii="Arial" w:eastAsia="Arial" w:hAnsi="Arial" w:cs="Arial"/>
          <w:color w:val="1F3763"/>
          <w:sz w:val="16"/>
          <w:szCs w:val="16"/>
        </w:rPr>
        <w:t>?</w:t>
      </w:r>
    </w:p>
    <w:p w14:paraId="18C0C1C4" w14:textId="77777777" w:rsidR="00BF3E5F" w:rsidRDefault="00BF3E5F">
      <w:pPr>
        <w:spacing w:line="176" w:lineRule="exact"/>
        <w:rPr>
          <w:sz w:val="20"/>
          <w:szCs w:val="20"/>
        </w:rPr>
      </w:pPr>
    </w:p>
    <w:p w14:paraId="35D63320" w14:textId="2B3EBF8C" w:rsidR="00BF3E5F" w:rsidRPr="00871539" w:rsidRDefault="00F2670D" w:rsidP="00871539">
      <w:pPr>
        <w:spacing w:line="380" w:lineRule="auto"/>
        <w:ind w:right="220"/>
        <w:jc w:val="both"/>
        <w:rPr>
          <w:sz w:val="16"/>
          <w:szCs w:val="16"/>
        </w:rPr>
      </w:pPr>
      <w:proofErr w:type="spellStart"/>
      <w:r w:rsidRPr="00871539">
        <w:rPr>
          <w:rFonts w:ascii="Arial" w:eastAsia="Arial" w:hAnsi="Arial" w:cs="Arial"/>
          <w:sz w:val="16"/>
          <w:szCs w:val="16"/>
        </w:rPr>
        <w:t>Thaum</w:t>
      </w:r>
      <w:proofErr w:type="spellEnd"/>
      <w:r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hais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txog</w:t>
      </w:r>
      <w:proofErr w:type="spellEnd"/>
      <w:r w:rsidRPr="00871539">
        <w:rPr>
          <w:rFonts w:ascii="Arial" w:eastAsia="Arial" w:hAnsi="Arial" w:cs="Arial"/>
          <w:sz w:val="16"/>
          <w:szCs w:val="16"/>
        </w:rPr>
        <w:t xml:space="preserve"> cov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del w:id="868" w:author="Kaxiong" w:date="2021-06-09T16:33:00Z">
        <w:r w:rsidR="003927FF" w:rsidRPr="00871539" w:rsidDel="00BF1F0F">
          <w:rPr>
            <w:rFonts w:ascii="Arial" w:eastAsia="Arial" w:hAnsi="Arial" w:cs="Arial"/>
            <w:sz w:val="16"/>
            <w:szCs w:val="16"/>
          </w:rPr>
          <w:delText>txhu</w:delText>
        </w:r>
        <w:r w:rsidRPr="00871539" w:rsidDel="00BF1F0F">
          <w:rPr>
            <w:rFonts w:ascii="Arial" w:eastAsia="Arial" w:hAnsi="Arial" w:cs="Arial"/>
            <w:sz w:val="16"/>
            <w:szCs w:val="16"/>
          </w:rPr>
          <w:delText xml:space="preserve"> </w:delText>
        </w:r>
      </w:del>
      <w:proofErr w:type="spellStart"/>
      <w:r w:rsidRPr="00871539">
        <w:rPr>
          <w:rFonts w:ascii="Arial" w:eastAsia="Arial" w:hAnsi="Arial" w:cs="Arial"/>
          <w:sz w:val="16"/>
          <w:szCs w:val="16"/>
        </w:rPr>
        <w:t>nyob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hauv</w:t>
      </w:r>
      <w:proofErr w:type="spellEnd"/>
      <w:r w:rsidRPr="00871539">
        <w:rPr>
          <w:rFonts w:ascii="Arial" w:eastAsia="Arial" w:hAnsi="Arial" w:cs="Arial"/>
          <w:sz w:val="16"/>
          <w:szCs w:val="16"/>
        </w:rPr>
        <w:t xml:space="preserve"> </w:t>
      </w:r>
      <w:proofErr w:type="spellStart"/>
      <w:ins w:id="869" w:author="Kaxiong" w:date="2021-06-09T16:31:00Z">
        <w:r w:rsidR="00BF1F0F">
          <w:rPr>
            <w:rFonts w:ascii="Arial" w:eastAsia="Arial" w:hAnsi="Arial" w:cs="Arial"/>
            <w:sz w:val="16"/>
            <w:szCs w:val="16"/>
          </w:rPr>
          <w:t>tsev</w:t>
        </w:r>
      </w:ins>
      <w:proofErr w:type="spellEnd"/>
      <w:del w:id="870" w:author="Kaxiong" w:date="2021-06-09T16:31:00Z">
        <w:r w:rsidR="003927FF" w:rsidRPr="00871539" w:rsidDel="00BF1F0F">
          <w:rPr>
            <w:rFonts w:ascii="Arial" w:eastAsia="Arial" w:hAnsi="Arial" w:cs="Arial"/>
            <w:sz w:val="16"/>
            <w:szCs w:val="16"/>
          </w:rPr>
          <w:delText>teb chaw</w:delText>
        </w:r>
      </w:del>
      <w:r w:rsidRPr="00871539">
        <w:rPr>
          <w:rFonts w:ascii="Arial" w:eastAsia="Arial" w:hAnsi="Arial" w:cs="Arial"/>
          <w:sz w:val="16"/>
          <w:szCs w:val="16"/>
        </w:rPr>
        <w:t xml:space="preserve">, cov </w:t>
      </w:r>
      <w:proofErr w:type="spellStart"/>
      <w:r w:rsidRPr="00871539">
        <w:rPr>
          <w:rFonts w:ascii="Arial" w:eastAsia="Arial" w:hAnsi="Arial" w:cs="Arial"/>
          <w:sz w:val="16"/>
          <w:szCs w:val="16"/>
        </w:rPr>
        <w:t>hom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phiaj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tseem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ceeb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FSMA </w:t>
      </w:r>
      <w:ins w:id="871" w:author="Kaxiong" w:date="2021-06-09T16:32:00Z">
        <w:r w:rsidR="00BF1F0F">
          <w:rPr>
            <w:rFonts w:ascii="Arial" w:eastAsia="Arial" w:hAnsi="Arial" w:cs="Arial"/>
            <w:sz w:val="16"/>
            <w:szCs w:val="16"/>
          </w:rPr>
          <w:t>cov</w:t>
        </w:r>
      </w:ins>
      <w:del w:id="872" w:author="Kaxiong" w:date="2021-06-09T16:32:00Z">
        <w:r w:rsidR="003927FF" w:rsidRPr="00871539" w:rsidDel="00BF1F0F">
          <w:rPr>
            <w:rFonts w:ascii="Arial" w:eastAsia="Arial" w:hAnsi="Arial" w:cs="Arial"/>
            <w:sz w:val="16"/>
            <w:szCs w:val="16"/>
          </w:rPr>
          <w:delText>txoj</w:delText>
        </w:r>
      </w:del>
      <w:r w:rsidRPr="00871539">
        <w:rPr>
          <w:rFonts w:ascii="Arial" w:eastAsia="Arial" w:hAnsi="Arial" w:cs="Arial"/>
          <w:sz w:val="16"/>
          <w:szCs w:val="16"/>
        </w:rPr>
        <w:t xml:space="preserve"> </w:t>
      </w:r>
      <w:proofErr w:type="spellStart"/>
      <w:r w:rsidRPr="00871539">
        <w:rPr>
          <w:rFonts w:ascii="Arial" w:eastAsia="Arial" w:hAnsi="Arial" w:cs="Arial"/>
          <w:sz w:val="16"/>
          <w:szCs w:val="16"/>
        </w:rPr>
        <w:t>cai</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tswj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hwm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txo</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kev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ph</w:t>
      </w:r>
      <w:r w:rsidR="003927FF" w:rsidRPr="00871539">
        <w:rPr>
          <w:rFonts w:ascii="Arial" w:eastAsia="Arial" w:hAnsi="Arial" w:cs="Arial"/>
          <w:sz w:val="16"/>
          <w:szCs w:val="16"/>
        </w:rPr>
        <w:t>om</w:t>
      </w:r>
      <w:proofErr w:type="spellEnd"/>
      <w:r w:rsidR="003927FF" w:rsidRPr="00871539">
        <w:rPr>
          <w:rFonts w:ascii="Arial" w:eastAsia="Arial" w:hAnsi="Arial" w:cs="Arial"/>
          <w:sz w:val="16"/>
          <w:szCs w:val="16"/>
        </w:rPr>
        <w:t xml:space="preserve"> </w:t>
      </w:r>
      <w:proofErr w:type="spellStart"/>
      <w:r w:rsidR="003927FF" w:rsidRPr="00871539">
        <w:rPr>
          <w:rFonts w:ascii="Arial" w:eastAsia="Arial" w:hAnsi="Arial" w:cs="Arial"/>
          <w:sz w:val="16"/>
          <w:szCs w:val="16"/>
        </w:rPr>
        <w:t>sij</w:t>
      </w:r>
      <w:proofErr w:type="spellEnd"/>
      <w:r w:rsidRPr="00871539">
        <w:rPr>
          <w:rFonts w:ascii="Arial" w:eastAsia="Arial" w:hAnsi="Arial" w:cs="Arial"/>
          <w:sz w:val="16"/>
          <w:szCs w:val="16"/>
        </w:rPr>
        <w:t xml:space="preserve"> </w:t>
      </w:r>
      <w:proofErr w:type="spellStart"/>
      <w:ins w:id="873" w:author="Kaxiong" w:date="2021-06-09T16:32:00Z">
        <w:r w:rsidR="00BF1F0F">
          <w:rPr>
            <w:rFonts w:ascii="Arial" w:eastAsia="Arial" w:hAnsi="Arial" w:cs="Arial"/>
            <w:sz w:val="16"/>
            <w:szCs w:val="16"/>
          </w:rPr>
          <w:t>kev</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ua</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qias</w:t>
        </w:r>
        <w:proofErr w:type="spellEnd"/>
        <w:r w:rsidR="00BF1F0F">
          <w:rPr>
            <w:rFonts w:ascii="Arial" w:eastAsia="Arial" w:hAnsi="Arial" w:cs="Arial"/>
            <w:sz w:val="16"/>
            <w:szCs w:val="16"/>
          </w:rPr>
          <w:t xml:space="preserve"> </w:t>
        </w:r>
      </w:ins>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cov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del w:id="874" w:author="Kaxiong" w:date="2021-06-09T16:33:00Z">
        <w:r w:rsidR="003927FF" w:rsidRPr="00871539" w:rsidDel="00BF1F0F">
          <w:rPr>
            <w:rFonts w:ascii="Arial" w:eastAsia="Arial" w:hAnsi="Arial" w:cs="Arial"/>
            <w:sz w:val="16"/>
            <w:szCs w:val="16"/>
          </w:rPr>
          <w:delText>txhu</w:delText>
        </w:r>
      </w:del>
      <w:r w:rsidRPr="00871539">
        <w:rPr>
          <w:rFonts w:ascii="Arial" w:eastAsia="Arial" w:hAnsi="Arial" w:cs="Arial"/>
          <w:sz w:val="16"/>
          <w:szCs w:val="16"/>
        </w:rPr>
        <w:t xml:space="preserve">, </w:t>
      </w:r>
      <w:proofErr w:type="spellStart"/>
      <w:r w:rsidRPr="00871539">
        <w:rPr>
          <w:rFonts w:ascii="Arial" w:eastAsia="Arial" w:hAnsi="Arial" w:cs="Arial"/>
          <w:sz w:val="16"/>
          <w:szCs w:val="16"/>
        </w:rPr>
        <w:t>thiab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ntseeg</w:t>
      </w:r>
      <w:proofErr w:type="spellEnd"/>
      <w:r w:rsidRPr="00871539">
        <w:rPr>
          <w:rFonts w:ascii="Arial" w:eastAsia="Arial" w:hAnsi="Arial" w:cs="Arial"/>
          <w:sz w:val="16"/>
          <w:szCs w:val="16"/>
        </w:rPr>
        <w:t xml:space="preserve"> tau </w:t>
      </w:r>
      <w:proofErr w:type="spellStart"/>
      <w:r w:rsidRPr="00871539">
        <w:rPr>
          <w:rFonts w:ascii="Arial" w:eastAsia="Arial" w:hAnsi="Arial" w:cs="Arial"/>
          <w:sz w:val="16"/>
          <w:szCs w:val="16"/>
        </w:rPr>
        <w:t>tias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tsim</w:t>
      </w:r>
      <w:proofErr w:type="spellEnd"/>
      <w:r w:rsidRPr="00871539">
        <w:rPr>
          <w:rFonts w:ascii="Arial" w:eastAsia="Arial" w:hAnsi="Arial" w:cs="Arial"/>
          <w:sz w:val="16"/>
          <w:szCs w:val="16"/>
        </w:rPr>
        <w:t xml:space="preserve"> cov </w:t>
      </w:r>
      <w:proofErr w:type="spellStart"/>
      <w:r w:rsidRPr="00871539">
        <w:rPr>
          <w:rFonts w:ascii="Arial" w:eastAsia="Arial" w:hAnsi="Arial" w:cs="Arial"/>
          <w:sz w:val="16"/>
          <w:szCs w:val="16"/>
        </w:rPr>
        <w:t>khoom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huv</w:t>
      </w:r>
      <w:proofErr w:type="spellEnd"/>
      <w:r w:rsidRPr="00871539">
        <w:rPr>
          <w:rFonts w:ascii="Arial" w:eastAsia="Arial" w:hAnsi="Arial" w:cs="Arial"/>
          <w:sz w:val="16"/>
          <w:szCs w:val="16"/>
        </w:rPr>
        <w:t xml:space="preserve"> los </w:t>
      </w:r>
      <w:proofErr w:type="spellStart"/>
      <w:r w:rsidRPr="00871539">
        <w:rPr>
          <w:rFonts w:ascii="Arial" w:eastAsia="Arial" w:hAnsi="Arial" w:cs="Arial"/>
          <w:sz w:val="16"/>
          <w:szCs w:val="16"/>
        </w:rPr>
        <w:t>ntawm</w:t>
      </w:r>
      <w:proofErr w:type="spellEnd"/>
      <w:r w:rsidRPr="00871539">
        <w:rPr>
          <w:rFonts w:ascii="Arial" w:eastAsia="Arial" w:hAnsi="Arial" w:cs="Arial"/>
          <w:sz w:val="16"/>
          <w:szCs w:val="16"/>
        </w:rPr>
        <w:t xml:space="preserve"> cov </w:t>
      </w:r>
      <w:proofErr w:type="spellStart"/>
      <w:r w:rsidRPr="00871539">
        <w:rPr>
          <w:rFonts w:ascii="Arial" w:eastAsia="Arial" w:hAnsi="Arial" w:cs="Arial"/>
          <w:sz w:val="16"/>
          <w:szCs w:val="16"/>
        </w:rPr>
        <w:t>tsiaj</w:t>
      </w:r>
      <w:proofErr w:type="spellEnd"/>
      <w:r w:rsidR="003927FF" w:rsidRPr="00871539">
        <w:rPr>
          <w:rFonts w:ascii="Arial" w:eastAsia="Arial" w:hAnsi="Arial" w:cs="Arial"/>
          <w:sz w:val="16"/>
          <w:szCs w:val="16"/>
        </w:rPr>
        <w:t xml:space="preserve"> </w:t>
      </w:r>
      <w:del w:id="875" w:author="Kaxiong" w:date="2021-06-09T16:33:00Z">
        <w:r w:rsidR="003927FF" w:rsidRPr="00871539" w:rsidDel="00BF1F0F">
          <w:rPr>
            <w:rFonts w:ascii="Arial" w:eastAsia="Arial" w:hAnsi="Arial" w:cs="Arial"/>
            <w:sz w:val="16"/>
            <w:szCs w:val="16"/>
          </w:rPr>
          <w:delText>txhu</w:delText>
        </w:r>
        <w:r w:rsidRPr="00871539" w:rsidDel="00BF1F0F">
          <w:rPr>
            <w:rFonts w:ascii="Arial" w:eastAsia="Arial" w:hAnsi="Arial" w:cs="Arial"/>
            <w:sz w:val="16"/>
            <w:szCs w:val="16"/>
          </w:rPr>
          <w:delText xml:space="preserve"> </w:delText>
        </w:r>
      </w:del>
      <w:proofErr w:type="spellStart"/>
      <w:r w:rsidRPr="00871539">
        <w:rPr>
          <w:rFonts w:ascii="Arial" w:eastAsia="Arial" w:hAnsi="Arial" w:cs="Arial"/>
          <w:sz w:val="16"/>
          <w:szCs w:val="16"/>
        </w:rPr>
        <w:t>yuav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tsis</w:t>
      </w:r>
      <w:proofErr w:type="spellEnd"/>
      <w:r w:rsidRPr="00871539">
        <w:rPr>
          <w:rFonts w:ascii="Arial" w:eastAsia="Arial" w:hAnsi="Arial" w:cs="Arial"/>
          <w:sz w:val="16"/>
          <w:szCs w:val="16"/>
        </w:rPr>
        <w:t xml:space="preserve"> </w:t>
      </w:r>
      <w:proofErr w:type="spellStart"/>
      <w:ins w:id="876" w:author="Kaxiong" w:date="2021-06-09T16:33:00Z">
        <w:r w:rsidR="00BF1F0F">
          <w:rPr>
            <w:rFonts w:ascii="Arial" w:eastAsia="Arial" w:hAnsi="Arial" w:cs="Arial"/>
            <w:sz w:val="16"/>
            <w:szCs w:val="16"/>
          </w:rPr>
          <w:t>rau</w:t>
        </w:r>
      </w:ins>
      <w:ins w:id="877" w:author="Kaxiong" w:date="2021-06-09T16:34:00Z">
        <w:r w:rsidR="00BF1F0F">
          <w:rPr>
            <w:rFonts w:ascii="Arial" w:eastAsia="Arial" w:hAnsi="Arial" w:cs="Arial"/>
            <w:sz w:val="16"/>
            <w:szCs w:val="16"/>
          </w:rPr>
          <w:t>g</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sau</w:t>
        </w:r>
      </w:ins>
      <w:proofErr w:type="spellEnd"/>
      <w:del w:id="878" w:author="Kaxiong" w:date="2021-06-09T16:34:00Z">
        <w:r w:rsidRPr="00871539" w:rsidDel="00BF1F0F">
          <w:rPr>
            <w:rFonts w:ascii="Arial" w:eastAsia="Arial" w:hAnsi="Arial" w:cs="Arial"/>
            <w:sz w:val="16"/>
            <w:szCs w:val="16"/>
          </w:rPr>
          <w:delText>tua</w:delText>
        </w:r>
      </w:del>
      <w:r w:rsidRPr="00871539">
        <w:rPr>
          <w:rFonts w:ascii="Arial" w:eastAsia="Arial" w:hAnsi="Arial" w:cs="Arial"/>
          <w:sz w:val="16"/>
          <w:szCs w:val="16"/>
        </w:rPr>
        <w:t xml:space="preserve">. FSMA PSR </w:t>
      </w:r>
      <w:proofErr w:type="spellStart"/>
      <w:r w:rsidRPr="00871539">
        <w:rPr>
          <w:rFonts w:ascii="Arial" w:eastAsia="Arial" w:hAnsi="Arial" w:cs="Arial"/>
          <w:sz w:val="16"/>
          <w:szCs w:val="16"/>
        </w:rPr>
        <w:t>xav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kom</w:t>
      </w:r>
      <w:proofErr w:type="spellEnd"/>
      <w:r w:rsidRPr="00871539">
        <w:rPr>
          <w:rFonts w:ascii="Arial" w:eastAsia="Arial" w:hAnsi="Arial" w:cs="Arial"/>
          <w:sz w:val="16"/>
          <w:szCs w:val="16"/>
        </w:rPr>
        <w:t xml:space="preserve"> cov </w:t>
      </w:r>
      <w:proofErr w:type="spellStart"/>
      <w:r w:rsidRPr="00871539">
        <w:rPr>
          <w:rFonts w:ascii="Arial" w:eastAsia="Arial" w:hAnsi="Arial" w:cs="Arial"/>
          <w:sz w:val="16"/>
          <w:szCs w:val="16"/>
        </w:rPr>
        <w:t>neeg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liaj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teb</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siv</w:t>
      </w:r>
      <w:proofErr w:type="spellEnd"/>
      <w:r w:rsidRPr="00871539">
        <w:rPr>
          <w:rFonts w:ascii="Arial" w:eastAsia="Arial" w:hAnsi="Arial" w:cs="Arial"/>
          <w:sz w:val="16"/>
          <w:szCs w:val="16"/>
        </w:rPr>
        <w:t xml:space="preserve"> </w:t>
      </w:r>
      <w:ins w:id="879" w:author="Kaxiong" w:date="2021-06-09T16:34:00Z">
        <w:r w:rsidR="00BF1F0F">
          <w:rPr>
            <w:rFonts w:ascii="Arial" w:eastAsia="Arial" w:hAnsi="Arial" w:cs="Arial"/>
            <w:sz w:val="16"/>
            <w:szCs w:val="16"/>
          </w:rPr>
          <w:t xml:space="preserve">cov </w:t>
        </w:r>
        <w:proofErr w:type="spellStart"/>
        <w:r w:rsidR="00BF1F0F">
          <w:rPr>
            <w:rFonts w:ascii="Arial" w:eastAsia="Arial" w:hAnsi="Arial" w:cs="Arial"/>
            <w:sz w:val="16"/>
            <w:szCs w:val="16"/>
          </w:rPr>
          <w:t>kev</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ntsu</w:t>
        </w:r>
      </w:ins>
      <w:ins w:id="880" w:author="Kaxiong" w:date="2021-06-09T16:35:00Z">
        <w:r w:rsidR="00BF1F0F">
          <w:rPr>
            <w:rFonts w:ascii="Arial" w:eastAsia="Arial" w:hAnsi="Arial" w:cs="Arial"/>
            <w:sz w:val="16"/>
            <w:szCs w:val="16"/>
          </w:rPr>
          <w:t>am</w:t>
        </w:r>
        <w:proofErr w:type="spellEnd"/>
        <w:r w:rsidR="00BF1F0F">
          <w:rPr>
            <w:rFonts w:ascii="Arial" w:eastAsia="Arial" w:hAnsi="Arial" w:cs="Arial"/>
            <w:sz w:val="16"/>
            <w:szCs w:val="16"/>
          </w:rPr>
          <w:t xml:space="preserve"> </w:t>
        </w:r>
        <w:proofErr w:type="spellStart"/>
        <w:r w:rsidR="00BF1F0F">
          <w:rPr>
            <w:rFonts w:ascii="Arial" w:eastAsia="Arial" w:hAnsi="Arial" w:cs="Arial"/>
            <w:sz w:val="16"/>
            <w:szCs w:val="16"/>
          </w:rPr>
          <w:t>xyuas</w:t>
        </w:r>
        <w:proofErr w:type="spellEnd"/>
        <w:r w:rsidR="00BF1F0F">
          <w:rPr>
            <w:rFonts w:ascii="Arial" w:eastAsia="Arial" w:hAnsi="Arial" w:cs="Arial"/>
            <w:sz w:val="16"/>
            <w:szCs w:val="16"/>
          </w:rPr>
          <w:t xml:space="preserve"> </w:t>
        </w:r>
      </w:ins>
      <w:del w:id="881" w:author="Kaxiong" w:date="2021-06-09T16:35:00Z">
        <w:r w:rsidRPr="00871539" w:rsidDel="00BF1F0F">
          <w:rPr>
            <w:rFonts w:ascii="Arial" w:eastAsia="Arial" w:hAnsi="Arial" w:cs="Arial"/>
            <w:sz w:val="16"/>
            <w:szCs w:val="16"/>
          </w:rPr>
          <w:delText xml:space="preserve">tshuaj </w:delText>
        </w:r>
      </w:del>
      <w:proofErr w:type="spellStart"/>
      <w:r w:rsidRPr="00871539">
        <w:rPr>
          <w:rFonts w:ascii="Arial" w:eastAsia="Arial" w:hAnsi="Arial" w:cs="Arial"/>
          <w:sz w:val="16"/>
          <w:szCs w:val="16"/>
        </w:rPr>
        <w:t>tiv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thaiv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thiab</w:t>
      </w:r>
      <w:proofErr w:type="spellEnd"/>
      <w:r w:rsidRPr="00871539">
        <w:rPr>
          <w:rFonts w:ascii="Arial" w:eastAsia="Arial" w:hAnsi="Arial" w:cs="Arial"/>
          <w:sz w:val="16"/>
          <w:szCs w:val="16"/>
        </w:rPr>
        <w:t xml:space="preserve"> </w:t>
      </w:r>
      <w:proofErr w:type="spellStart"/>
      <w:ins w:id="882" w:author="Kaxiong" w:date="2021-06-09T16:35:00Z">
        <w:r w:rsidR="00041F3C">
          <w:rPr>
            <w:rFonts w:ascii="Arial" w:eastAsia="Arial" w:hAnsi="Arial" w:cs="Arial"/>
            <w:sz w:val="16"/>
            <w:szCs w:val="16"/>
          </w:rPr>
          <w:t>pov</w:t>
        </w:r>
      </w:ins>
      <w:proofErr w:type="spellEnd"/>
      <w:del w:id="883" w:author="Kaxiong" w:date="2021-06-09T16:35:00Z">
        <w:r w:rsidRPr="00871539" w:rsidDel="00041F3C">
          <w:rPr>
            <w:rFonts w:ascii="Arial" w:eastAsia="Arial" w:hAnsi="Arial" w:cs="Arial"/>
            <w:sz w:val="16"/>
            <w:szCs w:val="16"/>
          </w:rPr>
          <w:delText>tiv</w:delText>
        </w:r>
      </w:del>
      <w:r w:rsidRPr="00871539">
        <w:rPr>
          <w:rFonts w:ascii="Arial" w:eastAsia="Arial" w:hAnsi="Arial" w:cs="Arial"/>
          <w:sz w:val="16"/>
          <w:szCs w:val="16"/>
        </w:rPr>
        <w:t xml:space="preserve"> </w:t>
      </w:r>
      <w:proofErr w:type="spellStart"/>
      <w:r w:rsidRPr="00871539">
        <w:rPr>
          <w:rFonts w:ascii="Arial" w:eastAsia="Arial" w:hAnsi="Arial" w:cs="Arial"/>
          <w:sz w:val="16"/>
          <w:szCs w:val="16"/>
        </w:rPr>
        <w:t>thaiv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tias</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muaj</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qhov</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tshwm</w:t>
      </w:r>
      <w:proofErr w:type="spellEnd"/>
      <w:r w:rsidRPr="00871539">
        <w:rPr>
          <w:rFonts w:ascii="Arial" w:eastAsia="Arial" w:hAnsi="Arial" w:cs="Arial"/>
          <w:sz w:val="16"/>
          <w:szCs w:val="16"/>
        </w:rPr>
        <w:t xml:space="preserve"> sim </w:t>
      </w:r>
      <w:proofErr w:type="spellStart"/>
      <w:r w:rsidRPr="00871539">
        <w:rPr>
          <w:rFonts w:ascii="Arial" w:eastAsia="Arial" w:hAnsi="Arial" w:cs="Arial"/>
          <w:sz w:val="16"/>
          <w:szCs w:val="16"/>
        </w:rPr>
        <w:t>tsim</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nyog</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uas</w:t>
      </w:r>
      <w:proofErr w:type="spellEnd"/>
      <w:r w:rsidRPr="00871539">
        <w:rPr>
          <w:rFonts w:ascii="Arial" w:eastAsia="Arial" w:hAnsi="Arial" w:cs="Arial"/>
          <w:sz w:val="16"/>
          <w:szCs w:val="16"/>
        </w:rPr>
        <w:t xml:space="preserve"> </w:t>
      </w:r>
      <w:proofErr w:type="spellStart"/>
      <w:ins w:id="884" w:author="Kaxiong" w:date="2021-06-09T16:35:00Z">
        <w:r w:rsidR="00041F3C">
          <w:rPr>
            <w:rFonts w:ascii="Arial" w:eastAsia="Arial" w:hAnsi="Arial" w:cs="Arial"/>
            <w:sz w:val="16"/>
            <w:szCs w:val="16"/>
          </w:rPr>
          <w:t>yug</w:t>
        </w:r>
      </w:ins>
      <w:proofErr w:type="spellEnd"/>
      <w:del w:id="885" w:author="Kaxiong" w:date="2021-06-09T16:35:00Z">
        <w:r w:rsidRPr="00871539" w:rsidDel="00041F3C">
          <w:rPr>
            <w:rFonts w:ascii="Arial" w:eastAsia="Arial" w:hAnsi="Arial" w:cs="Arial"/>
            <w:sz w:val="16"/>
            <w:szCs w:val="16"/>
          </w:rPr>
          <w:delText>muab</w:delText>
        </w:r>
      </w:del>
      <w:ins w:id="886" w:author="Kaxiong" w:date="2021-06-09T16:36:00Z">
        <w:r w:rsidR="00041F3C">
          <w:rPr>
            <w:rFonts w:ascii="Arial" w:eastAsia="Arial" w:hAnsi="Arial" w:cs="Arial"/>
            <w:sz w:val="16"/>
            <w:szCs w:val="16"/>
          </w:rPr>
          <w:t xml:space="preserve"> cov</w:t>
        </w:r>
      </w:ins>
      <w:r w:rsidRPr="00871539">
        <w:rPr>
          <w:rFonts w:ascii="Arial" w:eastAsia="Arial" w:hAnsi="Arial" w:cs="Arial"/>
          <w:sz w:val="16"/>
          <w:szCs w:val="16"/>
        </w:rPr>
        <w:t xml:space="preserve"> </w:t>
      </w:r>
      <w:proofErr w:type="spellStart"/>
      <w:r w:rsidRPr="00871539">
        <w:rPr>
          <w:rFonts w:ascii="Arial" w:eastAsia="Arial" w:hAnsi="Arial" w:cs="Arial"/>
          <w:sz w:val="16"/>
          <w:szCs w:val="16"/>
        </w:rPr>
        <w:t>tsiaj</w:t>
      </w:r>
      <w:proofErr w:type="spellEnd"/>
      <w:del w:id="887" w:author="Kaxiong" w:date="2021-06-09T16:36:00Z">
        <w:r w:rsidRPr="00871539" w:rsidDel="00041F3C">
          <w:rPr>
            <w:rFonts w:ascii="Arial" w:eastAsia="Arial" w:hAnsi="Arial" w:cs="Arial"/>
            <w:sz w:val="16"/>
            <w:szCs w:val="16"/>
          </w:rPr>
          <w:delText xml:space="preserve"> txhu</w:delText>
        </w:r>
      </w:del>
      <w:r w:rsidRPr="00871539">
        <w:rPr>
          <w:rFonts w:ascii="Arial" w:eastAsia="Arial" w:hAnsi="Arial" w:cs="Arial"/>
          <w:sz w:val="16"/>
          <w:szCs w:val="16"/>
        </w:rPr>
        <w:t xml:space="preserve">, </w:t>
      </w:r>
      <w:proofErr w:type="spellStart"/>
      <w:ins w:id="888" w:author="Kaxiong" w:date="2021-06-09T16:36:00Z">
        <w:r w:rsidR="00041F3C">
          <w:rPr>
            <w:rFonts w:ascii="Arial" w:eastAsia="Arial" w:hAnsi="Arial" w:cs="Arial"/>
            <w:sz w:val="16"/>
            <w:szCs w:val="16"/>
          </w:rPr>
          <w:t>kev</w:t>
        </w:r>
        <w:proofErr w:type="spellEnd"/>
        <w:r w:rsidR="00041F3C">
          <w:rPr>
            <w:rFonts w:ascii="Arial" w:eastAsia="Arial" w:hAnsi="Arial" w:cs="Arial"/>
            <w:sz w:val="16"/>
            <w:szCs w:val="16"/>
          </w:rPr>
          <w:t xml:space="preserve"> </w:t>
        </w:r>
        <w:proofErr w:type="spellStart"/>
        <w:r w:rsidR="00041F3C">
          <w:rPr>
            <w:rFonts w:ascii="Arial" w:eastAsia="Arial" w:hAnsi="Arial" w:cs="Arial"/>
            <w:sz w:val="16"/>
            <w:szCs w:val="16"/>
          </w:rPr>
          <w:t>siv</w:t>
        </w:r>
        <w:proofErr w:type="spellEnd"/>
        <w:r w:rsidR="00041F3C">
          <w:rPr>
            <w:rFonts w:ascii="Arial" w:eastAsia="Arial" w:hAnsi="Arial" w:cs="Arial"/>
            <w:sz w:val="16"/>
            <w:szCs w:val="16"/>
          </w:rPr>
          <w:t xml:space="preserve"> </w:t>
        </w:r>
      </w:ins>
      <w:del w:id="889" w:author="Kaxiong" w:date="2021-06-09T16:36:00Z">
        <w:r w:rsidR="005D6050" w:rsidRPr="00871539" w:rsidDel="00041F3C">
          <w:rPr>
            <w:rFonts w:ascii="Arial" w:eastAsia="Arial" w:hAnsi="Arial" w:cs="Arial"/>
            <w:sz w:val="16"/>
            <w:szCs w:val="16"/>
          </w:rPr>
          <w:delText xml:space="preserve">ua hauj lwm </w:delText>
        </w:r>
      </w:del>
      <w:proofErr w:type="spellStart"/>
      <w:r w:rsidRPr="00871539">
        <w:rPr>
          <w:rFonts w:ascii="Arial" w:eastAsia="Arial" w:hAnsi="Arial" w:cs="Arial"/>
          <w:sz w:val="16"/>
          <w:szCs w:val="16"/>
        </w:rPr>
        <w:t>tsiaj</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txhu</w:t>
      </w:r>
      <w:proofErr w:type="spellEnd"/>
      <w:ins w:id="890" w:author="Kaxiong" w:date="2021-06-09T16:36:00Z">
        <w:r w:rsidR="00041F3C">
          <w:rPr>
            <w:rFonts w:ascii="Arial" w:eastAsia="Arial" w:hAnsi="Arial" w:cs="Arial"/>
            <w:sz w:val="16"/>
            <w:szCs w:val="16"/>
          </w:rPr>
          <w:t xml:space="preserve"> </w:t>
        </w:r>
        <w:proofErr w:type="spellStart"/>
        <w:r w:rsidR="00041F3C">
          <w:rPr>
            <w:rFonts w:ascii="Arial" w:eastAsia="Arial" w:hAnsi="Arial" w:cs="Arial"/>
            <w:sz w:val="16"/>
            <w:szCs w:val="16"/>
          </w:rPr>
          <w:t>ua</w:t>
        </w:r>
        <w:proofErr w:type="spellEnd"/>
        <w:r w:rsidR="00041F3C">
          <w:rPr>
            <w:rFonts w:ascii="Arial" w:eastAsia="Arial" w:hAnsi="Arial" w:cs="Arial"/>
            <w:sz w:val="16"/>
            <w:szCs w:val="16"/>
          </w:rPr>
          <w:t xml:space="preserve"> </w:t>
        </w:r>
        <w:proofErr w:type="spellStart"/>
        <w:r w:rsidR="00041F3C">
          <w:rPr>
            <w:rFonts w:ascii="Arial" w:eastAsia="Arial" w:hAnsi="Arial" w:cs="Arial"/>
            <w:sz w:val="16"/>
            <w:szCs w:val="16"/>
          </w:rPr>
          <w:t>hauj</w:t>
        </w:r>
        <w:proofErr w:type="spellEnd"/>
        <w:r w:rsidR="00041F3C">
          <w:rPr>
            <w:rFonts w:ascii="Arial" w:eastAsia="Arial" w:hAnsi="Arial" w:cs="Arial"/>
            <w:sz w:val="16"/>
            <w:szCs w:val="16"/>
          </w:rPr>
          <w:t xml:space="preserve"> </w:t>
        </w:r>
        <w:proofErr w:type="spellStart"/>
        <w:r w:rsidR="00041F3C">
          <w:rPr>
            <w:rFonts w:ascii="Arial" w:eastAsia="Arial" w:hAnsi="Arial" w:cs="Arial"/>
            <w:sz w:val="16"/>
            <w:szCs w:val="16"/>
          </w:rPr>
          <w:t>lwm</w:t>
        </w:r>
      </w:ins>
      <w:proofErr w:type="spellEnd"/>
      <w:r w:rsidRPr="00871539">
        <w:rPr>
          <w:rFonts w:ascii="Arial" w:eastAsia="Arial" w:hAnsi="Arial" w:cs="Arial"/>
          <w:sz w:val="16"/>
          <w:szCs w:val="16"/>
        </w:rPr>
        <w:t>, los</w:t>
      </w:r>
      <w:r w:rsidR="005D6050" w:rsidRPr="00871539">
        <w:rPr>
          <w:rFonts w:ascii="Arial" w:eastAsia="Arial" w:hAnsi="Arial" w:cs="Arial"/>
          <w:sz w:val="16"/>
          <w:szCs w:val="16"/>
        </w:rPr>
        <w:t xml:space="preserve"> </w:t>
      </w:r>
      <w:r w:rsidRPr="00871539">
        <w:rPr>
          <w:rFonts w:ascii="Arial" w:eastAsia="Arial" w:hAnsi="Arial" w:cs="Arial"/>
          <w:sz w:val="16"/>
          <w:szCs w:val="16"/>
        </w:rPr>
        <w:t xml:space="preserve">sis </w:t>
      </w:r>
      <w:proofErr w:type="spellStart"/>
      <w:r w:rsidRPr="00871539">
        <w:rPr>
          <w:rFonts w:ascii="Arial" w:eastAsia="Arial" w:hAnsi="Arial" w:cs="Arial"/>
          <w:sz w:val="16"/>
          <w:szCs w:val="16"/>
        </w:rPr>
        <w:t>tsiaj</w:t>
      </w:r>
      <w:proofErr w:type="spellEnd"/>
      <w:r w:rsidR="005D6050" w:rsidRPr="00871539">
        <w:rPr>
          <w:rFonts w:ascii="Arial" w:eastAsia="Arial" w:hAnsi="Arial" w:cs="Arial"/>
          <w:sz w:val="16"/>
          <w:szCs w:val="16"/>
        </w:rPr>
        <w:t xml:space="preserve"> </w:t>
      </w:r>
      <w:proofErr w:type="spellStart"/>
      <w:r w:rsidR="005D6050" w:rsidRPr="00871539">
        <w:rPr>
          <w:rFonts w:ascii="Arial" w:eastAsia="Arial" w:hAnsi="Arial" w:cs="Arial"/>
          <w:sz w:val="16"/>
          <w:szCs w:val="16"/>
        </w:rPr>
        <w:t>txhu</w:t>
      </w:r>
      <w:proofErr w:type="spellEnd"/>
      <w:r w:rsidRPr="00871539">
        <w:rPr>
          <w:rFonts w:ascii="Arial" w:eastAsia="Arial" w:hAnsi="Arial" w:cs="Arial"/>
          <w:sz w:val="16"/>
          <w:szCs w:val="16"/>
        </w:rPr>
        <w:t xml:space="preserve"> </w:t>
      </w:r>
      <w:proofErr w:type="spellStart"/>
      <w:r w:rsidRPr="00871539">
        <w:rPr>
          <w:rFonts w:ascii="Arial" w:eastAsia="Arial" w:hAnsi="Arial" w:cs="Arial"/>
          <w:sz w:val="16"/>
          <w:szCs w:val="16"/>
        </w:rPr>
        <w:t>nkag</w:t>
      </w:r>
      <w:proofErr w:type="spellEnd"/>
      <w:r w:rsidRPr="00871539">
        <w:rPr>
          <w:rFonts w:ascii="Arial" w:eastAsia="Arial" w:hAnsi="Arial" w:cs="Arial"/>
          <w:sz w:val="16"/>
          <w:szCs w:val="16"/>
        </w:rPr>
        <w:t xml:space="preserve"> los </w:t>
      </w:r>
      <w:proofErr w:type="spellStart"/>
      <w:r w:rsidRPr="00871539">
        <w:rPr>
          <w:rFonts w:ascii="Arial" w:eastAsia="Arial" w:hAnsi="Arial" w:cs="Arial"/>
          <w:sz w:val="16"/>
          <w:szCs w:val="16"/>
        </w:rPr>
        <w:t>yuav</w:t>
      </w:r>
      <w:proofErr w:type="spellEnd"/>
    </w:p>
    <w:p w14:paraId="757431EE" w14:textId="77777777" w:rsidR="00BF3E5F" w:rsidRDefault="00BF3E5F">
      <w:pPr>
        <w:sectPr w:rsidR="00BF3E5F">
          <w:pgSz w:w="12240" w:h="15840"/>
          <w:pgMar w:top="1440" w:right="1420" w:bottom="480" w:left="1440" w:header="0" w:footer="0" w:gutter="0"/>
          <w:cols w:space="720" w:equalWidth="0">
            <w:col w:w="9380"/>
          </w:cols>
        </w:sectPr>
      </w:pPr>
    </w:p>
    <w:p w14:paraId="05AC7977" w14:textId="77777777" w:rsidR="00BF3E5F" w:rsidRDefault="00BF3E5F">
      <w:pPr>
        <w:spacing w:line="367" w:lineRule="exact"/>
        <w:rPr>
          <w:sz w:val="20"/>
          <w:szCs w:val="20"/>
        </w:rPr>
      </w:pPr>
    </w:p>
    <w:p w14:paraId="44BC8367" w14:textId="3EE6F0FC" w:rsidR="00BF3E5F" w:rsidRDefault="00041F3C">
      <w:pPr>
        <w:tabs>
          <w:tab w:val="left" w:pos="9240"/>
        </w:tabs>
        <w:rPr>
          <w:sz w:val="20"/>
          <w:szCs w:val="20"/>
        </w:rPr>
      </w:pPr>
      <w:ins w:id="891" w:author="Kaxiong" w:date="2021-06-09T16:38: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892" w:author="Kaxiong" w:date="2021-06-09T16:38:00Z">
        <w:r w:rsidR="00AE75DF" w:rsidRPr="00225F1A" w:rsidDel="00041F3C">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AE75DF">
        <w:rPr>
          <w:rFonts w:ascii="Arial" w:eastAsia="Arial" w:hAnsi="Arial" w:cs="Arial"/>
          <w:sz w:val="16"/>
          <w:szCs w:val="16"/>
        </w:rPr>
        <w:t>5</w:t>
      </w:r>
    </w:p>
    <w:p w14:paraId="0F09D09A" w14:textId="77777777" w:rsidR="00BF3E5F" w:rsidRDefault="00BF3E5F">
      <w:pPr>
        <w:sectPr w:rsidR="00BF3E5F">
          <w:type w:val="continuous"/>
          <w:pgSz w:w="12240" w:h="15840"/>
          <w:pgMar w:top="1440" w:right="1420" w:bottom="480" w:left="1440" w:header="0" w:footer="0" w:gutter="0"/>
          <w:cols w:space="720" w:equalWidth="0">
            <w:col w:w="9380"/>
          </w:cols>
        </w:sectPr>
      </w:pPr>
    </w:p>
    <w:p w14:paraId="069450AE" w14:textId="77777777" w:rsidR="00BF3E5F" w:rsidRDefault="00BF3E5F">
      <w:pPr>
        <w:spacing w:line="22" w:lineRule="exact"/>
        <w:rPr>
          <w:sz w:val="20"/>
          <w:szCs w:val="20"/>
        </w:rPr>
      </w:pPr>
      <w:bookmarkStart w:id="893" w:name="page7"/>
      <w:bookmarkEnd w:id="893"/>
    </w:p>
    <w:p w14:paraId="02E7E78D" w14:textId="61733D0F" w:rsidR="00BF3E5F" w:rsidRPr="00A12B1A" w:rsidRDefault="00792C42" w:rsidP="00A12B1A">
      <w:pPr>
        <w:spacing w:line="282" w:lineRule="auto"/>
        <w:ind w:left="240" w:right="640"/>
        <w:jc w:val="both"/>
        <w:rPr>
          <w:sz w:val="16"/>
          <w:szCs w:val="16"/>
          <w:vertAlign w:val="superscript"/>
        </w:rPr>
      </w:pPr>
      <w:proofErr w:type="spellStart"/>
      <w:ins w:id="894" w:author="Kaxiong" w:date="2021-06-09T20:43:00Z">
        <w:r>
          <w:rPr>
            <w:rFonts w:ascii="Arial" w:eastAsia="Arial" w:hAnsi="Arial" w:cs="Arial"/>
            <w:sz w:val="16"/>
            <w:szCs w:val="16"/>
          </w:rPr>
          <w:t>u</w:t>
        </w:r>
      </w:ins>
      <w:del w:id="895" w:author="Kaxiong" w:date="2021-06-09T20:43:00Z">
        <w:r w:rsidR="00F2670D" w:rsidRPr="00A12B1A" w:rsidDel="00792C42">
          <w:rPr>
            <w:rFonts w:ascii="Arial" w:eastAsia="Arial" w:hAnsi="Arial" w:cs="Arial"/>
            <w:sz w:val="16"/>
            <w:szCs w:val="16"/>
          </w:rPr>
          <w:delText>U</w:delText>
        </w:r>
      </w:del>
      <w:r w:rsidR="00F2670D" w:rsidRPr="00A12B1A">
        <w:rPr>
          <w:rFonts w:ascii="Arial" w:eastAsia="Arial" w:hAnsi="Arial" w:cs="Arial"/>
          <w:sz w:val="16"/>
          <w:szCs w:val="16"/>
        </w:rPr>
        <w:t>a</w:t>
      </w:r>
      <w:proofErr w:type="spellEnd"/>
      <w:r w:rsidR="00F2670D" w:rsidRPr="00A12B1A">
        <w:rPr>
          <w:rFonts w:ascii="Arial" w:eastAsia="Arial" w:hAnsi="Arial" w:cs="Arial"/>
          <w:sz w:val="16"/>
          <w:szCs w:val="16"/>
        </w:rPr>
        <w:t xml:space="preserve"> </w:t>
      </w:r>
      <w:proofErr w:type="spellStart"/>
      <w:ins w:id="896" w:author="Kaxiong" w:date="2021-06-09T20:44:00Z">
        <w:r>
          <w:rPr>
            <w:rFonts w:ascii="Arial" w:eastAsia="Arial" w:hAnsi="Arial" w:cs="Arial"/>
            <w:sz w:val="16"/>
            <w:szCs w:val="16"/>
          </w:rPr>
          <w:t>paug</w:t>
        </w:r>
        <w:proofErr w:type="spellEnd"/>
        <w:r>
          <w:rPr>
            <w:rFonts w:ascii="Arial" w:eastAsia="Arial" w:hAnsi="Arial" w:cs="Arial"/>
            <w:sz w:val="16"/>
            <w:szCs w:val="16"/>
          </w:rPr>
          <w:t xml:space="preserve"> </w:t>
        </w:r>
      </w:ins>
      <w:proofErr w:type="spellStart"/>
      <w:r w:rsidR="00A12B1A" w:rsidRPr="00A12B1A">
        <w:rPr>
          <w:rFonts w:ascii="Arial" w:eastAsia="Arial" w:hAnsi="Arial" w:cs="Arial"/>
          <w:sz w:val="16"/>
          <w:szCs w:val="16"/>
        </w:rPr>
        <w:t>rau</w:t>
      </w:r>
      <w:proofErr w:type="spellEnd"/>
      <w:r w:rsidR="00A12B1A" w:rsidRPr="00A12B1A">
        <w:rPr>
          <w:rFonts w:ascii="Arial" w:eastAsia="Arial" w:hAnsi="Arial" w:cs="Arial"/>
          <w:sz w:val="16"/>
          <w:szCs w:val="16"/>
        </w:rPr>
        <w:t xml:space="preserve"> </w:t>
      </w:r>
      <w:del w:id="897" w:author="Kaxiong" w:date="2021-06-09T20:44:00Z">
        <w:r w:rsidR="00F2670D" w:rsidRPr="00A12B1A" w:rsidDel="00792C42">
          <w:rPr>
            <w:rFonts w:ascii="Arial" w:eastAsia="Arial" w:hAnsi="Arial" w:cs="Arial"/>
            <w:sz w:val="16"/>
            <w:szCs w:val="16"/>
          </w:rPr>
          <w:delText xml:space="preserve">kom </w:delText>
        </w:r>
      </w:del>
      <w:r w:rsidR="00F2670D" w:rsidRPr="00A12B1A">
        <w:rPr>
          <w:rFonts w:ascii="Arial" w:eastAsia="Arial" w:hAnsi="Arial" w:cs="Arial"/>
          <w:sz w:val="16"/>
          <w:szCs w:val="16"/>
        </w:rPr>
        <w:t xml:space="preserve">cov </w:t>
      </w:r>
      <w:proofErr w:type="spellStart"/>
      <w:r w:rsidR="00F2670D" w:rsidRPr="00A12B1A">
        <w:rPr>
          <w:rFonts w:ascii="Arial" w:eastAsia="Arial" w:hAnsi="Arial" w:cs="Arial"/>
          <w:sz w:val="16"/>
          <w:szCs w:val="16"/>
        </w:rPr>
        <w:t>khoom</w:t>
      </w:r>
      <w:proofErr w:type="spellEnd"/>
      <w:r w:rsidR="00F2670D" w:rsidRPr="00A12B1A">
        <w:rPr>
          <w:rFonts w:ascii="Arial" w:eastAsia="Arial" w:hAnsi="Arial" w:cs="Arial"/>
          <w:sz w:val="16"/>
          <w:szCs w:val="16"/>
        </w:rPr>
        <w:t xml:space="preserve"> </w:t>
      </w:r>
      <w:proofErr w:type="spellStart"/>
      <w:ins w:id="898" w:author="Kaxiong" w:date="2021-06-09T20:44:00Z">
        <w:r>
          <w:rPr>
            <w:rFonts w:ascii="Arial" w:eastAsia="Arial" w:hAnsi="Arial" w:cs="Arial"/>
            <w:sz w:val="16"/>
            <w:szCs w:val="16"/>
          </w:rPr>
          <w:t>tsim</w:t>
        </w:r>
        <w:proofErr w:type="spellEnd"/>
        <w:r>
          <w:rPr>
            <w:rFonts w:ascii="Arial" w:eastAsia="Arial" w:hAnsi="Arial" w:cs="Arial"/>
            <w:sz w:val="16"/>
            <w:szCs w:val="16"/>
          </w:rPr>
          <w:t xml:space="preserve"> </w:t>
        </w:r>
        <w:proofErr w:type="spellStart"/>
        <w:r>
          <w:rPr>
            <w:rFonts w:ascii="Arial" w:eastAsia="Arial" w:hAnsi="Arial" w:cs="Arial"/>
            <w:sz w:val="16"/>
            <w:szCs w:val="16"/>
          </w:rPr>
          <w:t>tawm</w:t>
        </w:r>
        <w:proofErr w:type="spellEnd"/>
        <w:r>
          <w:rPr>
            <w:rFonts w:ascii="Arial" w:eastAsia="Arial" w:hAnsi="Arial" w:cs="Arial"/>
            <w:sz w:val="16"/>
            <w:szCs w:val="16"/>
          </w:rPr>
          <w:t xml:space="preserve"> </w:t>
        </w:r>
      </w:ins>
      <w:proofErr w:type="spellStart"/>
      <w:r w:rsidR="00F2670D" w:rsidRPr="00A12B1A">
        <w:rPr>
          <w:rFonts w:ascii="Arial" w:eastAsia="Arial" w:hAnsi="Arial" w:cs="Arial"/>
          <w:sz w:val="16"/>
          <w:szCs w:val="16"/>
        </w:rPr>
        <w:t>uas</w:t>
      </w:r>
      <w:proofErr w:type="spellEnd"/>
      <w:r w:rsidR="00F2670D" w:rsidRPr="00A12B1A">
        <w:rPr>
          <w:rFonts w:ascii="Arial" w:eastAsia="Arial" w:hAnsi="Arial" w:cs="Arial"/>
          <w:sz w:val="16"/>
          <w:szCs w:val="16"/>
        </w:rPr>
        <w:t xml:space="preserve"> </w:t>
      </w:r>
      <w:proofErr w:type="spellStart"/>
      <w:ins w:id="899" w:author="Kaxiong" w:date="2021-06-09T20:44:00Z">
        <w:r>
          <w:rPr>
            <w:rFonts w:ascii="Arial" w:eastAsia="Arial" w:hAnsi="Arial" w:cs="Arial"/>
            <w:sz w:val="16"/>
            <w:szCs w:val="16"/>
          </w:rPr>
          <w:t>raug</w:t>
        </w:r>
        <w:proofErr w:type="spellEnd"/>
        <w:r>
          <w:rPr>
            <w:rFonts w:ascii="Arial" w:eastAsia="Arial" w:hAnsi="Arial" w:cs="Arial"/>
            <w:sz w:val="16"/>
            <w:szCs w:val="16"/>
          </w:rPr>
          <w:t xml:space="preserve"> </w:t>
        </w:r>
        <w:proofErr w:type="spellStart"/>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ins>
      <w:proofErr w:type="spellEnd"/>
      <w:del w:id="900" w:author="Kaxiong" w:date="2021-06-09T20:44:00Z">
        <w:r w:rsidR="00F2670D" w:rsidRPr="00A12B1A" w:rsidDel="00792C42">
          <w:rPr>
            <w:rFonts w:ascii="Arial" w:eastAsia="Arial" w:hAnsi="Arial" w:cs="Arial"/>
            <w:sz w:val="16"/>
            <w:szCs w:val="16"/>
          </w:rPr>
          <w:delText>npog tau</w:delText>
        </w:r>
      </w:del>
      <w:r w:rsidR="00F2670D" w:rsidRPr="00A12B1A">
        <w:rPr>
          <w:rFonts w:ascii="Arial" w:eastAsia="Arial" w:hAnsi="Arial" w:cs="Arial"/>
          <w:sz w:val="16"/>
          <w:szCs w:val="16"/>
        </w:rPr>
        <w:t xml:space="preserve">. " </w:t>
      </w:r>
      <w:r w:rsidR="00162EFB" w:rsidRPr="00A12B1A">
        <w:rPr>
          <w:rFonts w:ascii="Arial" w:eastAsia="Arial" w:hAnsi="Arial" w:cs="Arial"/>
          <w:sz w:val="16"/>
          <w:szCs w:val="16"/>
          <w:vertAlign w:val="superscript"/>
        </w:rPr>
        <w:t>1</w:t>
      </w:r>
      <w:r w:rsidR="00F2670D" w:rsidRPr="00A12B1A">
        <w:rPr>
          <w:rFonts w:ascii="Arial" w:eastAsia="Arial" w:hAnsi="Arial" w:cs="Arial"/>
          <w:sz w:val="16"/>
          <w:szCs w:val="16"/>
        </w:rPr>
        <w:t xml:space="preserve">Cov </w:t>
      </w:r>
      <w:proofErr w:type="spellStart"/>
      <w:r w:rsidR="00F2670D" w:rsidRPr="00A12B1A">
        <w:rPr>
          <w:rFonts w:ascii="Arial" w:eastAsia="Arial" w:hAnsi="Arial" w:cs="Arial"/>
          <w:sz w:val="16"/>
          <w:szCs w:val="16"/>
        </w:rPr>
        <w:t>neeg</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ua</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liaj</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ua</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teb</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yuav</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tsum</w:t>
      </w:r>
      <w:proofErr w:type="spellEnd"/>
      <w:r w:rsidR="00F2670D" w:rsidRPr="00A12B1A">
        <w:rPr>
          <w:rFonts w:ascii="Arial" w:eastAsia="Arial" w:hAnsi="Arial" w:cs="Arial"/>
          <w:sz w:val="16"/>
          <w:szCs w:val="16"/>
        </w:rPr>
        <w:t xml:space="preserve"> "</w:t>
      </w:r>
      <w:proofErr w:type="spellStart"/>
      <w:ins w:id="901" w:author="Kaxiong" w:date="2021-06-09T20:47:00Z">
        <w:r>
          <w:rPr>
            <w:rFonts w:ascii="Arial" w:eastAsia="Arial" w:hAnsi="Arial" w:cs="Arial"/>
            <w:sz w:val="16"/>
            <w:szCs w:val="16"/>
          </w:rPr>
          <w:t>siv</w:t>
        </w:r>
        <w:proofErr w:type="spellEnd"/>
        <w:r>
          <w:rPr>
            <w:rFonts w:ascii="Arial" w:eastAsia="Arial" w:hAnsi="Arial" w:cs="Arial"/>
            <w:sz w:val="16"/>
            <w:szCs w:val="16"/>
          </w:rPr>
          <w:t xml:space="preserve"> </w:t>
        </w:r>
      </w:ins>
      <w:proofErr w:type="spellStart"/>
      <w:ins w:id="902" w:author="Kaxiong" w:date="2021-06-09T20:48:00Z">
        <w:r>
          <w:rPr>
            <w:rFonts w:ascii="Arial" w:eastAsia="Arial" w:hAnsi="Arial" w:cs="Arial"/>
            <w:sz w:val="16"/>
            <w:szCs w:val="16"/>
          </w:rPr>
          <w:t>txhua</w:t>
        </w:r>
        <w:proofErr w:type="spellEnd"/>
        <w:r>
          <w:rPr>
            <w:rFonts w:ascii="Arial" w:eastAsia="Arial" w:hAnsi="Arial" w:cs="Arial"/>
            <w:sz w:val="16"/>
            <w:szCs w:val="16"/>
          </w:rPr>
          <w:t xml:space="preserve"> cov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ins>
      <w:proofErr w:type="spellStart"/>
      <w:r w:rsidR="00F2670D" w:rsidRPr="00A12B1A">
        <w:rPr>
          <w:rFonts w:ascii="Arial" w:eastAsia="Arial" w:hAnsi="Arial" w:cs="Arial"/>
          <w:sz w:val="16"/>
          <w:szCs w:val="16"/>
        </w:rPr>
        <w:t>ntsuas</w:t>
      </w:r>
      <w:proofErr w:type="spellEnd"/>
      <w:r w:rsidR="00F2670D" w:rsidRPr="00A12B1A">
        <w:rPr>
          <w:rFonts w:ascii="Arial" w:eastAsia="Arial" w:hAnsi="Arial" w:cs="Arial"/>
          <w:sz w:val="16"/>
          <w:szCs w:val="16"/>
        </w:rPr>
        <w:t xml:space="preserve"> </w:t>
      </w:r>
      <w:del w:id="903" w:author="Kaxiong" w:date="2021-06-09T20:48:00Z">
        <w:r w:rsidR="00F2670D" w:rsidRPr="00A12B1A" w:rsidDel="00792C42">
          <w:rPr>
            <w:rFonts w:ascii="Arial" w:eastAsia="Arial" w:hAnsi="Arial" w:cs="Arial"/>
            <w:sz w:val="16"/>
            <w:szCs w:val="16"/>
          </w:rPr>
          <w:delText xml:space="preserve">txhua yam </w:delText>
        </w:r>
      </w:del>
      <w:proofErr w:type="spellStart"/>
      <w:r w:rsidR="00F2670D" w:rsidRPr="00A12B1A">
        <w:rPr>
          <w:rFonts w:ascii="Arial" w:eastAsia="Arial" w:hAnsi="Arial" w:cs="Arial"/>
          <w:sz w:val="16"/>
          <w:szCs w:val="16"/>
        </w:rPr>
        <w:t>uas</w:t>
      </w:r>
      <w:proofErr w:type="spellEnd"/>
      <w:r w:rsidR="00F2670D" w:rsidRPr="00A12B1A">
        <w:rPr>
          <w:rFonts w:ascii="Arial" w:eastAsia="Arial" w:hAnsi="Arial" w:cs="Arial"/>
          <w:sz w:val="16"/>
          <w:szCs w:val="16"/>
        </w:rPr>
        <w:t xml:space="preserve"> </w:t>
      </w:r>
      <w:proofErr w:type="spellStart"/>
      <w:ins w:id="904" w:author="Kaxiong" w:date="2021-06-09T20:48:00Z">
        <w:r>
          <w:rPr>
            <w:rFonts w:ascii="Arial" w:eastAsia="Arial" w:hAnsi="Arial" w:cs="Arial"/>
            <w:sz w:val="16"/>
            <w:szCs w:val="16"/>
          </w:rPr>
          <w:t>tseem</w:t>
        </w:r>
        <w:proofErr w:type="spellEnd"/>
        <w:r>
          <w:rPr>
            <w:rFonts w:ascii="Arial" w:eastAsia="Arial" w:hAnsi="Arial" w:cs="Arial"/>
            <w:sz w:val="16"/>
            <w:szCs w:val="16"/>
          </w:rPr>
          <w:t xml:space="preserve"> </w:t>
        </w:r>
        <w:proofErr w:type="spellStart"/>
        <w:r>
          <w:rPr>
            <w:rFonts w:ascii="Arial" w:eastAsia="Arial" w:hAnsi="Arial" w:cs="Arial"/>
            <w:sz w:val="16"/>
            <w:szCs w:val="16"/>
          </w:rPr>
          <w:t>ceeb</w:t>
        </w:r>
        <w:proofErr w:type="spellEnd"/>
        <w:r>
          <w:rPr>
            <w:rFonts w:ascii="Arial" w:eastAsia="Arial" w:hAnsi="Arial" w:cs="Arial"/>
            <w:sz w:val="16"/>
            <w:szCs w:val="16"/>
          </w:rPr>
          <w:t xml:space="preserve"> yam </w:t>
        </w:r>
      </w:ins>
      <w:proofErr w:type="spellStart"/>
      <w:r w:rsidR="00F2670D" w:rsidRPr="00A12B1A">
        <w:rPr>
          <w:rFonts w:ascii="Arial" w:eastAsia="Arial" w:hAnsi="Arial" w:cs="Arial"/>
          <w:sz w:val="16"/>
          <w:szCs w:val="16"/>
        </w:rPr>
        <w:t>tsim</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nyog</w:t>
      </w:r>
      <w:proofErr w:type="spellEnd"/>
      <w:r w:rsidR="00F2670D" w:rsidRPr="00A12B1A">
        <w:rPr>
          <w:rFonts w:ascii="Arial" w:eastAsia="Arial" w:hAnsi="Arial" w:cs="Arial"/>
          <w:sz w:val="16"/>
          <w:szCs w:val="16"/>
        </w:rPr>
        <w:t xml:space="preserve"> los </w:t>
      </w:r>
      <w:proofErr w:type="spellStart"/>
      <w:r w:rsidR="00F2670D" w:rsidRPr="00A12B1A">
        <w:rPr>
          <w:rFonts w:ascii="Arial" w:eastAsia="Arial" w:hAnsi="Arial" w:cs="Arial"/>
          <w:sz w:val="16"/>
          <w:szCs w:val="16"/>
        </w:rPr>
        <w:t>txheeb</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xyuas</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thiab</w:t>
      </w:r>
      <w:proofErr w:type="spellEnd"/>
      <w:r w:rsidR="00F2670D" w:rsidRPr="00A12B1A">
        <w:rPr>
          <w:rFonts w:ascii="Arial" w:eastAsia="Arial" w:hAnsi="Arial" w:cs="Arial"/>
          <w:sz w:val="16"/>
          <w:szCs w:val="16"/>
        </w:rPr>
        <w:t xml:space="preserve"> </w:t>
      </w:r>
      <w:proofErr w:type="spellStart"/>
      <w:r w:rsidR="00F2670D" w:rsidRPr="00A12B1A">
        <w:rPr>
          <w:rFonts w:ascii="Arial" w:eastAsia="Arial" w:hAnsi="Arial" w:cs="Arial"/>
          <w:sz w:val="16"/>
          <w:szCs w:val="16"/>
        </w:rPr>
        <w:t>tsis</w:t>
      </w:r>
      <w:proofErr w:type="spellEnd"/>
      <w:r w:rsidR="00F2670D" w:rsidRPr="00A12B1A">
        <w:rPr>
          <w:rFonts w:ascii="Arial" w:eastAsia="Arial" w:hAnsi="Arial" w:cs="Arial"/>
          <w:sz w:val="16"/>
          <w:szCs w:val="16"/>
        </w:rPr>
        <w:t xml:space="preserve"> </w:t>
      </w:r>
      <w:proofErr w:type="spellStart"/>
      <w:ins w:id="905" w:author="Kaxiong" w:date="2021-06-09T20:48:00Z">
        <w:r>
          <w:rPr>
            <w:rFonts w:ascii="Arial" w:eastAsia="Arial" w:hAnsi="Arial" w:cs="Arial"/>
            <w:sz w:val="16"/>
            <w:szCs w:val="16"/>
          </w:rPr>
          <w:t>txhob</w:t>
        </w:r>
        <w:proofErr w:type="spellEnd"/>
        <w:r>
          <w:rPr>
            <w:rFonts w:ascii="Arial" w:eastAsia="Arial" w:hAnsi="Arial" w:cs="Arial"/>
            <w:sz w:val="16"/>
            <w:szCs w:val="16"/>
          </w:rPr>
          <w:t xml:space="preserve"> </w:t>
        </w:r>
      </w:ins>
      <w:proofErr w:type="spellStart"/>
      <w:r w:rsidR="00F2670D" w:rsidRPr="00A12B1A">
        <w:rPr>
          <w:rFonts w:ascii="Arial" w:eastAsia="Arial" w:hAnsi="Arial" w:cs="Arial"/>
          <w:sz w:val="16"/>
          <w:szCs w:val="16"/>
        </w:rPr>
        <w:t>sau</w:t>
      </w:r>
      <w:proofErr w:type="spellEnd"/>
      <w:r w:rsidR="00F2670D" w:rsidRPr="00A12B1A">
        <w:rPr>
          <w:rFonts w:ascii="Arial" w:eastAsia="Arial" w:hAnsi="Arial" w:cs="Arial"/>
          <w:sz w:val="16"/>
          <w:szCs w:val="16"/>
        </w:rPr>
        <w:t xml:space="preserve"> cov </w:t>
      </w:r>
      <w:proofErr w:type="spellStart"/>
      <w:r w:rsidR="00F2670D" w:rsidRPr="00A12B1A">
        <w:rPr>
          <w:rFonts w:ascii="Arial" w:eastAsia="Arial" w:hAnsi="Arial" w:cs="Arial"/>
          <w:sz w:val="16"/>
          <w:szCs w:val="16"/>
        </w:rPr>
        <w:t>qoob</w:t>
      </w:r>
      <w:proofErr w:type="spellEnd"/>
      <w:r w:rsidR="00F2670D" w:rsidRPr="00A12B1A">
        <w:rPr>
          <w:rFonts w:ascii="Arial" w:eastAsia="Arial" w:hAnsi="Arial" w:cs="Arial"/>
          <w:sz w:val="16"/>
          <w:szCs w:val="16"/>
        </w:rPr>
        <w:t xml:space="preserve"> loo </w:t>
      </w:r>
      <w:proofErr w:type="spellStart"/>
      <w:r w:rsidR="00F2670D" w:rsidRPr="00A12B1A">
        <w:rPr>
          <w:rFonts w:ascii="Arial" w:eastAsia="Arial" w:hAnsi="Arial" w:cs="Arial"/>
          <w:sz w:val="16"/>
          <w:szCs w:val="16"/>
        </w:rPr>
        <w:t>uas</w:t>
      </w:r>
      <w:proofErr w:type="spellEnd"/>
      <w:r w:rsidR="00F2670D" w:rsidRPr="00A12B1A">
        <w:rPr>
          <w:rFonts w:ascii="Arial" w:eastAsia="Arial" w:hAnsi="Arial" w:cs="Arial"/>
          <w:sz w:val="16"/>
          <w:szCs w:val="16"/>
        </w:rPr>
        <w:t xml:space="preserve"> </w:t>
      </w:r>
      <w:proofErr w:type="spellStart"/>
      <w:ins w:id="906" w:author="Kaxiong" w:date="2021-06-09T20:49:00Z">
        <w:r>
          <w:rPr>
            <w:rFonts w:ascii="Arial" w:eastAsia="Arial" w:hAnsi="Arial" w:cs="Arial"/>
            <w:sz w:val="16"/>
            <w:szCs w:val="16"/>
          </w:rPr>
          <w:t>tshwm</w:t>
        </w:r>
        <w:proofErr w:type="spellEnd"/>
        <w:r>
          <w:rPr>
            <w:rFonts w:ascii="Arial" w:eastAsia="Arial" w:hAnsi="Arial" w:cs="Arial"/>
            <w:sz w:val="16"/>
            <w:szCs w:val="16"/>
          </w:rPr>
          <w:t xml:space="preserve"> sim </w:t>
        </w:r>
      </w:ins>
      <w:proofErr w:type="spellStart"/>
      <w:ins w:id="907" w:author="Kaxiong" w:date="2021-06-09T20:50:00Z">
        <w:r>
          <w:rPr>
            <w:rFonts w:ascii="Arial" w:eastAsia="Arial" w:hAnsi="Arial" w:cs="Arial"/>
            <w:sz w:val="16"/>
            <w:szCs w:val="16"/>
          </w:rPr>
          <w:t>qhov</w:t>
        </w:r>
        <w:proofErr w:type="spellEnd"/>
        <w:r>
          <w:rPr>
            <w:rFonts w:ascii="Arial" w:eastAsia="Arial" w:hAnsi="Arial" w:cs="Arial"/>
            <w:sz w:val="16"/>
            <w:szCs w:val="16"/>
          </w:rPr>
          <w:t xml:space="preserve"> </w:t>
        </w:r>
        <w:proofErr w:type="spellStart"/>
        <w:r>
          <w:rPr>
            <w:rFonts w:ascii="Arial" w:eastAsia="Arial" w:hAnsi="Arial" w:cs="Arial"/>
            <w:sz w:val="16"/>
            <w:szCs w:val="16"/>
          </w:rPr>
          <w:t>tsis</w:t>
        </w:r>
        <w:proofErr w:type="spellEnd"/>
        <w:r>
          <w:rPr>
            <w:rFonts w:ascii="Arial" w:eastAsia="Arial" w:hAnsi="Arial" w:cs="Arial"/>
            <w:sz w:val="16"/>
            <w:szCs w:val="16"/>
          </w:rPr>
          <w:t xml:space="preserve"> </w:t>
        </w:r>
        <w:proofErr w:type="spellStart"/>
        <w:r>
          <w:rPr>
            <w:rFonts w:ascii="Arial" w:eastAsia="Arial" w:hAnsi="Arial" w:cs="Arial"/>
            <w:sz w:val="16"/>
            <w:szCs w:val="16"/>
          </w:rPr>
          <w:t>huv</w:t>
        </w:r>
        <w:proofErr w:type="spellEnd"/>
        <w:r>
          <w:rPr>
            <w:rFonts w:ascii="Arial" w:eastAsia="Arial" w:hAnsi="Arial" w:cs="Arial"/>
            <w:sz w:val="16"/>
            <w:szCs w:val="16"/>
          </w:rPr>
          <w:t xml:space="preserve"> </w:t>
        </w:r>
      </w:ins>
      <w:ins w:id="908" w:author="Kaxiong" w:date="2021-06-09T20:49:00Z">
        <w:r>
          <w:rPr>
            <w:rFonts w:ascii="Arial" w:eastAsia="Arial" w:hAnsi="Arial" w:cs="Arial"/>
            <w:sz w:val="16"/>
            <w:szCs w:val="16"/>
          </w:rPr>
          <w:t xml:space="preserve">tau yam </w:t>
        </w:r>
        <w:proofErr w:type="spellStart"/>
        <w:r>
          <w:rPr>
            <w:rFonts w:ascii="Arial" w:eastAsia="Arial" w:hAnsi="Arial" w:cs="Arial"/>
            <w:sz w:val="16"/>
            <w:szCs w:val="16"/>
          </w:rPr>
          <w:t>tsim</w:t>
        </w:r>
        <w:proofErr w:type="spellEnd"/>
        <w:r>
          <w:rPr>
            <w:rFonts w:ascii="Arial" w:eastAsia="Arial" w:hAnsi="Arial" w:cs="Arial"/>
            <w:sz w:val="16"/>
            <w:szCs w:val="16"/>
          </w:rPr>
          <w:t xml:space="preserve"> </w:t>
        </w:r>
      </w:ins>
      <w:ins w:id="909" w:author="Kaxiong" w:date="2021-06-09T20:50:00Z">
        <w:r>
          <w:rPr>
            <w:rFonts w:ascii="Arial" w:eastAsia="Arial" w:hAnsi="Arial" w:cs="Arial"/>
            <w:sz w:val="16"/>
            <w:szCs w:val="16"/>
          </w:rPr>
          <w:t>nyog</w:t>
        </w:r>
      </w:ins>
      <w:del w:id="910" w:author="Kaxiong" w:date="2021-06-09T20:50:00Z">
        <w:r w:rsidR="00A12B1A" w:rsidRPr="00A12B1A" w:rsidDel="00792C42">
          <w:rPr>
            <w:rFonts w:ascii="Arial" w:eastAsia="Arial" w:hAnsi="Arial" w:cs="Arial"/>
            <w:sz w:val="16"/>
            <w:szCs w:val="16"/>
          </w:rPr>
          <w:delText>yuav muaj mob</w:delText>
        </w:r>
      </w:del>
      <w:r w:rsidR="00F2670D" w:rsidRPr="00A12B1A">
        <w:rPr>
          <w:rFonts w:ascii="Arial" w:eastAsia="Arial" w:hAnsi="Arial" w:cs="Arial"/>
          <w:sz w:val="16"/>
          <w:szCs w:val="16"/>
        </w:rPr>
        <w:t>."</w:t>
      </w:r>
      <w:r w:rsidR="00162EFB" w:rsidRPr="00A12B1A">
        <w:rPr>
          <w:rFonts w:ascii="Arial" w:eastAsia="Arial" w:hAnsi="Arial" w:cs="Arial"/>
          <w:sz w:val="16"/>
          <w:szCs w:val="16"/>
          <w:vertAlign w:val="superscript"/>
        </w:rPr>
        <w:t>2</w:t>
      </w:r>
    </w:p>
    <w:p w14:paraId="15AAB284" w14:textId="77777777" w:rsidR="00BF3E5F" w:rsidRDefault="00BF3E5F">
      <w:pPr>
        <w:spacing w:line="391" w:lineRule="exact"/>
        <w:rPr>
          <w:sz w:val="20"/>
          <w:szCs w:val="20"/>
        </w:rPr>
      </w:pPr>
    </w:p>
    <w:p w14:paraId="4BCB26B5" w14:textId="3C8FC1C7" w:rsidR="00BF3E5F" w:rsidRPr="00753336" w:rsidRDefault="00F2670D" w:rsidP="00333459">
      <w:pPr>
        <w:spacing w:line="402" w:lineRule="auto"/>
        <w:ind w:left="240" w:right="340"/>
        <w:jc w:val="both"/>
        <w:rPr>
          <w:sz w:val="16"/>
          <w:szCs w:val="16"/>
        </w:rPr>
      </w:pPr>
      <w:proofErr w:type="spellStart"/>
      <w:r w:rsidRPr="00753336">
        <w:rPr>
          <w:rFonts w:ascii="Arial" w:eastAsia="Arial" w:hAnsi="Arial" w:cs="Arial"/>
          <w:sz w:val="16"/>
          <w:szCs w:val="16"/>
        </w:rPr>
        <w:t>Nws</w:t>
      </w:r>
      <w:proofErr w:type="spellEnd"/>
      <w:r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yog</w:t>
      </w:r>
      <w:proofErr w:type="spellEnd"/>
      <w:r w:rsidR="00B20593"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qhov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tseeb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tias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txoj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cai</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meej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cov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liaj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teb</w:t>
      </w:r>
      <w:proofErr w:type="spellEnd"/>
      <w:r w:rsidRPr="00753336">
        <w:rPr>
          <w:rFonts w:ascii="Arial" w:eastAsia="Arial" w:hAnsi="Arial" w:cs="Arial"/>
          <w:sz w:val="16"/>
          <w:szCs w:val="16"/>
        </w:rPr>
        <w:t xml:space="preserve"> los </w:t>
      </w:r>
      <w:proofErr w:type="spellStart"/>
      <w:r w:rsidR="00B20593" w:rsidRPr="00753336">
        <w:rPr>
          <w:rFonts w:ascii="Arial" w:eastAsia="Arial" w:hAnsi="Arial" w:cs="Arial"/>
          <w:sz w:val="16"/>
          <w:szCs w:val="16"/>
        </w:rPr>
        <w:t>ntsuam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xyuas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thaj</w:t>
      </w:r>
      <w:proofErr w:type="spellEnd"/>
      <w:r w:rsidRPr="00753336">
        <w:rPr>
          <w:rFonts w:ascii="Arial" w:eastAsia="Arial" w:hAnsi="Arial" w:cs="Arial"/>
          <w:sz w:val="16"/>
          <w:szCs w:val="16"/>
        </w:rPr>
        <w:t xml:space="preserve"> chaw cog </w:t>
      </w:r>
      <w:proofErr w:type="spellStart"/>
      <w:r w:rsidRPr="00753336">
        <w:rPr>
          <w:rFonts w:ascii="Arial" w:eastAsia="Arial" w:hAnsi="Arial" w:cs="Arial"/>
          <w:sz w:val="16"/>
          <w:szCs w:val="16"/>
        </w:rPr>
        <w:t>qoob</w:t>
      </w:r>
      <w:proofErr w:type="spellEnd"/>
      <w:r w:rsidRPr="00753336">
        <w:rPr>
          <w:rFonts w:ascii="Arial" w:eastAsia="Arial" w:hAnsi="Arial" w:cs="Arial"/>
          <w:sz w:val="16"/>
          <w:szCs w:val="16"/>
        </w:rPr>
        <w:t xml:space="preserve"> loo </w:t>
      </w:r>
      <w:proofErr w:type="spellStart"/>
      <w:r w:rsidRPr="00753336">
        <w:rPr>
          <w:rFonts w:ascii="Arial" w:eastAsia="Arial" w:hAnsi="Arial" w:cs="Arial"/>
          <w:sz w:val="16"/>
          <w:szCs w:val="16"/>
        </w:rPr>
        <w:t>rau</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ins w:id="911" w:author="Kaxiong" w:date="2021-06-09T20:55:00Z">
        <w:r w:rsidR="008B72AD">
          <w:rPr>
            <w:rFonts w:ascii="Arial" w:eastAsia="Arial" w:hAnsi="Arial" w:cs="Arial"/>
            <w:sz w:val="16"/>
            <w:szCs w:val="16"/>
          </w:rPr>
          <w:t>tshwm</w:t>
        </w:r>
        <w:proofErr w:type="spellEnd"/>
        <w:r w:rsidR="008B72AD">
          <w:rPr>
            <w:rFonts w:ascii="Arial" w:eastAsia="Arial" w:hAnsi="Arial" w:cs="Arial"/>
            <w:sz w:val="16"/>
            <w:szCs w:val="16"/>
          </w:rPr>
          <w:t xml:space="preserve"> sim tau </w:t>
        </w:r>
      </w:ins>
      <w:proofErr w:type="spellStart"/>
      <w:ins w:id="912" w:author="Kaxiong" w:date="2021-06-09T20:56:00Z">
        <w:r w:rsidR="008B72AD">
          <w:rPr>
            <w:rFonts w:ascii="Arial" w:eastAsia="Arial" w:hAnsi="Arial" w:cs="Arial"/>
            <w:sz w:val="16"/>
            <w:szCs w:val="16"/>
          </w:rPr>
          <w:t>ntawm</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qhov</w:t>
        </w:r>
      </w:ins>
      <w:proofErr w:type="spellEnd"/>
      <w:ins w:id="913" w:author="Kaxiong" w:date="2021-06-09T20:55:00Z">
        <w:r w:rsidR="008B72AD">
          <w:rPr>
            <w:rFonts w:ascii="Arial" w:eastAsia="Arial" w:hAnsi="Arial" w:cs="Arial"/>
            <w:sz w:val="16"/>
            <w:szCs w:val="16"/>
          </w:rPr>
          <w:t xml:space="preserve"> </w:t>
        </w:r>
        <w:proofErr w:type="spellStart"/>
        <w:r w:rsidR="008B72AD">
          <w:rPr>
            <w:rFonts w:ascii="Arial" w:eastAsia="Arial" w:hAnsi="Arial" w:cs="Arial"/>
            <w:sz w:val="16"/>
            <w:szCs w:val="16"/>
          </w:rPr>
          <w:t>tsis</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huv</w:t>
        </w:r>
        <w:proofErr w:type="spellEnd"/>
        <w:r w:rsidR="008B72AD">
          <w:rPr>
            <w:rFonts w:ascii="Arial" w:eastAsia="Arial" w:hAnsi="Arial" w:cs="Arial"/>
            <w:sz w:val="16"/>
            <w:szCs w:val="16"/>
          </w:rPr>
          <w:t xml:space="preserve"> </w:t>
        </w:r>
      </w:ins>
      <w:del w:id="914" w:author="Kaxiong" w:date="2021-06-09T20:56:00Z">
        <w:r w:rsidRPr="00753336" w:rsidDel="008B72AD">
          <w:rPr>
            <w:rFonts w:ascii="Arial" w:eastAsia="Arial" w:hAnsi="Arial" w:cs="Arial"/>
            <w:sz w:val="16"/>
            <w:szCs w:val="16"/>
          </w:rPr>
          <w:delText xml:space="preserve">muaj peev xwm kis tau </w:delText>
        </w:r>
      </w:del>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ntej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thiab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thaum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sau</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Nws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kuj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paub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tseeb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tias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thaum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qhov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tshwm</w:t>
      </w:r>
      <w:proofErr w:type="spellEnd"/>
      <w:r w:rsidRPr="00753336">
        <w:rPr>
          <w:rFonts w:ascii="Arial" w:eastAsia="Arial" w:hAnsi="Arial" w:cs="Arial"/>
          <w:sz w:val="16"/>
          <w:szCs w:val="16"/>
        </w:rPr>
        <w:t xml:space="preserve"> sim </w:t>
      </w:r>
      <w:ins w:id="915" w:author="Kaxiong" w:date="2021-06-09T20:57:00Z">
        <w:r w:rsidR="008B72AD">
          <w:rPr>
            <w:rFonts w:ascii="Arial" w:eastAsia="Arial" w:hAnsi="Arial" w:cs="Arial"/>
            <w:sz w:val="16"/>
            <w:szCs w:val="16"/>
          </w:rPr>
          <w:t xml:space="preserve">yam </w:t>
        </w:r>
        <w:proofErr w:type="spellStart"/>
        <w:r w:rsidR="008B72AD">
          <w:rPr>
            <w:rFonts w:ascii="Arial" w:eastAsia="Arial" w:hAnsi="Arial" w:cs="Arial"/>
            <w:sz w:val="16"/>
            <w:szCs w:val="16"/>
          </w:rPr>
          <w:t>tsim</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nyog</w:t>
        </w:r>
        <w:proofErr w:type="spellEnd"/>
        <w:r w:rsidR="008B72AD">
          <w:rPr>
            <w:rFonts w:ascii="Arial" w:eastAsia="Arial" w:hAnsi="Arial" w:cs="Arial"/>
            <w:sz w:val="16"/>
            <w:szCs w:val="16"/>
          </w:rPr>
          <w:t xml:space="preserve"> </w:t>
        </w:r>
      </w:ins>
      <w:del w:id="916" w:author="Kaxiong" w:date="2021-06-09T20:57:00Z">
        <w:r w:rsidRPr="00753336" w:rsidDel="008B72AD">
          <w:rPr>
            <w:rFonts w:ascii="Arial" w:eastAsia="Arial" w:hAnsi="Arial" w:cs="Arial"/>
            <w:sz w:val="16"/>
            <w:szCs w:val="16"/>
          </w:rPr>
          <w:delText xml:space="preserve">zoo </w:delText>
        </w:r>
      </w:del>
      <w:proofErr w:type="spellStart"/>
      <w:r w:rsidRPr="00753336">
        <w:rPr>
          <w:rFonts w:ascii="Arial" w:eastAsia="Arial" w:hAnsi="Arial" w:cs="Arial"/>
          <w:sz w:val="16"/>
          <w:szCs w:val="16"/>
        </w:rPr>
        <w:t>ntawm</w:t>
      </w:r>
      <w:proofErr w:type="spellEnd"/>
      <w:r w:rsidRPr="00753336">
        <w:rPr>
          <w:rFonts w:ascii="Arial" w:eastAsia="Arial" w:hAnsi="Arial" w:cs="Arial"/>
          <w:sz w:val="16"/>
          <w:szCs w:val="16"/>
        </w:rPr>
        <w:t xml:space="preserve"> </w:t>
      </w:r>
      <w:proofErr w:type="spellStart"/>
      <w:ins w:id="917" w:author="Kaxiong" w:date="2021-06-09T20:57:00Z">
        <w:r w:rsidR="008B72AD">
          <w:rPr>
            <w:rFonts w:ascii="Arial" w:eastAsia="Arial" w:hAnsi="Arial" w:cs="Arial"/>
            <w:sz w:val="16"/>
            <w:szCs w:val="16"/>
          </w:rPr>
          <w:t>qhov</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tsi</w:t>
        </w:r>
      </w:ins>
      <w:ins w:id="918" w:author="Kaxiong" w:date="2021-06-09T20:58:00Z">
        <w:r w:rsidR="008B72AD">
          <w:rPr>
            <w:rFonts w:ascii="Arial" w:eastAsia="Arial" w:hAnsi="Arial" w:cs="Arial"/>
            <w:sz w:val="16"/>
            <w:szCs w:val="16"/>
          </w:rPr>
          <w:t>s</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huv</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uas</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muaj</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nyob</w:t>
        </w:r>
      </w:ins>
      <w:proofErr w:type="spellEnd"/>
      <w:del w:id="919" w:author="Kaxiong" w:date="2021-06-09T20:58:00Z">
        <w:r w:rsidRPr="00753336" w:rsidDel="008B72AD">
          <w:rPr>
            <w:rFonts w:ascii="Arial" w:eastAsia="Arial" w:hAnsi="Arial" w:cs="Arial"/>
            <w:sz w:val="16"/>
            <w:szCs w:val="16"/>
          </w:rPr>
          <w:delText>cov khoom tsis huv</w:delText>
        </w:r>
      </w:del>
      <w:r w:rsidRPr="00753336">
        <w:rPr>
          <w:rFonts w:ascii="Arial" w:eastAsia="Arial" w:hAnsi="Arial" w:cs="Arial"/>
          <w:sz w:val="16"/>
          <w:szCs w:val="16"/>
        </w:rPr>
        <w:t xml:space="preserve">, cov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liaj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teb</w:t>
      </w:r>
      <w:proofErr w:type="spellEnd"/>
      <w:r w:rsidRPr="00753336">
        <w:rPr>
          <w:rFonts w:ascii="Arial" w:eastAsia="Arial" w:hAnsi="Arial" w:cs="Arial"/>
          <w:sz w:val="16"/>
          <w:szCs w:val="16"/>
        </w:rPr>
        <w:t xml:space="preserve"> </w:t>
      </w:r>
      <w:proofErr w:type="spellStart"/>
      <w:ins w:id="920" w:author="Kaxiong" w:date="2021-06-09T20:59:00Z">
        <w:r w:rsidR="008B72AD">
          <w:rPr>
            <w:rFonts w:ascii="Arial" w:eastAsia="Arial" w:hAnsi="Arial" w:cs="Arial"/>
            <w:sz w:val="16"/>
            <w:szCs w:val="16"/>
          </w:rPr>
          <w:t>xav</w:t>
        </w:r>
        <w:proofErr w:type="spellEnd"/>
        <w:r w:rsidR="008B72AD">
          <w:rPr>
            <w:rFonts w:ascii="Arial" w:eastAsia="Arial" w:hAnsi="Arial" w:cs="Arial"/>
            <w:sz w:val="16"/>
            <w:szCs w:val="16"/>
          </w:rPr>
          <w:t xml:space="preserve"> tau cov </w:t>
        </w:r>
      </w:ins>
      <w:del w:id="921" w:author="Kaxiong" w:date="2021-06-09T20:59:00Z">
        <w:r w:rsidRPr="00753336" w:rsidDel="008B72AD">
          <w:rPr>
            <w:rFonts w:ascii="Arial" w:eastAsia="Arial" w:hAnsi="Arial" w:cs="Arial"/>
            <w:sz w:val="16"/>
            <w:szCs w:val="16"/>
          </w:rPr>
          <w:delText xml:space="preserve">yuav tsum tau rhais </w:delText>
        </w:r>
      </w:del>
      <w:proofErr w:type="spellStart"/>
      <w:r w:rsidRPr="00753336">
        <w:rPr>
          <w:rFonts w:ascii="Arial" w:eastAsia="Arial" w:hAnsi="Arial" w:cs="Arial"/>
          <w:sz w:val="16"/>
          <w:szCs w:val="16"/>
        </w:rPr>
        <w:t>kauj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ruam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ntxiv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ntseeg</w:t>
      </w:r>
      <w:proofErr w:type="spellEnd"/>
      <w:r w:rsidRPr="00753336">
        <w:rPr>
          <w:rFonts w:ascii="Arial" w:eastAsia="Arial" w:hAnsi="Arial" w:cs="Arial"/>
          <w:sz w:val="16"/>
          <w:szCs w:val="16"/>
        </w:rPr>
        <w:t xml:space="preserve"> tau </w:t>
      </w:r>
      <w:proofErr w:type="spellStart"/>
      <w:r w:rsidR="00B20593" w:rsidRPr="00753336">
        <w:rPr>
          <w:rFonts w:ascii="Arial" w:eastAsia="Arial" w:hAnsi="Arial" w:cs="Arial"/>
          <w:sz w:val="16"/>
          <w:szCs w:val="16"/>
        </w:rPr>
        <w:t>tias</w:t>
      </w:r>
      <w:proofErr w:type="spellEnd"/>
      <w:r w:rsidR="00B20593" w:rsidRPr="00753336">
        <w:rPr>
          <w:rFonts w:ascii="Arial" w:eastAsia="Arial" w:hAnsi="Arial" w:cs="Arial"/>
          <w:sz w:val="16"/>
          <w:szCs w:val="16"/>
        </w:rPr>
        <w:t xml:space="preserve"> </w:t>
      </w:r>
      <w:r w:rsidRPr="00753336">
        <w:rPr>
          <w:rFonts w:ascii="Arial" w:eastAsia="Arial" w:hAnsi="Arial" w:cs="Arial"/>
          <w:sz w:val="16"/>
          <w:szCs w:val="16"/>
        </w:rPr>
        <w:t xml:space="preserve">cov </w:t>
      </w:r>
      <w:proofErr w:type="spellStart"/>
      <w:r w:rsidRPr="00753336">
        <w:rPr>
          <w:rFonts w:ascii="Arial" w:eastAsia="Arial" w:hAnsi="Arial" w:cs="Arial"/>
          <w:sz w:val="16"/>
          <w:szCs w:val="16"/>
        </w:rPr>
        <w:t>khoom</w:t>
      </w:r>
      <w:proofErr w:type="spellEnd"/>
      <w:ins w:id="922" w:author="Kaxiong" w:date="2021-06-09T20:59:00Z">
        <w:r w:rsidR="008B72AD">
          <w:rPr>
            <w:rFonts w:ascii="Arial" w:eastAsia="Arial" w:hAnsi="Arial" w:cs="Arial"/>
            <w:sz w:val="16"/>
            <w:szCs w:val="16"/>
          </w:rPr>
          <w:t xml:space="preserve"> </w:t>
        </w:r>
        <w:proofErr w:type="spellStart"/>
        <w:r w:rsidR="008B72AD">
          <w:rPr>
            <w:rFonts w:ascii="Arial" w:eastAsia="Arial" w:hAnsi="Arial" w:cs="Arial"/>
            <w:sz w:val="16"/>
            <w:szCs w:val="16"/>
          </w:rPr>
          <w:t>tsim</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tawm</w:t>
        </w:r>
      </w:ins>
      <w:proofErr w:type="spellEnd"/>
      <w:r w:rsidRPr="00753336">
        <w:rPr>
          <w:rFonts w:ascii="Arial" w:eastAsia="Arial" w:hAnsi="Arial" w:cs="Arial"/>
          <w:sz w:val="16"/>
          <w:szCs w:val="16"/>
        </w:rPr>
        <w:t xml:space="preserve"> </w:t>
      </w:r>
      <w:proofErr w:type="spellStart"/>
      <w:ins w:id="923" w:author="Kaxiong" w:date="2021-06-09T21:03:00Z">
        <w:r w:rsidR="009B4704">
          <w:rPr>
            <w:rFonts w:ascii="Arial" w:eastAsia="Arial" w:hAnsi="Arial" w:cs="Arial"/>
            <w:sz w:val="16"/>
            <w:szCs w:val="16"/>
          </w:rPr>
          <w:t>uas</w:t>
        </w:r>
      </w:ins>
      <w:proofErr w:type="spellEnd"/>
      <w:ins w:id="924" w:author="Kaxiong" w:date="2021-06-09T21:00:00Z">
        <w:r w:rsidR="008B72AD">
          <w:rPr>
            <w:rFonts w:ascii="Arial" w:eastAsia="Arial" w:hAnsi="Arial" w:cs="Arial"/>
            <w:sz w:val="16"/>
            <w:szCs w:val="16"/>
          </w:rPr>
          <w:t xml:space="preserve"> </w:t>
        </w:r>
        <w:proofErr w:type="spellStart"/>
        <w:r w:rsidR="008B72AD">
          <w:rPr>
            <w:rFonts w:ascii="Arial" w:eastAsia="Arial" w:hAnsi="Arial" w:cs="Arial"/>
            <w:sz w:val="16"/>
            <w:szCs w:val="16"/>
          </w:rPr>
          <w:t>tshwm</w:t>
        </w:r>
        <w:proofErr w:type="spellEnd"/>
        <w:r w:rsidR="008B72AD">
          <w:rPr>
            <w:rFonts w:ascii="Arial" w:eastAsia="Arial" w:hAnsi="Arial" w:cs="Arial"/>
            <w:sz w:val="16"/>
            <w:szCs w:val="16"/>
          </w:rPr>
          <w:t xml:space="preserve"> sim yam </w:t>
        </w:r>
        <w:proofErr w:type="spellStart"/>
        <w:r w:rsidR="008B72AD">
          <w:rPr>
            <w:rFonts w:ascii="Arial" w:eastAsia="Arial" w:hAnsi="Arial" w:cs="Arial"/>
            <w:sz w:val="16"/>
            <w:szCs w:val="16"/>
          </w:rPr>
          <w:t>tsim</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nyog</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ntawm</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qhov</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tsis</w:t>
        </w:r>
        <w:proofErr w:type="spellEnd"/>
        <w:r w:rsidR="008B72AD">
          <w:rPr>
            <w:rFonts w:ascii="Arial" w:eastAsia="Arial" w:hAnsi="Arial" w:cs="Arial"/>
            <w:sz w:val="16"/>
            <w:szCs w:val="16"/>
          </w:rPr>
          <w:t xml:space="preserve"> </w:t>
        </w:r>
        <w:proofErr w:type="spellStart"/>
        <w:r w:rsidR="008B72AD">
          <w:rPr>
            <w:rFonts w:ascii="Arial" w:eastAsia="Arial" w:hAnsi="Arial" w:cs="Arial"/>
            <w:sz w:val="16"/>
            <w:szCs w:val="16"/>
          </w:rPr>
          <w:t>huv</w:t>
        </w:r>
        <w:proofErr w:type="spellEnd"/>
        <w:r w:rsidR="008B72AD">
          <w:rPr>
            <w:rFonts w:ascii="Arial" w:eastAsia="Arial" w:hAnsi="Arial" w:cs="Arial"/>
            <w:sz w:val="16"/>
            <w:szCs w:val="16"/>
          </w:rPr>
          <w:t xml:space="preserve"> </w:t>
        </w:r>
      </w:ins>
      <w:proofErr w:type="spellStart"/>
      <w:r w:rsidRPr="00753336">
        <w:rPr>
          <w:rFonts w:ascii="Arial" w:eastAsia="Arial" w:hAnsi="Arial" w:cs="Arial"/>
          <w:sz w:val="16"/>
          <w:szCs w:val="16"/>
        </w:rPr>
        <w:t>ntaw</w:t>
      </w:r>
      <w:r w:rsidR="00B20593" w:rsidRPr="00753336">
        <w:rPr>
          <w:rFonts w:ascii="Arial" w:eastAsia="Arial" w:hAnsi="Arial" w:cs="Arial"/>
          <w:sz w:val="16"/>
          <w:szCs w:val="16"/>
        </w:rPr>
        <w:t>v</w:t>
      </w:r>
      <w:proofErr w:type="spellEnd"/>
      <w:ins w:id="925" w:author="Kaxiong" w:date="2021-06-09T21:01:00Z">
        <w:r w:rsidR="008B72AD">
          <w:rPr>
            <w:rFonts w:ascii="Arial" w:eastAsia="Arial" w:hAnsi="Arial" w:cs="Arial"/>
            <w:sz w:val="16"/>
            <w:szCs w:val="16"/>
          </w:rPr>
          <w:t xml:space="preserve"> </w:t>
        </w:r>
      </w:ins>
      <w:proofErr w:type="spellStart"/>
      <w:ins w:id="926" w:author="Kaxiong" w:date="2021-06-09T21:03:00Z">
        <w:r w:rsidR="009B4704">
          <w:rPr>
            <w:rFonts w:ascii="Arial" w:eastAsia="Arial" w:hAnsi="Arial" w:cs="Arial"/>
            <w:sz w:val="16"/>
            <w:szCs w:val="16"/>
          </w:rPr>
          <w:t>yuav</w:t>
        </w:r>
        <w:proofErr w:type="spellEnd"/>
        <w:r w:rsidR="009B4704">
          <w:rPr>
            <w:rFonts w:ascii="Arial" w:eastAsia="Arial" w:hAnsi="Arial" w:cs="Arial"/>
            <w:sz w:val="16"/>
            <w:szCs w:val="16"/>
          </w:rPr>
          <w:t xml:space="preserve"> </w:t>
        </w:r>
      </w:ins>
      <w:proofErr w:type="spellStart"/>
      <w:ins w:id="927" w:author="Kaxiong" w:date="2021-06-09T21:01:00Z">
        <w:r w:rsidR="008B72AD">
          <w:rPr>
            <w:rFonts w:ascii="Arial" w:eastAsia="Arial" w:hAnsi="Arial" w:cs="Arial"/>
            <w:sz w:val="16"/>
            <w:szCs w:val="16"/>
          </w:rPr>
          <w:t>tsis</w:t>
        </w:r>
        <w:proofErr w:type="spellEnd"/>
        <w:r w:rsidR="008B72AD">
          <w:rPr>
            <w:rFonts w:ascii="Arial" w:eastAsia="Arial" w:hAnsi="Arial" w:cs="Arial"/>
            <w:sz w:val="16"/>
            <w:szCs w:val="16"/>
          </w:rPr>
          <w:t xml:space="preserve"> </w:t>
        </w:r>
      </w:ins>
      <w:proofErr w:type="spellStart"/>
      <w:ins w:id="928" w:author="Kaxiong" w:date="2021-06-09T21:02:00Z">
        <w:r w:rsidR="008B72AD">
          <w:rPr>
            <w:rFonts w:ascii="Arial" w:eastAsia="Arial" w:hAnsi="Arial" w:cs="Arial"/>
            <w:sz w:val="16"/>
            <w:szCs w:val="16"/>
          </w:rPr>
          <w:t>raug</w:t>
        </w:r>
      </w:ins>
      <w:proofErr w:type="spellEnd"/>
      <w:del w:id="929" w:author="Kaxiong" w:date="2021-06-09T21:02:00Z">
        <w:r w:rsidR="00B20593" w:rsidRPr="00753336" w:rsidDel="009B4704">
          <w:rPr>
            <w:rFonts w:ascii="Arial" w:eastAsia="Arial" w:hAnsi="Arial" w:cs="Arial"/>
            <w:sz w:val="16"/>
            <w:szCs w:val="16"/>
          </w:rPr>
          <w:delText xml:space="preserve"> tsis</w:delText>
        </w:r>
        <w:r w:rsidR="00333459" w:rsidRPr="00753336" w:rsidDel="009B4704">
          <w:rPr>
            <w:sz w:val="16"/>
            <w:szCs w:val="16"/>
          </w:rPr>
          <w:delText xml:space="preserve"> </w:delText>
        </w:r>
        <w:r w:rsidRPr="00753336" w:rsidDel="009B4704">
          <w:rPr>
            <w:rFonts w:ascii="Arial" w:eastAsia="Arial" w:hAnsi="Arial" w:cs="Arial"/>
            <w:sz w:val="16"/>
            <w:szCs w:val="16"/>
          </w:rPr>
          <w:delText>tsim nyog yuav</w:delText>
        </w:r>
      </w:del>
      <w:r w:rsidRPr="00753336">
        <w:rPr>
          <w:rFonts w:ascii="Arial" w:eastAsia="Arial" w:hAnsi="Arial" w:cs="Arial"/>
          <w:sz w:val="16"/>
          <w:szCs w:val="16"/>
        </w:rPr>
        <w:t xml:space="preserve"> </w:t>
      </w:r>
      <w:proofErr w:type="spellStart"/>
      <w:r w:rsidR="00B20593" w:rsidRPr="00753336">
        <w:rPr>
          <w:rFonts w:ascii="Arial" w:eastAsia="Arial" w:hAnsi="Arial" w:cs="Arial"/>
          <w:sz w:val="16"/>
          <w:szCs w:val="16"/>
        </w:rPr>
        <w:t>sau</w:t>
      </w:r>
      <w:proofErr w:type="spellEnd"/>
      <w:del w:id="930" w:author="Kaxiong" w:date="2021-06-09T21:02:00Z">
        <w:r w:rsidR="00B20593" w:rsidRPr="00753336" w:rsidDel="009B4704">
          <w:rPr>
            <w:rFonts w:ascii="Arial" w:eastAsia="Arial" w:hAnsi="Arial" w:cs="Arial"/>
            <w:sz w:val="16"/>
            <w:szCs w:val="16"/>
          </w:rPr>
          <w:delText xml:space="preserve"> vim</w:delText>
        </w:r>
        <w:r w:rsidRPr="00753336" w:rsidDel="009B4704">
          <w:rPr>
            <w:rFonts w:ascii="Arial" w:eastAsia="Arial" w:hAnsi="Arial" w:cs="Arial"/>
            <w:sz w:val="16"/>
            <w:szCs w:val="16"/>
          </w:rPr>
          <w:delText xml:space="preserve"> tsis huv</w:delText>
        </w:r>
      </w:del>
      <w:r w:rsidRPr="00753336">
        <w:rPr>
          <w:rFonts w:ascii="Arial" w:eastAsia="Arial" w:hAnsi="Arial" w:cs="Arial"/>
          <w:sz w:val="16"/>
          <w:szCs w:val="16"/>
        </w:rPr>
        <w:t xml:space="preserve">. Rau </w:t>
      </w:r>
      <w:proofErr w:type="spellStart"/>
      <w:r w:rsidRPr="00753336">
        <w:rPr>
          <w:rFonts w:ascii="Arial" w:eastAsia="Arial" w:hAnsi="Arial" w:cs="Arial"/>
          <w:sz w:val="16"/>
          <w:szCs w:val="16"/>
        </w:rPr>
        <w:t>qhov</w:t>
      </w:r>
      <w:proofErr w:type="spellEnd"/>
      <w:r w:rsidRPr="00753336">
        <w:rPr>
          <w:rFonts w:ascii="Arial" w:eastAsia="Arial" w:hAnsi="Arial" w:cs="Arial"/>
          <w:sz w:val="16"/>
          <w:szCs w:val="16"/>
        </w:rPr>
        <w:t xml:space="preserve"> zoo </w:t>
      </w:r>
      <w:proofErr w:type="spellStart"/>
      <w:r w:rsidRPr="00753336">
        <w:rPr>
          <w:rFonts w:ascii="Arial" w:eastAsia="Arial" w:hAnsi="Arial" w:cs="Arial"/>
          <w:sz w:val="16"/>
          <w:szCs w:val="16"/>
        </w:rPr>
        <w:t>dua</w:t>
      </w:r>
      <w:proofErr w:type="spellEnd"/>
      <w:r w:rsidRPr="00753336">
        <w:rPr>
          <w:rFonts w:ascii="Arial" w:eastAsia="Arial" w:hAnsi="Arial" w:cs="Arial"/>
          <w:sz w:val="16"/>
          <w:szCs w:val="16"/>
        </w:rPr>
        <w:t xml:space="preserve"> los sis </w:t>
      </w:r>
      <w:proofErr w:type="spellStart"/>
      <w:r w:rsidRPr="00753336">
        <w:rPr>
          <w:rFonts w:ascii="Arial" w:eastAsia="Arial" w:hAnsi="Arial" w:cs="Arial"/>
          <w:sz w:val="16"/>
          <w:szCs w:val="16"/>
        </w:rPr>
        <w:t>phem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tshaj</w:t>
      </w:r>
      <w:proofErr w:type="spellEnd"/>
      <w:r w:rsidRPr="00753336">
        <w:rPr>
          <w:rFonts w:ascii="Arial" w:eastAsia="Arial" w:hAnsi="Arial" w:cs="Arial"/>
          <w:sz w:val="16"/>
          <w:szCs w:val="16"/>
        </w:rPr>
        <w:t xml:space="preserve">, </w:t>
      </w:r>
      <w:proofErr w:type="spellStart"/>
      <w:ins w:id="931" w:author="Kaxiong" w:date="2021-06-09T21:05:00Z">
        <w:r w:rsidR="009B4704">
          <w:rPr>
            <w:rFonts w:ascii="Arial" w:eastAsia="Arial" w:hAnsi="Arial" w:cs="Arial"/>
            <w:sz w:val="16"/>
            <w:szCs w:val="16"/>
          </w:rPr>
          <w:t>txawm</w:t>
        </w:r>
        <w:proofErr w:type="spellEnd"/>
        <w:r w:rsidR="009B4704">
          <w:rPr>
            <w:rFonts w:ascii="Arial" w:eastAsia="Arial" w:hAnsi="Arial" w:cs="Arial"/>
            <w:sz w:val="16"/>
            <w:szCs w:val="16"/>
          </w:rPr>
          <w:t xml:space="preserve"> li </w:t>
        </w:r>
        <w:proofErr w:type="spellStart"/>
        <w:r w:rsidR="009B4704">
          <w:rPr>
            <w:rFonts w:ascii="Arial" w:eastAsia="Arial" w:hAnsi="Arial" w:cs="Arial"/>
            <w:sz w:val="16"/>
            <w:szCs w:val="16"/>
          </w:rPr>
          <w:t>cas</w:t>
        </w:r>
        <w:proofErr w:type="spellEnd"/>
        <w:r w:rsidR="009B4704">
          <w:rPr>
            <w:rFonts w:ascii="Arial" w:eastAsia="Arial" w:hAnsi="Arial" w:cs="Arial"/>
            <w:sz w:val="16"/>
            <w:szCs w:val="16"/>
          </w:rPr>
          <w:t xml:space="preserve"> los </w:t>
        </w:r>
        <w:proofErr w:type="spellStart"/>
        <w:r w:rsidR="009B4704">
          <w:rPr>
            <w:rFonts w:ascii="Arial" w:eastAsia="Arial" w:hAnsi="Arial" w:cs="Arial"/>
            <w:sz w:val="16"/>
            <w:szCs w:val="16"/>
          </w:rPr>
          <w:t>xij</w:t>
        </w:r>
        <w:proofErr w:type="spellEnd"/>
        <w:r w:rsidR="009B4704">
          <w:rPr>
            <w:rFonts w:ascii="Arial" w:eastAsia="Arial" w:hAnsi="Arial" w:cs="Arial"/>
            <w:sz w:val="16"/>
            <w:szCs w:val="16"/>
          </w:rPr>
          <w:t xml:space="preserve">, </w:t>
        </w:r>
      </w:ins>
      <w:proofErr w:type="spellStart"/>
      <w:r w:rsidRPr="00753336">
        <w:rPr>
          <w:rFonts w:ascii="Arial" w:eastAsia="Arial" w:hAnsi="Arial" w:cs="Arial"/>
          <w:sz w:val="16"/>
          <w:szCs w:val="16"/>
        </w:rPr>
        <w:t>txoj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cai</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thiab</w:t>
      </w:r>
      <w:proofErr w:type="spellEnd"/>
      <w:r w:rsidRPr="00753336">
        <w:rPr>
          <w:rFonts w:ascii="Arial" w:eastAsia="Arial" w:hAnsi="Arial" w:cs="Arial"/>
          <w:sz w:val="16"/>
          <w:szCs w:val="16"/>
        </w:rPr>
        <w:t xml:space="preserve"> cov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cai</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feem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xyuam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tsis</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hais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txog</w:t>
      </w:r>
      <w:proofErr w:type="spellEnd"/>
      <w:r w:rsidRPr="00753336">
        <w:rPr>
          <w:rFonts w:ascii="Arial" w:eastAsia="Arial" w:hAnsi="Arial" w:cs="Arial"/>
          <w:sz w:val="16"/>
          <w:szCs w:val="16"/>
        </w:rPr>
        <w:t xml:space="preserve"> </w:t>
      </w:r>
      <w:ins w:id="932" w:author="Kaxiong" w:date="2021-06-09T21:06:00Z">
        <w:r w:rsidR="009B4704">
          <w:rPr>
            <w:rFonts w:ascii="Arial" w:eastAsia="Arial" w:hAnsi="Arial" w:cs="Arial"/>
            <w:sz w:val="16"/>
            <w:szCs w:val="16"/>
          </w:rPr>
          <w:t xml:space="preserve">cov </w:t>
        </w:r>
      </w:ins>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ntsuas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tshwj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xeeb</w:t>
      </w:r>
      <w:proofErr w:type="spellEnd"/>
      <w:r w:rsidRPr="00753336">
        <w:rPr>
          <w:rFonts w:ascii="Arial" w:eastAsia="Arial" w:hAnsi="Arial" w:cs="Arial"/>
          <w:sz w:val="16"/>
          <w:szCs w:val="16"/>
        </w:rPr>
        <w:t xml:space="preserve">, cov </w:t>
      </w:r>
      <w:proofErr w:type="spellStart"/>
      <w:r w:rsidRPr="00753336">
        <w:rPr>
          <w:rFonts w:ascii="Arial" w:eastAsia="Arial" w:hAnsi="Arial" w:cs="Arial"/>
          <w:sz w:val="16"/>
          <w:szCs w:val="16"/>
        </w:rPr>
        <w:t>txheej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txheem</w:t>
      </w:r>
      <w:proofErr w:type="spellEnd"/>
      <w:r w:rsidRPr="00753336">
        <w:rPr>
          <w:rFonts w:ascii="Arial" w:eastAsia="Arial" w:hAnsi="Arial" w:cs="Arial"/>
          <w:sz w:val="16"/>
          <w:szCs w:val="16"/>
        </w:rPr>
        <w:t>, los</w:t>
      </w:r>
      <w:r w:rsidR="00753336" w:rsidRPr="00753336">
        <w:rPr>
          <w:rFonts w:ascii="Arial" w:eastAsia="Arial" w:hAnsi="Arial" w:cs="Arial"/>
          <w:sz w:val="16"/>
          <w:szCs w:val="16"/>
        </w:rPr>
        <w:t xml:space="preserve"> </w:t>
      </w:r>
      <w:r w:rsidRPr="00753336">
        <w:rPr>
          <w:rFonts w:ascii="Arial" w:eastAsia="Arial" w:hAnsi="Arial" w:cs="Arial"/>
          <w:sz w:val="16"/>
          <w:szCs w:val="16"/>
        </w:rPr>
        <w:t xml:space="preserve">sis cov </w:t>
      </w:r>
      <w:proofErr w:type="spellStart"/>
      <w:r w:rsidRPr="00753336">
        <w:rPr>
          <w:rFonts w:ascii="Arial" w:eastAsia="Arial" w:hAnsi="Arial" w:cs="Arial"/>
          <w:sz w:val="16"/>
          <w:szCs w:val="16"/>
        </w:rPr>
        <w:t>kauj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ruam</w:t>
      </w:r>
      <w:proofErr w:type="spellEnd"/>
      <w:r w:rsidRPr="00753336">
        <w:rPr>
          <w:rFonts w:ascii="Arial" w:eastAsia="Arial" w:hAnsi="Arial" w:cs="Arial"/>
          <w:sz w:val="16"/>
          <w:szCs w:val="16"/>
        </w:rPr>
        <w:t xml:space="preserve"> los </w:t>
      </w:r>
      <w:proofErr w:type="spellStart"/>
      <w:r w:rsidRPr="00753336">
        <w:rPr>
          <w:rFonts w:ascii="Arial" w:eastAsia="Arial" w:hAnsi="Arial" w:cs="Arial"/>
          <w:sz w:val="16"/>
          <w:szCs w:val="16"/>
        </w:rPr>
        <w:t>txhais</w:t>
      </w:r>
      <w:proofErr w:type="spellEnd"/>
      <w:r w:rsidRPr="00753336">
        <w:rPr>
          <w:rFonts w:ascii="Arial" w:eastAsia="Arial" w:hAnsi="Arial" w:cs="Arial"/>
          <w:sz w:val="16"/>
          <w:szCs w:val="16"/>
        </w:rPr>
        <w:t xml:space="preserve"> cov </w:t>
      </w:r>
      <w:proofErr w:type="spellStart"/>
      <w:r w:rsidRPr="00753336">
        <w:rPr>
          <w:rFonts w:ascii="Arial" w:eastAsia="Arial" w:hAnsi="Arial" w:cs="Arial"/>
          <w:sz w:val="16"/>
          <w:szCs w:val="16"/>
        </w:rPr>
        <w:t>lus</w:t>
      </w:r>
      <w:proofErr w:type="spellEnd"/>
      <w:r w:rsidRPr="00753336">
        <w:rPr>
          <w:rFonts w:ascii="Arial" w:eastAsia="Arial" w:hAnsi="Arial" w:cs="Arial"/>
          <w:sz w:val="16"/>
          <w:szCs w:val="16"/>
        </w:rPr>
        <w:t xml:space="preserve"> </w:t>
      </w:r>
      <w:proofErr w:type="spellStart"/>
      <w:ins w:id="933" w:author="Kaxiong" w:date="2021-06-09T21:07:00Z">
        <w:r w:rsidR="009B4704">
          <w:rPr>
            <w:rFonts w:ascii="Arial" w:eastAsia="Arial" w:hAnsi="Arial" w:cs="Arial"/>
            <w:sz w:val="16"/>
            <w:szCs w:val="16"/>
          </w:rPr>
          <w:t>ntxiv</w:t>
        </w:r>
      </w:ins>
      <w:proofErr w:type="spellEnd"/>
      <w:ins w:id="934" w:author="Kaxiong" w:date="2021-06-09T21:08:00Z">
        <w:r w:rsidR="009B4704">
          <w:rPr>
            <w:rFonts w:ascii="Arial" w:eastAsia="Arial" w:hAnsi="Arial" w:cs="Arial"/>
            <w:sz w:val="16"/>
            <w:szCs w:val="16"/>
          </w:rPr>
          <w:t xml:space="preserve"> </w:t>
        </w:r>
      </w:ins>
      <w:proofErr w:type="spellStart"/>
      <w:r w:rsidRPr="00753336">
        <w:rPr>
          <w:rFonts w:ascii="Arial" w:eastAsia="Arial" w:hAnsi="Arial" w:cs="Arial"/>
          <w:sz w:val="16"/>
          <w:szCs w:val="16"/>
        </w:rPr>
        <w:t>xws</w:t>
      </w:r>
      <w:proofErr w:type="spellEnd"/>
      <w:r w:rsidRPr="00753336">
        <w:rPr>
          <w:rFonts w:ascii="Arial" w:eastAsia="Arial" w:hAnsi="Arial" w:cs="Arial"/>
          <w:sz w:val="16"/>
          <w:szCs w:val="16"/>
        </w:rPr>
        <w:t xml:space="preserve"> li "</w:t>
      </w:r>
      <w:proofErr w:type="spellStart"/>
      <w:r w:rsidRPr="00753336">
        <w:rPr>
          <w:rFonts w:ascii="Arial" w:eastAsia="Arial" w:hAnsi="Arial" w:cs="Arial"/>
          <w:sz w:val="16"/>
          <w:szCs w:val="16"/>
        </w:rPr>
        <w:t>tsim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nyog</w:t>
      </w:r>
      <w:proofErr w:type="spellEnd"/>
      <w:r w:rsidRPr="00753336">
        <w:rPr>
          <w:rFonts w:ascii="Arial" w:eastAsia="Arial" w:hAnsi="Arial" w:cs="Arial"/>
          <w:sz w:val="16"/>
          <w:szCs w:val="16"/>
        </w:rPr>
        <w:t>" los</w:t>
      </w:r>
      <w:r w:rsidR="00753336" w:rsidRPr="00753336">
        <w:rPr>
          <w:rFonts w:ascii="Arial" w:eastAsia="Arial" w:hAnsi="Arial" w:cs="Arial"/>
          <w:sz w:val="16"/>
          <w:szCs w:val="16"/>
        </w:rPr>
        <w:t xml:space="preserve"> </w:t>
      </w:r>
      <w:r w:rsidRPr="00753336">
        <w:rPr>
          <w:rFonts w:ascii="Arial" w:eastAsia="Arial" w:hAnsi="Arial" w:cs="Arial"/>
          <w:sz w:val="16"/>
          <w:szCs w:val="16"/>
        </w:rPr>
        <w:t>sis "</w:t>
      </w:r>
      <w:proofErr w:type="spellStart"/>
      <w:r w:rsidRPr="00753336">
        <w:rPr>
          <w:rFonts w:ascii="Arial" w:eastAsia="Arial" w:hAnsi="Arial" w:cs="Arial"/>
          <w:sz w:val="16"/>
          <w:szCs w:val="16"/>
        </w:rPr>
        <w:t>yuav</w:t>
      </w:r>
      <w:proofErr w:type="spellEnd"/>
      <w:r w:rsidRPr="00753336">
        <w:rPr>
          <w:rFonts w:ascii="Arial" w:eastAsia="Arial" w:hAnsi="Arial" w:cs="Arial"/>
          <w:sz w:val="16"/>
          <w:szCs w:val="16"/>
        </w:rPr>
        <w:t xml:space="preserve"> </w:t>
      </w:r>
      <w:proofErr w:type="spellStart"/>
      <w:ins w:id="935" w:author="Kaxiong" w:date="2021-06-09T21:08:00Z">
        <w:r w:rsidR="009B4704">
          <w:rPr>
            <w:rFonts w:ascii="Arial" w:eastAsia="Arial" w:hAnsi="Arial" w:cs="Arial"/>
            <w:sz w:val="16"/>
            <w:szCs w:val="16"/>
          </w:rPr>
          <w:t>thwm</w:t>
        </w:r>
        <w:proofErr w:type="spellEnd"/>
        <w:r w:rsidR="009B4704">
          <w:rPr>
            <w:rFonts w:ascii="Arial" w:eastAsia="Arial" w:hAnsi="Arial" w:cs="Arial"/>
            <w:sz w:val="16"/>
            <w:szCs w:val="16"/>
          </w:rPr>
          <w:t xml:space="preserve"> sim</w:t>
        </w:r>
      </w:ins>
      <w:del w:id="936" w:author="Kaxiong" w:date="2021-06-09T21:08:00Z">
        <w:r w:rsidR="00753336" w:rsidRPr="00753336" w:rsidDel="009B4704">
          <w:rPr>
            <w:rFonts w:ascii="Arial" w:eastAsia="Arial" w:hAnsi="Arial" w:cs="Arial"/>
            <w:sz w:val="16"/>
            <w:szCs w:val="16"/>
          </w:rPr>
          <w:delText>mus</w:delText>
        </w:r>
      </w:del>
      <w:r w:rsidR="00753336" w:rsidRPr="00753336">
        <w:rPr>
          <w:rFonts w:ascii="Arial" w:eastAsia="Arial" w:hAnsi="Arial" w:cs="Arial"/>
          <w:sz w:val="16"/>
          <w:szCs w:val="16"/>
        </w:rPr>
        <w:t xml:space="preserve"> tau</w:t>
      </w:r>
      <w:r w:rsidRPr="00753336">
        <w:rPr>
          <w:rFonts w:ascii="Arial" w:eastAsia="Arial" w:hAnsi="Arial" w:cs="Arial"/>
          <w:sz w:val="16"/>
          <w:szCs w:val="16"/>
        </w:rPr>
        <w:t xml:space="preserve">" (PSR </w:t>
      </w:r>
      <w:proofErr w:type="spellStart"/>
      <w:r w:rsidRPr="00753336">
        <w:rPr>
          <w:rFonts w:ascii="Arial" w:eastAsia="Arial" w:hAnsi="Arial" w:cs="Arial"/>
          <w:sz w:val="16"/>
          <w:szCs w:val="16"/>
        </w:rPr>
        <w:t>xav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kom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muaj</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nqis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tes</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ntxiv</w:t>
      </w:r>
      <w:proofErr w:type="spellEnd"/>
      <w:r w:rsidRPr="00753336">
        <w:rPr>
          <w:rFonts w:ascii="Arial" w:eastAsia="Arial" w:hAnsi="Arial" w:cs="Arial"/>
          <w:sz w:val="16"/>
          <w:szCs w:val="16"/>
        </w:rPr>
        <w:t xml:space="preserve"> los </w:t>
      </w:r>
      <w:proofErr w:type="spellStart"/>
      <w:r w:rsidRPr="00753336">
        <w:rPr>
          <w:rFonts w:ascii="Arial" w:eastAsia="Arial" w:hAnsi="Arial" w:cs="Arial"/>
          <w:sz w:val="16"/>
          <w:szCs w:val="16"/>
        </w:rPr>
        <w:t>tiv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thaiv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nyab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xeeb</w:t>
      </w:r>
      <w:proofErr w:type="spellEnd"/>
      <w:r w:rsidRPr="00753336">
        <w:rPr>
          <w:rFonts w:ascii="Arial" w:eastAsia="Arial" w:hAnsi="Arial" w:cs="Arial"/>
          <w:sz w:val="16"/>
          <w:szCs w:val="16"/>
        </w:rPr>
        <w:t xml:space="preserve"> </w:t>
      </w:r>
      <w:proofErr w:type="spellStart"/>
      <w:r w:rsidR="00753336" w:rsidRPr="00753336">
        <w:rPr>
          <w:rFonts w:ascii="Arial" w:eastAsia="Arial" w:hAnsi="Arial" w:cs="Arial"/>
          <w:sz w:val="16"/>
          <w:szCs w:val="16"/>
        </w:rPr>
        <w:t>nta</w:t>
      </w:r>
      <w:ins w:id="937" w:author="Kaxiong" w:date="2021-06-09T21:08:00Z">
        <w:r w:rsidR="009B4704">
          <w:rPr>
            <w:rFonts w:ascii="Arial" w:eastAsia="Arial" w:hAnsi="Arial" w:cs="Arial"/>
            <w:sz w:val="16"/>
            <w:szCs w:val="16"/>
          </w:rPr>
          <w:t>w</w:t>
        </w:r>
      </w:ins>
      <w:r w:rsidR="00753336" w:rsidRPr="00753336">
        <w:rPr>
          <w:rFonts w:ascii="Arial" w:eastAsia="Arial" w:hAnsi="Arial" w:cs="Arial"/>
          <w:sz w:val="16"/>
          <w:szCs w:val="16"/>
        </w:rPr>
        <w:t>m</w:t>
      </w:r>
      <w:proofErr w:type="spellEnd"/>
      <w:r w:rsidR="00753336" w:rsidRPr="00753336">
        <w:rPr>
          <w:rFonts w:ascii="Arial" w:eastAsia="Arial" w:hAnsi="Arial" w:cs="Arial"/>
          <w:sz w:val="16"/>
          <w:szCs w:val="16"/>
        </w:rPr>
        <w:t xml:space="preserve"> </w:t>
      </w:r>
      <w:proofErr w:type="spellStart"/>
      <w:r w:rsidR="00753336" w:rsidRPr="00753336">
        <w:rPr>
          <w:rFonts w:ascii="Arial" w:eastAsia="Arial" w:hAnsi="Arial" w:cs="Arial"/>
          <w:sz w:val="16"/>
          <w:szCs w:val="16"/>
        </w:rPr>
        <w:t>zaub</w:t>
      </w:r>
      <w:proofErr w:type="spellEnd"/>
      <w:r w:rsidR="00753336" w:rsidRPr="00753336">
        <w:rPr>
          <w:rFonts w:ascii="Arial" w:eastAsia="Arial" w:hAnsi="Arial" w:cs="Arial"/>
          <w:sz w:val="16"/>
          <w:szCs w:val="16"/>
        </w:rPr>
        <w:t xml:space="preserve"> mov</w:t>
      </w:r>
      <w:r w:rsidRPr="00753336">
        <w:rPr>
          <w:rFonts w:ascii="Arial" w:eastAsia="Arial" w:hAnsi="Arial" w:cs="Arial"/>
          <w:sz w:val="16"/>
          <w:szCs w:val="16"/>
        </w:rPr>
        <w:t>, (</w:t>
      </w:r>
      <w:proofErr w:type="spellStart"/>
      <w:r w:rsidRPr="00753336">
        <w:rPr>
          <w:rFonts w:ascii="Arial" w:eastAsia="Arial" w:hAnsi="Arial" w:cs="Arial"/>
          <w:sz w:val="16"/>
          <w:szCs w:val="16"/>
        </w:rPr>
        <w:t>piv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txwv</w:t>
      </w:r>
      <w:proofErr w:type="spellEnd"/>
      <w:r w:rsidRPr="00753336">
        <w:rPr>
          <w:rFonts w:ascii="Arial" w:eastAsia="Arial" w:hAnsi="Arial" w:cs="Arial"/>
          <w:sz w:val="16"/>
          <w:szCs w:val="16"/>
        </w:rPr>
        <w:t xml:space="preserve"> li </w:t>
      </w:r>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cob </w:t>
      </w:r>
      <w:proofErr w:type="spellStart"/>
      <w:r w:rsidRPr="00753336">
        <w:rPr>
          <w:rFonts w:ascii="Arial" w:eastAsia="Arial" w:hAnsi="Arial" w:cs="Arial"/>
          <w:sz w:val="16"/>
          <w:szCs w:val="16"/>
        </w:rPr>
        <w:t>qhia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neeg</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ua</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hauj</w:t>
      </w:r>
      <w:proofErr w:type="spellEnd"/>
      <w:r w:rsidR="00753336" w:rsidRPr="00753336">
        <w:rPr>
          <w:rFonts w:ascii="Arial" w:eastAsia="Arial" w:hAnsi="Arial" w:cs="Arial"/>
          <w:sz w:val="16"/>
          <w:szCs w:val="16"/>
        </w:rPr>
        <w:t xml:space="preserve"> </w:t>
      </w:r>
      <w:proofErr w:type="spellStart"/>
      <w:r w:rsidRPr="00753336">
        <w:rPr>
          <w:rFonts w:ascii="Arial" w:eastAsia="Arial" w:hAnsi="Arial" w:cs="Arial"/>
          <w:sz w:val="16"/>
          <w:szCs w:val="16"/>
        </w:rPr>
        <w:t>lwm</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thiab</w:t>
      </w:r>
      <w:proofErr w:type="spellEnd"/>
      <w:r w:rsidRPr="00753336">
        <w:rPr>
          <w:rFonts w:ascii="Arial" w:eastAsia="Arial" w:hAnsi="Arial" w:cs="Arial"/>
          <w:sz w:val="16"/>
          <w:szCs w:val="16"/>
        </w:rPr>
        <w:t xml:space="preserve"> </w:t>
      </w:r>
      <w:ins w:id="938" w:author="Kaxiong" w:date="2021-06-09T21:09:00Z">
        <w:r w:rsidR="009B4704">
          <w:rPr>
            <w:rFonts w:ascii="Arial" w:eastAsia="Arial" w:hAnsi="Arial" w:cs="Arial"/>
            <w:sz w:val="16"/>
            <w:szCs w:val="16"/>
          </w:rPr>
          <w:t xml:space="preserve">cov </w:t>
        </w:r>
      </w:ins>
      <w:proofErr w:type="spellStart"/>
      <w:r w:rsidRPr="00753336">
        <w:rPr>
          <w:rFonts w:ascii="Arial" w:eastAsia="Arial" w:hAnsi="Arial" w:cs="Arial"/>
          <w:sz w:val="16"/>
          <w:szCs w:val="16"/>
        </w:rPr>
        <w:t>kev</w:t>
      </w:r>
      <w:proofErr w:type="spellEnd"/>
      <w:r w:rsidRPr="00753336">
        <w:rPr>
          <w:rFonts w:ascii="Arial" w:eastAsia="Arial" w:hAnsi="Arial" w:cs="Arial"/>
          <w:sz w:val="16"/>
          <w:szCs w:val="16"/>
        </w:rPr>
        <w:t xml:space="preserve"> </w:t>
      </w:r>
      <w:proofErr w:type="spellStart"/>
      <w:ins w:id="939" w:author="Kaxiong" w:date="2021-06-09T21:09:00Z">
        <w:r w:rsidR="009B4704">
          <w:rPr>
            <w:rFonts w:ascii="Arial" w:eastAsia="Arial" w:hAnsi="Arial" w:cs="Arial"/>
            <w:sz w:val="16"/>
            <w:szCs w:val="16"/>
          </w:rPr>
          <w:t>xyaum</w:t>
        </w:r>
        <w:proofErr w:type="spellEnd"/>
        <w:r w:rsidR="009B4704">
          <w:rPr>
            <w:rFonts w:ascii="Arial" w:eastAsia="Arial" w:hAnsi="Arial" w:cs="Arial"/>
            <w:sz w:val="16"/>
            <w:szCs w:val="16"/>
          </w:rPr>
          <w:t xml:space="preserve"> </w:t>
        </w:r>
        <w:proofErr w:type="spellStart"/>
        <w:r w:rsidR="009B4704">
          <w:rPr>
            <w:rFonts w:ascii="Arial" w:eastAsia="Arial" w:hAnsi="Arial" w:cs="Arial"/>
            <w:sz w:val="16"/>
            <w:szCs w:val="16"/>
          </w:rPr>
          <w:t>khaws</w:t>
        </w:r>
        <w:proofErr w:type="spellEnd"/>
        <w:r w:rsidR="009B4704">
          <w:rPr>
            <w:rFonts w:ascii="Arial" w:eastAsia="Arial" w:hAnsi="Arial" w:cs="Arial"/>
            <w:sz w:val="16"/>
            <w:szCs w:val="16"/>
          </w:rPr>
          <w:t xml:space="preserve"> </w:t>
        </w:r>
        <w:proofErr w:type="spellStart"/>
        <w:r w:rsidR="009B4704">
          <w:rPr>
            <w:rFonts w:ascii="Arial" w:eastAsia="Arial" w:hAnsi="Arial" w:cs="Arial"/>
            <w:sz w:val="16"/>
            <w:szCs w:val="16"/>
          </w:rPr>
          <w:t>cia</w:t>
        </w:r>
      </w:ins>
      <w:proofErr w:type="spellEnd"/>
      <w:del w:id="940" w:author="Kaxiong" w:date="2021-06-09T21:09:00Z">
        <w:r w:rsidRPr="00753336" w:rsidDel="009B4704">
          <w:rPr>
            <w:rFonts w:ascii="Arial" w:eastAsia="Arial" w:hAnsi="Arial" w:cs="Arial"/>
            <w:sz w:val="16"/>
            <w:szCs w:val="16"/>
          </w:rPr>
          <w:delText>coj ua)</w:delText>
        </w:r>
      </w:del>
      <w:r w:rsidRPr="00753336">
        <w:rPr>
          <w:rFonts w:ascii="Arial" w:eastAsia="Arial" w:hAnsi="Arial" w:cs="Arial"/>
          <w:sz w:val="16"/>
          <w:szCs w:val="16"/>
        </w:rPr>
        <w:t xml:space="preserve">) </w:t>
      </w:r>
      <w:proofErr w:type="spellStart"/>
      <w:r w:rsidRPr="00753336">
        <w:rPr>
          <w:rFonts w:ascii="Arial" w:eastAsia="Arial" w:hAnsi="Arial" w:cs="Arial"/>
          <w:sz w:val="16"/>
          <w:szCs w:val="16"/>
        </w:rPr>
        <w:t>uas</w:t>
      </w:r>
      <w:proofErr w:type="spellEnd"/>
      <w:r w:rsidRPr="00753336">
        <w:rPr>
          <w:rFonts w:ascii="Arial" w:eastAsia="Arial" w:hAnsi="Arial" w:cs="Arial"/>
          <w:sz w:val="16"/>
          <w:szCs w:val="16"/>
        </w:rPr>
        <w:t xml:space="preserve"> tau </w:t>
      </w:r>
      <w:proofErr w:type="spellStart"/>
      <w:r w:rsidRPr="00753336">
        <w:rPr>
          <w:rFonts w:ascii="Arial" w:eastAsia="Arial" w:hAnsi="Arial" w:cs="Arial"/>
          <w:sz w:val="16"/>
          <w:szCs w:val="16"/>
        </w:rPr>
        <w:t>piav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qhia</w:t>
      </w:r>
      <w:proofErr w:type="spellEnd"/>
      <w:r w:rsidRPr="00753336">
        <w:rPr>
          <w:rFonts w:ascii="Arial" w:eastAsia="Arial" w:hAnsi="Arial" w:cs="Arial"/>
          <w:sz w:val="16"/>
          <w:szCs w:val="16"/>
        </w:rPr>
        <w:t xml:space="preserve"> tom </w:t>
      </w:r>
      <w:proofErr w:type="spellStart"/>
      <w:r w:rsidRPr="00753336">
        <w:rPr>
          <w:rFonts w:ascii="Arial" w:eastAsia="Arial" w:hAnsi="Arial" w:cs="Arial"/>
          <w:sz w:val="16"/>
          <w:szCs w:val="16"/>
        </w:rPr>
        <w:t>qab</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hauv</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phau</w:t>
      </w:r>
      <w:proofErr w:type="spellEnd"/>
      <w:r w:rsidRPr="00753336">
        <w:rPr>
          <w:rFonts w:ascii="Arial" w:eastAsia="Arial" w:hAnsi="Arial" w:cs="Arial"/>
          <w:sz w:val="16"/>
          <w:szCs w:val="16"/>
        </w:rPr>
        <w:t xml:space="preserve"> </w:t>
      </w:r>
      <w:proofErr w:type="spellStart"/>
      <w:r w:rsidRPr="00753336">
        <w:rPr>
          <w:rFonts w:ascii="Arial" w:eastAsia="Arial" w:hAnsi="Arial" w:cs="Arial"/>
          <w:sz w:val="16"/>
          <w:szCs w:val="16"/>
        </w:rPr>
        <w:t>ntawv</w:t>
      </w:r>
      <w:proofErr w:type="spellEnd"/>
      <w:r w:rsidRPr="00753336">
        <w:rPr>
          <w:rFonts w:ascii="Arial" w:eastAsia="Arial" w:hAnsi="Arial" w:cs="Arial"/>
          <w:sz w:val="16"/>
          <w:szCs w:val="16"/>
        </w:rPr>
        <w:t xml:space="preserve"> no.</w:t>
      </w:r>
    </w:p>
    <w:p w14:paraId="4B98C053" w14:textId="77777777" w:rsidR="00BF3E5F" w:rsidRDefault="00BF3E5F">
      <w:pPr>
        <w:spacing w:line="196" w:lineRule="exact"/>
        <w:rPr>
          <w:sz w:val="20"/>
          <w:szCs w:val="20"/>
        </w:rPr>
      </w:pPr>
    </w:p>
    <w:p w14:paraId="3E171070" w14:textId="7370AD63" w:rsidR="00BF3E5F" w:rsidRPr="00326FC2" w:rsidRDefault="00F2670D" w:rsidP="00326FC2">
      <w:pPr>
        <w:spacing w:line="332" w:lineRule="auto"/>
        <w:ind w:left="240" w:right="60"/>
        <w:jc w:val="both"/>
        <w:rPr>
          <w:sz w:val="16"/>
          <w:szCs w:val="16"/>
        </w:rPr>
      </w:pPr>
      <w:r w:rsidRPr="00326FC2">
        <w:rPr>
          <w:rFonts w:ascii="Arial" w:eastAsia="Arial" w:hAnsi="Arial" w:cs="Arial"/>
          <w:sz w:val="16"/>
          <w:szCs w:val="16"/>
        </w:rPr>
        <w:t xml:space="preserve">FDA tau </w:t>
      </w:r>
      <w:proofErr w:type="spellStart"/>
      <w:ins w:id="941" w:author="Kaxiong" w:date="2021-06-09T21:11:00Z">
        <w:r w:rsidR="009B4704">
          <w:rPr>
            <w:rFonts w:ascii="Arial" w:eastAsia="Arial" w:hAnsi="Arial" w:cs="Arial"/>
            <w:sz w:val="16"/>
            <w:szCs w:val="16"/>
          </w:rPr>
          <w:t>luam</w:t>
        </w:r>
        <w:proofErr w:type="spellEnd"/>
        <w:r w:rsidR="009B4704">
          <w:rPr>
            <w:rFonts w:ascii="Arial" w:eastAsia="Arial" w:hAnsi="Arial" w:cs="Arial"/>
            <w:sz w:val="16"/>
            <w:szCs w:val="16"/>
          </w:rPr>
          <w:t xml:space="preserve"> </w:t>
        </w:r>
        <w:proofErr w:type="spellStart"/>
        <w:r w:rsidR="009B4704">
          <w:rPr>
            <w:rFonts w:ascii="Arial" w:eastAsia="Arial" w:hAnsi="Arial" w:cs="Arial"/>
            <w:sz w:val="16"/>
            <w:szCs w:val="16"/>
          </w:rPr>
          <w:t>tawm</w:t>
        </w:r>
      </w:ins>
      <w:proofErr w:type="spellEnd"/>
      <w:del w:id="942" w:author="Kaxiong" w:date="2021-06-09T21:11:00Z">
        <w:r w:rsidRPr="00326FC2" w:rsidDel="009B4704">
          <w:rPr>
            <w:rFonts w:ascii="Arial" w:eastAsia="Arial" w:hAnsi="Arial" w:cs="Arial"/>
            <w:sz w:val="16"/>
            <w:szCs w:val="16"/>
          </w:rPr>
          <w:delText>muab</w:delText>
        </w:r>
      </w:del>
      <w:r w:rsidRPr="00326FC2">
        <w:rPr>
          <w:rFonts w:ascii="Arial" w:eastAsia="Arial" w:hAnsi="Arial" w:cs="Arial"/>
          <w:sz w:val="16"/>
          <w:szCs w:val="16"/>
        </w:rPr>
        <w:t xml:space="preserve"> </w:t>
      </w:r>
      <w:proofErr w:type="spellStart"/>
      <w:r w:rsidRPr="00326FC2">
        <w:rPr>
          <w:rFonts w:ascii="Arial" w:eastAsia="Arial" w:hAnsi="Arial" w:cs="Arial"/>
          <w:sz w:val="16"/>
          <w:szCs w:val="16"/>
        </w:rPr>
        <w:t>ntau</w:t>
      </w:r>
      <w:proofErr w:type="spellEnd"/>
      <w:r w:rsidRPr="00326FC2">
        <w:rPr>
          <w:rFonts w:ascii="Arial" w:eastAsia="Arial" w:hAnsi="Arial" w:cs="Arial"/>
          <w:sz w:val="16"/>
          <w:szCs w:val="16"/>
        </w:rPr>
        <w:t xml:space="preserve"> cov </w:t>
      </w:r>
      <w:proofErr w:type="spellStart"/>
      <w:ins w:id="943" w:author="Kaxiong" w:date="2021-06-09T21:11:00Z">
        <w:r w:rsidR="009B4704">
          <w:rPr>
            <w:rFonts w:ascii="Arial" w:eastAsia="Arial" w:hAnsi="Arial" w:cs="Arial"/>
            <w:sz w:val="16"/>
            <w:szCs w:val="16"/>
          </w:rPr>
          <w:t>ntaub</w:t>
        </w:r>
        <w:proofErr w:type="spellEnd"/>
        <w:r w:rsidR="009B4704">
          <w:rPr>
            <w:rFonts w:ascii="Arial" w:eastAsia="Arial" w:hAnsi="Arial" w:cs="Arial"/>
            <w:sz w:val="16"/>
            <w:szCs w:val="16"/>
          </w:rPr>
          <w:t xml:space="preserve"> </w:t>
        </w:r>
      </w:ins>
      <w:proofErr w:type="spellStart"/>
      <w:r w:rsidRPr="00326FC2">
        <w:rPr>
          <w:rFonts w:ascii="Arial" w:eastAsia="Arial" w:hAnsi="Arial" w:cs="Arial"/>
          <w:sz w:val="16"/>
          <w:szCs w:val="16"/>
        </w:rPr>
        <w:t>ntawv</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tias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nws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li </w:t>
      </w:r>
      <w:proofErr w:type="spellStart"/>
      <w:r w:rsidRPr="00326FC2">
        <w:rPr>
          <w:rFonts w:ascii="Arial" w:eastAsia="Arial" w:hAnsi="Arial" w:cs="Arial"/>
          <w:sz w:val="16"/>
          <w:szCs w:val="16"/>
        </w:rPr>
        <w:t>cas</w:t>
      </w:r>
      <w:proofErr w:type="spellEnd"/>
      <w:r w:rsidRPr="00326FC2">
        <w:rPr>
          <w:rFonts w:ascii="Arial" w:eastAsia="Arial" w:hAnsi="Arial" w:cs="Arial"/>
          <w:sz w:val="16"/>
          <w:szCs w:val="16"/>
        </w:rPr>
        <w:t xml:space="preserve"> </w:t>
      </w:r>
      <w:proofErr w:type="spellStart"/>
      <w:ins w:id="944" w:author="Kaxiong" w:date="2021-06-09T21:12:00Z">
        <w:r w:rsidR="008F15B7">
          <w:rPr>
            <w:rFonts w:ascii="Arial" w:eastAsia="Arial" w:hAnsi="Arial" w:cs="Arial"/>
            <w:sz w:val="16"/>
            <w:szCs w:val="16"/>
          </w:rPr>
          <w:t>qhia</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txog</w:t>
        </w:r>
      </w:ins>
      <w:proofErr w:type="spellEnd"/>
      <w:del w:id="945" w:author="Kaxiong" w:date="2021-06-09T21:12:00Z">
        <w:r w:rsidRPr="00326FC2" w:rsidDel="008F15B7">
          <w:rPr>
            <w:rFonts w:ascii="Arial" w:eastAsia="Arial" w:hAnsi="Arial" w:cs="Arial"/>
            <w:sz w:val="16"/>
            <w:szCs w:val="16"/>
          </w:rPr>
          <w:delText>txhais</w:delText>
        </w:r>
      </w:del>
      <w:r w:rsidRPr="00326FC2">
        <w:rPr>
          <w:rFonts w:ascii="Arial" w:eastAsia="Arial" w:hAnsi="Arial" w:cs="Arial"/>
          <w:sz w:val="16"/>
          <w:szCs w:val="16"/>
        </w:rPr>
        <w:t xml:space="preserve"> cov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ntawm</w:t>
      </w:r>
      <w:proofErr w:type="spellEnd"/>
      <w:r w:rsidRPr="00326FC2">
        <w:rPr>
          <w:rFonts w:ascii="Arial" w:eastAsia="Arial" w:hAnsi="Arial" w:cs="Arial"/>
          <w:sz w:val="16"/>
          <w:szCs w:val="16"/>
        </w:rPr>
        <w:t xml:space="preserve"> FSMA tam sim no, tab sis </w:t>
      </w:r>
      <w:proofErr w:type="spellStart"/>
      <w:r w:rsidRPr="00326FC2">
        <w:rPr>
          <w:rFonts w:ascii="Arial" w:eastAsia="Arial" w:hAnsi="Arial" w:cs="Arial"/>
          <w:sz w:val="16"/>
          <w:szCs w:val="16"/>
        </w:rPr>
        <w:t>txawm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tias</w:t>
      </w:r>
      <w:proofErr w:type="spellEnd"/>
      <w:r w:rsidRPr="00326FC2">
        <w:rPr>
          <w:rFonts w:ascii="Arial" w:eastAsia="Arial" w:hAnsi="Arial" w:cs="Arial"/>
          <w:sz w:val="16"/>
          <w:szCs w:val="16"/>
        </w:rPr>
        <w:t xml:space="preserve"> cov </w:t>
      </w:r>
      <w:proofErr w:type="spellStart"/>
      <w:r w:rsidRPr="00326FC2">
        <w:rPr>
          <w:rFonts w:ascii="Arial" w:eastAsia="Arial" w:hAnsi="Arial" w:cs="Arial"/>
          <w:sz w:val="16"/>
          <w:szCs w:val="16"/>
        </w:rPr>
        <w:t>ntaub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ntawv</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ntau</w:t>
      </w:r>
      <w:proofErr w:type="spellEnd"/>
      <w:r w:rsidRPr="00326FC2">
        <w:rPr>
          <w:rFonts w:ascii="Arial" w:eastAsia="Arial" w:hAnsi="Arial" w:cs="Arial"/>
          <w:sz w:val="16"/>
          <w:szCs w:val="16"/>
        </w:rPr>
        <w:t xml:space="preserve"> chav </w:t>
      </w:r>
      <w:proofErr w:type="spellStart"/>
      <w:r w:rsidRPr="00326FC2">
        <w:rPr>
          <w:rFonts w:ascii="Arial" w:eastAsia="Arial" w:hAnsi="Arial" w:cs="Arial"/>
          <w:sz w:val="16"/>
          <w:szCs w:val="16"/>
        </w:rPr>
        <w:t>rau</w:t>
      </w:r>
      <w:proofErr w:type="spellEnd"/>
      <w:r w:rsidRPr="00326FC2">
        <w:rPr>
          <w:rFonts w:ascii="Arial" w:eastAsia="Arial" w:hAnsi="Arial" w:cs="Arial"/>
          <w:sz w:val="16"/>
          <w:szCs w:val="16"/>
        </w:rPr>
        <w:t xml:space="preserve"> cov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nug</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hais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txog</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tias</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li </w:t>
      </w:r>
      <w:proofErr w:type="spellStart"/>
      <w:r w:rsidRPr="00326FC2">
        <w:rPr>
          <w:rFonts w:ascii="Arial" w:eastAsia="Arial" w:hAnsi="Arial" w:cs="Arial"/>
          <w:sz w:val="16"/>
          <w:szCs w:val="16"/>
        </w:rPr>
        <w:t>cas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txoj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siv</w:t>
      </w:r>
      <w:proofErr w:type="spellEnd"/>
      <w:r w:rsidRPr="00326FC2">
        <w:rPr>
          <w:rFonts w:ascii="Arial" w:eastAsia="Arial" w:hAnsi="Arial" w:cs="Arial"/>
          <w:sz w:val="16"/>
          <w:szCs w:val="16"/>
        </w:rPr>
        <w:t xml:space="preserve"> tau </w:t>
      </w:r>
      <w:proofErr w:type="spellStart"/>
      <w:r w:rsidRPr="00326FC2">
        <w:rPr>
          <w:rFonts w:ascii="Arial" w:eastAsia="Arial" w:hAnsi="Arial" w:cs="Arial"/>
          <w:sz w:val="16"/>
          <w:szCs w:val="16"/>
        </w:rPr>
        <w:t>rau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hauv</w:t>
      </w:r>
      <w:proofErr w:type="spellEnd"/>
      <w:r w:rsidRPr="00326FC2">
        <w:rPr>
          <w:rFonts w:ascii="Arial" w:eastAsia="Arial" w:hAnsi="Arial" w:cs="Arial"/>
          <w:sz w:val="16"/>
          <w:szCs w:val="16"/>
        </w:rPr>
        <w:t xml:space="preserve"> cov </w:t>
      </w:r>
      <w:proofErr w:type="spellStart"/>
      <w:r w:rsidRPr="00326FC2">
        <w:rPr>
          <w:rFonts w:ascii="Arial" w:eastAsia="Arial" w:hAnsi="Arial" w:cs="Arial"/>
          <w:sz w:val="16"/>
          <w:szCs w:val="16"/>
        </w:rPr>
        <w:t>xwm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txheej</w:t>
      </w:r>
      <w:proofErr w:type="spellEnd"/>
      <w:r w:rsidRPr="00326FC2">
        <w:rPr>
          <w:rFonts w:ascii="Arial" w:eastAsia="Arial" w:hAnsi="Arial" w:cs="Arial"/>
          <w:sz w:val="16"/>
          <w:szCs w:val="16"/>
        </w:rPr>
        <w:t xml:space="preserve"> </w:t>
      </w:r>
      <w:proofErr w:type="spellStart"/>
      <w:ins w:id="946" w:author="Kaxiong" w:date="2021-06-09T21:14:00Z">
        <w:r w:rsidR="008F15B7">
          <w:rPr>
            <w:rFonts w:ascii="Arial" w:eastAsia="Arial" w:hAnsi="Arial" w:cs="Arial"/>
            <w:sz w:val="16"/>
            <w:szCs w:val="16"/>
          </w:rPr>
          <w:t>ntiag</w:t>
        </w:r>
        <w:proofErr w:type="spellEnd"/>
        <w:r w:rsidR="008F15B7">
          <w:rPr>
            <w:rFonts w:ascii="Arial" w:eastAsia="Arial" w:hAnsi="Arial" w:cs="Arial"/>
            <w:sz w:val="16"/>
            <w:szCs w:val="16"/>
          </w:rPr>
          <w:t xml:space="preserve"> tug </w:t>
        </w:r>
        <w:proofErr w:type="spellStart"/>
        <w:r w:rsidR="008F15B7">
          <w:rPr>
            <w:rFonts w:ascii="Arial" w:eastAsia="Arial" w:hAnsi="Arial" w:cs="Arial"/>
            <w:sz w:val="16"/>
            <w:szCs w:val="16"/>
          </w:rPr>
          <w:t>uas</w:t>
        </w:r>
        <w:proofErr w:type="spellEnd"/>
        <w:r w:rsidR="008F15B7">
          <w:rPr>
            <w:rFonts w:ascii="Arial" w:eastAsia="Arial" w:hAnsi="Arial" w:cs="Arial"/>
            <w:sz w:val="16"/>
            <w:szCs w:val="16"/>
          </w:rPr>
          <w:t xml:space="preserve"> </w:t>
        </w:r>
      </w:ins>
      <w:r w:rsidRPr="00326FC2">
        <w:rPr>
          <w:rFonts w:ascii="Arial" w:eastAsia="Arial" w:hAnsi="Arial" w:cs="Arial"/>
          <w:sz w:val="16"/>
          <w:szCs w:val="16"/>
        </w:rPr>
        <w:t>sib txawv.</w:t>
      </w:r>
      <w:r w:rsidR="00326FC2" w:rsidRPr="00326FC2">
        <w:rPr>
          <w:rFonts w:ascii="Arial" w:eastAsia="Arial" w:hAnsi="Arial" w:cs="Arial"/>
          <w:sz w:val="16"/>
          <w:szCs w:val="16"/>
          <w:vertAlign w:val="superscript"/>
        </w:rPr>
        <w:t>3</w:t>
      </w:r>
      <w:r w:rsidRPr="00326FC2">
        <w:rPr>
          <w:rFonts w:ascii="Arial" w:eastAsia="Arial" w:hAnsi="Arial" w:cs="Arial"/>
          <w:sz w:val="16"/>
          <w:szCs w:val="16"/>
        </w:rPr>
        <w:t xml:space="preserve"> </w:t>
      </w:r>
      <w:proofErr w:type="spellStart"/>
      <w:ins w:id="947" w:author="Kaxiong" w:date="2021-06-09T21:14:00Z">
        <w:r w:rsidR="008F15B7">
          <w:rPr>
            <w:rFonts w:ascii="Arial" w:eastAsia="Arial" w:hAnsi="Arial" w:cs="Arial"/>
            <w:sz w:val="16"/>
            <w:szCs w:val="16"/>
          </w:rPr>
          <w:t>Ib</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qho</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n</w:t>
        </w:r>
      </w:ins>
      <w:del w:id="948" w:author="Kaxiong" w:date="2021-06-09T21:14:00Z">
        <w:r w:rsidRPr="00326FC2" w:rsidDel="008F15B7">
          <w:rPr>
            <w:rFonts w:ascii="Arial" w:eastAsia="Arial" w:hAnsi="Arial" w:cs="Arial"/>
            <w:sz w:val="16"/>
            <w:szCs w:val="16"/>
          </w:rPr>
          <w:delText>N</w:delText>
        </w:r>
      </w:del>
      <w:r w:rsidRPr="00326FC2">
        <w:rPr>
          <w:rFonts w:ascii="Arial" w:eastAsia="Arial" w:hAnsi="Arial" w:cs="Arial"/>
          <w:sz w:val="16"/>
          <w:szCs w:val="16"/>
        </w:rPr>
        <w:t>txiv</w:t>
      </w:r>
      <w:proofErr w:type="spellEnd"/>
      <w:del w:id="949" w:author="Kaxiong" w:date="2021-06-09T21:15:00Z">
        <w:r w:rsidRPr="00326FC2" w:rsidDel="008F15B7">
          <w:rPr>
            <w:rFonts w:ascii="Arial" w:eastAsia="Arial" w:hAnsi="Arial" w:cs="Arial"/>
            <w:sz w:val="16"/>
            <w:szCs w:val="16"/>
          </w:rPr>
          <w:delText xml:space="preserve"> mus</w:delText>
        </w:r>
      </w:del>
      <w:r w:rsidRPr="00326FC2">
        <w:rPr>
          <w:rFonts w:ascii="Arial" w:eastAsia="Arial" w:hAnsi="Arial" w:cs="Arial"/>
          <w:sz w:val="16"/>
          <w:szCs w:val="16"/>
        </w:rPr>
        <w:t xml:space="preserve">, cov </w:t>
      </w:r>
      <w:proofErr w:type="spellStart"/>
      <w:r w:rsidRPr="00326FC2">
        <w:rPr>
          <w:rFonts w:ascii="Arial" w:eastAsia="Arial" w:hAnsi="Arial" w:cs="Arial"/>
          <w:sz w:val="16"/>
          <w:szCs w:val="16"/>
        </w:rPr>
        <w:t>ntaub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ntawv</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piav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zoo li cov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w:t>
      </w:r>
      <w:r w:rsidR="00326FC2" w:rsidRPr="00326FC2">
        <w:rPr>
          <w:rFonts w:ascii="Arial" w:eastAsia="Arial" w:hAnsi="Arial" w:cs="Arial"/>
          <w:sz w:val="16"/>
          <w:szCs w:val="16"/>
        </w:rPr>
        <w:t>i</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ntawm</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lawv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kheej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muaj</w:t>
      </w:r>
      <w:proofErr w:type="spellEnd"/>
      <w:r w:rsidRPr="00326FC2">
        <w:rPr>
          <w:rFonts w:ascii="Arial" w:eastAsia="Arial" w:hAnsi="Arial" w:cs="Arial"/>
          <w:sz w:val="16"/>
          <w:szCs w:val="16"/>
        </w:rPr>
        <w:t xml:space="preserve"> </w:t>
      </w:r>
      <w:proofErr w:type="spellStart"/>
      <w:ins w:id="950" w:author="Kaxiong" w:date="2021-06-09T21:15:00Z">
        <w:r w:rsidR="008F15B7">
          <w:rPr>
            <w:rFonts w:ascii="Arial" w:eastAsia="Arial" w:hAnsi="Arial" w:cs="Arial"/>
            <w:sz w:val="16"/>
            <w:szCs w:val="16"/>
          </w:rPr>
          <w:t>kev</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yu</w:t>
        </w:r>
      </w:ins>
      <w:ins w:id="951" w:author="Kaxiong" w:date="2021-06-09T21:16:00Z">
        <w:r w:rsidR="008F15B7">
          <w:rPr>
            <w:rFonts w:ascii="Arial" w:eastAsia="Arial" w:hAnsi="Arial" w:cs="Arial"/>
            <w:sz w:val="16"/>
            <w:szCs w:val="16"/>
          </w:rPr>
          <w:t>av</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siv</w:t>
        </w:r>
      </w:ins>
      <w:proofErr w:type="spellEnd"/>
      <w:del w:id="952" w:author="Kaxiong" w:date="2021-06-09T21:16:00Z">
        <w:r w:rsidRPr="00326FC2" w:rsidDel="008F15B7">
          <w:rPr>
            <w:rFonts w:ascii="Arial" w:eastAsia="Arial" w:hAnsi="Arial" w:cs="Arial"/>
            <w:sz w:val="16"/>
            <w:szCs w:val="16"/>
          </w:rPr>
          <w:delText>lub zog</w:delText>
        </w:r>
      </w:del>
      <w:r w:rsidRPr="00326FC2">
        <w:rPr>
          <w:rFonts w:ascii="Arial" w:eastAsia="Arial" w:hAnsi="Arial" w:cs="Arial"/>
          <w:sz w:val="16"/>
          <w:szCs w:val="16"/>
        </w:rPr>
        <w:t xml:space="preserve"> </w:t>
      </w:r>
      <w:proofErr w:type="spellStart"/>
      <w:r w:rsidRPr="00326FC2">
        <w:rPr>
          <w:rFonts w:ascii="Arial" w:eastAsia="Arial" w:hAnsi="Arial" w:cs="Arial"/>
          <w:sz w:val="16"/>
          <w:szCs w:val="16"/>
        </w:rPr>
        <w:t>ntawm</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txoj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FDA </w:t>
      </w:r>
      <w:proofErr w:type="spellStart"/>
      <w:r w:rsidRPr="00326FC2">
        <w:rPr>
          <w:rFonts w:ascii="Arial" w:eastAsia="Arial" w:hAnsi="Arial" w:cs="Arial"/>
          <w:sz w:val="16"/>
          <w:szCs w:val="16"/>
        </w:rPr>
        <w:t>thiab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xeev</w:t>
      </w:r>
      <w:proofErr w:type="spellEnd"/>
      <w:r w:rsidRPr="00326FC2">
        <w:rPr>
          <w:rFonts w:ascii="Arial" w:eastAsia="Arial" w:hAnsi="Arial" w:cs="Arial"/>
          <w:sz w:val="16"/>
          <w:szCs w:val="16"/>
        </w:rPr>
        <w:t xml:space="preserve"> cov chaw </w:t>
      </w:r>
      <w:proofErr w:type="spellStart"/>
      <w:r w:rsidRPr="00326FC2">
        <w:rPr>
          <w:rFonts w:ascii="Arial" w:eastAsia="Arial" w:hAnsi="Arial" w:cs="Arial"/>
          <w:sz w:val="16"/>
          <w:szCs w:val="16"/>
        </w:rPr>
        <w:t>tswj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hwm</w:t>
      </w:r>
      <w:proofErr w:type="spellEnd"/>
      <w:r w:rsidRPr="00326FC2">
        <w:rPr>
          <w:rFonts w:ascii="Arial" w:eastAsia="Arial" w:hAnsi="Arial" w:cs="Arial"/>
          <w:sz w:val="16"/>
          <w:szCs w:val="16"/>
        </w:rPr>
        <w:t xml:space="preserve"> </w:t>
      </w:r>
      <w:proofErr w:type="spellStart"/>
      <w:ins w:id="953" w:author="Kaxiong" w:date="2021-06-09T21:17:00Z">
        <w:r w:rsidR="008F15B7">
          <w:rPr>
            <w:rFonts w:ascii="Arial" w:eastAsia="Arial" w:hAnsi="Arial" w:cs="Arial"/>
            <w:sz w:val="16"/>
            <w:szCs w:val="16"/>
          </w:rPr>
          <w:t>txoj</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csi</w:t>
        </w:r>
        <w:proofErr w:type="spellEnd"/>
        <w:r w:rsidR="008F15B7">
          <w:rPr>
            <w:rFonts w:ascii="Arial" w:eastAsia="Arial" w:hAnsi="Arial" w:cs="Arial"/>
            <w:sz w:val="16"/>
            <w:szCs w:val="16"/>
          </w:rPr>
          <w:t xml:space="preserve"> </w:t>
        </w:r>
      </w:ins>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raug</w:t>
      </w:r>
      <w:proofErr w:type="spellEnd"/>
      <w:r w:rsidRPr="00326FC2">
        <w:rPr>
          <w:rFonts w:ascii="Arial" w:eastAsia="Arial" w:hAnsi="Arial" w:cs="Arial"/>
          <w:sz w:val="16"/>
          <w:szCs w:val="16"/>
        </w:rPr>
        <w:t xml:space="preserve"> </w:t>
      </w:r>
      <w:proofErr w:type="spellStart"/>
      <w:ins w:id="954" w:author="Kaxiong" w:date="2021-06-09T21:18:00Z">
        <w:r w:rsidR="008F15B7">
          <w:rPr>
            <w:rFonts w:ascii="Arial" w:eastAsia="Arial" w:hAnsi="Arial" w:cs="Arial"/>
            <w:sz w:val="16"/>
            <w:szCs w:val="16"/>
          </w:rPr>
          <w:t>ris</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lub</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luag</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hauj</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lwm</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raws</w:t>
        </w:r>
        <w:proofErr w:type="spellEnd"/>
        <w:r w:rsidR="008F15B7">
          <w:rPr>
            <w:rFonts w:ascii="Arial" w:eastAsia="Arial" w:hAnsi="Arial" w:cs="Arial"/>
            <w:sz w:val="16"/>
            <w:szCs w:val="16"/>
          </w:rPr>
          <w:t xml:space="preserve"> li </w:t>
        </w:r>
        <w:proofErr w:type="spellStart"/>
        <w:r w:rsidR="008F15B7">
          <w:rPr>
            <w:rFonts w:ascii="Arial" w:eastAsia="Arial" w:hAnsi="Arial" w:cs="Arial"/>
            <w:sz w:val="16"/>
            <w:szCs w:val="16"/>
          </w:rPr>
          <w:t>txoj</w:t>
        </w:r>
        <w:proofErr w:type="spellEnd"/>
        <w:r w:rsidR="008F15B7">
          <w:rPr>
            <w:rFonts w:ascii="Arial" w:eastAsia="Arial" w:hAnsi="Arial" w:cs="Arial"/>
            <w:sz w:val="16"/>
            <w:szCs w:val="16"/>
          </w:rPr>
          <w:t xml:space="preserve"> </w:t>
        </w:r>
      </w:ins>
      <w:proofErr w:type="spellStart"/>
      <w:r w:rsidRPr="00326FC2">
        <w:rPr>
          <w:rFonts w:ascii="Arial" w:eastAsia="Arial" w:hAnsi="Arial" w:cs="Arial"/>
          <w:sz w:val="16"/>
          <w:szCs w:val="16"/>
        </w:rPr>
        <w:t>cai</w:t>
      </w:r>
      <w:proofErr w:type="spellEnd"/>
      <w:r w:rsidRPr="00326FC2">
        <w:rPr>
          <w:rFonts w:ascii="Arial" w:eastAsia="Arial" w:hAnsi="Arial" w:cs="Arial"/>
          <w:sz w:val="16"/>
          <w:szCs w:val="16"/>
        </w:rPr>
        <w:t xml:space="preserve"> los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raws</w:t>
      </w:r>
      <w:proofErr w:type="spellEnd"/>
      <w:r w:rsidRPr="00326FC2">
        <w:rPr>
          <w:rFonts w:ascii="Arial" w:eastAsia="Arial" w:hAnsi="Arial" w:cs="Arial"/>
          <w:sz w:val="16"/>
          <w:szCs w:val="16"/>
        </w:rPr>
        <w:t xml:space="preserve"> li cov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raws</w:t>
      </w:r>
      <w:proofErr w:type="spellEnd"/>
      <w:r w:rsidRPr="00326FC2">
        <w:rPr>
          <w:rFonts w:ascii="Arial" w:eastAsia="Arial" w:hAnsi="Arial" w:cs="Arial"/>
          <w:sz w:val="16"/>
          <w:szCs w:val="16"/>
        </w:rPr>
        <w:t xml:space="preserve"> li cov </w:t>
      </w:r>
      <w:proofErr w:type="spellStart"/>
      <w:r w:rsidRPr="00326FC2">
        <w:rPr>
          <w:rFonts w:ascii="Arial" w:eastAsia="Arial" w:hAnsi="Arial" w:cs="Arial"/>
          <w:sz w:val="16"/>
          <w:szCs w:val="16"/>
        </w:rPr>
        <w:t>lus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qhia</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uas</w:t>
      </w:r>
      <w:proofErr w:type="spellEnd"/>
      <w:r w:rsidR="00326FC2" w:rsidRPr="00326FC2">
        <w:rPr>
          <w:rFonts w:ascii="Arial" w:eastAsia="Arial" w:hAnsi="Arial" w:cs="Arial"/>
          <w:sz w:val="16"/>
          <w:szCs w:val="16"/>
        </w:rPr>
        <w:t xml:space="preserve"> tau </w:t>
      </w:r>
      <w:proofErr w:type="spellStart"/>
      <w:r w:rsidRPr="00326FC2">
        <w:rPr>
          <w:rFonts w:ascii="Arial" w:eastAsia="Arial" w:hAnsi="Arial" w:cs="Arial"/>
          <w:sz w:val="16"/>
          <w:szCs w:val="16"/>
        </w:rPr>
        <w:t>sau</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tseg</w:t>
      </w:r>
      <w:proofErr w:type="spellEnd"/>
      <w:r w:rsidRPr="00326FC2">
        <w:rPr>
          <w:rFonts w:ascii="Arial" w:eastAsia="Arial" w:hAnsi="Arial" w:cs="Arial"/>
          <w:sz w:val="16"/>
          <w:szCs w:val="16"/>
        </w:rPr>
        <w:t xml:space="preserve"> </w:t>
      </w:r>
      <w:proofErr w:type="spellStart"/>
      <w:ins w:id="955" w:author="Kaxiong" w:date="2021-06-09T21:20:00Z">
        <w:r w:rsidR="008F15B7">
          <w:rPr>
            <w:rFonts w:ascii="Arial" w:eastAsia="Arial" w:hAnsi="Arial" w:cs="Arial"/>
            <w:sz w:val="16"/>
            <w:szCs w:val="16"/>
          </w:rPr>
          <w:t>tej</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zaum</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yuav</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muab</w:t>
        </w:r>
        <w:proofErr w:type="spellEnd"/>
        <w:r w:rsidR="008F15B7">
          <w:rPr>
            <w:rFonts w:ascii="Arial" w:eastAsia="Arial" w:hAnsi="Arial" w:cs="Arial"/>
            <w:sz w:val="16"/>
            <w:szCs w:val="16"/>
          </w:rPr>
          <w:t xml:space="preserve"> </w:t>
        </w:r>
      </w:ins>
      <w:proofErr w:type="spellStart"/>
      <w:ins w:id="956" w:author="Kaxiong" w:date="2021-06-09T21:21:00Z">
        <w:r w:rsidR="008F15B7">
          <w:rPr>
            <w:rFonts w:ascii="Arial" w:eastAsia="Arial" w:hAnsi="Arial" w:cs="Arial"/>
            <w:sz w:val="16"/>
            <w:szCs w:val="16"/>
          </w:rPr>
          <w:t>kev</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yuav</w:t>
        </w:r>
        <w:proofErr w:type="spellEnd"/>
        <w:r w:rsidR="008F15B7">
          <w:rPr>
            <w:rFonts w:ascii="Arial" w:eastAsia="Arial" w:hAnsi="Arial" w:cs="Arial"/>
            <w:sz w:val="16"/>
            <w:szCs w:val="16"/>
          </w:rPr>
          <w:t xml:space="preserve"> </w:t>
        </w:r>
      </w:ins>
      <w:del w:id="957" w:author="Kaxiong" w:date="2021-06-09T21:21:00Z">
        <w:r w:rsidRPr="00326FC2" w:rsidDel="008F15B7">
          <w:rPr>
            <w:rFonts w:ascii="Arial" w:eastAsia="Arial" w:hAnsi="Arial" w:cs="Arial"/>
            <w:sz w:val="16"/>
            <w:szCs w:val="16"/>
          </w:rPr>
          <w:delText xml:space="preserve">muaj peev xwm </w:delText>
        </w:r>
      </w:del>
      <w:proofErr w:type="spellStart"/>
      <w:r w:rsidRPr="00326FC2">
        <w:rPr>
          <w:rFonts w:ascii="Arial" w:eastAsia="Arial" w:hAnsi="Arial" w:cs="Arial"/>
          <w:sz w:val="16"/>
          <w:szCs w:val="16"/>
        </w:rPr>
        <w:t>txhawb</w:t>
      </w:r>
      <w:proofErr w:type="spellEnd"/>
      <w:r w:rsidRPr="00326FC2">
        <w:rPr>
          <w:rFonts w:ascii="Arial" w:eastAsia="Arial" w:hAnsi="Arial" w:cs="Arial"/>
          <w:sz w:val="16"/>
          <w:szCs w:val="16"/>
        </w:rPr>
        <w:t xml:space="preserve"> </w:t>
      </w:r>
      <w:proofErr w:type="spellStart"/>
      <w:ins w:id="958" w:author="Kaxiong" w:date="2021-06-09T21:21:00Z">
        <w:r w:rsidR="008F15B7">
          <w:rPr>
            <w:rFonts w:ascii="Arial" w:eastAsia="Arial" w:hAnsi="Arial" w:cs="Arial"/>
            <w:sz w:val="16"/>
            <w:szCs w:val="16"/>
          </w:rPr>
          <w:t>nqa</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raws</w:t>
        </w:r>
        <w:proofErr w:type="spellEnd"/>
        <w:r w:rsidR="008F15B7">
          <w:rPr>
            <w:rFonts w:ascii="Arial" w:eastAsia="Arial" w:hAnsi="Arial" w:cs="Arial"/>
            <w:sz w:val="16"/>
            <w:szCs w:val="16"/>
          </w:rPr>
          <w:t xml:space="preserve"> li </w:t>
        </w:r>
        <w:proofErr w:type="spellStart"/>
        <w:r w:rsidR="008F15B7">
          <w:rPr>
            <w:rFonts w:ascii="Arial" w:eastAsia="Arial" w:hAnsi="Arial" w:cs="Arial"/>
            <w:sz w:val="16"/>
            <w:szCs w:val="16"/>
          </w:rPr>
          <w:t>txoj</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cai</w:t>
        </w:r>
        <w:proofErr w:type="spellEnd"/>
        <w:r w:rsidR="008F15B7">
          <w:rPr>
            <w:rFonts w:ascii="Arial" w:eastAsia="Arial" w:hAnsi="Arial" w:cs="Arial"/>
            <w:sz w:val="16"/>
            <w:szCs w:val="16"/>
          </w:rPr>
          <w:t xml:space="preserve"> </w:t>
        </w:r>
        <w:proofErr w:type="spellStart"/>
        <w:r w:rsidR="008F15B7">
          <w:rPr>
            <w:rFonts w:ascii="Arial" w:eastAsia="Arial" w:hAnsi="Arial" w:cs="Arial"/>
            <w:sz w:val="16"/>
            <w:szCs w:val="16"/>
          </w:rPr>
          <w:t>r</w:t>
        </w:r>
      </w:ins>
      <w:ins w:id="959" w:author="Kaxiong" w:date="2021-06-09T21:22:00Z">
        <w:r w:rsidR="008F15B7">
          <w:rPr>
            <w:rFonts w:ascii="Arial" w:eastAsia="Arial" w:hAnsi="Arial" w:cs="Arial"/>
            <w:sz w:val="16"/>
            <w:szCs w:val="16"/>
          </w:rPr>
          <w:t>au</w:t>
        </w:r>
      </w:ins>
      <w:proofErr w:type="spellEnd"/>
      <w:del w:id="960" w:author="Kaxiong" w:date="2021-06-09T21:22:00Z">
        <w:r w:rsidRPr="00326FC2" w:rsidDel="008F15B7">
          <w:rPr>
            <w:rFonts w:ascii="Arial" w:eastAsia="Arial" w:hAnsi="Arial" w:cs="Arial"/>
            <w:sz w:val="16"/>
            <w:szCs w:val="16"/>
          </w:rPr>
          <w:delText>kom</w:delText>
        </w:r>
      </w:del>
      <w:r w:rsidRPr="00326FC2">
        <w:rPr>
          <w:rFonts w:ascii="Arial" w:eastAsia="Arial" w:hAnsi="Arial" w:cs="Arial"/>
          <w:sz w:val="16"/>
          <w:szCs w:val="16"/>
        </w:rPr>
        <w:t xml:space="preserve"> </w:t>
      </w:r>
      <w:r w:rsidR="00326FC2" w:rsidRPr="00326FC2">
        <w:rPr>
          <w:rFonts w:ascii="Arial" w:eastAsia="Arial" w:hAnsi="Arial" w:cs="Arial"/>
          <w:sz w:val="16"/>
          <w:szCs w:val="16"/>
        </w:rPr>
        <w:t xml:space="preserve">cov </w:t>
      </w:r>
      <w:proofErr w:type="spellStart"/>
      <w:r w:rsidR="00326FC2" w:rsidRPr="00326FC2">
        <w:rPr>
          <w:rFonts w:ascii="Arial" w:eastAsia="Arial" w:hAnsi="Arial" w:cs="Arial"/>
          <w:sz w:val="16"/>
          <w:szCs w:val="16"/>
        </w:rPr>
        <w:t>neeg</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liaj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teb</w:t>
      </w:r>
      <w:proofErr w:type="spellEnd"/>
      <w:r w:rsidRPr="00326FC2">
        <w:rPr>
          <w:rFonts w:ascii="Arial" w:eastAsia="Arial" w:hAnsi="Arial" w:cs="Arial"/>
          <w:sz w:val="16"/>
          <w:szCs w:val="16"/>
        </w:rPr>
        <w:t xml:space="preserve"> </w:t>
      </w:r>
      <w:ins w:id="961" w:author="Kaxiong" w:date="2021-06-09T21:22:00Z">
        <w:r w:rsidR="008B71E2">
          <w:rPr>
            <w:rFonts w:ascii="Arial" w:eastAsia="Arial" w:hAnsi="Arial" w:cs="Arial"/>
            <w:sz w:val="16"/>
            <w:szCs w:val="16"/>
          </w:rPr>
          <w:t xml:space="preserve">cov </w:t>
        </w:r>
        <w:proofErr w:type="spellStart"/>
        <w:r w:rsidR="008B71E2">
          <w:rPr>
            <w:rFonts w:ascii="Arial" w:eastAsia="Arial" w:hAnsi="Arial" w:cs="Arial"/>
            <w:sz w:val="16"/>
            <w:szCs w:val="16"/>
          </w:rPr>
          <w:t>kev</w:t>
        </w:r>
        <w:proofErr w:type="spellEnd"/>
        <w:r w:rsidR="008B71E2">
          <w:rPr>
            <w:rFonts w:ascii="Arial" w:eastAsia="Arial" w:hAnsi="Arial" w:cs="Arial"/>
            <w:sz w:val="16"/>
            <w:szCs w:val="16"/>
          </w:rPr>
          <w:t xml:space="preserve"> </w:t>
        </w:r>
      </w:ins>
      <w:proofErr w:type="spellStart"/>
      <w:ins w:id="962" w:author="Kaxiong" w:date="2021-06-09T21:26:00Z">
        <w:r w:rsidR="008B71E2">
          <w:rPr>
            <w:rFonts w:ascii="Arial" w:eastAsia="Arial" w:hAnsi="Arial" w:cs="Arial"/>
            <w:sz w:val="16"/>
            <w:szCs w:val="16"/>
          </w:rPr>
          <w:t>coj</w:t>
        </w:r>
        <w:proofErr w:type="spellEnd"/>
        <w:r w:rsidR="008B71E2">
          <w:rPr>
            <w:rFonts w:ascii="Arial" w:eastAsia="Arial" w:hAnsi="Arial" w:cs="Arial"/>
            <w:sz w:val="16"/>
            <w:szCs w:val="16"/>
          </w:rPr>
          <w:t xml:space="preserve"> </w:t>
        </w:r>
        <w:proofErr w:type="spellStart"/>
        <w:r w:rsidR="008B71E2">
          <w:rPr>
            <w:rFonts w:ascii="Arial" w:eastAsia="Arial" w:hAnsi="Arial" w:cs="Arial"/>
            <w:sz w:val="16"/>
            <w:szCs w:val="16"/>
          </w:rPr>
          <w:t>ua</w:t>
        </w:r>
      </w:ins>
      <w:proofErr w:type="spellEnd"/>
      <w:ins w:id="963" w:author="Kaxiong" w:date="2021-06-09T21:22:00Z">
        <w:r w:rsidR="008B71E2">
          <w:rPr>
            <w:rFonts w:ascii="Arial" w:eastAsia="Arial" w:hAnsi="Arial" w:cs="Arial"/>
            <w:sz w:val="16"/>
            <w:szCs w:val="16"/>
          </w:rPr>
          <w:t xml:space="preserve"> </w:t>
        </w:r>
      </w:ins>
      <w:del w:id="964" w:author="Kaxiong" w:date="2021-06-09T21:23:00Z">
        <w:r w:rsidR="00326FC2" w:rsidRPr="00326FC2" w:rsidDel="008B71E2">
          <w:rPr>
            <w:rFonts w:ascii="Arial" w:eastAsia="Arial" w:hAnsi="Arial" w:cs="Arial"/>
            <w:sz w:val="16"/>
            <w:szCs w:val="16"/>
          </w:rPr>
          <w:delText xml:space="preserve">muaj </w:delText>
        </w:r>
      </w:del>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nyab</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xeeb</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ntawm</w:t>
      </w:r>
      <w:proofErr w:type="spellEnd"/>
      <w:r w:rsidR="00326FC2"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zaub</w:t>
      </w:r>
      <w:proofErr w:type="spellEnd"/>
      <w:r w:rsidR="00326FC2" w:rsidRPr="00326FC2">
        <w:rPr>
          <w:rFonts w:ascii="Arial" w:eastAsia="Arial" w:hAnsi="Arial" w:cs="Arial"/>
          <w:sz w:val="16"/>
          <w:szCs w:val="16"/>
        </w:rPr>
        <w:t xml:space="preserve"> mov</w:t>
      </w:r>
      <w:r w:rsidRPr="00326FC2">
        <w:rPr>
          <w:rFonts w:ascii="Arial" w:eastAsia="Arial" w:hAnsi="Arial" w:cs="Arial"/>
          <w:sz w:val="16"/>
          <w:szCs w:val="16"/>
        </w:rPr>
        <w:t xml:space="preserve">, tab sis </w:t>
      </w:r>
      <w:proofErr w:type="spellStart"/>
      <w:r w:rsidRPr="00326FC2">
        <w:rPr>
          <w:rFonts w:ascii="Arial" w:eastAsia="Arial" w:hAnsi="Arial" w:cs="Arial"/>
          <w:sz w:val="16"/>
          <w:szCs w:val="16"/>
        </w:rPr>
        <w:t>nws</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yuav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tsis</w:t>
      </w:r>
      <w:proofErr w:type="spellEnd"/>
      <w:r w:rsidRPr="00326FC2">
        <w:rPr>
          <w:rFonts w:ascii="Arial" w:eastAsia="Arial" w:hAnsi="Arial" w:cs="Arial"/>
          <w:sz w:val="16"/>
          <w:szCs w:val="16"/>
        </w:rPr>
        <w:t xml:space="preserve"> </w:t>
      </w:r>
      <w:proofErr w:type="spellStart"/>
      <w:ins w:id="965" w:author="Kaxiong" w:date="2021-06-09T21:23:00Z">
        <w:r w:rsidR="008B71E2">
          <w:rPr>
            <w:rFonts w:ascii="Arial" w:eastAsia="Arial" w:hAnsi="Arial" w:cs="Arial"/>
            <w:sz w:val="16"/>
            <w:szCs w:val="16"/>
          </w:rPr>
          <w:t>tseem</w:t>
        </w:r>
        <w:proofErr w:type="spellEnd"/>
        <w:r w:rsidR="008B71E2">
          <w:rPr>
            <w:rFonts w:ascii="Arial" w:eastAsia="Arial" w:hAnsi="Arial" w:cs="Arial"/>
            <w:sz w:val="16"/>
            <w:szCs w:val="16"/>
          </w:rPr>
          <w:t xml:space="preserve"> </w:t>
        </w:r>
        <w:proofErr w:type="spellStart"/>
        <w:r w:rsidR="008B71E2">
          <w:rPr>
            <w:rFonts w:ascii="Arial" w:eastAsia="Arial" w:hAnsi="Arial" w:cs="Arial"/>
            <w:sz w:val="16"/>
            <w:szCs w:val="16"/>
          </w:rPr>
          <w:t>c</w:t>
        </w:r>
      </w:ins>
      <w:ins w:id="966" w:author="Kaxiong" w:date="2021-06-09T21:24:00Z">
        <w:r w:rsidR="008B71E2">
          <w:rPr>
            <w:rFonts w:ascii="Arial" w:eastAsia="Arial" w:hAnsi="Arial" w:cs="Arial"/>
            <w:sz w:val="16"/>
            <w:szCs w:val="16"/>
          </w:rPr>
          <w:t>eeb</w:t>
        </w:r>
        <w:proofErr w:type="spellEnd"/>
        <w:r w:rsidR="008B71E2">
          <w:rPr>
            <w:rFonts w:ascii="Arial" w:eastAsia="Arial" w:hAnsi="Arial" w:cs="Arial"/>
            <w:sz w:val="16"/>
            <w:szCs w:val="16"/>
          </w:rPr>
          <w:t xml:space="preserve"> los </w:t>
        </w:r>
      </w:ins>
      <w:proofErr w:type="spellStart"/>
      <w:r w:rsidRPr="00326FC2">
        <w:rPr>
          <w:rFonts w:ascii="Arial" w:eastAsia="Arial" w:hAnsi="Arial" w:cs="Arial"/>
          <w:sz w:val="16"/>
          <w:szCs w:val="16"/>
        </w:rPr>
        <w:t>tiv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thaiv</w:t>
      </w:r>
      <w:proofErr w:type="spellEnd"/>
      <w:r w:rsidRPr="00326FC2">
        <w:rPr>
          <w:rFonts w:ascii="Arial" w:eastAsia="Arial" w:hAnsi="Arial" w:cs="Arial"/>
          <w:sz w:val="16"/>
          <w:szCs w:val="16"/>
        </w:rPr>
        <w:t xml:space="preserve"> </w:t>
      </w:r>
      <w:proofErr w:type="spellStart"/>
      <w:ins w:id="967" w:author="Kaxiong" w:date="2021-06-09T21:24:00Z">
        <w:r w:rsidR="008B71E2">
          <w:rPr>
            <w:rFonts w:ascii="Arial" w:eastAsia="Arial" w:hAnsi="Arial" w:cs="Arial"/>
            <w:sz w:val="16"/>
            <w:szCs w:val="16"/>
          </w:rPr>
          <w:t>daim</w:t>
        </w:r>
        <w:proofErr w:type="spellEnd"/>
        <w:r w:rsidR="008B71E2">
          <w:rPr>
            <w:rFonts w:ascii="Arial" w:eastAsia="Arial" w:hAnsi="Arial" w:cs="Arial"/>
            <w:sz w:val="16"/>
            <w:szCs w:val="16"/>
          </w:rPr>
          <w:t xml:space="preserve"> </w:t>
        </w:r>
        <w:proofErr w:type="spellStart"/>
        <w:r w:rsidR="008B71E2">
          <w:rPr>
            <w:rFonts w:ascii="Arial" w:eastAsia="Arial" w:hAnsi="Arial" w:cs="Arial"/>
            <w:sz w:val="16"/>
            <w:szCs w:val="16"/>
          </w:rPr>
          <w:t>liaj</w:t>
        </w:r>
        <w:proofErr w:type="spellEnd"/>
        <w:r w:rsidR="008B71E2">
          <w:rPr>
            <w:rFonts w:ascii="Arial" w:eastAsia="Arial" w:hAnsi="Arial" w:cs="Arial"/>
            <w:sz w:val="16"/>
            <w:szCs w:val="16"/>
          </w:rPr>
          <w:t xml:space="preserve"> </w:t>
        </w:r>
        <w:proofErr w:type="spellStart"/>
        <w:r w:rsidR="008B71E2">
          <w:rPr>
            <w:rFonts w:ascii="Arial" w:eastAsia="Arial" w:hAnsi="Arial" w:cs="Arial"/>
            <w:sz w:val="16"/>
            <w:szCs w:val="16"/>
          </w:rPr>
          <w:t>teb</w:t>
        </w:r>
        <w:proofErr w:type="spellEnd"/>
        <w:r w:rsidR="008B71E2">
          <w:rPr>
            <w:rFonts w:ascii="Arial" w:eastAsia="Arial" w:hAnsi="Arial" w:cs="Arial"/>
            <w:sz w:val="16"/>
            <w:szCs w:val="16"/>
          </w:rPr>
          <w:t xml:space="preserve"> </w:t>
        </w:r>
        <w:proofErr w:type="spellStart"/>
        <w:r w:rsidR="008B71E2">
          <w:rPr>
            <w:rFonts w:ascii="Arial" w:eastAsia="Arial" w:hAnsi="Arial" w:cs="Arial"/>
            <w:sz w:val="16"/>
            <w:szCs w:val="16"/>
          </w:rPr>
          <w:t>uas</w:t>
        </w:r>
        <w:proofErr w:type="spellEnd"/>
        <w:r w:rsidR="008B71E2">
          <w:rPr>
            <w:rFonts w:ascii="Arial" w:eastAsia="Arial" w:hAnsi="Arial" w:cs="Arial"/>
            <w:sz w:val="16"/>
            <w:szCs w:val="16"/>
          </w:rPr>
          <w:t xml:space="preserve"> tab tom </w:t>
        </w:r>
        <w:proofErr w:type="spellStart"/>
        <w:r w:rsidR="008B71E2">
          <w:rPr>
            <w:rFonts w:ascii="Arial" w:eastAsia="Arial" w:hAnsi="Arial" w:cs="Arial"/>
            <w:sz w:val="16"/>
            <w:szCs w:val="16"/>
          </w:rPr>
          <w:t>raug</w:t>
        </w:r>
        <w:proofErr w:type="spellEnd"/>
        <w:r w:rsidR="008B71E2">
          <w:rPr>
            <w:rFonts w:ascii="Arial" w:eastAsia="Arial" w:hAnsi="Arial" w:cs="Arial"/>
            <w:sz w:val="16"/>
            <w:szCs w:val="16"/>
          </w:rPr>
          <w:t xml:space="preserve"> </w:t>
        </w:r>
      </w:ins>
      <w:proofErr w:type="spellStart"/>
      <w:ins w:id="968" w:author="Kaxiong" w:date="2021-06-09T21:25:00Z">
        <w:r w:rsidR="008B71E2">
          <w:rPr>
            <w:rFonts w:ascii="Arial" w:eastAsia="Arial" w:hAnsi="Arial" w:cs="Arial"/>
            <w:sz w:val="16"/>
            <w:szCs w:val="16"/>
          </w:rPr>
          <w:t>hais</w:t>
        </w:r>
        <w:proofErr w:type="spellEnd"/>
        <w:r w:rsidR="008B71E2">
          <w:rPr>
            <w:rFonts w:ascii="Arial" w:eastAsia="Arial" w:hAnsi="Arial" w:cs="Arial"/>
            <w:sz w:val="16"/>
            <w:szCs w:val="16"/>
          </w:rPr>
          <w:t xml:space="preserve"> </w:t>
        </w:r>
      </w:ins>
      <w:del w:id="969" w:author="Kaxiong" w:date="2021-06-09T21:25:00Z">
        <w:r w:rsidRPr="00326FC2" w:rsidDel="008B71E2">
          <w:rPr>
            <w:rFonts w:ascii="Arial" w:eastAsia="Arial" w:hAnsi="Arial" w:cs="Arial"/>
            <w:sz w:val="16"/>
            <w:szCs w:val="16"/>
          </w:rPr>
          <w:delText xml:space="preserve">kev ua liaj ua teb </w:delText>
        </w:r>
      </w:del>
      <w:proofErr w:type="spellStart"/>
      <w:r w:rsidRPr="00326FC2">
        <w:rPr>
          <w:rFonts w:ascii="Arial" w:eastAsia="Arial" w:hAnsi="Arial" w:cs="Arial"/>
          <w:sz w:val="16"/>
          <w:szCs w:val="16"/>
        </w:rPr>
        <w:t>kom</w:t>
      </w:r>
      <w:proofErr w:type="spellEnd"/>
      <w:r w:rsidRPr="00326FC2">
        <w:rPr>
          <w:rFonts w:ascii="Arial" w:eastAsia="Arial" w:hAnsi="Arial" w:cs="Arial"/>
          <w:sz w:val="16"/>
          <w:szCs w:val="16"/>
        </w:rPr>
        <w:t xml:space="preserve"> </w:t>
      </w:r>
      <w:proofErr w:type="spellStart"/>
      <w:r w:rsidR="00326FC2" w:rsidRPr="00326FC2">
        <w:rPr>
          <w:rFonts w:ascii="Arial" w:eastAsia="Arial" w:hAnsi="Arial" w:cs="Arial"/>
          <w:sz w:val="16"/>
          <w:szCs w:val="16"/>
        </w:rPr>
        <w:t>nws</w:t>
      </w:r>
      <w:proofErr w:type="spellEnd"/>
      <w:r w:rsidR="00326FC2" w:rsidRPr="00326FC2">
        <w:rPr>
          <w:rFonts w:ascii="Arial" w:eastAsia="Arial" w:hAnsi="Arial" w:cs="Arial"/>
          <w:sz w:val="16"/>
          <w:szCs w:val="16"/>
        </w:rPr>
        <w:t xml:space="preserve"> </w:t>
      </w:r>
      <w:proofErr w:type="spellStart"/>
      <w:r w:rsidRPr="00326FC2">
        <w:rPr>
          <w:rFonts w:ascii="Arial" w:eastAsia="Arial" w:hAnsi="Arial" w:cs="Arial"/>
          <w:sz w:val="16"/>
          <w:szCs w:val="16"/>
        </w:rPr>
        <w:t>hloov</w:t>
      </w:r>
      <w:proofErr w:type="spellEnd"/>
      <w:r w:rsidRPr="00326FC2">
        <w:rPr>
          <w:rFonts w:ascii="Arial" w:eastAsia="Arial" w:hAnsi="Arial" w:cs="Arial"/>
          <w:sz w:val="16"/>
          <w:szCs w:val="16"/>
        </w:rPr>
        <w:t xml:space="preserve"> cov </w:t>
      </w:r>
      <w:proofErr w:type="spellStart"/>
      <w:r w:rsidRPr="00326FC2">
        <w:rPr>
          <w:rFonts w:ascii="Arial" w:eastAsia="Arial" w:hAnsi="Arial" w:cs="Arial"/>
          <w:sz w:val="16"/>
          <w:szCs w:val="16"/>
        </w:rPr>
        <w:t>kev</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coj</w:t>
      </w:r>
      <w:proofErr w:type="spellEnd"/>
      <w:r w:rsidRPr="00326FC2">
        <w:rPr>
          <w:rFonts w:ascii="Arial" w:eastAsia="Arial" w:hAnsi="Arial" w:cs="Arial"/>
          <w:sz w:val="16"/>
          <w:szCs w:val="16"/>
        </w:rPr>
        <w:t xml:space="preserve"> </w:t>
      </w:r>
      <w:proofErr w:type="spellStart"/>
      <w:r w:rsidRPr="00326FC2">
        <w:rPr>
          <w:rFonts w:ascii="Arial" w:eastAsia="Arial" w:hAnsi="Arial" w:cs="Arial"/>
          <w:sz w:val="16"/>
          <w:szCs w:val="16"/>
        </w:rPr>
        <w:t>ua</w:t>
      </w:r>
      <w:proofErr w:type="spellEnd"/>
      <w:r w:rsidRPr="00326FC2">
        <w:rPr>
          <w:rFonts w:ascii="Arial" w:eastAsia="Arial" w:hAnsi="Arial" w:cs="Arial"/>
          <w:sz w:val="16"/>
          <w:szCs w:val="16"/>
        </w:rPr>
        <w:t>.</w:t>
      </w:r>
    </w:p>
    <w:p w14:paraId="15DE5BD3" w14:textId="77777777" w:rsidR="00BF3E5F" w:rsidRDefault="00BF3E5F">
      <w:pPr>
        <w:spacing w:line="200" w:lineRule="exact"/>
        <w:rPr>
          <w:sz w:val="20"/>
          <w:szCs w:val="20"/>
        </w:rPr>
      </w:pPr>
    </w:p>
    <w:p w14:paraId="0E757DE7" w14:textId="77777777" w:rsidR="00BF3E5F" w:rsidRDefault="00BF3E5F">
      <w:pPr>
        <w:spacing w:line="395" w:lineRule="exact"/>
        <w:rPr>
          <w:sz w:val="20"/>
          <w:szCs w:val="20"/>
        </w:rPr>
      </w:pPr>
    </w:p>
    <w:p w14:paraId="4C6BCF00" w14:textId="470A26E5" w:rsidR="00BF3E5F" w:rsidRDefault="00F2670D" w:rsidP="00F46C6A">
      <w:pPr>
        <w:spacing w:line="445" w:lineRule="auto"/>
        <w:ind w:left="240" w:right="700"/>
        <w:jc w:val="both"/>
        <w:rPr>
          <w:sz w:val="20"/>
          <w:szCs w:val="20"/>
        </w:rPr>
      </w:pPr>
      <w:proofErr w:type="spellStart"/>
      <w:r w:rsidRPr="00791E82">
        <w:rPr>
          <w:rFonts w:ascii="Arial" w:eastAsia="Arial" w:hAnsi="Arial" w:cs="Arial"/>
          <w:color w:val="1F3763"/>
          <w:sz w:val="16"/>
          <w:szCs w:val="16"/>
        </w:rPr>
        <w:t>Kuv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paub</w:t>
      </w:r>
      <w:proofErr w:type="spellEnd"/>
      <w:r w:rsidR="00D564E6" w:rsidRPr="00791E82">
        <w:rPr>
          <w:rFonts w:ascii="Arial" w:eastAsia="Arial" w:hAnsi="Arial" w:cs="Arial"/>
          <w:color w:val="1F3763"/>
          <w:sz w:val="16"/>
          <w:szCs w:val="16"/>
        </w:rPr>
        <w:t xml:space="preserve"> tau li </w:t>
      </w:r>
      <w:proofErr w:type="spellStart"/>
      <w:r w:rsidR="00D564E6" w:rsidRPr="00791E82">
        <w:rPr>
          <w:rFonts w:ascii="Arial" w:eastAsia="Arial" w:hAnsi="Arial" w:cs="Arial"/>
          <w:color w:val="1F3763"/>
          <w:sz w:val="16"/>
          <w:szCs w:val="16"/>
        </w:rPr>
        <w:t>cas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yog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tias</w:t>
      </w:r>
      <w:proofErr w:type="spellEnd"/>
      <w:r w:rsidR="00D564E6" w:rsidRPr="00791E82">
        <w:rPr>
          <w:rFonts w:ascii="Arial" w:eastAsia="Arial" w:hAnsi="Arial" w:cs="Arial"/>
          <w:color w:val="1F3763"/>
          <w:sz w:val="16"/>
          <w:szCs w:val="16"/>
        </w:rPr>
        <w:t xml:space="preserve"> </w:t>
      </w:r>
      <w:proofErr w:type="spellStart"/>
      <w:proofErr w:type="gramStart"/>
      <w:r w:rsidR="00D564E6" w:rsidRPr="00791E82">
        <w:rPr>
          <w:rFonts w:ascii="Arial" w:eastAsia="Arial" w:hAnsi="Arial" w:cs="Arial"/>
          <w:color w:val="1F3763"/>
          <w:sz w:val="16"/>
          <w:szCs w:val="16"/>
        </w:rPr>
        <w:t>muaj”</w:t>
      </w:r>
      <w:ins w:id="970" w:author="Kaxiong" w:date="2021-06-09T21:31:00Z">
        <w:r w:rsidR="008B71E2">
          <w:rPr>
            <w:rFonts w:ascii="Arial" w:eastAsia="Arial" w:hAnsi="Arial" w:cs="Arial"/>
            <w:color w:val="1F3763"/>
            <w:sz w:val="16"/>
            <w:szCs w:val="16"/>
          </w:rPr>
          <w:t>kev</w:t>
        </w:r>
      </w:ins>
      <w:proofErr w:type="spellEnd"/>
      <w:proofErr w:type="gramEnd"/>
      <w:del w:id="971" w:author="Kaxiong" w:date="2021-06-09T21:31:00Z">
        <w:r w:rsidR="00D564E6" w:rsidRPr="00791E82" w:rsidDel="008B71E2">
          <w:rPr>
            <w:rFonts w:ascii="Arial" w:eastAsia="Arial" w:hAnsi="Arial" w:cs="Arial"/>
            <w:color w:val="1F3763"/>
            <w:sz w:val="16"/>
            <w:szCs w:val="16"/>
          </w:rPr>
          <w:delText>qhov</w:delText>
        </w:r>
      </w:del>
      <w:r w:rsidR="00D564E6" w:rsidRPr="00791E82">
        <w:rPr>
          <w:rFonts w:ascii="Arial" w:eastAsia="Arial" w:hAnsi="Arial" w:cs="Arial"/>
          <w:color w:val="1F3763"/>
          <w:sz w:val="16"/>
          <w:szCs w:val="16"/>
        </w:rPr>
        <w:t xml:space="preserve"> </w:t>
      </w:r>
      <w:proofErr w:type="spellStart"/>
      <w:ins w:id="972" w:author="Kaxiong" w:date="2021-06-09T21:28:00Z">
        <w:r w:rsidR="008B71E2">
          <w:rPr>
            <w:rFonts w:ascii="Arial" w:eastAsia="Arial" w:hAnsi="Arial" w:cs="Arial"/>
            <w:color w:val="1F3763"/>
            <w:sz w:val="16"/>
            <w:szCs w:val="16"/>
          </w:rPr>
          <w:t>tshwm</w:t>
        </w:r>
        <w:proofErr w:type="spellEnd"/>
        <w:r w:rsidR="008B71E2">
          <w:rPr>
            <w:rFonts w:ascii="Arial" w:eastAsia="Arial" w:hAnsi="Arial" w:cs="Arial"/>
            <w:color w:val="1F3763"/>
            <w:sz w:val="16"/>
            <w:szCs w:val="16"/>
          </w:rPr>
          <w:t xml:space="preserve"> sim </w:t>
        </w:r>
        <w:proofErr w:type="spellStart"/>
        <w:r w:rsidR="008B71E2">
          <w:rPr>
            <w:rFonts w:ascii="Arial" w:eastAsia="Arial" w:hAnsi="Arial" w:cs="Arial"/>
            <w:color w:val="1F3763"/>
            <w:sz w:val="16"/>
            <w:szCs w:val="16"/>
          </w:rPr>
          <w:t>uas</w:t>
        </w:r>
        <w:proofErr w:type="spellEnd"/>
        <w:r w:rsidR="008B71E2">
          <w:rPr>
            <w:rFonts w:ascii="Arial" w:eastAsia="Arial" w:hAnsi="Arial" w:cs="Arial"/>
            <w:color w:val="1F3763"/>
            <w:sz w:val="16"/>
            <w:szCs w:val="16"/>
          </w:rPr>
          <w:t xml:space="preserve"> </w:t>
        </w:r>
      </w:ins>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nyog</w:t>
      </w:r>
      <w:proofErr w:type="spellEnd"/>
      <w:del w:id="973" w:author="Kaxiong" w:date="2021-06-09T21:28:00Z">
        <w:r w:rsidR="00D564E6" w:rsidRPr="00791E82" w:rsidDel="008B71E2">
          <w:rPr>
            <w:rFonts w:ascii="Arial" w:eastAsia="Arial" w:hAnsi="Arial" w:cs="Arial"/>
            <w:color w:val="1F3763"/>
            <w:sz w:val="16"/>
            <w:szCs w:val="16"/>
          </w:rPr>
          <w:delText xml:space="preserve"> muaj tshwm sim</w:delText>
        </w:r>
      </w:del>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uas</w:t>
      </w:r>
      <w:proofErr w:type="spellEnd"/>
      <w:r w:rsidR="00D564E6" w:rsidRPr="00791E82">
        <w:rPr>
          <w:rFonts w:ascii="Arial" w:eastAsia="Arial" w:hAnsi="Arial" w:cs="Arial"/>
          <w:color w:val="1F3763"/>
          <w:sz w:val="16"/>
          <w:szCs w:val="16"/>
        </w:rPr>
        <w:t xml:space="preserve"> cov </w:t>
      </w:r>
      <w:proofErr w:type="spellStart"/>
      <w:r w:rsidR="00D564E6" w:rsidRPr="00791E82">
        <w:rPr>
          <w:rFonts w:ascii="Arial" w:eastAsia="Arial" w:hAnsi="Arial" w:cs="Arial"/>
          <w:color w:val="1F3763"/>
          <w:sz w:val="16"/>
          <w:szCs w:val="16"/>
        </w:rPr>
        <w:t>tsiaj</w:t>
      </w:r>
      <w:proofErr w:type="spellEnd"/>
      <w:r w:rsidR="00D564E6" w:rsidRPr="00791E82">
        <w:rPr>
          <w:rFonts w:ascii="Arial" w:eastAsia="Arial" w:hAnsi="Arial" w:cs="Arial"/>
          <w:color w:val="1F3763"/>
          <w:sz w:val="16"/>
          <w:szCs w:val="16"/>
        </w:rPr>
        <w:t xml:space="preserve"> </w:t>
      </w:r>
      <w:del w:id="974" w:author="Kaxiong" w:date="2021-06-09T21:28:00Z">
        <w:r w:rsidR="00D564E6" w:rsidRPr="00791E82" w:rsidDel="008B71E2">
          <w:rPr>
            <w:rFonts w:ascii="Arial" w:eastAsia="Arial" w:hAnsi="Arial" w:cs="Arial"/>
            <w:color w:val="1F3763"/>
            <w:sz w:val="16"/>
            <w:szCs w:val="16"/>
          </w:rPr>
          <w:delText xml:space="preserve">txhu </w:delText>
        </w:r>
      </w:del>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ins w:id="975" w:author="Kaxiong" w:date="2021-06-09T21:28:00Z">
        <w:r w:rsidR="008B71E2">
          <w:rPr>
            <w:rFonts w:ascii="Arial" w:eastAsia="Arial" w:hAnsi="Arial" w:cs="Arial"/>
            <w:color w:val="1F3763"/>
            <w:sz w:val="16"/>
            <w:szCs w:val="16"/>
          </w:rPr>
          <w:t>ua</w:t>
        </w:r>
        <w:proofErr w:type="spellEnd"/>
        <w:r w:rsidR="008B71E2">
          <w:rPr>
            <w:rFonts w:ascii="Arial" w:eastAsia="Arial" w:hAnsi="Arial" w:cs="Arial"/>
            <w:color w:val="1F3763"/>
            <w:sz w:val="16"/>
            <w:szCs w:val="16"/>
          </w:rPr>
          <w:t xml:space="preserve"> </w:t>
        </w:r>
      </w:ins>
      <w:proofErr w:type="spellStart"/>
      <w:r w:rsidR="00D564E6" w:rsidRPr="00791E82">
        <w:rPr>
          <w:rFonts w:ascii="Arial" w:eastAsia="Arial" w:hAnsi="Arial" w:cs="Arial"/>
          <w:color w:val="1F3763"/>
          <w:sz w:val="16"/>
          <w:szCs w:val="16"/>
        </w:rPr>
        <w:t>paug</w:t>
      </w:r>
      <w:proofErr w:type="spellEnd"/>
      <w:r w:rsidR="00D564E6" w:rsidRPr="00791E82">
        <w:rPr>
          <w:rFonts w:ascii="Arial" w:eastAsia="Arial" w:hAnsi="Arial" w:cs="Arial"/>
          <w:color w:val="1F3763"/>
          <w:sz w:val="16"/>
          <w:szCs w:val="16"/>
        </w:rPr>
        <w:t xml:space="preserve"> </w:t>
      </w:r>
      <w:proofErr w:type="spellStart"/>
      <w:ins w:id="976" w:author="Kaxiong" w:date="2021-06-09T21:29:00Z">
        <w:r w:rsidR="008B71E2">
          <w:rPr>
            <w:rFonts w:ascii="Arial" w:eastAsia="Arial" w:hAnsi="Arial" w:cs="Arial"/>
            <w:color w:val="1F3763"/>
            <w:sz w:val="16"/>
            <w:szCs w:val="16"/>
          </w:rPr>
          <w:t>rau</w:t>
        </w:r>
        <w:proofErr w:type="spellEnd"/>
        <w:r w:rsidR="008B71E2">
          <w:rPr>
            <w:rFonts w:ascii="Arial" w:eastAsia="Arial" w:hAnsi="Arial" w:cs="Arial"/>
            <w:color w:val="1F3763"/>
            <w:sz w:val="16"/>
            <w:szCs w:val="16"/>
          </w:rPr>
          <w:t xml:space="preserve"> </w:t>
        </w:r>
      </w:ins>
      <w:del w:id="977" w:author="Kaxiong" w:date="2021-06-09T21:29:00Z">
        <w:r w:rsidR="00D564E6" w:rsidRPr="00791E82" w:rsidDel="008B71E2">
          <w:rPr>
            <w:rFonts w:ascii="Arial" w:eastAsia="Arial" w:hAnsi="Arial" w:cs="Arial"/>
            <w:color w:val="1F3763"/>
            <w:sz w:val="16"/>
            <w:szCs w:val="16"/>
          </w:rPr>
          <w:delText xml:space="preserve">tau cov </w:delText>
        </w:r>
      </w:del>
      <w:ins w:id="978" w:author="Kaxiong" w:date="2021-06-09T21:29:00Z">
        <w:r w:rsidR="008B71E2">
          <w:rPr>
            <w:rFonts w:ascii="Arial" w:eastAsia="Arial" w:hAnsi="Arial" w:cs="Arial"/>
            <w:color w:val="1F3763"/>
            <w:sz w:val="16"/>
            <w:szCs w:val="16"/>
          </w:rPr>
          <w:t xml:space="preserve"> </w:t>
        </w:r>
        <w:proofErr w:type="spellStart"/>
        <w:r w:rsidR="008B71E2">
          <w:rPr>
            <w:rFonts w:ascii="Arial" w:eastAsia="Arial" w:hAnsi="Arial" w:cs="Arial"/>
            <w:color w:val="1F3763"/>
            <w:sz w:val="16"/>
            <w:szCs w:val="16"/>
          </w:rPr>
          <w:t>kev</w:t>
        </w:r>
        <w:proofErr w:type="spellEnd"/>
        <w:r w:rsidR="008B71E2">
          <w:rPr>
            <w:rFonts w:ascii="Arial" w:eastAsia="Arial" w:hAnsi="Arial" w:cs="Arial"/>
            <w:color w:val="1F3763"/>
            <w:sz w:val="16"/>
            <w:szCs w:val="16"/>
          </w:rPr>
          <w:t xml:space="preserve"> </w:t>
        </w:r>
      </w:ins>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tawm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Thaum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twg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nws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yog</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yuav</w:t>
      </w:r>
      <w:proofErr w:type="spellEnd"/>
      <w:r w:rsidR="00D564E6" w:rsidRPr="00791E82">
        <w:rPr>
          <w:rFonts w:ascii="Arial" w:eastAsia="Arial" w:hAnsi="Arial" w:cs="Arial"/>
          <w:color w:val="1F3763"/>
          <w:sz w:val="16"/>
          <w:szCs w:val="16"/>
        </w:rPr>
        <w:t xml:space="preserve"> </w:t>
      </w:r>
      <w:proofErr w:type="spellStart"/>
      <w:ins w:id="979" w:author="Kaxiong" w:date="2021-06-09T21:32:00Z">
        <w:r w:rsidR="00BF5AE5">
          <w:rPr>
            <w:rFonts w:ascii="Arial" w:eastAsia="Arial" w:hAnsi="Arial" w:cs="Arial"/>
            <w:color w:val="1F3763"/>
            <w:sz w:val="16"/>
            <w:szCs w:val="16"/>
          </w:rPr>
          <w:t>tshwm</w:t>
        </w:r>
        <w:proofErr w:type="spellEnd"/>
        <w:r w:rsidR="00BF5AE5">
          <w:rPr>
            <w:rFonts w:ascii="Arial" w:eastAsia="Arial" w:hAnsi="Arial" w:cs="Arial"/>
            <w:color w:val="1F3763"/>
            <w:sz w:val="16"/>
            <w:szCs w:val="16"/>
          </w:rPr>
          <w:t xml:space="preserve"> sim </w:t>
        </w:r>
        <w:proofErr w:type="spellStart"/>
        <w:r w:rsidR="00BF5AE5">
          <w:rPr>
            <w:rFonts w:ascii="Arial" w:eastAsia="Arial" w:hAnsi="Arial" w:cs="Arial"/>
            <w:color w:val="1F3763"/>
            <w:sz w:val="16"/>
            <w:szCs w:val="16"/>
          </w:rPr>
          <w:t>uas</w:t>
        </w:r>
        <w:proofErr w:type="spellEnd"/>
        <w:r w:rsidR="00BF5AE5">
          <w:rPr>
            <w:rFonts w:ascii="Arial" w:eastAsia="Arial" w:hAnsi="Arial" w:cs="Arial"/>
            <w:color w:val="1F3763"/>
            <w:sz w:val="16"/>
            <w:szCs w:val="16"/>
          </w:rPr>
          <w:t xml:space="preserve"> </w:t>
        </w:r>
      </w:ins>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nyo</w:t>
      </w:r>
      <w:ins w:id="980" w:author="Kaxiong" w:date="2021-06-09T21:32:00Z">
        <w:r w:rsidR="00BF5AE5">
          <w:rPr>
            <w:rFonts w:ascii="Arial" w:eastAsia="Arial" w:hAnsi="Arial" w:cs="Arial"/>
            <w:color w:val="1F3763"/>
            <w:sz w:val="16"/>
            <w:szCs w:val="16"/>
          </w:rPr>
          <w:t>g</w:t>
        </w:r>
      </w:ins>
      <w:proofErr w:type="spellEnd"/>
      <w:del w:id="981" w:author="Kaxiong" w:date="2021-06-09T21:32:00Z">
        <w:r w:rsidR="00D564E6" w:rsidRPr="00791E82" w:rsidDel="00BF5AE5">
          <w:rPr>
            <w:rFonts w:ascii="Arial" w:eastAsia="Arial" w:hAnsi="Arial" w:cs="Arial"/>
            <w:color w:val="1F3763"/>
            <w:sz w:val="16"/>
            <w:szCs w:val="16"/>
          </w:rPr>
          <w:delText>b</w:delText>
        </w:r>
      </w:del>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uas</w:t>
      </w:r>
      <w:proofErr w:type="spellEnd"/>
      <w:r w:rsidR="00D564E6" w:rsidRPr="00791E82">
        <w:rPr>
          <w:rFonts w:ascii="Arial" w:eastAsia="Arial" w:hAnsi="Arial" w:cs="Arial"/>
          <w:color w:val="1F3763"/>
          <w:sz w:val="16"/>
          <w:szCs w:val="16"/>
        </w:rPr>
        <w:t xml:space="preserve"> </w:t>
      </w:r>
      <w:proofErr w:type="spellStart"/>
      <w:ins w:id="982" w:author="Kaxiong" w:date="2021-06-09T21:32:00Z">
        <w:r w:rsidR="00BF5AE5">
          <w:rPr>
            <w:rFonts w:ascii="Arial" w:eastAsia="Arial" w:hAnsi="Arial" w:cs="Arial"/>
            <w:color w:val="1F3763"/>
            <w:sz w:val="16"/>
            <w:szCs w:val="16"/>
          </w:rPr>
          <w:t>kev</w:t>
        </w:r>
        <w:proofErr w:type="spellEnd"/>
        <w:r w:rsidR="00BF5AE5">
          <w:rPr>
            <w:rFonts w:ascii="Arial" w:eastAsia="Arial" w:hAnsi="Arial" w:cs="Arial"/>
            <w:color w:val="1F3763"/>
            <w:sz w:val="16"/>
            <w:szCs w:val="16"/>
          </w:rPr>
          <w:t xml:space="preserve"> </w:t>
        </w:r>
      </w:ins>
      <w:proofErr w:type="spellStart"/>
      <w:r w:rsidR="00D564E6" w:rsidRPr="00791E82">
        <w:rPr>
          <w:rFonts w:ascii="Arial" w:eastAsia="Arial" w:hAnsi="Arial" w:cs="Arial"/>
          <w:color w:val="1F3763"/>
          <w:sz w:val="16"/>
          <w:szCs w:val="16"/>
        </w:rPr>
        <w:t>tsim</w:t>
      </w:r>
      <w:proofErr w:type="spellEnd"/>
      <w:r w:rsidR="00D564E6" w:rsidRPr="00791E82">
        <w:rPr>
          <w:rFonts w:ascii="Arial" w:eastAsia="Arial" w:hAnsi="Arial" w:cs="Arial"/>
          <w:color w:val="1F3763"/>
          <w:sz w:val="16"/>
          <w:szCs w:val="16"/>
        </w:rPr>
        <w:t xml:space="preserve"> </w:t>
      </w:r>
      <w:proofErr w:type="spellStart"/>
      <w:ins w:id="983" w:author="Kaxiong" w:date="2021-06-09T21:32:00Z">
        <w:r w:rsidR="00BF5AE5">
          <w:rPr>
            <w:rFonts w:ascii="Arial" w:eastAsia="Arial" w:hAnsi="Arial" w:cs="Arial"/>
            <w:color w:val="1F3763"/>
            <w:sz w:val="16"/>
            <w:szCs w:val="16"/>
          </w:rPr>
          <w:t>tawm</w:t>
        </w:r>
        <w:proofErr w:type="spellEnd"/>
        <w:r w:rsidR="00BF5AE5">
          <w:rPr>
            <w:rFonts w:ascii="Arial" w:eastAsia="Arial" w:hAnsi="Arial" w:cs="Arial"/>
            <w:color w:val="1F3763"/>
            <w:sz w:val="16"/>
            <w:szCs w:val="16"/>
          </w:rPr>
          <w:t xml:space="preserve"> </w:t>
        </w:r>
      </w:ins>
      <w:r w:rsidR="00D564E6" w:rsidRPr="00791E82">
        <w:rPr>
          <w:rFonts w:ascii="Arial" w:eastAsia="Arial" w:hAnsi="Arial" w:cs="Arial"/>
          <w:color w:val="1F3763"/>
          <w:sz w:val="16"/>
          <w:szCs w:val="16"/>
        </w:rPr>
        <w:t xml:space="preserve">cov </w:t>
      </w:r>
      <w:proofErr w:type="spellStart"/>
      <w:r w:rsidR="00D564E6" w:rsidRPr="00791E82">
        <w:rPr>
          <w:rFonts w:ascii="Arial" w:eastAsia="Arial" w:hAnsi="Arial" w:cs="Arial"/>
          <w:color w:val="1F3763"/>
          <w:sz w:val="16"/>
          <w:szCs w:val="16"/>
        </w:rPr>
        <w:t>khoom</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tsis</w:t>
      </w:r>
      <w:proofErr w:type="spellEnd"/>
      <w:r w:rsidR="00D564E6" w:rsidRPr="00791E82">
        <w:rPr>
          <w:rFonts w:ascii="Arial" w:eastAsia="Arial" w:hAnsi="Arial" w:cs="Arial"/>
          <w:color w:val="1F3763"/>
          <w:sz w:val="16"/>
          <w:szCs w:val="16"/>
        </w:rPr>
        <w:t xml:space="preserve"> </w:t>
      </w:r>
      <w:proofErr w:type="spellStart"/>
      <w:r w:rsidR="00D564E6" w:rsidRPr="00791E82">
        <w:rPr>
          <w:rFonts w:ascii="Arial" w:eastAsia="Arial" w:hAnsi="Arial" w:cs="Arial"/>
          <w:color w:val="1F3763"/>
          <w:sz w:val="16"/>
          <w:szCs w:val="16"/>
        </w:rPr>
        <w:t>huv</w:t>
      </w:r>
      <w:proofErr w:type="spellEnd"/>
      <w:r>
        <w:rPr>
          <w:rFonts w:ascii="Arial" w:eastAsia="Arial" w:hAnsi="Arial" w:cs="Arial"/>
          <w:b/>
          <w:bCs/>
          <w:color w:val="1F3763"/>
          <w:sz w:val="16"/>
          <w:szCs w:val="16"/>
        </w:rPr>
        <w:t>?</w:t>
      </w:r>
    </w:p>
    <w:p w14:paraId="5EF102CC" w14:textId="77777777" w:rsidR="00BF3E5F" w:rsidRDefault="00BF3E5F">
      <w:pPr>
        <w:spacing w:line="164" w:lineRule="exact"/>
        <w:rPr>
          <w:sz w:val="20"/>
          <w:szCs w:val="20"/>
        </w:rPr>
      </w:pPr>
    </w:p>
    <w:p w14:paraId="5F05371B" w14:textId="24C008F5" w:rsidR="00BF3E5F" w:rsidRDefault="00F2670D" w:rsidP="00C45308">
      <w:pPr>
        <w:spacing w:line="330" w:lineRule="auto"/>
        <w:ind w:left="240" w:right="120"/>
        <w:jc w:val="both"/>
        <w:rPr>
          <w:sz w:val="20"/>
          <w:szCs w:val="20"/>
        </w:rPr>
      </w:pPr>
      <w:r w:rsidRPr="00C45308">
        <w:rPr>
          <w:rFonts w:ascii="Arial" w:eastAsia="Arial" w:hAnsi="Arial" w:cs="Arial"/>
          <w:sz w:val="16"/>
          <w:szCs w:val="16"/>
        </w:rPr>
        <w:t xml:space="preserve">Cov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rau</w:t>
      </w:r>
      <w:proofErr w:type="spellEnd"/>
      <w:r w:rsidRPr="00C45308">
        <w:rPr>
          <w:rFonts w:ascii="Arial" w:eastAsia="Arial" w:hAnsi="Arial" w:cs="Arial"/>
          <w:sz w:val="16"/>
          <w:szCs w:val="16"/>
        </w:rPr>
        <w:t xml:space="preserve"> cov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nug</w:t>
      </w:r>
      <w:proofErr w:type="spellEnd"/>
      <w:r w:rsidRPr="00C45308">
        <w:rPr>
          <w:rFonts w:ascii="Arial" w:eastAsia="Arial" w:hAnsi="Arial" w:cs="Arial"/>
          <w:sz w:val="16"/>
          <w:szCs w:val="16"/>
        </w:rPr>
        <w:t xml:space="preserve"> no </w:t>
      </w:r>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meej</w:t>
      </w:r>
      <w:proofErr w:type="spellEnd"/>
      <w:r w:rsidRPr="00C45308">
        <w:rPr>
          <w:rFonts w:ascii="Arial" w:eastAsia="Arial" w:hAnsi="Arial" w:cs="Arial"/>
          <w:sz w:val="16"/>
          <w:szCs w:val="16"/>
        </w:rPr>
        <w:t xml:space="preserve">. FSMA </w:t>
      </w:r>
      <w:ins w:id="984" w:author="Kaxiong" w:date="2021-06-09T21:34:00Z">
        <w:r w:rsidR="00BF5AE5">
          <w:rPr>
            <w:rFonts w:ascii="Arial" w:eastAsia="Arial" w:hAnsi="Arial" w:cs="Arial"/>
            <w:sz w:val="16"/>
            <w:szCs w:val="16"/>
          </w:rPr>
          <w:t>cov</w:t>
        </w:r>
      </w:ins>
      <w:del w:id="985" w:author="Kaxiong" w:date="2021-06-09T21:34:00Z">
        <w:r w:rsidR="00AE6042" w:rsidRPr="00C45308" w:rsidDel="00BF5AE5">
          <w:rPr>
            <w:rFonts w:ascii="Arial" w:eastAsia="Arial" w:hAnsi="Arial" w:cs="Arial"/>
            <w:sz w:val="16"/>
            <w:szCs w:val="16"/>
          </w:rPr>
          <w:delText>txoj</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cai</w:t>
      </w:r>
      <w:proofErr w:type="spellEnd"/>
      <w:r w:rsidR="00AE6042" w:rsidRPr="00C45308">
        <w:rPr>
          <w:rFonts w:ascii="Arial" w:eastAsia="Arial" w:hAnsi="Arial" w:cs="Arial"/>
          <w:sz w:val="16"/>
          <w:szCs w:val="16"/>
        </w:rPr>
        <w:t xml:space="preserve"> </w:t>
      </w:r>
      <w:proofErr w:type="spellStart"/>
      <w:r w:rsidR="00AE6042" w:rsidRPr="00C45308">
        <w:rPr>
          <w:rFonts w:ascii="Arial" w:eastAsia="Arial" w:hAnsi="Arial" w:cs="Arial"/>
          <w:sz w:val="16"/>
          <w:szCs w:val="16"/>
        </w:rPr>
        <w:t>ntawm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lawv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tus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kheej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w:t>
      </w:r>
      <w:proofErr w:type="spellStart"/>
      <w:ins w:id="986" w:author="Kaxiong" w:date="2021-06-09T21:35:00Z">
        <w:r w:rsidR="00BF5AE5">
          <w:rPr>
            <w:rFonts w:ascii="Arial" w:eastAsia="Arial" w:hAnsi="Arial" w:cs="Arial"/>
            <w:sz w:val="16"/>
            <w:szCs w:val="16"/>
          </w:rPr>
          <w:t>muab</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lub</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ntsiab</w:t>
        </w:r>
      </w:ins>
      <w:proofErr w:type="spellEnd"/>
      <w:del w:id="987" w:author="Kaxiong" w:date="2021-06-09T21:35:00Z">
        <w:r w:rsidRPr="00C45308" w:rsidDel="00BF5AE5">
          <w:rPr>
            <w:rFonts w:ascii="Arial" w:eastAsia="Arial" w:hAnsi="Arial" w:cs="Arial"/>
            <w:sz w:val="16"/>
            <w:szCs w:val="16"/>
          </w:rPr>
          <w:delText>muaj kev txhais</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lus</w:t>
      </w:r>
      <w:proofErr w:type="spellEnd"/>
      <w:r w:rsidRPr="00C45308">
        <w:rPr>
          <w:rFonts w:ascii="Arial" w:eastAsia="Arial" w:hAnsi="Arial" w:cs="Arial"/>
          <w:sz w:val="16"/>
          <w:szCs w:val="16"/>
        </w:rPr>
        <w:t xml:space="preserve"> los</w:t>
      </w:r>
      <w:r w:rsidR="00AE6042" w:rsidRPr="00C45308">
        <w:rPr>
          <w:rFonts w:ascii="Arial" w:eastAsia="Arial" w:hAnsi="Arial" w:cs="Arial"/>
          <w:sz w:val="16"/>
          <w:szCs w:val="16"/>
        </w:rPr>
        <w:t xml:space="preserve"> </w:t>
      </w:r>
      <w:r w:rsidRPr="00C45308">
        <w:rPr>
          <w:rFonts w:ascii="Arial" w:eastAsia="Arial" w:hAnsi="Arial" w:cs="Arial"/>
          <w:sz w:val="16"/>
          <w:szCs w:val="16"/>
        </w:rPr>
        <w:t xml:space="preserve">sis </w:t>
      </w:r>
      <w:proofErr w:type="spellStart"/>
      <w:ins w:id="988" w:author="Kaxiong" w:date="2021-06-09T21:35:00Z">
        <w:r w:rsidR="00BF5AE5">
          <w:rPr>
            <w:rFonts w:ascii="Arial" w:eastAsia="Arial" w:hAnsi="Arial" w:cs="Arial"/>
            <w:sz w:val="16"/>
            <w:szCs w:val="16"/>
          </w:rPr>
          <w:t>kev</w:t>
        </w:r>
        <w:proofErr w:type="spellEnd"/>
        <w:r w:rsidR="00BF5AE5">
          <w:rPr>
            <w:rFonts w:ascii="Arial" w:eastAsia="Arial" w:hAnsi="Arial" w:cs="Arial"/>
            <w:sz w:val="16"/>
            <w:szCs w:val="16"/>
          </w:rPr>
          <w:t xml:space="preserve"> </w:t>
        </w:r>
      </w:ins>
      <w:proofErr w:type="spellStart"/>
      <w:r w:rsidRPr="00C45308">
        <w:rPr>
          <w:rFonts w:ascii="Arial" w:eastAsia="Arial" w:hAnsi="Arial" w:cs="Arial"/>
          <w:sz w:val="16"/>
          <w:szCs w:val="16"/>
        </w:rPr>
        <w:t>piav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qhia</w:t>
      </w:r>
      <w:proofErr w:type="spellEnd"/>
      <w:r w:rsidRPr="00C45308">
        <w:rPr>
          <w:rFonts w:ascii="Arial" w:eastAsia="Arial" w:hAnsi="Arial" w:cs="Arial"/>
          <w:sz w:val="16"/>
          <w:szCs w:val="16"/>
        </w:rPr>
        <w:t xml:space="preserve"> </w:t>
      </w:r>
      <w:proofErr w:type="spellStart"/>
      <w:ins w:id="989" w:author="Kaxiong" w:date="2021-06-09T21:35:00Z">
        <w:r w:rsidR="00BF5AE5">
          <w:rPr>
            <w:rFonts w:ascii="Arial" w:eastAsia="Arial" w:hAnsi="Arial" w:cs="Arial"/>
            <w:sz w:val="16"/>
            <w:szCs w:val="16"/>
          </w:rPr>
          <w:t>ntawm</w:t>
        </w:r>
        <w:proofErr w:type="spellEnd"/>
        <w:r w:rsidR="00BF5AE5">
          <w:rPr>
            <w:rFonts w:ascii="Arial" w:eastAsia="Arial" w:hAnsi="Arial" w:cs="Arial"/>
            <w:sz w:val="16"/>
            <w:szCs w:val="16"/>
          </w:rPr>
          <w:t xml:space="preserve"> </w:t>
        </w:r>
      </w:ins>
      <w:ins w:id="990" w:author="Kaxiong" w:date="2021-06-09T21:36:00Z">
        <w:r w:rsidR="00BF5AE5">
          <w:rPr>
            <w:rFonts w:ascii="Arial" w:eastAsia="Arial" w:hAnsi="Arial" w:cs="Arial"/>
            <w:sz w:val="16"/>
            <w:szCs w:val="16"/>
          </w:rPr>
          <w:t xml:space="preserve">cov </w:t>
        </w:r>
      </w:ins>
      <w:del w:id="991" w:author="Kaxiong" w:date="2021-06-09T21:36:00Z">
        <w:r w:rsidRPr="00C45308" w:rsidDel="00BF5AE5">
          <w:rPr>
            <w:rFonts w:ascii="Arial" w:eastAsia="Arial" w:hAnsi="Arial" w:cs="Arial"/>
            <w:sz w:val="16"/>
            <w:szCs w:val="16"/>
          </w:rPr>
          <w:delText xml:space="preserve">yam </w:delText>
        </w:r>
      </w:del>
      <w:proofErr w:type="spellStart"/>
      <w:r w:rsidRPr="00C45308">
        <w:rPr>
          <w:rFonts w:ascii="Arial" w:eastAsia="Arial" w:hAnsi="Arial" w:cs="Arial"/>
          <w:sz w:val="16"/>
          <w:szCs w:val="16"/>
        </w:rPr>
        <w:t>xwm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txheej</w:t>
      </w:r>
      <w:proofErr w:type="spellEnd"/>
      <w:r w:rsidRPr="00C45308">
        <w:rPr>
          <w:rFonts w:ascii="Arial" w:eastAsia="Arial" w:hAnsi="Arial" w:cs="Arial"/>
          <w:sz w:val="16"/>
          <w:szCs w:val="16"/>
        </w:rPr>
        <w:t xml:space="preserve"> </w:t>
      </w:r>
      <w:ins w:id="992" w:author="Kaxiong" w:date="2021-06-09T21:36:00Z">
        <w:r w:rsidR="00BF5AE5">
          <w:rPr>
            <w:rFonts w:ascii="Arial" w:eastAsia="Arial" w:hAnsi="Arial" w:cs="Arial"/>
            <w:sz w:val="16"/>
            <w:szCs w:val="16"/>
          </w:rPr>
          <w:t xml:space="preserve">zoo li </w:t>
        </w:r>
        <w:proofErr w:type="spellStart"/>
        <w:r w:rsidR="00BF5AE5">
          <w:rPr>
            <w:rFonts w:ascii="Arial" w:eastAsia="Arial" w:hAnsi="Arial" w:cs="Arial"/>
            <w:sz w:val="16"/>
            <w:szCs w:val="16"/>
          </w:rPr>
          <w:t>cas</w:t>
        </w:r>
        <w:proofErr w:type="spellEnd"/>
        <w:r w:rsidR="00BF5AE5">
          <w:rPr>
            <w:rFonts w:ascii="Arial" w:eastAsia="Arial" w:hAnsi="Arial" w:cs="Arial"/>
            <w:sz w:val="16"/>
            <w:szCs w:val="16"/>
          </w:rPr>
          <w:t xml:space="preserve"> </w:t>
        </w:r>
      </w:ins>
      <w:proofErr w:type="spellStart"/>
      <w:ins w:id="993" w:author="Kaxiong" w:date="2021-06-09T21:37:00Z">
        <w:r w:rsidR="00BF5AE5">
          <w:rPr>
            <w:rFonts w:ascii="Arial" w:eastAsia="Arial" w:hAnsi="Arial" w:cs="Arial"/>
            <w:sz w:val="16"/>
            <w:szCs w:val="16"/>
          </w:rPr>
          <w:t>tej</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zaum</w:t>
        </w:r>
        <w:proofErr w:type="spellEnd"/>
        <w:r w:rsidR="00BF5AE5">
          <w:rPr>
            <w:rFonts w:ascii="Arial" w:eastAsia="Arial" w:hAnsi="Arial" w:cs="Arial"/>
            <w:sz w:val="16"/>
            <w:szCs w:val="16"/>
          </w:rPr>
          <w:t xml:space="preserve"> </w:t>
        </w:r>
      </w:ins>
      <w:proofErr w:type="spellStart"/>
      <w:r w:rsidRPr="00C45308">
        <w:rPr>
          <w:rFonts w:ascii="Arial" w:eastAsia="Arial" w:hAnsi="Arial" w:cs="Arial"/>
          <w:sz w:val="16"/>
          <w:szCs w:val="16"/>
        </w:rPr>
        <w:t>yuav</w:t>
      </w:r>
      <w:proofErr w:type="spellEnd"/>
      <w:r w:rsidRPr="00C45308">
        <w:rPr>
          <w:rFonts w:ascii="Arial" w:eastAsia="Arial" w:hAnsi="Arial" w:cs="Arial"/>
          <w:sz w:val="16"/>
          <w:szCs w:val="16"/>
        </w:rPr>
        <w:t xml:space="preserve"> </w:t>
      </w:r>
      <w:ins w:id="994" w:author="Kaxiong" w:date="2021-06-09T21:37:00Z">
        <w:r w:rsidR="00BF5AE5">
          <w:rPr>
            <w:rFonts w:ascii="Arial" w:eastAsia="Arial" w:hAnsi="Arial" w:cs="Arial"/>
            <w:sz w:val="16"/>
            <w:szCs w:val="16"/>
          </w:rPr>
          <w:t xml:space="preserve">sib </w:t>
        </w:r>
        <w:proofErr w:type="spellStart"/>
        <w:r w:rsidR="00BF5AE5">
          <w:rPr>
            <w:rFonts w:ascii="Arial" w:eastAsia="Arial" w:hAnsi="Arial" w:cs="Arial"/>
            <w:sz w:val="16"/>
            <w:szCs w:val="16"/>
          </w:rPr>
          <w:t>sau</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ua</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ke</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txhawm</w:t>
        </w:r>
        <w:proofErr w:type="spellEnd"/>
        <w:r w:rsidR="00BF5AE5">
          <w:rPr>
            <w:rFonts w:ascii="Arial" w:eastAsia="Arial" w:hAnsi="Arial" w:cs="Arial"/>
            <w:sz w:val="16"/>
            <w:szCs w:val="16"/>
          </w:rPr>
          <w:t xml:space="preserve"> </w:t>
        </w:r>
      </w:ins>
      <w:del w:id="995" w:author="Kaxiong" w:date="2021-06-09T21:38:00Z">
        <w:r w:rsidRPr="00C45308" w:rsidDel="00BF5AE5">
          <w:rPr>
            <w:rFonts w:ascii="Arial" w:eastAsia="Arial" w:hAnsi="Arial" w:cs="Arial"/>
            <w:sz w:val="16"/>
            <w:szCs w:val="16"/>
          </w:rPr>
          <w:delText>ua rau muaj qhov</w:delText>
        </w:r>
      </w:del>
      <w:proofErr w:type="spellStart"/>
      <w:ins w:id="996" w:author="Kaxiong" w:date="2021-06-09T21:38:00Z">
        <w:r w:rsidR="00BF5AE5">
          <w:rPr>
            <w:rFonts w:ascii="Arial" w:eastAsia="Arial" w:hAnsi="Arial" w:cs="Arial"/>
            <w:sz w:val="16"/>
            <w:szCs w:val="16"/>
          </w:rPr>
          <w:t>kev</w:t>
        </w:r>
      </w:ins>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tshwm</w:t>
      </w:r>
      <w:proofErr w:type="spellEnd"/>
      <w:r w:rsidRPr="00C45308">
        <w:rPr>
          <w:rFonts w:ascii="Arial" w:eastAsia="Arial" w:hAnsi="Arial" w:cs="Arial"/>
          <w:sz w:val="16"/>
          <w:szCs w:val="16"/>
        </w:rPr>
        <w:t xml:space="preserve"> sim </w:t>
      </w:r>
      <w:proofErr w:type="spellStart"/>
      <w:ins w:id="997" w:author="Kaxiong" w:date="2021-06-09T21:38:00Z">
        <w:r w:rsidR="00BF5AE5">
          <w:rPr>
            <w:rFonts w:ascii="Arial" w:eastAsia="Arial" w:hAnsi="Arial" w:cs="Arial"/>
            <w:sz w:val="16"/>
            <w:szCs w:val="16"/>
          </w:rPr>
          <w:t>qhov</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tsis</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huv</w:t>
        </w:r>
        <w:proofErr w:type="spellEnd"/>
        <w:r w:rsidR="00BF5AE5">
          <w:rPr>
            <w:rFonts w:ascii="Arial" w:eastAsia="Arial" w:hAnsi="Arial" w:cs="Arial"/>
            <w:sz w:val="16"/>
            <w:szCs w:val="16"/>
          </w:rPr>
          <w:t xml:space="preserve"> yam </w:t>
        </w:r>
        <w:proofErr w:type="spellStart"/>
        <w:r w:rsidR="00BF5AE5">
          <w:rPr>
            <w:rFonts w:ascii="Arial" w:eastAsia="Arial" w:hAnsi="Arial" w:cs="Arial"/>
            <w:sz w:val="16"/>
            <w:szCs w:val="16"/>
          </w:rPr>
          <w:t>tsim</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nyog</w:t>
        </w:r>
      </w:ins>
      <w:proofErr w:type="spellEnd"/>
      <w:del w:id="998" w:author="Kaxiong" w:date="2021-06-09T21:38:00Z">
        <w:r w:rsidRPr="00C45308" w:rsidDel="00BF5AE5">
          <w:rPr>
            <w:rFonts w:ascii="Arial" w:eastAsia="Arial" w:hAnsi="Arial" w:cs="Arial"/>
            <w:sz w:val="16"/>
            <w:szCs w:val="16"/>
          </w:rPr>
          <w:delText>zoo ntawm kev sib kis</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Txawm</w:t>
      </w:r>
      <w:proofErr w:type="spellEnd"/>
      <w:r w:rsidRPr="00C45308">
        <w:rPr>
          <w:rFonts w:ascii="Arial" w:eastAsia="Arial" w:hAnsi="Arial" w:cs="Arial"/>
          <w:sz w:val="16"/>
          <w:szCs w:val="16"/>
        </w:rPr>
        <w:t xml:space="preserve"> li </w:t>
      </w:r>
      <w:proofErr w:type="spellStart"/>
      <w:r w:rsidRPr="00C45308">
        <w:rPr>
          <w:rFonts w:ascii="Arial" w:eastAsia="Arial" w:hAnsi="Arial" w:cs="Arial"/>
          <w:sz w:val="16"/>
          <w:szCs w:val="16"/>
        </w:rPr>
        <w:t>cas</w:t>
      </w:r>
      <w:proofErr w:type="spellEnd"/>
      <w:r w:rsidRPr="00C45308">
        <w:rPr>
          <w:rFonts w:ascii="Arial" w:eastAsia="Arial" w:hAnsi="Arial" w:cs="Arial"/>
          <w:sz w:val="16"/>
          <w:szCs w:val="16"/>
        </w:rPr>
        <w:t xml:space="preserve"> los </w:t>
      </w:r>
      <w:proofErr w:type="spellStart"/>
      <w:r w:rsidRPr="00C45308">
        <w:rPr>
          <w:rFonts w:ascii="Arial" w:eastAsia="Arial" w:hAnsi="Arial" w:cs="Arial"/>
          <w:sz w:val="16"/>
          <w:szCs w:val="16"/>
        </w:rPr>
        <w:t>xij</w:t>
      </w:r>
      <w:proofErr w:type="spellEnd"/>
      <w:r w:rsidRPr="00C45308">
        <w:rPr>
          <w:rFonts w:ascii="Arial" w:eastAsia="Arial" w:hAnsi="Arial" w:cs="Arial"/>
          <w:sz w:val="16"/>
          <w:szCs w:val="16"/>
        </w:rPr>
        <w:t xml:space="preserve">, cov </w:t>
      </w:r>
      <w:proofErr w:type="spellStart"/>
      <w:r w:rsidRPr="00C45308">
        <w:rPr>
          <w:rFonts w:ascii="Arial" w:eastAsia="Arial" w:hAnsi="Arial" w:cs="Arial"/>
          <w:sz w:val="16"/>
          <w:szCs w:val="16"/>
        </w:rPr>
        <w:t>neeg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liaj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teb</w:t>
      </w:r>
      <w:proofErr w:type="spellEnd"/>
      <w:r w:rsidRPr="00C45308">
        <w:rPr>
          <w:rFonts w:ascii="Arial" w:eastAsia="Arial" w:hAnsi="Arial" w:cs="Arial"/>
          <w:sz w:val="16"/>
          <w:szCs w:val="16"/>
        </w:rPr>
        <w:t xml:space="preserve"> </w:t>
      </w:r>
      <w:proofErr w:type="spellStart"/>
      <w:ins w:id="999" w:author="Kaxiong" w:date="2021-06-09T21:39:00Z">
        <w:r w:rsidR="00BF5AE5">
          <w:rPr>
            <w:rFonts w:ascii="Arial" w:eastAsia="Arial" w:hAnsi="Arial" w:cs="Arial"/>
            <w:sz w:val="16"/>
            <w:szCs w:val="16"/>
          </w:rPr>
          <w:t>ra</w:t>
        </w:r>
      </w:ins>
      <w:ins w:id="1000" w:author="Kaxiong" w:date="2021-06-09T21:40:00Z">
        <w:r w:rsidR="00BF5AE5">
          <w:rPr>
            <w:rFonts w:ascii="Arial" w:eastAsia="Arial" w:hAnsi="Arial" w:cs="Arial"/>
            <w:sz w:val="16"/>
            <w:szCs w:val="16"/>
          </w:rPr>
          <w:t>ug</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npaj</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cia</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siab</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rau</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kom</w:t>
        </w:r>
        <w:proofErr w:type="spellEnd"/>
        <w:r w:rsidR="00BF5AE5">
          <w:rPr>
            <w:rFonts w:ascii="Arial" w:eastAsia="Arial" w:hAnsi="Arial" w:cs="Arial"/>
            <w:sz w:val="16"/>
            <w:szCs w:val="16"/>
          </w:rPr>
          <w:t xml:space="preserve"> </w:t>
        </w:r>
      </w:ins>
      <w:del w:id="1001" w:author="Kaxiong" w:date="2021-06-09T21:40:00Z">
        <w:r w:rsidRPr="00C45308" w:rsidDel="00BF5AE5">
          <w:rPr>
            <w:rFonts w:ascii="Arial" w:eastAsia="Arial" w:hAnsi="Arial" w:cs="Arial"/>
            <w:sz w:val="16"/>
            <w:szCs w:val="16"/>
          </w:rPr>
          <w:delText>yuav tsum</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txheeb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xyuas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w:t>
      </w:r>
      <w:proofErr w:type="spellStart"/>
      <w:ins w:id="1002" w:author="Kaxiong" w:date="2021-06-09T21:41:00Z">
        <w:r w:rsidR="00BF5AE5">
          <w:rPr>
            <w:rFonts w:ascii="Arial" w:eastAsia="Arial" w:hAnsi="Arial" w:cs="Arial"/>
            <w:sz w:val="16"/>
            <w:szCs w:val="16"/>
          </w:rPr>
          <w:t>uas</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tshwm</w:t>
        </w:r>
        <w:proofErr w:type="spellEnd"/>
        <w:r w:rsidR="00BF5AE5">
          <w:rPr>
            <w:rFonts w:ascii="Arial" w:eastAsia="Arial" w:hAnsi="Arial" w:cs="Arial"/>
            <w:sz w:val="16"/>
            <w:szCs w:val="16"/>
          </w:rPr>
          <w:t xml:space="preserve"> sim yam </w:t>
        </w:r>
        <w:proofErr w:type="spellStart"/>
        <w:r w:rsidR="00BF5AE5">
          <w:rPr>
            <w:rFonts w:ascii="Arial" w:eastAsia="Arial" w:hAnsi="Arial" w:cs="Arial"/>
            <w:sz w:val="16"/>
            <w:szCs w:val="16"/>
          </w:rPr>
          <w:t>tsim</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nyog</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ntawm</w:t>
        </w:r>
        <w:proofErr w:type="spellEnd"/>
        <w:r w:rsidR="00BF5AE5">
          <w:rPr>
            <w:rFonts w:ascii="Arial" w:eastAsia="Arial" w:hAnsi="Arial" w:cs="Arial"/>
            <w:sz w:val="16"/>
            <w:szCs w:val="16"/>
          </w:rPr>
          <w:t xml:space="preserve"> </w:t>
        </w:r>
      </w:ins>
      <w:ins w:id="1003" w:author="Kaxiong" w:date="2021-06-09T21:42:00Z">
        <w:r w:rsidR="00BF5AE5">
          <w:rPr>
            <w:rFonts w:ascii="Arial" w:eastAsia="Arial" w:hAnsi="Arial" w:cs="Arial"/>
            <w:sz w:val="16"/>
            <w:szCs w:val="16"/>
          </w:rPr>
          <w:t xml:space="preserve">cov </w:t>
        </w:r>
        <w:proofErr w:type="spellStart"/>
        <w:r w:rsidR="00BF5AE5">
          <w:rPr>
            <w:rFonts w:ascii="Arial" w:eastAsia="Arial" w:hAnsi="Arial" w:cs="Arial"/>
            <w:sz w:val="16"/>
            <w:szCs w:val="16"/>
          </w:rPr>
          <w:t>tsiaj</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kev</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ua</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tsis</w:t>
        </w:r>
        <w:proofErr w:type="spellEnd"/>
        <w:r w:rsidR="00BF5AE5">
          <w:rPr>
            <w:rFonts w:ascii="Arial" w:eastAsia="Arial" w:hAnsi="Arial" w:cs="Arial"/>
            <w:sz w:val="16"/>
            <w:szCs w:val="16"/>
          </w:rPr>
          <w:t xml:space="preserve"> </w:t>
        </w:r>
        <w:proofErr w:type="spellStart"/>
        <w:r w:rsidR="00BF5AE5">
          <w:rPr>
            <w:rFonts w:ascii="Arial" w:eastAsia="Arial" w:hAnsi="Arial" w:cs="Arial"/>
            <w:sz w:val="16"/>
            <w:szCs w:val="16"/>
          </w:rPr>
          <w:t>huv</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tej</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zaum</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yuav</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muaj</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nyob</w:t>
        </w:r>
      </w:ins>
      <w:proofErr w:type="spellEnd"/>
      <w:ins w:id="1004" w:author="Kaxiong" w:date="2021-06-09T21:43:00Z">
        <w:r w:rsidR="002A1AAE">
          <w:rPr>
            <w:rFonts w:ascii="Arial" w:eastAsia="Arial" w:hAnsi="Arial" w:cs="Arial"/>
            <w:sz w:val="16"/>
            <w:szCs w:val="16"/>
          </w:rPr>
          <w:t xml:space="preserve"> </w:t>
        </w:r>
      </w:ins>
      <w:del w:id="1005" w:author="Kaxiong" w:date="2021-06-09T21:43:00Z">
        <w:r w:rsidR="00AE6042" w:rsidRPr="00C45308" w:rsidDel="002A1AAE">
          <w:rPr>
            <w:rFonts w:ascii="Arial" w:eastAsia="Arial" w:hAnsi="Arial" w:cs="Arial"/>
            <w:sz w:val="16"/>
            <w:szCs w:val="16"/>
          </w:rPr>
          <w:delText xml:space="preserve">ntawm </w:delText>
        </w:r>
        <w:r w:rsidRPr="00C45308" w:rsidDel="002A1AAE">
          <w:rPr>
            <w:rFonts w:ascii="Arial" w:eastAsia="Arial" w:hAnsi="Arial" w:cs="Arial"/>
            <w:sz w:val="16"/>
            <w:szCs w:val="16"/>
          </w:rPr>
          <w:delText>cog qoob loo uas muaj qhov tshwm sim tsim nyog ntawm kev kis tus tsiaj</w:delText>
        </w:r>
        <w:r w:rsidR="00AE6042" w:rsidRPr="00C45308" w:rsidDel="002A1AAE">
          <w:rPr>
            <w:rFonts w:ascii="Arial" w:eastAsia="Arial" w:hAnsi="Arial" w:cs="Arial"/>
            <w:sz w:val="16"/>
            <w:szCs w:val="16"/>
          </w:rPr>
          <w:delText xml:space="preserve"> txhu</w:delText>
        </w:r>
        <w:r w:rsidRPr="00C45308" w:rsidDel="002A1AAE">
          <w:rPr>
            <w:rFonts w:ascii="Arial" w:eastAsia="Arial" w:hAnsi="Arial" w:cs="Arial"/>
            <w:sz w:val="16"/>
            <w:szCs w:val="16"/>
          </w:rPr>
          <w:delText xml:space="preserve"> </w:delText>
        </w:r>
      </w:del>
      <w:proofErr w:type="spellStart"/>
      <w:r w:rsidRPr="00C45308">
        <w:rPr>
          <w:rFonts w:ascii="Arial" w:eastAsia="Arial" w:hAnsi="Arial" w:cs="Arial"/>
          <w:sz w:val="16"/>
          <w:szCs w:val="16"/>
        </w:rPr>
        <w:t>thiab</w:t>
      </w:r>
      <w:proofErr w:type="spellEnd"/>
      <w:r w:rsidRPr="00C45308">
        <w:rPr>
          <w:rFonts w:ascii="Arial" w:eastAsia="Arial" w:hAnsi="Arial" w:cs="Arial"/>
          <w:sz w:val="16"/>
          <w:szCs w:val="16"/>
        </w:rPr>
        <w:t xml:space="preserve"> </w:t>
      </w:r>
      <w:proofErr w:type="spellStart"/>
      <w:ins w:id="1006" w:author="Kaxiong" w:date="2021-06-09T21:43:00Z">
        <w:r w:rsidR="002A1AAE">
          <w:rPr>
            <w:rFonts w:ascii="Arial" w:eastAsia="Arial" w:hAnsi="Arial" w:cs="Arial"/>
            <w:sz w:val="16"/>
            <w:szCs w:val="16"/>
          </w:rPr>
          <w:t>ua</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ntu</w:t>
        </w:r>
        <w:proofErr w:type="spellEnd"/>
        <w:r w:rsidR="002A1AAE">
          <w:rPr>
            <w:rFonts w:ascii="Arial" w:eastAsia="Arial" w:hAnsi="Arial" w:cs="Arial"/>
            <w:sz w:val="16"/>
            <w:szCs w:val="16"/>
          </w:rPr>
          <w:t xml:space="preserve"> co</w:t>
        </w:r>
      </w:ins>
      <w:ins w:id="1007" w:author="Kaxiong" w:date="2021-06-09T21:44:00Z">
        <w:r w:rsidR="002A1AAE">
          <w:rPr>
            <w:rFonts w:ascii="Arial" w:eastAsia="Arial" w:hAnsi="Arial" w:cs="Arial"/>
            <w:sz w:val="16"/>
            <w:szCs w:val="16"/>
          </w:rPr>
          <w:t>v</w:t>
        </w:r>
      </w:ins>
      <w:del w:id="1008" w:author="Kaxiong" w:date="2021-06-09T21:44:00Z">
        <w:r w:rsidRPr="00C45308" w:rsidDel="002A1AAE">
          <w:rPr>
            <w:rFonts w:ascii="Arial" w:eastAsia="Arial" w:hAnsi="Arial" w:cs="Arial"/>
            <w:sz w:val="16"/>
            <w:szCs w:val="16"/>
          </w:rPr>
          <w:delText>ntsuas qee thaj</w:delText>
        </w:r>
      </w:del>
      <w:r w:rsidRPr="00C45308">
        <w:rPr>
          <w:rFonts w:ascii="Arial" w:eastAsia="Arial" w:hAnsi="Arial" w:cs="Arial"/>
          <w:sz w:val="16"/>
          <w:szCs w:val="16"/>
        </w:rPr>
        <w:t xml:space="preserve"> chaw </w:t>
      </w:r>
      <w:proofErr w:type="spellStart"/>
      <w:r w:rsidRPr="00C45308">
        <w:rPr>
          <w:rFonts w:ascii="Arial" w:eastAsia="Arial" w:hAnsi="Arial" w:cs="Arial"/>
          <w:sz w:val="16"/>
          <w:szCs w:val="16"/>
        </w:rPr>
        <w:t>ntaw</w:t>
      </w:r>
      <w:r w:rsidR="00C45308" w:rsidRPr="00C45308">
        <w:rPr>
          <w:rFonts w:ascii="Arial" w:eastAsia="Arial" w:hAnsi="Arial" w:cs="Arial"/>
          <w:sz w:val="16"/>
          <w:szCs w:val="16"/>
        </w:rPr>
        <w:t>v</w:t>
      </w:r>
      <w:proofErr w:type="spellEnd"/>
      <w:r w:rsidRPr="00C45308">
        <w:rPr>
          <w:rFonts w:ascii="Arial" w:eastAsia="Arial" w:hAnsi="Arial" w:cs="Arial"/>
          <w:sz w:val="16"/>
          <w:szCs w:val="16"/>
        </w:rPr>
        <w:t xml:space="preserve"> </w:t>
      </w:r>
      <w:proofErr w:type="spellStart"/>
      <w:ins w:id="1009" w:author="Kaxiong" w:date="2021-06-09T21:44:00Z">
        <w:r w:rsidR="002A1AAE">
          <w:rPr>
            <w:rFonts w:ascii="Arial" w:eastAsia="Arial" w:hAnsi="Arial" w:cs="Arial"/>
            <w:sz w:val="16"/>
            <w:szCs w:val="16"/>
          </w:rPr>
          <w:t>txhawm</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rau</w:t>
        </w:r>
        <w:proofErr w:type="spellEnd"/>
        <w:r w:rsidR="002A1AAE">
          <w:rPr>
            <w:rFonts w:ascii="Arial" w:eastAsia="Arial" w:hAnsi="Arial" w:cs="Arial"/>
            <w:sz w:val="16"/>
            <w:szCs w:val="16"/>
          </w:rPr>
          <w:t xml:space="preserve"> </w:t>
        </w:r>
      </w:ins>
      <w:del w:id="1010" w:author="Kaxiong" w:date="2021-06-09T21:44:00Z">
        <w:r w:rsidRPr="00C45308" w:rsidDel="002A1AAE">
          <w:rPr>
            <w:rFonts w:ascii="Arial" w:eastAsia="Arial" w:hAnsi="Arial" w:cs="Arial"/>
            <w:sz w:val="16"/>
            <w:szCs w:val="16"/>
          </w:rPr>
          <w:delText>kom</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txiav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txim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siab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seb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puas</w:t>
      </w:r>
      <w:proofErr w:type="spellEnd"/>
      <w:r w:rsidRPr="00C45308">
        <w:rPr>
          <w:rFonts w:ascii="Arial" w:eastAsia="Arial" w:hAnsi="Arial" w:cs="Arial"/>
          <w:sz w:val="16"/>
          <w:szCs w:val="16"/>
        </w:rPr>
        <w:t xml:space="preserve"> </w:t>
      </w:r>
      <w:proofErr w:type="spellStart"/>
      <w:ins w:id="1011" w:author="Kaxiong" w:date="2021-06-09T21:45:00Z">
        <w:r w:rsidR="002A1AAE">
          <w:rPr>
            <w:rFonts w:ascii="Arial" w:eastAsia="Arial" w:hAnsi="Arial" w:cs="Arial"/>
            <w:sz w:val="16"/>
            <w:szCs w:val="16"/>
          </w:rPr>
          <w:t>yuav</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tshwm</w:t>
        </w:r>
        <w:proofErr w:type="spellEnd"/>
        <w:r w:rsidR="002A1AAE">
          <w:rPr>
            <w:rFonts w:ascii="Arial" w:eastAsia="Arial" w:hAnsi="Arial" w:cs="Arial"/>
            <w:sz w:val="16"/>
            <w:szCs w:val="16"/>
          </w:rPr>
          <w:t xml:space="preserve"> sim yam </w:t>
        </w:r>
        <w:proofErr w:type="spellStart"/>
        <w:r w:rsidR="002A1AAE">
          <w:rPr>
            <w:rFonts w:ascii="Arial" w:eastAsia="Arial" w:hAnsi="Arial" w:cs="Arial"/>
            <w:sz w:val="16"/>
            <w:szCs w:val="16"/>
          </w:rPr>
          <w:t>tsim</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nyog</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ntawm</w:t>
        </w:r>
        <w:proofErr w:type="spellEnd"/>
        <w:r w:rsidR="002A1AAE">
          <w:rPr>
            <w:rFonts w:ascii="Arial" w:eastAsia="Arial" w:hAnsi="Arial" w:cs="Arial"/>
            <w:sz w:val="16"/>
            <w:szCs w:val="16"/>
          </w:rPr>
          <w:t xml:space="preserve"> </w:t>
        </w:r>
      </w:ins>
      <w:del w:id="1012" w:author="Kaxiong" w:date="2021-06-09T21:45:00Z">
        <w:r w:rsidRPr="00C45308" w:rsidDel="002A1AAE">
          <w:rPr>
            <w:rFonts w:ascii="Arial" w:eastAsia="Arial" w:hAnsi="Arial" w:cs="Arial"/>
            <w:sz w:val="16"/>
            <w:szCs w:val="16"/>
          </w:rPr>
          <w:delText>mu</w:delText>
        </w:r>
      </w:del>
      <w:del w:id="1013" w:author="Kaxiong" w:date="2021-06-09T21:44:00Z">
        <w:r w:rsidRPr="00C45308" w:rsidDel="002A1AAE">
          <w:rPr>
            <w:rFonts w:ascii="Arial" w:eastAsia="Arial" w:hAnsi="Arial" w:cs="Arial"/>
            <w:sz w:val="16"/>
            <w:szCs w:val="16"/>
          </w:rPr>
          <w:delText xml:space="preserve">aj </w:delText>
        </w:r>
      </w:del>
      <w:r w:rsidRPr="00C45308">
        <w:rPr>
          <w:rFonts w:ascii="Arial" w:eastAsia="Arial" w:hAnsi="Arial" w:cs="Arial"/>
          <w:sz w:val="16"/>
          <w:szCs w:val="16"/>
        </w:rPr>
        <w:t xml:space="preserve">cov </w:t>
      </w:r>
      <w:proofErr w:type="spellStart"/>
      <w:r w:rsidRPr="00C45308">
        <w:rPr>
          <w:rFonts w:ascii="Arial" w:eastAsia="Arial" w:hAnsi="Arial" w:cs="Arial"/>
          <w:sz w:val="16"/>
          <w:szCs w:val="16"/>
        </w:rPr>
        <w:t>qoob</w:t>
      </w:r>
      <w:proofErr w:type="spellEnd"/>
      <w:r w:rsidRPr="00C45308">
        <w:rPr>
          <w:rFonts w:ascii="Arial" w:eastAsia="Arial" w:hAnsi="Arial" w:cs="Arial"/>
          <w:sz w:val="16"/>
          <w:szCs w:val="16"/>
        </w:rPr>
        <w:t xml:space="preserve"> loo </w:t>
      </w:r>
      <w:del w:id="1014" w:author="Kaxiong" w:date="2021-06-09T21:45:00Z">
        <w:r w:rsidRPr="00C45308" w:rsidDel="002A1AAE">
          <w:rPr>
            <w:rFonts w:ascii="Arial" w:eastAsia="Arial" w:hAnsi="Arial" w:cs="Arial"/>
            <w:sz w:val="16"/>
            <w:szCs w:val="16"/>
          </w:rPr>
          <w:delText xml:space="preserve">zoo </w:delText>
        </w:r>
      </w:del>
      <w:proofErr w:type="spellStart"/>
      <w:r w:rsidRPr="00C45308">
        <w:rPr>
          <w:rFonts w:ascii="Arial" w:eastAsia="Arial" w:hAnsi="Arial" w:cs="Arial"/>
          <w:sz w:val="16"/>
          <w:szCs w:val="16"/>
        </w:rPr>
        <w:t>nyob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rau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w:t>
      </w:r>
      <w:proofErr w:type="spellStart"/>
      <w:r w:rsidRPr="00C45308">
        <w:rPr>
          <w:rFonts w:ascii="Arial" w:eastAsia="Arial" w:hAnsi="Arial" w:cs="Arial"/>
          <w:sz w:val="16"/>
          <w:szCs w:val="16"/>
        </w:rPr>
        <w:t>ntaw</w:t>
      </w:r>
      <w:r w:rsidR="00C45308" w:rsidRPr="00C45308">
        <w:rPr>
          <w:rFonts w:ascii="Arial" w:eastAsia="Arial" w:hAnsi="Arial" w:cs="Arial"/>
          <w:sz w:val="16"/>
          <w:szCs w:val="16"/>
        </w:rPr>
        <w:t>v</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raug</w:t>
      </w:r>
      <w:proofErr w:type="spellEnd"/>
      <w:r w:rsidRPr="00C45308">
        <w:rPr>
          <w:rFonts w:ascii="Arial" w:eastAsia="Arial" w:hAnsi="Arial" w:cs="Arial"/>
          <w:sz w:val="16"/>
          <w:szCs w:val="16"/>
        </w:rPr>
        <w:t xml:space="preserve"> </w:t>
      </w:r>
      <w:proofErr w:type="spellStart"/>
      <w:ins w:id="1015" w:author="Kaxiong" w:date="2021-06-09T21:46:00Z">
        <w:r w:rsidR="002A1AAE">
          <w:rPr>
            <w:rFonts w:ascii="Arial" w:eastAsia="Arial" w:hAnsi="Arial" w:cs="Arial"/>
            <w:sz w:val="16"/>
            <w:szCs w:val="16"/>
          </w:rPr>
          <w:t>ua</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rau</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tsis</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huv</w:t>
        </w:r>
        <w:proofErr w:type="spellEnd"/>
        <w:r w:rsidR="002A1AAE">
          <w:rPr>
            <w:rFonts w:ascii="Arial" w:eastAsia="Arial" w:hAnsi="Arial" w:cs="Arial"/>
            <w:sz w:val="16"/>
            <w:szCs w:val="16"/>
          </w:rPr>
          <w:t xml:space="preserve"> yam </w:t>
        </w:r>
        <w:proofErr w:type="spellStart"/>
        <w:r w:rsidR="002A1AAE">
          <w:rPr>
            <w:rFonts w:ascii="Arial" w:eastAsia="Arial" w:hAnsi="Arial" w:cs="Arial"/>
            <w:sz w:val="16"/>
            <w:szCs w:val="16"/>
          </w:rPr>
          <w:t>tiag</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tiag</w:t>
        </w:r>
      </w:ins>
      <w:proofErr w:type="spellEnd"/>
      <w:del w:id="1016" w:author="Kaxiong" w:date="2021-06-09T21:46:00Z">
        <w:r w:rsidRPr="00C45308" w:rsidDel="002A1AAE">
          <w:rPr>
            <w:rFonts w:ascii="Arial" w:eastAsia="Arial" w:hAnsi="Arial" w:cs="Arial"/>
            <w:sz w:val="16"/>
            <w:szCs w:val="16"/>
          </w:rPr>
          <w:delText>tshuaj lom</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tseeb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txawm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hais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kev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paub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tsiaj</w:t>
      </w:r>
      <w:proofErr w:type="spellEnd"/>
      <w:r w:rsidR="00C45308" w:rsidRPr="00C45308">
        <w:rPr>
          <w:rFonts w:ascii="Arial" w:eastAsia="Arial" w:hAnsi="Arial" w:cs="Arial"/>
          <w:sz w:val="16"/>
          <w:szCs w:val="16"/>
        </w:rPr>
        <w:t xml:space="preserve"> </w:t>
      </w:r>
      <w:del w:id="1017" w:author="Kaxiong" w:date="2021-06-09T21:47:00Z">
        <w:r w:rsidR="00C45308" w:rsidRPr="00C45308" w:rsidDel="002A1AAE">
          <w:rPr>
            <w:rFonts w:ascii="Arial" w:eastAsia="Arial" w:hAnsi="Arial" w:cs="Arial"/>
            <w:sz w:val="16"/>
            <w:szCs w:val="16"/>
          </w:rPr>
          <w:delText>txhu</w:delText>
        </w:r>
        <w:r w:rsidRPr="00C45308" w:rsidDel="002A1AAE">
          <w:rPr>
            <w:rFonts w:ascii="Arial" w:eastAsia="Arial" w:hAnsi="Arial" w:cs="Arial"/>
            <w:sz w:val="16"/>
            <w:szCs w:val="16"/>
          </w:rPr>
          <w:delText xml:space="preserve"> </w:delText>
        </w:r>
      </w:del>
      <w:r w:rsidRPr="00C45308">
        <w:rPr>
          <w:rFonts w:ascii="Arial" w:eastAsia="Arial" w:hAnsi="Arial" w:cs="Arial"/>
          <w:sz w:val="16"/>
          <w:szCs w:val="16"/>
        </w:rPr>
        <w:t xml:space="preserve">tau </w:t>
      </w:r>
      <w:proofErr w:type="spellStart"/>
      <w:r w:rsidRPr="00C45308">
        <w:rPr>
          <w:rFonts w:ascii="Arial" w:eastAsia="Arial" w:hAnsi="Arial" w:cs="Arial"/>
          <w:sz w:val="16"/>
          <w:szCs w:val="16"/>
        </w:rPr>
        <w:t>nyob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hauv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thaj</w:t>
      </w:r>
      <w:proofErr w:type="spellEnd"/>
      <w:r w:rsidRPr="00C45308">
        <w:rPr>
          <w:rFonts w:ascii="Arial" w:eastAsia="Arial" w:hAnsi="Arial" w:cs="Arial"/>
          <w:sz w:val="16"/>
          <w:szCs w:val="16"/>
        </w:rPr>
        <w:t xml:space="preserve"> chaw cog </w:t>
      </w:r>
      <w:proofErr w:type="spellStart"/>
      <w:r w:rsidRPr="00C45308">
        <w:rPr>
          <w:rFonts w:ascii="Arial" w:eastAsia="Arial" w:hAnsi="Arial" w:cs="Arial"/>
          <w:sz w:val="16"/>
          <w:szCs w:val="16"/>
        </w:rPr>
        <w:t>qoob</w:t>
      </w:r>
      <w:proofErr w:type="spellEnd"/>
      <w:r w:rsidRPr="00C45308">
        <w:rPr>
          <w:rFonts w:ascii="Arial" w:eastAsia="Arial" w:hAnsi="Arial" w:cs="Arial"/>
          <w:sz w:val="16"/>
          <w:szCs w:val="16"/>
        </w:rPr>
        <w:t xml:space="preserve"> loo </w:t>
      </w:r>
      <w:proofErr w:type="spellStart"/>
      <w:r w:rsidRPr="00C45308">
        <w:rPr>
          <w:rFonts w:ascii="Arial" w:eastAsia="Arial" w:hAnsi="Arial" w:cs="Arial"/>
          <w:sz w:val="16"/>
          <w:szCs w:val="16"/>
        </w:rPr>
        <w:t>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tseem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ceeb</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rau</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kev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ntsuas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qhov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tshwm</w:t>
      </w:r>
      <w:proofErr w:type="spellEnd"/>
      <w:r w:rsidRPr="00C45308">
        <w:rPr>
          <w:rFonts w:ascii="Arial" w:eastAsia="Arial" w:hAnsi="Arial" w:cs="Arial"/>
          <w:sz w:val="16"/>
          <w:szCs w:val="16"/>
        </w:rPr>
        <w:t xml:space="preserve"> sim </w:t>
      </w:r>
      <w:proofErr w:type="spellStart"/>
      <w:r w:rsidRPr="00C45308">
        <w:rPr>
          <w:rFonts w:ascii="Arial" w:eastAsia="Arial" w:hAnsi="Arial" w:cs="Arial"/>
          <w:sz w:val="16"/>
          <w:szCs w:val="16"/>
        </w:rPr>
        <w:t>ntawm</w:t>
      </w:r>
      <w:proofErr w:type="spellEnd"/>
      <w:r w:rsidRPr="00C45308">
        <w:rPr>
          <w:rFonts w:ascii="Arial" w:eastAsia="Arial" w:hAnsi="Arial" w:cs="Arial"/>
          <w:sz w:val="16"/>
          <w:szCs w:val="16"/>
        </w:rPr>
        <w:t xml:space="preserve"> </w:t>
      </w:r>
      <w:proofErr w:type="spellStart"/>
      <w:ins w:id="1018" w:author="Kaxiong" w:date="2021-06-09T21:48:00Z">
        <w:r w:rsidR="002A1AAE">
          <w:rPr>
            <w:rFonts w:ascii="Arial" w:eastAsia="Arial" w:hAnsi="Arial" w:cs="Arial"/>
            <w:sz w:val="16"/>
            <w:szCs w:val="16"/>
          </w:rPr>
          <w:t>qhov</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tsis</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huv</w:t>
        </w:r>
      </w:ins>
      <w:proofErr w:type="spellEnd"/>
      <w:del w:id="1019" w:author="Kaxiong" w:date="2021-06-09T21:48:00Z">
        <w:r w:rsidRPr="00C45308" w:rsidDel="002A1AAE">
          <w:rPr>
            <w:rFonts w:ascii="Arial" w:eastAsia="Arial" w:hAnsi="Arial" w:cs="Arial"/>
            <w:sz w:val="16"/>
            <w:szCs w:val="16"/>
          </w:rPr>
          <w:delText>kev sib kis</w:delText>
        </w:r>
      </w:del>
      <w:r w:rsidRPr="00C45308">
        <w:rPr>
          <w:rFonts w:ascii="Arial" w:eastAsia="Arial" w:hAnsi="Arial" w:cs="Arial"/>
          <w:sz w:val="16"/>
          <w:szCs w:val="16"/>
        </w:rPr>
        <w:t xml:space="preserve">, </w:t>
      </w:r>
      <w:proofErr w:type="spellStart"/>
      <w:r w:rsidRPr="00C45308">
        <w:rPr>
          <w:rFonts w:ascii="Arial" w:eastAsia="Arial" w:hAnsi="Arial" w:cs="Arial"/>
          <w:sz w:val="16"/>
          <w:szCs w:val="16"/>
        </w:rPr>
        <w:t>tsuas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muaj</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tsiaj</w:t>
      </w:r>
      <w:proofErr w:type="spellEnd"/>
      <w:r w:rsidRPr="00C45308">
        <w:rPr>
          <w:rFonts w:ascii="Arial" w:eastAsia="Arial" w:hAnsi="Arial" w:cs="Arial"/>
          <w:sz w:val="16"/>
          <w:szCs w:val="16"/>
        </w:rPr>
        <w:t xml:space="preserve"> </w:t>
      </w:r>
      <w:del w:id="1020" w:author="Kaxiong" w:date="2021-06-09T21:48:00Z">
        <w:r w:rsidRPr="00C45308" w:rsidDel="002A1AAE">
          <w:rPr>
            <w:rFonts w:ascii="Arial" w:eastAsia="Arial" w:hAnsi="Arial" w:cs="Arial"/>
            <w:sz w:val="16"/>
            <w:szCs w:val="16"/>
          </w:rPr>
          <w:delText xml:space="preserve">txhu </w:delText>
        </w:r>
      </w:del>
      <w:proofErr w:type="spellStart"/>
      <w:r w:rsidRPr="00C45308">
        <w:rPr>
          <w:rFonts w:ascii="Arial" w:eastAsia="Arial" w:hAnsi="Arial" w:cs="Arial"/>
          <w:sz w:val="16"/>
          <w:szCs w:val="16"/>
        </w:rPr>
        <w:t>tsis</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txhais</w:t>
      </w:r>
      <w:proofErr w:type="spellEnd"/>
      <w:r w:rsidRPr="00C45308">
        <w:rPr>
          <w:rFonts w:ascii="Arial" w:eastAsia="Arial" w:hAnsi="Arial" w:cs="Arial"/>
          <w:sz w:val="16"/>
          <w:szCs w:val="16"/>
        </w:rPr>
        <w:t xml:space="preserve"> tau </w:t>
      </w:r>
      <w:proofErr w:type="spellStart"/>
      <w:r w:rsidRPr="00C45308">
        <w:rPr>
          <w:rFonts w:ascii="Arial" w:eastAsia="Arial" w:hAnsi="Arial" w:cs="Arial"/>
          <w:sz w:val="16"/>
          <w:szCs w:val="16"/>
        </w:rPr>
        <w:t>tias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yog</w:t>
      </w:r>
      <w:proofErr w:type="spellEnd"/>
      <w:r w:rsidRPr="00C45308">
        <w:rPr>
          <w:rFonts w:ascii="Arial" w:eastAsia="Arial" w:hAnsi="Arial" w:cs="Arial"/>
          <w:sz w:val="16"/>
          <w:szCs w:val="16"/>
        </w:rPr>
        <w:t xml:space="preserve"> </w:t>
      </w:r>
      <w:proofErr w:type="spellStart"/>
      <w:ins w:id="1021" w:author="Kaxiong" w:date="2021-06-09T21:49:00Z">
        <w:r w:rsidR="002A1AAE">
          <w:rPr>
            <w:rFonts w:ascii="Arial" w:eastAsia="Arial" w:hAnsi="Arial" w:cs="Arial"/>
            <w:sz w:val="16"/>
            <w:szCs w:val="16"/>
          </w:rPr>
          <w:t>kev</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tshwm</w:t>
        </w:r>
        <w:proofErr w:type="spellEnd"/>
        <w:r w:rsidR="002A1AAE">
          <w:rPr>
            <w:rFonts w:ascii="Arial" w:eastAsia="Arial" w:hAnsi="Arial" w:cs="Arial"/>
            <w:sz w:val="16"/>
            <w:szCs w:val="16"/>
          </w:rPr>
          <w:t xml:space="preserve"> sim </w:t>
        </w:r>
        <w:proofErr w:type="spellStart"/>
        <w:r w:rsidR="002A1AAE">
          <w:rPr>
            <w:rFonts w:ascii="Arial" w:eastAsia="Arial" w:hAnsi="Arial" w:cs="Arial"/>
            <w:sz w:val="16"/>
            <w:szCs w:val="16"/>
          </w:rPr>
          <w:t>uas</w:t>
        </w:r>
        <w:proofErr w:type="spellEnd"/>
        <w:r w:rsidR="002A1AAE">
          <w:rPr>
            <w:rFonts w:ascii="Arial" w:eastAsia="Arial" w:hAnsi="Arial" w:cs="Arial"/>
            <w:sz w:val="16"/>
            <w:szCs w:val="16"/>
          </w:rPr>
          <w:t xml:space="preserve"> </w:t>
        </w:r>
      </w:ins>
      <w:del w:id="1022" w:author="Kaxiong" w:date="2021-06-09T21:49:00Z">
        <w:r w:rsidRPr="00C45308" w:rsidDel="002A1AAE">
          <w:rPr>
            <w:rFonts w:ascii="Arial" w:eastAsia="Arial" w:hAnsi="Arial" w:cs="Arial"/>
            <w:sz w:val="16"/>
            <w:szCs w:val="16"/>
          </w:rPr>
          <w:delText xml:space="preserve">qhov </w:delText>
        </w:r>
      </w:del>
      <w:proofErr w:type="spellStart"/>
      <w:r w:rsidRPr="00C45308">
        <w:rPr>
          <w:rFonts w:ascii="Arial" w:eastAsia="Arial" w:hAnsi="Arial" w:cs="Arial"/>
          <w:sz w:val="16"/>
          <w:szCs w:val="16"/>
        </w:rPr>
        <w:t>tsim</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nyog</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uas</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lawv</w:t>
      </w:r>
      <w:proofErr w:type="spellEnd"/>
      <w:r w:rsidRPr="00C45308">
        <w:rPr>
          <w:rFonts w:ascii="Arial" w:eastAsia="Arial" w:hAnsi="Arial" w:cs="Arial"/>
          <w:sz w:val="16"/>
          <w:szCs w:val="16"/>
        </w:rPr>
        <w:t xml:space="preserve"> </w:t>
      </w:r>
      <w:proofErr w:type="spellStart"/>
      <w:r w:rsidRPr="00C45308">
        <w:rPr>
          <w:rFonts w:ascii="Arial" w:eastAsia="Arial" w:hAnsi="Arial" w:cs="Arial"/>
          <w:sz w:val="16"/>
          <w:szCs w:val="16"/>
        </w:rPr>
        <w:t>yuav</w:t>
      </w:r>
      <w:proofErr w:type="spellEnd"/>
      <w:r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ua</w:t>
      </w:r>
      <w:proofErr w:type="spellEnd"/>
      <w:r w:rsidR="00C45308" w:rsidRPr="00C45308">
        <w:rPr>
          <w:rFonts w:ascii="Arial" w:eastAsia="Arial" w:hAnsi="Arial" w:cs="Arial"/>
          <w:sz w:val="16"/>
          <w:szCs w:val="16"/>
        </w:rPr>
        <w:t xml:space="preserve"> </w:t>
      </w:r>
      <w:proofErr w:type="spellStart"/>
      <w:r w:rsidR="00C45308" w:rsidRPr="00C45308">
        <w:rPr>
          <w:rFonts w:ascii="Arial" w:eastAsia="Arial" w:hAnsi="Arial" w:cs="Arial"/>
          <w:sz w:val="16"/>
          <w:szCs w:val="16"/>
        </w:rPr>
        <w:t>paug</w:t>
      </w:r>
      <w:proofErr w:type="spellEnd"/>
      <w:r w:rsidR="00C45308" w:rsidRPr="00C45308">
        <w:rPr>
          <w:rFonts w:ascii="Arial" w:eastAsia="Arial" w:hAnsi="Arial" w:cs="Arial"/>
          <w:sz w:val="16"/>
          <w:szCs w:val="16"/>
        </w:rPr>
        <w:t xml:space="preserve"> </w:t>
      </w:r>
      <w:proofErr w:type="spellStart"/>
      <w:ins w:id="1023" w:author="Kaxiong" w:date="2021-06-09T21:50:00Z">
        <w:r w:rsidR="002A1AAE">
          <w:rPr>
            <w:rFonts w:ascii="Arial" w:eastAsia="Arial" w:hAnsi="Arial" w:cs="Arial"/>
            <w:sz w:val="16"/>
            <w:szCs w:val="16"/>
          </w:rPr>
          <w:t>rau</w:t>
        </w:r>
        <w:proofErr w:type="spellEnd"/>
        <w:r w:rsidR="002A1AAE">
          <w:rPr>
            <w:rFonts w:ascii="Arial" w:eastAsia="Arial" w:hAnsi="Arial" w:cs="Arial"/>
            <w:sz w:val="16"/>
            <w:szCs w:val="16"/>
          </w:rPr>
          <w:t xml:space="preserve"> </w:t>
        </w:r>
      </w:ins>
      <w:del w:id="1024" w:author="Kaxiong" w:date="2021-06-09T21:50:00Z">
        <w:r w:rsidR="00C45308" w:rsidRPr="00C45308" w:rsidDel="002A1AAE">
          <w:rPr>
            <w:rFonts w:ascii="Arial" w:eastAsia="Arial" w:hAnsi="Arial" w:cs="Arial"/>
            <w:sz w:val="16"/>
            <w:szCs w:val="16"/>
          </w:rPr>
          <w:delText>ntawm</w:delText>
        </w:r>
        <w:r w:rsidRPr="00C45308" w:rsidDel="002A1AAE">
          <w:rPr>
            <w:rFonts w:ascii="Arial" w:eastAsia="Arial" w:hAnsi="Arial" w:cs="Arial"/>
            <w:sz w:val="16"/>
            <w:szCs w:val="16"/>
          </w:rPr>
          <w:delText xml:space="preserve"> </w:delText>
        </w:r>
      </w:del>
      <w:r w:rsidRPr="00C45308">
        <w:rPr>
          <w:rFonts w:ascii="Arial" w:eastAsia="Arial" w:hAnsi="Arial" w:cs="Arial"/>
          <w:sz w:val="16"/>
          <w:szCs w:val="16"/>
        </w:rPr>
        <w:t xml:space="preserve">cov </w:t>
      </w:r>
      <w:proofErr w:type="spellStart"/>
      <w:r w:rsidRPr="00C45308">
        <w:rPr>
          <w:rFonts w:ascii="Arial" w:eastAsia="Arial" w:hAnsi="Arial" w:cs="Arial"/>
          <w:sz w:val="16"/>
          <w:szCs w:val="16"/>
        </w:rPr>
        <w:t>khoom</w:t>
      </w:r>
      <w:proofErr w:type="spellEnd"/>
      <w:r w:rsidRPr="00C45308">
        <w:rPr>
          <w:rFonts w:ascii="Arial" w:eastAsia="Arial" w:hAnsi="Arial" w:cs="Arial"/>
          <w:sz w:val="16"/>
          <w:szCs w:val="16"/>
        </w:rPr>
        <w:t xml:space="preserve"> </w:t>
      </w:r>
      <w:proofErr w:type="spellStart"/>
      <w:ins w:id="1025" w:author="Kaxiong" w:date="2021-06-09T21:50:00Z">
        <w:r w:rsidR="002A1AAE">
          <w:rPr>
            <w:rFonts w:ascii="Arial" w:eastAsia="Arial" w:hAnsi="Arial" w:cs="Arial"/>
            <w:sz w:val="16"/>
            <w:szCs w:val="16"/>
          </w:rPr>
          <w:t>tsim</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tawm</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uas</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muaj</w:t>
        </w:r>
        <w:proofErr w:type="spellEnd"/>
        <w:r w:rsidR="002A1AAE">
          <w:rPr>
            <w:rFonts w:ascii="Arial" w:eastAsia="Arial" w:hAnsi="Arial" w:cs="Arial"/>
            <w:sz w:val="16"/>
            <w:szCs w:val="16"/>
          </w:rPr>
          <w:t xml:space="preserve"> </w:t>
        </w:r>
        <w:proofErr w:type="spellStart"/>
        <w:r w:rsidR="002A1AAE">
          <w:rPr>
            <w:rFonts w:ascii="Arial" w:eastAsia="Arial" w:hAnsi="Arial" w:cs="Arial"/>
            <w:sz w:val="16"/>
            <w:szCs w:val="16"/>
          </w:rPr>
          <w:t>nyob</w:t>
        </w:r>
      </w:ins>
      <w:proofErr w:type="spellEnd"/>
      <w:del w:id="1026" w:author="Kaxiong" w:date="2021-06-09T21:50:00Z">
        <w:r w:rsidRPr="00C45308" w:rsidDel="002A1AAE">
          <w:rPr>
            <w:rFonts w:ascii="Arial" w:eastAsia="Arial" w:hAnsi="Arial" w:cs="Arial"/>
            <w:sz w:val="16"/>
            <w:szCs w:val="16"/>
          </w:rPr>
          <w:delText>tshwm sim</w:delText>
        </w:r>
      </w:del>
      <w:r>
        <w:rPr>
          <w:rFonts w:ascii="Arial" w:eastAsia="Arial" w:hAnsi="Arial" w:cs="Arial"/>
          <w:b/>
          <w:bCs/>
          <w:sz w:val="19"/>
          <w:szCs w:val="19"/>
        </w:rPr>
        <w:t>.</w:t>
      </w:r>
    </w:p>
    <w:p w14:paraId="661FEF55" w14:textId="77777777" w:rsidR="00BF3E5F" w:rsidRDefault="00BF3E5F">
      <w:pPr>
        <w:spacing w:line="264" w:lineRule="exact"/>
        <w:rPr>
          <w:sz w:val="20"/>
          <w:szCs w:val="20"/>
        </w:rPr>
      </w:pPr>
    </w:p>
    <w:p w14:paraId="722D78A0" w14:textId="102A4325" w:rsidR="00BF3E5F" w:rsidRPr="004016D1" w:rsidRDefault="00F2670D" w:rsidP="004016D1">
      <w:pPr>
        <w:spacing w:line="399" w:lineRule="auto"/>
        <w:ind w:left="240" w:right="220"/>
        <w:jc w:val="both"/>
        <w:rPr>
          <w:sz w:val="20"/>
          <w:szCs w:val="20"/>
        </w:rPr>
      </w:pPr>
      <w:r w:rsidRPr="004016D1">
        <w:rPr>
          <w:rFonts w:ascii="Arial" w:eastAsia="Arial" w:hAnsi="Arial" w:cs="Arial"/>
          <w:sz w:val="16"/>
          <w:szCs w:val="16"/>
        </w:rPr>
        <w:t xml:space="preserve">FDA </w:t>
      </w:r>
      <w:proofErr w:type="spellStart"/>
      <w:ins w:id="1027" w:author="Kaxiong" w:date="2021-06-09T21:53:00Z">
        <w:r w:rsidR="00A666A1">
          <w:rPr>
            <w:rFonts w:ascii="Arial" w:eastAsia="Arial" w:hAnsi="Arial" w:cs="Arial"/>
            <w:sz w:val="16"/>
            <w:szCs w:val="16"/>
          </w:rPr>
          <w:t>pab</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qhia</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txog</w:t>
        </w:r>
      </w:ins>
      <w:del w:id="1028" w:author="Kaxiong" w:date="2021-06-09T21:53:00Z">
        <w:r w:rsidRPr="004016D1" w:rsidDel="00A666A1">
          <w:rPr>
            <w:rFonts w:ascii="Arial" w:eastAsia="Arial" w:hAnsi="Arial" w:cs="Arial"/>
            <w:sz w:val="16"/>
            <w:szCs w:val="16"/>
          </w:rPr>
          <w:delText>pom zoo kom</w:delText>
        </w:r>
      </w:del>
      <w:ins w:id="1029" w:author="Kaxiong" w:date="2021-06-09T21:53:00Z">
        <w:r w:rsidR="00A666A1">
          <w:rPr>
            <w:rFonts w:ascii="Arial" w:eastAsia="Arial" w:hAnsi="Arial" w:cs="Arial"/>
            <w:sz w:val="16"/>
            <w:szCs w:val="16"/>
          </w:rPr>
          <w:t>kev</w:t>
        </w:r>
      </w:ins>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ntsuas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xyuas</w:t>
      </w:r>
      <w:proofErr w:type="spellEnd"/>
      <w:r w:rsidRPr="004016D1">
        <w:rPr>
          <w:rFonts w:ascii="Arial" w:eastAsia="Arial" w:hAnsi="Arial" w:cs="Arial"/>
          <w:sz w:val="16"/>
          <w:szCs w:val="16"/>
        </w:rPr>
        <w:t xml:space="preserve"> cov </w:t>
      </w:r>
      <w:proofErr w:type="spellStart"/>
      <w:ins w:id="1030" w:author="Kaxiong" w:date="2021-06-09T21:54:00Z">
        <w:r w:rsidR="00A666A1">
          <w:rPr>
            <w:rFonts w:ascii="Arial" w:eastAsia="Arial" w:hAnsi="Arial" w:cs="Arial"/>
            <w:sz w:val="16"/>
            <w:szCs w:val="16"/>
          </w:rPr>
          <w:t>caj</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ces</w:t>
        </w:r>
        <w:proofErr w:type="spellEnd"/>
        <w:r w:rsidR="00A666A1">
          <w:rPr>
            <w:rFonts w:ascii="Arial" w:eastAsia="Arial" w:hAnsi="Arial" w:cs="Arial"/>
            <w:sz w:val="16"/>
            <w:szCs w:val="16"/>
          </w:rPr>
          <w:t xml:space="preserve"> </w:t>
        </w:r>
      </w:ins>
      <w:del w:id="1031" w:author="Kaxiong" w:date="2021-06-09T21:54:00Z">
        <w:r w:rsidRPr="004016D1" w:rsidDel="00A666A1">
          <w:rPr>
            <w:rFonts w:ascii="Arial" w:eastAsia="Arial" w:hAnsi="Arial" w:cs="Arial"/>
            <w:sz w:val="16"/>
            <w:szCs w:val="16"/>
          </w:rPr>
          <w:delText>yam ntxwv hauv thaj</w:delText>
        </w:r>
      </w:del>
      <w:del w:id="1032" w:author="Kaxiong" w:date="2021-06-09T21:55:00Z">
        <w:r w:rsidRPr="004016D1" w:rsidDel="00A666A1">
          <w:rPr>
            <w:rFonts w:ascii="Arial" w:eastAsia="Arial" w:hAnsi="Arial" w:cs="Arial"/>
            <w:sz w:val="16"/>
            <w:szCs w:val="16"/>
          </w:rPr>
          <w:delText xml:space="preserve"> </w:delText>
        </w:r>
      </w:del>
      <w:r w:rsidRPr="004016D1">
        <w:rPr>
          <w:rFonts w:ascii="Arial" w:eastAsia="Arial" w:hAnsi="Arial" w:cs="Arial"/>
          <w:sz w:val="16"/>
          <w:szCs w:val="16"/>
        </w:rPr>
        <w:t xml:space="preserve">av </w:t>
      </w:r>
      <w:proofErr w:type="spellStart"/>
      <w:r w:rsidRPr="004016D1">
        <w:rPr>
          <w:rFonts w:ascii="Arial" w:eastAsia="Arial" w:hAnsi="Arial" w:cs="Arial"/>
          <w:sz w:val="16"/>
          <w:szCs w:val="16"/>
        </w:rPr>
        <w:t>thiab</w:t>
      </w:r>
      <w:proofErr w:type="spellEnd"/>
      <w:r w:rsidRPr="004016D1">
        <w:rPr>
          <w:rFonts w:ascii="Arial" w:eastAsia="Arial" w:hAnsi="Arial" w:cs="Arial"/>
          <w:sz w:val="16"/>
          <w:szCs w:val="16"/>
        </w:rPr>
        <w:t xml:space="preserve"> cov </w:t>
      </w:r>
      <w:proofErr w:type="spellStart"/>
      <w:r w:rsidRPr="004016D1">
        <w:rPr>
          <w:rFonts w:ascii="Arial" w:eastAsia="Arial" w:hAnsi="Arial" w:cs="Arial"/>
          <w:sz w:val="16"/>
          <w:szCs w:val="16"/>
        </w:rPr>
        <w:t>qauv</w:t>
      </w:r>
      <w:proofErr w:type="spellEnd"/>
      <w:r w:rsidRPr="004016D1">
        <w:rPr>
          <w:rFonts w:ascii="Arial" w:eastAsia="Arial" w:hAnsi="Arial" w:cs="Arial"/>
          <w:sz w:val="16"/>
          <w:szCs w:val="16"/>
        </w:rPr>
        <w:t xml:space="preserve"> </w:t>
      </w:r>
      <w:ins w:id="1033" w:author="Kaxiong" w:date="2021-06-09T21:57:00Z">
        <w:r w:rsidR="00A666A1">
          <w:rPr>
            <w:rFonts w:ascii="Arial" w:eastAsia="Arial" w:hAnsi="Arial" w:cs="Arial"/>
            <w:sz w:val="16"/>
            <w:szCs w:val="16"/>
          </w:rPr>
          <w:t xml:space="preserve">av </w:t>
        </w:r>
      </w:ins>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peev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xwm</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rau</w:t>
      </w:r>
      <w:proofErr w:type="spellEnd"/>
      <w:r w:rsidRPr="004016D1">
        <w:rPr>
          <w:rFonts w:ascii="Arial" w:eastAsia="Arial" w:hAnsi="Arial" w:cs="Arial"/>
          <w:sz w:val="16"/>
          <w:szCs w:val="16"/>
        </w:rPr>
        <w:t xml:space="preserve"> cov </w:t>
      </w:r>
      <w:proofErr w:type="spellStart"/>
      <w:r w:rsidRPr="004016D1">
        <w:rPr>
          <w:rFonts w:ascii="Arial" w:eastAsia="Arial" w:hAnsi="Arial" w:cs="Arial"/>
          <w:sz w:val="16"/>
          <w:szCs w:val="16"/>
        </w:rPr>
        <w:t>tsiaj</w:t>
      </w:r>
      <w:proofErr w:type="spellEnd"/>
      <w:r w:rsidR="00660E0A" w:rsidRPr="004016D1">
        <w:rPr>
          <w:rFonts w:ascii="Arial" w:eastAsia="Arial" w:hAnsi="Arial" w:cs="Arial"/>
          <w:sz w:val="16"/>
          <w:szCs w:val="16"/>
        </w:rPr>
        <w:t xml:space="preserve"> </w:t>
      </w:r>
      <w:del w:id="1034" w:author="Kaxiong" w:date="2021-06-09T21:58:00Z">
        <w:r w:rsidR="00660E0A" w:rsidRPr="004016D1" w:rsidDel="00A666A1">
          <w:rPr>
            <w:rFonts w:ascii="Arial" w:eastAsia="Arial" w:hAnsi="Arial" w:cs="Arial"/>
            <w:sz w:val="16"/>
            <w:szCs w:val="16"/>
          </w:rPr>
          <w:delText>txhu</w:delText>
        </w:r>
        <w:r w:rsidRPr="004016D1" w:rsidDel="00A666A1">
          <w:rPr>
            <w:rFonts w:ascii="Arial" w:eastAsia="Arial" w:hAnsi="Arial" w:cs="Arial"/>
            <w:sz w:val="16"/>
            <w:szCs w:val="16"/>
          </w:rPr>
          <w:delText xml:space="preserve"> </w:delText>
        </w:r>
      </w:del>
      <w:r w:rsidRPr="004016D1">
        <w:rPr>
          <w:rFonts w:ascii="Arial" w:eastAsia="Arial" w:hAnsi="Arial" w:cs="Arial"/>
          <w:sz w:val="16"/>
          <w:szCs w:val="16"/>
        </w:rPr>
        <w:t>los</w:t>
      </w:r>
      <w:r w:rsidR="00660E0A" w:rsidRPr="004016D1">
        <w:rPr>
          <w:rFonts w:ascii="Arial" w:eastAsia="Arial" w:hAnsi="Arial" w:cs="Arial"/>
          <w:sz w:val="16"/>
          <w:szCs w:val="16"/>
        </w:rPr>
        <w:t xml:space="preserve"> </w:t>
      </w:r>
      <w:r w:rsidRPr="004016D1">
        <w:rPr>
          <w:rFonts w:ascii="Arial" w:eastAsia="Arial" w:hAnsi="Arial" w:cs="Arial"/>
          <w:sz w:val="16"/>
          <w:szCs w:val="16"/>
        </w:rPr>
        <w:t xml:space="preserve">sis </w:t>
      </w:r>
      <w:proofErr w:type="spellStart"/>
      <w:ins w:id="1035" w:author="Kaxiong" w:date="2021-06-09T21:59:00Z">
        <w:r w:rsidR="00A666A1">
          <w:rPr>
            <w:rFonts w:ascii="Arial" w:eastAsia="Arial" w:hAnsi="Arial" w:cs="Arial"/>
            <w:sz w:val="16"/>
            <w:szCs w:val="16"/>
          </w:rPr>
          <w:t>muaj</w:t>
        </w:r>
      </w:ins>
      <w:proofErr w:type="spellEnd"/>
      <w:ins w:id="1036" w:author="Kaxiong" w:date="2021-06-09T21:58:00Z">
        <w:r w:rsidR="00A666A1">
          <w:rPr>
            <w:rFonts w:ascii="Arial" w:eastAsia="Arial" w:hAnsi="Arial" w:cs="Arial"/>
            <w:sz w:val="16"/>
            <w:szCs w:val="16"/>
          </w:rPr>
          <w:t xml:space="preserve"> </w:t>
        </w:r>
        <w:proofErr w:type="spellStart"/>
        <w:r w:rsidR="00A666A1">
          <w:rPr>
            <w:rFonts w:ascii="Arial" w:eastAsia="Arial" w:hAnsi="Arial" w:cs="Arial"/>
            <w:sz w:val="16"/>
            <w:szCs w:val="16"/>
          </w:rPr>
          <w:t>hwj</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chim</w:t>
        </w:r>
        <w:proofErr w:type="spellEnd"/>
        <w:r w:rsidR="00A666A1">
          <w:rPr>
            <w:rFonts w:ascii="Arial" w:eastAsia="Arial" w:hAnsi="Arial" w:cs="Arial"/>
            <w:sz w:val="16"/>
            <w:szCs w:val="16"/>
          </w:rPr>
          <w:t xml:space="preserve"> </w:t>
        </w:r>
      </w:ins>
      <w:del w:id="1037" w:author="Kaxiong" w:date="2021-06-09T21:59:00Z">
        <w:r w:rsidRPr="004016D1" w:rsidDel="00A666A1">
          <w:rPr>
            <w:rFonts w:ascii="Arial" w:eastAsia="Arial" w:hAnsi="Arial" w:cs="Arial"/>
            <w:sz w:val="16"/>
            <w:szCs w:val="16"/>
          </w:rPr>
          <w:delText xml:space="preserve">cuam tshuam </w:delText>
        </w:r>
      </w:del>
      <w:r w:rsidRPr="004016D1">
        <w:rPr>
          <w:rFonts w:ascii="Arial" w:eastAsia="Arial" w:hAnsi="Arial" w:cs="Arial"/>
          <w:sz w:val="16"/>
          <w:szCs w:val="16"/>
        </w:rPr>
        <w:t xml:space="preserve">li </w:t>
      </w:r>
      <w:proofErr w:type="spellStart"/>
      <w:r w:rsidRPr="004016D1">
        <w:rPr>
          <w:rFonts w:ascii="Arial" w:eastAsia="Arial" w:hAnsi="Arial" w:cs="Arial"/>
          <w:sz w:val="16"/>
          <w:szCs w:val="16"/>
        </w:rPr>
        <w:t>cas</w:t>
      </w:r>
      <w:proofErr w:type="spellEnd"/>
      <w:r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rau</w:t>
      </w:r>
      <w:proofErr w:type="spellEnd"/>
      <w:r w:rsidR="00660E0A" w:rsidRPr="004016D1">
        <w:rPr>
          <w:rFonts w:ascii="Arial" w:eastAsia="Arial" w:hAnsi="Arial" w:cs="Arial"/>
          <w:sz w:val="16"/>
          <w:szCs w:val="16"/>
        </w:rPr>
        <w:t xml:space="preserve"> </w:t>
      </w:r>
      <w:r w:rsidRPr="004016D1">
        <w:rPr>
          <w:rFonts w:ascii="Arial" w:eastAsia="Arial" w:hAnsi="Arial" w:cs="Arial"/>
          <w:sz w:val="16"/>
          <w:szCs w:val="16"/>
        </w:rPr>
        <w:t xml:space="preserve">cov </w:t>
      </w:r>
      <w:proofErr w:type="spellStart"/>
      <w:r w:rsidRPr="004016D1">
        <w:rPr>
          <w:rFonts w:ascii="Arial" w:eastAsia="Arial" w:hAnsi="Arial" w:cs="Arial"/>
          <w:sz w:val="16"/>
          <w:szCs w:val="16"/>
        </w:rPr>
        <w:t>tsiaj</w:t>
      </w:r>
      <w:proofErr w:type="spellEnd"/>
      <w:r w:rsidRPr="004016D1">
        <w:rPr>
          <w:rFonts w:ascii="Arial" w:eastAsia="Arial" w:hAnsi="Arial" w:cs="Arial"/>
          <w:sz w:val="16"/>
          <w:szCs w:val="16"/>
        </w:rPr>
        <w:t xml:space="preserve"> </w:t>
      </w:r>
      <w:proofErr w:type="spellStart"/>
      <w:ins w:id="1038" w:author="Kaxiong" w:date="2021-06-09T21:59:00Z">
        <w:r w:rsidR="00A666A1">
          <w:rPr>
            <w:rFonts w:ascii="Arial" w:eastAsia="Arial" w:hAnsi="Arial" w:cs="Arial"/>
            <w:sz w:val="16"/>
            <w:szCs w:val="16"/>
          </w:rPr>
          <w:t>nyob</w:t>
        </w:r>
      </w:ins>
      <w:proofErr w:type="spellEnd"/>
      <w:del w:id="1039" w:author="Kaxiong" w:date="2021-06-09T21:59:00Z">
        <w:r w:rsidRPr="004016D1" w:rsidDel="00A666A1">
          <w:rPr>
            <w:rFonts w:ascii="Arial" w:eastAsia="Arial" w:hAnsi="Arial" w:cs="Arial"/>
            <w:sz w:val="16"/>
            <w:szCs w:val="16"/>
          </w:rPr>
          <w:delText>txhu</w:delText>
        </w:r>
      </w:del>
      <w:r w:rsidRPr="004016D1">
        <w:rPr>
          <w:rFonts w:ascii="Arial" w:eastAsia="Arial" w:hAnsi="Arial" w:cs="Arial"/>
          <w:sz w:val="16"/>
          <w:szCs w:val="16"/>
        </w:rPr>
        <w:t xml:space="preserve"> </w:t>
      </w:r>
      <w:proofErr w:type="spellStart"/>
      <w:ins w:id="1040" w:author="Kaxiong" w:date="2021-06-09T21:59:00Z">
        <w:r w:rsidR="00A666A1">
          <w:rPr>
            <w:rFonts w:ascii="Arial" w:eastAsia="Arial" w:hAnsi="Arial" w:cs="Arial"/>
            <w:sz w:val="16"/>
            <w:szCs w:val="16"/>
          </w:rPr>
          <w:t>ze</w:t>
        </w:r>
        <w:proofErr w:type="spellEnd"/>
        <w:r w:rsidR="00A666A1">
          <w:rPr>
            <w:rFonts w:ascii="Arial" w:eastAsia="Arial" w:hAnsi="Arial" w:cs="Arial"/>
            <w:sz w:val="16"/>
            <w:szCs w:val="16"/>
          </w:rPr>
          <w:t xml:space="preserve"> </w:t>
        </w:r>
      </w:ins>
      <w:proofErr w:type="spellStart"/>
      <w:r w:rsidRPr="004016D1">
        <w:rPr>
          <w:rFonts w:ascii="Arial" w:eastAsia="Arial" w:hAnsi="Arial" w:cs="Arial"/>
          <w:sz w:val="16"/>
          <w:szCs w:val="16"/>
        </w:rPr>
        <w:t>mus</w:t>
      </w:r>
      <w:proofErr w:type="spellEnd"/>
      <w:r w:rsidRPr="004016D1">
        <w:rPr>
          <w:rFonts w:ascii="Arial" w:eastAsia="Arial" w:hAnsi="Arial" w:cs="Arial"/>
          <w:sz w:val="16"/>
          <w:szCs w:val="16"/>
        </w:rPr>
        <w:t xml:space="preserve"> </w:t>
      </w:r>
      <w:del w:id="1041" w:author="Kaxiong" w:date="2021-06-09T22:00:00Z">
        <w:r w:rsidRPr="004016D1" w:rsidDel="00A666A1">
          <w:rPr>
            <w:rFonts w:ascii="Arial" w:eastAsia="Arial" w:hAnsi="Arial" w:cs="Arial"/>
            <w:sz w:val="16"/>
            <w:szCs w:val="16"/>
          </w:rPr>
          <w:delText xml:space="preserve">ze </w:delText>
        </w:r>
      </w:del>
      <w:proofErr w:type="spellStart"/>
      <w:r w:rsidRPr="004016D1">
        <w:rPr>
          <w:rFonts w:ascii="Arial" w:eastAsia="Arial" w:hAnsi="Arial" w:cs="Arial"/>
          <w:sz w:val="16"/>
          <w:szCs w:val="16"/>
        </w:rPr>
        <w:t>rau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hauv</w:t>
      </w:r>
      <w:proofErr w:type="spellEnd"/>
      <w:r w:rsidRPr="004016D1">
        <w:rPr>
          <w:rFonts w:ascii="Arial" w:eastAsia="Arial" w:hAnsi="Arial" w:cs="Arial"/>
          <w:sz w:val="16"/>
          <w:szCs w:val="16"/>
        </w:rPr>
        <w:t xml:space="preserve"> cov </w:t>
      </w:r>
      <w:proofErr w:type="spellStart"/>
      <w:r w:rsidRPr="004016D1">
        <w:rPr>
          <w:rFonts w:ascii="Arial" w:eastAsia="Arial" w:hAnsi="Arial" w:cs="Arial"/>
          <w:sz w:val="16"/>
          <w:szCs w:val="16"/>
        </w:rPr>
        <w:t>qoob</w:t>
      </w:r>
      <w:proofErr w:type="spellEnd"/>
      <w:r w:rsidRPr="004016D1">
        <w:rPr>
          <w:rFonts w:ascii="Arial" w:eastAsia="Arial" w:hAnsi="Arial" w:cs="Arial"/>
          <w:sz w:val="16"/>
          <w:szCs w:val="16"/>
        </w:rPr>
        <w:t xml:space="preserve"> loo </w:t>
      </w:r>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ins w:id="1042" w:author="Kaxiong" w:date="2021-06-09T22:00:00Z">
        <w:r w:rsidR="00A666A1">
          <w:rPr>
            <w:rFonts w:ascii="Arial" w:eastAsia="Arial" w:hAnsi="Arial" w:cs="Arial"/>
            <w:sz w:val="16"/>
            <w:szCs w:val="16"/>
          </w:rPr>
          <w:t>tuaj</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yeem</w:t>
        </w:r>
        <w:proofErr w:type="spellEnd"/>
        <w:r w:rsidR="00A666A1">
          <w:rPr>
            <w:rFonts w:ascii="Arial" w:eastAsia="Arial" w:hAnsi="Arial" w:cs="Arial"/>
            <w:sz w:val="16"/>
            <w:szCs w:val="16"/>
          </w:rPr>
          <w:t xml:space="preserve"> </w:t>
        </w:r>
      </w:ins>
      <w:proofErr w:type="spellStart"/>
      <w:r w:rsidRPr="004016D1">
        <w:rPr>
          <w:rFonts w:ascii="Arial" w:eastAsia="Arial" w:hAnsi="Arial" w:cs="Arial"/>
          <w:sz w:val="16"/>
          <w:szCs w:val="16"/>
        </w:rPr>
        <w:t>sau</w:t>
      </w:r>
      <w:proofErr w:type="spellEnd"/>
      <w:r w:rsidRPr="004016D1">
        <w:rPr>
          <w:rFonts w:ascii="Arial" w:eastAsia="Arial" w:hAnsi="Arial" w:cs="Arial"/>
          <w:sz w:val="16"/>
          <w:szCs w:val="16"/>
        </w:rPr>
        <w:t xml:space="preserve"> tau. </w:t>
      </w:r>
      <w:proofErr w:type="spellStart"/>
      <w:r w:rsidRPr="004016D1">
        <w:rPr>
          <w:rFonts w:ascii="Arial" w:eastAsia="Arial" w:hAnsi="Arial" w:cs="Arial"/>
          <w:sz w:val="16"/>
          <w:szCs w:val="16"/>
        </w:rPr>
        <w:t>Lwm</w:t>
      </w:r>
      <w:proofErr w:type="spellEnd"/>
      <w:r w:rsidRPr="004016D1">
        <w:rPr>
          <w:rFonts w:ascii="Arial" w:eastAsia="Arial" w:hAnsi="Arial" w:cs="Arial"/>
          <w:sz w:val="16"/>
          <w:szCs w:val="16"/>
        </w:rPr>
        <w:t xml:space="preserve"> </w:t>
      </w:r>
      <w:ins w:id="1043" w:author="Kaxiong" w:date="2021-06-09T22:00:00Z">
        <w:r w:rsidR="00A666A1">
          <w:rPr>
            <w:rFonts w:ascii="Arial" w:eastAsia="Arial" w:hAnsi="Arial" w:cs="Arial"/>
            <w:sz w:val="16"/>
            <w:szCs w:val="16"/>
          </w:rPr>
          <w:t>cov</w:t>
        </w:r>
      </w:ins>
      <w:del w:id="1044" w:author="Kaxiong" w:date="2021-06-09T22:00:00Z">
        <w:r w:rsidRPr="004016D1" w:rsidDel="00A666A1">
          <w:rPr>
            <w:rFonts w:ascii="Arial" w:eastAsia="Arial" w:hAnsi="Arial" w:cs="Arial"/>
            <w:sz w:val="16"/>
            <w:szCs w:val="16"/>
          </w:rPr>
          <w:delText>qhov</w:delText>
        </w:r>
      </w:del>
      <w:r w:rsidRPr="004016D1">
        <w:rPr>
          <w:rFonts w:ascii="Arial" w:eastAsia="Arial" w:hAnsi="Arial" w:cs="Arial"/>
          <w:sz w:val="16"/>
          <w:szCs w:val="16"/>
        </w:rPr>
        <w:t xml:space="preserve"> </w:t>
      </w:r>
      <w:proofErr w:type="spellStart"/>
      <w:r w:rsidRPr="004016D1">
        <w:rPr>
          <w:rFonts w:ascii="Arial" w:eastAsia="Arial" w:hAnsi="Arial" w:cs="Arial"/>
          <w:sz w:val="16"/>
          <w:szCs w:val="16"/>
        </w:rPr>
        <w:t>kev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txiav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txim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siab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yeem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suav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nrog</w:t>
      </w:r>
      <w:proofErr w:type="spellEnd"/>
      <w:r w:rsidRPr="004016D1">
        <w:rPr>
          <w:rFonts w:ascii="Arial" w:eastAsia="Arial" w:hAnsi="Arial" w:cs="Arial"/>
          <w:sz w:val="16"/>
          <w:szCs w:val="16"/>
        </w:rPr>
        <w:t xml:space="preserve"> cov </w:t>
      </w:r>
      <w:proofErr w:type="spellStart"/>
      <w:ins w:id="1045" w:author="Kaxiong" w:date="2021-06-09T22:01:00Z">
        <w:r w:rsidR="00A666A1">
          <w:rPr>
            <w:rFonts w:ascii="Arial" w:eastAsia="Arial" w:hAnsi="Arial" w:cs="Arial"/>
            <w:sz w:val="16"/>
            <w:szCs w:val="16"/>
          </w:rPr>
          <w:t>caj</w:t>
        </w:r>
        <w:proofErr w:type="spellEnd"/>
        <w:r w:rsidR="00A666A1">
          <w:rPr>
            <w:rFonts w:ascii="Arial" w:eastAsia="Arial" w:hAnsi="Arial" w:cs="Arial"/>
            <w:sz w:val="16"/>
            <w:szCs w:val="16"/>
          </w:rPr>
          <w:t xml:space="preserve"> </w:t>
        </w:r>
        <w:proofErr w:type="spellStart"/>
        <w:r w:rsidR="00A666A1">
          <w:rPr>
            <w:rFonts w:ascii="Arial" w:eastAsia="Arial" w:hAnsi="Arial" w:cs="Arial"/>
            <w:sz w:val="16"/>
            <w:szCs w:val="16"/>
          </w:rPr>
          <w:t>ces</w:t>
        </w:r>
      </w:ins>
      <w:proofErr w:type="spellEnd"/>
      <w:del w:id="1046" w:author="Kaxiong" w:date="2021-06-09T22:01:00Z">
        <w:r w:rsidRPr="004016D1" w:rsidDel="00A666A1">
          <w:rPr>
            <w:rFonts w:ascii="Arial" w:eastAsia="Arial" w:hAnsi="Arial" w:cs="Arial"/>
            <w:sz w:val="16"/>
            <w:szCs w:val="16"/>
          </w:rPr>
          <w:delText>txheej txheem</w:delText>
        </w:r>
      </w:del>
      <w:r w:rsidRPr="004016D1">
        <w:rPr>
          <w:rFonts w:ascii="Arial" w:eastAsia="Arial" w:hAnsi="Arial" w:cs="Arial"/>
          <w:sz w:val="16"/>
          <w:szCs w:val="16"/>
        </w:rPr>
        <w:t xml:space="preserve"> </w:t>
      </w:r>
      <w:proofErr w:type="spellStart"/>
      <w:r w:rsidRPr="004016D1">
        <w:rPr>
          <w:rFonts w:ascii="Arial" w:eastAsia="Arial" w:hAnsi="Arial" w:cs="Arial"/>
          <w:sz w:val="16"/>
          <w:szCs w:val="16"/>
        </w:rPr>
        <w:t>dej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ntws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tuaj</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yeem</w:t>
      </w:r>
      <w:proofErr w:type="spellEnd"/>
      <w:r w:rsidRPr="004016D1">
        <w:rPr>
          <w:rFonts w:ascii="Arial" w:eastAsia="Arial" w:hAnsi="Arial" w:cs="Arial"/>
          <w:sz w:val="16"/>
          <w:szCs w:val="16"/>
        </w:rPr>
        <w:t xml:space="preserve"> </w:t>
      </w:r>
      <w:proofErr w:type="spellStart"/>
      <w:ins w:id="1047" w:author="Kaxiong" w:date="2021-06-09T22:01:00Z">
        <w:r w:rsidR="00A666A1">
          <w:rPr>
            <w:rFonts w:ascii="Arial" w:eastAsia="Arial" w:hAnsi="Arial" w:cs="Arial"/>
            <w:sz w:val="16"/>
            <w:szCs w:val="16"/>
          </w:rPr>
          <w:t>tshoob</w:t>
        </w:r>
      </w:ins>
      <w:proofErr w:type="spellEnd"/>
      <w:del w:id="1048" w:author="Kaxiong" w:date="2021-06-09T22:01:00Z">
        <w:r w:rsidRPr="004016D1" w:rsidDel="00A666A1">
          <w:rPr>
            <w:rFonts w:ascii="Arial" w:eastAsia="Arial" w:hAnsi="Arial" w:cs="Arial"/>
            <w:sz w:val="16"/>
            <w:szCs w:val="16"/>
          </w:rPr>
          <w:delText>nqa</w:delText>
        </w:r>
      </w:del>
      <w:r w:rsidRPr="004016D1">
        <w:rPr>
          <w:rFonts w:ascii="Arial" w:eastAsia="Arial" w:hAnsi="Arial" w:cs="Arial"/>
          <w:sz w:val="16"/>
          <w:szCs w:val="16"/>
        </w:rPr>
        <w:t xml:space="preserve"> cov </w:t>
      </w:r>
      <w:proofErr w:type="spellStart"/>
      <w:r w:rsidRPr="004016D1">
        <w:rPr>
          <w:rFonts w:ascii="Arial" w:eastAsia="Arial" w:hAnsi="Arial" w:cs="Arial"/>
          <w:sz w:val="16"/>
          <w:szCs w:val="16"/>
        </w:rPr>
        <w:t>tsiaj</w:t>
      </w:r>
      <w:proofErr w:type="spellEnd"/>
      <w:r w:rsidR="00660E0A" w:rsidRPr="004016D1">
        <w:rPr>
          <w:rFonts w:ascii="Arial" w:eastAsia="Arial" w:hAnsi="Arial" w:cs="Arial"/>
          <w:sz w:val="16"/>
          <w:szCs w:val="16"/>
        </w:rPr>
        <w:t xml:space="preserve"> </w:t>
      </w:r>
      <w:del w:id="1049" w:author="Kaxiong" w:date="2021-06-09T22:02:00Z">
        <w:r w:rsidR="00660E0A" w:rsidRPr="004016D1" w:rsidDel="00A666A1">
          <w:rPr>
            <w:rFonts w:ascii="Arial" w:eastAsia="Arial" w:hAnsi="Arial" w:cs="Arial"/>
            <w:sz w:val="16"/>
            <w:szCs w:val="16"/>
          </w:rPr>
          <w:delText>txhu</w:delText>
        </w:r>
      </w:del>
      <w:ins w:id="1050" w:author="Kaxiong" w:date="2021-06-09T22:02:00Z">
        <w:r w:rsidR="00A666A1">
          <w:rPr>
            <w:rFonts w:ascii="Arial" w:eastAsia="Arial" w:hAnsi="Arial" w:cs="Arial"/>
            <w:sz w:val="16"/>
            <w:szCs w:val="16"/>
          </w:rPr>
          <w:t xml:space="preserve"> </w:t>
        </w:r>
      </w:ins>
      <w:proofErr w:type="spellStart"/>
      <w:ins w:id="1051" w:author="Kaxiong" w:date="2021-06-09T22:03:00Z">
        <w:r w:rsidR="00A666A1">
          <w:rPr>
            <w:rFonts w:ascii="Arial" w:eastAsia="Arial" w:hAnsi="Arial" w:cs="Arial"/>
            <w:sz w:val="16"/>
            <w:szCs w:val="16"/>
          </w:rPr>
          <w:t>tej</w:t>
        </w:r>
        <w:proofErr w:type="spellEnd"/>
        <w:r w:rsidR="00A666A1">
          <w:rPr>
            <w:rFonts w:ascii="Arial" w:eastAsia="Arial" w:hAnsi="Arial" w:cs="Arial"/>
            <w:sz w:val="16"/>
            <w:szCs w:val="16"/>
          </w:rPr>
          <w:t xml:space="preserve"> yam </w:t>
        </w:r>
        <w:proofErr w:type="spellStart"/>
        <w:r w:rsidR="00A666A1">
          <w:rPr>
            <w:rFonts w:ascii="Arial" w:eastAsia="Arial" w:hAnsi="Arial" w:cs="Arial"/>
            <w:sz w:val="16"/>
            <w:szCs w:val="16"/>
          </w:rPr>
          <w:t>qias</w:t>
        </w:r>
      </w:ins>
      <w:proofErr w:type="spellEnd"/>
      <w:r w:rsidRPr="004016D1">
        <w:rPr>
          <w:rFonts w:ascii="Arial" w:eastAsia="Arial" w:hAnsi="Arial" w:cs="Arial"/>
          <w:sz w:val="16"/>
          <w:szCs w:val="16"/>
        </w:rPr>
        <w:t xml:space="preserve"> </w:t>
      </w:r>
      <w:del w:id="1052" w:author="Kaxiong" w:date="2021-06-09T22:03:00Z">
        <w:r w:rsidRPr="004016D1" w:rsidDel="00D344E2">
          <w:rPr>
            <w:rFonts w:ascii="Arial" w:eastAsia="Arial" w:hAnsi="Arial" w:cs="Arial"/>
            <w:sz w:val="16"/>
            <w:szCs w:val="16"/>
          </w:rPr>
          <w:delText xml:space="preserve">ua paug los </w:delText>
        </w:r>
      </w:del>
      <w:proofErr w:type="spellStart"/>
      <w:r w:rsidRPr="004016D1">
        <w:rPr>
          <w:rFonts w:ascii="Arial" w:eastAsia="Arial" w:hAnsi="Arial" w:cs="Arial"/>
          <w:sz w:val="16"/>
          <w:szCs w:val="16"/>
        </w:rPr>
        <w:t>ntawm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ib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cheeb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tsam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rau</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lwm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thaj</w:t>
      </w:r>
      <w:proofErr w:type="spellEnd"/>
      <w:r w:rsidRPr="004016D1">
        <w:rPr>
          <w:rFonts w:ascii="Arial" w:eastAsia="Arial" w:hAnsi="Arial" w:cs="Arial"/>
          <w:sz w:val="16"/>
          <w:szCs w:val="16"/>
        </w:rPr>
        <w:t xml:space="preserve"> chaw, </w:t>
      </w:r>
      <w:proofErr w:type="spellStart"/>
      <w:ins w:id="1053" w:author="Kaxiong" w:date="2021-06-09T22:04:00Z">
        <w:r w:rsidR="00D344E2">
          <w:rPr>
            <w:rFonts w:ascii="Arial" w:eastAsia="Arial" w:hAnsi="Arial" w:cs="Arial"/>
            <w:sz w:val="16"/>
            <w:szCs w:val="16"/>
          </w:rPr>
          <w:t>xwm</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txheej</w:t>
        </w:r>
        <w:proofErr w:type="spellEnd"/>
        <w:r w:rsidR="00D344E2">
          <w:rPr>
            <w:rFonts w:ascii="Arial" w:eastAsia="Arial" w:hAnsi="Arial" w:cs="Arial"/>
            <w:sz w:val="16"/>
            <w:szCs w:val="16"/>
          </w:rPr>
          <w:t xml:space="preserve"> </w:t>
        </w:r>
      </w:ins>
      <w:proofErr w:type="spellStart"/>
      <w:r w:rsidRPr="004016D1">
        <w:rPr>
          <w:rFonts w:ascii="Arial" w:eastAsia="Arial" w:hAnsi="Arial" w:cs="Arial"/>
          <w:sz w:val="16"/>
          <w:szCs w:val="16"/>
        </w:rPr>
        <w:t>huab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cua</w:t>
      </w:r>
      <w:proofErr w:type="spellEnd"/>
      <w:del w:id="1054" w:author="Kaxiong" w:date="2021-06-09T22:04:00Z">
        <w:r w:rsidRPr="004016D1" w:rsidDel="00D344E2">
          <w:rPr>
            <w:rFonts w:ascii="Arial" w:eastAsia="Arial" w:hAnsi="Arial" w:cs="Arial"/>
            <w:sz w:val="16"/>
            <w:szCs w:val="16"/>
          </w:rPr>
          <w:delText xml:space="preserve"> xwm txheej</w:delText>
        </w:r>
      </w:del>
      <w:ins w:id="1055" w:author="Kaxiong" w:date="2021-06-09T22:06:00Z">
        <w:r w:rsidR="00D344E2">
          <w:rPr>
            <w:rFonts w:ascii="Arial" w:eastAsia="Arial" w:hAnsi="Arial" w:cs="Arial"/>
            <w:sz w:val="16"/>
            <w:szCs w:val="16"/>
          </w:rPr>
          <w:t xml:space="preserve"> </w:t>
        </w:r>
        <w:proofErr w:type="spellStart"/>
        <w:r w:rsidR="00D344E2">
          <w:rPr>
            <w:rFonts w:ascii="Arial" w:eastAsia="Arial" w:hAnsi="Arial" w:cs="Arial"/>
            <w:sz w:val="16"/>
            <w:szCs w:val="16"/>
          </w:rPr>
          <w:t>muaj</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hwj</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chim</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rau</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kev</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ntshais</w:t>
        </w:r>
        <w:proofErr w:type="spellEnd"/>
        <w:r w:rsidR="00D344E2">
          <w:rPr>
            <w:rFonts w:ascii="Arial" w:eastAsia="Arial" w:hAnsi="Arial" w:cs="Arial"/>
            <w:sz w:val="16"/>
            <w:szCs w:val="16"/>
          </w:rPr>
          <w:t xml:space="preserve"> chaw </w:t>
        </w:r>
        <w:proofErr w:type="spellStart"/>
        <w:r w:rsidR="00D344E2">
          <w:rPr>
            <w:rFonts w:ascii="Arial" w:eastAsia="Arial" w:hAnsi="Arial" w:cs="Arial"/>
            <w:sz w:val="16"/>
            <w:szCs w:val="16"/>
          </w:rPr>
          <w:t>thiab</w:t>
        </w:r>
        <w:proofErr w:type="spellEnd"/>
        <w:r w:rsidR="00D344E2">
          <w:rPr>
            <w:rFonts w:ascii="Arial" w:eastAsia="Arial" w:hAnsi="Arial" w:cs="Arial"/>
            <w:sz w:val="16"/>
            <w:szCs w:val="16"/>
          </w:rPr>
          <w:t>,</w:t>
        </w:r>
      </w:ins>
      <w:r w:rsidRPr="004016D1">
        <w:rPr>
          <w:rFonts w:ascii="Arial" w:eastAsia="Arial" w:hAnsi="Arial" w:cs="Arial"/>
          <w:sz w:val="16"/>
          <w:szCs w:val="16"/>
        </w:rPr>
        <w:t xml:space="preserve"> </w:t>
      </w:r>
      <w:del w:id="1056" w:author="Kaxiong" w:date="2021-06-09T22:07:00Z">
        <w:r w:rsidRPr="004016D1" w:rsidDel="00D344E2">
          <w:rPr>
            <w:rFonts w:ascii="Arial" w:eastAsia="Arial" w:hAnsi="Arial" w:cs="Arial"/>
            <w:sz w:val="16"/>
            <w:szCs w:val="16"/>
          </w:rPr>
          <w:delText xml:space="preserve">uas cuam tshuam cov </w:delText>
        </w:r>
        <w:r w:rsidR="00660E0A" w:rsidRPr="004016D1" w:rsidDel="00D344E2">
          <w:rPr>
            <w:rFonts w:ascii="Arial" w:eastAsia="Arial" w:hAnsi="Arial" w:cs="Arial"/>
            <w:sz w:val="16"/>
            <w:szCs w:val="16"/>
          </w:rPr>
          <w:delText xml:space="preserve">qauv txav </w:delText>
        </w:r>
        <w:r w:rsidRPr="004016D1" w:rsidDel="00D344E2">
          <w:rPr>
            <w:rFonts w:ascii="Arial" w:eastAsia="Arial" w:hAnsi="Arial" w:cs="Arial"/>
            <w:sz w:val="16"/>
            <w:szCs w:val="16"/>
          </w:rPr>
          <w:delText>tsiaj</w:delText>
        </w:r>
        <w:r w:rsidR="00660E0A" w:rsidRPr="004016D1" w:rsidDel="00D344E2">
          <w:rPr>
            <w:rFonts w:ascii="Arial" w:eastAsia="Arial" w:hAnsi="Arial" w:cs="Arial"/>
            <w:sz w:val="16"/>
            <w:szCs w:val="16"/>
          </w:rPr>
          <w:delText xml:space="preserve"> txhu</w:delText>
        </w:r>
        <w:r w:rsidRPr="004016D1" w:rsidDel="00D344E2">
          <w:rPr>
            <w:rFonts w:ascii="Arial" w:eastAsia="Arial" w:hAnsi="Arial" w:cs="Arial"/>
            <w:sz w:val="16"/>
            <w:szCs w:val="16"/>
          </w:rPr>
          <w:delText xml:space="preserve"> thiab, </w:delText>
        </w:r>
      </w:del>
      <w:proofErr w:type="spellStart"/>
      <w:r w:rsidRPr="004016D1">
        <w:rPr>
          <w:rFonts w:ascii="Arial" w:eastAsia="Arial" w:hAnsi="Arial" w:cs="Arial"/>
          <w:sz w:val="16"/>
          <w:szCs w:val="16"/>
        </w:rPr>
        <w:t>qhov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tseeb</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hom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qoob</w:t>
      </w:r>
      <w:proofErr w:type="spellEnd"/>
      <w:r w:rsidRPr="004016D1">
        <w:rPr>
          <w:rFonts w:ascii="Arial" w:eastAsia="Arial" w:hAnsi="Arial" w:cs="Arial"/>
          <w:sz w:val="16"/>
          <w:szCs w:val="16"/>
        </w:rPr>
        <w:t xml:space="preserve"> loo </w:t>
      </w:r>
      <w:ins w:id="1057" w:author="Kaxiong" w:date="2021-06-09T22:08:00Z">
        <w:r w:rsidR="00D344E2">
          <w:rPr>
            <w:rFonts w:ascii="Arial" w:eastAsia="Arial" w:hAnsi="Arial" w:cs="Arial"/>
            <w:sz w:val="16"/>
            <w:szCs w:val="16"/>
          </w:rPr>
          <w:t>tab tom</w:t>
        </w:r>
      </w:ins>
      <w:del w:id="1058" w:author="Kaxiong" w:date="2021-06-09T22:08:00Z">
        <w:r w:rsidRPr="004016D1" w:rsidDel="00D344E2">
          <w:rPr>
            <w:rFonts w:ascii="Arial" w:eastAsia="Arial" w:hAnsi="Arial" w:cs="Arial"/>
            <w:sz w:val="16"/>
            <w:szCs w:val="16"/>
          </w:rPr>
          <w:delText>tau</w:delText>
        </w:r>
      </w:del>
      <w:r w:rsidRPr="004016D1">
        <w:rPr>
          <w:rFonts w:ascii="Arial" w:eastAsia="Arial" w:hAnsi="Arial" w:cs="Arial"/>
          <w:sz w:val="16"/>
          <w:szCs w:val="16"/>
        </w:rPr>
        <w:t xml:space="preserve"> </w:t>
      </w:r>
      <w:proofErr w:type="spellStart"/>
      <w:r w:rsidRPr="004016D1">
        <w:rPr>
          <w:rFonts w:ascii="Arial" w:eastAsia="Arial" w:hAnsi="Arial" w:cs="Arial"/>
          <w:sz w:val="16"/>
          <w:szCs w:val="16"/>
        </w:rPr>
        <w:t>raug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ntsua</w:t>
      </w:r>
      <w:r w:rsidR="00660E0A" w:rsidRPr="004016D1">
        <w:rPr>
          <w:rFonts w:ascii="Arial" w:eastAsia="Arial" w:hAnsi="Arial" w:cs="Arial"/>
          <w:sz w:val="16"/>
          <w:szCs w:val="16"/>
        </w:rPr>
        <w:t>m</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xyuas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Piv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txwv</w:t>
      </w:r>
      <w:proofErr w:type="spellEnd"/>
      <w:r w:rsidRPr="004016D1">
        <w:rPr>
          <w:rFonts w:ascii="Arial" w:eastAsia="Arial" w:hAnsi="Arial" w:cs="Arial"/>
          <w:sz w:val="16"/>
          <w:szCs w:val="16"/>
        </w:rPr>
        <w:t xml:space="preserve"> li, FDA </w:t>
      </w:r>
      <w:proofErr w:type="spellStart"/>
      <w:r w:rsidRPr="004016D1">
        <w:rPr>
          <w:rFonts w:ascii="Arial" w:eastAsia="Arial" w:hAnsi="Arial" w:cs="Arial"/>
          <w:sz w:val="16"/>
          <w:szCs w:val="16"/>
        </w:rPr>
        <w:t>yog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qhov</w:t>
      </w:r>
      <w:proofErr w:type="spellEnd"/>
      <w:r w:rsidRPr="004016D1">
        <w:rPr>
          <w:rFonts w:ascii="Arial" w:eastAsia="Arial" w:hAnsi="Arial" w:cs="Arial"/>
          <w:sz w:val="16"/>
          <w:szCs w:val="16"/>
        </w:rPr>
        <w:t xml:space="preserve"> pom </w:t>
      </w:r>
      <w:proofErr w:type="spellStart"/>
      <w:r w:rsidRPr="004016D1">
        <w:rPr>
          <w:rFonts w:ascii="Arial" w:eastAsia="Arial" w:hAnsi="Arial" w:cs="Arial"/>
          <w:sz w:val="16"/>
          <w:szCs w:val="16"/>
        </w:rPr>
        <w:t>tias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yuav</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tsis</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muaj</w:t>
      </w:r>
      <w:proofErr w:type="spellEnd"/>
      <w:r w:rsidRPr="004016D1">
        <w:rPr>
          <w:rFonts w:ascii="Arial" w:eastAsia="Arial" w:hAnsi="Arial" w:cs="Arial"/>
          <w:sz w:val="16"/>
          <w:szCs w:val="16"/>
        </w:rPr>
        <w:t xml:space="preserve"> </w:t>
      </w:r>
      <w:proofErr w:type="spellStart"/>
      <w:ins w:id="1059" w:author="Kaxiong" w:date="2021-06-09T22:09:00Z">
        <w:r w:rsidR="00D344E2">
          <w:rPr>
            <w:rFonts w:ascii="Arial" w:eastAsia="Arial" w:hAnsi="Arial" w:cs="Arial"/>
            <w:sz w:val="16"/>
            <w:szCs w:val="16"/>
          </w:rPr>
          <w:t>kev</w:t>
        </w:r>
      </w:ins>
      <w:proofErr w:type="spellEnd"/>
      <w:del w:id="1060" w:author="Kaxiong" w:date="2021-06-09T22:09:00Z">
        <w:r w:rsidRPr="004016D1" w:rsidDel="00D344E2">
          <w:rPr>
            <w:rFonts w:ascii="Arial" w:eastAsia="Arial" w:hAnsi="Arial" w:cs="Arial"/>
            <w:sz w:val="16"/>
            <w:szCs w:val="16"/>
          </w:rPr>
          <w:delText>qhov</w:delText>
        </w:r>
      </w:del>
      <w:r w:rsidRPr="004016D1">
        <w:rPr>
          <w:rFonts w:ascii="Arial" w:eastAsia="Arial" w:hAnsi="Arial" w:cs="Arial"/>
          <w:sz w:val="16"/>
          <w:szCs w:val="16"/>
        </w:rPr>
        <w:t xml:space="preserve"> </w:t>
      </w:r>
      <w:proofErr w:type="spellStart"/>
      <w:r w:rsidRPr="004016D1">
        <w:rPr>
          <w:rFonts w:ascii="Arial" w:eastAsia="Arial" w:hAnsi="Arial" w:cs="Arial"/>
          <w:sz w:val="16"/>
          <w:szCs w:val="16"/>
        </w:rPr>
        <w:t>tshwm</w:t>
      </w:r>
      <w:proofErr w:type="spellEnd"/>
      <w:r w:rsidRPr="004016D1">
        <w:rPr>
          <w:rFonts w:ascii="Arial" w:eastAsia="Arial" w:hAnsi="Arial" w:cs="Arial"/>
          <w:sz w:val="16"/>
          <w:szCs w:val="16"/>
        </w:rPr>
        <w:t xml:space="preserve"> sim </w:t>
      </w:r>
      <w:ins w:id="1061" w:author="Kaxiong" w:date="2021-06-09T22:09:00Z">
        <w:r w:rsidR="00D344E2">
          <w:rPr>
            <w:rFonts w:ascii="Arial" w:eastAsia="Arial" w:hAnsi="Arial" w:cs="Arial"/>
            <w:sz w:val="16"/>
            <w:szCs w:val="16"/>
          </w:rPr>
          <w:t xml:space="preserve">yam </w:t>
        </w:r>
      </w:ins>
      <w:proofErr w:type="spellStart"/>
      <w:r w:rsidRPr="004016D1">
        <w:rPr>
          <w:rFonts w:ascii="Arial" w:eastAsia="Arial" w:hAnsi="Arial" w:cs="Arial"/>
          <w:sz w:val="16"/>
          <w:szCs w:val="16"/>
        </w:rPr>
        <w:t>tsim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nyog</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ntawm</w:t>
      </w:r>
      <w:proofErr w:type="spellEnd"/>
      <w:r w:rsidRPr="004016D1">
        <w:rPr>
          <w:rFonts w:ascii="Arial" w:eastAsia="Arial" w:hAnsi="Arial" w:cs="Arial"/>
          <w:sz w:val="16"/>
          <w:szCs w:val="16"/>
        </w:rPr>
        <w:t xml:space="preserve"> </w:t>
      </w:r>
      <w:proofErr w:type="spellStart"/>
      <w:r w:rsidRPr="004016D1">
        <w:rPr>
          <w:rFonts w:ascii="Arial" w:eastAsia="Arial" w:hAnsi="Arial" w:cs="Arial"/>
          <w:sz w:val="16"/>
          <w:szCs w:val="16"/>
        </w:rPr>
        <w:t>kev</w:t>
      </w:r>
      <w:proofErr w:type="spellEnd"/>
      <w:r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ua</w:t>
      </w:r>
      <w:proofErr w:type="spellEnd"/>
      <w:r w:rsidR="00660E0A" w:rsidRPr="004016D1">
        <w:rPr>
          <w:rFonts w:ascii="Arial" w:eastAsia="Arial" w:hAnsi="Arial" w:cs="Arial"/>
          <w:sz w:val="16"/>
          <w:szCs w:val="16"/>
        </w:rPr>
        <w:t xml:space="preserve"> </w:t>
      </w:r>
      <w:proofErr w:type="spellStart"/>
      <w:r w:rsidR="00660E0A" w:rsidRPr="004016D1">
        <w:rPr>
          <w:rFonts w:ascii="Arial" w:eastAsia="Arial" w:hAnsi="Arial" w:cs="Arial"/>
          <w:sz w:val="16"/>
          <w:szCs w:val="16"/>
        </w:rPr>
        <w:t>paug</w:t>
      </w:r>
      <w:proofErr w:type="spellEnd"/>
      <w:r w:rsidR="004016D1" w:rsidRPr="004016D1">
        <w:rPr>
          <w:rFonts w:ascii="Arial" w:eastAsia="Arial" w:hAnsi="Arial" w:cs="Arial"/>
          <w:sz w:val="16"/>
          <w:szCs w:val="16"/>
        </w:rPr>
        <w:t xml:space="preserve"> </w:t>
      </w:r>
      <w:proofErr w:type="spellStart"/>
      <w:r w:rsidR="004016D1" w:rsidRPr="004016D1">
        <w:rPr>
          <w:rFonts w:ascii="Arial" w:eastAsia="Arial" w:hAnsi="Arial" w:cs="Arial"/>
          <w:sz w:val="16"/>
          <w:szCs w:val="16"/>
        </w:rPr>
        <w:t>ntawm</w:t>
      </w:r>
      <w:proofErr w:type="spellEnd"/>
    </w:p>
    <w:p w14:paraId="55798FC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14:anchorId="64D2D2D4" wp14:editId="004C5670">
                <wp:simplePos x="0" y="0"/>
                <wp:positionH relativeFrom="column">
                  <wp:posOffset>154940</wp:posOffset>
                </wp:positionH>
                <wp:positionV relativeFrom="paragraph">
                  <wp:posOffset>129540</wp:posOffset>
                </wp:positionV>
                <wp:extent cx="1828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29FC0B6" id="Shape 3"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2.2pt,10.2pt" to="156.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" o:allowincell="f" filled="t" strokeweight=".72pt">
                <v:stroke joinstyle="miter"/>
                <o:lock v:ext="edit" shapetype="f"/>
              </v:line>
            </w:pict>
          </mc:Fallback>
        </mc:AlternateContent>
      </w:r>
    </w:p>
    <w:p w14:paraId="338DB6A9" w14:textId="77777777" w:rsidR="00BF3E5F" w:rsidRDefault="00BF3E5F">
      <w:pPr>
        <w:spacing w:line="228" w:lineRule="exact"/>
        <w:rPr>
          <w:sz w:val="20"/>
          <w:szCs w:val="20"/>
        </w:rPr>
      </w:pPr>
    </w:p>
    <w:p w14:paraId="5EA5446A" w14:textId="527285D5" w:rsidR="00BF3E5F" w:rsidRPr="008B3C04" w:rsidRDefault="008B3C04">
      <w:pPr>
        <w:ind w:left="240"/>
        <w:rPr>
          <w:sz w:val="16"/>
          <w:szCs w:val="16"/>
        </w:rPr>
      </w:pPr>
      <w:r>
        <w:rPr>
          <w:rFonts w:ascii="Arial" w:eastAsia="Arial" w:hAnsi="Arial" w:cs="Arial"/>
          <w:sz w:val="16"/>
          <w:szCs w:val="16"/>
          <w:vertAlign w:val="superscript"/>
        </w:rPr>
        <w:t>1</w:t>
      </w:r>
      <w:r w:rsidR="00F2670D" w:rsidRPr="008B3C04">
        <w:rPr>
          <w:rFonts w:ascii="Arial" w:eastAsia="Arial" w:hAnsi="Arial" w:cs="Arial"/>
          <w:sz w:val="16"/>
          <w:szCs w:val="16"/>
        </w:rPr>
        <w:t>21 CFR 112.83</w:t>
      </w:r>
    </w:p>
    <w:p w14:paraId="053E7A3E" w14:textId="77777777" w:rsidR="00BF3E5F" w:rsidRPr="008B3C04" w:rsidRDefault="00BF3E5F">
      <w:pPr>
        <w:spacing w:line="50" w:lineRule="exact"/>
        <w:rPr>
          <w:sz w:val="16"/>
          <w:szCs w:val="16"/>
        </w:rPr>
      </w:pPr>
    </w:p>
    <w:p w14:paraId="48E446EF" w14:textId="6CBA0442" w:rsidR="00BF3E5F" w:rsidRPr="008B3C04" w:rsidRDefault="008B3C04">
      <w:pPr>
        <w:ind w:left="240"/>
        <w:rPr>
          <w:sz w:val="16"/>
          <w:szCs w:val="16"/>
        </w:rPr>
      </w:pPr>
      <w:r>
        <w:rPr>
          <w:rFonts w:ascii="Arial" w:eastAsia="Arial" w:hAnsi="Arial" w:cs="Arial"/>
          <w:sz w:val="16"/>
          <w:szCs w:val="16"/>
          <w:vertAlign w:val="superscript"/>
        </w:rPr>
        <w:t>2</w:t>
      </w:r>
      <w:r w:rsidR="00F2670D" w:rsidRPr="008B3C04">
        <w:rPr>
          <w:rFonts w:ascii="Arial" w:eastAsia="Arial" w:hAnsi="Arial" w:cs="Arial"/>
          <w:sz w:val="16"/>
          <w:szCs w:val="16"/>
        </w:rPr>
        <w:t>21 CFR 112.112.</w:t>
      </w:r>
    </w:p>
    <w:p w14:paraId="78821151" w14:textId="77777777" w:rsidR="00BF3E5F" w:rsidRPr="008B3C04" w:rsidRDefault="00BF3E5F">
      <w:pPr>
        <w:spacing w:line="112" w:lineRule="exact"/>
        <w:rPr>
          <w:sz w:val="16"/>
          <w:szCs w:val="16"/>
        </w:rPr>
      </w:pPr>
    </w:p>
    <w:p w14:paraId="30DF501B" w14:textId="3AD2462D" w:rsidR="00BF3E5F" w:rsidRPr="008B3C04" w:rsidRDefault="008B3C04" w:rsidP="000B7A53">
      <w:pPr>
        <w:spacing w:line="435" w:lineRule="auto"/>
        <w:ind w:left="240" w:right="200"/>
        <w:rPr>
          <w:sz w:val="16"/>
          <w:szCs w:val="16"/>
        </w:rPr>
      </w:pPr>
      <w:r>
        <w:rPr>
          <w:rFonts w:ascii="Arial" w:eastAsia="Arial" w:hAnsi="Arial" w:cs="Arial"/>
          <w:sz w:val="16"/>
          <w:szCs w:val="16"/>
          <w:vertAlign w:val="superscript"/>
        </w:rPr>
        <w:t>3</w:t>
      </w:r>
      <w:r w:rsidR="00F2670D" w:rsidRPr="008B3C04">
        <w:rPr>
          <w:rFonts w:ascii="Arial" w:eastAsia="Arial" w:hAnsi="Arial" w:cs="Arial"/>
          <w:sz w:val="16"/>
          <w:szCs w:val="16"/>
        </w:rPr>
        <w:t>S</w:t>
      </w:r>
      <w:r w:rsidR="007406A7" w:rsidRPr="007F40CD">
        <w:rPr>
          <w:rFonts w:ascii="Arial" w:eastAsia="Arial" w:hAnsi="Arial" w:cs="Arial"/>
          <w:sz w:val="16"/>
          <w:szCs w:val="16"/>
        </w:rPr>
        <w:t xml:space="preserve">aib "Cov </w:t>
      </w:r>
      <w:proofErr w:type="spellStart"/>
      <w:r w:rsidR="007406A7" w:rsidRPr="007F40CD">
        <w:rPr>
          <w:rFonts w:ascii="Arial" w:eastAsia="Arial" w:hAnsi="Arial" w:cs="Arial"/>
          <w:sz w:val="16"/>
          <w:szCs w:val="16"/>
        </w:rPr>
        <w:t>Qauv</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rau</w:t>
      </w:r>
      <w:proofErr w:type="spellEnd"/>
      <w:r w:rsidR="007406A7" w:rsidRPr="007F40CD">
        <w:rPr>
          <w:rFonts w:ascii="Arial" w:eastAsia="Arial" w:hAnsi="Arial" w:cs="Arial"/>
          <w:sz w:val="16"/>
          <w:szCs w:val="16"/>
        </w:rPr>
        <w:t xml:space="preserve"> Kev </w:t>
      </w:r>
      <w:ins w:id="1062" w:author="Kaxiong" w:date="2021-06-09T22:10:00Z">
        <w:r w:rsidR="00D344E2">
          <w:rPr>
            <w:rFonts w:ascii="Arial" w:eastAsia="Arial" w:hAnsi="Arial" w:cs="Arial"/>
            <w:sz w:val="16"/>
            <w:szCs w:val="16"/>
          </w:rPr>
          <w:t>Cog</w:t>
        </w:r>
      </w:ins>
      <w:del w:id="1063" w:author="Kaxiong" w:date="2021-06-09T22:10:00Z">
        <w:r w:rsidR="007406A7" w:rsidRPr="007F40CD" w:rsidDel="00D344E2">
          <w:rPr>
            <w:rFonts w:ascii="Arial" w:eastAsia="Arial" w:hAnsi="Arial" w:cs="Arial"/>
            <w:sz w:val="16"/>
            <w:szCs w:val="16"/>
          </w:rPr>
          <w:delText>Loj Hlob</w:delText>
        </w:r>
      </w:del>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kev</w:t>
      </w:r>
      <w:proofErr w:type="spellEnd"/>
      <w:r w:rsidR="007406A7" w:rsidRPr="007F40CD">
        <w:rPr>
          <w:rFonts w:ascii="Arial" w:eastAsia="Arial" w:hAnsi="Arial" w:cs="Arial"/>
          <w:sz w:val="16"/>
          <w:szCs w:val="16"/>
        </w:rPr>
        <w:t xml:space="preserve"> Sau </w:t>
      </w:r>
      <w:proofErr w:type="spellStart"/>
      <w:r w:rsidR="007406A7" w:rsidRPr="007F40CD">
        <w:rPr>
          <w:rFonts w:ascii="Arial" w:eastAsia="Arial" w:hAnsi="Arial" w:cs="Arial"/>
          <w:sz w:val="16"/>
          <w:szCs w:val="16"/>
        </w:rPr>
        <w:t>Qoob</w:t>
      </w:r>
      <w:proofErr w:type="spellEnd"/>
      <w:r w:rsidR="007406A7" w:rsidRPr="007F40CD">
        <w:rPr>
          <w:rFonts w:ascii="Arial" w:eastAsia="Arial" w:hAnsi="Arial" w:cs="Arial"/>
          <w:sz w:val="16"/>
          <w:szCs w:val="16"/>
        </w:rPr>
        <w:t xml:space="preserve"> loo, </w:t>
      </w:r>
      <w:ins w:id="1064" w:author="Kaxiong" w:date="2021-06-09T22:10:00Z">
        <w:r w:rsidR="00D344E2">
          <w:rPr>
            <w:rFonts w:ascii="Arial" w:eastAsia="Arial" w:hAnsi="Arial" w:cs="Arial"/>
            <w:sz w:val="16"/>
            <w:szCs w:val="16"/>
          </w:rPr>
          <w:t>K</w:t>
        </w:r>
      </w:ins>
      <w:del w:id="1065" w:author="Kaxiong" w:date="2021-06-09T22:10:00Z">
        <w:r w:rsidR="007406A7" w:rsidRPr="007F40CD" w:rsidDel="00D344E2">
          <w:rPr>
            <w:rFonts w:ascii="Arial" w:eastAsia="Arial" w:hAnsi="Arial" w:cs="Arial"/>
            <w:sz w:val="16"/>
            <w:szCs w:val="16"/>
          </w:rPr>
          <w:delText>k</w:delText>
        </w:r>
      </w:del>
      <w:r w:rsidR="007406A7" w:rsidRPr="007F40CD">
        <w:rPr>
          <w:rFonts w:ascii="Arial" w:eastAsia="Arial" w:hAnsi="Arial" w:cs="Arial"/>
          <w:sz w:val="16"/>
          <w:szCs w:val="16"/>
        </w:rPr>
        <w:t xml:space="preserve">ev </w:t>
      </w:r>
      <w:proofErr w:type="spellStart"/>
      <w:r w:rsidR="007406A7" w:rsidRPr="007F40CD">
        <w:rPr>
          <w:rFonts w:ascii="Arial" w:eastAsia="Arial" w:hAnsi="Arial" w:cs="Arial"/>
          <w:sz w:val="16"/>
          <w:szCs w:val="16"/>
        </w:rPr>
        <w:t>Ntim</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thiab</w:t>
      </w:r>
      <w:proofErr w:type="spellEnd"/>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Tuav</w:t>
      </w:r>
      <w:proofErr w:type="spellEnd"/>
      <w:r w:rsidR="007406A7" w:rsidRPr="007F40CD">
        <w:rPr>
          <w:rFonts w:ascii="Arial" w:eastAsia="Arial" w:hAnsi="Arial" w:cs="Arial"/>
          <w:sz w:val="16"/>
          <w:szCs w:val="16"/>
        </w:rPr>
        <w:t xml:space="preserve"> Cov </w:t>
      </w:r>
      <w:proofErr w:type="spellStart"/>
      <w:r w:rsidR="007406A7" w:rsidRPr="007F40CD">
        <w:rPr>
          <w:rFonts w:ascii="Arial" w:eastAsia="Arial" w:hAnsi="Arial" w:cs="Arial"/>
          <w:sz w:val="16"/>
          <w:szCs w:val="16"/>
        </w:rPr>
        <w:t>Khoom</w:t>
      </w:r>
      <w:proofErr w:type="spellEnd"/>
      <w:r w:rsidR="007406A7" w:rsidRPr="007F40CD">
        <w:rPr>
          <w:rFonts w:ascii="Arial" w:eastAsia="Arial" w:hAnsi="Arial" w:cs="Arial"/>
          <w:sz w:val="16"/>
          <w:szCs w:val="16"/>
        </w:rPr>
        <w:t xml:space="preserve"> </w:t>
      </w:r>
      <w:proofErr w:type="spellStart"/>
      <w:ins w:id="1066" w:author="Kaxiong" w:date="2021-06-09T22:10:00Z">
        <w:r w:rsidR="00D344E2">
          <w:rPr>
            <w:rFonts w:ascii="Arial" w:eastAsia="Arial" w:hAnsi="Arial" w:cs="Arial"/>
            <w:sz w:val="16"/>
            <w:szCs w:val="16"/>
          </w:rPr>
          <w:t>Ts</w:t>
        </w:r>
      </w:ins>
      <w:ins w:id="1067" w:author="Kaxiong" w:date="2021-06-09T22:11:00Z">
        <w:r w:rsidR="00D344E2">
          <w:rPr>
            <w:rFonts w:ascii="Arial" w:eastAsia="Arial" w:hAnsi="Arial" w:cs="Arial"/>
            <w:sz w:val="16"/>
            <w:szCs w:val="16"/>
          </w:rPr>
          <w:t>im</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Tawm</w:t>
        </w:r>
      </w:ins>
      <w:proofErr w:type="spellEnd"/>
      <w:del w:id="1068" w:author="Kaxiong" w:date="2021-06-09T22:11:00Z">
        <w:r w:rsidR="007406A7" w:rsidRPr="007F40CD" w:rsidDel="00D344E2">
          <w:rPr>
            <w:rFonts w:ascii="Arial" w:eastAsia="Arial" w:hAnsi="Arial" w:cs="Arial"/>
            <w:sz w:val="16"/>
            <w:szCs w:val="16"/>
          </w:rPr>
          <w:delText>Siv</w:delText>
        </w:r>
      </w:del>
      <w:r w:rsidR="007406A7" w:rsidRPr="007F40CD">
        <w:rPr>
          <w:rFonts w:ascii="Arial" w:eastAsia="Arial" w:hAnsi="Arial" w:cs="Arial"/>
          <w:sz w:val="16"/>
          <w:szCs w:val="16"/>
        </w:rPr>
        <w:t xml:space="preserve"> </w:t>
      </w:r>
      <w:proofErr w:type="spellStart"/>
      <w:r w:rsidR="007406A7" w:rsidRPr="007F40CD">
        <w:rPr>
          <w:rFonts w:ascii="Arial" w:eastAsia="Arial" w:hAnsi="Arial" w:cs="Arial"/>
          <w:sz w:val="16"/>
          <w:szCs w:val="16"/>
        </w:rPr>
        <w:t>rau</w:t>
      </w:r>
      <w:proofErr w:type="spellEnd"/>
      <w:r w:rsidR="007406A7" w:rsidRPr="007F40CD">
        <w:rPr>
          <w:rFonts w:ascii="Arial" w:eastAsia="Arial" w:hAnsi="Arial" w:cs="Arial"/>
          <w:sz w:val="16"/>
          <w:szCs w:val="16"/>
        </w:rPr>
        <w:t xml:space="preserve"> Tib </w:t>
      </w:r>
      <w:proofErr w:type="spellStart"/>
      <w:r w:rsidR="007406A7" w:rsidRPr="007F40CD">
        <w:rPr>
          <w:rFonts w:ascii="Arial" w:eastAsia="Arial" w:hAnsi="Arial" w:cs="Arial"/>
          <w:sz w:val="16"/>
          <w:szCs w:val="16"/>
        </w:rPr>
        <w:t>Neeg</w:t>
      </w:r>
      <w:proofErr w:type="spellEnd"/>
      <w:r w:rsidR="007406A7" w:rsidRPr="007F40CD">
        <w:rPr>
          <w:rFonts w:ascii="Arial" w:eastAsia="Arial" w:hAnsi="Arial" w:cs="Arial"/>
          <w:sz w:val="16"/>
          <w:szCs w:val="16"/>
        </w:rPr>
        <w:t xml:space="preserve"> Kev </w:t>
      </w:r>
      <w:ins w:id="1069" w:author="Kaxiong" w:date="2021-06-09T22:11:00Z">
        <w:r w:rsidR="00D344E2">
          <w:rPr>
            <w:rFonts w:ascii="Arial" w:eastAsia="Arial" w:hAnsi="Arial" w:cs="Arial"/>
            <w:sz w:val="16"/>
            <w:szCs w:val="16"/>
          </w:rPr>
          <w:t>Siv</w:t>
        </w:r>
      </w:ins>
      <w:del w:id="1070" w:author="Kaxiong" w:date="2021-06-09T22:11:00Z">
        <w:r w:rsidR="007406A7" w:rsidRPr="007F40CD" w:rsidDel="00D344E2">
          <w:rPr>
            <w:rFonts w:ascii="Arial" w:eastAsia="Arial" w:hAnsi="Arial" w:cs="Arial"/>
            <w:sz w:val="16"/>
            <w:szCs w:val="16"/>
          </w:rPr>
          <w:delText>Pom Zoo</w:delText>
        </w:r>
      </w:del>
      <w:r w:rsidR="007406A7" w:rsidRPr="007F40CD">
        <w:rPr>
          <w:rFonts w:ascii="Arial" w:eastAsia="Arial" w:hAnsi="Arial" w:cs="Arial"/>
          <w:sz w:val="16"/>
          <w:szCs w:val="16"/>
        </w:rPr>
        <w:t xml:space="preserve">: </w:t>
      </w:r>
      <w:proofErr w:type="spellStart"/>
      <w:ins w:id="1071" w:author="Kaxiong" w:date="2021-06-09T22:11:00Z">
        <w:r w:rsidR="00D344E2">
          <w:rPr>
            <w:rFonts w:ascii="Arial" w:eastAsia="Arial" w:hAnsi="Arial" w:cs="Arial"/>
            <w:sz w:val="16"/>
            <w:szCs w:val="16"/>
          </w:rPr>
          <w:t>Lus</w:t>
        </w:r>
        <w:proofErr w:type="spellEnd"/>
        <w:r w:rsidR="00D344E2">
          <w:rPr>
            <w:rFonts w:ascii="Arial" w:eastAsia="Arial" w:hAnsi="Arial" w:cs="Arial"/>
            <w:sz w:val="16"/>
            <w:szCs w:val="16"/>
          </w:rPr>
          <w:t xml:space="preserve"> </w:t>
        </w:r>
      </w:ins>
      <w:proofErr w:type="spellStart"/>
      <w:ins w:id="1072" w:author="Kaxiong" w:date="2021-06-09T22:12:00Z">
        <w:r w:rsidR="00D344E2">
          <w:rPr>
            <w:rFonts w:ascii="Arial" w:eastAsia="Arial" w:hAnsi="Arial" w:cs="Arial"/>
            <w:sz w:val="16"/>
            <w:szCs w:val="16"/>
          </w:rPr>
          <w:t>Qhia</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rau</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Tsev</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Tsim</w:t>
        </w:r>
        <w:proofErr w:type="spellEnd"/>
        <w:r w:rsidR="00D344E2">
          <w:rPr>
            <w:rFonts w:ascii="Arial" w:eastAsia="Arial" w:hAnsi="Arial" w:cs="Arial"/>
            <w:sz w:val="16"/>
            <w:szCs w:val="16"/>
          </w:rPr>
          <w:t xml:space="preserve"> </w:t>
        </w:r>
        <w:proofErr w:type="spellStart"/>
        <w:r w:rsidR="00D344E2">
          <w:rPr>
            <w:rFonts w:ascii="Arial" w:eastAsia="Arial" w:hAnsi="Arial" w:cs="Arial"/>
            <w:sz w:val="16"/>
            <w:szCs w:val="16"/>
          </w:rPr>
          <w:t>Khoom</w:t>
        </w:r>
      </w:ins>
      <w:proofErr w:type="spellEnd"/>
      <w:del w:id="1073" w:author="Kaxiong" w:date="2021-06-09T22:12:00Z">
        <w:r w:rsidR="007406A7" w:rsidRPr="007F40CD" w:rsidDel="00D344E2">
          <w:rPr>
            <w:rFonts w:ascii="Arial" w:eastAsia="Arial" w:hAnsi="Arial" w:cs="Arial"/>
            <w:sz w:val="16"/>
            <w:szCs w:val="16"/>
          </w:rPr>
          <w:delText>kev taw tswm yim rau kev lag luam</w:delText>
        </w:r>
      </w:del>
      <w:r w:rsidR="007406A7" w:rsidRPr="007F40CD">
        <w:rPr>
          <w:rFonts w:ascii="Arial" w:eastAsia="Arial" w:hAnsi="Arial" w:cs="Arial"/>
          <w:sz w:val="16"/>
          <w:szCs w:val="16"/>
        </w:rPr>
        <w:t xml:space="preserve">", </w:t>
      </w:r>
      <w:proofErr w:type="spellStart"/>
      <w:r w:rsidR="007406A7" w:rsidRPr="007F40CD">
        <w:rPr>
          <w:rFonts w:ascii="Arial" w:eastAsia="Arial" w:hAnsi="Arial" w:cs="Arial"/>
          <w:i/>
          <w:iCs/>
          <w:sz w:val="16"/>
          <w:szCs w:val="16"/>
        </w:rPr>
        <w:t>Daim</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ntawv</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qhia</w:t>
      </w:r>
      <w:proofErr w:type="spellEnd"/>
      <w:r w:rsidR="007406A7" w:rsidRPr="007F40CD">
        <w:rPr>
          <w:rFonts w:ascii="Arial" w:eastAsia="Arial" w:hAnsi="Arial" w:cs="Arial"/>
          <w:i/>
          <w:iCs/>
          <w:sz w:val="16"/>
          <w:szCs w:val="16"/>
        </w:rPr>
        <w:t xml:space="preserve"> </w:t>
      </w:r>
      <w:proofErr w:type="spellStart"/>
      <w:r w:rsidR="007406A7" w:rsidRPr="007F40CD">
        <w:rPr>
          <w:rFonts w:ascii="Arial" w:eastAsia="Arial" w:hAnsi="Arial" w:cs="Arial"/>
          <w:i/>
          <w:iCs/>
          <w:sz w:val="16"/>
          <w:szCs w:val="16"/>
        </w:rPr>
        <w:t>qauv</w:t>
      </w:r>
      <w:proofErr w:type="spellEnd"/>
      <w:r w:rsidR="00F2670D" w:rsidRPr="008B3C04">
        <w:rPr>
          <w:rFonts w:ascii="Arial" w:eastAsia="Arial" w:hAnsi="Arial" w:cs="Arial"/>
          <w:i/>
          <w:iCs/>
          <w:sz w:val="16"/>
          <w:szCs w:val="16"/>
        </w:rPr>
        <w:t>,</w:t>
      </w:r>
      <w:r w:rsidR="00F2670D" w:rsidRPr="008B3C04">
        <w:rPr>
          <w:rFonts w:ascii="Arial" w:eastAsia="Arial" w:hAnsi="Arial" w:cs="Arial"/>
          <w:sz w:val="16"/>
          <w:szCs w:val="16"/>
        </w:rPr>
        <w:t xml:space="preserve"> </w:t>
      </w:r>
      <w:ins w:id="1074" w:author="Kaxiong" w:date="2021-06-09T22:14:00Z">
        <w:r w:rsidR="002E6B96">
          <w:rPr>
            <w:rFonts w:ascii="Arial" w:eastAsia="Arial" w:hAnsi="Arial" w:cs="Arial"/>
            <w:sz w:val="16"/>
            <w:szCs w:val="16"/>
          </w:rPr>
          <w:t xml:space="preserve">Kev </w:t>
        </w:r>
        <w:proofErr w:type="spellStart"/>
        <w:r w:rsidR="002E6B96">
          <w:rPr>
            <w:rFonts w:ascii="Arial" w:eastAsia="Arial" w:hAnsi="Arial" w:cs="Arial"/>
            <w:sz w:val="16"/>
            <w:szCs w:val="16"/>
          </w:rPr>
          <w:t>Tswj</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Hwm</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Zaub</w:t>
        </w:r>
        <w:proofErr w:type="spellEnd"/>
        <w:r w:rsidR="002E6B96">
          <w:rPr>
            <w:rFonts w:ascii="Arial" w:eastAsia="Arial" w:hAnsi="Arial" w:cs="Arial"/>
            <w:sz w:val="16"/>
            <w:szCs w:val="16"/>
          </w:rPr>
          <w:t xml:space="preserve"> Mov </w:t>
        </w:r>
        <w:proofErr w:type="spellStart"/>
        <w:r w:rsidR="002E6B96">
          <w:rPr>
            <w:rFonts w:ascii="Arial" w:eastAsia="Arial" w:hAnsi="Arial" w:cs="Arial"/>
            <w:sz w:val="16"/>
            <w:szCs w:val="16"/>
          </w:rPr>
          <w:t>thiab</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Tshuaj</w:t>
        </w:r>
        <w:proofErr w:type="spellEnd"/>
        <w:r w:rsidR="002E6B96">
          <w:rPr>
            <w:rFonts w:ascii="Arial" w:eastAsia="Arial" w:hAnsi="Arial" w:cs="Arial"/>
            <w:sz w:val="16"/>
            <w:szCs w:val="16"/>
          </w:rPr>
          <w:t xml:space="preserve"> </w:t>
        </w:r>
      </w:ins>
      <w:del w:id="1075" w:author="Kaxiong" w:date="2021-06-09T22:14:00Z">
        <w:r w:rsidR="00F2670D" w:rsidRPr="008B3C04" w:rsidDel="002E6B96">
          <w:rPr>
            <w:rFonts w:ascii="Arial" w:eastAsia="Arial" w:hAnsi="Arial" w:cs="Arial"/>
            <w:sz w:val="16"/>
            <w:szCs w:val="16"/>
          </w:rPr>
          <w:delText>Tsoom Fwv</w:delText>
        </w:r>
      </w:del>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Teb</w:t>
      </w:r>
      <w:proofErr w:type="spellEnd"/>
      <w:r w:rsidR="00F2670D" w:rsidRPr="008B3C04">
        <w:rPr>
          <w:rFonts w:ascii="Arial" w:eastAsia="Arial" w:hAnsi="Arial" w:cs="Arial"/>
          <w:sz w:val="16"/>
          <w:szCs w:val="16"/>
        </w:rPr>
        <w:t xml:space="preserve"> Chaws As</w:t>
      </w:r>
      <w:ins w:id="1076" w:author="Kaxiong" w:date="2021-06-09T22:14:00Z">
        <w:r w:rsidR="002E6B96">
          <w:rPr>
            <w:rFonts w:ascii="Arial" w:eastAsia="Arial" w:hAnsi="Arial" w:cs="Arial"/>
            <w:sz w:val="16"/>
            <w:szCs w:val="16"/>
          </w:rPr>
          <w:t xml:space="preserve"> </w:t>
        </w:r>
      </w:ins>
      <w:proofErr w:type="spellStart"/>
      <w:r w:rsidR="00F2670D" w:rsidRPr="008B3C04">
        <w:rPr>
          <w:rFonts w:ascii="Arial" w:eastAsia="Arial" w:hAnsi="Arial" w:cs="Arial"/>
          <w:sz w:val="16"/>
          <w:szCs w:val="16"/>
        </w:rPr>
        <w:t>mes</w:t>
      </w:r>
      <w:proofErr w:type="spellEnd"/>
      <w:ins w:id="1077" w:author="Kaxiong" w:date="2021-06-09T22:14:00Z">
        <w:r w:rsidR="002E6B96">
          <w:rPr>
            <w:rFonts w:ascii="Arial" w:eastAsia="Arial" w:hAnsi="Arial" w:cs="Arial"/>
            <w:sz w:val="16"/>
            <w:szCs w:val="16"/>
          </w:rPr>
          <w:t xml:space="preserve"> </w:t>
        </w:r>
      </w:ins>
      <w:r w:rsidR="00F2670D" w:rsidRPr="008B3C04">
        <w:rPr>
          <w:rFonts w:ascii="Arial" w:eastAsia="Arial" w:hAnsi="Arial" w:cs="Arial"/>
          <w:sz w:val="16"/>
          <w:szCs w:val="16"/>
        </w:rPr>
        <w:t>kas</w:t>
      </w:r>
      <w:del w:id="1078" w:author="Kaxiong" w:date="2021-06-09T22:14:00Z">
        <w:r w:rsidR="00F2670D" w:rsidRPr="008B3C04" w:rsidDel="002E6B96">
          <w:rPr>
            <w:rFonts w:ascii="Arial" w:eastAsia="Arial" w:hAnsi="Arial" w:cs="Arial"/>
            <w:sz w:val="16"/>
            <w:szCs w:val="16"/>
          </w:rPr>
          <w:delText xml:space="preserve"> </w:delText>
        </w:r>
      </w:del>
      <w:del w:id="1079" w:author="Kaxiong" w:date="2021-06-09T22:15:00Z">
        <w:r w:rsidR="00F2670D" w:rsidRPr="008B3C04" w:rsidDel="002E6B96">
          <w:rPr>
            <w:rFonts w:ascii="Arial" w:eastAsia="Arial" w:hAnsi="Arial" w:cs="Arial"/>
            <w:sz w:val="16"/>
            <w:szCs w:val="16"/>
          </w:rPr>
          <w:delText>Khoom Noj thiab Tshuaj</w:delText>
        </w:r>
      </w:del>
      <w:r w:rsidR="000B7A53">
        <w:rPr>
          <w:rFonts w:ascii="Arial" w:eastAsia="Arial" w:hAnsi="Arial" w:cs="Arial"/>
          <w:sz w:val="16"/>
          <w:szCs w:val="16"/>
        </w:rPr>
        <w:t>(</w:t>
      </w:r>
      <w:r w:rsidR="000B7A53" w:rsidRPr="000B7A53">
        <w:rPr>
          <w:rFonts w:ascii="Arial" w:hAnsi="Arial" w:cs="Arial"/>
          <w:sz w:val="16"/>
          <w:szCs w:val="16"/>
        </w:rPr>
        <w:t>U.S. Food and Drug Administration</w:t>
      </w:r>
      <w:r w:rsidR="000B7A53">
        <w:rPr>
          <w:rFonts w:ascii="Arial" w:eastAsia="Arial" w:hAnsi="Arial" w:cs="Arial"/>
          <w:sz w:val="16"/>
          <w:szCs w:val="16"/>
        </w:rPr>
        <w:t>)</w:t>
      </w:r>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Lub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Kaum</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lastRenderedPageBreak/>
        <w:t>Hlis</w:t>
      </w:r>
      <w:proofErr w:type="spellEnd"/>
      <w:r w:rsidR="00F2670D" w:rsidRPr="008B3C04">
        <w:rPr>
          <w:rFonts w:ascii="Arial" w:eastAsia="Arial" w:hAnsi="Arial" w:cs="Arial"/>
          <w:sz w:val="16"/>
          <w:szCs w:val="16"/>
        </w:rPr>
        <w:t xml:space="preserve"> 2018. </w:t>
      </w:r>
      <w:proofErr w:type="spellStart"/>
      <w:r w:rsidR="00F2670D" w:rsidRPr="008B3C04">
        <w:rPr>
          <w:rFonts w:ascii="Arial" w:eastAsia="Arial" w:hAnsi="Arial" w:cs="Arial"/>
          <w:sz w:val="16"/>
          <w:szCs w:val="16"/>
        </w:rPr>
        <w:t>Muaj</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nyob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ntawm</w:t>
      </w:r>
      <w:proofErr w:type="spellEnd"/>
      <w:r w:rsidR="00F2670D" w:rsidRPr="008B3C04">
        <w:rPr>
          <w:rFonts w:ascii="Arial" w:eastAsia="Arial" w:hAnsi="Arial" w:cs="Arial"/>
          <w:sz w:val="16"/>
          <w:szCs w:val="16"/>
        </w:rPr>
        <w:t xml:space="preserve"> https://www.fda.gov/media/117414/download; </w:t>
      </w:r>
      <w:proofErr w:type="spellStart"/>
      <w:r w:rsidR="00F2670D" w:rsidRPr="008B3C04">
        <w:rPr>
          <w:rFonts w:ascii="Arial" w:eastAsia="Arial" w:hAnsi="Arial" w:cs="Arial"/>
          <w:sz w:val="16"/>
          <w:szCs w:val="16"/>
        </w:rPr>
        <w:t>thiab</w:t>
      </w:r>
      <w:proofErr w:type="spellEnd"/>
      <w:r w:rsidR="00F2670D" w:rsidRPr="008B3C04">
        <w:rPr>
          <w:rFonts w:ascii="Arial" w:eastAsia="Arial" w:hAnsi="Arial" w:cs="Arial"/>
          <w:sz w:val="16"/>
          <w:szCs w:val="16"/>
        </w:rPr>
        <w:t xml:space="preserve"> “</w:t>
      </w:r>
      <w:proofErr w:type="spellStart"/>
      <w:ins w:id="1080" w:author="Kaxiong" w:date="2021-06-09T22:19:00Z">
        <w:r w:rsidR="002E6B96">
          <w:rPr>
            <w:rFonts w:ascii="Arial" w:eastAsia="Arial" w:hAnsi="Arial" w:cs="Arial"/>
            <w:sz w:val="16"/>
            <w:szCs w:val="16"/>
          </w:rPr>
          <w:t>Nyob</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ntawm</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kev</w:t>
        </w:r>
      </w:ins>
      <w:proofErr w:type="spellEnd"/>
      <w:ins w:id="1081" w:author="Kaxiong" w:date="2021-06-09T22:16:00Z">
        <w:r w:rsidR="002E6B96">
          <w:rPr>
            <w:rFonts w:ascii="Arial" w:eastAsia="Arial" w:hAnsi="Arial" w:cs="Arial"/>
            <w:sz w:val="16"/>
            <w:szCs w:val="16"/>
          </w:rPr>
          <w:t xml:space="preserve"> </w:t>
        </w:r>
      </w:ins>
      <w:proofErr w:type="spellStart"/>
      <w:r w:rsidR="00F2670D" w:rsidRPr="008B3C04">
        <w:rPr>
          <w:rFonts w:ascii="Arial" w:eastAsia="Arial" w:hAnsi="Arial" w:cs="Arial"/>
          <w:sz w:val="16"/>
          <w:szCs w:val="16"/>
        </w:rPr>
        <w:t>Saib</w:t>
      </w:r>
      <w:proofErr w:type="spellEnd"/>
      <w:del w:id="1082" w:author="Kaxiong" w:date="2021-06-09T22:19:00Z">
        <w:r w:rsidR="00F2670D" w:rsidRPr="008B3C04" w:rsidDel="002E6B96">
          <w:rPr>
            <w:rFonts w:ascii="Arial" w:eastAsia="Arial" w:hAnsi="Arial" w:cs="Arial"/>
            <w:sz w:val="16"/>
            <w:szCs w:val="16"/>
          </w:rPr>
          <w:delText xml:space="preserve"> </w:delText>
        </w:r>
      </w:del>
      <w:del w:id="1083" w:author="Kaxiong" w:date="2021-06-09T22:17:00Z">
        <w:r w:rsidR="00F2670D" w:rsidRPr="008B3C04" w:rsidDel="002E6B96">
          <w:rPr>
            <w:rFonts w:ascii="Arial" w:eastAsia="Arial" w:hAnsi="Arial" w:cs="Arial"/>
            <w:sz w:val="16"/>
            <w:szCs w:val="16"/>
          </w:rPr>
          <w:delText>Zoo</w:delText>
        </w:r>
      </w:del>
      <w:r w:rsidR="00F2670D" w:rsidRPr="008B3C04">
        <w:rPr>
          <w:rFonts w:ascii="Arial" w:eastAsia="Arial" w:hAnsi="Arial" w:cs="Arial"/>
          <w:sz w:val="16"/>
          <w:szCs w:val="16"/>
        </w:rPr>
        <w:t xml:space="preserve">: Cov </w:t>
      </w:r>
      <w:proofErr w:type="spellStart"/>
      <w:r w:rsidR="00F2670D" w:rsidRPr="008B3C04">
        <w:rPr>
          <w:rFonts w:ascii="Arial" w:eastAsia="Arial" w:hAnsi="Arial" w:cs="Arial"/>
          <w:sz w:val="16"/>
          <w:szCs w:val="16"/>
        </w:rPr>
        <w:t>Ntsiab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Lus</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Tseem</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Ceeb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hauv</w:t>
      </w:r>
      <w:proofErr w:type="spellEnd"/>
      <w:ins w:id="1084" w:author="Kaxiong" w:date="2021-06-09T22:17:00Z">
        <w:r w:rsidR="002E6B96">
          <w:rPr>
            <w:rFonts w:ascii="Arial" w:eastAsia="Arial" w:hAnsi="Arial" w:cs="Arial"/>
            <w:sz w:val="16"/>
            <w:szCs w:val="16"/>
          </w:rPr>
          <w:t xml:space="preserve"> </w:t>
        </w:r>
        <w:proofErr w:type="spellStart"/>
        <w:r w:rsidR="002E6B96">
          <w:rPr>
            <w:rFonts w:ascii="Arial" w:eastAsia="Arial" w:hAnsi="Arial" w:cs="Arial"/>
            <w:sz w:val="16"/>
            <w:szCs w:val="16"/>
          </w:rPr>
          <w:t>Daim</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Ntawv</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Qhia</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Qauv</w:t>
        </w:r>
      </w:ins>
      <w:proofErr w:type="spellEnd"/>
      <w:ins w:id="1085" w:author="Kaxiong" w:date="2021-06-09T22:18:00Z">
        <w:r w:rsidR="002E6B96">
          <w:rPr>
            <w:rFonts w:ascii="Arial" w:eastAsia="Arial" w:hAnsi="Arial" w:cs="Arial"/>
            <w:sz w:val="16"/>
            <w:szCs w:val="16"/>
          </w:rPr>
          <w:t xml:space="preserve"> </w:t>
        </w:r>
        <w:proofErr w:type="spellStart"/>
        <w:r w:rsidR="002E6B96">
          <w:rPr>
            <w:rFonts w:ascii="Arial" w:eastAsia="Arial" w:hAnsi="Arial" w:cs="Arial"/>
            <w:sz w:val="16"/>
            <w:szCs w:val="16"/>
          </w:rPr>
          <w:t>Txoj</w:t>
        </w:r>
        <w:proofErr w:type="spellEnd"/>
        <w:r w:rsidR="002E6B96">
          <w:rPr>
            <w:rFonts w:ascii="Arial" w:eastAsia="Arial" w:hAnsi="Arial" w:cs="Arial"/>
            <w:sz w:val="16"/>
            <w:szCs w:val="16"/>
          </w:rPr>
          <w:t xml:space="preserve"> Cai Kev </w:t>
        </w:r>
        <w:proofErr w:type="spellStart"/>
        <w:r w:rsidR="002E6B96">
          <w:rPr>
            <w:rFonts w:ascii="Arial" w:eastAsia="Arial" w:hAnsi="Arial" w:cs="Arial"/>
            <w:sz w:val="16"/>
            <w:szCs w:val="16"/>
          </w:rPr>
          <w:t>Tsim</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Tawm</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Nyab</w:t>
        </w:r>
        <w:proofErr w:type="spellEnd"/>
        <w:r w:rsidR="002E6B96">
          <w:rPr>
            <w:rFonts w:ascii="Arial" w:eastAsia="Arial" w:hAnsi="Arial" w:cs="Arial"/>
            <w:sz w:val="16"/>
            <w:szCs w:val="16"/>
          </w:rPr>
          <w:t xml:space="preserve"> </w:t>
        </w:r>
        <w:proofErr w:type="spellStart"/>
        <w:r w:rsidR="002E6B96">
          <w:rPr>
            <w:rFonts w:ascii="Arial" w:eastAsia="Arial" w:hAnsi="Arial" w:cs="Arial"/>
            <w:sz w:val="16"/>
            <w:szCs w:val="16"/>
          </w:rPr>
          <w:t>Xeeb</w:t>
        </w:r>
      </w:ins>
      <w:proofErr w:type="spellEnd"/>
      <w:r w:rsidR="00F2670D" w:rsidRPr="008B3C04">
        <w:rPr>
          <w:rFonts w:ascii="Arial" w:eastAsia="Arial" w:hAnsi="Arial" w:cs="Arial"/>
          <w:sz w:val="16"/>
          <w:szCs w:val="16"/>
        </w:rPr>
        <w:t xml:space="preserve"> </w:t>
      </w:r>
      <w:del w:id="1086" w:author="Kaxiong" w:date="2021-06-09T22:18:00Z">
        <w:r w:rsidR="00F2670D" w:rsidRPr="008B3C04" w:rsidDel="002E6B96">
          <w:rPr>
            <w:rFonts w:ascii="Arial" w:eastAsia="Arial" w:hAnsi="Arial" w:cs="Arial"/>
            <w:sz w:val="16"/>
            <w:szCs w:val="16"/>
          </w:rPr>
          <w:delText>Cov Khoom Taw Qhia Kev Nyab Xeeb</w:delText>
        </w:r>
      </w:del>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muaj</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nyob</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rau</w:t>
      </w:r>
      <w:proofErr w:type="spellEnd"/>
      <w:r w:rsidR="00F2670D" w:rsidRPr="008B3C04">
        <w:rPr>
          <w:rFonts w:ascii="Arial" w:eastAsia="Arial" w:hAnsi="Arial" w:cs="Arial"/>
          <w:sz w:val="16"/>
          <w:szCs w:val="16"/>
        </w:rPr>
        <w:t xml:space="preserve"> </w:t>
      </w:r>
      <w:proofErr w:type="spellStart"/>
      <w:r w:rsidR="00F2670D" w:rsidRPr="008B3C04">
        <w:rPr>
          <w:rFonts w:ascii="Arial" w:eastAsia="Arial" w:hAnsi="Arial" w:cs="Arial"/>
          <w:sz w:val="16"/>
          <w:szCs w:val="16"/>
        </w:rPr>
        <w:t>ntawm</w:t>
      </w:r>
      <w:proofErr w:type="spellEnd"/>
      <w:r w:rsidR="00F2670D" w:rsidRPr="008B3C04">
        <w:rPr>
          <w:rFonts w:ascii="Arial" w:eastAsia="Arial" w:hAnsi="Arial" w:cs="Arial"/>
          <w:sz w:val="16"/>
          <w:szCs w:val="16"/>
        </w:rPr>
        <w:t xml:space="preserve"> https://www.fda.gov/media/117422/download.</w:t>
      </w:r>
    </w:p>
    <w:p w14:paraId="0210E312" w14:textId="77777777" w:rsidR="00BF3E5F" w:rsidRDefault="00BF3E5F" w:rsidP="000B7A53">
      <w:pPr>
        <w:jc w:val="both"/>
        <w:sectPr w:rsidR="00BF3E5F">
          <w:pgSz w:w="12240" w:h="15840"/>
          <w:pgMar w:top="1440" w:right="1440" w:bottom="243" w:left="1200" w:header="0" w:footer="0" w:gutter="0"/>
          <w:cols w:space="720" w:equalWidth="0">
            <w:col w:w="9600"/>
          </w:cols>
        </w:sectPr>
      </w:pPr>
    </w:p>
    <w:p w14:paraId="5CE3D30C" w14:textId="77777777" w:rsidR="00BF3E5F" w:rsidRDefault="00BF3E5F">
      <w:pPr>
        <w:spacing w:line="281" w:lineRule="exact"/>
        <w:rPr>
          <w:sz w:val="20"/>
          <w:szCs w:val="20"/>
        </w:rPr>
      </w:pPr>
    </w:p>
    <w:p w14:paraId="2B246554" w14:textId="6F9C8128" w:rsidR="00BF3E5F" w:rsidRPr="00650CC6" w:rsidDel="002E6B96" w:rsidRDefault="00F2670D" w:rsidP="00650CC6">
      <w:pPr>
        <w:tabs>
          <w:tab w:val="left" w:pos="3240"/>
        </w:tabs>
        <w:jc w:val="both"/>
        <w:rPr>
          <w:del w:id="1087" w:author="Kaxiong" w:date="2021-06-09T22:20:00Z"/>
          <w:sz w:val="16"/>
          <w:szCs w:val="16"/>
        </w:rPr>
      </w:pPr>
      <w:r w:rsidRPr="00650CC6">
        <w:rPr>
          <w:rFonts w:ascii="Arial" w:eastAsia="Arial" w:hAnsi="Arial" w:cs="Arial"/>
          <w:sz w:val="16"/>
          <w:szCs w:val="16"/>
        </w:rPr>
        <w:t>6</w:t>
      </w:r>
      <w:r w:rsidR="00D3351A" w:rsidRPr="00650CC6">
        <w:rPr>
          <w:sz w:val="16"/>
          <w:szCs w:val="16"/>
        </w:rPr>
        <w:t xml:space="preserve">    </w:t>
      </w:r>
      <w:r w:rsidR="00516FEA">
        <w:rPr>
          <w:sz w:val="16"/>
          <w:szCs w:val="16"/>
        </w:rPr>
        <w:t xml:space="preserve">            </w:t>
      </w:r>
      <w:r w:rsidR="00D3351A" w:rsidRPr="00650CC6">
        <w:rPr>
          <w:sz w:val="16"/>
          <w:szCs w:val="16"/>
        </w:rPr>
        <w:t xml:space="preserve"> </w:t>
      </w:r>
      <w:ins w:id="1088" w:author="Kaxiong" w:date="2021-06-09T22:20:00Z">
        <w:r w:rsidR="002E6B96">
          <w:rPr>
            <w:rFonts w:ascii="Arial" w:eastAsia="Arial" w:hAnsi="Arial" w:cs="Arial"/>
            <w:sz w:val="14"/>
            <w:szCs w:val="14"/>
          </w:rPr>
          <w:t xml:space="preserve">Kev </w:t>
        </w:r>
        <w:proofErr w:type="spellStart"/>
        <w:r w:rsidR="002E6B96" w:rsidRPr="00225F1A">
          <w:rPr>
            <w:rFonts w:ascii="Arial" w:eastAsia="Arial" w:hAnsi="Arial" w:cs="Arial"/>
            <w:sz w:val="14"/>
            <w:szCs w:val="14"/>
          </w:rPr>
          <w:t>Txo</w:t>
        </w:r>
        <w:proofErr w:type="spellEnd"/>
        <w:r w:rsidR="002E6B96" w:rsidRPr="00225F1A">
          <w:rPr>
            <w:rFonts w:ascii="Arial" w:eastAsia="Arial" w:hAnsi="Arial" w:cs="Arial"/>
            <w:sz w:val="14"/>
            <w:szCs w:val="14"/>
          </w:rPr>
          <w:t xml:space="preserve"> </w:t>
        </w:r>
        <w:r w:rsidR="002E6B96">
          <w:rPr>
            <w:rFonts w:ascii="Arial" w:eastAsia="Arial" w:hAnsi="Arial" w:cs="Arial"/>
            <w:sz w:val="14"/>
            <w:szCs w:val="14"/>
          </w:rPr>
          <w:t xml:space="preserve">Kev </w:t>
        </w:r>
        <w:proofErr w:type="spellStart"/>
        <w:r w:rsidR="002E6B96">
          <w:rPr>
            <w:rFonts w:ascii="Arial" w:eastAsia="Arial" w:hAnsi="Arial" w:cs="Arial"/>
            <w:sz w:val="14"/>
            <w:szCs w:val="14"/>
          </w:rPr>
          <w:t>Ris</w:t>
        </w:r>
        <w:proofErr w:type="spellEnd"/>
        <w:r w:rsidR="002E6B96">
          <w:rPr>
            <w:rFonts w:ascii="Arial" w:eastAsia="Arial" w:hAnsi="Arial" w:cs="Arial"/>
            <w:sz w:val="14"/>
            <w:szCs w:val="14"/>
          </w:rPr>
          <w:t xml:space="preserve"> </w:t>
        </w:r>
        <w:r w:rsidR="002E6B96" w:rsidRPr="00225F1A">
          <w:rPr>
            <w:rFonts w:ascii="Arial" w:eastAsia="Arial" w:hAnsi="Arial" w:cs="Arial"/>
            <w:sz w:val="14"/>
            <w:szCs w:val="14"/>
          </w:rPr>
          <w:t xml:space="preserve">Cov Kev </w:t>
        </w:r>
        <w:proofErr w:type="spellStart"/>
        <w:r w:rsidR="002E6B96" w:rsidRPr="00225F1A">
          <w:rPr>
            <w:rFonts w:ascii="Arial" w:eastAsia="Arial" w:hAnsi="Arial" w:cs="Arial"/>
            <w:sz w:val="14"/>
            <w:szCs w:val="14"/>
          </w:rPr>
          <w:t>Phom</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Sij</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Ntawm</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Zaub</w:t>
        </w:r>
        <w:proofErr w:type="spellEnd"/>
        <w:r w:rsidR="002E6B96" w:rsidRPr="00225F1A">
          <w:rPr>
            <w:rFonts w:ascii="Arial" w:eastAsia="Arial" w:hAnsi="Arial" w:cs="Arial"/>
            <w:sz w:val="14"/>
            <w:szCs w:val="14"/>
          </w:rPr>
          <w:t xml:space="preserve"> Mov </w:t>
        </w:r>
        <w:proofErr w:type="spellStart"/>
        <w:r w:rsidR="002E6B96">
          <w:rPr>
            <w:rFonts w:ascii="Arial" w:eastAsia="Arial" w:hAnsi="Arial" w:cs="Arial"/>
            <w:sz w:val="14"/>
            <w:szCs w:val="14"/>
          </w:rPr>
          <w:t>Uas</w:t>
        </w:r>
        <w:proofErr w:type="spellEnd"/>
        <w:r w:rsidR="002E6B96">
          <w:rPr>
            <w:rFonts w:ascii="Arial" w:eastAsia="Arial" w:hAnsi="Arial" w:cs="Arial"/>
            <w:sz w:val="14"/>
            <w:szCs w:val="14"/>
          </w:rPr>
          <w:t xml:space="preserve"> </w:t>
        </w:r>
        <w:proofErr w:type="spellStart"/>
        <w:r w:rsidR="002E6B96">
          <w:rPr>
            <w:rFonts w:ascii="Arial" w:eastAsia="Arial" w:hAnsi="Arial" w:cs="Arial"/>
            <w:sz w:val="14"/>
            <w:szCs w:val="14"/>
          </w:rPr>
          <w:t>Nyab</w:t>
        </w:r>
        <w:proofErr w:type="spellEnd"/>
        <w:r w:rsidR="002E6B96">
          <w:rPr>
            <w:rFonts w:ascii="Arial" w:eastAsia="Arial" w:hAnsi="Arial" w:cs="Arial"/>
            <w:sz w:val="14"/>
            <w:szCs w:val="14"/>
          </w:rPr>
          <w:t xml:space="preserve"> </w:t>
        </w:r>
        <w:proofErr w:type="spellStart"/>
        <w:r w:rsidR="002E6B96">
          <w:rPr>
            <w:rFonts w:ascii="Arial" w:eastAsia="Arial" w:hAnsi="Arial" w:cs="Arial"/>
            <w:sz w:val="14"/>
            <w:szCs w:val="14"/>
          </w:rPr>
          <w:t>Xeeb</w:t>
        </w:r>
        <w:proofErr w:type="spellEnd"/>
        <w:r w:rsidR="002E6B96">
          <w:rPr>
            <w:rFonts w:ascii="Arial" w:eastAsia="Arial" w:hAnsi="Arial" w:cs="Arial"/>
            <w:sz w:val="14"/>
            <w:szCs w:val="14"/>
          </w:rPr>
          <w:t xml:space="preserve"> </w:t>
        </w:r>
        <w:proofErr w:type="spellStart"/>
        <w:r w:rsidR="002E6B96" w:rsidRPr="00225F1A">
          <w:rPr>
            <w:rFonts w:ascii="Arial" w:eastAsia="Arial" w:hAnsi="Arial" w:cs="Arial"/>
            <w:sz w:val="14"/>
            <w:szCs w:val="14"/>
          </w:rPr>
          <w:t>Thaum</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Muaj</w:t>
        </w:r>
        <w:proofErr w:type="spellEnd"/>
        <w:r w:rsidR="002E6B96" w:rsidRPr="00225F1A">
          <w:rPr>
            <w:rFonts w:ascii="Arial" w:eastAsia="Arial" w:hAnsi="Arial" w:cs="Arial"/>
            <w:sz w:val="14"/>
            <w:szCs w:val="14"/>
          </w:rPr>
          <w:t xml:space="preserve"> Kev </w:t>
        </w:r>
        <w:r w:rsidR="002E6B96">
          <w:rPr>
            <w:rFonts w:ascii="Arial" w:eastAsia="Arial" w:hAnsi="Arial" w:cs="Arial"/>
            <w:sz w:val="14"/>
            <w:szCs w:val="14"/>
          </w:rPr>
          <w:t xml:space="preserve">Sib </w:t>
        </w:r>
        <w:proofErr w:type="spellStart"/>
        <w:r w:rsidR="002E6B96">
          <w:rPr>
            <w:rFonts w:ascii="Arial" w:eastAsia="Arial" w:hAnsi="Arial" w:cs="Arial"/>
            <w:sz w:val="14"/>
            <w:szCs w:val="14"/>
          </w:rPr>
          <w:t>Koom</w:t>
        </w:r>
        <w:proofErr w:type="spellEnd"/>
        <w:r w:rsidR="002E6B96">
          <w:rPr>
            <w:rFonts w:ascii="Arial" w:eastAsia="Arial" w:hAnsi="Arial" w:cs="Arial"/>
            <w:sz w:val="14"/>
            <w:szCs w:val="14"/>
          </w:rPr>
          <w:t xml:space="preserve"> </w:t>
        </w:r>
        <w:proofErr w:type="spellStart"/>
        <w:r w:rsidR="002E6B96">
          <w:rPr>
            <w:rFonts w:ascii="Arial" w:eastAsia="Arial" w:hAnsi="Arial" w:cs="Arial"/>
            <w:sz w:val="14"/>
            <w:szCs w:val="14"/>
          </w:rPr>
          <w:t>Ua</w:t>
        </w:r>
        <w:proofErr w:type="spellEnd"/>
        <w:r w:rsidR="002E6B96">
          <w:rPr>
            <w:rFonts w:ascii="Arial" w:eastAsia="Arial" w:hAnsi="Arial" w:cs="Arial"/>
            <w:sz w:val="14"/>
            <w:szCs w:val="14"/>
          </w:rPr>
          <w:t xml:space="preserve"> </w:t>
        </w:r>
        <w:proofErr w:type="spellStart"/>
        <w:r w:rsidR="002E6B96">
          <w:rPr>
            <w:rFonts w:ascii="Arial" w:eastAsia="Arial" w:hAnsi="Arial" w:cs="Arial"/>
            <w:sz w:val="14"/>
            <w:szCs w:val="14"/>
          </w:rPr>
          <w:t>ke</w:t>
        </w:r>
        <w:proofErr w:type="spellEnd"/>
        <w:r w:rsidR="002E6B96">
          <w:rPr>
            <w:rFonts w:ascii="Arial" w:eastAsia="Arial" w:hAnsi="Arial" w:cs="Arial"/>
            <w:sz w:val="14"/>
            <w:szCs w:val="14"/>
          </w:rPr>
          <w:t xml:space="preserve"> </w:t>
        </w:r>
        <w:proofErr w:type="spellStart"/>
        <w:r w:rsidR="002E6B96">
          <w:rPr>
            <w:rFonts w:ascii="Arial" w:eastAsia="Arial" w:hAnsi="Arial" w:cs="Arial"/>
            <w:sz w:val="14"/>
            <w:szCs w:val="14"/>
          </w:rPr>
          <w:t>Ntawm</w:t>
        </w:r>
        <w:proofErr w:type="spellEnd"/>
        <w:r w:rsidR="002E6B96">
          <w:rPr>
            <w:rFonts w:ascii="Arial" w:eastAsia="Arial" w:hAnsi="Arial" w:cs="Arial"/>
            <w:sz w:val="14"/>
            <w:szCs w:val="14"/>
          </w:rPr>
          <w:t xml:space="preserve"> Cov</w:t>
        </w:r>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Qoob</w:t>
        </w:r>
        <w:proofErr w:type="spellEnd"/>
        <w:r w:rsidR="002E6B96" w:rsidRPr="00225F1A">
          <w:rPr>
            <w:rFonts w:ascii="Arial" w:eastAsia="Arial" w:hAnsi="Arial" w:cs="Arial"/>
            <w:sz w:val="14"/>
            <w:szCs w:val="14"/>
          </w:rPr>
          <w:t xml:space="preserve"> Loo </w:t>
        </w:r>
        <w:proofErr w:type="spellStart"/>
        <w:r w:rsidR="002E6B96" w:rsidRPr="00225F1A">
          <w:rPr>
            <w:rFonts w:ascii="Arial" w:eastAsia="Arial" w:hAnsi="Arial" w:cs="Arial"/>
            <w:sz w:val="14"/>
            <w:szCs w:val="14"/>
          </w:rPr>
          <w:t>thiab</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Tsiaj</w:t>
        </w:r>
        <w:proofErr w:type="spellEnd"/>
        <w:r w:rsidR="002E6B96" w:rsidRPr="00225F1A">
          <w:rPr>
            <w:rFonts w:ascii="Arial" w:eastAsia="Arial" w:hAnsi="Arial" w:cs="Arial"/>
            <w:sz w:val="14"/>
            <w:szCs w:val="14"/>
          </w:rPr>
          <w:t xml:space="preserve"> </w:t>
        </w:r>
        <w:proofErr w:type="spellStart"/>
        <w:r w:rsidR="002E6B96" w:rsidRPr="00225F1A">
          <w:rPr>
            <w:rFonts w:ascii="Arial" w:eastAsia="Arial" w:hAnsi="Arial" w:cs="Arial"/>
            <w:sz w:val="14"/>
            <w:szCs w:val="14"/>
          </w:rPr>
          <w:t>Txhu</w:t>
        </w:r>
        <w:proofErr w:type="spellEnd"/>
        <w:r w:rsidR="002E6B96">
          <w:rPr>
            <w:rFonts w:ascii="Arial" w:eastAsia="Arial" w:hAnsi="Arial" w:cs="Arial"/>
            <w:sz w:val="14"/>
            <w:szCs w:val="14"/>
          </w:rPr>
          <w:t xml:space="preserve"> </w:t>
        </w:r>
      </w:ins>
      <w:del w:id="1089" w:author="Kaxiong" w:date="2021-06-09T22:20:00Z">
        <w:r w:rsidR="00D3351A" w:rsidRPr="00516FEA" w:rsidDel="002E6B96">
          <w:rPr>
            <w:rFonts w:ascii="Arial" w:eastAsia="Arial" w:hAnsi="Arial" w:cs="Arial"/>
            <w:sz w:val="14"/>
            <w:szCs w:val="14"/>
          </w:rPr>
          <w:delText>Txo Cov Kev Phom Sij Kom Nyab Xeeb Ntawm Zaub Mov uas Muaj Teeb Meem Thaum Muaj Kev Ua Qoob Loo Sib Xyaws thiab Tsiaj Txhu</w:delText>
        </w:r>
      </w:del>
    </w:p>
    <w:p w14:paraId="2E501C90" w14:textId="77777777" w:rsidR="00BF3E5F" w:rsidRPr="00650CC6" w:rsidRDefault="00BF3E5F" w:rsidP="002E6B96">
      <w:pPr>
        <w:tabs>
          <w:tab w:val="left" w:pos="3240"/>
        </w:tabs>
        <w:jc w:val="both"/>
        <w:rPr>
          <w:sz w:val="16"/>
          <w:szCs w:val="16"/>
        </w:rPr>
        <w:sectPr w:rsidR="00BF3E5F" w:rsidRPr="00650CC6">
          <w:type w:val="continuous"/>
          <w:pgSz w:w="12240" w:h="15840"/>
          <w:pgMar w:top="1440" w:right="1440" w:bottom="243" w:left="1200" w:header="0" w:footer="0" w:gutter="0"/>
          <w:cols w:space="720" w:equalWidth="0">
            <w:col w:w="9600"/>
          </w:cols>
        </w:sectPr>
      </w:pPr>
    </w:p>
    <w:p w14:paraId="52647A02" w14:textId="77777777" w:rsidR="00BF3E5F" w:rsidRPr="00650CC6" w:rsidRDefault="00BF3E5F" w:rsidP="00650CC6">
      <w:pPr>
        <w:spacing w:line="54" w:lineRule="exact"/>
        <w:jc w:val="both"/>
        <w:rPr>
          <w:sz w:val="16"/>
          <w:szCs w:val="16"/>
        </w:rPr>
      </w:pPr>
      <w:bookmarkStart w:id="1090" w:name="page8"/>
      <w:bookmarkEnd w:id="1090"/>
    </w:p>
    <w:p w14:paraId="73A97351" w14:textId="49F0D55C" w:rsidR="00BF3E5F" w:rsidRPr="00650CC6" w:rsidRDefault="002E6B96" w:rsidP="00650CC6">
      <w:pPr>
        <w:spacing w:line="374" w:lineRule="auto"/>
        <w:ind w:right="500"/>
        <w:jc w:val="both"/>
        <w:rPr>
          <w:sz w:val="16"/>
          <w:szCs w:val="16"/>
        </w:rPr>
      </w:pPr>
      <w:ins w:id="1091" w:author="Kaxiong" w:date="2021-06-09T22:21:00Z">
        <w:r>
          <w:rPr>
            <w:rFonts w:ascii="Arial" w:eastAsia="Arial" w:hAnsi="Arial" w:cs="Arial"/>
            <w:sz w:val="16"/>
            <w:szCs w:val="16"/>
          </w:rPr>
          <w:t xml:space="preserve">Cov </w:t>
        </w:r>
        <w:proofErr w:type="spellStart"/>
        <w:r>
          <w:rPr>
            <w:rFonts w:ascii="Arial" w:eastAsia="Arial" w:hAnsi="Arial" w:cs="Arial"/>
            <w:sz w:val="16"/>
            <w:szCs w:val="16"/>
          </w:rPr>
          <w:t>t</w:t>
        </w:r>
      </w:ins>
      <w:del w:id="1092" w:author="Kaxiong" w:date="2021-06-09T22:21:00Z">
        <w:r w:rsidR="00D73254" w:rsidRPr="00650CC6" w:rsidDel="002E6B96">
          <w:rPr>
            <w:rFonts w:ascii="Arial" w:eastAsia="Arial" w:hAnsi="Arial" w:cs="Arial"/>
            <w:sz w:val="16"/>
            <w:szCs w:val="16"/>
          </w:rPr>
          <w:delText>T</w:delText>
        </w:r>
      </w:del>
      <w:r w:rsidR="00F2670D" w:rsidRPr="00650CC6">
        <w:rPr>
          <w:rFonts w:ascii="Arial" w:eastAsia="Arial" w:hAnsi="Arial" w:cs="Arial"/>
          <w:sz w:val="16"/>
          <w:szCs w:val="16"/>
        </w:rPr>
        <w:t>siaj</w:t>
      </w:r>
      <w:proofErr w:type="spellEnd"/>
      <w:r w:rsidR="00D73254" w:rsidRPr="00650CC6">
        <w:rPr>
          <w:rFonts w:ascii="Arial" w:eastAsia="Arial" w:hAnsi="Arial" w:cs="Arial"/>
          <w:sz w:val="16"/>
          <w:szCs w:val="16"/>
        </w:rPr>
        <w:t xml:space="preserve"> </w:t>
      </w:r>
      <w:del w:id="1093" w:author="Kaxiong" w:date="2021-06-09T22:22:00Z">
        <w:r w:rsidR="00D73254" w:rsidRPr="00650CC6" w:rsidDel="002E6B96">
          <w:rPr>
            <w:rFonts w:ascii="Arial" w:eastAsia="Arial" w:hAnsi="Arial" w:cs="Arial"/>
            <w:sz w:val="16"/>
            <w:szCs w:val="16"/>
          </w:rPr>
          <w:delText>txhu</w:delText>
        </w:r>
        <w:r w:rsidR="00F2670D" w:rsidRPr="00650CC6" w:rsidDel="002E6B96">
          <w:rPr>
            <w:rFonts w:ascii="Arial" w:eastAsia="Arial" w:hAnsi="Arial" w:cs="Arial"/>
            <w:sz w:val="16"/>
            <w:szCs w:val="16"/>
          </w:rPr>
          <w:delText xml:space="preserve"> </w:delText>
        </w:r>
      </w:del>
      <w:proofErr w:type="spellStart"/>
      <w:r w:rsidR="00F2670D" w:rsidRPr="00650CC6">
        <w:rPr>
          <w:rFonts w:ascii="Arial" w:eastAsia="Arial" w:hAnsi="Arial" w:cs="Arial"/>
          <w:sz w:val="16"/>
          <w:szCs w:val="16"/>
        </w:rPr>
        <w:t>rau</w:t>
      </w:r>
      <w:proofErr w:type="spellEnd"/>
      <w:ins w:id="1094" w:author="Kaxiong" w:date="2021-06-09T22:22:00Z">
        <w:r>
          <w:rPr>
            <w:rFonts w:ascii="Arial" w:eastAsia="Arial" w:hAnsi="Arial" w:cs="Arial"/>
            <w:sz w:val="16"/>
            <w:szCs w:val="16"/>
          </w:rPr>
          <w:t xml:space="preserve"> </w:t>
        </w:r>
      </w:ins>
      <w:del w:id="1095" w:author="Kaxiong" w:date="2021-06-09T22:23:00Z">
        <w:r w:rsidR="00F2670D" w:rsidRPr="00650CC6" w:rsidDel="004C3C75">
          <w:rPr>
            <w:rFonts w:ascii="Arial" w:eastAsia="Arial" w:hAnsi="Arial" w:cs="Arial"/>
            <w:sz w:val="16"/>
            <w:szCs w:val="16"/>
          </w:rPr>
          <w:delText xml:space="preserve"> </w:delText>
        </w:r>
      </w:del>
      <w:r w:rsidR="00F2670D" w:rsidRPr="00650CC6">
        <w:rPr>
          <w:rFonts w:ascii="Arial" w:eastAsia="Arial" w:hAnsi="Arial" w:cs="Arial"/>
          <w:sz w:val="16"/>
          <w:szCs w:val="16"/>
        </w:rPr>
        <w:t xml:space="preserve">cov </w:t>
      </w:r>
      <w:proofErr w:type="spellStart"/>
      <w:r w:rsidR="00F2670D" w:rsidRPr="00650CC6">
        <w:rPr>
          <w:rFonts w:ascii="Arial" w:eastAsia="Arial" w:hAnsi="Arial" w:cs="Arial"/>
          <w:sz w:val="16"/>
          <w:szCs w:val="16"/>
        </w:rPr>
        <w:t>khoom</w:t>
      </w:r>
      <w:proofErr w:type="spellEnd"/>
      <w:r w:rsidR="00F2670D" w:rsidRPr="00650CC6">
        <w:rPr>
          <w:rFonts w:ascii="Arial" w:eastAsia="Arial" w:hAnsi="Arial" w:cs="Arial"/>
          <w:sz w:val="16"/>
          <w:szCs w:val="16"/>
        </w:rPr>
        <w:t xml:space="preserve"> </w:t>
      </w:r>
      <w:proofErr w:type="spellStart"/>
      <w:ins w:id="1096" w:author="Kaxiong" w:date="2021-06-09T22:23:00Z">
        <w:r w:rsidR="004C3C75">
          <w:rPr>
            <w:rFonts w:ascii="Arial" w:eastAsia="Arial" w:hAnsi="Arial" w:cs="Arial"/>
            <w:sz w:val="16"/>
            <w:szCs w:val="16"/>
          </w:rPr>
          <w:t>tsim</w:t>
        </w:r>
        <w:proofErr w:type="spellEnd"/>
        <w:r w:rsidR="004C3C75">
          <w:rPr>
            <w:rFonts w:ascii="Arial" w:eastAsia="Arial" w:hAnsi="Arial" w:cs="Arial"/>
            <w:sz w:val="16"/>
            <w:szCs w:val="16"/>
          </w:rPr>
          <w:t xml:space="preserve"> </w:t>
        </w:r>
        <w:proofErr w:type="spellStart"/>
        <w:r w:rsidR="004C3C75">
          <w:rPr>
            <w:rFonts w:ascii="Arial" w:eastAsia="Arial" w:hAnsi="Arial" w:cs="Arial"/>
            <w:sz w:val="16"/>
            <w:szCs w:val="16"/>
          </w:rPr>
          <w:t>tawm</w:t>
        </w:r>
      </w:ins>
      <w:proofErr w:type="spellEnd"/>
      <w:del w:id="1097" w:author="Kaxiong" w:date="2021-06-09T22:23:00Z">
        <w:r w:rsidR="00F2670D" w:rsidRPr="00650CC6" w:rsidDel="004C3C75">
          <w:rPr>
            <w:rFonts w:ascii="Arial" w:eastAsia="Arial" w:hAnsi="Arial" w:cs="Arial"/>
            <w:sz w:val="16"/>
            <w:szCs w:val="16"/>
          </w:rPr>
          <w:delText>lag luam</w:delText>
        </w:r>
      </w:del>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loj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hlob</w:t>
      </w:r>
      <w:proofErr w:type="spellEnd"/>
      <w:r w:rsidR="00F2670D" w:rsidRPr="00650CC6">
        <w:rPr>
          <w:rFonts w:ascii="Arial" w:eastAsia="Arial" w:hAnsi="Arial" w:cs="Arial"/>
          <w:sz w:val="16"/>
          <w:szCs w:val="16"/>
        </w:rPr>
        <w:t xml:space="preserve"> </w:t>
      </w:r>
      <w:ins w:id="1098" w:author="Kaxiong" w:date="2021-06-09T22:24:00Z">
        <w:r w:rsidR="004C3C75">
          <w:rPr>
            <w:rFonts w:ascii="Arial" w:eastAsia="Arial" w:hAnsi="Arial" w:cs="Arial"/>
            <w:sz w:val="16"/>
            <w:szCs w:val="16"/>
          </w:rPr>
          <w:t xml:space="preserve">tag </w:t>
        </w:r>
        <w:proofErr w:type="spellStart"/>
        <w:r w:rsidR="004C3C75">
          <w:rPr>
            <w:rFonts w:ascii="Arial" w:eastAsia="Arial" w:hAnsi="Arial" w:cs="Arial"/>
            <w:sz w:val="16"/>
            <w:szCs w:val="16"/>
          </w:rPr>
          <w:t>nrho</w:t>
        </w:r>
      </w:ins>
      <w:proofErr w:type="spellEnd"/>
      <w:del w:id="1099" w:author="Kaxiong" w:date="2021-06-09T22:24:00Z">
        <w:r w:rsidR="00F2670D" w:rsidRPr="00650CC6" w:rsidDel="004C3C75">
          <w:rPr>
            <w:rFonts w:ascii="Arial" w:eastAsia="Arial" w:hAnsi="Arial" w:cs="Arial"/>
            <w:sz w:val="16"/>
            <w:szCs w:val="16"/>
          </w:rPr>
          <w:delText>puv nkaus</w:delText>
        </w:r>
      </w:del>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hauv</w:t>
      </w:r>
      <w:proofErr w:type="spellEnd"/>
      <w:r w:rsidR="00F2670D" w:rsidRPr="00650CC6">
        <w:rPr>
          <w:rFonts w:ascii="Arial" w:eastAsia="Arial" w:hAnsi="Arial" w:cs="Arial"/>
          <w:sz w:val="16"/>
          <w:szCs w:val="16"/>
        </w:rPr>
        <w:t xml:space="preserve"> av. </w:t>
      </w:r>
      <w:proofErr w:type="spellStart"/>
      <w:r w:rsidR="00F2670D" w:rsidRPr="00650CC6">
        <w:rPr>
          <w:rFonts w:ascii="Arial" w:eastAsia="Arial" w:hAnsi="Arial" w:cs="Arial"/>
          <w:sz w:val="16"/>
          <w:szCs w:val="16"/>
        </w:rPr>
        <w:t>Txawm</w:t>
      </w:r>
      <w:proofErr w:type="spellEnd"/>
      <w:r w:rsidR="00F2670D" w:rsidRPr="00650CC6">
        <w:rPr>
          <w:rFonts w:ascii="Arial" w:eastAsia="Arial" w:hAnsi="Arial" w:cs="Arial"/>
          <w:sz w:val="16"/>
          <w:szCs w:val="16"/>
        </w:rPr>
        <w:t xml:space="preserve"> li </w:t>
      </w:r>
      <w:proofErr w:type="spellStart"/>
      <w:r w:rsidR="00F2670D" w:rsidRPr="00650CC6">
        <w:rPr>
          <w:rFonts w:ascii="Arial" w:eastAsia="Arial" w:hAnsi="Arial" w:cs="Arial"/>
          <w:sz w:val="16"/>
          <w:szCs w:val="16"/>
        </w:rPr>
        <w:t>cas</w:t>
      </w:r>
      <w:proofErr w:type="spellEnd"/>
      <w:r w:rsidR="00F2670D" w:rsidRPr="00650CC6">
        <w:rPr>
          <w:rFonts w:ascii="Arial" w:eastAsia="Arial" w:hAnsi="Arial" w:cs="Arial"/>
          <w:sz w:val="16"/>
          <w:szCs w:val="16"/>
        </w:rPr>
        <w:t xml:space="preserve"> los </w:t>
      </w:r>
      <w:proofErr w:type="spellStart"/>
      <w:r w:rsidR="00F2670D" w:rsidRPr="00650CC6">
        <w:rPr>
          <w:rFonts w:ascii="Arial" w:eastAsia="Arial" w:hAnsi="Arial" w:cs="Arial"/>
          <w:sz w:val="16"/>
          <w:szCs w:val="16"/>
        </w:rPr>
        <w:t>xij</w:t>
      </w:r>
      <w:proofErr w:type="spellEnd"/>
      <w:r w:rsidR="00F2670D" w:rsidRPr="00650CC6">
        <w:rPr>
          <w:rFonts w:ascii="Arial" w:eastAsia="Arial" w:hAnsi="Arial" w:cs="Arial"/>
          <w:sz w:val="16"/>
          <w:szCs w:val="16"/>
        </w:rPr>
        <w:t xml:space="preserve">, FSMA </w:t>
      </w:r>
      <w:proofErr w:type="spellStart"/>
      <w:r w:rsidR="00F2670D" w:rsidRPr="00650CC6">
        <w:rPr>
          <w:rFonts w:ascii="Arial" w:eastAsia="Arial" w:hAnsi="Arial" w:cs="Arial"/>
          <w:sz w:val="16"/>
          <w:szCs w:val="16"/>
        </w:rPr>
        <w:t>tseem</w:t>
      </w:r>
      <w:proofErr w:type="spellEnd"/>
      <w:r w:rsidR="00F2670D" w:rsidRPr="00650CC6">
        <w:rPr>
          <w:rFonts w:ascii="Arial" w:eastAsia="Arial" w:hAnsi="Arial" w:cs="Arial"/>
          <w:sz w:val="16"/>
          <w:szCs w:val="16"/>
        </w:rPr>
        <w:t xml:space="preserve"> </w:t>
      </w:r>
      <w:proofErr w:type="spellStart"/>
      <w:ins w:id="1100" w:author="Kaxiong" w:date="2021-06-09T22:28:00Z">
        <w:r w:rsidR="004C3C75">
          <w:rPr>
            <w:rFonts w:ascii="Arial" w:eastAsia="Arial" w:hAnsi="Arial" w:cs="Arial"/>
            <w:sz w:val="16"/>
            <w:szCs w:val="16"/>
          </w:rPr>
          <w:t>xav</w:t>
        </w:r>
        <w:proofErr w:type="spellEnd"/>
        <w:r w:rsidR="004C3C75">
          <w:rPr>
            <w:rFonts w:ascii="Arial" w:eastAsia="Arial" w:hAnsi="Arial" w:cs="Arial"/>
            <w:sz w:val="16"/>
            <w:szCs w:val="16"/>
          </w:rPr>
          <w:t xml:space="preserve"> </w:t>
        </w:r>
      </w:ins>
      <w:proofErr w:type="spellStart"/>
      <w:ins w:id="1101" w:author="Kaxiong" w:date="2021-06-09T22:29:00Z">
        <w:r w:rsidR="004C3C75">
          <w:rPr>
            <w:rFonts w:ascii="Arial" w:eastAsia="Arial" w:hAnsi="Arial" w:cs="Arial"/>
            <w:sz w:val="16"/>
            <w:szCs w:val="16"/>
          </w:rPr>
          <w:t>siv</w:t>
        </w:r>
      </w:ins>
      <w:proofErr w:type="spellEnd"/>
      <w:ins w:id="1102" w:author="Kaxiong" w:date="2021-06-09T22:28:00Z">
        <w:r w:rsidR="004C3C75">
          <w:rPr>
            <w:rFonts w:ascii="Arial" w:eastAsia="Arial" w:hAnsi="Arial" w:cs="Arial"/>
            <w:sz w:val="16"/>
            <w:szCs w:val="16"/>
          </w:rPr>
          <w:t xml:space="preserve"> cov </w:t>
        </w:r>
        <w:proofErr w:type="spellStart"/>
        <w:r w:rsidR="004C3C75">
          <w:rPr>
            <w:rFonts w:ascii="Arial" w:eastAsia="Arial" w:hAnsi="Arial" w:cs="Arial"/>
            <w:sz w:val="16"/>
            <w:szCs w:val="16"/>
          </w:rPr>
          <w:t>kauj</w:t>
        </w:r>
        <w:proofErr w:type="spellEnd"/>
        <w:r w:rsidR="004C3C75">
          <w:rPr>
            <w:rFonts w:ascii="Arial" w:eastAsia="Arial" w:hAnsi="Arial" w:cs="Arial"/>
            <w:sz w:val="16"/>
            <w:szCs w:val="16"/>
          </w:rPr>
          <w:t xml:space="preserve"> </w:t>
        </w:r>
        <w:proofErr w:type="spellStart"/>
        <w:r w:rsidR="004C3C75">
          <w:rPr>
            <w:rFonts w:ascii="Arial" w:eastAsia="Arial" w:hAnsi="Arial" w:cs="Arial"/>
            <w:sz w:val="16"/>
            <w:szCs w:val="16"/>
          </w:rPr>
          <w:t>ruam</w:t>
        </w:r>
        <w:proofErr w:type="spellEnd"/>
        <w:r w:rsidR="004C3C75">
          <w:rPr>
            <w:rFonts w:ascii="Arial" w:eastAsia="Arial" w:hAnsi="Arial" w:cs="Arial"/>
            <w:sz w:val="16"/>
            <w:szCs w:val="16"/>
          </w:rPr>
          <w:t xml:space="preserve"> </w:t>
        </w:r>
      </w:ins>
      <w:del w:id="1103" w:author="Kaxiong" w:date="2021-06-09T22:29:00Z">
        <w:r w:rsidR="00F2670D" w:rsidRPr="00650CC6" w:rsidDel="004C3C75">
          <w:rPr>
            <w:rFonts w:ascii="Arial" w:eastAsia="Arial" w:hAnsi="Arial" w:cs="Arial"/>
            <w:sz w:val="16"/>
            <w:szCs w:val="16"/>
          </w:rPr>
          <w:delText>yuav tsum tau nqis tes</w:delText>
        </w:r>
      </w:del>
      <w:del w:id="1104" w:author="Kaxiong" w:date="2021-06-09T22:30:00Z">
        <w:r w:rsidR="00F2670D" w:rsidRPr="00650CC6" w:rsidDel="004C3C75">
          <w:rPr>
            <w:rFonts w:ascii="Arial" w:eastAsia="Arial" w:hAnsi="Arial" w:cs="Arial"/>
            <w:sz w:val="16"/>
            <w:szCs w:val="16"/>
          </w:rPr>
          <w:delText xml:space="preserve"> rau </w:delText>
        </w:r>
      </w:del>
      <w:proofErr w:type="spellStart"/>
      <w:r w:rsidR="00F2670D" w:rsidRPr="00650CC6">
        <w:rPr>
          <w:rFonts w:ascii="Arial" w:eastAsia="Arial" w:hAnsi="Arial" w:cs="Arial"/>
          <w:sz w:val="16"/>
          <w:szCs w:val="16"/>
        </w:rPr>
        <w:t>kom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txhob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sau</w:t>
      </w:r>
      <w:proofErr w:type="spellEnd"/>
      <w:r w:rsidR="00F2670D" w:rsidRPr="00650CC6">
        <w:rPr>
          <w:rFonts w:ascii="Arial" w:eastAsia="Arial" w:hAnsi="Arial" w:cs="Arial"/>
          <w:sz w:val="16"/>
          <w:szCs w:val="16"/>
        </w:rPr>
        <w:t xml:space="preserve"> cov </w:t>
      </w:r>
      <w:proofErr w:type="spellStart"/>
      <w:r w:rsidR="00F2670D" w:rsidRPr="00650CC6">
        <w:rPr>
          <w:rFonts w:ascii="Arial" w:eastAsia="Arial" w:hAnsi="Arial" w:cs="Arial"/>
          <w:sz w:val="16"/>
          <w:szCs w:val="16"/>
        </w:rPr>
        <w:t>qoob</w:t>
      </w:r>
      <w:proofErr w:type="spellEnd"/>
      <w:r w:rsidR="00F2670D" w:rsidRPr="00650CC6">
        <w:rPr>
          <w:rFonts w:ascii="Arial" w:eastAsia="Arial" w:hAnsi="Arial" w:cs="Arial"/>
          <w:sz w:val="16"/>
          <w:szCs w:val="16"/>
        </w:rPr>
        <w:t xml:space="preserve"> loo </w:t>
      </w:r>
      <w:proofErr w:type="spellStart"/>
      <w:r w:rsidR="00F2670D" w:rsidRPr="00650CC6">
        <w:rPr>
          <w:rFonts w:ascii="Arial" w:eastAsia="Arial" w:hAnsi="Arial" w:cs="Arial"/>
          <w:sz w:val="16"/>
          <w:szCs w:val="16"/>
        </w:rPr>
        <w:t>hauv</w:t>
      </w:r>
      <w:proofErr w:type="spellEnd"/>
      <w:r w:rsidR="00F2670D" w:rsidRPr="00650CC6">
        <w:rPr>
          <w:rFonts w:ascii="Arial" w:eastAsia="Arial" w:hAnsi="Arial" w:cs="Arial"/>
          <w:sz w:val="16"/>
          <w:szCs w:val="16"/>
        </w:rPr>
        <w:t xml:space="preserve"> av </w:t>
      </w:r>
      <w:proofErr w:type="spellStart"/>
      <w:r w:rsidR="00F2670D" w:rsidRPr="00650CC6">
        <w:rPr>
          <w:rFonts w:ascii="Arial" w:eastAsia="Arial" w:hAnsi="Arial" w:cs="Arial"/>
          <w:sz w:val="16"/>
          <w:szCs w:val="16"/>
        </w:rPr>
        <w:t>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tias</w:t>
      </w:r>
      <w:proofErr w:type="spellEnd"/>
      <w:r w:rsidR="00F2670D" w:rsidRPr="00650CC6">
        <w:rPr>
          <w:rFonts w:ascii="Arial" w:eastAsia="Arial" w:hAnsi="Arial" w:cs="Arial"/>
          <w:sz w:val="16"/>
          <w:szCs w:val="16"/>
        </w:rPr>
        <w:t xml:space="preserve"> </w:t>
      </w:r>
      <w:r w:rsidR="005A240C" w:rsidRPr="00650CC6">
        <w:rPr>
          <w:rFonts w:ascii="Arial" w:eastAsia="Arial" w:hAnsi="Arial" w:cs="Arial"/>
          <w:sz w:val="16"/>
          <w:szCs w:val="16"/>
        </w:rPr>
        <w:t xml:space="preserve">cov </w:t>
      </w:r>
      <w:proofErr w:type="spellStart"/>
      <w:r w:rsidR="005A240C" w:rsidRPr="00650CC6">
        <w:rPr>
          <w:rFonts w:ascii="Arial" w:eastAsia="Arial" w:hAnsi="Arial" w:cs="Arial"/>
          <w:sz w:val="16"/>
          <w:szCs w:val="16"/>
        </w:rPr>
        <w:t>kev</w:t>
      </w:r>
      <w:proofErr w:type="spellEnd"/>
      <w:r w:rsidR="005A240C"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ntsuam</w:t>
      </w:r>
      <w:proofErr w:type="spellEnd"/>
      <w:r w:rsidR="005A240C" w:rsidRPr="00650CC6">
        <w:rPr>
          <w:rFonts w:ascii="Arial" w:eastAsia="Arial" w:hAnsi="Arial" w:cs="Arial"/>
          <w:sz w:val="16"/>
          <w:szCs w:val="16"/>
        </w:rPr>
        <w:t xml:space="preserve"> </w:t>
      </w:r>
      <w:proofErr w:type="spellStart"/>
      <w:r w:rsidR="005A240C" w:rsidRPr="00650CC6">
        <w:rPr>
          <w:rFonts w:ascii="Arial" w:eastAsia="Arial" w:hAnsi="Arial" w:cs="Arial"/>
          <w:sz w:val="16"/>
          <w:szCs w:val="16"/>
        </w:rPr>
        <w:t>xyuas</w:t>
      </w:r>
      <w:proofErr w:type="spellEnd"/>
      <w:r w:rsidR="00F2670D" w:rsidRPr="00650CC6">
        <w:rPr>
          <w:rFonts w:ascii="Arial" w:eastAsia="Arial" w:hAnsi="Arial" w:cs="Arial"/>
          <w:sz w:val="16"/>
          <w:szCs w:val="16"/>
        </w:rPr>
        <w:t xml:space="preserve"> pom los </w:t>
      </w:r>
      <w:r w:rsidR="005A240C" w:rsidRPr="00650CC6">
        <w:rPr>
          <w:rFonts w:ascii="Arial" w:eastAsia="Arial" w:hAnsi="Arial" w:cs="Arial"/>
          <w:sz w:val="16"/>
          <w:szCs w:val="16"/>
        </w:rPr>
        <w:t>sis</w:t>
      </w:r>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lwm</w:t>
      </w:r>
      <w:proofErr w:type="spellEnd"/>
      <w:r w:rsidR="00F2670D" w:rsidRPr="00650CC6">
        <w:rPr>
          <w:rFonts w:ascii="Arial" w:eastAsia="Arial" w:hAnsi="Arial" w:cs="Arial"/>
          <w:sz w:val="16"/>
          <w:szCs w:val="16"/>
        </w:rPr>
        <w:t xml:space="preserve"> cov </w:t>
      </w:r>
      <w:proofErr w:type="spellStart"/>
      <w:r w:rsidR="00F2670D" w:rsidRPr="00650CC6">
        <w:rPr>
          <w:rFonts w:ascii="Arial" w:eastAsia="Arial" w:hAnsi="Arial" w:cs="Arial"/>
          <w:sz w:val="16"/>
          <w:szCs w:val="16"/>
        </w:rPr>
        <w:t>pov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thawj</w:t>
      </w:r>
      <w:proofErr w:type="spellEnd"/>
      <w:r w:rsidR="00F2670D" w:rsidRPr="00650CC6">
        <w:rPr>
          <w:rFonts w:ascii="Arial" w:eastAsia="Arial" w:hAnsi="Arial" w:cs="Arial"/>
          <w:sz w:val="16"/>
          <w:szCs w:val="16"/>
        </w:rPr>
        <w:t xml:space="preserve"> pom </w:t>
      </w:r>
      <w:proofErr w:type="spellStart"/>
      <w:r w:rsidR="00F2670D" w:rsidRPr="00650CC6">
        <w:rPr>
          <w:rFonts w:ascii="Arial" w:eastAsia="Arial" w:hAnsi="Arial" w:cs="Arial"/>
          <w:sz w:val="16"/>
          <w:szCs w:val="16"/>
        </w:rPr>
        <w:t>tias</w:t>
      </w:r>
      <w:proofErr w:type="spellEnd"/>
      <w:r w:rsidR="00F2670D" w:rsidRPr="00650CC6">
        <w:rPr>
          <w:rFonts w:ascii="Arial" w:eastAsia="Arial" w:hAnsi="Arial" w:cs="Arial"/>
          <w:sz w:val="16"/>
          <w:szCs w:val="16"/>
        </w:rPr>
        <w:t xml:space="preserve"> </w:t>
      </w:r>
      <w:proofErr w:type="spellStart"/>
      <w:ins w:id="1105" w:author="Kaxiong" w:date="2021-06-09T22:31:00Z">
        <w:r w:rsidR="004C3C75">
          <w:rPr>
            <w:rFonts w:ascii="Arial" w:eastAsia="Arial" w:hAnsi="Arial" w:cs="Arial"/>
            <w:sz w:val="16"/>
            <w:szCs w:val="16"/>
          </w:rPr>
          <w:t>kev</w:t>
        </w:r>
        <w:proofErr w:type="spellEnd"/>
        <w:r w:rsidR="004C3C75">
          <w:rPr>
            <w:rFonts w:ascii="Arial" w:eastAsia="Arial" w:hAnsi="Arial" w:cs="Arial"/>
            <w:sz w:val="16"/>
            <w:szCs w:val="16"/>
          </w:rPr>
          <w:t xml:space="preserve"> </w:t>
        </w:r>
        <w:proofErr w:type="spellStart"/>
        <w:r w:rsidR="004C3C75">
          <w:rPr>
            <w:rFonts w:ascii="Arial" w:eastAsia="Arial" w:hAnsi="Arial" w:cs="Arial"/>
            <w:sz w:val="16"/>
            <w:szCs w:val="16"/>
          </w:rPr>
          <w:t>tshwm</w:t>
        </w:r>
        <w:proofErr w:type="spellEnd"/>
        <w:r w:rsidR="004C3C75">
          <w:rPr>
            <w:rFonts w:ascii="Arial" w:eastAsia="Arial" w:hAnsi="Arial" w:cs="Arial"/>
            <w:sz w:val="16"/>
            <w:szCs w:val="16"/>
          </w:rPr>
          <w:t xml:space="preserve"> sim yam</w:t>
        </w:r>
      </w:ins>
      <w:del w:id="1106" w:author="Kaxiong" w:date="2021-06-09T22:31:00Z">
        <w:r w:rsidR="00F2670D" w:rsidRPr="00650CC6" w:rsidDel="004C3C75">
          <w:rPr>
            <w:rFonts w:ascii="Arial" w:eastAsia="Arial" w:hAnsi="Arial" w:cs="Arial"/>
            <w:sz w:val="16"/>
            <w:szCs w:val="16"/>
          </w:rPr>
          <w:delText>qhov khoom</w:delText>
        </w:r>
      </w:del>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nyog</w:t>
      </w:r>
      <w:proofErr w:type="spellEnd"/>
      <w:r w:rsidR="00F2670D" w:rsidRPr="00650CC6">
        <w:rPr>
          <w:rFonts w:ascii="Arial" w:eastAsia="Arial" w:hAnsi="Arial" w:cs="Arial"/>
          <w:sz w:val="16"/>
          <w:szCs w:val="16"/>
        </w:rPr>
        <w:t xml:space="preserve"> </w:t>
      </w:r>
      <w:proofErr w:type="spellStart"/>
      <w:ins w:id="1107" w:author="Kaxiong" w:date="2021-06-09T22:31:00Z">
        <w:r w:rsidR="004C3C75">
          <w:rPr>
            <w:rFonts w:ascii="Arial" w:eastAsia="Arial" w:hAnsi="Arial" w:cs="Arial"/>
            <w:sz w:val="16"/>
            <w:szCs w:val="16"/>
          </w:rPr>
          <w:t>uas</w:t>
        </w:r>
        <w:proofErr w:type="spellEnd"/>
        <w:r w:rsidR="004C3C75">
          <w:rPr>
            <w:rFonts w:ascii="Arial" w:eastAsia="Arial" w:hAnsi="Arial" w:cs="Arial"/>
            <w:sz w:val="16"/>
            <w:szCs w:val="16"/>
          </w:rPr>
          <w:t xml:space="preserve"> cov </w:t>
        </w:r>
        <w:proofErr w:type="spellStart"/>
        <w:r w:rsidR="004C3C75">
          <w:rPr>
            <w:rFonts w:ascii="Arial" w:eastAsia="Arial" w:hAnsi="Arial" w:cs="Arial"/>
            <w:sz w:val="16"/>
            <w:szCs w:val="16"/>
          </w:rPr>
          <w:t>qoob</w:t>
        </w:r>
        <w:proofErr w:type="spellEnd"/>
        <w:r w:rsidR="004C3C75">
          <w:rPr>
            <w:rFonts w:ascii="Arial" w:eastAsia="Arial" w:hAnsi="Arial" w:cs="Arial"/>
            <w:sz w:val="16"/>
            <w:szCs w:val="16"/>
          </w:rPr>
          <w:t xml:space="preserve"> loo</w:t>
        </w:r>
      </w:ins>
      <w:ins w:id="1108" w:author="Kaxiong" w:date="2021-06-09T22:32:00Z">
        <w:r w:rsidR="004C3C75">
          <w:rPr>
            <w:rFonts w:ascii="Arial" w:eastAsia="Arial" w:hAnsi="Arial" w:cs="Arial"/>
            <w:sz w:val="16"/>
            <w:szCs w:val="16"/>
          </w:rPr>
          <w:t xml:space="preserve"> tau </w:t>
        </w:r>
        <w:proofErr w:type="spellStart"/>
        <w:r w:rsidR="004C3C75">
          <w:rPr>
            <w:rFonts w:ascii="Arial" w:eastAsia="Arial" w:hAnsi="Arial" w:cs="Arial"/>
            <w:sz w:val="16"/>
            <w:szCs w:val="16"/>
          </w:rPr>
          <w:t>raug</w:t>
        </w:r>
        <w:proofErr w:type="spellEnd"/>
        <w:r w:rsidR="004C3C75">
          <w:rPr>
            <w:rFonts w:ascii="Arial" w:eastAsia="Arial" w:hAnsi="Arial" w:cs="Arial"/>
            <w:sz w:val="16"/>
            <w:szCs w:val="16"/>
          </w:rPr>
          <w:t xml:space="preserve"> </w:t>
        </w:r>
        <w:proofErr w:type="spellStart"/>
        <w:r w:rsidR="004C3C75">
          <w:rPr>
            <w:rFonts w:ascii="Arial" w:eastAsia="Arial" w:hAnsi="Arial" w:cs="Arial"/>
            <w:sz w:val="16"/>
            <w:szCs w:val="16"/>
          </w:rPr>
          <w:t>kis</w:t>
        </w:r>
        <w:proofErr w:type="spellEnd"/>
        <w:r w:rsidR="004C3C75">
          <w:rPr>
            <w:rFonts w:ascii="Arial" w:eastAsia="Arial" w:hAnsi="Arial" w:cs="Arial"/>
            <w:sz w:val="16"/>
            <w:szCs w:val="16"/>
          </w:rPr>
          <w:t xml:space="preserve"> </w:t>
        </w:r>
      </w:ins>
      <w:proofErr w:type="spellStart"/>
      <w:ins w:id="1109" w:author="Kaxiong" w:date="2021-06-09T22:33:00Z">
        <w:r w:rsidR="004C3C75">
          <w:rPr>
            <w:rFonts w:ascii="Arial" w:eastAsia="Arial" w:hAnsi="Arial" w:cs="Arial"/>
            <w:sz w:val="16"/>
            <w:szCs w:val="16"/>
          </w:rPr>
          <w:t>kab</w:t>
        </w:r>
        <w:proofErr w:type="spellEnd"/>
        <w:r w:rsidR="004C3C75">
          <w:rPr>
            <w:rFonts w:ascii="Arial" w:eastAsia="Arial" w:hAnsi="Arial" w:cs="Arial"/>
            <w:sz w:val="16"/>
            <w:szCs w:val="16"/>
          </w:rPr>
          <w:t xml:space="preserve"> mob lawm</w:t>
        </w:r>
      </w:ins>
      <w:del w:id="1110" w:author="Kaxiong" w:date="2021-06-09T22:33:00Z">
        <w:r w:rsidR="00F2670D" w:rsidRPr="00650CC6" w:rsidDel="004C3C75">
          <w:rPr>
            <w:rFonts w:ascii="Arial" w:eastAsia="Arial" w:hAnsi="Arial" w:cs="Arial"/>
            <w:sz w:val="16"/>
            <w:szCs w:val="16"/>
          </w:rPr>
          <w:delText xml:space="preserve">tau ua paug </w:delText>
        </w:r>
        <w:r w:rsidR="005A240C" w:rsidRPr="00650CC6" w:rsidDel="004C3C75">
          <w:rPr>
            <w:rFonts w:ascii="Arial" w:eastAsia="Arial" w:hAnsi="Arial" w:cs="Arial"/>
            <w:sz w:val="16"/>
            <w:szCs w:val="16"/>
          </w:rPr>
          <w:delText>lawm</w:delText>
        </w:r>
      </w:del>
      <w:r w:rsidR="00F2670D" w:rsidRPr="00650CC6">
        <w:rPr>
          <w:rFonts w:ascii="Arial" w:eastAsia="Arial" w:hAnsi="Arial" w:cs="Arial"/>
          <w:sz w:val="16"/>
          <w:szCs w:val="16"/>
        </w:rPr>
        <w:t>.</w:t>
      </w:r>
      <w:r w:rsidR="00C239D7" w:rsidRPr="00650CC6">
        <w:rPr>
          <w:rFonts w:ascii="Arial" w:eastAsia="Arial" w:hAnsi="Arial" w:cs="Arial"/>
          <w:sz w:val="16"/>
          <w:szCs w:val="16"/>
          <w:vertAlign w:val="superscript"/>
        </w:rPr>
        <w:t>4</w:t>
      </w:r>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hais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tias</w:t>
      </w:r>
      <w:proofErr w:type="spellEnd"/>
      <w:r w:rsidR="00F2670D" w:rsidRPr="00650CC6">
        <w:rPr>
          <w:rFonts w:ascii="Arial" w:eastAsia="Arial" w:hAnsi="Arial" w:cs="Arial"/>
          <w:sz w:val="16"/>
          <w:szCs w:val="16"/>
        </w:rPr>
        <w:t xml:space="preserve"> FSMA </w:t>
      </w:r>
      <w:proofErr w:type="spellStart"/>
      <w:r w:rsidR="00F2670D" w:rsidRPr="00650CC6">
        <w:rPr>
          <w:rFonts w:ascii="Arial" w:eastAsia="Arial" w:hAnsi="Arial" w:cs="Arial"/>
          <w:sz w:val="16"/>
          <w:szCs w:val="16"/>
        </w:rPr>
        <w:t>tsis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xav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kom</w:t>
      </w:r>
      <w:proofErr w:type="spellEnd"/>
      <w:r w:rsidR="00F2670D" w:rsidRPr="00650CC6">
        <w:rPr>
          <w:rFonts w:ascii="Arial" w:eastAsia="Arial" w:hAnsi="Arial" w:cs="Arial"/>
          <w:sz w:val="16"/>
          <w:szCs w:val="16"/>
        </w:rPr>
        <w:t xml:space="preserve"> cov </w:t>
      </w:r>
      <w:proofErr w:type="spellStart"/>
      <w:r w:rsidR="00F2670D" w:rsidRPr="00650CC6">
        <w:rPr>
          <w:rFonts w:ascii="Arial" w:eastAsia="Arial" w:hAnsi="Arial" w:cs="Arial"/>
          <w:sz w:val="16"/>
          <w:szCs w:val="16"/>
        </w:rPr>
        <w:t>neeg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liaj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teb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khaws</w:t>
      </w:r>
      <w:proofErr w:type="spellEnd"/>
      <w:r w:rsidR="00F2670D" w:rsidRPr="00650CC6">
        <w:rPr>
          <w:rFonts w:ascii="Arial" w:eastAsia="Arial" w:hAnsi="Arial" w:cs="Arial"/>
          <w:sz w:val="16"/>
          <w:szCs w:val="16"/>
        </w:rPr>
        <w:t xml:space="preserve"> cov </w:t>
      </w:r>
      <w:proofErr w:type="spellStart"/>
      <w:r w:rsidR="00F2670D" w:rsidRPr="00650CC6">
        <w:rPr>
          <w:rFonts w:ascii="Arial" w:eastAsia="Arial" w:hAnsi="Arial" w:cs="Arial"/>
          <w:sz w:val="16"/>
          <w:szCs w:val="16"/>
        </w:rPr>
        <w:t>ntaub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ntawv</w:t>
      </w:r>
      <w:proofErr w:type="spellEnd"/>
      <w:r w:rsidR="00F2670D"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uas</w:t>
      </w:r>
      <w:proofErr w:type="spellEnd"/>
      <w:r w:rsidR="00650CC6"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sau</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tseg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siv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zog</w:t>
      </w:r>
      <w:proofErr w:type="spellEnd"/>
      <w:r w:rsidR="00F2670D" w:rsidRPr="00650CC6">
        <w:rPr>
          <w:rFonts w:ascii="Arial" w:eastAsia="Arial" w:hAnsi="Arial" w:cs="Arial"/>
          <w:sz w:val="16"/>
          <w:szCs w:val="16"/>
        </w:rPr>
        <w:t xml:space="preserve"> los </w:t>
      </w:r>
      <w:proofErr w:type="spellStart"/>
      <w:r w:rsidR="00F2670D" w:rsidRPr="00650CC6">
        <w:rPr>
          <w:rFonts w:ascii="Arial" w:eastAsia="Arial" w:hAnsi="Arial" w:cs="Arial"/>
          <w:sz w:val="16"/>
          <w:szCs w:val="16"/>
        </w:rPr>
        <w:t>txheeb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xyuas</w:t>
      </w:r>
      <w:proofErr w:type="spellEnd"/>
      <w:r w:rsidR="00F2670D" w:rsidRPr="00650CC6">
        <w:rPr>
          <w:rFonts w:ascii="Arial" w:eastAsia="Arial" w:hAnsi="Arial" w:cs="Arial"/>
          <w:sz w:val="16"/>
          <w:szCs w:val="16"/>
        </w:rPr>
        <w:t xml:space="preserve"> </w:t>
      </w:r>
      <w:proofErr w:type="spellStart"/>
      <w:ins w:id="1111" w:author="Kaxiong" w:date="2021-06-09T22:35:00Z">
        <w:r w:rsidR="00202082">
          <w:rPr>
            <w:rFonts w:ascii="Arial" w:eastAsia="Arial" w:hAnsi="Arial" w:cs="Arial"/>
            <w:sz w:val="16"/>
            <w:szCs w:val="16"/>
          </w:rPr>
          <w:t>ke</w:t>
        </w:r>
      </w:ins>
      <w:ins w:id="1112" w:author="Kaxiong" w:date="2021-06-09T22:36:00Z">
        <w:r w:rsidR="00202082">
          <w:rPr>
            <w:rFonts w:ascii="Arial" w:eastAsia="Arial" w:hAnsi="Arial" w:cs="Arial"/>
            <w:sz w:val="16"/>
            <w:szCs w:val="16"/>
          </w:rPr>
          <w:t>v</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tshwm</w:t>
        </w:r>
        <w:proofErr w:type="spellEnd"/>
        <w:r w:rsidR="00202082">
          <w:rPr>
            <w:rFonts w:ascii="Arial" w:eastAsia="Arial" w:hAnsi="Arial" w:cs="Arial"/>
            <w:sz w:val="16"/>
            <w:szCs w:val="16"/>
          </w:rPr>
          <w:t xml:space="preserve"> sim yam </w:t>
        </w:r>
      </w:ins>
      <w:del w:id="1113" w:author="Kaxiong" w:date="2021-06-09T22:36:00Z">
        <w:r w:rsidR="00F2670D" w:rsidRPr="00650CC6" w:rsidDel="00202082">
          <w:rPr>
            <w:rFonts w:ascii="Arial" w:eastAsia="Arial" w:hAnsi="Arial" w:cs="Arial"/>
            <w:sz w:val="16"/>
            <w:szCs w:val="16"/>
          </w:rPr>
          <w:delText xml:space="preserve">qhov </w:delText>
        </w:r>
      </w:del>
      <w:proofErr w:type="spellStart"/>
      <w:r w:rsidR="00F2670D" w:rsidRPr="00650CC6">
        <w:rPr>
          <w:rFonts w:ascii="Arial" w:eastAsia="Arial" w:hAnsi="Arial" w:cs="Arial"/>
          <w:sz w:val="16"/>
          <w:szCs w:val="16"/>
        </w:rPr>
        <w:t>tsim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ins w:id="1114" w:author="Kaxiong" w:date="2021-06-09T22:36:00Z">
        <w:r w:rsidR="00202082">
          <w:rPr>
            <w:rFonts w:ascii="Arial" w:eastAsia="Arial" w:hAnsi="Arial" w:cs="Arial"/>
            <w:sz w:val="16"/>
            <w:szCs w:val="16"/>
          </w:rPr>
          <w:t>tej</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tsiaj</w:t>
        </w:r>
        <w:proofErr w:type="spellEnd"/>
        <w:r w:rsidR="00202082">
          <w:rPr>
            <w:rFonts w:ascii="Arial" w:eastAsia="Arial" w:hAnsi="Arial" w:cs="Arial"/>
            <w:sz w:val="16"/>
            <w:szCs w:val="16"/>
          </w:rPr>
          <w:t xml:space="preserve"> </w:t>
        </w:r>
      </w:ins>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ins w:id="1115" w:author="Kaxiong" w:date="2021-06-09T22:36:00Z">
        <w:r w:rsidR="00202082">
          <w:rPr>
            <w:rFonts w:ascii="Arial" w:eastAsia="Arial" w:hAnsi="Arial" w:cs="Arial"/>
            <w:sz w:val="16"/>
            <w:szCs w:val="16"/>
          </w:rPr>
          <w:t>kis</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kab</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mob</w:t>
        </w:r>
      </w:ins>
      <w:r w:rsidR="00F2670D" w:rsidRPr="00650CC6">
        <w:rPr>
          <w:rFonts w:ascii="Arial" w:eastAsia="Arial" w:hAnsi="Arial" w:cs="Arial"/>
          <w:sz w:val="16"/>
          <w:szCs w:val="16"/>
        </w:rPr>
        <w:t>ua</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paug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ntawm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tsiaj</w:t>
      </w:r>
      <w:proofErr w:type="spellEnd"/>
      <w:r w:rsidR="00650CC6" w:rsidRPr="00650CC6">
        <w:rPr>
          <w:rFonts w:ascii="Arial" w:eastAsia="Arial" w:hAnsi="Arial" w:cs="Arial"/>
          <w:sz w:val="16"/>
          <w:szCs w:val="16"/>
        </w:rPr>
        <w:t xml:space="preserve"> </w:t>
      </w:r>
      <w:proofErr w:type="spellStart"/>
      <w:r w:rsidR="00650CC6" w:rsidRPr="00650CC6">
        <w:rPr>
          <w:rFonts w:ascii="Arial" w:eastAsia="Arial" w:hAnsi="Arial" w:cs="Arial"/>
          <w:sz w:val="16"/>
          <w:szCs w:val="16"/>
        </w:rPr>
        <w:t>txhu</w:t>
      </w:r>
      <w:proofErr w:type="spellEnd"/>
      <w:r w:rsidR="00F2670D" w:rsidRPr="00650CC6">
        <w:rPr>
          <w:rFonts w:ascii="Arial" w:eastAsia="Arial" w:hAnsi="Arial" w:cs="Arial"/>
          <w:sz w:val="16"/>
          <w:szCs w:val="16"/>
        </w:rPr>
        <w:t xml:space="preserve">, </w:t>
      </w:r>
      <w:proofErr w:type="spellStart"/>
      <w:ins w:id="1116" w:author="Kaxiong" w:date="2021-06-09T22:38:00Z">
        <w:r w:rsidR="00202082">
          <w:rPr>
            <w:rFonts w:ascii="Arial" w:eastAsia="Arial" w:hAnsi="Arial" w:cs="Arial"/>
            <w:sz w:val="16"/>
            <w:szCs w:val="16"/>
          </w:rPr>
          <w:t>tej</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zaum</w:t>
        </w:r>
        <w:proofErr w:type="spellEnd"/>
        <w:r w:rsidR="00202082">
          <w:rPr>
            <w:rFonts w:ascii="Arial" w:eastAsia="Arial" w:hAnsi="Arial" w:cs="Arial"/>
            <w:sz w:val="16"/>
            <w:szCs w:val="16"/>
          </w:rPr>
          <w:t xml:space="preserve"> </w:t>
        </w:r>
      </w:ins>
      <w:proofErr w:type="spellStart"/>
      <w:r w:rsidR="00F2670D" w:rsidRPr="00650CC6">
        <w:rPr>
          <w:rFonts w:ascii="Arial" w:eastAsia="Arial" w:hAnsi="Arial" w:cs="Arial"/>
          <w:sz w:val="16"/>
          <w:szCs w:val="16"/>
        </w:rPr>
        <w:t>nws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yog</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ib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qho</w:t>
      </w:r>
      <w:proofErr w:type="spellEnd"/>
      <w:r w:rsidR="00F2670D" w:rsidRPr="00650CC6">
        <w:rPr>
          <w:rFonts w:ascii="Arial" w:eastAsia="Arial" w:hAnsi="Arial" w:cs="Arial"/>
          <w:sz w:val="16"/>
          <w:szCs w:val="16"/>
        </w:rPr>
        <w:t xml:space="preserve"> </w:t>
      </w:r>
      <w:proofErr w:type="spellStart"/>
      <w:ins w:id="1117" w:author="Kaxiong" w:date="2021-06-09T22:38:00Z">
        <w:r w:rsidR="00202082">
          <w:rPr>
            <w:rFonts w:ascii="Arial" w:eastAsia="Arial" w:hAnsi="Arial" w:cs="Arial"/>
            <w:sz w:val="16"/>
            <w:szCs w:val="16"/>
          </w:rPr>
          <w:t>kev</w:t>
        </w:r>
        <w:proofErr w:type="spellEnd"/>
        <w:r w:rsidR="00202082">
          <w:rPr>
            <w:rFonts w:ascii="Arial" w:eastAsia="Arial" w:hAnsi="Arial" w:cs="Arial"/>
            <w:sz w:val="16"/>
            <w:szCs w:val="16"/>
          </w:rPr>
          <w:t xml:space="preserve"> </w:t>
        </w:r>
      </w:ins>
      <w:proofErr w:type="spellStart"/>
      <w:ins w:id="1118" w:author="Kaxiong" w:date="2021-06-09T22:39:00Z">
        <w:r w:rsidR="00202082">
          <w:rPr>
            <w:rFonts w:ascii="Arial" w:eastAsia="Arial" w:hAnsi="Arial" w:cs="Arial"/>
            <w:sz w:val="16"/>
            <w:szCs w:val="16"/>
          </w:rPr>
          <w:t>ua</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uas</w:t>
        </w:r>
        <w:proofErr w:type="spellEnd"/>
        <w:r w:rsidR="00202082">
          <w:rPr>
            <w:rFonts w:ascii="Arial" w:eastAsia="Arial" w:hAnsi="Arial" w:cs="Arial"/>
            <w:sz w:val="16"/>
            <w:szCs w:val="16"/>
          </w:rPr>
          <w:t xml:space="preserve"> </w:t>
        </w:r>
      </w:ins>
      <w:r w:rsidR="00F2670D" w:rsidRPr="00650CC6">
        <w:rPr>
          <w:rFonts w:ascii="Arial" w:eastAsia="Arial" w:hAnsi="Arial" w:cs="Arial"/>
          <w:sz w:val="16"/>
          <w:szCs w:val="16"/>
        </w:rPr>
        <w:t xml:space="preserve">zoo </w:t>
      </w:r>
      <w:proofErr w:type="spellStart"/>
      <w:r w:rsidR="00F2670D" w:rsidRPr="00650CC6">
        <w:rPr>
          <w:rFonts w:ascii="Arial" w:eastAsia="Arial" w:hAnsi="Arial" w:cs="Arial"/>
          <w:sz w:val="16"/>
          <w:szCs w:val="16"/>
        </w:rPr>
        <w:t>rau</w:t>
      </w:r>
      <w:proofErr w:type="spellEnd"/>
      <w:r w:rsidR="00650CC6" w:rsidRPr="00650CC6">
        <w:rPr>
          <w:rFonts w:ascii="Arial" w:eastAsia="Arial" w:hAnsi="Arial" w:cs="Arial"/>
          <w:sz w:val="16"/>
          <w:szCs w:val="16"/>
        </w:rPr>
        <w:t xml:space="preserve"> </w:t>
      </w:r>
      <w:ins w:id="1119" w:author="Kaxiong" w:date="2021-06-09T22:40:00Z">
        <w:r w:rsidR="00202082">
          <w:rPr>
            <w:rFonts w:ascii="Arial" w:eastAsia="Arial" w:hAnsi="Arial" w:cs="Arial"/>
            <w:sz w:val="16"/>
            <w:szCs w:val="16"/>
          </w:rPr>
          <w:t xml:space="preserve">cov </w:t>
        </w:r>
      </w:ins>
      <w:proofErr w:type="spellStart"/>
      <w:r w:rsidR="00650CC6"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ins w:id="1120" w:author="Kaxiong" w:date="2021-06-09T22:40:00Z">
        <w:r w:rsidR="00202082">
          <w:rPr>
            <w:rFonts w:ascii="Arial" w:eastAsia="Arial" w:hAnsi="Arial" w:cs="Arial"/>
            <w:sz w:val="16"/>
            <w:szCs w:val="16"/>
          </w:rPr>
          <w:t>saib</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xyuas</w:t>
        </w:r>
        <w:proofErr w:type="spellEnd"/>
        <w:r w:rsidR="00202082">
          <w:rPr>
            <w:rFonts w:ascii="Arial" w:eastAsia="Arial" w:hAnsi="Arial" w:cs="Arial"/>
            <w:sz w:val="16"/>
            <w:szCs w:val="16"/>
          </w:rPr>
          <w:t xml:space="preserve"> </w:t>
        </w:r>
      </w:ins>
      <w:proofErr w:type="spellStart"/>
      <w:ins w:id="1121" w:author="Kaxiong" w:date="2021-06-09T22:41:00Z">
        <w:r w:rsidR="00202082">
          <w:rPr>
            <w:rFonts w:ascii="Arial" w:eastAsia="Arial" w:hAnsi="Arial" w:cs="Arial"/>
            <w:sz w:val="16"/>
            <w:szCs w:val="16"/>
          </w:rPr>
          <w:t>ntaub</w:t>
        </w:r>
        <w:proofErr w:type="spellEnd"/>
        <w:r w:rsidR="00202082">
          <w:rPr>
            <w:rFonts w:ascii="Arial" w:eastAsia="Arial" w:hAnsi="Arial" w:cs="Arial"/>
            <w:sz w:val="16"/>
            <w:szCs w:val="16"/>
          </w:rPr>
          <w:t xml:space="preserve"> </w:t>
        </w:r>
        <w:proofErr w:type="spellStart"/>
        <w:r w:rsidR="00202082">
          <w:rPr>
            <w:rFonts w:ascii="Arial" w:eastAsia="Arial" w:hAnsi="Arial" w:cs="Arial"/>
            <w:sz w:val="16"/>
            <w:szCs w:val="16"/>
          </w:rPr>
          <w:t>ntawv</w:t>
        </w:r>
        <w:proofErr w:type="spellEnd"/>
        <w:r w:rsidR="00202082">
          <w:rPr>
            <w:rFonts w:ascii="Arial" w:eastAsia="Arial" w:hAnsi="Arial" w:cs="Arial"/>
            <w:sz w:val="16"/>
            <w:szCs w:val="16"/>
          </w:rPr>
          <w:t xml:space="preserve"> </w:t>
        </w:r>
      </w:ins>
      <w:del w:id="1122" w:author="Kaxiong" w:date="2021-06-09T22:41:00Z">
        <w:r w:rsidR="00F2670D" w:rsidRPr="00650CC6" w:rsidDel="00202082">
          <w:rPr>
            <w:rFonts w:ascii="Arial" w:eastAsia="Arial" w:hAnsi="Arial" w:cs="Arial"/>
            <w:sz w:val="16"/>
            <w:szCs w:val="16"/>
          </w:rPr>
          <w:delText xml:space="preserve">sau cov kev </w:delText>
        </w:r>
        <w:r w:rsidR="00650CC6" w:rsidRPr="00650CC6" w:rsidDel="00202082">
          <w:rPr>
            <w:rFonts w:ascii="Arial" w:eastAsia="Arial" w:hAnsi="Arial" w:cs="Arial"/>
            <w:sz w:val="16"/>
            <w:szCs w:val="16"/>
          </w:rPr>
          <w:delText>soj</w:delText>
        </w:r>
        <w:r w:rsidR="00F2670D" w:rsidRPr="00650CC6" w:rsidDel="00202082">
          <w:rPr>
            <w:rFonts w:ascii="Arial" w:eastAsia="Arial" w:hAnsi="Arial" w:cs="Arial"/>
            <w:sz w:val="16"/>
            <w:szCs w:val="16"/>
          </w:rPr>
          <w:delText xml:space="preserve"> ntsuam </w:delText>
        </w:r>
      </w:del>
      <w:proofErr w:type="spellStart"/>
      <w:r w:rsidR="00F2670D" w:rsidRPr="00650CC6">
        <w:rPr>
          <w:rFonts w:ascii="Arial" w:eastAsia="Arial" w:hAnsi="Arial" w:cs="Arial"/>
          <w:sz w:val="16"/>
          <w:szCs w:val="16"/>
        </w:rPr>
        <w:t>uas</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txhawb</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koj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txoj</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kev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txiav</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txim</w:t>
      </w:r>
      <w:proofErr w:type="spellEnd"/>
      <w:r w:rsidR="00F2670D" w:rsidRPr="00650CC6">
        <w:rPr>
          <w:rFonts w:ascii="Arial" w:eastAsia="Arial" w:hAnsi="Arial" w:cs="Arial"/>
          <w:sz w:val="16"/>
          <w:szCs w:val="16"/>
        </w:rPr>
        <w:t xml:space="preserve"> </w:t>
      </w:r>
      <w:proofErr w:type="spellStart"/>
      <w:r w:rsidR="00F2670D" w:rsidRPr="00650CC6">
        <w:rPr>
          <w:rFonts w:ascii="Arial" w:eastAsia="Arial" w:hAnsi="Arial" w:cs="Arial"/>
          <w:sz w:val="16"/>
          <w:szCs w:val="16"/>
        </w:rPr>
        <w:t>siab</w:t>
      </w:r>
      <w:proofErr w:type="spellEnd"/>
      <w:r w:rsidR="00F2670D" w:rsidRPr="00650CC6">
        <w:rPr>
          <w:rFonts w:ascii="Arial" w:eastAsia="Arial" w:hAnsi="Arial" w:cs="Arial"/>
          <w:sz w:val="16"/>
          <w:szCs w:val="16"/>
        </w:rPr>
        <w:t>.</w:t>
      </w:r>
    </w:p>
    <w:p w14:paraId="46B9ED66" w14:textId="77777777" w:rsidR="00BF3E5F" w:rsidRDefault="00BF3E5F">
      <w:pPr>
        <w:spacing w:line="200" w:lineRule="exact"/>
        <w:rPr>
          <w:sz w:val="20"/>
          <w:szCs w:val="20"/>
        </w:rPr>
      </w:pPr>
    </w:p>
    <w:p w14:paraId="65D54F60" w14:textId="77777777" w:rsidR="00BF3E5F" w:rsidRDefault="00BF3E5F">
      <w:pPr>
        <w:spacing w:line="327" w:lineRule="exact"/>
        <w:rPr>
          <w:sz w:val="20"/>
          <w:szCs w:val="20"/>
        </w:rPr>
      </w:pPr>
    </w:p>
    <w:p w14:paraId="4352F03D" w14:textId="15D92B15" w:rsidR="00BF3E5F" w:rsidRPr="00BC1E24" w:rsidRDefault="00F2670D" w:rsidP="00BC1E24">
      <w:pPr>
        <w:spacing w:line="402" w:lineRule="auto"/>
        <w:ind w:right="780"/>
        <w:jc w:val="both"/>
        <w:rPr>
          <w:sz w:val="20"/>
          <w:szCs w:val="20"/>
        </w:rPr>
      </w:pPr>
      <w:r w:rsidRPr="00BC1E24">
        <w:rPr>
          <w:rFonts w:ascii="Arial" w:eastAsia="Arial" w:hAnsi="Arial" w:cs="Arial"/>
          <w:sz w:val="16"/>
          <w:szCs w:val="16"/>
        </w:rPr>
        <w:t xml:space="preserve">FSMA </w:t>
      </w:r>
      <w:ins w:id="1123" w:author="Kaxiong" w:date="2021-06-09T22:42:00Z">
        <w:r w:rsidR="001A1515">
          <w:rPr>
            <w:rFonts w:ascii="Arial" w:eastAsia="Arial" w:hAnsi="Arial" w:cs="Arial"/>
            <w:sz w:val="16"/>
            <w:szCs w:val="16"/>
          </w:rPr>
          <w:t xml:space="preserve">cov </w:t>
        </w:r>
      </w:ins>
      <w:del w:id="1124" w:author="Kaxiong" w:date="2021-06-09T22:42:00Z">
        <w:r w:rsidR="00DC27F4" w:rsidRPr="00BC1E24" w:rsidDel="001A1515">
          <w:rPr>
            <w:rFonts w:ascii="Arial" w:eastAsia="Arial" w:hAnsi="Arial" w:cs="Arial"/>
            <w:sz w:val="16"/>
            <w:szCs w:val="16"/>
          </w:rPr>
          <w:delText>txoj</w:delText>
        </w:r>
        <w:r w:rsidRPr="00BC1E24" w:rsidDel="001A1515">
          <w:rPr>
            <w:rFonts w:ascii="Arial" w:eastAsia="Arial" w:hAnsi="Arial" w:cs="Arial"/>
            <w:sz w:val="16"/>
            <w:szCs w:val="16"/>
          </w:rPr>
          <w:delText xml:space="preserve"> </w:delText>
        </w:r>
      </w:del>
      <w:proofErr w:type="spellStart"/>
      <w:r w:rsidRPr="00BC1E24">
        <w:rPr>
          <w:rFonts w:ascii="Arial" w:eastAsia="Arial" w:hAnsi="Arial" w:cs="Arial"/>
          <w:sz w:val="16"/>
          <w:szCs w:val="16"/>
        </w:rPr>
        <w:t>cai</w:t>
      </w:r>
      <w:proofErr w:type="spellEnd"/>
      <w:del w:id="1125" w:author="Kaxiong" w:date="2021-06-09T22:42:00Z">
        <w:r w:rsidRPr="00BC1E24" w:rsidDel="001A1515">
          <w:rPr>
            <w:rFonts w:ascii="Arial" w:eastAsia="Arial" w:hAnsi="Arial" w:cs="Arial"/>
            <w:sz w:val="16"/>
            <w:szCs w:val="16"/>
          </w:rPr>
          <w:delText xml:space="preserve"> tswj</w:delText>
        </w:r>
        <w:r w:rsidR="00DC27F4" w:rsidRPr="00BC1E24" w:rsidDel="001A1515">
          <w:rPr>
            <w:rFonts w:ascii="Arial" w:eastAsia="Arial" w:hAnsi="Arial" w:cs="Arial"/>
            <w:sz w:val="16"/>
            <w:szCs w:val="16"/>
          </w:rPr>
          <w:delText xml:space="preserve"> </w:delText>
        </w:r>
        <w:r w:rsidRPr="00BC1E24" w:rsidDel="001A1515">
          <w:rPr>
            <w:rFonts w:ascii="Arial" w:eastAsia="Arial" w:hAnsi="Arial" w:cs="Arial"/>
            <w:sz w:val="16"/>
            <w:szCs w:val="16"/>
          </w:rPr>
          <w:delText>fwm kev</w:delText>
        </w:r>
      </w:del>
      <w:ins w:id="1126" w:author="Kaxiong" w:date="2021-06-09T22:43:00Z">
        <w:r w:rsidR="001A1515">
          <w:rPr>
            <w:rFonts w:ascii="Arial" w:eastAsia="Arial" w:hAnsi="Arial" w:cs="Arial"/>
            <w:sz w:val="16"/>
            <w:szCs w:val="16"/>
          </w:rPr>
          <w:t xml:space="preserve"> </w:t>
        </w:r>
        <w:proofErr w:type="spellStart"/>
        <w:r w:rsidR="001A1515">
          <w:rPr>
            <w:rFonts w:ascii="Arial" w:eastAsia="Arial" w:hAnsi="Arial" w:cs="Arial"/>
            <w:sz w:val="16"/>
            <w:szCs w:val="16"/>
          </w:rPr>
          <w:t>txheeb</w:t>
        </w:r>
        <w:proofErr w:type="spellEnd"/>
        <w:r w:rsidR="001A1515">
          <w:rPr>
            <w:rFonts w:ascii="Arial" w:eastAsia="Arial" w:hAnsi="Arial" w:cs="Arial"/>
            <w:sz w:val="16"/>
            <w:szCs w:val="16"/>
          </w:rPr>
          <w:t xml:space="preserve"> </w:t>
        </w:r>
        <w:proofErr w:type="spellStart"/>
        <w:r w:rsidR="001A1515">
          <w:rPr>
            <w:rFonts w:ascii="Arial" w:eastAsia="Arial" w:hAnsi="Arial" w:cs="Arial"/>
            <w:sz w:val="16"/>
            <w:szCs w:val="16"/>
          </w:rPr>
          <w:t>xyuas</w:t>
        </w:r>
        <w:proofErr w:type="spellEnd"/>
        <w:r w:rsidR="001A1515">
          <w:rPr>
            <w:rFonts w:ascii="Arial" w:eastAsia="Arial" w:hAnsi="Arial" w:cs="Arial"/>
            <w:sz w:val="16"/>
            <w:szCs w:val="16"/>
          </w:rPr>
          <w:t xml:space="preserve"> </w:t>
        </w:r>
        <w:proofErr w:type="spellStart"/>
        <w:r w:rsidR="001A1515">
          <w:rPr>
            <w:rFonts w:ascii="Arial" w:eastAsia="Arial" w:hAnsi="Arial" w:cs="Arial"/>
            <w:sz w:val="16"/>
            <w:szCs w:val="16"/>
          </w:rPr>
          <w:t>txog</w:t>
        </w:r>
        <w:proofErr w:type="spellEnd"/>
        <w:r w:rsidR="001A1515">
          <w:rPr>
            <w:rFonts w:ascii="Arial" w:eastAsia="Arial" w:hAnsi="Arial" w:cs="Arial"/>
            <w:sz w:val="16"/>
            <w:szCs w:val="16"/>
          </w:rPr>
          <w:t xml:space="preserve"> </w:t>
        </w:r>
        <w:proofErr w:type="spellStart"/>
        <w:r w:rsidR="00CA6EDD">
          <w:rPr>
            <w:rFonts w:ascii="Arial" w:eastAsia="Arial" w:hAnsi="Arial" w:cs="Arial"/>
            <w:sz w:val="16"/>
            <w:szCs w:val="16"/>
          </w:rPr>
          <w:t>qhov</w:t>
        </w:r>
        <w:proofErr w:type="spellEnd"/>
        <w:r w:rsidR="00CA6EDD">
          <w:rPr>
            <w:rFonts w:ascii="Arial" w:eastAsia="Arial" w:hAnsi="Arial" w:cs="Arial"/>
            <w:sz w:val="16"/>
            <w:szCs w:val="16"/>
          </w:rPr>
          <w:t xml:space="preserve"> </w:t>
        </w:r>
        <w:proofErr w:type="spellStart"/>
        <w:r w:rsidR="00CA6EDD">
          <w:rPr>
            <w:rFonts w:ascii="Arial" w:eastAsia="Arial" w:hAnsi="Arial" w:cs="Arial"/>
            <w:sz w:val="16"/>
            <w:szCs w:val="16"/>
          </w:rPr>
          <w:t>kev</w:t>
        </w:r>
      </w:ins>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ntsuam</w:t>
      </w:r>
      <w:proofErr w:type="spellEnd"/>
      <w:r w:rsidR="00DC27F4" w:rsidRPr="00BC1E24">
        <w:rPr>
          <w:rFonts w:ascii="Arial" w:eastAsia="Arial" w:hAnsi="Arial" w:cs="Arial"/>
          <w:sz w:val="16"/>
          <w:szCs w:val="16"/>
        </w:rPr>
        <w:t xml:space="preserve"> </w:t>
      </w:r>
      <w:proofErr w:type="spellStart"/>
      <w:r w:rsidR="00DC27F4" w:rsidRPr="00BC1E24">
        <w:rPr>
          <w:rFonts w:ascii="Arial" w:eastAsia="Arial" w:hAnsi="Arial" w:cs="Arial"/>
          <w:sz w:val="16"/>
          <w:szCs w:val="16"/>
        </w:rPr>
        <w:t>xyuas</w:t>
      </w:r>
      <w:proofErr w:type="spellEnd"/>
      <w:r w:rsidRPr="00BC1E24">
        <w:rPr>
          <w:rFonts w:ascii="Arial" w:eastAsia="Arial" w:hAnsi="Arial" w:cs="Arial"/>
          <w:sz w:val="16"/>
          <w:szCs w:val="16"/>
        </w:rPr>
        <w:t xml:space="preserve"> </w:t>
      </w:r>
      <w:proofErr w:type="spellStart"/>
      <w:ins w:id="1127" w:author="Kaxiong" w:date="2021-06-09T22:44:00Z">
        <w:r w:rsidR="00CA6EDD">
          <w:rPr>
            <w:rFonts w:ascii="Arial" w:eastAsia="Arial" w:hAnsi="Arial" w:cs="Arial"/>
            <w:sz w:val="16"/>
            <w:szCs w:val="16"/>
          </w:rPr>
          <w:t>uas</w:t>
        </w:r>
        <w:proofErr w:type="spellEnd"/>
        <w:r w:rsidR="00CA6EDD">
          <w:rPr>
            <w:rFonts w:ascii="Arial" w:eastAsia="Arial" w:hAnsi="Arial" w:cs="Arial"/>
            <w:sz w:val="16"/>
            <w:szCs w:val="16"/>
          </w:rPr>
          <w:t xml:space="preserve"> </w:t>
        </w:r>
      </w:ins>
      <w:r w:rsidRPr="00BC1E24">
        <w:rPr>
          <w:rFonts w:ascii="Arial" w:eastAsia="Arial" w:hAnsi="Arial" w:cs="Arial"/>
          <w:sz w:val="16"/>
          <w:szCs w:val="16"/>
        </w:rPr>
        <w:t xml:space="preserve">pom </w:t>
      </w:r>
      <w:ins w:id="1128" w:author="Kaxiong" w:date="2021-06-09T22:44:00Z">
        <w:r w:rsidR="00CA6EDD">
          <w:rPr>
            <w:rFonts w:ascii="Arial" w:eastAsia="Arial" w:hAnsi="Arial" w:cs="Arial"/>
            <w:sz w:val="16"/>
            <w:szCs w:val="16"/>
          </w:rPr>
          <w:t xml:space="preserve">tau </w:t>
        </w:r>
      </w:ins>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thaj</w:t>
      </w:r>
      <w:proofErr w:type="spellEnd"/>
      <w:r w:rsidRPr="00BC1E24">
        <w:rPr>
          <w:rFonts w:ascii="Arial" w:eastAsia="Arial" w:hAnsi="Arial" w:cs="Arial"/>
          <w:sz w:val="16"/>
          <w:szCs w:val="16"/>
        </w:rPr>
        <w:t xml:space="preserve"> chaw cog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w:t>
      </w:r>
      <w:proofErr w:type="spellStart"/>
      <w:r w:rsidRPr="00BC1E24">
        <w:rPr>
          <w:rFonts w:ascii="Arial" w:eastAsia="Arial" w:hAnsi="Arial" w:cs="Arial"/>
          <w:sz w:val="16"/>
          <w:szCs w:val="16"/>
        </w:rPr>
        <w:t>thiab</w:t>
      </w:r>
      <w:proofErr w:type="spellEnd"/>
      <w:r w:rsidRPr="00BC1E24">
        <w:rPr>
          <w:rFonts w:ascii="Arial" w:eastAsia="Arial" w:hAnsi="Arial" w:cs="Arial"/>
          <w:sz w:val="16"/>
          <w:szCs w:val="16"/>
        </w:rPr>
        <w:t xml:space="preserve"> cov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w:t>
      </w:r>
      <w:proofErr w:type="spellStart"/>
      <w:r w:rsidRPr="00BC1E24">
        <w:rPr>
          <w:rFonts w:ascii="Arial" w:eastAsia="Arial" w:hAnsi="Arial" w:cs="Arial"/>
          <w:sz w:val="16"/>
          <w:szCs w:val="16"/>
        </w:rPr>
        <w:t>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yuav</w:t>
      </w:r>
      <w:proofErr w:type="spellEnd"/>
      <w:r w:rsidRPr="00BC1E24">
        <w:rPr>
          <w:rFonts w:ascii="Arial" w:eastAsia="Arial" w:hAnsi="Arial" w:cs="Arial"/>
          <w:sz w:val="16"/>
          <w:szCs w:val="16"/>
        </w:rPr>
        <w:t xml:space="preserve"> </w:t>
      </w:r>
      <w:proofErr w:type="spellStart"/>
      <w:ins w:id="1129" w:author="Kaxiong" w:date="2021-06-09T22:45:00Z">
        <w:r w:rsidR="00CA6EDD">
          <w:rPr>
            <w:rFonts w:ascii="Arial" w:eastAsia="Arial" w:hAnsi="Arial" w:cs="Arial"/>
            <w:sz w:val="16"/>
            <w:szCs w:val="16"/>
          </w:rPr>
          <w:t>raug</w:t>
        </w:r>
      </w:ins>
      <w:proofErr w:type="spellEnd"/>
      <w:del w:id="1130" w:author="Kaxiong" w:date="2021-06-09T22:45:00Z">
        <w:r w:rsidRPr="00BC1E24" w:rsidDel="00CA6EDD">
          <w:rPr>
            <w:rFonts w:ascii="Arial" w:eastAsia="Arial" w:hAnsi="Arial" w:cs="Arial"/>
            <w:sz w:val="16"/>
            <w:szCs w:val="16"/>
          </w:rPr>
          <w:delText>tau</w:delText>
        </w:r>
      </w:del>
      <w:r w:rsidRPr="00BC1E24">
        <w:rPr>
          <w:rFonts w:ascii="Arial" w:eastAsia="Arial" w:hAnsi="Arial" w:cs="Arial"/>
          <w:sz w:val="16"/>
          <w:szCs w:val="16"/>
        </w:rPr>
        <w:t xml:space="preserve"> </w:t>
      </w:r>
      <w:proofErr w:type="spellStart"/>
      <w:r w:rsidRPr="00BC1E24">
        <w:rPr>
          <w:rFonts w:ascii="Arial" w:eastAsia="Arial" w:hAnsi="Arial" w:cs="Arial"/>
          <w:sz w:val="16"/>
          <w:szCs w:val="16"/>
        </w:rPr>
        <w:t>sau</w:t>
      </w:r>
      <w:proofErr w:type="spellEnd"/>
      <w:r w:rsidRPr="00BC1E24">
        <w:rPr>
          <w:rFonts w:ascii="Arial" w:eastAsia="Arial" w:hAnsi="Arial" w:cs="Arial"/>
          <w:sz w:val="16"/>
          <w:szCs w:val="16"/>
        </w:rPr>
        <w:t xml:space="preserve"> </w:t>
      </w:r>
      <w:proofErr w:type="spellStart"/>
      <w:ins w:id="1131" w:author="Kaxiong" w:date="2021-06-09T22:45:00Z">
        <w:r w:rsidR="00CA6EDD">
          <w:rPr>
            <w:rFonts w:ascii="Arial" w:eastAsia="Arial" w:hAnsi="Arial" w:cs="Arial"/>
            <w:sz w:val="16"/>
            <w:szCs w:val="16"/>
          </w:rPr>
          <w:t>raws</w:t>
        </w:r>
        <w:proofErr w:type="spellEnd"/>
        <w:r w:rsidR="00CA6EDD">
          <w:rPr>
            <w:rFonts w:ascii="Arial" w:eastAsia="Arial" w:hAnsi="Arial" w:cs="Arial"/>
            <w:sz w:val="16"/>
            <w:szCs w:val="16"/>
          </w:rPr>
          <w:t xml:space="preserve"> li</w:t>
        </w:r>
      </w:ins>
      <w:del w:id="1132" w:author="Kaxiong" w:date="2021-06-09T22:45:00Z">
        <w:r w:rsidRPr="00BC1E24" w:rsidDel="00CA6EDD">
          <w:rPr>
            <w:rFonts w:ascii="Arial" w:eastAsia="Arial" w:hAnsi="Arial" w:cs="Arial"/>
            <w:sz w:val="16"/>
            <w:szCs w:val="16"/>
          </w:rPr>
          <w:delText>yog</w:delText>
        </w:r>
      </w:del>
      <w:r w:rsidRPr="00BC1E24">
        <w:rPr>
          <w:rFonts w:ascii="Arial" w:eastAsia="Arial" w:hAnsi="Arial" w:cs="Arial"/>
          <w:sz w:val="16"/>
          <w:szCs w:val="16"/>
        </w:rPr>
        <w:t xml:space="preserve"> </w:t>
      </w:r>
      <w:proofErr w:type="spellStart"/>
      <w:r w:rsidRPr="00BC1E24">
        <w:rPr>
          <w:rFonts w:ascii="Arial" w:eastAsia="Arial" w:hAnsi="Arial" w:cs="Arial"/>
          <w:sz w:val="16"/>
          <w:szCs w:val="16"/>
        </w:rPr>
        <w:t>qhov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siv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zog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tsawg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kawg</w:t>
      </w:r>
      <w:proofErr w:type="spellEnd"/>
      <w:r w:rsidRPr="00BC1E24">
        <w:rPr>
          <w:rFonts w:ascii="Arial" w:eastAsia="Arial" w:hAnsi="Arial" w:cs="Arial"/>
          <w:sz w:val="16"/>
          <w:szCs w:val="16"/>
        </w:rPr>
        <w:t xml:space="preserve"> </w:t>
      </w:r>
      <w:proofErr w:type="spellStart"/>
      <w:ins w:id="1133" w:author="Kaxiong" w:date="2021-06-09T22:46:00Z">
        <w:r w:rsidR="00CA6EDD">
          <w:rPr>
            <w:rFonts w:ascii="Arial" w:eastAsia="Arial" w:hAnsi="Arial" w:cs="Arial"/>
            <w:sz w:val="16"/>
            <w:szCs w:val="16"/>
          </w:rPr>
          <w:t>uas</w:t>
        </w:r>
        <w:proofErr w:type="spellEnd"/>
        <w:r w:rsidR="00CA6EDD">
          <w:rPr>
            <w:rFonts w:ascii="Arial" w:eastAsia="Arial" w:hAnsi="Arial" w:cs="Arial"/>
            <w:sz w:val="16"/>
            <w:szCs w:val="16"/>
          </w:rPr>
          <w:t xml:space="preserve"> </w:t>
        </w:r>
        <w:proofErr w:type="spellStart"/>
        <w:r w:rsidR="00CA6EDD">
          <w:rPr>
            <w:rFonts w:ascii="Arial" w:eastAsia="Arial" w:hAnsi="Arial" w:cs="Arial"/>
            <w:sz w:val="16"/>
            <w:szCs w:val="16"/>
          </w:rPr>
          <w:t>tseem</w:t>
        </w:r>
        <w:proofErr w:type="spellEnd"/>
        <w:r w:rsidR="00CA6EDD">
          <w:rPr>
            <w:rFonts w:ascii="Arial" w:eastAsia="Arial" w:hAnsi="Arial" w:cs="Arial"/>
            <w:sz w:val="16"/>
            <w:szCs w:val="16"/>
          </w:rPr>
          <w:t xml:space="preserve"> </w:t>
        </w:r>
        <w:proofErr w:type="spellStart"/>
        <w:r w:rsidR="00CA6EDD">
          <w:rPr>
            <w:rFonts w:ascii="Arial" w:eastAsia="Arial" w:hAnsi="Arial" w:cs="Arial"/>
            <w:sz w:val="16"/>
            <w:szCs w:val="16"/>
          </w:rPr>
          <w:t>ceeb</w:t>
        </w:r>
        <w:proofErr w:type="spellEnd"/>
        <w:r w:rsidR="00CA6EDD">
          <w:rPr>
            <w:rFonts w:ascii="Arial" w:eastAsia="Arial" w:hAnsi="Arial" w:cs="Arial"/>
            <w:sz w:val="16"/>
            <w:szCs w:val="16"/>
          </w:rPr>
          <w:t xml:space="preserve"> </w:t>
        </w:r>
      </w:ins>
      <w:r w:rsidRPr="00BC1E24">
        <w:rPr>
          <w:rFonts w:ascii="Arial" w:eastAsia="Arial" w:hAnsi="Arial" w:cs="Arial"/>
          <w:sz w:val="16"/>
          <w:szCs w:val="16"/>
        </w:rPr>
        <w:t xml:space="preserve">los </w:t>
      </w:r>
      <w:proofErr w:type="spellStart"/>
      <w:r w:rsidRPr="00BC1E24">
        <w:rPr>
          <w:rFonts w:ascii="Arial" w:eastAsia="Arial" w:hAnsi="Arial" w:cs="Arial"/>
          <w:sz w:val="16"/>
          <w:szCs w:val="16"/>
        </w:rPr>
        <w:t>txheeb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xyuas</w:t>
      </w:r>
      <w:proofErr w:type="spellEnd"/>
      <w:r w:rsidRPr="00BC1E24">
        <w:rPr>
          <w:rFonts w:ascii="Arial" w:eastAsia="Arial" w:hAnsi="Arial" w:cs="Arial"/>
          <w:sz w:val="16"/>
          <w:szCs w:val="16"/>
        </w:rPr>
        <w:t xml:space="preserve"> cov </w:t>
      </w:r>
      <w:proofErr w:type="spellStart"/>
      <w:ins w:id="1134" w:author="Kaxiong" w:date="2021-06-09T22:46:00Z">
        <w:r w:rsidR="00CA6EDD">
          <w:rPr>
            <w:rFonts w:ascii="Arial" w:eastAsia="Arial" w:hAnsi="Arial" w:cs="Arial"/>
            <w:sz w:val="16"/>
            <w:szCs w:val="16"/>
          </w:rPr>
          <w:t>qoob</w:t>
        </w:r>
        <w:proofErr w:type="spellEnd"/>
        <w:r w:rsidR="00CA6EDD">
          <w:rPr>
            <w:rFonts w:ascii="Arial" w:eastAsia="Arial" w:hAnsi="Arial" w:cs="Arial"/>
            <w:sz w:val="16"/>
            <w:szCs w:val="16"/>
          </w:rPr>
          <w:t xml:space="preserve"> loo </w:t>
        </w:r>
      </w:ins>
      <w:del w:id="1135" w:author="Kaxiong" w:date="2021-06-09T22:46:00Z">
        <w:r w:rsidRPr="00BC1E24" w:rsidDel="00CA6EDD">
          <w:rPr>
            <w:rFonts w:ascii="Arial" w:eastAsia="Arial" w:hAnsi="Arial" w:cs="Arial"/>
            <w:sz w:val="16"/>
            <w:szCs w:val="16"/>
          </w:rPr>
          <w:delText xml:space="preserve">khoom uas tsim </w:delText>
        </w:r>
      </w:del>
      <w:proofErr w:type="spellStart"/>
      <w:ins w:id="1136" w:author="Kaxiong" w:date="2021-06-09T22:46:00Z">
        <w:r w:rsidR="00CA6EDD">
          <w:rPr>
            <w:rFonts w:ascii="Arial" w:eastAsia="Arial" w:hAnsi="Arial" w:cs="Arial"/>
            <w:sz w:val="16"/>
            <w:szCs w:val="16"/>
          </w:rPr>
          <w:t>tias</w:t>
        </w:r>
        <w:proofErr w:type="spellEnd"/>
        <w:r w:rsidR="00CA6EDD">
          <w:rPr>
            <w:rFonts w:ascii="Arial" w:eastAsia="Arial" w:hAnsi="Arial" w:cs="Arial"/>
            <w:sz w:val="16"/>
            <w:szCs w:val="16"/>
          </w:rPr>
          <w:t xml:space="preserve"> </w:t>
        </w:r>
      </w:ins>
      <w:proofErr w:type="spellStart"/>
      <w:r w:rsidRPr="00BC1E24">
        <w:rPr>
          <w:rFonts w:ascii="Arial" w:eastAsia="Arial" w:hAnsi="Arial" w:cs="Arial"/>
          <w:sz w:val="16"/>
          <w:szCs w:val="16"/>
        </w:rPr>
        <w:t>nyog</w:t>
      </w:r>
      <w:proofErr w:type="spellEnd"/>
      <w:r w:rsidRPr="00BC1E24">
        <w:rPr>
          <w:rFonts w:ascii="Arial" w:eastAsia="Arial" w:hAnsi="Arial" w:cs="Arial"/>
          <w:sz w:val="16"/>
          <w:szCs w:val="16"/>
        </w:rPr>
        <w:t xml:space="preserve"> "</w:t>
      </w:r>
      <w:proofErr w:type="spellStart"/>
      <w:ins w:id="1137" w:author="Kaxiong" w:date="2021-06-09T22:47:00Z">
        <w:r w:rsidR="00CA6EDD">
          <w:rPr>
            <w:rFonts w:ascii="Arial" w:eastAsia="Arial" w:hAnsi="Arial" w:cs="Arial"/>
            <w:sz w:val="16"/>
            <w:szCs w:val="16"/>
          </w:rPr>
          <w:t>yuav</w:t>
        </w:r>
        <w:proofErr w:type="spellEnd"/>
        <w:r w:rsidR="00CA6EDD">
          <w:rPr>
            <w:rFonts w:ascii="Arial" w:eastAsia="Arial" w:hAnsi="Arial" w:cs="Arial"/>
            <w:sz w:val="16"/>
            <w:szCs w:val="16"/>
          </w:rPr>
          <w:t xml:space="preserve"> </w:t>
        </w:r>
      </w:ins>
      <w:proofErr w:type="spellStart"/>
      <w:r w:rsidR="00DC27F4" w:rsidRPr="00BC1E24">
        <w:rPr>
          <w:rFonts w:ascii="Arial" w:eastAsia="Arial" w:hAnsi="Arial" w:cs="Arial"/>
          <w:sz w:val="16"/>
          <w:szCs w:val="16"/>
        </w:rPr>
        <w:t>tsim</w:t>
      </w:r>
      <w:proofErr w:type="spellEnd"/>
      <w:r w:rsidR="00DC27F4" w:rsidRPr="00BC1E24">
        <w:rPr>
          <w:rFonts w:ascii="Arial" w:eastAsia="Arial" w:hAnsi="Arial" w:cs="Arial"/>
          <w:sz w:val="16"/>
          <w:szCs w:val="16"/>
        </w:rPr>
        <w:t xml:space="preserve"> </w:t>
      </w:r>
      <w:proofErr w:type="spellStart"/>
      <w:r w:rsidR="00DC27F4" w:rsidRPr="00BC1E24">
        <w:rPr>
          <w:rFonts w:ascii="Arial" w:eastAsia="Arial" w:hAnsi="Arial" w:cs="Arial"/>
          <w:sz w:val="16"/>
          <w:szCs w:val="16"/>
        </w:rPr>
        <w:t>nyog</w:t>
      </w:r>
      <w:proofErr w:type="spellEnd"/>
      <w:ins w:id="1138" w:author="Kaxiong" w:date="2021-06-09T22:49:00Z">
        <w:r w:rsidR="00CA6EDD">
          <w:rPr>
            <w:rFonts w:ascii="Arial" w:eastAsia="Arial" w:hAnsi="Arial" w:cs="Arial"/>
            <w:sz w:val="16"/>
            <w:szCs w:val="16"/>
          </w:rPr>
          <w:t xml:space="preserve"> </w:t>
        </w:r>
        <w:proofErr w:type="spellStart"/>
        <w:r w:rsidR="00CA6EDD">
          <w:rPr>
            <w:rFonts w:ascii="Arial" w:eastAsia="Arial" w:hAnsi="Arial" w:cs="Arial"/>
            <w:sz w:val="16"/>
            <w:szCs w:val="16"/>
          </w:rPr>
          <w:t>tshwm</w:t>
        </w:r>
        <w:proofErr w:type="spellEnd"/>
        <w:r w:rsidR="00CA6EDD">
          <w:rPr>
            <w:rFonts w:ascii="Arial" w:eastAsia="Arial" w:hAnsi="Arial" w:cs="Arial"/>
            <w:sz w:val="16"/>
            <w:szCs w:val="16"/>
          </w:rPr>
          <w:t xml:space="preserve"> sim</w:t>
        </w:r>
      </w:ins>
      <w:r w:rsidRPr="00BC1E24">
        <w:rPr>
          <w:rFonts w:ascii="Arial" w:eastAsia="Arial" w:hAnsi="Arial" w:cs="Arial"/>
          <w:sz w:val="16"/>
          <w:szCs w:val="16"/>
        </w:rPr>
        <w:t>"</w:t>
      </w:r>
      <w:ins w:id="1139" w:author="Kaxiong" w:date="2021-06-09T22:49:00Z">
        <w:r w:rsidR="00CA6EDD">
          <w:rPr>
            <w:rFonts w:ascii="Arial" w:eastAsia="Arial" w:hAnsi="Arial" w:cs="Arial"/>
            <w:sz w:val="16"/>
            <w:szCs w:val="16"/>
          </w:rPr>
          <w:t xml:space="preserve"> </w:t>
        </w:r>
        <w:proofErr w:type="spellStart"/>
        <w:r w:rsidR="00CA6EDD">
          <w:rPr>
            <w:rFonts w:ascii="Arial" w:eastAsia="Arial" w:hAnsi="Arial" w:cs="Arial"/>
            <w:sz w:val="16"/>
            <w:szCs w:val="16"/>
          </w:rPr>
          <w:t>kis</w:t>
        </w:r>
        <w:proofErr w:type="spellEnd"/>
        <w:r w:rsidR="00CA6EDD">
          <w:rPr>
            <w:rFonts w:ascii="Arial" w:eastAsia="Arial" w:hAnsi="Arial" w:cs="Arial"/>
            <w:sz w:val="16"/>
            <w:szCs w:val="16"/>
          </w:rPr>
          <w:t xml:space="preserve"> </w:t>
        </w:r>
        <w:proofErr w:type="spellStart"/>
        <w:r w:rsidR="00CA6EDD">
          <w:rPr>
            <w:rFonts w:ascii="Arial" w:eastAsia="Arial" w:hAnsi="Arial" w:cs="Arial"/>
            <w:sz w:val="16"/>
            <w:szCs w:val="16"/>
          </w:rPr>
          <w:t>kab</w:t>
        </w:r>
        <w:proofErr w:type="spellEnd"/>
        <w:r w:rsidR="00CA6EDD">
          <w:rPr>
            <w:rFonts w:ascii="Arial" w:eastAsia="Arial" w:hAnsi="Arial" w:cs="Arial"/>
            <w:sz w:val="16"/>
            <w:szCs w:val="16"/>
          </w:rPr>
          <w:t xml:space="preserve"> mob</w:t>
        </w:r>
      </w:ins>
      <w:r w:rsidRPr="00BC1E24">
        <w:rPr>
          <w:rFonts w:ascii="Arial" w:eastAsia="Arial" w:hAnsi="Arial" w:cs="Arial"/>
          <w:sz w:val="16"/>
          <w:szCs w:val="16"/>
        </w:rPr>
        <w:t>.</w:t>
      </w:r>
      <w:r w:rsidR="000A4806" w:rsidRPr="00BC1E24">
        <w:rPr>
          <w:rFonts w:ascii="Arial" w:eastAsia="Arial" w:hAnsi="Arial" w:cs="Arial"/>
          <w:sz w:val="16"/>
          <w:szCs w:val="16"/>
          <w:vertAlign w:val="superscript"/>
        </w:rPr>
        <w:t>5</w:t>
      </w:r>
      <w:r w:rsidRPr="00BC1E24">
        <w:rPr>
          <w:rFonts w:ascii="Arial" w:eastAsia="Arial" w:hAnsi="Arial" w:cs="Arial"/>
          <w:sz w:val="16"/>
          <w:szCs w:val="16"/>
        </w:rPr>
        <w:t xml:space="preserve"> Cov </w:t>
      </w:r>
      <w:proofErr w:type="spellStart"/>
      <w:r w:rsidRPr="00BC1E24">
        <w:rPr>
          <w:rFonts w:ascii="Arial" w:eastAsia="Arial" w:hAnsi="Arial" w:cs="Arial"/>
          <w:sz w:val="16"/>
          <w:szCs w:val="16"/>
        </w:rPr>
        <w:t>ntsiab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lus</w:t>
      </w:r>
      <w:proofErr w:type="spellEnd"/>
      <w:r w:rsidRPr="00BC1E24">
        <w:rPr>
          <w:rFonts w:ascii="Arial" w:eastAsia="Arial" w:hAnsi="Arial" w:cs="Arial"/>
          <w:sz w:val="16"/>
          <w:szCs w:val="16"/>
        </w:rPr>
        <w:t xml:space="preserve"> </w:t>
      </w:r>
      <w:proofErr w:type="spellStart"/>
      <w:ins w:id="1140" w:author="Kaxiong" w:date="2021-06-09T22:50:00Z">
        <w:r w:rsidR="00CA6EDD">
          <w:rPr>
            <w:rFonts w:ascii="Arial" w:eastAsia="Arial" w:hAnsi="Arial" w:cs="Arial"/>
            <w:sz w:val="16"/>
            <w:szCs w:val="16"/>
          </w:rPr>
          <w:t>meej</w:t>
        </w:r>
        <w:proofErr w:type="spellEnd"/>
        <w:r w:rsidR="00CA6EDD">
          <w:rPr>
            <w:rFonts w:ascii="Arial" w:eastAsia="Arial" w:hAnsi="Arial" w:cs="Arial"/>
            <w:sz w:val="16"/>
            <w:szCs w:val="16"/>
          </w:rPr>
          <w:t xml:space="preserve"> </w:t>
        </w:r>
        <w:proofErr w:type="spellStart"/>
        <w:r w:rsidR="00CA6EDD">
          <w:rPr>
            <w:rFonts w:ascii="Arial" w:eastAsia="Arial" w:hAnsi="Arial" w:cs="Arial"/>
            <w:sz w:val="16"/>
            <w:szCs w:val="16"/>
          </w:rPr>
          <w:t>tias</w:t>
        </w:r>
        <w:proofErr w:type="spellEnd"/>
        <w:r w:rsidR="00CA6EDD">
          <w:rPr>
            <w:rFonts w:ascii="Arial" w:eastAsia="Arial" w:hAnsi="Arial" w:cs="Arial"/>
            <w:sz w:val="16"/>
            <w:szCs w:val="16"/>
          </w:rPr>
          <w:t xml:space="preserve"> </w:t>
        </w:r>
      </w:ins>
      <w:del w:id="1141" w:author="Kaxiong" w:date="2021-06-09T22:50:00Z">
        <w:r w:rsidRPr="00BC1E24" w:rsidDel="00CA6EDD">
          <w:rPr>
            <w:rFonts w:ascii="Arial" w:eastAsia="Arial" w:hAnsi="Arial" w:cs="Arial"/>
            <w:sz w:val="16"/>
            <w:szCs w:val="16"/>
          </w:rPr>
          <w:delText xml:space="preserve">ntawm </w:delText>
        </w:r>
      </w:del>
      <w:proofErr w:type="spellStart"/>
      <w:r w:rsidRPr="00BC1E24">
        <w:rPr>
          <w:rFonts w:ascii="Arial" w:eastAsia="Arial" w:hAnsi="Arial" w:cs="Arial"/>
          <w:sz w:val="16"/>
          <w:szCs w:val="16"/>
        </w:rPr>
        <w:t>thaum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qhov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twg</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yuav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ua</w:t>
      </w:r>
      <w:proofErr w:type="spellEnd"/>
      <w:r w:rsidRPr="00BC1E24">
        <w:rPr>
          <w:rFonts w:ascii="Arial" w:eastAsia="Arial" w:hAnsi="Arial" w:cs="Arial"/>
          <w:sz w:val="16"/>
          <w:szCs w:val="16"/>
        </w:rPr>
        <w:t xml:space="preserve"> li </w:t>
      </w:r>
      <w:proofErr w:type="spellStart"/>
      <w:r w:rsidRPr="00BC1E24">
        <w:rPr>
          <w:rFonts w:ascii="Arial" w:eastAsia="Arial" w:hAnsi="Arial" w:cs="Arial"/>
          <w:sz w:val="16"/>
          <w:szCs w:val="16"/>
        </w:rPr>
        <w:t>cas</w:t>
      </w:r>
      <w:proofErr w:type="spellEnd"/>
      <w:ins w:id="1142" w:author="Kaxiong" w:date="2021-06-09T22:51:00Z">
        <w:r w:rsidR="00CA6EDD">
          <w:rPr>
            <w:rFonts w:ascii="Arial" w:eastAsia="Arial" w:hAnsi="Arial" w:cs="Arial"/>
            <w:sz w:val="16"/>
            <w:szCs w:val="16"/>
          </w:rPr>
          <w:t xml:space="preserve"> </w:t>
        </w:r>
        <w:proofErr w:type="spellStart"/>
        <w:r w:rsidR="00CA6EDD">
          <w:rPr>
            <w:rFonts w:ascii="Arial" w:eastAsia="Arial" w:hAnsi="Arial" w:cs="Arial"/>
            <w:sz w:val="16"/>
            <w:szCs w:val="16"/>
          </w:rPr>
          <w:t>ua</w:t>
        </w:r>
      </w:ins>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cov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ntsuam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xyuas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rau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los </w:t>
      </w:r>
      <w:proofErr w:type="spellStart"/>
      <w:r w:rsidRPr="00BC1E24">
        <w:rPr>
          <w:rFonts w:ascii="Arial" w:eastAsia="Arial" w:hAnsi="Arial" w:cs="Arial"/>
          <w:sz w:val="16"/>
          <w:szCs w:val="16"/>
        </w:rPr>
        <w:t>txiav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txim</w:t>
      </w:r>
      <w:proofErr w:type="spellEnd"/>
      <w:r w:rsidRPr="00BC1E24">
        <w:rPr>
          <w:rFonts w:ascii="Arial" w:eastAsia="Arial" w:hAnsi="Arial" w:cs="Arial"/>
          <w:sz w:val="16"/>
          <w:szCs w:val="16"/>
        </w:rPr>
        <w:t xml:space="preserve">. </w:t>
      </w:r>
      <w:r w:rsidR="00BC1E24" w:rsidRPr="00BC1E24">
        <w:rPr>
          <w:rFonts w:ascii="Arial" w:eastAsia="Arial" w:hAnsi="Arial" w:cs="Arial"/>
          <w:sz w:val="16"/>
          <w:szCs w:val="16"/>
        </w:rPr>
        <w:t>Tib yam</w:t>
      </w:r>
      <w:r w:rsidRPr="00BC1E24">
        <w:rPr>
          <w:rFonts w:ascii="Arial" w:eastAsia="Arial" w:hAnsi="Arial" w:cs="Arial"/>
          <w:sz w:val="16"/>
          <w:szCs w:val="16"/>
        </w:rPr>
        <w:t xml:space="preserve">, </w:t>
      </w:r>
      <w:proofErr w:type="spellStart"/>
      <w:r w:rsidRPr="00BC1E24">
        <w:rPr>
          <w:rFonts w:ascii="Arial" w:eastAsia="Arial" w:hAnsi="Arial" w:cs="Arial"/>
          <w:sz w:val="16"/>
          <w:szCs w:val="16"/>
        </w:rPr>
        <w:t>nws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poob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rau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los </w:t>
      </w:r>
      <w:proofErr w:type="spellStart"/>
      <w:r w:rsidRPr="00BC1E24">
        <w:rPr>
          <w:rFonts w:ascii="Arial" w:eastAsia="Arial" w:hAnsi="Arial" w:cs="Arial"/>
          <w:sz w:val="16"/>
          <w:szCs w:val="16"/>
        </w:rPr>
        <w:t>txiav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txim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siab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seb</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puas</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muaj</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pov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thawj</w:t>
      </w:r>
      <w:proofErr w:type="spellEnd"/>
      <w:r w:rsidRPr="00BC1E24">
        <w:rPr>
          <w:rFonts w:ascii="Arial" w:eastAsia="Arial" w:hAnsi="Arial" w:cs="Arial"/>
          <w:sz w:val="16"/>
          <w:szCs w:val="16"/>
        </w:rPr>
        <w:t xml:space="preserve"> pom </w:t>
      </w:r>
      <w:ins w:id="1143" w:author="Kaxiong" w:date="2021-06-09T22:53:00Z">
        <w:r w:rsidR="00CA6EDD">
          <w:rPr>
            <w:rFonts w:ascii="Arial" w:eastAsia="Arial" w:hAnsi="Arial" w:cs="Arial"/>
            <w:sz w:val="16"/>
            <w:szCs w:val="16"/>
          </w:rPr>
          <w:t xml:space="preserve">tau </w:t>
        </w:r>
        <w:proofErr w:type="spellStart"/>
        <w:r w:rsidR="00CA6EDD">
          <w:rPr>
            <w:rFonts w:ascii="Arial" w:eastAsia="Arial" w:hAnsi="Arial" w:cs="Arial"/>
            <w:sz w:val="16"/>
            <w:szCs w:val="16"/>
          </w:rPr>
          <w:t>ntawm</w:t>
        </w:r>
        <w:proofErr w:type="spellEnd"/>
        <w:r w:rsidR="00CA6EDD">
          <w:rPr>
            <w:rFonts w:ascii="Arial" w:eastAsia="Arial" w:hAnsi="Arial" w:cs="Arial"/>
            <w:sz w:val="16"/>
            <w:szCs w:val="16"/>
          </w:rPr>
          <w:t xml:space="preserve"> </w:t>
        </w:r>
      </w:ins>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ins w:id="1144" w:author="Kaxiong" w:date="2021-06-09T22:53:00Z">
        <w:r w:rsidR="0005132A">
          <w:rPr>
            <w:rFonts w:ascii="Arial" w:eastAsia="Arial" w:hAnsi="Arial" w:cs="Arial"/>
            <w:sz w:val="16"/>
            <w:szCs w:val="16"/>
          </w:rPr>
          <w:t>tshwm</w:t>
        </w:r>
        <w:proofErr w:type="spellEnd"/>
        <w:r w:rsidR="0005132A">
          <w:rPr>
            <w:rFonts w:ascii="Arial" w:eastAsia="Arial" w:hAnsi="Arial" w:cs="Arial"/>
            <w:sz w:val="16"/>
            <w:szCs w:val="16"/>
          </w:rPr>
          <w:t xml:space="preserve"> sim </w:t>
        </w:r>
      </w:ins>
      <w:r w:rsidRPr="00BC1E24">
        <w:rPr>
          <w:rFonts w:ascii="Arial" w:eastAsia="Arial" w:hAnsi="Arial" w:cs="Arial"/>
          <w:sz w:val="16"/>
          <w:szCs w:val="16"/>
        </w:rPr>
        <w:t xml:space="preserve">sib </w:t>
      </w:r>
      <w:proofErr w:type="spellStart"/>
      <w:r w:rsidRPr="00BC1E24">
        <w:rPr>
          <w:rFonts w:ascii="Arial" w:eastAsia="Arial" w:hAnsi="Arial" w:cs="Arial"/>
          <w:sz w:val="16"/>
          <w:szCs w:val="16"/>
        </w:rPr>
        <w:t>kis</w:t>
      </w:r>
      <w:proofErr w:type="spellEnd"/>
      <w:r w:rsidRPr="00BC1E24">
        <w:rPr>
          <w:rFonts w:ascii="Arial" w:eastAsia="Arial" w:hAnsi="Arial" w:cs="Arial"/>
          <w:sz w:val="16"/>
          <w:szCs w:val="16"/>
        </w:rPr>
        <w:t xml:space="preserve"> </w:t>
      </w:r>
      <w:proofErr w:type="spellStart"/>
      <w:ins w:id="1145" w:author="Kaxiong" w:date="2021-06-09T22:53:00Z">
        <w:r w:rsidR="0005132A">
          <w:rPr>
            <w:rFonts w:ascii="Arial" w:eastAsia="Arial" w:hAnsi="Arial" w:cs="Arial"/>
            <w:sz w:val="16"/>
            <w:szCs w:val="16"/>
          </w:rPr>
          <w:t>uas</w:t>
        </w:r>
        <w:proofErr w:type="spellEnd"/>
        <w:r w:rsidR="0005132A">
          <w:rPr>
            <w:rFonts w:ascii="Arial" w:eastAsia="Arial" w:hAnsi="Arial" w:cs="Arial"/>
            <w:sz w:val="16"/>
            <w:szCs w:val="16"/>
          </w:rPr>
          <w:t xml:space="preserve"> </w:t>
        </w:r>
      </w:ins>
      <w:del w:id="1146" w:author="Kaxiong" w:date="2021-06-09T22:54:00Z">
        <w:r w:rsidRPr="00BC1E24" w:rsidDel="0005132A">
          <w:rPr>
            <w:rFonts w:ascii="Arial" w:eastAsia="Arial" w:hAnsi="Arial" w:cs="Arial"/>
            <w:sz w:val="16"/>
            <w:szCs w:val="16"/>
          </w:rPr>
          <w:delText xml:space="preserve">tau yog qhov </w:delText>
        </w:r>
      </w:del>
      <w:proofErr w:type="spellStart"/>
      <w:r w:rsidRPr="00BC1E24">
        <w:rPr>
          <w:rFonts w:ascii="Arial" w:eastAsia="Arial" w:hAnsi="Arial" w:cs="Arial"/>
          <w:sz w:val="16"/>
          <w:szCs w:val="16"/>
        </w:rPr>
        <w:t>tseem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ceeb</w:t>
      </w:r>
      <w:proofErr w:type="spellEnd"/>
      <w:ins w:id="1147" w:author="Kaxiong" w:date="2021-06-09T22:54:00Z">
        <w:r w:rsidR="0005132A">
          <w:rPr>
            <w:rFonts w:ascii="Arial" w:eastAsia="Arial" w:hAnsi="Arial" w:cs="Arial"/>
            <w:sz w:val="16"/>
            <w:szCs w:val="16"/>
          </w:rPr>
          <w:t xml:space="preserve"> </w:t>
        </w:r>
        <w:proofErr w:type="spellStart"/>
        <w:r w:rsidR="0005132A">
          <w:rPr>
            <w:rFonts w:ascii="Arial" w:eastAsia="Arial" w:hAnsi="Arial" w:cs="Arial"/>
            <w:sz w:val="16"/>
            <w:szCs w:val="16"/>
          </w:rPr>
          <w:t>txaus</w:t>
        </w:r>
      </w:ins>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w:t>
      </w:r>
      <w:proofErr w:type="spellStart"/>
      <w:ins w:id="1148" w:author="Kaxiong" w:date="2021-06-09T22:58:00Z">
        <w:r w:rsidR="0005132A">
          <w:rPr>
            <w:rFonts w:ascii="Arial" w:eastAsia="Arial" w:hAnsi="Arial" w:cs="Arial"/>
            <w:sz w:val="16"/>
            <w:szCs w:val="16"/>
          </w:rPr>
          <w:t>tshwj</w:t>
        </w:r>
        <w:proofErr w:type="spellEnd"/>
        <w:r w:rsidR="0005132A">
          <w:rPr>
            <w:rFonts w:ascii="Arial" w:eastAsia="Arial" w:hAnsi="Arial" w:cs="Arial"/>
            <w:sz w:val="16"/>
            <w:szCs w:val="16"/>
          </w:rPr>
          <w:t xml:space="preserve"> </w:t>
        </w:r>
      </w:ins>
      <w:del w:id="1149" w:author="Kaxiong" w:date="2021-06-09T22:58:00Z">
        <w:r w:rsidRPr="00BC1E24" w:rsidDel="0005132A">
          <w:rPr>
            <w:rFonts w:ascii="Arial" w:eastAsia="Arial" w:hAnsi="Arial" w:cs="Arial"/>
            <w:sz w:val="16"/>
            <w:szCs w:val="16"/>
          </w:rPr>
          <w:delText xml:space="preserve">tsis suav </w:delText>
        </w:r>
      </w:del>
      <w:del w:id="1150" w:author="Kaxiong" w:date="2021-06-09T22:54:00Z">
        <w:r w:rsidRPr="00BC1E24" w:rsidDel="0005132A">
          <w:rPr>
            <w:rFonts w:ascii="Arial" w:eastAsia="Arial" w:hAnsi="Arial" w:cs="Arial"/>
            <w:sz w:val="16"/>
            <w:szCs w:val="16"/>
          </w:rPr>
          <w:delText xml:space="preserve">cov </w:delText>
        </w:r>
      </w:del>
      <w:proofErr w:type="spellStart"/>
      <w:ins w:id="1151" w:author="Kaxiong" w:date="2021-06-09T22:59:00Z">
        <w:r w:rsidR="0005132A">
          <w:rPr>
            <w:rFonts w:ascii="Arial" w:eastAsia="Arial" w:hAnsi="Arial" w:cs="Arial"/>
            <w:sz w:val="16"/>
            <w:szCs w:val="16"/>
          </w:rPr>
          <w:t>ib</w:t>
        </w:r>
        <w:proofErr w:type="spellEnd"/>
        <w:r w:rsidR="0005132A">
          <w:rPr>
            <w:rFonts w:ascii="Arial" w:eastAsia="Arial" w:hAnsi="Arial" w:cs="Arial"/>
            <w:sz w:val="16"/>
            <w:szCs w:val="16"/>
          </w:rPr>
          <w:t xml:space="preserve"> </w:t>
        </w:r>
      </w:ins>
      <w:proofErr w:type="spellStart"/>
      <w:r w:rsidRPr="00BC1E24">
        <w:rPr>
          <w:rFonts w:ascii="Arial" w:eastAsia="Arial" w:hAnsi="Arial" w:cs="Arial"/>
          <w:sz w:val="16"/>
          <w:szCs w:val="16"/>
        </w:rPr>
        <w:t>feem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koj</w:t>
      </w:r>
      <w:proofErr w:type="spellEnd"/>
      <w:r w:rsidRPr="00BC1E24">
        <w:rPr>
          <w:rFonts w:ascii="Arial" w:eastAsia="Arial" w:hAnsi="Arial" w:cs="Arial"/>
          <w:sz w:val="16"/>
          <w:szCs w:val="16"/>
        </w:rPr>
        <w:t xml:space="preserve"> cov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 los </w:t>
      </w:r>
      <w:proofErr w:type="spellStart"/>
      <w:r w:rsidRPr="00BC1E24">
        <w:rPr>
          <w:rFonts w:ascii="Arial" w:eastAsia="Arial" w:hAnsi="Arial" w:cs="Arial"/>
          <w:sz w:val="16"/>
          <w:szCs w:val="16"/>
        </w:rPr>
        <w:t>ntawm</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kev</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sau</w:t>
      </w:r>
      <w:proofErr w:type="spellEnd"/>
      <w:r w:rsidRPr="00BC1E24">
        <w:rPr>
          <w:rFonts w:ascii="Arial" w:eastAsia="Arial" w:hAnsi="Arial" w:cs="Arial"/>
          <w:sz w:val="16"/>
          <w:szCs w:val="16"/>
        </w:rPr>
        <w:t xml:space="preserve"> </w:t>
      </w:r>
      <w:proofErr w:type="spellStart"/>
      <w:r w:rsidRPr="00BC1E24">
        <w:rPr>
          <w:rFonts w:ascii="Arial" w:eastAsia="Arial" w:hAnsi="Arial" w:cs="Arial"/>
          <w:sz w:val="16"/>
          <w:szCs w:val="16"/>
        </w:rPr>
        <w:t>qoob</w:t>
      </w:r>
      <w:proofErr w:type="spellEnd"/>
      <w:r w:rsidRPr="00BC1E24">
        <w:rPr>
          <w:rFonts w:ascii="Arial" w:eastAsia="Arial" w:hAnsi="Arial" w:cs="Arial"/>
          <w:sz w:val="16"/>
          <w:szCs w:val="16"/>
        </w:rPr>
        <w:t xml:space="preserve"> loo.</w:t>
      </w:r>
    </w:p>
    <w:p w14:paraId="5FD7303F" w14:textId="77777777" w:rsidR="00BF3E5F" w:rsidRDefault="00BF3E5F">
      <w:pPr>
        <w:spacing w:line="200" w:lineRule="exact"/>
        <w:rPr>
          <w:sz w:val="20"/>
          <w:szCs w:val="20"/>
        </w:rPr>
      </w:pPr>
    </w:p>
    <w:p w14:paraId="5D62C3CA" w14:textId="77777777" w:rsidR="00BF3E5F" w:rsidRDefault="00BF3E5F">
      <w:pPr>
        <w:spacing w:line="309" w:lineRule="exact"/>
        <w:rPr>
          <w:sz w:val="20"/>
          <w:szCs w:val="20"/>
        </w:rPr>
      </w:pPr>
    </w:p>
    <w:p w14:paraId="30FE1398" w14:textId="0AA201C3" w:rsidR="00BF3E5F" w:rsidRDefault="00F2670D" w:rsidP="00DF76BF">
      <w:pPr>
        <w:spacing w:line="373" w:lineRule="auto"/>
        <w:ind w:right="580"/>
        <w:jc w:val="both"/>
        <w:rPr>
          <w:sz w:val="20"/>
          <w:szCs w:val="20"/>
        </w:rPr>
      </w:pPr>
      <w:proofErr w:type="spellStart"/>
      <w:r w:rsidRPr="00DF76BF">
        <w:rPr>
          <w:rFonts w:ascii="Arial" w:eastAsia="Arial" w:hAnsi="Arial" w:cs="Arial"/>
          <w:sz w:val="16"/>
          <w:szCs w:val="16"/>
        </w:rPr>
        <w:t>Tsis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muaj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daim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ntawv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teev</w:t>
      </w:r>
      <w:proofErr w:type="spellEnd"/>
      <w:r w:rsidRPr="00DF76BF">
        <w:rPr>
          <w:rFonts w:ascii="Arial" w:eastAsia="Arial" w:hAnsi="Arial" w:cs="Arial"/>
          <w:sz w:val="16"/>
          <w:szCs w:val="16"/>
        </w:rPr>
        <w:t xml:space="preserve"> cov </w:t>
      </w:r>
      <w:proofErr w:type="spellStart"/>
      <w:r w:rsidRPr="00DF76BF">
        <w:rPr>
          <w:rFonts w:ascii="Arial" w:eastAsia="Arial" w:hAnsi="Arial" w:cs="Arial"/>
          <w:sz w:val="16"/>
          <w:szCs w:val="16"/>
        </w:rPr>
        <w:t>nqe</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lus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tseem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ceeb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uas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koj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tsum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xav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hauv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ib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feem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ntawm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koj</w:t>
      </w:r>
      <w:proofErr w:type="spellEnd"/>
      <w:r w:rsidRPr="00DF76BF">
        <w:rPr>
          <w:rFonts w:ascii="Arial" w:eastAsia="Arial" w:hAnsi="Arial" w:cs="Arial"/>
          <w:sz w:val="16"/>
          <w:szCs w:val="16"/>
        </w:rPr>
        <w:t xml:space="preserve"> cov </w:t>
      </w:r>
      <w:proofErr w:type="spellStart"/>
      <w:r w:rsidRPr="00DF76BF">
        <w:rPr>
          <w:rFonts w:ascii="Arial" w:eastAsia="Arial" w:hAnsi="Arial" w:cs="Arial"/>
          <w:sz w:val="16"/>
          <w:szCs w:val="16"/>
        </w:rPr>
        <w:t>qoob</w:t>
      </w:r>
      <w:proofErr w:type="spellEnd"/>
      <w:r w:rsidRPr="00DF76BF">
        <w:rPr>
          <w:rFonts w:ascii="Arial" w:eastAsia="Arial" w:hAnsi="Arial" w:cs="Arial"/>
          <w:sz w:val="16"/>
          <w:szCs w:val="16"/>
        </w:rPr>
        <w:t xml:space="preserve"> loo </w:t>
      </w:r>
      <w:proofErr w:type="spellStart"/>
      <w:ins w:id="1152" w:author="Kaxiong" w:date="2021-06-09T23:04:00Z">
        <w:r w:rsidR="008C34F6">
          <w:rPr>
            <w:rFonts w:ascii="Arial" w:eastAsia="Arial" w:hAnsi="Arial" w:cs="Arial"/>
            <w:sz w:val="16"/>
            <w:szCs w:val="16"/>
          </w:rPr>
          <w:t>yog</w:t>
        </w:r>
      </w:ins>
      <w:proofErr w:type="spellEnd"/>
      <w:del w:id="1153" w:author="Kaxiong" w:date="2021-06-09T23:04:00Z">
        <w:r w:rsidRPr="00DF76BF" w:rsidDel="008C34F6">
          <w:rPr>
            <w:rFonts w:ascii="Arial" w:eastAsia="Arial" w:hAnsi="Arial" w:cs="Arial"/>
            <w:sz w:val="16"/>
            <w:szCs w:val="16"/>
          </w:rPr>
          <w:delText>puas</w:delText>
        </w:r>
      </w:del>
      <w:r w:rsidRPr="00DF76BF">
        <w:rPr>
          <w:rFonts w:ascii="Arial" w:eastAsia="Arial" w:hAnsi="Arial" w:cs="Arial"/>
          <w:sz w:val="16"/>
          <w:szCs w:val="16"/>
        </w:rPr>
        <w:t xml:space="preserve"> “</w:t>
      </w:r>
      <w:proofErr w:type="spellStart"/>
      <w:r w:rsidRPr="00DF76BF">
        <w:rPr>
          <w:rFonts w:ascii="Arial" w:eastAsia="Arial" w:hAnsi="Arial" w:cs="Arial"/>
          <w:sz w:val="16"/>
          <w:szCs w:val="16"/>
        </w:rPr>
        <w:t>tsim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nyog</w:t>
      </w:r>
      <w:proofErr w:type="spellEnd"/>
      <w:ins w:id="1154" w:author="Kaxiong" w:date="2021-06-09T23:05:00Z">
        <w:r w:rsidR="008C34F6">
          <w:rPr>
            <w:rFonts w:ascii="Arial" w:eastAsia="Arial" w:hAnsi="Arial" w:cs="Arial"/>
            <w:sz w:val="16"/>
            <w:szCs w:val="16"/>
          </w:rPr>
          <w:t xml:space="preserve"> </w:t>
        </w:r>
        <w:proofErr w:type="spellStart"/>
        <w:r w:rsidR="008C34F6">
          <w:rPr>
            <w:rFonts w:ascii="Arial" w:eastAsia="Arial" w:hAnsi="Arial" w:cs="Arial"/>
            <w:sz w:val="16"/>
            <w:szCs w:val="16"/>
          </w:rPr>
          <w:t>tshwm</w:t>
        </w:r>
        <w:proofErr w:type="spellEnd"/>
        <w:r w:rsidR="008C34F6">
          <w:rPr>
            <w:rFonts w:ascii="Arial" w:eastAsia="Arial" w:hAnsi="Arial" w:cs="Arial"/>
            <w:sz w:val="16"/>
            <w:szCs w:val="16"/>
          </w:rPr>
          <w:t xml:space="preserve"> sim</w:t>
        </w:r>
      </w:ins>
      <w:r w:rsidRPr="00DF76BF">
        <w:rPr>
          <w:rFonts w:ascii="Arial" w:eastAsia="Arial" w:hAnsi="Arial" w:cs="Arial"/>
          <w:sz w:val="16"/>
          <w:szCs w:val="16"/>
        </w:rPr>
        <w:t xml:space="preserve">” </w:t>
      </w:r>
      <w:proofErr w:type="spellStart"/>
      <w:ins w:id="1155" w:author="Kaxiong" w:date="2021-06-09T23:05:00Z">
        <w:r w:rsidR="008C34F6">
          <w:rPr>
            <w:rFonts w:ascii="Arial" w:eastAsia="Arial" w:hAnsi="Arial" w:cs="Arial"/>
            <w:sz w:val="16"/>
            <w:szCs w:val="16"/>
          </w:rPr>
          <w:t>kis</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kab</w:t>
        </w:r>
        <w:proofErr w:type="spellEnd"/>
        <w:r w:rsidR="008C34F6">
          <w:rPr>
            <w:rFonts w:ascii="Arial" w:eastAsia="Arial" w:hAnsi="Arial" w:cs="Arial"/>
            <w:sz w:val="16"/>
            <w:szCs w:val="16"/>
          </w:rPr>
          <w:t xml:space="preserve"> mob</w:t>
        </w:r>
      </w:ins>
      <w:del w:id="1156" w:author="Kaxiong" w:date="2021-06-09T23:05:00Z">
        <w:r w:rsidRPr="00DF76BF" w:rsidDel="008C34F6">
          <w:rPr>
            <w:rFonts w:ascii="Arial" w:eastAsia="Arial" w:hAnsi="Arial" w:cs="Arial"/>
            <w:sz w:val="16"/>
            <w:szCs w:val="16"/>
          </w:rPr>
          <w:delText xml:space="preserve">rau qhov </w:delText>
        </w:r>
        <w:r w:rsidR="00DF76BF" w:rsidRPr="00DF76BF" w:rsidDel="008C34F6">
          <w:rPr>
            <w:rFonts w:ascii="Arial" w:eastAsia="Arial" w:hAnsi="Arial" w:cs="Arial"/>
            <w:sz w:val="16"/>
            <w:szCs w:val="16"/>
          </w:rPr>
          <w:delText>ua</w:delText>
        </w:r>
        <w:r w:rsidRPr="00DF76BF" w:rsidDel="008C34F6">
          <w:rPr>
            <w:rFonts w:ascii="Arial" w:eastAsia="Arial" w:hAnsi="Arial" w:cs="Arial"/>
            <w:sz w:val="16"/>
            <w:szCs w:val="16"/>
          </w:rPr>
          <w:delText xml:space="preserve"> paug</w:delText>
        </w:r>
      </w:del>
      <w:r w:rsidRPr="00DF76BF">
        <w:rPr>
          <w:rFonts w:ascii="Arial" w:eastAsia="Arial" w:hAnsi="Arial" w:cs="Arial"/>
          <w:sz w:val="16"/>
          <w:szCs w:val="16"/>
        </w:rPr>
        <w:t xml:space="preserve">. </w:t>
      </w:r>
      <w:proofErr w:type="spellStart"/>
      <w:r w:rsidRPr="00DF76BF">
        <w:rPr>
          <w:rFonts w:ascii="Arial" w:eastAsia="Arial" w:hAnsi="Arial" w:cs="Arial"/>
          <w:sz w:val="16"/>
          <w:szCs w:val="16"/>
        </w:rPr>
        <w:t>Nws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yog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qhov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tseeb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tias</w:t>
      </w:r>
      <w:proofErr w:type="spellEnd"/>
      <w:r w:rsidRPr="00DF76BF">
        <w:rPr>
          <w:rFonts w:ascii="Arial" w:eastAsia="Arial" w:hAnsi="Arial" w:cs="Arial"/>
          <w:sz w:val="16"/>
          <w:szCs w:val="16"/>
        </w:rPr>
        <w:t xml:space="preserve"> </w:t>
      </w:r>
      <w:proofErr w:type="spellStart"/>
      <w:ins w:id="1157" w:author="Kaxiong" w:date="2021-06-09T23:05:00Z">
        <w:r w:rsidR="008C34F6">
          <w:rPr>
            <w:rFonts w:ascii="Arial" w:eastAsia="Arial" w:hAnsi="Arial" w:cs="Arial"/>
            <w:sz w:val="16"/>
            <w:szCs w:val="16"/>
          </w:rPr>
          <w:t>qoo</w:t>
        </w:r>
      </w:ins>
      <w:ins w:id="1158" w:author="Kaxiong" w:date="2021-06-09T23:06:00Z">
        <w:r w:rsidR="008C34F6">
          <w:rPr>
            <w:rFonts w:ascii="Arial" w:eastAsia="Arial" w:hAnsi="Arial" w:cs="Arial"/>
            <w:sz w:val="16"/>
            <w:szCs w:val="16"/>
          </w:rPr>
          <w:t>b</w:t>
        </w:r>
        <w:proofErr w:type="spellEnd"/>
        <w:r w:rsidR="008C34F6">
          <w:rPr>
            <w:rFonts w:ascii="Arial" w:eastAsia="Arial" w:hAnsi="Arial" w:cs="Arial"/>
            <w:sz w:val="16"/>
            <w:szCs w:val="16"/>
          </w:rPr>
          <w:t xml:space="preserve"> loos </w:t>
        </w:r>
        <w:proofErr w:type="spellStart"/>
        <w:r w:rsidR="008C34F6">
          <w:rPr>
            <w:rFonts w:ascii="Arial" w:eastAsia="Arial" w:hAnsi="Arial" w:cs="Arial"/>
            <w:sz w:val="16"/>
            <w:szCs w:val="16"/>
          </w:rPr>
          <w:t>raug</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kis</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kab</w:t>
        </w:r>
        <w:proofErr w:type="spellEnd"/>
        <w:r w:rsidR="008C34F6">
          <w:rPr>
            <w:rFonts w:ascii="Arial" w:eastAsia="Arial" w:hAnsi="Arial" w:cs="Arial"/>
            <w:sz w:val="16"/>
            <w:szCs w:val="16"/>
          </w:rPr>
          <w:t xml:space="preserve"> mob yam pom tau,</w:t>
        </w:r>
      </w:ins>
      <w:ins w:id="1159" w:author="Kaxiong" w:date="2021-06-09T23:07:00Z">
        <w:r w:rsidR="008C34F6">
          <w:rPr>
            <w:rFonts w:ascii="Arial" w:eastAsia="Arial" w:hAnsi="Arial" w:cs="Arial"/>
            <w:sz w:val="16"/>
            <w:szCs w:val="16"/>
          </w:rPr>
          <w:t xml:space="preserve"> </w:t>
        </w:r>
        <w:proofErr w:type="spellStart"/>
        <w:r w:rsidR="008C34F6">
          <w:rPr>
            <w:rFonts w:ascii="Arial" w:eastAsia="Arial" w:hAnsi="Arial" w:cs="Arial"/>
            <w:sz w:val="16"/>
            <w:szCs w:val="16"/>
          </w:rPr>
          <w:t>ncaj</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qha</w:t>
        </w:r>
        <w:proofErr w:type="spellEnd"/>
        <w:r w:rsidR="008C34F6">
          <w:rPr>
            <w:rFonts w:ascii="Arial" w:eastAsia="Arial" w:hAnsi="Arial" w:cs="Arial"/>
            <w:sz w:val="16"/>
            <w:szCs w:val="16"/>
          </w:rPr>
          <w:t xml:space="preserve"> </w:t>
        </w:r>
      </w:ins>
      <w:del w:id="1160" w:author="Kaxiong" w:date="2021-06-09T23:07:00Z">
        <w:r w:rsidRPr="00DF76BF" w:rsidDel="008C34F6">
          <w:rPr>
            <w:rFonts w:ascii="Arial" w:eastAsia="Arial" w:hAnsi="Arial" w:cs="Arial"/>
            <w:sz w:val="16"/>
            <w:szCs w:val="16"/>
          </w:rPr>
          <w:delText>cov khoom lag luam pom tau</w:delText>
        </w:r>
        <w:r w:rsidR="00DF76BF" w:rsidRPr="00DF76BF" w:rsidDel="008C34F6">
          <w:rPr>
            <w:rFonts w:ascii="Arial" w:eastAsia="Arial" w:hAnsi="Arial" w:cs="Arial"/>
            <w:sz w:val="16"/>
            <w:szCs w:val="16"/>
          </w:rPr>
          <w:delText xml:space="preserve"> tias</w:delText>
        </w:r>
        <w:r w:rsidRPr="00DF76BF" w:rsidDel="008C34F6">
          <w:rPr>
            <w:rFonts w:ascii="Arial" w:eastAsia="Arial" w:hAnsi="Arial" w:cs="Arial"/>
            <w:sz w:val="16"/>
            <w:szCs w:val="16"/>
          </w:rPr>
          <w:delText xml:space="preserve"> yooj yim, kis tau ncaj qha </w:delText>
        </w:r>
      </w:del>
      <w:r w:rsidRPr="00DF76BF">
        <w:rPr>
          <w:rFonts w:ascii="Arial" w:eastAsia="Arial" w:hAnsi="Arial" w:cs="Arial"/>
          <w:sz w:val="16"/>
          <w:szCs w:val="16"/>
        </w:rPr>
        <w:t xml:space="preserve">los </w:t>
      </w:r>
      <w:proofErr w:type="spellStart"/>
      <w:r w:rsidRPr="00DF76BF">
        <w:rPr>
          <w:rFonts w:ascii="Arial" w:eastAsia="Arial" w:hAnsi="Arial" w:cs="Arial"/>
          <w:sz w:val="16"/>
          <w:szCs w:val="16"/>
        </w:rPr>
        <w:t>ntawm</w:t>
      </w:r>
      <w:proofErr w:type="spellEnd"/>
      <w:r w:rsidRPr="00DF76BF">
        <w:rPr>
          <w:rFonts w:ascii="Arial" w:eastAsia="Arial" w:hAnsi="Arial" w:cs="Arial"/>
          <w:sz w:val="16"/>
          <w:szCs w:val="16"/>
        </w:rPr>
        <w:t xml:space="preserve"> cov </w:t>
      </w:r>
      <w:proofErr w:type="spellStart"/>
      <w:r w:rsidRPr="00DF76BF">
        <w:rPr>
          <w:rFonts w:ascii="Arial" w:eastAsia="Arial" w:hAnsi="Arial" w:cs="Arial"/>
          <w:sz w:val="16"/>
          <w:szCs w:val="16"/>
        </w:rPr>
        <w:t>tsiaj</w:t>
      </w:r>
      <w:proofErr w:type="spellEnd"/>
      <w:r w:rsidRPr="00DF76BF">
        <w:rPr>
          <w:rFonts w:ascii="Arial" w:eastAsia="Arial" w:hAnsi="Arial" w:cs="Arial"/>
          <w:sz w:val="16"/>
          <w:szCs w:val="16"/>
        </w:rPr>
        <w:t xml:space="preserve"> </w:t>
      </w:r>
      <w:del w:id="1161" w:author="Kaxiong" w:date="2021-06-09T23:08:00Z">
        <w:r w:rsidR="00DF76BF" w:rsidRPr="00DF76BF" w:rsidDel="008C34F6">
          <w:rPr>
            <w:rFonts w:ascii="Arial" w:eastAsia="Arial" w:hAnsi="Arial" w:cs="Arial"/>
            <w:sz w:val="16"/>
            <w:szCs w:val="16"/>
          </w:rPr>
          <w:delText xml:space="preserve">txhu </w:delText>
        </w:r>
      </w:del>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tsum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tsis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txhob</w:t>
      </w:r>
      <w:proofErr w:type="spellEnd"/>
      <w:ins w:id="1162" w:author="Kaxiong" w:date="2021-06-09T23:08:00Z">
        <w:r w:rsidR="008C34F6">
          <w:rPr>
            <w:rFonts w:ascii="Arial" w:eastAsia="Arial" w:hAnsi="Arial" w:cs="Arial"/>
            <w:sz w:val="16"/>
            <w:szCs w:val="16"/>
          </w:rPr>
          <w:t xml:space="preserve"> </w:t>
        </w:r>
        <w:proofErr w:type="spellStart"/>
        <w:r w:rsidR="008C34F6">
          <w:rPr>
            <w:rFonts w:ascii="Arial" w:eastAsia="Arial" w:hAnsi="Arial" w:cs="Arial"/>
            <w:sz w:val="16"/>
            <w:szCs w:val="16"/>
          </w:rPr>
          <w:t>sau</w:t>
        </w:r>
      </w:ins>
      <w:proofErr w:type="spellEnd"/>
      <w:del w:id="1163" w:author="Kaxiong" w:date="2021-06-09T23:08:00Z">
        <w:r w:rsidRPr="00DF76BF" w:rsidDel="008C34F6">
          <w:rPr>
            <w:rFonts w:ascii="Arial" w:eastAsia="Arial" w:hAnsi="Arial" w:cs="Arial"/>
            <w:sz w:val="16"/>
            <w:szCs w:val="16"/>
          </w:rPr>
          <w:delText xml:space="preserve"> tua</w:delText>
        </w:r>
      </w:del>
      <w:r w:rsidRPr="00DF76BF">
        <w:rPr>
          <w:rFonts w:ascii="Arial" w:eastAsia="Arial" w:hAnsi="Arial" w:cs="Arial"/>
          <w:sz w:val="16"/>
          <w:szCs w:val="16"/>
        </w:rPr>
        <w:t xml:space="preserve">, tab sis </w:t>
      </w:r>
      <w:proofErr w:type="spellStart"/>
      <w:r w:rsidRPr="00DF76BF">
        <w:rPr>
          <w:rFonts w:ascii="Arial" w:eastAsia="Arial" w:hAnsi="Arial" w:cs="Arial"/>
          <w:sz w:val="16"/>
          <w:szCs w:val="16"/>
        </w:rPr>
        <w:t>dhau</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ntaw</w:t>
      </w:r>
      <w:r w:rsidR="00DF76BF" w:rsidRPr="00DF76BF">
        <w:rPr>
          <w:rFonts w:ascii="Arial" w:eastAsia="Arial" w:hAnsi="Arial" w:cs="Arial"/>
          <w:sz w:val="16"/>
          <w:szCs w:val="16"/>
        </w:rPr>
        <w:t>v</w:t>
      </w:r>
      <w:proofErr w:type="spellEnd"/>
      <w:r w:rsidRPr="00DF76BF">
        <w:rPr>
          <w:rFonts w:ascii="Arial" w:eastAsia="Arial" w:hAnsi="Arial" w:cs="Arial"/>
          <w:sz w:val="16"/>
          <w:szCs w:val="16"/>
        </w:rPr>
        <w:t xml:space="preserve">, FSMA </w:t>
      </w:r>
      <w:ins w:id="1164" w:author="Kaxiong" w:date="2021-06-09T23:08:00Z">
        <w:r w:rsidR="008C34F6">
          <w:rPr>
            <w:rFonts w:ascii="Arial" w:eastAsia="Arial" w:hAnsi="Arial" w:cs="Arial"/>
            <w:sz w:val="16"/>
            <w:szCs w:val="16"/>
          </w:rPr>
          <w:t>cov</w:t>
        </w:r>
      </w:ins>
      <w:del w:id="1165" w:author="Kaxiong" w:date="2021-06-09T23:08:00Z">
        <w:r w:rsidR="00DF76BF" w:rsidRPr="00DF76BF" w:rsidDel="008C34F6">
          <w:rPr>
            <w:rFonts w:ascii="Arial" w:eastAsia="Arial" w:hAnsi="Arial" w:cs="Arial"/>
            <w:sz w:val="16"/>
            <w:szCs w:val="16"/>
          </w:rPr>
          <w:delText>txoj</w:delText>
        </w:r>
      </w:del>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cai</w:t>
      </w:r>
      <w:proofErr w:type="spellEnd"/>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cia</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tias</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koj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yuav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siv</w:t>
      </w:r>
      <w:proofErr w:type="spellEnd"/>
      <w:r w:rsidRPr="00DF76BF">
        <w:rPr>
          <w:rFonts w:ascii="Arial" w:eastAsia="Arial" w:hAnsi="Arial" w:cs="Arial"/>
          <w:sz w:val="16"/>
          <w:szCs w:val="16"/>
        </w:rPr>
        <w:t xml:space="preserve"> cov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ins w:id="1166" w:author="Kaxiong" w:date="2021-06-09T23:09:00Z">
        <w:r w:rsidR="008C34F6">
          <w:rPr>
            <w:rFonts w:ascii="Arial" w:eastAsia="Arial" w:hAnsi="Arial" w:cs="Arial"/>
            <w:sz w:val="16"/>
            <w:szCs w:val="16"/>
          </w:rPr>
          <w:t>paub</w:t>
        </w:r>
        <w:proofErr w:type="spellEnd"/>
        <w:r w:rsidR="008C34F6">
          <w:rPr>
            <w:rFonts w:ascii="Arial" w:eastAsia="Arial" w:hAnsi="Arial" w:cs="Arial"/>
            <w:sz w:val="16"/>
            <w:szCs w:val="16"/>
          </w:rPr>
          <w:t xml:space="preserve"> </w:t>
        </w:r>
      </w:ins>
      <w:proofErr w:type="spellStart"/>
      <w:ins w:id="1167" w:author="Kaxiong" w:date="2021-06-09T23:10:00Z">
        <w:r w:rsidR="008C34F6">
          <w:rPr>
            <w:rFonts w:ascii="Arial" w:eastAsia="Arial" w:hAnsi="Arial" w:cs="Arial"/>
            <w:sz w:val="16"/>
            <w:szCs w:val="16"/>
          </w:rPr>
          <w:t>ib</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txwm</w:t>
        </w:r>
      </w:ins>
      <w:proofErr w:type="spellEnd"/>
      <w:del w:id="1168" w:author="Kaxiong" w:date="2021-06-09T23:10:00Z">
        <w:r w:rsidRPr="00DF76BF" w:rsidDel="008C34F6">
          <w:rPr>
            <w:rFonts w:ascii="Arial" w:eastAsia="Arial" w:hAnsi="Arial" w:cs="Arial"/>
            <w:sz w:val="16"/>
            <w:szCs w:val="16"/>
          </w:rPr>
          <w:delText>nkag siab zoo</w:delText>
        </w:r>
      </w:del>
      <w:r w:rsidRPr="00DF76BF">
        <w:rPr>
          <w:rFonts w:ascii="Arial" w:eastAsia="Arial" w:hAnsi="Arial" w:cs="Arial"/>
          <w:sz w:val="16"/>
          <w:szCs w:val="16"/>
        </w:rPr>
        <w:t xml:space="preserve"> </w:t>
      </w:r>
      <w:proofErr w:type="spellStart"/>
      <w:r w:rsidRPr="00DF76BF">
        <w:rPr>
          <w:rFonts w:ascii="Arial" w:eastAsia="Arial" w:hAnsi="Arial" w:cs="Arial"/>
          <w:sz w:val="16"/>
          <w:szCs w:val="16"/>
        </w:rPr>
        <w:t>thiab</w:t>
      </w:r>
      <w:proofErr w:type="spellEnd"/>
      <w:r w:rsidRPr="00DF76BF">
        <w:rPr>
          <w:rFonts w:ascii="Arial" w:eastAsia="Arial" w:hAnsi="Arial" w:cs="Arial"/>
          <w:sz w:val="16"/>
          <w:szCs w:val="16"/>
        </w:rPr>
        <w:t xml:space="preserve"> </w:t>
      </w:r>
      <w:proofErr w:type="spellStart"/>
      <w:ins w:id="1169" w:author="Kaxiong" w:date="2021-06-09T23:10:00Z">
        <w:r w:rsidR="008C34F6">
          <w:rPr>
            <w:rFonts w:ascii="Arial" w:eastAsia="Arial" w:hAnsi="Arial" w:cs="Arial"/>
            <w:sz w:val="16"/>
            <w:szCs w:val="16"/>
          </w:rPr>
          <w:t>kev</w:t>
        </w:r>
        <w:proofErr w:type="spellEnd"/>
        <w:r w:rsidR="008C34F6">
          <w:rPr>
            <w:rFonts w:ascii="Arial" w:eastAsia="Arial" w:hAnsi="Arial" w:cs="Arial"/>
            <w:sz w:val="16"/>
            <w:szCs w:val="16"/>
          </w:rPr>
          <w:t xml:space="preserve"> </w:t>
        </w:r>
      </w:ins>
      <w:proofErr w:type="spellStart"/>
      <w:r w:rsidRPr="00DF76BF">
        <w:rPr>
          <w:rFonts w:ascii="Arial" w:eastAsia="Arial" w:hAnsi="Arial" w:cs="Arial"/>
          <w:sz w:val="16"/>
          <w:szCs w:val="16"/>
        </w:rPr>
        <w:t>nkag</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zoo </w:t>
      </w:r>
      <w:proofErr w:type="spellStart"/>
      <w:r w:rsidRPr="00DF76BF">
        <w:rPr>
          <w:rFonts w:ascii="Arial" w:eastAsia="Arial" w:hAnsi="Arial" w:cs="Arial"/>
          <w:sz w:val="16"/>
          <w:szCs w:val="16"/>
        </w:rPr>
        <w:t>txog</w:t>
      </w:r>
      <w:proofErr w:type="spellEnd"/>
      <w:r w:rsidRPr="00DF76BF">
        <w:rPr>
          <w:rFonts w:ascii="Arial" w:eastAsia="Arial" w:hAnsi="Arial" w:cs="Arial"/>
          <w:sz w:val="16"/>
          <w:szCs w:val="16"/>
        </w:rPr>
        <w:t xml:space="preserve"> cov </w:t>
      </w:r>
      <w:proofErr w:type="spellStart"/>
      <w:r w:rsidRPr="00DF76BF">
        <w:rPr>
          <w:rFonts w:ascii="Arial" w:eastAsia="Arial" w:hAnsi="Arial" w:cs="Arial"/>
          <w:sz w:val="16"/>
          <w:szCs w:val="16"/>
        </w:rPr>
        <w:t>cai</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tswj</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kev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nyab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xeeb</w:t>
      </w:r>
      <w:proofErr w:type="spellEnd"/>
      <w:r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ntawm</w:t>
      </w:r>
      <w:proofErr w:type="spellEnd"/>
      <w:r w:rsidR="00DF76BF" w:rsidRPr="00DF76BF">
        <w:rPr>
          <w:rFonts w:ascii="Arial" w:eastAsia="Arial" w:hAnsi="Arial" w:cs="Arial"/>
          <w:sz w:val="16"/>
          <w:szCs w:val="16"/>
        </w:rPr>
        <w:t xml:space="preserve"> </w:t>
      </w:r>
      <w:proofErr w:type="spellStart"/>
      <w:r w:rsidR="00DF76BF" w:rsidRPr="00DF76BF">
        <w:rPr>
          <w:rFonts w:ascii="Arial" w:eastAsia="Arial" w:hAnsi="Arial" w:cs="Arial"/>
          <w:sz w:val="16"/>
          <w:szCs w:val="16"/>
        </w:rPr>
        <w:t>zaub</w:t>
      </w:r>
      <w:proofErr w:type="spellEnd"/>
      <w:r w:rsidR="00DF76BF" w:rsidRPr="00DF76BF">
        <w:rPr>
          <w:rFonts w:ascii="Arial" w:eastAsia="Arial" w:hAnsi="Arial" w:cs="Arial"/>
          <w:sz w:val="16"/>
          <w:szCs w:val="16"/>
        </w:rPr>
        <w:t xml:space="preserve"> mov </w:t>
      </w:r>
      <w:r w:rsidRPr="00DF76BF">
        <w:rPr>
          <w:rFonts w:ascii="Arial" w:eastAsia="Arial" w:hAnsi="Arial" w:cs="Arial"/>
          <w:sz w:val="16"/>
          <w:szCs w:val="16"/>
        </w:rPr>
        <w:t xml:space="preserve">los </w:t>
      </w:r>
      <w:proofErr w:type="spellStart"/>
      <w:r w:rsidRPr="00DF76BF">
        <w:rPr>
          <w:rFonts w:ascii="Arial" w:eastAsia="Arial" w:hAnsi="Arial" w:cs="Arial"/>
          <w:sz w:val="16"/>
          <w:szCs w:val="16"/>
        </w:rPr>
        <w:t>txiav</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txim</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siab</w:t>
      </w:r>
      <w:proofErr w:type="spellEnd"/>
      <w:r w:rsidRPr="00DF76BF">
        <w:rPr>
          <w:rFonts w:ascii="Arial" w:eastAsia="Arial" w:hAnsi="Arial" w:cs="Arial"/>
          <w:sz w:val="16"/>
          <w:szCs w:val="16"/>
        </w:rPr>
        <w:t xml:space="preserve"> </w:t>
      </w:r>
      <w:proofErr w:type="spellStart"/>
      <w:r w:rsidRPr="00DF76BF">
        <w:rPr>
          <w:rFonts w:ascii="Arial" w:eastAsia="Arial" w:hAnsi="Arial" w:cs="Arial"/>
          <w:sz w:val="16"/>
          <w:szCs w:val="16"/>
        </w:rPr>
        <w:t>seb</w:t>
      </w:r>
      <w:proofErr w:type="spellEnd"/>
      <w:r w:rsidRPr="00DF76BF">
        <w:rPr>
          <w:rFonts w:ascii="Arial" w:eastAsia="Arial" w:hAnsi="Arial" w:cs="Arial"/>
          <w:sz w:val="16"/>
          <w:szCs w:val="16"/>
        </w:rPr>
        <w:t xml:space="preserve"> </w:t>
      </w:r>
      <w:del w:id="1170" w:author="Kaxiong" w:date="2021-06-09T23:12:00Z">
        <w:r w:rsidRPr="00DF76BF" w:rsidDel="008C34F6">
          <w:rPr>
            <w:rFonts w:ascii="Arial" w:eastAsia="Arial" w:hAnsi="Arial" w:cs="Arial"/>
            <w:sz w:val="16"/>
            <w:szCs w:val="16"/>
          </w:rPr>
          <w:delText xml:space="preserve">ib </w:delText>
        </w:r>
      </w:del>
      <w:r w:rsidRPr="00DF76BF">
        <w:rPr>
          <w:rFonts w:ascii="Arial" w:eastAsia="Arial" w:hAnsi="Arial" w:cs="Arial"/>
          <w:sz w:val="16"/>
          <w:szCs w:val="16"/>
        </w:rPr>
        <w:t xml:space="preserve">yam </w:t>
      </w:r>
      <w:proofErr w:type="spellStart"/>
      <w:ins w:id="1171" w:author="Kaxiong" w:date="2021-06-09T23:12:00Z">
        <w:r w:rsidR="008C34F6">
          <w:rPr>
            <w:rFonts w:ascii="Arial" w:eastAsia="Arial" w:hAnsi="Arial" w:cs="Arial"/>
            <w:sz w:val="16"/>
            <w:szCs w:val="16"/>
          </w:rPr>
          <w:t>qoob</w:t>
        </w:r>
        <w:proofErr w:type="spellEnd"/>
        <w:r w:rsidR="008C34F6">
          <w:rPr>
            <w:rFonts w:ascii="Arial" w:eastAsia="Arial" w:hAnsi="Arial" w:cs="Arial"/>
            <w:sz w:val="16"/>
            <w:szCs w:val="16"/>
          </w:rPr>
          <w:t xml:space="preserve"> loo </w:t>
        </w:r>
        <w:proofErr w:type="spellStart"/>
        <w:r w:rsidR="008C34F6">
          <w:rPr>
            <w:rFonts w:ascii="Arial" w:eastAsia="Arial" w:hAnsi="Arial" w:cs="Arial"/>
            <w:sz w:val="16"/>
            <w:szCs w:val="16"/>
          </w:rPr>
          <w:t>tsim</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tawm</w:t>
        </w:r>
        <w:proofErr w:type="spellEnd"/>
        <w:r w:rsidR="008C34F6">
          <w:rPr>
            <w:rFonts w:ascii="Arial" w:eastAsia="Arial" w:hAnsi="Arial" w:cs="Arial"/>
            <w:sz w:val="16"/>
            <w:szCs w:val="16"/>
          </w:rPr>
          <w:t xml:space="preserve"> </w:t>
        </w:r>
      </w:ins>
      <w:ins w:id="1172" w:author="Kaxiong" w:date="2021-06-09T23:13:00Z">
        <w:r w:rsidR="008C34F6">
          <w:rPr>
            <w:rFonts w:ascii="Arial" w:eastAsia="Arial" w:hAnsi="Arial" w:cs="Arial"/>
            <w:sz w:val="16"/>
            <w:szCs w:val="16"/>
          </w:rPr>
          <w:t xml:space="preserve">tau </w:t>
        </w:r>
        <w:proofErr w:type="spellStart"/>
        <w:r w:rsidR="008C34F6">
          <w:rPr>
            <w:rFonts w:ascii="Arial" w:eastAsia="Arial" w:hAnsi="Arial" w:cs="Arial"/>
            <w:sz w:val="16"/>
            <w:szCs w:val="16"/>
          </w:rPr>
          <w:t>ntsib</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rau</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kev</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tsim</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nyog</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tshwm</w:t>
        </w:r>
        <w:proofErr w:type="spellEnd"/>
        <w:r w:rsidR="008C34F6">
          <w:rPr>
            <w:rFonts w:ascii="Arial" w:eastAsia="Arial" w:hAnsi="Arial" w:cs="Arial"/>
            <w:sz w:val="16"/>
            <w:szCs w:val="16"/>
          </w:rPr>
          <w:t xml:space="preserve"> sim </w:t>
        </w:r>
        <w:proofErr w:type="spellStart"/>
        <w:r w:rsidR="008C34F6">
          <w:rPr>
            <w:rFonts w:ascii="Arial" w:eastAsia="Arial" w:hAnsi="Arial" w:cs="Arial"/>
            <w:sz w:val="16"/>
            <w:szCs w:val="16"/>
          </w:rPr>
          <w:t>ntam</w:t>
        </w:r>
        <w:proofErr w:type="spellEnd"/>
        <w:r w:rsidR="008C34F6">
          <w:rPr>
            <w:rFonts w:ascii="Arial" w:eastAsia="Arial" w:hAnsi="Arial" w:cs="Arial"/>
            <w:sz w:val="16"/>
            <w:szCs w:val="16"/>
          </w:rPr>
          <w:t xml:space="preserve"> </w:t>
        </w:r>
        <w:proofErr w:type="spellStart"/>
        <w:r w:rsidR="008C34F6">
          <w:rPr>
            <w:rFonts w:ascii="Arial" w:eastAsia="Arial" w:hAnsi="Arial" w:cs="Arial"/>
            <w:sz w:val="16"/>
            <w:szCs w:val="16"/>
          </w:rPr>
          <w:t>ke</w:t>
        </w:r>
      </w:ins>
      <w:ins w:id="1173" w:author="Kaxiong" w:date="2021-06-09T23:14:00Z">
        <w:r w:rsidR="00F50D87">
          <w:rPr>
            <w:rFonts w:ascii="Arial" w:eastAsia="Arial" w:hAnsi="Arial" w:cs="Arial"/>
            <w:sz w:val="16"/>
            <w:szCs w:val="16"/>
          </w:rPr>
          <w:t>v</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kab</w:t>
        </w:r>
        <w:proofErr w:type="spellEnd"/>
        <w:r w:rsidR="00F50D87">
          <w:rPr>
            <w:rFonts w:ascii="Arial" w:eastAsia="Arial" w:hAnsi="Arial" w:cs="Arial"/>
            <w:sz w:val="16"/>
            <w:szCs w:val="16"/>
          </w:rPr>
          <w:t xml:space="preserve"> mob </w:t>
        </w:r>
        <w:proofErr w:type="spellStart"/>
        <w:r w:rsidR="00F50D87">
          <w:rPr>
            <w:rFonts w:ascii="Arial" w:eastAsia="Arial" w:hAnsi="Arial" w:cs="Arial"/>
            <w:sz w:val="16"/>
            <w:szCs w:val="16"/>
          </w:rPr>
          <w:t>thiab</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yuav</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tsim</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nyog</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tshwm</w:t>
        </w:r>
        <w:proofErr w:type="spellEnd"/>
        <w:r w:rsidR="00F50D87">
          <w:rPr>
            <w:rFonts w:ascii="Arial" w:eastAsia="Arial" w:hAnsi="Arial" w:cs="Arial"/>
            <w:sz w:val="16"/>
            <w:szCs w:val="16"/>
          </w:rPr>
          <w:t xml:space="preserve"> sim </w:t>
        </w:r>
        <w:proofErr w:type="spellStart"/>
        <w:r w:rsidR="00F50D87">
          <w:rPr>
            <w:rFonts w:ascii="Arial" w:eastAsia="Arial" w:hAnsi="Arial" w:cs="Arial"/>
            <w:sz w:val="16"/>
            <w:szCs w:val="16"/>
          </w:rPr>
          <w:t>kis</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kab</w:t>
        </w:r>
        <w:proofErr w:type="spellEnd"/>
        <w:r w:rsidR="00F50D87">
          <w:rPr>
            <w:rFonts w:ascii="Arial" w:eastAsia="Arial" w:hAnsi="Arial" w:cs="Arial"/>
            <w:sz w:val="16"/>
            <w:szCs w:val="16"/>
          </w:rPr>
          <w:t xml:space="preserve"> mob. </w:t>
        </w:r>
      </w:ins>
      <w:del w:id="1174" w:author="Kaxiong" w:date="2021-06-09T23:15:00Z">
        <w:r w:rsidRPr="00DF76BF" w:rsidDel="00F50D87">
          <w:rPr>
            <w:rFonts w:ascii="Arial" w:eastAsia="Arial" w:hAnsi="Arial" w:cs="Arial"/>
            <w:sz w:val="16"/>
            <w:szCs w:val="16"/>
          </w:rPr>
          <w:delText xml:space="preserve">khoom puas tau tsim nyog qhov </w:delText>
        </w:r>
        <w:r w:rsidR="00DF76BF" w:rsidRPr="00DF76BF" w:rsidDel="00F50D87">
          <w:rPr>
            <w:rFonts w:ascii="Arial" w:eastAsia="Arial" w:hAnsi="Arial" w:cs="Arial"/>
            <w:sz w:val="16"/>
            <w:szCs w:val="16"/>
          </w:rPr>
          <w:delText>ua</w:delText>
        </w:r>
        <w:r w:rsidRPr="00DF76BF" w:rsidDel="00F50D87">
          <w:rPr>
            <w:rFonts w:ascii="Arial" w:eastAsia="Arial" w:hAnsi="Arial" w:cs="Arial"/>
            <w:sz w:val="16"/>
            <w:szCs w:val="16"/>
          </w:rPr>
          <w:delText xml:space="preserve"> paug thiab yog qhov tsim nyog yuav muaj </w:delText>
        </w:r>
        <w:r w:rsidR="00DF76BF" w:rsidRPr="00DF76BF" w:rsidDel="00F50D87">
          <w:rPr>
            <w:rFonts w:ascii="Arial" w:eastAsia="Arial" w:hAnsi="Arial" w:cs="Arial"/>
            <w:sz w:val="16"/>
            <w:szCs w:val="16"/>
          </w:rPr>
          <w:delText>mob</w:delText>
        </w:r>
        <w:r w:rsidDel="00F50D87">
          <w:rPr>
            <w:rFonts w:ascii="Arial" w:eastAsia="Arial" w:hAnsi="Arial" w:cs="Arial"/>
            <w:b/>
            <w:bCs/>
            <w:sz w:val="17"/>
            <w:szCs w:val="17"/>
          </w:rPr>
          <w:delText>.</w:delText>
        </w:r>
      </w:del>
    </w:p>
    <w:p w14:paraId="1E4287AF" w14:textId="77777777" w:rsidR="00BF3E5F" w:rsidRDefault="00BF3E5F">
      <w:pPr>
        <w:spacing w:line="232" w:lineRule="exact"/>
        <w:rPr>
          <w:sz w:val="20"/>
          <w:szCs w:val="20"/>
        </w:rPr>
      </w:pPr>
    </w:p>
    <w:p w14:paraId="795C19C4" w14:textId="0E7E1970" w:rsidR="00BF3E5F" w:rsidRPr="00271F5C" w:rsidRDefault="00F2670D" w:rsidP="00271F5C">
      <w:pPr>
        <w:spacing w:line="371" w:lineRule="auto"/>
        <w:ind w:right="600"/>
        <w:jc w:val="both"/>
        <w:rPr>
          <w:sz w:val="16"/>
          <w:szCs w:val="16"/>
        </w:rPr>
      </w:pPr>
      <w:proofErr w:type="spellStart"/>
      <w:r w:rsidRPr="00271F5C">
        <w:rPr>
          <w:rFonts w:ascii="Arial" w:eastAsia="Arial" w:hAnsi="Arial" w:cs="Arial"/>
          <w:sz w:val="16"/>
          <w:szCs w:val="16"/>
        </w:rPr>
        <w:t>Saum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toj</w:t>
      </w:r>
      <w:proofErr w:type="spellEnd"/>
      <w:r w:rsidRPr="00271F5C">
        <w:rPr>
          <w:rFonts w:ascii="Arial" w:eastAsia="Arial" w:hAnsi="Arial" w:cs="Arial"/>
          <w:sz w:val="16"/>
          <w:szCs w:val="16"/>
        </w:rPr>
        <w:t xml:space="preserve"> no, </w:t>
      </w:r>
      <w:proofErr w:type="spellStart"/>
      <w:r w:rsidRPr="00271F5C">
        <w:rPr>
          <w:rFonts w:ascii="Arial" w:eastAsia="Arial" w:hAnsi="Arial" w:cs="Arial"/>
          <w:sz w:val="16"/>
          <w:szCs w:val="16"/>
        </w:rPr>
        <w:t>peb</w:t>
      </w:r>
      <w:proofErr w:type="spellEnd"/>
      <w:r w:rsidRPr="00271F5C">
        <w:rPr>
          <w:rFonts w:ascii="Arial" w:eastAsia="Arial" w:hAnsi="Arial" w:cs="Arial"/>
          <w:sz w:val="16"/>
          <w:szCs w:val="16"/>
        </w:rPr>
        <w:t xml:space="preserve"> tau </w:t>
      </w:r>
      <w:proofErr w:type="spellStart"/>
      <w:r w:rsidRPr="00271F5C">
        <w:rPr>
          <w:rFonts w:ascii="Arial" w:eastAsia="Arial" w:hAnsi="Arial" w:cs="Arial"/>
          <w:sz w:val="16"/>
          <w:szCs w:val="16"/>
        </w:rPr>
        <w:t>tham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xwm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txheej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cov </w:t>
      </w:r>
      <w:proofErr w:type="spellStart"/>
      <w:r w:rsidRPr="00271F5C">
        <w:rPr>
          <w:rFonts w:ascii="Arial" w:eastAsia="Arial" w:hAnsi="Arial" w:cs="Arial"/>
          <w:sz w:val="16"/>
          <w:szCs w:val="16"/>
        </w:rPr>
        <w:t>neeg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liaj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teb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lub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luag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hauj</w:t>
      </w:r>
      <w:proofErr w:type="spellEnd"/>
      <w:r w:rsidR="00202FC0" w:rsidRPr="00271F5C">
        <w:rPr>
          <w:rFonts w:ascii="Arial" w:eastAsia="Arial" w:hAnsi="Arial" w:cs="Arial"/>
          <w:sz w:val="16"/>
          <w:szCs w:val="16"/>
        </w:rPr>
        <w:t xml:space="preserve"> </w:t>
      </w:r>
      <w:proofErr w:type="spellStart"/>
      <w:r w:rsidRPr="00271F5C">
        <w:rPr>
          <w:rFonts w:ascii="Arial" w:eastAsia="Arial" w:hAnsi="Arial" w:cs="Arial"/>
          <w:sz w:val="16"/>
          <w:szCs w:val="16"/>
        </w:rPr>
        <w:t>lwm</w:t>
      </w:r>
      <w:proofErr w:type="spellEnd"/>
      <w:r w:rsidRPr="00271F5C">
        <w:rPr>
          <w:rFonts w:ascii="Arial" w:eastAsia="Arial" w:hAnsi="Arial" w:cs="Arial"/>
          <w:sz w:val="16"/>
          <w:szCs w:val="16"/>
        </w:rPr>
        <w:t xml:space="preserve"> los </w:t>
      </w:r>
      <w:proofErr w:type="spellStart"/>
      <w:ins w:id="1175" w:author="Kaxiong" w:date="2021-06-09T23:20:00Z">
        <w:r w:rsidR="00F50D87">
          <w:rPr>
            <w:rFonts w:ascii="Arial" w:eastAsia="Arial" w:hAnsi="Arial" w:cs="Arial"/>
            <w:sz w:val="16"/>
            <w:szCs w:val="16"/>
          </w:rPr>
          <w:t>siv</w:t>
        </w:r>
        <w:proofErr w:type="spellEnd"/>
        <w:r w:rsidR="00F50D87">
          <w:rPr>
            <w:rFonts w:ascii="Arial" w:eastAsia="Arial" w:hAnsi="Arial" w:cs="Arial"/>
            <w:sz w:val="16"/>
            <w:szCs w:val="16"/>
          </w:rPr>
          <w:t xml:space="preserve"> cov </w:t>
        </w:r>
        <w:proofErr w:type="spellStart"/>
        <w:r w:rsidR="00F50D87">
          <w:rPr>
            <w:rFonts w:ascii="Arial" w:eastAsia="Arial" w:hAnsi="Arial" w:cs="Arial"/>
            <w:sz w:val="16"/>
            <w:szCs w:val="16"/>
          </w:rPr>
          <w:t>kev</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ntsuam</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xyuas</w:t>
        </w:r>
        <w:proofErr w:type="spellEnd"/>
        <w:r w:rsidR="00F50D87">
          <w:rPr>
            <w:rFonts w:ascii="Arial" w:eastAsia="Arial" w:hAnsi="Arial" w:cs="Arial"/>
            <w:sz w:val="16"/>
            <w:szCs w:val="16"/>
          </w:rPr>
          <w:t xml:space="preserve"> </w:t>
        </w:r>
      </w:ins>
      <w:proofErr w:type="spellStart"/>
      <w:r w:rsidRPr="00271F5C">
        <w:rPr>
          <w:rFonts w:ascii="Arial" w:eastAsia="Arial" w:hAnsi="Arial" w:cs="Arial"/>
          <w:sz w:val="16"/>
          <w:szCs w:val="16"/>
        </w:rPr>
        <w:t>tiv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thaiv</w:t>
      </w:r>
      <w:proofErr w:type="spellEnd"/>
      <w:r w:rsidRPr="00271F5C">
        <w:rPr>
          <w:rFonts w:ascii="Arial" w:eastAsia="Arial" w:hAnsi="Arial" w:cs="Arial"/>
          <w:sz w:val="16"/>
          <w:szCs w:val="16"/>
        </w:rPr>
        <w:t xml:space="preserve"> </w:t>
      </w:r>
      <w:del w:id="1176" w:author="Kaxiong" w:date="2021-06-09T23:20:00Z">
        <w:r w:rsidRPr="00271F5C" w:rsidDel="00F50D87">
          <w:rPr>
            <w:rFonts w:ascii="Arial" w:eastAsia="Arial" w:hAnsi="Arial" w:cs="Arial"/>
            <w:sz w:val="16"/>
            <w:szCs w:val="16"/>
          </w:rPr>
          <w:delText xml:space="preserve">kev ntsuas ntsig txog </w:delText>
        </w:r>
      </w:del>
      <w:proofErr w:type="spellStart"/>
      <w:r w:rsidRPr="00271F5C">
        <w:rPr>
          <w:rFonts w:ascii="Arial" w:eastAsia="Arial" w:hAnsi="Arial" w:cs="Arial"/>
          <w:sz w:val="16"/>
          <w:szCs w:val="16"/>
        </w:rPr>
        <w:t>thaum</w:t>
      </w:r>
      <w:proofErr w:type="spellEnd"/>
      <w:r w:rsidRPr="00271F5C">
        <w:rPr>
          <w:rFonts w:ascii="Arial" w:eastAsia="Arial" w:hAnsi="Arial" w:cs="Arial"/>
          <w:sz w:val="16"/>
          <w:szCs w:val="16"/>
        </w:rPr>
        <w:t xml:space="preserve"> "</w:t>
      </w:r>
      <w:proofErr w:type="spellStart"/>
      <w:ins w:id="1177" w:author="Kaxiong" w:date="2021-06-09T23:21:00Z">
        <w:r w:rsidR="00F50D87">
          <w:rPr>
            <w:rFonts w:ascii="Arial" w:eastAsia="Arial" w:hAnsi="Arial" w:cs="Arial"/>
            <w:sz w:val="16"/>
            <w:szCs w:val="16"/>
          </w:rPr>
          <w:t>tsim</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nyog</w:t>
        </w:r>
        <w:proofErr w:type="spellEnd"/>
        <w:r w:rsidR="00F50D87">
          <w:rPr>
            <w:rFonts w:ascii="Arial" w:eastAsia="Arial" w:hAnsi="Arial" w:cs="Arial"/>
            <w:sz w:val="16"/>
            <w:szCs w:val="16"/>
          </w:rPr>
          <w:t xml:space="preserve"> </w:t>
        </w:r>
      </w:ins>
      <w:proofErr w:type="spellStart"/>
      <w:r w:rsidRPr="00271F5C">
        <w:rPr>
          <w:rFonts w:ascii="Arial" w:eastAsia="Arial" w:hAnsi="Arial" w:cs="Arial"/>
          <w:sz w:val="16"/>
          <w:szCs w:val="16"/>
        </w:rPr>
        <w:t>muaj</w:t>
      </w:r>
      <w:proofErr w:type="spellEnd"/>
      <w:r w:rsidRPr="00271F5C">
        <w:rPr>
          <w:rFonts w:ascii="Arial" w:eastAsia="Arial" w:hAnsi="Arial" w:cs="Arial"/>
          <w:sz w:val="16"/>
          <w:szCs w:val="16"/>
        </w:rPr>
        <w:t xml:space="preserve"> </w:t>
      </w:r>
      <w:proofErr w:type="spellStart"/>
      <w:ins w:id="1178" w:author="Kaxiong" w:date="2021-06-09T23:21:00Z">
        <w:r w:rsidR="00F50D87">
          <w:rPr>
            <w:rFonts w:ascii="Arial" w:eastAsia="Arial" w:hAnsi="Arial" w:cs="Arial"/>
            <w:sz w:val="16"/>
            <w:szCs w:val="16"/>
          </w:rPr>
          <w:t>kev</w:t>
        </w:r>
      </w:ins>
      <w:proofErr w:type="spellEnd"/>
      <w:del w:id="1179" w:author="Kaxiong" w:date="2021-06-09T23:21:00Z">
        <w:r w:rsidRPr="00271F5C" w:rsidDel="00F50D87">
          <w:rPr>
            <w:rFonts w:ascii="Arial" w:eastAsia="Arial" w:hAnsi="Arial" w:cs="Arial"/>
            <w:sz w:val="16"/>
            <w:szCs w:val="16"/>
          </w:rPr>
          <w:delText>qhov</w:delText>
        </w:r>
      </w:del>
      <w:r w:rsidRPr="00271F5C">
        <w:rPr>
          <w:rFonts w:ascii="Arial" w:eastAsia="Arial" w:hAnsi="Arial" w:cs="Arial"/>
          <w:sz w:val="16"/>
          <w:szCs w:val="16"/>
        </w:rPr>
        <w:t xml:space="preserve"> </w:t>
      </w:r>
      <w:proofErr w:type="spellStart"/>
      <w:r w:rsidRPr="00271F5C">
        <w:rPr>
          <w:rFonts w:ascii="Arial" w:eastAsia="Arial" w:hAnsi="Arial" w:cs="Arial"/>
          <w:sz w:val="16"/>
          <w:szCs w:val="16"/>
        </w:rPr>
        <w:t>tshwm</w:t>
      </w:r>
      <w:proofErr w:type="spellEnd"/>
      <w:r w:rsidRPr="00271F5C">
        <w:rPr>
          <w:rFonts w:ascii="Arial" w:eastAsia="Arial" w:hAnsi="Arial" w:cs="Arial"/>
          <w:sz w:val="16"/>
          <w:szCs w:val="16"/>
        </w:rPr>
        <w:t xml:space="preserve"> sim </w:t>
      </w:r>
      <w:del w:id="1180" w:author="Kaxiong" w:date="2021-06-09T23:21:00Z">
        <w:r w:rsidRPr="00271F5C" w:rsidDel="00F50D87">
          <w:rPr>
            <w:rFonts w:ascii="Arial" w:eastAsia="Arial" w:hAnsi="Arial" w:cs="Arial"/>
            <w:sz w:val="16"/>
            <w:szCs w:val="16"/>
          </w:rPr>
          <w:delText xml:space="preserve">tsim nyog </w:delText>
        </w:r>
      </w:del>
      <w:proofErr w:type="spellStart"/>
      <w:r w:rsidRPr="00271F5C">
        <w:rPr>
          <w:rFonts w:ascii="Arial" w:eastAsia="Arial" w:hAnsi="Arial" w:cs="Arial"/>
          <w:sz w:val="16"/>
          <w:szCs w:val="16"/>
        </w:rPr>
        <w:t>uas</w:t>
      </w:r>
      <w:proofErr w:type="spellEnd"/>
      <w:r w:rsidRPr="00271F5C">
        <w:rPr>
          <w:rFonts w:ascii="Arial" w:eastAsia="Arial" w:hAnsi="Arial" w:cs="Arial"/>
          <w:sz w:val="16"/>
          <w:szCs w:val="16"/>
        </w:rPr>
        <w:t xml:space="preserve"> </w:t>
      </w:r>
      <w:proofErr w:type="spellStart"/>
      <w:ins w:id="1181" w:author="Kaxiong" w:date="2021-06-09T23:21:00Z">
        <w:r w:rsidR="00F50D87">
          <w:rPr>
            <w:rFonts w:ascii="Arial" w:eastAsia="Arial" w:hAnsi="Arial" w:cs="Arial"/>
            <w:sz w:val="16"/>
            <w:szCs w:val="16"/>
          </w:rPr>
          <w:t>kev</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yug</w:t>
        </w:r>
      </w:ins>
      <w:proofErr w:type="spellEnd"/>
      <w:del w:id="1182" w:author="Kaxiong" w:date="2021-06-09T23:22:00Z">
        <w:r w:rsidRPr="00271F5C" w:rsidDel="00F50D87">
          <w:rPr>
            <w:rFonts w:ascii="Arial" w:eastAsia="Arial" w:hAnsi="Arial" w:cs="Arial"/>
            <w:sz w:val="16"/>
            <w:szCs w:val="16"/>
          </w:rPr>
          <w:delText>ua rau</w:delText>
        </w:r>
      </w:del>
      <w:r w:rsidRPr="00271F5C">
        <w:rPr>
          <w:rFonts w:ascii="Arial" w:eastAsia="Arial" w:hAnsi="Arial" w:cs="Arial"/>
          <w:sz w:val="16"/>
          <w:szCs w:val="16"/>
        </w:rPr>
        <w:t xml:space="preserve"> cov </w:t>
      </w:r>
      <w:proofErr w:type="spellStart"/>
      <w:r w:rsidRPr="00271F5C">
        <w:rPr>
          <w:rFonts w:ascii="Arial" w:eastAsia="Arial" w:hAnsi="Arial" w:cs="Arial"/>
          <w:sz w:val="16"/>
          <w:szCs w:val="16"/>
        </w:rPr>
        <w:t>tsiaj</w:t>
      </w:r>
      <w:proofErr w:type="spellEnd"/>
      <w:del w:id="1183" w:author="Kaxiong" w:date="2021-06-09T23:22:00Z">
        <w:r w:rsidR="00202FC0" w:rsidRPr="00271F5C" w:rsidDel="00F50D87">
          <w:rPr>
            <w:rFonts w:ascii="Arial" w:eastAsia="Arial" w:hAnsi="Arial" w:cs="Arial"/>
            <w:sz w:val="16"/>
            <w:szCs w:val="16"/>
          </w:rPr>
          <w:delText xml:space="preserve"> txhu</w:delText>
        </w:r>
      </w:del>
      <w:r w:rsidRPr="00271F5C">
        <w:rPr>
          <w:rFonts w:ascii="Arial" w:eastAsia="Arial" w:hAnsi="Arial" w:cs="Arial"/>
          <w:sz w:val="16"/>
          <w:szCs w:val="16"/>
        </w:rPr>
        <w:t xml:space="preserve">, </w:t>
      </w:r>
      <w:proofErr w:type="spellStart"/>
      <w:ins w:id="1184" w:author="Kaxiong" w:date="2021-06-09T23:22:00Z">
        <w:r w:rsidR="00F50D87">
          <w:rPr>
            <w:rFonts w:ascii="Arial" w:eastAsia="Arial" w:hAnsi="Arial" w:cs="Arial"/>
            <w:sz w:val="16"/>
            <w:szCs w:val="16"/>
          </w:rPr>
          <w:t>kev</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siv</w:t>
        </w:r>
        <w:proofErr w:type="spellEnd"/>
        <w:r w:rsidR="00F50D87">
          <w:rPr>
            <w:rFonts w:ascii="Arial" w:eastAsia="Arial" w:hAnsi="Arial" w:cs="Arial"/>
            <w:sz w:val="16"/>
            <w:szCs w:val="16"/>
          </w:rPr>
          <w:t xml:space="preserve"> cov </w:t>
        </w:r>
        <w:proofErr w:type="spellStart"/>
        <w:r w:rsidR="00F50D87">
          <w:rPr>
            <w:rFonts w:ascii="Arial" w:eastAsia="Arial" w:hAnsi="Arial" w:cs="Arial"/>
            <w:sz w:val="16"/>
            <w:szCs w:val="16"/>
          </w:rPr>
          <w:t>tsiaj</w:t>
        </w:r>
        <w:proofErr w:type="spellEnd"/>
        <w:r w:rsidR="00F50D87">
          <w:rPr>
            <w:rFonts w:ascii="Arial" w:eastAsia="Arial" w:hAnsi="Arial" w:cs="Arial"/>
            <w:sz w:val="16"/>
            <w:szCs w:val="16"/>
          </w:rPr>
          <w:t xml:space="preserve"> </w:t>
        </w:r>
      </w:ins>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hauj</w:t>
      </w:r>
      <w:proofErr w:type="spellEnd"/>
      <w:r w:rsidR="00202FC0" w:rsidRPr="00271F5C">
        <w:rPr>
          <w:rFonts w:ascii="Arial" w:eastAsia="Arial" w:hAnsi="Arial" w:cs="Arial"/>
          <w:sz w:val="16"/>
          <w:szCs w:val="16"/>
        </w:rPr>
        <w:t xml:space="preserve"> </w:t>
      </w:r>
      <w:proofErr w:type="spellStart"/>
      <w:r w:rsidRPr="00271F5C">
        <w:rPr>
          <w:rFonts w:ascii="Arial" w:eastAsia="Arial" w:hAnsi="Arial" w:cs="Arial"/>
          <w:sz w:val="16"/>
          <w:szCs w:val="16"/>
        </w:rPr>
        <w:t>lwm</w:t>
      </w:r>
      <w:proofErr w:type="spellEnd"/>
      <w:del w:id="1185" w:author="Kaxiong" w:date="2021-06-09T23:22:00Z">
        <w:r w:rsidR="00202FC0" w:rsidRPr="00271F5C" w:rsidDel="00F50D87">
          <w:rPr>
            <w:rFonts w:ascii="Arial" w:eastAsia="Arial" w:hAnsi="Arial" w:cs="Arial"/>
            <w:sz w:val="16"/>
            <w:szCs w:val="16"/>
          </w:rPr>
          <w:delText xml:space="preserve"> tsiaj txhu</w:delText>
        </w:r>
      </w:del>
      <w:r w:rsidRPr="00271F5C">
        <w:rPr>
          <w:rFonts w:ascii="Arial" w:eastAsia="Arial" w:hAnsi="Arial" w:cs="Arial"/>
          <w:sz w:val="16"/>
          <w:szCs w:val="16"/>
        </w:rPr>
        <w:t>, los</w:t>
      </w:r>
      <w:r w:rsidR="00202FC0" w:rsidRPr="00271F5C">
        <w:rPr>
          <w:rFonts w:ascii="Arial" w:eastAsia="Arial" w:hAnsi="Arial" w:cs="Arial"/>
          <w:sz w:val="16"/>
          <w:szCs w:val="16"/>
        </w:rPr>
        <w:t xml:space="preserve"> </w:t>
      </w:r>
      <w:r w:rsidRPr="00271F5C">
        <w:rPr>
          <w:rFonts w:ascii="Arial" w:eastAsia="Arial" w:hAnsi="Arial" w:cs="Arial"/>
          <w:sz w:val="16"/>
          <w:szCs w:val="16"/>
        </w:rPr>
        <w:t xml:space="preserve">sis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nkag</w:t>
      </w:r>
      <w:proofErr w:type="spellEnd"/>
      <w:r w:rsidRPr="00271F5C">
        <w:rPr>
          <w:rFonts w:ascii="Arial" w:eastAsia="Arial" w:hAnsi="Arial" w:cs="Arial"/>
          <w:sz w:val="16"/>
          <w:szCs w:val="16"/>
        </w:rPr>
        <w:t xml:space="preserve"> los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tsiaj</w:t>
      </w:r>
      <w:proofErr w:type="spellEnd"/>
      <w:r w:rsidR="00202FC0" w:rsidRPr="00271F5C">
        <w:rPr>
          <w:rFonts w:ascii="Arial" w:eastAsia="Arial" w:hAnsi="Arial" w:cs="Arial"/>
          <w:sz w:val="16"/>
          <w:szCs w:val="16"/>
        </w:rPr>
        <w:t xml:space="preserve"> </w:t>
      </w:r>
      <w:del w:id="1186" w:author="Kaxiong" w:date="2021-06-09T23:23:00Z">
        <w:r w:rsidR="00202FC0" w:rsidRPr="00271F5C" w:rsidDel="00F50D87">
          <w:rPr>
            <w:rFonts w:ascii="Arial" w:eastAsia="Arial" w:hAnsi="Arial" w:cs="Arial"/>
            <w:sz w:val="16"/>
            <w:szCs w:val="16"/>
          </w:rPr>
          <w:delText>txhu</w:delText>
        </w:r>
        <w:r w:rsidRPr="00271F5C" w:rsidDel="00F50D87">
          <w:rPr>
            <w:rFonts w:ascii="Arial" w:eastAsia="Arial" w:hAnsi="Arial" w:cs="Arial"/>
            <w:sz w:val="16"/>
            <w:szCs w:val="16"/>
          </w:rPr>
          <w:delText xml:space="preserve"> </w:delText>
        </w:r>
      </w:del>
      <w:proofErr w:type="spellStart"/>
      <w:r w:rsidRPr="00271F5C">
        <w:rPr>
          <w:rFonts w:ascii="Arial" w:eastAsia="Arial" w:hAnsi="Arial" w:cs="Arial"/>
          <w:sz w:val="16"/>
          <w:szCs w:val="16"/>
        </w:rPr>
        <w:t>yuav</w:t>
      </w:r>
      <w:proofErr w:type="spellEnd"/>
      <w:r w:rsidRPr="00271F5C">
        <w:rPr>
          <w:rFonts w:ascii="Arial" w:eastAsia="Arial" w:hAnsi="Arial" w:cs="Arial"/>
          <w:sz w:val="16"/>
          <w:szCs w:val="16"/>
        </w:rPr>
        <w:t xml:space="preserve"> </w:t>
      </w:r>
      <w:proofErr w:type="spellStart"/>
      <w:ins w:id="1187" w:author="Kaxiong" w:date="2021-06-09T23:23:00Z">
        <w:r w:rsidR="00F50D87">
          <w:rPr>
            <w:rFonts w:ascii="Arial" w:eastAsia="Arial" w:hAnsi="Arial" w:cs="Arial"/>
            <w:sz w:val="16"/>
            <w:szCs w:val="16"/>
          </w:rPr>
          <w:t>kis</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kab</w:t>
        </w:r>
        <w:proofErr w:type="spellEnd"/>
        <w:r w:rsidR="00F50D87">
          <w:rPr>
            <w:rFonts w:ascii="Arial" w:eastAsia="Arial" w:hAnsi="Arial" w:cs="Arial"/>
            <w:sz w:val="16"/>
            <w:szCs w:val="16"/>
          </w:rPr>
          <w:t xml:space="preserve"> mob </w:t>
        </w:r>
        <w:proofErr w:type="spellStart"/>
        <w:r w:rsidR="00F50D87">
          <w:rPr>
            <w:rFonts w:ascii="Arial" w:eastAsia="Arial" w:hAnsi="Arial" w:cs="Arial"/>
            <w:sz w:val="16"/>
            <w:szCs w:val="16"/>
          </w:rPr>
          <w:t>rau</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qoob</w:t>
        </w:r>
        <w:proofErr w:type="spellEnd"/>
        <w:r w:rsidR="00F50D87">
          <w:rPr>
            <w:rFonts w:ascii="Arial" w:eastAsia="Arial" w:hAnsi="Arial" w:cs="Arial"/>
            <w:sz w:val="16"/>
            <w:szCs w:val="16"/>
          </w:rPr>
          <w:t xml:space="preserve"> loos </w:t>
        </w:r>
      </w:ins>
      <w:proofErr w:type="spellStart"/>
      <w:ins w:id="1188" w:author="Kaxiong" w:date="2021-06-09T23:24:00Z">
        <w:r w:rsidR="00F50D87">
          <w:rPr>
            <w:rFonts w:ascii="Arial" w:eastAsia="Arial" w:hAnsi="Arial" w:cs="Arial"/>
            <w:sz w:val="16"/>
            <w:szCs w:val="16"/>
          </w:rPr>
          <w:t>uas</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raug</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saib</w:t>
        </w:r>
        <w:proofErr w:type="spellEnd"/>
        <w:r w:rsidR="00F50D87">
          <w:rPr>
            <w:rFonts w:ascii="Arial" w:eastAsia="Arial" w:hAnsi="Arial" w:cs="Arial"/>
            <w:sz w:val="16"/>
            <w:szCs w:val="16"/>
          </w:rPr>
          <w:t xml:space="preserve"> </w:t>
        </w:r>
        <w:proofErr w:type="spellStart"/>
        <w:r w:rsidR="00F50D87">
          <w:rPr>
            <w:rFonts w:ascii="Arial" w:eastAsia="Arial" w:hAnsi="Arial" w:cs="Arial"/>
            <w:sz w:val="16"/>
            <w:szCs w:val="16"/>
          </w:rPr>
          <w:t>xyuas</w:t>
        </w:r>
      </w:ins>
      <w:proofErr w:type="spellEnd"/>
      <w:del w:id="1189" w:author="Kaxiong" w:date="2021-06-09T23:24:00Z">
        <w:r w:rsidRPr="00271F5C" w:rsidDel="00D21678">
          <w:rPr>
            <w:rFonts w:ascii="Arial" w:eastAsia="Arial" w:hAnsi="Arial" w:cs="Arial"/>
            <w:sz w:val="16"/>
            <w:szCs w:val="16"/>
          </w:rPr>
          <w:delText xml:space="preserve">ua rau cov khoom tsis </w:delText>
        </w:r>
        <w:r w:rsidR="00202FC0" w:rsidRPr="00271F5C" w:rsidDel="00D21678">
          <w:rPr>
            <w:rFonts w:ascii="Arial" w:eastAsia="Arial" w:hAnsi="Arial" w:cs="Arial"/>
            <w:sz w:val="16"/>
            <w:szCs w:val="16"/>
          </w:rPr>
          <w:delText>pau</w:delText>
        </w:r>
        <w:r w:rsidRPr="00271F5C" w:rsidDel="00D21678">
          <w:rPr>
            <w:rFonts w:ascii="Arial" w:eastAsia="Arial" w:hAnsi="Arial" w:cs="Arial"/>
            <w:sz w:val="16"/>
            <w:szCs w:val="16"/>
          </w:rPr>
          <w:delText>g</w:delText>
        </w:r>
      </w:del>
      <w:r w:rsidRPr="00271F5C">
        <w:rPr>
          <w:rFonts w:ascii="Arial" w:eastAsia="Arial" w:hAnsi="Arial" w:cs="Arial"/>
          <w:sz w:val="16"/>
          <w:szCs w:val="16"/>
        </w:rPr>
        <w:t xml:space="preserve">." Tab sis, </w:t>
      </w:r>
      <w:proofErr w:type="spellStart"/>
      <w:r w:rsidR="00EF157C" w:rsidRPr="00271F5C">
        <w:rPr>
          <w:rFonts w:ascii="Arial" w:eastAsia="Arial" w:hAnsi="Arial" w:cs="Arial"/>
          <w:sz w:val="16"/>
          <w:szCs w:val="16"/>
        </w:rPr>
        <w:t>ntawv</w:t>
      </w:r>
      <w:proofErr w:type="spellEnd"/>
      <w:r w:rsidR="00EF157C" w:rsidRPr="00271F5C">
        <w:rPr>
          <w:rFonts w:ascii="Arial" w:eastAsia="Arial" w:hAnsi="Arial" w:cs="Arial"/>
          <w:sz w:val="16"/>
          <w:szCs w:val="16"/>
        </w:rPr>
        <w:t xml:space="preserve"> </w:t>
      </w:r>
      <w:proofErr w:type="spellStart"/>
      <w:r w:rsidRPr="00271F5C">
        <w:rPr>
          <w:rFonts w:ascii="Arial" w:eastAsia="Arial" w:hAnsi="Arial" w:cs="Arial"/>
          <w:sz w:val="16"/>
          <w:szCs w:val="16"/>
        </w:rPr>
        <w:t>tsis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qhov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kawg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ins w:id="1190" w:author="Kaxiong" w:date="2021-06-09T23:28:00Z">
        <w:r w:rsidR="00D21678">
          <w:rPr>
            <w:rFonts w:ascii="Arial" w:eastAsia="Arial" w:hAnsi="Arial" w:cs="Arial"/>
            <w:sz w:val="16"/>
            <w:szCs w:val="16"/>
          </w:rPr>
          <w:t>txoj</w:t>
        </w:r>
        <w:proofErr w:type="spellEnd"/>
        <w:r w:rsidR="00D21678">
          <w:rPr>
            <w:rFonts w:ascii="Arial" w:eastAsia="Arial" w:hAnsi="Arial" w:cs="Arial"/>
            <w:sz w:val="16"/>
            <w:szCs w:val="16"/>
          </w:rPr>
          <w:t xml:space="preserve"> </w:t>
        </w:r>
      </w:ins>
      <w:proofErr w:type="spellStart"/>
      <w:r w:rsidRPr="00271F5C">
        <w:rPr>
          <w:rFonts w:ascii="Arial" w:eastAsia="Arial" w:hAnsi="Arial" w:cs="Arial"/>
          <w:sz w:val="16"/>
          <w:szCs w:val="16"/>
        </w:rPr>
        <w:t>kab</w:t>
      </w:r>
      <w:proofErr w:type="spellEnd"/>
      <w:r w:rsidR="00EF157C" w:rsidRPr="00271F5C">
        <w:rPr>
          <w:rFonts w:ascii="Arial" w:eastAsia="Arial" w:hAnsi="Arial" w:cs="Arial"/>
          <w:sz w:val="16"/>
          <w:szCs w:val="16"/>
        </w:rPr>
        <w:t xml:space="preserve"> </w:t>
      </w:r>
      <w:proofErr w:type="spellStart"/>
      <w:ins w:id="1191" w:author="Kaxiong" w:date="2021-06-09T23:28:00Z">
        <w:r w:rsidR="00D21678">
          <w:rPr>
            <w:rFonts w:ascii="Arial" w:eastAsia="Arial" w:hAnsi="Arial" w:cs="Arial"/>
            <w:sz w:val="16"/>
            <w:szCs w:val="16"/>
          </w:rPr>
          <w:t>ntsuas</w:t>
        </w:r>
      </w:ins>
      <w:proofErr w:type="spellEnd"/>
      <w:del w:id="1192" w:author="Kaxiong" w:date="2021-06-09T23:28:00Z">
        <w:r w:rsidR="00EF157C" w:rsidRPr="00271F5C" w:rsidDel="00D21678">
          <w:rPr>
            <w:rFonts w:ascii="Arial" w:eastAsia="Arial" w:hAnsi="Arial" w:cs="Arial"/>
            <w:sz w:val="16"/>
            <w:szCs w:val="16"/>
          </w:rPr>
          <w:delText>mob</w:delText>
        </w:r>
      </w:del>
      <w:r w:rsidRPr="00271F5C">
        <w:rPr>
          <w:rFonts w:ascii="Arial" w:eastAsia="Arial" w:hAnsi="Arial" w:cs="Arial"/>
          <w:sz w:val="16"/>
          <w:szCs w:val="16"/>
        </w:rPr>
        <w:t xml:space="preserve">. Cov </w:t>
      </w:r>
      <w:proofErr w:type="spellStart"/>
      <w:r w:rsidRPr="00271F5C">
        <w:rPr>
          <w:rFonts w:ascii="Arial" w:eastAsia="Arial" w:hAnsi="Arial" w:cs="Arial"/>
          <w:sz w:val="16"/>
          <w:szCs w:val="16"/>
        </w:rPr>
        <w:t>neeg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liaj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teb</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kuj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yuav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tsum</w:t>
      </w:r>
      <w:proofErr w:type="spellEnd"/>
      <w:r w:rsidRPr="00271F5C">
        <w:rPr>
          <w:rFonts w:ascii="Arial" w:eastAsia="Arial" w:hAnsi="Arial" w:cs="Arial"/>
          <w:sz w:val="16"/>
          <w:szCs w:val="16"/>
        </w:rPr>
        <w:t xml:space="preserve"> tau </w:t>
      </w:r>
      <w:proofErr w:type="spellStart"/>
      <w:r w:rsidRPr="00271F5C">
        <w:rPr>
          <w:rFonts w:ascii="Arial" w:eastAsia="Arial" w:hAnsi="Arial" w:cs="Arial"/>
          <w:sz w:val="16"/>
          <w:szCs w:val="16"/>
        </w:rPr>
        <w:t>ntsua</w:t>
      </w:r>
      <w:r w:rsidR="00EF157C" w:rsidRPr="00271F5C">
        <w:rPr>
          <w:rFonts w:ascii="Arial" w:eastAsia="Arial" w:hAnsi="Arial" w:cs="Arial"/>
          <w:sz w:val="16"/>
          <w:szCs w:val="16"/>
        </w:rPr>
        <w:t>m</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xyuas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thaum</w:t>
      </w:r>
      <w:proofErr w:type="spellEnd"/>
      <w:r w:rsidRPr="00271F5C">
        <w:rPr>
          <w:rFonts w:ascii="Arial" w:eastAsia="Arial" w:hAnsi="Arial" w:cs="Arial"/>
          <w:sz w:val="16"/>
          <w:szCs w:val="16"/>
        </w:rPr>
        <w:t xml:space="preserve"> </w:t>
      </w:r>
      <w:proofErr w:type="spellStart"/>
      <w:ins w:id="1193" w:author="Kaxiong" w:date="2021-06-09T23:26:00Z">
        <w:r w:rsidR="00D21678">
          <w:rPr>
            <w:rFonts w:ascii="Arial" w:eastAsia="Arial" w:hAnsi="Arial" w:cs="Arial"/>
            <w:sz w:val="16"/>
            <w:szCs w:val="16"/>
          </w:rPr>
          <w:t>qoob</w:t>
        </w:r>
        <w:proofErr w:type="spellEnd"/>
        <w:r w:rsidR="00D21678">
          <w:rPr>
            <w:rFonts w:ascii="Arial" w:eastAsia="Arial" w:hAnsi="Arial" w:cs="Arial"/>
            <w:sz w:val="16"/>
            <w:szCs w:val="16"/>
          </w:rPr>
          <w:t xml:space="preserve"> loo </w:t>
        </w:r>
      </w:ins>
      <w:del w:id="1194" w:author="Kaxiong" w:date="2021-06-09T23:28:00Z">
        <w:r w:rsidRPr="00271F5C" w:rsidDel="00D21678">
          <w:rPr>
            <w:rFonts w:ascii="Arial" w:eastAsia="Arial" w:hAnsi="Arial" w:cs="Arial"/>
            <w:sz w:val="16"/>
            <w:szCs w:val="16"/>
          </w:rPr>
          <w:delText>cov khoo</w:delText>
        </w:r>
      </w:del>
      <w:del w:id="1195" w:author="Kaxiong" w:date="2021-06-09T23:29:00Z">
        <w:r w:rsidRPr="00271F5C" w:rsidDel="00D21678">
          <w:rPr>
            <w:rFonts w:ascii="Arial" w:eastAsia="Arial" w:hAnsi="Arial" w:cs="Arial"/>
            <w:sz w:val="16"/>
            <w:szCs w:val="16"/>
          </w:rPr>
          <w:delText>m lag luam</w:delText>
        </w:r>
      </w:del>
      <w:proofErr w:type="spellStart"/>
      <w:ins w:id="1196" w:author="Kaxiong" w:date="2021-06-09T23:29:00Z">
        <w:r w:rsidR="00D21678">
          <w:rPr>
            <w:rFonts w:ascii="Arial" w:eastAsia="Arial" w:hAnsi="Arial" w:cs="Arial"/>
            <w:sz w:val="16"/>
            <w:szCs w:val="16"/>
          </w:rPr>
          <w:t>yog</w:t>
        </w:r>
      </w:ins>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ins w:id="1197" w:author="Kaxiong" w:date="2021-06-09T23:29:00Z">
        <w:r w:rsidR="00D21678">
          <w:rPr>
            <w:rFonts w:ascii="Arial" w:eastAsia="Arial" w:hAnsi="Arial" w:cs="Arial"/>
            <w:sz w:val="16"/>
            <w:szCs w:val="16"/>
          </w:rPr>
          <w:t>tshwm</w:t>
        </w:r>
        <w:proofErr w:type="spellEnd"/>
        <w:r w:rsidR="00D21678">
          <w:rPr>
            <w:rFonts w:ascii="Arial" w:eastAsia="Arial" w:hAnsi="Arial" w:cs="Arial"/>
            <w:sz w:val="16"/>
            <w:szCs w:val="16"/>
          </w:rPr>
          <w:t xml:space="preserve"> sim </w:t>
        </w:r>
        <w:proofErr w:type="spellStart"/>
        <w:r w:rsidR="00D21678">
          <w:rPr>
            <w:rFonts w:ascii="Arial" w:eastAsia="Arial" w:hAnsi="Arial" w:cs="Arial"/>
            <w:sz w:val="16"/>
            <w:szCs w:val="16"/>
          </w:rPr>
          <w:t>kis</w:t>
        </w:r>
        <w:proofErr w:type="spellEnd"/>
        <w:r w:rsidR="00D21678">
          <w:rPr>
            <w:rFonts w:ascii="Arial" w:eastAsia="Arial" w:hAnsi="Arial" w:cs="Arial"/>
            <w:sz w:val="16"/>
            <w:szCs w:val="16"/>
          </w:rPr>
          <w:t xml:space="preserve"> </w:t>
        </w:r>
        <w:proofErr w:type="spellStart"/>
        <w:r w:rsidR="00D21678">
          <w:rPr>
            <w:rFonts w:ascii="Arial" w:eastAsia="Arial" w:hAnsi="Arial" w:cs="Arial"/>
            <w:sz w:val="16"/>
            <w:szCs w:val="16"/>
          </w:rPr>
          <w:t>kab</w:t>
        </w:r>
        <w:proofErr w:type="spellEnd"/>
        <w:r w:rsidR="00D21678">
          <w:rPr>
            <w:rFonts w:ascii="Arial" w:eastAsia="Arial" w:hAnsi="Arial" w:cs="Arial"/>
            <w:sz w:val="16"/>
            <w:szCs w:val="16"/>
          </w:rPr>
          <w:t xml:space="preserve"> mob</w:t>
        </w:r>
      </w:ins>
      <w:del w:id="1198" w:author="Kaxiong" w:date="2021-06-09T23:29:00Z">
        <w:r w:rsidRPr="00271F5C" w:rsidDel="00D21678">
          <w:rPr>
            <w:rFonts w:ascii="Arial" w:eastAsia="Arial" w:hAnsi="Arial" w:cs="Arial"/>
            <w:sz w:val="16"/>
            <w:szCs w:val="16"/>
          </w:rPr>
          <w:delText>yuav kis tau</w:delText>
        </w:r>
      </w:del>
      <w:r w:rsidRPr="00271F5C">
        <w:rPr>
          <w:rFonts w:ascii="Arial" w:eastAsia="Arial" w:hAnsi="Arial" w:cs="Arial"/>
          <w:sz w:val="16"/>
          <w:szCs w:val="16"/>
        </w:rPr>
        <w:t xml:space="preserve">," </w:t>
      </w:r>
      <w:proofErr w:type="spellStart"/>
      <w:r w:rsidRPr="00271F5C">
        <w:rPr>
          <w:rFonts w:ascii="Arial" w:eastAsia="Arial" w:hAnsi="Arial" w:cs="Arial"/>
          <w:sz w:val="16"/>
          <w:szCs w:val="16"/>
        </w:rPr>
        <w:t>xws</w:t>
      </w:r>
      <w:proofErr w:type="spellEnd"/>
      <w:r w:rsidRPr="00271F5C">
        <w:rPr>
          <w:rFonts w:ascii="Arial" w:eastAsia="Arial" w:hAnsi="Arial" w:cs="Arial"/>
          <w:sz w:val="16"/>
          <w:szCs w:val="16"/>
        </w:rPr>
        <w:t xml:space="preserve"> li </w:t>
      </w:r>
      <w:proofErr w:type="spellStart"/>
      <w:r w:rsidRPr="00271F5C">
        <w:rPr>
          <w:rFonts w:ascii="Arial" w:eastAsia="Arial" w:hAnsi="Arial" w:cs="Arial"/>
          <w:sz w:val="16"/>
          <w:szCs w:val="16"/>
        </w:rPr>
        <w:t>lawv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tuaj</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yeem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zam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sau</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qoob</w:t>
      </w:r>
      <w:proofErr w:type="spellEnd"/>
      <w:r w:rsidRPr="00271F5C">
        <w:rPr>
          <w:rFonts w:ascii="Arial" w:eastAsia="Arial" w:hAnsi="Arial" w:cs="Arial"/>
          <w:sz w:val="16"/>
          <w:szCs w:val="16"/>
        </w:rPr>
        <w:t xml:space="preserve"> loo los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txhua</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qhov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ntsua</w:t>
      </w:r>
      <w:del w:id="1199" w:author="Kaxiong" w:date="2021-06-09T23:30:00Z">
        <w:r w:rsidRPr="00271F5C" w:rsidDel="00D21678">
          <w:rPr>
            <w:rFonts w:ascii="Arial" w:eastAsia="Arial" w:hAnsi="Arial" w:cs="Arial"/>
            <w:sz w:val="16"/>
            <w:szCs w:val="16"/>
          </w:rPr>
          <w:delText>s</w:delText>
        </w:r>
      </w:del>
      <w:r w:rsidR="00EF157C" w:rsidRPr="00271F5C">
        <w:rPr>
          <w:rFonts w:ascii="Arial" w:eastAsia="Arial" w:hAnsi="Arial" w:cs="Arial"/>
          <w:sz w:val="16"/>
          <w:szCs w:val="16"/>
        </w:rPr>
        <w:t>m</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xyuas</w:t>
      </w:r>
      <w:proofErr w:type="spellEnd"/>
      <w:r w:rsidR="00EF157C" w:rsidRPr="00271F5C">
        <w:rPr>
          <w:rFonts w:ascii="Arial" w:eastAsia="Arial" w:hAnsi="Arial" w:cs="Arial"/>
          <w:sz w:val="16"/>
          <w:szCs w:val="16"/>
        </w:rPr>
        <w:t xml:space="preserve"> </w:t>
      </w:r>
      <w:proofErr w:type="spellStart"/>
      <w:ins w:id="1200" w:author="Kaxiong" w:date="2021-06-09T23:31:00Z">
        <w:r w:rsidR="00D21678">
          <w:rPr>
            <w:rFonts w:ascii="Arial" w:eastAsia="Arial" w:hAnsi="Arial" w:cs="Arial"/>
            <w:sz w:val="16"/>
            <w:szCs w:val="16"/>
          </w:rPr>
          <w:t>qho</w:t>
        </w:r>
      </w:ins>
      <w:ins w:id="1201" w:author="Kaxiong" w:date="2021-06-09T23:32:00Z">
        <w:r w:rsidR="00D21678">
          <w:rPr>
            <w:rFonts w:ascii="Arial" w:eastAsia="Arial" w:hAnsi="Arial" w:cs="Arial"/>
            <w:sz w:val="16"/>
            <w:szCs w:val="16"/>
          </w:rPr>
          <w:t>v</w:t>
        </w:r>
        <w:proofErr w:type="spellEnd"/>
        <w:r w:rsidR="00D21678">
          <w:rPr>
            <w:rFonts w:ascii="Arial" w:eastAsia="Arial" w:hAnsi="Arial" w:cs="Arial"/>
            <w:sz w:val="16"/>
            <w:szCs w:val="16"/>
          </w:rPr>
          <w:t xml:space="preserve"> </w:t>
        </w:r>
        <w:proofErr w:type="spellStart"/>
        <w:r w:rsidR="00D21678">
          <w:rPr>
            <w:rFonts w:ascii="Arial" w:eastAsia="Arial" w:hAnsi="Arial" w:cs="Arial"/>
            <w:sz w:val="16"/>
            <w:szCs w:val="16"/>
          </w:rPr>
          <w:t>tseem</w:t>
        </w:r>
        <w:proofErr w:type="spellEnd"/>
        <w:r w:rsidR="00D21678">
          <w:rPr>
            <w:rFonts w:ascii="Arial" w:eastAsia="Arial" w:hAnsi="Arial" w:cs="Arial"/>
            <w:sz w:val="16"/>
            <w:szCs w:val="16"/>
          </w:rPr>
          <w:t xml:space="preserve"> </w:t>
        </w:r>
        <w:proofErr w:type="spellStart"/>
        <w:r w:rsidR="00D21678">
          <w:rPr>
            <w:rFonts w:ascii="Arial" w:eastAsia="Arial" w:hAnsi="Arial" w:cs="Arial"/>
            <w:sz w:val="16"/>
            <w:szCs w:val="16"/>
          </w:rPr>
          <w:t>ceeb</w:t>
        </w:r>
        <w:proofErr w:type="spellEnd"/>
        <w:r w:rsidR="00D21678">
          <w:rPr>
            <w:rFonts w:ascii="Arial" w:eastAsia="Arial" w:hAnsi="Arial" w:cs="Arial"/>
            <w:sz w:val="16"/>
            <w:szCs w:val="16"/>
          </w:rPr>
          <w:t xml:space="preserve"> </w:t>
        </w:r>
      </w:ins>
      <w:proofErr w:type="spellStart"/>
      <w:r w:rsidR="00EF157C" w:rsidRPr="00271F5C">
        <w:rPr>
          <w:rFonts w:ascii="Arial" w:eastAsia="Arial" w:hAnsi="Arial" w:cs="Arial"/>
          <w:sz w:val="16"/>
          <w:szCs w:val="16"/>
        </w:rPr>
        <w:t>uas</w:t>
      </w:r>
      <w:proofErr w:type="spellEnd"/>
      <w:r w:rsidR="00EF157C"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Cov no </w:t>
      </w:r>
      <w:proofErr w:type="spellStart"/>
      <w:r w:rsidRPr="00271F5C">
        <w:rPr>
          <w:rFonts w:ascii="Arial" w:eastAsia="Arial" w:hAnsi="Arial" w:cs="Arial"/>
          <w:sz w:val="16"/>
          <w:szCs w:val="16"/>
        </w:rPr>
        <w:t>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ob</w:t>
      </w:r>
      <w:proofErr w:type="spellEnd"/>
      <w:r w:rsidRPr="00271F5C">
        <w:rPr>
          <w:rFonts w:ascii="Arial" w:eastAsia="Arial" w:hAnsi="Arial" w:cs="Arial"/>
          <w:sz w:val="16"/>
          <w:szCs w:val="16"/>
        </w:rPr>
        <w:t xml:space="preserve"> tog </w:t>
      </w:r>
      <w:proofErr w:type="spellStart"/>
      <w:r w:rsidRPr="00271F5C">
        <w:rPr>
          <w:rFonts w:ascii="Arial" w:eastAsia="Arial" w:hAnsi="Arial" w:cs="Arial"/>
          <w:sz w:val="16"/>
          <w:szCs w:val="16"/>
        </w:rPr>
        <w:t>ntawm</w:t>
      </w:r>
      <w:proofErr w:type="spellEnd"/>
      <w:r w:rsidRPr="00271F5C">
        <w:rPr>
          <w:rFonts w:ascii="Arial" w:eastAsia="Arial" w:hAnsi="Arial" w:cs="Arial"/>
          <w:sz w:val="16"/>
          <w:szCs w:val="16"/>
        </w:rPr>
        <w:t xml:space="preserve"> tib </w:t>
      </w:r>
      <w:proofErr w:type="spellStart"/>
      <w:ins w:id="1202" w:author="Kaxiong" w:date="2021-06-09T23:30:00Z">
        <w:r w:rsidR="00D21678">
          <w:rPr>
            <w:rFonts w:ascii="Arial" w:eastAsia="Arial" w:hAnsi="Arial" w:cs="Arial"/>
            <w:sz w:val="16"/>
            <w:szCs w:val="16"/>
          </w:rPr>
          <w:t>lub</w:t>
        </w:r>
        <w:proofErr w:type="spellEnd"/>
        <w:r w:rsidR="00D21678">
          <w:rPr>
            <w:rFonts w:ascii="Arial" w:eastAsia="Arial" w:hAnsi="Arial" w:cs="Arial"/>
            <w:sz w:val="16"/>
            <w:szCs w:val="16"/>
          </w:rPr>
          <w:t xml:space="preserve"> </w:t>
        </w:r>
      </w:ins>
      <w:proofErr w:type="spellStart"/>
      <w:r w:rsidRPr="00271F5C">
        <w:rPr>
          <w:rFonts w:ascii="Arial" w:eastAsia="Arial" w:hAnsi="Arial" w:cs="Arial"/>
          <w:sz w:val="16"/>
          <w:szCs w:val="16"/>
        </w:rPr>
        <w:t>npib</w:t>
      </w:r>
      <w:proofErr w:type="spellEnd"/>
      <w:r w:rsidRPr="00271F5C">
        <w:rPr>
          <w:rFonts w:ascii="Arial" w:eastAsia="Arial" w:hAnsi="Arial" w:cs="Arial"/>
          <w:sz w:val="16"/>
          <w:szCs w:val="16"/>
        </w:rPr>
        <w:t xml:space="preserve">, tab sis </w:t>
      </w:r>
      <w:proofErr w:type="spellStart"/>
      <w:r w:rsidRPr="00271F5C">
        <w:rPr>
          <w:rFonts w:ascii="Arial" w:eastAsia="Arial" w:hAnsi="Arial" w:cs="Arial"/>
          <w:sz w:val="16"/>
          <w:szCs w:val="16"/>
        </w:rPr>
        <w:t>lawv</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tsim</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nyog</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cais</w:t>
      </w:r>
      <w:proofErr w:type="spellEnd"/>
      <w:r w:rsidRPr="00271F5C">
        <w:rPr>
          <w:rFonts w:ascii="Arial" w:eastAsia="Arial" w:hAnsi="Arial" w:cs="Arial"/>
          <w:sz w:val="16"/>
          <w:szCs w:val="16"/>
        </w:rPr>
        <w:t xml:space="preserve"> </w:t>
      </w:r>
      <w:proofErr w:type="spellStart"/>
      <w:r w:rsidRPr="00271F5C">
        <w:rPr>
          <w:rFonts w:ascii="Arial" w:eastAsia="Arial" w:hAnsi="Arial" w:cs="Arial"/>
          <w:sz w:val="16"/>
          <w:szCs w:val="16"/>
        </w:rPr>
        <w:t>kev</w:t>
      </w:r>
      <w:proofErr w:type="spellEnd"/>
      <w:r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soj</w:t>
      </w:r>
      <w:proofErr w:type="spellEnd"/>
      <w:r w:rsidR="00EF157C" w:rsidRPr="00271F5C">
        <w:rPr>
          <w:rFonts w:ascii="Arial" w:eastAsia="Arial" w:hAnsi="Arial" w:cs="Arial"/>
          <w:sz w:val="16"/>
          <w:szCs w:val="16"/>
        </w:rPr>
        <w:t xml:space="preserve"> </w:t>
      </w:r>
      <w:proofErr w:type="spellStart"/>
      <w:r w:rsidR="00EF157C" w:rsidRPr="00271F5C">
        <w:rPr>
          <w:rFonts w:ascii="Arial" w:eastAsia="Arial" w:hAnsi="Arial" w:cs="Arial"/>
          <w:sz w:val="16"/>
          <w:szCs w:val="16"/>
        </w:rPr>
        <w:t>ntsuas</w:t>
      </w:r>
      <w:proofErr w:type="spellEnd"/>
      <w:r w:rsidRPr="00271F5C">
        <w:rPr>
          <w:rFonts w:ascii="Arial" w:eastAsia="Arial" w:hAnsi="Arial" w:cs="Arial"/>
          <w:sz w:val="16"/>
          <w:szCs w:val="16"/>
        </w:rPr>
        <w:t>.</w:t>
      </w:r>
    </w:p>
    <w:p w14:paraId="5D556232" w14:textId="056B4BCF" w:rsidR="00BF3E5F" w:rsidRDefault="00BF3E5F">
      <w:pPr>
        <w:spacing w:line="232" w:lineRule="exact"/>
        <w:rPr>
          <w:sz w:val="20"/>
          <w:szCs w:val="20"/>
        </w:rPr>
      </w:pPr>
    </w:p>
    <w:p w14:paraId="2FA50AE1" w14:textId="2DA59136" w:rsidR="00BF3E5F" w:rsidRPr="00E23810" w:rsidRDefault="00F2670D">
      <w:pPr>
        <w:rPr>
          <w:sz w:val="16"/>
          <w:szCs w:val="16"/>
        </w:rPr>
      </w:pPr>
      <w:r w:rsidRPr="00E23810">
        <w:rPr>
          <w:rFonts w:ascii="Arial" w:eastAsia="Arial" w:hAnsi="Arial" w:cs="Arial"/>
          <w:color w:val="1F3763"/>
          <w:sz w:val="16"/>
          <w:szCs w:val="16"/>
        </w:rPr>
        <w:t xml:space="preserve">Dab </w:t>
      </w:r>
      <w:proofErr w:type="spellStart"/>
      <w:r w:rsidRPr="00E23810">
        <w:rPr>
          <w:rFonts w:ascii="Arial" w:eastAsia="Arial" w:hAnsi="Arial" w:cs="Arial"/>
          <w:color w:val="1F3763"/>
          <w:sz w:val="16"/>
          <w:szCs w:val="16"/>
        </w:rPr>
        <w:t>tsi</w:t>
      </w:r>
      <w:proofErr w:type="spellEnd"/>
      <w:r w:rsidRPr="00E23810">
        <w:rPr>
          <w:rFonts w:ascii="Arial" w:eastAsia="Arial" w:hAnsi="Arial" w:cs="Arial"/>
          <w:color w:val="1F3763"/>
          <w:sz w:val="16"/>
          <w:szCs w:val="16"/>
        </w:rPr>
        <w:t xml:space="preserve"> </w:t>
      </w:r>
      <w:proofErr w:type="spellStart"/>
      <w:ins w:id="1203" w:author="Kaxiong" w:date="2021-06-09T23:32:00Z">
        <w:r w:rsidR="00D21678">
          <w:rPr>
            <w:rFonts w:ascii="Arial" w:eastAsia="Arial" w:hAnsi="Arial" w:cs="Arial"/>
            <w:color w:val="1F3763"/>
            <w:sz w:val="16"/>
            <w:szCs w:val="16"/>
          </w:rPr>
          <w:t>yog</w:t>
        </w:r>
        <w:proofErr w:type="spellEnd"/>
        <w:r w:rsidR="00D21678">
          <w:rPr>
            <w:rFonts w:ascii="Arial" w:eastAsia="Arial" w:hAnsi="Arial" w:cs="Arial"/>
            <w:color w:val="1F3763"/>
            <w:sz w:val="16"/>
            <w:szCs w:val="16"/>
          </w:rPr>
          <w:t xml:space="preserve"> cov </w:t>
        </w:r>
        <w:proofErr w:type="spellStart"/>
        <w:r w:rsidR="00D21678">
          <w:rPr>
            <w:rFonts w:ascii="Arial" w:eastAsia="Arial" w:hAnsi="Arial" w:cs="Arial"/>
            <w:color w:val="1F3763"/>
            <w:sz w:val="16"/>
            <w:szCs w:val="16"/>
          </w:rPr>
          <w:t>kev</w:t>
        </w:r>
        <w:proofErr w:type="spellEnd"/>
        <w:r w:rsidR="00D21678">
          <w:rPr>
            <w:rFonts w:ascii="Arial" w:eastAsia="Arial" w:hAnsi="Arial" w:cs="Arial"/>
            <w:color w:val="1F3763"/>
            <w:sz w:val="16"/>
            <w:szCs w:val="16"/>
          </w:rPr>
          <w:t xml:space="preserve"> </w:t>
        </w:r>
      </w:ins>
      <w:proofErr w:type="spellStart"/>
      <w:r w:rsidRPr="00E23810">
        <w:rPr>
          <w:rFonts w:ascii="Arial" w:eastAsia="Arial" w:hAnsi="Arial" w:cs="Arial"/>
          <w:color w:val="1F3763"/>
          <w:sz w:val="16"/>
          <w:szCs w:val="16"/>
        </w:rPr>
        <w:t>ntsua</w:t>
      </w:r>
      <w:del w:id="1204" w:author="Kaxiong" w:date="2021-06-09T23:33:00Z">
        <w:r w:rsidRPr="00E23810" w:rsidDel="00D21678">
          <w:rPr>
            <w:rFonts w:ascii="Arial" w:eastAsia="Arial" w:hAnsi="Arial" w:cs="Arial"/>
            <w:color w:val="1F3763"/>
            <w:sz w:val="16"/>
            <w:szCs w:val="16"/>
          </w:rPr>
          <w:delText>s</w:delText>
        </w:r>
      </w:del>
      <w:ins w:id="1205" w:author="Kaxiong" w:date="2021-06-09T23:33:00Z">
        <w:r w:rsidR="00D21678">
          <w:rPr>
            <w:rFonts w:ascii="Arial" w:eastAsia="Arial" w:hAnsi="Arial" w:cs="Arial"/>
            <w:color w:val="1F3763"/>
            <w:sz w:val="16"/>
            <w:szCs w:val="16"/>
          </w:rPr>
          <w:t>m</w:t>
        </w:r>
      </w:ins>
      <w:proofErr w:type="spellEnd"/>
      <w:r w:rsidRPr="00E23810">
        <w:rPr>
          <w:rFonts w:ascii="Arial" w:eastAsia="Arial" w:hAnsi="Arial" w:cs="Arial"/>
          <w:color w:val="1F3763"/>
          <w:sz w:val="16"/>
          <w:szCs w:val="16"/>
        </w:rPr>
        <w:t xml:space="preserve"> </w:t>
      </w:r>
      <w:proofErr w:type="spellStart"/>
      <w:ins w:id="1206" w:author="Kaxiong" w:date="2021-06-09T23:33:00Z">
        <w:r w:rsidR="00D21678">
          <w:rPr>
            <w:rFonts w:ascii="Arial" w:eastAsia="Arial" w:hAnsi="Arial" w:cs="Arial"/>
            <w:color w:val="1F3763"/>
            <w:sz w:val="16"/>
            <w:szCs w:val="16"/>
          </w:rPr>
          <w:t>xyuas</w:t>
        </w:r>
      </w:ins>
      <w:proofErr w:type="spellEnd"/>
      <w:del w:id="1207" w:author="Kaxiong" w:date="2021-06-09T23:32:00Z">
        <w:r w:rsidRPr="00E23810" w:rsidDel="00D21678">
          <w:rPr>
            <w:rFonts w:ascii="Arial" w:eastAsia="Arial" w:hAnsi="Arial" w:cs="Arial"/>
            <w:color w:val="1F3763"/>
            <w:sz w:val="16"/>
            <w:szCs w:val="16"/>
          </w:rPr>
          <w:delText>yog</w:delText>
        </w:r>
      </w:del>
      <w:r w:rsidRPr="00E23810">
        <w:rPr>
          <w:rFonts w:ascii="Arial" w:eastAsia="Arial" w:hAnsi="Arial" w:cs="Arial"/>
          <w:color w:val="1F3763"/>
          <w:sz w:val="16"/>
          <w:szCs w:val="16"/>
        </w:rPr>
        <w:t xml:space="preserve"> "</w:t>
      </w:r>
      <w:proofErr w:type="spellStart"/>
      <w:ins w:id="1208" w:author="Kaxiong" w:date="2021-06-09T23:33:00Z">
        <w:r w:rsidR="00D21678">
          <w:rPr>
            <w:rFonts w:ascii="Arial" w:eastAsia="Arial" w:hAnsi="Arial" w:cs="Arial"/>
            <w:color w:val="1F3763"/>
            <w:sz w:val="16"/>
            <w:szCs w:val="16"/>
          </w:rPr>
          <w:t>qhov</w:t>
        </w:r>
        <w:proofErr w:type="spellEnd"/>
        <w:r w:rsidR="00D21678">
          <w:rPr>
            <w:rFonts w:ascii="Arial" w:eastAsia="Arial" w:hAnsi="Arial" w:cs="Arial"/>
            <w:color w:val="1F3763"/>
            <w:sz w:val="16"/>
            <w:szCs w:val="16"/>
          </w:rPr>
          <w:t xml:space="preserve"> </w:t>
        </w:r>
        <w:proofErr w:type="spellStart"/>
        <w:r w:rsidR="00D21678">
          <w:rPr>
            <w:rFonts w:ascii="Arial" w:eastAsia="Arial" w:hAnsi="Arial" w:cs="Arial"/>
            <w:color w:val="1F3763"/>
            <w:sz w:val="16"/>
            <w:szCs w:val="16"/>
          </w:rPr>
          <w:t>tseem</w:t>
        </w:r>
        <w:proofErr w:type="spellEnd"/>
        <w:r w:rsidR="00D21678">
          <w:rPr>
            <w:rFonts w:ascii="Arial" w:eastAsia="Arial" w:hAnsi="Arial" w:cs="Arial"/>
            <w:color w:val="1F3763"/>
            <w:sz w:val="16"/>
            <w:szCs w:val="16"/>
          </w:rPr>
          <w:t xml:space="preserve"> </w:t>
        </w:r>
        <w:proofErr w:type="spellStart"/>
        <w:r w:rsidR="00D21678">
          <w:rPr>
            <w:rFonts w:ascii="Arial" w:eastAsia="Arial" w:hAnsi="Arial" w:cs="Arial"/>
            <w:color w:val="1F3763"/>
            <w:sz w:val="16"/>
            <w:szCs w:val="16"/>
          </w:rPr>
          <w:t>ceeb</w:t>
        </w:r>
        <w:proofErr w:type="spellEnd"/>
        <w:r w:rsidR="00D21678">
          <w:rPr>
            <w:rFonts w:ascii="Arial" w:eastAsia="Arial" w:hAnsi="Arial" w:cs="Arial"/>
            <w:color w:val="1F3763"/>
            <w:sz w:val="16"/>
            <w:szCs w:val="16"/>
          </w:rPr>
          <w:t xml:space="preserve"> </w:t>
        </w:r>
        <w:proofErr w:type="spellStart"/>
        <w:r w:rsidR="00D21678">
          <w:rPr>
            <w:rFonts w:ascii="Arial" w:eastAsia="Arial" w:hAnsi="Arial" w:cs="Arial"/>
            <w:color w:val="1F3763"/>
            <w:sz w:val="16"/>
            <w:szCs w:val="16"/>
          </w:rPr>
          <w:t>uas</w:t>
        </w:r>
        <w:proofErr w:type="spellEnd"/>
        <w:r w:rsidR="00D21678">
          <w:rPr>
            <w:rFonts w:ascii="Arial" w:eastAsia="Arial" w:hAnsi="Arial" w:cs="Arial"/>
            <w:color w:val="1F3763"/>
            <w:sz w:val="16"/>
            <w:szCs w:val="16"/>
          </w:rPr>
          <w:t xml:space="preserve"> </w:t>
        </w:r>
      </w:ins>
      <w:proofErr w:type="spellStart"/>
      <w:r w:rsidR="00E23810" w:rsidRPr="00E23810">
        <w:rPr>
          <w:rFonts w:ascii="Arial" w:eastAsia="Arial" w:hAnsi="Arial" w:cs="Arial"/>
          <w:color w:val="1F3763"/>
          <w:sz w:val="16"/>
          <w:szCs w:val="16"/>
        </w:rPr>
        <w:t>tsim</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yog</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kom</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tsis</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txhob</w:t>
      </w:r>
      <w:proofErr w:type="spellEnd"/>
      <w:r w:rsidR="00E23810" w:rsidRPr="00E23810">
        <w:rPr>
          <w:rFonts w:ascii="Arial" w:eastAsia="Arial" w:hAnsi="Arial" w:cs="Arial"/>
          <w:color w:val="1F3763"/>
          <w:sz w:val="16"/>
          <w:szCs w:val="16"/>
        </w:rPr>
        <w:t xml:space="preserve"> </w:t>
      </w:r>
      <w:proofErr w:type="spellStart"/>
      <w:r w:rsidR="00E23810" w:rsidRPr="00E23810">
        <w:rPr>
          <w:rFonts w:ascii="Arial" w:eastAsia="Arial" w:hAnsi="Arial" w:cs="Arial"/>
          <w:color w:val="1F3763"/>
          <w:sz w:val="16"/>
          <w:szCs w:val="16"/>
        </w:rPr>
        <w:t>sau</w:t>
      </w:r>
      <w:proofErr w:type="spellEnd"/>
      <w:r w:rsidR="00E23810" w:rsidRPr="00E23810">
        <w:rPr>
          <w:rFonts w:ascii="Arial" w:eastAsia="Arial" w:hAnsi="Arial" w:cs="Arial"/>
          <w:color w:val="1F3763"/>
          <w:sz w:val="16"/>
          <w:szCs w:val="16"/>
        </w:rPr>
        <w:t xml:space="preserve"> </w:t>
      </w:r>
      <w:proofErr w:type="spellStart"/>
      <w:ins w:id="1209" w:author="Kaxiong" w:date="2021-06-09T23:34:00Z">
        <w:r w:rsidR="005B7235">
          <w:rPr>
            <w:rFonts w:ascii="Arial" w:eastAsia="Arial" w:hAnsi="Arial" w:cs="Arial"/>
            <w:color w:val="1F3763"/>
            <w:sz w:val="16"/>
            <w:szCs w:val="16"/>
          </w:rPr>
          <w:t>qoob</w:t>
        </w:r>
        <w:proofErr w:type="spellEnd"/>
        <w:r w:rsidR="005B7235">
          <w:rPr>
            <w:rFonts w:ascii="Arial" w:eastAsia="Arial" w:hAnsi="Arial" w:cs="Arial"/>
            <w:color w:val="1F3763"/>
            <w:sz w:val="16"/>
            <w:szCs w:val="16"/>
          </w:rPr>
          <w:t xml:space="preserve"> loos </w:t>
        </w:r>
        <w:proofErr w:type="spellStart"/>
        <w:r w:rsidR="005B7235">
          <w:rPr>
            <w:rFonts w:ascii="Arial" w:eastAsia="Arial" w:hAnsi="Arial" w:cs="Arial"/>
            <w:color w:val="1F3763"/>
            <w:sz w:val="16"/>
            <w:szCs w:val="16"/>
          </w:rPr>
          <w:t>tsim</w:t>
        </w:r>
        <w:proofErr w:type="spellEnd"/>
        <w:r w:rsidR="005B7235">
          <w:rPr>
            <w:rFonts w:ascii="Arial" w:eastAsia="Arial" w:hAnsi="Arial" w:cs="Arial"/>
            <w:color w:val="1F3763"/>
            <w:sz w:val="16"/>
            <w:szCs w:val="16"/>
          </w:rPr>
          <w:t xml:space="preserve"> </w:t>
        </w:r>
        <w:proofErr w:type="spellStart"/>
        <w:r w:rsidR="005B7235">
          <w:rPr>
            <w:rFonts w:ascii="Arial" w:eastAsia="Arial" w:hAnsi="Arial" w:cs="Arial"/>
            <w:color w:val="1F3763"/>
            <w:sz w:val="16"/>
            <w:szCs w:val="16"/>
          </w:rPr>
          <w:t>tawm</w:t>
        </w:r>
        <w:proofErr w:type="spellEnd"/>
        <w:r w:rsidR="005B7235">
          <w:rPr>
            <w:rFonts w:ascii="Arial" w:eastAsia="Arial" w:hAnsi="Arial" w:cs="Arial"/>
            <w:color w:val="1F3763"/>
            <w:sz w:val="16"/>
            <w:szCs w:val="16"/>
          </w:rPr>
          <w:t xml:space="preserve"> </w:t>
        </w:r>
        <w:proofErr w:type="spellStart"/>
        <w:r w:rsidR="005B7235">
          <w:rPr>
            <w:rFonts w:ascii="Arial" w:eastAsia="Arial" w:hAnsi="Arial" w:cs="Arial"/>
            <w:color w:val="1F3763"/>
            <w:sz w:val="16"/>
            <w:szCs w:val="16"/>
          </w:rPr>
          <w:t>uas</w:t>
        </w:r>
        <w:proofErr w:type="spellEnd"/>
        <w:r w:rsidR="005B7235">
          <w:rPr>
            <w:rFonts w:ascii="Arial" w:eastAsia="Arial" w:hAnsi="Arial" w:cs="Arial"/>
            <w:color w:val="1F3763"/>
            <w:sz w:val="16"/>
            <w:szCs w:val="16"/>
          </w:rPr>
          <w:t xml:space="preserve"> </w:t>
        </w:r>
        <w:proofErr w:type="spellStart"/>
        <w:r w:rsidR="005B7235">
          <w:rPr>
            <w:rFonts w:ascii="Arial" w:eastAsia="Arial" w:hAnsi="Arial" w:cs="Arial"/>
            <w:color w:val="1F3763"/>
            <w:sz w:val="16"/>
            <w:szCs w:val="16"/>
          </w:rPr>
          <w:t>kis</w:t>
        </w:r>
        <w:proofErr w:type="spellEnd"/>
        <w:r w:rsidR="005B7235">
          <w:rPr>
            <w:rFonts w:ascii="Arial" w:eastAsia="Arial" w:hAnsi="Arial" w:cs="Arial"/>
            <w:color w:val="1F3763"/>
            <w:sz w:val="16"/>
            <w:szCs w:val="16"/>
          </w:rPr>
          <w:t xml:space="preserve"> </w:t>
        </w:r>
        <w:proofErr w:type="spellStart"/>
        <w:r w:rsidR="005B7235">
          <w:rPr>
            <w:rFonts w:ascii="Arial" w:eastAsia="Arial" w:hAnsi="Arial" w:cs="Arial"/>
            <w:color w:val="1F3763"/>
            <w:sz w:val="16"/>
            <w:szCs w:val="16"/>
          </w:rPr>
          <w:t>kab</w:t>
        </w:r>
        <w:proofErr w:type="spellEnd"/>
        <w:r w:rsidR="005B7235">
          <w:rPr>
            <w:rFonts w:ascii="Arial" w:eastAsia="Arial" w:hAnsi="Arial" w:cs="Arial"/>
            <w:color w:val="1F3763"/>
            <w:sz w:val="16"/>
            <w:szCs w:val="16"/>
          </w:rPr>
          <w:t xml:space="preserve"> mo</w:t>
        </w:r>
      </w:ins>
      <w:ins w:id="1210" w:author="Kaxiong" w:date="2021-06-09T23:35:00Z">
        <w:r w:rsidR="005B7235">
          <w:rPr>
            <w:rFonts w:ascii="Arial" w:eastAsia="Arial" w:hAnsi="Arial" w:cs="Arial"/>
            <w:color w:val="1F3763"/>
            <w:sz w:val="16"/>
            <w:szCs w:val="16"/>
          </w:rPr>
          <w:t>b</w:t>
        </w:r>
      </w:ins>
      <w:del w:id="1211" w:author="Kaxiong" w:date="2021-06-09T23:35:00Z">
        <w:r w:rsidR="00E23810" w:rsidRPr="00E23810" w:rsidDel="005B7235">
          <w:rPr>
            <w:rFonts w:ascii="Arial" w:eastAsia="Arial" w:hAnsi="Arial" w:cs="Arial"/>
            <w:color w:val="1F3763"/>
            <w:sz w:val="16"/>
            <w:szCs w:val="16"/>
          </w:rPr>
          <w:delText>cov khoom uas tsis huv</w:delText>
        </w:r>
      </w:del>
      <w:r w:rsidRPr="00E23810">
        <w:rPr>
          <w:rFonts w:ascii="Arial" w:eastAsia="Arial" w:hAnsi="Arial" w:cs="Arial"/>
          <w:color w:val="1F3763"/>
          <w:sz w:val="16"/>
          <w:szCs w:val="16"/>
        </w:rPr>
        <w:t>?</w:t>
      </w:r>
    </w:p>
    <w:p w14:paraId="699F3719" w14:textId="77777777" w:rsidR="00BF3E5F" w:rsidRDefault="00BF3E5F">
      <w:pPr>
        <w:spacing w:line="365" w:lineRule="exact"/>
        <w:rPr>
          <w:sz w:val="20"/>
          <w:szCs w:val="20"/>
        </w:rPr>
      </w:pPr>
    </w:p>
    <w:p w14:paraId="1C11A05D" w14:textId="256DCCDB" w:rsidR="00BF3E5F" w:rsidRDefault="00F2670D" w:rsidP="006A2A57">
      <w:pPr>
        <w:spacing w:line="331" w:lineRule="auto"/>
        <w:ind w:right="480"/>
        <w:jc w:val="both"/>
        <w:rPr>
          <w:rFonts w:ascii="Arial" w:eastAsia="Arial" w:hAnsi="Arial" w:cs="Arial"/>
          <w:sz w:val="16"/>
          <w:szCs w:val="16"/>
        </w:rPr>
      </w:pP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raws</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tshwj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xeeb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hauj</w:t>
      </w:r>
      <w:proofErr w:type="spellEnd"/>
      <w:r w:rsidR="006A2A57" w:rsidRPr="006A2A57">
        <w:rPr>
          <w:rFonts w:ascii="Arial" w:eastAsia="Arial" w:hAnsi="Arial" w:cs="Arial"/>
          <w:sz w:val="16"/>
          <w:szCs w:val="16"/>
        </w:rPr>
        <w:t xml:space="preserve"> </w:t>
      </w:r>
      <w:proofErr w:type="spellStart"/>
      <w:r w:rsidRPr="006A2A57">
        <w:rPr>
          <w:rFonts w:ascii="Arial" w:eastAsia="Arial" w:hAnsi="Arial" w:cs="Arial"/>
          <w:sz w:val="16"/>
          <w:szCs w:val="16"/>
        </w:rPr>
        <w:t>lwm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liaj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w:t>
      </w:r>
      <w:r w:rsidR="006A2A57" w:rsidRPr="006A2A57">
        <w:rPr>
          <w:rFonts w:ascii="Arial" w:eastAsia="Arial" w:hAnsi="Arial" w:cs="Arial"/>
          <w:sz w:val="16"/>
          <w:szCs w:val="16"/>
        </w:rPr>
        <w:t>v</w:t>
      </w:r>
      <w:proofErr w:type="spellEnd"/>
      <w:r w:rsidRPr="006A2A57">
        <w:rPr>
          <w:rFonts w:ascii="Arial" w:eastAsia="Arial" w:hAnsi="Arial" w:cs="Arial"/>
          <w:sz w:val="16"/>
          <w:szCs w:val="16"/>
        </w:rPr>
        <w:t xml:space="preserve"> </w:t>
      </w:r>
      <w:proofErr w:type="spellStart"/>
      <w:ins w:id="1212" w:author="Kaxiong" w:date="2021-06-09T23:36:00Z">
        <w:r w:rsidR="005B7235">
          <w:rPr>
            <w:rFonts w:ascii="Arial" w:eastAsia="Arial" w:hAnsi="Arial" w:cs="Arial"/>
            <w:sz w:val="16"/>
            <w:szCs w:val="16"/>
          </w:rPr>
          <w:t>tej</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zaum</w:t>
        </w:r>
        <w:proofErr w:type="spellEnd"/>
        <w:r w:rsidR="005B7235">
          <w:rPr>
            <w:rFonts w:ascii="Arial" w:eastAsia="Arial" w:hAnsi="Arial" w:cs="Arial"/>
            <w:sz w:val="16"/>
            <w:szCs w:val="16"/>
          </w:rPr>
          <w:t xml:space="preserve"> </w:t>
        </w:r>
      </w:ins>
      <w:proofErr w:type="spellStart"/>
      <w:r w:rsidRPr="006A2A57">
        <w:rPr>
          <w:rFonts w:ascii="Arial" w:eastAsia="Arial" w:hAnsi="Arial" w:cs="Arial"/>
          <w:sz w:val="16"/>
          <w:szCs w:val="16"/>
        </w:rPr>
        <w:t>yuav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xav</w:t>
      </w:r>
      <w:proofErr w:type="spellEnd"/>
      <w:r w:rsidRPr="006A2A57">
        <w:rPr>
          <w:rFonts w:ascii="Arial" w:eastAsia="Arial" w:hAnsi="Arial" w:cs="Arial"/>
          <w:sz w:val="16"/>
          <w:szCs w:val="16"/>
        </w:rPr>
        <w:t xml:space="preserve"> </w:t>
      </w:r>
      <w:proofErr w:type="spellStart"/>
      <w:ins w:id="1213" w:author="Kaxiong" w:date="2021-06-09T23:36:00Z">
        <w:r w:rsidR="005B7235">
          <w:rPr>
            <w:rFonts w:ascii="Arial" w:eastAsia="Arial" w:hAnsi="Arial" w:cs="Arial"/>
            <w:sz w:val="16"/>
            <w:szCs w:val="16"/>
          </w:rPr>
          <w:t>siv</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ntau</w:t>
        </w:r>
        <w:proofErr w:type="spellEnd"/>
        <w:r w:rsidR="005B7235">
          <w:rPr>
            <w:rFonts w:ascii="Arial" w:eastAsia="Arial" w:hAnsi="Arial" w:cs="Arial"/>
            <w:sz w:val="16"/>
            <w:szCs w:val="16"/>
          </w:rPr>
          <w:t xml:space="preserve"> </w:t>
        </w:r>
      </w:ins>
      <w:del w:id="1214" w:author="Kaxiong" w:date="2021-06-09T23:36:00Z">
        <w:r w:rsidRPr="006A2A57" w:rsidDel="005B7235">
          <w:rPr>
            <w:rFonts w:ascii="Arial" w:eastAsia="Arial" w:hAnsi="Arial" w:cs="Arial"/>
            <w:sz w:val="16"/>
            <w:szCs w:val="16"/>
          </w:rPr>
          <w:delText xml:space="preserve">tau qee </w:delText>
        </w:r>
      </w:del>
      <w:r w:rsidRPr="006A2A57">
        <w:rPr>
          <w:rFonts w:ascii="Arial" w:eastAsia="Arial" w:hAnsi="Arial" w:cs="Arial"/>
          <w:sz w:val="16"/>
          <w:szCs w:val="16"/>
        </w:rPr>
        <w:t xml:space="preserve">yam sib </w:t>
      </w:r>
      <w:proofErr w:type="spellStart"/>
      <w:r w:rsidRPr="006A2A57">
        <w:rPr>
          <w:rFonts w:ascii="Arial" w:eastAsia="Arial" w:hAnsi="Arial" w:cs="Arial"/>
          <w:sz w:val="16"/>
          <w:szCs w:val="16"/>
        </w:rPr>
        <w:t>txawv</w:t>
      </w:r>
      <w:proofErr w:type="spellEnd"/>
      <w:r w:rsidRPr="006A2A57">
        <w:rPr>
          <w:rFonts w:ascii="Arial" w:eastAsia="Arial" w:hAnsi="Arial" w:cs="Arial"/>
          <w:sz w:val="16"/>
          <w:szCs w:val="16"/>
        </w:rPr>
        <w:t xml:space="preserve"> los </w:t>
      </w:r>
      <w:proofErr w:type="spellStart"/>
      <w:ins w:id="1215" w:author="Kaxiong" w:date="2021-06-09T23:37:00Z">
        <w:r w:rsidR="005B7235">
          <w:rPr>
            <w:rFonts w:ascii="Arial" w:eastAsia="Arial" w:hAnsi="Arial" w:cs="Arial"/>
            <w:sz w:val="16"/>
            <w:szCs w:val="16"/>
          </w:rPr>
          <w:t>rau</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kev</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txiasv</w:t>
        </w:r>
      </w:ins>
      <w:proofErr w:type="spellEnd"/>
      <w:ins w:id="1216" w:author="Kaxiong" w:date="2021-06-09T23:38:00Z">
        <w:r w:rsidR="005B7235">
          <w:rPr>
            <w:rFonts w:ascii="Arial" w:eastAsia="Arial" w:hAnsi="Arial" w:cs="Arial"/>
            <w:sz w:val="16"/>
            <w:szCs w:val="16"/>
          </w:rPr>
          <w:t xml:space="preserve"> </w:t>
        </w:r>
        <w:proofErr w:type="spellStart"/>
        <w:r w:rsidR="005B7235">
          <w:rPr>
            <w:rFonts w:ascii="Arial" w:eastAsia="Arial" w:hAnsi="Arial" w:cs="Arial"/>
            <w:sz w:val="16"/>
            <w:szCs w:val="16"/>
          </w:rPr>
          <w:t>txim</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siab</w:t>
        </w:r>
      </w:ins>
      <w:proofErr w:type="spellEnd"/>
      <w:del w:id="1217" w:author="Kaxiong" w:date="2021-06-09T23:38:00Z">
        <w:r w:rsidRPr="006A2A57" w:rsidDel="005B7235">
          <w:rPr>
            <w:rFonts w:ascii="Arial" w:eastAsia="Arial" w:hAnsi="Arial" w:cs="Arial"/>
            <w:sz w:val="16"/>
            <w:szCs w:val="16"/>
          </w:rPr>
          <w:delText>xa</w:delText>
        </w:r>
      </w:del>
      <w:del w:id="1218" w:author="Kaxiong" w:date="2021-06-09T23:37:00Z">
        <w:r w:rsidRPr="006A2A57" w:rsidDel="005B7235">
          <w:rPr>
            <w:rFonts w:ascii="Arial" w:eastAsia="Arial" w:hAnsi="Arial" w:cs="Arial"/>
            <w:sz w:val="16"/>
            <w:szCs w:val="16"/>
          </w:rPr>
          <w:delText>v</w:delText>
        </w:r>
      </w:del>
      <w:del w:id="1219" w:author="Kaxiong" w:date="2021-06-09T23:38:00Z">
        <w:r w:rsidRPr="006A2A57" w:rsidDel="005B7235">
          <w:rPr>
            <w:rFonts w:ascii="Arial" w:eastAsia="Arial" w:hAnsi="Arial" w:cs="Arial"/>
            <w:sz w:val="16"/>
            <w:szCs w:val="16"/>
          </w:rPr>
          <w:delText xml:space="preserve"> txog</w:delText>
        </w:r>
      </w:del>
      <w:r w:rsidRPr="006A2A57">
        <w:rPr>
          <w:rFonts w:ascii="Arial" w:eastAsia="Arial" w:hAnsi="Arial" w:cs="Arial"/>
          <w:sz w:val="16"/>
          <w:szCs w:val="16"/>
        </w:rPr>
        <w:t xml:space="preserve">, </w:t>
      </w:r>
      <w:proofErr w:type="spellStart"/>
      <w:r w:rsidR="006A2A57" w:rsidRPr="006A2A57">
        <w:rPr>
          <w:rFonts w:ascii="Arial" w:eastAsia="Arial" w:hAnsi="Arial" w:cs="Arial"/>
          <w:sz w:val="16"/>
          <w:szCs w:val="16"/>
        </w:rPr>
        <w:t>xws</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hom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del w:id="1220" w:author="Kaxiong" w:date="2021-06-09T23:38:00Z">
        <w:r w:rsidR="006A2A57" w:rsidRPr="006A2A57" w:rsidDel="005B7235">
          <w:rPr>
            <w:rFonts w:ascii="Arial" w:eastAsia="Arial" w:hAnsi="Arial" w:cs="Arial"/>
            <w:sz w:val="16"/>
            <w:szCs w:val="16"/>
          </w:rPr>
          <w:delText>txhu</w:delText>
        </w:r>
        <w:r w:rsidRPr="006A2A57" w:rsidDel="005B7235">
          <w:rPr>
            <w:rFonts w:ascii="Arial" w:eastAsia="Arial" w:hAnsi="Arial" w:cs="Arial"/>
            <w:sz w:val="16"/>
            <w:szCs w:val="16"/>
          </w:rPr>
          <w:delText xml:space="preserve"> </w:delText>
        </w:r>
      </w:del>
      <w:proofErr w:type="spellStart"/>
      <w:r w:rsidRPr="006A2A57">
        <w:rPr>
          <w:rFonts w:ascii="Arial" w:eastAsia="Arial" w:hAnsi="Arial" w:cs="Arial"/>
          <w:sz w:val="16"/>
          <w:szCs w:val="16"/>
        </w:rPr>
        <w:t>koom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nrog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hom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koom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nrog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sib </w:t>
      </w:r>
      <w:proofErr w:type="spellStart"/>
      <w:r w:rsidRPr="006A2A57">
        <w:rPr>
          <w:rFonts w:ascii="Arial" w:eastAsia="Arial" w:hAnsi="Arial" w:cs="Arial"/>
          <w:sz w:val="16"/>
          <w:szCs w:val="16"/>
        </w:rPr>
        <w:t>ze</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del w:id="1221" w:author="Kaxiong" w:date="2021-06-09T23:39:00Z">
        <w:r w:rsidR="006A2A57" w:rsidRPr="006A2A57" w:rsidDel="005B7235">
          <w:rPr>
            <w:rFonts w:ascii="Arial" w:eastAsia="Arial" w:hAnsi="Arial" w:cs="Arial"/>
            <w:sz w:val="16"/>
            <w:szCs w:val="16"/>
          </w:rPr>
          <w:delText>txhu</w:delText>
        </w:r>
        <w:r w:rsidRPr="006A2A57" w:rsidDel="005B7235">
          <w:rPr>
            <w:rFonts w:ascii="Arial" w:eastAsia="Arial" w:hAnsi="Arial" w:cs="Arial"/>
            <w:sz w:val="16"/>
            <w:szCs w:val="16"/>
          </w:rPr>
          <w:delText xml:space="preserve"> </w:delText>
        </w:r>
      </w:del>
      <w:proofErr w:type="spellStart"/>
      <w:r w:rsidRPr="006A2A57">
        <w:rPr>
          <w:rFonts w:ascii="Arial" w:eastAsia="Arial" w:hAnsi="Arial" w:cs="Arial"/>
          <w:sz w:val="16"/>
          <w:szCs w:val="16"/>
        </w:rPr>
        <w:t>mus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uas</w:t>
      </w:r>
      <w:proofErr w:type="spellEnd"/>
      <w:r w:rsidRPr="006A2A57">
        <w:rPr>
          <w:rFonts w:ascii="Arial" w:eastAsia="Arial" w:hAnsi="Arial" w:cs="Arial"/>
          <w:sz w:val="16"/>
          <w:szCs w:val="16"/>
        </w:rPr>
        <w:t xml:space="preserve"> tau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ins w:id="1222" w:author="Kaxiong" w:date="2021-06-09T23:40:00Z">
        <w:r w:rsidR="005B7235">
          <w:rPr>
            <w:rFonts w:ascii="Arial" w:eastAsia="Arial" w:hAnsi="Arial" w:cs="Arial"/>
            <w:sz w:val="16"/>
            <w:szCs w:val="16"/>
          </w:rPr>
          <w:t>qhov</w:t>
        </w:r>
        <w:proofErr w:type="spellEnd"/>
        <w:r w:rsidR="005B7235">
          <w:rPr>
            <w:rFonts w:ascii="Arial" w:eastAsia="Arial" w:hAnsi="Arial" w:cs="Arial"/>
            <w:sz w:val="16"/>
            <w:szCs w:val="16"/>
          </w:rPr>
          <w:t xml:space="preserve"> </w:t>
        </w:r>
      </w:ins>
      <w:proofErr w:type="spellStart"/>
      <w:r w:rsidRPr="006A2A57">
        <w:rPr>
          <w:rFonts w:ascii="Arial" w:eastAsia="Arial" w:hAnsi="Arial" w:cs="Arial"/>
          <w:sz w:val="16"/>
          <w:szCs w:val="16"/>
        </w:rPr>
        <w:t>ntev</w:t>
      </w:r>
      <w:proofErr w:type="spellEnd"/>
      <w:r w:rsidRPr="006A2A57">
        <w:rPr>
          <w:rFonts w:ascii="Arial" w:eastAsia="Arial" w:hAnsi="Arial" w:cs="Arial"/>
          <w:sz w:val="16"/>
          <w:szCs w:val="16"/>
        </w:rPr>
        <w:t xml:space="preserve"> </w:t>
      </w:r>
      <w:del w:id="1223" w:author="Kaxiong" w:date="2021-06-09T23:40:00Z">
        <w:r w:rsidRPr="006A2A57" w:rsidDel="005B7235">
          <w:rPr>
            <w:rFonts w:ascii="Arial" w:eastAsia="Arial" w:hAnsi="Arial" w:cs="Arial"/>
            <w:sz w:val="16"/>
            <w:szCs w:val="16"/>
          </w:rPr>
          <w:delText xml:space="preserve">npaum li cas </w:delText>
        </w:r>
      </w:del>
      <w:proofErr w:type="spellStart"/>
      <w:r w:rsidRPr="006A2A57">
        <w:rPr>
          <w:rFonts w:ascii="Arial" w:eastAsia="Arial" w:hAnsi="Arial" w:cs="Arial"/>
          <w:sz w:val="16"/>
          <w:szCs w:val="16"/>
        </w:rPr>
        <w:t>ntawm</w:t>
      </w:r>
      <w:proofErr w:type="spellEnd"/>
      <w:r w:rsidRPr="006A2A57">
        <w:rPr>
          <w:rFonts w:ascii="Arial" w:eastAsia="Arial" w:hAnsi="Arial" w:cs="Arial"/>
          <w:sz w:val="16"/>
          <w:szCs w:val="16"/>
        </w:rPr>
        <w:t xml:space="preserve"> </w:t>
      </w:r>
      <w:proofErr w:type="spellStart"/>
      <w:ins w:id="1224" w:author="Kaxiong" w:date="2021-06-09T23:40:00Z">
        <w:r w:rsidR="005B7235">
          <w:rPr>
            <w:rFonts w:ascii="Arial" w:eastAsia="Arial" w:hAnsi="Arial" w:cs="Arial"/>
            <w:sz w:val="16"/>
            <w:szCs w:val="16"/>
          </w:rPr>
          <w:t>lub</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sij</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hawm</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ntawm</w:t>
        </w:r>
        <w:proofErr w:type="spellEnd"/>
        <w:r w:rsidR="005B7235">
          <w:rPr>
            <w:rFonts w:ascii="Arial" w:eastAsia="Arial" w:hAnsi="Arial" w:cs="Arial"/>
            <w:sz w:val="16"/>
            <w:szCs w:val="16"/>
          </w:rPr>
          <w:t xml:space="preserve"> </w:t>
        </w:r>
      </w:ins>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muaj</w:t>
      </w:r>
      <w:proofErr w:type="spellEnd"/>
      <w:r w:rsidRPr="006A2A57">
        <w:rPr>
          <w:rFonts w:ascii="Arial" w:eastAsia="Arial" w:hAnsi="Arial" w:cs="Arial"/>
          <w:sz w:val="16"/>
          <w:szCs w:val="16"/>
        </w:rPr>
        <w:t xml:space="preserve"> </w:t>
      </w:r>
      <w:ins w:id="1225" w:author="Kaxiong" w:date="2021-06-09T23:41:00Z">
        <w:r w:rsidR="005B7235">
          <w:rPr>
            <w:rFonts w:ascii="Arial" w:eastAsia="Arial" w:hAnsi="Arial" w:cs="Arial"/>
            <w:sz w:val="16"/>
            <w:szCs w:val="16"/>
          </w:rPr>
          <w:t xml:space="preserve">cov </w:t>
        </w:r>
      </w:ins>
      <w:proofErr w:type="spellStart"/>
      <w:r w:rsidRPr="006A2A57">
        <w:rPr>
          <w:rFonts w:ascii="Arial" w:eastAsia="Arial" w:hAnsi="Arial" w:cs="Arial"/>
          <w:sz w:val="16"/>
          <w:szCs w:val="16"/>
        </w:rPr>
        <w:t>tsiaj</w:t>
      </w:r>
      <w:proofErr w:type="spellEnd"/>
      <w:r w:rsidR="006A2A57" w:rsidRPr="006A2A57">
        <w:rPr>
          <w:rFonts w:ascii="Arial" w:eastAsia="Arial" w:hAnsi="Arial" w:cs="Arial"/>
          <w:sz w:val="16"/>
          <w:szCs w:val="16"/>
        </w:rPr>
        <w:t xml:space="preserve"> </w:t>
      </w:r>
      <w:proofErr w:type="spellStart"/>
      <w:ins w:id="1226" w:author="Kaxiong" w:date="2021-06-09T23:41:00Z">
        <w:r w:rsidR="005B7235">
          <w:rPr>
            <w:rFonts w:ascii="Arial" w:eastAsia="Arial" w:hAnsi="Arial" w:cs="Arial"/>
            <w:sz w:val="16"/>
            <w:szCs w:val="16"/>
          </w:rPr>
          <w:t>nyob</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rau</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hauv</w:t>
        </w:r>
      </w:ins>
      <w:proofErr w:type="spellEnd"/>
      <w:del w:id="1227" w:author="Kaxiong" w:date="2021-06-09T23:41:00Z">
        <w:r w:rsidR="006A2A57" w:rsidRPr="006A2A57" w:rsidDel="005B7235">
          <w:rPr>
            <w:rFonts w:ascii="Arial" w:eastAsia="Arial" w:hAnsi="Arial" w:cs="Arial"/>
            <w:sz w:val="16"/>
            <w:szCs w:val="16"/>
          </w:rPr>
          <w:delText>txhu</w:delText>
        </w:r>
      </w:del>
      <w:r w:rsidRPr="006A2A57">
        <w:rPr>
          <w:rFonts w:ascii="Arial" w:eastAsia="Arial" w:hAnsi="Arial" w:cs="Arial"/>
          <w:sz w:val="16"/>
          <w:szCs w:val="16"/>
        </w:rPr>
        <w:t xml:space="preserve">,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ins w:id="1228" w:author="Kaxiong" w:date="2021-06-09T23:42:00Z">
        <w:r w:rsidR="005B7235">
          <w:rPr>
            <w:rFonts w:ascii="Arial" w:eastAsia="Arial" w:hAnsi="Arial" w:cs="Arial"/>
            <w:sz w:val="16"/>
            <w:szCs w:val="16"/>
          </w:rPr>
          <w:t xml:space="preserve">cov </w:t>
        </w:r>
        <w:proofErr w:type="spellStart"/>
        <w:r w:rsidR="005B7235">
          <w:rPr>
            <w:rFonts w:ascii="Arial" w:eastAsia="Arial" w:hAnsi="Arial" w:cs="Arial"/>
            <w:sz w:val="16"/>
            <w:szCs w:val="16"/>
          </w:rPr>
          <w:t>xwm</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txheej</w:t>
        </w:r>
        <w:proofErr w:type="spellEnd"/>
        <w:r w:rsidR="005B7235">
          <w:rPr>
            <w:rFonts w:ascii="Arial" w:eastAsia="Arial" w:hAnsi="Arial" w:cs="Arial"/>
            <w:sz w:val="16"/>
            <w:szCs w:val="16"/>
          </w:rPr>
          <w:t xml:space="preserve"> </w:t>
        </w:r>
      </w:ins>
      <w:proofErr w:type="spellStart"/>
      <w:r w:rsidRPr="006A2A57">
        <w:rPr>
          <w:rFonts w:ascii="Arial" w:eastAsia="Arial" w:hAnsi="Arial" w:cs="Arial"/>
          <w:sz w:val="16"/>
          <w:szCs w:val="16"/>
        </w:rPr>
        <w:t>ib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puag</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ncig</w:t>
      </w:r>
      <w:proofErr w:type="spellEnd"/>
      <w:r w:rsidRPr="006A2A57">
        <w:rPr>
          <w:rFonts w:ascii="Arial" w:eastAsia="Arial" w:hAnsi="Arial" w:cs="Arial"/>
          <w:sz w:val="16"/>
          <w:szCs w:val="16"/>
        </w:rPr>
        <w:t xml:space="preserve"> </w:t>
      </w:r>
      <w:del w:id="1229" w:author="Kaxiong" w:date="2021-06-09T23:42:00Z">
        <w:r w:rsidR="006A2A57" w:rsidRPr="006A2A57" w:rsidDel="005B7235">
          <w:rPr>
            <w:rFonts w:ascii="Arial" w:eastAsia="Arial" w:hAnsi="Arial" w:cs="Arial"/>
            <w:sz w:val="16"/>
            <w:szCs w:val="16"/>
          </w:rPr>
          <w:delText xml:space="preserve">ntawm </w:delText>
        </w:r>
        <w:r w:rsidRPr="006A2A57" w:rsidDel="005B7235">
          <w:rPr>
            <w:rFonts w:ascii="Arial" w:eastAsia="Arial" w:hAnsi="Arial" w:cs="Arial"/>
            <w:sz w:val="16"/>
            <w:szCs w:val="16"/>
          </w:rPr>
          <w:delText xml:space="preserve">cov xwm txheej </w:delText>
        </w:r>
        <w:r w:rsidR="006A2A57" w:rsidRPr="006A2A57" w:rsidDel="005B7235">
          <w:rPr>
            <w:rFonts w:ascii="Arial" w:eastAsia="Arial" w:hAnsi="Arial" w:cs="Arial"/>
            <w:sz w:val="16"/>
            <w:szCs w:val="16"/>
          </w:rPr>
          <w:delText>ntawm</w:delText>
        </w:r>
      </w:del>
      <w:proofErr w:type="spellStart"/>
      <w:ins w:id="1230" w:author="Kaxiong" w:date="2021-06-09T23:42:00Z">
        <w:r w:rsidR="005B7235">
          <w:rPr>
            <w:rFonts w:ascii="Arial" w:eastAsia="Arial" w:hAnsi="Arial" w:cs="Arial"/>
            <w:sz w:val="16"/>
            <w:szCs w:val="16"/>
          </w:rPr>
          <w:t>xws</w:t>
        </w:r>
        <w:proofErr w:type="spellEnd"/>
        <w:r w:rsidR="005B7235">
          <w:rPr>
            <w:rFonts w:ascii="Arial" w:eastAsia="Arial" w:hAnsi="Arial" w:cs="Arial"/>
            <w:sz w:val="16"/>
            <w:szCs w:val="16"/>
          </w:rPr>
          <w:t xml:space="preserve"> li</w:t>
        </w:r>
      </w:ins>
      <w:r w:rsidRPr="006A2A57">
        <w:rPr>
          <w:rFonts w:ascii="Arial" w:eastAsia="Arial" w:hAnsi="Arial" w:cs="Arial"/>
          <w:sz w:val="16"/>
          <w:szCs w:val="16"/>
        </w:rPr>
        <w:t xml:space="preserve"> cov </w:t>
      </w:r>
      <w:proofErr w:type="spellStart"/>
      <w:ins w:id="1231" w:author="Kaxiong" w:date="2021-06-09T23:43:00Z">
        <w:r w:rsidR="005B7235">
          <w:rPr>
            <w:rFonts w:ascii="Arial" w:eastAsia="Arial" w:hAnsi="Arial" w:cs="Arial"/>
            <w:sz w:val="16"/>
            <w:szCs w:val="16"/>
          </w:rPr>
          <w:t>caj</w:t>
        </w:r>
        <w:proofErr w:type="spellEnd"/>
        <w:r w:rsidR="005B7235">
          <w:rPr>
            <w:rFonts w:ascii="Arial" w:eastAsia="Arial" w:hAnsi="Arial" w:cs="Arial"/>
            <w:sz w:val="16"/>
            <w:szCs w:val="16"/>
          </w:rPr>
          <w:t xml:space="preserve"> </w:t>
        </w:r>
        <w:proofErr w:type="spellStart"/>
        <w:r w:rsidR="005B7235">
          <w:rPr>
            <w:rFonts w:ascii="Arial" w:eastAsia="Arial" w:hAnsi="Arial" w:cs="Arial"/>
            <w:sz w:val="16"/>
            <w:szCs w:val="16"/>
          </w:rPr>
          <w:t>ces</w:t>
        </w:r>
        <w:proofErr w:type="spellEnd"/>
        <w:r w:rsidR="005B7235">
          <w:rPr>
            <w:rFonts w:ascii="Arial" w:eastAsia="Arial" w:hAnsi="Arial" w:cs="Arial"/>
            <w:sz w:val="16"/>
            <w:szCs w:val="16"/>
          </w:rPr>
          <w:t xml:space="preserve"> </w:t>
        </w:r>
      </w:ins>
      <w:r w:rsidRPr="006A2A57">
        <w:rPr>
          <w:rFonts w:ascii="Arial" w:eastAsia="Arial" w:hAnsi="Arial" w:cs="Arial"/>
          <w:sz w:val="16"/>
          <w:szCs w:val="16"/>
        </w:rPr>
        <w:t xml:space="preserve">av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xwm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txheej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huab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cua</w:t>
      </w:r>
      <w:proofErr w:type="spellEnd"/>
      <w:r w:rsidRPr="006A2A57">
        <w:rPr>
          <w:rFonts w:ascii="Arial" w:eastAsia="Arial" w:hAnsi="Arial" w:cs="Arial"/>
          <w:sz w:val="16"/>
          <w:szCs w:val="16"/>
        </w:rPr>
        <w:t xml:space="preserve">. </w:t>
      </w:r>
      <w:proofErr w:type="spellStart"/>
      <w:ins w:id="1232" w:author="Kaxiong" w:date="2021-06-09T23:45:00Z">
        <w:r w:rsidR="005B7235">
          <w:rPr>
            <w:rFonts w:ascii="Arial" w:eastAsia="Arial" w:hAnsi="Arial" w:cs="Arial"/>
            <w:sz w:val="16"/>
            <w:szCs w:val="16"/>
          </w:rPr>
          <w:t>Ntawm</w:t>
        </w:r>
        <w:proofErr w:type="spellEnd"/>
        <w:r w:rsidR="005B7235">
          <w:rPr>
            <w:rFonts w:ascii="Arial" w:eastAsia="Arial" w:hAnsi="Arial" w:cs="Arial"/>
            <w:sz w:val="16"/>
            <w:szCs w:val="16"/>
          </w:rPr>
          <w:t xml:space="preserve"> </w:t>
        </w:r>
        <w:proofErr w:type="spellStart"/>
        <w:r w:rsidR="00953926">
          <w:rPr>
            <w:rFonts w:ascii="Arial" w:eastAsia="Arial" w:hAnsi="Arial" w:cs="Arial"/>
            <w:sz w:val="16"/>
            <w:szCs w:val="16"/>
          </w:rPr>
          <w:t>ncua</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sij</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hawm</w:t>
        </w:r>
        <w:proofErr w:type="spellEnd"/>
        <w:r w:rsidR="00953926">
          <w:rPr>
            <w:rFonts w:ascii="Arial" w:eastAsia="Arial" w:hAnsi="Arial" w:cs="Arial"/>
            <w:sz w:val="16"/>
            <w:szCs w:val="16"/>
          </w:rPr>
          <w:t xml:space="preserve"> luv</w:t>
        </w:r>
      </w:ins>
      <w:del w:id="1233" w:author="Kaxiong" w:date="2021-06-09T23:45:00Z">
        <w:r w:rsidRPr="006A2A57" w:rsidDel="00953926">
          <w:rPr>
            <w:rFonts w:ascii="Arial" w:eastAsia="Arial" w:hAnsi="Arial" w:cs="Arial"/>
            <w:sz w:val="16"/>
            <w:szCs w:val="16"/>
          </w:rPr>
          <w:delText>Hauv ntej</w:delText>
        </w:r>
      </w:del>
      <w:r w:rsidRPr="006A2A57">
        <w:rPr>
          <w:rFonts w:ascii="Arial" w:eastAsia="Arial" w:hAnsi="Arial" w:cs="Arial"/>
          <w:sz w:val="16"/>
          <w:szCs w:val="16"/>
        </w:rPr>
        <w:t xml:space="preserve">, </w:t>
      </w:r>
      <w:proofErr w:type="spellStart"/>
      <w:r w:rsidRPr="006A2A57">
        <w:rPr>
          <w:rFonts w:ascii="Arial" w:eastAsia="Arial" w:hAnsi="Arial" w:cs="Arial"/>
          <w:sz w:val="16"/>
          <w:szCs w:val="16"/>
        </w:rPr>
        <w:t>tsis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muaj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ins w:id="1234" w:author="Kaxiong" w:date="2021-06-09T23:47:00Z">
        <w:r w:rsidR="00953926">
          <w:rPr>
            <w:rFonts w:ascii="Arial" w:eastAsia="Arial" w:hAnsi="Arial" w:cs="Arial"/>
            <w:sz w:val="16"/>
            <w:szCs w:val="16"/>
          </w:rPr>
          <w:t>teeb</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meem</w:t>
        </w:r>
        <w:proofErr w:type="spellEnd"/>
        <w:r w:rsidR="00953926">
          <w:rPr>
            <w:rFonts w:ascii="Arial" w:eastAsia="Arial" w:hAnsi="Arial" w:cs="Arial"/>
            <w:sz w:val="16"/>
            <w:szCs w:val="16"/>
          </w:rPr>
          <w:t xml:space="preserve"> dab </w:t>
        </w:r>
        <w:proofErr w:type="spellStart"/>
        <w:r w:rsidR="00953926">
          <w:rPr>
            <w:rFonts w:ascii="Arial" w:eastAsia="Arial" w:hAnsi="Arial" w:cs="Arial"/>
            <w:sz w:val="16"/>
            <w:szCs w:val="16"/>
          </w:rPr>
          <w:t>tsi</w:t>
        </w:r>
      </w:ins>
      <w:proofErr w:type="spellEnd"/>
      <w:del w:id="1235" w:author="Kaxiong" w:date="2021-06-09T23:47:00Z">
        <w:r w:rsidRPr="006A2A57" w:rsidDel="00953926">
          <w:rPr>
            <w:rFonts w:ascii="Arial" w:eastAsia="Arial" w:hAnsi="Arial" w:cs="Arial"/>
            <w:sz w:val="16"/>
            <w:szCs w:val="16"/>
          </w:rPr>
          <w:delText>sib npaug yooj yim</w:delText>
        </w:r>
      </w:del>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 </w:t>
      </w:r>
      <w:proofErr w:type="spellStart"/>
      <w:r w:rsidRPr="006A2A57">
        <w:rPr>
          <w:rFonts w:ascii="Arial" w:eastAsia="Arial" w:hAnsi="Arial" w:cs="Arial"/>
          <w:sz w:val="16"/>
          <w:szCs w:val="16"/>
        </w:rPr>
        <w:t>puas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nyog</w:t>
      </w:r>
      <w:proofErr w:type="spellEnd"/>
      <w:r w:rsidRPr="006A2A57">
        <w:rPr>
          <w:rFonts w:ascii="Arial" w:eastAsia="Arial" w:hAnsi="Arial" w:cs="Arial"/>
          <w:sz w:val="16"/>
          <w:szCs w:val="16"/>
        </w:rPr>
        <w:t xml:space="preserve"> </w:t>
      </w:r>
      <w:proofErr w:type="spellStart"/>
      <w:ins w:id="1236" w:author="Kaxiong" w:date="2021-06-09T23:47:00Z">
        <w:r w:rsidR="00953926">
          <w:rPr>
            <w:rFonts w:ascii="Arial" w:eastAsia="Arial" w:hAnsi="Arial" w:cs="Arial"/>
            <w:sz w:val="16"/>
            <w:szCs w:val="16"/>
          </w:rPr>
          <w:t>tshwm</w:t>
        </w:r>
        <w:proofErr w:type="spellEnd"/>
        <w:r w:rsidR="00953926">
          <w:rPr>
            <w:rFonts w:ascii="Arial" w:eastAsia="Arial" w:hAnsi="Arial" w:cs="Arial"/>
            <w:sz w:val="16"/>
            <w:szCs w:val="16"/>
          </w:rPr>
          <w:t xml:space="preserve"> sim </w:t>
        </w:r>
        <w:proofErr w:type="spellStart"/>
        <w:r w:rsidR="00953926">
          <w:rPr>
            <w:rFonts w:ascii="Arial" w:eastAsia="Arial" w:hAnsi="Arial" w:cs="Arial"/>
            <w:sz w:val="16"/>
            <w:szCs w:val="16"/>
          </w:rPr>
          <w:t>kis</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ka</w:t>
        </w:r>
      </w:ins>
      <w:ins w:id="1237" w:author="Kaxiong" w:date="2021-06-09T23:48:00Z">
        <w:r w:rsidR="00953926">
          <w:rPr>
            <w:rFonts w:ascii="Arial" w:eastAsia="Arial" w:hAnsi="Arial" w:cs="Arial"/>
            <w:sz w:val="16"/>
            <w:szCs w:val="16"/>
          </w:rPr>
          <w:t>b</w:t>
        </w:r>
        <w:proofErr w:type="spellEnd"/>
        <w:r w:rsidR="00953926">
          <w:rPr>
            <w:rFonts w:ascii="Arial" w:eastAsia="Arial" w:hAnsi="Arial" w:cs="Arial"/>
            <w:sz w:val="16"/>
            <w:szCs w:val="16"/>
          </w:rPr>
          <w:t xml:space="preserve"> mob</w:t>
        </w:r>
      </w:ins>
      <w:del w:id="1238" w:author="Kaxiong" w:date="2021-06-09T23:48:00Z">
        <w:r w:rsidRPr="006A2A57" w:rsidDel="00953926">
          <w:rPr>
            <w:rFonts w:ascii="Arial" w:eastAsia="Arial" w:hAnsi="Arial" w:cs="Arial"/>
            <w:sz w:val="16"/>
            <w:szCs w:val="16"/>
          </w:rPr>
          <w:delText xml:space="preserve">yuav </w:delText>
        </w:r>
        <w:r w:rsidR="006A2A57" w:rsidRPr="006A2A57" w:rsidDel="00953926">
          <w:rPr>
            <w:rFonts w:ascii="Arial" w:eastAsia="Arial" w:hAnsi="Arial" w:cs="Arial"/>
            <w:sz w:val="16"/>
            <w:szCs w:val="16"/>
          </w:rPr>
          <w:delText>muaj mob</w:delText>
        </w:r>
      </w:del>
      <w:r w:rsidRPr="006A2A57">
        <w:rPr>
          <w:rFonts w:ascii="Arial" w:eastAsia="Arial" w:hAnsi="Arial" w:cs="Arial"/>
          <w:sz w:val="16"/>
          <w:szCs w:val="16"/>
        </w:rPr>
        <w:t xml:space="preserve">. </w:t>
      </w:r>
      <w:proofErr w:type="spellStart"/>
      <w:r w:rsidRPr="006A2A57">
        <w:rPr>
          <w:rFonts w:ascii="Arial" w:eastAsia="Arial" w:hAnsi="Arial" w:cs="Arial"/>
          <w:sz w:val="16"/>
          <w:szCs w:val="16"/>
        </w:rPr>
        <w:t>Qhov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w:t>
      </w:r>
      <w:r w:rsidR="006A2A57" w:rsidRPr="006A2A57">
        <w:rPr>
          <w:rFonts w:ascii="Arial" w:eastAsia="Arial" w:hAnsi="Arial" w:cs="Arial"/>
          <w:sz w:val="16"/>
          <w:szCs w:val="16"/>
        </w:rPr>
        <w:t>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nws</w:t>
      </w:r>
      <w:proofErr w:type="spellEnd"/>
      <w:r w:rsidRPr="006A2A57">
        <w:rPr>
          <w:rFonts w:ascii="Arial" w:eastAsia="Arial" w:hAnsi="Arial" w:cs="Arial"/>
          <w:sz w:val="16"/>
          <w:szCs w:val="16"/>
        </w:rPr>
        <w:t xml:space="preserve"> </w:t>
      </w:r>
      <w:del w:id="1239" w:author="Kaxiong" w:date="2021-06-09T23:49:00Z">
        <w:r w:rsidRPr="006A2A57" w:rsidDel="00953926">
          <w:rPr>
            <w:rFonts w:ascii="Arial" w:eastAsia="Arial" w:hAnsi="Arial" w:cs="Arial"/>
            <w:sz w:val="16"/>
            <w:szCs w:val="16"/>
          </w:rPr>
          <w:delText xml:space="preserve">txhua qhov </w:delText>
        </w:r>
      </w:del>
      <w:proofErr w:type="spellStart"/>
      <w:r w:rsidRPr="006A2A57">
        <w:rPr>
          <w:rFonts w:ascii="Arial" w:eastAsia="Arial" w:hAnsi="Arial" w:cs="Arial"/>
          <w:sz w:val="16"/>
          <w:szCs w:val="16"/>
        </w:rPr>
        <w:t>tseem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ceeb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tshaj</w:t>
      </w:r>
      <w:proofErr w:type="spellEnd"/>
      <w:r w:rsidRPr="006A2A57">
        <w:rPr>
          <w:rFonts w:ascii="Arial" w:eastAsia="Arial" w:hAnsi="Arial" w:cs="Arial"/>
          <w:sz w:val="16"/>
          <w:szCs w:val="16"/>
        </w:rPr>
        <w:t xml:space="preserve"> </w:t>
      </w:r>
      <w:ins w:id="1240" w:author="Kaxiong" w:date="2021-06-09T23:49:00Z">
        <w:r w:rsidR="00953926">
          <w:rPr>
            <w:rFonts w:ascii="Arial" w:eastAsia="Arial" w:hAnsi="Arial" w:cs="Arial"/>
            <w:sz w:val="16"/>
            <w:szCs w:val="16"/>
          </w:rPr>
          <w:t xml:space="preserve">tag </w:t>
        </w:r>
        <w:proofErr w:type="spellStart"/>
        <w:r w:rsidR="00953926">
          <w:rPr>
            <w:rFonts w:ascii="Arial" w:eastAsia="Arial" w:hAnsi="Arial" w:cs="Arial"/>
            <w:sz w:val="16"/>
            <w:szCs w:val="16"/>
          </w:rPr>
          <w:t>nrho</w:t>
        </w:r>
        <w:proofErr w:type="spellEnd"/>
        <w:r w:rsidR="00953926">
          <w:rPr>
            <w:rFonts w:ascii="Arial" w:eastAsia="Arial" w:hAnsi="Arial" w:cs="Arial"/>
            <w:sz w:val="16"/>
            <w:szCs w:val="16"/>
          </w:rPr>
          <w:t xml:space="preserve"> </w:t>
        </w:r>
      </w:ins>
      <w:proofErr w:type="spellStart"/>
      <w:r w:rsidRPr="006A2A57">
        <w:rPr>
          <w:rFonts w:ascii="Arial" w:eastAsia="Arial" w:hAnsi="Arial" w:cs="Arial"/>
          <w:sz w:val="16"/>
          <w:szCs w:val="16"/>
        </w:rPr>
        <w:t>rau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teeb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tsa</w:t>
      </w:r>
      <w:proofErr w:type="spellEnd"/>
      <w:r w:rsidRPr="006A2A57">
        <w:rPr>
          <w:rFonts w:ascii="Arial" w:eastAsia="Arial" w:hAnsi="Arial" w:cs="Arial"/>
          <w:sz w:val="16"/>
          <w:szCs w:val="16"/>
        </w:rPr>
        <w:t xml:space="preserve"> </w:t>
      </w:r>
      <w:ins w:id="1241" w:author="Kaxiong" w:date="2021-06-09T23:49:00Z">
        <w:r w:rsidR="00953926">
          <w:rPr>
            <w:rFonts w:ascii="Arial" w:eastAsia="Arial" w:hAnsi="Arial" w:cs="Arial"/>
            <w:sz w:val="16"/>
            <w:szCs w:val="16"/>
          </w:rPr>
          <w:t xml:space="preserve">cov </w:t>
        </w:r>
      </w:ins>
      <w:proofErr w:type="spellStart"/>
      <w:r w:rsidRPr="006A2A57">
        <w:rPr>
          <w:rFonts w:ascii="Arial" w:eastAsia="Arial" w:hAnsi="Arial" w:cs="Arial"/>
          <w:sz w:val="16"/>
          <w:szCs w:val="16"/>
        </w:rPr>
        <w:t>kev</w:t>
      </w:r>
      <w:proofErr w:type="spellEnd"/>
      <w:ins w:id="1242" w:author="Kaxiong" w:date="2021-06-09T23:49:00Z">
        <w:r w:rsidR="00953926">
          <w:rPr>
            <w:rFonts w:ascii="Arial" w:eastAsia="Arial" w:hAnsi="Arial" w:cs="Arial"/>
            <w:sz w:val="16"/>
            <w:szCs w:val="16"/>
          </w:rPr>
          <w:t xml:space="preserve"> </w:t>
        </w:r>
      </w:ins>
      <w:proofErr w:type="spellStart"/>
      <w:ins w:id="1243" w:author="Kaxiong" w:date="2021-06-09T23:50:00Z">
        <w:r w:rsidR="00953926">
          <w:rPr>
            <w:rFonts w:ascii="Arial" w:eastAsia="Arial" w:hAnsi="Arial" w:cs="Arial"/>
            <w:sz w:val="16"/>
            <w:szCs w:val="16"/>
          </w:rPr>
          <w:t>ua</w:t>
        </w:r>
      </w:ins>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ntsuam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tas</w:t>
      </w:r>
      <w:proofErr w:type="spellEnd"/>
      <w:r w:rsidRPr="006A2A57">
        <w:rPr>
          <w:rFonts w:ascii="Arial" w:eastAsia="Arial" w:hAnsi="Arial" w:cs="Arial"/>
          <w:sz w:val="16"/>
          <w:szCs w:val="16"/>
        </w:rPr>
        <w:t xml:space="preserve"> li </w:t>
      </w:r>
      <w:proofErr w:type="spellStart"/>
      <w:r w:rsidRPr="006A2A57">
        <w:rPr>
          <w:rFonts w:ascii="Arial" w:eastAsia="Arial" w:hAnsi="Arial" w:cs="Arial"/>
          <w:sz w:val="16"/>
          <w:szCs w:val="16"/>
        </w:rPr>
        <w:t>thiab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khaws</w:t>
      </w:r>
      <w:proofErr w:type="spellEnd"/>
      <w:r w:rsidRPr="006A2A57">
        <w:rPr>
          <w:rFonts w:ascii="Arial" w:eastAsia="Arial" w:hAnsi="Arial" w:cs="Arial"/>
          <w:sz w:val="16"/>
          <w:szCs w:val="16"/>
        </w:rPr>
        <w:t xml:space="preserve"> cov </w:t>
      </w:r>
      <w:proofErr w:type="spellStart"/>
      <w:r w:rsidRPr="006A2A57">
        <w:rPr>
          <w:rFonts w:ascii="Arial" w:eastAsia="Arial" w:hAnsi="Arial" w:cs="Arial"/>
          <w:sz w:val="16"/>
          <w:szCs w:val="16"/>
        </w:rPr>
        <w:t>ntaub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ntawv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pov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thawj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uas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txhawb</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txoj</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kev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txiav</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txim</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siab</w:t>
      </w:r>
      <w:proofErr w:type="spellEnd"/>
      <w:r w:rsidRPr="006A2A57">
        <w:rPr>
          <w:rFonts w:ascii="Arial" w:eastAsia="Arial" w:hAnsi="Arial" w:cs="Arial"/>
          <w:sz w:val="16"/>
          <w:szCs w:val="16"/>
        </w:rPr>
        <w:t xml:space="preserve"> </w:t>
      </w:r>
      <w:proofErr w:type="spellStart"/>
      <w:ins w:id="1244" w:author="Kaxiong" w:date="2021-06-09T23:50:00Z">
        <w:r w:rsidR="00953926">
          <w:rPr>
            <w:rFonts w:ascii="Arial" w:eastAsia="Arial" w:hAnsi="Arial" w:cs="Arial"/>
            <w:sz w:val="16"/>
            <w:szCs w:val="16"/>
          </w:rPr>
          <w:t>txhawm</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rau</w:t>
        </w:r>
        <w:proofErr w:type="spellEnd"/>
        <w:r w:rsidR="00953926">
          <w:rPr>
            <w:rFonts w:ascii="Arial" w:eastAsia="Arial" w:hAnsi="Arial" w:cs="Arial"/>
            <w:sz w:val="16"/>
            <w:szCs w:val="16"/>
          </w:rPr>
          <w:t xml:space="preserve"> </w:t>
        </w:r>
      </w:ins>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los</w:t>
      </w:r>
      <w:r w:rsidR="006A2A57" w:rsidRPr="006A2A57">
        <w:rPr>
          <w:rFonts w:ascii="Arial" w:eastAsia="Arial" w:hAnsi="Arial" w:cs="Arial"/>
          <w:sz w:val="16"/>
          <w:szCs w:val="16"/>
        </w:rPr>
        <w:t xml:space="preserve"> </w:t>
      </w:r>
      <w:r w:rsidRPr="006A2A57">
        <w:rPr>
          <w:rFonts w:ascii="Arial" w:eastAsia="Arial" w:hAnsi="Arial" w:cs="Arial"/>
          <w:sz w:val="16"/>
          <w:szCs w:val="16"/>
        </w:rPr>
        <w:t xml:space="preserve">sis </w:t>
      </w:r>
      <w:proofErr w:type="spellStart"/>
      <w:r w:rsidRPr="006A2A57">
        <w:rPr>
          <w:rFonts w:ascii="Arial" w:eastAsia="Arial" w:hAnsi="Arial" w:cs="Arial"/>
          <w:sz w:val="16"/>
          <w:szCs w:val="16"/>
        </w:rPr>
        <w:t>tsis</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sau</w:t>
      </w:r>
      <w:proofErr w:type="spellEnd"/>
      <w:r w:rsidRPr="006A2A57">
        <w:rPr>
          <w:rFonts w:ascii="Arial" w:eastAsia="Arial" w:hAnsi="Arial" w:cs="Arial"/>
          <w:sz w:val="16"/>
          <w:szCs w:val="16"/>
        </w:rPr>
        <w:t xml:space="preserve"> </w:t>
      </w:r>
      <w:proofErr w:type="spellStart"/>
      <w:r w:rsidRPr="006A2A57">
        <w:rPr>
          <w:rFonts w:ascii="Arial" w:eastAsia="Arial" w:hAnsi="Arial" w:cs="Arial"/>
          <w:sz w:val="16"/>
          <w:szCs w:val="16"/>
        </w:rPr>
        <w:t>qoob</w:t>
      </w:r>
      <w:proofErr w:type="spellEnd"/>
      <w:r w:rsidRPr="006A2A57">
        <w:rPr>
          <w:rFonts w:ascii="Arial" w:eastAsia="Arial" w:hAnsi="Arial" w:cs="Arial"/>
          <w:sz w:val="16"/>
          <w:szCs w:val="16"/>
        </w:rPr>
        <w:t xml:space="preserve"> loo</w:t>
      </w:r>
      <w:ins w:id="1245" w:author="Kaxiong" w:date="2021-06-09T23:50:00Z">
        <w:r w:rsidR="00953926">
          <w:rPr>
            <w:rFonts w:ascii="Arial" w:eastAsia="Arial" w:hAnsi="Arial" w:cs="Arial"/>
            <w:sz w:val="16"/>
            <w:szCs w:val="16"/>
          </w:rPr>
          <w:t xml:space="preserve"> </w:t>
        </w:r>
        <w:proofErr w:type="spellStart"/>
        <w:r w:rsidR="00953926">
          <w:rPr>
            <w:rFonts w:ascii="Arial" w:eastAsia="Arial" w:hAnsi="Arial" w:cs="Arial"/>
            <w:sz w:val="16"/>
            <w:szCs w:val="16"/>
          </w:rPr>
          <w:t>nyob</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rau</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hauv</w:t>
        </w:r>
        <w:proofErr w:type="spellEnd"/>
        <w:r w:rsidR="00953926">
          <w:rPr>
            <w:rFonts w:ascii="Arial" w:eastAsia="Arial" w:hAnsi="Arial" w:cs="Arial"/>
            <w:sz w:val="16"/>
            <w:szCs w:val="16"/>
          </w:rPr>
          <w:t xml:space="preserve"> </w:t>
        </w:r>
        <w:proofErr w:type="spellStart"/>
        <w:r w:rsidR="00953926">
          <w:rPr>
            <w:rFonts w:ascii="Arial" w:eastAsia="Arial" w:hAnsi="Arial" w:cs="Arial"/>
            <w:sz w:val="16"/>
            <w:szCs w:val="16"/>
          </w:rPr>
          <w:t>lus</w:t>
        </w:r>
        <w:proofErr w:type="spellEnd"/>
        <w:r w:rsidR="00953926">
          <w:rPr>
            <w:rFonts w:ascii="Arial" w:eastAsia="Arial" w:hAnsi="Arial" w:cs="Arial"/>
            <w:sz w:val="16"/>
            <w:szCs w:val="16"/>
          </w:rPr>
          <w:t xml:space="preserve"> </w:t>
        </w:r>
      </w:ins>
      <w:proofErr w:type="spellStart"/>
      <w:ins w:id="1246" w:author="Kaxiong" w:date="2021-06-09T23:51:00Z">
        <w:r w:rsidR="00953926">
          <w:rPr>
            <w:rFonts w:ascii="Arial" w:eastAsia="Arial" w:hAnsi="Arial" w:cs="Arial"/>
            <w:sz w:val="16"/>
            <w:szCs w:val="16"/>
          </w:rPr>
          <w:t>nug</w:t>
        </w:r>
      </w:ins>
      <w:proofErr w:type="spellEnd"/>
      <w:r w:rsidRPr="006A2A57">
        <w:rPr>
          <w:rFonts w:ascii="Arial" w:eastAsia="Arial" w:hAnsi="Arial" w:cs="Arial"/>
          <w:sz w:val="16"/>
          <w:szCs w:val="16"/>
        </w:rPr>
        <w:t>.</w:t>
      </w:r>
    </w:p>
    <w:p w14:paraId="31A8855F" w14:textId="29115F1C" w:rsidR="009D50E8" w:rsidRDefault="009D50E8" w:rsidP="006A2A57">
      <w:pPr>
        <w:spacing w:line="331" w:lineRule="auto"/>
        <w:ind w:right="480"/>
        <w:jc w:val="both"/>
        <w:rPr>
          <w:rFonts w:ascii="Arial" w:eastAsia="Arial" w:hAnsi="Arial" w:cs="Arial"/>
          <w:sz w:val="16"/>
          <w:szCs w:val="16"/>
        </w:rPr>
      </w:pPr>
    </w:p>
    <w:p w14:paraId="1A7A8798" w14:textId="69B0A490" w:rsidR="009D50E8" w:rsidRDefault="009D50E8" w:rsidP="006A2A57">
      <w:pPr>
        <w:spacing w:line="331" w:lineRule="auto"/>
        <w:ind w:right="480"/>
        <w:jc w:val="both"/>
        <w:rPr>
          <w:rFonts w:ascii="Arial" w:eastAsia="Arial" w:hAnsi="Arial" w:cs="Arial"/>
          <w:sz w:val="16"/>
          <w:szCs w:val="16"/>
        </w:rPr>
      </w:pPr>
    </w:p>
    <w:p w14:paraId="38A61A0E" w14:textId="57425A95" w:rsidR="009D50E8" w:rsidRDefault="009D50E8" w:rsidP="006A2A57">
      <w:pPr>
        <w:spacing w:line="331" w:lineRule="auto"/>
        <w:ind w:right="480"/>
        <w:jc w:val="both"/>
        <w:rPr>
          <w:rFonts w:ascii="Arial" w:eastAsia="Arial" w:hAnsi="Arial" w:cs="Arial"/>
          <w:sz w:val="16"/>
          <w:szCs w:val="16"/>
        </w:rPr>
      </w:pPr>
    </w:p>
    <w:p w14:paraId="2799FB9E" w14:textId="77777777" w:rsidR="009D50E8" w:rsidRPr="006A2A57" w:rsidRDefault="009D50E8" w:rsidP="006A2A57">
      <w:pPr>
        <w:spacing w:line="331" w:lineRule="auto"/>
        <w:ind w:right="480"/>
        <w:jc w:val="both"/>
        <w:rPr>
          <w:sz w:val="16"/>
          <w:szCs w:val="16"/>
        </w:rPr>
      </w:pPr>
    </w:p>
    <w:p w14:paraId="6B41C0F0"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14:anchorId="16D80631" wp14:editId="0B9CBBAA">
                <wp:simplePos x="0" y="0"/>
                <wp:positionH relativeFrom="column">
                  <wp:posOffset>2540</wp:posOffset>
                </wp:positionH>
                <wp:positionV relativeFrom="paragraph">
                  <wp:posOffset>458470</wp:posOffset>
                </wp:positionV>
                <wp:extent cx="18288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87D6300" id="Shape 4"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pt,36.1pt" to="144.2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" o:allowincell="f" filled="t" strokeweight=".72pt">
                <v:stroke joinstyle="miter"/>
                <o:lock v:ext="edit" shapetype="f"/>
              </v:line>
            </w:pict>
          </mc:Fallback>
        </mc:AlternateContent>
      </w:r>
    </w:p>
    <w:p w14:paraId="54939705" w14:textId="77777777" w:rsidR="00BF3E5F" w:rsidRDefault="00BF3E5F">
      <w:pPr>
        <w:spacing w:line="200" w:lineRule="exact"/>
        <w:rPr>
          <w:sz w:val="20"/>
          <w:szCs w:val="20"/>
        </w:rPr>
      </w:pPr>
    </w:p>
    <w:p w14:paraId="3D1580F2" w14:textId="255C80EC" w:rsidR="00BF3E5F" w:rsidRDefault="00BF3E5F">
      <w:pPr>
        <w:spacing w:line="200" w:lineRule="exact"/>
        <w:rPr>
          <w:sz w:val="20"/>
          <w:szCs w:val="20"/>
        </w:rPr>
      </w:pPr>
    </w:p>
    <w:p w14:paraId="7D008D7E" w14:textId="77777777" w:rsidR="00BF3E5F" w:rsidRDefault="00BF3E5F">
      <w:pPr>
        <w:spacing w:line="377" w:lineRule="exact"/>
        <w:rPr>
          <w:sz w:val="20"/>
          <w:szCs w:val="20"/>
        </w:rPr>
      </w:pPr>
    </w:p>
    <w:p w14:paraId="08D4FC3E" w14:textId="42AFA343" w:rsidR="00BF3E5F" w:rsidRPr="008B23CC" w:rsidRDefault="00903489">
      <w:pPr>
        <w:rPr>
          <w:rFonts w:ascii="Arial" w:eastAsia="Arial" w:hAnsi="Arial" w:cs="Arial"/>
          <w:i/>
          <w:iCs/>
          <w:sz w:val="16"/>
          <w:szCs w:val="16"/>
        </w:rPr>
      </w:pPr>
      <w:r>
        <w:rPr>
          <w:rFonts w:ascii="Arial" w:eastAsia="Arial" w:hAnsi="Arial" w:cs="Arial"/>
          <w:sz w:val="16"/>
          <w:szCs w:val="16"/>
          <w:vertAlign w:val="superscript"/>
        </w:rPr>
        <w:lastRenderedPageBreak/>
        <w:t>4</w:t>
      </w:r>
      <w:r w:rsidR="00F2670D" w:rsidRPr="008F26E7">
        <w:rPr>
          <w:rFonts w:ascii="Arial" w:eastAsia="Arial" w:hAnsi="Arial" w:cs="Arial"/>
          <w:sz w:val="16"/>
          <w:szCs w:val="16"/>
        </w:rPr>
        <w:t>S</w:t>
      </w:r>
      <w:r w:rsidR="008B23CC" w:rsidRPr="007F40CD">
        <w:rPr>
          <w:rFonts w:ascii="Arial" w:eastAsia="Arial" w:hAnsi="Arial" w:cs="Arial"/>
          <w:sz w:val="16"/>
          <w:szCs w:val="16"/>
        </w:rPr>
        <w:t xml:space="preserve">aib "Cov </w:t>
      </w:r>
      <w:proofErr w:type="spellStart"/>
      <w:r w:rsidR="008B23CC" w:rsidRPr="007F40CD">
        <w:rPr>
          <w:rFonts w:ascii="Arial" w:eastAsia="Arial" w:hAnsi="Arial" w:cs="Arial"/>
          <w:sz w:val="16"/>
          <w:szCs w:val="16"/>
        </w:rPr>
        <w:t>Qauv</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rau</w:t>
      </w:r>
      <w:proofErr w:type="spellEnd"/>
      <w:r w:rsidR="008B23CC" w:rsidRPr="007F40CD">
        <w:rPr>
          <w:rFonts w:ascii="Arial" w:eastAsia="Arial" w:hAnsi="Arial" w:cs="Arial"/>
          <w:sz w:val="16"/>
          <w:szCs w:val="16"/>
        </w:rPr>
        <w:t xml:space="preserve"> Kev </w:t>
      </w:r>
      <w:ins w:id="1247" w:author="Kaxiong" w:date="2021-06-09T23:51:00Z">
        <w:r w:rsidR="00776A9A">
          <w:rPr>
            <w:rFonts w:ascii="Arial" w:eastAsia="Arial" w:hAnsi="Arial" w:cs="Arial"/>
            <w:sz w:val="16"/>
            <w:szCs w:val="16"/>
          </w:rPr>
          <w:t>Cog</w:t>
        </w:r>
      </w:ins>
      <w:del w:id="1248" w:author="Kaxiong" w:date="2021-06-09T23:51:00Z">
        <w:r w:rsidR="008B23CC" w:rsidRPr="007F40CD" w:rsidDel="00776A9A">
          <w:rPr>
            <w:rFonts w:ascii="Arial" w:eastAsia="Arial" w:hAnsi="Arial" w:cs="Arial"/>
            <w:sz w:val="16"/>
            <w:szCs w:val="16"/>
          </w:rPr>
          <w:delText>Loj Hlob</w:delText>
        </w:r>
      </w:del>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kev</w:t>
      </w:r>
      <w:proofErr w:type="spellEnd"/>
      <w:r w:rsidR="008B23CC" w:rsidRPr="007F40CD">
        <w:rPr>
          <w:rFonts w:ascii="Arial" w:eastAsia="Arial" w:hAnsi="Arial" w:cs="Arial"/>
          <w:sz w:val="16"/>
          <w:szCs w:val="16"/>
        </w:rPr>
        <w:t xml:space="preserve"> Sau </w:t>
      </w:r>
      <w:proofErr w:type="spellStart"/>
      <w:r w:rsidR="008B23CC" w:rsidRPr="007F40CD">
        <w:rPr>
          <w:rFonts w:ascii="Arial" w:eastAsia="Arial" w:hAnsi="Arial" w:cs="Arial"/>
          <w:sz w:val="16"/>
          <w:szCs w:val="16"/>
        </w:rPr>
        <w:t>Qoob</w:t>
      </w:r>
      <w:proofErr w:type="spellEnd"/>
      <w:r w:rsidR="008B23CC" w:rsidRPr="007F40CD">
        <w:rPr>
          <w:rFonts w:ascii="Arial" w:eastAsia="Arial" w:hAnsi="Arial" w:cs="Arial"/>
          <w:sz w:val="16"/>
          <w:szCs w:val="16"/>
        </w:rPr>
        <w:t xml:space="preserve"> loo, </w:t>
      </w:r>
      <w:ins w:id="1249" w:author="Kaxiong" w:date="2021-06-09T23:53:00Z">
        <w:r w:rsidR="00776A9A">
          <w:rPr>
            <w:rFonts w:ascii="Arial" w:eastAsia="Arial" w:hAnsi="Arial" w:cs="Arial"/>
            <w:sz w:val="16"/>
            <w:szCs w:val="16"/>
          </w:rPr>
          <w:t>K</w:t>
        </w:r>
      </w:ins>
      <w:del w:id="1250" w:author="Kaxiong" w:date="2021-06-09T23:53:00Z">
        <w:r w:rsidR="008B23CC" w:rsidRPr="007F40CD" w:rsidDel="00776A9A">
          <w:rPr>
            <w:rFonts w:ascii="Arial" w:eastAsia="Arial" w:hAnsi="Arial" w:cs="Arial"/>
            <w:sz w:val="16"/>
            <w:szCs w:val="16"/>
          </w:rPr>
          <w:delText>k</w:delText>
        </w:r>
      </w:del>
      <w:r w:rsidR="008B23CC" w:rsidRPr="007F40CD">
        <w:rPr>
          <w:rFonts w:ascii="Arial" w:eastAsia="Arial" w:hAnsi="Arial" w:cs="Arial"/>
          <w:sz w:val="16"/>
          <w:szCs w:val="16"/>
        </w:rPr>
        <w:t xml:space="preserve">ev </w:t>
      </w:r>
      <w:proofErr w:type="spellStart"/>
      <w:r w:rsidR="008B23CC" w:rsidRPr="007F40CD">
        <w:rPr>
          <w:rFonts w:ascii="Arial" w:eastAsia="Arial" w:hAnsi="Arial" w:cs="Arial"/>
          <w:sz w:val="16"/>
          <w:szCs w:val="16"/>
        </w:rPr>
        <w:t>Ntim</w:t>
      </w:r>
      <w:proofErr w:type="spellEnd"/>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thiab</w:t>
      </w:r>
      <w:proofErr w:type="spellEnd"/>
      <w:r w:rsidR="008B23CC" w:rsidRPr="007F40CD">
        <w:rPr>
          <w:rFonts w:ascii="Arial" w:eastAsia="Arial" w:hAnsi="Arial" w:cs="Arial"/>
          <w:sz w:val="16"/>
          <w:szCs w:val="16"/>
        </w:rPr>
        <w:t xml:space="preserve"> </w:t>
      </w:r>
      <w:ins w:id="1251" w:author="Kaxiong" w:date="2021-06-10T01:15:00Z">
        <w:r w:rsidR="00177C0E">
          <w:rPr>
            <w:rFonts w:ascii="Arial" w:eastAsia="Arial" w:hAnsi="Arial" w:cs="Arial"/>
            <w:sz w:val="16"/>
            <w:szCs w:val="16"/>
          </w:rPr>
          <w:t xml:space="preserve">Kev </w:t>
        </w:r>
      </w:ins>
      <w:proofErr w:type="spellStart"/>
      <w:r w:rsidR="008B23CC" w:rsidRPr="007F40CD">
        <w:rPr>
          <w:rFonts w:ascii="Arial" w:eastAsia="Arial" w:hAnsi="Arial" w:cs="Arial"/>
          <w:sz w:val="16"/>
          <w:szCs w:val="16"/>
        </w:rPr>
        <w:t>Tuav</w:t>
      </w:r>
      <w:proofErr w:type="spellEnd"/>
      <w:r w:rsidR="008B23CC" w:rsidRPr="007F40CD">
        <w:rPr>
          <w:rFonts w:ascii="Arial" w:eastAsia="Arial" w:hAnsi="Arial" w:cs="Arial"/>
          <w:sz w:val="16"/>
          <w:szCs w:val="16"/>
        </w:rPr>
        <w:t xml:space="preserve"> Cov </w:t>
      </w:r>
      <w:proofErr w:type="spellStart"/>
      <w:r w:rsidR="008B23CC" w:rsidRPr="007F40CD">
        <w:rPr>
          <w:rFonts w:ascii="Arial" w:eastAsia="Arial" w:hAnsi="Arial" w:cs="Arial"/>
          <w:sz w:val="16"/>
          <w:szCs w:val="16"/>
        </w:rPr>
        <w:t>Khoom</w:t>
      </w:r>
      <w:proofErr w:type="spellEnd"/>
      <w:r w:rsidR="008B23CC" w:rsidRPr="007F40CD">
        <w:rPr>
          <w:rFonts w:ascii="Arial" w:eastAsia="Arial" w:hAnsi="Arial" w:cs="Arial"/>
          <w:sz w:val="16"/>
          <w:szCs w:val="16"/>
        </w:rPr>
        <w:t xml:space="preserve"> </w:t>
      </w:r>
      <w:proofErr w:type="spellStart"/>
      <w:ins w:id="1252" w:author="Kaxiong" w:date="2021-06-09T23:53:00Z">
        <w:r w:rsidR="00776A9A">
          <w:rPr>
            <w:rFonts w:ascii="Arial" w:eastAsia="Arial" w:hAnsi="Arial" w:cs="Arial"/>
            <w:sz w:val="16"/>
            <w:szCs w:val="16"/>
          </w:rPr>
          <w:t>Tsim</w:t>
        </w:r>
        <w:proofErr w:type="spellEnd"/>
        <w:r w:rsidR="00776A9A">
          <w:rPr>
            <w:rFonts w:ascii="Arial" w:eastAsia="Arial" w:hAnsi="Arial" w:cs="Arial"/>
            <w:sz w:val="16"/>
            <w:szCs w:val="16"/>
          </w:rPr>
          <w:t xml:space="preserve"> </w:t>
        </w:r>
        <w:proofErr w:type="spellStart"/>
        <w:r w:rsidR="00776A9A">
          <w:rPr>
            <w:rFonts w:ascii="Arial" w:eastAsia="Arial" w:hAnsi="Arial" w:cs="Arial"/>
            <w:sz w:val="16"/>
            <w:szCs w:val="16"/>
          </w:rPr>
          <w:t>Tawm</w:t>
        </w:r>
      </w:ins>
      <w:proofErr w:type="spellEnd"/>
      <w:del w:id="1253" w:author="Kaxiong" w:date="2021-06-09T23:53:00Z">
        <w:r w:rsidR="008B23CC" w:rsidRPr="007F40CD" w:rsidDel="00776A9A">
          <w:rPr>
            <w:rFonts w:ascii="Arial" w:eastAsia="Arial" w:hAnsi="Arial" w:cs="Arial"/>
            <w:sz w:val="16"/>
            <w:szCs w:val="16"/>
          </w:rPr>
          <w:delText>Siv</w:delText>
        </w:r>
      </w:del>
      <w:r w:rsidR="008B23CC" w:rsidRPr="007F40CD">
        <w:rPr>
          <w:rFonts w:ascii="Arial" w:eastAsia="Arial" w:hAnsi="Arial" w:cs="Arial"/>
          <w:sz w:val="16"/>
          <w:szCs w:val="16"/>
        </w:rPr>
        <w:t xml:space="preserve"> </w:t>
      </w:r>
      <w:proofErr w:type="spellStart"/>
      <w:r w:rsidR="008B23CC" w:rsidRPr="007F40CD">
        <w:rPr>
          <w:rFonts w:ascii="Arial" w:eastAsia="Arial" w:hAnsi="Arial" w:cs="Arial"/>
          <w:sz w:val="16"/>
          <w:szCs w:val="16"/>
        </w:rPr>
        <w:t>rau</w:t>
      </w:r>
      <w:proofErr w:type="spellEnd"/>
      <w:r w:rsidR="008B23CC" w:rsidRPr="007F40CD">
        <w:rPr>
          <w:rFonts w:ascii="Arial" w:eastAsia="Arial" w:hAnsi="Arial" w:cs="Arial"/>
          <w:sz w:val="16"/>
          <w:szCs w:val="16"/>
        </w:rPr>
        <w:t xml:space="preserve"> Tib </w:t>
      </w:r>
      <w:proofErr w:type="spellStart"/>
      <w:r w:rsidR="008B23CC" w:rsidRPr="007F40CD">
        <w:rPr>
          <w:rFonts w:ascii="Arial" w:eastAsia="Arial" w:hAnsi="Arial" w:cs="Arial"/>
          <w:sz w:val="16"/>
          <w:szCs w:val="16"/>
        </w:rPr>
        <w:t>Neeg</w:t>
      </w:r>
      <w:proofErr w:type="spellEnd"/>
      <w:r w:rsidR="008B23CC" w:rsidRPr="007F40CD">
        <w:rPr>
          <w:rFonts w:ascii="Arial" w:eastAsia="Arial" w:hAnsi="Arial" w:cs="Arial"/>
          <w:sz w:val="16"/>
          <w:szCs w:val="16"/>
        </w:rPr>
        <w:t xml:space="preserve"> Kev </w:t>
      </w:r>
      <w:ins w:id="1254" w:author="Kaxiong" w:date="2021-06-09T23:53:00Z">
        <w:r w:rsidR="00776A9A">
          <w:rPr>
            <w:rFonts w:ascii="Arial" w:eastAsia="Arial" w:hAnsi="Arial" w:cs="Arial"/>
            <w:sz w:val="16"/>
            <w:szCs w:val="16"/>
          </w:rPr>
          <w:t>Siv</w:t>
        </w:r>
      </w:ins>
      <w:del w:id="1255" w:author="Kaxiong" w:date="2021-06-09T23:53:00Z">
        <w:r w:rsidR="008B23CC" w:rsidRPr="007F40CD" w:rsidDel="00776A9A">
          <w:rPr>
            <w:rFonts w:ascii="Arial" w:eastAsia="Arial" w:hAnsi="Arial" w:cs="Arial"/>
            <w:sz w:val="16"/>
            <w:szCs w:val="16"/>
          </w:rPr>
          <w:delText>Pom Zoo</w:delText>
        </w:r>
      </w:del>
      <w:r w:rsidR="008B23CC" w:rsidRPr="007F40CD">
        <w:rPr>
          <w:rFonts w:ascii="Arial" w:eastAsia="Arial" w:hAnsi="Arial" w:cs="Arial"/>
          <w:sz w:val="16"/>
          <w:szCs w:val="16"/>
        </w:rPr>
        <w:t xml:space="preserve">: </w:t>
      </w:r>
      <w:proofErr w:type="spellStart"/>
      <w:ins w:id="1256" w:author="Kaxiong" w:date="2021-06-09T23:54:00Z">
        <w:r w:rsidR="00776A9A">
          <w:rPr>
            <w:rFonts w:ascii="Arial" w:eastAsia="Arial" w:hAnsi="Arial" w:cs="Arial"/>
            <w:sz w:val="16"/>
            <w:szCs w:val="16"/>
          </w:rPr>
          <w:t>Lus</w:t>
        </w:r>
        <w:proofErr w:type="spellEnd"/>
        <w:r w:rsidR="00776A9A">
          <w:rPr>
            <w:rFonts w:ascii="Arial" w:eastAsia="Arial" w:hAnsi="Arial" w:cs="Arial"/>
            <w:sz w:val="16"/>
            <w:szCs w:val="16"/>
          </w:rPr>
          <w:t xml:space="preserve"> </w:t>
        </w:r>
        <w:proofErr w:type="spellStart"/>
        <w:r w:rsidR="00776A9A">
          <w:rPr>
            <w:rFonts w:ascii="Arial" w:eastAsia="Arial" w:hAnsi="Arial" w:cs="Arial"/>
            <w:sz w:val="16"/>
            <w:szCs w:val="16"/>
          </w:rPr>
          <w:t>Qhia</w:t>
        </w:r>
        <w:proofErr w:type="spellEnd"/>
        <w:r w:rsidR="00776A9A">
          <w:rPr>
            <w:rFonts w:ascii="Arial" w:eastAsia="Arial" w:hAnsi="Arial" w:cs="Arial"/>
            <w:sz w:val="16"/>
            <w:szCs w:val="16"/>
          </w:rPr>
          <w:t xml:space="preserve"> Rau </w:t>
        </w:r>
        <w:proofErr w:type="spellStart"/>
        <w:r w:rsidR="00776A9A">
          <w:rPr>
            <w:rFonts w:ascii="Arial" w:eastAsia="Arial" w:hAnsi="Arial" w:cs="Arial"/>
            <w:sz w:val="16"/>
            <w:szCs w:val="16"/>
          </w:rPr>
          <w:t>Tsev</w:t>
        </w:r>
        <w:proofErr w:type="spellEnd"/>
        <w:r w:rsidR="00776A9A">
          <w:rPr>
            <w:rFonts w:ascii="Arial" w:eastAsia="Arial" w:hAnsi="Arial" w:cs="Arial"/>
            <w:sz w:val="16"/>
            <w:szCs w:val="16"/>
          </w:rPr>
          <w:t xml:space="preserve"> </w:t>
        </w:r>
        <w:proofErr w:type="spellStart"/>
        <w:r w:rsidR="00776A9A">
          <w:rPr>
            <w:rFonts w:ascii="Arial" w:eastAsia="Arial" w:hAnsi="Arial" w:cs="Arial"/>
            <w:sz w:val="16"/>
            <w:szCs w:val="16"/>
          </w:rPr>
          <w:t>Tsim</w:t>
        </w:r>
        <w:proofErr w:type="spellEnd"/>
        <w:r w:rsidR="00776A9A">
          <w:rPr>
            <w:rFonts w:ascii="Arial" w:eastAsia="Arial" w:hAnsi="Arial" w:cs="Arial"/>
            <w:sz w:val="16"/>
            <w:szCs w:val="16"/>
          </w:rPr>
          <w:t xml:space="preserve"> </w:t>
        </w:r>
        <w:proofErr w:type="spellStart"/>
        <w:r w:rsidR="00776A9A">
          <w:rPr>
            <w:rFonts w:ascii="Arial" w:eastAsia="Arial" w:hAnsi="Arial" w:cs="Arial"/>
            <w:sz w:val="16"/>
            <w:szCs w:val="16"/>
          </w:rPr>
          <w:t>Khoom</w:t>
        </w:r>
      </w:ins>
      <w:proofErr w:type="spellEnd"/>
      <w:del w:id="1257" w:author="Kaxiong" w:date="2021-06-09T23:54:00Z">
        <w:r w:rsidR="008B23CC" w:rsidRPr="007F40CD" w:rsidDel="00776A9A">
          <w:rPr>
            <w:rFonts w:ascii="Arial" w:eastAsia="Arial" w:hAnsi="Arial" w:cs="Arial"/>
            <w:sz w:val="16"/>
            <w:szCs w:val="16"/>
          </w:rPr>
          <w:delText>kev taw tswm yim rau k</w:delText>
        </w:r>
      </w:del>
      <w:del w:id="1258" w:author="Kaxiong" w:date="2021-06-09T23:55:00Z">
        <w:r w:rsidR="008B23CC" w:rsidRPr="007F40CD" w:rsidDel="00776A9A">
          <w:rPr>
            <w:rFonts w:ascii="Arial" w:eastAsia="Arial" w:hAnsi="Arial" w:cs="Arial"/>
            <w:sz w:val="16"/>
            <w:szCs w:val="16"/>
          </w:rPr>
          <w:delText>ev lag luam</w:delText>
        </w:r>
      </w:del>
      <w:r w:rsidR="008B23CC" w:rsidRPr="007F40CD">
        <w:rPr>
          <w:rFonts w:ascii="Arial" w:eastAsia="Arial" w:hAnsi="Arial" w:cs="Arial"/>
          <w:sz w:val="16"/>
          <w:szCs w:val="16"/>
        </w:rPr>
        <w:t xml:space="preserve">", </w:t>
      </w:r>
      <w:proofErr w:type="spellStart"/>
      <w:r w:rsidR="008B23CC" w:rsidRPr="007F40CD">
        <w:rPr>
          <w:rFonts w:ascii="Arial" w:eastAsia="Arial" w:hAnsi="Arial" w:cs="Arial"/>
          <w:i/>
          <w:iCs/>
          <w:sz w:val="16"/>
          <w:szCs w:val="16"/>
        </w:rPr>
        <w:t>Daim</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ntawv</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qhia</w:t>
      </w:r>
      <w:proofErr w:type="spellEnd"/>
      <w:r w:rsidR="008B23CC" w:rsidRPr="007F40CD">
        <w:rPr>
          <w:rFonts w:ascii="Arial" w:eastAsia="Arial" w:hAnsi="Arial" w:cs="Arial"/>
          <w:i/>
          <w:iCs/>
          <w:sz w:val="16"/>
          <w:szCs w:val="16"/>
        </w:rPr>
        <w:t xml:space="preserve"> </w:t>
      </w:r>
      <w:proofErr w:type="spellStart"/>
      <w:r w:rsidR="008B23CC" w:rsidRPr="007F40CD">
        <w:rPr>
          <w:rFonts w:ascii="Arial" w:eastAsia="Arial" w:hAnsi="Arial" w:cs="Arial"/>
          <w:i/>
          <w:iCs/>
          <w:sz w:val="16"/>
          <w:szCs w:val="16"/>
        </w:rPr>
        <w:t>qauv</w:t>
      </w:r>
      <w:proofErr w:type="spellEnd"/>
      <w:r w:rsidR="00F2670D" w:rsidRPr="008F26E7">
        <w:rPr>
          <w:rFonts w:ascii="Arial" w:eastAsia="Arial" w:hAnsi="Arial" w:cs="Arial"/>
          <w:i/>
          <w:iCs/>
          <w:sz w:val="16"/>
          <w:szCs w:val="16"/>
        </w:rPr>
        <w:t>,</w:t>
      </w:r>
      <w:r w:rsidR="00F2670D" w:rsidRPr="008F26E7">
        <w:rPr>
          <w:rFonts w:ascii="Arial" w:eastAsia="Arial" w:hAnsi="Arial" w:cs="Arial"/>
          <w:sz w:val="16"/>
          <w:szCs w:val="16"/>
        </w:rPr>
        <w:t xml:space="preserve"> pp. 74 - 76.</w:t>
      </w:r>
    </w:p>
    <w:p w14:paraId="6DDD9B15" w14:textId="31506038" w:rsidR="00BF3E5F" w:rsidRPr="008F26E7" w:rsidRDefault="00903489">
      <w:pPr>
        <w:rPr>
          <w:sz w:val="16"/>
          <w:szCs w:val="16"/>
        </w:rPr>
      </w:pPr>
      <w:r>
        <w:rPr>
          <w:rFonts w:ascii="Arial" w:eastAsia="Arial" w:hAnsi="Arial" w:cs="Arial"/>
          <w:sz w:val="16"/>
          <w:szCs w:val="16"/>
          <w:vertAlign w:val="superscript"/>
        </w:rPr>
        <w:t>5</w:t>
      </w:r>
      <w:r w:rsidR="00F2670D" w:rsidRPr="008F26E7">
        <w:rPr>
          <w:rFonts w:ascii="Arial" w:eastAsia="Arial" w:hAnsi="Arial" w:cs="Arial"/>
          <w:sz w:val="16"/>
          <w:szCs w:val="16"/>
        </w:rPr>
        <w:t>21 CFR 112.112.</w:t>
      </w:r>
    </w:p>
    <w:p w14:paraId="6993562F" w14:textId="77777777" w:rsidR="00BF3E5F" w:rsidRDefault="00BF3E5F">
      <w:pPr>
        <w:sectPr w:rsidR="00BF3E5F">
          <w:pgSz w:w="12240" w:h="15840"/>
          <w:pgMar w:top="1440" w:right="1020" w:bottom="487" w:left="1440" w:header="0" w:footer="0" w:gutter="0"/>
          <w:cols w:space="720" w:equalWidth="0">
            <w:col w:w="9780"/>
          </w:cols>
        </w:sectPr>
      </w:pPr>
    </w:p>
    <w:p w14:paraId="545E3618" w14:textId="77777777" w:rsidR="00BF3E5F" w:rsidRDefault="00BF3E5F">
      <w:pPr>
        <w:spacing w:line="385" w:lineRule="exact"/>
        <w:rPr>
          <w:sz w:val="20"/>
          <w:szCs w:val="20"/>
        </w:rPr>
      </w:pPr>
    </w:p>
    <w:p w14:paraId="3D4E1B93" w14:textId="0AC1168B" w:rsidR="00BF3E5F" w:rsidRDefault="00CD7613">
      <w:pPr>
        <w:tabs>
          <w:tab w:val="left" w:pos="9240"/>
        </w:tabs>
        <w:rPr>
          <w:sz w:val="20"/>
          <w:szCs w:val="20"/>
        </w:rPr>
      </w:pPr>
      <w:ins w:id="1259" w:author="Kaxiong" w:date="2021-06-09T23:57: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1260" w:author="Kaxiong" w:date="2021-06-09T23:57:00Z">
        <w:r w:rsidR="002D66FA" w:rsidRPr="00225F1A" w:rsidDel="00CD7613">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2D66FA">
        <w:rPr>
          <w:rFonts w:ascii="Arial" w:eastAsia="Arial" w:hAnsi="Arial" w:cs="Arial"/>
          <w:sz w:val="16"/>
          <w:szCs w:val="16"/>
        </w:rPr>
        <w:t xml:space="preserve"> 7</w:t>
      </w:r>
    </w:p>
    <w:p w14:paraId="78849C9B" w14:textId="77777777" w:rsidR="00BF3E5F" w:rsidRDefault="00BF3E5F">
      <w:pPr>
        <w:sectPr w:rsidR="00BF3E5F">
          <w:type w:val="continuous"/>
          <w:pgSz w:w="12240" w:h="15840"/>
          <w:pgMar w:top="1440" w:right="1020" w:bottom="487" w:left="1440" w:header="0" w:footer="0" w:gutter="0"/>
          <w:cols w:space="720" w:equalWidth="0">
            <w:col w:w="9780"/>
          </w:cols>
        </w:sectPr>
      </w:pPr>
    </w:p>
    <w:p w14:paraId="1278EE15" w14:textId="77777777" w:rsidR="00BF3E5F" w:rsidRDefault="00BF3E5F">
      <w:pPr>
        <w:spacing w:line="32" w:lineRule="exact"/>
        <w:rPr>
          <w:sz w:val="20"/>
          <w:szCs w:val="20"/>
        </w:rPr>
      </w:pPr>
      <w:bookmarkStart w:id="1261" w:name="page9"/>
      <w:bookmarkEnd w:id="1261"/>
    </w:p>
    <w:p w14:paraId="15B4B8A4" w14:textId="046DCAA3" w:rsidR="00BF3E5F" w:rsidRPr="00C43CF0" w:rsidRDefault="00F2670D" w:rsidP="00132409">
      <w:pPr>
        <w:spacing w:line="333" w:lineRule="auto"/>
        <w:ind w:left="240" w:right="360"/>
        <w:jc w:val="both"/>
        <w:rPr>
          <w:sz w:val="16"/>
          <w:szCs w:val="16"/>
        </w:rPr>
      </w:pPr>
      <w:proofErr w:type="spellStart"/>
      <w:r w:rsidRPr="00C43CF0">
        <w:rPr>
          <w:rFonts w:ascii="Arial" w:eastAsia="Arial" w:hAnsi="Arial" w:cs="Arial"/>
          <w:sz w:val="16"/>
          <w:szCs w:val="16"/>
        </w:rPr>
        <w:t>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txiav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siab</w:t>
      </w:r>
      <w:proofErr w:type="spellEnd"/>
      <w:ins w:id="1262" w:author="Kaxiong" w:date="2021-06-09T23:58:00Z">
        <w:r w:rsidR="00CD7613">
          <w:rPr>
            <w:rFonts w:ascii="Arial" w:eastAsia="Arial" w:hAnsi="Arial" w:cs="Arial"/>
            <w:sz w:val="16"/>
            <w:szCs w:val="16"/>
          </w:rPr>
          <w:t xml:space="preserve"> </w:t>
        </w:r>
        <w:proofErr w:type="spellStart"/>
        <w:r w:rsidR="00CD7613">
          <w:rPr>
            <w:rFonts w:ascii="Arial" w:eastAsia="Arial" w:hAnsi="Arial" w:cs="Arial"/>
            <w:sz w:val="16"/>
            <w:szCs w:val="16"/>
          </w:rPr>
          <w:t>tiag</w:t>
        </w:r>
      </w:ins>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tias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feem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ins w:id="1263" w:author="Kaxiong" w:date="2021-06-09T23:59:00Z">
        <w:r w:rsidR="00CD7613">
          <w:rPr>
            <w:rFonts w:ascii="Arial" w:eastAsia="Arial" w:hAnsi="Arial" w:cs="Arial"/>
            <w:sz w:val="16"/>
            <w:szCs w:val="16"/>
          </w:rPr>
          <w:t>tshwm</w:t>
        </w:r>
        <w:proofErr w:type="spellEnd"/>
        <w:r w:rsidR="00CD7613">
          <w:rPr>
            <w:rFonts w:ascii="Arial" w:eastAsia="Arial" w:hAnsi="Arial" w:cs="Arial"/>
            <w:sz w:val="16"/>
            <w:szCs w:val="16"/>
          </w:rPr>
          <w:t xml:space="preserve"> sim </w:t>
        </w:r>
        <w:proofErr w:type="spellStart"/>
        <w:r w:rsidR="00CD7613">
          <w:rPr>
            <w:rFonts w:ascii="Arial" w:eastAsia="Arial" w:hAnsi="Arial" w:cs="Arial"/>
            <w:sz w:val="16"/>
            <w:szCs w:val="16"/>
          </w:rPr>
          <w:t>kis</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kab</w:t>
        </w:r>
        <w:proofErr w:type="spellEnd"/>
        <w:r w:rsidR="00CD7613">
          <w:rPr>
            <w:rFonts w:ascii="Arial" w:eastAsia="Arial" w:hAnsi="Arial" w:cs="Arial"/>
            <w:sz w:val="16"/>
            <w:szCs w:val="16"/>
          </w:rPr>
          <w:t xml:space="preserve"> mob</w:t>
        </w:r>
      </w:ins>
      <w:del w:id="1264" w:author="Kaxiong" w:date="2021-06-09T23:59:00Z">
        <w:r w:rsidRPr="00C43CF0" w:rsidDel="00CD7613">
          <w:rPr>
            <w:rFonts w:ascii="Arial" w:eastAsia="Arial" w:hAnsi="Arial" w:cs="Arial"/>
            <w:sz w:val="16"/>
            <w:szCs w:val="16"/>
          </w:rPr>
          <w:delText>muaj k</w:delText>
        </w:r>
        <w:r w:rsidR="0061205E" w:rsidRPr="00C43CF0" w:rsidDel="00CD7613">
          <w:rPr>
            <w:rFonts w:ascii="Arial" w:eastAsia="Arial" w:hAnsi="Arial" w:cs="Arial"/>
            <w:sz w:val="16"/>
            <w:szCs w:val="16"/>
          </w:rPr>
          <w:delText>ev sib kis</w:delText>
        </w:r>
      </w:del>
      <w:r w:rsidRPr="00C43CF0">
        <w:rPr>
          <w:rFonts w:ascii="Arial" w:eastAsia="Arial" w:hAnsi="Arial" w:cs="Arial"/>
          <w:sz w:val="16"/>
          <w:szCs w:val="16"/>
        </w:rPr>
        <w:t xml:space="preserve">, FSMA </w:t>
      </w:r>
      <w:proofErr w:type="spellStart"/>
      <w:r w:rsidRPr="00C43CF0">
        <w:rPr>
          <w:rFonts w:ascii="Arial" w:eastAsia="Arial" w:hAnsi="Arial" w:cs="Arial"/>
          <w:sz w:val="16"/>
          <w:szCs w:val="16"/>
        </w:rPr>
        <w:t>hais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ins w:id="1265" w:author="Kaxiong" w:date="2021-06-10T00:00:00Z">
        <w:r w:rsidR="00CD7613">
          <w:rPr>
            <w:rFonts w:ascii="Arial" w:eastAsia="Arial" w:hAnsi="Arial" w:cs="Arial"/>
            <w:sz w:val="16"/>
            <w:szCs w:val="16"/>
          </w:rPr>
          <w:t>siv</w:t>
        </w:r>
      </w:ins>
      <w:proofErr w:type="spellEnd"/>
      <w:del w:id="1266" w:author="Kaxiong" w:date="2021-06-10T00:00:00Z">
        <w:r w:rsidRPr="00C43CF0" w:rsidDel="00CD7613">
          <w:rPr>
            <w:rFonts w:ascii="Arial" w:eastAsia="Arial" w:hAnsi="Arial" w:cs="Arial"/>
            <w:sz w:val="16"/>
            <w:szCs w:val="16"/>
          </w:rPr>
          <w:delText>ua</w:delText>
        </w:r>
      </w:del>
      <w:r w:rsidRPr="00C43CF0">
        <w:rPr>
          <w:rFonts w:ascii="Arial" w:eastAsia="Arial" w:hAnsi="Arial" w:cs="Arial"/>
          <w:sz w:val="16"/>
          <w:szCs w:val="16"/>
        </w:rPr>
        <w:t xml:space="preserve"> </w:t>
      </w:r>
      <w:proofErr w:type="spellStart"/>
      <w:r w:rsidRPr="00C43CF0">
        <w:rPr>
          <w:rFonts w:ascii="Arial" w:eastAsia="Arial" w:hAnsi="Arial" w:cs="Arial"/>
          <w:sz w:val="16"/>
          <w:szCs w:val="16"/>
        </w:rPr>
        <w:t>txhua</w:t>
      </w:r>
      <w:proofErr w:type="spellEnd"/>
      <w:r w:rsidRPr="00C43CF0">
        <w:rPr>
          <w:rFonts w:ascii="Arial" w:eastAsia="Arial" w:hAnsi="Arial" w:cs="Arial"/>
          <w:sz w:val="16"/>
          <w:szCs w:val="16"/>
        </w:rPr>
        <w:t xml:space="preserve"> </w:t>
      </w:r>
      <w:ins w:id="1267" w:author="Kaxiong" w:date="2021-06-10T00:00:00Z">
        <w:r w:rsidR="00CD7613">
          <w:rPr>
            <w:rFonts w:ascii="Arial" w:eastAsia="Arial" w:hAnsi="Arial" w:cs="Arial"/>
            <w:sz w:val="16"/>
            <w:szCs w:val="16"/>
          </w:rPr>
          <w:t xml:space="preserve">cov </w:t>
        </w:r>
        <w:proofErr w:type="spellStart"/>
        <w:r w:rsidR="00CD7613">
          <w:rPr>
            <w:rFonts w:ascii="Arial" w:eastAsia="Arial" w:hAnsi="Arial" w:cs="Arial"/>
            <w:sz w:val="16"/>
            <w:szCs w:val="16"/>
          </w:rPr>
          <w:t>kev</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ntsuam</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xyuas</w:t>
        </w:r>
        <w:proofErr w:type="spellEnd"/>
        <w:r w:rsidR="00CD7613">
          <w:rPr>
            <w:rFonts w:ascii="Arial" w:eastAsia="Arial" w:hAnsi="Arial" w:cs="Arial"/>
            <w:sz w:val="16"/>
            <w:szCs w:val="16"/>
          </w:rPr>
          <w:t xml:space="preserve"> </w:t>
        </w:r>
      </w:ins>
      <w:del w:id="1268" w:author="Kaxiong" w:date="2021-06-10T00:00:00Z">
        <w:r w:rsidRPr="00C43CF0" w:rsidDel="00CD7613">
          <w:rPr>
            <w:rFonts w:ascii="Arial" w:eastAsia="Arial" w:hAnsi="Arial" w:cs="Arial"/>
            <w:sz w:val="16"/>
            <w:szCs w:val="16"/>
          </w:rPr>
          <w:delText>yam</w:delText>
        </w:r>
      </w:del>
      <w:r w:rsidRPr="00C43CF0">
        <w:rPr>
          <w:rFonts w:ascii="Arial" w:eastAsia="Arial" w:hAnsi="Arial" w:cs="Arial"/>
          <w:sz w:val="16"/>
          <w:szCs w:val="16"/>
        </w:rPr>
        <w:t xml:space="preserve"> "</w:t>
      </w:r>
      <w:proofErr w:type="spellStart"/>
      <w:ins w:id="1269" w:author="Kaxiong" w:date="2021-06-10T00:02:00Z">
        <w:r w:rsidR="00CD7613">
          <w:rPr>
            <w:rFonts w:ascii="Arial" w:eastAsia="Arial" w:hAnsi="Arial" w:cs="Arial"/>
            <w:sz w:val="16"/>
            <w:szCs w:val="16"/>
          </w:rPr>
          <w:t>qhov</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tseem</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ceeb</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uas</w:t>
        </w:r>
        <w:proofErr w:type="spellEnd"/>
        <w:r w:rsidR="00CD7613">
          <w:rPr>
            <w:rFonts w:ascii="Arial" w:eastAsia="Arial" w:hAnsi="Arial" w:cs="Arial"/>
            <w:sz w:val="16"/>
            <w:szCs w:val="16"/>
          </w:rPr>
          <w:t xml:space="preserve"> </w:t>
        </w:r>
      </w:ins>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ntaw</w:t>
      </w:r>
      <w:r w:rsidR="0061205E" w:rsidRPr="00C43CF0">
        <w:rPr>
          <w:rFonts w:ascii="Arial" w:eastAsia="Arial" w:hAnsi="Arial" w:cs="Arial"/>
          <w:sz w:val="16"/>
          <w:szCs w:val="16"/>
        </w:rPr>
        <w:t>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zaug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ntxiv</w:t>
      </w:r>
      <w:proofErr w:type="spellEnd"/>
      <w:r w:rsidRPr="00C43CF0">
        <w:rPr>
          <w:rFonts w:ascii="Arial" w:eastAsia="Arial" w:hAnsi="Arial" w:cs="Arial"/>
          <w:sz w:val="16"/>
          <w:szCs w:val="16"/>
        </w:rPr>
        <w:t xml:space="preserve">, FSMA </w:t>
      </w:r>
      <w:proofErr w:type="spellStart"/>
      <w:r w:rsidR="0061205E" w:rsidRPr="00C43CF0">
        <w:rPr>
          <w:rFonts w:ascii="Arial" w:eastAsia="Arial" w:hAnsi="Arial" w:cs="Arial"/>
          <w:sz w:val="16"/>
          <w:szCs w:val="16"/>
        </w:rPr>
        <w:t>txoj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cai</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thiab</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lus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qhia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tso</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nws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rau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los </w:t>
      </w:r>
      <w:proofErr w:type="spellStart"/>
      <w:r w:rsidRPr="00C43CF0">
        <w:rPr>
          <w:rFonts w:ascii="Arial" w:eastAsia="Arial" w:hAnsi="Arial" w:cs="Arial"/>
          <w:sz w:val="16"/>
          <w:szCs w:val="16"/>
        </w:rPr>
        <w:t>txiav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w:t>
      </w:r>
      <w:ins w:id="1270" w:author="Kaxiong" w:date="2021-06-10T00:05:00Z">
        <w:r w:rsidR="00CD7613">
          <w:rPr>
            <w:rFonts w:ascii="Arial" w:eastAsia="Arial" w:hAnsi="Arial" w:cs="Arial"/>
            <w:sz w:val="16"/>
            <w:szCs w:val="16"/>
          </w:rPr>
          <w:t>i</w:t>
        </w:r>
      </w:ins>
      <w:r w:rsidRPr="00C43CF0">
        <w:rPr>
          <w:rFonts w:ascii="Arial" w:eastAsia="Arial" w:hAnsi="Arial" w:cs="Arial"/>
          <w:sz w:val="16"/>
          <w:szCs w:val="16"/>
        </w:rPr>
        <w:t>a</w:t>
      </w:r>
      <w:del w:id="1271" w:author="Kaxiong" w:date="2021-06-10T00:05:00Z">
        <w:r w:rsidRPr="00C43CF0" w:rsidDel="00CD7613">
          <w:rPr>
            <w:rFonts w:ascii="Arial" w:eastAsia="Arial" w:hAnsi="Arial" w:cs="Arial"/>
            <w:sz w:val="16"/>
            <w:szCs w:val="16"/>
          </w:rPr>
          <w:delText>i</w:delText>
        </w:r>
      </w:del>
      <w:r w:rsidRPr="00C43CF0">
        <w:rPr>
          <w:rFonts w:ascii="Arial" w:eastAsia="Arial" w:hAnsi="Arial" w:cs="Arial"/>
          <w:sz w:val="16"/>
          <w:szCs w:val="16"/>
        </w:rPr>
        <w:t>b</w:t>
      </w:r>
      <w:proofErr w:type="spellEnd"/>
      <w:r w:rsidRPr="00C43CF0">
        <w:rPr>
          <w:rFonts w:ascii="Arial" w:eastAsia="Arial" w:hAnsi="Arial" w:cs="Arial"/>
          <w:sz w:val="16"/>
          <w:szCs w:val="16"/>
        </w:rPr>
        <w:t xml:space="preserve"> yam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ntsuas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twg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rau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ins w:id="1272" w:author="Kaxiong" w:date="2021-06-10T00:05:00Z">
        <w:r w:rsidR="00CD7613">
          <w:rPr>
            <w:rFonts w:ascii="Arial" w:eastAsia="Arial" w:hAnsi="Arial" w:cs="Arial"/>
            <w:sz w:val="16"/>
            <w:szCs w:val="16"/>
          </w:rPr>
          <w:t xml:space="preserve">cov </w:t>
        </w:r>
        <w:proofErr w:type="spellStart"/>
        <w:r w:rsidR="00CD7613">
          <w:rPr>
            <w:rFonts w:ascii="Arial" w:eastAsia="Arial" w:hAnsi="Arial" w:cs="Arial"/>
            <w:sz w:val="16"/>
            <w:szCs w:val="16"/>
          </w:rPr>
          <w:t>hauj</w:t>
        </w:r>
        <w:proofErr w:type="spellEnd"/>
        <w:r w:rsidR="00CD7613">
          <w:rPr>
            <w:rFonts w:ascii="Arial" w:eastAsia="Arial" w:hAnsi="Arial" w:cs="Arial"/>
            <w:sz w:val="16"/>
            <w:szCs w:val="16"/>
          </w:rPr>
          <w:t xml:space="preserve"> </w:t>
        </w:r>
        <w:proofErr w:type="spellStart"/>
        <w:r w:rsidR="00CD7613">
          <w:rPr>
            <w:rFonts w:ascii="Arial" w:eastAsia="Arial" w:hAnsi="Arial" w:cs="Arial"/>
            <w:sz w:val="16"/>
            <w:szCs w:val="16"/>
          </w:rPr>
          <w:t>lwm</w:t>
        </w:r>
        <w:proofErr w:type="spellEnd"/>
        <w:r w:rsidR="00CD7613">
          <w:rPr>
            <w:rFonts w:ascii="Arial" w:eastAsia="Arial" w:hAnsi="Arial" w:cs="Arial"/>
            <w:sz w:val="16"/>
            <w:szCs w:val="16"/>
          </w:rPr>
          <w:t xml:space="preserve"> </w:t>
        </w:r>
      </w:ins>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liaj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FDA </w:t>
      </w:r>
      <w:proofErr w:type="spellStart"/>
      <w:ins w:id="1273" w:author="Kaxiong" w:date="2021-06-10T00:06:00Z">
        <w:r w:rsidR="0047059E">
          <w:rPr>
            <w:rFonts w:ascii="Arial" w:eastAsia="Arial" w:hAnsi="Arial" w:cs="Arial"/>
            <w:sz w:val="16"/>
            <w:szCs w:val="16"/>
          </w:rPr>
          <w:t>pab</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qhia</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txog</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kev</w:t>
        </w:r>
      </w:ins>
      <w:proofErr w:type="spellEnd"/>
      <w:del w:id="1274" w:author="Kaxiong" w:date="2021-06-10T00:06:00Z">
        <w:r w:rsidRPr="00C43CF0" w:rsidDel="0047059E">
          <w:rPr>
            <w:rFonts w:ascii="Arial" w:eastAsia="Arial" w:hAnsi="Arial" w:cs="Arial"/>
            <w:sz w:val="16"/>
            <w:szCs w:val="16"/>
          </w:rPr>
          <w:delText>pom zoo ko</w:delText>
        </w:r>
      </w:del>
      <w:del w:id="1275" w:author="Kaxiong" w:date="2021-06-10T00:07:00Z">
        <w:r w:rsidRPr="00C43CF0" w:rsidDel="0047059E">
          <w:rPr>
            <w:rFonts w:ascii="Arial" w:eastAsia="Arial" w:hAnsi="Arial" w:cs="Arial"/>
            <w:sz w:val="16"/>
            <w:szCs w:val="16"/>
          </w:rPr>
          <w:delText>s</w:delText>
        </w:r>
      </w:del>
      <w:r w:rsidRPr="00C43CF0">
        <w:rPr>
          <w:rFonts w:ascii="Arial" w:eastAsia="Arial" w:hAnsi="Arial" w:cs="Arial"/>
          <w:sz w:val="16"/>
          <w:szCs w:val="16"/>
        </w:rPr>
        <w:t xml:space="preserve"> cim </w:t>
      </w:r>
      <w:proofErr w:type="spellStart"/>
      <w:r w:rsidRPr="00C43CF0">
        <w:rPr>
          <w:rFonts w:ascii="Arial" w:eastAsia="Arial" w:hAnsi="Arial" w:cs="Arial"/>
          <w:sz w:val="16"/>
          <w:szCs w:val="16"/>
        </w:rPr>
        <w:t>thaj</w:t>
      </w:r>
      <w:proofErr w:type="spellEnd"/>
      <w:r w:rsidRPr="00C43CF0">
        <w:rPr>
          <w:rFonts w:ascii="Arial" w:eastAsia="Arial" w:hAnsi="Arial" w:cs="Arial"/>
          <w:sz w:val="16"/>
          <w:szCs w:val="16"/>
        </w:rPr>
        <w:t xml:space="preserve"> chaw </w:t>
      </w:r>
      <w:proofErr w:type="spellStart"/>
      <w:r w:rsidRPr="00C43CF0">
        <w:rPr>
          <w:rFonts w:ascii="Arial" w:eastAsia="Arial" w:hAnsi="Arial" w:cs="Arial"/>
          <w:sz w:val="16"/>
          <w:szCs w:val="16"/>
        </w:rPr>
        <w:t>tsis</w:t>
      </w:r>
      <w:ins w:id="1276" w:author="Kaxiong" w:date="2021-06-10T00:07:00Z">
        <w:r w:rsidR="0047059E">
          <w:rPr>
            <w:rFonts w:ascii="Arial" w:eastAsia="Arial" w:hAnsi="Arial" w:cs="Arial"/>
            <w:sz w:val="16"/>
            <w:szCs w:val="16"/>
          </w:rPr>
          <w:t>-sau</w:t>
        </w:r>
        <w:proofErr w:type="spellEnd"/>
        <w:r w:rsidR="0047059E">
          <w:rPr>
            <w:rFonts w:ascii="Arial" w:eastAsia="Arial" w:hAnsi="Arial" w:cs="Arial"/>
            <w:sz w:val="16"/>
            <w:szCs w:val="16"/>
          </w:rPr>
          <w:t xml:space="preserve"> </w:t>
        </w:r>
      </w:ins>
      <w:del w:id="1277" w:author="Kaxiong" w:date="2021-06-10T00:07:00Z">
        <w:r w:rsidRPr="00C43CF0" w:rsidDel="0047059E">
          <w:rPr>
            <w:rFonts w:ascii="Arial" w:eastAsia="Arial" w:hAnsi="Arial" w:cs="Arial"/>
            <w:sz w:val="16"/>
            <w:szCs w:val="16"/>
          </w:rPr>
          <w:delText xml:space="preserve"> muaj</w:delText>
        </w:r>
      </w:del>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w:t>
      </w:r>
      <w:ins w:id="1278" w:author="Kaxiong" w:date="2021-06-10T00:07:00Z">
        <w:r w:rsidR="0047059E">
          <w:rPr>
            <w:rFonts w:ascii="Arial" w:eastAsia="Arial" w:hAnsi="Arial" w:cs="Arial"/>
            <w:sz w:val="16"/>
            <w:szCs w:val="16"/>
          </w:rPr>
          <w:t xml:space="preserve"> </w:t>
        </w:r>
        <w:proofErr w:type="spellStart"/>
        <w:r w:rsidR="0047059E">
          <w:rPr>
            <w:rFonts w:ascii="Arial" w:eastAsia="Arial" w:hAnsi="Arial" w:cs="Arial"/>
            <w:sz w:val="16"/>
            <w:szCs w:val="16"/>
          </w:rPr>
          <w:t>nrog</w:t>
        </w:r>
      </w:ins>
      <w:proofErr w:type="spellEnd"/>
      <w:ins w:id="1279" w:author="Kaxiong" w:date="2021-06-10T00:08:00Z">
        <w:r w:rsidR="0047059E">
          <w:rPr>
            <w:rFonts w:ascii="Arial" w:eastAsia="Arial" w:hAnsi="Arial" w:cs="Arial"/>
            <w:sz w:val="16"/>
            <w:szCs w:val="16"/>
          </w:rPr>
          <w:t xml:space="preserve"> </w:t>
        </w:r>
        <w:proofErr w:type="spellStart"/>
        <w:r w:rsidR="0047059E">
          <w:rPr>
            <w:rFonts w:ascii="Arial" w:eastAsia="Arial" w:hAnsi="Arial" w:cs="Arial"/>
            <w:sz w:val="16"/>
            <w:szCs w:val="16"/>
          </w:rPr>
          <w:t>rau</w:t>
        </w:r>
        <w:proofErr w:type="spellEnd"/>
        <w:r w:rsidR="0047059E">
          <w:rPr>
            <w:rFonts w:ascii="Arial" w:eastAsia="Arial" w:hAnsi="Arial" w:cs="Arial"/>
            <w:sz w:val="16"/>
            <w:szCs w:val="16"/>
          </w:rPr>
          <w:t xml:space="preserve"> cov </w:t>
        </w:r>
        <w:proofErr w:type="spellStart"/>
        <w:r w:rsidR="0047059E">
          <w:rPr>
            <w:rFonts w:ascii="Arial" w:eastAsia="Arial" w:hAnsi="Arial" w:cs="Arial"/>
            <w:sz w:val="16"/>
            <w:szCs w:val="16"/>
          </w:rPr>
          <w:t>chij</w:t>
        </w:r>
      </w:ins>
      <w:proofErr w:type="spellEnd"/>
      <w:r w:rsidRPr="00C43CF0">
        <w:rPr>
          <w:rFonts w:ascii="Arial" w:eastAsia="Arial" w:hAnsi="Arial" w:cs="Arial"/>
          <w:sz w:val="16"/>
          <w:szCs w:val="16"/>
        </w:rPr>
        <w:t xml:space="preserve">, tab sis </w:t>
      </w:r>
      <w:proofErr w:type="spellStart"/>
      <w:r w:rsidRPr="00C43CF0">
        <w:rPr>
          <w:rFonts w:ascii="Arial" w:eastAsia="Arial" w:hAnsi="Arial" w:cs="Arial"/>
          <w:sz w:val="16"/>
          <w:szCs w:val="16"/>
        </w:rPr>
        <w:t>lwm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hauv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xws</w:t>
      </w:r>
      <w:proofErr w:type="spellEnd"/>
      <w:r w:rsidRPr="00C43CF0">
        <w:rPr>
          <w:rFonts w:ascii="Arial" w:eastAsia="Arial" w:hAnsi="Arial" w:cs="Arial"/>
          <w:sz w:val="16"/>
          <w:szCs w:val="16"/>
        </w:rPr>
        <w:t xml:space="preserve"> li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ua</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laj</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kab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ntus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thiab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ntsuam</w:t>
      </w:r>
      <w:proofErr w:type="spellEnd"/>
      <w:r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xyuas</w:t>
      </w:r>
      <w:proofErr w:type="spellEnd"/>
      <w:r w:rsidR="0061205E" w:rsidRPr="00C43CF0">
        <w:rPr>
          <w:rFonts w:ascii="Arial" w:eastAsia="Arial" w:hAnsi="Arial" w:cs="Arial"/>
          <w:sz w:val="16"/>
          <w:szCs w:val="16"/>
        </w:rPr>
        <w:t xml:space="preserve"> </w:t>
      </w:r>
      <w:proofErr w:type="spellStart"/>
      <w:ins w:id="1280" w:author="Kaxiong" w:date="2021-06-10T00:08:00Z">
        <w:r w:rsidR="0047059E">
          <w:rPr>
            <w:rFonts w:ascii="Arial" w:eastAsia="Arial" w:hAnsi="Arial" w:cs="Arial"/>
            <w:sz w:val="16"/>
            <w:szCs w:val="16"/>
          </w:rPr>
          <w:t>u</w:t>
        </w:r>
      </w:ins>
      <w:ins w:id="1281" w:author="Kaxiong" w:date="2021-06-10T00:09:00Z">
        <w:r w:rsidR="0047059E">
          <w:rPr>
            <w:rFonts w:ascii="Arial" w:eastAsia="Arial" w:hAnsi="Arial" w:cs="Arial"/>
            <w:sz w:val="16"/>
            <w:szCs w:val="16"/>
          </w:rPr>
          <w:t>as</w:t>
        </w:r>
        <w:proofErr w:type="spellEnd"/>
        <w:r w:rsidR="0047059E">
          <w:rPr>
            <w:rFonts w:ascii="Arial" w:eastAsia="Arial" w:hAnsi="Arial" w:cs="Arial"/>
            <w:sz w:val="16"/>
            <w:szCs w:val="16"/>
          </w:rPr>
          <w:t xml:space="preserve"> pom tau </w:t>
        </w:r>
      </w:ins>
      <w:proofErr w:type="spellStart"/>
      <w:r w:rsidRPr="00C43CF0">
        <w:rPr>
          <w:rFonts w:ascii="Arial" w:eastAsia="Arial" w:hAnsi="Arial" w:cs="Arial"/>
          <w:sz w:val="16"/>
          <w:szCs w:val="16"/>
        </w:rPr>
        <w:t>ntxiv</w:t>
      </w:r>
      <w:proofErr w:type="spellEnd"/>
      <w:r w:rsidRPr="00C43CF0">
        <w:rPr>
          <w:rFonts w:ascii="Arial" w:eastAsia="Arial" w:hAnsi="Arial" w:cs="Arial"/>
          <w:sz w:val="16"/>
          <w:szCs w:val="16"/>
        </w:rPr>
        <w:t xml:space="preserve"> </w:t>
      </w:r>
      <w:del w:id="1282" w:author="Kaxiong" w:date="2021-06-10T00:09:00Z">
        <w:r w:rsidRPr="00C43CF0" w:rsidDel="0047059E">
          <w:rPr>
            <w:rFonts w:ascii="Arial" w:eastAsia="Arial" w:hAnsi="Arial" w:cs="Arial"/>
            <w:sz w:val="16"/>
            <w:szCs w:val="16"/>
          </w:rPr>
          <w:delText xml:space="preserve">pom </w:delText>
        </w:r>
      </w:del>
      <w:proofErr w:type="spellStart"/>
      <w:r w:rsidRPr="00C43CF0">
        <w:rPr>
          <w:rFonts w:ascii="Arial" w:eastAsia="Arial" w:hAnsi="Arial" w:cs="Arial"/>
          <w:sz w:val="16"/>
          <w:szCs w:val="16"/>
        </w:rPr>
        <w:t>thaum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lub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sij</w:t>
      </w:r>
      <w:proofErr w:type="spellEnd"/>
      <w:r w:rsidR="0061205E" w:rsidRPr="00C43CF0">
        <w:rPr>
          <w:rFonts w:ascii="Arial" w:eastAsia="Arial" w:hAnsi="Arial" w:cs="Arial"/>
          <w:sz w:val="16"/>
          <w:szCs w:val="16"/>
        </w:rPr>
        <w:t xml:space="preserve"> </w:t>
      </w:r>
      <w:proofErr w:type="spellStart"/>
      <w:r w:rsidRPr="00C43CF0">
        <w:rPr>
          <w:rFonts w:ascii="Arial" w:eastAsia="Arial" w:hAnsi="Arial" w:cs="Arial"/>
          <w:sz w:val="16"/>
          <w:szCs w:val="16"/>
        </w:rPr>
        <w:t>hawm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ins w:id="1283" w:author="Kaxiong" w:date="2021-06-10T00:09:00Z">
        <w:r w:rsidR="0047059E">
          <w:rPr>
            <w:rFonts w:ascii="Arial" w:eastAsia="Arial" w:hAnsi="Arial" w:cs="Arial"/>
            <w:sz w:val="16"/>
            <w:szCs w:val="16"/>
          </w:rPr>
          <w:t>tej</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zau</w:t>
        </w:r>
      </w:ins>
      <w:ins w:id="1284" w:author="Kaxiong" w:date="2021-06-10T00:10:00Z">
        <w:r w:rsidR="0047059E">
          <w:rPr>
            <w:rFonts w:ascii="Arial" w:eastAsia="Arial" w:hAnsi="Arial" w:cs="Arial"/>
            <w:sz w:val="16"/>
            <w:szCs w:val="16"/>
          </w:rPr>
          <w:t>m</w:t>
        </w:r>
        <w:proofErr w:type="spellEnd"/>
        <w:r w:rsidR="0047059E">
          <w:rPr>
            <w:rFonts w:ascii="Arial" w:eastAsia="Arial" w:hAnsi="Arial" w:cs="Arial"/>
            <w:sz w:val="16"/>
            <w:szCs w:val="16"/>
          </w:rPr>
          <w:t xml:space="preserve"> </w:t>
        </w:r>
      </w:ins>
      <w:proofErr w:type="spellStart"/>
      <w:r w:rsidRPr="00C43CF0">
        <w:rPr>
          <w:rFonts w:ascii="Arial" w:eastAsia="Arial" w:hAnsi="Arial" w:cs="Arial"/>
          <w:sz w:val="16"/>
          <w:szCs w:val="16"/>
        </w:rPr>
        <w:t>kuj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tseem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yuav</w:t>
      </w:r>
      <w:proofErr w:type="spellEnd"/>
      <w:r w:rsidRPr="00C43CF0">
        <w:rPr>
          <w:rFonts w:ascii="Arial" w:eastAsia="Arial" w:hAnsi="Arial" w:cs="Arial"/>
          <w:sz w:val="16"/>
          <w:szCs w:val="16"/>
        </w:rPr>
        <w:t xml:space="preserve"> </w:t>
      </w:r>
      <w:proofErr w:type="spellStart"/>
      <w:ins w:id="1285" w:author="Kaxiong" w:date="2021-06-10T00:10:00Z">
        <w:r w:rsidR="0047059E">
          <w:rPr>
            <w:rFonts w:ascii="Arial" w:eastAsia="Arial" w:hAnsi="Arial" w:cs="Arial"/>
            <w:sz w:val="16"/>
            <w:szCs w:val="16"/>
          </w:rPr>
          <w:t>muab</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sau</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rau</w:t>
        </w:r>
        <w:proofErr w:type="spellEnd"/>
        <w:r w:rsidR="0047059E">
          <w:rPr>
            <w:rFonts w:ascii="Arial" w:eastAsia="Arial" w:hAnsi="Arial" w:cs="Arial"/>
            <w:sz w:val="16"/>
            <w:szCs w:val="16"/>
          </w:rPr>
          <w:t xml:space="preserve"> cov </w:t>
        </w:r>
        <w:proofErr w:type="spellStart"/>
        <w:r w:rsidR="0047059E">
          <w:rPr>
            <w:rFonts w:ascii="Arial" w:eastAsia="Arial" w:hAnsi="Arial" w:cs="Arial"/>
            <w:sz w:val="16"/>
            <w:szCs w:val="16"/>
          </w:rPr>
          <w:t>kev</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ntsuam</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xyuas</w:t>
        </w:r>
        <w:proofErr w:type="spellEnd"/>
        <w:r w:rsidR="0047059E">
          <w:rPr>
            <w:rFonts w:ascii="Arial" w:eastAsia="Arial" w:hAnsi="Arial" w:cs="Arial"/>
            <w:sz w:val="16"/>
            <w:szCs w:val="16"/>
          </w:rPr>
          <w:t xml:space="preserve"> </w:t>
        </w:r>
      </w:ins>
      <w:proofErr w:type="spellStart"/>
      <w:ins w:id="1286" w:author="Kaxiong" w:date="2021-06-10T00:11:00Z">
        <w:r w:rsidR="0047059E">
          <w:rPr>
            <w:rFonts w:ascii="Arial" w:eastAsia="Arial" w:hAnsi="Arial" w:cs="Arial"/>
            <w:sz w:val="16"/>
            <w:szCs w:val="16"/>
          </w:rPr>
          <w:t>qhov</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tseeb</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uas</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tsim</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nyog</w:t>
        </w:r>
        <w:proofErr w:type="spellEnd"/>
        <w:r w:rsidR="0047059E">
          <w:rPr>
            <w:rFonts w:ascii="Arial" w:eastAsia="Arial" w:hAnsi="Arial" w:cs="Arial"/>
            <w:sz w:val="16"/>
            <w:szCs w:val="16"/>
          </w:rPr>
          <w:t xml:space="preserve">. </w:t>
        </w:r>
      </w:ins>
      <w:del w:id="1287" w:author="Kaxiong" w:date="2021-06-10T00:11:00Z">
        <w:r w:rsidRPr="00C43CF0" w:rsidDel="0047059E">
          <w:rPr>
            <w:rFonts w:ascii="Arial" w:eastAsia="Arial" w:hAnsi="Arial" w:cs="Arial"/>
            <w:sz w:val="16"/>
            <w:szCs w:val="16"/>
          </w:rPr>
          <w:delText xml:space="preserve">ua tau qhov </w:delText>
        </w:r>
        <w:r w:rsidR="0061205E" w:rsidRPr="00C43CF0" w:rsidDel="0047059E">
          <w:rPr>
            <w:rFonts w:ascii="Arial" w:eastAsia="Arial" w:hAnsi="Arial" w:cs="Arial"/>
            <w:sz w:val="16"/>
            <w:szCs w:val="16"/>
          </w:rPr>
          <w:delText>kev ntsuam xyuas kom</w:delText>
        </w:r>
        <w:r w:rsidRPr="00C43CF0" w:rsidDel="0047059E">
          <w:rPr>
            <w:rFonts w:ascii="Arial" w:eastAsia="Arial" w:hAnsi="Arial" w:cs="Arial"/>
            <w:sz w:val="16"/>
            <w:szCs w:val="16"/>
          </w:rPr>
          <w:delText xml:space="preserve"> tsim nyog. </w:delText>
        </w:r>
      </w:del>
      <w:proofErr w:type="spellStart"/>
      <w:r w:rsidRPr="00C43CF0">
        <w:rPr>
          <w:rFonts w:ascii="Arial" w:eastAsia="Arial" w:hAnsi="Arial" w:cs="Arial"/>
          <w:sz w:val="16"/>
          <w:szCs w:val="16"/>
        </w:rPr>
        <w:t>Txawm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hais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tias</w:t>
      </w:r>
      <w:proofErr w:type="spellEnd"/>
      <w:r w:rsidRPr="00C43CF0">
        <w:rPr>
          <w:rFonts w:ascii="Arial" w:eastAsia="Arial" w:hAnsi="Arial" w:cs="Arial"/>
          <w:sz w:val="16"/>
          <w:szCs w:val="16"/>
        </w:rPr>
        <w:t xml:space="preserve"> FSMA </w:t>
      </w:r>
      <w:proofErr w:type="spellStart"/>
      <w:r w:rsidRPr="00C43CF0">
        <w:rPr>
          <w:rFonts w:ascii="Arial" w:eastAsia="Arial" w:hAnsi="Arial" w:cs="Arial"/>
          <w:sz w:val="16"/>
          <w:szCs w:val="16"/>
        </w:rPr>
        <w:t>xav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liaj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khaws</w:t>
      </w:r>
      <w:proofErr w:type="spellEnd"/>
      <w:r w:rsidRPr="00C43CF0">
        <w:rPr>
          <w:rFonts w:ascii="Arial" w:eastAsia="Arial" w:hAnsi="Arial" w:cs="Arial"/>
          <w:sz w:val="16"/>
          <w:szCs w:val="16"/>
        </w:rPr>
        <w:t xml:space="preserve"> cov </w:t>
      </w:r>
      <w:proofErr w:type="spellStart"/>
      <w:ins w:id="1288" w:author="Kaxiong" w:date="2021-06-10T00:14:00Z">
        <w:r w:rsidR="0047059E">
          <w:rPr>
            <w:rFonts w:ascii="Arial" w:eastAsia="Arial" w:hAnsi="Arial" w:cs="Arial"/>
            <w:sz w:val="16"/>
            <w:szCs w:val="16"/>
          </w:rPr>
          <w:t>ntaub</w:t>
        </w:r>
        <w:proofErr w:type="spellEnd"/>
        <w:r w:rsidR="0047059E">
          <w:rPr>
            <w:rFonts w:ascii="Arial" w:eastAsia="Arial" w:hAnsi="Arial" w:cs="Arial"/>
            <w:sz w:val="16"/>
            <w:szCs w:val="16"/>
          </w:rPr>
          <w:t xml:space="preserve"> </w:t>
        </w:r>
      </w:ins>
      <w:proofErr w:type="spellStart"/>
      <w:r w:rsidRPr="00C43CF0">
        <w:rPr>
          <w:rFonts w:ascii="Arial" w:eastAsia="Arial" w:hAnsi="Arial" w:cs="Arial"/>
          <w:sz w:val="16"/>
          <w:szCs w:val="16"/>
        </w:rPr>
        <w:t>ntawv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cia</w:t>
      </w:r>
      <w:proofErr w:type="spellEnd"/>
      <w:r w:rsidR="0061205E" w:rsidRPr="00C43CF0">
        <w:rPr>
          <w:rFonts w:ascii="Arial" w:eastAsia="Arial" w:hAnsi="Arial" w:cs="Arial"/>
          <w:sz w:val="16"/>
          <w:szCs w:val="16"/>
        </w:rPr>
        <w:t xml:space="preserve"> </w:t>
      </w:r>
      <w:proofErr w:type="spellStart"/>
      <w:r w:rsidR="0061205E" w:rsidRPr="00C43CF0">
        <w:rPr>
          <w:rFonts w:ascii="Arial" w:eastAsia="Arial" w:hAnsi="Arial" w:cs="Arial"/>
          <w:sz w:val="16"/>
          <w:szCs w:val="16"/>
        </w:rPr>
        <w:t>ntawm</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txheej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txheem</w:t>
      </w:r>
      <w:proofErr w:type="spellEnd"/>
      <w:r w:rsidRPr="00C43CF0">
        <w:rPr>
          <w:rFonts w:ascii="Arial" w:eastAsia="Arial" w:hAnsi="Arial" w:cs="Arial"/>
          <w:sz w:val="16"/>
          <w:szCs w:val="16"/>
        </w:rPr>
        <w:t xml:space="preserve"> los </w:t>
      </w:r>
      <w:proofErr w:type="spellStart"/>
      <w:ins w:id="1289" w:author="Kaxiong" w:date="2021-06-10T00:14:00Z">
        <w:r w:rsidR="0047059E">
          <w:rPr>
            <w:rFonts w:ascii="Arial" w:eastAsia="Arial" w:hAnsi="Arial" w:cs="Arial"/>
            <w:sz w:val="16"/>
            <w:szCs w:val="16"/>
          </w:rPr>
          <w:t>rau</w:t>
        </w:r>
      </w:ins>
      <w:proofErr w:type="spellEnd"/>
      <w:del w:id="1290" w:author="Kaxiong" w:date="2021-06-10T00:15:00Z">
        <w:r w:rsidRPr="00C43CF0" w:rsidDel="0047059E">
          <w:rPr>
            <w:rFonts w:ascii="Arial" w:eastAsia="Arial" w:hAnsi="Arial" w:cs="Arial"/>
            <w:sz w:val="16"/>
            <w:szCs w:val="16"/>
          </w:rPr>
          <w:delText>kho</w:delText>
        </w:r>
      </w:del>
      <w:r w:rsidRPr="00C43CF0">
        <w:rPr>
          <w:rFonts w:ascii="Arial" w:eastAsia="Arial" w:hAnsi="Arial" w:cs="Arial"/>
          <w:sz w:val="16"/>
          <w:szCs w:val="16"/>
        </w:rPr>
        <w:t xml:space="preserve"> cov </w:t>
      </w:r>
      <w:proofErr w:type="spellStart"/>
      <w:r w:rsidRPr="00C43CF0">
        <w:rPr>
          <w:rFonts w:ascii="Arial" w:eastAsia="Arial" w:hAnsi="Arial" w:cs="Arial"/>
          <w:sz w:val="16"/>
          <w:szCs w:val="16"/>
        </w:rPr>
        <w:t>quav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chiv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daim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FSMA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xav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liaj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teb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khaws</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ntaub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ntsua</w:t>
      </w:r>
      <w:ins w:id="1291" w:author="Kaxiong" w:date="2021-06-10T00:15:00Z">
        <w:r w:rsidR="0047059E">
          <w:rPr>
            <w:rFonts w:ascii="Arial" w:eastAsia="Arial" w:hAnsi="Arial" w:cs="Arial"/>
            <w:sz w:val="16"/>
            <w:szCs w:val="16"/>
          </w:rPr>
          <w:t>m</w:t>
        </w:r>
      </w:ins>
      <w:proofErr w:type="spellEnd"/>
      <w:del w:id="1292" w:author="Kaxiong" w:date="2021-06-10T00:15:00Z">
        <w:r w:rsidRPr="00C43CF0" w:rsidDel="0047059E">
          <w:rPr>
            <w:rFonts w:ascii="Arial" w:eastAsia="Arial" w:hAnsi="Arial" w:cs="Arial"/>
            <w:sz w:val="16"/>
            <w:szCs w:val="16"/>
          </w:rPr>
          <w:delText>s</w:delText>
        </w:r>
      </w:del>
      <w:ins w:id="1293" w:author="Kaxiong" w:date="2021-06-10T00:15:00Z">
        <w:r w:rsidR="0047059E">
          <w:rPr>
            <w:rFonts w:ascii="Arial" w:eastAsia="Arial" w:hAnsi="Arial" w:cs="Arial"/>
            <w:sz w:val="16"/>
            <w:szCs w:val="16"/>
          </w:rPr>
          <w:t xml:space="preserve"> </w:t>
        </w:r>
        <w:proofErr w:type="spellStart"/>
        <w:r w:rsidR="0047059E">
          <w:rPr>
            <w:rFonts w:ascii="Arial" w:eastAsia="Arial" w:hAnsi="Arial" w:cs="Arial"/>
            <w:sz w:val="16"/>
            <w:szCs w:val="16"/>
          </w:rPr>
          <w:t>xyuas</w:t>
        </w:r>
      </w:ins>
      <w:proofErr w:type="spellEnd"/>
      <w:r w:rsidRPr="00C43CF0">
        <w:rPr>
          <w:rFonts w:ascii="Arial" w:eastAsia="Arial" w:hAnsi="Arial" w:cs="Arial"/>
          <w:sz w:val="16"/>
          <w:szCs w:val="16"/>
        </w:rPr>
        <w:t xml:space="preserve"> </w:t>
      </w:r>
      <w:proofErr w:type="spellStart"/>
      <w:ins w:id="1294" w:author="Kaxiong" w:date="2021-06-10T00:15:00Z">
        <w:r w:rsidR="0047059E">
          <w:rPr>
            <w:rFonts w:ascii="Arial" w:eastAsia="Arial" w:hAnsi="Arial" w:cs="Arial"/>
            <w:sz w:val="16"/>
            <w:szCs w:val="16"/>
          </w:rPr>
          <w:t>uas</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raug</w:t>
        </w:r>
        <w:proofErr w:type="spellEnd"/>
        <w:r w:rsidR="0047059E">
          <w:rPr>
            <w:rFonts w:ascii="Arial" w:eastAsia="Arial" w:hAnsi="Arial" w:cs="Arial"/>
            <w:sz w:val="16"/>
            <w:szCs w:val="16"/>
          </w:rPr>
          <w:t xml:space="preserve"> </w:t>
        </w:r>
        <w:proofErr w:type="spellStart"/>
        <w:r w:rsidR="0047059E">
          <w:rPr>
            <w:rFonts w:ascii="Arial" w:eastAsia="Arial" w:hAnsi="Arial" w:cs="Arial"/>
            <w:sz w:val="16"/>
            <w:szCs w:val="16"/>
          </w:rPr>
          <w:t>siv</w:t>
        </w:r>
        <w:proofErr w:type="spellEnd"/>
        <w:r w:rsidR="0047059E">
          <w:rPr>
            <w:rFonts w:ascii="Arial" w:eastAsia="Arial" w:hAnsi="Arial" w:cs="Arial"/>
            <w:sz w:val="16"/>
            <w:szCs w:val="16"/>
          </w:rPr>
          <w:t xml:space="preserve"> </w:t>
        </w:r>
      </w:ins>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ins w:id="1295" w:author="Kaxiong" w:date="2021-06-10T00:16:00Z">
        <w:r w:rsidR="00DC5258">
          <w:rPr>
            <w:rFonts w:ascii="Arial" w:eastAsia="Arial" w:hAnsi="Arial" w:cs="Arial"/>
            <w:sz w:val="16"/>
            <w:szCs w:val="16"/>
          </w:rPr>
          <w:t>kis</w:t>
        </w:r>
        <w:proofErr w:type="spellEnd"/>
        <w:r w:rsidR="00DC5258">
          <w:rPr>
            <w:rFonts w:ascii="Arial" w:eastAsia="Arial" w:hAnsi="Arial" w:cs="Arial"/>
            <w:sz w:val="16"/>
            <w:szCs w:val="16"/>
          </w:rPr>
          <w:t xml:space="preserve"> </w:t>
        </w:r>
        <w:proofErr w:type="spellStart"/>
        <w:r w:rsidR="00DC5258">
          <w:rPr>
            <w:rFonts w:ascii="Arial" w:eastAsia="Arial" w:hAnsi="Arial" w:cs="Arial"/>
            <w:sz w:val="16"/>
            <w:szCs w:val="16"/>
          </w:rPr>
          <w:t>kab</w:t>
        </w:r>
        <w:proofErr w:type="spellEnd"/>
        <w:r w:rsidR="00DC5258">
          <w:rPr>
            <w:rFonts w:ascii="Arial" w:eastAsia="Arial" w:hAnsi="Arial" w:cs="Arial"/>
            <w:sz w:val="16"/>
            <w:szCs w:val="16"/>
          </w:rPr>
          <w:t xml:space="preserve"> mob</w:t>
        </w:r>
      </w:ins>
      <w:del w:id="1296" w:author="Kaxiong" w:date="2021-06-10T00:16:00Z">
        <w:r w:rsidR="007D5D44" w:rsidRPr="00C43CF0" w:rsidDel="00DC5258">
          <w:rPr>
            <w:rFonts w:ascii="Arial" w:eastAsia="Arial" w:hAnsi="Arial" w:cs="Arial"/>
            <w:sz w:val="16"/>
            <w:szCs w:val="16"/>
          </w:rPr>
          <w:delText xml:space="preserve">uas </w:delText>
        </w:r>
        <w:r w:rsidRPr="00C43CF0" w:rsidDel="00DC5258">
          <w:rPr>
            <w:rFonts w:ascii="Arial" w:eastAsia="Arial" w:hAnsi="Arial" w:cs="Arial"/>
            <w:sz w:val="16"/>
            <w:szCs w:val="16"/>
          </w:rPr>
          <w:delText>tsis huv</w:delText>
        </w:r>
      </w:del>
      <w:r w:rsidRPr="00C43CF0">
        <w:rPr>
          <w:rFonts w:ascii="Arial" w:eastAsia="Arial" w:hAnsi="Arial" w:cs="Arial"/>
          <w:sz w:val="16"/>
          <w:szCs w:val="16"/>
        </w:rPr>
        <w:t xml:space="preserve">. </w:t>
      </w:r>
      <w:proofErr w:type="spellStart"/>
      <w:r w:rsidRPr="00C43CF0">
        <w:rPr>
          <w:rFonts w:ascii="Arial" w:eastAsia="Arial" w:hAnsi="Arial" w:cs="Arial"/>
          <w:sz w:val="16"/>
          <w:szCs w:val="16"/>
        </w:rPr>
        <w:t>Txawm</w:t>
      </w:r>
      <w:proofErr w:type="spellEnd"/>
      <w:r w:rsidRPr="00C43CF0">
        <w:rPr>
          <w:rFonts w:ascii="Arial" w:eastAsia="Arial" w:hAnsi="Arial" w:cs="Arial"/>
          <w:sz w:val="16"/>
          <w:szCs w:val="16"/>
        </w:rPr>
        <w:t xml:space="preserve"> li </w:t>
      </w:r>
      <w:proofErr w:type="spellStart"/>
      <w:r w:rsidRPr="00C43CF0">
        <w:rPr>
          <w:rFonts w:ascii="Arial" w:eastAsia="Arial" w:hAnsi="Arial" w:cs="Arial"/>
          <w:sz w:val="16"/>
          <w:szCs w:val="16"/>
        </w:rPr>
        <w:t>cas</w:t>
      </w:r>
      <w:proofErr w:type="spellEnd"/>
      <w:r w:rsidRPr="00C43CF0">
        <w:rPr>
          <w:rFonts w:ascii="Arial" w:eastAsia="Arial" w:hAnsi="Arial" w:cs="Arial"/>
          <w:sz w:val="16"/>
          <w:szCs w:val="16"/>
        </w:rPr>
        <w:t xml:space="preserve"> los </w:t>
      </w:r>
      <w:proofErr w:type="spellStart"/>
      <w:r w:rsidRPr="00C43CF0">
        <w:rPr>
          <w:rFonts w:ascii="Arial" w:eastAsia="Arial" w:hAnsi="Arial" w:cs="Arial"/>
          <w:sz w:val="16"/>
          <w:szCs w:val="16"/>
        </w:rPr>
        <w:t>xij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raws</w:t>
      </w:r>
      <w:proofErr w:type="spellEnd"/>
      <w:r w:rsidRPr="00C43CF0">
        <w:rPr>
          <w:rFonts w:ascii="Arial" w:eastAsia="Arial" w:hAnsi="Arial" w:cs="Arial"/>
          <w:sz w:val="16"/>
          <w:szCs w:val="16"/>
        </w:rPr>
        <w:t xml:space="preserve"> li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nws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ib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qho</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coj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zoo los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siv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zog</w:t>
      </w:r>
      <w:proofErr w:type="spellEnd"/>
      <w:r w:rsidRPr="00C43CF0">
        <w:rPr>
          <w:rFonts w:ascii="Arial" w:eastAsia="Arial" w:hAnsi="Arial" w:cs="Arial"/>
          <w:sz w:val="16"/>
          <w:szCs w:val="16"/>
        </w:rPr>
        <w:t xml:space="preserve"> </w:t>
      </w:r>
      <w:proofErr w:type="spellStart"/>
      <w:ins w:id="1297" w:author="Kaxiong" w:date="2021-06-10T00:18:00Z">
        <w:r w:rsidR="00DC5258">
          <w:rPr>
            <w:rFonts w:ascii="Arial" w:eastAsia="Arial" w:hAnsi="Arial" w:cs="Arial"/>
            <w:sz w:val="16"/>
            <w:szCs w:val="16"/>
          </w:rPr>
          <w:t>uas</w:t>
        </w:r>
        <w:proofErr w:type="spellEnd"/>
        <w:r w:rsidR="00DC5258">
          <w:rPr>
            <w:rFonts w:ascii="Arial" w:eastAsia="Arial" w:hAnsi="Arial" w:cs="Arial"/>
            <w:sz w:val="16"/>
            <w:szCs w:val="16"/>
          </w:rPr>
          <w:t xml:space="preserve"> </w:t>
        </w:r>
      </w:ins>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ins w:id="1298" w:author="Kaxiong" w:date="2021-06-10T00:18:00Z">
        <w:r w:rsidR="00DC5258">
          <w:rPr>
            <w:rFonts w:ascii="Arial" w:eastAsia="Arial" w:hAnsi="Arial" w:cs="Arial"/>
            <w:sz w:val="16"/>
            <w:szCs w:val="16"/>
          </w:rPr>
          <w:t>ua</w:t>
        </w:r>
        <w:proofErr w:type="spellEnd"/>
        <w:r w:rsidR="00DC5258">
          <w:rPr>
            <w:rFonts w:ascii="Arial" w:eastAsia="Arial" w:hAnsi="Arial" w:cs="Arial"/>
            <w:sz w:val="16"/>
            <w:szCs w:val="16"/>
          </w:rPr>
          <w:t xml:space="preserve"> </w:t>
        </w:r>
      </w:ins>
      <w:proofErr w:type="spellStart"/>
      <w:r w:rsidRPr="00C43CF0">
        <w:rPr>
          <w:rFonts w:ascii="Arial" w:eastAsia="Arial" w:hAnsi="Arial" w:cs="Arial"/>
          <w:sz w:val="16"/>
          <w:szCs w:val="16"/>
        </w:rPr>
        <w:t>kom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txhob</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muaj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ph</w:t>
      </w:r>
      <w:r w:rsidR="007D5D44" w:rsidRPr="00C43CF0">
        <w:rPr>
          <w:rFonts w:ascii="Arial" w:eastAsia="Arial" w:hAnsi="Arial" w:cs="Arial"/>
          <w:sz w:val="16"/>
          <w:szCs w:val="16"/>
        </w:rPr>
        <w:t>om</w:t>
      </w:r>
      <w:proofErr w:type="spellEnd"/>
      <w:r w:rsidR="007D5D44"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sij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ntawm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kev</w:t>
      </w:r>
      <w:proofErr w:type="spellEnd"/>
      <w:r w:rsidRPr="00C43CF0">
        <w:rPr>
          <w:rFonts w:ascii="Arial" w:eastAsia="Arial" w:hAnsi="Arial" w:cs="Arial"/>
          <w:sz w:val="16"/>
          <w:szCs w:val="16"/>
        </w:rPr>
        <w:t xml:space="preserve"> </w:t>
      </w:r>
      <w:del w:id="1299" w:author="Kaxiong" w:date="2021-06-10T00:18:00Z">
        <w:r w:rsidRPr="00C43CF0" w:rsidDel="00DC5258">
          <w:rPr>
            <w:rFonts w:ascii="Arial" w:eastAsia="Arial" w:hAnsi="Arial" w:cs="Arial"/>
            <w:sz w:val="16"/>
            <w:szCs w:val="16"/>
          </w:rPr>
          <w:delText xml:space="preserve">sib </w:delText>
        </w:r>
      </w:del>
      <w:proofErr w:type="spellStart"/>
      <w:r w:rsidRPr="00C43CF0">
        <w:rPr>
          <w:rFonts w:ascii="Arial" w:eastAsia="Arial" w:hAnsi="Arial" w:cs="Arial"/>
          <w:sz w:val="16"/>
          <w:szCs w:val="16"/>
        </w:rPr>
        <w:t>kis</w:t>
      </w:r>
      <w:proofErr w:type="spellEnd"/>
      <w:ins w:id="1300" w:author="Kaxiong" w:date="2021-06-10T00:18:00Z">
        <w:r w:rsidR="00DC5258">
          <w:rPr>
            <w:rFonts w:ascii="Arial" w:eastAsia="Arial" w:hAnsi="Arial" w:cs="Arial"/>
            <w:sz w:val="16"/>
            <w:szCs w:val="16"/>
          </w:rPr>
          <w:t xml:space="preserve"> </w:t>
        </w:r>
        <w:proofErr w:type="spellStart"/>
        <w:r w:rsidR="00DC5258">
          <w:rPr>
            <w:rFonts w:ascii="Arial" w:eastAsia="Arial" w:hAnsi="Arial" w:cs="Arial"/>
            <w:sz w:val="16"/>
            <w:szCs w:val="16"/>
          </w:rPr>
          <w:t>kab</w:t>
        </w:r>
        <w:proofErr w:type="spellEnd"/>
        <w:r w:rsidR="00DC5258">
          <w:rPr>
            <w:rFonts w:ascii="Arial" w:eastAsia="Arial" w:hAnsi="Arial" w:cs="Arial"/>
            <w:sz w:val="16"/>
            <w:szCs w:val="16"/>
          </w:rPr>
          <w:t xml:space="preserve"> mob</w:t>
        </w:r>
      </w:ins>
      <w:r w:rsidRPr="00C43CF0">
        <w:rPr>
          <w:rFonts w:ascii="Arial" w:eastAsia="Arial" w:hAnsi="Arial" w:cs="Arial"/>
          <w:sz w:val="16"/>
          <w:szCs w:val="16"/>
        </w:rPr>
        <w:t xml:space="preserve">, </w:t>
      </w:r>
      <w:proofErr w:type="spellStart"/>
      <w:r w:rsidRPr="00C43CF0">
        <w:rPr>
          <w:rFonts w:ascii="Arial" w:eastAsia="Arial" w:hAnsi="Arial" w:cs="Arial"/>
          <w:sz w:val="16"/>
          <w:szCs w:val="16"/>
        </w:rPr>
        <w:t>suav</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nrog</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kauj</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ruam</w:t>
      </w:r>
      <w:proofErr w:type="spellEnd"/>
      <w:r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ntawm</w:t>
      </w:r>
      <w:proofErr w:type="spellEnd"/>
      <w:r w:rsidR="007D5D44"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w:t>
      </w:r>
      <w:proofErr w:type="spellStart"/>
      <w:ins w:id="1301" w:author="Kaxiong" w:date="2021-06-10T00:19:00Z">
        <w:r w:rsidR="00DC5258">
          <w:rPr>
            <w:rFonts w:ascii="Arial" w:eastAsia="Arial" w:hAnsi="Arial" w:cs="Arial"/>
            <w:sz w:val="16"/>
            <w:szCs w:val="16"/>
          </w:rPr>
          <w:t>siv</w:t>
        </w:r>
      </w:ins>
      <w:proofErr w:type="spellEnd"/>
      <w:del w:id="1302" w:author="Kaxiong" w:date="2021-06-10T00:19:00Z">
        <w:r w:rsidRPr="00C43CF0" w:rsidDel="00DC5258">
          <w:rPr>
            <w:rFonts w:ascii="Arial" w:eastAsia="Arial" w:hAnsi="Arial" w:cs="Arial"/>
            <w:sz w:val="16"/>
            <w:szCs w:val="16"/>
          </w:rPr>
          <w:delText>coj</w:delText>
        </w:r>
      </w:del>
      <w:r w:rsidRPr="00C43CF0">
        <w:rPr>
          <w:rFonts w:ascii="Arial" w:eastAsia="Arial" w:hAnsi="Arial" w:cs="Arial"/>
          <w:sz w:val="16"/>
          <w:szCs w:val="16"/>
        </w:rPr>
        <w:t xml:space="preserve"> los </w:t>
      </w:r>
      <w:proofErr w:type="spellStart"/>
      <w:r w:rsidRPr="00C43CF0">
        <w:rPr>
          <w:rFonts w:ascii="Arial" w:eastAsia="Arial" w:hAnsi="Arial" w:cs="Arial"/>
          <w:sz w:val="16"/>
          <w:szCs w:val="16"/>
        </w:rPr>
        <w:t>qhia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koj</w:t>
      </w:r>
      <w:proofErr w:type="spellEnd"/>
      <w:r w:rsidRPr="00C43CF0">
        <w:rPr>
          <w:rFonts w:ascii="Arial" w:eastAsia="Arial" w:hAnsi="Arial" w:cs="Arial"/>
          <w:sz w:val="16"/>
          <w:szCs w:val="16"/>
        </w:rPr>
        <w:t xml:space="preserve"> cov </w:t>
      </w:r>
      <w:proofErr w:type="spellStart"/>
      <w:r w:rsidRPr="00C43CF0">
        <w:rPr>
          <w:rFonts w:ascii="Arial" w:eastAsia="Arial" w:hAnsi="Arial" w:cs="Arial"/>
          <w:sz w:val="16"/>
          <w:szCs w:val="16"/>
        </w:rPr>
        <w:t>neeg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hauj</w:t>
      </w:r>
      <w:proofErr w:type="spellEnd"/>
      <w:r w:rsidR="007D5D44" w:rsidRPr="00C43CF0">
        <w:rPr>
          <w:rFonts w:ascii="Arial" w:eastAsia="Arial" w:hAnsi="Arial" w:cs="Arial"/>
          <w:sz w:val="16"/>
          <w:szCs w:val="16"/>
        </w:rPr>
        <w:t xml:space="preserve"> </w:t>
      </w:r>
      <w:proofErr w:type="spellStart"/>
      <w:r w:rsidRPr="00C43CF0">
        <w:rPr>
          <w:rFonts w:ascii="Arial" w:eastAsia="Arial" w:hAnsi="Arial" w:cs="Arial"/>
          <w:sz w:val="16"/>
          <w:szCs w:val="16"/>
        </w:rPr>
        <w:t>lwm</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uas</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thaj</w:t>
      </w:r>
      <w:proofErr w:type="spellEnd"/>
      <w:r w:rsidRPr="00C43CF0">
        <w:rPr>
          <w:rFonts w:ascii="Arial" w:eastAsia="Arial" w:hAnsi="Arial" w:cs="Arial"/>
          <w:sz w:val="16"/>
          <w:szCs w:val="16"/>
        </w:rPr>
        <w:t xml:space="preserve"> chaw </w:t>
      </w:r>
      <w:del w:id="1303" w:author="Kaxiong" w:date="2021-06-10T00:19:00Z">
        <w:r w:rsidRPr="00C43CF0" w:rsidDel="00DC5258">
          <w:rPr>
            <w:rFonts w:ascii="Arial" w:eastAsia="Arial" w:hAnsi="Arial" w:cs="Arial"/>
            <w:sz w:val="16"/>
            <w:szCs w:val="16"/>
          </w:rPr>
          <w:delText xml:space="preserve">twg </w:delText>
        </w:r>
      </w:del>
      <w:proofErr w:type="spellStart"/>
      <w:r w:rsidRPr="00C43CF0">
        <w:rPr>
          <w:rFonts w:ascii="Arial" w:eastAsia="Arial" w:hAnsi="Arial" w:cs="Arial"/>
          <w:sz w:val="16"/>
          <w:szCs w:val="16"/>
        </w:rPr>
        <w:t>tsis</w:t>
      </w:r>
      <w:proofErr w:type="spellEnd"/>
      <w:r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tsim</w:t>
      </w:r>
      <w:proofErr w:type="spellEnd"/>
      <w:r w:rsidR="007D5D44" w:rsidRPr="00C43CF0">
        <w:rPr>
          <w:rFonts w:ascii="Arial" w:eastAsia="Arial" w:hAnsi="Arial" w:cs="Arial"/>
          <w:sz w:val="16"/>
          <w:szCs w:val="16"/>
        </w:rPr>
        <w:t xml:space="preserve"> </w:t>
      </w:r>
      <w:proofErr w:type="spellStart"/>
      <w:r w:rsidR="007D5D44" w:rsidRPr="00C43CF0">
        <w:rPr>
          <w:rFonts w:ascii="Arial" w:eastAsia="Arial" w:hAnsi="Arial" w:cs="Arial"/>
          <w:sz w:val="16"/>
          <w:szCs w:val="16"/>
        </w:rPr>
        <w:t>nyog</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yuav</w:t>
      </w:r>
      <w:proofErr w:type="spellEnd"/>
      <w:r w:rsidRPr="00C43CF0">
        <w:rPr>
          <w:rFonts w:ascii="Arial" w:eastAsia="Arial" w:hAnsi="Arial" w:cs="Arial"/>
          <w:sz w:val="16"/>
          <w:szCs w:val="16"/>
        </w:rPr>
        <w:t xml:space="preserve"> tau </w:t>
      </w:r>
      <w:proofErr w:type="spellStart"/>
      <w:r w:rsidRPr="00C43CF0">
        <w:rPr>
          <w:rFonts w:ascii="Arial" w:eastAsia="Arial" w:hAnsi="Arial" w:cs="Arial"/>
          <w:sz w:val="16"/>
          <w:szCs w:val="16"/>
        </w:rPr>
        <w:t>sau</w:t>
      </w:r>
      <w:proofErr w:type="spellEnd"/>
      <w:r w:rsidRPr="00C43CF0">
        <w:rPr>
          <w:rFonts w:ascii="Arial" w:eastAsia="Arial" w:hAnsi="Arial" w:cs="Arial"/>
          <w:sz w:val="16"/>
          <w:szCs w:val="16"/>
        </w:rPr>
        <w:t xml:space="preserve"> </w:t>
      </w:r>
      <w:proofErr w:type="spellStart"/>
      <w:r w:rsidRPr="00C43CF0">
        <w:rPr>
          <w:rFonts w:ascii="Arial" w:eastAsia="Arial" w:hAnsi="Arial" w:cs="Arial"/>
          <w:sz w:val="16"/>
          <w:szCs w:val="16"/>
        </w:rPr>
        <w:t>qoob</w:t>
      </w:r>
      <w:proofErr w:type="spellEnd"/>
      <w:r w:rsidRPr="00C43CF0">
        <w:rPr>
          <w:rFonts w:ascii="Arial" w:eastAsia="Arial" w:hAnsi="Arial" w:cs="Arial"/>
          <w:sz w:val="16"/>
          <w:szCs w:val="16"/>
        </w:rPr>
        <w:t xml:space="preserve"> loo.</w:t>
      </w:r>
      <w:r w:rsidR="0024756B" w:rsidRPr="00C43CF0">
        <w:rPr>
          <w:rFonts w:ascii="Arial" w:eastAsia="Arial" w:hAnsi="Arial" w:cs="Arial"/>
          <w:sz w:val="16"/>
          <w:szCs w:val="16"/>
          <w:vertAlign w:val="superscript"/>
        </w:rPr>
        <w:t>6</w:t>
      </w:r>
    </w:p>
    <w:p w14:paraId="511C2CEA" w14:textId="77777777" w:rsidR="00BF3E5F" w:rsidRDefault="00BF3E5F">
      <w:pPr>
        <w:spacing w:line="200" w:lineRule="exact"/>
        <w:rPr>
          <w:sz w:val="20"/>
          <w:szCs w:val="20"/>
        </w:rPr>
      </w:pPr>
    </w:p>
    <w:p w14:paraId="40F3F5D5" w14:textId="5C732BA3" w:rsidR="00BF3E5F" w:rsidRDefault="00BF3E5F">
      <w:pPr>
        <w:spacing w:line="200" w:lineRule="exact"/>
        <w:rPr>
          <w:sz w:val="20"/>
          <w:szCs w:val="20"/>
        </w:rPr>
      </w:pPr>
    </w:p>
    <w:p w14:paraId="6A2ACAA3" w14:textId="77777777" w:rsidR="00BF3E5F" w:rsidRDefault="00BF3E5F">
      <w:pPr>
        <w:spacing w:line="204" w:lineRule="exact"/>
        <w:rPr>
          <w:sz w:val="20"/>
          <w:szCs w:val="20"/>
        </w:rPr>
      </w:pPr>
    </w:p>
    <w:p w14:paraId="06ACBC64" w14:textId="452F0C9E" w:rsidR="00BF3E5F" w:rsidRPr="009A2F83" w:rsidRDefault="00F2670D">
      <w:pPr>
        <w:ind w:left="240"/>
        <w:rPr>
          <w:sz w:val="18"/>
          <w:szCs w:val="18"/>
        </w:rPr>
      </w:pPr>
      <w:proofErr w:type="spellStart"/>
      <w:r w:rsidRPr="009A2F83">
        <w:rPr>
          <w:rFonts w:ascii="Arial" w:eastAsia="Arial" w:hAnsi="Arial" w:cs="Arial"/>
          <w:color w:val="1F3763"/>
          <w:sz w:val="18"/>
          <w:szCs w:val="18"/>
        </w:rPr>
        <w:t>Kuv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yuav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tsum</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ua</w:t>
      </w:r>
      <w:proofErr w:type="spellEnd"/>
      <w:r w:rsidRPr="009A2F83">
        <w:rPr>
          <w:rFonts w:ascii="Arial" w:eastAsia="Arial" w:hAnsi="Arial" w:cs="Arial"/>
          <w:color w:val="1F3763"/>
          <w:sz w:val="18"/>
          <w:szCs w:val="18"/>
        </w:rPr>
        <w:t xml:space="preserve"> dab </w:t>
      </w:r>
      <w:proofErr w:type="spellStart"/>
      <w:r w:rsidRPr="009A2F83">
        <w:rPr>
          <w:rFonts w:ascii="Arial" w:eastAsia="Arial" w:hAnsi="Arial" w:cs="Arial"/>
          <w:color w:val="1F3763"/>
          <w:sz w:val="18"/>
          <w:szCs w:val="18"/>
        </w:rPr>
        <w:t>tsi</w:t>
      </w:r>
      <w:proofErr w:type="spellEnd"/>
      <w:r w:rsidRPr="009A2F83">
        <w:rPr>
          <w:rFonts w:ascii="Arial" w:eastAsia="Arial" w:hAnsi="Arial" w:cs="Arial"/>
          <w:color w:val="1F3763"/>
          <w:sz w:val="18"/>
          <w:szCs w:val="18"/>
        </w:rPr>
        <w:t xml:space="preserve"> </w:t>
      </w:r>
      <w:ins w:id="1304" w:author="Kaxiong" w:date="2021-06-10T00:21:00Z">
        <w:r w:rsidR="00DC5258">
          <w:rPr>
            <w:rFonts w:ascii="Arial" w:eastAsia="Arial" w:hAnsi="Arial" w:cs="Arial"/>
            <w:color w:val="1F3763"/>
            <w:sz w:val="18"/>
            <w:szCs w:val="18"/>
          </w:rPr>
          <w:t xml:space="preserve">yam </w:t>
        </w:r>
        <w:proofErr w:type="spellStart"/>
        <w:r w:rsidR="00DC5258">
          <w:rPr>
            <w:rFonts w:ascii="Arial" w:eastAsia="Arial" w:hAnsi="Arial" w:cs="Arial"/>
            <w:color w:val="1F3763"/>
            <w:sz w:val="18"/>
            <w:szCs w:val="18"/>
          </w:rPr>
          <w:t>paub</w:t>
        </w:r>
        <w:proofErr w:type="spellEnd"/>
        <w:r w:rsidR="00DC5258">
          <w:rPr>
            <w:rFonts w:ascii="Arial" w:eastAsia="Arial" w:hAnsi="Arial" w:cs="Arial"/>
            <w:color w:val="1F3763"/>
            <w:sz w:val="18"/>
            <w:szCs w:val="18"/>
          </w:rPr>
          <w:t xml:space="preserve"> </w:t>
        </w:r>
        <w:proofErr w:type="spellStart"/>
        <w:r w:rsidR="00DC5258">
          <w:rPr>
            <w:rFonts w:ascii="Arial" w:eastAsia="Arial" w:hAnsi="Arial" w:cs="Arial"/>
            <w:color w:val="1F3763"/>
            <w:sz w:val="18"/>
            <w:szCs w:val="18"/>
          </w:rPr>
          <w:t>meej</w:t>
        </w:r>
        <w:proofErr w:type="spellEnd"/>
        <w:r w:rsidR="00DC5258">
          <w:rPr>
            <w:rFonts w:ascii="Arial" w:eastAsia="Arial" w:hAnsi="Arial" w:cs="Arial"/>
            <w:color w:val="1F3763"/>
            <w:sz w:val="18"/>
            <w:szCs w:val="18"/>
          </w:rPr>
          <w:t xml:space="preserve"> </w:t>
        </w:r>
      </w:ins>
      <w:del w:id="1305" w:author="Kaxiong" w:date="2021-06-10T00:21:00Z">
        <w:r w:rsidRPr="009A2F83" w:rsidDel="00DC5258">
          <w:rPr>
            <w:rFonts w:ascii="Arial" w:eastAsia="Arial" w:hAnsi="Arial" w:cs="Arial"/>
            <w:color w:val="1F3763"/>
            <w:sz w:val="18"/>
            <w:szCs w:val="18"/>
          </w:rPr>
          <w:delText>ncaj q</w:delText>
        </w:r>
      </w:del>
      <w:del w:id="1306" w:author="Kaxiong" w:date="2021-06-10T00:22:00Z">
        <w:r w:rsidRPr="009A2F83" w:rsidDel="00DC5258">
          <w:rPr>
            <w:rFonts w:ascii="Arial" w:eastAsia="Arial" w:hAnsi="Arial" w:cs="Arial"/>
            <w:color w:val="1F3763"/>
            <w:sz w:val="18"/>
            <w:szCs w:val="18"/>
          </w:rPr>
          <w:delText xml:space="preserve">ha kom </w:delText>
        </w:r>
      </w:del>
      <w:proofErr w:type="spellStart"/>
      <w:ins w:id="1307" w:author="Kaxiong" w:date="2021-06-10T00:22:00Z">
        <w:r w:rsidR="00DC5258">
          <w:rPr>
            <w:rFonts w:ascii="Arial" w:eastAsia="Arial" w:hAnsi="Arial" w:cs="Arial"/>
            <w:color w:val="1F3763"/>
            <w:sz w:val="18"/>
            <w:szCs w:val="18"/>
          </w:rPr>
          <w:t>txhawm</w:t>
        </w:r>
        <w:proofErr w:type="spellEnd"/>
        <w:r w:rsidR="00DC5258">
          <w:rPr>
            <w:rFonts w:ascii="Arial" w:eastAsia="Arial" w:hAnsi="Arial" w:cs="Arial"/>
            <w:color w:val="1F3763"/>
            <w:sz w:val="18"/>
            <w:szCs w:val="18"/>
          </w:rPr>
          <w:t xml:space="preserve"> </w:t>
        </w:r>
        <w:proofErr w:type="spellStart"/>
        <w:r w:rsidR="00DC5258">
          <w:rPr>
            <w:rFonts w:ascii="Arial" w:eastAsia="Arial" w:hAnsi="Arial" w:cs="Arial"/>
            <w:color w:val="1F3763"/>
            <w:sz w:val="18"/>
            <w:szCs w:val="18"/>
          </w:rPr>
          <w:t>rau</w:t>
        </w:r>
        <w:proofErr w:type="spellEnd"/>
        <w:r w:rsidR="00DC5258">
          <w:rPr>
            <w:rFonts w:ascii="Arial" w:eastAsia="Arial" w:hAnsi="Arial" w:cs="Arial"/>
            <w:color w:val="1F3763"/>
            <w:sz w:val="18"/>
            <w:szCs w:val="18"/>
          </w:rPr>
          <w:t xml:space="preserve"> </w:t>
        </w:r>
      </w:ins>
      <w:proofErr w:type="spellStart"/>
      <w:r w:rsidRPr="009A2F83">
        <w:rPr>
          <w:rFonts w:ascii="Arial" w:eastAsia="Arial" w:hAnsi="Arial" w:cs="Arial"/>
          <w:color w:val="1F3763"/>
          <w:sz w:val="18"/>
          <w:szCs w:val="18"/>
        </w:rPr>
        <w:t>ua</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raws</w:t>
      </w:r>
      <w:proofErr w:type="spellEnd"/>
      <w:r w:rsidRPr="009A2F83">
        <w:rPr>
          <w:rFonts w:ascii="Arial" w:eastAsia="Arial" w:hAnsi="Arial" w:cs="Arial"/>
          <w:color w:val="1F3763"/>
          <w:sz w:val="18"/>
          <w:szCs w:val="18"/>
        </w:rPr>
        <w:t xml:space="preserve"> li FSMA cov </w:t>
      </w:r>
      <w:proofErr w:type="spellStart"/>
      <w:r w:rsidRPr="009A2F83">
        <w:rPr>
          <w:rFonts w:ascii="Arial" w:eastAsia="Arial" w:hAnsi="Arial" w:cs="Arial"/>
          <w:color w:val="1F3763"/>
          <w:sz w:val="18"/>
          <w:szCs w:val="18"/>
        </w:rPr>
        <w:t>qauv</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hais</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txog</w:t>
      </w:r>
      <w:proofErr w:type="spellEnd"/>
      <w:r w:rsidRPr="009A2F83">
        <w:rPr>
          <w:rFonts w:ascii="Arial" w:eastAsia="Arial" w:hAnsi="Arial" w:cs="Arial"/>
          <w:color w:val="1F3763"/>
          <w:sz w:val="18"/>
          <w:szCs w:val="18"/>
        </w:rPr>
        <w:t xml:space="preserve"> </w:t>
      </w:r>
      <w:proofErr w:type="spellStart"/>
      <w:r w:rsidRPr="009A2F83">
        <w:rPr>
          <w:rFonts w:ascii="Arial" w:eastAsia="Arial" w:hAnsi="Arial" w:cs="Arial"/>
          <w:color w:val="1F3763"/>
          <w:sz w:val="18"/>
          <w:szCs w:val="18"/>
        </w:rPr>
        <w:t>tsiaj</w:t>
      </w:r>
      <w:proofErr w:type="spellEnd"/>
      <w:del w:id="1308" w:author="Kaxiong" w:date="2021-06-10T00:22:00Z">
        <w:r w:rsidR="001F15F7" w:rsidRPr="009A2F83" w:rsidDel="00DC5258">
          <w:rPr>
            <w:rFonts w:ascii="Arial" w:eastAsia="Arial" w:hAnsi="Arial" w:cs="Arial"/>
            <w:color w:val="1F3763"/>
            <w:sz w:val="18"/>
            <w:szCs w:val="18"/>
          </w:rPr>
          <w:delText xml:space="preserve"> txhu</w:delText>
        </w:r>
      </w:del>
      <w:r w:rsidRPr="009A2F83">
        <w:rPr>
          <w:rFonts w:ascii="Arial" w:eastAsia="Arial" w:hAnsi="Arial" w:cs="Arial"/>
          <w:color w:val="1F3763"/>
          <w:sz w:val="18"/>
          <w:szCs w:val="18"/>
        </w:rPr>
        <w:t>?</w:t>
      </w:r>
    </w:p>
    <w:p w14:paraId="2BC3EE65" w14:textId="77777777" w:rsidR="00BF3E5F" w:rsidRDefault="00BF3E5F">
      <w:pPr>
        <w:spacing w:line="200" w:lineRule="exact"/>
        <w:rPr>
          <w:sz w:val="20"/>
          <w:szCs w:val="20"/>
        </w:rPr>
      </w:pPr>
    </w:p>
    <w:p w14:paraId="169D56A9" w14:textId="77777777" w:rsidR="00BF3E5F" w:rsidRDefault="00BF3E5F">
      <w:pPr>
        <w:spacing w:line="203" w:lineRule="exact"/>
        <w:rPr>
          <w:sz w:val="20"/>
          <w:szCs w:val="20"/>
        </w:rPr>
      </w:pPr>
    </w:p>
    <w:p w14:paraId="2D124D30" w14:textId="3FE44BBE" w:rsidR="00BF3E5F" w:rsidRPr="00D4260A" w:rsidRDefault="00F2670D" w:rsidP="00D4260A">
      <w:pPr>
        <w:spacing w:line="389" w:lineRule="auto"/>
        <w:ind w:left="240" w:right="100"/>
        <w:jc w:val="both"/>
        <w:rPr>
          <w:sz w:val="16"/>
          <w:szCs w:val="16"/>
        </w:rPr>
      </w:pP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kawg</w:t>
      </w:r>
      <w:proofErr w:type="spellEnd"/>
      <w:r w:rsidRPr="00D4260A">
        <w:rPr>
          <w:rFonts w:ascii="Arial" w:eastAsia="Arial" w:hAnsi="Arial" w:cs="Arial"/>
          <w:sz w:val="16"/>
          <w:szCs w:val="16"/>
        </w:rPr>
        <w:t xml:space="preserve">, </w:t>
      </w:r>
      <w:proofErr w:type="spellStart"/>
      <w:r w:rsidR="008B2D61" w:rsidRPr="00D4260A">
        <w:rPr>
          <w:rFonts w:ascii="Arial" w:eastAsia="Arial" w:hAnsi="Arial" w:cs="Arial"/>
          <w:sz w:val="16"/>
          <w:szCs w:val="16"/>
        </w:rPr>
        <w:t>kev</w:t>
      </w:r>
      <w:proofErr w:type="spellEnd"/>
      <w:r w:rsidR="008B2D61"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raws</w:t>
      </w:r>
      <w:proofErr w:type="spellEnd"/>
      <w:r w:rsidRPr="00D4260A">
        <w:rPr>
          <w:rFonts w:ascii="Arial" w:eastAsia="Arial" w:hAnsi="Arial" w:cs="Arial"/>
          <w:sz w:val="16"/>
          <w:szCs w:val="16"/>
        </w:rPr>
        <w:t xml:space="preserve"> li </w:t>
      </w:r>
      <w:r w:rsidR="008B2D61" w:rsidRPr="00D4260A">
        <w:rPr>
          <w:rFonts w:ascii="Arial" w:eastAsia="Arial" w:hAnsi="Arial" w:cs="Arial"/>
          <w:sz w:val="16"/>
          <w:szCs w:val="16"/>
        </w:rPr>
        <w:t xml:space="preserve">FSMA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txawv</w:t>
      </w:r>
      <w:proofErr w:type="spellEnd"/>
      <w:r w:rsidRPr="00D4260A">
        <w:rPr>
          <w:rFonts w:ascii="Arial" w:eastAsia="Arial" w:hAnsi="Arial" w:cs="Arial"/>
          <w:sz w:val="16"/>
          <w:szCs w:val="16"/>
        </w:rPr>
        <w:t xml:space="preserve"> me </w:t>
      </w:r>
      <w:proofErr w:type="spellStart"/>
      <w:r w:rsidRPr="00D4260A">
        <w:rPr>
          <w:rFonts w:ascii="Arial" w:eastAsia="Arial" w:hAnsi="Arial" w:cs="Arial"/>
          <w:sz w:val="16"/>
          <w:szCs w:val="16"/>
        </w:rPr>
        <w:t>ntsis</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mus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qhov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txhais</w:t>
      </w:r>
      <w:proofErr w:type="spellEnd"/>
      <w:r w:rsidRPr="00D4260A">
        <w:rPr>
          <w:rFonts w:ascii="Arial" w:eastAsia="Arial" w:hAnsi="Arial" w:cs="Arial"/>
          <w:sz w:val="16"/>
          <w:szCs w:val="16"/>
        </w:rPr>
        <w:t xml:space="preserve"> li </w:t>
      </w:r>
      <w:proofErr w:type="spellStart"/>
      <w:r w:rsidRPr="00D4260A">
        <w:rPr>
          <w:rFonts w:ascii="Arial" w:eastAsia="Arial" w:hAnsi="Arial" w:cs="Arial"/>
          <w:sz w:val="16"/>
          <w:szCs w:val="16"/>
        </w:rPr>
        <w:t>cas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piv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txwv</w:t>
      </w:r>
      <w:proofErr w:type="spellEnd"/>
      <w:r w:rsidRPr="00D4260A">
        <w:rPr>
          <w:rFonts w:ascii="Arial" w:eastAsia="Arial" w:hAnsi="Arial" w:cs="Arial"/>
          <w:sz w:val="16"/>
          <w:szCs w:val="16"/>
        </w:rPr>
        <w:t xml:space="preserve"> li, </w:t>
      </w:r>
      <w:proofErr w:type="spellStart"/>
      <w:r w:rsidRPr="00D4260A">
        <w:rPr>
          <w:rFonts w:ascii="Arial" w:eastAsia="Arial" w:hAnsi="Arial" w:cs="Arial"/>
          <w:sz w:val="16"/>
          <w:szCs w:val="16"/>
        </w:rPr>
        <w:t>mus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txoj</w:t>
      </w:r>
      <w:proofErr w:type="spellEnd"/>
      <w:r w:rsidRPr="00D4260A">
        <w:rPr>
          <w:rFonts w:ascii="Arial" w:eastAsia="Arial" w:hAnsi="Arial" w:cs="Arial"/>
          <w:sz w:val="16"/>
          <w:szCs w:val="16"/>
        </w:rPr>
        <w:t xml:space="preserve"> </w:t>
      </w:r>
      <w:proofErr w:type="spellStart"/>
      <w:ins w:id="1309" w:author="Kaxiong" w:date="2021-06-10T00:26:00Z">
        <w:r w:rsidR="00D04B1B">
          <w:rPr>
            <w:rFonts w:ascii="Arial" w:eastAsia="Arial" w:hAnsi="Arial" w:cs="Arial"/>
            <w:sz w:val="16"/>
            <w:szCs w:val="16"/>
          </w:rPr>
          <w:t>hauv</w:t>
        </w:r>
        <w:proofErr w:type="spellEnd"/>
        <w:r w:rsidR="00D04B1B">
          <w:rPr>
            <w:rFonts w:ascii="Arial" w:eastAsia="Arial" w:hAnsi="Arial" w:cs="Arial"/>
            <w:sz w:val="16"/>
            <w:szCs w:val="16"/>
          </w:rPr>
          <w:t xml:space="preserve"> </w:t>
        </w:r>
      </w:ins>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tswj</w:t>
      </w:r>
      <w:proofErr w:type="spellEnd"/>
      <w:r w:rsidRPr="00D4260A">
        <w:rPr>
          <w:rFonts w:ascii="Arial" w:eastAsia="Arial" w:hAnsi="Arial" w:cs="Arial"/>
          <w:sz w:val="16"/>
          <w:szCs w:val="16"/>
        </w:rPr>
        <w:t xml:space="preserve"> cov </w:t>
      </w:r>
      <w:proofErr w:type="spellStart"/>
      <w:r w:rsidR="008B2D61" w:rsidRPr="00D4260A">
        <w:rPr>
          <w:rFonts w:ascii="Arial" w:eastAsia="Arial" w:hAnsi="Arial" w:cs="Arial"/>
          <w:sz w:val="16"/>
          <w:szCs w:val="16"/>
        </w:rPr>
        <w:t>qauv</w:t>
      </w:r>
      <w:proofErr w:type="spellEnd"/>
      <w:r w:rsidR="008B2D61" w:rsidRPr="00D4260A">
        <w:rPr>
          <w:rFonts w:ascii="Arial" w:eastAsia="Arial" w:hAnsi="Arial" w:cs="Arial"/>
          <w:sz w:val="16"/>
          <w:szCs w:val="16"/>
        </w:rPr>
        <w:t xml:space="preserve"> </w:t>
      </w:r>
      <w:proofErr w:type="spellStart"/>
      <w:r w:rsidRPr="00D4260A">
        <w:rPr>
          <w:rFonts w:ascii="Arial" w:eastAsia="Arial" w:hAnsi="Arial" w:cs="Arial"/>
          <w:sz w:val="16"/>
          <w:szCs w:val="16"/>
        </w:rPr>
        <w:t>tsiaj</w:t>
      </w:r>
      <w:proofErr w:type="spellEnd"/>
      <w:r w:rsidR="008B2D61" w:rsidRPr="00D4260A">
        <w:rPr>
          <w:rFonts w:ascii="Arial" w:eastAsia="Arial" w:hAnsi="Arial" w:cs="Arial"/>
          <w:sz w:val="16"/>
          <w:szCs w:val="16"/>
        </w:rPr>
        <w:t xml:space="preserve"> </w:t>
      </w:r>
      <w:del w:id="1310" w:author="Kaxiong" w:date="2021-06-10T00:26:00Z">
        <w:r w:rsidR="008B2D61" w:rsidRPr="00D4260A" w:rsidDel="00D04B1B">
          <w:rPr>
            <w:rFonts w:ascii="Arial" w:eastAsia="Arial" w:hAnsi="Arial" w:cs="Arial"/>
            <w:sz w:val="16"/>
            <w:szCs w:val="16"/>
          </w:rPr>
          <w:delText>txhu</w:delText>
        </w:r>
      </w:del>
      <w:r w:rsidR="00D65FB9" w:rsidRPr="00D4260A">
        <w:rPr>
          <w:rFonts w:ascii="Arial" w:eastAsia="Arial" w:hAnsi="Arial" w:cs="Arial"/>
          <w:sz w:val="16"/>
          <w:szCs w:val="16"/>
        </w:rPr>
        <w:t xml:space="preserve"> (</w:t>
      </w:r>
      <w:r w:rsidR="00D65FB9" w:rsidRPr="00D4260A">
        <w:rPr>
          <w:rFonts w:ascii="Arial" w:hAnsi="Arial" w:cs="Arial"/>
          <w:sz w:val="16"/>
          <w:szCs w:val="16"/>
        </w:rPr>
        <w:t>maintain a system for control of animal excreta</w:t>
      </w:r>
      <w:r w:rsidR="00D65FB9" w:rsidRPr="00D4260A">
        <w:rPr>
          <w:rFonts w:ascii="Arial" w:eastAsia="Arial" w:hAnsi="Arial" w:cs="Arial"/>
          <w:sz w:val="16"/>
          <w:szCs w:val="16"/>
        </w:rPr>
        <w:t>)</w:t>
      </w:r>
      <w:r w:rsidRPr="00D4260A">
        <w:rPr>
          <w:rFonts w:ascii="Arial" w:eastAsia="Arial" w:hAnsi="Arial" w:cs="Arial"/>
          <w:sz w:val="16"/>
          <w:szCs w:val="16"/>
        </w:rPr>
        <w:t>”</w:t>
      </w:r>
      <w:r w:rsidR="00246CAC" w:rsidRPr="00D4260A">
        <w:rPr>
          <w:rFonts w:ascii="Arial" w:eastAsia="Arial" w:hAnsi="Arial" w:cs="Arial"/>
          <w:sz w:val="16"/>
          <w:szCs w:val="16"/>
          <w:vertAlign w:val="superscript"/>
        </w:rPr>
        <w:t>7</w:t>
      </w:r>
      <w:r w:rsidRPr="00D4260A">
        <w:rPr>
          <w:rFonts w:ascii="Arial" w:eastAsia="Arial" w:hAnsi="Arial" w:cs="Arial"/>
          <w:sz w:val="16"/>
          <w:szCs w:val="16"/>
        </w:rPr>
        <w:t xml:space="preserve"> </w:t>
      </w:r>
      <w:proofErr w:type="spellStart"/>
      <w:r w:rsidRPr="00D4260A">
        <w:rPr>
          <w:rFonts w:ascii="Arial" w:eastAsia="Arial" w:hAnsi="Arial" w:cs="Arial"/>
          <w:sz w:val="16"/>
          <w:szCs w:val="16"/>
        </w:rPr>
        <w:t>nyob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qho</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ntsiab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lus</w:t>
      </w:r>
      <w:proofErr w:type="spellEnd"/>
      <w:r w:rsidR="00D65FB9" w:rsidRPr="00D4260A">
        <w:rPr>
          <w:rFonts w:ascii="Arial" w:eastAsia="Arial" w:hAnsi="Arial" w:cs="Arial"/>
          <w:sz w:val="16"/>
          <w:szCs w:val="16"/>
        </w:rPr>
        <w:t xml:space="preserve"> </w:t>
      </w:r>
      <w:proofErr w:type="spellStart"/>
      <w:r w:rsidR="00D65FB9" w:rsidRPr="00D4260A">
        <w:rPr>
          <w:rFonts w:ascii="Arial" w:eastAsia="Arial" w:hAnsi="Arial" w:cs="Arial"/>
          <w:sz w:val="16"/>
          <w:szCs w:val="16"/>
        </w:rPr>
        <w:t>ntawm</w:t>
      </w:r>
      <w:proofErr w:type="spellEnd"/>
      <w:r w:rsidR="00D65FB9" w:rsidRPr="00D4260A">
        <w:rPr>
          <w:rFonts w:ascii="Arial" w:eastAsia="Arial" w:hAnsi="Arial" w:cs="Arial"/>
          <w:sz w:val="16"/>
          <w:szCs w:val="16"/>
        </w:rPr>
        <w:t xml:space="preserve"> </w:t>
      </w:r>
      <w:proofErr w:type="spellStart"/>
      <w:ins w:id="1311" w:author="Kaxiong" w:date="2021-06-10T00:27:00Z">
        <w:r w:rsidR="00D04B1B">
          <w:rPr>
            <w:rFonts w:ascii="Arial" w:eastAsia="Arial" w:hAnsi="Arial" w:cs="Arial"/>
            <w:sz w:val="16"/>
            <w:szCs w:val="16"/>
          </w:rPr>
          <w:t>kev</w:t>
        </w:r>
        <w:proofErr w:type="spellEnd"/>
        <w:r w:rsidR="00D04B1B">
          <w:rPr>
            <w:rFonts w:ascii="Arial" w:eastAsia="Arial" w:hAnsi="Arial" w:cs="Arial"/>
            <w:sz w:val="16"/>
            <w:szCs w:val="16"/>
          </w:rPr>
          <w:t xml:space="preserve"> cog </w:t>
        </w:r>
        <w:proofErr w:type="spellStart"/>
        <w:r w:rsidR="00D04B1B">
          <w:rPr>
            <w:rFonts w:ascii="Arial" w:eastAsia="Arial" w:hAnsi="Arial" w:cs="Arial"/>
            <w:sz w:val="16"/>
            <w:szCs w:val="16"/>
          </w:rPr>
          <w:t>xyoob</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ntoo</w:t>
        </w:r>
      </w:ins>
      <w:proofErr w:type="spellEnd"/>
      <w:del w:id="1312" w:author="Kaxiong" w:date="2021-06-10T00:27:00Z">
        <w:r w:rsidR="00D65FB9" w:rsidRPr="00D4260A" w:rsidDel="00D04B1B">
          <w:rPr>
            <w:rFonts w:ascii="Arial" w:eastAsia="Arial" w:hAnsi="Arial" w:cs="Arial"/>
            <w:sz w:val="16"/>
            <w:szCs w:val="16"/>
          </w:rPr>
          <w:delText>liaj teb</w:delText>
        </w:r>
      </w:del>
      <w:ins w:id="1313" w:author="Kaxiong" w:date="2021-06-10T00:27:00Z">
        <w:r w:rsidR="00D04B1B">
          <w:rPr>
            <w:rFonts w:ascii="Arial" w:eastAsia="Arial" w:hAnsi="Arial" w:cs="Arial"/>
            <w:sz w:val="16"/>
            <w:szCs w:val="16"/>
          </w:rPr>
          <w:t>(agroforestry)</w:t>
        </w:r>
      </w:ins>
      <w:r w:rsidRPr="00D4260A">
        <w:rPr>
          <w:rFonts w:ascii="Arial" w:eastAsia="Arial" w:hAnsi="Arial" w:cs="Arial"/>
          <w:sz w:val="16"/>
          <w:szCs w:val="16"/>
        </w:rPr>
        <w:t xml:space="preserve">? </w:t>
      </w:r>
      <w:r w:rsidR="009F725A" w:rsidRPr="00D4260A">
        <w:rPr>
          <w:rFonts w:ascii="Arial" w:eastAsia="Arial" w:hAnsi="Arial" w:cs="Arial"/>
          <w:sz w:val="16"/>
          <w:szCs w:val="16"/>
        </w:rPr>
        <w:t>Tus</w:t>
      </w:r>
      <w:r w:rsidRPr="00D4260A">
        <w:rPr>
          <w:rFonts w:ascii="Arial" w:eastAsia="Arial" w:hAnsi="Arial" w:cs="Arial"/>
          <w:sz w:val="16"/>
          <w:szCs w:val="16"/>
        </w:rPr>
        <w:t xml:space="preserve"> </w:t>
      </w:r>
      <w:proofErr w:type="spellStart"/>
      <w:r w:rsidRPr="00D4260A">
        <w:rPr>
          <w:rFonts w:ascii="Arial" w:eastAsia="Arial" w:hAnsi="Arial" w:cs="Arial"/>
          <w:sz w:val="16"/>
          <w:szCs w:val="16"/>
        </w:rPr>
        <w:t>laj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ncig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thaj</w:t>
      </w:r>
      <w:proofErr w:type="spellEnd"/>
      <w:r w:rsidRPr="00D4260A">
        <w:rPr>
          <w:rFonts w:ascii="Arial" w:eastAsia="Arial" w:hAnsi="Arial" w:cs="Arial"/>
          <w:sz w:val="16"/>
          <w:szCs w:val="16"/>
        </w:rPr>
        <w:t xml:space="preserve"> chaw </w:t>
      </w:r>
      <w:proofErr w:type="spellStart"/>
      <w:ins w:id="1314" w:author="Kaxiong" w:date="2021-06-10T00:30:00Z">
        <w:r w:rsidR="00D04B1B">
          <w:rPr>
            <w:rFonts w:ascii="Arial" w:eastAsia="Arial" w:hAnsi="Arial" w:cs="Arial"/>
            <w:sz w:val="16"/>
            <w:szCs w:val="16"/>
          </w:rPr>
          <w:t>uas</w:t>
        </w:r>
        <w:proofErr w:type="spellEnd"/>
        <w:r w:rsidR="00D04B1B">
          <w:rPr>
            <w:rFonts w:ascii="Arial" w:eastAsia="Arial" w:hAnsi="Arial" w:cs="Arial"/>
            <w:sz w:val="16"/>
            <w:szCs w:val="16"/>
          </w:rPr>
          <w:t xml:space="preserve"> tab tom</w:t>
        </w:r>
      </w:ins>
      <w:ins w:id="1315" w:author="Kaxiong" w:date="2021-06-10T00:31:00Z">
        <w:r w:rsidR="00D04B1B">
          <w:rPr>
            <w:rFonts w:ascii="Arial" w:eastAsia="Arial" w:hAnsi="Arial" w:cs="Arial"/>
            <w:sz w:val="16"/>
            <w:szCs w:val="16"/>
          </w:rPr>
          <w:t>-</w:t>
        </w:r>
        <w:proofErr w:type="spellStart"/>
        <w:r w:rsidR="00D04B1B">
          <w:rPr>
            <w:rFonts w:ascii="Arial" w:eastAsia="Arial" w:hAnsi="Arial" w:cs="Arial"/>
            <w:sz w:val="16"/>
            <w:szCs w:val="16"/>
          </w:rPr>
          <w:t>sau</w:t>
        </w:r>
        <w:proofErr w:type="spellEnd"/>
        <w:r w:rsidR="00D04B1B">
          <w:rPr>
            <w:rFonts w:ascii="Arial" w:eastAsia="Arial" w:hAnsi="Arial" w:cs="Arial"/>
            <w:sz w:val="16"/>
            <w:szCs w:val="16"/>
          </w:rPr>
          <w:t xml:space="preserve"> cov </w:t>
        </w:r>
        <w:proofErr w:type="spellStart"/>
        <w:r w:rsidR="00D04B1B">
          <w:rPr>
            <w:rFonts w:ascii="Arial" w:eastAsia="Arial" w:hAnsi="Arial" w:cs="Arial"/>
            <w:sz w:val="16"/>
            <w:szCs w:val="16"/>
          </w:rPr>
          <w:t>ntsuag</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ntoo</w:t>
        </w:r>
        <w:proofErr w:type="spellEnd"/>
        <w:r w:rsidR="00D04B1B">
          <w:rPr>
            <w:rFonts w:ascii="Arial" w:eastAsia="Arial" w:hAnsi="Arial" w:cs="Arial"/>
            <w:sz w:val="16"/>
            <w:szCs w:val="16"/>
          </w:rPr>
          <w:t xml:space="preserve"> (asparagus) </w:t>
        </w:r>
        <w:proofErr w:type="spellStart"/>
        <w:r w:rsidR="00D04B1B">
          <w:rPr>
            <w:rFonts w:ascii="Arial" w:eastAsia="Arial" w:hAnsi="Arial" w:cs="Arial"/>
            <w:sz w:val="16"/>
            <w:szCs w:val="16"/>
          </w:rPr>
          <w:t>tej</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zaum</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yuav</w:t>
        </w:r>
        <w:proofErr w:type="spellEnd"/>
        <w:r w:rsidR="00D04B1B">
          <w:rPr>
            <w:rFonts w:ascii="Arial" w:eastAsia="Arial" w:hAnsi="Arial" w:cs="Arial"/>
            <w:sz w:val="16"/>
            <w:szCs w:val="16"/>
          </w:rPr>
          <w:t xml:space="preserve"> </w:t>
        </w:r>
      </w:ins>
      <w:proofErr w:type="spellStart"/>
      <w:ins w:id="1316" w:author="Kaxiong" w:date="2021-06-10T00:32:00Z">
        <w:r w:rsidR="00D04B1B">
          <w:rPr>
            <w:rFonts w:ascii="Arial" w:eastAsia="Arial" w:hAnsi="Arial" w:cs="Arial"/>
            <w:sz w:val="16"/>
            <w:szCs w:val="16"/>
          </w:rPr>
          <w:t>dai</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daim</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ntawv</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qhia</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rau</w:t>
        </w:r>
        <w:proofErr w:type="spellEnd"/>
        <w:r w:rsidR="00D04B1B">
          <w:rPr>
            <w:rFonts w:ascii="Arial" w:eastAsia="Arial" w:hAnsi="Arial" w:cs="Arial"/>
            <w:sz w:val="16"/>
            <w:szCs w:val="16"/>
          </w:rPr>
          <w:t xml:space="preserve">. </w:t>
        </w:r>
      </w:ins>
      <w:del w:id="1317" w:author="Kaxiong" w:date="2021-06-10T00:32:00Z">
        <w:r w:rsidRPr="00D4260A" w:rsidDel="00D04B1B">
          <w:rPr>
            <w:rFonts w:ascii="Arial" w:eastAsia="Arial" w:hAnsi="Arial" w:cs="Arial"/>
            <w:sz w:val="16"/>
            <w:szCs w:val="16"/>
          </w:rPr>
          <w:delText xml:space="preserve">cog qoob loo ib sab tam sim no yuav haum tus nqi. </w:delText>
        </w:r>
      </w:del>
      <w:r w:rsidRPr="00D4260A">
        <w:rPr>
          <w:rFonts w:ascii="Arial" w:eastAsia="Arial" w:hAnsi="Arial" w:cs="Arial"/>
          <w:sz w:val="16"/>
          <w:szCs w:val="16"/>
        </w:rPr>
        <w:t xml:space="preserve">Cov </w:t>
      </w:r>
      <w:proofErr w:type="spellStart"/>
      <w:r w:rsidRPr="00D4260A">
        <w:rPr>
          <w:rFonts w:ascii="Arial" w:eastAsia="Arial" w:hAnsi="Arial" w:cs="Arial"/>
          <w:sz w:val="16"/>
          <w:szCs w:val="16"/>
        </w:rPr>
        <w:t>neeg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liaj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teb</w:t>
      </w:r>
      <w:proofErr w:type="spellEnd"/>
      <w:r w:rsidRPr="00D4260A">
        <w:rPr>
          <w:rFonts w:ascii="Arial" w:eastAsia="Arial" w:hAnsi="Arial" w:cs="Arial"/>
          <w:sz w:val="16"/>
          <w:szCs w:val="16"/>
        </w:rPr>
        <w:t xml:space="preserve"> </w:t>
      </w:r>
      <w:proofErr w:type="spellStart"/>
      <w:ins w:id="1318" w:author="Kaxiong" w:date="2021-06-10T00:32:00Z">
        <w:r w:rsidR="00D04B1B">
          <w:rPr>
            <w:rFonts w:ascii="Arial" w:eastAsia="Arial" w:hAnsi="Arial" w:cs="Arial"/>
            <w:sz w:val="16"/>
            <w:szCs w:val="16"/>
          </w:rPr>
          <w:t>tej</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zaum</w:t>
        </w:r>
        <w:proofErr w:type="spellEnd"/>
        <w:r w:rsidR="00D04B1B">
          <w:rPr>
            <w:rFonts w:ascii="Arial" w:eastAsia="Arial" w:hAnsi="Arial" w:cs="Arial"/>
            <w:sz w:val="16"/>
            <w:szCs w:val="16"/>
          </w:rPr>
          <w:t xml:space="preserve"> </w:t>
        </w:r>
      </w:ins>
      <w:proofErr w:type="spellStart"/>
      <w:r w:rsidRPr="00D4260A">
        <w:rPr>
          <w:rFonts w:ascii="Arial" w:eastAsia="Arial" w:hAnsi="Arial" w:cs="Arial"/>
          <w:sz w:val="16"/>
          <w:szCs w:val="16"/>
        </w:rPr>
        <w:t>kuj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tseem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tau </w:t>
      </w:r>
      <w:proofErr w:type="spellStart"/>
      <w:r w:rsidRPr="00D4260A">
        <w:rPr>
          <w:rFonts w:ascii="Arial" w:eastAsia="Arial" w:hAnsi="Arial" w:cs="Arial"/>
          <w:sz w:val="16"/>
          <w:szCs w:val="16"/>
        </w:rPr>
        <w:t>kuaj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lawv</w:t>
      </w:r>
      <w:proofErr w:type="spellEnd"/>
      <w:r w:rsidRPr="00D4260A">
        <w:rPr>
          <w:rFonts w:ascii="Arial" w:eastAsia="Arial" w:hAnsi="Arial" w:cs="Arial"/>
          <w:sz w:val="16"/>
          <w:szCs w:val="16"/>
        </w:rPr>
        <w:t xml:space="preserve"> cov </w:t>
      </w:r>
      <w:proofErr w:type="spellStart"/>
      <w:r w:rsidRPr="00D4260A">
        <w:rPr>
          <w:rFonts w:ascii="Arial" w:eastAsia="Arial" w:hAnsi="Arial" w:cs="Arial"/>
          <w:sz w:val="16"/>
          <w:szCs w:val="16"/>
        </w:rPr>
        <w:t>khau</w:t>
      </w:r>
      <w:proofErr w:type="spellEnd"/>
      <w:r w:rsidR="009F725A" w:rsidRPr="00D4260A">
        <w:rPr>
          <w:rFonts w:ascii="Arial" w:eastAsia="Arial" w:hAnsi="Arial" w:cs="Arial"/>
          <w:sz w:val="16"/>
          <w:szCs w:val="16"/>
        </w:rPr>
        <w:t xml:space="preserve"> </w:t>
      </w:r>
      <w:proofErr w:type="spellStart"/>
      <w:r w:rsidR="009F725A" w:rsidRPr="00D4260A">
        <w:rPr>
          <w:rFonts w:ascii="Arial" w:eastAsia="Arial" w:hAnsi="Arial" w:cs="Arial"/>
          <w:sz w:val="16"/>
          <w:szCs w:val="16"/>
        </w:rPr>
        <w:t>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ins w:id="1319" w:author="Kaxiong" w:date="2021-06-10T00:34:00Z">
        <w:r w:rsidR="00D04B1B">
          <w:rPr>
            <w:rFonts w:ascii="Arial" w:eastAsia="Arial" w:hAnsi="Arial" w:cs="Arial"/>
            <w:sz w:val="16"/>
            <w:szCs w:val="16"/>
          </w:rPr>
          <w:t>mus</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rau</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hauv</w:t>
        </w:r>
        <w:proofErr w:type="spellEnd"/>
        <w:r w:rsidR="00D04B1B">
          <w:rPr>
            <w:rFonts w:ascii="Arial" w:eastAsia="Arial" w:hAnsi="Arial" w:cs="Arial"/>
            <w:sz w:val="16"/>
            <w:szCs w:val="16"/>
          </w:rPr>
          <w:t xml:space="preserve"> </w:t>
        </w:r>
      </w:ins>
      <w:del w:id="1320" w:author="Kaxiong" w:date="2021-06-10T00:34:00Z">
        <w:r w:rsidRPr="00D4260A" w:rsidDel="00D04B1B">
          <w:rPr>
            <w:rFonts w:ascii="Arial" w:eastAsia="Arial" w:hAnsi="Arial" w:cs="Arial"/>
            <w:sz w:val="16"/>
            <w:szCs w:val="16"/>
          </w:rPr>
          <w:delText xml:space="preserve">sawv ntawm </w:delText>
        </w:r>
      </w:del>
      <w:proofErr w:type="spellStart"/>
      <w:r w:rsidRPr="00D4260A">
        <w:rPr>
          <w:rFonts w:ascii="Arial" w:eastAsia="Arial" w:hAnsi="Arial" w:cs="Arial"/>
          <w:sz w:val="16"/>
          <w:szCs w:val="16"/>
        </w:rPr>
        <w:t>thaj</w:t>
      </w:r>
      <w:proofErr w:type="spellEnd"/>
      <w:r w:rsidRPr="00D4260A">
        <w:rPr>
          <w:rFonts w:ascii="Arial" w:eastAsia="Arial" w:hAnsi="Arial" w:cs="Arial"/>
          <w:sz w:val="16"/>
          <w:szCs w:val="16"/>
        </w:rPr>
        <w:t xml:space="preserve"> chaw </w:t>
      </w:r>
      <w:proofErr w:type="spellStart"/>
      <w:ins w:id="1321" w:author="Kaxiong" w:date="2021-06-10T00:35:00Z">
        <w:r w:rsidR="00D04B1B">
          <w:rPr>
            <w:rFonts w:ascii="Arial" w:eastAsia="Arial" w:hAnsi="Arial" w:cs="Arial"/>
            <w:sz w:val="16"/>
            <w:szCs w:val="16"/>
          </w:rPr>
          <w:t>uas</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xov</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laj</w:t>
        </w:r>
        <w:proofErr w:type="spellEnd"/>
        <w:r w:rsidR="00D04B1B">
          <w:rPr>
            <w:rFonts w:ascii="Arial" w:eastAsia="Arial" w:hAnsi="Arial" w:cs="Arial"/>
            <w:sz w:val="16"/>
            <w:szCs w:val="16"/>
          </w:rPr>
          <w:t xml:space="preserve"> </w:t>
        </w:r>
        <w:proofErr w:type="spellStart"/>
        <w:r w:rsidR="00D04B1B">
          <w:rPr>
            <w:rFonts w:ascii="Arial" w:eastAsia="Arial" w:hAnsi="Arial" w:cs="Arial"/>
            <w:sz w:val="16"/>
            <w:szCs w:val="16"/>
          </w:rPr>
          <w:t>kab</w:t>
        </w:r>
        <w:proofErr w:type="spellEnd"/>
        <w:r w:rsidR="00D04B1B">
          <w:rPr>
            <w:rFonts w:ascii="Arial" w:eastAsia="Arial" w:hAnsi="Arial" w:cs="Arial"/>
            <w:sz w:val="16"/>
            <w:szCs w:val="16"/>
          </w:rPr>
          <w:t xml:space="preserve"> </w:t>
        </w:r>
      </w:ins>
      <w:r w:rsidRPr="00D4260A">
        <w:rPr>
          <w:rFonts w:ascii="Arial" w:eastAsia="Arial" w:hAnsi="Arial" w:cs="Arial"/>
          <w:sz w:val="16"/>
          <w:szCs w:val="16"/>
        </w:rPr>
        <w:t>los</w:t>
      </w:r>
      <w:r w:rsidR="009F725A" w:rsidRPr="00D4260A">
        <w:rPr>
          <w:rFonts w:ascii="Arial" w:eastAsia="Arial" w:hAnsi="Arial" w:cs="Arial"/>
          <w:sz w:val="16"/>
          <w:szCs w:val="16"/>
        </w:rPr>
        <w:t xml:space="preserve"> </w:t>
      </w:r>
      <w:r w:rsidRPr="00D4260A">
        <w:rPr>
          <w:rFonts w:ascii="Arial" w:eastAsia="Arial" w:hAnsi="Arial" w:cs="Arial"/>
          <w:sz w:val="16"/>
          <w:szCs w:val="16"/>
        </w:rPr>
        <w:t xml:space="preserve">sis </w:t>
      </w:r>
      <w:proofErr w:type="spellStart"/>
      <w:r w:rsidRPr="00D4260A">
        <w:rPr>
          <w:rFonts w:ascii="Arial" w:eastAsia="Arial" w:hAnsi="Arial" w:cs="Arial"/>
          <w:sz w:val="16"/>
          <w:szCs w:val="16"/>
        </w:rPr>
        <w:t>muaj</w:t>
      </w:r>
      <w:proofErr w:type="spellEnd"/>
      <w:r w:rsidRPr="00D4260A">
        <w:rPr>
          <w:rFonts w:ascii="Arial" w:eastAsia="Arial" w:hAnsi="Arial" w:cs="Arial"/>
          <w:sz w:val="16"/>
          <w:szCs w:val="16"/>
        </w:rPr>
        <w:t xml:space="preserve"> cov </w:t>
      </w:r>
      <w:proofErr w:type="spellStart"/>
      <w:r w:rsidRPr="00D4260A">
        <w:rPr>
          <w:rFonts w:ascii="Arial" w:eastAsia="Arial" w:hAnsi="Arial" w:cs="Arial"/>
          <w:sz w:val="16"/>
          <w:szCs w:val="16"/>
        </w:rPr>
        <w:t>khub</w:t>
      </w:r>
      <w:proofErr w:type="spellEnd"/>
      <w:r w:rsidRPr="00D4260A">
        <w:rPr>
          <w:rFonts w:ascii="Arial" w:eastAsia="Arial" w:hAnsi="Arial" w:cs="Arial"/>
          <w:sz w:val="16"/>
          <w:szCs w:val="16"/>
        </w:rPr>
        <w:t xml:space="preserve"> sib </w:t>
      </w:r>
      <w:proofErr w:type="spellStart"/>
      <w:r w:rsidRPr="00D4260A">
        <w:rPr>
          <w:rFonts w:ascii="Arial" w:eastAsia="Arial" w:hAnsi="Arial" w:cs="Arial"/>
          <w:sz w:val="16"/>
          <w:szCs w:val="16"/>
        </w:rPr>
        <w:t>cais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siv</w:t>
      </w:r>
      <w:proofErr w:type="spellEnd"/>
      <w:r w:rsidRPr="00D4260A">
        <w:rPr>
          <w:rFonts w:ascii="Arial" w:eastAsia="Arial" w:hAnsi="Arial" w:cs="Arial"/>
          <w:sz w:val="16"/>
          <w:szCs w:val="16"/>
        </w:rPr>
        <w:t xml:space="preserve"> los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9F725A"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nyob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hauv</w:t>
      </w:r>
      <w:proofErr w:type="spellEnd"/>
      <w:r w:rsidRPr="00D4260A">
        <w:rPr>
          <w:rFonts w:ascii="Arial" w:eastAsia="Arial" w:hAnsi="Arial" w:cs="Arial"/>
          <w:sz w:val="16"/>
          <w:szCs w:val="16"/>
        </w:rPr>
        <w:t xml:space="preserve"> cov chaw </w:t>
      </w:r>
      <w:proofErr w:type="spellStart"/>
      <w:ins w:id="1322" w:author="Kaxiong" w:date="2021-06-10T00:36:00Z">
        <w:r w:rsidR="00D04B1B">
          <w:rPr>
            <w:rFonts w:ascii="Arial" w:eastAsia="Arial" w:hAnsi="Arial" w:cs="Arial"/>
            <w:sz w:val="16"/>
            <w:szCs w:val="16"/>
          </w:rPr>
          <w:t>sau</w:t>
        </w:r>
      </w:ins>
      <w:proofErr w:type="spellEnd"/>
      <w:del w:id="1323" w:author="Kaxiong" w:date="2021-06-10T00:36:00Z">
        <w:r w:rsidRPr="00D4260A" w:rsidDel="00D04B1B">
          <w:rPr>
            <w:rFonts w:ascii="Arial" w:eastAsia="Arial" w:hAnsi="Arial" w:cs="Arial"/>
            <w:sz w:val="16"/>
            <w:szCs w:val="16"/>
          </w:rPr>
          <w:delText>cog</w:delText>
        </w:r>
      </w:del>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Pr="00D4260A">
        <w:rPr>
          <w:rFonts w:ascii="Arial" w:eastAsia="Arial" w:hAnsi="Arial" w:cs="Arial"/>
          <w:sz w:val="16"/>
          <w:szCs w:val="16"/>
        </w:rPr>
        <w:t xml:space="preserve"> loo </w:t>
      </w:r>
      <w:proofErr w:type="spellStart"/>
      <w:r w:rsidRPr="00D4260A">
        <w:rPr>
          <w:rFonts w:ascii="Arial" w:eastAsia="Arial" w:hAnsi="Arial" w:cs="Arial"/>
          <w:sz w:val="16"/>
          <w:szCs w:val="16"/>
        </w:rPr>
        <w:t>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tsis</w:t>
      </w:r>
      <w:proofErr w:type="spellEnd"/>
      <w:r w:rsidRPr="00D4260A">
        <w:rPr>
          <w:rFonts w:ascii="Arial" w:eastAsia="Arial" w:hAnsi="Arial" w:cs="Arial"/>
          <w:sz w:val="16"/>
          <w:szCs w:val="16"/>
        </w:rPr>
        <w:t xml:space="preserve"> zoo </w:t>
      </w:r>
      <w:ins w:id="1324" w:author="Kaxiong" w:date="2021-06-10T00:37:00Z">
        <w:r w:rsidR="00D04B1B">
          <w:rPr>
            <w:rFonts w:ascii="Arial" w:eastAsia="Arial" w:hAnsi="Arial" w:cs="Arial"/>
            <w:sz w:val="16"/>
            <w:szCs w:val="16"/>
          </w:rPr>
          <w:t xml:space="preserve">li </w:t>
        </w:r>
      </w:ins>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thaj</w:t>
      </w:r>
      <w:proofErr w:type="spellEnd"/>
      <w:r w:rsidRPr="00D4260A">
        <w:rPr>
          <w:rFonts w:ascii="Arial" w:eastAsia="Arial" w:hAnsi="Arial" w:cs="Arial"/>
          <w:sz w:val="16"/>
          <w:szCs w:val="16"/>
        </w:rPr>
        <w:t xml:space="preserve"> chaw </w:t>
      </w:r>
      <w:proofErr w:type="spellStart"/>
      <w:r w:rsidRPr="00D4260A">
        <w:rPr>
          <w:rFonts w:ascii="Arial" w:eastAsia="Arial" w:hAnsi="Arial" w:cs="Arial"/>
          <w:sz w:val="16"/>
          <w:szCs w:val="16"/>
        </w:rPr>
        <w:t>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muaj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tsiaj</w:t>
      </w:r>
      <w:proofErr w:type="spellEnd"/>
      <w:r w:rsidRPr="00D4260A">
        <w:rPr>
          <w:rFonts w:ascii="Arial" w:eastAsia="Arial" w:hAnsi="Arial" w:cs="Arial"/>
          <w:sz w:val="16"/>
          <w:szCs w:val="16"/>
        </w:rPr>
        <w:t xml:space="preserve"> </w:t>
      </w:r>
      <w:del w:id="1325" w:author="Kaxiong" w:date="2021-06-10T00:37:00Z">
        <w:r w:rsidRPr="00D4260A" w:rsidDel="00544CAF">
          <w:rPr>
            <w:rFonts w:ascii="Arial" w:eastAsia="Arial" w:hAnsi="Arial" w:cs="Arial"/>
            <w:sz w:val="16"/>
            <w:szCs w:val="16"/>
          </w:rPr>
          <w:delText>txhu</w:delText>
        </w:r>
      </w:del>
      <w:r w:rsidRPr="00D4260A">
        <w:rPr>
          <w:rFonts w:ascii="Arial" w:eastAsia="Arial" w:hAnsi="Arial" w:cs="Arial"/>
          <w:sz w:val="16"/>
          <w:szCs w:val="16"/>
        </w:rPr>
        <w:t xml:space="preserve">. Cov </w:t>
      </w:r>
      <w:proofErr w:type="spellStart"/>
      <w:r w:rsidRPr="00D4260A">
        <w:rPr>
          <w:rFonts w:ascii="Arial" w:eastAsia="Arial" w:hAnsi="Arial" w:cs="Arial"/>
          <w:sz w:val="16"/>
          <w:szCs w:val="16"/>
        </w:rPr>
        <w:t>txheej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txheem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tsum</w:t>
      </w:r>
      <w:proofErr w:type="spellEnd"/>
      <w:r w:rsidRPr="00D4260A">
        <w:rPr>
          <w:rFonts w:ascii="Arial" w:eastAsia="Arial" w:hAnsi="Arial" w:cs="Arial"/>
          <w:sz w:val="16"/>
          <w:szCs w:val="16"/>
        </w:rPr>
        <w:t xml:space="preserve"> </w:t>
      </w:r>
      <w:proofErr w:type="spellStart"/>
      <w:ins w:id="1326" w:author="Kaxiong" w:date="2021-06-10T00:38:00Z">
        <w:r w:rsidR="00544CAF">
          <w:rPr>
            <w:rFonts w:ascii="Arial" w:eastAsia="Arial" w:hAnsi="Arial" w:cs="Arial"/>
            <w:sz w:val="16"/>
            <w:szCs w:val="16"/>
          </w:rPr>
          <w:t>raug</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ua</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hauv</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kev</w:t>
        </w:r>
      </w:ins>
      <w:proofErr w:type="spellEnd"/>
      <w:del w:id="1327" w:author="Kaxiong" w:date="2021-06-10T00:38:00Z">
        <w:r w:rsidRPr="00D4260A" w:rsidDel="00544CAF">
          <w:rPr>
            <w:rFonts w:ascii="Arial" w:eastAsia="Arial" w:hAnsi="Arial" w:cs="Arial"/>
            <w:sz w:val="16"/>
            <w:szCs w:val="16"/>
          </w:rPr>
          <w:delText>tau ua</w:delText>
        </w:r>
      </w:del>
      <w:r w:rsidRPr="00D4260A">
        <w:rPr>
          <w:rFonts w:ascii="Arial" w:eastAsia="Arial" w:hAnsi="Arial" w:cs="Arial"/>
          <w:sz w:val="16"/>
          <w:szCs w:val="16"/>
        </w:rPr>
        <w:t xml:space="preserve">. </w:t>
      </w:r>
      <w:proofErr w:type="spellStart"/>
      <w:r w:rsidR="009F725A"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txhais</w:t>
      </w:r>
      <w:proofErr w:type="spellEnd"/>
      <w:r w:rsidRPr="00D4260A">
        <w:rPr>
          <w:rFonts w:ascii="Arial" w:eastAsia="Arial" w:hAnsi="Arial" w:cs="Arial"/>
          <w:sz w:val="16"/>
          <w:szCs w:val="16"/>
        </w:rPr>
        <w:t xml:space="preserve"> tau li </w:t>
      </w:r>
      <w:proofErr w:type="spellStart"/>
      <w:r w:rsidRPr="00D4260A">
        <w:rPr>
          <w:rFonts w:ascii="Arial" w:eastAsia="Arial" w:hAnsi="Arial" w:cs="Arial"/>
          <w:sz w:val="16"/>
          <w:szCs w:val="16"/>
        </w:rPr>
        <w:t>cas</w:t>
      </w:r>
      <w:proofErr w:type="spellEnd"/>
      <w:ins w:id="1328" w:author="Kaxiong" w:date="2021-06-10T00:39:00Z">
        <w:r w:rsidR="00544CAF">
          <w:rPr>
            <w:rFonts w:ascii="Arial" w:eastAsia="Arial" w:hAnsi="Arial" w:cs="Arial"/>
            <w:sz w:val="16"/>
            <w:szCs w:val="16"/>
          </w:rPr>
          <w:t xml:space="preserve"> </w:t>
        </w:r>
        <w:proofErr w:type="spellStart"/>
        <w:r w:rsidR="00544CAF">
          <w:rPr>
            <w:rFonts w:ascii="Arial" w:eastAsia="Arial" w:hAnsi="Arial" w:cs="Arial"/>
            <w:sz w:val="16"/>
            <w:szCs w:val="16"/>
          </w:rPr>
          <w:t>nyob</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rau</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theem</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ua</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hauj</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lwm</w:t>
        </w:r>
      </w:ins>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zaum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txhais</w:t>
      </w:r>
      <w:proofErr w:type="spellEnd"/>
      <w:r w:rsidRPr="00D4260A">
        <w:rPr>
          <w:rFonts w:ascii="Arial" w:eastAsia="Arial" w:hAnsi="Arial" w:cs="Arial"/>
          <w:sz w:val="16"/>
          <w:szCs w:val="16"/>
        </w:rPr>
        <w:t xml:space="preserve"> tau </w:t>
      </w:r>
      <w:proofErr w:type="spellStart"/>
      <w:r w:rsidRPr="00D4260A">
        <w:rPr>
          <w:rFonts w:ascii="Arial" w:eastAsia="Arial" w:hAnsi="Arial" w:cs="Arial"/>
          <w:sz w:val="16"/>
          <w:szCs w:val="16"/>
        </w:rPr>
        <w:t>tias</w:t>
      </w:r>
      <w:proofErr w:type="spellEnd"/>
      <w:r w:rsidRPr="00D4260A">
        <w:rPr>
          <w:rFonts w:ascii="Arial" w:eastAsia="Arial" w:hAnsi="Arial" w:cs="Arial"/>
          <w:sz w:val="16"/>
          <w:szCs w:val="16"/>
        </w:rPr>
        <w:t xml:space="preserve"> </w:t>
      </w:r>
      <w:proofErr w:type="spellStart"/>
      <w:ins w:id="1329" w:author="Kaxiong" w:date="2021-06-10T00:40:00Z">
        <w:r w:rsidR="00544CAF">
          <w:rPr>
            <w:rFonts w:ascii="Arial" w:eastAsia="Arial" w:hAnsi="Arial" w:cs="Arial"/>
            <w:sz w:val="16"/>
            <w:szCs w:val="16"/>
          </w:rPr>
          <w:t>nyob</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rau</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ntau</w:t>
        </w:r>
        <w:proofErr w:type="spellEnd"/>
        <w:r w:rsidR="00544CAF">
          <w:rPr>
            <w:rFonts w:ascii="Arial" w:eastAsia="Arial" w:hAnsi="Arial" w:cs="Arial"/>
            <w:sz w:val="16"/>
            <w:szCs w:val="16"/>
          </w:rPr>
          <w:t xml:space="preserve"> </w:t>
        </w:r>
      </w:ins>
      <w:del w:id="1330" w:author="Kaxiong" w:date="2021-06-10T00:40:00Z">
        <w:r w:rsidRPr="00D4260A" w:rsidDel="00544CAF">
          <w:rPr>
            <w:rFonts w:ascii="Arial" w:eastAsia="Arial" w:hAnsi="Arial" w:cs="Arial"/>
            <w:sz w:val="16"/>
            <w:szCs w:val="16"/>
          </w:rPr>
          <w:delText>thaum</w:delText>
        </w:r>
      </w:del>
      <w:del w:id="1331" w:author="Kaxiong" w:date="2021-06-10T00:41:00Z">
        <w:r w:rsidRPr="00D4260A" w:rsidDel="00544CAF">
          <w:rPr>
            <w:rFonts w:ascii="Arial" w:eastAsia="Arial" w:hAnsi="Arial" w:cs="Arial"/>
            <w:sz w:val="16"/>
            <w:szCs w:val="16"/>
          </w:rPr>
          <w:delText xml:space="preserve"> </w:delText>
        </w:r>
      </w:del>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tiam</w:t>
      </w:r>
      <w:proofErr w:type="spellEnd"/>
      <w:r w:rsidRPr="00D4260A">
        <w:rPr>
          <w:rFonts w:ascii="Arial" w:eastAsia="Arial" w:hAnsi="Arial" w:cs="Arial"/>
          <w:sz w:val="16"/>
          <w:szCs w:val="16"/>
        </w:rPr>
        <w:t xml:space="preserve"> </w:t>
      </w:r>
      <w:del w:id="1332" w:author="Kaxiong" w:date="2021-06-10T00:41:00Z">
        <w:r w:rsidRPr="00D4260A" w:rsidDel="00544CAF">
          <w:rPr>
            <w:rFonts w:ascii="Arial" w:eastAsia="Arial" w:hAnsi="Arial" w:cs="Arial"/>
            <w:sz w:val="16"/>
            <w:szCs w:val="16"/>
          </w:rPr>
          <w:delText xml:space="preserve">dhau los </w:delText>
        </w:r>
      </w:del>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Pr="00D4260A">
        <w:rPr>
          <w:rFonts w:ascii="Arial" w:eastAsia="Arial" w:hAnsi="Arial" w:cs="Arial"/>
          <w:sz w:val="16"/>
          <w:szCs w:val="16"/>
        </w:rPr>
        <w:t xml:space="preserve"> loo, </w:t>
      </w:r>
      <w:proofErr w:type="spellStart"/>
      <w:r w:rsidRPr="00D4260A">
        <w:rPr>
          <w:rFonts w:ascii="Arial" w:eastAsia="Arial" w:hAnsi="Arial" w:cs="Arial"/>
          <w:sz w:val="16"/>
          <w:szCs w:val="16"/>
        </w:rPr>
        <w:t>daim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teev</w:t>
      </w:r>
      <w:proofErr w:type="spellEnd"/>
      <w:r w:rsidRPr="00D4260A">
        <w:rPr>
          <w:rFonts w:ascii="Arial" w:eastAsia="Arial" w:hAnsi="Arial" w:cs="Arial"/>
          <w:sz w:val="16"/>
          <w:szCs w:val="16"/>
        </w:rPr>
        <w:t xml:space="preserve"> cov </w:t>
      </w:r>
      <w:proofErr w:type="spellStart"/>
      <w:r w:rsidRPr="00D4260A">
        <w:rPr>
          <w:rFonts w:ascii="Arial" w:eastAsia="Arial" w:hAnsi="Arial" w:cs="Arial"/>
          <w:sz w:val="16"/>
          <w:szCs w:val="16"/>
        </w:rPr>
        <w:t>hauj</w:t>
      </w:r>
      <w:proofErr w:type="spellEnd"/>
      <w:r w:rsidR="009F725A"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del w:id="1333" w:author="Kaxiong" w:date="2021-06-10T00:41:00Z">
        <w:r w:rsidRPr="00D4260A" w:rsidDel="00544CAF">
          <w:rPr>
            <w:rFonts w:ascii="Arial" w:eastAsia="Arial" w:hAnsi="Arial" w:cs="Arial"/>
            <w:sz w:val="16"/>
            <w:szCs w:val="16"/>
          </w:rPr>
          <w:delText>ua hauj</w:delText>
        </w:r>
        <w:r w:rsidR="009F725A" w:rsidRPr="00D4260A" w:rsidDel="00544CAF">
          <w:rPr>
            <w:rFonts w:ascii="Arial" w:eastAsia="Arial" w:hAnsi="Arial" w:cs="Arial"/>
            <w:sz w:val="16"/>
            <w:szCs w:val="16"/>
          </w:rPr>
          <w:delText xml:space="preserve"> </w:delText>
        </w:r>
        <w:r w:rsidRPr="00D4260A" w:rsidDel="00544CAF">
          <w:rPr>
            <w:rFonts w:ascii="Arial" w:eastAsia="Arial" w:hAnsi="Arial" w:cs="Arial"/>
            <w:sz w:val="16"/>
            <w:szCs w:val="16"/>
          </w:rPr>
          <w:delText xml:space="preserve">lwm </w:delText>
        </w:r>
      </w:del>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caij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ins w:id="1334" w:author="Kaxiong" w:date="2021-06-10T00:42:00Z">
        <w:r w:rsidR="00544CAF">
          <w:rPr>
            <w:rFonts w:ascii="Arial" w:eastAsia="Arial" w:hAnsi="Arial" w:cs="Arial"/>
            <w:sz w:val="16"/>
            <w:szCs w:val="16"/>
          </w:rPr>
          <w:t>ntsuag</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ntoo</w:t>
        </w:r>
        <w:proofErr w:type="spellEnd"/>
        <w:r w:rsidR="00544CAF">
          <w:rPr>
            <w:rFonts w:ascii="Arial" w:eastAsia="Arial" w:hAnsi="Arial" w:cs="Arial"/>
            <w:sz w:val="16"/>
            <w:szCs w:val="16"/>
          </w:rPr>
          <w:t xml:space="preserve"> (asparagus) </w:t>
        </w:r>
        <w:proofErr w:type="spellStart"/>
        <w:r w:rsidR="00544CAF">
          <w:rPr>
            <w:rFonts w:ascii="Arial" w:eastAsia="Arial" w:hAnsi="Arial" w:cs="Arial"/>
            <w:sz w:val="16"/>
            <w:szCs w:val="16"/>
          </w:rPr>
          <w:t>hais</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qhia</w:t>
        </w:r>
        <w:proofErr w:type="spellEnd"/>
        <w:r w:rsidR="00544CAF">
          <w:rPr>
            <w:rFonts w:ascii="Arial" w:eastAsia="Arial" w:hAnsi="Arial" w:cs="Arial"/>
            <w:sz w:val="16"/>
            <w:szCs w:val="16"/>
          </w:rPr>
          <w:t xml:space="preserve"> </w:t>
        </w:r>
      </w:ins>
      <w:del w:id="1335" w:author="Kaxiong" w:date="2021-06-10T00:42:00Z">
        <w:r w:rsidRPr="00D4260A" w:rsidDel="00544CAF">
          <w:rPr>
            <w:rFonts w:ascii="Arial" w:eastAsia="Arial" w:hAnsi="Arial" w:cs="Arial"/>
            <w:sz w:val="16"/>
            <w:szCs w:val="16"/>
          </w:rPr>
          <w:delText xml:space="preserve">qoob </w:delText>
        </w:r>
        <w:r w:rsidR="009F725A" w:rsidRPr="00D4260A" w:rsidDel="00544CAF">
          <w:rPr>
            <w:rFonts w:ascii="Arial" w:eastAsia="Arial" w:hAnsi="Arial" w:cs="Arial"/>
            <w:sz w:val="16"/>
            <w:szCs w:val="16"/>
          </w:rPr>
          <w:delText>loo</w:delText>
        </w:r>
        <w:r w:rsidRPr="00D4260A" w:rsidDel="00544CAF">
          <w:rPr>
            <w:rFonts w:ascii="Arial" w:eastAsia="Arial" w:hAnsi="Arial" w:cs="Arial"/>
            <w:sz w:val="16"/>
            <w:szCs w:val="16"/>
          </w:rPr>
          <w:delText xml:space="preserve"> </w:delText>
        </w:r>
      </w:del>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00752FFB" w:rsidRPr="00D4260A">
        <w:rPr>
          <w:rFonts w:ascii="Arial" w:eastAsia="Arial" w:hAnsi="Arial" w:cs="Arial"/>
          <w:sz w:val="16"/>
          <w:szCs w:val="16"/>
        </w:rPr>
        <w:t>tus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laj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tsim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ins w:id="1336" w:author="Kaxiong" w:date="2021-06-10T00:43:00Z">
        <w:r w:rsidR="00544CAF">
          <w:rPr>
            <w:rFonts w:ascii="Arial" w:eastAsia="Arial" w:hAnsi="Arial" w:cs="Arial"/>
            <w:sz w:val="16"/>
            <w:szCs w:val="16"/>
          </w:rPr>
          <w:t>raug</w:t>
        </w:r>
        <w:proofErr w:type="spellEnd"/>
        <w:r w:rsidR="00544CAF">
          <w:rPr>
            <w:rFonts w:ascii="Arial" w:eastAsia="Arial" w:hAnsi="Arial" w:cs="Arial"/>
            <w:sz w:val="16"/>
            <w:szCs w:val="16"/>
          </w:rPr>
          <w:t xml:space="preserve"> </w:t>
        </w:r>
      </w:ins>
      <w:proofErr w:type="spellStart"/>
      <w:r w:rsidR="00752FFB" w:rsidRPr="00D4260A">
        <w:rPr>
          <w:rFonts w:ascii="Arial" w:eastAsia="Arial" w:hAnsi="Arial" w:cs="Arial"/>
          <w:sz w:val="16"/>
          <w:szCs w:val="16"/>
        </w:rPr>
        <w:t>ntsuam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xyuas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thiab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thaum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ins w:id="1337" w:author="Kaxiong" w:date="2021-06-10T00:43:00Z">
        <w:r w:rsidR="00544CAF">
          <w:rPr>
            <w:rFonts w:ascii="Arial" w:eastAsia="Arial" w:hAnsi="Arial" w:cs="Arial"/>
            <w:sz w:val="16"/>
            <w:szCs w:val="16"/>
          </w:rPr>
          <w:t>raug</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tshem</w:t>
        </w:r>
        <w:proofErr w:type="spellEnd"/>
        <w:r w:rsidR="00544CAF">
          <w:rPr>
            <w:rFonts w:ascii="Arial" w:eastAsia="Arial" w:hAnsi="Arial" w:cs="Arial"/>
            <w:sz w:val="16"/>
            <w:szCs w:val="16"/>
          </w:rPr>
          <w:t xml:space="preserve"> </w:t>
        </w:r>
      </w:ins>
      <w:del w:id="1338" w:author="Kaxiong" w:date="2021-06-10T00:43:00Z">
        <w:r w:rsidRPr="00D4260A" w:rsidDel="00544CAF">
          <w:rPr>
            <w:rFonts w:ascii="Arial" w:eastAsia="Arial" w:hAnsi="Arial" w:cs="Arial"/>
            <w:sz w:val="16"/>
            <w:szCs w:val="16"/>
          </w:rPr>
          <w:delText xml:space="preserve">yuav </w:delText>
        </w:r>
      </w:del>
      <w:proofErr w:type="spellStart"/>
      <w:r w:rsidRPr="00D4260A">
        <w:rPr>
          <w:rFonts w:ascii="Arial" w:eastAsia="Arial" w:hAnsi="Arial" w:cs="Arial"/>
          <w:sz w:val="16"/>
          <w:szCs w:val="16"/>
        </w:rPr>
        <w:t>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ins w:id="1339" w:author="Kaxiong" w:date="2021-06-10T00:45:00Z">
        <w:r w:rsidR="00544CAF">
          <w:rPr>
            <w:rFonts w:ascii="Arial" w:eastAsia="Arial" w:hAnsi="Arial" w:cs="Arial"/>
            <w:sz w:val="16"/>
            <w:szCs w:val="16"/>
          </w:rPr>
          <w:t>daim</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ntawv</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teev</w:t>
        </w:r>
      </w:ins>
      <w:proofErr w:type="spellEnd"/>
      <w:del w:id="1340" w:author="Kaxiong" w:date="2021-06-10T00:45:00Z">
        <w:r w:rsidRPr="00D4260A" w:rsidDel="00544CAF">
          <w:rPr>
            <w:rFonts w:ascii="Arial" w:eastAsia="Arial" w:hAnsi="Arial" w:cs="Arial"/>
            <w:sz w:val="16"/>
            <w:szCs w:val="16"/>
          </w:rPr>
          <w:delText>cov npe ua</w:delText>
        </w:r>
      </w:del>
      <w:ins w:id="1341" w:author="Kaxiong" w:date="2021-06-10T00:45:00Z">
        <w:r w:rsidR="00544CAF">
          <w:rPr>
            <w:rFonts w:ascii="Arial" w:eastAsia="Arial" w:hAnsi="Arial" w:cs="Arial"/>
            <w:sz w:val="16"/>
            <w:szCs w:val="16"/>
          </w:rPr>
          <w:t xml:space="preserve"> cov</w:t>
        </w:r>
      </w:ins>
      <w:r w:rsidRPr="00D4260A">
        <w:rPr>
          <w:rFonts w:ascii="Arial" w:eastAsia="Arial" w:hAnsi="Arial" w:cs="Arial"/>
          <w:sz w:val="16"/>
          <w:szCs w:val="16"/>
        </w:rPr>
        <w:t xml:space="preserve"> </w:t>
      </w:r>
      <w:proofErr w:type="spellStart"/>
      <w:r w:rsidRPr="00D4260A">
        <w:rPr>
          <w:rFonts w:ascii="Arial" w:eastAsia="Arial" w:hAnsi="Arial" w:cs="Arial"/>
          <w:sz w:val="16"/>
          <w:szCs w:val="16"/>
        </w:rPr>
        <w:t>hauj</w:t>
      </w:r>
      <w:proofErr w:type="spellEnd"/>
      <w:r w:rsidR="00752FFB" w:rsidRPr="00D4260A">
        <w:rPr>
          <w:rFonts w:ascii="Arial" w:eastAsia="Arial" w:hAnsi="Arial" w:cs="Arial"/>
          <w:sz w:val="16"/>
          <w:szCs w:val="16"/>
        </w:rPr>
        <w:t xml:space="preserve"> </w:t>
      </w:r>
      <w:proofErr w:type="spellStart"/>
      <w:r w:rsidRPr="00D4260A">
        <w:rPr>
          <w:rFonts w:ascii="Arial" w:eastAsia="Arial" w:hAnsi="Arial" w:cs="Arial"/>
          <w:sz w:val="16"/>
          <w:szCs w:val="16"/>
        </w:rPr>
        <w:t>lwm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rau</w:t>
      </w:r>
      <w:proofErr w:type="spellEnd"/>
      <w:r w:rsidRPr="00D4260A">
        <w:rPr>
          <w:rFonts w:ascii="Arial" w:eastAsia="Arial" w:hAnsi="Arial" w:cs="Arial"/>
          <w:sz w:val="16"/>
          <w:szCs w:val="16"/>
        </w:rPr>
        <w:t xml:space="preserve"> </w:t>
      </w:r>
      <w:proofErr w:type="spellStart"/>
      <w:ins w:id="1342" w:author="Kaxiong" w:date="2021-06-10T00:45:00Z">
        <w:r w:rsidR="00544CAF">
          <w:rPr>
            <w:rFonts w:ascii="Arial" w:eastAsia="Arial" w:hAnsi="Arial" w:cs="Arial"/>
            <w:sz w:val="16"/>
            <w:szCs w:val="16"/>
          </w:rPr>
          <w:t>kev</w:t>
        </w:r>
        <w:proofErr w:type="spellEnd"/>
        <w:r w:rsidR="00544CAF">
          <w:rPr>
            <w:rFonts w:ascii="Arial" w:eastAsia="Arial" w:hAnsi="Arial" w:cs="Arial"/>
            <w:sz w:val="16"/>
            <w:szCs w:val="16"/>
          </w:rPr>
          <w:t xml:space="preserve"> </w:t>
        </w:r>
      </w:ins>
      <w:proofErr w:type="spellStart"/>
      <w:r w:rsidRPr="00D4260A">
        <w:rPr>
          <w:rFonts w:ascii="Arial" w:eastAsia="Arial" w:hAnsi="Arial" w:cs="Arial"/>
          <w:sz w:val="16"/>
          <w:szCs w:val="16"/>
        </w:rPr>
        <w:t>sau</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qoob</w:t>
      </w:r>
      <w:proofErr w:type="spellEnd"/>
      <w:r w:rsidR="00752FFB" w:rsidRPr="00D4260A">
        <w:rPr>
          <w:rFonts w:ascii="Arial" w:eastAsia="Arial" w:hAnsi="Arial" w:cs="Arial"/>
          <w:sz w:val="16"/>
          <w:szCs w:val="16"/>
        </w:rPr>
        <w:t xml:space="preserve"> loo </w:t>
      </w:r>
      <w:proofErr w:type="spellStart"/>
      <w:r w:rsidR="00752FFB"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nws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tus</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kheej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yuav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tsum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suav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nrog</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kev</w:t>
      </w:r>
      <w:proofErr w:type="spellEnd"/>
      <w:r w:rsidRPr="00D4260A">
        <w:rPr>
          <w:rFonts w:ascii="Arial" w:eastAsia="Arial" w:hAnsi="Arial" w:cs="Arial"/>
          <w:sz w:val="16"/>
          <w:szCs w:val="16"/>
        </w:rPr>
        <w:t xml:space="preserve"> </w:t>
      </w:r>
      <w:proofErr w:type="spellStart"/>
      <w:r w:rsidR="004B6D11" w:rsidRPr="00D4260A">
        <w:rPr>
          <w:rFonts w:ascii="Arial" w:eastAsia="Arial" w:hAnsi="Arial" w:cs="Arial"/>
          <w:sz w:val="16"/>
          <w:szCs w:val="16"/>
        </w:rPr>
        <w:t>ntsuam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xyuas</w:t>
      </w:r>
      <w:proofErr w:type="spellEnd"/>
      <w:r w:rsidRPr="00D4260A">
        <w:rPr>
          <w:rFonts w:ascii="Arial" w:eastAsia="Arial" w:hAnsi="Arial" w:cs="Arial"/>
          <w:sz w:val="16"/>
          <w:szCs w:val="16"/>
        </w:rPr>
        <w:t xml:space="preserve"> los</w:t>
      </w:r>
      <w:r w:rsidR="004B6D11" w:rsidRPr="00D4260A">
        <w:rPr>
          <w:rFonts w:ascii="Arial" w:eastAsia="Arial" w:hAnsi="Arial" w:cs="Arial"/>
          <w:sz w:val="16"/>
          <w:szCs w:val="16"/>
        </w:rPr>
        <w:t xml:space="preserve"> </w:t>
      </w:r>
      <w:r w:rsidRPr="00D4260A">
        <w:rPr>
          <w:rFonts w:ascii="Arial" w:eastAsia="Arial" w:hAnsi="Arial" w:cs="Arial"/>
          <w:sz w:val="16"/>
          <w:szCs w:val="16"/>
        </w:rPr>
        <w:t xml:space="preserve">sis </w:t>
      </w:r>
      <w:proofErr w:type="spellStart"/>
      <w:r w:rsidRPr="00D4260A">
        <w:rPr>
          <w:rFonts w:ascii="Arial" w:eastAsia="Arial" w:hAnsi="Arial" w:cs="Arial"/>
          <w:sz w:val="16"/>
          <w:szCs w:val="16"/>
        </w:rPr>
        <w:t>hloov</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ntawm</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ib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lub</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khau</w:t>
      </w:r>
      <w:proofErr w:type="spellEnd"/>
      <w:r w:rsidRPr="00D4260A">
        <w:rPr>
          <w:rFonts w:ascii="Arial" w:eastAsia="Arial" w:hAnsi="Arial" w:cs="Arial"/>
          <w:sz w:val="16"/>
          <w:szCs w:val="16"/>
        </w:rPr>
        <w:t xml:space="preserve"> </w:t>
      </w:r>
      <w:proofErr w:type="spellStart"/>
      <w:r w:rsidR="004B6D11" w:rsidRPr="00D4260A">
        <w:rPr>
          <w:rFonts w:ascii="Arial" w:eastAsia="Arial" w:hAnsi="Arial" w:cs="Arial"/>
          <w:sz w:val="16"/>
          <w:szCs w:val="16"/>
        </w:rPr>
        <w:t>tej</w:t>
      </w:r>
      <w:proofErr w:type="spellEnd"/>
      <w:r w:rsidR="004B6D11" w:rsidRPr="00D4260A">
        <w:rPr>
          <w:rFonts w:ascii="Arial" w:eastAsia="Arial" w:hAnsi="Arial" w:cs="Arial"/>
          <w:sz w:val="16"/>
          <w:szCs w:val="16"/>
        </w:rPr>
        <w:t xml:space="preserve"> </w:t>
      </w:r>
      <w:proofErr w:type="spellStart"/>
      <w:r w:rsidRPr="00D4260A">
        <w:rPr>
          <w:rFonts w:ascii="Arial" w:eastAsia="Arial" w:hAnsi="Arial" w:cs="Arial"/>
          <w:sz w:val="16"/>
          <w:szCs w:val="16"/>
        </w:rPr>
        <w:t>ua</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ntej</w:t>
      </w:r>
      <w:proofErr w:type="spellEnd"/>
      <w:r w:rsidRPr="00D4260A">
        <w:rPr>
          <w:rFonts w:ascii="Arial" w:eastAsia="Arial" w:hAnsi="Arial" w:cs="Arial"/>
          <w:sz w:val="16"/>
          <w:szCs w:val="16"/>
        </w:rPr>
        <w:t xml:space="preserve"> </w:t>
      </w:r>
      <w:proofErr w:type="spellStart"/>
      <w:r w:rsidRPr="00D4260A">
        <w:rPr>
          <w:rFonts w:ascii="Arial" w:eastAsia="Arial" w:hAnsi="Arial" w:cs="Arial"/>
          <w:sz w:val="16"/>
          <w:szCs w:val="16"/>
        </w:rPr>
        <w:t>nkag</w:t>
      </w:r>
      <w:proofErr w:type="spellEnd"/>
      <w:r w:rsidR="004B6D11" w:rsidRPr="00D4260A">
        <w:rPr>
          <w:rFonts w:ascii="Arial" w:eastAsia="Arial" w:hAnsi="Arial" w:cs="Arial"/>
          <w:sz w:val="16"/>
          <w:szCs w:val="16"/>
        </w:rPr>
        <w:t xml:space="preserve"> mus</w:t>
      </w:r>
      <w:r w:rsidRPr="00D4260A">
        <w:rPr>
          <w:rFonts w:ascii="Arial" w:eastAsia="Arial" w:hAnsi="Arial" w:cs="Arial"/>
          <w:sz w:val="16"/>
          <w:szCs w:val="16"/>
        </w:rPr>
        <w:t>.</w:t>
      </w:r>
    </w:p>
    <w:p w14:paraId="32280254" w14:textId="77777777" w:rsidR="00BF3E5F" w:rsidRDefault="00BF3E5F">
      <w:pPr>
        <w:spacing w:line="244" w:lineRule="exact"/>
        <w:rPr>
          <w:sz w:val="20"/>
          <w:szCs w:val="20"/>
        </w:rPr>
      </w:pPr>
    </w:p>
    <w:p w14:paraId="43EE2CD4" w14:textId="00D12FC9" w:rsidR="00BF3E5F" w:rsidRPr="00B45CE1" w:rsidRDefault="00B45CE1">
      <w:pPr>
        <w:spacing w:line="449" w:lineRule="auto"/>
        <w:ind w:left="240" w:right="160"/>
        <w:jc w:val="both"/>
        <w:rPr>
          <w:sz w:val="20"/>
          <w:szCs w:val="20"/>
        </w:rPr>
      </w:pPr>
      <w:r w:rsidRPr="00B45CE1">
        <w:rPr>
          <w:rFonts w:ascii="Arial" w:eastAsia="Arial" w:hAnsi="Arial" w:cs="Arial"/>
          <w:sz w:val="16"/>
          <w:szCs w:val="16"/>
        </w:rPr>
        <w:t>Kev</w:t>
      </w:r>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tsis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qhov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tshwj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xeeb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hauv</w:t>
      </w:r>
      <w:proofErr w:type="spellEnd"/>
      <w:r w:rsidR="00F2670D" w:rsidRPr="00B45CE1">
        <w:rPr>
          <w:rFonts w:ascii="Arial" w:eastAsia="Arial" w:hAnsi="Arial" w:cs="Arial"/>
          <w:sz w:val="16"/>
          <w:szCs w:val="16"/>
        </w:rPr>
        <w:t xml:space="preserve"> FSMA </w:t>
      </w:r>
      <w:ins w:id="1343" w:author="Kaxiong" w:date="2021-06-10T00:47:00Z">
        <w:r w:rsidR="00544CAF">
          <w:rPr>
            <w:rFonts w:ascii="Arial" w:eastAsia="Arial" w:hAnsi="Arial" w:cs="Arial"/>
            <w:sz w:val="16"/>
            <w:szCs w:val="16"/>
          </w:rPr>
          <w:t>cov</w:t>
        </w:r>
      </w:ins>
      <w:del w:id="1344" w:author="Kaxiong" w:date="2021-06-10T00:47:00Z">
        <w:r w:rsidRPr="00B45CE1" w:rsidDel="00544CAF">
          <w:rPr>
            <w:rFonts w:ascii="Arial" w:eastAsia="Arial" w:hAnsi="Arial" w:cs="Arial"/>
            <w:sz w:val="16"/>
            <w:szCs w:val="16"/>
          </w:rPr>
          <w:delText>txoj</w:delText>
        </w:r>
      </w:del>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cai</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cov </w:t>
      </w:r>
      <w:proofErr w:type="spellStart"/>
      <w:r w:rsidR="00F2670D" w:rsidRPr="00B45CE1">
        <w:rPr>
          <w:rFonts w:ascii="Arial" w:eastAsia="Arial" w:hAnsi="Arial" w:cs="Arial"/>
          <w:sz w:val="16"/>
          <w:szCs w:val="16"/>
        </w:rPr>
        <w:t>lus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qhia</w:t>
      </w:r>
      <w:proofErr w:type="spellEnd"/>
      <w:r w:rsidR="00F2670D" w:rsidRPr="00B45CE1">
        <w:rPr>
          <w:rFonts w:ascii="Arial" w:eastAsia="Arial" w:hAnsi="Arial" w:cs="Arial"/>
          <w:sz w:val="16"/>
          <w:szCs w:val="16"/>
        </w:rPr>
        <w:t xml:space="preserve"> </w:t>
      </w:r>
      <w:proofErr w:type="spellStart"/>
      <w:ins w:id="1345" w:author="Kaxiong" w:date="2021-06-10T00:47:00Z">
        <w:r w:rsidR="00544CAF">
          <w:rPr>
            <w:rFonts w:ascii="Arial" w:eastAsia="Arial" w:hAnsi="Arial" w:cs="Arial"/>
            <w:sz w:val="16"/>
            <w:szCs w:val="16"/>
          </w:rPr>
          <w:t>tej</w:t>
        </w:r>
        <w:proofErr w:type="spellEnd"/>
        <w:r w:rsidR="00544CAF">
          <w:rPr>
            <w:rFonts w:ascii="Arial" w:eastAsia="Arial" w:hAnsi="Arial" w:cs="Arial"/>
            <w:sz w:val="16"/>
            <w:szCs w:val="16"/>
          </w:rPr>
          <w:t xml:space="preserve"> </w:t>
        </w:r>
        <w:proofErr w:type="spellStart"/>
        <w:r w:rsidR="00544CAF">
          <w:rPr>
            <w:rFonts w:ascii="Arial" w:eastAsia="Arial" w:hAnsi="Arial" w:cs="Arial"/>
            <w:sz w:val="16"/>
            <w:szCs w:val="16"/>
          </w:rPr>
          <w:t>zaum</w:t>
        </w:r>
        <w:proofErr w:type="spellEnd"/>
        <w:r w:rsidR="00544CAF">
          <w:rPr>
            <w:rFonts w:ascii="Arial" w:eastAsia="Arial" w:hAnsi="Arial" w:cs="Arial"/>
            <w:sz w:val="16"/>
            <w:szCs w:val="16"/>
          </w:rPr>
          <w:t xml:space="preserve"> </w:t>
        </w:r>
      </w:ins>
      <w:proofErr w:type="spellStart"/>
      <w:r w:rsidR="00F2670D" w:rsidRPr="00B45CE1">
        <w:rPr>
          <w:rFonts w:ascii="Arial" w:eastAsia="Arial" w:hAnsi="Arial" w:cs="Arial"/>
          <w:sz w:val="16"/>
          <w:szCs w:val="16"/>
        </w:rPr>
        <w:t>yuav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rau</w:t>
      </w:r>
      <w:proofErr w:type="spellEnd"/>
      <w:r w:rsidR="00F2670D" w:rsidRPr="00B45CE1">
        <w:rPr>
          <w:rFonts w:ascii="Arial" w:eastAsia="Arial" w:hAnsi="Arial" w:cs="Arial"/>
          <w:sz w:val="16"/>
          <w:szCs w:val="16"/>
        </w:rPr>
        <w:t xml:space="preserve"> </w:t>
      </w:r>
      <w:ins w:id="1346" w:author="Kaxiong" w:date="2021-06-10T00:48:00Z">
        <w:r w:rsidR="00525B25">
          <w:rPr>
            <w:rFonts w:ascii="Arial" w:eastAsia="Arial" w:hAnsi="Arial" w:cs="Arial"/>
            <w:sz w:val="16"/>
            <w:szCs w:val="16"/>
          </w:rPr>
          <w:t xml:space="preserve">tag </w:t>
        </w:r>
        <w:proofErr w:type="spellStart"/>
        <w:r w:rsidR="00525B25">
          <w:rPr>
            <w:rFonts w:ascii="Arial" w:eastAsia="Arial" w:hAnsi="Arial" w:cs="Arial"/>
            <w:sz w:val="16"/>
            <w:szCs w:val="16"/>
          </w:rPr>
          <w:t>siab</w:t>
        </w:r>
      </w:ins>
      <w:proofErr w:type="spellEnd"/>
      <w:del w:id="1347" w:author="Kaxiong" w:date="2021-06-10T00:48:00Z">
        <w:r w:rsidR="00F2670D" w:rsidRPr="00B45CE1" w:rsidDel="00525B25">
          <w:rPr>
            <w:rFonts w:ascii="Arial" w:eastAsia="Arial" w:hAnsi="Arial" w:cs="Arial"/>
            <w:sz w:val="16"/>
            <w:szCs w:val="16"/>
          </w:rPr>
          <w:delText>nyuaj</w:delText>
        </w:r>
      </w:del>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rau</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qee</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tus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neeg</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liaj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teb</w:t>
      </w:r>
      <w:proofErr w:type="spellEnd"/>
      <w:r w:rsidR="00F2670D" w:rsidRPr="00B45CE1">
        <w:rPr>
          <w:rFonts w:ascii="Arial" w:eastAsia="Arial" w:hAnsi="Arial" w:cs="Arial"/>
          <w:sz w:val="16"/>
          <w:szCs w:val="16"/>
        </w:rPr>
        <w:t xml:space="preserve">. Tab sis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del w:id="1348" w:author="Kaxiong" w:date="2021-06-10T00:49:00Z">
        <w:r w:rsidRPr="00B45CE1" w:rsidDel="00525B25">
          <w:rPr>
            <w:rFonts w:ascii="Arial" w:eastAsia="Arial" w:hAnsi="Arial" w:cs="Arial"/>
            <w:sz w:val="16"/>
            <w:szCs w:val="16"/>
          </w:rPr>
          <w:delText>tus</w:delText>
        </w:r>
        <w:r w:rsidR="00F2670D" w:rsidRPr="00B45CE1" w:rsidDel="00525B25">
          <w:rPr>
            <w:rFonts w:ascii="Arial" w:eastAsia="Arial" w:hAnsi="Arial" w:cs="Arial"/>
            <w:sz w:val="16"/>
            <w:szCs w:val="16"/>
          </w:rPr>
          <w:delText xml:space="preserve"> </w:delText>
        </w:r>
      </w:del>
      <w:r w:rsidR="00F2670D" w:rsidRPr="00B45CE1">
        <w:rPr>
          <w:rFonts w:ascii="Arial" w:eastAsia="Arial" w:hAnsi="Arial" w:cs="Arial"/>
          <w:sz w:val="16"/>
          <w:szCs w:val="16"/>
        </w:rPr>
        <w:t xml:space="preserve">sab </w:t>
      </w:r>
      <w:proofErr w:type="spellStart"/>
      <w:r w:rsidR="00F2670D" w:rsidRPr="00B45CE1">
        <w:rPr>
          <w:rFonts w:ascii="Arial" w:eastAsia="Arial" w:hAnsi="Arial" w:cs="Arial"/>
          <w:sz w:val="16"/>
          <w:szCs w:val="16"/>
        </w:rPr>
        <w:t>kaj</w:t>
      </w:r>
      <w:proofErr w:type="spellEnd"/>
      <w:ins w:id="1349" w:author="Kaxiong" w:date="2021-06-10T00:49:00Z">
        <w:r w:rsidR="00525B25">
          <w:rPr>
            <w:rFonts w:ascii="Arial" w:eastAsia="Arial" w:hAnsi="Arial" w:cs="Arial"/>
            <w:sz w:val="16"/>
            <w:szCs w:val="16"/>
          </w:rPr>
          <w:t xml:space="preserve"> </w:t>
        </w:r>
        <w:proofErr w:type="spellStart"/>
        <w:r w:rsidR="00525B25">
          <w:rPr>
            <w:rFonts w:ascii="Arial" w:eastAsia="Arial" w:hAnsi="Arial" w:cs="Arial"/>
            <w:sz w:val="16"/>
            <w:szCs w:val="16"/>
          </w:rPr>
          <w:t>thiab</w:t>
        </w:r>
      </w:ins>
      <w:proofErr w:type="spellEnd"/>
      <w:r w:rsidR="00F2670D" w:rsidRPr="00B45CE1">
        <w:rPr>
          <w:rFonts w:ascii="Arial" w:eastAsia="Arial" w:hAnsi="Arial" w:cs="Arial"/>
          <w:sz w:val="16"/>
          <w:szCs w:val="16"/>
        </w:rPr>
        <w:t xml:space="preserve">. Cov </w:t>
      </w:r>
      <w:proofErr w:type="spellStart"/>
      <w:r w:rsidR="00F2670D" w:rsidRPr="00B45CE1">
        <w:rPr>
          <w:rFonts w:ascii="Arial" w:eastAsia="Arial" w:hAnsi="Arial" w:cs="Arial"/>
          <w:sz w:val="16"/>
          <w:szCs w:val="16"/>
        </w:rPr>
        <w:t>neeg</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liaj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muaj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qhov</w:t>
      </w:r>
      <w:proofErr w:type="spellEnd"/>
      <w:r w:rsidR="00F2670D" w:rsidRPr="00B45CE1">
        <w:rPr>
          <w:rFonts w:ascii="Arial" w:eastAsia="Arial" w:hAnsi="Arial" w:cs="Arial"/>
          <w:sz w:val="16"/>
          <w:szCs w:val="16"/>
        </w:rPr>
        <w:t xml:space="preserve"> sib </w:t>
      </w:r>
      <w:proofErr w:type="spellStart"/>
      <w:r w:rsidR="00F2670D" w:rsidRPr="00B45CE1">
        <w:rPr>
          <w:rFonts w:ascii="Arial" w:eastAsia="Arial" w:hAnsi="Arial" w:cs="Arial"/>
          <w:sz w:val="16"/>
          <w:szCs w:val="16"/>
        </w:rPr>
        <w:t>txawv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ins w:id="1350" w:author="Kaxiong" w:date="2021-06-10T00:52:00Z">
        <w:r w:rsidR="00525B25">
          <w:rPr>
            <w:rFonts w:ascii="Arial" w:eastAsia="Arial" w:hAnsi="Arial" w:cs="Arial"/>
            <w:sz w:val="16"/>
            <w:szCs w:val="16"/>
          </w:rPr>
          <w:t>ywj</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pheej</w:t>
        </w:r>
      </w:ins>
      <w:proofErr w:type="spellEnd"/>
      <w:del w:id="1351" w:author="Kaxiong" w:date="2021-06-10T00:52:00Z">
        <w:r w:rsidRPr="00B45CE1" w:rsidDel="00525B25">
          <w:rPr>
            <w:rFonts w:ascii="Arial" w:eastAsia="Arial" w:hAnsi="Arial" w:cs="Arial"/>
            <w:sz w:val="16"/>
            <w:szCs w:val="16"/>
          </w:rPr>
          <w:delText>hauv kev</w:delText>
        </w:r>
      </w:del>
      <w:r w:rsidR="00F2670D" w:rsidRPr="00B45CE1">
        <w:rPr>
          <w:rFonts w:ascii="Arial" w:eastAsia="Arial" w:hAnsi="Arial" w:cs="Arial"/>
          <w:sz w:val="16"/>
          <w:szCs w:val="16"/>
        </w:rPr>
        <w:t xml:space="preserve"> los </w:t>
      </w:r>
      <w:proofErr w:type="spellStart"/>
      <w:r w:rsidR="00F2670D" w:rsidRPr="00B45CE1">
        <w:rPr>
          <w:rFonts w:ascii="Arial" w:eastAsia="Arial" w:hAnsi="Arial" w:cs="Arial"/>
          <w:sz w:val="16"/>
          <w:szCs w:val="16"/>
        </w:rPr>
        <w:t>tsim</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siv</w:t>
      </w:r>
      <w:proofErr w:type="spellEnd"/>
      <w:r w:rsidR="00F2670D" w:rsidRPr="00B45CE1">
        <w:rPr>
          <w:rFonts w:ascii="Arial" w:eastAsia="Arial" w:hAnsi="Arial" w:cs="Arial"/>
          <w:sz w:val="16"/>
          <w:szCs w:val="16"/>
        </w:rPr>
        <w:t xml:space="preserve"> cov </w:t>
      </w:r>
      <w:proofErr w:type="spellStart"/>
      <w:r w:rsidR="00F2670D" w:rsidRPr="00B45CE1">
        <w:rPr>
          <w:rFonts w:ascii="Arial" w:eastAsia="Arial" w:hAnsi="Arial" w:cs="Arial"/>
          <w:sz w:val="16"/>
          <w:szCs w:val="16"/>
        </w:rPr>
        <w:t>kev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ntsuas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uas</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yuav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ua</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kom</w:t>
      </w:r>
      <w:proofErr w:type="spellEnd"/>
      <w:r w:rsidR="00F2670D" w:rsidRPr="00B45CE1">
        <w:rPr>
          <w:rFonts w:ascii="Arial" w:eastAsia="Arial" w:hAnsi="Arial" w:cs="Arial"/>
          <w:sz w:val="16"/>
          <w:szCs w:val="16"/>
        </w:rPr>
        <w:t xml:space="preserve"> </w:t>
      </w:r>
      <w:proofErr w:type="spellStart"/>
      <w:ins w:id="1352" w:author="Kaxiong" w:date="2021-06-10T00:53:00Z">
        <w:r w:rsidR="00525B25">
          <w:rPr>
            <w:rFonts w:ascii="Arial" w:eastAsia="Arial" w:hAnsi="Arial" w:cs="Arial"/>
            <w:sz w:val="16"/>
            <w:szCs w:val="16"/>
          </w:rPr>
          <w:t>muaj</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txiaj</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ntsig</w:t>
        </w:r>
        <w:proofErr w:type="spellEnd"/>
        <w:r w:rsidR="00525B25">
          <w:rPr>
            <w:rFonts w:ascii="Arial" w:eastAsia="Arial" w:hAnsi="Arial" w:cs="Arial"/>
            <w:sz w:val="16"/>
            <w:szCs w:val="16"/>
          </w:rPr>
          <w:t xml:space="preserve"> </w:t>
        </w:r>
      </w:ins>
      <w:del w:id="1353" w:author="Kaxiong" w:date="2021-06-10T00:53:00Z">
        <w:r w:rsidR="00F2670D" w:rsidRPr="00B45CE1" w:rsidDel="00525B25">
          <w:rPr>
            <w:rFonts w:ascii="Arial" w:eastAsia="Arial" w:hAnsi="Arial" w:cs="Arial"/>
            <w:sz w:val="16"/>
            <w:szCs w:val="16"/>
          </w:rPr>
          <w:delText>zoo tshaj plaws</w:delText>
        </w:r>
      </w:del>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thiab</w:t>
      </w:r>
      <w:proofErr w:type="spellEnd"/>
      <w:r w:rsidR="00F2670D" w:rsidRPr="00B45CE1">
        <w:rPr>
          <w:rFonts w:ascii="Arial" w:eastAsia="Arial" w:hAnsi="Arial" w:cs="Arial"/>
          <w:sz w:val="16"/>
          <w:szCs w:val="16"/>
        </w:rPr>
        <w:t xml:space="preserve"> </w:t>
      </w:r>
      <w:proofErr w:type="spellStart"/>
      <w:ins w:id="1354" w:author="Kaxiong" w:date="2021-06-10T00:53:00Z">
        <w:r w:rsidR="00525B25">
          <w:rPr>
            <w:rFonts w:ascii="Arial" w:eastAsia="Arial" w:hAnsi="Arial" w:cs="Arial"/>
            <w:sz w:val="16"/>
            <w:szCs w:val="16"/>
          </w:rPr>
          <w:t>tsim</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nyog</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tshaj</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plaws</w:t>
        </w:r>
        <w:proofErr w:type="spellEnd"/>
        <w:r w:rsidR="00525B25">
          <w:rPr>
            <w:rFonts w:ascii="Arial" w:eastAsia="Arial" w:hAnsi="Arial" w:cs="Arial"/>
            <w:sz w:val="16"/>
            <w:szCs w:val="16"/>
          </w:rPr>
          <w:t xml:space="preserve"> los </w:t>
        </w:r>
      </w:ins>
      <w:proofErr w:type="spellStart"/>
      <w:r w:rsidR="00F2670D" w:rsidRPr="00B45CE1">
        <w:rPr>
          <w:rFonts w:ascii="Arial" w:eastAsia="Arial" w:hAnsi="Arial" w:cs="Arial"/>
          <w:sz w:val="16"/>
          <w:szCs w:val="16"/>
        </w:rPr>
        <w:t>tswj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hwm</w:t>
      </w:r>
      <w:proofErr w:type="spellEnd"/>
      <w:r w:rsidR="00F2670D" w:rsidRPr="00B45CE1">
        <w:rPr>
          <w:rFonts w:ascii="Arial" w:eastAsia="Arial" w:hAnsi="Arial" w:cs="Arial"/>
          <w:sz w:val="16"/>
          <w:szCs w:val="16"/>
        </w:rPr>
        <w:t xml:space="preserve"> cov </w:t>
      </w:r>
      <w:proofErr w:type="spellStart"/>
      <w:r w:rsidR="00F2670D" w:rsidRPr="00B45CE1">
        <w:rPr>
          <w:rFonts w:ascii="Arial" w:eastAsia="Arial" w:hAnsi="Arial" w:cs="Arial"/>
          <w:sz w:val="16"/>
          <w:szCs w:val="16"/>
        </w:rPr>
        <w:t>tsiaj</w:t>
      </w:r>
      <w:proofErr w:type="spellEnd"/>
      <w:r w:rsidRPr="00B45CE1">
        <w:rPr>
          <w:rFonts w:ascii="Arial" w:eastAsia="Arial" w:hAnsi="Arial" w:cs="Arial"/>
          <w:sz w:val="16"/>
          <w:szCs w:val="16"/>
        </w:rPr>
        <w:t xml:space="preserve"> </w:t>
      </w:r>
      <w:del w:id="1355" w:author="Kaxiong" w:date="2021-06-10T00:54:00Z">
        <w:r w:rsidRPr="00B45CE1" w:rsidDel="00525B25">
          <w:rPr>
            <w:rFonts w:ascii="Arial" w:eastAsia="Arial" w:hAnsi="Arial" w:cs="Arial"/>
            <w:sz w:val="16"/>
            <w:szCs w:val="16"/>
          </w:rPr>
          <w:delText>txhu</w:delText>
        </w:r>
        <w:r w:rsidR="00F2670D" w:rsidRPr="00B45CE1" w:rsidDel="00525B25">
          <w:rPr>
            <w:rFonts w:ascii="Arial" w:eastAsia="Arial" w:hAnsi="Arial" w:cs="Arial"/>
            <w:sz w:val="16"/>
            <w:szCs w:val="16"/>
          </w:rPr>
          <w:delText xml:space="preserve"> </w:delText>
        </w:r>
      </w:del>
      <w:proofErr w:type="spellStart"/>
      <w:r w:rsidR="00F2670D" w:rsidRPr="00B45CE1">
        <w:rPr>
          <w:rFonts w:ascii="Arial" w:eastAsia="Arial" w:hAnsi="Arial" w:cs="Arial"/>
          <w:sz w:val="16"/>
          <w:szCs w:val="16"/>
        </w:rPr>
        <w:t>hauv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lawv</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thaj</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kom</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txo</w:t>
      </w:r>
      <w:proofErr w:type="spellEnd"/>
      <w:r w:rsidR="00F2670D" w:rsidRPr="00B45CE1">
        <w:rPr>
          <w:rFonts w:ascii="Arial" w:eastAsia="Arial" w:hAnsi="Arial" w:cs="Arial"/>
          <w:sz w:val="16"/>
          <w:szCs w:val="16"/>
        </w:rPr>
        <w:t xml:space="preserve"> tau cov </w:t>
      </w:r>
      <w:proofErr w:type="spellStart"/>
      <w:r w:rsidR="00F2670D" w:rsidRPr="00B45CE1">
        <w:rPr>
          <w:rFonts w:ascii="Arial" w:eastAsia="Arial" w:hAnsi="Arial" w:cs="Arial"/>
          <w:sz w:val="16"/>
          <w:szCs w:val="16"/>
        </w:rPr>
        <w:t>kev</w:t>
      </w:r>
      <w:proofErr w:type="spellEnd"/>
      <w:r w:rsidR="00F2670D" w:rsidRPr="00B45CE1">
        <w:rPr>
          <w:rFonts w:ascii="Arial" w:eastAsia="Arial" w:hAnsi="Arial" w:cs="Arial"/>
          <w:sz w:val="16"/>
          <w:szCs w:val="16"/>
        </w:rPr>
        <w:t xml:space="preserve"> </w:t>
      </w:r>
      <w:proofErr w:type="spellStart"/>
      <w:ins w:id="1356" w:author="Kaxiong" w:date="2021-06-10T00:54:00Z">
        <w:r w:rsidR="00525B25">
          <w:rPr>
            <w:rFonts w:ascii="Arial" w:eastAsia="Arial" w:hAnsi="Arial" w:cs="Arial"/>
            <w:sz w:val="16"/>
            <w:szCs w:val="16"/>
          </w:rPr>
          <w:t>phom</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sij</w:t>
        </w:r>
        <w:proofErr w:type="spellEnd"/>
        <w:r w:rsidR="00525B25">
          <w:rPr>
            <w:rFonts w:ascii="Arial" w:eastAsia="Arial" w:hAnsi="Arial" w:cs="Arial"/>
            <w:sz w:val="16"/>
            <w:szCs w:val="16"/>
          </w:rPr>
          <w:t xml:space="preserve"> </w:t>
        </w:r>
        <w:proofErr w:type="spellStart"/>
        <w:r w:rsidR="00525B25">
          <w:rPr>
            <w:rFonts w:ascii="Arial" w:eastAsia="Arial" w:hAnsi="Arial" w:cs="Arial"/>
            <w:sz w:val="16"/>
            <w:szCs w:val="16"/>
          </w:rPr>
          <w:t>kev</w:t>
        </w:r>
        <w:proofErr w:type="spellEnd"/>
        <w:r w:rsidR="00525B25">
          <w:rPr>
            <w:rFonts w:ascii="Arial" w:eastAsia="Arial" w:hAnsi="Arial" w:cs="Arial"/>
            <w:sz w:val="16"/>
            <w:szCs w:val="16"/>
          </w:rPr>
          <w:t xml:space="preserve"> </w:t>
        </w:r>
      </w:ins>
      <w:proofErr w:type="spellStart"/>
      <w:r w:rsidR="00F2670D" w:rsidRPr="00B45CE1">
        <w:rPr>
          <w:rFonts w:ascii="Arial" w:eastAsia="Arial" w:hAnsi="Arial" w:cs="Arial"/>
          <w:sz w:val="16"/>
          <w:szCs w:val="16"/>
        </w:rPr>
        <w:t>nyab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xeeb</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ntawm</w:t>
      </w:r>
      <w:proofErr w:type="spellEnd"/>
      <w:r w:rsidR="00F2670D" w:rsidRPr="00B45CE1">
        <w:rPr>
          <w:rFonts w:ascii="Arial" w:eastAsia="Arial" w:hAnsi="Arial" w:cs="Arial"/>
          <w:sz w:val="16"/>
          <w:szCs w:val="16"/>
        </w:rPr>
        <w:t xml:space="preserve"> </w:t>
      </w:r>
      <w:proofErr w:type="spellStart"/>
      <w:r w:rsidR="00F2670D" w:rsidRPr="00B45CE1">
        <w:rPr>
          <w:rFonts w:ascii="Arial" w:eastAsia="Arial" w:hAnsi="Arial" w:cs="Arial"/>
          <w:sz w:val="16"/>
          <w:szCs w:val="16"/>
        </w:rPr>
        <w:t>zaub</w:t>
      </w:r>
      <w:proofErr w:type="spellEnd"/>
      <w:r w:rsidR="00F2670D" w:rsidRPr="00B45CE1">
        <w:rPr>
          <w:rFonts w:ascii="Arial" w:eastAsia="Arial" w:hAnsi="Arial" w:cs="Arial"/>
          <w:sz w:val="16"/>
          <w:szCs w:val="16"/>
        </w:rPr>
        <w:t xml:space="preserve"> mov</w:t>
      </w:r>
      <w:r w:rsidR="00F2670D" w:rsidRPr="00B45CE1">
        <w:rPr>
          <w:rFonts w:ascii="Arial" w:eastAsia="Arial" w:hAnsi="Arial" w:cs="Arial"/>
          <w:sz w:val="15"/>
          <w:szCs w:val="15"/>
        </w:rPr>
        <w:t>.</w:t>
      </w:r>
    </w:p>
    <w:p w14:paraId="233A9277" w14:textId="77777777" w:rsidR="00BF3E5F" w:rsidRDefault="00BF3E5F">
      <w:pPr>
        <w:spacing w:line="200" w:lineRule="exact"/>
        <w:rPr>
          <w:sz w:val="20"/>
          <w:szCs w:val="20"/>
        </w:rPr>
      </w:pPr>
    </w:p>
    <w:p w14:paraId="1911A3B8" w14:textId="77777777" w:rsidR="00BF3E5F" w:rsidRDefault="00BF3E5F">
      <w:pPr>
        <w:spacing w:line="253" w:lineRule="exact"/>
        <w:rPr>
          <w:sz w:val="20"/>
          <w:szCs w:val="20"/>
        </w:rPr>
      </w:pPr>
    </w:p>
    <w:p w14:paraId="54C27E11" w14:textId="4AD9B1C7" w:rsidR="00BF3E5F" w:rsidRPr="00711094" w:rsidRDefault="00F2670D" w:rsidP="00711094">
      <w:pPr>
        <w:spacing w:line="321" w:lineRule="auto"/>
        <w:ind w:left="240" w:right="460"/>
        <w:jc w:val="both"/>
        <w:rPr>
          <w:sz w:val="16"/>
          <w:szCs w:val="16"/>
        </w:rPr>
      </w:pPr>
      <w:r w:rsidRPr="00711094">
        <w:rPr>
          <w:rFonts w:ascii="Arial" w:eastAsia="Arial" w:hAnsi="Arial" w:cs="Arial"/>
          <w:sz w:val="16"/>
          <w:szCs w:val="16"/>
        </w:rPr>
        <w:t xml:space="preserve">Kev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qoob</w:t>
      </w:r>
      <w:proofErr w:type="spellEnd"/>
      <w:r w:rsidRPr="00711094">
        <w:rPr>
          <w:rFonts w:ascii="Arial" w:eastAsia="Arial" w:hAnsi="Arial" w:cs="Arial"/>
          <w:sz w:val="16"/>
          <w:szCs w:val="16"/>
        </w:rPr>
        <w:t xml:space="preserve"> loo zoo tau </w:t>
      </w:r>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tawm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tas</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raws</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lub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zej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zog</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kev</w:t>
      </w:r>
      <w:proofErr w:type="spellEnd"/>
      <w:r w:rsidR="003D330F" w:rsidRPr="00711094">
        <w:rPr>
          <w:rFonts w:ascii="Arial" w:eastAsia="Arial" w:hAnsi="Arial" w:cs="Arial"/>
          <w:sz w:val="16"/>
          <w:szCs w:val="16"/>
        </w:rPr>
        <w:t xml:space="preserve"> sib </w:t>
      </w:r>
      <w:proofErr w:type="spellStart"/>
      <w:r w:rsidR="003D330F" w:rsidRPr="00711094">
        <w:rPr>
          <w:rFonts w:ascii="Arial" w:eastAsia="Arial" w:hAnsi="Arial" w:cs="Arial"/>
          <w:sz w:val="16"/>
          <w:szCs w:val="16"/>
        </w:rPr>
        <w:t>koom</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tes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tias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yuav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li </w:t>
      </w:r>
      <w:proofErr w:type="spellStart"/>
      <w:r w:rsidRPr="00711094">
        <w:rPr>
          <w:rFonts w:ascii="Arial" w:eastAsia="Arial" w:hAnsi="Arial" w:cs="Arial"/>
          <w:sz w:val="16"/>
          <w:szCs w:val="16"/>
        </w:rPr>
        <w:t>cas</w:t>
      </w:r>
      <w:proofErr w:type="spellEnd"/>
      <w:r w:rsidRPr="00711094">
        <w:rPr>
          <w:rFonts w:ascii="Arial" w:eastAsia="Arial" w:hAnsi="Arial" w:cs="Arial"/>
          <w:sz w:val="16"/>
          <w:szCs w:val="16"/>
        </w:rPr>
        <w:t xml:space="preserve"> los </w:t>
      </w:r>
      <w:proofErr w:type="spellStart"/>
      <w:ins w:id="1357" w:author="Kaxiong" w:date="2021-06-10T00:59:00Z">
        <w:r w:rsidR="00A91A9D">
          <w:rPr>
            <w:rFonts w:ascii="Arial" w:eastAsia="Arial" w:hAnsi="Arial" w:cs="Arial"/>
            <w:sz w:val="16"/>
            <w:szCs w:val="16"/>
          </w:rPr>
          <w:t>piav</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qhia</w:t>
        </w:r>
        <w:proofErr w:type="spellEnd"/>
        <w:r w:rsidR="00A91A9D">
          <w:rPr>
            <w:rFonts w:ascii="Arial" w:eastAsia="Arial" w:hAnsi="Arial" w:cs="Arial"/>
            <w:sz w:val="16"/>
            <w:szCs w:val="16"/>
          </w:rPr>
          <w:t xml:space="preserve"> </w:t>
        </w:r>
      </w:ins>
      <w:del w:id="1358" w:author="Kaxiong" w:date="2021-06-10T00:59:00Z">
        <w:r w:rsidRPr="00711094" w:rsidDel="00A91A9D">
          <w:rPr>
            <w:rFonts w:ascii="Arial" w:eastAsia="Arial" w:hAnsi="Arial" w:cs="Arial"/>
            <w:sz w:val="16"/>
            <w:szCs w:val="16"/>
          </w:rPr>
          <w:delText>txhais</w:delText>
        </w:r>
        <w:r w:rsidR="003D330F" w:rsidRPr="00711094" w:rsidDel="00A91A9D">
          <w:rPr>
            <w:rFonts w:ascii="Arial" w:eastAsia="Arial" w:hAnsi="Arial" w:cs="Arial"/>
            <w:sz w:val="16"/>
            <w:szCs w:val="16"/>
          </w:rPr>
          <w:delText xml:space="preserve"> </w:delText>
        </w:r>
      </w:del>
      <w:proofErr w:type="spellStart"/>
      <w:r w:rsidR="003D330F" w:rsidRPr="00711094">
        <w:rPr>
          <w:rFonts w:ascii="Arial" w:eastAsia="Arial" w:hAnsi="Arial" w:cs="Arial"/>
          <w:sz w:val="16"/>
          <w:szCs w:val="16"/>
        </w:rPr>
        <w:t>ntsiab</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lus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thiab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siv</w:t>
      </w:r>
      <w:proofErr w:type="spellEnd"/>
      <w:r w:rsidRPr="00711094">
        <w:rPr>
          <w:rFonts w:ascii="Arial" w:eastAsia="Arial" w:hAnsi="Arial" w:cs="Arial"/>
          <w:sz w:val="16"/>
          <w:szCs w:val="16"/>
        </w:rPr>
        <w:t xml:space="preserve"> </w:t>
      </w:r>
      <w:r w:rsidR="003D330F" w:rsidRPr="00711094">
        <w:rPr>
          <w:rFonts w:ascii="Arial" w:eastAsia="Arial" w:hAnsi="Arial" w:cs="Arial"/>
          <w:sz w:val="16"/>
          <w:szCs w:val="16"/>
        </w:rPr>
        <w:t xml:space="preserve">FSMA </w:t>
      </w:r>
      <w:r w:rsidRPr="00711094">
        <w:rPr>
          <w:rFonts w:ascii="Arial" w:eastAsia="Arial" w:hAnsi="Arial" w:cs="Arial"/>
          <w:sz w:val="16"/>
          <w:szCs w:val="16"/>
        </w:rPr>
        <w:t xml:space="preserve">cov </w:t>
      </w:r>
      <w:proofErr w:type="spellStart"/>
      <w:r w:rsidRPr="00711094">
        <w:rPr>
          <w:rFonts w:ascii="Arial" w:eastAsia="Arial" w:hAnsi="Arial" w:cs="Arial"/>
          <w:sz w:val="16"/>
          <w:szCs w:val="16"/>
        </w:rPr>
        <w:t>qauv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Qhov</w:t>
      </w:r>
      <w:proofErr w:type="spellEnd"/>
      <w:r w:rsidRPr="00711094">
        <w:rPr>
          <w:rFonts w:ascii="Arial" w:eastAsia="Arial" w:hAnsi="Arial" w:cs="Arial"/>
          <w:sz w:val="16"/>
          <w:szCs w:val="16"/>
        </w:rPr>
        <w:t xml:space="preserve"> no </w:t>
      </w:r>
      <w:proofErr w:type="spellStart"/>
      <w:r w:rsidRPr="00711094">
        <w:rPr>
          <w:rFonts w:ascii="Arial" w:eastAsia="Arial" w:hAnsi="Arial" w:cs="Arial"/>
          <w:sz w:val="16"/>
          <w:szCs w:val="16"/>
        </w:rPr>
        <w:t>muab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lub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zej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zog</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kev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tshwj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xeeb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yog</w:t>
      </w:r>
      <w:proofErr w:type="spellEnd"/>
      <w:r w:rsidRPr="00711094">
        <w:rPr>
          <w:rFonts w:ascii="Arial" w:eastAsia="Arial" w:hAnsi="Arial" w:cs="Arial"/>
          <w:sz w:val="16"/>
          <w:szCs w:val="16"/>
        </w:rPr>
        <w:t xml:space="preserve"> </w:t>
      </w:r>
      <w:r w:rsidR="003D330F" w:rsidRPr="00711094">
        <w:rPr>
          <w:rFonts w:ascii="Arial" w:eastAsia="Arial" w:hAnsi="Arial" w:cs="Arial"/>
          <w:sz w:val="16"/>
          <w:szCs w:val="16"/>
        </w:rPr>
        <w:t xml:space="preserve">cov </w:t>
      </w:r>
      <w:proofErr w:type="spellStart"/>
      <w:ins w:id="1359" w:author="Kaxiong" w:date="2021-06-10T01:00:00Z">
        <w:r w:rsidR="00A91A9D">
          <w:rPr>
            <w:rFonts w:ascii="Arial" w:eastAsia="Arial" w:hAnsi="Arial" w:cs="Arial"/>
            <w:sz w:val="16"/>
            <w:szCs w:val="16"/>
          </w:rPr>
          <w:t>kev</w:t>
        </w:r>
        <w:proofErr w:type="spellEnd"/>
        <w:r w:rsidR="00A91A9D">
          <w:rPr>
            <w:rFonts w:ascii="Arial" w:eastAsia="Arial" w:hAnsi="Arial" w:cs="Arial"/>
            <w:sz w:val="16"/>
            <w:szCs w:val="16"/>
          </w:rPr>
          <w:t xml:space="preserve"> cog </w:t>
        </w:r>
        <w:proofErr w:type="spellStart"/>
        <w:r w:rsidR="00A91A9D">
          <w:rPr>
            <w:rFonts w:ascii="Arial" w:eastAsia="Arial" w:hAnsi="Arial" w:cs="Arial"/>
            <w:sz w:val="16"/>
            <w:szCs w:val="16"/>
          </w:rPr>
          <w:t>xyoob</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ntoo</w:t>
        </w:r>
      </w:ins>
      <w:proofErr w:type="spellEnd"/>
      <w:del w:id="1360" w:author="Kaxiong" w:date="2021-06-10T01:00:00Z">
        <w:r w:rsidR="003D330F" w:rsidRPr="00711094" w:rsidDel="00A91A9D">
          <w:rPr>
            <w:rFonts w:ascii="Arial" w:eastAsia="Arial" w:hAnsi="Arial" w:cs="Arial"/>
            <w:sz w:val="16"/>
            <w:szCs w:val="16"/>
          </w:rPr>
          <w:delText>ua liaj ua teb</w:delText>
        </w:r>
      </w:del>
      <w:r w:rsidRPr="00711094">
        <w:rPr>
          <w:rFonts w:ascii="Arial" w:eastAsia="Arial" w:hAnsi="Arial" w:cs="Arial"/>
          <w:sz w:val="16"/>
          <w:szCs w:val="16"/>
        </w:rPr>
        <w:t xml:space="preserve"> los</w:t>
      </w:r>
      <w:r w:rsidR="003D330F" w:rsidRPr="00711094">
        <w:rPr>
          <w:rFonts w:ascii="Arial" w:eastAsia="Arial" w:hAnsi="Arial" w:cs="Arial"/>
          <w:sz w:val="16"/>
          <w:szCs w:val="16"/>
        </w:rPr>
        <w:t xml:space="preserve"> </w:t>
      </w:r>
      <w:r w:rsidRPr="00711094">
        <w:rPr>
          <w:rFonts w:ascii="Arial" w:eastAsia="Arial" w:hAnsi="Arial" w:cs="Arial"/>
          <w:sz w:val="16"/>
          <w:szCs w:val="16"/>
        </w:rPr>
        <w:t xml:space="preserve">sis cov </w:t>
      </w:r>
      <w:proofErr w:type="spellStart"/>
      <w:r w:rsidRPr="00711094">
        <w:rPr>
          <w:rFonts w:ascii="Arial" w:eastAsia="Arial" w:hAnsi="Arial" w:cs="Arial"/>
          <w:sz w:val="16"/>
          <w:szCs w:val="16"/>
        </w:rPr>
        <w:t>neeg</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teb</w:t>
      </w:r>
      <w:proofErr w:type="spellEnd"/>
      <w:r w:rsidRPr="00711094">
        <w:rPr>
          <w:rFonts w:ascii="Arial" w:eastAsia="Arial" w:hAnsi="Arial" w:cs="Arial"/>
          <w:sz w:val="16"/>
          <w:szCs w:val="16"/>
        </w:rPr>
        <w:t xml:space="preserve"> </w:t>
      </w:r>
      <w:proofErr w:type="spellStart"/>
      <w:ins w:id="1361" w:author="Kaxiong" w:date="2021-06-10T01:00:00Z">
        <w:r w:rsidR="00A91A9D">
          <w:rPr>
            <w:rFonts w:ascii="Arial" w:eastAsia="Arial" w:hAnsi="Arial" w:cs="Arial"/>
            <w:sz w:val="16"/>
            <w:szCs w:val="16"/>
          </w:rPr>
          <w:t>phaum</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tshi</w:t>
        </w:r>
      </w:ins>
      <w:ins w:id="1362" w:author="Kaxiong" w:date="2021-06-10T01:01:00Z">
        <w:r w:rsidR="00A91A9D">
          <w:rPr>
            <w:rFonts w:ascii="Arial" w:eastAsia="Arial" w:hAnsi="Arial" w:cs="Arial"/>
            <w:sz w:val="16"/>
            <w:szCs w:val="16"/>
          </w:rPr>
          <w:t>ab</w:t>
        </w:r>
        <w:proofErr w:type="spellEnd"/>
        <w:r w:rsidR="00A91A9D">
          <w:rPr>
            <w:rFonts w:ascii="Arial" w:eastAsia="Arial" w:hAnsi="Arial" w:cs="Arial"/>
            <w:sz w:val="16"/>
            <w:szCs w:val="16"/>
          </w:rPr>
          <w:t xml:space="preserve"> </w:t>
        </w:r>
      </w:ins>
      <w:proofErr w:type="spellStart"/>
      <w:r w:rsidRPr="00711094">
        <w:rPr>
          <w:rFonts w:ascii="Arial" w:eastAsia="Arial" w:hAnsi="Arial" w:cs="Arial"/>
          <w:sz w:val="16"/>
          <w:szCs w:val="16"/>
        </w:rPr>
        <w:t>uas</w:t>
      </w:r>
      <w:proofErr w:type="spellEnd"/>
      <w:r w:rsidRPr="00711094">
        <w:rPr>
          <w:rFonts w:ascii="Arial" w:eastAsia="Arial" w:hAnsi="Arial" w:cs="Arial"/>
          <w:sz w:val="16"/>
          <w:szCs w:val="16"/>
        </w:rPr>
        <w:t xml:space="preserve"> sib </w:t>
      </w:r>
      <w:proofErr w:type="spellStart"/>
      <w:r w:rsidRPr="00711094">
        <w:rPr>
          <w:rFonts w:ascii="Arial" w:eastAsia="Arial" w:hAnsi="Arial" w:cs="Arial"/>
          <w:sz w:val="16"/>
          <w:szCs w:val="16"/>
        </w:rPr>
        <w:t>koom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txhu</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hauv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lawv</w:t>
      </w:r>
      <w:proofErr w:type="spellEnd"/>
      <w:r w:rsidRPr="00711094">
        <w:rPr>
          <w:rFonts w:ascii="Arial" w:eastAsia="Arial" w:hAnsi="Arial" w:cs="Arial"/>
          <w:sz w:val="16"/>
          <w:szCs w:val="16"/>
        </w:rPr>
        <w:t xml:space="preserve"> cov </w:t>
      </w:r>
      <w:proofErr w:type="spellStart"/>
      <w:r w:rsidRPr="00711094">
        <w:rPr>
          <w:rFonts w:ascii="Arial" w:eastAsia="Arial" w:hAnsi="Arial" w:cs="Arial"/>
          <w:sz w:val="16"/>
          <w:szCs w:val="16"/>
        </w:rPr>
        <w:t>kab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hauv</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kev</w:t>
      </w:r>
      <w:proofErr w:type="spellEnd"/>
      <w:r w:rsidRPr="00711094">
        <w:rPr>
          <w:rFonts w:ascii="Arial" w:eastAsia="Arial" w:hAnsi="Arial" w:cs="Arial"/>
          <w:sz w:val="16"/>
          <w:szCs w:val="16"/>
        </w:rPr>
        <w:t xml:space="preserve"> los </w:t>
      </w:r>
      <w:proofErr w:type="spellStart"/>
      <w:r w:rsidRPr="00711094">
        <w:rPr>
          <w:rFonts w:ascii="Arial" w:eastAsia="Arial" w:hAnsi="Arial" w:cs="Arial"/>
          <w:sz w:val="16"/>
          <w:szCs w:val="16"/>
        </w:rPr>
        <w:t>koom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del w:id="1363" w:author="Kaxiong" w:date="2021-06-10T01:02:00Z">
        <w:r w:rsidRPr="00711094" w:rsidDel="00A91A9D">
          <w:rPr>
            <w:rFonts w:ascii="Arial" w:eastAsia="Arial" w:hAnsi="Arial" w:cs="Arial"/>
            <w:sz w:val="16"/>
            <w:szCs w:val="16"/>
          </w:rPr>
          <w:delText xml:space="preserve">sib </w:delText>
        </w:r>
        <w:r w:rsidR="003D330F" w:rsidRPr="00711094" w:rsidDel="00A91A9D">
          <w:rPr>
            <w:rFonts w:ascii="Arial" w:eastAsia="Arial" w:hAnsi="Arial" w:cs="Arial"/>
            <w:sz w:val="16"/>
            <w:szCs w:val="16"/>
          </w:rPr>
          <w:delText xml:space="preserve">xyawm </w:delText>
        </w:r>
      </w:del>
      <w:proofErr w:type="spellStart"/>
      <w:r w:rsidR="003D330F" w:rsidRPr="00711094">
        <w:rPr>
          <w:rFonts w:ascii="Arial" w:eastAsia="Arial" w:hAnsi="Arial" w:cs="Arial"/>
          <w:sz w:val="16"/>
          <w:szCs w:val="16"/>
        </w:rPr>
        <w:t>txhawm</w:t>
      </w:r>
      <w:proofErr w:type="spellEnd"/>
      <w:r w:rsidR="003D330F" w:rsidRPr="00711094">
        <w:rPr>
          <w:rFonts w:ascii="Arial" w:eastAsia="Arial" w:hAnsi="Arial" w:cs="Arial"/>
          <w:sz w:val="16"/>
          <w:szCs w:val="16"/>
        </w:rPr>
        <w:t xml:space="preserve"> </w:t>
      </w:r>
      <w:proofErr w:type="spellStart"/>
      <w:r w:rsidR="003D330F" w:rsidRPr="00711094">
        <w:rPr>
          <w:rFonts w:ascii="Arial" w:eastAsia="Arial" w:hAnsi="Arial" w:cs="Arial"/>
          <w:sz w:val="16"/>
          <w:szCs w:val="16"/>
        </w:rPr>
        <w:t>rau</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ke</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ins w:id="1364" w:author="Kaxiong" w:date="2021-06-10T01:02:00Z">
        <w:r w:rsidR="00A91A9D">
          <w:rPr>
            <w:rFonts w:ascii="Arial" w:eastAsia="Arial" w:hAnsi="Arial" w:cs="Arial"/>
            <w:sz w:val="16"/>
            <w:szCs w:val="16"/>
          </w:rPr>
          <w:t>uas</w:t>
        </w:r>
        <w:proofErr w:type="spellEnd"/>
        <w:r w:rsidR="00A91A9D">
          <w:rPr>
            <w:rFonts w:ascii="Arial" w:eastAsia="Arial" w:hAnsi="Arial" w:cs="Arial"/>
            <w:sz w:val="16"/>
            <w:szCs w:val="16"/>
          </w:rPr>
          <w:t xml:space="preserve"> sib </w:t>
        </w:r>
        <w:proofErr w:type="spellStart"/>
        <w:r w:rsidR="00A91A9D">
          <w:rPr>
            <w:rFonts w:ascii="Arial" w:eastAsia="Arial" w:hAnsi="Arial" w:cs="Arial"/>
            <w:sz w:val="16"/>
            <w:szCs w:val="16"/>
          </w:rPr>
          <w:t>koom</w:t>
        </w:r>
        <w:proofErr w:type="spellEnd"/>
        <w:r w:rsidR="00A91A9D">
          <w:rPr>
            <w:rFonts w:ascii="Arial" w:eastAsia="Arial" w:hAnsi="Arial" w:cs="Arial"/>
            <w:sz w:val="16"/>
            <w:szCs w:val="16"/>
          </w:rPr>
          <w:t xml:space="preserve"> </w:t>
        </w:r>
      </w:ins>
      <w:proofErr w:type="spellStart"/>
      <w:r w:rsidRPr="00711094">
        <w:rPr>
          <w:rFonts w:ascii="Arial" w:eastAsia="Arial" w:hAnsi="Arial" w:cs="Arial"/>
          <w:sz w:val="16"/>
          <w:szCs w:val="16"/>
        </w:rPr>
        <w:t>thiab</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siv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qhov</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ua</w:t>
      </w:r>
      <w:proofErr w:type="spellEnd"/>
      <w:r w:rsidRPr="00711094">
        <w:rPr>
          <w:rFonts w:ascii="Arial" w:eastAsia="Arial" w:hAnsi="Arial" w:cs="Arial"/>
          <w:sz w:val="16"/>
          <w:szCs w:val="16"/>
        </w:rPr>
        <w:t xml:space="preserve"> tau zoo, </w:t>
      </w:r>
      <w:proofErr w:type="spellStart"/>
      <w:r w:rsidRPr="00711094">
        <w:rPr>
          <w:rFonts w:ascii="Arial" w:eastAsia="Arial" w:hAnsi="Arial" w:cs="Arial"/>
          <w:sz w:val="16"/>
          <w:szCs w:val="16"/>
        </w:rPr>
        <w:t>muaj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txiaj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ntsig</w:t>
      </w:r>
      <w:proofErr w:type="spellEnd"/>
      <w:r w:rsidRPr="00711094">
        <w:rPr>
          <w:rFonts w:ascii="Arial" w:eastAsia="Arial" w:hAnsi="Arial" w:cs="Arial"/>
          <w:sz w:val="16"/>
          <w:szCs w:val="16"/>
        </w:rPr>
        <w:t xml:space="preserve"> zoo </w:t>
      </w:r>
      <w:proofErr w:type="spellStart"/>
      <w:r w:rsidRPr="00711094">
        <w:rPr>
          <w:rFonts w:ascii="Arial" w:eastAsia="Arial" w:hAnsi="Arial" w:cs="Arial"/>
          <w:sz w:val="16"/>
          <w:szCs w:val="16"/>
        </w:rPr>
        <w:t>tshaj</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plaws</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thaum</w:t>
      </w:r>
      <w:proofErr w:type="spellEnd"/>
      <w:r w:rsidRPr="00711094">
        <w:rPr>
          <w:rFonts w:ascii="Arial" w:eastAsia="Arial" w:hAnsi="Arial" w:cs="Arial"/>
          <w:sz w:val="16"/>
          <w:szCs w:val="16"/>
        </w:rPr>
        <w:t xml:space="preserve"> sib </w:t>
      </w:r>
      <w:proofErr w:type="spellStart"/>
      <w:ins w:id="1365" w:author="Kaxiong" w:date="2021-06-10T01:03:00Z">
        <w:r w:rsidR="00A91A9D">
          <w:rPr>
            <w:rFonts w:ascii="Arial" w:eastAsia="Arial" w:hAnsi="Arial" w:cs="Arial"/>
            <w:sz w:val="16"/>
            <w:szCs w:val="16"/>
          </w:rPr>
          <w:t>koom</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ua</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ke</w:t>
        </w:r>
        <w:proofErr w:type="spellEnd"/>
        <w:r w:rsidR="00A91A9D">
          <w:rPr>
            <w:rFonts w:ascii="Arial" w:eastAsia="Arial" w:hAnsi="Arial" w:cs="Arial"/>
            <w:sz w:val="16"/>
            <w:szCs w:val="16"/>
          </w:rPr>
          <w:t xml:space="preserve"> </w:t>
        </w:r>
      </w:ins>
      <w:del w:id="1366" w:author="Kaxiong" w:date="2021-06-10T01:03:00Z">
        <w:r w:rsidRPr="00711094" w:rsidDel="00A91A9D">
          <w:rPr>
            <w:rFonts w:ascii="Arial" w:eastAsia="Arial" w:hAnsi="Arial" w:cs="Arial"/>
            <w:sz w:val="16"/>
            <w:szCs w:val="16"/>
          </w:rPr>
          <w:delText xml:space="preserve">xyaw </w:delText>
        </w:r>
      </w:del>
      <w:proofErr w:type="spellStart"/>
      <w:r w:rsidR="003D330F" w:rsidRPr="00711094">
        <w:rPr>
          <w:rFonts w:ascii="Arial" w:eastAsia="Arial" w:hAnsi="Arial" w:cs="Arial"/>
          <w:sz w:val="16"/>
          <w:szCs w:val="16"/>
        </w:rPr>
        <w:t>ntawm</w:t>
      </w:r>
      <w:proofErr w:type="spellEnd"/>
      <w:r w:rsidR="003D330F" w:rsidRPr="00711094">
        <w:rPr>
          <w:rFonts w:ascii="Arial" w:eastAsia="Arial" w:hAnsi="Arial" w:cs="Arial"/>
          <w:sz w:val="16"/>
          <w:szCs w:val="16"/>
        </w:rPr>
        <w:t xml:space="preserve"> </w:t>
      </w:r>
      <w:ins w:id="1367" w:author="Kaxiong" w:date="2021-06-10T01:03:00Z">
        <w:r w:rsidR="00A91A9D">
          <w:rPr>
            <w:rFonts w:ascii="Arial" w:eastAsia="Arial" w:hAnsi="Arial" w:cs="Arial"/>
            <w:sz w:val="16"/>
            <w:szCs w:val="16"/>
          </w:rPr>
          <w:t xml:space="preserve">cov </w:t>
        </w:r>
      </w:ins>
      <w:proofErr w:type="spellStart"/>
      <w:r w:rsidRPr="00711094">
        <w:rPr>
          <w:rFonts w:ascii="Arial" w:eastAsia="Arial" w:hAnsi="Arial" w:cs="Arial"/>
          <w:sz w:val="16"/>
          <w:szCs w:val="16"/>
        </w:rPr>
        <w:t>tsiaj</w:t>
      </w:r>
      <w:proofErr w:type="spellEnd"/>
      <w:r w:rsidR="00711094" w:rsidRPr="00711094">
        <w:rPr>
          <w:rFonts w:ascii="Arial" w:eastAsia="Arial" w:hAnsi="Arial" w:cs="Arial"/>
          <w:sz w:val="16"/>
          <w:szCs w:val="16"/>
        </w:rPr>
        <w:t xml:space="preserve"> </w:t>
      </w:r>
      <w:del w:id="1368" w:author="Kaxiong" w:date="2021-06-10T01:03:00Z">
        <w:r w:rsidR="00711094" w:rsidRPr="00711094" w:rsidDel="00A91A9D">
          <w:rPr>
            <w:rFonts w:ascii="Arial" w:eastAsia="Arial" w:hAnsi="Arial" w:cs="Arial"/>
            <w:sz w:val="16"/>
            <w:szCs w:val="16"/>
          </w:rPr>
          <w:delText>txhu</w:delText>
        </w:r>
        <w:r w:rsidRPr="00711094" w:rsidDel="00A91A9D">
          <w:rPr>
            <w:rFonts w:ascii="Arial" w:eastAsia="Arial" w:hAnsi="Arial" w:cs="Arial"/>
            <w:sz w:val="16"/>
            <w:szCs w:val="16"/>
          </w:rPr>
          <w:delText xml:space="preserve"> </w:delText>
        </w:r>
      </w:del>
      <w:proofErr w:type="spellStart"/>
      <w:r w:rsidRPr="00711094">
        <w:rPr>
          <w:rFonts w:ascii="Arial" w:eastAsia="Arial" w:hAnsi="Arial" w:cs="Arial"/>
          <w:sz w:val="16"/>
          <w:szCs w:val="16"/>
        </w:rPr>
        <w:t>nrog</w:t>
      </w:r>
      <w:proofErr w:type="spellEnd"/>
      <w:r w:rsidRPr="00711094">
        <w:rPr>
          <w:rFonts w:ascii="Arial" w:eastAsia="Arial" w:hAnsi="Arial" w:cs="Arial"/>
          <w:sz w:val="16"/>
          <w:szCs w:val="16"/>
        </w:rPr>
        <w:t xml:space="preserve"> </w:t>
      </w:r>
      <w:proofErr w:type="spellStart"/>
      <w:ins w:id="1369" w:author="Kaxiong" w:date="2021-06-10T01:04:00Z">
        <w:r w:rsidR="00A91A9D">
          <w:rPr>
            <w:rFonts w:ascii="Arial" w:eastAsia="Arial" w:hAnsi="Arial" w:cs="Arial"/>
            <w:sz w:val="16"/>
            <w:szCs w:val="16"/>
          </w:rPr>
          <w:t>kev</w:t>
        </w:r>
        <w:proofErr w:type="spellEnd"/>
        <w:r w:rsidR="00A91A9D">
          <w:rPr>
            <w:rFonts w:ascii="Arial" w:eastAsia="Arial" w:hAnsi="Arial" w:cs="Arial"/>
            <w:sz w:val="16"/>
            <w:szCs w:val="16"/>
          </w:rPr>
          <w:t xml:space="preserve"> </w:t>
        </w:r>
      </w:ins>
      <w:proofErr w:type="spellStart"/>
      <w:r w:rsidRPr="00711094">
        <w:rPr>
          <w:rFonts w:ascii="Arial" w:eastAsia="Arial" w:hAnsi="Arial" w:cs="Arial"/>
          <w:sz w:val="16"/>
          <w:szCs w:val="16"/>
        </w:rPr>
        <w:t>tsim</w:t>
      </w:r>
      <w:proofErr w:type="spellEnd"/>
      <w:r w:rsidRPr="00711094">
        <w:rPr>
          <w:rFonts w:ascii="Arial" w:eastAsia="Arial" w:hAnsi="Arial" w:cs="Arial"/>
          <w:sz w:val="16"/>
          <w:szCs w:val="16"/>
        </w:rPr>
        <w:t xml:space="preserve"> </w:t>
      </w:r>
      <w:proofErr w:type="spellStart"/>
      <w:r w:rsidRPr="00711094">
        <w:rPr>
          <w:rFonts w:ascii="Arial" w:eastAsia="Arial" w:hAnsi="Arial" w:cs="Arial"/>
          <w:sz w:val="16"/>
          <w:szCs w:val="16"/>
        </w:rPr>
        <w:t>khoom</w:t>
      </w:r>
      <w:proofErr w:type="spellEnd"/>
      <w:ins w:id="1370" w:author="Kaxiong" w:date="2021-06-10T01:04:00Z">
        <w:r w:rsidR="00A91A9D">
          <w:rPr>
            <w:rFonts w:ascii="Arial" w:eastAsia="Arial" w:hAnsi="Arial" w:cs="Arial"/>
            <w:sz w:val="16"/>
            <w:szCs w:val="16"/>
          </w:rPr>
          <w:t xml:space="preserve"> </w:t>
        </w:r>
        <w:proofErr w:type="spellStart"/>
        <w:r w:rsidR="00A91A9D">
          <w:rPr>
            <w:rFonts w:ascii="Arial" w:eastAsia="Arial" w:hAnsi="Arial" w:cs="Arial"/>
            <w:sz w:val="16"/>
            <w:szCs w:val="16"/>
          </w:rPr>
          <w:t>tawm</w:t>
        </w:r>
      </w:ins>
      <w:proofErr w:type="spellEnd"/>
      <w:r w:rsidRPr="00711094">
        <w:rPr>
          <w:rFonts w:ascii="Arial" w:eastAsia="Arial" w:hAnsi="Arial" w:cs="Arial"/>
          <w:sz w:val="16"/>
          <w:szCs w:val="16"/>
        </w:rPr>
        <w:t>.</w:t>
      </w:r>
    </w:p>
    <w:p w14:paraId="446B432B" w14:textId="77777777" w:rsidR="00BF3E5F" w:rsidRDefault="00BF3E5F">
      <w:pPr>
        <w:spacing w:line="266" w:lineRule="exact"/>
        <w:rPr>
          <w:sz w:val="20"/>
          <w:szCs w:val="20"/>
        </w:rPr>
      </w:pPr>
    </w:p>
    <w:p w14:paraId="61FC9F29" w14:textId="0A32E1BE" w:rsidR="00BF3E5F" w:rsidRPr="00684804" w:rsidRDefault="00F2670D">
      <w:pPr>
        <w:spacing w:line="403" w:lineRule="auto"/>
        <w:ind w:left="240" w:right="500"/>
        <w:jc w:val="both"/>
        <w:rPr>
          <w:sz w:val="20"/>
          <w:szCs w:val="20"/>
        </w:rPr>
      </w:pPr>
      <w:proofErr w:type="spellStart"/>
      <w:r w:rsidRPr="00684804">
        <w:rPr>
          <w:rFonts w:ascii="Arial" w:eastAsia="Arial" w:hAnsi="Arial" w:cs="Arial"/>
          <w:sz w:val="16"/>
          <w:szCs w:val="16"/>
        </w:rPr>
        <w:t>Txhawm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rau</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nws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lwm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hauv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Los </w:t>
      </w:r>
      <w:proofErr w:type="spellStart"/>
      <w:r w:rsidRPr="00684804">
        <w:rPr>
          <w:rFonts w:ascii="Arial" w:eastAsia="Arial" w:hAnsi="Arial" w:cs="Arial"/>
          <w:sz w:val="16"/>
          <w:szCs w:val="16"/>
        </w:rPr>
        <w:t>ntawm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tsim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kho</w:t>
      </w:r>
      <w:proofErr w:type="spellEnd"/>
      <w:r w:rsidRPr="00684804">
        <w:rPr>
          <w:rFonts w:ascii="Arial" w:eastAsia="Arial" w:hAnsi="Arial" w:cs="Arial"/>
          <w:sz w:val="16"/>
          <w:szCs w:val="16"/>
        </w:rPr>
        <w:t xml:space="preserve"> </w:t>
      </w:r>
      <w:proofErr w:type="spellStart"/>
      <w:ins w:id="1371" w:author="Kaxiong" w:date="2021-06-10T01:05:00Z">
        <w:r w:rsidR="00A91A9D">
          <w:rPr>
            <w:rFonts w:ascii="Arial" w:eastAsia="Arial" w:hAnsi="Arial" w:cs="Arial"/>
            <w:sz w:val="16"/>
            <w:szCs w:val="16"/>
          </w:rPr>
          <w:t>sawv</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daws</w:t>
        </w:r>
        <w:proofErr w:type="spellEnd"/>
        <w:r w:rsidR="00A91A9D">
          <w:rPr>
            <w:rFonts w:ascii="Arial" w:eastAsia="Arial" w:hAnsi="Arial" w:cs="Arial"/>
            <w:sz w:val="16"/>
            <w:szCs w:val="16"/>
          </w:rPr>
          <w:t xml:space="preserve"> </w:t>
        </w:r>
      </w:ins>
      <w:del w:id="1372" w:author="Kaxiong" w:date="2021-06-10T01:06:00Z">
        <w:r w:rsidRPr="00684804" w:rsidDel="00A91A9D">
          <w:rPr>
            <w:rFonts w:ascii="Arial" w:eastAsia="Arial" w:hAnsi="Arial" w:cs="Arial"/>
            <w:sz w:val="16"/>
            <w:szCs w:val="16"/>
          </w:rPr>
          <w:delText xml:space="preserve">qhov </w:delText>
        </w:r>
      </w:del>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pom zoo </w:t>
      </w:r>
      <w:proofErr w:type="spellStart"/>
      <w:ins w:id="1373" w:author="Kaxiong" w:date="2021-06-10T01:06:00Z">
        <w:r w:rsidR="00A91A9D">
          <w:rPr>
            <w:rFonts w:ascii="Arial" w:eastAsia="Arial" w:hAnsi="Arial" w:cs="Arial"/>
            <w:sz w:val="16"/>
            <w:szCs w:val="16"/>
          </w:rPr>
          <w:t>muaj</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txog</w:t>
        </w:r>
        <w:proofErr w:type="spellEnd"/>
        <w:r w:rsidR="00A91A9D">
          <w:rPr>
            <w:rFonts w:ascii="Arial" w:eastAsia="Arial" w:hAnsi="Arial" w:cs="Arial"/>
            <w:sz w:val="16"/>
            <w:szCs w:val="16"/>
          </w:rPr>
          <w:t xml:space="preserve"> </w:t>
        </w:r>
      </w:ins>
      <w:proofErr w:type="spellStart"/>
      <w:r w:rsidRPr="00684804">
        <w:rPr>
          <w:rFonts w:ascii="Arial" w:eastAsia="Arial" w:hAnsi="Arial" w:cs="Arial"/>
          <w:sz w:val="16"/>
          <w:szCs w:val="16"/>
        </w:rPr>
        <w:t>ntawm</w:t>
      </w:r>
      <w:proofErr w:type="spellEnd"/>
      <w:r w:rsidRPr="00684804">
        <w:rPr>
          <w:rFonts w:ascii="Arial" w:eastAsia="Arial" w:hAnsi="Arial" w:cs="Arial"/>
          <w:sz w:val="16"/>
          <w:szCs w:val="16"/>
        </w:rPr>
        <w:t xml:space="preserve"> cov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zoo </w:t>
      </w:r>
      <w:proofErr w:type="spellStart"/>
      <w:r w:rsidRPr="00684804">
        <w:rPr>
          <w:rFonts w:ascii="Arial" w:eastAsia="Arial" w:hAnsi="Arial" w:cs="Arial"/>
          <w:sz w:val="16"/>
          <w:szCs w:val="16"/>
        </w:rPr>
        <w:t>tshaj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plaws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zej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zog</w:t>
      </w:r>
      <w:proofErr w:type="spellEnd"/>
      <w:r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kev</w:t>
      </w:r>
      <w:proofErr w:type="spellEnd"/>
      <w:r w:rsidR="00684804" w:rsidRPr="00684804">
        <w:rPr>
          <w:rFonts w:ascii="Arial" w:eastAsia="Arial" w:hAnsi="Arial" w:cs="Arial"/>
          <w:sz w:val="16"/>
          <w:szCs w:val="16"/>
        </w:rPr>
        <w:t xml:space="preserve"> </w:t>
      </w:r>
      <w:ins w:id="1374" w:author="Kaxiong" w:date="2021-06-10T01:06:00Z">
        <w:r w:rsidR="00A91A9D">
          <w:rPr>
            <w:rFonts w:ascii="Arial" w:eastAsia="Arial" w:hAnsi="Arial" w:cs="Arial"/>
            <w:sz w:val="16"/>
            <w:szCs w:val="16"/>
          </w:rPr>
          <w:t xml:space="preserve">cog </w:t>
        </w:r>
      </w:ins>
      <w:proofErr w:type="spellStart"/>
      <w:ins w:id="1375" w:author="Kaxiong" w:date="2021-06-10T01:07:00Z">
        <w:r w:rsidR="00A91A9D">
          <w:rPr>
            <w:rFonts w:ascii="Arial" w:eastAsia="Arial" w:hAnsi="Arial" w:cs="Arial"/>
            <w:sz w:val="16"/>
            <w:szCs w:val="16"/>
          </w:rPr>
          <w:t>xyoob</w:t>
        </w:r>
        <w:proofErr w:type="spellEnd"/>
        <w:r w:rsidR="00A91A9D">
          <w:rPr>
            <w:rFonts w:ascii="Arial" w:eastAsia="Arial" w:hAnsi="Arial" w:cs="Arial"/>
            <w:sz w:val="16"/>
            <w:szCs w:val="16"/>
          </w:rPr>
          <w:t xml:space="preserve"> </w:t>
        </w:r>
        <w:proofErr w:type="spellStart"/>
        <w:r w:rsidR="00A91A9D">
          <w:rPr>
            <w:rFonts w:ascii="Arial" w:eastAsia="Arial" w:hAnsi="Arial" w:cs="Arial"/>
            <w:sz w:val="16"/>
            <w:szCs w:val="16"/>
          </w:rPr>
          <w:t>ntoo</w:t>
        </w:r>
      </w:ins>
      <w:proofErr w:type="spellEnd"/>
      <w:del w:id="1376" w:author="Kaxiong" w:date="2021-06-10T01:07:00Z">
        <w:r w:rsidR="00684804" w:rsidRPr="00684804" w:rsidDel="00A91A9D">
          <w:rPr>
            <w:rFonts w:ascii="Arial" w:eastAsia="Arial" w:hAnsi="Arial" w:cs="Arial"/>
            <w:sz w:val="16"/>
            <w:szCs w:val="16"/>
          </w:rPr>
          <w:delText>ua liaj ua teb</w:delText>
        </w:r>
      </w:del>
      <w:r w:rsidR="00684804" w:rsidRPr="00684804">
        <w:rPr>
          <w:rFonts w:ascii="Arial" w:eastAsia="Arial" w:hAnsi="Arial" w:cs="Arial"/>
          <w:sz w:val="16"/>
          <w:szCs w:val="16"/>
        </w:rPr>
        <w:t xml:space="preserve"> </w:t>
      </w:r>
      <w:proofErr w:type="spellStart"/>
      <w:r w:rsidR="00684804" w:rsidRPr="00684804">
        <w:rPr>
          <w:rFonts w:ascii="Arial" w:eastAsia="Arial" w:hAnsi="Arial" w:cs="Arial"/>
          <w:sz w:val="16"/>
          <w:szCs w:val="16"/>
        </w:rPr>
        <w:t>ntawm</w:t>
      </w:r>
      <w:proofErr w:type="spellEnd"/>
      <w:r w:rsidR="00684804" w:rsidRPr="00684804">
        <w:rPr>
          <w:rFonts w:ascii="Arial" w:eastAsia="Arial" w:hAnsi="Arial" w:cs="Arial"/>
          <w:sz w:val="16"/>
          <w:szCs w:val="16"/>
        </w:rPr>
        <w:t xml:space="preserve"> </w:t>
      </w:r>
      <w:proofErr w:type="spellStart"/>
      <w:r w:rsidRPr="00684804">
        <w:rPr>
          <w:rFonts w:ascii="Arial" w:eastAsia="Arial" w:hAnsi="Arial" w:cs="Arial"/>
          <w:sz w:val="16"/>
          <w:szCs w:val="16"/>
        </w:rPr>
        <w:t>nws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tus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kheej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tuaj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yeem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hauv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los </w:t>
      </w:r>
      <w:proofErr w:type="spellStart"/>
      <w:ins w:id="1377" w:author="Kaxiong" w:date="2021-06-10T01:07:00Z">
        <w:r w:rsidR="00A91A9D">
          <w:rPr>
            <w:rFonts w:ascii="Arial" w:eastAsia="Arial" w:hAnsi="Arial" w:cs="Arial"/>
            <w:sz w:val="16"/>
            <w:szCs w:val="16"/>
          </w:rPr>
          <w:t>qhia</w:t>
        </w:r>
        <w:proofErr w:type="spellEnd"/>
        <w:r w:rsidR="00A91A9D">
          <w:rPr>
            <w:rFonts w:ascii="Arial" w:eastAsia="Arial" w:hAnsi="Arial" w:cs="Arial"/>
            <w:sz w:val="16"/>
            <w:szCs w:val="16"/>
          </w:rPr>
          <w:t xml:space="preserve"> tau</w:t>
        </w:r>
      </w:ins>
      <w:del w:id="1378" w:author="Kaxiong" w:date="2021-06-10T01:07:00Z">
        <w:r w:rsidRPr="00684804" w:rsidDel="00A91A9D">
          <w:rPr>
            <w:rFonts w:ascii="Arial" w:eastAsia="Arial" w:hAnsi="Arial" w:cs="Arial"/>
            <w:sz w:val="16"/>
            <w:szCs w:val="16"/>
          </w:rPr>
          <w:delText>txhais</w:delText>
        </w:r>
      </w:del>
      <w:r w:rsidRPr="00684804">
        <w:rPr>
          <w:rFonts w:ascii="Arial" w:eastAsia="Arial" w:hAnsi="Arial" w:cs="Arial"/>
          <w:sz w:val="16"/>
          <w:szCs w:val="16"/>
        </w:rPr>
        <w:t xml:space="preserve"> cov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zoo </w:t>
      </w:r>
      <w:proofErr w:type="spellStart"/>
      <w:r w:rsidRPr="00684804">
        <w:rPr>
          <w:rFonts w:ascii="Arial" w:eastAsia="Arial" w:hAnsi="Arial" w:cs="Arial"/>
          <w:sz w:val="16"/>
          <w:szCs w:val="16"/>
        </w:rPr>
        <w:t>tshaj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plaws</w:t>
      </w:r>
      <w:proofErr w:type="spellEnd"/>
      <w:r w:rsidRPr="00684804">
        <w:rPr>
          <w:rFonts w:ascii="Arial" w:eastAsia="Arial" w:hAnsi="Arial" w:cs="Arial"/>
          <w:sz w:val="16"/>
          <w:szCs w:val="16"/>
        </w:rPr>
        <w:t xml:space="preserve">. </w:t>
      </w:r>
      <w:r w:rsidR="00684804" w:rsidRPr="00684804">
        <w:rPr>
          <w:rFonts w:ascii="Arial" w:eastAsia="Arial" w:hAnsi="Arial" w:cs="Arial"/>
          <w:sz w:val="16"/>
          <w:szCs w:val="16"/>
        </w:rPr>
        <w:t xml:space="preserve">Kev tau </w:t>
      </w:r>
      <w:proofErr w:type="spellStart"/>
      <w:r w:rsidR="00684804" w:rsidRPr="00684804">
        <w:rPr>
          <w:rFonts w:ascii="Arial" w:eastAsia="Arial" w:hAnsi="Arial" w:cs="Arial"/>
          <w:sz w:val="16"/>
          <w:szCs w:val="16"/>
        </w:rPr>
        <w:t>txais</w:t>
      </w:r>
      <w:proofErr w:type="spellEnd"/>
      <w:r w:rsidR="00684804" w:rsidRPr="00684804">
        <w:rPr>
          <w:rFonts w:ascii="Arial" w:eastAsia="Arial" w:hAnsi="Arial" w:cs="Arial"/>
          <w:sz w:val="16"/>
          <w:szCs w:val="16"/>
        </w:rPr>
        <w:t xml:space="preserve"> yam </w:t>
      </w:r>
      <w:proofErr w:type="spellStart"/>
      <w:r w:rsidRPr="00684804">
        <w:rPr>
          <w:rFonts w:ascii="Arial" w:eastAsia="Arial" w:hAnsi="Arial" w:cs="Arial"/>
          <w:sz w:val="16"/>
          <w:szCs w:val="16"/>
        </w:rPr>
        <w:t>raug</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cai</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yuav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tsum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muaj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paub</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tseeb</w:t>
      </w:r>
      <w:proofErr w:type="spellEnd"/>
      <w:r w:rsidRPr="00684804">
        <w:rPr>
          <w:rFonts w:ascii="Arial" w:eastAsia="Arial" w:hAnsi="Arial" w:cs="Arial"/>
          <w:sz w:val="16"/>
          <w:szCs w:val="16"/>
        </w:rPr>
        <w:t xml:space="preserve"> me </w:t>
      </w:r>
      <w:proofErr w:type="spellStart"/>
      <w:r w:rsidRPr="00684804">
        <w:rPr>
          <w:rFonts w:ascii="Arial" w:eastAsia="Arial" w:hAnsi="Arial" w:cs="Arial"/>
          <w:sz w:val="16"/>
          <w:szCs w:val="16"/>
        </w:rPr>
        <w:t>ntsis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ntawm</w:t>
      </w:r>
      <w:proofErr w:type="spellEnd"/>
      <w:r w:rsidRPr="00684804">
        <w:rPr>
          <w:rFonts w:ascii="Arial" w:eastAsia="Arial" w:hAnsi="Arial" w:cs="Arial"/>
          <w:sz w:val="16"/>
          <w:szCs w:val="16"/>
        </w:rPr>
        <w:t xml:space="preserve"> cov </w:t>
      </w:r>
      <w:proofErr w:type="spellStart"/>
      <w:r w:rsidRPr="00684804">
        <w:rPr>
          <w:rFonts w:ascii="Arial" w:eastAsia="Arial" w:hAnsi="Arial" w:cs="Arial"/>
          <w:sz w:val="16"/>
          <w:szCs w:val="16"/>
        </w:rPr>
        <w:t>txheej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txheem</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Thiab</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peb</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xav</w:t>
      </w:r>
      <w:proofErr w:type="spellEnd"/>
      <w:r w:rsidRPr="00684804">
        <w:rPr>
          <w:rFonts w:ascii="Arial" w:eastAsia="Arial" w:hAnsi="Arial" w:cs="Arial"/>
          <w:sz w:val="16"/>
          <w:szCs w:val="16"/>
        </w:rPr>
        <w:t xml:space="preserve"> tau </w:t>
      </w:r>
      <w:proofErr w:type="spellStart"/>
      <w:r w:rsidRPr="00684804">
        <w:rPr>
          <w:rFonts w:ascii="Arial" w:eastAsia="Arial" w:hAnsi="Arial" w:cs="Arial"/>
          <w:sz w:val="16"/>
          <w:szCs w:val="16"/>
        </w:rPr>
        <w:t>pov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thawj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hais</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tias</w:t>
      </w:r>
      <w:proofErr w:type="spellEnd"/>
      <w:r w:rsidRPr="00684804">
        <w:rPr>
          <w:rFonts w:ascii="Arial" w:eastAsia="Arial" w:hAnsi="Arial" w:cs="Arial"/>
          <w:sz w:val="16"/>
          <w:szCs w:val="16"/>
        </w:rPr>
        <w:t xml:space="preserve"> cov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ua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ntaw</w:t>
      </w:r>
      <w:r w:rsidR="00684804" w:rsidRPr="00684804">
        <w:rPr>
          <w:rFonts w:ascii="Arial" w:eastAsia="Arial" w:hAnsi="Arial" w:cs="Arial"/>
          <w:sz w:val="16"/>
          <w:szCs w:val="16"/>
        </w:rPr>
        <w:t>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coj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ncaj</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qha</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rau</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kev</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txo</w:t>
      </w:r>
      <w:proofErr w:type="spellEnd"/>
      <w:r w:rsidRPr="00684804">
        <w:rPr>
          <w:rFonts w:ascii="Arial" w:eastAsia="Arial" w:hAnsi="Arial" w:cs="Arial"/>
          <w:sz w:val="16"/>
          <w:szCs w:val="16"/>
        </w:rPr>
        <w:t xml:space="preserve"> cov </w:t>
      </w:r>
      <w:proofErr w:type="spellStart"/>
      <w:ins w:id="1379" w:author="Kaxiong" w:date="2021-06-10T01:12:00Z">
        <w:r w:rsidR="00177C0E">
          <w:rPr>
            <w:rFonts w:ascii="Arial" w:eastAsia="Arial" w:hAnsi="Arial" w:cs="Arial"/>
            <w:sz w:val="16"/>
            <w:szCs w:val="16"/>
          </w:rPr>
          <w:t>kev</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kis</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kab</w:t>
        </w:r>
        <w:proofErr w:type="spellEnd"/>
        <w:r w:rsidR="00177C0E">
          <w:rPr>
            <w:rFonts w:ascii="Arial" w:eastAsia="Arial" w:hAnsi="Arial" w:cs="Arial"/>
            <w:sz w:val="16"/>
            <w:szCs w:val="16"/>
          </w:rPr>
          <w:t xml:space="preserve"> mob </w:t>
        </w:r>
        <w:proofErr w:type="spellStart"/>
        <w:r w:rsidR="00177C0E">
          <w:rPr>
            <w:rFonts w:ascii="Arial" w:eastAsia="Arial" w:hAnsi="Arial" w:cs="Arial"/>
            <w:sz w:val="16"/>
            <w:szCs w:val="16"/>
          </w:rPr>
          <w:t>ntawm</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quav</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tsiaj</w:t>
        </w:r>
      </w:ins>
      <w:proofErr w:type="spellEnd"/>
      <w:del w:id="1380" w:author="Kaxiong" w:date="2021-06-10T01:12:00Z">
        <w:r w:rsidRPr="00684804" w:rsidDel="00177C0E">
          <w:rPr>
            <w:rFonts w:ascii="Arial" w:eastAsia="Arial" w:hAnsi="Arial" w:cs="Arial"/>
            <w:sz w:val="16"/>
            <w:szCs w:val="16"/>
          </w:rPr>
          <w:delText xml:space="preserve">khoom </w:delText>
        </w:r>
        <w:r w:rsidR="00684804" w:rsidRPr="00684804" w:rsidDel="00177C0E">
          <w:rPr>
            <w:rFonts w:ascii="Arial" w:eastAsia="Arial" w:hAnsi="Arial" w:cs="Arial"/>
            <w:sz w:val="16"/>
            <w:szCs w:val="16"/>
          </w:rPr>
          <w:delText>tsis</w:delText>
        </w:r>
      </w:del>
      <w:del w:id="1381" w:author="Kaxiong" w:date="2021-06-10T01:11:00Z">
        <w:r w:rsidR="00684804" w:rsidRPr="00684804" w:rsidDel="00177C0E">
          <w:rPr>
            <w:rFonts w:ascii="Arial" w:eastAsia="Arial" w:hAnsi="Arial" w:cs="Arial"/>
            <w:sz w:val="16"/>
            <w:szCs w:val="16"/>
          </w:rPr>
          <w:delText xml:space="preserve"> </w:delText>
        </w:r>
      </w:del>
      <w:del w:id="1382" w:author="Kaxiong" w:date="2021-06-10T01:12:00Z">
        <w:r w:rsidR="00684804" w:rsidRPr="00684804" w:rsidDel="00177C0E">
          <w:rPr>
            <w:rFonts w:ascii="Arial" w:eastAsia="Arial" w:hAnsi="Arial" w:cs="Arial"/>
            <w:sz w:val="16"/>
            <w:szCs w:val="16"/>
          </w:rPr>
          <w:delText xml:space="preserve"> huv</w:delText>
        </w:r>
      </w:del>
      <w:r w:rsidRPr="00684804">
        <w:rPr>
          <w:rFonts w:ascii="Arial" w:eastAsia="Arial" w:hAnsi="Arial" w:cs="Arial"/>
          <w:sz w:val="16"/>
          <w:szCs w:val="16"/>
        </w:rPr>
        <w:t xml:space="preserve">. Nov </w:t>
      </w:r>
      <w:proofErr w:type="spellStart"/>
      <w:r w:rsidRPr="00684804">
        <w:rPr>
          <w:rFonts w:ascii="Arial" w:eastAsia="Arial" w:hAnsi="Arial" w:cs="Arial"/>
          <w:sz w:val="16"/>
          <w:szCs w:val="16"/>
        </w:rPr>
        <w:t>yog</w:t>
      </w:r>
      <w:proofErr w:type="spellEnd"/>
      <w:r w:rsidRPr="00684804">
        <w:rPr>
          <w:rFonts w:ascii="Arial" w:eastAsia="Arial" w:hAnsi="Arial" w:cs="Arial"/>
          <w:sz w:val="16"/>
          <w:szCs w:val="16"/>
        </w:rPr>
        <w:t xml:space="preserve"> </w:t>
      </w:r>
      <w:proofErr w:type="spellStart"/>
      <w:r w:rsidRPr="00684804">
        <w:rPr>
          <w:rFonts w:ascii="Arial" w:eastAsia="Arial" w:hAnsi="Arial" w:cs="Arial"/>
          <w:sz w:val="16"/>
          <w:szCs w:val="16"/>
        </w:rPr>
        <w:t>qhov</w:t>
      </w:r>
      <w:proofErr w:type="spellEnd"/>
      <w:r w:rsidRPr="00684804">
        <w:rPr>
          <w:rFonts w:ascii="Arial" w:eastAsia="Arial" w:hAnsi="Arial" w:cs="Arial"/>
          <w:sz w:val="16"/>
          <w:szCs w:val="16"/>
        </w:rPr>
        <w:t xml:space="preserve"> </w:t>
      </w:r>
      <w:proofErr w:type="spellStart"/>
      <w:ins w:id="1383" w:author="Kaxiong" w:date="2021-06-10T01:13:00Z">
        <w:r w:rsidR="00177C0E">
          <w:rPr>
            <w:rFonts w:ascii="Arial" w:eastAsia="Arial" w:hAnsi="Arial" w:cs="Arial"/>
            <w:sz w:val="16"/>
            <w:szCs w:val="16"/>
          </w:rPr>
          <w:t>hauj</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lwm</w:t>
        </w:r>
        <w:proofErr w:type="spellEnd"/>
        <w:r w:rsidR="00177C0E">
          <w:rPr>
            <w:rFonts w:ascii="Arial" w:eastAsia="Arial" w:hAnsi="Arial" w:cs="Arial"/>
            <w:sz w:val="16"/>
            <w:szCs w:val="16"/>
          </w:rPr>
          <w:t xml:space="preserve"> </w:t>
        </w:r>
      </w:ins>
      <w:proofErr w:type="spellStart"/>
      <w:r w:rsidRPr="00684804">
        <w:rPr>
          <w:rFonts w:ascii="Arial" w:eastAsia="Arial" w:hAnsi="Arial" w:cs="Arial"/>
          <w:sz w:val="16"/>
          <w:szCs w:val="16"/>
        </w:rPr>
        <w:t>ua</w:t>
      </w:r>
      <w:proofErr w:type="spellEnd"/>
      <w:del w:id="1384" w:author="Kaxiong" w:date="2021-06-10T01:13:00Z">
        <w:r w:rsidRPr="00684804" w:rsidDel="00177C0E">
          <w:rPr>
            <w:rFonts w:ascii="Arial" w:eastAsia="Arial" w:hAnsi="Arial" w:cs="Arial"/>
            <w:sz w:val="16"/>
            <w:szCs w:val="16"/>
          </w:rPr>
          <w:delText xml:space="preserve"> tau</w:delText>
        </w:r>
      </w:del>
      <w:r w:rsidRPr="00684804">
        <w:rPr>
          <w:rFonts w:ascii="Arial" w:eastAsia="Arial" w:hAnsi="Arial" w:cs="Arial"/>
          <w:sz w:val="16"/>
          <w:szCs w:val="16"/>
        </w:rPr>
        <w:t>-</w:t>
      </w:r>
      <w:del w:id="1385" w:author="Kaxiong" w:date="2021-06-10T01:13:00Z">
        <w:r w:rsidRPr="00684804" w:rsidDel="00177C0E">
          <w:rPr>
            <w:rFonts w:ascii="Arial" w:eastAsia="Arial" w:hAnsi="Arial" w:cs="Arial"/>
            <w:sz w:val="16"/>
            <w:szCs w:val="16"/>
          </w:rPr>
          <w:delText xml:space="preserve">ua </w:delText>
        </w:r>
      </w:del>
      <w:r w:rsidRPr="00684804">
        <w:rPr>
          <w:rFonts w:ascii="Arial" w:eastAsia="Arial" w:hAnsi="Arial" w:cs="Arial"/>
          <w:sz w:val="16"/>
          <w:szCs w:val="16"/>
        </w:rPr>
        <w:t>tau.</w:t>
      </w:r>
    </w:p>
    <w:p w14:paraId="3372E03B"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4FE417C9" wp14:editId="16D82C59">
                <wp:simplePos x="0" y="0"/>
                <wp:positionH relativeFrom="column">
                  <wp:posOffset>154940</wp:posOffset>
                </wp:positionH>
                <wp:positionV relativeFrom="paragraph">
                  <wp:posOffset>251460</wp:posOffset>
                </wp:positionV>
                <wp:extent cx="18288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4B57C61" id="Shape 5"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2.2pt,19.8pt" to="156.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" o:allowincell="f" filled="t" strokeweight=".72pt">
                <v:stroke joinstyle="miter"/>
                <o:lock v:ext="edit" shapetype="f"/>
              </v:line>
            </w:pict>
          </mc:Fallback>
        </mc:AlternateContent>
      </w:r>
    </w:p>
    <w:p w14:paraId="59110655" w14:textId="77777777" w:rsidR="00BF3E5F" w:rsidRDefault="00BF3E5F">
      <w:pPr>
        <w:spacing w:line="200" w:lineRule="exact"/>
        <w:rPr>
          <w:sz w:val="20"/>
          <w:szCs w:val="20"/>
        </w:rPr>
      </w:pPr>
    </w:p>
    <w:p w14:paraId="7D2CCEFB" w14:textId="77777777" w:rsidR="00BF3E5F" w:rsidRDefault="00BF3E5F">
      <w:pPr>
        <w:spacing w:line="272" w:lineRule="exact"/>
        <w:rPr>
          <w:sz w:val="20"/>
          <w:szCs w:val="20"/>
        </w:rPr>
      </w:pPr>
    </w:p>
    <w:p w14:paraId="3B0D66CC" w14:textId="1F26E341" w:rsidR="00BF3E5F" w:rsidRPr="007F40CD" w:rsidRDefault="007F40CD">
      <w:pPr>
        <w:spacing w:line="387" w:lineRule="auto"/>
        <w:ind w:left="240" w:right="200"/>
        <w:rPr>
          <w:sz w:val="16"/>
          <w:szCs w:val="16"/>
        </w:rPr>
      </w:pPr>
      <w:r>
        <w:rPr>
          <w:rFonts w:ascii="Arial" w:eastAsia="Arial" w:hAnsi="Arial" w:cs="Arial"/>
          <w:sz w:val="16"/>
          <w:szCs w:val="16"/>
          <w:vertAlign w:val="superscript"/>
        </w:rPr>
        <w:t>6</w:t>
      </w:r>
      <w:r w:rsidR="00F2670D" w:rsidRPr="007F40CD">
        <w:rPr>
          <w:rFonts w:ascii="Arial" w:eastAsia="Arial" w:hAnsi="Arial" w:cs="Arial"/>
          <w:sz w:val="16"/>
          <w:szCs w:val="16"/>
        </w:rPr>
        <w:t xml:space="preserve">Saib "Cov </w:t>
      </w:r>
      <w:proofErr w:type="spellStart"/>
      <w:r w:rsidR="00F2670D" w:rsidRPr="007F40CD">
        <w:rPr>
          <w:rFonts w:ascii="Arial" w:eastAsia="Arial" w:hAnsi="Arial" w:cs="Arial"/>
          <w:sz w:val="16"/>
          <w:szCs w:val="16"/>
        </w:rPr>
        <w:t>Qauv</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rau</w:t>
      </w:r>
      <w:proofErr w:type="spellEnd"/>
      <w:r w:rsidR="00F2670D" w:rsidRPr="007F40CD">
        <w:rPr>
          <w:rFonts w:ascii="Arial" w:eastAsia="Arial" w:hAnsi="Arial" w:cs="Arial"/>
          <w:sz w:val="16"/>
          <w:szCs w:val="16"/>
        </w:rPr>
        <w:t xml:space="preserve"> Kev </w:t>
      </w:r>
      <w:ins w:id="1386" w:author="Kaxiong" w:date="2021-06-10T01:14:00Z">
        <w:r w:rsidR="00177C0E">
          <w:rPr>
            <w:rFonts w:ascii="Arial" w:eastAsia="Arial" w:hAnsi="Arial" w:cs="Arial"/>
            <w:sz w:val="16"/>
            <w:szCs w:val="16"/>
          </w:rPr>
          <w:t>Cog</w:t>
        </w:r>
      </w:ins>
      <w:del w:id="1387" w:author="Kaxiong" w:date="2021-06-10T01:14:00Z">
        <w:r w:rsidR="00F2670D" w:rsidRPr="007F40CD" w:rsidDel="00177C0E">
          <w:rPr>
            <w:rFonts w:ascii="Arial" w:eastAsia="Arial" w:hAnsi="Arial" w:cs="Arial"/>
            <w:sz w:val="16"/>
            <w:szCs w:val="16"/>
          </w:rPr>
          <w:delText>Loj Hlob</w:delText>
        </w:r>
      </w:del>
      <w:r w:rsidR="00F2670D" w:rsidRPr="007F40CD">
        <w:rPr>
          <w:rFonts w:ascii="Arial" w:eastAsia="Arial" w:hAnsi="Arial" w:cs="Arial"/>
          <w:sz w:val="16"/>
          <w:szCs w:val="16"/>
        </w:rPr>
        <w:t xml:space="preserve">, </w:t>
      </w:r>
      <w:proofErr w:type="spellStart"/>
      <w:r w:rsidRPr="007F40CD">
        <w:rPr>
          <w:rFonts w:ascii="Arial" w:eastAsia="Arial" w:hAnsi="Arial" w:cs="Arial"/>
          <w:sz w:val="16"/>
          <w:szCs w:val="16"/>
        </w:rPr>
        <w:t>kev</w:t>
      </w:r>
      <w:proofErr w:type="spellEnd"/>
      <w:r w:rsidRPr="007F40CD">
        <w:rPr>
          <w:rFonts w:ascii="Arial" w:eastAsia="Arial" w:hAnsi="Arial" w:cs="Arial"/>
          <w:sz w:val="16"/>
          <w:szCs w:val="16"/>
        </w:rPr>
        <w:t xml:space="preserve"> </w:t>
      </w:r>
      <w:r w:rsidR="00F2670D" w:rsidRPr="007F40CD">
        <w:rPr>
          <w:rFonts w:ascii="Arial" w:eastAsia="Arial" w:hAnsi="Arial" w:cs="Arial"/>
          <w:sz w:val="16"/>
          <w:szCs w:val="16"/>
        </w:rPr>
        <w:t xml:space="preserve">Sau </w:t>
      </w:r>
      <w:proofErr w:type="spellStart"/>
      <w:r w:rsidR="00F2670D" w:rsidRPr="007F40CD">
        <w:rPr>
          <w:rFonts w:ascii="Arial" w:eastAsia="Arial" w:hAnsi="Arial" w:cs="Arial"/>
          <w:sz w:val="16"/>
          <w:szCs w:val="16"/>
        </w:rPr>
        <w:t>Qoob</w:t>
      </w:r>
      <w:proofErr w:type="spellEnd"/>
      <w:r w:rsidRPr="007F40CD">
        <w:rPr>
          <w:rFonts w:ascii="Arial" w:eastAsia="Arial" w:hAnsi="Arial" w:cs="Arial"/>
          <w:sz w:val="16"/>
          <w:szCs w:val="16"/>
        </w:rPr>
        <w:t xml:space="preserve"> loo</w:t>
      </w:r>
      <w:r w:rsidR="00F2670D" w:rsidRPr="007F40CD">
        <w:rPr>
          <w:rFonts w:ascii="Arial" w:eastAsia="Arial" w:hAnsi="Arial" w:cs="Arial"/>
          <w:sz w:val="16"/>
          <w:szCs w:val="16"/>
        </w:rPr>
        <w:t xml:space="preserve">, </w:t>
      </w:r>
      <w:ins w:id="1388" w:author="Kaxiong" w:date="2021-06-10T01:14:00Z">
        <w:r w:rsidR="00177C0E">
          <w:rPr>
            <w:rFonts w:ascii="Arial" w:eastAsia="Arial" w:hAnsi="Arial" w:cs="Arial"/>
            <w:sz w:val="16"/>
            <w:szCs w:val="16"/>
          </w:rPr>
          <w:t>K</w:t>
        </w:r>
      </w:ins>
      <w:del w:id="1389" w:author="Kaxiong" w:date="2021-06-10T01:14:00Z">
        <w:r w:rsidRPr="007F40CD" w:rsidDel="00177C0E">
          <w:rPr>
            <w:rFonts w:ascii="Arial" w:eastAsia="Arial" w:hAnsi="Arial" w:cs="Arial"/>
            <w:sz w:val="16"/>
            <w:szCs w:val="16"/>
          </w:rPr>
          <w:delText>k</w:delText>
        </w:r>
      </w:del>
      <w:r w:rsidRPr="007F40CD">
        <w:rPr>
          <w:rFonts w:ascii="Arial" w:eastAsia="Arial" w:hAnsi="Arial" w:cs="Arial"/>
          <w:sz w:val="16"/>
          <w:szCs w:val="16"/>
        </w:rPr>
        <w:t xml:space="preserve">ev </w:t>
      </w:r>
      <w:proofErr w:type="spellStart"/>
      <w:r w:rsidR="00F2670D" w:rsidRPr="007F40CD">
        <w:rPr>
          <w:rFonts w:ascii="Arial" w:eastAsia="Arial" w:hAnsi="Arial" w:cs="Arial"/>
          <w:sz w:val="16"/>
          <w:szCs w:val="16"/>
        </w:rPr>
        <w:t>Ntim</w:t>
      </w:r>
      <w:proofErr w:type="spellEnd"/>
      <w:r w:rsidR="00F2670D" w:rsidRPr="007F40CD">
        <w:rPr>
          <w:rFonts w:ascii="Arial" w:eastAsia="Arial" w:hAnsi="Arial" w:cs="Arial"/>
          <w:sz w:val="16"/>
          <w:szCs w:val="16"/>
        </w:rPr>
        <w:t xml:space="preserve">, </w:t>
      </w:r>
      <w:proofErr w:type="spellStart"/>
      <w:r w:rsidR="00F2670D" w:rsidRPr="007F40CD">
        <w:rPr>
          <w:rFonts w:ascii="Arial" w:eastAsia="Arial" w:hAnsi="Arial" w:cs="Arial"/>
          <w:sz w:val="16"/>
          <w:szCs w:val="16"/>
        </w:rPr>
        <w:t>thiab</w:t>
      </w:r>
      <w:proofErr w:type="spellEnd"/>
      <w:r w:rsidR="00F2670D" w:rsidRPr="007F40CD">
        <w:rPr>
          <w:rFonts w:ascii="Arial" w:eastAsia="Arial" w:hAnsi="Arial" w:cs="Arial"/>
          <w:sz w:val="16"/>
          <w:szCs w:val="16"/>
        </w:rPr>
        <w:t xml:space="preserve"> </w:t>
      </w:r>
      <w:ins w:id="1390" w:author="Kaxiong" w:date="2021-06-10T01:14:00Z">
        <w:r w:rsidR="00177C0E">
          <w:rPr>
            <w:rFonts w:ascii="Arial" w:eastAsia="Arial" w:hAnsi="Arial" w:cs="Arial"/>
            <w:sz w:val="16"/>
            <w:szCs w:val="16"/>
          </w:rPr>
          <w:t xml:space="preserve">Kev </w:t>
        </w:r>
      </w:ins>
      <w:proofErr w:type="spellStart"/>
      <w:r w:rsidR="00F2670D" w:rsidRPr="007F40CD">
        <w:rPr>
          <w:rFonts w:ascii="Arial" w:eastAsia="Arial" w:hAnsi="Arial" w:cs="Arial"/>
          <w:sz w:val="16"/>
          <w:szCs w:val="16"/>
        </w:rPr>
        <w:t>Tuav</w:t>
      </w:r>
      <w:proofErr w:type="spellEnd"/>
      <w:r w:rsidR="00F2670D" w:rsidRPr="007F40CD">
        <w:rPr>
          <w:rFonts w:ascii="Arial" w:eastAsia="Arial" w:hAnsi="Arial" w:cs="Arial"/>
          <w:sz w:val="16"/>
          <w:szCs w:val="16"/>
        </w:rPr>
        <w:t xml:space="preserve"> Cov </w:t>
      </w:r>
      <w:proofErr w:type="spellStart"/>
      <w:r w:rsidR="00F2670D" w:rsidRPr="007F40CD">
        <w:rPr>
          <w:rFonts w:ascii="Arial" w:eastAsia="Arial" w:hAnsi="Arial" w:cs="Arial"/>
          <w:sz w:val="16"/>
          <w:szCs w:val="16"/>
        </w:rPr>
        <w:t>Khoom</w:t>
      </w:r>
      <w:proofErr w:type="spellEnd"/>
      <w:r w:rsidR="00F2670D" w:rsidRPr="007F40CD">
        <w:rPr>
          <w:rFonts w:ascii="Arial" w:eastAsia="Arial" w:hAnsi="Arial" w:cs="Arial"/>
          <w:sz w:val="16"/>
          <w:szCs w:val="16"/>
        </w:rPr>
        <w:t xml:space="preserve"> </w:t>
      </w:r>
      <w:proofErr w:type="spellStart"/>
      <w:ins w:id="1391" w:author="Kaxiong" w:date="2021-06-10T01:15:00Z">
        <w:r w:rsidR="00177C0E">
          <w:rPr>
            <w:rFonts w:ascii="Arial" w:eastAsia="Arial" w:hAnsi="Arial" w:cs="Arial"/>
            <w:sz w:val="16"/>
            <w:szCs w:val="16"/>
          </w:rPr>
          <w:t>Tsim</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Tawm</w:t>
        </w:r>
      </w:ins>
      <w:proofErr w:type="spellEnd"/>
      <w:del w:id="1392" w:author="Kaxiong" w:date="2021-06-10T01:15:00Z">
        <w:r w:rsidR="00F2670D" w:rsidRPr="007F40CD" w:rsidDel="00177C0E">
          <w:rPr>
            <w:rFonts w:ascii="Arial" w:eastAsia="Arial" w:hAnsi="Arial" w:cs="Arial"/>
            <w:sz w:val="16"/>
            <w:szCs w:val="16"/>
          </w:rPr>
          <w:delText>Siv</w:delText>
        </w:r>
      </w:del>
      <w:r w:rsidR="00F2670D" w:rsidRPr="007F40CD">
        <w:rPr>
          <w:rFonts w:ascii="Arial" w:eastAsia="Arial" w:hAnsi="Arial" w:cs="Arial"/>
          <w:sz w:val="16"/>
          <w:szCs w:val="16"/>
        </w:rPr>
        <w:t xml:space="preserve"> </w:t>
      </w:r>
      <w:proofErr w:type="spellStart"/>
      <w:r w:rsidRPr="007F40CD">
        <w:rPr>
          <w:rFonts w:ascii="Arial" w:eastAsia="Arial" w:hAnsi="Arial" w:cs="Arial"/>
          <w:sz w:val="16"/>
          <w:szCs w:val="16"/>
        </w:rPr>
        <w:t>rau</w:t>
      </w:r>
      <w:proofErr w:type="spellEnd"/>
      <w:r w:rsidRPr="007F40CD">
        <w:rPr>
          <w:rFonts w:ascii="Arial" w:eastAsia="Arial" w:hAnsi="Arial" w:cs="Arial"/>
          <w:sz w:val="16"/>
          <w:szCs w:val="16"/>
        </w:rPr>
        <w:t xml:space="preserve"> </w:t>
      </w:r>
      <w:r w:rsidR="00F2670D" w:rsidRPr="007F40CD">
        <w:rPr>
          <w:rFonts w:ascii="Arial" w:eastAsia="Arial" w:hAnsi="Arial" w:cs="Arial"/>
          <w:sz w:val="16"/>
          <w:szCs w:val="16"/>
        </w:rPr>
        <w:t xml:space="preserve">Tib </w:t>
      </w:r>
      <w:proofErr w:type="spellStart"/>
      <w:r w:rsidR="00F2670D" w:rsidRPr="007F40CD">
        <w:rPr>
          <w:rFonts w:ascii="Arial" w:eastAsia="Arial" w:hAnsi="Arial" w:cs="Arial"/>
          <w:sz w:val="16"/>
          <w:szCs w:val="16"/>
        </w:rPr>
        <w:t>Neeg</w:t>
      </w:r>
      <w:proofErr w:type="spellEnd"/>
      <w:r w:rsidR="00F2670D" w:rsidRPr="007F40CD">
        <w:rPr>
          <w:rFonts w:ascii="Arial" w:eastAsia="Arial" w:hAnsi="Arial" w:cs="Arial"/>
          <w:sz w:val="16"/>
          <w:szCs w:val="16"/>
        </w:rPr>
        <w:t xml:space="preserve"> Kev </w:t>
      </w:r>
      <w:ins w:id="1393" w:author="Kaxiong" w:date="2021-06-10T01:15:00Z">
        <w:r w:rsidR="00177C0E">
          <w:rPr>
            <w:rFonts w:ascii="Arial" w:eastAsia="Arial" w:hAnsi="Arial" w:cs="Arial"/>
            <w:sz w:val="16"/>
            <w:szCs w:val="16"/>
          </w:rPr>
          <w:t>Siv</w:t>
        </w:r>
      </w:ins>
      <w:del w:id="1394" w:author="Kaxiong" w:date="2021-06-10T01:15:00Z">
        <w:r w:rsidR="00F2670D" w:rsidRPr="007F40CD" w:rsidDel="00177C0E">
          <w:rPr>
            <w:rFonts w:ascii="Arial" w:eastAsia="Arial" w:hAnsi="Arial" w:cs="Arial"/>
            <w:sz w:val="16"/>
            <w:szCs w:val="16"/>
          </w:rPr>
          <w:delText>Pom Zoo</w:delText>
        </w:r>
      </w:del>
      <w:r w:rsidR="00F2670D" w:rsidRPr="007F40CD">
        <w:rPr>
          <w:rFonts w:ascii="Arial" w:eastAsia="Arial" w:hAnsi="Arial" w:cs="Arial"/>
          <w:sz w:val="16"/>
          <w:szCs w:val="16"/>
        </w:rPr>
        <w:t xml:space="preserve">: </w:t>
      </w:r>
      <w:proofErr w:type="spellStart"/>
      <w:ins w:id="1395" w:author="Kaxiong" w:date="2021-06-10T01:16:00Z">
        <w:r w:rsidR="00177C0E">
          <w:rPr>
            <w:rFonts w:ascii="Arial" w:eastAsia="Arial" w:hAnsi="Arial" w:cs="Arial"/>
            <w:sz w:val="16"/>
            <w:szCs w:val="16"/>
          </w:rPr>
          <w:t>Lus</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Qhia</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rau</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Tsev</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Tsim</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Khoom</w:t>
        </w:r>
      </w:ins>
      <w:proofErr w:type="spellEnd"/>
      <w:del w:id="1396" w:author="Kaxiong" w:date="2021-06-10T01:16:00Z">
        <w:r w:rsidR="00F2670D" w:rsidRPr="007F40CD" w:rsidDel="00177C0E">
          <w:rPr>
            <w:rFonts w:ascii="Arial" w:eastAsia="Arial" w:hAnsi="Arial" w:cs="Arial"/>
            <w:sz w:val="16"/>
            <w:szCs w:val="16"/>
          </w:rPr>
          <w:delText xml:space="preserve">kev taw </w:delText>
        </w:r>
        <w:r w:rsidRPr="007F40CD" w:rsidDel="00177C0E">
          <w:rPr>
            <w:rFonts w:ascii="Arial" w:eastAsia="Arial" w:hAnsi="Arial" w:cs="Arial"/>
            <w:sz w:val="16"/>
            <w:szCs w:val="16"/>
          </w:rPr>
          <w:delText>tswm yim</w:delText>
        </w:r>
        <w:r w:rsidR="00F2670D" w:rsidRPr="007F40CD" w:rsidDel="00177C0E">
          <w:rPr>
            <w:rFonts w:ascii="Arial" w:eastAsia="Arial" w:hAnsi="Arial" w:cs="Arial"/>
            <w:sz w:val="16"/>
            <w:szCs w:val="16"/>
          </w:rPr>
          <w:delText xml:space="preserve"> rau kev lag luam</w:delText>
        </w:r>
      </w:del>
      <w:r w:rsidR="00F2670D" w:rsidRPr="007F40CD">
        <w:rPr>
          <w:rFonts w:ascii="Arial" w:eastAsia="Arial" w:hAnsi="Arial" w:cs="Arial"/>
          <w:sz w:val="16"/>
          <w:szCs w:val="16"/>
        </w:rPr>
        <w:t xml:space="preserve">", </w:t>
      </w:r>
      <w:proofErr w:type="spellStart"/>
      <w:r w:rsidR="00F2670D" w:rsidRPr="007F40CD">
        <w:rPr>
          <w:rFonts w:ascii="Arial" w:eastAsia="Arial" w:hAnsi="Arial" w:cs="Arial"/>
          <w:i/>
          <w:iCs/>
          <w:sz w:val="16"/>
          <w:szCs w:val="16"/>
        </w:rPr>
        <w:t>Daim</w:t>
      </w:r>
      <w:proofErr w:type="spellEnd"/>
      <w:r w:rsidR="00F2670D" w:rsidRPr="007F40CD">
        <w:rPr>
          <w:rFonts w:ascii="Arial" w:eastAsia="Arial" w:hAnsi="Arial" w:cs="Arial"/>
          <w:i/>
          <w:iCs/>
          <w:sz w:val="16"/>
          <w:szCs w:val="16"/>
        </w:rPr>
        <w:t xml:space="preserve"> </w:t>
      </w:r>
      <w:proofErr w:type="spellStart"/>
      <w:r w:rsidR="00F2670D" w:rsidRPr="007F40CD">
        <w:rPr>
          <w:rFonts w:ascii="Arial" w:eastAsia="Arial" w:hAnsi="Arial" w:cs="Arial"/>
          <w:i/>
          <w:iCs/>
          <w:sz w:val="16"/>
          <w:szCs w:val="16"/>
        </w:rPr>
        <w:t>ntawv</w:t>
      </w:r>
      <w:proofErr w:type="spellEnd"/>
      <w:r w:rsidR="00F2670D" w:rsidRPr="007F40CD">
        <w:rPr>
          <w:rFonts w:ascii="Arial" w:eastAsia="Arial" w:hAnsi="Arial" w:cs="Arial"/>
          <w:i/>
          <w:iCs/>
          <w:sz w:val="16"/>
          <w:szCs w:val="16"/>
        </w:rPr>
        <w:t xml:space="preserve"> </w:t>
      </w:r>
      <w:proofErr w:type="spellStart"/>
      <w:r w:rsidR="00F2670D" w:rsidRPr="007F40CD">
        <w:rPr>
          <w:rFonts w:ascii="Arial" w:eastAsia="Arial" w:hAnsi="Arial" w:cs="Arial"/>
          <w:i/>
          <w:iCs/>
          <w:sz w:val="16"/>
          <w:szCs w:val="16"/>
        </w:rPr>
        <w:t>qhia</w:t>
      </w:r>
      <w:proofErr w:type="spellEnd"/>
      <w:r w:rsidR="00F2670D" w:rsidRPr="007F40CD">
        <w:rPr>
          <w:rFonts w:ascii="Arial" w:eastAsia="Arial" w:hAnsi="Arial" w:cs="Arial"/>
          <w:i/>
          <w:iCs/>
          <w:sz w:val="16"/>
          <w:szCs w:val="16"/>
        </w:rPr>
        <w:t xml:space="preserve"> </w:t>
      </w:r>
      <w:proofErr w:type="spellStart"/>
      <w:r w:rsidRPr="007F40CD">
        <w:rPr>
          <w:rFonts w:ascii="Arial" w:eastAsia="Arial" w:hAnsi="Arial" w:cs="Arial"/>
          <w:i/>
          <w:iCs/>
          <w:sz w:val="16"/>
          <w:szCs w:val="16"/>
        </w:rPr>
        <w:t>qauv</w:t>
      </w:r>
      <w:proofErr w:type="spellEnd"/>
      <w:r w:rsidR="00F2670D" w:rsidRPr="007F40CD">
        <w:rPr>
          <w:rFonts w:ascii="Arial" w:eastAsia="Arial" w:hAnsi="Arial" w:cs="Arial"/>
          <w:i/>
          <w:iCs/>
          <w:sz w:val="16"/>
          <w:szCs w:val="16"/>
        </w:rPr>
        <w:t>,</w:t>
      </w:r>
      <w:r w:rsidR="00F2670D" w:rsidRPr="007F40CD">
        <w:rPr>
          <w:rFonts w:ascii="Arial" w:eastAsia="Arial" w:hAnsi="Arial" w:cs="Arial"/>
          <w:sz w:val="16"/>
          <w:szCs w:val="16"/>
        </w:rPr>
        <w:t xml:space="preserve"> pp. 74 - 81.</w:t>
      </w:r>
    </w:p>
    <w:p w14:paraId="0C2D8471" w14:textId="2964F0A3" w:rsidR="00BF3E5F" w:rsidRPr="007F40CD" w:rsidRDefault="007F40CD">
      <w:pPr>
        <w:ind w:left="240"/>
        <w:rPr>
          <w:sz w:val="16"/>
          <w:szCs w:val="16"/>
        </w:rPr>
      </w:pPr>
      <w:r>
        <w:rPr>
          <w:rFonts w:ascii="Arial" w:eastAsia="Arial" w:hAnsi="Arial" w:cs="Arial"/>
          <w:sz w:val="16"/>
          <w:szCs w:val="16"/>
          <w:vertAlign w:val="superscript"/>
        </w:rPr>
        <w:t>7</w:t>
      </w:r>
      <w:r w:rsidR="00F2670D" w:rsidRPr="007F40CD">
        <w:rPr>
          <w:rFonts w:ascii="Arial" w:eastAsia="Arial" w:hAnsi="Arial" w:cs="Arial"/>
          <w:sz w:val="16"/>
          <w:szCs w:val="16"/>
        </w:rPr>
        <w:t>21 CFR 112.134</w:t>
      </w:r>
    </w:p>
    <w:p w14:paraId="493E9ED8" w14:textId="77777777" w:rsidR="00BF3E5F" w:rsidRDefault="00BF3E5F">
      <w:pPr>
        <w:sectPr w:rsidR="00BF3E5F">
          <w:pgSz w:w="12240" w:h="15840"/>
          <w:pgMar w:top="1440" w:right="1440" w:bottom="173" w:left="1200" w:header="0" w:footer="0" w:gutter="0"/>
          <w:cols w:space="720" w:equalWidth="0">
            <w:col w:w="9600"/>
          </w:cols>
        </w:sectPr>
      </w:pPr>
    </w:p>
    <w:p w14:paraId="02609C5D" w14:textId="77777777" w:rsidR="00BF3E5F" w:rsidRDefault="00BF3E5F">
      <w:pPr>
        <w:spacing w:line="200" w:lineRule="exact"/>
        <w:rPr>
          <w:sz w:val="20"/>
          <w:szCs w:val="20"/>
        </w:rPr>
      </w:pPr>
    </w:p>
    <w:p w14:paraId="4F5B51BC" w14:textId="77777777" w:rsidR="00BF3E5F" w:rsidRDefault="00BF3E5F">
      <w:pPr>
        <w:spacing w:line="200" w:lineRule="exact"/>
        <w:rPr>
          <w:sz w:val="20"/>
          <w:szCs w:val="20"/>
        </w:rPr>
      </w:pPr>
    </w:p>
    <w:p w14:paraId="7D5B6ABE" w14:textId="77777777" w:rsidR="00BF3E5F" w:rsidRDefault="00BF3E5F">
      <w:pPr>
        <w:spacing w:line="201" w:lineRule="exact"/>
        <w:rPr>
          <w:sz w:val="20"/>
          <w:szCs w:val="20"/>
        </w:rPr>
      </w:pPr>
    </w:p>
    <w:p w14:paraId="371AFCE0" w14:textId="2E4BAE16" w:rsidR="00BF3E5F" w:rsidRDefault="00F2670D">
      <w:pPr>
        <w:tabs>
          <w:tab w:val="left" w:pos="3240"/>
        </w:tabs>
        <w:rPr>
          <w:sz w:val="20"/>
          <w:szCs w:val="20"/>
        </w:rPr>
      </w:pPr>
      <w:r w:rsidRPr="002246EA">
        <w:rPr>
          <w:rFonts w:ascii="Arial" w:eastAsia="Arial" w:hAnsi="Arial" w:cs="Arial"/>
          <w:sz w:val="16"/>
          <w:szCs w:val="16"/>
        </w:rPr>
        <w:t>8</w:t>
      </w:r>
      <w:r w:rsidR="00B77A0D">
        <w:rPr>
          <w:sz w:val="20"/>
          <w:szCs w:val="20"/>
        </w:rPr>
        <w:t xml:space="preserve">               </w:t>
      </w:r>
      <w:ins w:id="1397" w:author="Kaxiong" w:date="2021-06-10T01:16:00Z">
        <w:r w:rsidR="00177C0E">
          <w:rPr>
            <w:rFonts w:ascii="Arial" w:eastAsia="Arial" w:hAnsi="Arial" w:cs="Arial"/>
            <w:sz w:val="14"/>
            <w:szCs w:val="14"/>
          </w:rPr>
          <w:t xml:space="preserve">Kev </w:t>
        </w:r>
        <w:proofErr w:type="spellStart"/>
        <w:r w:rsidR="00177C0E" w:rsidRPr="00225F1A">
          <w:rPr>
            <w:rFonts w:ascii="Arial" w:eastAsia="Arial" w:hAnsi="Arial" w:cs="Arial"/>
            <w:sz w:val="14"/>
            <w:szCs w:val="14"/>
          </w:rPr>
          <w:t>Txo</w:t>
        </w:r>
        <w:proofErr w:type="spellEnd"/>
        <w:r w:rsidR="00177C0E" w:rsidRPr="00225F1A">
          <w:rPr>
            <w:rFonts w:ascii="Arial" w:eastAsia="Arial" w:hAnsi="Arial" w:cs="Arial"/>
            <w:sz w:val="14"/>
            <w:szCs w:val="14"/>
          </w:rPr>
          <w:t xml:space="preserve"> </w:t>
        </w:r>
        <w:r w:rsidR="00177C0E">
          <w:rPr>
            <w:rFonts w:ascii="Arial" w:eastAsia="Arial" w:hAnsi="Arial" w:cs="Arial"/>
            <w:sz w:val="14"/>
            <w:szCs w:val="14"/>
          </w:rPr>
          <w:t xml:space="preserve">Kev </w:t>
        </w:r>
        <w:proofErr w:type="spellStart"/>
        <w:r w:rsidR="00177C0E">
          <w:rPr>
            <w:rFonts w:ascii="Arial" w:eastAsia="Arial" w:hAnsi="Arial" w:cs="Arial"/>
            <w:sz w:val="14"/>
            <w:szCs w:val="14"/>
          </w:rPr>
          <w:t>Ris</w:t>
        </w:r>
        <w:proofErr w:type="spellEnd"/>
        <w:r w:rsidR="00177C0E">
          <w:rPr>
            <w:rFonts w:ascii="Arial" w:eastAsia="Arial" w:hAnsi="Arial" w:cs="Arial"/>
            <w:sz w:val="14"/>
            <w:szCs w:val="14"/>
          </w:rPr>
          <w:t xml:space="preserve"> </w:t>
        </w:r>
        <w:r w:rsidR="00177C0E" w:rsidRPr="00225F1A">
          <w:rPr>
            <w:rFonts w:ascii="Arial" w:eastAsia="Arial" w:hAnsi="Arial" w:cs="Arial"/>
            <w:sz w:val="14"/>
            <w:szCs w:val="14"/>
          </w:rPr>
          <w:t xml:space="preserve">Cov Kev </w:t>
        </w:r>
        <w:proofErr w:type="spellStart"/>
        <w:r w:rsidR="00177C0E" w:rsidRPr="00225F1A">
          <w:rPr>
            <w:rFonts w:ascii="Arial" w:eastAsia="Arial" w:hAnsi="Arial" w:cs="Arial"/>
            <w:sz w:val="14"/>
            <w:szCs w:val="14"/>
          </w:rPr>
          <w:t>Phom</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Sij</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Ntawm</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Zaub</w:t>
        </w:r>
        <w:proofErr w:type="spellEnd"/>
        <w:r w:rsidR="00177C0E" w:rsidRPr="00225F1A">
          <w:rPr>
            <w:rFonts w:ascii="Arial" w:eastAsia="Arial" w:hAnsi="Arial" w:cs="Arial"/>
            <w:sz w:val="14"/>
            <w:szCs w:val="14"/>
          </w:rPr>
          <w:t xml:space="preserve"> Mov </w:t>
        </w:r>
        <w:proofErr w:type="spellStart"/>
        <w:r w:rsidR="00177C0E">
          <w:rPr>
            <w:rFonts w:ascii="Arial" w:eastAsia="Arial" w:hAnsi="Arial" w:cs="Arial"/>
            <w:sz w:val="14"/>
            <w:szCs w:val="14"/>
          </w:rPr>
          <w:t>Uas</w:t>
        </w:r>
        <w:proofErr w:type="spellEnd"/>
        <w:r w:rsidR="00177C0E">
          <w:rPr>
            <w:rFonts w:ascii="Arial" w:eastAsia="Arial" w:hAnsi="Arial" w:cs="Arial"/>
            <w:sz w:val="14"/>
            <w:szCs w:val="14"/>
          </w:rPr>
          <w:t xml:space="preserve"> </w:t>
        </w:r>
        <w:proofErr w:type="spellStart"/>
        <w:r w:rsidR="00177C0E">
          <w:rPr>
            <w:rFonts w:ascii="Arial" w:eastAsia="Arial" w:hAnsi="Arial" w:cs="Arial"/>
            <w:sz w:val="14"/>
            <w:szCs w:val="14"/>
          </w:rPr>
          <w:t>Nyab</w:t>
        </w:r>
        <w:proofErr w:type="spellEnd"/>
        <w:r w:rsidR="00177C0E">
          <w:rPr>
            <w:rFonts w:ascii="Arial" w:eastAsia="Arial" w:hAnsi="Arial" w:cs="Arial"/>
            <w:sz w:val="14"/>
            <w:szCs w:val="14"/>
          </w:rPr>
          <w:t xml:space="preserve"> </w:t>
        </w:r>
        <w:proofErr w:type="spellStart"/>
        <w:r w:rsidR="00177C0E">
          <w:rPr>
            <w:rFonts w:ascii="Arial" w:eastAsia="Arial" w:hAnsi="Arial" w:cs="Arial"/>
            <w:sz w:val="14"/>
            <w:szCs w:val="14"/>
          </w:rPr>
          <w:t>Xeeb</w:t>
        </w:r>
        <w:proofErr w:type="spellEnd"/>
        <w:r w:rsidR="00177C0E">
          <w:rPr>
            <w:rFonts w:ascii="Arial" w:eastAsia="Arial" w:hAnsi="Arial" w:cs="Arial"/>
            <w:sz w:val="14"/>
            <w:szCs w:val="14"/>
          </w:rPr>
          <w:t xml:space="preserve"> </w:t>
        </w:r>
        <w:proofErr w:type="spellStart"/>
        <w:r w:rsidR="00177C0E" w:rsidRPr="00225F1A">
          <w:rPr>
            <w:rFonts w:ascii="Arial" w:eastAsia="Arial" w:hAnsi="Arial" w:cs="Arial"/>
            <w:sz w:val="14"/>
            <w:szCs w:val="14"/>
          </w:rPr>
          <w:t>Thaum</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Muaj</w:t>
        </w:r>
        <w:proofErr w:type="spellEnd"/>
        <w:r w:rsidR="00177C0E" w:rsidRPr="00225F1A">
          <w:rPr>
            <w:rFonts w:ascii="Arial" w:eastAsia="Arial" w:hAnsi="Arial" w:cs="Arial"/>
            <w:sz w:val="14"/>
            <w:szCs w:val="14"/>
          </w:rPr>
          <w:t xml:space="preserve"> Kev </w:t>
        </w:r>
        <w:r w:rsidR="00177C0E">
          <w:rPr>
            <w:rFonts w:ascii="Arial" w:eastAsia="Arial" w:hAnsi="Arial" w:cs="Arial"/>
            <w:sz w:val="14"/>
            <w:szCs w:val="14"/>
          </w:rPr>
          <w:t xml:space="preserve">Sib </w:t>
        </w:r>
        <w:proofErr w:type="spellStart"/>
        <w:r w:rsidR="00177C0E">
          <w:rPr>
            <w:rFonts w:ascii="Arial" w:eastAsia="Arial" w:hAnsi="Arial" w:cs="Arial"/>
            <w:sz w:val="14"/>
            <w:szCs w:val="14"/>
          </w:rPr>
          <w:t>Koom</w:t>
        </w:r>
        <w:proofErr w:type="spellEnd"/>
        <w:r w:rsidR="00177C0E">
          <w:rPr>
            <w:rFonts w:ascii="Arial" w:eastAsia="Arial" w:hAnsi="Arial" w:cs="Arial"/>
            <w:sz w:val="14"/>
            <w:szCs w:val="14"/>
          </w:rPr>
          <w:t xml:space="preserve"> </w:t>
        </w:r>
        <w:proofErr w:type="spellStart"/>
        <w:r w:rsidR="00177C0E">
          <w:rPr>
            <w:rFonts w:ascii="Arial" w:eastAsia="Arial" w:hAnsi="Arial" w:cs="Arial"/>
            <w:sz w:val="14"/>
            <w:szCs w:val="14"/>
          </w:rPr>
          <w:t>Ua</w:t>
        </w:r>
        <w:proofErr w:type="spellEnd"/>
        <w:r w:rsidR="00177C0E">
          <w:rPr>
            <w:rFonts w:ascii="Arial" w:eastAsia="Arial" w:hAnsi="Arial" w:cs="Arial"/>
            <w:sz w:val="14"/>
            <w:szCs w:val="14"/>
          </w:rPr>
          <w:t xml:space="preserve"> </w:t>
        </w:r>
        <w:proofErr w:type="spellStart"/>
        <w:r w:rsidR="00177C0E">
          <w:rPr>
            <w:rFonts w:ascii="Arial" w:eastAsia="Arial" w:hAnsi="Arial" w:cs="Arial"/>
            <w:sz w:val="14"/>
            <w:szCs w:val="14"/>
          </w:rPr>
          <w:t>ke</w:t>
        </w:r>
        <w:proofErr w:type="spellEnd"/>
        <w:r w:rsidR="00177C0E">
          <w:rPr>
            <w:rFonts w:ascii="Arial" w:eastAsia="Arial" w:hAnsi="Arial" w:cs="Arial"/>
            <w:sz w:val="14"/>
            <w:szCs w:val="14"/>
          </w:rPr>
          <w:t xml:space="preserve"> </w:t>
        </w:r>
        <w:proofErr w:type="spellStart"/>
        <w:r w:rsidR="00177C0E">
          <w:rPr>
            <w:rFonts w:ascii="Arial" w:eastAsia="Arial" w:hAnsi="Arial" w:cs="Arial"/>
            <w:sz w:val="14"/>
            <w:szCs w:val="14"/>
          </w:rPr>
          <w:t>Ntawm</w:t>
        </w:r>
        <w:proofErr w:type="spellEnd"/>
        <w:r w:rsidR="00177C0E">
          <w:rPr>
            <w:rFonts w:ascii="Arial" w:eastAsia="Arial" w:hAnsi="Arial" w:cs="Arial"/>
            <w:sz w:val="14"/>
            <w:szCs w:val="14"/>
          </w:rPr>
          <w:t xml:space="preserve"> Cov</w:t>
        </w:r>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Qoob</w:t>
        </w:r>
        <w:proofErr w:type="spellEnd"/>
        <w:r w:rsidR="00177C0E" w:rsidRPr="00225F1A">
          <w:rPr>
            <w:rFonts w:ascii="Arial" w:eastAsia="Arial" w:hAnsi="Arial" w:cs="Arial"/>
            <w:sz w:val="14"/>
            <w:szCs w:val="14"/>
          </w:rPr>
          <w:t xml:space="preserve"> Loo </w:t>
        </w:r>
        <w:proofErr w:type="spellStart"/>
        <w:r w:rsidR="00177C0E" w:rsidRPr="00225F1A">
          <w:rPr>
            <w:rFonts w:ascii="Arial" w:eastAsia="Arial" w:hAnsi="Arial" w:cs="Arial"/>
            <w:sz w:val="14"/>
            <w:szCs w:val="14"/>
          </w:rPr>
          <w:t>thiab</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Tsiaj</w:t>
        </w:r>
        <w:proofErr w:type="spellEnd"/>
        <w:r w:rsidR="00177C0E" w:rsidRPr="00225F1A">
          <w:rPr>
            <w:rFonts w:ascii="Arial" w:eastAsia="Arial" w:hAnsi="Arial" w:cs="Arial"/>
            <w:sz w:val="14"/>
            <w:szCs w:val="14"/>
          </w:rPr>
          <w:t xml:space="preserve"> </w:t>
        </w:r>
        <w:proofErr w:type="spellStart"/>
        <w:r w:rsidR="00177C0E" w:rsidRPr="00225F1A">
          <w:rPr>
            <w:rFonts w:ascii="Arial" w:eastAsia="Arial" w:hAnsi="Arial" w:cs="Arial"/>
            <w:sz w:val="14"/>
            <w:szCs w:val="14"/>
          </w:rPr>
          <w:t>Txhu</w:t>
        </w:r>
      </w:ins>
      <w:proofErr w:type="spellEnd"/>
      <w:del w:id="1398" w:author="Kaxiong" w:date="2021-06-10T01:16:00Z">
        <w:r w:rsidR="00B77A0D" w:rsidRPr="00225F1A" w:rsidDel="00177C0E">
          <w:rPr>
            <w:rFonts w:ascii="Arial" w:eastAsia="Arial" w:hAnsi="Arial" w:cs="Arial"/>
            <w:sz w:val="14"/>
            <w:szCs w:val="14"/>
          </w:rPr>
          <w:delText>Txo Cov Kev Phom Sij Kom Nyab Xeeb Ntawm Zaub Mov uas Muaj Teeb Meem Thaum Muaj Kev Ua Qoob Loo Sib Xyaws thiab Tsiaj Txhu</w:delText>
        </w:r>
      </w:del>
    </w:p>
    <w:p w14:paraId="2163EEF9" w14:textId="77777777" w:rsidR="00BF3E5F" w:rsidRDefault="00BF3E5F">
      <w:pPr>
        <w:sectPr w:rsidR="00BF3E5F">
          <w:type w:val="continuous"/>
          <w:pgSz w:w="12240" w:h="15840"/>
          <w:pgMar w:top="1440" w:right="1440" w:bottom="173" w:left="1200" w:header="0" w:footer="0" w:gutter="0"/>
          <w:cols w:space="720" w:equalWidth="0">
            <w:col w:w="9600"/>
          </w:cols>
        </w:sectPr>
      </w:pPr>
    </w:p>
    <w:p w14:paraId="11D398E2" w14:textId="77777777" w:rsidR="00BF3E5F" w:rsidRDefault="00BF3E5F">
      <w:pPr>
        <w:spacing w:line="64" w:lineRule="exact"/>
        <w:rPr>
          <w:sz w:val="20"/>
          <w:szCs w:val="20"/>
        </w:rPr>
      </w:pPr>
      <w:bookmarkStart w:id="1399" w:name="page10"/>
      <w:bookmarkEnd w:id="1399"/>
    </w:p>
    <w:p w14:paraId="7D9CC215" w14:textId="09038BAB" w:rsidR="00BF3E5F" w:rsidRPr="00E06624" w:rsidRDefault="00F2670D">
      <w:pPr>
        <w:spacing w:line="445" w:lineRule="auto"/>
        <w:ind w:right="600"/>
        <w:rPr>
          <w:sz w:val="20"/>
          <w:szCs w:val="20"/>
        </w:rPr>
      </w:pPr>
      <w:proofErr w:type="spellStart"/>
      <w:r w:rsidRPr="00E06624">
        <w:rPr>
          <w:rFonts w:ascii="Arial" w:eastAsia="Arial" w:hAnsi="Arial" w:cs="Arial"/>
          <w:sz w:val="16"/>
          <w:szCs w:val="16"/>
        </w:rPr>
        <w:t>kuv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yuav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tsum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paub</w:t>
      </w:r>
      <w:proofErr w:type="spellEnd"/>
      <w:r w:rsidR="00E06624" w:rsidRPr="00E06624">
        <w:rPr>
          <w:rFonts w:ascii="Arial" w:eastAsia="Arial" w:hAnsi="Arial" w:cs="Arial"/>
          <w:sz w:val="16"/>
          <w:szCs w:val="16"/>
        </w:rPr>
        <w:t xml:space="preserve"> Dab </w:t>
      </w:r>
      <w:proofErr w:type="spellStart"/>
      <w:r w:rsidR="00E06624" w:rsidRPr="00E06624">
        <w:rPr>
          <w:rFonts w:ascii="Arial" w:eastAsia="Arial" w:hAnsi="Arial" w:cs="Arial"/>
          <w:sz w:val="16"/>
          <w:szCs w:val="16"/>
        </w:rPr>
        <w:t>ntxiv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txog</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kuv</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lub</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luag</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hauj</w:t>
      </w:r>
      <w:proofErr w:type="spellEnd"/>
      <w:r w:rsidR="00E06624" w:rsidRPr="00E06624">
        <w:rPr>
          <w:rFonts w:ascii="Arial" w:eastAsia="Arial" w:hAnsi="Arial" w:cs="Arial"/>
          <w:sz w:val="16"/>
          <w:szCs w:val="16"/>
        </w:rPr>
        <w:t xml:space="preserve"> </w:t>
      </w:r>
      <w:proofErr w:type="spellStart"/>
      <w:r w:rsidRPr="00E06624">
        <w:rPr>
          <w:rFonts w:ascii="Arial" w:eastAsia="Arial" w:hAnsi="Arial" w:cs="Arial"/>
          <w:sz w:val="16"/>
          <w:szCs w:val="16"/>
        </w:rPr>
        <w:t>lwm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raws</w:t>
      </w:r>
      <w:proofErr w:type="spellEnd"/>
      <w:r w:rsidRPr="00E06624">
        <w:rPr>
          <w:rFonts w:ascii="Arial" w:eastAsia="Arial" w:hAnsi="Arial" w:cs="Arial"/>
          <w:sz w:val="16"/>
          <w:szCs w:val="16"/>
        </w:rPr>
        <w:t xml:space="preserve"> li PSR </w:t>
      </w:r>
      <w:proofErr w:type="spellStart"/>
      <w:ins w:id="1400" w:author="Kaxiong" w:date="2021-06-10T01:18:00Z">
        <w:r w:rsidR="00177C0E">
          <w:rPr>
            <w:rFonts w:ascii="Arial" w:eastAsia="Arial" w:hAnsi="Arial" w:cs="Arial"/>
            <w:sz w:val="16"/>
            <w:szCs w:val="16"/>
          </w:rPr>
          <w:t>uas</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cuam</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tshuam</w:t>
        </w:r>
        <w:proofErr w:type="spellEnd"/>
        <w:r w:rsidR="00177C0E">
          <w:rPr>
            <w:rFonts w:ascii="Arial" w:eastAsia="Arial" w:hAnsi="Arial" w:cs="Arial"/>
            <w:sz w:val="16"/>
            <w:szCs w:val="16"/>
          </w:rPr>
          <w:t xml:space="preserve"> </w:t>
        </w:r>
        <w:proofErr w:type="spellStart"/>
        <w:r w:rsidR="00177C0E">
          <w:rPr>
            <w:rFonts w:ascii="Arial" w:eastAsia="Arial" w:hAnsi="Arial" w:cs="Arial"/>
            <w:sz w:val="16"/>
            <w:szCs w:val="16"/>
          </w:rPr>
          <w:t>txog</w:t>
        </w:r>
      </w:ins>
      <w:proofErr w:type="spellEnd"/>
      <w:del w:id="1401" w:author="Kaxiong" w:date="2021-06-10T01:18:00Z">
        <w:r w:rsidRPr="00E06624" w:rsidDel="00177C0E">
          <w:rPr>
            <w:rFonts w:ascii="Arial" w:eastAsia="Arial" w:hAnsi="Arial" w:cs="Arial"/>
            <w:sz w:val="16"/>
            <w:szCs w:val="16"/>
          </w:rPr>
          <w:delText>piv rau</w:delText>
        </w:r>
      </w:del>
      <w:r w:rsidRPr="00E06624">
        <w:rPr>
          <w:rFonts w:ascii="Arial" w:eastAsia="Arial" w:hAnsi="Arial" w:cs="Arial"/>
          <w:sz w:val="16"/>
          <w:szCs w:val="16"/>
        </w:rPr>
        <w:t xml:space="preserve"> </w:t>
      </w:r>
      <w:proofErr w:type="spellStart"/>
      <w:r w:rsidRPr="00E06624">
        <w:rPr>
          <w:rFonts w:ascii="Arial" w:eastAsia="Arial" w:hAnsi="Arial" w:cs="Arial"/>
          <w:sz w:val="16"/>
          <w:szCs w:val="16"/>
        </w:rPr>
        <w:t>kev</w:t>
      </w:r>
      <w:proofErr w:type="spellEnd"/>
      <w:r w:rsidRPr="00E06624">
        <w:rPr>
          <w:rFonts w:ascii="Arial" w:eastAsia="Arial" w:hAnsi="Arial" w:cs="Arial"/>
          <w:sz w:val="16"/>
          <w:szCs w:val="16"/>
        </w:rPr>
        <w:t xml:space="preserve"> sib </w:t>
      </w:r>
      <w:proofErr w:type="spellStart"/>
      <w:r w:rsidRPr="00E06624">
        <w:rPr>
          <w:rFonts w:ascii="Arial" w:eastAsia="Arial" w:hAnsi="Arial" w:cs="Arial"/>
          <w:sz w:val="16"/>
          <w:szCs w:val="16"/>
        </w:rPr>
        <w:t>koom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ua</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ke</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ntawm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tsiaj</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txhu</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thiab</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tsim</w:t>
      </w:r>
      <w:proofErr w:type="spellEnd"/>
      <w:r w:rsidRPr="00E06624">
        <w:rPr>
          <w:rFonts w:ascii="Arial" w:eastAsia="Arial" w:hAnsi="Arial" w:cs="Arial"/>
          <w:sz w:val="16"/>
          <w:szCs w:val="16"/>
        </w:rPr>
        <w:t xml:space="preserve"> </w:t>
      </w:r>
      <w:proofErr w:type="spellStart"/>
      <w:r w:rsidRPr="00E06624">
        <w:rPr>
          <w:rFonts w:ascii="Arial" w:eastAsia="Arial" w:hAnsi="Arial" w:cs="Arial"/>
          <w:sz w:val="16"/>
          <w:szCs w:val="16"/>
        </w:rPr>
        <w:t>khoom</w:t>
      </w:r>
      <w:proofErr w:type="spellEnd"/>
      <w:r w:rsidRPr="00E06624">
        <w:rPr>
          <w:rFonts w:ascii="Arial" w:eastAsia="Arial" w:hAnsi="Arial" w:cs="Arial"/>
          <w:sz w:val="16"/>
          <w:szCs w:val="16"/>
        </w:rPr>
        <w:t xml:space="preserve"> lag </w:t>
      </w:r>
      <w:proofErr w:type="spellStart"/>
      <w:r w:rsidRPr="00E06624">
        <w:rPr>
          <w:rFonts w:ascii="Arial" w:eastAsia="Arial" w:hAnsi="Arial" w:cs="Arial"/>
          <w:sz w:val="16"/>
          <w:szCs w:val="16"/>
        </w:rPr>
        <w:t>luam</w:t>
      </w:r>
      <w:proofErr w:type="spellEnd"/>
      <w:r w:rsidRPr="00E06624">
        <w:rPr>
          <w:rFonts w:ascii="Arial" w:eastAsia="Arial" w:hAnsi="Arial" w:cs="Arial"/>
          <w:sz w:val="16"/>
          <w:szCs w:val="16"/>
        </w:rPr>
        <w:t>?</w:t>
      </w:r>
    </w:p>
    <w:p w14:paraId="01CE9160" w14:textId="77777777" w:rsidR="00BF3E5F" w:rsidRDefault="00BF3E5F">
      <w:pPr>
        <w:spacing w:line="200" w:lineRule="exact"/>
        <w:rPr>
          <w:sz w:val="20"/>
          <w:szCs w:val="20"/>
        </w:rPr>
      </w:pPr>
    </w:p>
    <w:p w14:paraId="6CABB928" w14:textId="77777777" w:rsidR="00BF3E5F" w:rsidRDefault="00BF3E5F">
      <w:pPr>
        <w:spacing w:line="293" w:lineRule="exact"/>
        <w:rPr>
          <w:sz w:val="20"/>
          <w:szCs w:val="20"/>
        </w:rPr>
      </w:pPr>
    </w:p>
    <w:p w14:paraId="12EB36F6" w14:textId="602F12CB" w:rsidR="00BF3E5F" w:rsidRPr="007F6A02" w:rsidRDefault="00335F60">
      <w:pPr>
        <w:spacing w:line="380" w:lineRule="auto"/>
        <w:ind w:left="720" w:right="500"/>
        <w:rPr>
          <w:sz w:val="16"/>
          <w:szCs w:val="16"/>
        </w:rPr>
      </w:pPr>
      <w:ins w:id="1402" w:author="Kaxiong" w:date="2021-06-10T01:25:00Z">
        <w:r>
          <w:rPr>
            <w:rFonts w:ascii="Arial" w:eastAsia="Arial" w:hAnsi="Arial" w:cs="Arial"/>
            <w:sz w:val="16"/>
            <w:szCs w:val="16"/>
          </w:rPr>
          <w:sym w:font="Symbol" w:char="F0F0"/>
        </w:r>
        <w:r>
          <w:rPr>
            <w:rFonts w:ascii="Arial" w:eastAsia="Arial" w:hAnsi="Arial" w:cs="Arial"/>
            <w:sz w:val="16"/>
            <w:szCs w:val="16"/>
          </w:rPr>
          <w:t xml:space="preserve"> </w:t>
        </w:r>
      </w:ins>
      <w:r w:rsidR="00F2670D" w:rsidRPr="007F6A02">
        <w:rPr>
          <w:rFonts w:ascii="Arial" w:eastAsia="Arial" w:hAnsi="Arial" w:cs="Arial"/>
          <w:sz w:val="16"/>
          <w:szCs w:val="16"/>
        </w:rPr>
        <w:t xml:space="preserve">Kev </w:t>
      </w:r>
      <w:proofErr w:type="spellStart"/>
      <w:r w:rsidR="00F2670D" w:rsidRPr="007F6A02">
        <w:rPr>
          <w:rFonts w:ascii="Arial" w:eastAsia="Arial" w:hAnsi="Arial" w:cs="Arial"/>
          <w:sz w:val="16"/>
          <w:szCs w:val="16"/>
        </w:rPr>
        <w:t>Ntxuav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Tes</w:t>
      </w:r>
      <w:proofErr w:type="spellEnd"/>
      <w:r w:rsidR="00F2670D" w:rsidRPr="007F6A02">
        <w:rPr>
          <w:rFonts w:ascii="Arial" w:eastAsia="Arial" w:hAnsi="Arial" w:cs="Arial"/>
          <w:sz w:val="16"/>
          <w:szCs w:val="16"/>
        </w:rPr>
        <w:t xml:space="preserve">: Cov </w:t>
      </w:r>
      <w:proofErr w:type="spellStart"/>
      <w:r w:rsidR="00F2670D" w:rsidRPr="007F6A02">
        <w:rPr>
          <w:rFonts w:ascii="Arial" w:eastAsia="Arial" w:hAnsi="Arial" w:cs="Arial"/>
          <w:sz w:val="16"/>
          <w:szCs w:val="16"/>
        </w:rPr>
        <w:t>neeg</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ua</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lwm</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yuav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tsum</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ntxuav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lawv</w:t>
      </w:r>
      <w:proofErr w:type="spellEnd"/>
      <w:r w:rsidR="00F2670D" w:rsidRPr="007F6A02">
        <w:rPr>
          <w:rFonts w:ascii="Arial" w:eastAsia="Arial" w:hAnsi="Arial" w:cs="Arial"/>
          <w:sz w:val="16"/>
          <w:szCs w:val="16"/>
        </w:rPr>
        <w:t xml:space="preserve"> cov </w:t>
      </w:r>
      <w:proofErr w:type="spellStart"/>
      <w:r w:rsidR="00F2670D" w:rsidRPr="007F6A02">
        <w:rPr>
          <w:rFonts w:ascii="Arial" w:eastAsia="Arial" w:hAnsi="Arial" w:cs="Arial"/>
          <w:sz w:val="16"/>
          <w:szCs w:val="16"/>
        </w:rPr>
        <w:t>tes</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kom</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sai</w:t>
      </w:r>
      <w:proofErr w:type="spellEnd"/>
      <w:r w:rsidR="00F2670D" w:rsidRPr="007F6A02">
        <w:rPr>
          <w:rFonts w:ascii="Arial" w:eastAsia="Arial" w:hAnsi="Arial" w:cs="Arial"/>
          <w:sz w:val="16"/>
          <w:szCs w:val="16"/>
        </w:rPr>
        <w:t xml:space="preserve"> li </w:t>
      </w:r>
      <w:proofErr w:type="spellStart"/>
      <w:r w:rsidR="00F2670D" w:rsidRPr="007F6A02">
        <w:rPr>
          <w:rFonts w:ascii="Arial" w:eastAsia="Arial" w:hAnsi="Arial" w:cs="Arial"/>
          <w:sz w:val="16"/>
          <w:szCs w:val="16"/>
        </w:rPr>
        <w:t>sai</w:t>
      </w:r>
      <w:proofErr w:type="spellEnd"/>
      <w:r w:rsidR="00F2670D" w:rsidRPr="007F6A02">
        <w:rPr>
          <w:rFonts w:ascii="Arial" w:eastAsia="Arial" w:hAnsi="Arial" w:cs="Arial"/>
          <w:sz w:val="16"/>
          <w:szCs w:val="16"/>
        </w:rPr>
        <w:t xml:space="preserve"> tau</w:t>
      </w:r>
      <w:ins w:id="1403" w:author="Kaxiong" w:date="2021-06-10T01:28:00Z">
        <w:r>
          <w:rPr>
            <w:rFonts w:ascii="Arial" w:eastAsia="Arial" w:hAnsi="Arial" w:cs="Arial"/>
            <w:sz w:val="16"/>
            <w:szCs w:val="16"/>
          </w:rPr>
          <w:t xml:space="preserve"> </w:t>
        </w:r>
        <w:proofErr w:type="spellStart"/>
        <w:r>
          <w:rPr>
            <w:rFonts w:ascii="Arial" w:eastAsia="Arial" w:hAnsi="Arial" w:cs="Arial"/>
            <w:sz w:val="16"/>
            <w:szCs w:val="16"/>
          </w:rPr>
          <w:t>thaum</w:t>
        </w:r>
        <w:proofErr w:type="spellEnd"/>
        <w:r>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hauj</w:t>
        </w:r>
        <w:proofErr w:type="spellEnd"/>
        <w:r>
          <w:rPr>
            <w:rFonts w:ascii="Arial" w:eastAsia="Arial" w:hAnsi="Arial" w:cs="Arial"/>
            <w:sz w:val="16"/>
            <w:szCs w:val="16"/>
          </w:rPr>
          <w:t xml:space="preserve"> </w:t>
        </w:r>
        <w:proofErr w:type="spellStart"/>
        <w:r>
          <w:rPr>
            <w:rFonts w:ascii="Arial" w:eastAsia="Arial" w:hAnsi="Arial" w:cs="Arial"/>
            <w:sz w:val="16"/>
            <w:szCs w:val="16"/>
          </w:rPr>
          <w:t>lwm</w:t>
        </w:r>
      </w:ins>
      <w:proofErr w:type="spellEnd"/>
      <w:r w:rsidR="00F2670D" w:rsidRPr="007F6A02">
        <w:rPr>
          <w:rFonts w:ascii="Arial" w:eastAsia="Arial" w:hAnsi="Arial" w:cs="Arial"/>
          <w:sz w:val="16"/>
          <w:szCs w:val="16"/>
        </w:rPr>
        <w:t xml:space="preserve">” tom </w:t>
      </w:r>
      <w:proofErr w:type="spellStart"/>
      <w:r w:rsidR="00F2670D" w:rsidRPr="007F6A02">
        <w:rPr>
          <w:rFonts w:ascii="Arial" w:eastAsia="Arial" w:hAnsi="Arial" w:cs="Arial"/>
          <w:sz w:val="16"/>
          <w:szCs w:val="16"/>
        </w:rPr>
        <w:t>qab</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kov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tsiaj</w:t>
      </w:r>
      <w:proofErr w:type="spellEnd"/>
      <w:r w:rsidR="00F2670D" w:rsidRPr="007F6A02">
        <w:rPr>
          <w:rFonts w:ascii="Arial" w:eastAsia="Arial" w:hAnsi="Arial" w:cs="Arial"/>
          <w:sz w:val="16"/>
          <w:szCs w:val="16"/>
        </w:rPr>
        <w:t xml:space="preserve"> </w:t>
      </w:r>
      <w:del w:id="1404" w:author="Kaxiong" w:date="2021-06-10T01:29:00Z">
        <w:r w:rsidR="007F6A02" w:rsidRPr="007F6A02" w:rsidDel="00335F60">
          <w:rPr>
            <w:rFonts w:ascii="Arial" w:eastAsia="Arial" w:hAnsi="Arial" w:cs="Arial"/>
            <w:sz w:val="16"/>
            <w:szCs w:val="16"/>
          </w:rPr>
          <w:delText xml:space="preserve">txhu </w:delText>
        </w:r>
      </w:del>
      <w:r w:rsidR="00F2670D" w:rsidRPr="007F6A02">
        <w:rPr>
          <w:rFonts w:ascii="Arial" w:eastAsia="Arial" w:hAnsi="Arial" w:cs="Arial"/>
          <w:sz w:val="16"/>
          <w:szCs w:val="16"/>
        </w:rPr>
        <w:t>los</w:t>
      </w:r>
      <w:r w:rsidR="007F6A02" w:rsidRPr="007F6A02">
        <w:rPr>
          <w:rFonts w:ascii="Arial" w:eastAsia="Arial" w:hAnsi="Arial" w:cs="Arial"/>
          <w:sz w:val="16"/>
          <w:szCs w:val="16"/>
        </w:rPr>
        <w:t xml:space="preserve"> </w:t>
      </w:r>
      <w:r w:rsidR="00F2670D" w:rsidRPr="007F6A02">
        <w:rPr>
          <w:rFonts w:ascii="Arial" w:eastAsia="Arial" w:hAnsi="Arial" w:cs="Arial"/>
          <w:sz w:val="16"/>
          <w:szCs w:val="16"/>
        </w:rPr>
        <w:t xml:space="preserve">sis </w:t>
      </w:r>
      <w:proofErr w:type="spellStart"/>
      <w:r w:rsidR="00F2670D" w:rsidRPr="007F6A02">
        <w:rPr>
          <w:rFonts w:ascii="Arial" w:eastAsia="Arial" w:hAnsi="Arial" w:cs="Arial"/>
          <w:sz w:val="16"/>
          <w:szCs w:val="16"/>
        </w:rPr>
        <w:t>khib</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nyiab</w:t>
      </w:r>
      <w:proofErr w:type="spellEnd"/>
      <w:r w:rsidR="00F2670D"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ntawm</w:t>
      </w:r>
      <w:proofErr w:type="spellEnd"/>
      <w:r w:rsidR="007F6A02" w:rsidRPr="007F6A02">
        <w:rPr>
          <w:rFonts w:ascii="Arial" w:eastAsia="Arial" w:hAnsi="Arial" w:cs="Arial"/>
          <w:sz w:val="16"/>
          <w:szCs w:val="16"/>
        </w:rPr>
        <w:t xml:space="preserve"> </w:t>
      </w:r>
      <w:r w:rsidR="00F2670D" w:rsidRPr="007F6A02">
        <w:rPr>
          <w:rFonts w:ascii="Arial" w:eastAsia="Arial" w:hAnsi="Arial" w:cs="Arial"/>
          <w:sz w:val="16"/>
          <w:szCs w:val="16"/>
        </w:rPr>
        <w:t>tsiaj</w:t>
      </w:r>
      <w:del w:id="1405" w:author="Kaxiong" w:date="2021-06-10T01:29:00Z">
        <w:r w:rsidR="007F6A02" w:rsidRPr="007F6A02" w:rsidDel="00335F60">
          <w:rPr>
            <w:rFonts w:ascii="Arial" w:eastAsia="Arial" w:hAnsi="Arial" w:cs="Arial"/>
            <w:sz w:val="16"/>
            <w:szCs w:val="16"/>
          </w:rPr>
          <w:delText xml:space="preserve"> txhu</w:delText>
        </w:r>
      </w:del>
      <w:r w:rsidR="00F2670D" w:rsidRPr="007F6A02">
        <w:rPr>
          <w:rFonts w:ascii="Arial" w:eastAsia="Arial" w:hAnsi="Arial" w:cs="Arial"/>
          <w:sz w:val="16"/>
          <w:szCs w:val="16"/>
        </w:rPr>
        <w:t>.</w:t>
      </w:r>
      <w:r w:rsidR="006D1187" w:rsidRPr="007F6A02">
        <w:rPr>
          <w:rFonts w:ascii="Arial" w:eastAsia="Arial" w:hAnsi="Arial" w:cs="Arial"/>
          <w:sz w:val="16"/>
          <w:szCs w:val="16"/>
          <w:vertAlign w:val="superscript"/>
        </w:rPr>
        <w:t>8</w:t>
      </w:r>
      <w:r w:rsidR="00F2670D" w:rsidRPr="007F6A02">
        <w:rPr>
          <w:rFonts w:ascii="Arial" w:eastAsia="Arial" w:hAnsi="Arial" w:cs="Arial"/>
          <w:sz w:val="16"/>
          <w:szCs w:val="16"/>
        </w:rPr>
        <w:t xml:space="preserve"> Cov </w:t>
      </w:r>
      <w:proofErr w:type="spellStart"/>
      <w:r w:rsidR="00F2670D" w:rsidRPr="007F6A02">
        <w:rPr>
          <w:rFonts w:ascii="Arial" w:eastAsia="Arial" w:hAnsi="Arial" w:cs="Arial"/>
          <w:sz w:val="16"/>
          <w:szCs w:val="16"/>
        </w:rPr>
        <w:t>neeg</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ua</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lwm</w:t>
      </w:r>
      <w:proofErr w:type="spellEnd"/>
      <w:r w:rsidR="00F2670D" w:rsidRPr="007F6A02">
        <w:rPr>
          <w:rFonts w:ascii="Arial" w:eastAsia="Arial" w:hAnsi="Arial" w:cs="Arial"/>
          <w:sz w:val="16"/>
          <w:szCs w:val="16"/>
        </w:rPr>
        <w:t xml:space="preserve"> </w:t>
      </w:r>
      <w:ins w:id="1406" w:author="Kaxiong" w:date="2021-06-10T01:32:00Z">
        <w:r w:rsidR="00BB7206">
          <w:rPr>
            <w:rFonts w:ascii="Arial" w:eastAsia="Arial" w:hAnsi="Arial" w:cs="Arial"/>
            <w:sz w:val="16"/>
            <w:szCs w:val="16"/>
          </w:rPr>
          <w:t xml:space="preserve">tau </w:t>
        </w:r>
        <w:proofErr w:type="spellStart"/>
        <w:r w:rsidR="00BB7206">
          <w:rPr>
            <w:rFonts w:ascii="Arial" w:eastAsia="Arial" w:hAnsi="Arial" w:cs="Arial"/>
            <w:sz w:val="16"/>
            <w:szCs w:val="16"/>
          </w:rPr>
          <w:t>chwv</w:t>
        </w:r>
        <w:proofErr w:type="spellEnd"/>
        <w:r w:rsidR="00BB7206">
          <w:rPr>
            <w:rFonts w:ascii="Arial" w:eastAsia="Arial" w:hAnsi="Arial" w:cs="Arial"/>
            <w:sz w:val="16"/>
            <w:szCs w:val="16"/>
          </w:rPr>
          <w:t xml:space="preserve"> </w:t>
        </w:r>
      </w:ins>
      <w:del w:id="1407" w:author="Kaxiong" w:date="2021-06-10T01:33:00Z">
        <w:r w:rsidR="00F2670D" w:rsidRPr="007F6A02" w:rsidDel="00BB7206">
          <w:rPr>
            <w:rFonts w:ascii="Arial" w:eastAsia="Arial" w:hAnsi="Arial" w:cs="Arial"/>
            <w:sz w:val="16"/>
            <w:szCs w:val="16"/>
          </w:rPr>
          <w:delText>muaj kev sib cuag</w:delText>
        </w:r>
      </w:del>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ncaj</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qha</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nrog</w:t>
      </w:r>
      <w:proofErr w:type="spellEnd"/>
      <w:ins w:id="1408" w:author="Kaxiong" w:date="2021-06-10T01:33:00Z">
        <w:r w:rsidR="00BB7206">
          <w:rPr>
            <w:rFonts w:ascii="Arial" w:eastAsia="Arial" w:hAnsi="Arial" w:cs="Arial"/>
            <w:sz w:val="16"/>
            <w:szCs w:val="16"/>
          </w:rPr>
          <w:t xml:space="preserve"> cov</w:t>
        </w:r>
      </w:ins>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del w:id="1409" w:author="Kaxiong" w:date="2021-06-10T01:33:00Z">
        <w:r w:rsidR="007F6A02" w:rsidRPr="007F6A02" w:rsidDel="00BB7206">
          <w:rPr>
            <w:rFonts w:ascii="Arial" w:eastAsia="Arial" w:hAnsi="Arial" w:cs="Arial"/>
            <w:sz w:val="16"/>
            <w:szCs w:val="16"/>
          </w:rPr>
          <w:delText>txhu</w:delText>
        </w:r>
        <w:r w:rsidR="00F2670D" w:rsidRPr="007F6A02" w:rsidDel="00BB7206">
          <w:rPr>
            <w:rFonts w:ascii="Arial" w:eastAsia="Arial" w:hAnsi="Arial" w:cs="Arial"/>
            <w:sz w:val="16"/>
            <w:szCs w:val="16"/>
          </w:rPr>
          <w:delText xml:space="preserve"> </w:delText>
        </w:r>
      </w:del>
      <w:proofErr w:type="spellStart"/>
      <w:r w:rsidR="00F2670D" w:rsidRPr="007F6A02">
        <w:rPr>
          <w:rFonts w:ascii="Arial" w:eastAsia="Arial" w:hAnsi="Arial" w:cs="Arial"/>
          <w:sz w:val="16"/>
          <w:szCs w:val="16"/>
        </w:rPr>
        <w:t>yuav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tsum</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ntxuav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lawv</w:t>
      </w:r>
      <w:proofErr w:type="spellEnd"/>
      <w:r w:rsidR="00F2670D" w:rsidRPr="007F6A02">
        <w:rPr>
          <w:rFonts w:ascii="Arial" w:eastAsia="Arial" w:hAnsi="Arial" w:cs="Arial"/>
          <w:sz w:val="16"/>
          <w:szCs w:val="16"/>
        </w:rPr>
        <w:t xml:space="preserve"> cov </w:t>
      </w:r>
      <w:proofErr w:type="spellStart"/>
      <w:r w:rsidR="00F2670D" w:rsidRPr="007F6A02">
        <w:rPr>
          <w:rFonts w:ascii="Arial" w:eastAsia="Arial" w:hAnsi="Arial" w:cs="Arial"/>
          <w:sz w:val="16"/>
          <w:szCs w:val="16"/>
        </w:rPr>
        <w:t>tes</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ua</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ntej</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yuav</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tawm</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ntawm</w:t>
      </w:r>
      <w:proofErr w:type="spellEnd"/>
      <w:r w:rsidR="00F2670D" w:rsidRPr="007F6A02">
        <w:rPr>
          <w:rFonts w:ascii="Arial" w:eastAsia="Arial" w:hAnsi="Arial" w:cs="Arial"/>
          <w:sz w:val="16"/>
          <w:szCs w:val="16"/>
        </w:rPr>
        <w:t xml:space="preserve"> </w:t>
      </w:r>
      <w:proofErr w:type="spellStart"/>
      <w:ins w:id="1410" w:author="Kaxiong" w:date="2021-06-10T01:34:00Z">
        <w:r w:rsidR="00BB7206">
          <w:rPr>
            <w:rFonts w:ascii="Arial" w:eastAsia="Arial" w:hAnsi="Arial" w:cs="Arial"/>
            <w:sz w:val="16"/>
            <w:szCs w:val="16"/>
          </w:rPr>
          <w:t>lub</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nkuaj</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kaw</w:t>
        </w:r>
        <w:proofErr w:type="spellEnd"/>
        <w:r w:rsidR="00BB7206">
          <w:rPr>
            <w:rFonts w:ascii="Arial" w:eastAsia="Arial" w:hAnsi="Arial" w:cs="Arial"/>
            <w:sz w:val="16"/>
            <w:szCs w:val="16"/>
          </w:rPr>
          <w:t xml:space="preserve"> </w:t>
        </w:r>
      </w:ins>
      <w:del w:id="1411" w:author="Kaxiong" w:date="2021-06-10T01:34:00Z">
        <w:r w:rsidR="00F2670D" w:rsidRPr="007F6A02" w:rsidDel="00BB7206">
          <w:rPr>
            <w:rFonts w:ascii="Arial" w:eastAsia="Arial" w:hAnsi="Arial" w:cs="Arial"/>
            <w:sz w:val="16"/>
            <w:szCs w:val="16"/>
          </w:rPr>
          <w:delText xml:space="preserve">cov </w:delText>
        </w:r>
      </w:del>
      <w:proofErr w:type="spellStart"/>
      <w:r w:rsidR="00F2670D" w:rsidRPr="007F6A02">
        <w:rPr>
          <w:rFonts w:ascii="Arial" w:eastAsia="Arial" w:hAnsi="Arial" w:cs="Arial"/>
          <w:sz w:val="16"/>
          <w:szCs w:val="16"/>
        </w:rPr>
        <w:t>tsiaj</w:t>
      </w:r>
      <w:proofErr w:type="spellEnd"/>
      <w:del w:id="1412" w:author="Kaxiong" w:date="2021-06-10T01:34:00Z">
        <w:r w:rsidR="007F6A02" w:rsidRPr="007F6A02" w:rsidDel="00BB7206">
          <w:rPr>
            <w:rFonts w:ascii="Arial" w:eastAsia="Arial" w:hAnsi="Arial" w:cs="Arial"/>
            <w:sz w:val="16"/>
            <w:szCs w:val="16"/>
          </w:rPr>
          <w:delText xml:space="preserve"> txhu</w:delText>
        </w:r>
      </w:del>
      <w:r w:rsidR="00F2670D" w:rsidRPr="007F6A02">
        <w:rPr>
          <w:rFonts w:ascii="Arial" w:eastAsia="Arial" w:hAnsi="Arial" w:cs="Arial"/>
          <w:sz w:val="16"/>
          <w:szCs w:val="16"/>
        </w:rPr>
        <w:t xml:space="preserve">, tom </w:t>
      </w:r>
      <w:proofErr w:type="spellStart"/>
      <w:r w:rsidR="00F2670D" w:rsidRPr="007F6A02">
        <w:rPr>
          <w:rFonts w:ascii="Arial" w:eastAsia="Arial" w:hAnsi="Arial" w:cs="Arial"/>
          <w:sz w:val="16"/>
          <w:szCs w:val="16"/>
        </w:rPr>
        <w:t>qab</w:t>
      </w:r>
      <w:proofErr w:type="spellEnd"/>
      <w:r w:rsidR="00F2670D" w:rsidRPr="007F6A02">
        <w:rPr>
          <w:rFonts w:ascii="Arial" w:eastAsia="Arial" w:hAnsi="Arial" w:cs="Arial"/>
          <w:sz w:val="16"/>
          <w:szCs w:val="16"/>
        </w:rPr>
        <w:t xml:space="preserve"> </w:t>
      </w:r>
      <w:proofErr w:type="spellStart"/>
      <w:ins w:id="1413" w:author="Kaxiong" w:date="2021-06-10T01:34:00Z">
        <w:r w:rsidR="00BB7206">
          <w:rPr>
            <w:rFonts w:ascii="Arial" w:eastAsia="Arial" w:hAnsi="Arial" w:cs="Arial"/>
            <w:sz w:val="16"/>
            <w:szCs w:val="16"/>
          </w:rPr>
          <w:t>nqa</w:t>
        </w:r>
      </w:ins>
      <w:proofErr w:type="spellEnd"/>
      <w:del w:id="1414" w:author="Kaxiong" w:date="2021-06-10T01:34:00Z">
        <w:r w:rsidR="00F2670D" w:rsidRPr="007F6A02" w:rsidDel="00BB7206">
          <w:rPr>
            <w:rFonts w:ascii="Arial" w:eastAsia="Arial" w:hAnsi="Arial" w:cs="Arial"/>
            <w:sz w:val="16"/>
            <w:szCs w:val="16"/>
          </w:rPr>
          <w:delText>kov</w:delText>
        </w:r>
      </w:del>
      <w:r w:rsidR="00F2670D" w:rsidRPr="007F6A02">
        <w:rPr>
          <w:rFonts w:ascii="Arial" w:eastAsia="Arial" w:hAnsi="Arial" w:cs="Arial"/>
          <w:sz w:val="16"/>
          <w:szCs w:val="16"/>
        </w:rPr>
        <w:t xml:space="preserve"> cov </w:t>
      </w:r>
      <w:proofErr w:type="spellStart"/>
      <w:r w:rsidR="007F6A02" w:rsidRPr="007F6A02">
        <w:rPr>
          <w:rFonts w:ascii="Arial" w:eastAsia="Arial" w:hAnsi="Arial" w:cs="Arial"/>
          <w:sz w:val="16"/>
          <w:szCs w:val="16"/>
        </w:rPr>
        <w:t>tsiaj</w:t>
      </w:r>
      <w:proofErr w:type="spellEnd"/>
      <w:r w:rsidR="007F6A02" w:rsidRPr="007F6A02">
        <w:rPr>
          <w:rFonts w:ascii="Arial" w:eastAsia="Arial" w:hAnsi="Arial" w:cs="Arial"/>
          <w:sz w:val="16"/>
          <w:szCs w:val="16"/>
        </w:rPr>
        <w:t xml:space="preserve"> </w:t>
      </w:r>
      <w:del w:id="1415" w:author="Kaxiong" w:date="2021-06-10T01:34:00Z">
        <w:r w:rsidR="007F6A02" w:rsidRPr="007F6A02" w:rsidDel="00BB7206">
          <w:rPr>
            <w:rFonts w:ascii="Arial" w:eastAsia="Arial" w:hAnsi="Arial" w:cs="Arial"/>
            <w:sz w:val="16"/>
            <w:szCs w:val="16"/>
          </w:rPr>
          <w:delText>txhu</w:delText>
        </w:r>
        <w:r w:rsidR="00F2670D" w:rsidRPr="007F6A02" w:rsidDel="00BB7206">
          <w:rPr>
            <w:rFonts w:ascii="Arial" w:eastAsia="Arial" w:hAnsi="Arial" w:cs="Arial"/>
            <w:sz w:val="16"/>
            <w:szCs w:val="16"/>
          </w:rPr>
          <w:delText xml:space="preserve"> </w:delText>
        </w:r>
      </w:del>
      <w:r w:rsidR="00F2670D" w:rsidRPr="007F6A02">
        <w:rPr>
          <w:rFonts w:ascii="Arial" w:eastAsia="Arial" w:hAnsi="Arial" w:cs="Arial"/>
          <w:sz w:val="16"/>
          <w:szCs w:val="16"/>
        </w:rPr>
        <w:t>los</w:t>
      </w:r>
      <w:r w:rsidR="007F6A02" w:rsidRPr="007F6A02">
        <w:rPr>
          <w:rFonts w:ascii="Arial" w:eastAsia="Arial" w:hAnsi="Arial" w:cs="Arial"/>
          <w:sz w:val="16"/>
          <w:szCs w:val="16"/>
        </w:rPr>
        <w:t xml:space="preserve"> </w:t>
      </w:r>
      <w:r w:rsidR="00F2670D" w:rsidRPr="007F6A02">
        <w:rPr>
          <w:rFonts w:ascii="Arial" w:eastAsia="Arial" w:hAnsi="Arial" w:cs="Arial"/>
          <w:sz w:val="16"/>
          <w:szCs w:val="16"/>
        </w:rPr>
        <w:t xml:space="preserve">sis </w:t>
      </w:r>
      <w:proofErr w:type="spellStart"/>
      <w:r w:rsidR="007F6A02" w:rsidRPr="007F6A02">
        <w:rPr>
          <w:rFonts w:ascii="Arial" w:eastAsia="Arial" w:hAnsi="Arial" w:cs="Arial"/>
          <w:sz w:val="16"/>
          <w:szCs w:val="16"/>
        </w:rPr>
        <w:t>khib</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nyiab</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ntawm</w:t>
      </w:r>
      <w:proofErr w:type="spellEnd"/>
      <w:r w:rsidR="007F6A02" w:rsidRPr="007F6A02">
        <w:rPr>
          <w:rFonts w:ascii="Arial" w:eastAsia="Arial" w:hAnsi="Arial" w:cs="Arial"/>
          <w:sz w:val="16"/>
          <w:szCs w:val="16"/>
        </w:rPr>
        <w:t xml:space="preserve"> </w:t>
      </w:r>
      <w:proofErr w:type="spellStart"/>
      <w:r w:rsidR="007F6A02" w:rsidRPr="007F6A02">
        <w:rPr>
          <w:rFonts w:ascii="Arial" w:eastAsia="Arial" w:hAnsi="Arial" w:cs="Arial"/>
          <w:sz w:val="16"/>
          <w:szCs w:val="16"/>
        </w:rPr>
        <w:t>tsiaj</w:t>
      </w:r>
      <w:proofErr w:type="spellEnd"/>
      <w:del w:id="1416" w:author="Kaxiong" w:date="2021-06-10T01:35:00Z">
        <w:r w:rsidR="007F6A02" w:rsidRPr="007F6A02" w:rsidDel="00BB7206">
          <w:rPr>
            <w:rFonts w:ascii="Arial" w:eastAsia="Arial" w:hAnsi="Arial" w:cs="Arial"/>
            <w:sz w:val="16"/>
            <w:szCs w:val="16"/>
          </w:rPr>
          <w:delText xml:space="preserve"> txhu</w:delText>
        </w:r>
      </w:del>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thiab</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ua</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ntej</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pib</w:t>
      </w:r>
      <w:proofErr w:type="spellEnd"/>
      <w:r w:rsidR="00F2670D"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ua</w:t>
      </w:r>
      <w:proofErr w:type="spellEnd"/>
      <w:r w:rsidR="00F2670D" w:rsidRPr="007F6A02">
        <w:rPr>
          <w:rFonts w:ascii="Arial" w:eastAsia="Arial" w:hAnsi="Arial" w:cs="Arial"/>
          <w:sz w:val="16"/>
          <w:szCs w:val="16"/>
        </w:rPr>
        <w:t xml:space="preserve"> </w:t>
      </w:r>
      <w:ins w:id="1417" w:author="Kaxiong" w:date="2021-06-10T01:35:00Z">
        <w:r w:rsidR="00BB7206">
          <w:rPr>
            <w:rFonts w:ascii="Arial" w:eastAsia="Arial" w:hAnsi="Arial" w:cs="Arial"/>
            <w:sz w:val="16"/>
            <w:szCs w:val="16"/>
          </w:rPr>
          <w:t xml:space="preserve">cov </w:t>
        </w:r>
      </w:ins>
      <w:proofErr w:type="spellStart"/>
      <w:r w:rsidR="00F2670D" w:rsidRPr="007F6A02">
        <w:rPr>
          <w:rFonts w:ascii="Arial" w:eastAsia="Arial" w:hAnsi="Arial" w:cs="Arial"/>
          <w:sz w:val="16"/>
          <w:szCs w:val="16"/>
        </w:rPr>
        <w:t>hauj</w:t>
      </w:r>
      <w:proofErr w:type="spellEnd"/>
      <w:r w:rsidR="007F6A02" w:rsidRPr="007F6A02">
        <w:rPr>
          <w:rFonts w:ascii="Arial" w:eastAsia="Arial" w:hAnsi="Arial" w:cs="Arial"/>
          <w:sz w:val="16"/>
          <w:szCs w:val="16"/>
        </w:rPr>
        <w:t xml:space="preserve"> </w:t>
      </w:r>
      <w:proofErr w:type="spellStart"/>
      <w:r w:rsidR="00F2670D" w:rsidRPr="007F6A02">
        <w:rPr>
          <w:rFonts w:ascii="Arial" w:eastAsia="Arial" w:hAnsi="Arial" w:cs="Arial"/>
          <w:sz w:val="16"/>
          <w:szCs w:val="16"/>
        </w:rPr>
        <w:t>lwm</w:t>
      </w:r>
      <w:proofErr w:type="spellEnd"/>
      <w:r w:rsidR="00F2670D" w:rsidRPr="007F6A02">
        <w:rPr>
          <w:rFonts w:ascii="Arial" w:eastAsia="Arial" w:hAnsi="Arial" w:cs="Arial"/>
          <w:sz w:val="16"/>
          <w:szCs w:val="16"/>
        </w:rPr>
        <w:t xml:space="preserve"> </w:t>
      </w:r>
      <w:proofErr w:type="spellStart"/>
      <w:ins w:id="1418" w:author="Kaxiong" w:date="2021-06-10T01:36:00Z">
        <w:r w:rsidR="00BB7206">
          <w:rPr>
            <w:rFonts w:ascii="Arial" w:eastAsia="Arial" w:hAnsi="Arial" w:cs="Arial"/>
            <w:sz w:val="16"/>
            <w:szCs w:val="16"/>
          </w:rPr>
          <w:t>uas</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cuam</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tshuam</w:t>
        </w:r>
        <w:proofErr w:type="spellEnd"/>
        <w:r w:rsidR="00BB7206">
          <w:rPr>
            <w:rFonts w:ascii="Arial" w:eastAsia="Arial" w:hAnsi="Arial" w:cs="Arial"/>
            <w:sz w:val="16"/>
            <w:szCs w:val="16"/>
          </w:rPr>
          <w:t xml:space="preserve"> </w:t>
        </w:r>
      </w:ins>
      <w:proofErr w:type="spellStart"/>
      <w:r w:rsidR="00F2670D" w:rsidRPr="007F6A02">
        <w:rPr>
          <w:rFonts w:ascii="Arial" w:eastAsia="Arial" w:hAnsi="Arial" w:cs="Arial"/>
          <w:sz w:val="16"/>
          <w:szCs w:val="16"/>
        </w:rPr>
        <w:t>nrog</w:t>
      </w:r>
      <w:proofErr w:type="spellEnd"/>
      <w:r w:rsidR="00F2670D" w:rsidRPr="007F6A02">
        <w:rPr>
          <w:rFonts w:ascii="Arial" w:eastAsia="Arial" w:hAnsi="Arial" w:cs="Arial"/>
          <w:sz w:val="16"/>
          <w:szCs w:val="16"/>
        </w:rPr>
        <w:t xml:space="preserve"> cov </w:t>
      </w:r>
      <w:proofErr w:type="spellStart"/>
      <w:ins w:id="1419" w:author="Kaxiong" w:date="2021-06-10T01:36:00Z">
        <w:r w:rsidR="00BB7206">
          <w:rPr>
            <w:rFonts w:ascii="Arial" w:eastAsia="Arial" w:hAnsi="Arial" w:cs="Arial"/>
            <w:sz w:val="16"/>
            <w:szCs w:val="16"/>
          </w:rPr>
          <w:t>qoob</w:t>
        </w:r>
        <w:proofErr w:type="spellEnd"/>
        <w:r w:rsidR="00BB7206">
          <w:rPr>
            <w:rFonts w:ascii="Arial" w:eastAsia="Arial" w:hAnsi="Arial" w:cs="Arial"/>
            <w:sz w:val="16"/>
            <w:szCs w:val="16"/>
          </w:rPr>
          <w:t xml:space="preserve"> loo</w:t>
        </w:r>
      </w:ins>
      <w:del w:id="1420" w:author="Kaxiong" w:date="2021-06-10T01:36:00Z">
        <w:r w:rsidR="00F2670D" w:rsidRPr="007F6A02" w:rsidDel="00BB7206">
          <w:rPr>
            <w:rFonts w:ascii="Arial" w:eastAsia="Arial" w:hAnsi="Arial" w:cs="Arial"/>
            <w:sz w:val="16"/>
            <w:szCs w:val="16"/>
          </w:rPr>
          <w:delText>khoom</w:delText>
        </w:r>
      </w:del>
      <w:r w:rsidR="00F2670D" w:rsidRPr="007F6A02">
        <w:rPr>
          <w:rFonts w:ascii="Arial" w:eastAsia="Arial" w:hAnsi="Arial" w:cs="Arial"/>
          <w:sz w:val="16"/>
          <w:szCs w:val="16"/>
        </w:rPr>
        <w:t>.</w:t>
      </w:r>
    </w:p>
    <w:p w14:paraId="64A8367C" w14:textId="77777777" w:rsidR="00BF3E5F" w:rsidRDefault="00BF3E5F">
      <w:pPr>
        <w:spacing w:line="262" w:lineRule="exact"/>
        <w:rPr>
          <w:sz w:val="20"/>
          <w:szCs w:val="20"/>
        </w:rPr>
      </w:pPr>
    </w:p>
    <w:p w14:paraId="243F18F4" w14:textId="3028ACDD" w:rsidR="00BF3E5F" w:rsidRPr="00CF42A2" w:rsidRDefault="00335F60">
      <w:pPr>
        <w:tabs>
          <w:tab w:val="left" w:pos="4678"/>
        </w:tabs>
        <w:spacing w:line="397" w:lineRule="auto"/>
        <w:ind w:left="720" w:right="520"/>
        <w:rPr>
          <w:sz w:val="16"/>
          <w:szCs w:val="16"/>
          <w:vertAlign w:val="superscript"/>
        </w:rPr>
        <w:pPrChange w:id="1421" w:author="Kaxiong" w:date="2021-06-10T01:39:00Z">
          <w:pPr>
            <w:spacing w:line="397" w:lineRule="auto"/>
            <w:ind w:left="720" w:right="520"/>
          </w:pPr>
        </w:pPrChange>
      </w:pPr>
      <w:ins w:id="1422" w:author="Kaxiong" w:date="2021-06-10T01:25:00Z">
        <w:r>
          <w:rPr>
            <w:rFonts w:ascii="Arial" w:eastAsia="Arial" w:hAnsi="Arial" w:cs="Arial"/>
            <w:sz w:val="16"/>
            <w:szCs w:val="16"/>
          </w:rPr>
          <w:sym w:font="Symbol" w:char="F0F0"/>
        </w:r>
        <w:r>
          <w:rPr>
            <w:rFonts w:ascii="Arial" w:eastAsia="Arial" w:hAnsi="Arial" w:cs="Arial"/>
            <w:sz w:val="16"/>
            <w:szCs w:val="16"/>
          </w:rPr>
          <w:t xml:space="preserve"> </w:t>
        </w:r>
      </w:ins>
      <w:r w:rsidR="00F2670D" w:rsidRPr="00CF42A2">
        <w:rPr>
          <w:rFonts w:ascii="Arial" w:eastAsia="Arial" w:hAnsi="Arial" w:cs="Arial"/>
          <w:sz w:val="16"/>
          <w:szCs w:val="16"/>
        </w:rPr>
        <w:t xml:space="preserve">Kev </w:t>
      </w:r>
      <w:proofErr w:type="spellStart"/>
      <w:r w:rsidR="00F2670D" w:rsidRPr="00CF42A2">
        <w:rPr>
          <w:rFonts w:ascii="Arial" w:eastAsia="Arial" w:hAnsi="Arial" w:cs="Arial"/>
          <w:sz w:val="16"/>
          <w:szCs w:val="16"/>
        </w:rPr>
        <w:t>ntsua</w:t>
      </w:r>
      <w:r w:rsidR="00DF0725" w:rsidRPr="00CF42A2">
        <w:rPr>
          <w:rFonts w:ascii="Arial" w:eastAsia="Arial" w:hAnsi="Arial" w:cs="Arial"/>
          <w:sz w:val="16"/>
          <w:szCs w:val="16"/>
        </w:rPr>
        <w:t>m</w:t>
      </w:r>
      <w:proofErr w:type="spellEnd"/>
      <w:r w:rsidR="00DF0725" w:rsidRPr="00CF42A2">
        <w:rPr>
          <w:rFonts w:ascii="Arial" w:eastAsia="Arial" w:hAnsi="Arial" w:cs="Arial"/>
          <w:sz w:val="16"/>
          <w:szCs w:val="16"/>
        </w:rPr>
        <w:t xml:space="preserve"> </w:t>
      </w:r>
      <w:proofErr w:type="spellStart"/>
      <w:r w:rsidR="00DF0725"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ntej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sau</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thiab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sau</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qoob</w:t>
      </w:r>
      <w:proofErr w:type="spellEnd"/>
      <w:r w:rsidR="00DF0725" w:rsidRPr="00CF42A2">
        <w:rPr>
          <w:rFonts w:ascii="Arial" w:eastAsia="Arial" w:hAnsi="Arial" w:cs="Arial"/>
          <w:sz w:val="16"/>
          <w:szCs w:val="16"/>
        </w:rPr>
        <w:t xml:space="preserve"> loo</w:t>
      </w:r>
      <w:r w:rsidR="00F2670D" w:rsidRPr="00CF42A2">
        <w:rPr>
          <w:rFonts w:ascii="Arial" w:eastAsia="Arial" w:hAnsi="Arial" w:cs="Arial"/>
          <w:sz w:val="16"/>
          <w:szCs w:val="16"/>
        </w:rPr>
        <w:t xml:space="preserve">: Cov </w:t>
      </w:r>
      <w:proofErr w:type="spellStart"/>
      <w:r w:rsidR="00F2670D" w:rsidRPr="00CF42A2">
        <w:rPr>
          <w:rFonts w:ascii="Arial" w:eastAsia="Arial" w:hAnsi="Arial" w:cs="Arial"/>
          <w:sz w:val="16"/>
          <w:szCs w:val="16"/>
        </w:rPr>
        <w:t>neeg</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liaj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teb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yuav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tsum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txheeb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thiab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tsis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txhob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sau</w:t>
      </w:r>
      <w:proofErr w:type="spellEnd"/>
      <w:r w:rsidR="00F2670D" w:rsidRPr="00CF42A2">
        <w:rPr>
          <w:rFonts w:ascii="Arial" w:eastAsia="Arial" w:hAnsi="Arial" w:cs="Arial"/>
          <w:sz w:val="16"/>
          <w:szCs w:val="16"/>
        </w:rPr>
        <w:t xml:space="preserve"> cov </w:t>
      </w:r>
      <w:proofErr w:type="spellStart"/>
      <w:r w:rsidR="00F2670D" w:rsidRPr="00CF42A2">
        <w:rPr>
          <w:rFonts w:ascii="Arial" w:eastAsia="Arial" w:hAnsi="Arial" w:cs="Arial"/>
          <w:sz w:val="16"/>
          <w:szCs w:val="16"/>
        </w:rPr>
        <w:t>qoob</w:t>
      </w:r>
      <w:proofErr w:type="spellEnd"/>
      <w:r w:rsidR="00F2670D" w:rsidRPr="00CF42A2">
        <w:rPr>
          <w:rFonts w:ascii="Arial" w:eastAsia="Arial" w:hAnsi="Arial" w:cs="Arial"/>
          <w:sz w:val="16"/>
          <w:szCs w:val="16"/>
        </w:rPr>
        <w:t xml:space="preserve"> loo </w:t>
      </w:r>
      <w:proofErr w:type="spellStart"/>
      <w:ins w:id="1423" w:author="Kaxiong" w:date="2021-06-10T01:37:00Z">
        <w:r w:rsidR="00BB7206">
          <w:rPr>
            <w:rFonts w:ascii="Arial" w:eastAsia="Arial" w:hAnsi="Arial" w:cs="Arial"/>
            <w:sz w:val="16"/>
            <w:szCs w:val="16"/>
          </w:rPr>
          <w:t>kis</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kab</w:t>
        </w:r>
        <w:proofErr w:type="spellEnd"/>
        <w:r w:rsidR="00BB7206">
          <w:rPr>
            <w:rFonts w:ascii="Arial" w:eastAsia="Arial" w:hAnsi="Arial" w:cs="Arial"/>
            <w:sz w:val="16"/>
            <w:szCs w:val="16"/>
          </w:rPr>
          <w:t xml:space="preserve"> mob</w:t>
        </w:r>
      </w:ins>
      <w:del w:id="1424" w:author="Kaxiong" w:date="2021-06-10T01:37:00Z">
        <w:r w:rsidR="00F2670D" w:rsidRPr="00CF42A2" w:rsidDel="00BB7206">
          <w:rPr>
            <w:rFonts w:ascii="Arial" w:eastAsia="Arial" w:hAnsi="Arial" w:cs="Arial"/>
            <w:sz w:val="16"/>
            <w:szCs w:val="16"/>
          </w:rPr>
          <w:delText>uas tsis huv</w:delText>
        </w:r>
      </w:del>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Qhov</w:t>
      </w:r>
      <w:proofErr w:type="spellEnd"/>
      <w:r w:rsidR="00F2670D" w:rsidRPr="00CF42A2">
        <w:rPr>
          <w:rFonts w:ascii="Arial" w:eastAsia="Arial" w:hAnsi="Arial" w:cs="Arial"/>
          <w:sz w:val="16"/>
          <w:szCs w:val="16"/>
        </w:rPr>
        <w:t xml:space="preserve"> no </w:t>
      </w:r>
      <w:proofErr w:type="spellStart"/>
      <w:r w:rsidR="00F2670D" w:rsidRPr="00CF42A2">
        <w:rPr>
          <w:rFonts w:ascii="Arial" w:eastAsia="Arial" w:hAnsi="Arial" w:cs="Arial"/>
          <w:sz w:val="16"/>
          <w:szCs w:val="16"/>
        </w:rPr>
        <w:t>suav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nrog</w:t>
      </w:r>
      <w:proofErr w:type="spellEnd"/>
      <w:r w:rsidR="00F2670D"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kev</w:t>
      </w:r>
      <w:proofErr w:type="spellEnd"/>
      <w:r w:rsidR="00CF42A2"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saib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thiab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ntsua</w:t>
      </w:r>
      <w:r w:rsidR="00CF42A2" w:rsidRPr="00CF42A2">
        <w:rPr>
          <w:rFonts w:ascii="Arial" w:eastAsia="Arial" w:hAnsi="Arial" w:cs="Arial"/>
          <w:sz w:val="16"/>
          <w:szCs w:val="16"/>
        </w:rPr>
        <w:t>m</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thaj</w:t>
      </w:r>
      <w:proofErr w:type="spellEnd"/>
      <w:r w:rsidR="00F2670D" w:rsidRPr="00CF42A2">
        <w:rPr>
          <w:rFonts w:ascii="Arial" w:eastAsia="Arial" w:hAnsi="Arial" w:cs="Arial"/>
          <w:sz w:val="16"/>
          <w:szCs w:val="16"/>
        </w:rPr>
        <w:t xml:space="preserve"> chaw </w:t>
      </w:r>
      <w:proofErr w:type="spellStart"/>
      <w:r w:rsidR="00F2670D" w:rsidRPr="00CF42A2">
        <w:rPr>
          <w:rFonts w:ascii="Arial" w:eastAsia="Arial" w:hAnsi="Arial" w:cs="Arial"/>
          <w:sz w:val="16"/>
          <w:szCs w:val="16"/>
        </w:rPr>
        <w:t>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muaj</w:t>
      </w:r>
      <w:proofErr w:type="spellEnd"/>
      <w:r w:rsidR="00F2670D" w:rsidRPr="00CF42A2">
        <w:rPr>
          <w:rFonts w:ascii="Arial" w:eastAsia="Arial" w:hAnsi="Arial" w:cs="Arial"/>
          <w:sz w:val="16"/>
          <w:szCs w:val="16"/>
        </w:rPr>
        <w:t xml:space="preserve"> los </w:t>
      </w:r>
      <w:proofErr w:type="spellStart"/>
      <w:r w:rsidR="00F2670D" w:rsidRPr="00CF42A2">
        <w:rPr>
          <w:rFonts w:ascii="Arial" w:eastAsia="Arial" w:hAnsi="Arial" w:cs="Arial"/>
          <w:sz w:val="16"/>
          <w:szCs w:val="16"/>
        </w:rPr>
        <w:t>ntawm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kev</w:t>
      </w:r>
      <w:proofErr w:type="spellEnd"/>
      <w:r w:rsidR="00F2670D" w:rsidRPr="00CF42A2">
        <w:rPr>
          <w:rFonts w:ascii="Arial" w:eastAsia="Arial" w:hAnsi="Arial" w:cs="Arial"/>
          <w:sz w:val="16"/>
          <w:szCs w:val="16"/>
        </w:rPr>
        <w:t xml:space="preserve"> sib </w:t>
      </w:r>
      <w:proofErr w:type="spellStart"/>
      <w:r w:rsidR="00F2670D" w:rsidRPr="00CF42A2">
        <w:rPr>
          <w:rFonts w:ascii="Arial" w:eastAsia="Arial" w:hAnsi="Arial" w:cs="Arial"/>
          <w:sz w:val="16"/>
          <w:szCs w:val="16"/>
        </w:rPr>
        <w:t>kis</w:t>
      </w:r>
      <w:proofErr w:type="spellEnd"/>
      <w:ins w:id="1425" w:author="Kaxiong" w:date="2021-06-10T01:38:00Z">
        <w:r w:rsidR="00BB7206">
          <w:rPr>
            <w:rFonts w:ascii="Arial" w:eastAsia="Arial" w:hAnsi="Arial" w:cs="Arial"/>
            <w:sz w:val="16"/>
            <w:szCs w:val="16"/>
          </w:rPr>
          <w:t xml:space="preserve"> </w:t>
        </w:r>
        <w:proofErr w:type="spellStart"/>
        <w:r w:rsidR="00BB7206">
          <w:rPr>
            <w:rFonts w:ascii="Arial" w:eastAsia="Arial" w:hAnsi="Arial" w:cs="Arial"/>
            <w:sz w:val="16"/>
            <w:szCs w:val="16"/>
          </w:rPr>
          <w:t>kab</w:t>
        </w:r>
        <w:proofErr w:type="spellEnd"/>
        <w:r w:rsidR="00BB7206">
          <w:rPr>
            <w:rFonts w:ascii="Arial" w:eastAsia="Arial" w:hAnsi="Arial" w:cs="Arial"/>
            <w:sz w:val="16"/>
            <w:szCs w:val="16"/>
          </w:rPr>
          <w:t xml:space="preserve"> mob</w:t>
        </w:r>
      </w:ins>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thaum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lub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caij</w:t>
      </w:r>
      <w:proofErr w:type="spellEnd"/>
      <w:r w:rsidR="00F2670D" w:rsidRPr="00CF42A2">
        <w:rPr>
          <w:rFonts w:ascii="Arial" w:eastAsia="Arial" w:hAnsi="Arial" w:cs="Arial"/>
          <w:sz w:val="16"/>
          <w:szCs w:val="16"/>
        </w:rPr>
        <w:t xml:space="preserve"> cog </w:t>
      </w:r>
      <w:proofErr w:type="spellStart"/>
      <w:r w:rsidR="00F2670D" w:rsidRPr="00CF42A2">
        <w:rPr>
          <w:rFonts w:ascii="Arial" w:eastAsia="Arial" w:hAnsi="Arial" w:cs="Arial"/>
          <w:sz w:val="16"/>
          <w:szCs w:val="16"/>
        </w:rPr>
        <w:t>qoob</w:t>
      </w:r>
      <w:proofErr w:type="spellEnd"/>
      <w:r w:rsidR="00F2670D" w:rsidRPr="00CF42A2">
        <w:rPr>
          <w:rFonts w:ascii="Arial" w:eastAsia="Arial" w:hAnsi="Arial" w:cs="Arial"/>
          <w:sz w:val="16"/>
          <w:szCs w:val="16"/>
        </w:rPr>
        <w:t xml:space="preserve"> loo </w:t>
      </w:r>
      <w:proofErr w:type="spellStart"/>
      <w:r w:rsidR="00F2670D" w:rsidRPr="00CF42A2">
        <w:rPr>
          <w:rFonts w:ascii="Arial" w:eastAsia="Arial" w:hAnsi="Arial" w:cs="Arial"/>
          <w:sz w:val="16"/>
          <w:szCs w:val="16"/>
        </w:rPr>
        <w:t>thiab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thaum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lub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sij</w:t>
      </w:r>
      <w:proofErr w:type="spellEnd"/>
      <w:r w:rsidR="00CF42A2"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hawm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sau</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qoob</w:t>
      </w:r>
      <w:proofErr w:type="spellEnd"/>
      <w:r w:rsidR="00F2670D" w:rsidRPr="00CF42A2">
        <w:rPr>
          <w:rFonts w:ascii="Arial" w:eastAsia="Arial" w:hAnsi="Arial" w:cs="Arial"/>
          <w:sz w:val="16"/>
          <w:szCs w:val="16"/>
        </w:rPr>
        <w:t xml:space="preserve"> loo. </w:t>
      </w:r>
      <w:proofErr w:type="spellStart"/>
      <w:ins w:id="1426" w:author="Kaxiong" w:date="2021-06-10T01:39:00Z">
        <w:r w:rsidR="00BB7206">
          <w:rPr>
            <w:rFonts w:ascii="Arial" w:eastAsia="Arial" w:hAnsi="Arial" w:cs="Arial"/>
            <w:sz w:val="16"/>
            <w:szCs w:val="16"/>
          </w:rPr>
          <w:t>Nyob</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rau</w:t>
        </w:r>
        <w:proofErr w:type="spellEnd"/>
        <w:r w:rsidR="00BB7206">
          <w:rPr>
            <w:rFonts w:ascii="Arial" w:eastAsia="Arial" w:hAnsi="Arial" w:cs="Arial"/>
            <w:sz w:val="16"/>
            <w:szCs w:val="16"/>
          </w:rPr>
          <w:t xml:space="preserve"> </w:t>
        </w:r>
        <w:proofErr w:type="spellStart"/>
        <w:r w:rsidR="00BB7206">
          <w:rPr>
            <w:rFonts w:ascii="Arial" w:eastAsia="Arial" w:hAnsi="Arial" w:cs="Arial"/>
            <w:sz w:val="16"/>
            <w:szCs w:val="16"/>
          </w:rPr>
          <w:t>h</w:t>
        </w:r>
      </w:ins>
      <w:del w:id="1427" w:author="Kaxiong" w:date="2021-06-10T01:39:00Z">
        <w:r w:rsidR="00F2670D" w:rsidRPr="00CF42A2" w:rsidDel="00BB7206">
          <w:rPr>
            <w:rFonts w:ascii="Arial" w:eastAsia="Arial" w:hAnsi="Arial" w:cs="Arial"/>
            <w:sz w:val="16"/>
            <w:szCs w:val="16"/>
          </w:rPr>
          <w:delText>H</w:delText>
        </w:r>
      </w:del>
      <w:r w:rsidR="00F2670D" w:rsidRPr="00CF42A2">
        <w:rPr>
          <w:rFonts w:ascii="Arial" w:eastAsia="Arial" w:hAnsi="Arial" w:cs="Arial"/>
          <w:sz w:val="16"/>
          <w:szCs w:val="16"/>
        </w:rPr>
        <w:t>auv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qhov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kev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ntsua</w:t>
      </w:r>
      <w:r w:rsidR="00CF42A2" w:rsidRPr="00CF42A2">
        <w:rPr>
          <w:rFonts w:ascii="Arial" w:eastAsia="Arial" w:hAnsi="Arial" w:cs="Arial"/>
          <w:sz w:val="16"/>
          <w:szCs w:val="16"/>
        </w:rPr>
        <w:t>m</w:t>
      </w:r>
      <w:proofErr w:type="spellEnd"/>
      <w:r w:rsidR="00CF42A2" w:rsidRPr="00CF42A2">
        <w:rPr>
          <w:rFonts w:ascii="Arial" w:eastAsia="Arial" w:hAnsi="Arial" w:cs="Arial"/>
          <w:sz w:val="16"/>
          <w:szCs w:val="16"/>
        </w:rPr>
        <w:t xml:space="preserve"> </w:t>
      </w:r>
      <w:proofErr w:type="spellStart"/>
      <w:r w:rsidR="00CF42A2"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no, cov </w:t>
      </w:r>
      <w:proofErr w:type="spellStart"/>
      <w:r w:rsidR="00F2670D" w:rsidRPr="00CF42A2">
        <w:rPr>
          <w:rFonts w:ascii="Arial" w:eastAsia="Arial" w:hAnsi="Arial" w:cs="Arial"/>
          <w:sz w:val="16"/>
          <w:szCs w:val="16"/>
        </w:rPr>
        <w:t>neeg</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liaj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teb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yuav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tsum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txheeb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xyuas</w:t>
      </w:r>
      <w:proofErr w:type="spellEnd"/>
      <w:r w:rsidR="00F2670D" w:rsidRPr="00CF42A2">
        <w:rPr>
          <w:rFonts w:ascii="Arial" w:eastAsia="Arial" w:hAnsi="Arial" w:cs="Arial"/>
          <w:sz w:val="16"/>
          <w:szCs w:val="16"/>
        </w:rPr>
        <w:t xml:space="preserve"> cov </w:t>
      </w:r>
      <w:proofErr w:type="spellStart"/>
      <w:r w:rsidR="00F2670D" w:rsidRPr="00CF42A2">
        <w:rPr>
          <w:rFonts w:ascii="Arial" w:eastAsia="Arial" w:hAnsi="Arial" w:cs="Arial"/>
          <w:sz w:val="16"/>
          <w:szCs w:val="16"/>
        </w:rPr>
        <w:t>cheeb</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tsam</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muaj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pov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thawj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ntawm</w:t>
      </w:r>
      <w:proofErr w:type="spellEnd"/>
      <w:r w:rsidR="00F2670D" w:rsidRPr="00CF42A2">
        <w:rPr>
          <w:rFonts w:ascii="Arial" w:eastAsia="Arial" w:hAnsi="Arial" w:cs="Arial"/>
          <w:sz w:val="16"/>
          <w:szCs w:val="16"/>
        </w:rPr>
        <w:t xml:space="preserve"> </w:t>
      </w:r>
      <w:proofErr w:type="spellStart"/>
      <w:ins w:id="1428" w:author="Kaxiong" w:date="2021-06-10T01:40:00Z">
        <w:r w:rsidR="00B40608">
          <w:rPr>
            <w:rFonts w:ascii="Arial" w:eastAsia="Arial" w:hAnsi="Arial" w:cs="Arial"/>
            <w:sz w:val="16"/>
            <w:szCs w:val="16"/>
          </w:rPr>
          <w:t>kev</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tshwm</w:t>
        </w:r>
        <w:proofErr w:type="spellEnd"/>
        <w:r w:rsidR="00B40608">
          <w:rPr>
            <w:rFonts w:ascii="Arial" w:eastAsia="Arial" w:hAnsi="Arial" w:cs="Arial"/>
            <w:sz w:val="16"/>
            <w:szCs w:val="16"/>
          </w:rPr>
          <w:t xml:space="preserve"> sim sib </w:t>
        </w:r>
        <w:proofErr w:type="spellStart"/>
        <w:r w:rsidR="00B40608">
          <w:rPr>
            <w:rFonts w:ascii="Arial" w:eastAsia="Arial" w:hAnsi="Arial" w:cs="Arial"/>
            <w:sz w:val="16"/>
            <w:szCs w:val="16"/>
          </w:rPr>
          <w:t>kis</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kab</w:t>
        </w:r>
        <w:proofErr w:type="spellEnd"/>
        <w:r w:rsidR="00B40608">
          <w:rPr>
            <w:rFonts w:ascii="Arial" w:eastAsia="Arial" w:hAnsi="Arial" w:cs="Arial"/>
            <w:sz w:val="16"/>
            <w:szCs w:val="16"/>
          </w:rPr>
          <w:t xml:space="preserve"> mob los </w:t>
        </w:r>
        <w:proofErr w:type="spellStart"/>
        <w:r w:rsidR="00B40608">
          <w:rPr>
            <w:rFonts w:ascii="Arial" w:eastAsia="Arial" w:hAnsi="Arial" w:cs="Arial"/>
            <w:sz w:val="16"/>
            <w:szCs w:val="16"/>
          </w:rPr>
          <w:t>ntawm</w:t>
        </w:r>
        <w:proofErr w:type="spellEnd"/>
        <w:r w:rsidR="00B40608">
          <w:rPr>
            <w:rFonts w:ascii="Arial" w:eastAsia="Arial" w:hAnsi="Arial" w:cs="Arial"/>
            <w:sz w:val="16"/>
            <w:szCs w:val="16"/>
          </w:rPr>
          <w:t xml:space="preserve"> </w:t>
        </w:r>
      </w:ins>
      <w:r w:rsidR="00F2670D" w:rsidRPr="00CF42A2">
        <w:rPr>
          <w:rFonts w:ascii="Arial" w:eastAsia="Arial" w:hAnsi="Arial" w:cs="Arial"/>
          <w:sz w:val="16"/>
          <w:szCs w:val="16"/>
        </w:rPr>
        <w:t xml:space="preserve">cov </w:t>
      </w:r>
      <w:proofErr w:type="spellStart"/>
      <w:r w:rsidR="00F2670D" w:rsidRPr="00CF42A2">
        <w:rPr>
          <w:rFonts w:ascii="Arial" w:eastAsia="Arial" w:hAnsi="Arial" w:cs="Arial"/>
          <w:sz w:val="16"/>
          <w:szCs w:val="16"/>
        </w:rPr>
        <w:t>tsiaj</w:t>
      </w:r>
      <w:proofErr w:type="spellEnd"/>
      <w:del w:id="1429" w:author="Kaxiong" w:date="2021-06-10T01:40:00Z">
        <w:r w:rsidR="00CF42A2" w:rsidRPr="00CF42A2" w:rsidDel="00B40608">
          <w:rPr>
            <w:rFonts w:ascii="Arial" w:eastAsia="Arial" w:hAnsi="Arial" w:cs="Arial"/>
            <w:sz w:val="16"/>
            <w:szCs w:val="16"/>
          </w:rPr>
          <w:delText xml:space="preserve"> txhu uas</w:delText>
        </w:r>
        <w:r w:rsidR="00F2670D" w:rsidRPr="00CF42A2" w:rsidDel="00B40608">
          <w:rPr>
            <w:rFonts w:ascii="Arial" w:eastAsia="Arial" w:hAnsi="Arial" w:cs="Arial"/>
            <w:sz w:val="16"/>
            <w:szCs w:val="16"/>
          </w:rPr>
          <w:delText xml:space="preserve"> muaj peev xwm </w:delText>
        </w:r>
        <w:r w:rsidR="00CF42A2" w:rsidRPr="00CF42A2" w:rsidDel="00B40608">
          <w:rPr>
            <w:rFonts w:ascii="Arial" w:eastAsia="Arial" w:hAnsi="Arial" w:cs="Arial"/>
            <w:sz w:val="16"/>
            <w:szCs w:val="16"/>
          </w:rPr>
          <w:delText xml:space="preserve">sib </w:delText>
        </w:r>
      </w:del>
      <w:del w:id="1430" w:author="Kaxiong" w:date="2021-06-10T01:41:00Z">
        <w:r w:rsidR="00F2670D" w:rsidRPr="00CF42A2" w:rsidDel="00B40608">
          <w:rPr>
            <w:rFonts w:ascii="Arial" w:eastAsia="Arial" w:hAnsi="Arial" w:cs="Arial"/>
            <w:sz w:val="16"/>
            <w:szCs w:val="16"/>
          </w:rPr>
          <w:delText>kis tau</w:delText>
        </w:r>
      </w:del>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piv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txwv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muaj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ntau</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npaum</w:t>
      </w:r>
      <w:proofErr w:type="spellEnd"/>
      <w:r w:rsidR="00F2670D" w:rsidRPr="00CF42A2">
        <w:rPr>
          <w:rFonts w:ascii="Arial" w:eastAsia="Arial" w:hAnsi="Arial" w:cs="Arial"/>
          <w:sz w:val="16"/>
          <w:szCs w:val="16"/>
        </w:rPr>
        <w:t xml:space="preserve"> li </w:t>
      </w:r>
      <w:proofErr w:type="spellStart"/>
      <w:r w:rsidR="00F2670D" w:rsidRPr="00CF42A2">
        <w:rPr>
          <w:rFonts w:ascii="Arial" w:eastAsia="Arial" w:hAnsi="Arial" w:cs="Arial"/>
          <w:sz w:val="16"/>
          <w:szCs w:val="16"/>
        </w:rPr>
        <w:t>cas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ntawm</w:t>
      </w:r>
      <w:proofErr w:type="spellEnd"/>
      <w:r w:rsidR="00F2670D" w:rsidRPr="00CF42A2">
        <w:rPr>
          <w:rFonts w:ascii="Arial" w:eastAsia="Arial" w:hAnsi="Arial" w:cs="Arial"/>
          <w:sz w:val="16"/>
          <w:szCs w:val="16"/>
        </w:rPr>
        <w:t xml:space="preserve"> cov </w:t>
      </w:r>
      <w:proofErr w:type="spellStart"/>
      <w:r w:rsidR="00F2670D" w:rsidRPr="00CF42A2">
        <w:rPr>
          <w:rFonts w:ascii="Arial" w:eastAsia="Arial" w:hAnsi="Arial" w:cs="Arial"/>
          <w:sz w:val="16"/>
          <w:szCs w:val="16"/>
        </w:rPr>
        <w:t>quav</w:t>
      </w:r>
      <w:proofErr w:type="spellEnd"/>
      <w:r w:rsidR="00F2670D" w:rsidRPr="00CF42A2">
        <w:rPr>
          <w:rFonts w:ascii="Arial" w:eastAsia="Arial" w:hAnsi="Arial" w:cs="Arial"/>
          <w:sz w:val="16"/>
          <w:szCs w:val="16"/>
        </w:rPr>
        <w:t xml:space="preserve"> los </w:t>
      </w:r>
      <w:proofErr w:type="spellStart"/>
      <w:r w:rsidR="00F2670D" w:rsidRPr="00CF42A2">
        <w:rPr>
          <w:rFonts w:ascii="Arial" w:eastAsia="Arial" w:hAnsi="Arial" w:cs="Arial"/>
          <w:sz w:val="16"/>
          <w:szCs w:val="16"/>
        </w:rPr>
        <w:t>yog</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ua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kom</w:t>
      </w:r>
      <w:proofErr w:type="spellEnd"/>
      <w:r w:rsidR="00F2670D" w:rsidRPr="00CF42A2">
        <w:rPr>
          <w:rFonts w:ascii="Arial" w:eastAsia="Arial" w:hAnsi="Arial" w:cs="Arial"/>
          <w:sz w:val="16"/>
          <w:szCs w:val="16"/>
        </w:rPr>
        <w:t xml:space="preserve"> cov </w:t>
      </w:r>
      <w:proofErr w:type="spellStart"/>
      <w:r w:rsidR="00F2670D" w:rsidRPr="00CF42A2">
        <w:rPr>
          <w:rFonts w:ascii="Arial" w:eastAsia="Arial" w:hAnsi="Arial" w:cs="Arial"/>
          <w:sz w:val="16"/>
          <w:szCs w:val="16"/>
        </w:rPr>
        <w:t>qoob</w:t>
      </w:r>
      <w:proofErr w:type="spellEnd"/>
      <w:r w:rsidR="00F2670D" w:rsidRPr="00CF42A2">
        <w:rPr>
          <w:rFonts w:ascii="Arial" w:eastAsia="Arial" w:hAnsi="Arial" w:cs="Arial"/>
          <w:sz w:val="16"/>
          <w:szCs w:val="16"/>
        </w:rPr>
        <w:t xml:space="preserve"> loo </w:t>
      </w:r>
      <w:proofErr w:type="spellStart"/>
      <w:r w:rsidR="00F2670D" w:rsidRPr="00CF42A2">
        <w:rPr>
          <w:rFonts w:ascii="Arial" w:eastAsia="Arial" w:hAnsi="Arial" w:cs="Arial"/>
          <w:sz w:val="16"/>
          <w:szCs w:val="16"/>
        </w:rPr>
        <w:t>puas</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tsuaj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piv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txwv</w:t>
      </w:r>
      <w:proofErr w:type="spellEnd"/>
      <w:r w:rsidR="00F2670D" w:rsidRPr="00CF42A2">
        <w:rPr>
          <w:rFonts w:ascii="Arial" w:eastAsia="Arial" w:hAnsi="Arial" w:cs="Arial"/>
          <w:sz w:val="16"/>
          <w:szCs w:val="16"/>
        </w:rPr>
        <w:t xml:space="preserve"> li, los </w:t>
      </w:r>
      <w:proofErr w:type="spellStart"/>
      <w:r w:rsidR="00F2670D" w:rsidRPr="00CF42A2">
        <w:rPr>
          <w:rFonts w:ascii="Arial" w:eastAsia="Arial" w:hAnsi="Arial" w:cs="Arial"/>
          <w:sz w:val="16"/>
          <w:szCs w:val="16"/>
        </w:rPr>
        <w:t>ntawm</w:t>
      </w:r>
      <w:proofErr w:type="spellEnd"/>
      <w:r w:rsidR="00F2670D" w:rsidRPr="00CF42A2">
        <w:rPr>
          <w:rFonts w:ascii="Arial" w:eastAsia="Arial" w:hAnsi="Arial" w:cs="Arial"/>
          <w:sz w:val="16"/>
          <w:szCs w:val="16"/>
        </w:rPr>
        <w:t xml:space="preserve"> </w:t>
      </w:r>
      <w:proofErr w:type="spellStart"/>
      <w:ins w:id="1431" w:author="Kaxiong" w:date="2021-06-10T01:42:00Z">
        <w:r w:rsidR="00B40608">
          <w:rPr>
            <w:rFonts w:ascii="Arial" w:eastAsia="Arial" w:hAnsi="Arial" w:cs="Arial"/>
            <w:sz w:val="16"/>
            <w:szCs w:val="16"/>
          </w:rPr>
          <w:t>kev</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tso</w:t>
        </w:r>
        <w:proofErr w:type="spellEnd"/>
        <w:r w:rsidR="00B40608">
          <w:rPr>
            <w:rFonts w:ascii="Arial" w:eastAsia="Arial" w:hAnsi="Arial" w:cs="Arial"/>
            <w:sz w:val="16"/>
            <w:szCs w:val="16"/>
          </w:rPr>
          <w:t xml:space="preserve"> </w:t>
        </w:r>
      </w:ins>
      <w:ins w:id="1432" w:author="Kaxiong" w:date="2021-06-10T01:43:00Z">
        <w:r w:rsidR="00B40608">
          <w:rPr>
            <w:rFonts w:ascii="Arial" w:eastAsia="Arial" w:hAnsi="Arial" w:cs="Arial"/>
            <w:sz w:val="16"/>
            <w:szCs w:val="16"/>
          </w:rPr>
          <w:t>cov</w:t>
        </w:r>
      </w:ins>
      <w:del w:id="1433" w:author="Kaxiong" w:date="2021-06-10T01:43:00Z">
        <w:r w:rsidR="00F2670D" w:rsidRPr="00CF42A2" w:rsidDel="00B40608">
          <w:rPr>
            <w:rFonts w:ascii="Arial" w:eastAsia="Arial" w:hAnsi="Arial" w:cs="Arial"/>
            <w:sz w:val="16"/>
            <w:szCs w:val="16"/>
          </w:rPr>
          <w:delText>tus</w:delText>
        </w:r>
      </w:del>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chij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qhia</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txog</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thaj</w:t>
      </w:r>
      <w:proofErr w:type="spellEnd"/>
      <w:r w:rsidR="00F2670D" w:rsidRPr="00CF42A2">
        <w:rPr>
          <w:rFonts w:ascii="Arial" w:eastAsia="Arial" w:hAnsi="Arial" w:cs="Arial"/>
          <w:sz w:val="16"/>
          <w:szCs w:val="16"/>
        </w:rPr>
        <w:t xml:space="preserve"> chaw </w:t>
      </w:r>
      <w:proofErr w:type="spellStart"/>
      <w:r w:rsidR="00F2670D" w:rsidRPr="00CF42A2">
        <w:rPr>
          <w:rFonts w:ascii="Arial" w:eastAsia="Arial" w:hAnsi="Arial" w:cs="Arial"/>
          <w:sz w:val="16"/>
          <w:szCs w:val="16"/>
        </w:rPr>
        <w:t>muaj</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kev</w:t>
      </w:r>
      <w:proofErr w:type="spellEnd"/>
      <w:r w:rsidR="00F2670D" w:rsidRPr="00CF42A2">
        <w:rPr>
          <w:rFonts w:ascii="Arial" w:eastAsia="Arial" w:hAnsi="Arial" w:cs="Arial"/>
          <w:sz w:val="16"/>
          <w:szCs w:val="16"/>
        </w:rPr>
        <w:t xml:space="preserve"> </w:t>
      </w:r>
      <w:proofErr w:type="spellStart"/>
      <w:r w:rsidR="00F2670D" w:rsidRPr="00CF42A2">
        <w:rPr>
          <w:rFonts w:ascii="Arial" w:eastAsia="Arial" w:hAnsi="Arial" w:cs="Arial"/>
          <w:sz w:val="16"/>
          <w:szCs w:val="16"/>
        </w:rPr>
        <w:t>puas</w:t>
      </w:r>
      <w:proofErr w:type="spellEnd"/>
      <w:r w:rsidR="00F2670D" w:rsidRPr="00CF42A2">
        <w:rPr>
          <w:rFonts w:ascii="Arial" w:eastAsia="Arial" w:hAnsi="Arial" w:cs="Arial"/>
          <w:sz w:val="16"/>
          <w:szCs w:val="16"/>
        </w:rPr>
        <w:t xml:space="preserve"> tsuaj.</w:t>
      </w:r>
      <w:r w:rsidR="005719F8" w:rsidRPr="00CF42A2">
        <w:rPr>
          <w:rFonts w:ascii="Arial" w:eastAsia="Arial" w:hAnsi="Arial" w:cs="Arial"/>
          <w:sz w:val="16"/>
          <w:szCs w:val="16"/>
          <w:vertAlign w:val="superscript"/>
        </w:rPr>
        <w:t>9</w:t>
      </w:r>
    </w:p>
    <w:p w14:paraId="23ACFD51" w14:textId="77777777" w:rsidR="00BF3E5F" w:rsidRDefault="00BF3E5F">
      <w:pPr>
        <w:spacing w:line="341" w:lineRule="exact"/>
        <w:rPr>
          <w:sz w:val="20"/>
          <w:szCs w:val="20"/>
        </w:rPr>
      </w:pPr>
    </w:p>
    <w:p w14:paraId="3E7EDA80" w14:textId="4456A6E8" w:rsidR="00BF3E5F" w:rsidRPr="008B49A6" w:rsidRDefault="00335F60" w:rsidP="008B49A6">
      <w:pPr>
        <w:spacing w:line="367" w:lineRule="auto"/>
        <w:ind w:left="720" w:right="780"/>
        <w:jc w:val="both"/>
        <w:rPr>
          <w:sz w:val="16"/>
          <w:szCs w:val="16"/>
          <w:vertAlign w:val="superscript"/>
        </w:rPr>
      </w:pPr>
      <w:ins w:id="1434" w:author="Kaxiong" w:date="2021-06-10T01:26:00Z">
        <w:r>
          <w:rPr>
            <w:rFonts w:ascii="Arial" w:eastAsia="Arial" w:hAnsi="Arial" w:cs="Arial"/>
            <w:sz w:val="16"/>
            <w:szCs w:val="16"/>
          </w:rPr>
          <w:sym w:font="Symbol" w:char="F0F0"/>
        </w:r>
        <w:r>
          <w:rPr>
            <w:rFonts w:ascii="Arial" w:eastAsia="Arial" w:hAnsi="Arial" w:cs="Arial"/>
            <w:sz w:val="16"/>
            <w:szCs w:val="16"/>
          </w:rPr>
          <w:t xml:space="preserve"> </w:t>
        </w:r>
      </w:ins>
      <w:r w:rsidR="00F2670D" w:rsidRPr="008B49A6">
        <w:rPr>
          <w:rFonts w:ascii="Arial" w:eastAsia="Arial" w:hAnsi="Arial" w:cs="Arial"/>
          <w:sz w:val="16"/>
          <w:szCs w:val="16"/>
        </w:rPr>
        <w:t xml:space="preserve">Kev </w:t>
      </w:r>
      <w:proofErr w:type="spellStart"/>
      <w:r w:rsidR="00F2670D" w:rsidRPr="008B49A6">
        <w:rPr>
          <w:rFonts w:ascii="Arial" w:eastAsia="Arial" w:hAnsi="Arial" w:cs="Arial"/>
          <w:sz w:val="16"/>
          <w:szCs w:val="16"/>
        </w:rPr>
        <w:t>txwv</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tsis</w:t>
      </w:r>
      <w:proofErr w:type="spellEnd"/>
      <w:r w:rsidR="00F2670D" w:rsidRPr="008B49A6">
        <w:rPr>
          <w:rFonts w:ascii="Arial" w:eastAsia="Arial" w:hAnsi="Arial" w:cs="Arial"/>
          <w:sz w:val="16"/>
          <w:szCs w:val="16"/>
        </w:rPr>
        <w:t xml:space="preserve"> pub </w:t>
      </w:r>
      <w:proofErr w:type="spellStart"/>
      <w:r w:rsidR="00F2670D" w:rsidRPr="008B49A6">
        <w:rPr>
          <w:rFonts w:ascii="Arial" w:eastAsia="Arial" w:hAnsi="Arial" w:cs="Arial"/>
          <w:sz w:val="16"/>
          <w:szCs w:val="16"/>
        </w:rPr>
        <w:t>nkag</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mus</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rau</w:t>
      </w:r>
      <w:proofErr w:type="spellEnd"/>
      <w:r w:rsidR="00F2670D" w:rsidRPr="008B49A6">
        <w:rPr>
          <w:rFonts w:ascii="Arial" w:eastAsia="Arial" w:hAnsi="Arial" w:cs="Arial"/>
          <w:sz w:val="16"/>
          <w:szCs w:val="16"/>
        </w:rPr>
        <w:t xml:space="preserve"> cov </w:t>
      </w:r>
      <w:proofErr w:type="spellStart"/>
      <w:r w:rsidR="00F2670D" w:rsidRPr="008B49A6">
        <w:rPr>
          <w:rFonts w:ascii="Arial" w:eastAsia="Arial" w:hAnsi="Arial" w:cs="Arial"/>
          <w:sz w:val="16"/>
          <w:szCs w:val="16"/>
        </w:rPr>
        <w:t>vaj</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tse</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uas</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muaj</w:t>
      </w:r>
      <w:proofErr w:type="spellEnd"/>
      <w:r w:rsidR="00F2670D" w:rsidRPr="008B49A6">
        <w:rPr>
          <w:rFonts w:ascii="Arial" w:eastAsia="Arial" w:hAnsi="Arial" w:cs="Arial"/>
          <w:sz w:val="16"/>
          <w:szCs w:val="16"/>
        </w:rPr>
        <w:t xml:space="preserve"> </w:t>
      </w:r>
      <w:proofErr w:type="spellStart"/>
      <w:ins w:id="1435" w:author="Kaxiong" w:date="2021-06-10T01:44:00Z">
        <w:r w:rsidR="00B40608">
          <w:rPr>
            <w:rFonts w:ascii="Arial" w:eastAsia="Arial" w:hAnsi="Arial" w:cs="Arial"/>
            <w:sz w:val="16"/>
            <w:szCs w:val="16"/>
          </w:rPr>
          <w:t>laj</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kab</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xov-thoob</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plaws</w:t>
        </w:r>
      </w:ins>
      <w:proofErr w:type="spellEnd"/>
      <w:del w:id="1436" w:author="Kaxiong" w:date="2021-06-10T01:44:00Z">
        <w:r w:rsidR="00F2670D" w:rsidRPr="008B49A6" w:rsidDel="00B40608">
          <w:rPr>
            <w:rFonts w:ascii="Arial" w:eastAsia="Arial" w:hAnsi="Arial" w:cs="Arial"/>
            <w:sz w:val="16"/>
            <w:szCs w:val="16"/>
          </w:rPr>
          <w:delText>kev tiv tha</w:delText>
        </w:r>
      </w:del>
      <w:del w:id="1437" w:author="Kaxiong" w:date="2021-06-10T01:45:00Z">
        <w:r w:rsidR="00F2670D" w:rsidRPr="008B49A6" w:rsidDel="00B40608">
          <w:rPr>
            <w:rFonts w:ascii="Arial" w:eastAsia="Arial" w:hAnsi="Arial" w:cs="Arial"/>
            <w:sz w:val="16"/>
            <w:szCs w:val="16"/>
          </w:rPr>
          <w:delText>iv</w:delText>
        </w:r>
      </w:del>
      <w:r w:rsidR="00F2670D" w:rsidRPr="008B49A6">
        <w:rPr>
          <w:rFonts w:ascii="Arial" w:eastAsia="Arial" w:hAnsi="Arial" w:cs="Arial"/>
          <w:sz w:val="16"/>
          <w:szCs w:val="16"/>
        </w:rPr>
        <w:t xml:space="preserve">: Cov </w:t>
      </w:r>
      <w:proofErr w:type="spellStart"/>
      <w:r w:rsidR="00F2670D" w:rsidRPr="008B49A6">
        <w:rPr>
          <w:rFonts w:ascii="Arial" w:eastAsia="Arial" w:hAnsi="Arial" w:cs="Arial"/>
          <w:sz w:val="16"/>
          <w:szCs w:val="16"/>
        </w:rPr>
        <w:t>tsiaj</w:t>
      </w:r>
      <w:proofErr w:type="spellEnd"/>
      <w:r w:rsidR="00F2670D" w:rsidRPr="008B49A6">
        <w:rPr>
          <w:rFonts w:ascii="Arial" w:eastAsia="Arial" w:hAnsi="Arial" w:cs="Arial"/>
          <w:sz w:val="16"/>
          <w:szCs w:val="16"/>
        </w:rPr>
        <w:t xml:space="preserve"> </w:t>
      </w:r>
      <w:del w:id="1438" w:author="Kaxiong" w:date="2021-06-10T01:45:00Z">
        <w:r w:rsidR="00F2670D" w:rsidRPr="008B49A6" w:rsidDel="00B40608">
          <w:rPr>
            <w:rFonts w:ascii="Arial" w:eastAsia="Arial" w:hAnsi="Arial" w:cs="Arial"/>
            <w:sz w:val="16"/>
            <w:szCs w:val="16"/>
          </w:rPr>
          <w:delText xml:space="preserve">txhu </w:delText>
        </w:r>
      </w:del>
      <w:proofErr w:type="spellStart"/>
      <w:r w:rsidR="00F2670D" w:rsidRPr="008B49A6">
        <w:rPr>
          <w:rFonts w:ascii="Arial" w:eastAsia="Arial" w:hAnsi="Arial" w:cs="Arial"/>
          <w:sz w:val="16"/>
          <w:szCs w:val="16"/>
        </w:rPr>
        <w:t>yuav</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tsum</w:t>
      </w:r>
      <w:proofErr w:type="spellEnd"/>
      <w:r w:rsidR="00F2670D" w:rsidRPr="008B49A6">
        <w:rPr>
          <w:rFonts w:ascii="Arial" w:eastAsia="Arial" w:hAnsi="Arial" w:cs="Arial"/>
          <w:sz w:val="16"/>
          <w:szCs w:val="16"/>
        </w:rPr>
        <w:t xml:space="preserve"> </w:t>
      </w:r>
      <w:proofErr w:type="spellStart"/>
      <w:ins w:id="1439" w:author="Kaxiong" w:date="2021-06-10T01:46:00Z">
        <w:r w:rsidR="00B40608">
          <w:rPr>
            <w:rFonts w:ascii="Arial" w:eastAsia="Arial" w:hAnsi="Arial" w:cs="Arial"/>
            <w:sz w:val="16"/>
            <w:szCs w:val="16"/>
          </w:rPr>
          <w:t>txav</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kom</w:t>
        </w:r>
        <w:proofErr w:type="spellEnd"/>
        <w:r w:rsidR="00B40608">
          <w:rPr>
            <w:rFonts w:ascii="Arial" w:eastAsia="Arial" w:hAnsi="Arial" w:cs="Arial"/>
            <w:sz w:val="16"/>
            <w:szCs w:val="16"/>
          </w:rPr>
          <w:t xml:space="preserve"> deb </w:t>
        </w:r>
      </w:ins>
      <w:del w:id="1440" w:author="Kaxiong" w:date="2021-06-10T01:46:00Z">
        <w:r w:rsidR="00F2670D" w:rsidRPr="008B49A6" w:rsidDel="00B40608">
          <w:rPr>
            <w:rFonts w:ascii="Arial" w:eastAsia="Arial" w:hAnsi="Arial" w:cs="Arial"/>
            <w:sz w:val="16"/>
            <w:szCs w:val="16"/>
          </w:rPr>
          <w:delText xml:space="preserve">tsis pub nkag </w:delText>
        </w:r>
      </w:del>
      <w:proofErr w:type="spellStart"/>
      <w:r w:rsidR="00F2670D" w:rsidRPr="008B49A6">
        <w:rPr>
          <w:rFonts w:ascii="Arial" w:eastAsia="Arial" w:hAnsi="Arial" w:cs="Arial"/>
          <w:sz w:val="16"/>
          <w:szCs w:val="16"/>
        </w:rPr>
        <w:t>ntawm</w:t>
      </w:r>
      <w:proofErr w:type="spellEnd"/>
      <w:r w:rsidR="00F2670D" w:rsidRPr="008B49A6">
        <w:rPr>
          <w:rFonts w:ascii="Arial" w:eastAsia="Arial" w:hAnsi="Arial" w:cs="Arial"/>
          <w:sz w:val="16"/>
          <w:szCs w:val="16"/>
        </w:rPr>
        <w:t xml:space="preserve"> cov </w:t>
      </w:r>
      <w:proofErr w:type="spellStart"/>
      <w:r w:rsidR="00F2670D" w:rsidRPr="008B49A6">
        <w:rPr>
          <w:rFonts w:ascii="Arial" w:eastAsia="Arial" w:hAnsi="Arial" w:cs="Arial"/>
          <w:sz w:val="16"/>
          <w:szCs w:val="16"/>
        </w:rPr>
        <w:t>vaj</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tse</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uas</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muaj</w:t>
      </w:r>
      <w:proofErr w:type="spellEnd"/>
      <w:r w:rsidR="00F2670D" w:rsidRPr="008B49A6">
        <w:rPr>
          <w:rFonts w:ascii="Arial" w:eastAsia="Arial" w:hAnsi="Arial" w:cs="Arial"/>
          <w:sz w:val="16"/>
          <w:szCs w:val="16"/>
        </w:rPr>
        <w:t xml:space="preserve"> </w:t>
      </w:r>
      <w:proofErr w:type="spellStart"/>
      <w:ins w:id="1441" w:author="Kaxiong" w:date="2021-06-10T01:46:00Z">
        <w:r w:rsidR="00B40608">
          <w:rPr>
            <w:rFonts w:ascii="Arial" w:eastAsia="Arial" w:hAnsi="Arial" w:cs="Arial"/>
            <w:sz w:val="16"/>
            <w:szCs w:val="16"/>
          </w:rPr>
          <w:t>laj</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kab</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xov</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thoob</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plaws</w:t>
        </w:r>
      </w:ins>
      <w:proofErr w:type="spellEnd"/>
      <w:del w:id="1442" w:author="Kaxiong" w:date="2021-06-10T01:46:00Z">
        <w:r w:rsidR="00A84B84" w:rsidRPr="008B49A6" w:rsidDel="00B40608">
          <w:rPr>
            <w:rFonts w:ascii="Arial" w:eastAsia="Arial" w:hAnsi="Arial" w:cs="Arial"/>
            <w:sz w:val="16"/>
            <w:szCs w:val="16"/>
          </w:rPr>
          <w:delText>zaub mov</w:delText>
        </w:r>
      </w:del>
      <w:ins w:id="1443" w:author="Kaxiong" w:date="2021-06-10T01:47:00Z">
        <w:r w:rsidR="00B40608">
          <w:rPr>
            <w:rFonts w:ascii="Arial" w:eastAsia="Arial" w:hAnsi="Arial" w:cs="Arial"/>
            <w:sz w:val="16"/>
            <w:szCs w:val="16"/>
          </w:rPr>
          <w:t xml:space="preserve"> </w:t>
        </w:r>
        <w:proofErr w:type="spellStart"/>
        <w:r w:rsidR="00B40608">
          <w:rPr>
            <w:rFonts w:ascii="Arial" w:eastAsia="Arial" w:hAnsi="Arial" w:cs="Arial"/>
            <w:sz w:val="16"/>
            <w:szCs w:val="16"/>
          </w:rPr>
          <w:t>uas</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yog</w:t>
        </w:r>
        <w:proofErr w:type="spellEnd"/>
        <w:r w:rsidR="00B40608">
          <w:rPr>
            <w:rFonts w:ascii="Arial" w:eastAsia="Arial" w:hAnsi="Arial" w:cs="Arial"/>
            <w:sz w:val="16"/>
            <w:szCs w:val="16"/>
          </w:rPr>
          <w:t xml:space="preserve"> cov chaw </w:t>
        </w:r>
        <w:proofErr w:type="spellStart"/>
        <w:r w:rsidR="00B40608">
          <w:rPr>
            <w:rFonts w:ascii="Arial" w:eastAsia="Arial" w:hAnsi="Arial" w:cs="Arial"/>
            <w:sz w:val="16"/>
            <w:szCs w:val="16"/>
          </w:rPr>
          <w:t>tsim</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tawm</w:t>
        </w:r>
      </w:ins>
      <w:proofErr w:type="spellEnd"/>
      <w:r w:rsidR="00F2670D" w:rsidRPr="008B49A6">
        <w:rPr>
          <w:rFonts w:ascii="Arial" w:eastAsia="Arial" w:hAnsi="Arial" w:cs="Arial"/>
          <w:sz w:val="16"/>
          <w:szCs w:val="16"/>
        </w:rPr>
        <w:t xml:space="preserve">, cov chaw </w:t>
      </w:r>
      <w:proofErr w:type="spellStart"/>
      <w:ins w:id="1444" w:author="Kaxiong" w:date="2021-06-10T01:48:00Z">
        <w:r w:rsidR="00B40608">
          <w:rPr>
            <w:rFonts w:ascii="Arial" w:eastAsia="Arial" w:hAnsi="Arial" w:cs="Arial"/>
            <w:sz w:val="16"/>
            <w:szCs w:val="16"/>
          </w:rPr>
          <w:t>rau</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zaub</w:t>
        </w:r>
        <w:proofErr w:type="spellEnd"/>
        <w:r w:rsidR="00B40608">
          <w:rPr>
            <w:rFonts w:ascii="Arial" w:eastAsia="Arial" w:hAnsi="Arial" w:cs="Arial"/>
            <w:sz w:val="16"/>
            <w:szCs w:val="16"/>
          </w:rPr>
          <w:t xml:space="preserve"> mov</w:t>
        </w:r>
      </w:ins>
      <w:del w:id="1445" w:author="Kaxiong" w:date="2021-06-10T01:48:00Z">
        <w:r w:rsidR="00F2670D" w:rsidRPr="008B49A6" w:rsidDel="00B40608">
          <w:rPr>
            <w:rFonts w:ascii="Arial" w:eastAsia="Arial" w:hAnsi="Arial" w:cs="Arial"/>
            <w:sz w:val="16"/>
            <w:szCs w:val="16"/>
          </w:rPr>
          <w:delText>muag khoom noj</w:delText>
        </w:r>
      </w:del>
      <w:r w:rsidR="00F2670D" w:rsidRPr="008B49A6">
        <w:rPr>
          <w:rFonts w:ascii="Arial" w:eastAsia="Arial" w:hAnsi="Arial" w:cs="Arial"/>
          <w:sz w:val="16"/>
          <w:szCs w:val="16"/>
        </w:rPr>
        <w:t>, los</w:t>
      </w:r>
      <w:r w:rsidR="00A84B84" w:rsidRPr="008B49A6">
        <w:rPr>
          <w:rFonts w:ascii="Arial" w:eastAsia="Arial" w:hAnsi="Arial" w:cs="Arial"/>
          <w:sz w:val="16"/>
          <w:szCs w:val="16"/>
        </w:rPr>
        <w:t xml:space="preserve"> </w:t>
      </w:r>
      <w:r w:rsidR="00F2670D" w:rsidRPr="008B49A6">
        <w:rPr>
          <w:rFonts w:ascii="Arial" w:eastAsia="Arial" w:hAnsi="Arial" w:cs="Arial"/>
          <w:sz w:val="16"/>
          <w:szCs w:val="16"/>
        </w:rPr>
        <w:t xml:space="preserve">sis cov </w:t>
      </w:r>
      <w:proofErr w:type="spellStart"/>
      <w:r w:rsidR="00F2670D" w:rsidRPr="008B49A6">
        <w:rPr>
          <w:rFonts w:ascii="Arial" w:eastAsia="Arial" w:hAnsi="Arial" w:cs="Arial"/>
          <w:sz w:val="16"/>
          <w:szCs w:val="16"/>
        </w:rPr>
        <w:t>khoom</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ntim</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khoom</w:t>
      </w:r>
      <w:proofErr w:type="spellEnd"/>
      <w:r w:rsidR="00F2670D" w:rsidRPr="008B49A6">
        <w:rPr>
          <w:rFonts w:ascii="Arial" w:eastAsia="Arial" w:hAnsi="Arial" w:cs="Arial"/>
          <w:sz w:val="16"/>
          <w:szCs w:val="16"/>
        </w:rPr>
        <w:t xml:space="preserve"> </w:t>
      </w:r>
      <w:proofErr w:type="spellStart"/>
      <w:ins w:id="1446" w:author="Kaxiong" w:date="2021-06-10T01:48:00Z">
        <w:r w:rsidR="00B40608">
          <w:rPr>
            <w:rFonts w:ascii="Arial" w:eastAsia="Arial" w:hAnsi="Arial" w:cs="Arial"/>
            <w:sz w:val="16"/>
            <w:szCs w:val="16"/>
          </w:rPr>
          <w:t>zaub</w:t>
        </w:r>
        <w:proofErr w:type="spellEnd"/>
        <w:r w:rsidR="00B40608">
          <w:rPr>
            <w:rFonts w:ascii="Arial" w:eastAsia="Arial" w:hAnsi="Arial" w:cs="Arial"/>
            <w:sz w:val="16"/>
            <w:szCs w:val="16"/>
          </w:rPr>
          <w:t xml:space="preserve"> mov</w:t>
        </w:r>
      </w:ins>
      <w:del w:id="1447" w:author="Kaxiong" w:date="2021-06-10T01:48:00Z">
        <w:r w:rsidR="00F2670D" w:rsidRPr="008B49A6" w:rsidDel="00B40608">
          <w:rPr>
            <w:rFonts w:ascii="Arial" w:eastAsia="Arial" w:hAnsi="Arial" w:cs="Arial"/>
            <w:sz w:val="16"/>
            <w:szCs w:val="16"/>
          </w:rPr>
          <w:delText>noj</w:delText>
        </w:r>
      </w:del>
      <w:ins w:id="1448" w:author="Kaxiong" w:date="2021-06-10T01:49:00Z">
        <w:r w:rsidR="00B40608">
          <w:rPr>
            <w:rFonts w:ascii="Arial" w:eastAsia="Arial" w:hAnsi="Arial" w:cs="Arial"/>
            <w:sz w:val="16"/>
            <w:szCs w:val="16"/>
          </w:rPr>
          <w:t xml:space="preserve"> </w:t>
        </w:r>
        <w:proofErr w:type="spellStart"/>
        <w:r w:rsidR="00B40608">
          <w:rPr>
            <w:rFonts w:ascii="Arial" w:eastAsia="Arial" w:hAnsi="Arial" w:cs="Arial"/>
            <w:sz w:val="16"/>
            <w:szCs w:val="16"/>
          </w:rPr>
          <w:t>uas</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tsis</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muaj</w:t>
        </w:r>
        <w:proofErr w:type="spellEnd"/>
        <w:r w:rsidR="00B40608">
          <w:rPr>
            <w:rFonts w:ascii="Arial" w:eastAsia="Arial" w:hAnsi="Arial" w:cs="Arial"/>
            <w:sz w:val="16"/>
            <w:szCs w:val="16"/>
          </w:rPr>
          <w:t xml:space="preserve"> dab </w:t>
        </w:r>
        <w:proofErr w:type="spellStart"/>
        <w:r w:rsidR="00B40608">
          <w:rPr>
            <w:rFonts w:ascii="Arial" w:eastAsia="Arial" w:hAnsi="Arial" w:cs="Arial"/>
            <w:sz w:val="16"/>
            <w:szCs w:val="16"/>
          </w:rPr>
          <w:t>tsi</w:t>
        </w:r>
        <w:proofErr w:type="spellEnd"/>
        <w:r w:rsidR="00B40608">
          <w:rPr>
            <w:rFonts w:ascii="Arial" w:eastAsia="Arial" w:hAnsi="Arial" w:cs="Arial"/>
            <w:sz w:val="16"/>
            <w:szCs w:val="16"/>
          </w:rPr>
          <w:t xml:space="preserve"> </w:t>
        </w:r>
        <w:proofErr w:type="spellStart"/>
        <w:r w:rsidR="00B40608">
          <w:rPr>
            <w:rFonts w:ascii="Arial" w:eastAsia="Arial" w:hAnsi="Arial" w:cs="Arial"/>
            <w:sz w:val="16"/>
            <w:szCs w:val="16"/>
          </w:rPr>
          <w:t>npog</w:t>
        </w:r>
      </w:ins>
      <w:proofErr w:type="spellEnd"/>
      <w:del w:id="1449" w:author="Kaxiong" w:date="2021-06-10T01:49:00Z">
        <w:r w:rsidR="00F2670D" w:rsidRPr="008B49A6" w:rsidDel="00B40608">
          <w:rPr>
            <w:rFonts w:ascii="Arial" w:eastAsia="Arial" w:hAnsi="Arial" w:cs="Arial"/>
            <w:sz w:val="16"/>
            <w:szCs w:val="16"/>
          </w:rPr>
          <w:delText xml:space="preserve"> tau nthuav tawm</w:delText>
        </w:r>
      </w:del>
      <w:r w:rsidR="00F2670D" w:rsidRPr="008B49A6">
        <w:rPr>
          <w:rFonts w:ascii="Arial" w:eastAsia="Arial" w:hAnsi="Arial" w:cs="Arial"/>
          <w:sz w:val="16"/>
          <w:szCs w:val="16"/>
        </w:rPr>
        <w:t xml:space="preserve"> los</w:t>
      </w:r>
      <w:r w:rsidR="00A84B84" w:rsidRPr="008B49A6">
        <w:rPr>
          <w:rFonts w:ascii="Arial" w:eastAsia="Arial" w:hAnsi="Arial" w:cs="Arial"/>
          <w:sz w:val="16"/>
          <w:szCs w:val="16"/>
        </w:rPr>
        <w:t xml:space="preserve"> </w:t>
      </w:r>
      <w:r w:rsidR="00F2670D" w:rsidRPr="008B49A6">
        <w:rPr>
          <w:rFonts w:ascii="Arial" w:eastAsia="Arial" w:hAnsi="Arial" w:cs="Arial"/>
          <w:sz w:val="16"/>
          <w:szCs w:val="16"/>
        </w:rPr>
        <w:t xml:space="preserve">sis </w:t>
      </w:r>
      <w:proofErr w:type="spellStart"/>
      <w:ins w:id="1450" w:author="Kaxiong" w:date="2021-06-10T01:50:00Z">
        <w:r w:rsidR="00364EDA">
          <w:rPr>
            <w:rFonts w:ascii="Arial" w:eastAsia="Arial" w:hAnsi="Arial" w:cs="Arial"/>
            <w:sz w:val="16"/>
            <w:szCs w:val="16"/>
          </w:rPr>
          <w:t>raug</w:t>
        </w:r>
        <w:proofErr w:type="spellEnd"/>
        <w:r w:rsidR="00364EDA">
          <w:rPr>
            <w:rFonts w:ascii="Arial" w:eastAsia="Arial" w:hAnsi="Arial" w:cs="Arial"/>
            <w:sz w:val="16"/>
            <w:szCs w:val="16"/>
          </w:rPr>
          <w:t xml:space="preserve"> </w:t>
        </w:r>
      </w:ins>
      <w:proofErr w:type="spellStart"/>
      <w:r w:rsidR="00F2670D" w:rsidRPr="008B49A6">
        <w:rPr>
          <w:rFonts w:ascii="Arial" w:eastAsia="Arial" w:hAnsi="Arial" w:cs="Arial"/>
          <w:sz w:val="16"/>
          <w:szCs w:val="16"/>
        </w:rPr>
        <w:t>cais</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tawm</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ntawm</w:t>
      </w:r>
      <w:proofErr w:type="spellEnd"/>
      <w:r w:rsidR="00F2670D" w:rsidRPr="008B49A6">
        <w:rPr>
          <w:rFonts w:ascii="Arial" w:eastAsia="Arial" w:hAnsi="Arial" w:cs="Arial"/>
          <w:sz w:val="16"/>
          <w:szCs w:val="16"/>
        </w:rPr>
        <w:t xml:space="preserve"> cov </w:t>
      </w:r>
      <w:proofErr w:type="spellStart"/>
      <w:r w:rsidR="00F2670D" w:rsidRPr="008B49A6">
        <w:rPr>
          <w:rFonts w:ascii="Arial" w:eastAsia="Arial" w:hAnsi="Arial" w:cs="Arial"/>
          <w:sz w:val="16"/>
          <w:szCs w:val="16"/>
        </w:rPr>
        <w:t>khoom</w:t>
      </w:r>
      <w:proofErr w:type="spellEnd"/>
      <w:ins w:id="1451" w:author="Kaxiong" w:date="2021-06-10T01:50:00Z">
        <w:r w:rsidR="00364EDA">
          <w:rPr>
            <w:rFonts w:ascii="Arial" w:eastAsia="Arial" w:hAnsi="Arial" w:cs="Arial"/>
            <w:sz w:val="16"/>
            <w:szCs w:val="16"/>
          </w:rPr>
          <w:t xml:space="preserve"> </w:t>
        </w:r>
        <w:proofErr w:type="spellStart"/>
        <w:r w:rsidR="00364EDA">
          <w:rPr>
            <w:rFonts w:ascii="Arial" w:eastAsia="Arial" w:hAnsi="Arial" w:cs="Arial"/>
            <w:sz w:val="16"/>
            <w:szCs w:val="16"/>
          </w:rPr>
          <w:t>tsim</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tawm</w:t>
        </w:r>
      </w:ins>
      <w:proofErr w:type="spellEnd"/>
      <w:r w:rsidR="00F2670D" w:rsidRPr="008B49A6">
        <w:rPr>
          <w:rFonts w:ascii="Arial" w:eastAsia="Arial" w:hAnsi="Arial" w:cs="Arial"/>
          <w:sz w:val="16"/>
          <w:szCs w:val="16"/>
        </w:rPr>
        <w:t xml:space="preserve"> / </w:t>
      </w:r>
      <w:ins w:id="1452" w:author="Kaxiong" w:date="2021-06-10T01:50:00Z">
        <w:r w:rsidR="00364EDA">
          <w:rPr>
            <w:rFonts w:ascii="Arial" w:eastAsia="Arial" w:hAnsi="Arial" w:cs="Arial"/>
            <w:sz w:val="16"/>
            <w:szCs w:val="16"/>
          </w:rPr>
          <w:t xml:space="preserve">cov </w:t>
        </w:r>
      </w:ins>
      <w:r w:rsidR="00F2670D" w:rsidRPr="008B49A6">
        <w:rPr>
          <w:rFonts w:ascii="Arial" w:eastAsia="Arial" w:hAnsi="Arial" w:cs="Arial"/>
          <w:sz w:val="16"/>
          <w:szCs w:val="16"/>
        </w:rPr>
        <w:t xml:space="preserve">chaw / </w:t>
      </w:r>
      <w:ins w:id="1453" w:author="Kaxiong" w:date="2021-06-10T01:50:00Z">
        <w:r w:rsidR="00364EDA">
          <w:rPr>
            <w:rFonts w:ascii="Arial" w:eastAsia="Arial" w:hAnsi="Arial" w:cs="Arial"/>
            <w:sz w:val="16"/>
            <w:szCs w:val="16"/>
          </w:rPr>
          <w:t xml:space="preserve">cov </w:t>
        </w:r>
      </w:ins>
      <w:proofErr w:type="spellStart"/>
      <w:r w:rsidR="00F2670D" w:rsidRPr="008B49A6">
        <w:rPr>
          <w:rFonts w:ascii="Arial" w:eastAsia="Arial" w:hAnsi="Arial" w:cs="Arial"/>
          <w:sz w:val="16"/>
          <w:szCs w:val="16"/>
        </w:rPr>
        <w:t>khoom</w:t>
      </w:r>
      <w:proofErr w:type="spellEnd"/>
      <w:r w:rsidR="00F2670D"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siv</w:t>
      </w:r>
      <w:proofErr w:type="spellEnd"/>
      <w:r w:rsidR="00F2670D" w:rsidRPr="008B49A6">
        <w:rPr>
          <w:rFonts w:ascii="Arial" w:eastAsia="Arial" w:hAnsi="Arial" w:cs="Arial"/>
          <w:sz w:val="16"/>
          <w:szCs w:val="16"/>
        </w:rPr>
        <w:t xml:space="preserve"> los </w:t>
      </w:r>
      <w:proofErr w:type="spellStart"/>
      <w:r w:rsidR="00F2670D" w:rsidRPr="008B49A6">
        <w:rPr>
          <w:rFonts w:ascii="Arial" w:eastAsia="Arial" w:hAnsi="Arial" w:cs="Arial"/>
          <w:sz w:val="16"/>
          <w:szCs w:val="16"/>
        </w:rPr>
        <w:t>ntawm</w:t>
      </w:r>
      <w:proofErr w:type="spellEnd"/>
      <w:r w:rsidR="00F2670D" w:rsidRPr="008B49A6">
        <w:rPr>
          <w:rFonts w:ascii="Arial" w:eastAsia="Arial" w:hAnsi="Arial" w:cs="Arial"/>
          <w:sz w:val="16"/>
          <w:szCs w:val="16"/>
        </w:rPr>
        <w:t xml:space="preserve"> </w:t>
      </w:r>
      <w:proofErr w:type="spellStart"/>
      <w:r w:rsidR="00A84B84" w:rsidRPr="008B49A6">
        <w:rPr>
          <w:rFonts w:ascii="Arial" w:eastAsia="Arial" w:hAnsi="Arial" w:cs="Arial"/>
          <w:sz w:val="16"/>
          <w:szCs w:val="16"/>
        </w:rPr>
        <w:t>thaj</w:t>
      </w:r>
      <w:proofErr w:type="spellEnd"/>
      <w:r w:rsidR="00F2670D" w:rsidRPr="008B49A6">
        <w:rPr>
          <w:rFonts w:ascii="Arial" w:eastAsia="Arial" w:hAnsi="Arial" w:cs="Arial"/>
          <w:sz w:val="16"/>
          <w:szCs w:val="16"/>
        </w:rPr>
        <w:t xml:space="preserve"> chaw, </w:t>
      </w:r>
      <w:proofErr w:type="spellStart"/>
      <w:r w:rsidR="00F2670D" w:rsidRPr="008B49A6">
        <w:rPr>
          <w:rFonts w:ascii="Arial" w:eastAsia="Arial" w:hAnsi="Arial" w:cs="Arial"/>
          <w:sz w:val="16"/>
          <w:szCs w:val="16"/>
        </w:rPr>
        <w:t>sij</w:t>
      </w:r>
      <w:proofErr w:type="spellEnd"/>
      <w:r w:rsidR="00A84B84" w:rsidRPr="008B49A6">
        <w:rPr>
          <w:rFonts w:ascii="Arial" w:eastAsia="Arial" w:hAnsi="Arial" w:cs="Arial"/>
          <w:sz w:val="16"/>
          <w:szCs w:val="16"/>
        </w:rPr>
        <w:t xml:space="preserve"> </w:t>
      </w:r>
      <w:proofErr w:type="spellStart"/>
      <w:r w:rsidR="00F2670D" w:rsidRPr="008B49A6">
        <w:rPr>
          <w:rFonts w:ascii="Arial" w:eastAsia="Arial" w:hAnsi="Arial" w:cs="Arial"/>
          <w:sz w:val="16"/>
          <w:szCs w:val="16"/>
        </w:rPr>
        <w:t>hawm</w:t>
      </w:r>
      <w:proofErr w:type="spellEnd"/>
      <w:r w:rsidR="00F2670D" w:rsidRPr="008B49A6">
        <w:rPr>
          <w:rFonts w:ascii="Arial" w:eastAsia="Arial" w:hAnsi="Arial" w:cs="Arial"/>
          <w:sz w:val="16"/>
          <w:szCs w:val="16"/>
        </w:rPr>
        <w:t>, los</w:t>
      </w:r>
      <w:r w:rsidR="00A84B84" w:rsidRPr="008B49A6">
        <w:rPr>
          <w:rFonts w:ascii="Arial" w:eastAsia="Arial" w:hAnsi="Arial" w:cs="Arial"/>
          <w:sz w:val="16"/>
          <w:szCs w:val="16"/>
        </w:rPr>
        <w:t xml:space="preserve"> </w:t>
      </w:r>
      <w:r w:rsidR="00F2670D" w:rsidRPr="008B49A6">
        <w:rPr>
          <w:rFonts w:ascii="Arial" w:eastAsia="Arial" w:hAnsi="Arial" w:cs="Arial"/>
          <w:sz w:val="16"/>
          <w:szCs w:val="16"/>
        </w:rPr>
        <w:t xml:space="preserve">sis </w:t>
      </w:r>
      <w:proofErr w:type="spellStart"/>
      <w:r w:rsidR="00A84B84" w:rsidRPr="008B49A6">
        <w:rPr>
          <w:rFonts w:ascii="Arial" w:eastAsia="Arial" w:hAnsi="Arial" w:cs="Arial"/>
          <w:sz w:val="16"/>
          <w:szCs w:val="16"/>
        </w:rPr>
        <w:t>kev</w:t>
      </w:r>
      <w:proofErr w:type="spellEnd"/>
      <w:r w:rsidR="00A84B84" w:rsidRPr="008B49A6">
        <w:rPr>
          <w:rFonts w:ascii="Arial" w:eastAsia="Arial" w:hAnsi="Arial" w:cs="Arial"/>
          <w:sz w:val="16"/>
          <w:szCs w:val="16"/>
        </w:rPr>
        <w:t xml:space="preserve"> </w:t>
      </w:r>
      <w:r w:rsidR="00F2670D" w:rsidRPr="008B49A6">
        <w:rPr>
          <w:rFonts w:ascii="Arial" w:eastAsia="Arial" w:hAnsi="Arial" w:cs="Arial"/>
          <w:sz w:val="16"/>
          <w:szCs w:val="16"/>
        </w:rPr>
        <w:t>faib.</w:t>
      </w:r>
      <w:r w:rsidR="0057776D" w:rsidRPr="008B49A6">
        <w:rPr>
          <w:rFonts w:ascii="Arial" w:eastAsia="Arial" w:hAnsi="Arial" w:cs="Arial"/>
          <w:sz w:val="16"/>
          <w:szCs w:val="16"/>
          <w:vertAlign w:val="superscript"/>
        </w:rPr>
        <w:t>10</w:t>
      </w:r>
    </w:p>
    <w:p w14:paraId="239144AE" w14:textId="77777777" w:rsidR="00BF3E5F" w:rsidRDefault="00BF3E5F">
      <w:pPr>
        <w:spacing w:line="327" w:lineRule="exact"/>
        <w:rPr>
          <w:sz w:val="20"/>
          <w:szCs w:val="20"/>
        </w:rPr>
      </w:pPr>
    </w:p>
    <w:p w14:paraId="17049B6F" w14:textId="116F6D9E" w:rsidR="00BF3E5F" w:rsidRPr="00A76BB1" w:rsidRDefault="00335F60" w:rsidP="00A76BB1">
      <w:pPr>
        <w:spacing w:line="332" w:lineRule="auto"/>
        <w:ind w:left="720" w:right="520"/>
        <w:jc w:val="both"/>
        <w:rPr>
          <w:sz w:val="16"/>
          <w:szCs w:val="16"/>
          <w:vertAlign w:val="superscript"/>
        </w:rPr>
      </w:pPr>
      <w:ins w:id="1454" w:author="Kaxiong" w:date="2021-06-10T01:26:00Z">
        <w:r>
          <w:rPr>
            <w:rFonts w:ascii="Arial" w:eastAsia="Arial" w:hAnsi="Arial" w:cs="Arial"/>
            <w:sz w:val="16"/>
            <w:szCs w:val="16"/>
          </w:rPr>
          <w:sym w:font="Symbol" w:char="F0F0"/>
        </w:r>
        <w:r>
          <w:rPr>
            <w:rFonts w:ascii="Arial" w:eastAsia="Arial" w:hAnsi="Arial" w:cs="Arial"/>
            <w:sz w:val="16"/>
            <w:szCs w:val="16"/>
          </w:rPr>
          <w:t xml:space="preserve"> </w:t>
        </w:r>
      </w:ins>
      <w:r w:rsidR="00F2670D" w:rsidRPr="00A76BB1">
        <w:rPr>
          <w:rFonts w:ascii="Arial" w:eastAsia="Arial" w:hAnsi="Arial" w:cs="Arial"/>
          <w:sz w:val="16"/>
          <w:szCs w:val="16"/>
        </w:rPr>
        <w:t xml:space="preserve">Kev </w:t>
      </w:r>
      <w:proofErr w:type="spellStart"/>
      <w:r w:rsidR="00F2670D" w:rsidRPr="00A76BB1">
        <w:rPr>
          <w:rFonts w:ascii="Arial" w:eastAsia="Arial" w:hAnsi="Arial" w:cs="Arial"/>
          <w:sz w:val="16"/>
          <w:szCs w:val="16"/>
        </w:rPr>
        <w:t>tswj</w:t>
      </w:r>
      <w:proofErr w:type="spellEnd"/>
      <w:ins w:id="1455" w:author="Kaxiong" w:date="2021-06-10T01:51:00Z">
        <w:r w:rsidR="00364EDA">
          <w:rPr>
            <w:rFonts w:ascii="Arial" w:eastAsia="Arial" w:hAnsi="Arial" w:cs="Arial"/>
            <w:sz w:val="16"/>
            <w:szCs w:val="16"/>
          </w:rPr>
          <w:t>/</w:t>
        </w:r>
        <w:proofErr w:type="spellStart"/>
        <w:r w:rsidR="00364EDA">
          <w:rPr>
            <w:rFonts w:ascii="Arial" w:eastAsia="Arial" w:hAnsi="Arial" w:cs="Arial"/>
            <w:sz w:val="16"/>
            <w:szCs w:val="16"/>
          </w:rPr>
          <w:t>kev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po</w:t>
        </w:r>
      </w:ins>
      <w:ins w:id="1456" w:author="Kaxiong" w:date="2021-06-10T01:52:00Z">
        <w:r w:rsidR="00364EDA">
          <w:rPr>
            <w:rFonts w:ascii="Arial" w:eastAsia="Arial" w:hAnsi="Arial" w:cs="Arial"/>
            <w:sz w:val="16"/>
            <w:szCs w:val="16"/>
          </w:rPr>
          <w:t>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tseg</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ntawm</w:t>
        </w:r>
      </w:ins>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tsiaj</w:t>
      </w:r>
      <w:proofErr w:type="spellEnd"/>
      <w:r w:rsidR="00074366" w:rsidRPr="00A76BB1">
        <w:rPr>
          <w:rFonts w:ascii="Arial" w:eastAsia="Arial" w:hAnsi="Arial" w:cs="Arial"/>
          <w:sz w:val="16"/>
          <w:szCs w:val="16"/>
        </w:rPr>
        <w:t xml:space="preserve"> </w:t>
      </w:r>
      <w:ins w:id="1457" w:author="Kaxiong" w:date="2021-06-10T01:52:00Z">
        <w:r w:rsidR="00364EDA">
          <w:rPr>
            <w:rFonts w:ascii="Arial" w:eastAsia="Arial" w:hAnsi="Arial" w:cs="Arial"/>
            <w:sz w:val="16"/>
            <w:szCs w:val="16"/>
          </w:rPr>
          <w:t xml:space="preserve">li </w:t>
        </w:r>
        <w:proofErr w:type="spellStart"/>
        <w:r w:rsidR="00364EDA">
          <w:rPr>
            <w:rFonts w:ascii="Arial" w:eastAsia="Arial" w:hAnsi="Arial" w:cs="Arial"/>
            <w:sz w:val="16"/>
            <w:szCs w:val="16"/>
          </w:rPr>
          <w:t>quav</w:t>
        </w:r>
      </w:ins>
      <w:proofErr w:type="spellEnd"/>
      <w:del w:id="1458" w:author="Kaxiong" w:date="2021-06-10T01:52:00Z">
        <w:r w:rsidR="00074366" w:rsidRPr="00A76BB1" w:rsidDel="00364EDA">
          <w:rPr>
            <w:rFonts w:ascii="Arial" w:eastAsia="Arial" w:hAnsi="Arial" w:cs="Arial"/>
            <w:sz w:val="16"/>
            <w:szCs w:val="16"/>
          </w:rPr>
          <w:delText>txhu</w:delText>
        </w:r>
        <w:r w:rsidR="00F2670D" w:rsidRPr="00A76BB1" w:rsidDel="00364EDA">
          <w:rPr>
            <w:rFonts w:ascii="Arial" w:eastAsia="Arial" w:hAnsi="Arial" w:cs="Arial"/>
            <w:sz w:val="16"/>
            <w:szCs w:val="16"/>
          </w:rPr>
          <w:delText xml:space="preserve"> </w:delText>
        </w:r>
        <w:r w:rsidR="00074366" w:rsidRPr="00A76BB1" w:rsidDel="00364EDA">
          <w:rPr>
            <w:rFonts w:ascii="Arial" w:eastAsia="Arial" w:hAnsi="Arial" w:cs="Arial"/>
            <w:sz w:val="16"/>
            <w:szCs w:val="16"/>
          </w:rPr>
          <w:delText>/pov tseg</w:delText>
        </w:r>
      </w:del>
      <w:r w:rsidR="00F2670D" w:rsidRPr="00A76BB1">
        <w:rPr>
          <w:rFonts w:ascii="Arial" w:eastAsia="Arial" w:hAnsi="Arial" w:cs="Arial"/>
          <w:sz w:val="16"/>
          <w:szCs w:val="16"/>
        </w:rPr>
        <w:t xml:space="preserve">. Cov </w:t>
      </w:r>
      <w:proofErr w:type="spellStart"/>
      <w:r w:rsidR="00F2670D" w:rsidRPr="00A76BB1">
        <w:rPr>
          <w:rFonts w:ascii="Arial" w:eastAsia="Arial" w:hAnsi="Arial" w:cs="Arial"/>
          <w:sz w:val="16"/>
          <w:szCs w:val="16"/>
        </w:rPr>
        <w:t>neeg</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ua</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liaj</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ua</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teb</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yuav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tsum</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siv</w:t>
      </w:r>
      <w:proofErr w:type="spellEnd"/>
      <w:r w:rsidR="00F2670D" w:rsidRPr="00A76BB1">
        <w:rPr>
          <w:rFonts w:ascii="Arial" w:eastAsia="Arial" w:hAnsi="Arial" w:cs="Arial"/>
          <w:sz w:val="16"/>
          <w:szCs w:val="16"/>
        </w:rPr>
        <w:t xml:space="preserve"> cov </w:t>
      </w:r>
      <w:proofErr w:type="spellStart"/>
      <w:ins w:id="1459" w:author="Kaxiong" w:date="2021-06-10T01:52:00Z">
        <w:r w:rsidR="00364EDA">
          <w:rPr>
            <w:rFonts w:ascii="Arial" w:eastAsia="Arial" w:hAnsi="Arial" w:cs="Arial"/>
            <w:sz w:val="16"/>
            <w:szCs w:val="16"/>
          </w:rPr>
          <w:t>h</w:t>
        </w:r>
      </w:ins>
      <w:del w:id="1460" w:author="Kaxiong" w:date="2021-06-10T01:52:00Z">
        <w:r w:rsidR="00F2670D" w:rsidRPr="00A76BB1" w:rsidDel="00364EDA">
          <w:rPr>
            <w:rFonts w:ascii="Arial" w:eastAsia="Arial" w:hAnsi="Arial" w:cs="Arial"/>
            <w:sz w:val="16"/>
            <w:szCs w:val="16"/>
          </w:rPr>
          <w:delText>q</w:delText>
        </w:r>
      </w:del>
      <w:r w:rsidR="00F2670D" w:rsidRPr="00A76BB1">
        <w:rPr>
          <w:rFonts w:ascii="Arial" w:eastAsia="Arial" w:hAnsi="Arial" w:cs="Arial"/>
          <w:sz w:val="16"/>
          <w:szCs w:val="16"/>
        </w:rPr>
        <w:t>auv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kev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ua</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hauj</w:t>
      </w:r>
      <w:proofErr w:type="spellEnd"/>
      <w:r w:rsidR="005F14CB"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lwm</w:t>
      </w:r>
      <w:proofErr w:type="spellEnd"/>
      <w:r w:rsidR="005F14CB" w:rsidRPr="00A76BB1">
        <w:rPr>
          <w:rFonts w:ascii="Arial" w:eastAsia="Arial" w:hAnsi="Arial" w:cs="Arial"/>
          <w:sz w:val="16"/>
          <w:szCs w:val="16"/>
        </w:rPr>
        <w:t xml:space="preserve"> </w:t>
      </w:r>
      <w:proofErr w:type="spellStart"/>
      <w:ins w:id="1461" w:author="Kaxiong" w:date="2021-06-10T01:53:00Z">
        <w:r w:rsidR="00364EDA">
          <w:rPr>
            <w:rFonts w:ascii="Arial" w:eastAsia="Arial" w:hAnsi="Arial" w:cs="Arial"/>
            <w:sz w:val="16"/>
            <w:szCs w:val="16"/>
          </w:rPr>
          <w:t>txhawm</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rau</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kev</w:t>
        </w:r>
        <w:proofErr w:type="spellEnd"/>
        <w:r w:rsidR="00364EDA">
          <w:rPr>
            <w:rFonts w:ascii="Arial" w:eastAsia="Arial" w:hAnsi="Arial" w:cs="Arial"/>
            <w:sz w:val="16"/>
            <w:szCs w:val="16"/>
          </w:rPr>
          <w:t xml:space="preserve"> </w:t>
        </w:r>
      </w:ins>
      <w:proofErr w:type="spellStart"/>
      <w:r w:rsidR="005F14CB" w:rsidRPr="00A76BB1">
        <w:rPr>
          <w:rFonts w:ascii="Arial" w:eastAsia="Arial" w:hAnsi="Arial" w:cs="Arial"/>
          <w:sz w:val="16"/>
          <w:szCs w:val="16"/>
        </w:rPr>
        <w:t>pov</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tseg</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kom</w:t>
      </w:r>
      <w:proofErr w:type="spellEnd"/>
      <w:r w:rsidR="00F2670D" w:rsidRPr="00A76BB1">
        <w:rPr>
          <w:rFonts w:ascii="Arial" w:eastAsia="Arial" w:hAnsi="Arial" w:cs="Arial"/>
          <w:sz w:val="16"/>
          <w:szCs w:val="16"/>
        </w:rPr>
        <w:t xml:space="preserve"> </w:t>
      </w:r>
      <w:del w:id="1462" w:author="Kaxiong" w:date="2021-06-10T01:53:00Z">
        <w:r w:rsidR="00F2670D" w:rsidRPr="00A76BB1" w:rsidDel="00364EDA">
          <w:rPr>
            <w:rFonts w:ascii="Arial" w:eastAsia="Arial" w:hAnsi="Arial" w:cs="Arial"/>
            <w:sz w:val="16"/>
            <w:szCs w:val="16"/>
          </w:rPr>
          <w:delText xml:space="preserve">zoo </w:delText>
        </w:r>
      </w:del>
      <w:r w:rsidR="00F2670D" w:rsidRPr="00A76BB1">
        <w:rPr>
          <w:rFonts w:ascii="Arial" w:eastAsia="Arial" w:hAnsi="Arial" w:cs="Arial"/>
          <w:sz w:val="16"/>
          <w:szCs w:val="16"/>
        </w:rPr>
        <w:t>los</w:t>
      </w:r>
      <w:r w:rsidR="005F14CB" w:rsidRPr="00A76BB1">
        <w:rPr>
          <w:rFonts w:ascii="Arial" w:eastAsia="Arial" w:hAnsi="Arial" w:cs="Arial"/>
          <w:sz w:val="16"/>
          <w:szCs w:val="16"/>
        </w:rPr>
        <w:t xml:space="preserve"> </w:t>
      </w:r>
      <w:r w:rsidR="00F2670D" w:rsidRPr="00A76BB1">
        <w:rPr>
          <w:rFonts w:ascii="Arial" w:eastAsia="Arial" w:hAnsi="Arial" w:cs="Arial"/>
          <w:sz w:val="16"/>
          <w:szCs w:val="16"/>
        </w:rPr>
        <w:t xml:space="preserve">sis </w:t>
      </w:r>
      <w:proofErr w:type="spellStart"/>
      <w:r w:rsidR="00F2670D" w:rsidRPr="00A76BB1">
        <w:rPr>
          <w:rFonts w:ascii="Arial" w:eastAsia="Arial" w:hAnsi="Arial" w:cs="Arial"/>
          <w:sz w:val="16"/>
          <w:szCs w:val="16"/>
        </w:rPr>
        <w:t>tswj</w:t>
      </w:r>
      <w:proofErr w:type="spellEnd"/>
      <w:r w:rsidR="00F2670D" w:rsidRPr="00A76BB1">
        <w:rPr>
          <w:rFonts w:ascii="Arial" w:eastAsia="Arial" w:hAnsi="Arial" w:cs="Arial"/>
          <w:sz w:val="16"/>
          <w:szCs w:val="16"/>
        </w:rPr>
        <w:t xml:space="preserve"> cov </w:t>
      </w:r>
      <w:proofErr w:type="spellStart"/>
      <w:r w:rsidR="00F2670D" w:rsidRPr="00A76BB1">
        <w:rPr>
          <w:rFonts w:ascii="Arial" w:eastAsia="Arial" w:hAnsi="Arial" w:cs="Arial"/>
          <w:sz w:val="16"/>
          <w:szCs w:val="16"/>
        </w:rPr>
        <w:t>tsiaj</w:t>
      </w:r>
      <w:proofErr w:type="spellEnd"/>
      <w:r w:rsidR="00F2670D" w:rsidRPr="00A76BB1">
        <w:rPr>
          <w:rFonts w:ascii="Arial" w:eastAsia="Arial" w:hAnsi="Arial" w:cs="Arial"/>
          <w:sz w:val="16"/>
          <w:szCs w:val="16"/>
        </w:rPr>
        <w:t xml:space="preserve"> </w:t>
      </w:r>
      <w:ins w:id="1463" w:author="Kaxiong" w:date="2021-06-10T01:54:00Z">
        <w:r w:rsidR="00364EDA">
          <w:rPr>
            <w:rFonts w:ascii="Arial" w:eastAsia="Arial" w:hAnsi="Arial" w:cs="Arial"/>
            <w:sz w:val="16"/>
            <w:szCs w:val="16"/>
          </w:rPr>
          <w:t xml:space="preserve">cov </w:t>
        </w:r>
        <w:proofErr w:type="spellStart"/>
        <w:r w:rsidR="00364EDA">
          <w:rPr>
            <w:rFonts w:ascii="Arial" w:eastAsia="Arial" w:hAnsi="Arial" w:cs="Arial"/>
            <w:sz w:val="16"/>
            <w:szCs w:val="16"/>
          </w:rPr>
          <w:t>quav</w:t>
        </w:r>
        <w:proofErr w:type="spellEnd"/>
        <w:r w:rsidR="00364EDA">
          <w:rPr>
            <w:rFonts w:ascii="Arial" w:eastAsia="Arial" w:hAnsi="Arial" w:cs="Arial"/>
            <w:sz w:val="16"/>
            <w:szCs w:val="16"/>
          </w:rPr>
          <w:t xml:space="preserve"> yam tau </w:t>
        </w:r>
        <w:proofErr w:type="spellStart"/>
        <w:r w:rsidR="00364EDA">
          <w:rPr>
            <w:rFonts w:ascii="Arial" w:eastAsia="Arial" w:hAnsi="Arial" w:cs="Arial"/>
            <w:sz w:val="16"/>
            <w:szCs w:val="16"/>
          </w:rPr>
          <w:t>txiaj</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ntsig</w:t>
        </w:r>
        <w:proofErr w:type="spellEnd"/>
        <w:r w:rsidR="00364EDA">
          <w:rPr>
            <w:rFonts w:ascii="Arial" w:eastAsia="Arial" w:hAnsi="Arial" w:cs="Arial"/>
            <w:sz w:val="16"/>
            <w:szCs w:val="16"/>
          </w:rPr>
          <w:t xml:space="preserve"> zoo</w:t>
        </w:r>
      </w:ins>
      <w:del w:id="1464" w:author="Kaxiong" w:date="2021-06-10T01:54:00Z">
        <w:r w:rsidR="005F14CB" w:rsidRPr="00A76BB1" w:rsidDel="00364EDA">
          <w:rPr>
            <w:rFonts w:ascii="Arial" w:eastAsia="Arial" w:hAnsi="Arial" w:cs="Arial"/>
            <w:sz w:val="16"/>
            <w:szCs w:val="16"/>
          </w:rPr>
          <w:delText>txhu</w:delText>
        </w:r>
      </w:del>
      <w:r w:rsidR="00F2670D" w:rsidRPr="00A76BB1">
        <w:rPr>
          <w:rFonts w:ascii="Arial" w:eastAsia="Arial" w:hAnsi="Arial" w:cs="Arial"/>
          <w:sz w:val="16"/>
          <w:szCs w:val="16"/>
        </w:rPr>
        <w:t>.</w:t>
      </w:r>
      <w:r w:rsidR="006C3965" w:rsidRPr="00A76BB1">
        <w:rPr>
          <w:rFonts w:ascii="Arial" w:eastAsia="Arial" w:hAnsi="Arial" w:cs="Arial"/>
          <w:sz w:val="16"/>
          <w:szCs w:val="16"/>
          <w:vertAlign w:val="superscript"/>
        </w:rPr>
        <w:t>11</w:t>
      </w:r>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Yog</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koj</w:t>
      </w:r>
      <w:proofErr w:type="spellEnd"/>
      <w:r w:rsidR="00F2670D" w:rsidRPr="00A76BB1">
        <w:rPr>
          <w:rFonts w:ascii="Arial" w:eastAsia="Arial" w:hAnsi="Arial" w:cs="Arial"/>
          <w:sz w:val="16"/>
          <w:szCs w:val="16"/>
        </w:rPr>
        <w:t xml:space="preserve"> </w:t>
      </w:r>
      <w:proofErr w:type="spellStart"/>
      <w:ins w:id="1465" w:author="Kaxiong" w:date="2021-06-10T01:57:00Z">
        <w:r w:rsidR="00364EDA">
          <w:rPr>
            <w:rFonts w:ascii="Arial" w:eastAsia="Arial" w:hAnsi="Arial" w:cs="Arial"/>
            <w:sz w:val="16"/>
            <w:szCs w:val="16"/>
          </w:rPr>
          <w:t>ua</w:t>
        </w:r>
        <w:proofErr w:type="spellEnd"/>
        <w:r w:rsidR="00364EDA">
          <w:rPr>
            <w:rFonts w:ascii="Arial" w:eastAsia="Arial" w:hAnsi="Arial" w:cs="Arial"/>
            <w:sz w:val="16"/>
            <w:szCs w:val="16"/>
          </w:rPr>
          <w:t xml:space="preserve"> </w:t>
        </w:r>
      </w:ins>
      <w:del w:id="1466" w:author="Kaxiong" w:date="2021-06-10T01:57:00Z">
        <w:r w:rsidR="00F2670D" w:rsidRPr="00A76BB1" w:rsidDel="00364EDA">
          <w:rPr>
            <w:rFonts w:ascii="Arial" w:eastAsia="Arial" w:hAnsi="Arial" w:cs="Arial"/>
            <w:sz w:val="16"/>
            <w:szCs w:val="16"/>
          </w:rPr>
          <w:delText xml:space="preserve">muab tsiaj </w:delText>
        </w:r>
      </w:del>
      <w:ins w:id="1467" w:author="Kaxiong" w:date="2021-06-10T01:56:00Z">
        <w:r w:rsidR="00364EDA">
          <w:rPr>
            <w:rFonts w:ascii="Arial" w:eastAsia="Arial" w:hAnsi="Arial" w:cs="Arial"/>
            <w:sz w:val="16"/>
            <w:szCs w:val="16"/>
          </w:rPr>
          <w:t xml:space="preserve"> </w:t>
        </w:r>
        <w:proofErr w:type="spellStart"/>
        <w:r w:rsidR="00364EDA">
          <w:rPr>
            <w:rFonts w:ascii="Arial" w:eastAsia="Arial" w:hAnsi="Arial" w:cs="Arial"/>
            <w:sz w:val="16"/>
            <w:szCs w:val="16"/>
          </w:rPr>
          <w:t>quav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chiv</w:t>
        </w:r>
        <w:proofErr w:type="spellEnd"/>
        <w:r w:rsidR="00364EDA">
          <w:rPr>
            <w:rFonts w:ascii="Arial" w:eastAsia="Arial" w:hAnsi="Arial" w:cs="Arial"/>
            <w:sz w:val="16"/>
            <w:szCs w:val="16"/>
          </w:rPr>
          <w:t xml:space="preserve"> </w:t>
        </w:r>
      </w:ins>
      <w:proofErr w:type="spellStart"/>
      <w:ins w:id="1468" w:author="Kaxiong" w:date="2021-06-10T01:57:00Z">
        <w:r w:rsidR="00364EDA">
          <w:rPr>
            <w:rFonts w:ascii="Arial" w:eastAsia="Arial" w:hAnsi="Arial" w:cs="Arial"/>
            <w:sz w:val="16"/>
            <w:szCs w:val="16"/>
          </w:rPr>
          <w:t>tsiaj</w:t>
        </w:r>
        <w:proofErr w:type="spellEnd"/>
        <w:r w:rsidR="00364EDA">
          <w:rPr>
            <w:rFonts w:ascii="Arial" w:eastAsia="Arial" w:hAnsi="Arial" w:cs="Arial"/>
            <w:sz w:val="16"/>
            <w:szCs w:val="16"/>
          </w:rPr>
          <w:t xml:space="preserve"> </w:t>
        </w:r>
      </w:ins>
      <w:proofErr w:type="spellStart"/>
      <w:ins w:id="1469" w:author="Kaxiong" w:date="2021-06-10T01:56:00Z">
        <w:r w:rsidR="00364EDA">
          <w:rPr>
            <w:rFonts w:ascii="Arial" w:eastAsia="Arial" w:hAnsi="Arial" w:cs="Arial"/>
            <w:sz w:val="16"/>
            <w:szCs w:val="16"/>
          </w:rPr>
          <w:t>rau</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hauv</w:t>
        </w:r>
      </w:ins>
      <w:proofErr w:type="spellEnd"/>
      <w:del w:id="1470" w:author="Kaxiong" w:date="2021-06-10T01:56:00Z">
        <w:r w:rsidR="005F14CB" w:rsidRPr="00A76BB1" w:rsidDel="00364EDA">
          <w:rPr>
            <w:rFonts w:ascii="Arial" w:eastAsia="Arial" w:hAnsi="Arial" w:cs="Arial"/>
            <w:sz w:val="16"/>
            <w:szCs w:val="16"/>
          </w:rPr>
          <w:delText>txhu</w:delText>
        </w:r>
        <w:r w:rsidR="00F2670D" w:rsidRPr="00A76BB1" w:rsidDel="00364EDA">
          <w:rPr>
            <w:rFonts w:ascii="Arial" w:eastAsia="Arial" w:hAnsi="Arial" w:cs="Arial"/>
            <w:sz w:val="16"/>
            <w:szCs w:val="16"/>
          </w:rPr>
          <w:delText xml:space="preserve"> pov tseg rau ntawm</w:delText>
        </w:r>
      </w:del>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daim</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liaj</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teb</w:t>
      </w:r>
      <w:proofErr w:type="spellEnd"/>
      <w:r w:rsidR="00F2670D" w:rsidRPr="00A76BB1">
        <w:rPr>
          <w:rFonts w:ascii="Arial" w:eastAsia="Arial" w:hAnsi="Arial" w:cs="Arial"/>
          <w:sz w:val="16"/>
          <w:szCs w:val="16"/>
        </w:rPr>
        <w:t xml:space="preserve">, </w:t>
      </w:r>
      <w:proofErr w:type="spellStart"/>
      <w:ins w:id="1471" w:author="Kaxiong" w:date="2021-06-10T01:58:00Z">
        <w:r w:rsidR="00364EDA">
          <w:rPr>
            <w:rFonts w:ascii="Arial" w:eastAsia="Arial" w:hAnsi="Arial" w:cs="Arial"/>
            <w:sz w:val="16"/>
            <w:szCs w:val="16"/>
          </w:rPr>
          <w:t>pawg</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quav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chiv</w:t>
        </w:r>
        <w:proofErr w:type="spellEnd"/>
        <w:r w:rsidR="00364EDA">
          <w:rPr>
            <w:rFonts w:ascii="Arial" w:eastAsia="Arial" w:hAnsi="Arial" w:cs="Arial"/>
            <w:sz w:val="16"/>
            <w:szCs w:val="16"/>
          </w:rPr>
          <w:t xml:space="preserve"> </w:t>
        </w:r>
      </w:ins>
      <w:del w:id="1472" w:author="Kaxiong" w:date="2021-06-10T01:58:00Z">
        <w:r w:rsidR="00F2670D" w:rsidRPr="00A76BB1" w:rsidDel="00364EDA">
          <w:rPr>
            <w:rFonts w:ascii="Arial" w:eastAsia="Arial" w:hAnsi="Arial" w:cs="Arial"/>
            <w:sz w:val="16"/>
            <w:szCs w:val="16"/>
          </w:rPr>
          <w:delText xml:space="preserve">cov nplooj lwg </w:delText>
        </w:r>
      </w:del>
      <w:proofErr w:type="spellStart"/>
      <w:r w:rsidR="00F2670D" w:rsidRPr="00A76BB1">
        <w:rPr>
          <w:rFonts w:ascii="Arial" w:eastAsia="Arial" w:hAnsi="Arial" w:cs="Arial"/>
          <w:sz w:val="16"/>
          <w:szCs w:val="16"/>
        </w:rPr>
        <w:t>yuav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tsum</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raug</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tswj</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kom</w:t>
      </w:r>
      <w:proofErr w:type="spellEnd"/>
      <w:r w:rsidR="00F2670D" w:rsidRPr="00A76BB1">
        <w:rPr>
          <w:rFonts w:ascii="Arial" w:eastAsia="Arial" w:hAnsi="Arial" w:cs="Arial"/>
          <w:sz w:val="16"/>
          <w:szCs w:val="16"/>
        </w:rPr>
        <w:t xml:space="preserve"> zoo </w:t>
      </w:r>
      <w:proofErr w:type="spellStart"/>
      <w:r w:rsidR="00F2670D" w:rsidRPr="00A76BB1">
        <w:rPr>
          <w:rFonts w:ascii="Arial" w:eastAsia="Arial" w:hAnsi="Arial" w:cs="Arial"/>
          <w:sz w:val="16"/>
          <w:szCs w:val="16"/>
        </w:rPr>
        <w:t>thiab</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koj</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yuav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tsum</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khaws</w:t>
      </w:r>
      <w:proofErr w:type="spellEnd"/>
      <w:r w:rsidR="00F2670D" w:rsidRPr="00A76BB1">
        <w:rPr>
          <w:rFonts w:ascii="Arial" w:eastAsia="Arial" w:hAnsi="Arial" w:cs="Arial"/>
          <w:sz w:val="16"/>
          <w:szCs w:val="16"/>
        </w:rPr>
        <w:t xml:space="preserve"> cov </w:t>
      </w:r>
      <w:proofErr w:type="spellStart"/>
      <w:r w:rsidR="00F2670D" w:rsidRPr="00A76BB1">
        <w:rPr>
          <w:rFonts w:ascii="Arial" w:eastAsia="Arial" w:hAnsi="Arial" w:cs="Arial"/>
          <w:sz w:val="16"/>
          <w:szCs w:val="16"/>
        </w:rPr>
        <w:t>ntaub</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ntawv</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teev</w:t>
      </w:r>
      <w:proofErr w:type="spellEnd"/>
      <w:r w:rsidR="00F2670D" w:rsidRPr="00A76BB1">
        <w:rPr>
          <w:rFonts w:ascii="Arial" w:eastAsia="Arial" w:hAnsi="Arial" w:cs="Arial"/>
          <w:sz w:val="16"/>
          <w:szCs w:val="16"/>
        </w:rPr>
        <w:t xml:space="preserve"> </w:t>
      </w:r>
      <w:proofErr w:type="spellStart"/>
      <w:ins w:id="1473" w:author="Kaxiong" w:date="2021-06-10T01:59:00Z">
        <w:r w:rsidR="00364EDA">
          <w:rPr>
            <w:rFonts w:ascii="Arial" w:eastAsia="Arial" w:hAnsi="Arial" w:cs="Arial"/>
            <w:sz w:val="16"/>
            <w:szCs w:val="16"/>
          </w:rPr>
          <w:t>txog</w:t>
        </w:r>
      </w:ins>
      <w:proofErr w:type="spellEnd"/>
      <w:del w:id="1474" w:author="Kaxiong" w:date="2021-06-10T01:59:00Z">
        <w:r w:rsidR="00F2670D" w:rsidRPr="00A76BB1" w:rsidDel="00364EDA">
          <w:rPr>
            <w:rFonts w:ascii="Arial" w:eastAsia="Arial" w:hAnsi="Arial" w:cs="Arial"/>
            <w:sz w:val="16"/>
            <w:szCs w:val="16"/>
          </w:rPr>
          <w:delText>cov</w:delText>
        </w:r>
      </w:del>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txheej</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txheem</w:t>
      </w:r>
      <w:proofErr w:type="spellEnd"/>
      <w:r w:rsidR="00F2670D"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ntawm</w:t>
      </w:r>
      <w:proofErr w:type="spellEnd"/>
      <w:r w:rsidR="00F2670D" w:rsidRPr="00A76BB1">
        <w:rPr>
          <w:rFonts w:ascii="Arial" w:eastAsia="Arial" w:hAnsi="Arial" w:cs="Arial"/>
          <w:sz w:val="16"/>
          <w:szCs w:val="16"/>
        </w:rPr>
        <w:t xml:space="preserve"> </w:t>
      </w:r>
      <w:proofErr w:type="spellStart"/>
      <w:ins w:id="1475" w:author="Kaxiong" w:date="2021-06-10T01:59:00Z">
        <w:r w:rsidR="00364EDA">
          <w:rPr>
            <w:rFonts w:ascii="Arial" w:eastAsia="Arial" w:hAnsi="Arial" w:cs="Arial"/>
            <w:sz w:val="16"/>
            <w:szCs w:val="16"/>
          </w:rPr>
          <w:t>kev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ua</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quav</w:t>
        </w:r>
        <w:proofErr w:type="spellEnd"/>
        <w:r w:rsidR="00364EDA">
          <w:rPr>
            <w:rFonts w:ascii="Arial" w:eastAsia="Arial" w:hAnsi="Arial" w:cs="Arial"/>
            <w:sz w:val="16"/>
            <w:szCs w:val="16"/>
          </w:rPr>
          <w:t xml:space="preserve"> </w:t>
        </w:r>
        <w:proofErr w:type="spellStart"/>
        <w:r w:rsidR="00364EDA">
          <w:rPr>
            <w:rFonts w:ascii="Arial" w:eastAsia="Arial" w:hAnsi="Arial" w:cs="Arial"/>
            <w:sz w:val="16"/>
            <w:szCs w:val="16"/>
          </w:rPr>
          <w:t>chiv</w:t>
        </w:r>
      </w:ins>
      <w:proofErr w:type="spellEnd"/>
      <w:del w:id="1476" w:author="Kaxiong" w:date="2021-06-10T01:59:00Z">
        <w:r w:rsidR="00F2670D" w:rsidRPr="00A76BB1" w:rsidDel="00364EDA">
          <w:rPr>
            <w:rFonts w:ascii="Arial" w:eastAsia="Arial" w:hAnsi="Arial" w:cs="Arial"/>
            <w:sz w:val="16"/>
            <w:szCs w:val="16"/>
          </w:rPr>
          <w:delText>zaub</w:delText>
        </w:r>
        <w:r w:rsidR="005F14CB" w:rsidRPr="00A76BB1" w:rsidDel="00364EDA">
          <w:rPr>
            <w:rFonts w:ascii="Arial" w:eastAsia="Arial" w:hAnsi="Arial" w:cs="Arial"/>
            <w:sz w:val="16"/>
            <w:szCs w:val="16"/>
          </w:rPr>
          <w:delText xml:space="preserve"> mov</w:delText>
        </w:r>
      </w:del>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xws</w:t>
      </w:r>
      <w:proofErr w:type="spellEnd"/>
      <w:r w:rsidR="00F2670D" w:rsidRPr="00A76BB1">
        <w:rPr>
          <w:rFonts w:ascii="Arial" w:eastAsia="Arial" w:hAnsi="Arial" w:cs="Arial"/>
          <w:sz w:val="16"/>
          <w:szCs w:val="16"/>
        </w:rPr>
        <w:t xml:space="preserve"> li </w:t>
      </w:r>
      <w:proofErr w:type="spellStart"/>
      <w:r w:rsidR="00F2670D" w:rsidRPr="00A76BB1">
        <w:rPr>
          <w:rFonts w:ascii="Arial" w:eastAsia="Arial" w:hAnsi="Arial" w:cs="Arial"/>
          <w:sz w:val="16"/>
          <w:szCs w:val="16"/>
        </w:rPr>
        <w:t>lub</w:t>
      </w:r>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sij</w:t>
      </w:r>
      <w:proofErr w:type="spellEnd"/>
      <w:r w:rsidR="005F14CB"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hawm</w:t>
      </w:r>
      <w:proofErr w:type="spellEnd"/>
      <w:r w:rsidR="00F2670D" w:rsidRPr="00A76BB1">
        <w:rPr>
          <w:rFonts w:ascii="Arial" w:eastAsia="Arial" w:hAnsi="Arial" w:cs="Arial"/>
          <w:sz w:val="16"/>
          <w:szCs w:val="16"/>
        </w:rPr>
        <w:t xml:space="preserve"> </w:t>
      </w:r>
      <w:proofErr w:type="spellStart"/>
      <w:ins w:id="1477" w:author="Kaxiong" w:date="2021-06-10T02:00:00Z">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quav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chiv</w:t>
        </w:r>
      </w:ins>
      <w:proofErr w:type="spellEnd"/>
      <w:del w:id="1478" w:author="Kaxiong" w:date="2021-06-10T02:00:00Z">
        <w:r w:rsidR="00F2670D" w:rsidRPr="00A76BB1" w:rsidDel="007C4C2B">
          <w:rPr>
            <w:rFonts w:ascii="Arial" w:eastAsia="Arial" w:hAnsi="Arial" w:cs="Arial"/>
            <w:sz w:val="16"/>
            <w:szCs w:val="16"/>
          </w:rPr>
          <w:delText>nplooj lwg</w:delText>
        </w:r>
      </w:del>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kev</w:t>
      </w:r>
      <w:proofErr w:type="spellEnd"/>
      <w:r w:rsidR="00F2670D" w:rsidRPr="00A76BB1">
        <w:rPr>
          <w:rFonts w:ascii="Arial" w:eastAsia="Arial" w:hAnsi="Arial" w:cs="Arial"/>
          <w:sz w:val="16"/>
          <w:szCs w:val="16"/>
        </w:rPr>
        <w:t xml:space="preserve"> </w:t>
      </w:r>
      <w:proofErr w:type="spellStart"/>
      <w:ins w:id="1479" w:author="Kaxiong" w:date="2021-06-10T02:01:00Z">
        <w:r w:rsidR="007C4C2B">
          <w:rPr>
            <w:rFonts w:ascii="Arial" w:eastAsia="Arial" w:hAnsi="Arial" w:cs="Arial"/>
            <w:sz w:val="16"/>
            <w:szCs w:val="16"/>
          </w:rPr>
          <w:t>saib</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xyuas</w:t>
        </w:r>
      </w:ins>
      <w:proofErr w:type="spellEnd"/>
      <w:del w:id="1480" w:author="Kaxiong" w:date="2021-06-10T02:01:00Z">
        <w:r w:rsidR="00F2670D" w:rsidRPr="00A76BB1" w:rsidDel="007C4C2B">
          <w:rPr>
            <w:rFonts w:ascii="Arial" w:eastAsia="Arial" w:hAnsi="Arial" w:cs="Arial"/>
            <w:sz w:val="16"/>
            <w:szCs w:val="16"/>
          </w:rPr>
          <w:delText>nyeem</w:delText>
        </w:r>
      </w:del>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qhov</w:t>
      </w:r>
      <w:proofErr w:type="spellEnd"/>
      <w:r w:rsidR="00F2670D"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sov</w:t>
      </w:r>
      <w:proofErr w:type="spellEnd"/>
      <w:ins w:id="1481" w:author="Kaxiong" w:date="2021-06-10T02:00:00Z">
        <w:r w:rsidR="007C4C2B">
          <w:rPr>
            <w:rFonts w:ascii="Arial" w:eastAsia="Arial" w:hAnsi="Arial" w:cs="Arial"/>
            <w:sz w:val="16"/>
            <w:szCs w:val="16"/>
          </w:rPr>
          <w:t xml:space="preserve"> </w:t>
        </w:r>
        <w:proofErr w:type="spellStart"/>
        <w:r w:rsidR="007C4C2B">
          <w:rPr>
            <w:rFonts w:ascii="Arial" w:eastAsia="Arial" w:hAnsi="Arial" w:cs="Arial"/>
            <w:sz w:val="16"/>
            <w:szCs w:val="16"/>
          </w:rPr>
          <w:t>ntawm</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pawg</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quav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chi</w:t>
        </w:r>
      </w:ins>
      <w:ins w:id="1482" w:author="Kaxiong" w:date="2021-06-10T02:01:00Z">
        <w:r w:rsidR="007C4C2B">
          <w:rPr>
            <w:rFonts w:ascii="Arial" w:eastAsia="Arial" w:hAnsi="Arial" w:cs="Arial"/>
            <w:sz w:val="16"/>
            <w:szCs w:val="16"/>
          </w:rPr>
          <w:t>v</w:t>
        </w:r>
      </w:ins>
      <w:proofErr w:type="spellEnd"/>
      <w:r w:rsidR="00F2670D" w:rsidRPr="00A76BB1">
        <w:rPr>
          <w:rFonts w:ascii="Arial" w:eastAsia="Arial" w:hAnsi="Arial" w:cs="Arial"/>
          <w:sz w:val="16"/>
          <w:szCs w:val="16"/>
        </w:rPr>
        <w:t xml:space="preserve">, </w:t>
      </w:r>
      <w:proofErr w:type="spellStart"/>
      <w:r w:rsidR="00F2670D" w:rsidRPr="00A76BB1">
        <w:rPr>
          <w:rFonts w:ascii="Arial" w:eastAsia="Arial" w:hAnsi="Arial" w:cs="Arial"/>
          <w:sz w:val="16"/>
          <w:szCs w:val="16"/>
        </w:rPr>
        <w:t>thiab</w:t>
      </w:r>
      <w:proofErr w:type="spellEnd"/>
      <w:r w:rsidR="00F2670D"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hnub</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tim</w:t>
      </w:r>
      <w:proofErr w:type="spellEnd"/>
      <w:r w:rsidR="005F14CB" w:rsidRPr="00A76BB1">
        <w:rPr>
          <w:rFonts w:ascii="Arial" w:eastAsia="Arial" w:hAnsi="Arial" w:cs="Arial"/>
          <w:sz w:val="16"/>
          <w:szCs w:val="16"/>
        </w:rPr>
        <w:t xml:space="preserve"> </w:t>
      </w:r>
      <w:proofErr w:type="spellStart"/>
      <w:ins w:id="1483" w:author="Kaxiong" w:date="2021-06-10T02:02:00Z">
        <w:r w:rsidR="007C4C2B">
          <w:rPr>
            <w:rFonts w:ascii="Arial" w:eastAsia="Arial" w:hAnsi="Arial" w:cs="Arial"/>
            <w:sz w:val="16"/>
            <w:szCs w:val="16"/>
          </w:rPr>
          <w:t>pib</w:t>
        </w:r>
        <w:proofErr w:type="spellEnd"/>
        <w:r w:rsidR="007C4C2B">
          <w:rPr>
            <w:rFonts w:ascii="Arial" w:eastAsia="Arial" w:hAnsi="Arial" w:cs="Arial"/>
            <w:sz w:val="16"/>
            <w:szCs w:val="16"/>
          </w:rPr>
          <w:t xml:space="preserve"> </w:t>
        </w:r>
      </w:ins>
      <w:proofErr w:type="spellStart"/>
      <w:r w:rsidR="005F14CB" w:rsidRPr="00A76BB1">
        <w:rPr>
          <w:rFonts w:ascii="Arial" w:eastAsia="Arial" w:hAnsi="Arial" w:cs="Arial"/>
          <w:sz w:val="16"/>
          <w:szCs w:val="16"/>
        </w:rPr>
        <w:t>ntawm</w:t>
      </w:r>
      <w:proofErr w:type="spellEnd"/>
      <w:r w:rsidR="005F14CB" w:rsidRPr="00A76BB1">
        <w:rPr>
          <w:rFonts w:ascii="Arial" w:eastAsia="Arial" w:hAnsi="Arial" w:cs="Arial"/>
          <w:sz w:val="16"/>
          <w:szCs w:val="16"/>
        </w:rPr>
        <w:t xml:space="preserve"> </w:t>
      </w:r>
      <w:proofErr w:type="spellStart"/>
      <w:r w:rsidR="005F14CB" w:rsidRPr="00A76BB1">
        <w:rPr>
          <w:rFonts w:ascii="Arial" w:eastAsia="Arial" w:hAnsi="Arial" w:cs="Arial"/>
          <w:sz w:val="16"/>
          <w:szCs w:val="16"/>
        </w:rPr>
        <w:t>kev</w:t>
      </w:r>
      <w:proofErr w:type="spellEnd"/>
      <w:r w:rsidR="005F14CB" w:rsidRPr="00A76BB1">
        <w:rPr>
          <w:rFonts w:ascii="Arial" w:eastAsia="Arial" w:hAnsi="Arial" w:cs="Arial"/>
          <w:sz w:val="16"/>
          <w:szCs w:val="16"/>
        </w:rPr>
        <w:t xml:space="preserve"> </w:t>
      </w:r>
      <w:proofErr w:type="spellStart"/>
      <w:ins w:id="1484" w:author="Kaxiong" w:date="2021-06-10T02:02:00Z">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quav</w:t>
        </w:r>
        <w:proofErr w:type="spellEnd"/>
        <w:r w:rsidR="007C4C2B">
          <w:rPr>
            <w:rFonts w:ascii="Arial" w:eastAsia="Arial" w:hAnsi="Arial" w:cs="Arial"/>
            <w:sz w:val="16"/>
            <w:szCs w:val="16"/>
          </w:rPr>
          <w:t xml:space="preserve"> chiv</w:t>
        </w:r>
      </w:ins>
      <w:del w:id="1485" w:author="Kaxiong" w:date="2021-06-10T02:02:00Z">
        <w:r w:rsidR="005F14CB" w:rsidRPr="00A76BB1" w:rsidDel="007C4C2B">
          <w:rPr>
            <w:rFonts w:ascii="Arial" w:eastAsia="Arial" w:hAnsi="Arial" w:cs="Arial"/>
            <w:sz w:val="16"/>
            <w:szCs w:val="16"/>
          </w:rPr>
          <w:delText>tig rov los</w:delText>
        </w:r>
      </w:del>
      <w:r w:rsidR="00F2670D" w:rsidRPr="00A76BB1">
        <w:rPr>
          <w:rFonts w:ascii="Arial" w:eastAsia="Arial" w:hAnsi="Arial" w:cs="Arial"/>
          <w:sz w:val="16"/>
          <w:szCs w:val="16"/>
        </w:rPr>
        <w:t>.</w:t>
      </w:r>
      <w:r w:rsidR="006C3965" w:rsidRPr="00A76BB1">
        <w:rPr>
          <w:rFonts w:ascii="Arial" w:eastAsia="Arial" w:hAnsi="Arial" w:cs="Arial"/>
          <w:sz w:val="16"/>
          <w:szCs w:val="16"/>
          <w:vertAlign w:val="superscript"/>
        </w:rPr>
        <w:t>12</w:t>
      </w:r>
    </w:p>
    <w:p w14:paraId="26CBAB19" w14:textId="77777777" w:rsidR="00BF3E5F" w:rsidRDefault="00BF3E5F">
      <w:pPr>
        <w:spacing w:line="329" w:lineRule="exact"/>
        <w:rPr>
          <w:sz w:val="20"/>
          <w:szCs w:val="20"/>
        </w:rPr>
      </w:pPr>
    </w:p>
    <w:p w14:paraId="6E6F9347" w14:textId="6C49019F" w:rsidR="00BF3E5F" w:rsidRPr="00932C2D" w:rsidRDefault="00335F60">
      <w:pPr>
        <w:spacing w:line="339" w:lineRule="auto"/>
        <w:ind w:left="720" w:right="540"/>
        <w:rPr>
          <w:sz w:val="16"/>
          <w:szCs w:val="16"/>
          <w:vertAlign w:val="superscript"/>
        </w:rPr>
      </w:pPr>
      <w:ins w:id="1486" w:author="Kaxiong" w:date="2021-06-10T01:27:00Z">
        <w:r>
          <w:rPr>
            <w:rFonts w:ascii="Arial" w:eastAsia="Arial" w:hAnsi="Arial" w:cs="Arial"/>
            <w:sz w:val="16"/>
            <w:szCs w:val="16"/>
          </w:rPr>
          <w:sym w:font="Symbol" w:char="F0F0"/>
        </w:r>
        <w:r>
          <w:rPr>
            <w:rFonts w:ascii="Arial" w:eastAsia="Arial" w:hAnsi="Arial" w:cs="Arial"/>
            <w:sz w:val="16"/>
            <w:szCs w:val="16"/>
          </w:rPr>
          <w:t xml:space="preserve"> </w:t>
        </w:r>
      </w:ins>
      <w:r w:rsidR="00F2670D" w:rsidRPr="00932C2D">
        <w:rPr>
          <w:rFonts w:ascii="Arial" w:eastAsia="Arial" w:hAnsi="Arial" w:cs="Arial"/>
          <w:sz w:val="16"/>
          <w:szCs w:val="16"/>
        </w:rPr>
        <w:t xml:space="preserve">Cov chaw </w:t>
      </w:r>
      <w:proofErr w:type="spellStart"/>
      <w:r w:rsidR="00F2670D" w:rsidRPr="00932C2D">
        <w:rPr>
          <w:rFonts w:ascii="Arial" w:eastAsia="Arial" w:hAnsi="Arial" w:cs="Arial"/>
          <w:sz w:val="16"/>
          <w:szCs w:val="16"/>
        </w:rPr>
        <w:t>muaj</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dej</w:t>
      </w:r>
      <w:proofErr w:type="spellEnd"/>
      <w:r w:rsidR="00F2670D" w:rsidRPr="00932C2D">
        <w:rPr>
          <w:rFonts w:ascii="Arial" w:eastAsia="Arial" w:hAnsi="Arial" w:cs="Arial"/>
          <w:sz w:val="16"/>
          <w:szCs w:val="16"/>
        </w:rPr>
        <w:t xml:space="preserve">: Cov </w:t>
      </w:r>
      <w:proofErr w:type="spellStart"/>
      <w:r w:rsidR="00F2670D" w:rsidRPr="00932C2D">
        <w:rPr>
          <w:rFonts w:ascii="Arial" w:eastAsia="Arial" w:hAnsi="Arial" w:cs="Arial"/>
          <w:sz w:val="16"/>
          <w:szCs w:val="16"/>
        </w:rPr>
        <w:t>neeg</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ua</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liaj</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ua</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teb</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yuav</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tsum</w:t>
      </w:r>
      <w:proofErr w:type="spellEnd"/>
      <w:r w:rsidR="00F2670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ua</w:t>
      </w:r>
      <w:proofErr w:type="spellEnd"/>
      <w:r w:rsidR="00932C2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kev</w:t>
      </w:r>
      <w:proofErr w:type="spellEnd"/>
      <w:r w:rsidR="00932C2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ntsua</w:t>
      </w:r>
      <w:r w:rsidR="00932C2D" w:rsidRPr="00932C2D">
        <w:rPr>
          <w:rFonts w:ascii="Arial" w:eastAsia="Arial" w:hAnsi="Arial" w:cs="Arial"/>
          <w:sz w:val="16"/>
          <w:szCs w:val="16"/>
        </w:rPr>
        <w:t>m</w:t>
      </w:r>
      <w:proofErr w:type="spellEnd"/>
      <w:r w:rsidR="00932C2D" w:rsidRPr="00932C2D">
        <w:rPr>
          <w:rFonts w:ascii="Arial" w:eastAsia="Arial" w:hAnsi="Arial" w:cs="Arial"/>
          <w:sz w:val="16"/>
          <w:szCs w:val="16"/>
        </w:rPr>
        <w:t xml:space="preserve"> </w:t>
      </w:r>
      <w:proofErr w:type="spellStart"/>
      <w:r w:rsidR="00932C2D" w:rsidRPr="00932C2D">
        <w:rPr>
          <w:rFonts w:ascii="Arial" w:eastAsia="Arial" w:hAnsi="Arial" w:cs="Arial"/>
          <w:sz w:val="16"/>
          <w:szCs w:val="16"/>
        </w:rPr>
        <w:t>x</w:t>
      </w:r>
      <w:ins w:id="1487" w:author="Kaxiong" w:date="2021-06-10T02:03:00Z">
        <w:r w:rsidR="007C4C2B">
          <w:rPr>
            <w:rFonts w:ascii="Arial" w:eastAsia="Arial" w:hAnsi="Arial" w:cs="Arial"/>
            <w:sz w:val="16"/>
            <w:szCs w:val="16"/>
          </w:rPr>
          <w:t>y</w:t>
        </w:r>
      </w:ins>
      <w:r w:rsidR="00932C2D" w:rsidRPr="00932C2D">
        <w:rPr>
          <w:rFonts w:ascii="Arial" w:eastAsia="Arial" w:hAnsi="Arial" w:cs="Arial"/>
          <w:sz w:val="16"/>
          <w:szCs w:val="16"/>
        </w:rPr>
        <w:t>uas</w:t>
      </w:r>
      <w:proofErr w:type="spellEnd"/>
      <w:r w:rsidR="00F2670D" w:rsidRPr="00932C2D">
        <w:rPr>
          <w:rFonts w:ascii="Arial" w:eastAsia="Arial" w:hAnsi="Arial" w:cs="Arial"/>
          <w:sz w:val="16"/>
          <w:szCs w:val="16"/>
        </w:rPr>
        <w:t xml:space="preserve"> los </w:t>
      </w:r>
      <w:proofErr w:type="spellStart"/>
      <w:r w:rsidR="00F2670D" w:rsidRPr="00932C2D">
        <w:rPr>
          <w:rFonts w:ascii="Arial" w:eastAsia="Arial" w:hAnsi="Arial" w:cs="Arial"/>
          <w:sz w:val="16"/>
          <w:szCs w:val="16"/>
        </w:rPr>
        <w:t>tiv</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thaiv</w:t>
      </w:r>
      <w:proofErr w:type="spellEnd"/>
      <w:r w:rsidR="00F2670D" w:rsidRPr="00932C2D">
        <w:rPr>
          <w:rFonts w:ascii="Arial" w:eastAsia="Arial" w:hAnsi="Arial" w:cs="Arial"/>
          <w:sz w:val="16"/>
          <w:szCs w:val="16"/>
        </w:rPr>
        <w:t xml:space="preserve"> cov </w:t>
      </w:r>
      <w:proofErr w:type="spellStart"/>
      <w:r w:rsidR="00F2670D" w:rsidRPr="00932C2D">
        <w:rPr>
          <w:rFonts w:ascii="Arial" w:eastAsia="Arial" w:hAnsi="Arial" w:cs="Arial"/>
          <w:sz w:val="16"/>
          <w:szCs w:val="16"/>
        </w:rPr>
        <w:t>tsiaj</w:t>
      </w:r>
      <w:proofErr w:type="spellEnd"/>
      <w:r w:rsidR="00932C2D" w:rsidRPr="00932C2D">
        <w:rPr>
          <w:rFonts w:ascii="Arial" w:eastAsia="Arial" w:hAnsi="Arial" w:cs="Arial"/>
          <w:sz w:val="16"/>
          <w:szCs w:val="16"/>
        </w:rPr>
        <w:t xml:space="preserve"> </w:t>
      </w:r>
      <w:del w:id="1488" w:author="Kaxiong" w:date="2021-06-10T02:03:00Z">
        <w:r w:rsidR="00932C2D" w:rsidRPr="00932C2D" w:rsidDel="007C4C2B">
          <w:rPr>
            <w:rFonts w:ascii="Arial" w:eastAsia="Arial" w:hAnsi="Arial" w:cs="Arial"/>
            <w:sz w:val="16"/>
            <w:szCs w:val="16"/>
          </w:rPr>
          <w:delText>txhu</w:delText>
        </w:r>
        <w:r w:rsidR="00F2670D" w:rsidRPr="00932C2D" w:rsidDel="007C4C2B">
          <w:rPr>
            <w:rFonts w:ascii="Arial" w:eastAsia="Arial" w:hAnsi="Arial" w:cs="Arial"/>
            <w:sz w:val="16"/>
            <w:szCs w:val="16"/>
          </w:rPr>
          <w:delText xml:space="preserve"> </w:delText>
        </w:r>
      </w:del>
      <w:r w:rsidR="00F2670D" w:rsidRPr="00932C2D">
        <w:rPr>
          <w:rFonts w:ascii="Arial" w:eastAsia="Arial" w:hAnsi="Arial" w:cs="Arial"/>
          <w:sz w:val="16"/>
          <w:szCs w:val="16"/>
        </w:rPr>
        <w:t xml:space="preserve">cov </w:t>
      </w:r>
      <w:proofErr w:type="spellStart"/>
      <w:r w:rsidR="00F2670D" w:rsidRPr="00932C2D">
        <w:rPr>
          <w:rFonts w:ascii="Arial" w:eastAsia="Arial" w:hAnsi="Arial" w:cs="Arial"/>
          <w:sz w:val="16"/>
          <w:szCs w:val="16"/>
        </w:rPr>
        <w:t>quav</w:t>
      </w:r>
      <w:proofErr w:type="spellEnd"/>
      <w:r w:rsidR="00F2670D" w:rsidRPr="00932C2D">
        <w:rPr>
          <w:rFonts w:ascii="Arial" w:eastAsia="Arial" w:hAnsi="Arial" w:cs="Arial"/>
          <w:sz w:val="16"/>
          <w:szCs w:val="16"/>
        </w:rPr>
        <w:t xml:space="preserve"> los </w:t>
      </w:r>
      <w:proofErr w:type="spellStart"/>
      <w:r w:rsidR="00F2670D" w:rsidRPr="00932C2D">
        <w:rPr>
          <w:rFonts w:ascii="Arial" w:eastAsia="Arial" w:hAnsi="Arial" w:cs="Arial"/>
          <w:sz w:val="16"/>
          <w:szCs w:val="16"/>
        </w:rPr>
        <w:t>ntawm</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kev</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ua</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paug</w:t>
      </w:r>
      <w:proofErr w:type="spellEnd"/>
      <w:r w:rsidR="00F2670D" w:rsidRPr="00932C2D">
        <w:rPr>
          <w:rFonts w:ascii="Arial" w:eastAsia="Arial" w:hAnsi="Arial" w:cs="Arial"/>
          <w:sz w:val="16"/>
          <w:szCs w:val="16"/>
        </w:rPr>
        <w:t xml:space="preserve"> </w:t>
      </w:r>
      <w:proofErr w:type="spellStart"/>
      <w:ins w:id="1489" w:author="Kaxiong" w:date="2021-06-10T02:03:00Z">
        <w:r w:rsidR="007C4C2B">
          <w:rPr>
            <w:rFonts w:ascii="Arial" w:eastAsia="Arial" w:hAnsi="Arial" w:cs="Arial"/>
            <w:sz w:val="16"/>
            <w:szCs w:val="16"/>
          </w:rPr>
          <w:t>rau</w:t>
        </w:r>
      </w:ins>
      <w:proofErr w:type="spellEnd"/>
      <w:ins w:id="1490" w:author="Kaxiong" w:date="2021-06-10T02:04:00Z">
        <w:r w:rsidR="007C4C2B">
          <w:rPr>
            <w:rFonts w:ascii="Arial" w:eastAsia="Arial" w:hAnsi="Arial" w:cs="Arial"/>
            <w:sz w:val="16"/>
            <w:szCs w:val="16"/>
          </w:rPr>
          <w:t xml:space="preserve"> </w:t>
        </w:r>
      </w:ins>
      <w:r w:rsidR="00F2670D" w:rsidRPr="00932C2D">
        <w:rPr>
          <w:rFonts w:ascii="Arial" w:eastAsia="Arial" w:hAnsi="Arial" w:cs="Arial"/>
          <w:sz w:val="16"/>
          <w:szCs w:val="16"/>
        </w:rPr>
        <w:t xml:space="preserve">cov </w:t>
      </w:r>
      <w:ins w:id="1491" w:author="Kaxiong" w:date="2021-06-10T02:04:00Z">
        <w:r w:rsidR="007C4C2B">
          <w:rPr>
            <w:rFonts w:ascii="Arial" w:eastAsia="Arial" w:hAnsi="Arial" w:cs="Arial"/>
            <w:sz w:val="16"/>
            <w:szCs w:val="16"/>
          </w:rPr>
          <w:t xml:space="preserve">chaw </w:t>
        </w:r>
      </w:ins>
      <w:proofErr w:type="spellStart"/>
      <w:r w:rsidR="00F2670D" w:rsidRPr="00932C2D">
        <w:rPr>
          <w:rFonts w:ascii="Arial" w:eastAsia="Arial" w:hAnsi="Arial" w:cs="Arial"/>
          <w:sz w:val="16"/>
          <w:szCs w:val="16"/>
        </w:rPr>
        <w:t>dej</w:t>
      </w:r>
      <w:proofErr w:type="spellEnd"/>
      <w:r w:rsidR="00F2670D" w:rsidRPr="00932C2D">
        <w:rPr>
          <w:rFonts w:ascii="Arial" w:eastAsia="Arial" w:hAnsi="Arial" w:cs="Arial"/>
          <w:sz w:val="16"/>
          <w:szCs w:val="16"/>
        </w:rPr>
        <w:t xml:space="preserve"> </w:t>
      </w:r>
      <w:proofErr w:type="spellStart"/>
      <w:ins w:id="1492" w:author="Kaxiong" w:date="2021-06-10T02:04:00Z">
        <w:r w:rsidR="007C4C2B">
          <w:rPr>
            <w:rFonts w:ascii="Arial" w:eastAsia="Arial" w:hAnsi="Arial" w:cs="Arial"/>
            <w:sz w:val="16"/>
            <w:szCs w:val="16"/>
          </w:rPr>
          <w:t>siv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liaj</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teb</w:t>
        </w:r>
        <w:proofErr w:type="spellEnd"/>
        <w:r w:rsidR="007C4C2B">
          <w:rPr>
            <w:rFonts w:ascii="Arial" w:eastAsia="Arial" w:hAnsi="Arial" w:cs="Arial"/>
            <w:sz w:val="16"/>
            <w:szCs w:val="16"/>
          </w:rPr>
          <w:t xml:space="preserve"> </w:t>
        </w:r>
      </w:ins>
      <w:del w:id="1493" w:author="Kaxiong" w:date="2021-06-10T02:04:00Z">
        <w:r w:rsidR="00F2670D" w:rsidRPr="00932C2D" w:rsidDel="007C4C2B">
          <w:rPr>
            <w:rFonts w:ascii="Arial" w:eastAsia="Arial" w:hAnsi="Arial" w:cs="Arial"/>
            <w:sz w:val="16"/>
            <w:szCs w:val="16"/>
          </w:rPr>
          <w:delText xml:space="preserve">hauv cov dej hauv hav zoov </w:delText>
        </w:r>
      </w:del>
      <w:r w:rsidR="00F2670D" w:rsidRPr="00932C2D">
        <w:rPr>
          <w:rFonts w:ascii="Arial" w:eastAsia="Arial" w:hAnsi="Arial" w:cs="Arial"/>
          <w:sz w:val="16"/>
          <w:szCs w:val="16"/>
        </w:rPr>
        <w:t>los</w:t>
      </w:r>
      <w:r w:rsidR="00932C2D" w:rsidRPr="00932C2D">
        <w:rPr>
          <w:rFonts w:ascii="Arial" w:eastAsia="Arial" w:hAnsi="Arial" w:cs="Arial"/>
          <w:sz w:val="16"/>
          <w:szCs w:val="16"/>
        </w:rPr>
        <w:t xml:space="preserve"> </w:t>
      </w:r>
      <w:r w:rsidR="00F2670D" w:rsidRPr="00932C2D">
        <w:rPr>
          <w:rFonts w:ascii="Arial" w:eastAsia="Arial" w:hAnsi="Arial" w:cs="Arial"/>
          <w:sz w:val="16"/>
          <w:szCs w:val="16"/>
        </w:rPr>
        <w:t xml:space="preserve">sis cov chaw </w:t>
      </w:r>
      <w:proofErr w:type="spellStart"/>
      <w:r w:rsidR="00F2670D" w:rsidRPr="00932C2D">
        <w:rPr>
          <w:rFonts w:ascii="Arial" w:eastAsia="Arial" w:hAnsi="Arial" w:cs="Arial"/>
          <w:sz w:val="16"/>
          <w:szCs w:val="16"/>
        </w:rPr>
        <w:t>xa</w:t>
      </w:r>
      <w:proofErr w:type="spellEnd"/>
      <w:r w:rsidR="00F2670D" w:rsidRPr="00932C2D">
        <w:rPr>
          <w:rFonts w:ascii="Arial" w:eastAsia="Arial" w:hAnsi="Arial" w:cs="Arial"/>
          <w:sz w:val="16"/>
          <w:szCs w:val="16"/>
        </w:rPr>
        <w:t xml:space="preserve"> </w:t>
      </w:r>
      <w:proofErr w:type="spellStart"/>
      <w:r w:rsidR="00F2670D" w:rsidRPr="00932C2D">
        <w:rPr>
          <w:rFonts w:ascii="Arial" w:eastAsia="Arial" w:hAnsi="Arial" w:cs="Arial"/>
          <w:sz w:val="16"/>
          <w:szCs w:val="16"/>
        </w:rPr>
        <w:t>dej</w:t>
      </w:r>
      <w:proofErr w:type="spellEnd"/>
      <w:ins w:id="1494" w:author="Kaxiong" w:date="2021-06-10T02:05:00Z">
        <w:r w:rsidR="007C4C2B">
          <w:rPr>
            <w:rFonts w:ascii="Arial" w:eastAsia="Arial" w:hAnsi="Arial" w:cs="Arial"/>
            <w:sz w:val="16"/>
            <w:szCs w:val="16"/>
          </w:rPr>
          <w:t xml:space="preserve"> </w:t>
        </w:r>
        <w:proofErr w:type="spellStart"/>
        <w:r w:rsidR="007C4C2B">
          <w:rPr>
            <w:rFonts w:ascii="Arial" w:eastAsia="Arial" w:hAnsi="Arial" w:cs="Arial"/>
            <w:sz w:val="16"/>
            <w:szCs w:val="16"/>
          </w:rPr>
          <w:t>rau</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kev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liaj</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ua</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teb</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rau</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hauv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kev</w:t>
        </w:r>
        <w:proofErr w:type="spellEnd"/>
        <w:r w:rsidR="007C4C2B">
          <w:rPr>
            <w:rFonts w:ascii="Arial" w:eastAsia="Arial" w:hAnsi="Arial" w:cs="Arial"/>
            <w:sz w:val="16"/>
            <w:szCs w:val="16"/>
          </w:rPr>
          <w:t xml:space="preserve"> cog </w:t>
        </w:r>
        <w:proofErr w:type="spellStart"/>
        <w:r w:rsidR="007C4C2B">
          <w:rPr>
            <w:rFonts w:ascii="Arial" w:eastAsia="Arial" w:hAnsi="Arial" w:cs="Arial"/>
            <w:sz w:val="16"/>
            <w:szCs w:val="16"/>
          </w:rPr>
          <w:t>qoob</w:t>
        </w:r>
        <w:proofErr w:type="spellEnd"/>
        <w:r w:rsidR="007C4C2B">
          <w:rPr>
            <w:rFonts w:ascii="Arial" w:eastAsia="Arial" w:hAnsi="Arial" w:cs="Arial"/>
            <w:sz w:val="16"/>
            <w:szCs w:val="16"/>
          </w:rPr>
          <w:t xml:space="preserve"> loo</w:t>
        </w:r>
      </w:ins>
      <w:r w:rsidR="00F2670D" w:rsidRPr="00932C2D">
        <w:rPr>
          <w:rFonts w:ascii="Arial" w:eastAsia="Arial" w:hAnsi="Arial" w:cs="Arial"/>
          <w:sz w:val="16"/>
          <w:szCs w:val="16"/>
        </w:rPr>
        <w:t>.</w:t>
      </w:r>
      <w:r w:rsidR="0072433A" w:rsidRPr="00932C2D">
        <w:rPr>
          <w:rFonts w:ascii="Arial" w:eastAsia="Arial" w:hAnsi="Arial" w:cs="Arial"/>
          <w:sz w:val="16"/>
          <w:szCs w:val="16"/>
          <w:vertAlign w:val="superscript"/>
        </w:rPr>
        <w:t>13</w:t>
      </w:r>
    </w:p>
    <w:p w14:paraId="497209A5" w14:textId="77777777" w:rsidR="00BF3E5F" w:rsidRDefault="00BF3E5F">
      <w:pPr>
        <w:spacing w:line="200" w:lineRule="exact"/>
        <w:rPr>
          <w:sz w:val="20"/>
          <w:szCs w:val="20"/>
        </w:rPr>
      </w:pPr>
    </w:p>
    <w:p w14:paraId="36E8ECB6" w14:textId="77777777" w:rsidR="00BF3E5F" w:rsidRDefault="00BF3E5F">
      <w:pPr>
        <w:spacing w:line="200" w:lineRule="exact"/>
        <w:rPr>
          <w:sz w:val="20"/>
          <w:szCs w:val="20"/>
        </w:rPr>
      </w:pPr>
    </w:p>
    <w:p w14:paraId="20CDDFEE" w14:textId="77777777" w:rsidR="00BF3E5F" w:rsidRDefault="00BF3E5F">
      <w:pPr>
        <w:spacing w:line="222" w:lineRule="exact"/>
        <w:rPr>
          <w:sz w:val="20"/>
          <w:szCs w:val="20"/>
        </w:rPr>
      </w:pPr>
    </w:p>
    <w:p w14:paraId="43C58A22" w14:textId="2DA4F70F" w:rsidR="00BF3E5F" w:rsidRPr="00021E38" w:rsidRDefault="00335F60" w:rsidP="001A6DCE">
      <w:pPr>
        <w:spacing w:line="412" w:lineRule="auto"/>
        <w:ind w:left="720" w:right="800"/>
        <w:jc w:val="both"/>
        <w:rPr>
          <w:sz w:val="16"/>
          <w:szCs w:val="16"/>
        </w:rPr>
      </w:pPr>
      <w:ins w:id="1495" w:author="Kaxiong" w:date="2021-06-10T01:27:00Z">
        <w:r>
          <w:rPr>
            <w:rFonts w:ascii="Arial" w:eastAsia="Arial" w:hAnsi="Arial" w:cs="Arial"/>
            <w:sz w:val="16"/>
            <w:szCs w:val="16"/>
          </w:rPr>
          <w:sym w:font="Symbol" w:char="F0F0"/>
        </w:r>
        <w:r>
          <w:rPr>
            <w:rFonts w:ascii="Arial" w:eastAsia="Arial" w:hAnsi="Arial" w:cs="Arial"/>
            <w:sz w:val="16"/>
            <w:szCs w:val="16"/>
          </w:rPr>
          <w:t xml:space="preserve"> </w:t>
        </w:r>
      </w:ins>
      <w:r w:rsidR="00F2670D" w:rsidRPr="00021E38">
        <w:rPr>
          <w:rFonts w:ascii="Arial" w:eastAsia="Arial" w:hAnsi="Arial" w:cs="Arial"/>
          <w:sz w:val="16"/>
          <w:szCs w:val="16"/>
        </w:rPr>
        <w:t xml:space="preserve">Cov </w:t>
      </w:r>
      <w:proofErr w:type="spellStart"/>
      <w:r w:rsidR="00F2670D" w:rsidRPr="00021E38">
        <w:rPr>
          <w:rFonts w:ascii="Arial" w:eastAsia="Arial" w:hAnsi="Arial" w:cs="Arial"/>
          <w:sz w:val="16"/>
          <w:szCs w:val="16"/>
        </w:rPr>
        <w:t>cuab</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yeej</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thiab</w:t>
      </w:r>
      <w:proofErr w:type="spellEnd"/>
      <w:r w:rsidR="00021E38"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khoom</w:t>
      </w:r>
      <w:proofErr w:type="spellEnd"/>
      <w:r w:rsidR="00021E38" w:rsidRPr="00021E38">
        <w:rPr>
          <w:rFonts w:ascii="Arial" w:eastAsia="Arial" w:hAnsi="Arial" w:cs="Arial"/>
          <w:sz w:val="16"/>
          <w:szCs w:val="16"/>
        </w:rPr>
        <w:t xml:space="preserve"> </w:t>
      </w:r>
      <w:proofErr w:type="spellStart"/>
      <w:r w:rsidR="00021E38" w:rsidRPr="00021E38">
        <w:rPr>
          <w:rFonts w:ascii="Arial" w:eastAsia="Arial" w:hAnsi="Arial" w:cs="Arial"/>
          <w:sz w:val="16"/>
          <w:szCs w:val="16"/>
        </w:rPr>
        <w:t>siv</w:t>
      </w:r>
      <w:proofErr w:type="spellEnd"/>
      <w:r w:rsidR="00F2670D" w:rsidRPr="00021E38">
        <w:rPr>
          <w:rFonts w:ascii="Arial" w:eastAsia="Arial" w:hAnsi="Arial" w:cs="Arial"/>
          <w:sz w:val="16"/>
          <w:szCs w:val="16"/>
        </w:rPr>
        <w:t xml:space="preserve">: Cov </w:t>
      </w:r>
      <w:proofErr w:type="spellStart"/>
      <w:r w:rsidR="00F2670D" w:rsidRPr="00021E38">
        <w:rPr>
          <w:rFonts w:ascii="Arial" w:eastAsia="Arial" w:hAnsi="Arial" w:cs="Arial"/>
          <w:sz w:val="16"/>
          <w:szCs w:val="16"/>
        </w:rPr>
        <w:t>cuab</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yeej</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thiab</w:t>
      </w:r>
      <w:proofErr w:type="spellEnd"/>
      <w:r w:rsidR="00F2670D" w:rsidRPr="00021E38">
        <w:rPr>
          <w:rFonts w:ascii="Arial" w:eastAsia="Arial" w:hAnsi="Arial" w:cs="Arial"/>
          <w:sz w:val="16"/>
          <w:szCs w:val="16"/>
        </w:rPr>
        <w:t xml:space="preserve"> </w:t>
      </w:r>
      <w:r w:rsidR="00021E38" w:rsidRPr="00021E38">
        <w:rPr>
          <w:rFonts w:ascii="Arial" w:eastAsia="Arial" w:hAnsi="Arial" w:cs="Arial"/>
          <w:sz w:val="16"/>
          <w:szCs w:val="16"/>
        </w:rPr>
        <w:t xml:space="preserve">cov </w:t>
      </w:r>
      <w:proofErr w:type="spellStart"/>
      <w:r w:rsidR="00021E38" w:rsidRPr="00021E38">
        <w:rPr>
          <w:rFonts w:ascii="Arial" w:eastAsia="Arial" w:hAnsi="Arial" w:cs="Arial"/>
          <w:sz w:val="16"/>
          <w:szCs w:val="16"/>
        </w:rPr>
        <w:t>khoom</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siv</w:t>
      </w:r>
      <w:proofErr w:type="spellEnd"/>
      <w:r w:rsidR="00F2670D" w:rsidRPr="00021E38">
        <w:rPr>
          <w:rFonts w:ascii="Arial" w:eastAsia="Arial" w:hAnsi="Arial" w:cs="Arial"/>
          <w:sz w:val="16"/>
          <w:szCs w:val="16"/>
        </w:rPr>
        <w:t xml:space="preserve"> los </w:t>
      </w:r>
      <w:proofErr w:type="spellStart"/>
      <w:r w:rsidR="00F2670D" w:rsidRPr="00021E38">
        <w:rPr>
          <w:rFonts w:ascii="Arial" w:eastAsia="Arial" w:hAnsi="Arial" w:cs="Arial"/>
          <w:sz w:val="16"/>
          <w:szCs w:val="16"/>
        </w:rPr>
        <w:t>sau</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ntim</w:t>
      </w:r>
      <w:proofErr w:type="spellEnd"/>
      <w:r w:rsidR="00F2670D" w:rsidRPr="00021E38">
        <w:rPr>
          <w:rFonts w:ascii="Arial" w:eastAsia="Arial" w:hAnsi="Arial" w:cs="Arial"/>
          <w:sz w:val="16"/>
          <w:szCs w:val="16"/>
        </w:rPr>
        <w:t>, los</w:t>
      </w:r>
      <w:r w:rsidR="00021E38" w:rsidRPr="00021E38">
        <w:rPr>
          <w:rFonts w:ascii="Arial" w:eastAsia="Arial" w:hAnsi="Arial" w:cs="Arial"/>
          <w:sz w:val="16"/>
          <w:szCs w:val="16"/>
        </w:rPr>
        <w:t xml:space="preserve"> </w:t>
      </w:r>
      <w:r w:rsidR="00F2670D" w:rsidRPr="00021E38">
        <w:rPr>
          <w:rFonts w:ascii="Arial" w:eastAsia="Arial" w:hAnsi="Arial" w:cs="Arial"/>
          <w:sz w:val="16"/>
          <w:szCs w:val="16"/>
        </w:rPr>
        <w:t xml:space="preserve">sis </w:t>
      </w:r>
      <w:proofErr w:type="spellStart"/>
      <w:r w:rsidR="00F2670D" w:rsidRPr="00021E38">
        <w:rPr>
          <w:rFonts w:ascii="Arial" w:eastAsia="Arial" w:hAnsi="Arial" w:cs="Arial"/>
          <w:sz w:val="16"/>
          <w:szCs w:val="16"/>
        </w:rPr>
        <w:t>tuav</w:t>
      </w:r>
      <w:proofErr w:type="spellEnd"/>
      <w:r w:rsidR="00F2670D" w:rsidRPr="00021E38">
        <w:rPr>
          <w:rFonts w:ascii="Arial" w:eastAsia="Arial" w:hAnsi="Arial" w:cs="Arial"/>
          <w:sz w:val="16"/>
          <w:szCs w:val="16"/>
        </w:rPr>
        <w:t xml:space="preserve"> cov </w:t>
      </w:r>
      <w:proofErr w:type="spellStart"/>
      <w:r w:rsidR="00F2670D" w:rsidRPr="00021E38">
        <w:rPr>
          <w:rFonts w:ascii="Arial" w:eastAsia="Arial" w:hAnsi="Arial" w:cs="Arial"/>
          <w:sz w:val="16"/>
          <w:szCs w:val="16"/>
        </w:rPr>
        <w:t>khoom</w:t>
      </w:r>
      <w:proofErr w:type="spellEnd"/>
      <w:r w:rsidR="00F2670D" w:rsidRPr="00021E38">
        <w:rPr>
          <w:rFonts w:ascii="Arial" w:eastAsia="Arial" w:hAnsi="Arial" w:cs="Arial"/>
          <w:sz w:val="16"/>
          <w:szCs w:val="16"/>
        </w:rPr>
        <w:t xml:space="preserve"> </w:t>
      </w:r>
      <w:proofErr w:type="spellStart"/>
      <w:ins w:id="1496" w:author="Kaxiong" w:date="2021-06-10T02:08:00Z">
        <w:r w:rsidR="007C4C2B">
          <w:rPr>
            <w:rFonts w:ascii="Arial" w:eastAsia="Arial" w:hAnsi="Arial" w:cs="Arial"/>
            <w:sz w:val="16"/>
            <w:szCs w:val="16"/>
          </w:rPr>
          <w:t>tsim</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tawm</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uas</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raug</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saib</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xyuas</w:t>
        </w:r>
        <w:proofErr w:type="spellEnd"/>
        <w:r w:rsidR="007C4C2B">
          <w:rPr>
            <w:rFonts w:ascii="Arial" w:eastAsia="Arial" w:hAnsi="Arial" w:cs="Arial"/>
            <w:sz w:val="16"/>
            <w:szCs w:val="16"/>
          </w:rPr>
          <w:t xml:space="preserve"> </w:t>
        </w:r>
      </w:ins>
      <w:del w:id="1497" w:author="Kaxiong" w:date="2021-06-10T02:08:00Z">
        <w:r w:rsidR="00F2670D" w:rsidRPr="00021E38" w:rsidDel="007C4C2B">
          <w:rPr>
            <w:rFonts w:ascii="Arial" w:eastAsia="Arial" w:hAnsi="Arial" w:cs="Arial"/>
            <w:sz w:val="16"/>
            <w:szCs w:val="16"/>
          </w:rPr>
          <w:delText xml:space="preserve">lag luam </w:delText>
        </w:r>
      </w:del>
      <w:proofErr w:type="spellStart"/>
      <w:r w:rsidR="00F2670D" w:rsidRPr="00021E38">
        <w:rPr>
          <w:rFonts w:ascii="Arial" w:eastAsia="Arial" w:hAnsi="Arial" w:cs="Arial"/>
          <w:sz w:val="16"/>
          <w:szCs w:val="16"/>
        </w:rPr>
        <w:t>yuav</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tsum</w:t>
      </w:r>
      <w:proofErr w:type="spellEnd"/>
      <w:r w:rsidR="00F2670D" w:rsidRPr="00021E38">
        <w:rPr>
          <w:rFonts w:ascii="Arial" w:eastAsia="Arial" w:hAnsi="Arial" w:cs="Arial"/>
          <w:sz w:val="16"/>
          <w:szCs w:val="16"/>
        </w:rPr>
        <w:t xml:space="preserve"> </w:t>
      </w:r>
      <w:proofErr w:type="spellStart"/>
      <w:ins w:id="1498" w:author="Kaxiong" w:date="2021-06-10T02:08:00Z">
        <w:r w:rsidR="007C4C2B">
          <w:rPr>
            <w:rFonts w:ascii="Arial" w:eastAsia="Arial" w:hAnsi="Arial" w:cs="Arial"/>
            <w:sz w:val="16"/>
            <w:szCs w:val="16"/>
          </w:rPr>
          <w:t>huv</w:t>
        </w:r>
      </w:ins>
      <w:proofErr w:type="spellEnd"/>
      <w:del w:id="1499" w:author="Kaxiong" w:date="2021-06-10T02:08:00Z">
        <w:r w:rsidR="00F2670D" w:rsidRPr="00021E38" w:rsidDel="007C4C2B">
          <w:rPr>
            <w:rFonts w:ascii="Arial" w:eastAsia="Arial" w:hAnsi="Arial" w:cs="Arial"/>
            <w:sz w:val="16"/>
            <w:szCs w:val="16"/>
          </w:rPr>
          <w:delText>raug muab ntxuav</w:delText>
        </w:r>
      </w:del>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thiab</w:t>
      </w:r>
      <w:proofErr w:type="spellEnd"/>
      <w:r w:rsidR="00F2670D" w:rsidRPr="00021E38">
        <w:rPr>
          <w:rFonts w:ascii="Arial" w:eastAsia="Arial" w:hAnsi="Arial" w:cs="Arial"/>
          <w:sz w:val="16"/>
          <w:szCs w:val="16"/>
        </w:rPr>
        <w:t xml:space="preserve"> cov </w:t>
      </w:r>
      <w:proofErr w:type="spellStart"/>
      <w:r w:rsidR="00F2670D" w:rsidRPr="00021E38">
        <w:rPr>
          <w:rFonts w:ascii="Arial" w:eastAsia="Arial" w:hAnsi="Arial" w:cs="Arial"/>
          <w:sz w:val="16"/>
          <w:szCs w:val="16"/>
        </w:rPr>
        <w:t>cuab</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yeej</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thiab</w:t>
      </w:r>
      <w:proofErr w:type="spellEnd"/>
      <w:r w:rsidR="00F2670D" w:rsidRPr="00021E38">
        <w:rPr>
          <w:rFonts w:ascii="Arial" w:eastAsia="Arial" w:hAnsi="Arial" w:cs="Arial"/>
          <w:sz w:val="16"/>
          <w:szCs w:val="16"/>
        </w:rPr>
        <w:t xml:space="preserve"> cov </w:t>
      </w:r>
      <w:proofErr w:type="spellStart"/>
      <w:r w:rsidR="00021E38" w:rsidRPr="00021E38">
        <w:rPr>
          <w:rFonts w:ascii="Arial" w:eastAsia="Arial" w:hAnsi="Arial" w:cs="Arial"/>
          <w:sz w:val="16"/>
          <w:szCs w:val="16"/>
        </w:rPr>
        <w:t>khoom</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siv</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uas</w:t>
      </w:r>
      <w:proofErr w:type="spellEnd"/>
      <w:r w:rsidR="00F2670D" w:rsidRPr="00021E38">
        <w:rPr>
          <w:rFonts w:ascii="Arial" w:eastAsia="Arial" w:hAnsi="Arial" w:cs="Arial"/>
          <w:sz w:val="16"/>
          <w:szCs w:val="16"/>
        </w:rPr>
        <w:t xml:space="preserve"> </w:t>
      </w:r>
      <w:proofErr w:type="spellStart"/>
      <w:ins w:id="1500" w:author="Kaxiong" w:date="2021-06-10T02:09:00Z">
        <w:r w:rsidR="007C4C2B">
          <w:rPr>
            <w:rFonts w:ascii="Arial" w:eastAsia="Arial" w:hAnsi="Arial" w:cs="Arial"/>
            <w:sz w:val="16"/>
            <w:szCs w:val="16"/>
          </w:rPr>
          <w:t>chwv</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nrog</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feem</w:t>
        </w:r>
        <w:proofErr w:type="spellEnd"/>
        <w:r w:rsidR="007C4C2B">
          <w:rPr>
            <w:rFonts w:ascii="Arial" w:eastAsia="Arial" w:hAnsi="Arial" w:cs="Arial"/>
            <w:sz w:val="16"/>
            <w:szCs w:val="16"/>
          </w:rPr>
          <w:t xml:space="preserve"> </w:t>
        </w:r>
      </w:ins>
      <w:proofErr w:type="spellStart"/>
      <w:ins w:id="1501" w:author="Kaxiong" w:date="2021-06-10T02:10:00Z">
        <w:r w:rsidR="007C4C2B">
          <w:rPr>
            <w:rFonts w:ascii="Arial" w:eastAsia="Arial" w:hAnsi="Arial" w:cs="Arial"/>
            <w:sz w:val="16"/>
            <w:szCs w:val="16"/>
          </w:rPr>
          <w:t>uas</w:t>
        </w:r>
        <w:proofErr w:type="spellEnd"/>
        <w:r w:rsidR="007C4C2B">
          <w:rPr>
            <w:rFonts w:ascii="Arial" w:eastAsia="Arial" w:hAnsi="Arial" w:cs="Arial"/>
            <w:sz w:val="16"/>
            <w:szCs w:val="16"/>
          </w:rPr>
          <w:t xml:space="preserve"> </w:t>
        </w:r>
        <w:proofErr w:type="spellStart"/>
        <w:r w:rsidR="007C4C2B">
          <w:rPr>
            <w:rFonts w:ascii="Arial" w:eastAsia="Arial" w:hAnsi="Arial" w:cs="Arial"/>
            <w:sz w:val="16"/>
            <w:szCs w:val="16"/>
          </w:rPr>
          <w:t>noj</w:t>
        </w:r>
        <w:proofErr w:type="spellEnd"/>
        <w:r w:rsidR="007C4C2B">
          <w:rPr>
            <w:rFonts w:ascii="Arial" w:eastAsia="Arial" w:hAnsi="Arial" w:cs="Arial"/>
            <w:sz w:val="16"/>
            <w:szCs w:val="16"/>
          </w:rPr>
          <w:t xml:space="preserve"> tau </w:t>
        </w:r>
        <w:proofErr w:type="spellStart"/>
        <w:r w:rsidR="007C4C2B">
          <w:rPr>
            <w:rFonts w:ascii="Arial" w:eastAsia="Arial" w:hAnsi="Arial" w:cs="Arial"/>
            <w:sz w:val="16"/>
            <w:szCs w:val="16"/>
          </w:rPr>
          <w:t>ntawm</w:t>
        </w:r>
        <w:proofErr w:type="spellEnd"/>
        <w:r w:rsidR="007C4C2B">
          <w:rPr>
            <w:rFonts w:ascii="Arial" w:eastAsia="Arial" w:hAnsi="Arial" w:cs="Arial"/>
            <w:sz w:val="16"/>
            <w:szCs w:val="16"/>
          </w:rPr>
          <w:t xml:space="preserve"> </w:t>
        </w:r>
        <w:r w:rsidR="008A3001">
          <w:rPr>
            <w:rFonts w:ascii="Arial" w:eastAsia="Arial" w:hAnsi="Arial" w:cs="Arial"/>
            <w:sz w:val="16"/>
            <w:szCs w:val="16"/>
          </w:rPr>
          <w:t xml:space="preserve">cov </w:t>
        </w:r>
        <w:proofErr w:type="spellStart"/>
        <w:r w:rsidR="008A3001">
          <w:rPr>
            <w:rFonts w:ascii="Arial" w:eastAsia="Arial" w:hAnsi="Arial" w:cs="Arial"/>
            <w:sz w:val="16"/>
            <w:szCs w:val="16"/>
          </w:rPr>
          <w:t>khoom</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tsim</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tawm</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uas</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raug</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saib</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xyuas</w:t>
        </w:r>
        <w:proofErr w:type="spellEnd"/>
        <w:r w:rsidR="008A3001">
          <w:rPr>
            <w:rFonts w:ascii="Arial" w:eastAsia="Arial" w:hAnsi="Arial" w:cs="Arial"/>
            <w:sz w:val="16"/>
            <w:szCs w:val="16"/>
          </w:rPr>
          <w:t xml:space="preserve"> </w:t>
        </w:r>
      </w:ins>
      <w:del w:id="1502" w:author="Kaxiong" w:date="2021-06-10T02:11:00Z">
        <w:r w:rsidR="00F2670D" w:rsidRPr="00021E38" w:rsidDel="008A3001">
          <w:rPr>
            <w:rFonts w:ascii="Arial" w:eastAsia="Arial" w:hAnsi="Arial" w:cs="Arial"/>
            <w:sz w:val="16"/>
            <w:szCs w:val="16"/>
          </w:rPr>
          <w:delText>hu rau cov khoom noj tau ntawm</w:delText>
        </w:r>
        <w:r w:rsidR="00BC665B" w:rsidRPr="00021E38" w:rsidDel="008A3001">
          <w:rPr>
            <w:sz w:val="16"/>
            <w:szCs w:val="16"/>
          </w:rPr>
          <w:delText xml:space="preserve"> </w:delText>
        </w:r>
        <w:r w:rsidR="00F2670D" w:rsidRPr="00021E38" w:rsidDel="008A3001">
          <w:rPr>
            <w:rFonts w:ascii="Arial" w:eastAsia="Arial" w:hAnsi="Arial" w:cs="Arial"/>
            <w:sz w:val="16"/>
            <w:szCs w:val="16"/>
          </w:rPr>
          <w:delText xml:space="preserve">cov khoom lag luam uas raug pov tseg </w:delText>
        </w:r>
      </w:del>
      <w:proofErr w:type="spellStart"/>
      <w:r w:rsidR="00F2670D" w:rsidRPr="00021E38">
        <w:rPr>
          <w:rFonts w:ascii="Arial" w:eastAsia="Arial" w:hAnsi="Arial" w:cs="Arial"/>
          <w:sz w:val="16"/>
          <w:szCs w:val="16"/>
        </w:rPr>
        <w:t>yuav</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tsum</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raug</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tsau</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tshuaj</w:t>
      </w:r>
      <w:proofErr w:type="spellEnd"/>
      <w:r w:rsidR="00F2670D" w:rsidRPr="00021E38">
        <w:rPr>
          <w:rFonts w:ascii="Arial" w:eastAsia="Arial" w:hAnsi="Arial" w:cs="Arial"/>
          <w:sz w:val="16"/>
          <w:szCs w:val="16"/>
        </w:rPr>
        <w:t xml:space="preserve"> "</w:t>
      </w:r>
      <w:proofErr w:type="spellStart"/>
      <w:ins w:id="1503" w:author="Kaxiong" w:date="2021-06-10T02:12:00Z">
        <w:r w:rsidR="008A3001">
          <w:rPr>
            <w:rFonts w:ascii="Arial" w:eastAsia="Arial" w:hAnsi="Arial" w:cs="Arial"/>
            <w:sz w:val="16"/>
            <w:szCs w:val="16"/>
          </w:rPr>
          <w:t>tas</w:t>
        </w:r>
        <w:proofErr w:type="spellEnd"/>
        <w:r w:rsidR="008A3001">
          <w:rPr>
            <w:rFonts w:ascii="Arial" w:eastAsia="Arial" w:hAnsi="Arial" w:cs="Arial"/>
            <w:sz w:val="16"/>
            <w:szCs w:val="16"/>
          </w:rPr>
          <w:t xml:space="preserve"> li </w:t>
        </w:r>
      </w:ins>
      <w:proofErr w:type="spellStart"/>
      <w:r w:rsidR="00F2670D" w:rsidRPr="00021E38">
        <w:rPr>
          <w:rFonts w:ascii="Arial" w:eastAsia="Arial" w:hAnsi="Arial" w:cs="Arial"/>
          <w:sz w:val="16"/>
          <w:szCs w:val="16"/>
        </w:rPr>
        <w:t>kom</w:t>
      </w:r>
      <w:proofErr w:type="spellEnd"/>
      <w:r w:rsidR="00F2670D" w:rsidRPr="00021E38">
        <w:rPr>
          <w:rFonts w:ascii="Arial" w:eastAsia="Arial" w:hAnsi="Arial" w:cs="Arial"/>
          <w:sz w:val="16"/>
          <w:szCs w:val="16"/>
        </w:rPr>
        <w:t xml:space="preserve"> </w:t>
      </w:r>
      <w:proofErr w:type="spellStart"/>
      <w:ins w:id="1504" w:author="Kaxiong" w:date="2021-06-10T02:13:00Z">
        <w:r w:rsidR="008A3001">
          <w:rPr>
            <w:rFonts w:ascii="Arial" w:eastAsia="Arial" w:hAnsi="Arial" w:cs="Arial"/>
            <w:sz w:val="16"/>
            <w:szCs w:val="16"/>
          </w:rPr>
          <w:t>tseem</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ceeb</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uas</w:t>
        </w:r>
        <w:proofErr w:type="spellEnd"/>
        <w:r w:rsidR="008A3001">
          <w:rPr>
            <w:rFonts w:ascii="Arial" w:eastAsia="Arial" w:hAnsi="Arial" w:cs="Arial"/>
            <w:sz w:val="16"/>
            <w:szCs w:val="16"/>
          </w:rPr>
          <w:t xml:space="preserve"> </w:t>
        </w:r>
      </w:ins>
      <w:del w:id="1505" w:author="Kaxiong" w:date="2021-06-10T02:13:00Z">
        <w:r w:rsidR="00F2670D" w:rsidRPr="00021E38" w:rsidDel="008A3001">
          <w:rPr>
            <w:rFonts w:ascii="Arial" w:eastAsia="Arial" w:hAnsi="Arial" w:cs="Arial"/>
            <w:sz w:val="16"/>
            <w:szCs w:val="16"/>
          </w:rPr>
          <w:delText xml:space="preserve">ntau </w:delText>
        </w:r>
        <w:r w:rsidR="00021E38" w:rsidRPr="00021E38" w:rsidDel="008A3001">
          <w:rPr>
            <w:rFonts w:ascii="Arial" w:eastAsia="Arial" w:hAnsi="Arial" w:cs="Arial"/>
            <w:sz w:val="16"/>
            <w:szCs w:val="16"/>
          </w:rPr>
          <w:delText>kom</w:delText>
        </w:r>
        <w:r w:rsidR="00F2670D" w:rsidRPr="00021E38" w:rsidDel="008A3001">
          <w:rPr>
            <w:rFonts w:ascii="Arial" w:eastAsia="Arial" w:hAnsi="Arial" w:cs="Arial"/>
            <w:sz w:val="16"/>
            <w:szCs w:val="16"/>
          </w:rPr>
          <w:delText xml:space="preserve"> </w:delText>
        </w:r>
      </w:del>
      <w:proofErr w:type="spellStart"/>
      <w:r w:rsidR="00F2670D" w:rsidRPr="00021E38">
        <w:rPr>
          <w:rFonts w:ascii="Arial" w:eastAsia="Arial" w:hAnsi="Arial" w:cs="Arial"/>
          <w:sz w:val="16"/>
          <w:szCs w:val="16"/>
        </w:rPr>
        <w:t>tsim</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nyog</w:t>
      </w:r>
      <w:proofErr w:type="spellEnd"/>
      <w:r w:rsidR="00F2670D" w:rsidRPr="00021E38">
        <w:rPr>
          <w:rFonts w:ascii="Arial" w:eastAsia="Arial" w:hAnsi="Arial" w:cs="Arial"/>
          <w:sz w:val="16"/>
          <w:szCs w:val="16"/>
        </w:rPr>
        <w:t xml:space="preserve"> los </w:t>
      </w:r>
      <w:proofErr w:type="spellStart"/>
      <w:r w:rsidR="00F2670D" w:rsidRPr="00021E38">
        <w:rPr>
          <w:rFonts w:ascii="Arial" w:eastAsia="Arial" w:hAnsi="Arial" w:cs="Arial"/>
          <w:sz w:val="16"/>
          <w:szCs w:val="16"/>
        </w:rPr>
        <w:t>tiv</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thaiv</w:t>
      </w:r>
      <w:proofErr w:type="spellEnd"/>
      <w:r w:rsidR="00F2670D" w:rsidRPr="00021E38">
        <w:rPr>
          <w:rFonts w:ascii="Arial" w:eastAsia="Arial" w:hAnsi="Arial" w:cs="Arial"/>
          <w:sz w:val="16"/>
          <w:szCs w:val="16"/>
        </w:rPr>
        <w:t xml:space="preserve"> </w:t>
      </w:r>
      <w:proofErr w:type="spellStart"/>
      <w:r w:rsidR="00F2670D" w:rsidRPr="00021E38">
        <w:rPr>
          <w:rFonts w:ascii="Arial" w:eastAsia="Arial" w:hAnsi="Arial" w:cs="Arial"/>
          <w:sz w:val="16"/>
          <w:szCs w:val="16"/>
        </w:rPr>
        <w:t>kev</w:t>
      </w:r>
      <w:proofErr w:type="spellEnd"/>
      <w:r w:rsidR="00F2670D" w:rsidRPr="00021E38">
        <w:rPr>
          <w:rFonts w:ascii="Arial" w:eastAsia="Arial" w:hAnsi="Arial" w:cs="Arial"/>
          <w:sz w:val="16"/>
          <w:szCs w:val="16"/>
        </w:rPr>
        <w:t xml:space="preserve"> </w:t>
      </w:r>
      <w:proofErr w:type="spellStart"/>
      <w:ins w:id="1506" w:author="Kaxiong" w:date="2021-06-10T02:13:00Z">
        <w:r w:rsidR="008A3001">
          <w:rPr>
            <w:rFonts w:ascii="Arial" w:eastAsia="Arial" w:hAnsi="Arial" w:cs="Arial"/>
            <w:sz w:val="16"/>
            <w:szCs w:val="16"/>
          </w:rPr>
          <w:t>kis</w:t>
        </w:r>
        <w:proofErr w:type="spellEnd"/>
        <w:r w:rsidR="008A3001">
          <w:rPr>
            <w:rFonts w:ascii="Arial" w:eastAsia="Arial" w:hAnsi="Arial" w:cs="Arial"/>
            <w:sz w:val="16"/>
            <w:szCs w:val="16"/>
          </w:rPr>
          <w:t xml:space="preserve"> </w:t>
        </w:r>
        <w:proofErr w:type="spellStart"/>
        <w:r w:rsidR="008A3001">
          <w:rPr>
            <w:rFonts w:ascii="Arial" w:eastAsia="Arial" w:hAnsi="Arial" w:cs="Arial"/>
            <w:sz w:val="16"/>
            <w:szCs w:val="16"/>
          </w:rPr>
          <w:t>kab</w:t>
        </w:r>
        <w:proofErr w:type="spellEnd"/>
        <w:r w:rsidR="008A3001">
          <w:rPr>
            <w:rFonts w:ascii="Arial" w:eastAsia="Arial" w:hAnsi="Arial" w:cs="Arial"/>
            <w:sz w:val="16"/>
            <w:szCs w:val="16"/>
          </w:rPr>
          <w:t xml:space="preserve"> mob</w:t>
        </w:r>
      </w:ins>
      <w:del w:id="1507" w:author="Kaxiong" w:date="2021-06-10T02:13:00Z">
        <w:r w:rsidR="00F2670D" w:rsidRPr="00021E38" w:rsidDel="008A3001">
          <w:rPr>
            <w:rFonts w:ascii="Arial" w:eastAsia="Arial" w:hAnsi="Arial" w:cs="Arial"/>
            <w:sz w:val="16"/>
            <w:szCs w:val="16"/>
          </w:rPr>
          <w:delText>ua kom tsis huv</w:delText>
        </w:r>
      </w:del>
      <w:r w:rsidR="00F2670D" w:rsidRPr="00021E38">
        <w:rPr>
          <w:rFonts w:ascii="Arial" w:eastAsia="Arial" w:hAnsi="Arial" w:cs="Arial"/>
          <w:sz w:val="16"/>
          <w:szCs w:val="16"/>
        </w:rPr>
        <w:t>."</w:t>
      </w:r>
      <w:r w:rsidR="00BC665B" w:rsidRPr="00021E38">
        <w:rPr>
          <w:rFonts w:ascii="Arial" w:eastAsia="Arial" w:hAnsi="Arial" w:cs="Arial"/>
          <w:sz w:val="16"/>
          <w:szCs w:val="16"/>
        </w:rPr>
        <w:t>14</w:t>
      </w:r>
    </w:p>
    <w:p w14:paraId="0C510B4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22FB6CFA" wp14:editId="7E2A0E09">
                <wp:simplePos x="0" y="0"/>
                <wp:positionH relativeFrom="column">
                  <wp:posOffset>2540</wp:posOffset>
                </wp:positionH>
                <wp:positionV relativeFrom="paragraph">
                  <wp:posOffset>363855</wp:posOffset>
                </wp:positionV>
                <wp:extent cx="18288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15275C" id="Shape 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pt,28.65pt" to="144.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" o:allowincell="f" filled="t" strokeweight=".72pt">
                <v:stroke joinstyle="miter"/>
                <o:lock v:ext="edit" shapetype="f"/>
              </v:line>
            </w:pict>
          </mc:Fallback>
        </mc:AlternateContent>
      </w:r>
    </w:p>
    <w:p w14:paraId="1C2A5CDD" w14:textId="77777777" w:rsidR="00BF3E5F" w:rsidRDefault="00BF3E5F">
      <w:pPr>
        <w:spacing w:line="200" w:lineRule="exact"/>
        <w:rPr>
          <w:sz w:val="20"/>
          <w:szCs w:val="20"/>
        </w:rPr>
      </w:pPr>
    </w:p>
    <w:p w14:paraId="20395B5C" w14:textId="77777777" w:rsidR="00BF3E5F" w:rsidRDefault="00BF3E5F">
      <w:pPr>
        <w:spacing w:line="200" w:lineRule="exact"/>
        <w:rPr>
          <w:sz w:val="20"/>
          <w:szCs w:val="20"/>
        </w:rPr>
      </w:pPr>
    </w:p>
    <w:p w14:paraId="5372A06D" w14:textId="77777777" w:rsidR="00BF3E5F" w:rsidRDefault="00BF3E5F">
      <w:pPr>
        <w:spacing w:line="219" w:lineRule="exact"/>
        <w:rPr>
          <w:sz w:val="20"/>
          <w:szCs w:val="20"/>
        </w:rPr>
      </w:pPr>
    </w:p>
    <w:p w14:paraId="6F8164CA" w14:textId="5E177484" w:rsidR="00BF3E5F" w:rsidRPr="00CF7ED2" w:rsidRDefault="00073A44" w:rsidP="00073A44">
      <w:pPr>
        <w:tabs>
          <w:tab w:val="left" w:pos="100"/>
        </w:tabs>
        <w:rPr>
          <w:rFonts w:ascii="Arial" w:eastAsia="Arial" w:hAnsi="Arial" w:cs="Arial"/>
          <w:sz w:val="16"/>
          <w:szCs w:val="16"/>
        </w:rPr>
      </w:pPr>
      <w:r w:rsidRPr="00CF7ED2">
        <w:rPr>
          <w:rFonts w:ascii="Arial" w:eastAsia="Arial" w:hAnsi="Arial" w:cs="Arial"/>
          <w:sz w:val="16"/>
          <w:szCs w:val="16"/>
          <w:vertAlign w:val="superscript"/>
        </w:rPr>
        <w:t>8</w:t>
      </w:r>
      <w:r w:rsidR="00F2670D" w:rsidRPr="00CF7ED2">
        <w:rPr>
          <w:rFonts w:ascii="Arial" w:eastAsia="Arial" w:hAnsi="Arial" w:cs="Arial"/>
          <w:sz w:val="16"/>
          <w:szCs w:val="16"/>
        </w:rPr>
        <w:t xml:space="preserve"> 21 CFR 112.32 (b).</w:t>
      </w:r>
    </w:p>
    <w:p w14:paraId="52048880" w14:textId="77777777" w:rsidR="00BF3E5F" w:rsidRPr="00CF7ED2" w:rsidRDefault="00BF3E5F">
      <w:pPr>
        <w:spacing w:line="92" w:lineRule="exact"/>
        <w:rPr>
          <w:rFonts w:ascii="Arial" w:eastAsia="Arial" w:hAnsi="Arial" w:cs="Arial"/>
          <w:sz w:val="16"/>
          <w:szCs w:val="16"/>
        </w:rPr>
      </w:pPr>
    </w:p>
    <w:p w14:paraId="12F57EBA" w14:textId="2E19621D" w:rsidR="00BF3E5F" w:rsidRPr="00CF7ED2" w:rsidRDefault="00073A44" w:rsidP="00073A44">
      <w:pPr>
        <w:tabs>
          <w:tab w:val="left" w:pos="120"/>
        </w:tabs>
        <w:rPr>
          <w:rFonts w:ascii="Arial" w:eastAsia="Arial" w:hAnsi="Arial" w:cs="Arial"/>
          <w:sz w:val="16"/>
          <w:szCs w:val="16"/>
        </w:rPr>
      </w:pPr>
      <w:r w:rsidRPr="00CF7ED2">
        <w:rPr>
          <w:rFonts w:ascii="Arial" w:eastAsia="Arial" w:hAnsi="Arial" w:cs="Arial"/>
          <w:sz w:val="16"/>
          <w:szCs w:val="16"/>
          <w:vertAlign w:val="superscript"/>
        </w:rPr>
        <w:t>9</w:t>
      </w:r>
      <w:r w:rsidR="00F2670D" w:rsidRPr="00CF7ED2">
        <w:rPr>
          <w:rFonts w:ascii="Arial" w:eastAsia="Arial" w:hAnsi="Arial" w:cs="Arial"/>
          <w:sz w:val="16"/>
          <w:szCs w:val="16"/>
        </w:rPr>
        <w:t>21 CFR 112.12.</w:t>
      </w:r>
    </w:p>
    <w:p w14:paraId="6F0B7272" w14:textId="77777777" w:rsidR="00BF3E5F" w:rsidRPr="00CF7ED2" w:rsidRDefault="00BF3E5F">
      <w:pPr>
        <w:spacing w:line="57" w:lineRule="exact"/>
        <w:rPr>
          <w:sz w:val="16"/>
          <w:szCs w:val="16"/>
        </w:rPr>
      </w:pPr>
    </w:p>
    <w:p w14:paraId="25326731" w14:textId="3CA5A97F" w:rsidR="00BF3E5F" w:rsidRPr="00CF7ED2" w:rsidRDefault="00073A44">
      <w:pPr>
        <w:rPr>
          <w:sz w:val="16"/>
          <w:szCs w:val="16"/>
        </w:rPr>
      </w:pPr>
      <w:r w:rsidRPr="00CF7ED2">
        <w:rPr>
          <w:rFonts w:ascii="Arial" w:eastAsia="Arial" w:hAnsi="Arial" w:cs="Arial"/>
          <w:sz w:val="16"/>
          <w:szCs w:val="16"/>
          <w:vertAlign w:val="superscript"/>
        </w:rPr>
        <w:t>10</w:t>
      </w:r>
      <w:r w:rsidR="00F2670D" w:rsidRPr="00CF7ED2">
        <w:rPr>
          <w:rFonts w:ascii="Arial" w:eastAsia="Arial" w:hAnsi="Arial" w:cs="Arial"/>
          <w:sz w:val="16"/>
          <w:szCs w:val="16"/>
        </w:rPr>
        <w:t>21 CFR 112.32 (a).</w:t>
      </w:r>
    </w:p>
    <w:p w14:paraId="19AD8C4F" w14:textId="77777777" w:rsidR="00BF3E5F" w:rsidRPr="00CF7ED2" w:rsidRDefault="00BF3E5F">
      <w:pPr>
        <w:spacing w:line="72" w:lineRule="exact"/>
        <w:rPr>
          <w:sz w:val="16"/>
          <w:szCs w:val="16"/>
        </w:rPr>
      </w:pPr>
    </w:p>
    <w:p w14:paraId="31EC6D72" w14:textId="7F94E7BD" w:rsidR="00BF3E5F" w:rsidRPr="00CF7ED2" w:rsidRDefault="00073A44" w:rsidP="00073A44">
      <w:pPr>
        <w:tabs>
          <w:tab w:val="left" w:pos="160"/>
        </w:tabs>
        <w:rPr>
          <w:rFonts w:ascii="Arial" w:eastAsia="Arial" w:hAnsi="Arial" w:cs="Arial"/>
          <w:sz w:val="16"/>
          <w:szCs w:val="16"/>
        </w:rPr>
      </w:pPr>
      <w:r w:rsidRPr="00CF7ED2">
        <w:rPr>
          <w:rFonts w:ascii="Arial" w:eastAsia="Arial" w:hAnsi="Arial" w:cs="Arial"/>
          <w:sz w:val="16"/>
          <w:szCs w:val="16"/>
          <w:vertAlign w:val="superscript"/>
        </w:rPr>
        <w:t>11</w:t>
      </w:r>
      <w:r w:rsidR="00F2670D" w:rsidRPr="00CF7ED2">
        <w:rPr>
          <w:rFonts w:ascii="Arial" w:eastAsia="Arial" w:hAnsi="Arial" w:cs="Arial"/>
          <w:sz w:val="16"/>
          <w:szCs w:val="16"/>
        </w:rPr>
        <w:t>21 CFR 112.134 (a).</w:t>
      </w:r>
    </w:p>
    <w:p w14:paraId="562F7179" w14:textId="77777777" w:rsidR="00BF3E5F" w:rsidRPr="00CF7ED2" w:rsidRDefault="00BF3E5F">
      <w:pPr>
        <w:spacing w:line="92" w:lineRule="exact"/>
        <w:rPr>
          <w:rFonts w:ascii="Arial" w:eastAsia="Arial" w:hAnsi="Arial" w:cs="Arial"/>
          <w:sz w:val="16"/>
          <w:szCs w:val="16"/>
        </w:rPr>
      </w:pPr>
    </w:p>
    <w:p w14:paraId="75211E99" w14:textId="6D7B1A9D" w:rsidR="00BF3E5F" w:rsidRPr="00CF7ED2" w:rsidRDefault="00073A44" w:rsidP="00073A44">
      <w:pPr>
        <w:tabs>
          <w:tab w:val="left" w:pos="180"/>
        </w:tabs>
        <w:rPr>
          <w:rFonts w:ascii="Arial" w:eastAsia="Arial" w:hAnsi="Arial" w:cs="Arial"/>
          <w:sz w:val="16"/>
          <w:szCs w:val="16"/>
        </w:rPr>
      </w:pPr>
      <w:r w:rsidRPr="00CF7ED2">
        <w:rPr>
          <w:rFonts w:ascii="Arial" w:eastAsia="Arial" w:hAnsi="Arial" w:cs="Arial"/>
          <w:sz w:val="16"/>
          <w:szCs w:val="16"/>
          <w:vertAlign w:val="superscript"/>
        </w:rPr>
        <w:lastRenderedPageBreak/>
        <w:t>12</w:t>
      </w:r>
      <w:r w:rsidR="00F2670D" w:rsidRPr="00CF7ED2">
        <w:rPr>
          <w:rFonts w:ascii="Arial" w:eastAsia="Arial" w:hAnsi="Arial" w:cs="Arial"/>
          <w:sz w:val="16"/>
          <w:szCs w:val="16"/>
        </w:rPr>
        <w:t>21 CFR 112.54; 21 CFR 112.60.</w:t>
      </w:r>
    </w:p>
    <w:p w14:paraId="129FC627" w14:textId="77777777" w:rsidR="00BF3E5F" w:rsidRPr="00CF7ED2" w:rsidRDefault="00BF3E5F">
      <w:pPr>
        <w:spacing w:line="78" w:lineRule="exact"/>
        <w:rPr>
          <w:rFonts w:ascii="Arial" w:eastAsia="Arial" w:hAnsi="Arial" w:cs="Arial"/>
          <w:sz w:val="16"/>
          <w:szCs w:val="16"/>
        </w:rPr>
      </w:pPr>
    </w:p>
    <w:p w14:paraId="16816F4E" w14:textId="7C1100B2" w:rsidR="00BF3E5F" w:rsidRPr="00CF7ED2" w:rsidRDefault="00073A44" w:rsidP="00073A44">
      <w:pPr>
        <w:tabs>
          <w:tab w:val="left" w:pos="160"/>
        </w:tabs>
        <w:rPr>
          <w:rFonts w:ascii="Arial" w:eastAsia="Arial" w:hAnsi="Arial" w:cs="Arial"/>
          <w:sz w:val="16"/>
          <w:szCs w:val="16"/>
        </w:rPr>
      </w:pPr>
      <w:r w:rsidRPr="00CF7ED2">
        <w:rPr>
          <w:rFonts w:ascii="Arial" w:eastAsia="Arial" w:hAnsi="Arial" w:cs="Arial"/>
          <w:sz w:val="16"/>
          <w:szCs w:val="16"/>
          <w:vertAlign w:val="superscript"/>
        </w:rPr>
        <w:t>13</w:t>
      </w:r>
      <w:r w:rsidR="00F2670D" w:rsidRPr="00CF7ED2">
        <w:rPr>
          <w:rFonts w:ascii="Arial" w:eastAsia="Arial" w:hAnsi="Arial" w:cs="Arial"/>
          <w:sz w:val="16"/>
          <w:szCs w:val="16"/>
        </w:rPr>
        <w:t>21 CFR 112.134 (a).</w:t>
      </w:r>
    </w:p>
    <w:p w14:paraId="7E97D275" w14:textId="77777777" w:rsidR="00BF3E5F" w:rsidRPr="00CF7ED2" w:rsidRDefault="00BF3E5F">
      <w:pPr>
        <w:spacing w:line="93" w:lineRule="exact"/>
        <w:rPr>
          <w:sz w:val="16"/>
          <w:szCs w:val="16"/>
        </w:rPr>
      </w:pPr>
    </w:p>
    <w:p w14:paraId="2171CB84" w14:textId="7FCA9E29" w:rsidR="00BF3E5F" w:rsidRPr="00CF7ED2" w:rsidRDefault="00073A44">
      <w:pPr>
        <w:rPr>
          <w:sz w:val="16"/>
          <w:szCs w:val="16"/>
        </w:rPr>
      </w:pPr>
      <w:r w:rsidRPr="00CF7ED2">
        <w:rPr>
          <w:rFonts w:ascii="Arial" w:eastAsia="Arial" w:hAnsi="Arial" w:cs="Arial"/>
          <w:sz w:val="16"/>
          <w:szCs w:val="16"/>
          <w:vertAlign w:val="superscript"/>
        </w:rPr>
        <w:t>14</w:t>
      </w:r>
      <w:r w:rsidR="00F2670D" w:rsidRPr="00CF7ED2">
        <w:rPr>
          <w:rFonts w:ascii="Arial" w:eastAsia="Arial" w:hAnsi="Arial" w:cs="Arial"/>
          <w:sz w:val="16"/>
          <w:szCs w:val="16"/>
        </w:rPr>
        <w:t>21 CFR 112.123</w:t>
      </w:r>
    </w:p>
    <w:p w14:paraId="259947EB" w14:textId="77777777" w:rsidR="00BF3E5F" w:rsidRDefault="00BF3E5F">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820"/>
        <w:gridCol w:w="780"/>
      </w:tblGrid>
      <w:tr w:rsidR="00BF3E5F" w14:paraId="6A23B43F" w14:textId="77777777" w:rsidTr="003969F7">
        <w:trPr>
          <w:trHeight w:val="290"/>
        </w:trPr>
        <w:tc>
          <w:tcPr>
            <w:tcW w:w="8820" w:type="dxa"/>
            <w:vAlign w:val="bottom"/>
          </w:tcPr>
          <w:p w14:paraId="0468C85C" w14:textId="06AB7C74" w:rsidR="00BF3E5F" w:rsidRDefault="008A3001">
            <w:pPr>
              <w:rPr>
                <w:sz w:val="20"/>
                <w:szCs w:val="20"/>
              </w:rPr>
            </w:pPr>
            <w:ins w:id="1508" w:author="Kaxiong" w:date="2021-06-10T02:15: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1509" w:author="Kaxiong" w:date="2021-06-10T02:15:00Z">
              <w:r w:rsidR="003969F7" w:rsidRPr="00225F1A" w:rsidDel="008A3001">
                <w:rPr>
                  <w:rFonts w:ascii="Arial" w:eastAsia="Arial" w:hAnsi="Arial" w:cs="Arial"/>
                  <w:sz w:val="14"/>
                  <w:szCs w:val="14"/>
                </w:rPr>
                <w:delText>Txo Cov Kev Phom Sij Kom Nyab Xeeb Ntawm Zaub Mov uas Muaj Teeb Meem Thaum Muaj Kev Ua Qoob Loo Sib Xyaws thiab Tsiaj Txhu</w:delText>
              </w:r>
            </w:del>
          </w:p>
        </w:tc>
        <w:tc>
          <w:tcPr>
            <w:tcW w:w="780" w:type="dxa"/>
            <w:vAlign w:val="bottom"/>
          </w:tcPr>
          <w:p w14:paraId="42DB178F" w14:textId="039913D7" w:rsidR="00BF3E5F" w:rsidRPr="006024BC" w:rsidRDefault="00F2670D">
            <w:pPr>
              <w:jc w:val="right"/>
              <w:rPr>
                <w:sz w:val="16"/>
                <w:szCs w:val="16"/>
              </w:rPr>
            </w:pPr>
            <w:r w:rsidRPr="006024BC">
              <w:rPr>
                <w:rFonts w:ascii="Arial" w:eastAsia="Arial" w:hAnsi="Arial" w:cs="Arial"/>
                <w:sz w:val="16"/>
                <w:szCs w:val="16"/>
              </w:rPr>
              <w:t xml:space="preserve"> 9</w:t>
            </w:r>
          </w:p>
        </w:tc>
      </w:tr>
    </w:tbl>
    <w:p w14:paraId="76C6B2EB" w14:textId="77777777" w:rsidR="00BF3E5F" w:rsidRDefault="00BF3E5F">
      <w:pPr>
        <w:sectPr w:rsidR="00BF3E5F">
          <w:pgSz w:w="12240" w:h="15840"/>
          <w:pgMar w:top="1440" w:right="1200" w:bottom="420" w:left="1440" w:header="0" w:footer="0" w:gutter="0"/>
          <w:cols w:space="720" w:equalWidth="0">
            <w:col w:w="9600"/>
          </w:cols>
        </w:sectPr>
      </w:pPr>
    </w:p>
    <w:p w14:paraId="3FCAE000" w14:textId="77777777" w:rsidR="00BF3E5F" w:rsidRDefault="00BF3E5F">
      <w:pPr>
        <w:spacing w:line="79" w:lineRule="exact"/>
        <w:rPr>
          <w:sz w:val="20"/>
          <w:szCs w:val="20"/>
        </w:rPr>
      </w:pPr>
      <w:bookmarkStart w:id="1510" w:name="page11"/>
      <w:bookmarkEnd w:id="1510"/>
    </w:p>
    <w:p w14:paraId="650038F0" w14:textId="5E698CE8" w:rsidR="00BF3E5F" w:rsidRPr="00BD310F" w:rsidRDefault="00867B91" w:rsidP="00BD310F">
      <w:pPr>
        <w:spacing w:line="397" w:lineRule="auto"/>
        <w:ind w:left="960" w:right="320"/>
        <w:jc w:val="both"/>
        <w:rPr>
          <w:sz w:val="20"/>
          <w:szCs w:val="20"/>
        </w:rPr>
      </w:pPr>
      <w:ins w:id="1511" w:author="Kaxiong" w:date="2021-06-10T10:57:00Z">
        <w:r>
          <w:rPr>
            <w:rFonts w:ascii="Arial" w:eastAsia="Arial" w:hAnsi="Arial" w:cs="Arial"/>
            <w:sz w:val="16"/>
            <w:szCs w:val="16"/>
          </w:rPr>
          <w:sym w:font="Symbol" w:char="F0F0"/>
        </w:r>
        <w:r>
          <w:rPr>
            <w:rFonts w:ascii="Arial" w:eastAsia="Arial" w:hAnsi="Arial" w:cs="Arial"/>
            <w:sz w:val="16"/>
            <w:szCs w:val="16"/>
          </w:rPr>
          <w:t xml:space="preserve"> </w:t>
        </w:r>
      </w:ins>
      <w:proofErr w:type="spellStart"/>
      <w:r w:rsidR="00B16EFC" w:rsidRPr="00BD310F">
        <w:rPr>
          <w:rFonts w:ascii="Arial" w:eastAsia="Arial" w:hAnsi="Arial" w:cs="Arial"/>
          <w:sz w:val="16"/>
          <w:szCs w:val="16"/>
        </w:rPr>
        <w:t>Khau</w:t>
      </w:r>
      <w:proofErr w:type="spellEnd"/>
      <w:r w:rsidR="00F2670D" w:rsidRPr="00BD310F">
        <w:rPr>
          <w:rFonts w:ascii="Arial" w:eastAsia="Arial" w:hAnsi="Arial" w:cs="Arial"/>
          <w:sz w:val="16"/>
          <w:szCs w:val="16"/>
        </w:rPr>
        <w:t xml:space="preserve"> / </w:t>
      </w:r>
      <w:proofErr w:type="spellStart"/>
      <w:r w:rsidR="00F2670D" w:rsidRPr="00BD310F">
        <w:rPr>
          <w:rFonts w:ascii="Arial" w:eastAsia="Arial" w:hAnsi="Arial" w:cs="Arial"/>
          <w:sz w:val="16"/>
          <w:szCs w:val="16"/>
        </w:rPr>
        <w:t>khaub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ncaws</w:t>
      </w:r>
      <w:proofErr w:type="spellEnd"/>
      <w:r w:rsidR="00F2670D" w:rsidRPr="00BD310F">
        <w:rPr>
          <w:rFonts w:ascii="Arial" w:eastAsia="Arial" w:hAnsi="Arial" w:cs="Arial"/>
          <w:sz w:val="16"/>
          <w:szCs w:val="16"/>
        </w:rPr>
        <w:t xml:space="preserve">: Cov </w:t>
      </w:r>
      <w:proofErr w:type="spellStart"/>
      <w:r w:rsidR="00F2670D" w:rsidRPr="00BD310F">
        <w:rPr>
          <w:rFonts w:ascii="Arial" w:eastAsia="Arial" w:hAnsi="Arial" w:cs="Arial"/>
          <w:sz w:val="16"/>
          <w:szCs w:val="16"/>
        </w:rPr>
        <w:t>neeg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liaj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teb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siv</w:t>
      </w:r>
      <w:proofErr w:type="spellEnd"/>
      <w:r w:rsidR="00F2670D" w:rsidRPr="00BD310F">
        <w:rPr>
          <w:rFonts w:ascii="Arial" w:eastAsia="Arial" w:hAnsi="Arial" w:cs="Arial"/>
          <w:sz w:val="16"/>
          <w:szCs w:val="16"/>
        </w:rPr>
        <w:t xml:space="preserve"> cov </w:t>
      </w:r>
      <w:proofErr w:type="spellStart"/>
      <w:r w:rsidR="00F2670D" w:rsidRPr="00BD310F">
        <w:rPr>
          <w:rFonts w:ascii="Arial" w:eastAsia="Arial" w:hAnsi="Arial" w:cs="Arial"/>
          <w:sz w:val="16"/>
          <w:szCs w:val="16"/>
        </w:rPr>
        <w:t>cai</w:t>
      </w:r>
      <w:proofErr w:type="spellEnd"/>
      <w:r w:rsidR="00F2670D" w:rsidRPr="00BD310F">
        <w:rPr>
          <w:rFonts w:ascii="Arial" w:eastAsia="Arial" w:hAnsi="Arial" w:cs="Arial"/>
          <w:sz w:val="16"/>
          <w:szCs w:val="16"/>
        </w:rPr>
        <w:t xml:space="preserve"> los </w:t>
      </w:r>
      <w:proofErr w:type="spellStart"/>
      <w:r w:rsidR="00F2670D" w:rsidRPr="00BD310F">
        <w:rPr>
          <w:rFonts w:ascii="Arial" w:eastAsia="Arial" w:hAnsi="Arial" w:cs="Arial"/>
          <w:sz w:val="16"/>
          <w:szCs w:val="16"/>
        </w:rPr>
        <w:t>tiv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thaiv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sib </w:t>
      </w:r>
      <w:proofErr w:type="spellStart"/>
      <w:r w:rsidR="00F2670D" w:rsidRPr="00BD310F">
        <w:rPr>
          <w:rFonts w:ascii="Arial" w:eastAsia="Arial" w:hAnsi="Arial" w:cs="Arial"/>
          <w:sz w:val="16"/>
          <w:szCs w:val="16"/>
        </w:rPr>
        <w:t>kis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ntawm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thaj</w:t>
      </w:r>
      <w:proofErr w:type="spellEnd"/>
      <w:r w:rsidR="00F2670D" w:rsidRPr="00BD310F">
        <w:rPr>
          <w:rFonts w:ascii="Arial" w:eastAsia="Arial" w:hAnsi="Arial" w:cs="Arial"/>
          <w:sz w:val="16"/>
          <w:szCs w:val="16"/>
        </w:rPr>
        <w:t xml:space="preserve"> chaw</w:t>
      </w:r>
      <w:r w:rsidR="00BD310F"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yug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tsiaj</w:t>
      </w:r>
      <w:proofErr w:type="spellEnd"/>
      <w:r w:rsidR="00BD310F" w:rsidRPr="00BD310F">
        <w:rPr>
          <w:rFonts w:ascii="Arial" w:eastAsia="Arial" w:hAnsi="Arial" w:cs="Arial"/>
          <w:sz w:val="16"/>
          <w:szCs w:val="16"/>
        </w:rPr>
        <w:t xml:space="preserve"> </w:t>
      </w:r>
      <w:del w:id="1512" w:author="Kaxiong" w:date="2021-06-10T10:58:00Z">
        <w:r w:rsidR="00BD310F" w:rsidRPr="00BD310F" w:rsidDel="00867B91">
          <w:rPr>
            <w:rFonts w:ascii="Arial" w:eastAsia="Arial" w:hAnsi="Arial" w:cs="Arial"/>
            <w:sz w:val="16"/>
            <w:szCs w:val="16"/>
          </w:rPr>
          <w:delText>txhu</w:delText>
        </w:r>
        <w:r w:rsidR="00F2670D" w:rsidRPr="00BD310F" w:rsidDel="00867B91">
          <w:rPr>
            <w:rFonts w:ascii="Arial" w:eastAsia="Arial" w:hAnsi="Arial" w:cs="Arial"/>
            <w:sz w:val="16"/>
            <w:szCs w:val="16"/>
          </w:rPr>
          <w:delText xml:space="preserve"> </w:delText>
        </w:r>
      </w:del>
      <w:proofErr w:type="spellStart"/>
      <w:r w:rsidR="00F2670D" w:rsidRPr="00BD310F">
        <w:rPr>
          <w:rFonts w:ascii="Arial" w:eastAsia="Arial" w:hAnsi="Arial" w:cs="Arial"/>
          <w:sz w:val="16"/>
          <w:szCs w:val="16"/>
        </w:rPr>
        <w:t>thiab</w:t>
      </w:r>
      <w:proofErr w:type="spellEnd"/>
      <w:r w:rsidR="00F2670D" w:rsidRPr="00BD310F">
        <w:rPr>
          <w:rFonts w:ascii="Arial" w:eastAsia="Arial" w:hAnsi="Arial" w:cs="Arial"/>
          <w:sz w:val="16"/>
          <w:szCs w:val="16"/>
        </w:rPr>
        <w:t xml:space="preserve"> </w:t>
      </w:r>
      <w:del w:id="1513" w:author="Kaxiong" w:date="2021-06-10T10:59:00Z">
        <w:r w:rsidR="00F2670D" w:rsidRPr="00BD310F" w:rsidDel="00867B91">
          <w:rPr>
            <w:rFonts w:ascii="Arial" w:eastAsia="Arial" w:hAnsi="Arial" w:cs="Arial"/>
            <w:sz w:val="16"/>
            <w:szCs w:val="16"/>
          </w:rPr>
          <w:delText xml:space="preserve">tsim </w:delText>
        </w:r>
      </w:del>
      <w:proofErr w:type="spellStart"/>
      <w:r w:rsidR="00F2670D" w:rsidRPr="00BD310F">
        <w:rPr>
          <w:rFonts w:ascii="Arial" w:eastAsia="Arial" w:hAnsi="Arial" w:cs="Arial"/>
          <w:sz w:val="16"/>
          <w:szCs w:val="16"/>
        </w:rPr>
        <w:t>thaj</w:t>
      </w:r>
      <w:proofErr w:type="spellEnd"/>
      <w:r w:rsidR="00F2670D" w:rsidRPr="00BD310F">
        <w:rPr>
          <w:rFonts w:ascii="Arial" w:eastAsia="Arial" w:hAnsi="Arial" w:cs="Arial"/>
          <w:sz w:val="16"/>
          <w:szCs w:val="16"/>
        </w:rPr>
        <w:t xml:space="preserve"> chaw </w:t>
      </w:r>
      <w:proofErr w:type="spellStart"/>
      <w:ins w:id="1514" w:author="Kaxiong" w:date="2021-06-10T10:59:00Z">
        <w:r>
          <w:rPr>
            <w:rFonts w:ascii="Arial" w:eastAsia="Arial" w:hAnsi="Arial" w:cs="Arial"/>
            <w:sz w:val="16"/>
            <w:szCs w:val="16"/>
          </w:rPr>
          <w:t>tsim</w:t>
        </w:r>
        <w:proofErr w:type="spellEnd"/>
        <w:r>
          <w:rPr>
            <w:rFonts w:ascii="Arial" w:eastAsia="Arial" w:hAnsi="Arial" w:cs="Arial"/>
            <w:sz w:val="16"/>
            <w:szCs w:val="16"/>
          </w:rPr>
          <w:t xml:space="preserve"> </w:t>
        </w:r>
        <w:proofErr w:type="spellStart"/>
        <w:r>
          <w:rPr>
            <w:rFonts w:ascii="Arial" w:eastAsia="Arial" w:hAnsi="Arial" w:cs="Arial"/>
            <w:sz w:val="16"/>
            <w:szCs w:val="16"/>
          </w:rPr>
          <w:t>qoob</w:t>
        </w:r>
        <w:proofErr w:type="spellEnd"/>
        <w:r>
          <w:rPr>
            <w:rFonts w:ascii="Arial" w:eastAsia="Arial" w:hAnsi="Arial" w:cs="Arial"/>
            <w:sz w:val="16"/>
            <w:szCs w:val="16"/>
          </w:rPr>
          <w:t xml:space="preserve"> loo </w:t>
        </w:r>
      </w:ins>
      <w:proofErr w:type="spellStart"/>
      <w:r w:rsidR="00F2670D" w:rsidRPr="00BD310F">
        <w:rPr>
          <w:rFonts w:ascii="Arial" w:eastAsia="Arial" w:hAnsi="Arial" w:cs="Arial"/>
          <w:sz w:val="16"/>
          <w:szCs w:val="16"/>
        </w:rPr>
        <w:t>thaum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nyog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Thaum</w:t>
      </w:r>
      <w:proofErr w:type="spellEnd"/>
      <w:r w:rsidR="00F2670D" w:rsidRPr="00BD310F">
        <w:rPr>
          <w:rFonts w:ascii="Arial" w:eastAsia="Arial" w:hAnsi="Arial" w:cs="Arial"/>
          <w:sz w:val="16"/>
          <w:szCs w:val="16"/>
        </w:rPr>
        <w:t xml:space="preserve"> FSMA </w:t>
      </w:r>
      <w:proofErr w:type="spellStart"/>
      <w:r w:rsidR="00BD310F" w:rsidRPr="00BD310F">
        <w:rPr>
          <w:rFonts w:ascii="Arial" w:eastAsia="Arial" w:hAnsi="Arial" w:cs="Arial"/>
          <w:sz w:val="16"/>
          <w:szCs w:val="16"/>
        </w:rPr>
        <w:t>txoj</w:t>
      </w:r>
      <w:proofErr w:type="spellEnd"/>
      <w:r w:rsidR="00BD310F" w:rsidRPr="00BD310F">
        <w:rPr>
          <w:rFonts w:ascii="Arial" w:eastAsia="Arial" w:hAnsi="Arial" w:cs="Arial"/>
          <w:sz w:val="16"/>
          <w:szCs w:val="16"/>
        </w:rPr>
        <w:t xml:space="preserve"> </w:t>
      </w:r>
      <w:proofErr w:type="spellStart"/>
      <w:r w:rsidR="00BD310F" w:rsidRPr="00BD310F">
        <w:rPr>
          <w:rFonts w:ascii="Arial" w:eastAsia="Arial" w:hAnsi="Arial" w:cs="Arial"/>
          <w:sz w:val="16"/>
          <w:szCs w:val="16"/>
        </w:rPr>
        <w:t>cai</w:t>
      </w:r>
      <w:proofErr w:type="spellEnd"/>
      <w:r w:rsidR="00BD310F"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tsis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yuam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kom</w:t>
      </w:r>
      <w:proofErr w:type="spellEnd"/>
      <w:r w:rsidR="00F2670D" w:rsidRPr="00BD310F">
        <w:rPr>
          <w:rFonts w:ascii="Arial" w:eastAsia="Arial" w:hAnsi="Arial" w:cs="Arial"/>
          <w:sz w:val="16"/>
          <w:szCs w:val="16"/>
        </w:rPr>
        <w:t xml:space="preserve"> cov </w:t>
      </w:r>
      <w:proofErr w:type="spellStart"/>
      <w:r w:rsidR="00F2670D" w:rsidRPr="00BD310F">
        <w:rPr>
          <w:rFonts w:ascii="Arial" w:eastAsia="Arial" w:hAnsi="Arial" w:cs="Arial"/>
          <w:sz w:val="16"/>
          <w:szCs w:val="16"/>
        </w:rPr>
        <w:t>neeg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liaj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teb</w:t>
      </w:r>
      <w:proofErr w:type="spellEnd"/>
      <w:r w:rsidR="00F2670D" w:rsidRPr="00BD310F">
        <w:rPr>
          <w:rFonts w:ascii="Arial" w:eastAsia="Arial" w:hAnsi="Arial" w:cs="Arial"/>
          <w:sz w:val="16"/>
          <w:szCs w:val="16"/>
        </w:rPr>
        <w:t xml:space="preserve"> </w:t>
      </w:r>
      <w:proofErr w:type="spellStart"/>
      <w:ins w:id="1515" w:author="Kaxiong" w:date="2021-06-10T11:01:00Z">
        <w:r>
          <w:rPr>
            <w:rFonts w:ascii="Arial" w:eastAsia="Arial" w:hAnsi="Arial" w:cs="Arial"/>
            <w:sz w:val="16"/>
            <w:szCs w:val="16"/>
          </w:rPr>
          <w:t>kom</w:t>
        </w:r>
        <w:proofErr w:type="spellEnd"/>
        <w:r>
          <w:rPr>
            <w:rFonts w:ascii="Arial" w:eastAsia="Arial" w:hAnsi="Arial" w:cs="Arial"/>
            <w:sz w:val="16"/>
            <w:szCs w:val="16"/>
          </w:rPr>
          <w:t xml:space="preserve"> </w:t>
        </w:r>
        <w:proofErr w:type="spellStart"/>
        <w:r>
          <w:rPr>
            <w:rFonts w:ascii="Arial" w:eastAsia="Arial" w:hAnsi="Arial" w:cs="Arial"/>
            <w:sz w:val="16"/>
            <w:szCs w:val="16"/>
          </w:rPr>
          <w:t>muaj</w:t>
        </w:r>
        <w:proofErr w:type="spellEnd"/>
        <w:r>
          <w:rPr>
            <w:rFonts w:ascii="Arial" w:eastAsia="Arial" w:hAnsi="Arial" w:cs="Arial"/>
            <w:sz w:val="16"/>
            <w:szCs w:val="16"/>
          </w:rPr>
          <w:t xml:space="preserve"> los </w:t>
        </w:r>
        <w:proofErr w:type="spellStart"/>
        <w:r>
          <w:rPr>
            <w:rFonts w:ascii="Arial" w:eastAsia="Arial" w:hAnsi="Arial" w:cs="Arial"/>
            <w:sz w:val="16"/>
            <w:szCs w:val="16"/>
          </w:rPr>
          <w:t>yog</w:t>
        </w:r>
        <w:proofErr w:type="spellEnd"/>
        <w:r>
          <w:rPr>
            <w:rFonts w:ascii="Arial" w:eastAsia="Arial" w:hAnsi="Arial" w:cs="Arial"/>
            <w:sz w:val="16"/>
            <w:szCs w:val="16"/>
          </w:rPr>
          <w:t xml:space="preserve"> </w:t>
        </w:r>
      </w:ins>
      <w:proofErr w:type="spellStart"/>
      <w:r w:rsidR="00F2670D" w:rsidRPr="00BD310F">
        <w:rPr>
          <w:rFonts w:ascii="Arial" w:eastAsia="Arial" w:hAnsi="Arial" w:cs="Arial"/>
          <w:sz w:val="16"/>
          <w:szCs w:val="16"/>
        </w:rPr>
        <w:t>yuav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tsum</w:t>
      </w:r>
      <w:proofErr w:type="spellEnd"/>
      <w:r w:rsidR="00F2670D" w:rsidRPr="00BD310F">
        <w:rPr>
          <w:rFonts w:ascii="Arial" w:eastAsia="Arial" w:hAnsi="Arial" w:cs="Arial"/>
          <w:sz w:val="16"/>
          <w:szCs w:val="16"/>
        </w:rPr>
        <w:t xml:space="preserve"> </w:t>
      </w:r>
      <w:del w:id="1516" w:author="Kaxiong" w:date="2021-06-10T11:02:00Z">
        <w:r w:rsidR="00F2670D" w:rsidRPr="00BD310F" w:rsidDel="00867B91">
          <w:rPr>
            <w:rFonts w:ascii="Arial" w:eastAsia="Arial" w:hAnsi="Arial" w:cs="Arial"/>
            <w:sz w:val="16"/>
            <w:szCs w:val="16"/>
          </w:rPr>
          <w:delText xml:space="preserve">npaj yog yuav tsum </w:delText>
        </w:r>
      </w:del>
      <w:r w:rsidR="00F2670D" w:rsidRPr="00BD310F">
        <w:rPr>
          <w:rFonts w:ascii="Arial" w:eastAsia="Arial" w:hAnsi="Arial" w:cs="Arial"/>
          <w:sz w:val="16"/>
          <w:szCs w:val="16"/>
        </w:rPr>
        <w:t xml:space="preserve">tau sib </w:t>
      </w:r>
      <w:proofErr w:type="spellStart"/>
      <w:r w:rsidR="00F2670D" w:rsidRPr="00BD310F">
        <w:rPr>
          <w:rFonts w:ascii="Arial" w:eastAsia="Arial" w:hAnsi="Arial" w:cs="Arial"/>
          <w:sz w:val="16"/>
          <w:szCs w:val="16"/>
        </w:rPr>
        <w:t>cais</w:t>
      </w:r>
      <w:proofErr w:type="spellEnd"/>
      <w:r w:rsidR="00F2670D" w:rsidRPr="00BD310F">
        <w:rPr>
          <w:rFonts w:ascii="Arial" w:eastAsia="Arial" w:hAnsi="Arial" w:cs="Arial"/>
          <w:sz w:val="16"/>
          <w:szCs w:val="16"/>
        </w:rPr>
        <w:t xml:space="preserve"> </w:t>
      </w:r>
      <w:ins w:id="1517" w:author="Kaxiong" w:date="2021-06-10T11:02:00Z">
        <w:r>
          <w:rPr>
            <w:rFonts w:ascii="Arial" w:eastAsia="Arial" w:hAnsi="Arial" w:cs="Arial"/>
            <w:sz w:val="16"/>
            <w:szCs w:val="16"/>
          </w:rPr>
          <w:t xml:space="preserve">cov </w:t>
        </w:r>
      </w:ins>
      <w:proofErr w:type="spellStart"/>
      <w:r w:rsidR="00F2670D" w:rsidRPr="00BD310F">
        <w:rPr>
          <w:rFonts w:ascii="Arial" w:eastAsia="Arial" w:hAnsi="Arial" w:cs="Arial"/>
          <w:sz w:val="16"/>
          <w:szCs w:val="16"/>
        </w:rPr>
        <w:t>khau</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thiab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khaub</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ncaws</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rau</w:t>
      </w:r>
      <w:proofErr w:type="spellEnd"/>
      <w:r w:rsidR="00F2670D" w:rsidRPr="00BD310F">
        <w:rPr>
          <w:rFonts w:ascii="Arial" w:eastAsia="Arial" w:hAnsi="Arial" w:cs="Arial"/>
          <w:sz w:val="16"/>
          <w:szCs w:val="16"/>
        </w:rPr>
        <w:t xml:space="preserve"> </w:t>
      </w:r>
      <w:proofErr w:type="spellStart"/>
      <w:ins w:id="1518" w:author="Kaxiong" w:date="2021-06-10T11:04:00Z">
        <w:r w:rsidR="008C4755">
          <w:rPr>
            <w:rFonts w:ascii="Arial" w:eastAsia="Arial" w:hAnsi="Arial" w:cs="Arial"/>
            <w:sz w:val="16"/>
            <w:szCs w:val="16"/>
          </w:rPr>
          <w:t>nyias</w:t>
        </w:r>
        <w:proofErr w:type="spellEnd"/>
        <w:r w:rsidR="008C4755">
          <w:rPr>
            <w:rFonts w:ascii="Arial" w:eastAsia="Arial" w:hAnsi="Arial" w:cs="Arial"/>
            <w:sz w:val="16"/>
            <w:szCs w:val="16"/>
          </w:rPr>
          <w:t xml:space="preserve"> li </w:t>
        </w:r>
        <w:proofErr w:type="spellStart"/>
        <w:r w:rsidR="008C4755">
          <w:rPr>
            <w:rFonts w:ascii="Arial" w:eastAsia="Arial" w:hAnsi="Arial" w:cs="Arial"/>
            <w:sz w:val="16"/>
            <w:szCs w:val="16"/>
          </w:rPr>
          <w:t>nyias</w:t>
        </w:r>
        <w:proofErr w:type="spellEnd"/>
        <w:r w:rsidR="008C4755">
          <w:rPr>
            <w:rFonts w:ascii="Arial" w:eastAsia="Arial" w:hAnsi="Arial" w:cs="Arial"/>
            <w:sz w:val="16"/>
            <w:szCs w:val="16"/>
          </w:rPr>
          <w:t xml:space="preserve"> cov </w:t>
        </w:r>
      </w:ins>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ua</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hauj</w:t>
      </w:r>
      <w:proofErr w:type="spellEnd"/>
      <w:r w:rsidR="00BD310F"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lwm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qhov</w:t>
      </w:r>
      <w:proofErr w:type="spellEnd"/>
      <w:r w:rsidR="00F2670D" w:rsidRPr="00BD310F">
        <w:rPr>
          <w:rFonts w:ascii="Arial" w:eastAsia="Arial" w:hAnsi="Arial" w:cs="Arial"/>
          <w:sz w:val="16"/>
          <w:szCs w:val="16"/>
        </w:rPr>
        <w:t xml:space="preserve"> no </w:t>
      </w:r>
      <w:proofErr w:type="spellStart"/>
      <w:r w:rsidR="00F2670D" w:rsidRPr="00BD310F">
        <w:rPr>
          <w:rFonts w:ascii="Arial" w:eastAsia="Arial" w:hAnsi="Arial" w:cs="Arial"/>
          <w:sz w:val="16"/>
          <w:szCs w:val="16"/>
        </w:rPr>
        <w:t>tuaj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yeem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yog</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txoj</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hauv</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kev</w:t>
      </w:r>
      <w:proofErr w:type="spellEnd"/>
      <w:r w:rsidR="00F2670D" w:rsidRPr="00BD310F">
        <w:rPr>
          <w:rFonts w:ascii="Arial" w:eastAsia="Arial" w:hAnsi="Arial" w:cs="Arial"/>
          <w:sz w:val="16"/>
          <w:szCs w:val="16"/>
        </w:rPr>
        <w:t xml:space="preserve"> zoo </w:t>
      </w:r>
      <w:proofErr w:type="spellStart"/>
      <w:r w:rsidR="00F2670D" w:rsidRPr="00BD310F">
        <w:rPr>
          <w:rFonts w:ascii="Arial" w:eastAsia="Arial" w:hAnsi="Arial" w:cs="Arial"/>
          <w:sz w:val="16"/>
          <w:szCs w:val="16"/>
        </w:rPr>
        <w:t>thaum</w:t>
      </w:r>
      <w:proofErr w:type="spellEnd"/>
      <w:ins w:id="1519" w:author="Kaxiong" w:date="2021-06-10T11:05:00Z">
        <w:r w:rsidR="008C4755">
          <w:rPr>
            <w:rFonts w:ascii="Arial" w:eastAsia="Arial" w:hAnsi="Arial" w:cs="Arial"/>
            <w:sz w:val="16"/>
            <w:szCs w:val="16"/>
          </w:rPr>
          <w:t xml:space="preserve"> </w:t>
        </w:r>
        <w:proofErr w:type="spellStart"/>
        <w:r w:rsidR="008C4755">
          <w:rPr>
            <w:rFonts w:ascii="Arial" w:eastAsia="Arial" w:hAnsi="Arial" w:cs="Arial"/>
            <w:sz w:val="16"/>
            <w:szCs w:val="16"/>
          </w:rPr>
          <w:t>yug</w:t>
        </w:r>
      </w:ins>
      <w:proofErr w:type="spellEnd"/>
      <w:r w:rsidR="00F2670D" w:rsidRPr="00BD310F">
        <w:rPr>
          <w:rFonts w:ascii="Arial" w:eastAsia="Arial" w:hAnsi="Arial" w:cs="Arial"/>
          <w:sz w:val="16"/>
          <w:szCs w:val="16"/>
        </w:rPr>
        <w:t xml:space="preserve"> cov </w:t>
      </w:r>
      <w:proofErr w:type="spellStart"/>
      <w:r w:rsidR="00F2670D" w:rsidRPr="00BD310F">
        <w:rPr>
          <w:rFonts w:ascii="Arial" w:eastAsia="Arial" w:hAnsi="Arial" w:cs="Arial"/>
          <w:sz w:val="16"/>
          <w:szCs w:val="16"/>
        </w:rPr>
        <w:t>tsiaj</w:t>
      </w:r>
      <w:proofErr w:type="spellEnd"/>
      <w:r w:rsidR="00F2670D" w:rsidRPr="00BD310F">
        <w:rPr>
          <w:rFonts w:ascii="Arial" w:eastAsia="Arial" w:hAnsi="Arial" w:cs="Arial"/>
          <w:sz w:val="16"/>
          <w:szCs w:val="16"/>
        </w:rPr>
        <w:t xml:space="preserve"> </w:t>
      </w:r>
      <w:del w:id="1520" w:author="Kaxiong" w:date="2021-06-10T11:05:00Z">
        <w:r w:rsidR="00F2670D" w:rsidRPr="00BD310F" w:rsidDel="008C4755">
          <w:rPr>
            <w:rFonts w:ascii="Arial" w:eastAsia="Arial" w:hAnsi="Arial" w:cs="Arial"/>
            <w:sz w:val="16"/>
            <w:szCs w:val="16"/>
          </w:rPr>
          <w:delText xml:space="preserve">txhu </w:delText>
        </w:r>
      </w:del>
      <w:proofErr w:type="spellStart"/>
      <w:r w:rsidR="00BD310F" w:rsidRPr="00BD310F">
        <w:rPr>
          <w:rFonts w:ascii="Arial" w:eastAsia="Arial" w:hAnsi="Arial" w:cs="Arial"/>
          <w:sz w:val="16"/>
          <w:szCs w:val="16"/>
        </w:rPr>
        <w:t>nyob</w:t>
      </w:r>
      <w:proofErr w:type="spellEnd"/>
      <w:r w:rsidR="00BD310F" w:rsidRPr="00BD310F">
        <w:rPr>
          <w:rFonts w:ascii="Arial" w:eastAsia="Arial" w:hAnsi="Arial" w:cs="Arial"/>
          <w:sz w:val="16"/>
          <w:szCs w:val="16"/>
        </w:rPr>
        <w:t xml:space="preserve"> </w:t>
      </w:r>
      <w:del w:id="1521" w:author="Kaxiong" w:date="2021-06-10T11:05:00Z">
        <w:r w:rsidR="00F2670D" w:rsidRPr="00BD310F" w:rsidDel="008C4755">
          <w:rPr>
            <w:rFonts w:ascii="Arial" w:eastAsia="Arial" w:hAnsi="Arial" w:cs="Arial"/>
            <w:sz w:val="16"/>
            <w:szCs w:val="16"/>
          </w:rPr>
          <w:delText xml:space="preserve">nyeg </w:delText>
        </w:r>
      </w:del>
      <w:proofErr w:type="spellStart"/>
      <w:r w:rsidR="00F2670D" w:rsidRPr="00BD310F">
        <w:rPr>
          <w:rFonts w:ascii="Arial" w:eastAsia="Arial" w:hAnsi="Arial" w:cs="Arial"/>
          <w:sz w:val="16"/>
          <w:szCs w:val="16"/>
        </w:rPr>
        <w:t>hauv</w:t>
      </w:r>
      <w:proofErr w:type="spellEnd"/>
      <w:r w:rsidR="00F2670D" w:rsidRPr="00BD310F">
        <w:rPr>
          <w:rFonts w:ascii="Arial" w:eastAsia="Arial" w:hAnsi="Arial" w:cs="Arial"/>
          <w:sz w:val="16"/>
          <w:szCs w:val="16"/>
        </w:rPr>
        <w:t xml:space="preserve"> cov chaw sib </w:t>
      </w:r>
      <w:proofErr w:type="spellStart"/>
      <w:r w:rsidR="00F2670D" w:rsidRPr="00BD310F">
        <w:rPr>
          <w:rFonts w:ascii="Arial" w:eastAsia="Arial" w:hAnsi="Arial" w:cs="Arial"/>
          <w:sz w:val="16"/>
          <w:szCs w:val="16"/>
        </w:rPr>
        <w:t>cais</w:t>
      </w:r>
      <w:proofErr w:type="spellEnd"/>
      <w:r w:rsidR="00F2670D" w:rsidRPr="00BD310F">
        <w:rPr>
          <w:rFonts w:ascii="Arial" w:eastAsia="Arial" w:hAnsi="Arial" w:cs="Arial"/>
          <w:sz w:val="16"/>
          <w:szCs w:val="16"/>
        </w:rPr>
        <w:t xml:space="preserve"> los </w:t>
      </w:r>
      <w:proofErr w:type="spellStart"/>
      <w:r w:rsidR="00F2670D" w:rsidRPr="00BD310F">
        <w:rPr>
          <w:rFonts w:ascii="Arial" w:eastAsia="Arial" w:hAnsi="Arial" w:cs="Arial"/>
          <w:sz w:val="16"/>
          <w:szCs w:val="16"/>
        </w:rPr>
        <w:t>ntawm</w:t>
      </w:r>
      <w:proofErr w:type="spellEnd"/>
      <w:r w:rsidR="00F2670D" w:rsidRPr="00BD310F">
        <w:rPr>
          <w:rFonts w:ascii="Arial" w:eastAsia="Arial" w:hAnsi="Arial" w:cs="Arial"/>
          <w:sz w:val="16"/>
          <w:szCs w:val="16"/>
        </w:rPr>
        <w:t xml:space="preserve"> </w:t>
      </w:r>
      <w:proofErr w:type="spellStart"/>
      <w:r w:rsidR="00F2670D" w:rsidRPr="00BD310F">
        <w:rPr>
          <w:rFonts w:ascii="Arial" w:eastAsia="Arial" w:hAnsi="Arial" w:cs="Arial"/>
          <w:sz w:val="16"/>
          <w:szCs w:val="16"/>
        </w:rPr>
        <w:t>thaj</w:t>
      </w:r>
      <w:proofErr w:type="spellEnd"/>
      <w:r w:rsidR="00F2670D" w:rsidRPr="00BD310F">
        <w:rPr>
          <w:rFonts w:ascii="Arial" w:eastAsia="Arial" w:hAnsi="Arial" w:cs="Arial"/>
          <w:sz w:val="16"/>
          <w:szCs w:val="16"/>
        </w:rPr>
        <w:t xml:space="preserve"> chaw </w:t>
      </w:r>
      <w:proofErr w:type="spellStart"/>
      <w:ins w:id="1522" w:author="Kaxiong" w:date="2021-06-10T11:06:00Z">
        <w:r w:rsidR="008C4755">
          <w:rPr>
            <w:rFonts w:ascii="Arial" w:eastAsia="Arial" w:hAnsi="Arial" w:cs="Arial"/>
            <w:sz w:val="16"/>
            <w:szCs w:val="16"/>
          </w:rPr>
          <w:t>ua</w:t>
        </w:r>
        <w:proofErr w:type="spellEnd"/>
        <w:r w:rsidR="008C4755">
          <w:rPr>
            <w:rFonts w:ascii="Arial" w:eastAsia="Arial" w:hAnsi="Arial" w:cs="Arial"/>
            <w:sz w:val="16"/>
            <w:szCs w:val="16"/>
          </w:rPr>
          <w:t xml:space="preserve"> </w:t>
        </w:r>
        <w:proofErr w:type="spellStart"/>
        <w:r w:rsidR="008C4755">
          <w:rPr>
            <w:rFonts w:ascii="Arial" w:eastAsia="Arial" w:hAnsi="Arial" w:cs="Arial"/>
            <w:sz w:val="16"/>
            <w:szCs w:val="16"/>
          </w:rPr>
          <w:t>qoob</w:t>
        </w:r>
        <w:proofErr w:type="spellEnd"/>
        <w:r w:rsidR="008C4755">
          <w:rPr>
            <w:rFonts w:ascii="Arial" w:eastAsia="Arial" w:hAnsi="Arial" w:cs="Arial"/>
            <w:sz w:val="16"/>
            <w:szCs w:val="16"/>
          </w:rPr>
          <w:t xml:space="preserve"> loo</w:t>
        </w:r>
      </w:ins>
      <w:del w:id="1523" w:author="Kaxiong" w:date="2021-06-10T11:06:00Z">
        <w:r w:rsidR="00F2670D" w:rsidRPr="00BD310F" w:rsidDel="008C4755">
          <w:rPr>
            <w:rFonts w:ascii="Arial" w:eastAsia="Arial" w:hAnsi="Arial" w:cs="Arial"/>
            <w:sz w:val="16"/>
            <w:szCs w:val="16"/>
          </w:rPr>
          <w:delText>tsim khoom</w:delText>
        </w:r>
      </w:del>
      <w:r w:rsidR="00F2670D" w:rsidRPr="00BD310F">
        <w:rPr>
          <w:rFonts w:ascii="Arial" w:eastAsia="Arial" w:hAnsi="Arial" w:cs="Arial"/>
          <w:sz w:val="16"/>
          <w:szCs w:val="16"/>
        </w:rPr>
        <w:t>.</w:t>
      </w:r>
    </w:p>
    <w:p w14:paraId="54954054" w14:textId="77777777" w:rsidR="00BF3E5F" w:rsidRDefault="00BF3E5F">
      <w:pPr>
        <w:spacing w:line="260" w:lineRule="exact"/>
        <w:rPr>
          <w:sz w:val="20"/>
          <w:szCs w:val="20"/>
        </w:rPr>
      </w:pPr>
    </w:p>
    <w:p w14:paraId="0B62422D" w14:textId="1C39638E" w:rsidR="00BF3E5F" w:rsidRPr="00834DD2" w:rsidRDefault="008C4755" w:rsidP="00834DD2">
      <w:pPr>
        <w:spacing w:line="405" w:lineRule="auto"/>
        <w:ind w:left="960" w:right="280"/>
        <w:jc w:val="both"/>
        <w:rPr>
          <w:sz w:val="16"/>
          <w:szCs w:val="16"/>
          <w:vertAlign w:val="superscript"/>
        </w:rPr>
      </w:pPr>
      <w:ins w:id="1524" w:author="Kaxiong" w:date="2021-06-10T11:06:00Z">
        <w:r>
          <w:rPr>
            <w:rFonts w:ascii="Arial" w:eastAsia="Arial" w:hAnsi="Arial" w:cs="Arial"/>
            <w:sz w:val="16"/>
            <w:szCs w:val="16"/>
          </w:rPr>
          <w:sym w:font="Symbol" w:char="F0F0"/>
        </w:r>
        <w:r>
          <w:rPr>
            <w:rFonts w:ascii="Arial" w:eastAsia="Arial" w:hAnsi="Arial" w:cs="Arial"/>
            <w:sz w:val="16"/>
            <w:szCs w:val="16"/>
          </w:rPr>
          <w:t xml:space="preserve"> </w:t>
        </w:r>
      </w:ins>
      <w:r w:rsidR="00F2670D" w:rsidRPr="00834DD2">
        <w:rPr>
          <w:rFonts w:ascii="Arial" w:eastAsia="Arial" w:hAnsi="Arial" w:cs="Arial"/>
          <w:sz w:val="16"/>
          <w:szCs w:val="16"/>
        </w:rPr>
        <w:t xml:space="preserve">Kev cob </w:t>
      </w:r>
      <w:proofErr w:type="spellStart"/>
      <w:r w:rsidR="00F2670D" w:rsidRPr="00834DD2">
        <w:rPr>
          <w:rFonts w:ascii="Arial" w:eastAsia="Arial" w:hAnsi="Arial" w:cs="Arial"/>
          <w:sz w:val="16"/>
          <w:szCs w:val="16"/>
        </w:rPr>
        <w:t>qhia</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neeg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314FA5"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neeg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tsum</w:t>
      </w:r>
      <w:proofErr w:type="spellEnd"/>
      <w:r w:rsidR="00F2670D" w:rsidRPr="00834DD2">
        <w:rPr>
          <w:rFonts w:ascii="Arial" w:eastAsia="Arial" w:hAnsi="Arial" w:cs="Arial"/>
          <w:sz w:val="16"/>
          <w:szCs w:val="16"/>
        </w:rPr>
        <w:t xml:space="preserve"> tau </w:t>
      </w:r>
      <w:proofErr w:type="spellStart"/>
      <w:r w:rsidR="00F2670D" w:rsidRPr="00834DD2">
        <w:rPr>
          <w:rFonts w:ascii="Arial" w:eastAsia="Arial" w:hAnsi="Arial" w:cs="Arial"/>
          <w:sz w:val="16"/>
          <w:szCs w:val="16"/>
        </w:rPr>
        <w:t>txais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cob </w:t>
      </w:r>
      <w:proofErr w:type="spellStart"/>
      <w:r w:rsidR="00F2670D" w:rsidRPr="00834DD2">
        <w:rPr>
          <w:rFonts w:ascii="Arial" w:eastAsia="Arial" w:hAnsi="Arial" w:cs="Arial"/>
          <w:sz w:val="16"/>
          <w:szCs w:val="16"/>
        </w:rPr>
        <w:t>qhia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hauv</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ntsiab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lus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ntawm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nyab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xeeb</w:t>
      </w:r>
      <w:proofErr w:type="spellEnd"/>
      <w:r w:rsidR="00F2670D"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ntawm</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zaub</w:t>
      </w:r>
      <w:proofErr w:type="spellEnd"/>
      <w:r w:rsidR="004762A0" w:rsidRPr="00834DD2">
        <w:rPr>
          <w:rFonts w:ascii="Arial" w:eastAsia="Arial" w:hAnsi="Arial" w:cs="Arial"/>
          <w:sz w:val="16"/>
          <w:szCs w:val="16"/>
        </w:rPr>
        <w:t xml:space="preserve"> mov</w:t>
      </w:r>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noj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qab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huv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nyiam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huv</w:t>
      </w:r>
      <w:proofErr w:type="spellEnd"/>
      <w:ins w:id="1525" w:author="Kaxiong" w:date="2021-06-10T11:07:00Z">
        <w:r>
          <w:rPr>
            <w:rFonts w:ascii="Arial" w:eastAsia="Arial" w:hAnsi="Arial" w:cs="Arial"/>
            <w:sz w:val="16"/>
            <w:szCs w:val="16"/>
          </w:rPr>
          <w:t xml:space="preserve"> </w:t>
        </w:r>
        <w:proofErr w:type="spellStart"/>
        <w:r>
          <w:rPr>
            <w:rFonts w:ascii="Arial" w:eastAsia="Arial" w:hAnsi="Arial" w:cs="Arial"/>
            <w:sz w:val="16"/>
            <w:szCs w:val="16"/>
          </w:rPr>
          <w:t>ntiag</w:t>
        </w:r>
        <w:proofErr w:type="spellEnd"/>
        <w:r>
          <w:rPr>
            <w:rFonts w:ascii="Arial" w:eastAsia="Arial" w:hAnsi="Arial" w:cs="Arial"/>
            <w:sz w:val="16"/>
            <w:szCs w:val="16"/>
          </w:rPr>
          <w:t xml:space="preserve"> tug</w:t>
        </w:r>
      </w:ins>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li </w:t>
      </w:r>
      <w:proofErr w:type="spellStart"/>
      <w:r w:rsidR="00F2670D" w:rsidRPr="00834DD2">
        <w:rPr>
          <w:rFonts w:ascii="Arial" w:eastAsia="Arial" w:hAnsi="Arial" w:cs="Arial"/>
          <w:sz w:val="16"/>
          <w:szCs w:val="16"/>
        </w:rPr>
        <w:t>cas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thiaj</w:t>
      </w:r>
      <w:proofErr w:type="spellEnd"/>
      <w:r w:rsidR="00F2670D" w:rsidRPr="00834DD2">
        <w:rPr>
          <w:rFonts w:ascii="Arial" w:eastAsia="Arial" w:hAnsi="Arial" w:cs="Arial"/>
          <w:sz w:val="16"/>
          <w:szCs w:val="16"/>
        </w:rPr>
        <w:t xml:space="preserve"> li </w:t>
      </w:r>
      <w:proofErr w:type="spellStart"/>
      <w:r w:rsidR="00F2670D" w:rsidRPr="00834DD2">
        <w:rPr>
          <w:rFonts w:ascii="Arial" w:eastAsia="Arial" w:hAnsi="Arial" w:cs="Arial"/>
          <w:sz w:val="16"/>
          <w:szCs w:val="16"/>
        </w:rPr>
        <w:t>paub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txog</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khoom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uas</w:t>
      </w:r>
      <w:proofErr w:type="spellEnd"/>
      <w:r w:rsidR="00F2670D" w:rsidRPr="00834DD2">
        <w:rPr>
          <w:rFonts w:ascii="Arial" w:eastAsia="Arial" w:hAnsi="Arial" w:cs="Arial"/>
          <w:sz w:val="16"/>
          <w:szCs w:val="16"/>
        </w:rPr>
        <w:t xml:space="preserve"> </w:t>
      </w:r>
      <w:proofErr w:type="spellStart"/>
      <w:ins w:id="1526" w:author="Kaxiong" w:date="2021-06-10T11:08:00Z">
        <w:r>
          <w:rPr>
            <w:rFonts w:ascii="Arial" w:eastAsia="Arial" w:hAnsi="Arial" w:cs="Arial"/>
            <w:sz w:val="16"/>
            <w:szCs w:val="16"/>
          </w:rPr>
          <w:t>kis</w:t>
        </w:r>
        <w:proofErr w:type="spellEnd"/>
        <w:r>
          <w:rPr>
            <w:rFonts w:ascii="Arial" w:eastAsia="Arial" w:hAnsi="Arial" w:cs="Arial"/>
            <w:sz w:val="16"/>
            <w:szCs w:val="16"/>
          </w:rPr>
          <w:t xml:space="preserve"> </w:t>
        </w:r>
        <w:proofErr w:type="spellStart"/>
        <w:r>
          <w:rPr>
            <w:rFonts w:ascii="Arial" w:eastAsia="Arial" w:hAnsi="Arial" w:cs="Arial"/>
            <w:sz w:val="16"/>
            <w:szCs w:val="16"/>
          </w:rPr>
          <w:t>kab</w:t>
        </w:r>
        <w:proofErr w:type="spellEnd"/>
        <w:r>
          <w:rPr>
            <w:rFonts w:ascii="Arial" w:eastAsia="Arial" w:hAnsi="Arial" w:cs="Arial"/>
            <w:sz w:val="16"/>
            <w:szCs w:val="16"/>
          </w:rPr>
          <w:t xml:space="preserve"> mob</w:t>
        </w:r>
      </w:ins>
      <w:del w:id="1527" w:author="Kaxiong" w:date="2021-06-10T11:08:00Z">
        <w:r w:rsidR="00F2670D" w:rsidRPr="00834DD2" w:rsidDel="008C4755">
          <w:rPr>
            <w:rFonts w:ascii="Arial" w:eastAsia="Arial" w:hAnsi="Arial" w:cs="Arial"/>
            <w:sz w:val="16"/>
            <w:szCs w:val="16"/>
          </w:rPr>
          <w:delText>yuav paug</w:delText>
        </w:r>
      </w:del>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tsis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sau</w:t>
      </w:r>
      <w:proofErr w:type="spellEnd"/>
      <w:r w:rsidR="00F2670D" w:rsidRPr="00834DD2">
        <w:rPr>
          <w:rFonts w:ascii="Arial" w:eastAsia="Arial" w:hAnsi="Arial" w:cs="Arial"/>
          <w:sz w:val="16"/>
          <w:szCs w:val="16"/>
        </w:rPr>
        <w:t xml:space="preserve">. </w:t>
      </w:r>
      <w:ins w:id="1528" w:author="Kaxiong" w:date="2021-06-10T11:10:00Z">
        <w:r>
          <w:rPr>
            <w:rFonts w:ascii="Arial" w:eastAsia="Arial" w:hAnsi="Arial" w:cs="Arial"/>
            <w:sz w:val="16"/>
            <w:szCs w:val="16"/>
          </w:rPr>
          <w:t xml:space="preserve">Yam </w:t>
        </w:r>
        <w:proofErr w:type="spellStart"/>
        <w:r>
          <w:rPr>
            <w:rFonts w:ascii="Arial" w:eastAsia="Arial" w:hAnsi="Arial" w:cs="Arial"/>
            <w:sz w:val="16"/>
            <w:szCs w:val="16"/>
          </w:rPr>
          <w:t>t</w:t>
        </w:r>
      </w:ins>
      <w:del w:id="1529" w:author="Kaxiong" w:date="2021-06-10T11:10:00Z">
        <w:r w:rsidR="00F2670D" w:rsidRPr="00834DD2" w:rsidDel="008C4755">
          <w:rPr>
            <w:rFonts w:ascii="Arial" w:eastAsia="Arial" w:hAnsi="Arial" w:cs="Arial"/>
            <w:sz w:val="16"/>
            <w:szCs w:val="16"/>
          </w:rPr>
          <w:delText>T</w:delText>
        </w:r>
      </w:del>
      <w:r w:rsidR="00F2670D" w:rsidRPr="00834DD2">
        <w:rPr>
          <w:rFonts w:ascii="Arial" w:eastAsia="Arial" w:hAnsi="Arial" w:cs="Arial"/>
          <w:sz w:val="16"/>
          <w:szCs w:val="16"/>
        </w:rPr>
        <w:t>sawg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kawg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ib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tus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luag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rau</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saib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xyuas</w:t>
      </w:r>
      <w:proofErr w:type="spellEnd"/>
      <w:r w:rsidR="004762A0" w:rsidRPr="00834DD2">
        <w:rPr>
          <w:rFonts w:ascii="Arial" w:eastAsia="Arial" w:hAnsi="Arial" w:cs="Arial"/>
          <w:sz w:val="16"/>
          <w:szCs w:val="16"/>
        </w:rPr>
        <w:t xml:space="preserve"> </w:t>
      </w:r>
      <w:ins w:id="1530" w:author="Kaxiong" w:date="2021-06-10T11:11:00Z">
        <w:r>
          <w:rPr>
            <w:rFonts w:ascii="Arial" w:eastAsia="Arial" w:hAnsi="Arial" w:cs="Arial"/>
            <w:sz w:val="16"/>
            <w:szCs w:val="16"/>
          </w:rPr>
          <w:t xml:space="preserve">cov </w:t>
        </w:r>
      </w:ins>
      <w:proofErr w:type="spellStart"/>
      <w:r w:rsidR="004762A0"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ins w:id="1531" w:author="Kaxiong" w:date="2021-06-10T11:11:00Z">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hauj</w:t>
        </w:r>
        <w:proofErr w:type="spellEnd"/>
        <w:r>
          <w:rPr>
            <w:rFonts w:ascii="Arial" w:eastAsia="Arial" w:hAnsi="Arial" w:cs="Arial"/>
            <w:sz w:val="16"/>
            <w:szCs w:val="16"/>
          </w:rPr>
          <w:t xml:space="preserve"> </w:t>
        </w:r>
        <w:proofErr w:type="spellStart"/>
        <w:r>
          <w:rPr>
            <w:rFonts w:ascii="Arial" w:eastAsia="Arial" w:hAnsi="Arial" w:cs="Arial"/>
            <w:sz w:val="16"/>
            <w:szCs w:val="16"/>
          </w:rPr>
          <w:t>lwm</w:t>
        </w:r>
        <w:proofErr w:type="spellEnd"/>
        <w:r>
          <w:rPr>
            <w:rFonts w:ascii="Arial" w:eastAsia="Arial" w:hAnsi="Arial" w:cs="Arial"/>
            <w:sz w:val="16"/>
            <w:szCs w:val="16"/>
          </w:rPr>
          <w:t xml:space="preserve"> </w:t>
        </w:r>
      </w:ins>
      <w:proofErr w:type="spellStart"/>
      <w:r w:rsidR="00F2670D" w:rsidRPr="00834DD2">
        <w:rPr>
          <w:rFonts w:ascii="Arial" w:eastAsia="Arial" w:hAnsi="Arial" w:cs="Arial"/>
          <w:sz w:val="16"/>
          <w:szCs w:val="16"/>
        </w:rPr>
        <w:t>sau</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qoob</w:t>
      </w:r>
      <w:proofErr w:type="spellEnd"/>
      <w:r w:rsidR="004762A0" w:rsidRPr="00834DD2">
        <w:rPr>
          <w:rFonts w:ascii="Arial" w:eastAsia="Arial" w:hAnsi="Arial" w:cs="Arial"/>
          <w:sz w:val="16"/>
          <w:szCs w:val="16"/>
        </w:rPr>
        <w:t xml:space="preserve"> loo</w:t>
      </w:r>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ntim</w:t>
      </w:r>
      <w:proofErr w:type="spellEnd"/>
      <w:r w:rsidR="00F2670D" w:rsidRPr="00834DD2">
        <w:rPr>
          <w:rFonts w:ascii="Arial" w:eastAsia="Arial" w:hAnsi="Arial" w:cs="Arial"/>
          <w:sz w:val="16"/>
          <w:szCs w:val="16"/>
        </w:rPr>
        <w:t xml:space="preserve"> </w:t>
      </w:r>
      <w:del w:id="1532" w:author="Kaxiong" w:date="2021-06-10T11:11:00Z">
        <w:r w:rsidR="00F2670D" w:rsidRPr="00834DD2" w:rsidDel="008C4755">
          <w:rPr>
            <w:rFonts w:ascii="Arial" w:eastAsia="Arial" w:hAnsi="Arial" w:cs="Arial"/>
            <w:sz w:val="16"/>
            <w:szCs w:val="16"/>
          </w:rPr>
          <w:delText>cov hauj</w:delText>
        </w:r>
        <w:r w:rsidR="004762A0" w:rsidRPr="00834DD2" w:rsidDel="008C4755">
          <w:rPr>
            <w:rFonts w:ascii="Arial" w:eastAsia="Arial" w:hAnsi="Arial" w:cs="Arial"/>
            <w:sz w:val="16"/>
            <w:szCs w:val="16"/>
          </w:rPr>
          <w:delText xml:space="preserve"> </w:delText>
        </w:r>
        <w:r w:rsidR="00F2670D" w:rsidRPr="00834DD2" w:rsidDel="008C4755">
          <w:rPr>
            <w:rFonts w:ascii="Arial" w:eastAsia="Arial" w:hAnsi="Arial" w:cs="Arial"/>
            <w:sz w:val="16"/>
            <w:szCs w:val="16"/>
          </w:rPr>
          <w:delText xml:space="preserve">lwm </w:delText>
        </w:r>
      </w:del>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tsum</w:t>
      </w:r>
      <w:proofErr w:type="spellEnd"/>
      <w:r w:rsidR="00F2670D" w:rsidRPr="00834DD2">
        <w:rPr>
          <w:rFonts w:ascii="Arial" w:eastAsia="Arial" w:hAnsi="Arial" w:cs="Arial"/>
          <w:sz w:val="16"/>
          <w:szCs w:val="16"/>
        </w:rPr>
        <w:t xml:space="preserve"> </w:t>
      </w:r>
      <w:proofErr w:type="spellStart"/>
      <w:ins w:id="1533" w:author="Kaxiong" w:date="2021-06-10T11:12:00Z">
        <w:r>
          <w:rPr>
            <w:rFonts w:ascii="Arial" w:eastAsia="Arial" w:hAnsi="Arial" w:cs="Arial"/>
            <w:sz w:val="16"/>
            <w:szCs w:val="16"/>
          </w:rPr>
          <w:t>kawm</w:t>
        </w:r>
        <w:proofErr w:type="spellEnd"/>
        <w:r>
          <w:rPr>
            <w:rFonts w:ascii="Arial" w:eastAsia="Arial" w:hAnsi="Arial" w:cs="Arial"/>
            <w:sz w:val="16"/>
            <w:szCs w:val="16"/>
          </w:rPr>
          <w:t xml:space="preserve"> </w:t>
        </w:r>
        <w:proofErr w:type="spellStart"/>
        <w:r>
          <w:rPr>
            <w:rFonts w:ascii="Arial" w:eastAsia="Arial" w:hAnsi="Arial" w:cs="Arial"/>
            <w:sz w:val="16"/>
            <w:szCs w:val="16"/>
          </w:rPr>
          <w:t>t</w:t>
        </w:r>
      </w:ins>
      <w:del w:id="1534" w:author="Kaxiong" w:date="2021-06-10T11:12:00Z">
        <w:r w:rsidR="00F2670D" w:rsidRPr="00834DD2" w:rsidDel="008C4755">
          <w:rPr>
            <w:rFonts w:ascii="Arial" w:eastAsia="Arial" w:hAnsi="Arial" w:cs="Arial"/>
            <w:sz w:val="16"/>
            <w:szCs w:val="16"/>
          </w:rPr>
          <w:delText xml:space="preserve">ua </w:delText>
        </w:r>
      </w:del>
      <w:r w:rsidR="00F2670D" w:rsidRPr="00834DD2">
        <w:rPr>
          <w:rFonts w:ascii="Arial" w:eastAsia="Arial" w:hAnsi="Arial" w:cs="Arial"/>
          <w:sz w:val="16"/>
          <w:szCs w:val="16"/>
        </w:rPr>
        <w:t>tiav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ib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qho</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qhia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txog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nyab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xeeb</w:t>
      </w:r>
      <w:proofErr w:type="spellEnd"/>
      <w:r w:rsidR="00F2670D" w:rsidRPr="00834DD2">
        <w:rPr>
          <w:rFonts w:ascii="Arial" w:eastAsia="Arial" w:hAnsi="Arial" w:cs="Arial"/>
          <w:sz w:val="16"/>
          <w:szCs w:val="16"/>
        </w:rPr>
        <w:t xml:space="preserve"> </w:t>
      </w:r>
      <w:proofErr w:type="spellStart"/>
      <w:ins w:id="1535" w:author="Kaxiong" w:date="2021-06-10T11:12:00Z">
        <w:r>
          <w:rPr>
            <w:rFonts w:ascii="Arial" w:eastAsia="Arial" w:hAnsi="Arial" w:cs="Arial"/>
            <w:sz w:val="16"/>
            <w:szCs w:val="16"/>
          </w:rPr>
          <w:t>zaub</w:t>
        </w:r>
        <w:proofErr w:type="spellEnd"/>
        <w:r>
          <w:rPr>
            <w:rFonts w:ascii="Arial" w:eastAsia="Arial" w:hAnsi="Arial" w:cs="Arial"/>
            <w:sz w:val="16"/>
            <w:szCs w:val="16"/>
          </w:rPr>
          <w:t xml:space="preserve"> mov</w:t>
        </w:r>
      </w:ins>
      <w:del w:id="1536" w:author="Kaxiong" w:date="2021-06-10T11:12:00Z">
        <w:r w:rsidR="00F2670D" w:rsidRPr="00834DD2" w:rsidDel="008C4755">
          <w:rPr>
            <w:rFonts w:ascii="Arial" w:eastAsia="Arial" w:hAnsi="Arial" w:cs="Arial"/>
            <w:sz w:val="16"/>
            <w:szCs w:val="16"/>
          </w:rPr>
          <w:delText>khoom noj</w:delText>
        </w:r>
      </w:del>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kom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raws</w:t>
      </w:r>
      <w:proofErr w:type="spellEnd"/>
      <w:r w:rsidR="00F2670D" w:rsidRPr="00834DD2">
        <w:rPr>
          <w:rFonts w:ascii="Arial" w:eastAsia="Arial" w:hAnsi="Arial" w:cs="Arial"/>
          <w:sz w:val="16"/>
          <w:szCs w:val="16"/>
        </w:rPr>
        <w:t xml:space="preserve"> li FDA</w:t>
      </w:r>
      <w:r w:rsidR="004762A0" w:rsidRPr="00834DD2">
        <w:rPr>
          <w:rFonts w:ascii="Arial" w:eastAsia="Arial" w:hAnsi="Arial" w:cs="Arial"/>
          <w:sz w:val="16"/>
          <w:szCs w:val="16"/>
        </w:rPr>
        <w:t xml:space="preserve"> </w:t>
      </w:r>
      <w:ins w:id="1537" w:author="Kaxiong" w:date="2021-06-10T11:12:00Z">
        <w:r>
          <w:rPr>
            <w:rFonts w:ascii="Arial" w:eastAsia="Arial" w:hAnsi="Arial" w:cs="Arial"/>
            <w:sz w:val="16"/>
            <w:szCs w:val="16"/>
          </w:rPr>
          <w:t xml:space="preserve">cov </w:t>
        </w:r>
        <w:proofErr w:type="spellStart"/>
        <w:r>
          <w:rPr>
            <w:rFonts w:ascii="Arial" w:eastAsia="Arial" w:hAnsi="Arial" w:cs="Arial"/>
            <w:sz w:val="16"/>
            <w:szCs w:val="16"/>
          </w:rPr>
          <w:t>qauv</w:t>
        </w:r>
      </w:ins>
      <w:proofErr w:type="spellEnd"/>
      <w:del w:id="1538" w:author="Kaxiong" w:date="2021-06-10T11:12:00Z">
        <w:r w:rsidR="004762A0" w:rsidRPr="00834DD2" w:rsidDel="008C4755">
          <w:rPr>
            <w:rFonts w:ascii="Arial" w:eastAsia="Arial" w:hAnsi="Arial" w:cs="Arial"/>
            <w:sz w:val="16"/>
            <w:szCs w:val="16"/>
          </w:rPr>
          <w:delText>txoj</w:delText>
        </w:r>
        <w:r w:rsidR="00F2670D" w:rsidRPr="00834DD2" w:rsidDel="008C4755">
          <w:rPr>
            <w:rFonts w:ascii="Arial" w:eastAsia="Arial" w:hAnsi="Arial" w:cs="Arial"/>
            <w:sz w:val="16"/>
            <w:szCs w:val="16"/>
          </w:rPr>
          <w:delText xml:space="preserve"> cai</w:delText>
        </w:r>
      </w:del>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tswv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liaj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teb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tsum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khaws</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ntaub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ntawv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sau</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cia</w:t>
      </w:r>
      <w:proofErr w:type="spellEnd"/>
      <w:r w:rsidR="00F2670D" w:rsidRPr="00834DD2">
        <w:rPr>
          <w:rFonts w:ascii="Arial" w:eastAsia="Arial" w:hAnsi="Arial" w:cs="Arial"/>
          <w:sz w:val="16"/>
          <w:szCs w:val="16"/>
        </w:rPr>
        <w:t xml:space="preserve"> </w:t>
      </w:r>
      <w:proofErr w:type="spellStart"/>
      <w:ins w:id="1539" w:author="Kaxiong" w:date="2021-06-10T11:13:00Z">
        <w:r w:rsidR="003867EB">
          <w:rPr>
            <w:rFonts w:ascii="Arial" w:eastAsia="Arial" w:hAnsi="Arial" w:cs="Arial"/>
            <w:sz w:val="16"/>
            <w:szCs w:val="16"/>
          </w:rPr>
          <w:t>txog</w:t>
        </w:r>
        <w:proofErr w:type="spellEnd"/>
        <w:r w:rsidR="003867EB">
          <w:rPr>
            <w:rFonts w:ascii="Arial" w:eastAsia="Arial" w:hAnsi="Arial" w:cs="Arial"/>
            <w:sz w:val="16"/>
            <w:szCs w:val="16"/>
          </w:rPr>
          <w:t xml:space="preserve"> </w:t>
        </w:r>
      </w:ins>
      <w:del w:id="1540" w:author="Kaxiong" w:date="2021-06-10T11:13:00Z">
        <w:r w:rsidR="00F2670D" w:rsidRPr="00834DD2" w:rsidDel="003867EB">
          <w:rPr>
            <w:rFonts w:ascii="Arial" w:eastAsia="Arial" w:hAnsi="Arial" w:cs="Arial"/>
            <w:sz w:val="16"/>
            <w:szCs w:val="16"/>
          </w:rPr>
          <w:delText xml:space="preserve">ua </w:delText>
        </w:r>
      </w:del>
      <w:proofErr w:type="spellStart"/>
      <w:r w:rsidR="00F2670D" w:rsidRPr="00834DD2">
        <w:rPr>
          <w:rFonts w:ascii="Arial" w:eastAsia="Arial" w:hAnsi="Arial" w:cs="Arial"/>
          <w:sz w:val="16"/>
          <w:szCs w:val="16"/>
        </w:rPr>
        <w:t>hnub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cob </w:t>
      </w:r>
      <w:proofErr w:type="spellStart"/>
      <w:r w:rsidR="00F2670D" w:rsidRPr="00834DD2">
        <w:rPr>
          <w:rFonts w:ascii="Arial" w:eastAsia="Arial" w:hAnsi="Arial" w:cs="Arial"/>
          <w:sz w:val="16"/>
          <w:szCs w:val="16"/>
        </w:rPr>
        <w:t>qhia</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ncauj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lus</w:t>
      </w:r>
      <w:proofErr w:type="spellEnd"/>
      <w:ins w:id="1541" w:author="Kaxiong" w:date="2021-06-10T11:14:00Z">
        <w:r w:rsidR="003867EB">
          <w:rPr>
            <w:rFonts w:ascii="Arial" w:eastAsia="Arial" w:hAnsi="Arial" w:cs="Arial"/>
            <w:sz w:val="16"/>
            <w:szCs w:val="16"/>
          </w:rPr>
          <w:t xml:space="preserve"> </w:t>
        </w:r>
        <w:proofErr w:type="spellStart"/>
        <w:r w:rsidR="003867EB">
          <w:rPr>
            <w:rFonts w:ascii="Arial" w:eastAsia="Arial" w:hAnsi="Arial" w:cs="Arial"/>
            <w:sz w:val="16"/>
            <w:szCs w:val="16"/>
          </w:rPr>
          <w:t>uas</w:t>
        </w:r>
        <w:proofErr w:type="spellEnd"/>
        <w:r w:rsidR="003867EB">
          <w:rPr>
            <w:rFonts w:ascii="Arial" w:eastAsia="Arial" w:hAnsi="Arial" w:cs="Arial"/>
            <w:sz w:val="16"/>
            <w:szCs w:val="16"/>
          </w:rPr>
          <w:t xml:space="preserve"> </w:t>
        </w:r>
        <w:proofErr w:type="spellStart"/>
        <w:r w:rsidR="003867EB">
          <w:rPr>
            <w:rFonts w:ascii="Arial" w:eastAsia="Arial" w:hAnsi="Arial" w:cs="Arial"/>
            <w:sz w:val="16"/>
            <w:szCs w:val="16"/>
          </w:rPr>
          <w:t>cuam</w:t>
        </w:r>
        <w:proofErr w:type="spellEnd"/>
        <w:r w:rsidR="003867EB">
          <w:rPr>
            <w:rFonts w:ascii="Arial" w:eastAsia="Arial" w:hAnsi="Arial" w:cs="Arial"/>
            <w:sz w:val="16"/>
            <w:szCs w:val="16"/>
          </w:rPr>
          <w:t xml:space="preserve"> </w:t>
        </w:r>
        <w:proofErr w:type="spellStart"/>
        <w:r w:rsidR="003867EB">
          <w:rPr>
            <w:rFonts w:ascii="Arial" w:eastAsia="Arial" w:hAnsi="Arial" w:cs="Arial"/>
            <w:sz w:val="16"/>
            <w:szCs w:val="16"/>
          </w:rPr>
          <w:t>tshuam</w:t>
        </w:r>
      </w:ins>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neeg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kawm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tiav</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kev</w:t>
      </w:r>
      <w:proofErr w:type="spellEnd"/>
      <w:r w:rsidR="004762A0" w:rsidRPr="00834DD2">
        <w:rPr>
          <w:rFonts w:ascii="Arial" w:eastAsia="Arial" w:hAnsi="Arial" w:cs="Arial"/>
          <w:sz w:val="16"/>
          <w:szCs w:val="16"/>
        </w:rPr>
        <w:t xml:space="preserve"> cob qhia</w:t>
      </w:r>
      <w:r w:rsidR="00F2670D" w:rsidRPr="00834DD2">
        <w:rPr>
          <w:rFonts w:ascii="Arial" w:eastAsia="Arial" w:hAnsi="Arial" w:cs="Arial"/>
          <w:sz w:val="16"/>
          <w:szCs w:val="16"/>
        </w:rPr>
        <w:t>.</w:t>
      </w:r>
      <w:r w:rsidR="004762A0" w:rsidRPr="00834DD2">
        <w:rPr>
          <w:rFonts w:ascii="Arial" w:eastAsia="Arial" w:hAnsi="Arial" w:cs="Arial"/>
          <w:sz w:val="16"/>
          <w:szCs w:val="16"/>
          <w:vertAlign w:val="superscript"/>
        </w:rPr>
        <w:t>15</w:t>
      </w:r>
      <w:r w:rsidR="00F2670D" w:rsidRPr="00834DD2">
        <w:rPr>
          <w:rFonts w:ascii="Arial" w:eastAsia="Arial" w:hAnsi="Arial" w:cs="Arial"/>
          <w:sz w:val="16"/>
          <w:szCs w:val="16"/>
        </w:rPr>
        <w:t xml:space="preserve"> Kev </w:t>
      </w:r>
      <w:proofErr w:type="spellStart"/>
      <w:r w:rsidR="00F2670D" w:rsidRPr="00834DD2">
        <w:rPr>
          <w:rFonts w:ascii="Arial" w:eastAsia="Arial" w:hAnsi="Arial" w:cs="Arial"/>
          <w:sz w:val="16"/>
          <w:szCs w:val="16"/>
        </w:rPr>
        <w:t>coj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zoo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nrog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cob </w:t>
      </w:r>
      <w:proofErr w:type="spellStart"/>
      <w:r w:rsidR="00F2670D" w:rsidRPr="00834DD2">
        <w:rPr>
          <w:rFonts w:ascii="Arial" w:eastAsia="Arial" w:hAnsi="Arial" w:cs="Arial"/>
          <w:sz w:val="16"/>
          <w:szCs w:val="16"/>
        </w:rPr>
        <w:t>qhia</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neeg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txog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li </w:t>
      </w:r>
      <w:proofErr w:type="spellStart"/>
      <w:r w:rsidR="00F2670D" w:rsidRPr="00834DD2">
        <w:rPr>
          <w:rFonts w:ascii="Arial" w:eastAsia="Arial" w:hAnsi="Arial" w:cs="Arial"/>
          <w:sz w:val="16"/>
          <w:szCs w:val="16"/>
        </w:rPr>
        <w:t>cas</w:t>
      </w:r>
      <w:proofErr w:type="spellEnd"/>
      <w:r w:rsidR="00F2670D" w:rsidRPr="00834DD2">
        <w:rPr>
          <w:rFonts w:ascii="Arial" w:eastAsia="Arial" w:hAnsi="Arial" w:cs="Arial"/>
          <w:sz w:val="16"/>
          <w:szCs w:val="16"/>
        </w:rPr>
        <w:t xml:space="preserve"> </w:t>
      </w:r>
      <w:proofErr w:type="spellStart"/>
      <w:ins w:id="1542" w:author="Kaxiong" w:date="2021-06-10T11:21:00Z">
        <w:r w:rsidR="003867EB">
          <w:rPr>
            <w:rFonts w:ascii="Arial" w:eastAsia="Arial" w:hAnsi="Arial" w:cs="Arial"/>
            <w:sz w:val="16"/>
            <w:szCs w:val="16"/>
          </w:rPr>
          <w:t>ntawm</w:t>
        </w:r>
        <w:proofErr w:type="spellEnd"/>
        <w:r w:rsidR="003867EB">
          <w:rPr>
            <w:rFonts w:ascii="Arial" w:eastAsia="Arial" w:hAnsi="Arial" w:cs="Arial"/>
            <w:sz w:val="16"/>
            <w:szCs w:val="16"/>
          </w:rPr>
          <w:t xml:space="preserve"> </w:t>
        </w:r>
      </w:ins>
      <w:ins w:id="1543" w:author="Kaxiong" w:date="2021-06-10T11:22:00Z">
        <w:r w:rsidR="003867EB">
          <w:rPr>
            <w:rFonts w:ascii="Arial" w:eastAsia="Arial" w:hAnsi="Arial" w:cs="Arial"/>
            <w:sz w:val="16"/>
            <w:szCs w:val="16"/>
          </w:rPr>
          <w:t xml:space="preserve">cov </w:t>
        </w:r>
      </w:ins>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soj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ntsuam</w:t>
      </w:r>
      <w:proofErr w:type="spellEnd"/>
      <w:r w:rsidR="00F2670D" w:rsidRPr="00834DD2">
        <w:rPr>
          <w:rFonts w:ascii="Arial" w:eastAsia="Arial" w:hAnsi="Arial" w:cs="Arial"/>
          <w:sz w:val="16"/>
          <w:szCs w:val="16"/>
        </w:rPr>
        <w:t xml:space="preserve"> </w:t>
      </w:r>
      <w:proofErr w:type="spellStart"/>
      <w:ins w:id="1544" w:author="Kaxiong" w:date="2021-06-10T11:22:00Z">
        <w:r w:rsidR="003867EB">
          <w:rPr>
            <w:rFonts w:ascii="Arial" w:eastAsia="Arial" w:hAnsi="Arial" w:cs="Arial"/>
            <w:sz w:val="16"/>
            <w:szCs w:val="16"/>
          </w:rPr>
          <w:t>kev</w:t>
        </w:r>
        <w:proofErr w:type="spellEnd"/>
        <w:r w:rsidR="003867EB">
          <w:rPr>
            <w:rFonts w:ascii="Arial" w:eastAsia="Arial" w:hAnsi="Arial" w:cs="Arial"/>
            <w:sz w:val="16"/>
            <w:szCs w:val="16"/>
          </w:rPr>
          <w:t xml:space="preserve"> </w:t>
        </w:r>
        <w:proofErr w:type="spellStart"/>
        <w:r w:rsidR="003867EB">
          <w:rPr>
            <w:rFonts w:ascii="Arial" w:eastAsia="Arial" w:hAnsi="Arial" w:cs="Arial"/>
            <w:sz w:val="16"/>
            <w:szCs w:val="16"/>
          </w:rPr>
          <w:t>phom</w:t>
        </w:r>
        <w:proofErr w:type="spellEnd"/>
        <w:r w:rsidR="003867EB">
          <w:rPr>
            <w:rFonts w:ascii="Arial" w:eastAsia="Arial" w:hAnsi="Arial" w:cs="Arial"/>
            <w:sz w:val="16"/>
            <w:szCs w:val="16"/>
          </w:rPr>
          <w:t xml:space="preserve"> </w:t>
        </w:r>
        <w:proofErr w:type="spellStart"/>
        <w:r w:rsidR="003867EB">
          <w:rPr>
            <w:rFonts w:ascii="Arial" w:eastAsia="Arial" w:hAnsi="Arial" w:cs="Arial"/>
            <w:sz w:val="16"/>
            <w:szCs w:val="16"/>
          </w:rPr>
          <w:t>sij</w:t>
        </w:r>
        <w:proofErr w:type="spellEnd"/>
        <w:r w:rsidR="003867EB">
          <w:rPr>
            <w:rFonts w:ascii="Arial" w:eastAsia="Arial" w:hAnsi="Arial" w:cs="Arial"/>
            <w:sz w:val="16"/>
            <w:szCs w:val="16"/>
          </w:rPr>
          <w:t xml:space="preserve"> </w:t>
        </w:r>
      </w:ins>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ntej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sau</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qoob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thaum</w:t>
      </w:r>
      <w:proofErr w:type="spellEnd"/>
      <w:r w:rsidR="00F2670D" w:rsidRPr="00834DD2">
        <w:rPr>
          <w:rFonts w:ascii="Arial" w:eastAsia="Arial" w:hAnsi="Arial" w:cs="Arial"/>
          <w:sz w:val="16"/>
          <w:szCs w:val="16"/>
        </w:rPr>
        <w:t xml:space="preserve"> </w:t>
      </w:r>
      <w:del w:id="1545" w:author="Kaxiong" w:date="2021-06-10T11:22:00Z">
        <w:r w:rsidR="00F2670D" w:rsidRPr="00834DD2" w:rsidDel="003867EB">
          <w:rPr>
            <w:rFonts w:ascii="Arial" w:eastAsia="Arial" w:hAnsi="Arial" w:cs="Arial"/>
            <w:sz w:val="16"/>
            <w:szCs w:val="16"/>
          </w:rPr>
          <w:delText>kev ph</w:delText>
        </w:r>
        <w:r w:rsidR="004762A0" w:rsidRPr="00834DD2" w:rsidDel="003867EB">
          <w:rPr>
            <w:rFonts w:ascii="Arial" w:eastAsia="Arial" w:hAnsi="Arial" w:cs="Arial"/>
            <w:sz w:val="16"/>
            <w:szCs w:val="16"/>
          </w:rPr>
          <w:delText xml:space="preserve">om sij ntawm kev </w:delText>
        </w:r>
      </w:del>
      <w:proofErr w:type="spellStart"/>
      <w:r w:rsidR="004762A0" w:rsidRPr="00834DD2">
        <w:rPr>
          <w:rFonts w:ascii="Arial" w:eastAsia="Arial" w:hAnsi="Arial" w:cs="Arial"/>
          <w:sz w:val="16"/>
          <w:szCs w:val="16"/>
        </w:rPr>
        <w:t>sau</w:t>
      </w:r>
      <w:proofErr w:type="spellEnd"/>
      <w:r w:rsidR="004762A0" w:rsidRPr="00834DD2">
        <w:rPr>
          <w:rFonts w:ascii="Arial" w:eastAsia="Arial" w:hAnsi="Arial" w:cs="Arial"/>
          <w:sz w:val="16"/>
          <w:szCs w:val="16"/>
        </w:rPr>
        <w:t xml:space="preserve"> </w:t>
      </w:r>
      <w:proofErr w:type="spellStart"/>
      <w:r w:rsidR="004762A0" w:rsidRPr="00834DD2">
        <w:rPr>
          <w:rFonts w:ascii="Arial" w:eastAsia="Arial" w:hAnsi="Arial" w:cs="Arial"/>
          <w:sz w:val="16"/>
          <w:szCs w:val="16"/>
        </w:rPr>
        <w:t>qoob</w:t>
      </w:r>
      <w:proofErr w:type="spellEnd"/>
      <w:r w:rsidR="004762A0" w:rsidRPr="00834DD2">
        <w:rPr>
          <w:rFonts w:ascii="Arial" w:eastAsia="Arial" w:hAnsi="Arial" w:cs="Arial"/>
          <w:sz w:val="16"/>
          <w:szCs w:val="16"/>
        </w:rPr>
        <w:t xml:space="preserve"> loo</w:t>
      </w:r>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ntawm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teb</w:t>
      </w:r>
      <w:proofErr w:type="spellEnd"/>
      <w:r w:rsidR="00F2670D" w:rsidRPr="00834DD2">
        <w:rPr>
          <w:rFonts w:ascii="Arial" w:eastAsia="Arial" w:hAnsi="Arial" w:cs="Arial"/>
          <w:sz w:val="16"/>
          <w:szCs w:val="16"/>
        </w:rPr>
        <w:t xml:space="preserve"> - </w:t>
      </w:r>
      <w:proofErr w:type="spellStart"/>
      <w:r w:rsidR="00F2670D" w:rsidRPr="00834DD2">
        <w:rPr>
          <w:rFonts w:ascii="Arial" w:eastAsia="Arial" w:hAnsi="Arial" w:cs="Arial"/>
          <w:sz w:val="16"/>
          <w:szCs w:val="16"/>
        </w:rPr>
        <w:t>suav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nrog</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txheej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txheem</w:t>
      </w:r>
      <w:proofErr w:type="spellEnd"/>
      <w:r w:rsidR="00F2670D" w:rsidRPr="00834DD2">
        <w:rPr>
          <w:rFonts w:ascii="Arial" w:eastAsia="Arial" w:hAnsi="Arial" w:cs="Arial"/>
          <w:sz w:val="16"/>
          <w:szCs w:val="16"/>
        </w:rPr>
        <w:t xml:space="preserve"> </w:t>
      </w:r>
      <w:proofErr w:type="spellStart"/>
      <w:ins w:id="1546" w:author="Kaxiong" w:date="2021-06-10T11:23:00Z">
        <w:r w:rsidR="005C52F3">
          <w:rPr>
            <w:rFonts w:ascii="Arial" w:eastAsia="Arial" w:hAnsi="Arial" w:cs="Arial"/>
            <w:sz w:val="16"/>
            <w:szCs w:val="16"/>
          </w:rPr>
          <w:t>qauv</w:t>
        </w:r>
        <w:proofErr w:type="spellEnd"/>
        <w:r w:rsidR="005C52F3">
          <w:rPr>
            <w:rFonts w:ascii="Arial" w:eastAsia="Arial" w:hAnsi="Arial" w:cs="Arial"/>
            <w:sz w:val="16"/>
            <w:szCs w:val="16"/>
          </w:rPr>
          <w:t xml:space="preserve"> </w:t>
        </w:r>
      </w:ins>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txheej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txheem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rau</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txheeb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xyuas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cim cov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phom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sij</w:t>
      </w:r>
      <w:proofErr w:type="spellEnd"/>
      <w:r w:rsidR="00F2670D" w:rsidRPr="00834DD2">
        <w:rPr>
          <w:rFonts w:ascii="Arial" w:eastAsia="Arial" w:hAnsi="Arial" w:cs="Arial"/>
          <w:sz w:val="16"/>
          <w:szCs w:val="16"/>
        </w:rPr>
        <w:t xml:space="preserve"> </w:t>
      </w:r>
      <w:proofErr w:type="spellStart"/>
      <w:ins w:id="1547" w:author="Kaxiong" w:date="2021-06-10T11:24:00Z">
        <w:r w:rsidR="005C52F3">
          <w:rPr>
            <w:rFonts w:ascii="Arial" w:eastAsia="Arial" w:hAnsi="Arial" w:cs="Arial"/>
            <w:sz w:val="16"/>
            <w:szCs w:val="16"/>
          </w:rPr>
          <w:t>uas</w:t>
        </w:r>
        <w:proofErr w:type="spellEnd"/>
        <w:r w:rsidR="005C52F3">
          <w:rPr>
            <w:rFonts w:ascii="Arial" w:eastAsia="Arial" w:hAnsi="Arial" w:cs="Arial"/>
            <w:sz w:val="16"/>
            <w:szCs w:val="16"/>
          </w:rPr>
          <w:t xml:space="preserve"> </w:t>
        </w:r>
        <w:proofErr w:type="spellStart"/>
        <w:r w:rsidR="005C52F3">
          <w:rPr>
            <w:rFonts w:ascii="Arial" w:eastAsia="Arial" w:hAnsi="Arial" w:cs="Arial"/>
            <w:sz w:val="16"/>
            <w:szCs w:val="16"/>
          </w:rPr>
          <w:t>tshwm</w:t>
        </w:r>
        <w:proofErr w:type="spellEnd"/>
        <w:r w:rsidR="005C52F3">
          <w:rPr>
            <w:rFonts w:ascii="Arial" w:eastAsia="Arial" w:hAnsi="Arial" w:cs="Arial"/>
            <w:sz w:val="16"/>
            <w:szCs w:val="16"/>
          </w:rPr>
          <w:t xml:space="preserve"> sim </w:t>
        </w:r>
      </w:ins>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li </w:t>
      </w:r>
      <w:proofErr w:type="spellStart"/>
      <w:r w:rsidR="00F2670D" w:rsidRPr="00834DD2">
        <w:rPr>
          <w:rFonts w:ascii="Arial" w:eastAsia="Arial" w:hAnsi="Arial" w:cs="Arial"/>
          <w:sz w:val="16"/>
          <w:szCs w:val="16"/>
        </w:rPr>
        <w:t>cas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yog</w:t>
      </w:r>
      <w:proofErr w:type="spellEnd"/>
      <w:r w:rsidR="00F2670D" w:rsidRPr="00834DD2">
        <w:rPr>
          <w:rFonts w:ascii="Arial" w:eastAsia="Arial" w:hAnsi="Arial" w:cs="Arial"/>
          <w:sz w:val="16"/>
          <w:szCs w:val="16"/>
        </w:rPr>
        <w:t xml:space="preserve"> pom </w:t>
      </w:r>
      <w:proofErr w:type="spellStart"/>
      <w:r w:rsidR="004762A0" w:rsidRPr="00834DD2">
        <w:rPr>
          <w:rFonts w:ascii="Arial" w:eastAsia="Arial" w:hAnsi="Arial" w:cs="Arial"/>
          <w:sz w:val="16"/>
          <w:szCs w:val="16"/>
        </w:rPr>
        <w:t>tias</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muaj</w:t>
      </w:r>
      <w:proofErr w:type="spellEnd"/>
      <w:r w:rsidR="00F2670D" w:rsidRPr="00834DD2">
        <w:rPr>
          <w:rFonts w:ascii="Arial" w:eastAsia="Arial" w:hAnsi="Arial" w:cs="Arial"/>
          <w:sz w:val="16"/>
          <w:szCs w:val="16"/>
        </w:rPr>
        <w:t xml:space="preserve"> </w:t>
      </w:r>
      <w:proofErr w:type="spellStart"/>
      <w:ins w:id="1548" w:author="Kaxiong" w:date="2021-06-10T11:24:00Z">
        <w:r w:rsidR="005C52F3">
          <w:rPr>
            <w:rFonts w:ascii="Arial" w:eastAsia="Arial" w:hAnsi="Arial" w:cs="Arial"/>
            <w:sz w:val="16"/>
            <w:szCs w:val="16"/>
          </w:rPr>
          <w:t>kev</w:t>
        </w:r>
        <w:proofErr w:type="spellEnd"/>
        <w:r w:rsidR="005C52F3">
          <w:rPr>
            <w:rFonts w:ascii="Arial" w:eastAsia="Arial" w:hAnsi="Arial" w:cs="Arial"/>
            <w:sz w:val="16"/>
            <w:szCs w:val="16"/>
          </w:rPr>
          <w:t xml:space="preserve"> </w:t>
        </w:r>
        <w:proofErr w:type="spellStart"/>
        <w:r w:rsidR="005C52F3">
          <w:rPr>
            <w:rFonts w:ascii="Arial" w:eastAsia="Arial" w:hAnsi="Arial" w:cs="Arial"/>
            <w:sz w:val="16"/>
            <w:szCs w:val="16"/>
          </w:rPr>
          <w:t>kis</w:t>
        </w:r>
        <w:proofErr w:type="spellEnd"/>
        <w:r w:rsidR="005C52F3">
          <w:rPr>
            <w:rFonts w:ascii="Arial" w:eastAsia="Arial" w:hAnsi="Arial" w:cs="Arial"/>
            <w:sz w:val="16"/>
            <w:szCs w:val="16"/>
          </w:rPr>
          <w:t xml:space="preserve"> </w:t>
        </w:r>
        <w:proofErr w:type="spellStart"/>
        <w:r w:rsidR="005C52F3">
          <w:rPr>
            <w:rFonts w:ascii="Arial" w:eastAsia="Arial" w:hAnsi="Arial" w:cs="Arial"/>
            <w:sz w:val="16"/>
            <w:szCs w:val="16"/>
          </w:rPr>
          <w:t>kab</w:t>
        </w:r>
        <w:proofErr w:type="spellEnd"/>
        <w:r w:rsidR="005C52F3">
          <w:rPr>
            <w:rFonts w:ascii="Arial" w:eastAsia="Arial" w:hAnsi="Arial" w:cs="Arial"/>
            <w:sz w:val="16"/>
            <w:szCs w:val="16"/>
          </w:rPr>
          <w:t xml:space="preserve"> mob</w:t>
        </w:r>
      </w:ins>
      <w:del w:id="1549" w:author="Kaxiong" w:date="2021-06-10T11:24:00Z">
        <w:r w:rsidR="00F2670D" w:rsidRPr="00834DD2" w:rsidDel="005C52F3">
          <w:rPr>
            <w:rFonts w:ascii="Arial" w:eastAsia="Arial" w:hAnsi="Arial" w:cs="Arial"/>
            <w:sz w:val="16"/>
            <w:szCs w:val="16"/>
          </w:rPr>
          <w:delText>paug</w:delText>
        </w:r>
      </w:del>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thaj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teb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ntej</w:t>
      </w:r>
      <w:proofErr w:type="spellEnd"/>
      <w:r w:rsidR="00F2670D" w:rsidRPr="00834DD2">
        <w:rPr>
          <w:rFonts w:ascii="Arial" w:eastAsia="Arial" w:hAnsi="Arial" w:cs="Arial"/>
          <w:sz w:val="16"/>
          <w:szCs w:val="16"/>
        </w:rPr>
        <w:t xml:space="preserve"> los</w:t>
      </w:r>
      <w:r w:rsidR="004762A0" w:rsidRPr="00834DD2">
        <w:rPr>
          <w:rFonts w:ascii="Arial" w:eastAsia="Arial" w:hAnsi="Arial" w:cs="Arial"/>
          <w:sz w:val="16"/>
          <w:szCs w:val="16"/>
        </w:rPr>
        <w:t xml:space="preserve"> </w:t>
      </w:r>
      <w:r w:rsidR="00F2670D" w:rsidRPr="00834DD2">
        <w:rPr>
          <w:rFonts w:ascii="Arial" w:eastAsia="Arial" w:hAnsi="Arial" w:cs="Arial"/>
          <w:sz w:val="16"/>
          <w:szCs w:val="16"/>
        </w:rPr>
        <w:t xml:space="preserve">sis </w:t>
      </w:r>
      <w:proofErr w:type="spellStart"/>
      <w:r w:rsidR="00F2670D" w:rsidRPr="00834DD2">
        <w:rPr>
          <w:rFonts w:ascii="Arial" w:eastAsia="Arial" w:hAnsi="Arial" w:cs="Arial"/>
          <w:sz w:val="16"/>
          <w:szCs w:val="16"/>
        </w:rPr>
        <w:t>thaum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sij</w:t>
      </w:r>
      <w:proofErr w:type="spellEnd"/>
      <w:r w:rsidR="004762A0"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sau</w:t>
      </w:r>
      <w:proofErr w:type="spellEnd"/>
      <w:r w:rsidR="00C3235B" w:rsidRPr="00834DD2">
        <w:rPr>
          <w:sz w:val="16"/>
          <w:szCs w:val="16"/>
        </w:rPr>
        <w:t xml:space="preserve"> </w:t>
      </w:r>
      <w:r w:rsidR="00F2670D" w:rsidRPr="00834DD2">
        <w:rPr>
          <w:rFonts w:ascii="Arial" w:eastAsia="Arial" w:hAnsi="Arial" w:cs="Arial"/>
          <w:sz w:val="16"/>
          <w:szCs w:val="16"/>
        </w:rPr>
        <w:t>(</w:t>
      </w:r>
      <w:proofErr w:type="spellStart"/>
      <w:r w:rsidR="00533D67" w:rsidRPr="00834DD2">
        <w:rPr>
          <w:rFonts w:ascii="Arial" w:eastAsia="Arial" w:hAnsi="Arial" w:cs="Arial"/>
          <w:sz w:val="16"/>
          <w:szCs w:val="16"/>
        </w:rPr>
        <w:t>txhais</w:t>
      </w:r>
      <w:proofErr w:type="spellEnd"/>
      <w:r w:rsidR="00533D67" w:rsidRPr="00834DD2">
        <w:rPr>
          <w:rFonts w:ascii="Arial" w:eastAsia="Arial" w:hAnsi="Arial" w:cs="Arial"/>
          <w:sz w:val="16"/>
          <w:szCs w:val="16"/>
        </w:rPr>
        <w:t xml:space="preserve"> tau </w:t>
      </w:r>
      <w:proofErr w:type="spellStart"/>
      <w:r w:rsidR="00533D67" w:rsidRPr="00834DD2">
        <w:rPr>
          <w:rFonts w:ascii="Arial" w:eastAsia="Arial" w:hAnsi="Arial" w:cs="Arial"/>
          <w:sz w:val="16"/>
          <w:szCs w:val="16"/>
        </w:rPr>
        <w:t>hai</w:t>
      </w:r>
      <w:proofErr w:type="spellEnd"/>
      <w:r w:rsidR="00533D67" w:rsidRPr="00834DD2">
        <w:rPr>
          <w:rFonts w:ascii="Arial" w:eastAsia="Arial" w:hAnsi="Arial" w:cs="Arial"/>
          <w:sz w:val="16"/>
          <w:szCs w:val="16"/>
        </w:rPr>
        <w:t xml:space="preserve"> </w:t>
      </w:r>
      <w:proofErr w:type="spellStart"/>
      <w:r w:rsidR="00533D67" w:rsidRPr="00834DD2">
        <w:rPr>
          <w:rFonts w:ascii="Arial" w:eastAsia="Arial" w:hAnsi="Arial" w:cs="Arial"/>
          <w:sz w:val="16"/>
          <w:szCs w:val="16"/>
        </w:rPr>
        <w:t>tias</w:t>
      </w:r>
      <w:proofErr w:type="spellEnd"/>
      <w:r w:rsidR="00F2670D" w:rsidRPr="00834DD2">
        <w:rPr>
          <w:rFonts w:ascii="Arial" w:eastAsia="Arial" w:hAnsi="Arial" w:cs="Arial"/>
          <w:sz w:val="16"/>
          <w:szCs w:val="16"/>
        </w:rPr>
        <w:t>,</w:t>
      </w:r>
      <w:r w:rsidR="00533D67" w:rsidRPr="00834DD2">
        <w:rPr>
          <w:rFonts w:ascii="Arial" w:eastAsia="Arial" w:hAnsi="Arial" w:cs="Arial"/>
          <w:sz w:val="16"/>
          <w:szCs w:val="16"/>
        </w:rPr>
        <w:t xml:space="preserve"> </w:t>
      </w:r>
      <w:proofErr w:type="spellStart"/>
      <w:r w:rsidR="00533D67" w:rsidRPr="00834DD2">
        <w:rPr>
          <w:rFonts w:ascii="Arial" w:eastAsia="Arial" w:hAnsi="Arial" w:cs="Arial"/>
          <w:sz w:val="16"/>
          <w:szCs w:val="16"/>
        </w:rPr>
        <w:t>muab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tshem</w:t>
      </w:r>
      <w:proofErr w:type="spellEnd"/>
      <w:r w:rsidR="00F2670D" w:rsidRPr="00834DD2">
        <w:rPr>
          <w:rFonts w:ascii="Arial" w:eastAsia="Arial" w:hAnsi="Arial" w:cs="Arial"/>
          <w:sz w:val="16"/>
          <w:szCs w:val="16"/>
        </w:rPr>
        <w:t xml:space="preserve"> los</w:t>
      </w:r>
      <w:r w:rsidR="00533D67" w:rsidRPr="00834DD2">
        <w:rPr>
          <w:rFonts w:ascii="Arial" w:eastAsia="Arial" w:hAnsi="Arial" w:cs="Arial"/>
          <w:sz w:val="16"/>
          <w:szCs w:val="16"/>
        </w:rPr>
        <w:t xml:space="preserve"> </w:t>
      </w:r>
      <w:r w:rsidR="00F2670D" w:rsidRPr="00834DD2">
        <w:rPr>
          <w:rFonts w:ascii="Arial" w:eastAsia="Arial" w:hAnsi="Arial" w:cs="Arial"/>
          <w:sz w:val="16"/>
          <w:szCs w:val="16"/>
        </w:rPr>
        <w:t>sis</w:t>
      </w:r>
      <w:r w:rsidR="00533D67" w:rsidRPr="00834DD2">
        <w:rPr>
          <w:rFonts w:ascii="Arial" w:eastAsia="Arial" w:hAnsi="Arial" w:cs="Arial"/>
          <w:sz w:val="16"/>
          <w:szCs w:val="16"/>
        </w:rPr>
        <w:t xml:space="preserve"> </w:t>
      </w:r>
      <w:proofErr w:type="spellStart"/>
      <w:ins w:id="1550" w:author="Kaxiong" w:date="2021-06-10T11:25:00Z">
        <w:r w:rsidR="005C52F3">
          <w:rPr>
            <w:rFonts w:ascii="Arial" w:eastAsia="Arial" w:hAnsi="Arial" w:cs="Arial"/>
            <w:sz w:val="16"/>
            <w:szCs w:val="16"/>
          </w:rPr>
          <w:t>tso</w:t>
        </w:r>
        <w:proofErr w:type="spellEnd"/>
        <w:r w:rsidR="005C52F3">
          <w:rPr>
            <w:rFonts w:ascii="Arial" w:eastAsia="Arial" w:hAnsi="Arial" w:cs="Arial"/>
            <w:sz w:val="16"/>
            <w:szCs w:val="16"/>
          </w:rPr>
          <w:t xml:space="preserve"> </w:t>
        </w:r>
        <w:proofErr w:type="spellStart"/>
        <w:r w:rsidR="005C52F3">
          <w:rPr>
            <w:rFonts w:ascii="Arial" w:eastAsia="Arial" w:hAnsi="Arial" w:cs="Arial"/>
            <w:sz w:val="16"/>
            <w:szCs w:val="16"/>
          </w:rPr>
          <w:t>tseg</w:t>
        </w:r>
      </w:ins>
      <w:proofErr w:type="spellEnd"/>
      <w:del w:id="1551" w:author="Kaxiong" w:date="2021-06-10T11:25:00Z">
        <w:r w:rsidR="00533D67" w:rsidRPr="00834DD2" w:rsidDel="005C52F3">
          <w:rPr>
            <w:rFonts w:ascii="Arial" w:eastAsia="Arial" w:hAnsi="Arial" w:cs="Arial"/>
            <w:sz w:val="16"/>
            <w:szCs w:val="16"/>
          </w:rPr>
          <w:delText>tshe</w:delText>
        </w:r>
        <w:r w:rsidR="00F2670D" w:rsidRPr="00834DD2" w:rsidDel="005C52F3">
          <w:rPr>
            <w:rFonts w:ascii="Arial" w:eastAsia="Arial" w:hAnsi="Arial" w:cs="Arial"/>
            <w:sz w:val="16"/>
            <w:szCs w:val="16"/>
          </w:rPr>
          <w:delText xml:space="preserve"> tawm</w:delText>
        </w:r>
      </w:del>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neeg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hauj</w:t>
      </w:r>
      <w:proofErr w:type="spellEnd"/>
      <w:r w:rsidR="00BC12A4"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lwm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tsum</w:t>
      </w:r>
      <w:proofErr w:type="spellEnd"/>
      <w:r w:rsidR="00F2670D" w:rsidRPr="00834DD2">
        <w:rPr>
          <w:rFonts w:ascii="Arial" w:eastAsia="Arial" w:hAnsi="Arial" w:cs="Arial"/>
          <w:sz w:val="16"/>
          <w:szCs w:val="16"/>
        </w:rPr>
        <w:t xml:space="preserve"> tau </w:t>
      </w:r>
      <w:proofErr w:type="spellStart"/>
      <w:r w:rsidR="00F2670D" w:rsidRPr="00834DD2">
        <w:rPr>
          <w:rFonts w:ascii="Arial" w:eastAsia="Arial" w:hAnsi="Arial" w:cs="Arial"/>
          <w:sz w:val="16"/>
          <w:szCs w:val="16"/>
        </w:rPr>
        <w:t>kawm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paub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txog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kev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pov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tseg</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tswj</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tsiaj</w:t>
      </w:r>
      <w:proofErr w:type="spellEnd"/>
      <w:r w:rsidR="00F2670D" w:rsidRPr="00834DD2">
        <w:rPr>
          <w:rFonts w:ascii="Arial" w:eastAsia="Arial" w:hAnsi="Arial" w:cs="Arial"/>
          <w:sz w:val="16"/>
          <w:szCs w:val="16"/>
        </w:rPr>
        <w:t xml:space="preserve"> </w:t>
      </w:r>
      <w:del w:id="1552" w:author="Kaxiong" w:date="2021-06-10T11:26:00Z">
        <w:r w:rsidR="00BC12A4" w:rsidRPr="00834DD2" w:rsidDel="005C52F3">
          <w:rPr>
            <w:rFonts w:ascii="Arial" w:eastAsia="Arial" w:hAnsi="Arial" w:cs="Arial"/>
            <w:sz w:val="16"/>
            <w:szCs w:val="16"/>
          </w:rPr>
          <w:delText xml:space="preserve">txhu </w:delText>
        </w:r>
        <w:r w:rsidR="00F2670D" w:rsidRPr="00834DD2" w:rsidDel="005C52F3">
          <w:rPr>
            <w:rFonts w:ascii="Arial" w:eastAsia="Arial" w:hAnsi="Arial" w:cs="Arial"/>
            <w:sz w:val="16"/>
            <w:szCs w:val="16"/>
          </w:rPr>
          <w:delText>kom r</w:delText>
        </w:r>
      </w:del>
      <w:del w:id="1553" w:author="Kaxiong" w:date="2021-06-10T11:27:00Z">
        <w:r w:rsidR="00F2670D" w:rsidRPr="00834DD2" w:rsidDel="005C52F3">
          <w:rPr>
            <w:rFonts w:ascii="Arial" w:eastAsia="Arial" w:hAnsi="Arial" w:cs="Arial"/>
            <w:sz w:val="16"/>
            <w:szCs w:val="16"/>
          </w:rPr>
          <w:delText>uaj ntseg</w:delText>
        </w:r>
      </w:del>
      <w:ins w:id="1554" w:author="Kaxiong" w:date="2021-06-10T11:27:00Z">
        <w:r w:rsidR="005C52F3">
          <w:rPr>
            <w:rFonts w:ascii="Arial" w:eastAsia="Arial" w:hAnsi="Arial" w:cs="Arial"/>
            <w:sz w:val="16"/>
            <w:szCs w:val="16"/>
          </w:rPr>
          <w:t xml:space="preserve">li </w:t>
        </w:r>
        <w:proofErr w:type="spellStart"/>
        <w:r w:rsidR="005C52F3">
          <w:rPr>
            <w:rFonts w:ascii="Arial" w:eastAsia="Arial" w:hAnsi="Arial" w:cs="Arial"/>
            <w:sz w:val="16"/>
            <w:szCs w:val="16"/>
          </w:rPr>
          <w:t>khib</w:t>
        </w:r>
        <w:proofErr w:type="spellEnd"/>
        <w:r w:rsidR="005C52F3">
          <w:rPr>
            <w:rFonts w:ascii="Arial" w:eastAsia="Arial" w:hAnsi="Arial" w:cs="Arial"/>
            <w:sz w:val="16"/>
            <w:szCs w:val="16"/>
          </w:rPr>
          <w:t xml:space="preserve"> </w:t>
        </w:r>
        <w:proofErr w:type="spellStart"/>
        <w:r w:rsidR="005C52F3">
          <w:rPr>
            <w:rFonts w:ascii="Arial" w:eastAsia="Arial" w:hAnsi="Arial" w:cs="Arial"/>
            <w:sz w:val="16"/>
            <w:szCs w:val="16"/>
          </w:rPr>
          <w:t>nyiab</w:t>
        </w:r>
      </w:ins>
      <w:proofErr w:type="spellEnd"/>
      <w:r w:rsidR="00F2670D"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cu</w:t>
      </w:r>
      <w:ins w:id="1555" w:author="Kaxiong" w:date="2021-06-10T11:27:00Z">
        <w:r w:rsidR="005C52F3">
          <w:rPr>
            <w:rFonts w:ascii="Arial" w:eastAsia="Arial" w:hAnsi="Arial" w:cs="Arial"/>
            <w:sz w:val="16"/>
            <w:szCs w:val="16"/>
          </w:rPr>
          <w:t>a</w:t>
        </w:r>
      </w:ins>
      <w:del w:id="1556" w:author="Kaxiong" w:date="2021-06-10T11:27:00Z">
        <w:r w:rsidR="00BC12A4" w:rsidRPr="00834DD2" w:rsidDel="005C52F3">
          <w:rPr>
            <w:rFonts w:ascii="Arial" w:eastAsia="Arial" w:hAnsi="Arial" w:cs="Arial"/>
            <w:sz w:val="16"/>
            <w:szCs w:val="16"/>
          </w:rPr>
          <w:delText>u</w:delText>
        </w:r>
      </w:del>
      <w:r w:rsidR="00BC12A4" w:rsidRPr="00834DD2">
        <w:rPr>
          <w:rFonts w:ascii="Arial" w:eastAsia="Arial" w:hAnsi="Arial" w:cs="Arial"/>
          <w:sz w:val="16"/>
          <w:szCs w:val="16"/>
        </w:rPr>
        <w:t>b</w:t>
      </w:r>
      <w:proofErr w:type="spellEnd"/>
      <w:r w:rsidR="00BC12A4" w:rsidRPr="00834DD2">
        <w:rPr>
          <w:rFonts w:ascii="Arial" w:eastAsia="Arial" w:hAnsi="Arial" w:cs="Arial"/>
          <w:sz w:val="16"/>
          <w:szCs w:val="16"/>
        </w:rPr>
        <w:t xml:space="preserve"> </w:t>
      </w:r>
      <w:proofErr w:type="spellStart"/>
      <w:r w:rsidR="00BC12A4" w:rsidRPr="00834DD2">
        <w:rPr>
          <w:rFonts w:ascii="Arial" w:eastAsia="Arial" w:hAnsi="Arial" w:cs="Arial"/>
          <w:sz w:val="16"/>
          <w:szCs w:val="16"/>
        </w:rPr>
        <w:t>yeej</w:t>
      </w:r>
      <w:proofErr w:type="spellEnd"/>
      <w:r w:rsidR="00BC12A4" w:rsidRPr="00834DD2">
        <w:rPr>
          <w:rFonts w:ascii="Arial" w:eastAsia="Arial" w:hAnsi="Arial" w:cs="Arial"/>
          <w:sz w:val="16"/>
          <w:szCs w:val="16"/>
        </w:rPr>
        <w:t xml:space="preserve"> </w:t>
      </w:r>
      <w:r w:rsidR="00F2670D" w:rsidRPr="00834DD2">
        <w:rPr>
          <w:rFonts w:ascii="Arial" w:eastAsia="Arial" w:hAnsi="Arial" w:cs="Arial"/>
          <w:sz w:val="16"/>
          <w:szCs w:val="16"/>
        </w:rPr>
        <w:t xml:space="preserve">dab </w:t>
      </w:r>
      <w:proofErr w:type="spellStart"/>
      <w:r w:rsidR="00F2670D" w:rsidRPr="00834DD2">
        <w:rPr>
          <w:rFonts w:ascii="Arial" w:eastAsia="Arial" w:hAnsi="Arial" w:cs="Arial"/>
          <w:sz w:val="16"/>
          <w:szCs w:val="16"/>
        </w:rPr>
        <w:t>tsi</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khoom</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siv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tsheb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siv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yuav</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ua</w:t>
      </w:r>
      <w:proofErr w:type="spellEnd"/>
      <w:r w:rsidR="00F2670D" w:rsidRPr="00834DD2">
        <w:rPr>
          <w:rFonts w:ascii="Arial" w:eastAsia="Arial" w:hAnsi="Arial" w:cs="Arial"/>
          <w:sz w:val="16"/>
          <w:szCs w:val="16"/>
        </w:rPr>
        <w:t xml:space="preserve"> li </w:t>
      </w:r>
      <w:proofErr w:type="spellStart"/>
      <w:r w:rsidR="00F2670D" w:rsidRPr="00834DD2">
        <w:rPr>
          <w:rFonts w:ascii="Arial" w:eastAsia="Arial" w:hAnsi="Arial" w:cs="Arial"/>
          <w:sz w:val="16"/>
          <w:szCs w:val="16"/>
        </w:rPr>
        <w:t>cas</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ntxuav</w:t>
      </w:r>
      <w:proofErr w:type="spellEnd"/>
      <w:r w:rsidR="00F2670D" w:rsidRPr="00834DD2">
        <w:rPr>
          <w:rFonts w:ascii="Arial" w:eastAsia="Arial" w:hAnsi="Arial" w:cs="Arial"/>
          <w:sz w:val="16"/>
          <w:szCs w:val="16"/>
        </w:rPr>
        <w:t xml:space="preserve"> cov </w:t>
      </w:r>
      <w:proofErr w:type="spellStart"/>
      <w:r w:rsidR="00F2670D" w:rsidRPr="00834DD2">
        <w:rPr>
          <w:rFonts w:ascii="Arial" w:eastAsia="Arial" w:hAnsi="Arial" w:cs="Arial"/>
          <w:sz w:val="16"/>
          <w:szCs w:val="16"/>
        </w:rPr>
        <w:t>cuab</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yeej</w:t>
      </w:r>
      <w:proofErr w:type="spellEnd"/>
      <w:r w:rsidR="00F2670D" w:rsidRPr="00834DD2">
        <w:rPr>
          <w:rFonts w:ascii="Arial" w:eastAsia="Arial" w:hAnsi="Arial" w:cs="Arial"/>
          <w:sz w:val="16"/>
          <w:szCs w:val="16"/>
        </w:rPr>
        <w:t xml:space="preserve"> </w:t>
      </w:r>
      <w:proofErr w:type="spellStart"/>
      <w:r w:rsidR="00F2670D" w:rsidRPr="00834DD2">
        <w:rPr>
          <w:rFonts w:ascii="Arial" w:eastAsia="Arial" w:hAnsi="Arial" w:cs="Arial"/>
          <w:sz w:val="16"/>
          <w:szCs w:val="16"/>
        </w:rPr>
        <w:t>thiab</w:t>
      </w:r>
      <w:proofErr w:type="spellEnd"/>
      <w:r w:rsidR="00F2670D" w:rsidRPr="00834DD2">
        <w:rPr>
          <w:rFonts w:ascii="Arial" w:eastAsia="Arial" w:hAnsi="Arial" w:cs="Arial"/>
          <w:sz w:val="16"/>
          <w:szCs w:val="16"/>
        </w:rPr>
        <w:t xml:space="preserve"> </w:t>
      </w:r>
      <w:r w:rsidR="00BC12A4" w:rsidRPr="00834DD2">
        <w:rPr>
          <w:rFonts w:ascii="Arial" w:eastAsia="Arial" w:hAnsi="Arial" w:cs="Arial"/>
          <w:sz w:val="16"/>
          <w:szCs w:val="16"/>
        </w:rPr>
        <w:t xml:space="preserve">cov </w:t>
      </w:r>
      <w:proofErr w:type="spellStart"/>
      <w:r w:rsidR="00BC12A4" w:rsidRPr="00834DD2">
        <w:rPr>
          <w:rFonts w:ascii="Arial" w:eastAsia="Arial" w:hAnsi="Arial" w:cs="Arial"/>
          <w:sz w:val="16"/>
          <w:szCs w:val="16"/>
        </w:rPr>
        <w:t>khoom</w:t>
      </w:r>
      <w:proofErr w:type="spellEnd"/>
      <w:r w:rsidR="00BC12A4" w:rsidRPr="00834DD2">
        <w:rPr>
          <w:rFonts w:ascii="Arial" w:eastAsia="Arial" w:hAnsi="Arial" w:cs="Arial"/>
          <w:sz w:val="16"/>
          <w:szCs w:val="16"/>
        </w:rPr>
        <w:t xml:space="preserve"> siv</w:t>
      </w:r>
      <w:r w:rsidR="00F2670D" w:rsidRPr="00834DD2">
        <w:rPr>
          <w:rFonts w:ascii="Arial" w:eastAsia="Arial" w:hAnsi="Arial" w:cs="Arial"/>
          <w:sz w:val="16"/>
          <w:szCs w:val="16"/>
        </w:rPr>
        <w:t>.</w:t>
      </w:r>
      <w:r w:rsidR="00EB5875" w:rsidRPr="00834DD2">
        <w:rPr>
          <w:sz w:val="16"/>
          <w:szCs w:val="16"/>
          <w:vertAlign w:val="superscript"/>
        </w:rPr>
        <w:t>16</w:t>
      </w:r>
    </w:p>
    <w:p w14:paraId="53915C63" w14:textId="77777777" w:rsidR="00BF3E5F" w:rsidRDefault="00BF3E5F">
      <w:pPr>
        <w:spacing w:line="200" w:lineRule="exact"/>
        <w:rPr>
          <w:sz w:val="20"/>
          <w:szCs w:val="20"/>
        </w:rPr>
      </w:pPr>
    </w:p>
    <w:p w14:paraId="0A9229F8" w14:textId="77777777" w:rsidR="00BF3E5F" w:rsidRDefault="00BF3E5F">
      <w:pPr>
        <w:spacing w:line="270" w:lineRule="exact"/>
        <w:rPr>
          <w:sz w:val="20"/>
          <w:szCs w:val="20"/>
        </w:rPr>
      </w:pPr>
    </w:p>
    <w:p w14:paraId="2460C711" w14:textId="4B5E867B" w:rsidR="00BF3E5F" w:rsidRPr="001058E4" w:rsidRDefault="005C52F3" w:rsidP="001058E4">
      <w:pPr>
        <w:spacing w:line="319" w:lineRule="auto"/>
        <w:ind w:left="960" w:right="120"/>
        <w:jc w:val="both"/>
        <w:rPr>
          <w:sz w:val="16"/>
          <w:szCs w:val="16"/>
          <w:vertAlign w:val="superscript"/>
        </w:rPr>
      </w:pPr>
      <w:ins w:id="1557" w:author="Kaxiong" w:date="2021-06-10T11:28:00Z">
        <w:r>
          <w:rPr>
            <w:rFonts w:ascii="Arial" w:eastAsia="Arial" w:hAnsi="Arial" w:cs="Arial"/>
            <w:sz w:val="16"/>
            <w:szCs w:val="16"/>
          </w:rPr>
          <w:sym w:font="Symbol" w:char="F0F0"/>
        </w:r>
        <w:r>
          <w:rPr>
            <w:rFonts w:ascii="Arial" w:eastAsia="Arial" w:hAnsi="Arial" w:cs="Arial"/>
            <w:sz w:val="16"/>
            <w:szCs w:val="16"/>
          </w:rPr>
          <w:t xml:space="preserve"> </w:t>
        </w:r>
      </w:ins>
      <w:proofErr w:type="spellStart"/>
      <w:r w:rsidR="00F2670D" w:rsidRPr="001058E4">
        <w:rPr>
          <w:rFonts w:ascii="Arial" w:eastAsia="Arial" w:hAnsi="Arial" w:cs="Arial"/>
          <w:sz w:val="16"/>
          <w:szCs w:val="16"/>
        </w:rPr>
        <w:t>Si</w:t>
      </w:r>
      <w:r w:rsidR="00C872FF" w:rsidRPr="001058E4">
        <w:rPr>
          <w:rFonts w:ascii="Arial" w:eastAsia="Arial" w:hAnsi="Arial" w:cs="Arial"/>
          <w:sz w:val="16"/>
          <w:szCs w:val="16"/>
        </w:rPr>
        <w:t>j</w:t>
      </w:r>
      <w:proofErr w:type="spellEnd"/>
      <w:r w:rsidR="00C872FF" w:rsidRPr="001058E4">
        <w:rPr>
          <w:rFonts w:ascii="Arial" w:eastAsia="Arial" w:hAnsi="Arial" w:cs="Arial"/>
          <w:sz w:val="16"/>
          <w:szCs w:val="16"/>
        </w:rPr>
        <w:t xml:space="preserve"> </w:t>
      </w:r>
      <w:proofErr w:type="spellStart"/>
      <w:r w:rsidR="00C872FF" w:rsidRPr="001058E4">
        <w:rPr>
          <w:rFonts w:ascii="Arial" w:eastAsia="Arial" w:hAnsi="Arial" w:cs="Arial"/>
          <w:sz w:val="16"/>
          <w:szCs w:val="16"/>
        </w:rPr>
        <w:t>hawm</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ntawm</w:t>
      </w:r>
      <w:proofErr w:type="spellEnd"/>
      <w:r w:rsidR="00F2670D" w:rsidRPr="001058E4">
        <w:rPr>
          <w:rFonts w:ascii="Arial" w:eastAsia="Arial" w:hAnsi="Arial" w:cs="Arial"/>
          <w:sz w:val="16"/>
          <w:szCs w:val="16"/>
        </w:rPr>
        <w:t xml:space="preserve"> </w:t>
      </w:r>
      <w:proofErr w:type="spellStart"/>
      <w:r w:rsidR="00C872FF" w:rsidRPr="001058E4">
        <w:rPr>
          <w:rFonts w:ascii="Arial" w:eastAsia="Arial" w:hAnsi="Arial" w:cs="Arial"/>
          <w:sz w:val="16"/>
          <w:szCs w:val="16"/>
        </w:rPr>
        <w:t>kev</w:t>
      </w:r>
      <w:proofErr w:type="spellEnd"/>
      <w:r w:rsidR="00C872FF" w:rsidRPr="001058E4">
        <w:rPr>
          <w:rFonts w:ascii="Arial" w:eastAsia="Arial" w:hAnsi="Arial" w:cs="Arial"/>
          <w:sz w:val="16"/>
          <w:szCs w:val="16"/>
        </w:rPr>
        <w:t xml:space="preserve"> </w:t>
      </w:r>
      <w:proofErr w:type="spellStart"/>
      <w:ins w:id="1558" w:author="Kaxiong" w:date="2021-06-10T11:34:00Z">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ins>
      <w:proofErr w:type="spellEnd"/>
      <w:del w:id="1559" w:author="Kaxiong" w:date="2021-06-10T11:34:00Z">
        <w:r w:rsidR="003F6E51" w:rsidRPr="001058E4" w:rsidDel="009A6C1B">
          <w:rPr>
            <w:rFonts w:ascii="Arial" w:eastAsia="Arial" w:hAnsi="Arial" w:cs="Arial"/>
            <w:sz w:val="16"/>
            <w:szCs w:val="16"/>
          </w:rPr>
          <w:delText>cog</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thiab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sau</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qoob</w:t>
      </w:r>
      <w:proofErr w:type="spellEnd"/>
      <w:r w:rsidR="00F2670D" w:rsidRPr="001058E4">
        <w:rPr>
          <w:rFonts w:ascii="Arial" w:eastAsia="Arial" w:hAnsi="Arial" w:cs="Arial"/>
          <w:sz w:val="16"/>
          <w:szCs w:val="16"/>
        </w:rPr>
        <w:t xml:space="preserve"> loo: FSMA </w:t>
      </w:r>
      <w:proofErr w:type="spellStart"/>
      <w:r w:rsidR="00F2670D" w:rsidRPr="001058E4">
        <w:rPr>
          <w:rFonts w:ascii="Arial" w:eastAsia="Arial" w:hAnsi="Arial" w:cs="Arial"/>
          <w:sz w:val="16"/>
          <w:szCs w:val="16"/>
        </w:rPr>
        <w:t>txoj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cai</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tsis</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tseev</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kom</w:t>
      </w:r>
      <w:proofErr w:type="spellEnd"/>
      <w:r w:rsidR="00F2670D" w:rsidRPr="001058E4">
        <w:rPr>
          <w:rFonts w:ascii="Arial" w:eastAsia="Arial" w:hAnsi="Arial" w:cs="Arial"/>
          <w:sz w:val="16"/>
          <w:szCs w:val="16"/>
        </w:rPr>
        <w:t xml:space="preserve"> cov </w:t>
      </w:r>
      <w:proofErr w:type="spellStart"/>
      <w:r w:rsidR="00F2670D" w:rsidRPr="001058E4">
        <w:rPr>
          <w:rFonts w:ascii="Arial" w:eastAsia="Arial" w:hAnsi="Arial" w:cs="Arial"/>
          <w:sz w:val="16"/>
          <w:szCs w:val="16"/>
        </w:rPr>
        <w:t>neeg</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liaj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teb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tsim</w:t>
      </w:r>
      <w:proofErr w:type="spellEnd"/>
      <w:r w:rsidR="00F2670D" w:rsidRPr="001058E4">
        <w:rPr>
          <w:rFonts w:ascii="Arial" w:eastAsia="Arial" w:hAnsi="Arial" w:cs="Arial"/>
          <w:sz w:val="16"/>
          <w:szCs w:val="16"/>
        </w:rPr>
        <w:t xml:space="preserve"> cov </w:t>
      </w:r>
      <w:proofErr w:type="spellStart"/>
      <w:r w:rsidR="00F2670D" w:rsidRPr="001058E4">
        <w:rPr>
          <w:rFonts w:ascii="Arial" w:eastAsia="Arial" w:hAnsi="Arial" w:cs="Arial"/>
          <w:sz w:val="16"/>
          <w:szCs w:val="16"/>
        </w:rPr>
        <w:t>sij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hawm</w:t>
      </w:r>
      <w:proofErr w:type="spellEnd"/>
      <w:r w:rsidR="00F2670D" w:rsidRPr="001058E4">
        <w:rPr>
          <w:rFonts w:ascii="Arial" w:eastAsia="Arial" w:hAnsi="Arial" w:cs="Arial"/>
          <w:sz w:val="16"/>
          <w:szCs w:val="16"/>
        </w:rPr>
        <w:t xml:space="preserve"> </w:t>
      </w:r>
      <w:proofErr w:type="spellStart"/>
      <w:ins w:id="1560" w:author="Kaxiong" w:date="2021-06-10T11:35:00Z">
        <w:r w:rsidR="009A6C1B">
          <w:rPr>
            <w:rFonts w:ascii="Arial" w:eastAsia="Arial" w:hAnsi="Arial" w:cs="Arial"/>
            <w:sz w:val="16"/>
            <w:szCs w:val="16"/>
          </w:rPr>
          <w:t>nyob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tos</w:t>
        </w:r>
        <w:proofErr w:type="spellEnd"/>
        <w:r w:rsidR="009A6C1B">
          <w:rPr>
            <w:rFonts w:ascii="Arial" w:eastAsia="Arial" w:hAnsi="Arial" w:cs="Arial"/>
            <w:sz w:val="16"/>
            <w:szCs w:val="16"/>
          </w:rPr>
          <w:t xml:space="preserve"> </w:t>
        </w:r>
      </w:ins>
      <w:proofErr w:type="spellStart"/>
      <w:r w:rsidR="00F2670D" w:rsidRPr="001058E4">
        <w:rPr>
          <w:rFonts w:ascii="Arial" w:eastAsia="Arial" w:hAnsi="Arial" w:cs="Arial"/>
          <w:sz w:val="16"/>
          <w:szCs w:val="16"/>
        </w:rPr>
        <w:t>ntawm</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kev</w:t>
      </w:r>
      <w:proofErr w:type="spellEnd"/>
      <w:r w:rsidR="00F2670D" w:rsidRPr="001058E4">
        <w:rPr>
          <w:rFonts w:ascii="Arial" w:eastAsia="Arial" w:hAnsi="Arial" w:cs="Arial"/>
          <w:sz w:val="16"/>
          <w:szCs w:val="16"/>
        </w:rPr>
        <w:t xml:space="preserve"> </w:t>
      </w:r>
      <w:proofErr w:type="spellStart"/>
      <w:ins w:id="1561" w:author="Kaxiong" w:date="2021-06-10T11:35:00Z">
        <w:r w:rsidR="009A6C1B">
          <w:rPr>
            <w:rFonts w:ascii="Arial" w:eastAsia="Arial" w:hAnsi="Arial" w:cs="Arial"/>
            <w:sz w:val="16"/>
            <w:szCs w:val="16"/>
          </w:rPr>
          <w:t>saib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xyuas</w:t>
        </w:r>
      </w:ins>
      <w:proofErr w:type="spellEnd"/>
      <w:del w:id="1562" w:author="Kaxiong" w:date="2021-06-10T11:35:00Z">
        <w:r w:rsidR="001058E4" w:rsidRPr="001058E4" w:rsidDel="009A6C1B">
          <w:rPr>
            <w:rFonts w:ascii="Arial" w:eastAsia="Arial" w:hAnsi="Arial" w:cs="Arial"/>
            <w:sz w:val="16"/>
            <w:szCs w:val="16"/>
          </w:rPr>
          <w:delText>cog</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thiab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sau</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qoob</w:t>
      </w:r>
      <w:proofErr w:type="spellEnd"/>
      <w:r w:rsidR="001058E4" w:rsidRPr="001058E4">
        <w:rPr>
          <w:rFonts w:ascii="Arial" w:eastAsia="Arial" w:hAnsi="Arial" w:cs="Arial"/>
          <w:sz w:val="16"/>
          <w:szCs w:val="16"/>
        </w:rPr>
        <w:t xml:space="preserve"> loo</w:t>
      </w:r>
      <w:ins w:id="1563" w:author="Kaxiong" w:date="2021-06-10T11:36:00Z">
        <w:r w:rsidR="009A6C1B">
          <w:rPr>
            <w:rFonts w:ascii="Arial" w:eastAsia="Arial" w:hAnsi="Arial" w:cs="Arial"/>
            <w:sz w:val="16"/>
            <w:szCs w:val="16"/>
          </w:rPr>
          <w:t>.</w:t>
        </w:r>
      </w:ins>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Txoj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cai</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tsuas</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hais</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tias</w:t>
      </w:r>
      <w:proofErr w:type="spellEnd"/>
      <w:r w:rsidR="00F2670D" w:rsidRPr="001058E4">
        <w:rPr>
          <w:rFonts w:ascii="Arial" w:eastAsia="Arial" w:hAnsi="Arial" w:cs="Arial"/>
          <w:sz w:val="16"/>
          <w:szCs w:val="16"/>
        </w:rPr>
        <w:t xml:space="preserve"> cov </w:t>
      </w:r>
      <w:proofErr w:type="spellStart"/>
      <w:ins w:id="1564" w:author="Kaxiong" w:date="2021-06-10T11:38:00Z">
        <w:r w:rsidR="009A6C1B">
          <w:rPr>
            <w:rFonts w:ascii="Arial" w:eastAsia="Arial" w:hAnsi="Arial" w:cs="Arial"/>
            <w:sz w:val="16"/>
            <w:szCs w:val="16"/>
          </w:rPr>
          <w:t>qoob</w:t>
        </w:r>
        <w:proofErr w:type="spellEnd"/>
        <w:r w:rsidR="009A6C1B">
          <w:rPr>
            <w:rFonts w:ascii="Arial" w:eastAsia="Arial" w:hAnsi="Arial" w:cs="Arial"/>
            <w:sz w:val="16"/>
            <w:szCs w:val="16"/>
          </w:rPr>
          <w:t xml:space="preserve"> loos </w:t>
        </w:r>
        <w:proofErr w:type="spellStart"/>
        <w:r w:rsidR="009A6C1B">
          <w:rPr>
            <w:rFonts w:ascii="Arial" w:eastAsia="Arial" w:hAnsi="Arial" w:cs="Arial"/>
            <w:sz w:val="16"/>
            <w:szCs w:val="16"/>
          </w:rPr>
          <w:t>uas</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tsis</w:t>
        </w:r>
        <w:proofErr w:type="spellEnd"/>
        <w:r w:rsidR="009A6C1B">
          <w:rPr>
            <w:rFonts w:ascii="Arial" w:eastAsia="Arial" w:hAnsi="Arial" w:cs="Arial"/>
            <w:sz w:val="16"/>
            <w:szCs w:val="16"/>
          </w:rPr>
          <w:t xml:space="preserve"> tau </w:t>
        </w:r>
        <w:proofErr w:type="spellStart"/>
        <w:r w:rsidR="009A6C1B">
          <w:rPr>
            <w:rFonts w:ascii="Arial" w:eastAsia="Arial" w:hAnsi="Arial" w:cs="Arial"/>
            <w:sz w:val="16"/>
            <w:szCs w:val="16"/>
          </w:rPr>
          <w:t>rau</w:t>
        </w:r>
        <w:proofErr w:type="spellEnd"/>
        <w:r w:rsidR="009A6C1B">
          <w:rPr>
            <w:rFonts w:ascii="Arial" w:eastAsia="Arial" w:hAnsi="Arial" w:cs="Arial"/>
            <w:sz w:val="16"/>
            <w:szCs w:val="16"/>
          </w:rPr>
          <w:t xml:space="preserve"> </w:t>
        </w:r>
      </w:ins>
      <w:proofErr w:type="spellStart"/>
      <w:r w:rsidR="00F2670D" w:rsidRPr="001058E4">
        <w:rPr>
          <w:rFonts w:ascii="Arial" w:eastAsia="Arial" w:hAnsi="Arial" w:cs="Arial"/>
          <w:sz w:val="16"/>
          <w:szCs w:val="16"/>
        </w:rPr>
        <w:t>quav</w:t>
      </w:r>
      <w:proofErr w:type="spellEnd"/>
      <w:ins w:id="1565" w:author="Kaxiong" w:date="2021-06-10T11:38:00Z">
        <w:r w:rsidR="009A6C1B">
          <w:rPr>
            <w:rFonts w:ascii="Arial" w:eastAsia="Arial" w:hAnsi="Arial" w:cs="Arial"/>
            <w:sz w:val="16"/>
            <w:szCs w:val="16"/>
          </w:rPr>
          <w:t xml:space="preserve"> </w:t>
        </w:r>
        <w:proofErr w:type="spellStart"/>
        <w:r w:rsidR="009A6C1B">
          <w:rPr>
            <w:rFonts w:ascii="Arial" w:eastAsia="Arial" w:hAnsi="Arial" w:cs="Arial"/>
            <w:sz w:val="16"/>
            <w:szCs w:val="16"/>
          </w:rPr>
          <w:t>chiv</w:t>
        </w:r>
      </w:ins>
      <w:proofErr w:type="spellEnd"/>
      <w:ins w:id="1566" w:author="Kaxiong" w:date="2021-06-10T11:39:00Z">
        <w:r w:rsidR="009A6C1B">
          <w:rPr>
            <w:rFonts w:ascii="Arial" w:eastAsia="Arial" w:hAnsi="Arial" w:cs="Arial"/>
            <w:sz w:val="16"/>
            <w:szCs w:val="16"/>
          </w:rPr>
          <w:t xml:space="preserve"> </w:t>
        </w:r>
        <w:proofErr w:type="spellStart"/>
        <w:r w:rsidR="009A6C1B">
          <w:rPr>
            <w:rFonts w:ascii="Arial" w:eastAsia="Arial" w:hAnsi="Arial" w:cs="Arial"/>
            <w:sz w:val="16"/>
            <w:szCs w:val="16"/>
          </w:rPr>
          <w:t>yuav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tsum</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raug</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raws</w:t>
        </w:r>
        <w:proofErr w:type="spellEnd"/>
        <w:r w:rsidR="009A6C1B">
          <w:rPr>
            <w:rFonts w:ascii="Arial" w:eastAsia="Arial" w:hAnsi="Arial" w:cs="Arial"/>
            <w:sz w:val="16"/>
            <w:szCs w:val="16"/>
          </w:rPr>
          <w:t xml:space="preserve"> li </w:t>
        </w:r>
        <w:proofErr w:type="spellStart"/>
        <w:r w:rsidR="009A6C1B">
          <w:rPr>
            <w:rFonts w:ascii="Arial" w:eastAsia="Arial" w:hAnsi="Arial" w:cs="Arial"/>
            <w:sz w:val="16"/>
            <w:szCs w:val="16"/>
          </w:rPr>
          <w:t>hauv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kev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ins>
      <w:proofErr w:type="spellEnd"/>
      <w:del w:id="1567" w:author="Kaxiong" w:date="2021-06-10T11:39:00Z">
        <w:r w:rsidR="00F2670D" w:rsidRPr="001058E4" w:rsidDel="009A6C1B">
          <w:rPr>
            <w:rFonts w:ascii="Arial" w:eastAsia="Arial" w:hAnsi="Arial" w:cs="Arial"/>
            <w:sz w:val="16"/>
            <w:szCs w:val="16"/>
          </w:rPr>
          <w:delText xml:space="preserve"> tsis tau siv nyob rau qhov</w:delText>
        </w:r>
      </w:del>
      <w:r w:rsidR="00F2670D" w:rsidRPr="001058E4">
        <w:rPr>
          <w:rFonts w:ascii="Arial" w:eastAsia="Arial" w:hAnsi="Arial" w:cs="Arial"/>
          <w:sz w:val="16"/>
          <w:szCs w:val="16"/>
        </w:rPr>
        <w:t xml:space="preserve"> "</w:t>
      </w:r>
      <w:proofErr w:type="spellStart"/>
      <w:ins w:id="1568" w:author="Kaxiong" w:date="2021-06-10T11:40:00Z">
        <w:r w:rsidR="009A6C1B">
          <w:rPr>
            <w:rFonts w:ascii="Arial" w:eastAsia="Arial" w:hAnsi="Arial" w:cs="Arial"/>
            <w:sz w:val="16"/>
            <w:szCs w:val="16"/>
          </w:rPr>
          <w:t>uas</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tsis</w:t>
        </w:r>
        <w:proofErr w:type="spellEnd"/>
        <w:r w:rsidR="009A6C1B">
          <w:rPr>
            <w:rFonts w:ascii="Arial" w:eastAsia="Arial" w:hAnsi="Arial" w:cs="Arial"/>
            <w:sz w:val="16"/>
            <w:szCs w:val="16"/>
          </w:rPr>
          <w:t xml:space="preserve"> lo cov </w:t>
        </w:r>
        <w:proofErr w:type="spellStart"/>
        <w:r w:rsidR="009A6C1B">
          <w:rPr>
            <w:rFonts w:ascii="Arial" w:eastAsia="Arial" w:hAnsi="Arial" w:cs="Arial"/>
            <w:sz w:val="16"/>
            <w:szCs w:val="16"/>
          </w:rPr>
          <w:t>qoob</w:t>
        </w:r>
        <w:proofErr w:type="spellEnd"/>
        <w:r w:rsidR="009A6C1B">
          <w:rPr>
            <w:rFonts w:ascii="Arial" w:eastAsia="Arial" w:hAnsi="Arial" w:cs="Arial"/>
            <w:sz w:val="16"/>
            <w:szCs w:val="16"/>
          </w:rPr>
          <w:t xml:space="preserve"> loo </w:t>
        </w:r>
        <w:proofErr w:type="spellStart"/>
        <w:r w:rsidR="009A6C1B">
          <w:rPr>
            <w:rFonts w:ascii="Arial" w:eastAsia="Arial" w:hAnsi="Arial" w:cs="Arial"/>
            <w:sz w:val="16"/>
            <w:szCs w:val="16"/>
          </w:rPr>
          <w:t>raug</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saib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xyuas</w:t>
        </w:r>
        <w:proofErr w:type="spellEnd"/>
        <w:r w:rsidR="009A6C1B">
          <w:rPr>
            <w:rFonts w:ascii="Arial" w:eastAsia="Arial" w:hAnsi="Arial" w:cs="Arial"/>
            <w:sz w:val="16"/>
            <w:szCs w:val="16"/>
          </w:rPr>
          <w:t xml:space="preserve"> </w:t>
        </w:r>
      </w:ins>
      <w:proofErr w:type="spellStart"/>
      <w:ins w:id="1569" w:author="Kaxiong" w:date="2021-06-10T11:41:00Z">
        <w:r w:rsidR="009A6C1B">
          <w:rPr>
            <w:rFonts w:ascii="Arial" w:eastAsia="Arial" w:hAnsi="Arial" w:cs="Arial"/>
            <w:sz w:val="16"/>
            <w:szCs w:val="16"/>
          </w:rPr>
          <w:t>nyob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ins>
      <w:proofErr w:type="spellEnd"/>
      <w:del w:id="1570" w:author="Kaxiong" w:date="2021-06-10T11:41:00Z">
        <w:r w:rsidR="00F2670D" w:rsidRPr="001058E4" w:rsidDel="009A6C1B">
          <w:rPr>
            <w:rFonts w:ascii="Arial" w:eastAsia="Arial" w:hAnsi="Arial" w:cs="Arial"/>
            <w:sz w:val="16"/>
            <w:szCs w:val="16"/>
          </w:rPr>
          <w:delText>tsis tiv toj cov khoom muag</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thaum</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lub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sij</w:t>
      </w:r>
      <w:proofErr w:type="spellEnd"/>
      <w:r w:rsidR="001058E4"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hawm</w:t>
      </w:r>
      <w:proofErr w:type="spellEnd"/>
      <w:r w:rsidR="00F2670D" w:rsidRPr="001058E4">
        <w:rPr>
          <w:rFonts w:ascii="Arial" w:eastAsia="Arial" w:hAnsi="Arial" w:cs="Arial"/>
          <w:sz w:val="16"/>
          <w:szCs w:val="16"/>
        </w:rPr>
        <w:t xml:space="preserve"> los</w:t>
      </w:r>
      <w:r w:rsidR="001058E4" w:rsidRPr="001058E4">
        <w:rPr>
          <w:rFonts w:ascii="Arial" w:eastAsia="Arial" w:hAnsi="Arial" w:cs="Arial"/>
          <w:sz w:val="16"/>
          <w:szCs w:val="16"/>
        </w:rPr>
        <w:t xml:space="preserve"> </w:t>
      </w:r>
      <w:r w:rsidR="00F2670D" w:rsidRPr="001058E4">
        <w:rPr>
          <w:rFonts w:ascii="Arial" w:eastAsia="Arial" w:hAnsi="Arial" w:cs="Arial"/>
          <w:sz w:val="16"/>
          <w:szCs w:val="16"/>
        </w:rPr>
        <w:t xml:space="preserve">sis tom </w:t>
      </w:r>
      <w:proofErr w:type="spellStart"/>
      <w:r w:rsidR="00F2670D" w:rsidRPr="001058E4">
        <w:rPr>
          <w:rFonts w:ascii="Arial" w:eastAsia="Arial" w:hAnsi="Arial" w:cs="Arial"/>
          <w:sz w:val="16"/>
          <w:szCs w:val="16"/>
        </w:rPr>
        <w:t>qab</w:t>
      </w:r>
      <w:proofErr w:type="spellEnd"/>
      <w:r w:rsidR="00F2670D" w:rsidRPr="001058E4">
        <w:rPr>
          <w:rFonts w:ascii="Arial" w:eastAsia="Arial" w:hAnsi="Arial" w:cs="Arial"/>
          <w:sz w:val="16"/>
          <w:szCs w:val="16"/>
        </w:rPr>
        <w:t xml:space="preserve"> </w:t>
      </w:r>
      <w:proofErr w:type="spellStart"/>
      <w:ins w:id="1571" w:author="Kaxiong" w:date="2021-06-10T11:41:00Z">
        <w:r w:rsidR="009A6C1B">
          <w:rPr>
            <w:rFonts w:ascii="Arial" w:eastAsia="Arial" w:hAnsi="Arial" w:cs="Arial"/>
            <w:sz w:val="16"/>
            <w:szCs w:val="16"/>
          </w:rPr>
          <w:t>kev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quav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chiv</w:t>
        </w:r>
      </w:ins>
      <w:proofErr w:type="spellEnd"/>
      <w:del w:id="1572" w:author="Kaxiong" w:date="2021-06-10T11:41:00Z">
        <w:r w:rsidR="00F2670D" w:rsidRPr="001058E4" w:rsidDel="009A6C1B">
          <w:rPr>
            <w:rFonts w:ascii="Arial" w:eastAsia="Arial" w:hAnsi="Arial" w:cs="Arial"/>
            <w:sz w:val="16"/>
            <w:szCs w:val="16"/>
          </w:rPr>
          <w:delText>thov</w:delText>
        </w:r>
      </w:del>
      <w:r w:rsidR="00F2670D" w:rsidRPr="001058E4">
        <w:rPr>
          <w:rFonts w:ascii="Arial" w:eastAsia="Arial" w:hAnsi="Arial" w:cs="Arial"/>
          <w:sz w:val="16"/>
          <w:szCs w:val="16"/>
        </w:rPr>
        <w:t>" los</w:t>
      </w:r>
      <w:r w:rsidR="001058E4" w:rsidRPr="001058E4">
        <w:rPr>
          <w:rFonts w:ascii="Arial" w:eastAsia="Arial" w:hAnsi="Arial" w:cs="Arial"/>
          <w:sz w:val="16"/>
          <w:szCs w:val="16"/>
        </w:rPr>
        <w:t xml:space="preserve"> </w:t>
      </w:r>
      <w:r w:rsidR="00F2670D" w:rsidRPr="001058E4">
        <w:rPr>
          <w:rFonts w:ascii="Arial" w:eastAsia="Arial" w:hAnsi="Arial" w:cs="Arial"/>
          <w:sz w:val="16"/>
          <w:szCs w:val="16"/>
        </w:rPr>
        <w:t xml:space="preserve">sis </w:t>
      </w:r>
      <w:proofErr w:type="spellStart"/>
      <w:ins w:id="1573" w:author="Kaxiong" w:date="2021-06-10T11:41:00Z">
        <w:r w:rsidR="009A6C1B">
          <w:rPr>
            <w:rFonts w:ascii="Arial" w:eastAsia="Arial" w:hAnsi="Arial" w:cs="Arial"/>
            <w:sz w:val="16"/>
            <w:szCs w:val="16"/>
          </w:rPr>
          <w:t>raws</w:t>
        </w:r>
        <w:proofErr w:type="spellEnd"/>
        <w:r w:rsidR="009A6C1B">
          <w:rPr>
            <w:rFonts w:ascii="Arial" w:eastAsia="Arial" w:hAnsi="Arial" w:cs="Arial"/>
            <w:sz w:val="16"/>
            <w:szCs w:val="16"/>
          </w:rPr>
          <w:t xml:space="preserve"> l</w:t>
        </w:r>
      </w:ins>
      <w:ins w:id="1574" w:author="Kaxiong" w:date="2021-06-10T11:42:00Z">
        <w:r w:rsidR="009A6C1B">
          <w:rPr>
            <w:rFonts w:ascii="Arial" w:eastAsia="Arial" w:hAnsi="Arial" w:cs="Arial"/>
            <w:sz w:val="16"/>
            <w:szCs w:val="16"/>
          </w:rPr>
          <w:t xml:space="preserve">i </w:t>
        </w:r>
        <w:proofErr w:type="spellStart"/>
        <w:r w:rsidR="009A6C1B">
          <w:rPr>
            <w:rFonts w:ascii="Arial" w:eastAsia="Arial" w:hAnsi="Arial" w:cs="Arial"/>
            <w:sz w:val="16"/>
            <w:szCs w:val="16"/>
          </w:rPr>
          <w:t>hauv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kev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ins>
      <w:proofErr w:type="spellEnd"/>
      <w:del w:id="1575" w:author="Kaxiong" w:date="2021-06-10T11:42:00Z">
        <w:r w:rsidR="00F2670D" w:rsidRPr="001058E4" w:rsidDel="009A6C1B">
          <w:rPr>
            <w:rFonts w:ascii="Arial" w:eastAsia="Arial" w:hAnsi="Arial" w:cs="Arial"/>
            <w:sz w:val="16"/>
            <w:szCs w:val="16"/>
          </w:rPr>
          <w:delText>yam uas</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tsis</w:t>
      </w:r>
      <w:proofErr w:type="spellEnd"/>
      <w:r w:rsidR="00F2670D" w:rsidRPr="001058E4">
        <w:rPr>
          <w:rFonts w:ascii="Arial" w:eastAsia="Arial" w:hAnsi="Arial" w:cs="Arial"/>
          <w:sz w:val="16"/>
          <w:szCs w:val="16"/>
        </w:rPr>
        <w:t xml:space="preserve"> </w:t>
      </w:r>
      <w:ins w:id="1576" w:author="Kaxiong" w:date="2021-06-10T11:43:00Z">
        <w:r w:rsidR="009A6C1B">
          <w:rPr>
            <w:rFonts w:ascii="Arial" w:eastAsia="Arial" w:hAnsi="Arial" w:cs="Arial"/>
            <w:sz w:val="16"/>
            <w:szCs w:val="16"/>
          </w:rPr>
          <w:t xml:space="preserve">lo cov </w:t>
        </w:r>
        <w:proofErr w:type="spellStart"/>
        <w:r w:rsidR="009A6C1B">
          <w:rPr>
            <w:rFonts w:ascii="Arial" w:eastAsia="Arial" w:hAnsi="Arial" w:cs="Arial"/>
            <w:sz w:val="16"/>
            <w:szCs w:val="16"/>
          </w:rPr>
          <w:t>qoob</w:t>
        </w:r>
        <w:proofErr w:type="spellEnd"/>
        <w:r w:rsidR="009A6C1B">
          <w:rPr>
            <w:rFonts w:ascii="Arial" w:eastAsia="Arial" w:hAnsi="Arial" w:cs="Arial"/>
            <w:sz w:val="16"/>
            <w:szCs w:val="16"/>
          </w:rPr>
          <w:t xml:space="preserve"> loo </w:t>
        </w:r>
        <w:proofErr w:type="spellStart"/>
        <w:r w:rsidR="009A6C1B">
          <w:rPr>
            <w:rFonts w:ascii="Arial" w:eastAsia="Arial" w:hAnsi="Arial" w:cs="Arial"/>
            <w:sz w:val="16"/>
            <w:szCs w:val="16"/>
          </w:rPr>
          <w:t>raug</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saib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xyuas</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nyob</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rau</w:t>
        </w:r>
        <w:proofErr w:type="spellEnd"/>
        <w:r w:rsidR="009A6C1B" w:rsidRPr="001058E4">
          <w:rPr>
            <w:rFonts w:ascii="Arial" w:eastAsia="Arial" w:hAnsi="Arial" w:cs="Arial"/>
            <w:sz w:val="16"/>
            <w:szCs w:val="16"/>
          </w:rPr>
          <w:t xml:space="preserve"> </w:t>
        </w:r>
        <w:proofErr w:type="spellStart"/>
        <w:r w:rsidR="009A6C1B" w:rsidRPr="001058E4">
          <w:rPr>
            <w:rFonts w:ascii="Arial" w:eastAsia="Arial" w:hAnsi="Arial" w:cs="Arial"/>
            <w:sz w:val="16"/>
            <w:szCs w:val="16"/>
          </w:rPr>
          <w:t>thaum</w:t>
        </w:r>
        <w:proofErr w:type="spellEnd"/>
        <w:r w:rsidR="009A6C1B" w:rsidRPr="001058E4">
          <w:rPr>
            <w:rFonts w:ascii="Arial" w:eastAsia="Arial" w:hAnsi="Arial" w:cs="Arial"/>
            <w:sz w:val="16"/>
            <w:szCs w:val="16"/>
          </w:rPr>
          <w:t xml:space="preserve"> </w:t>
        </w:r>
        <w:proofErr w:type="spellStart"/>
        <w:r w:rsidR="009A6C1B" w:rsidRPr="001058E4">
          <w:rPr>
            <w:rFonts w:ascii="Arial" w:eastAsia="Arial" w:hAnsi="Arial" w:cs="Arial"/>
            <w:sz w:val="16"/>
            <w:szCs w:val="16"/>
          </w:rPr>
          <w:t>lub</w:t>
        </w:r>
        <w:proofErr w:type="spellEnd"/>
        <w:r w:rsidR="009A6C1B" w:rsidRPr="001058E4">
          <w:rPr>
            <w:rFonts w:ascii="Arial" w:eastAsia="Arial" w:hAnsi="Arial" w:cs="Arial"/>
            <w:sz w:val="16"/>
            <w:szCs w:val="16"/>
          </w:rPr>
          <w:t xml:space="preserve"> </w:t>
        </w:r>
        <w:proofErr w:type="spellStart"/>
        <w:r w:rsidR="009A6C1B" w:rsidRPr="001058E4">
          <w:rPr>
            <w:rFonts w:ascii="Arial" w:eastAsia="Arial" w:hAnsi="Arial" w:cs="Arial"/>
            <w:sz w:val="16"/>
            <w:szCs w:val="16"/>
          </w:rPr>
          <w:t>sij</w:t>
        </w:r>
        <w:proofErr w:type="spellEnd"/>
        <w:r w:rsidR="009A6C1B" w:rsidRPr="001058E4">
          <w:rPr>
            <w:rFonts w:ascii="Arial" w:eastAsia="Arial" w:hAnsi="Arial" w:cs="Arial"/>
            <w:sz w:val="16"/>
            <w:szCs w:val="16"/>
          </w:rPr>
          <w:t xml:space="preserve"> </w:t>
        </w:r>
        <w:proofErr w:type="spellStart"/>
        <w:r w:rsidR="009A6C1B" w:rsidRPr="001058E4">
          <w:rPr>
            <w:rFonts w:ascii="Arial" w:eastAsia="Arial" w:hAnsi="Arial" w:cs="Arial"/>
            <w:sz w:val="16"/>
            <w:szCs w:val="16"/>
          </w:rPr>
          <w:t>hawm</w:t>
        </w:r>
        <w:proofErr w:type="spellEnd"/>
        <w:r w:rsidR="009A6C1B" w:rsidRPr="001058E4">
          <w:rPr>
            <w:rFonts w:ascii="Arial" w:eastAsia="Arial" w:hAnsi="Arial" w:cs="Arial"/>
            <w:sz w:val="16"/>
            <w:szCs w:val="16"/>
          </w:rPr>
          <w:t xml:space="preserve"> </w:t>
        </w:r>
        <w:proofErr w:type="spellStart"/>
        <w:r w:rsidR="009A6C1B">
          <w:rPr>
            <w:rFonts w:ascii="Arial" w:eastAsia="Arial" w:hAnsi="Arial" w:cs="Arial"/>
            <w:sz w:val="16"/>
            <w:szCs w:val="16"/>
          </w:rPr>
          <w:t>rau</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quav</w:t>
        </w:r>
        <w:proofErr w:type="spellEnd"/>
        <w:r w:rsidR="009A6C1B">
          <w:rPr>
            <w:rFonts w:ascii="Arial" w:eastAsia="Arial" w:hAnsi="Arial" w:cs="Arial"/>
            <w:sz w:val="16"/>
            <w:szCs w:val="16"/>
          </w:rPr>
          <w:t xml:space="preserve"> </w:t>
        </w:r>
        <w:proofErr w:type="spellStart"/>
        <w:r w:rsidR="009A6C1B">
          <w:rPr>
            <w:rFonts w:ascii="Arial" w:eastAsia="Arial" w:hAnsi="Arial" w:cs="Arial"/>
            <w:sz w:val="16"/>
            <w:szCs w:val="16"/>
          </w:rPr>
          <w:t>chiv</w:t>
        </w:r>
        <w:proofErr w:type="spellEnd"/>
        <w:r w:rsidR="009A6C1B">
          <w:rPr>
            <w:rFonts w:ascii="Arial" w:eastAsia="Arial" w:hAnsi="Arial" w:cs="Arial"/>
            <w:sz w:val="16"/>
            <w:szCs w:val="16"/>
          </w:rPr>
          <w:t xml:space="preserve"> </w:t>
        </w:r>
      </w:ins>
      <w:del w:id="1577" w:author="Kaxiong" w:date="2021-06-10T11:44:00Z">
        <w:r w:rsidR="00F2670D" w:rsidRPr="001058E4" w:rsidDel="001D64F2">
          <w:rPr>
            <w:rFonts w:ascii="Arial" w:eastAsia="Arial" w:hAnsi="Arial" w:cs="Arial"/>
            <w:sz w:val="16"/>
            <w:szCs w:val="16"/>
          </w:rPr>
          <w:delText xml:space="preserve">hu rau cov khoom lag luam thaum tab tom thov </w:delText>
        </w:r>
      </w:del>
      <w:proofErr w:type="spellStart"/>
      <w:r w:rsidR="00F2670D" w:rsidRPr="001058E4">
        <w:rPr>
          <w:rFonts w:ascii="Arial" w:eastAsia="Arial" w:hAnsi="Arial" w:cs="Arial"/>
          <w:sz w:val="16"/>
          <w:szCs w:val="16"/>
        </w:rPr>
        <w:t>thiab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txo</w:t>
      </w:r>
      <w:proofErr w:type="spellEnd"/>
      <w:r w:rsidR="00F2670D" w:rsidRPr="001058E4">
        <w:rPr>
          <w:rFonts w:ascii="Arial" w:eastAsia="Arial" w:hAnsi="Arial" w:cs="Arial"/>
          <w:sz w:val="16"/>
          <w:szCs w:val="16"/>
        </w:rPr>
        <w:t xml:space="preserve"> </w:t>
      </w:r>
      <w:proofErr w:type="spellStart"/>
      <w:ins w:id="1578" w:author="Kaxiong" w:date="2021-06-10T11:45:00Z">
        <w:r w:rsidR="001D64F2">
          <w:rPr>
            <w:rFonts w:ascii="Arial" w:eastAsia="Arial" w:hAnsi="Arial" w:cs="Arial"/>
            <w:sz w:val="16"/>
            <w:szCs w:val="16"/>
          </w:rPr>
          <w:t>kev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tshw</w:t>
        </w:r>
        <w:proofErr w:type="spellEnd"/>
        <w:r w:rsidR="001D64F2">
          <w:rPr>
            <w:rFonts w:ascii="Arial" w:eastAsia="Arial" w:hAnsi="Arial" w:cs="Arial"/>
            <w:sz w:val="16"/>
            <w:szCs w:val="16"/>
          </w:rPr>
          <w:t xml:space="preserve"> sim </w:t>
        </w:r>
        <w:proofErr w:type="spellStart"/>
        <w:r w:rsidR="001D64F2">
          <w:rPr>
            <w:rFonts w:ascii="Arial" w:eastAsia="Arial" w:hAnsi="Arial" w:cs="Arial"/>
            <w:sz w:val="16"/>
            <w:szCs w:val="16"/>
          </w:rPr>
          <w:t>rau</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kev</w:t>
        </w:r>
        <w:proofErr w:type="spellEnd"/>
        <w:r w:rsidR="001D64F2">
          <w:rPr>
            <w:rFonts w:ascii="Arial" w:eastAsia="Arial" w:hAnsi="Arial" w:cs="Arial"/>
            <w:sz w:val="16"/>
            <w:szCs w:val="16"/>
          </w:rPr>
          <w:t xml:space="preserve"> </w:t>
        </w:r>
      </w:ins>
      <w:ins w:id="1579" w:author="Kaxiong" w:date="2021-06-10T11:46:00Z">
        <w:r w:rsidR="001D64F2">
          <w:rPr>
            <w:rFonts w:ascii="Arial" w:eastAsia="Arial" w:hAnsi="Arial" w:cs="Arial"/>
            <w:sz w:val="16"/>
            <w:szCs w:val="16"/>
          </w:rPr>
          <w:t xml:space="preserve">lo cov </w:t>
        </w:r>
        <w:proofErr w:type="spellStart"/>
        <w:r w:rsidR="001D64F2">
          <w:rPr>
            <w:rFonts w:ascii="Arial" w:eastAsia="Arial" w:hAnsi="Arial" w:cs="Arial"/>
            <w:sz w:val="16"/>
            <w:szCs w:val="16"/>
          </w:rPr>
          <w:t>qoob</w:t>
        </w:r>
        <w:proofErr w:type="spellEnd"/>
        <w:r w:rsidR="001D64F2">
          <w:rPr>
            <w:rFonts w:ascii="Arial" w:eastAsia="Arial" w:hAnsi="Arial" w:cs="Arial"/>
            <w:sz w:val="16"/>
            <w:szCs w:val="16"/>
          </w:rPr>
          <w:t xml:space="preserve"> loos </w:t>
        </w:r>
        <w:proofErr w:type="spellStart"/>
        <w:r w:rsidR="001D64F2">
          <w:rPr>
            <w:rFonts w:ascii="Arial" w:eastAsia="Arial" w:hAnsi="Arial" w:cs="Arial"/>
            <w:sz w:val="16"/>
            <w:szCs w:val="16"/>
          </w:rPr>
          <w:t>raug</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saib</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xyuas</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nram</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qab</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kev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rau</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quav</w:t>
        </w:r>
        <w:proofErr w:type="spellEnd"/>
        <w:r w:rsidR="001D64F2">
          <w:rPr>
            <w:rFonts w:ascii="Arial" w:eastAsia="Arial" w:hAnsi="Arial" w:cs="Arial"/>
            <w:sz w:val="16"/>
            <w:szCs w:val="16"/>
          </w:rPr>
          <w:t xml:space="preserve"> chiv</w:t>
        </w:r>
      </w:ins>
      <w:del w:id="1580" w:author="Kaxiong" w:date="2021-06-10T11:47:00Z">
        <w:r w:rsidR="00F2670D" w:rsidRPr="001058E4" w:rsidDel="001D64F2">
          <w:rPr>
            <w:rFonts w:ascii="Arial" w:eastAsia="Arial" w:hAnsi="Arial" w:cs="Arial"/>
            <w:sz w:val="16"/>
            <w:szCs w:val="16"/>
          </w:rPr>
          <w:delText>qhov peev xwm ntawm kev sib cuag nrog cov khoom lag luam tom qab thov</w:delText>
        </w:r>
      </w:del>
      <w:r w:rsidR="00F2670D" w:rsidRPr="001058E4">
        <w:rPr>
          <w:rFonts w:ascii="Arial" w:eastAsia="Arial" w:hAnsi="Arial" w:cs="Arial"/>
          <w:sz w:val="16"/>
          <w:szCs w:val="16"/>
        </w:rPr>
        <w:t>."</w:t>
      </w:r>
      <w:r w:rsidR="001058E4" w:rsidRPr="001058E4">
        <w:rPr>
          <w:rFonts w:ascii="Arial" w:eastAsia="Arial" w:hAnsi="Arial" w:cs="Arial"/>
          <w:sz w:val="16"/>
          <w:szCs w:val="16"/>
          <w:vertAlign w:val="superscript"/>
        </w:rPr>
        <w:t>17</w:t>
      </w:r>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Raws</w:t>
      </w:r>
      <w:proofErr w:type="spellEnd"/>
      <w:r w:rsidR="00F2670D" w:rsidRPr="001058E4">
        <w:rPr>
          <w:rFonts w:ascii="Arial" w:eastAsia="Arial" w:hAnsi="Arial" w:cs="Arial"/>
          <w:sz w:val="16"/>
          <w:szCs w:val="16"/>
        </w:rPr>
        <w:t xml:space="preserve"> li FDA </w:t>
      </w:r>
      <w:proofErr w:type="spellStart"/>
      <w:r w:rsidR="00F2670D" w:rsidRPr="001058E4">
        <w:rPr>
          <w:rFonts w:ascii="Arial" w:eastAsia="Arial" w:hAnsi="Arial" w:cs="Arial"/>
          <w:sz w:val="16"/>
          <w:szCs w:val="16"/>
        </w:rPr>
        <w:t>qhov</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kev</w:t>
      </w:r>
      <w:proofErr w:type="spellEnd"/>
      <w:r w:rsidR="00F2670D" w:rsidRPr="001058E4">
        <w:rPr>
          <w:rFonts w:ascii="Arial" w:eastAsia="Arial" w:hAnsi="Arial" w:cs="Arial"/>
          <w:sz w:val="16"/>
          <w:szCs w:val="16"/>
        </w:rPr>
        <w:t xml:space="preserve"> </w:t>
      </w:r>
      <w:proofErr w:type="spellStart"/>
      <w:ins w:id="1581" w:author="Kaxiong" w:date="2021-06-10T11:49:00Z">
        <w:r w:rsidR="001D64F2">
          <w:rPr>
            <w:rFonts w:ascii="Arial" w:eastAsia="Arial" w:hAnsi="Arial" w:cs="Arial"/>
            <w:sz w:val="16"/>
            <w:szCs w:val="16"/>
          </w:rPr>
          <w:t>piav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qhia</w:t>
        </w:r>
      </w:ins>
      <w:proofErr w:type="spellEnd"/>
      <w:del w:id="1582" w:author="Kaxiong" w:date="2021-06-10T11:49:00Z">
        <w:r w:rsidR="00F2670D" w:rsidRPr="001058E4" w:rsidDel="001D64F2">
          <w:rPr>
            <w:rFonts w:ascii="Arial" w:eastAsia="Arial" w:hAnsi="Arial" w:cs="Arial"/>
            <w:sz w:val="16"/>
            <w:szCs w:val="16"/>
          </w:rPr>
          <w:delText>txhais</w:delText>
        </w:r>
      </w:del>
      <w:r w:rsidR="00F2670D" w:rsidRPr="001058E4">
        <w:rPr>
          <w:rFonts w:ascii="Arial" w:eastAsia="Arial" w:hAnsi="Arial" w:cs="Arial"/>
          <w:sz w:val="16"/>
          <w:szCs w:val="16"/>
        </w:rPr>
        <w:t xml:space="preserve"> tam sim no </w:t>
      </w:r>
      <w:proofErr w:type="spellStart"/>
      <w:r w:rsidR="00F2670D" w:rsidRPr="001058E4">
        <w:rPr>
          <w:rFonts w:ascii="Arial" w:eastAsia="Arial" w:hAnsi="Arial" w:cs="Arial"/>
          <w:sz w:val="16"/>
          <w:szCs w:val="16"/>
        </w:rPr>
        <w:t>ntawm</w:t>
      </w:r>
      <w:proofErr w:type="spellEnd"/>
      <w:r w:rsidR="00F2670D" w:rsidRPr="001058E4">
        <w:rPr>
          <w:rFonts w:ascii="Arial" w:eastAsia="Arial" w:hAnsi="Arial" w:cs="Arial"/>
          <w:sz w:val="16"/>
          <w:szCs w:val="16"/>
        </w:rPr>
        <w:t xml:space="preserve"> FSMA </w:t>
      </w:r>
      <w:ins w:id="1583" w:author="Kaxiong" w:date="2021-06-10T11:49:00Z">
        <w:r w:rsidR="001D64F2">
          <w:rPr>
            <w:rFonts w:ascii="Arial" w:eastAsia="Arial" w:hAnsi="Arial" w:cs="Arial"/>
            <w:sz w:val="16"/>
            <w:szCs w:val="16"/>
          </w:rPr>
          <w:t>cov</w:t>
        </w:r>
      </w:ins>
      <w:del w:id="1584" w:author="Kaxiong" w:date="2021-06-10T11:49:00Z">
        <w:r w:rsidR="001058E4" w:rsidRPr="001058E4" w:rsidDel="001D64F2">
          <w:rPr>
            <w:rFonts w:ascii="Arial" w:eastAsia="Arial" w:hAnsi="Arial" w:cs="Arial"/>
            <w:sz w:val="16"/>
            <w:szCs w:val="16"/>
          </w:rPr>
          <w:delText>txoj</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cai</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qhov</w:t>
      </w:r>
      <w:proofErr w:type="spellEnd"/>
      <w:r w:rsidR="00F2670D" w:rsidRPr="001058E4">
        <w:rPr>
          <w:rFonts w:ascii="Arial" w:eastAsia="Arial" w:hAnsi="Arial" w:cs="Arial"/>
          <w:sz w:val="16"/>
          <w:szCs w:val="16"/>
        </w:rPr>
        <w:t xml:space="preserve"> </w:t>
      </w:r>
      <w:proofErr w:type="spellStart"/>
      <w:ins w:id="1585" w:author="Kaxiong" w:date="2021-06-10T11:50:00Z">
        <w:r w:rsidR="001D64F2">
          <w:rPr>
            <w:rFonts w:ascii="Arial" w:eastAsia="Arial" w:hAnsi="Arial" w:cs="Arial"/>
            <w:sz w:val="16"/>
            <w:szCs w:val="16"/>
          </w:rPr>
          <w:t>ncua</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sij</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haw</w:t>
        </w:r>
      </w:ins>
      <w:ins w:id="1586" w:author="Kaxiong" w:date="2021-06-10T11:51:00Z">
        <w:r w:rsidR="001D64F2">
          <w:rPr>
            <w:rFonts w:ascii="Arial" w:eastAsia="Arial" w:hAnsi="Arial" w:cs="Arial"/>
            <w:sz w:val="16"/>
            <w:szCs w:val="16"/>
          </w:rPr>
          <w:t>m</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kev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rau</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quav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chiv</w:t>
        </w:r>
        <w:proofErr w:type="spellEnd"/>
        <w:r w:rsidR="001D64F2">
          <w:rPr>
            <w:rFonts w:ascii="Arial" w:eastAsia="Arial" w:hAnsi="Arial" w:cs="Arial"/>
            <w:sz w:val="16"/>
            <w:szCs w:val="16"/>
          </w:rPr>
          <w:t xml:space="preserve"> </w:t>
        </w:r>
      </w:ins>
      <w:proofErr w:type="spellStart"/>
      <w:r w:rsidR="00F2670D" w:rsidRPr="001058E4">
        <w:rPr>
          <w:rFonts w:ascii="Arial" w:eastAsia="Arial" w:hAnsi="Arial" w:cs="Arial"/>
          <w:sz w:val="16"/>
          <w:szCs w:val="16"/>
        </w:rPr>
        <w:t>tsawg</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kawg</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nkaus</w:t>
      </w:r>
      <w:proofErr w:type="spellEnd"/>
      <w:r w:rsidR="00F2670D" w:rsidRPr="001058E4">
        <w:rPr>
          <w:rFonts w:ascii="Arial" w:eastAsia="Arial" w:hAnsi="Arial" w:cs="Arial"/>
          <w:sz w:val="16"/>
          <w:szCs w:val="16"/>
        </w:rPr>
        <w:t xml:space="preserve"> </w:t>
      </w:r>
      <w:proofErr w:type="spellStart"/>
      <w:ins w:id="1587" w:author="Kaxiong" w:date="2021-06-10T11:52:00Z">
        <w:r w:rsidR="001D64F2">
          <w:rPr>
            <w:rFonts w:ascii="Arial" w:eastAsia="Arial" w:hAnsi="Arial" w:cs="Arial"/>
            <w:sz w:val="16"/>
            <w:szCs w:val="16"/>
          </w:rPr>
          <w:t>ntawm</w:t>
        </w:r>
        <w:proofErr w:type="spellEnd"/>
        <w:r w:rsidR="001D64F2">
          <w:rPr>
            <w:rFonts w:ascii="Arial" w:eastAsia="Arial" w:hAnsi="Arial" w:cs="Arial"/>
            <w:sz w:val="16"/>
            <w:szCs w:val="16"/>
          </w:rPr>
          <w:t xml:space="preserve"> cov </w:t>
        </w:r>
        <w:proofErr w:type="spellStart"/>
        <w:r w:rsidR="001D64F2">
          <w:rPr>
            <w:rFonts w:ascii="Arial" w:eastAsia="Arial" w:hAnsi="Arial" w:cs="Arial"/>
            <w:sz w:val="16"/>
            <w:szCs w:val="16"/>
          </w:rPr>
          <w:t>kev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rau</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quav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chiv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rau</w:t>
        </w:r>
        <w:proofErr w:type="spellEnd"/>
        <w:r w:rsidR="001D64F2">
          <w:rPr>
            <w:rFonts w:ascii="Arial" w:eastAsia="Arial" w:hAnsi="Arial" w:cs="Arial"/>
            <w:sz w:val="16"/>
            <w:szCs w:val="16"/>
          </w:rPr>
          <w:t xml:space="preserve"> cov </w:t>
        </w:r>
        <w:proofErr w:type="spellStart"/>
        <w:r w:rsidR="001D64F2">
          <w:rPr>
            <w:rFonts w:ascii="Arial" w:eastAsia="Arial" w:hAnsi="Arial" w:cs="Arial"/>
            <w:sz w:val="16"/>
            <w:szCs w:val="16"/>
          </w:rPr>
          <w:t>qoob</w:t>
        </w:r>
        <w:proofErr w:type="spellEnd"/>
        <w:r w:rsidR="001D64F2">
          <w:rPr>
            <w:rFonts w:ascii="Arial" w:eastAsia="Arial" w:hAnsi="Arial" w:cs="Arial"/>
            <w:sz w:val="16"/>
            <w:szCs w:val="16"/>
          </w:rPr>
          <w:t xml:space="preserve"> loo </w:t>
        </w:r>
        <w:proofErr w:type="spellStart"/>
        <w:r w:rsidR="001D64F2">
          <w:rPr>
            <w:rFonts w:ascii="Arial" w:eastAsia="Arial" w:hAnsi="Arial" w:cs="Arial"/>
            <w:sz w:val="16"/>
            <w:szCs w:val="16"/>
          </w:rPr>
          <w:t>uas</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tsis</w:t>
        </w:r>
        <w:proofErr w:type="spellEnd"/>
        <w:r w:rsidR="001D64F2">
          <w:rPr>
            <w:rFonts w:ascii="Arial" w:eastAsia="Arial" w:hAnsi="Arial" w:cs="Arial"/>
            <w:sz w:val="16"/>
            <w:szCs w:val="16"/>
          </w:rPr>
          <w:t xml:space="preserve"> tau </w:t>
        </w:r>
        <w:proofErr w:type="spellStart"/>
        <w:r w:rsidR="001D64F2">
          <w:rPr>
            <w:rFonts w:ascii="Arial" w:eastAsia="Arial" w:hAnsi="Arial" w:cs="Arial"/>
            <w:sz w:val="16"/>
            <w:szCs w:val="16"/>
          </w:rPr>
          <w:t>ra</w:t>
        </w:r>
      </w:ins>
      <w:ins w:id="1588" w:author="Kaxiong" w:date="2021-06-10T11:53:00Z">
        <w:r w:rsidR="001D64F2">
          <w:rPr>
            <w:rFonts w:ascii="Arial" w:eastAsia="Arial" w:hAnsi="Arial" w:cs="Arial"/>
            <w:sz w:val="16"/>
            <w:szCs w:val="16"/>
          </w:rPr>
          <w:t>u</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quav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chiv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uas</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raws</w:t>
        </w:r>
        <w:proofErr w:type="spellEnd"/>
        <w:r w:rsidR="001D64F2">
          <w:rPr>
            <w:rFonts w:ascii="Arial" w:eastAsia="Arial" w:hAnsi="Arial" w:cs="Arial"/>
            <w:sz w:val="16"/>
            <w:szCs w:val="16"/>
          </w:rPr>
          <w:t xml:space="preserve"> li </w:t>
        </w:r>
        <w:proofErr w:type="spellStart"/>
        <w:r w:rsidR="001D64F2">
          <w:rPr>
            <w:rFonts w:ascii="Arial" w:eastAsia="Arial" w:hAnsi="Arial" w:cs="Arial"/>
            <w:sz w:val="16"/>
            <w:szCs w:val="16"/>
          </w:rPr>
          <w:t>ib</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qho</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ntawm</w:t>
        </w:r>
        <w:proofErr w:type="spellEnd"/>
        <w:r w:rsidR="001D64F2">
          <w:rPr>
            <w:rFonts w:ascii="Arial" w:eastAsia="Arial" w:hAnsi="Arial" w:cs="Arial"/>
            <w:sz w:val="16"/>
            <w:szCs w:val="16"/>
          </w:rPr>
          <w:t xml:space="preserve"> cov </w:t>
        </w:r>
        <w:proofErr w:type="spellStart"/>
        <w:r w:rsidR="001D64F2">
          <w:rPr>
            <w:rFonts w:ascii="Arial" w:eastAsia="Arial" w:hAnsi="Arial" w:cs="Arial"/>
            <w:sz w:val="16"/>
            <w:szCs w:val="16"/>
          </w:rPr>
          <w:t>qauv</w:t>
        </w:r>
        <w:proofErr w:type="spellEnd"/>
        <w:r w:rsidR="001D64F2">
          <w:rPr>
            <w:rFonts w:ascii="Arial" w:eastAsia="Arial" w:hAnsi="Arial" w:cs="Arial"/>
            <w:sz w:val="16"/>
            <w:szCs w:val="16"/>
          </w:rPr>
          <w:t xml:space="preserve"> </w:t>
        </w:r>
        <w:proofErr w:type="spellStart"/>
        <w:r w:rsidR="001D64F2">
          <w:rPr>
            <w:rFonts w:ascii="Arial" w:eastAsia="Arial" w:hAnsi="Arial" w:cs="Arial"/>
            <w:sz w:val="16"/>
            <w:szCs w:val="16"/>
          </w:rPr>
          <w:t>yog</w:t>
        </w:r>
        <w:proofErr w:type="spellEnd"/>
        <w:r w:rsidR="001D64F2">
          <w:rPr>
            <w:rFonts w:ascii="Arial" w:eastAsia="Arial" w:hAnsi="Arial" w:cs="Arial"/>
            <w:sz w:val="16"/>
            <w:szCs w:val="16"/>
          </w:rPr>
          <w:t xml:space="preserve"> li </w:t>
        </w:r>
      </w:ins>
      <w:del w:id="1589" w:author="Kaxiong" w:date="2021-06-10T11:54:00Z">
        <w:r w:rsidR="00F2670D" w:rsidRPr="001058E4" w:rsidDel="001D64F2">
          <w:rPr>
            <w:rFonts w:ascii="Arial" w:eastAsia="Arial" w:hAnsi="Arial" w:cs="Arial"/>
            <w:sz w:val="16"/>
            <w:szCs w:val="16"/>
          </w:rPr>
          <w:delText xml:space="preserve">nruab nrab </w:delText>
        </w:r>
        <w:r w:rsidR="001058E4" w:rsidRPr="001058E4" w:rsidDel="001D64F2">
          <w:rPr>
            <w:rFonts w:ascii="Arial" w:eastAsia="Arial" w:hAnsi="Arial" w:cs="Arial"/>
            <w:sz w:val="16"/>
            <w:szCs w:val="16"/>
          </w:rPr>
          <w:delText xml:space="preserve">ntawm </w:delText>
        </w:r>
        <w:r w:rsidR="00F2670D" w:rsidRPr="001058E4" w:rsidDel="001D64F2">
          <w:rPr>
            <w:rFonts w:ascii="Arial" w:eastAsia="Arial" w:hAnsi="Arial" w:cs="Arial"/>
            <w:sz w:val="16"/>
            <w:szCs w:val="16"/>
          </w:rPr>
          <w:delText>kev thov rau kev siv quav tsiaj</w:delText>
        </w:r>
        <w:r w:rsidR="001058E4" w:rsidRPr="001058E4" w:rsidDel="001D64F2">
          <w:rPr>
            <w:rFonts w:ascii="Arial" w:eastAsia="Arial" w:hAnsi="Arial" w:cs="Arial"/>
            <w:sz w:val="16"/>
            <w:szCs w:val="16"/>
          </w:rPr>
          <w:delText xml:space="preserve"> txhu</w:delText>
        </w:r>
        <w:r w:rsidR="00F2670D" w:rsidRPr="001058E4" w:rsidDel="001D64F2">
          <w:rPr>
            <w:rFonts w:ascii="Arial" w:eastAsia="Arial" w:hAnsi="Arial" w:cs="Arial"/>
            <w:sz w:val="16"/>
            <w:szCs w:val="16"/>
          </w:rPr>
          <w:delText xml:space="preserve"> uas tsis ua raws li cov qauv no yog </w:delText>
        </w:r>
      </w:del>
      <w:proofErr w:type="spellStart"/>
      <w:r w:rsidR="00F2670D" w:rsidRPr="001058E4">
        <w:rPr>
          <w:rFonts w:ascii="Arial" w:eastAsia="Arial" w:hAnsi="Arial" w:cs="Arial"/>
          <w:sz w:val="16"/>
          <w:szCs w:val="16"/>
        </w:rPr>
        <w:t>xoom</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hnub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txhais</w:t>
      </w:r>
      <w:proofErr w:type="spellEnd"/>
      <w:r w:rsidR="00F2670D" w:rsidRPr="001058E4">
        <w:rPr>
          <w:rFonts w:ascii="Arial" w:eastAsia="Arial" w:hAnsi="Arial" w:cs="Arial"/>
          <w:sz w:val="16"/>
          <w:szCs w:val="16"/>
        </w:rPr>
        <w:t xml:space="preserve"> tau </w:t>
      </w:r>
      <w:proofErr w:type="spellStart"/>
      <w:r w:rsidR="00F2670D" w:rsidRPr="001058E4">
        <w:rPr>
          <w:rFonts w:ascii="Arial" w:eastAsia="Arial" w:hAnsi="Arial" w:cs="Arial"/>
          <w:sz w:val="16"/>
          <w:szCs w:val="16"/>
        </w:rPr>
        <w:t>hais</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tias</w:t>
      </w:r>
      <w:proofErr w:type="spellEnd"/>
      <w:r w:rsidR="00F2670D" w:rsidRPr="001058E4">
        <w:rPr>
          <w:rFonts w:ascii="Arial" w:eastAsia="Arial" w:hAnsi="Arial" w:cs="Arial"/>
          <w:sz w:val="16"/>
          <w:szCs w:val="16"/>
        </w:rPr>
        <w:t xml:space="preserve"> "</w:t>
      </w:r>
      <w:proofErr w:type="spellStart"/>
      <w:ins w:id="1590" w:author="Kaxiong" w:date="2021-06-10T11:54:00Z">
        <w:r w:rsidR="005A1736">
          <w:rPr>
            <w:rFonts w:ascii="Arial" w:eastAsia="Arial" w:hAnsi="Arial" w:cs="Arial"/>
            <w:sz w:val="16"/>
            <w:szCs w:val="16"/>
          </w:rPr>
          <w:t>kev</w:t>
        </w:r>
        <w:proofErr w:type="spellEnd"/>
        <w:r w:rsidR="005A1736">
          <w:rPr>
            <w:rFonts w:ascii="Arial" w:eastAsia="Arial" w:hAnsi="Arial" w:cs="Arial"/>
            <w:sz w:val="16"/>
            <w:szCs w:val="16"/>
          </w:rPr>
          <w:t xml:space="preserve"> </w:t>
        </w:r>
      </w:ins>
      <w:proofErr w:type="spellStart"/>
      <w:r w:rsidR="00F2670D" w:rsidRPr="001058E4">
        <w:rPr>
          <w:rFonts w:ascii="Arial" w:eastAsia="Arial" w:hAnsi="Arial" w:cs="Arial"/>
          <w:sz w:val="16"/>
          <w:szCs w:val="16"/>
        </w:rPr>
        <w:t>sau</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qoob</w:t>
      </w:r>
      <w:proofErr w:type="spellEnd"/>
      <w:r w:rsidR="00F2670D" w:rsidRPr="001058E4">
        <w:rPr>
          <w:rFonts w:ascii="Arial" w:eastAsia="Arial" w:hAnsi="Arial" w:cs="Arial"/>
          <w:sz w:val="16"/>
          <w:szCs w:val="16"/>
        </w:rPr>
        <w:t xml:space="preserve"> loo </w:t>
      </w:r>
      <w:proofErr w:type="spellStart"/>
      <w:ins w:id="1591" w:author="Kaxiong" w:date="2021-06-10T11:55:00Z">
        <w:r w:rsidR="005A1736">
          <w:rPr>
            <w:rFonts w:ascii="Arial" w:eastAsia="Arial" w:hAnsi="Arial" w:cs="Arial"/>
            <w:sz w:val="16"/>
            <w:szCs w:val="16"/>
          </w:rPr>
          <w:t>raug</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saib</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xyuas</w:t>
        </w:r>
        <w:proofErr w:type="spellEnd"/>
        <w:r w:rsidR="005A1736">
          <w:rPr>
            <w:rFonts w:ascii="Arial" w:eastAsia="Arial" w:hAnsi="Arial" w:cs="Arial"/>
            <w:sz w:val="16"/>
            <w:szCs w:val="16"/>
          </w:rPr>
          <w:t xml:space="preserve"> </w:t>
        </w:r>
      </w:ins>
      <w:del w:id="1592" w:author="Kaxiong" w:date="2021-06-10T11:55:00Z">
        <w:r w:rsidR="00F2670D" w:rsidRPr="001058E4" w:rsidDel="005A1736">
          <w:rPr>
            <w:rFonts w:ascii="Arial" w:eastAsia="Arial" w:hAnsi="Arial" w:cs="Arial"/>
            <w:sz w:val="16"/>
            <w:szCs w:val="16"/>
          </w:rPr>
          <w:delText xml:space="preserve">ntawm cov khoom lag luam </w:delText>
        </w:r>
      </w:del>
      <w:proofErr w:type="spellStart"/>
      <w:r w:rsidR="00F2670D" w:rsidRPr="001058E4">
        <w:rPr>
          <w:rFonts w:ascii="Arial" w:eastAsia="Arial" w:hAnsi="Arial" w:cs="Arial"/>
          <w:sz w:val="16"/>
          <w:szCs w:val="16"/>
        </w:rPr>
        <w:t>tuaj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yeem</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tshwm</w:t>
      </w:r>
      <w:proofErr w:type="spellEnd"/>
      <w:r w:rsidR="00F2670D" w:rsidRPr="001058E4">
        <w:rPr>
          <w:rFonts w:ascii="Arial" w:eastAsia="Arial" w:hAnsi="Arial" w:cs="Arial"/>
          <w:sz w:val="16"/>
          <w:szCs w:val="16"/>
        </w:rPr>
        <w:t xml:space="preserve"> sim </w:t>
      </w:r>
      <w:proofErr w:type="spellStart"/>
      <w:r w:rsidR="00F2670D" w:rsidRPr="001058E4">
        <w:rPr>
          <w:rFonts w:ascii="Arial" w:eastAsia="Arial" w:hAnsi="Arial" w:cs="Arial"/>
          <w:sz w:val="16"/>
          <w:szCs w:val="16"/>
        </w:rPr>
        <w:t>nyob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rau</w:t>
      </w:r>
      <w:proofErr w:type="spellEnd"/>
      <w:r w:rsidR="00F2670D" w:rsidRPr="001058E4">
        <w:rPr>
          <w:rFonts w:ascii="Arial" w:eastAsia="Arial" w:hAnsi="Arial" w:cs="Arial"/>
          <w:sz w:val="16"/>
          <w:szCs w:val="16"/>
        </w:rPr>
        <w:t xml:space="preserve"> tib </w:t>
      </w:r>
      <w:proofErr w:type="spellStart"/>
      <w:r w:rsidR="00F2670D" w:rsidRPr="001058E4">
        <w:rPr>
          <w:rFonts w:ascii="Arial" w:eastAsia="Arial" w:hAnsi="Arial" w:cs="Arial"/>
          <w:sz w:val="16"/>
          <w:szCs w:val="16"/>
        </w:rPr>
        <w:t>hnub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uas</w:t>
      </w:r>
      <w:proofErr w:type="spellEnd"/>
      <w:r w:rsidR="00F2670D" w:rsidRPr="001058E4">
        <w:rPr>
          <w:rFonts w:ascii="Arial" w:eastAsia="Arial" w:hAnsi="Arial" w:cs="Arial"/>
          <w:sz w:val="16"/>
          <w:szCs w:val="16"/>
        </w:rPr>
        <w:t xml:space="preserve"> </w:t>
      </w:r>
      <w:ins w:id="1593" w:author="Kaxiong" w:date="2021-06-10T11:56:00Z">
        <w:r w:rsidR="005A1736">
          <w:rPr>
            <w:rFonts w:ascii="Arial" w:eastAsia="Arial" w:hAnsi="Arial" w:cs="Arial"/>
            <w:sz w:val="16"/>
            <w:szCs w:val="16"/>
          </w:rPr>
          <w:t xml:space="preserve">cov </w:t>
        </w:r>
        <w:proofErr w:type="spellStart"/>
        <w:r w:rsidR="005A1736">
          <w:rPr>
            <w:rFonts w:ascii="Arial" w:eastAsia="Arial" w:hAnsi="Arial" w:cs="Arial"/>
            <w:sz w:val="16"/>
            <w:szCs w:val="16"/>
          </w:rPr>
          <w:t>qoob</w:t>
        </w:r>
        <w:proofErr w:type="spellEnd"/>
        <w:r w:rsidR="005A1736">
          <w:rPr>
            <w:rFonts w:ascii="Arial" w:eastAsia="Arial" w:hAnsi="Arial" w:cs="Arial"/>
            <w:sz w:val="16"/>
            <w:szCs w:val="16"/>
          </w:rPr>
          <w:t xml:space="preserve"> loo </w:t>
        </w:r>
        <w:proofErr w:type="spellStart"/>
        <w:r w:rsidR="005A1736">
          <w:rPr>
            <w:rFonts w:ascii="Arial" w:eastAsia="Arial" w:hAnsi="Arial" w:cs="Arial"/>
            <w:sz w:val="16"/>
            <w:szCs w:val="16"/>
          </w:rPr>
          <w:t>tsis</w:t>
        </w:r>
        <w:proofErr w:type="spellEnd"/>
        <w:r w:rsidR="005A1736">
          <w:rPr>
            <w:rFonts w:ascii="Arial" w:eastAsia="Arial" w:hAnsi="Arial" w:cs="Arial"/>
            <w:sz w:val="16"/>
            <w:szCs w:val="16"/>
          </w:rPr>
          <w:t xml:space="preserve"> tau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ins>
      <w:proofErr w:type="spellStart"/>
      <w:ins w:id="1594" w:author="Kaxiong" w:date="2021-06-10T11:57:00Z">
        <w:r w:rsidR="005A1736">
          <w:rPr>
            <w:rFonts w:ascii="Arial" w:eastAsia="Arial" w:hAnsi="Arial" w:cs="Arial"/>
            <w:sz w:val="16"/>
            <w:szCs w:val="16"/>
          </w:rPr>
          <w:t>quav</w:t>
        </w:r>
        <w:proofErr w:type="spellEnd"/>
        <w:r w:rsidR="005A1736">
          <w:rPr>
            <w:rFonts w:ascii="Arial" w:eastAsia="Arial" w:hAnsi="Arial" w:cs="Arial"/>
            <w:sz w:val="16"/>
            <w:szCs w:val="16"/>
          </w:rPr>
          <w:t xml:space="preserve"> </w:t>
        </w:r>
      </w:ins>
      <w:proofErr w:type="spellStart"/>
      <w:ins w:id="1595" w:author="Kaxiong" w:date="2021-06-10T11:56:00Z">
        <w:r w:rsidR="005A1736">
          <w:rPr>
            <w:rFonts w:ascii="Arial" w:eastAsia="Arial" w:hAnsi="Arial" w:cs="Arial"/>
            <w:sz w:val="16"/>
            <w:szCs w:val="16"/>
          </w:rPr>
          <w:t>chiv</w:t>
        </w:r>
        <w:proofErr w:type="spellEnd"/>
        <w:r w:rsidR="005A1736">
          <w:rPr>
            <w:rFonts w:ascii="Arial" w:eastAsia="Arial" w:hAnsi="Arial" w:cs="Arial"/>
            <w:sz w:val="16"/>
            <w:szCs w:val="16"/>
          </w:rPr>
          <w:t xml:space="preserve"> </w:t>
        </w:r>
      </w:ins>
      <w:ins w:id="1596" w:author="Kaxiong" w:date="2021-06-10T11:57:00Z">
        <w:r w:rsidR="005A1736">
          <w:rPr>
            <w:rFonts w:ascii="Arial" w:eastAsia="Arial" w:hAnsi="Arial" w:cs="Arial"/>
            <w:sz w:val="16"/>
            <w:szCs w:val="16"/>
          </w:rPr>
          <w:t xml:space="preserve">tau </w:t>
        </w:r>
        <w:proofErr w:type="spellStart"/>
        <w:r w:rsidR="005A1736">
          <w:rPr>
            <w:rFonts w:ascii="Arial" w:eastAsia="Arial" w:hAnsi="Arial" w:cs="Arial"/>
            <w:sz w:val="16"/>
            <w:szCs w:val="16"/>
          </w:rPr>
          <w:t>raug</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quav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chiv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raws</w:t>
        </w:r>
        <w:proofErr w:type="spellEnd"/>
        <w:r w:rsidR="005A1736">
          <w:rPr>
            <w:rFonts w:ascii="Arial" w:eastAsia="Arial" w:hAnsi="Arial" w:cs="Arial"/>
            <w:sz w:val="16"/>
            <w:szCs w:val="16"/>
          </w:rPr>
          <w:t xml:space="preserve"> li </w:t>
        </w:r>
        <w:proofErr w:type="spellStart"/>
        <w:r w:rsidR="005A1736">
          <w:rPr>
            <w:rFonts w:ascii="Arial" w:eastAsia="Arial" w:hAnsi="Arial" w:cs="Arial"/>
            <w:sz w:val="16"/>
            <w:szCs w:val="16"/>
          </w:rPr>
          <w:t>txoj</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hauv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kev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uas</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tsi</w:t>
        </w:r>
      </w:ins>
      <w:ins w:id="1597" w:author="Kaxiong" w:date="2021-06-10T11:58:00Z">
        <w:r w:rsidR="005A1736">
          <w:rPr>
            <w:rFonts w:ascii="Arial" w:eastAsia="Arial" w:hAnsi="Arial" w:cs="Arial"/>
            <w:sz w:val="16"/>
            <w:szCs w:val="16"/>
          </w:rPr>
          <w:t>s</w:t>
        </w:r>
      </w:ins>
      <w:proofErr w:type="spellEnd"/>
      <w:ins w:id="1598" w:author="Kaxiong" w:date="2021-06-10T11:57:00Z">
        <w:r w:rsidR="005A1736">
          <w:rPr>
            <w:rFonts w:ascii="Arial" w:eastAsia="Arial" w:hAnsi="Arial" w:cs="Arial"/>
            <w:sz w:val="16"/>
            <w:szCs w:val="16"/>
          </w:rPr>
          <w:t xml:space="preserve"> lo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ins>
      <w:proofErr w:type="spellStart"/>
      <w:ins w:id="1599" w:author="Kaxiong" w:date="2021-06-10T11:58:00Z">
        <w:r w:rsidR="005A1736">
          <w:rPr>
            <w:rFonts w:ascii="Arial" w:eastAsia="Arial" w:hAnsi="Arial" w:cs="Arial"/>
            <w:sz w:val="16"/>
            <w:szCs w:val="16"/>
          </w:rPr>
          <w:t>feem</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qoob</w:t>
        </w:r>
        <w:proofErr w:type="spellEnd"/>
        <w:r w:rsidR="005A1736">
          <w:rPr>
            <w:rFonts w:ascii="Arial" w:eastAsia="Arial" w:hAnsi="Arial" w:cs="Arial"/>
            <w:sz w:val="16"/>
            <w:szCs w:val="16"/>
          </w:rPr>
          <w:t xml:space="preserve"> loo </w:t>
        </w:r>
        <w:proofErr w:type="spellStart"/>
        <w:r w:rsidR="005A1736">
          <w:rPr>
            <w:rFonts w:ascii="Arial" w:eastAsia="Arial" w:hAnsi="Arial" w:cs="Arial"/>
            <w:sz w:val="16"/>
            <w:szCs w:val="16"/>
          </w:rPr>
          <w:t>raug</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sau</w:t>
        </w:r>
      </w:ins>
      <w:proofErr w:type="spellEnd"/>
      <w:ins w:id="1600" w:author="Kaxiong" w:date="2021-06-10T11:59:00Z">
        <w:r w:rsidR="005A1736">
          <w:rPr>
            <w:rFonts w:ascii="Arial" w:eastAsia="Arial" w:hAnsi="Arial" w:cs="Arial"/>
            <w:sz w:val="16"/>
            <w:szCs w:val="16"/>
          </w:rPr>
          <w:t xml:space="preserve"> </w:t>
        </w:r>
        <w:proofErr w:type="spellStart"/>
        <w:r w:rsidR="005A1736">
          <w:rPr>
            <w:rFonts w:ascii="Arial" w:eastAsia="Arial" w:hAnsi="Arial" w:cs="Arial"/>
            <w:sz w:val="16"/>
            <w:szCs w:val="16"/>
          </w:rPr>
          <w:t>nyob</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thaum</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kev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quav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chiv</w:t>
        </w:r>
      </w:ins>
      <w:proofErr w:type="spellEnd"/>
      <w:ins w:id="1601" w:author="Kaxiong" w:date="2021-06-10T12:00:00Z">
        <w:r w:rsidR="005A1736">
          <w:rPr>
            <w:rFonts w:ascii="Arial" w:eastAsia="Arial" w:hAnsi="Arial" w:cs="Arial"/>
            <w:sz w:val="16"/>
            <w:szCs w:val="16"/>
          </w:rPr>
          <w:t xml:space="preserve"> </w:t>
        </w:r>
      </w:ins>
      <w:del w:id="1602" w:author="Kaxiong" w:date="2021-06-10T12:00:00Z">
        <w:r w:rsidR="00F2670D" w:rsidRPr="001058E4" w:rsidDel="005A1736">
          <w:rPr>
            <w:rFonts w:ascii="Arial" w:eastAsia="Arial" w:hAnsi="Arial" w:cs="Arial"/>
            <w:sz w:val="16"/>
            <w:szCs w:val="16"/>
          </w:rPr>
          <w:delText xml:space="preserve">tsis tau siv quav tshuaj quav yog siv uas tsis tiv toj feem ntawm cov qoob loo thaum lub sijhawm thov </w:delText>
        </w:r>
      </w:del>
      <w:proofErr w:type="spellStart"/>
      <w:r w:rsidR="00F2670D" w:rsidRPr="001058E4">
        <w:rPr>
          <w:rFonts w:ascii="Arial" w:eastAsia="Arial" w:hAnsi="Arial" w:cs="Arial"/>
          <w:sz w:val="16"/>
          <w:szCs w:val="16"/>
        </w:rPr>
        <w:t>thiab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txo</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qhov</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kev</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ph</w:t>
      </w:r>
      <w:r w:rsidR="001058E4" w:rsidRPr="001058E4">
        <w:rPr>
          <w:rFonts w:ascii="Arial" w:eastAsia="Arial" w:hAnsi="Arial" w:cs="Arial"/>
          <w:sz w:val="16"/>
          <w:szCs w:val="16"/>
        </w:rPr>
        <w:t>om</w:t>
      </w:r>
      <w:proofErr w:type="spellEnd"/>
      <w:r w:rsidR="001058E4" w:rsidRPr="001058E4">
        <w:rPr>
          <w:rFonts w:ascii="Arial" w:eastAsia="Arial" w:hAnsi="Arial" w:cs="Arial"/>
          <w:sz w:val="16"/>
          <w:szCs w:val="16"/>
        </w:rPr>
        <w:t xml:space="preserve"> </w:t>
      </w:r>
      <w:proofErr w:type="spellStart"/>
      <w:r w:rsidR="001058E4" w:rsidRPr="001058E4">
        <w:rPr>
          <w:rFonts w:ascii="Arial" w:eastAsia="Arial" w:hAnsi="Arial" w:cs="Arial"/>
          <w:sz w:val="16"/>
          <w:szCs w:val="16"/>
        </w:rPr>
        <w:t>sij</w:t>
      </w:r>
      <w:proofErr w:type="spellEnd"/>
      <w:r w:rsidR="00F2670D" w:rsidRPr="001058E4">
        <w:rPr>
          <w:rFonts w:ascii="Arial" w:eastAsia="Arial" w:hAnsi="Arial" w:cs="Arial"/>
          <w:sz w:val="16"/>
          <w:szCs w:val="16"/>
        </w:rPr>
        <w:t xml:space="preserve"> </w:t>
      </w:r>
      <w:proofErr w:type="spellStart"/>
      <w:ins w:id="1603" w:author="Kaxiong" w:date="2021-06-10T12:01:00Z">
        <w:r w:rsidR="005A1736">
          <w:rPr>
            <w:rFonts w:ascii="Arial" w:eastAsia="Arial" w:hAnsi="Arial" w:cs="Arial"/>
            <w:sz w:val="16"/>
            <w:szCs w:val="16"/>
          </w:rPr>
          <w:t>uas</w:t>
        </w:r>
        <w:proofErr w:type="spellEnd"/>
        <w:r w:rsidR="005A1736">
          <w:rPr>
            <w:rFonts w:ascii="Arial" w:eastAsia="Arial" w:hAnsi="Arial" w:cs="Arial"/>
            <w:sz w:val="16"/>
            <w:szCs w:val="16"/>
          </w:rPr>
          <w:t xml:space="preserve"> lo cov </w:t>
        </w:r>
        <w:proofErr w:type="spellStart"/>
        <w:r w:rsidR="005A1736">
          <w:rPr>
            <w:rFonts w:ascii="Arial" w:eastAsia="Arial" w:hAnsi="Arial" w:cs="Arial"/>
            <w:sz w:val="16"/>
            <w:szCs w:val="16"/>
          </w:rPr>
          <w:t>qoob</w:t>
        </w:r>
        <w:proofErr w:type="spellEnd"/>
        <w:r w:rsidR="005A1736">
          <w:rPr>
            <w:rFonts w:ascii="Arial" w:eastAsia="Arial" w:hAnsi="Arial" w:cs="Arial"/>
            <w:sz w:val="16"/>
            <w:szCs w:val="16"/>
          </w:rPr>
          <w:t xml:space="preserve"> loo </w:t>
        </w:r>
      </w:ins>
      <w:proofErr w:type="spellStart"/>
      <w:r w:rsidR="00F2670D" w:rsidRPr="001058E4">
        <w:rPr>
          <w:rFonts w:ascii="Arial" w:eastAsia="Arial" w:hAnsi="Arial" w:cs="Arial"/>
          <w:sz w:val="16"/>
          <w:szCs w:val="16"/>
        </w:rPr>
        <w:t>nyob</w:t>
      </w:r>
      <w:proofErr w:type="spellEnd"/>
      <w:r w:rsidR="00F2670D" w:rsidRPr="001058E4">
        <w:rPr>
          <w:rFonts w:ascii="Arial" w:eastAsia="Arial" w:hAnsi="Arial" w:cs="Arial"/>
          <w:sz w:val="16"/>
          <w:szCs w:val="16"/>
        </w:rPr>
        <w:t xml:space="preserve"> tom </w:t>
      </w:r>
      <w:proofErr w:type="spellStart"/>
      <w:r w:rsidR="00F2670D" w:rsidRPr="001058E4">
        <w:rPr>
          <w:rFonts w:ascii="Arial" w:eastAsia="Arial" w:hAnsi="Arial" w:cs="Arial"/>
          <w:sz w:val="16"/>
          <w:szCs w:val="16"/>
        </w:rPr>
        <w:t>qab</w:t>
      </w:r>
      <w:proofErr w:type="spellEnd"/>
      <w:r w:rsidR="00F2670D" w:rsidRPr="001058E4">
        <w:rPr>
          <w:rFonts w:ascii="Arial" w:eastAsia="Arial" w:hAnsi="Arial" w:cs="Arial"/>
          <w:sz w:val="16"/>
          <w:szCs w:val="16"/>
        </w:rPr>
        <w:t xml:space="preserve"> </w:t>
      </w:r>
      <w:proofErr w:type="spellStart"/>
      <w:ins w:id="1604" w:author="Kaxiong" w:date="2021-06-10T12:01:00Z">
        <w:r w:rsidR="005A1736">
          <w:rPr>
            <w:rFonts w:ascii="Arial" w:eastAsia="Arial" w:hAnsi="Arial" w:cs="Arial"/>
            <w:sz w:val="16"/>
            <w:szCs w:val="16"/>
          </w:rPr>
          <w:t>kev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quav</w:t>
        </w:r>
        <w:proofErr w:type="spellEnd"/>
        <w:r w:rsidR="005A1736">
          <w:rPr>
            <w:rFonts w:ascii="Arial" w:eastAsia="Arial" w:hAnsi="Arial" w:cs="Arial"/>
            <w:sz w:val="16"/>
            <w:szCs w:val="16"/>
          </w:rPr>
          <w:t xml:space="preserve"> </w:t>
        </w:r>
      </w:ins>
      <w:proofErr w:type="spellStart"/>
      <w:ins w:id="1605" w:author="Kaxiong" w:date="2021-06-10T12:02:00Z">
        <w:r w:rsidR="005A1736">
          <w:rPr>
            <w:rFonts w:ascii="Arial" w:eastAsia="Arial" w:hAnsi="Arial" w:cs="Arial"/>
            <w:sz w:val="16"/>
            <w:szCs w:val="16"/>
          </w:rPr>
          <w:t>chiv</w:t>
        </w:r>
      </w:ins>
      <w:proofErr w:type="spellEnd"/>
      <w:del w:id="1606" w:author="Kaxiong" w:date="2021-06-10T12:02:00Z">
        <w:r w:rsidR="00F2670D" w:rsidRPr="001058E4" w:rsidDel="005A1736">
          <w:rPr>
            <w:rFonts w:ascii="Arial" w:eastAsia="Arial" w:hAnsi="Arial" w:cs="Arial"/>
            <w:sz w:val="16"/>
            <w:szCs w:val="16"/>
          </w:rPr>
          <w:delText>thov</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Txawm</w:t>
      </w:r>
      <w:proofErr w:type="spellEnd"/>
      <w:r w:rsidR="00F2670D" w:rsidRPr="001058E4">
        <w:rPr>
          <w:rFonts w:ascii="Arial" w:eastAsia="Arial" w:hAnsi="Arial" w:cs="Arial"/>
          <w:sz w:val="16"/>
          <w:szCs w:val="16"/>
        </w:rPr>
        <w:t xml:space="preserve"> li </w:t>
      </w:r>
      <w:proofErr w:type="spellStart"/>
      <w:r w:rsidR="00F2670D" w:rsidRPr="001058E4">
        <w:rPr>
          <w:rFonts w:ascii="Arial" w:eastAsia="Arial" w:hAnsi="Arial" w:cs="Arial"/>
          <w:sz w:val="16"/>
          <w:szCs w:val="16"/>
        </w:rPr>
        <w:t>cas</w:t>
      </w:r>
      <w:proofErr w:type="spellEnd"/>
      <w:r w:rsidR="00F2670D" w:rsidRPr="001058E4">
        <w:rPr>
          <w:rFonts w:ascii="Arial" w:eastAsia="Arial" w:hAnsi="Arial" w:cs="Arial"/>
          <w:sz w:val="16"/>
          <w:szCs w:val="16"/>
        </w:rPr>
        <w:t xml:space="preserve"> los </w:t>
      </w:r>
      <w:proofErr w:type="spellStart"/>
      <w:r w:rsidR="00F2670D" w:rsidRPr="001058E4">
        <w:rPr>
          <w:rFonts w:ascii="Arial" w:eastAsia="Arial" w:hAnsi="Arial" w:cs="Arial"/>
          <w:sz w:val="16"/>
          <w:szCs w:val="16"/>
        </w:rPr>
        <w:t>xij</w:t>
      </w:r>
      <w:proofErr w:type="spellEnd"/>
      <w:r w:rsidR="00F2670D" w:rsidRPr="001058E4">
        <w:rPr>
          <w:rFonts w:ascii="Arial" w:eastAsia="Arial" w:hAnsi="Arial" w:cs="Arial"/>
          <w:sz w:val="16"/>
          <w:szCs w:val="16"/>
        </w:rPr>
        <w:t xml:space="preserve">, FDA </w:t>
      </w:r>
      <w:proofErr w:type="spellStart"/>
      <w:r w:rsidR="00F2670D" w:rsidRPr="001058E4">
        <w:rPr>
          <w:rFonts w:ascii="Arial" w:eastAsia="Arial" w:hAnsi="Arial" w:cs="Arial"/>
          <w:sz w:val="16"/>
          <w:szCs w:val="16"/>
        </w:rPr>
        <w:t>txhawb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kom</w:t>
      </w:r>
      <w:proofErr w:type="spellEnd"/>
      <w:r w:rsidR="00F2670D" w:rsidRPr="001058E4">
        <w:rPr>
          <w:rFonts w:ascii="Arial" w:eastAsia="Arial" w:hAnsi="Arial" w:cs="Arial"/>
          <w:sz w:val="16"/>
          <w:szCs w:val="16"/>
        </w:rPr>
        <w:t xml:space="preserve"> cov </w:t>
      </w:r>
      <w:proofErr w:type="spellStart"/>
      <w:r w:rsidR="00F2670D" w:rsidRPr="001058E4">
        <w:rPr>
          <w:rFonts w:ascii="Arial" w:eastAsia="Arial" w:hAnsi="Arial" w:cs="Arial"/>
          <w:sz w:val="16"/>
          <w:szCs w:val="16"/>
        </w:rPr>
        <w:t>neeg</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liaj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teb</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xav</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txog</w:t>
      </w:r>
      <w:proofErr w:type="spellEnd"/>
      <w:r w:rsidR="00F2670D" w:rsidRPr="001058E4">
        <w:rPr>
          <w:rFonts w:ascii="Arial" w:eastAsia="Arial" w:hAnsi="Arial" w:cs="Arial"/>
          <w:sz w:val="16"/>
          <w:szCs w:val="16"/>
        </w:rPr>
        <w:t xml:space="preserve"> </w:t>
      </w:r>
      <w:proofErr w:type="spellStart"/>
      <w:ins w:id="1607" w:author="Kaxiong" w:date="2021-06-10T12:03:00Z">
        <w:r w:rsidR="005A1736">
          <w:rPr>
            <w:rFonts w:ascii="Arial" w:eastAsia="Arial" w:hAnsi="Arial" w:cs="Arial"/>
            <w:sz w:val="16"/>
            <w:szCs w:val="16"/>
          </w:rPr>
          <w:t>ncua</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sij</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hawm</w:t>
        </w:r>
        <w:proofErr w:type="spellEnd"/>
        <w:r w:rsidR="005A1736">
          <w:rPr>
            <w:rFonts w:ascii="Arial" w:eastAsia="Arial" w:hAnsi="Arial" w:cs="Arial"/>
            <w:sz w:val="16"/>
            <w:szCs w:val="16"/>
          </w:rPr>
          <w:t xml:space="preserve"> </w:t>
        </w:r>
      </w:ins>
      <w:proofErr w:type="spellStart"/>
      <w:r w:rsidR="00F2670D" w:rsidRPr="001058E4">
        <w:rPr>
          <w:rFonts w:ascii="Arial" w:eastAsia="Arial" w:hAnsi="Arial" w:cs="Arial"/>
          <w:sz w:val="16"/>
          <w:szCs w:val="16"/>
        </w:rPr>
        <w:t>kev</w:t>
      </w:r>
      <w:proofErr w:type="spellEnd"/>
      <w:r w:rsidR="00F2670D" w:rsidRPr="001058E4">
        <w:rPr>
          <w:rFonts w:ascii="Arial" w:eastAsia="Arial" w:hAnsi="Arial" w:cs="Arial"/>
          <w:sz w:val="16"/>
          <w:szCs w:val="16"/>
        </w:rPr>
        <w:t xml:space="preserve"> </w:t>
      </w:r>
      <w:proofErr w:type="spellStart"/>
      <w:ins w:id="1608" w:author="Kaxiong" w:date="2021-06-10T12:04:00Z">
        <w:r w:rsidR="005A1736">
          <w:rPr>
            <w:rFonts w:ascii="Arial" w:eastAsia="Arial" w:hAnsi="Arial" w:cs="Arial"/>
            <w:sz w:val="16"/>
            <w:szCs w:val="16"/>
          </w:rPr>
          <w:t>rau</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quav</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chiv</w:t>
        </w:r>
        <w:proofErr w:type="spellEnd"/>
        <w:r w:rsidR="005A1736">
          <w:rPr>
            <w:rFonts w:ascii="Arial" w:eastAsia="Arial" w:hAnsi="Arial" w:cs="Arial"/>
            <w:sz w:val="16"/>
            <w:szCs w:val="16"/>
          </w:rPr>
          <w:t xml:space="preserve"> yam </w:t>
        </w:r>
        <w:proofErr w:type="spellStart"/>
        <w:r w:rsidR="005A1736">
          <w:rPr>
            <w:rFonts w:ascii="Arial" w:eastAsia="Arial" w:hAnsi="Arial" w:cs="Arial"/>
            <w:sz w:val="16"/>
            <w:szCs w:val="16"/>
          </w:rPr>
          <w:t>tsim</w:t>
        </w:r>
        <w:proofErr w:type="spellEnd"/>
        <w:r w:rsidR="005A1736">
          <w:rPr>
            <w:rFonts w:ascii="Arial" w:eastAsia="Arial" w:hAnsi="Arial" w:cs="Arial"/>
            <w:sz w:val="16"/>
            <w:szCs w:val="16"/>
          </w:rPr>
          <w:t xml:space="preserve"> </w:t>
        </w:r>
        <w:proofErr w:type="spellStart"/>
        <w:r w:rsidR="005A1736">
          <w:rPr>
            <w:rFonts w:ascii="Arial" w:eastAsia="Arial" w:hAnsi="Arial" w:cs="Arial"/>
            <w:sz w:val="16"/>
            <w:szCs w:val="16"/>
          </w:rPr>
          <w:t>nyog</w:t>
        </w:r>
        <w:proofErr w:type="spellEnd"/>
        <w:r w:rsidR="005A1736">
          <w:rPr>
            <w:rFonts w:ascii="Arial" w:eastAsia="Arial" w:hAnsi="Arial" w:cs="Arial"/>
            <w:sz w:val="16"/>
            <w:szCs w:val="16"/>
          </w:rPr>
          <w:t xml:space="preserve"> </w:t>
        </w:r>
      </w:ins>
      <w:del w:id="1609" w:author="Kaxiong" w:date="2021-06-10T12:04:00Z">
        <w:r w:rsidR="00F2670D" w:rsidRPr="001058E4" w:rsidDel="00EA7FF2">
          <w:rPr>
            <w:rFonts w:ascii="Arial" w:eastAsia="Arial" w:hAnsi="Arial" w:cs="Arial"/>
            <w:sz w:val="16"/>
            <w:szCs w:val="16"/>
          </w:rPr>
          <w:delText xml:space="preserve">thov ncua sij hawm raws li tsim nyog </w:delText>
        </w:r>
      </w:del>
      <w:proofErr w:type="spellStart"/>
      <w:r w:rsidR="00F2670D" w:rsidRPr="001058E4">
        <w:rPr>
          <w:rFonts w:ascii="Arial" w:eastAsia="Arial" w:hAnsi="Arial" w:cs="Arial"/>
          <w:sz w:val="16"/>
          <w:szCs w:val="16"/>
        </w:rPr>
        <w:t>thiab</w:t>
      </w:r>
      <w:proofErr w:type="spellEnd"/>
      <w:r w:rsidR="00F2670D" w:rsidRPr="001058E4">
        <w:rPr>
          <w:rFonts w:ascii="Arial" w:eastAsia="Arial" w:hAnsi="Arial" w:cs="Arial"/>
          <w:sz w:val="16"/>
          <w:szCs w:val="16"/>
        </w:rPr>
        <w:t xml:space="preserve"> lees </w:t>
      </w:r>
      <w:proofErr w:type="spellStart"/>
      <w:r w:rsidR="00F2670D" w:rsidRPr="001058E4">
        <w:rPr>
          <w:rFonts w:ascii="Arial" w:eastAsia="Arial" w:hAnsi="Arial" w:cs="Arial"/>
          <w:sz w:val="16"/>
          <w:szCs w:val="16"/>
        </w:rPr>
        <w:t>paub</w:t>
      </w:r>
      <w:proofErr w:type="spellEnd"/>
      <w:r w:rsidR="00F2670D" w:rsidRPr="001058E4">
        <w:rPr>
          <w:rFonts w:ascii="Arial" w:eastAsia="Arial" w:hAnsi="Arial" w:cs="Arial"/>
          <w:sz w:val="16"/>
          <w:szCs w:val="16"/>
        </w:rPr>
        <w:t xml:space="preserve"> </w:t>
      </w:r>
      <w:proofErr w:type="spellStart"/>
      <w:ins w:id="1610" w:author="Kaxiong" w:date="2021-06-10T12:05:00Z">
        <w:r w:rsidR="00EA7FF2">
          <w:rPr>
            <w:rFonts w:ascii="Arial" w:eastAsia="Arial" w:hAnsi="Arial" w:cs="Arial"/>
            <w:sz w:val="16"/>
            <w:szCs w:val="16"/>
          </w:rPr>
          <w:t>txog</w:t>
        </w:r>
        <w:proofErr w:type="spellEnd"/>
        <w:r w:rsidR="00EA7FF2">
          <w:rPr>
            <w:rFonts w:ascii="Arial" w:eastAsia="Arial" w:hAnsi="Arial" w:cs="Arial"/>
            <w:sz w:val="16"/>
            <w:szCs w:val="16"/>
          </w:rPr>
          <w:t xml:space="preserve"> </w:t>
        </w:r>
      </w:ins>
      <w:r w:rsidR="00F2670D" w:rsidRPr="001058E4">
        <w:rPr>
          <w:rFonts w:ascii="Arial" w:eastAsia="Arial" w:hAnsi="Arial" w:cs="Arial"/>
          <w:sz w:val="16"/>
          <w:szCs w:val="16"/>
        </w:rPr>
        <w:t>90-hnub los</w:t>
      </w:r>
      <w:r w:rsidR="001058E4" w:rsidRPr="001058E4">
        <w:rPr>
          <w:rFonts w:ascii="Arial" w:eastAsia="Arial" w:hAnsi="Arial" w:cs="Arial"/>
          <w:sz w:val="16"/>
          <w:szCs w:val="16"/>
        </w:rPr>
        <w:t xml:space="preserve"> </w:t>
      </w:r>
      <w:r w:rsidR="00F2670D" w:rsidRPr="001058E4">
        <w:rPr>
          <w:rFonts w:ascii="Arial" w:eastAsia="Arial" w:hAnsi="Arial" w:cs="Arial"/>
          <w:sz w:val="16"/>
          <w:szCs w:val="16"/>
        </w:rPr>
        <w:t xml:space="preserve">sis 120-hnub </w:t>
      </w:r>
      <w:proofErr w:type="spellStart"/>
      <w:ins w:id="1611" w:author="Kaxiong" w:date="2021-06-10T12:05:00Z">
        <w:r w:rsidR="00EA7FF2">
          <w:rPr>
            <w:rFonts w:ascii="Arial" w:eastAsia="Arial" w:hAnsi="Arial" w:cs="Arial"/>
            <w:sz w:val="16"/>
            <w:szCs w:val="16"/>
          </w:rPr>
          <w:t>ntawm</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ncu</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sij</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hawm</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rau</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quav</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chiv</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yog</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raug</w:t>
        </w:r>
        <w:proofErr w:type="spellEnd"/>
        <w:r w:rsidR="00EA7FF2">
          <w:rPr>
            <w:rFonts w:ascii="Arial" w:eastAsia="Arial" w:hAnsi="Arial" w:cs="Arial"/>
            <w:sz w:val="16"/>
            <w:szCs w:val="16"/>
          </w:rPr>
          <w:t xml:space="preserve"> </w:t>
        </w:r>
      </w:ins>
      <w:del w:id="1612" w:author="Kaxiong" w:date="2021-06-10T12:06:00Z">
        <w:r w:rsidR="00F2670D" w:rsidRPr="001058E4" w:rsidDel="00EA7FF2">
          <w:rPr>
            <w:rFonts w:ascii="Arial" w:eastAsia="Arial" w:hAnsi="Arial" w:cs="Arial"/>
            <w:sz w:val="16"/>
            <w:szCs w:val="16"/>
          </w:rPr>
          <w:delText xml:space="preserve">thov kev ncua sij hawm tau </w:delText>
        </w:r>
      </w:del>
      <w:proofErr w:type="spellStart"/>
      <w:r w:rsidR="00F2670D" w:rsidRPr="001058E4">
        <w:rPr>
          <w:rFonts w:ascii="Arial" w:eastAsia="Arial" w:hAnsi="Arial" w:cs="Arial"/>
          <w:sz w:val="16"/>
          <w:szCs w:val="16"/>
        </w:rPr>
        <w:t>tsim</w:t>
      </w:r>
      <w:proofErr w:type="spellEnd"/>
      <w:r w:rsidR="00F2670D" w:rsidRPr="001058E4">
        <w:rPr>
          <w:rFonts w:ascii="Arial" w:eastAsia="Arial" w:hAnsi="Arial" w:cs="Arial"/>
          <w:sz w:val="16"/>
          <w:szCs w:val="16"/>
        </w:rPr>
        <w:t xml:space="preserve"> los </w:t>
      </w:r>
      <w:proofErr w:type="spellStart"/>
      <w:r w:rsidR="00F2670D" w:rsidRPr="001058E4">
        <w:rPr>
          <w:rFonts w:ascii="Arial" w:eastAsia="Arial" w:hAnsi="Arial" w:cs="Arial"/>
          <w:sz w:val="16"/>
          <w:szCs w:val="16"/>
        </w:rPr>
        <w:t>ntawm</w:t>
      </w:r>
      <w:proofErr w:type="spellEnd"/>
      <w:r w:rsidR="00F2670D" w:rsidRPr="001058E4">
        <w:rPr>
          <w:rFonts w:ascii="Arial" w:eastAsia="Arial" w:hAnsi="Arial" w:cs="Arial"/>
          <w:sz w:val="16"/>
          <w:szCs w:val="16"/>
        </w:rPr>
        <w:t xml:space="preserve"> </w:t>
      </w:r>
      <w:proofErr w:type="spellStart"/>
      <w:ins w:id="1613" w:author="Kaxiong" w:date="2021-06-10T12:06:00Z">
        <w:r w:rsidR="00EA7FF2">
          <w:rPr>
            <w:rFonts w:ascii="Arial" w:eastAsia="Arial" w:hAnsi="Arial" w:cs="Arial"/>
            <w:sz w:val="16"/>
            <w:szCs w:val="16"/>
          </w:rPr>
          <w:t>Qhoos</w:t>
        </w:r>
        <w:proofErr w:type="spellEnd"/>
        <w:r w:rsidR="00EA7FF2">
          <w:rPr>
            <w:rFonts w:ascii="Arial" w:eastAsia="Arial" w:hAnsi="Arial" w:cs="Arial"/>
            <w:sz w:val="16"/>
            <w:szCs w:val="16"/>
          </w:rPr>
          <w:t xml:space="preserve"> Kas Kev </w:t>
        </w:r>
        <w:proofErr w:type="spellStart"/>
        <w:r w:rsidR="00EA7FF2">
          <w:rPr>
            <w:rFonts w:ascii="Arial" w:eastAsia="Arial" w:hAnsi="Arial" w:cs="Arial"/>
            <w:sz w:val="16"/>
            <w:szCs w:val="16"/>
          </w:rPr>
          <w:t>Ua</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Qoob</w:t>
        </w:r>
        <w:proofErr w:type="spellEnd"/>
        <w:r w:rsidR="00EA7FF2">
          <w:rPr>
            <w:rFonts w:ascii="Arial" w:eastAsia="Arial" w:hAnsi="Arial" w:cs="Arial"/>
            <w:sz w:val="16"/>
            <w:szCs w:val="16"/>
          </w:rPr>
          <w:t xml:space="preserve"> Loos </w:t>
        </w:r>
        <w:proofErr w:type="spellStart"/>
        <w:r w:rsidR="00EA7FF2">
          <w:rPr>
            <w:rFonts w:ascii="Arial" w:eastAsia="Arial" w:hAnsi="Arial" w:cs="Arial"/>
            <w:sz w:val="16"/>
            <w:szCs w:val="16"/>
          </w:rPr>
          <w:t>Tsis</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Muaj</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Kab</w:t>
        </w:r>
        <w:proofErr w:type="spellEnd"/>
        <w:r w:rsidR="00EA7FF2">
          <w:rPr>
            <w:rFonts w:ascii="Arial" w:eastAsia="Arial" w:hAnsi="Arial" w:cs="Arial"/>
            <w:sz w:val="16"/>
            <w:szCs w:val="16"/>
          </w:rPr>
          <w:t xml:space="preserve"> </w:t>
        </w:r>
      </w:ins>
      <w:ins w:id="1614" w:author="Kaxiong" w:date="2021-06-10T12:07:00Z">
        <w:r w:rsidR="00EA7FF2">
          <w:rPr>
            <w:rFonts w:ascii="Arial" w:eastAsia="Arial" w:hAnsi="Arial" w:cs="Arial"/>
            <w:sz w:val="16"/>
            <w:szCs w:val="16"/>
          </w:rPr>
          <w:t xml:space="preserve">Mob </w:t>
        </w:r>
        <w:proofErr w:type="spellStart"/>
        <w:r w:rsidR="00EA7FF2">
          <w:rPr>
            <w:rFonts w:ascii="Arial" w:eastAsia="Arial" w:hAnsi="Arial" w:cs="Arial"/>
            <w:sz w:val="16"/>
            <w:szCs w:val="16"/>
          </w:rPr>
          <w:t>Hauv</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Teb</w:t>
        </w:r>
        <w:proofErr w:type="spellEnd"/>
        <w:r w:rsidR="00EA7FF2">
          <w:rPr>
            <w:rFonts w:ascii="Arial" w:eastAsia="Arial" w:hAnsi="Arial" w:cs="Arial"/>
            <w:sz w:val="16"/>
            <w:szCs w:val="16"/>
          </w:rPr>
          <w:t xml:space="preserve"> Chaw (</w:t>
        </w:r>
      </w:ins>
      <w:r w:rsidR="00F2670D" w:rsidRPr="001058E4">
        <w:rPr>
          <w:rFonts w:ascii="Arial" w:eastAsia="Arial" w:hAnsi="Arial" w:cs="Arial"/>
          <w:sz w:val="16"/>
          <w:szCs w:val="16"/>
        </w:rPr>
        <w:t>National Organic Program</w:t>
      </w:r>
      <w:ins w:id="1615" w:author="Kaxiong" w:date="2021-06-10T12:07:00Z">
        <w:r w:rsidR="00EA7FF2">
          <w:rPr>
            <w:rFonts w:ascii="Arial" w:eastAsia="Arial" w:hAnsi="Arial" w:cs="Arial"/>
            <w:sz w:val="16"/>
            <w:szCs w:val="16"/>
          </w:rPr>
          <w:t>)</w:t>
        </w:r>
      </w:ins>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ua</w:t>
      </w:r>
      <w:proofErr w:type="spellEnd"/>
      <w:r w:rsidR="00F2670D" w:rsidRPr="001058E4">
        <w:rPr>
          <w:rFonts w:ascii="Arial" w:eastAsia="Arial" w:hAnsi="Arial" w:cs="Arial"/>
          <w:sz w:val="16"/>
          <w:szCs w:val="16"/>
        </w:rPr>
        <w:t xml:space="preserve"> </w:t>
      </w:r>
      <w:proofErr w:type="spellStart"/>
      <w:ins w:id="1616" w:author="Kaxiong" w:date="2021-06-10T12:08:00Z">
        <w:r w:rsidR="00EA7FF2">
          <w:rPr>
            <w:rFonts w:ascii="Arial" w:eastAsia="Arial" w:hAnsi="Arial" w:cs="Arial"/>
            <w:sz w:val="16"/>
            <w:szCs w:val="16"/>
          </w:rPr>
          <w:t>yog</w:t>
        </w:r>
        <w:proofErr w:type="spellEnd"/>
        <w:r w:rsidR="00EA7FF2">
          <w:rPr>
            <w:rFonts w:ascii="Arial" w:eastAsia="Arial" w:hAnsi="Arial" w:cs="Arial"/>
            <w:sz w:val="16"/>
            <w:szCs w:val="16"/>
          </w:rPr>
          <w:t xml:space="preserve"> </w:t>
        </w:r>
      </w:ins>
      <w:r w:rsidR="00F2670D" w:rsidRPr="001058E4">
        <w:rPr>
          <w:rFonts w:ascii="Arial" w:eastAsia="Arial" w:hAnsi="Arial" w:cs="Arial"/>
          <w:sz w:val="16"/>
          <w:szCs w:val="16"/>
        </w:rPr>
        <w:t>"</w:t>
      </w:r>
      <w:proofErr w:type="spellStart"/>
      <w:ins w:id="1617" w:author="Kaxiong" w:date="2021-06-10T12:08:00Z">
        <w:r w:rsidR="00EA7FF2">
          <w:rPr>
            <w:rFonts w:ascii="Arial" w:eastAsia="Arial" w:hAnsi="Arial" w:cs="Arial"/>
            <w:sz w:val="16"/>
            <w:szCs w:val="16"/>
          </w:rPr>
          <w:t>ib</w:t>
        </w:r>
      </w:ins>
      <w:proofErr w:type="spellEnd"/>
      <w:del w:id="1618" w:author="Kaxiong" w:date="2021-06-10T12:08:00Z">
        <w:r w:rsidR="00F2670D" w:rsidRPr="001058E4" w:rsidDel="00EA7FF2">
          <w:rPr>
            <w:rFonts w:ascii="Arial" w:eastAsia="Arial" w:hAnsi="Arial" w:cs="Arial"/>
            <w:sz w:val="16"/>
            <w:szCs w:val="16"/>
          </w:rPr>
          <w:delText>cov</w:delText>
        </w:r>
      </w:del>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kauj</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ruam</w:t>
      </w:r>
      <w:proofErr w:type="spellEnd"/>
      <w:r w:rsidR="00F2670D" w:rsidRPr="001058E4">
        <w:rPr>
          <w:rFonts w:ascii="Arial" w:eastAsia="Arial" w:hAnsi="Arial" w:cs="Arial"/>
          <w:sz w:val="16"/>
          <w:szCs w:val="16"/>
        </w:rPr>
        <w:t xml:space="preserve"> </w:t>
      </w:r>
      <w:proofErr w:type="spellStart"/>
      <w:ins w:id="1619" w:author="Kaxiong" w:date="2021-06-10T12:08:00Z">
        <w:r w:rsidR="00EA7FF2">
          <w:rPr>
            <w:rFonts w:ascii="Arial" w:eastAsia="Arial" w:hAnsi="Arial" w:cs="Arial"/>
            <w:sz w:val="16"/>
            <w:szCs w:val="16"/>
          </w:rPr>
          <w:t>paub</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txhua</w:t>
        </w:r>
        <w:proofErr w:type="spellEnd"/>
        <w:r w:rsidR="00EA7FF2">
          <w:rPr>
            <w:rFonts w:ascii="Arial" w:eastAsia="Arial" w:hAnsi="Arial" w:cs="Arial"/>
            <w:sz w:val="16"/>
            <w:szCs w:val="16"/>
          </w:rPr>
          <w:t xml:space="preserve"> los </w:t>
        </w:r>
      </w:ins>
      <w:proofErr w:type="spellStart"/>
      <w:r w:rsidR="00F2670D" w:rsidRPr="001058E4">
        <w:rPr>
          <w:rFonts w:ascii="Arial" w:eastAsia="Arial" w:hAnsi="Arial" w:cs="Arial"/>
          <w:sz w:val="16"/>
          <w:szCs w:val="16"/>
        </w:rPr>
        <w:t>mus</w:t>
      </w:r>
      <w:proofErr w:type="spellEnd"/>
      <w:r w:rsidR="00F2670D" w:rsidRPr="001058E4">
        <w:rPr>
          <w:rFonts w:ascii="Arial" w:eastAsia="Arial" w:hAnsi="Arial" w:cs="Arial"/>
          <w:sz w:val="16"/>
          <w:szCs w:val="16"/>
        </w:rPr>
        <w:t xml:space="preserve"> </w:t>
      </w:r>
      <w:proofErr w:type="spellStart"/>
      <w:r w:rsidR="00F2670D" w:rsidRPr="001058E4">
        <w:rPr>
          <w:rFonts w:ascii="Arial" w:eastAsia="Arial" w:hAnsi="Arial" w:cs="Arial"/>
          <w:sz w:val="16"/>
          <w:szCs w:val="16"/>
        </w:rPr>
        <w:t>txo</w:t>
      </w:r>
      <w:proofErr w:type="spellEnd"/>
      <w:r w:rsidR="00F2670D" w:rsidRPr="001058E4">
        <w:rPr>
          <w:rFonts w:ascii="Arial" w:eastAsia="Arial" w:hAnsi="Arial" w:cs="Arial"/>
          <w:sz w:val="16"/>
          <w:szCs w:val="16"/>
        </w:rPr>
        <w:t xml:space="preserve"> </w:t>
      </w:r>
      <w:proofErr w:type="spellStart"/>
      <w:ins w:id="1620" w:author="Kaxiong" w:date="2021-06-10T12:09:00Z">
        <w:r w:rsidR="00EA7FF2">
          <w:rPr>
            <w:rFonts w:ascii="Arial" w:eastAsia="Arial" w:hAnsi="Arial" w:cs="Arial"/>
            <w:sz w:val="16"/>
            <w:szCs w:val="16"/>
          </w:rPr>
          <w:t>kev</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tshwm</w:t>
        </w:r>
        <w:proofErr w:type="spellEnd"/>
        <w:r w:rsidR="00EA7FF2">
          <w:rPr>
            <w:rFonts w:ascii="Arial" w:eastAsia="Arial" w:hAnsi="Arial" w:cs="Arial"/>
            <w:sz w:val="16"/>
            <w:szCs w:val="16"/>
          </w:rPr>
          <w:t xml:space="preserve"> sim </w:t>
        </w:r>
        <w:proofErr w:type="spellStart"/>
        <w:r w:rsidR="00EA7FF2">
          <w:rPr>
            <w:rFonts w:ascii="Arial" w:eastAsia="Arial" w:hAnsi="Arial" w:cs="Arial"/>
            <w:sz w:val="16"/>
            <w:szCs w:val="16"/>
          </w:rPr>
          <w:t>ntawm</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kev</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kis</w:t>
        </w:r>
        <w:proofErr w:type="spellEnd"/>
        <w:r w:rsidR="00EA7FF2">
          <w:rPr>
            <w:rFonts w:ascii="Arial" w:eastAsia="Arial" w:hAnsi="Arial" w:cs="Arial"/>
            <w:sz w:val="16"/>
            <w:szCs w:val="16"/>
          </w:rPr>
          <w:t xml:space="preserve"> </w:t>
        </w:r>
        <w:proofErr w:type="spellStart"/>
        <w:r w:rsidR="00EA7FF2">
          <w:rPr>
            <w:rFonts w:ascii="Arial" w:eastAsia="Arial" w:hAnsi="Arial" w:cs="Arial"/>
            <w:sz w:val="16"/>
            <w:szCs w:val="16"/>
          </w:rPr>
          <w:t>kab</w:t>
        </w:r>
        <w:proofErr w:type="spellEnd"/>
        <w:r w:rsidR="00EA7FF2">
          <w:rPr>
            <w:rFonts w:ascii="Arial" w:eastAsia="Arial" w:hAnsi="Arial" w:cs="Arial"/>
            <w:sz w:val="16"/>
            <w:szCs w:val="16"/>
          </w:rPr>
          <w:t xml:space="preserve"> mob</w:t>
        </w:r>
      </w:ins>
      <w:del w:id="1621" w:author="Kaxiong" w:date="2021-06-10T12:09:00Z">
        <w:r w:rsidR="00F2670D" w:rsidRPr="001058E4" w:rsidDel="00EA7FF2">
          <w:rPr>
            <w:rFonts w:ascii="Arial" w:eastAsia="Arial" w:hAnsi="Arial" w:cs="Arial"/>
            <w:sz w:val="16"/>
            <w:szCs w:val="16"/>
          </w:rPr>
          <w:delText>qhov yuav kis tau yooj yim</w:delText>
        </w:r>
      </w:del>
      <w:r w:rsidR="00F2670D" w:rsidRPr="001058E4">
        <w:rPr>
          <w:rFonts w:ascii="Arial" w:eastAsia="Arial" w:hAnsi="Arial" w:cs="Arial"/>
          <w:sz w:val="16"/>
          <w:szCs w:val="16"/>
        </w:rPr>
        <w:t>."</w:t>
      </w:r>
      <w:r w:rsidR="001058E4" w:rsidRPr="001058E4">
        <w:rPr>
          <w:rFonts w:ascii="Arial" w:eastAsia="Arial" w:hAnsi="Arial" w:cs="Arial"/>
          <w:sz w:val="16"/>
          <w:szCs w:val="16"/>
          <w:vertAlign w:val="superscript"/>
        </w:rPr>
        <w:t>18</w:t>
      </w:r>
    </w:p>
    <w:p w14:paraId="2FC1A4F4" w14:textId="77777777" w:rsidR="00BF3E5F" w:rsidRDefault="00BF3E5F">
      <w:pPr>
        <w:spacing w:line="200" w:lineRule="exact"/>
        <w:rPr>
          <w:sz w:val="20"/>
          <w:szCs w:val="20"/>
        </w:rPr>
      </w:pPr>
    </w:p>
    <w:p w14:paraId="32E1ECF3" w14:textId="77777777" w:rsidR="00BF3E5F" w:rsidRDefault="00BF3E5F">
      <w:pPr>
        <w:spacing w:line="200" w:lineRule="exact"/>
        <w:rPr>
          <w:sz w:val="20"/>
          <w:szCs w:val="20"/>
        </w:rPr>
      </w:pPr>
    </w:p>
    <w:p w14:paraId="204BE49F" w14:textId="77777777" w:rsidR="00BF3E5F" w:rsidRDefault="00BF3E5F">
      <w:pPr>
        <w:spacing w:line="274" w:lineRule="exact"/>
        <w:rPr>
          <w:sz w:val="20"/>
          <w:szCs w:val="20"/>
        </w:rPr>
      </w:pPr>
    </w:p>
    <w:p w14:paraId="1A8E6009" w14:textId="77054DE8" w:rsidR="00BF3E5F" w:rsidRDefault="00EA7FF2" w:rsidP="00226A9E">
      <w:pPr>
        <w:spacing w:line="521" w:lineRule="auto"/>
        <w:ind w:left="960" w:right="720"/>
        <w:jc w:val="both"/>
        <w:rPr>
          <w:rFonts w:ascii="Arial" w:eastAsia="Arial" w:hAnsi="Arial" w:cs="Arial"/>
          <w:sz w:val="16"/>
          <w:szCs w:val="16"/>
        </w:rPr>
      </w:pPr>
      <w:ins w:id="1622" w:author="Kaxiong" w:date="2021-06-10T12:10:00Z">
        <w:r>
          <w:rPr>
            <w:rFonts w:ascii="Arial" w:eastAsia="Arial" w:hAnsi="Arial" w:cs="Arial"/>
            <w:sz w:val="16"/>
            <w:szCs w:val="16"/>
          </w:rPr>
          <w:sym w:font="Symbol" w:char="F0F0"/>
        </w:r>
        <w:r>
          <w:rPr>
            <w:rFonts w:ascii="Arial" w:eastAsia="Arial" w:hAnsi="Arial" w:cs="Arial"/>
            <w:sz w:val="16"/>
            <w:szCs w:val="16"/>
          </w:rPr>
          <w:t xml:space="preserve"> </w:t>
        </w:r>
      </w:ins>
      <w:ins w:id="1623" w:author="Kaxiong" w:date="2021-06-10T12:11:00Z">
        <w:r>
          <w:rPr>
            <w:rFonts w:ascii="Arial" w:eastAsia="Arial" w:hAnsi="Arial" w:cs="Arial"/>
            <w:sz w:val="16"/>
            <w:szCs w:val="16"/>
          </w:rPr>
          <w:t>Cov</w:t>
        </w:r>
      </w:ins>
      <w:del w:id="1624" w:author="Kaxiong" w:date="2021-06-10T12:11:00Z">
        <w:r w:rsidR="00F2670D" w:rsidRPr="00226A9E" w:rsidDel="00EA7FF2">
          <w:rPr>
            <w:rFonts w:ascii="Arial" w:eastAsia="Arial" w:hAnsi="Arial" w:cs="Arial"/>
            <w:sz w:val="16"/>
            <w:szCs w:val="16"/>
          </w:rPr>
          <w:delText>Thaj</w:delText>
        </w:r>
      </w:del>
      <w:r w:rsidR="00F2670D" w:rsidRPr="00226A9E">
        <w:rPr>
          <w:rFonts w:ascii="Arial" w:eastAsia="Arial" w:hAnsi="Arial" w:cs="Arial"/>
          <w:sz w:val="16"/>
          <w:szCs w:val="16"/>
        </w:rPr>
        <w:t xml:space="preserve"> chaw </w:t>
      </w:r>
      <w:proofErr w:type="spellStart"/>
      <w:r w:rsidR="00A31F3D" w:rsidRPr="00226A9E">
        <w:rPr>
          <w:rFonts w:ascii="Arial" w:eastAsia="Arial" w:hAnsi="Arial" w:cs="Arial"/>
          <w:sz w:val="16"/>
          <w:szCs w:val="16"/>
        </w:rPr>
        <w:t>tiv</w:t>
      </w:r>
      <w:proofErr w:type="spellEnd"/>
      <w:r w:rsidR="00A31F3D" w:rsidRPr="00226A9E">
        <w:rPr>
          <w:rFonts w:ascii="Arial" w:eastAsia="Arial" w:hAnsi="Arial" w:cs="Arial"/>
          <w:sz w:val="16"/>
          <w:szCs w:val="16"/>
        </w:rPr>
        <w:t xml:space="preserve"> </w:t>
      </w:r>
      <w:proofErr w:type="spellStart"/>
      <w:r w:rsidR="00A31F3D" w:rsidRPr="00226A9E">
        <w:rPr>
          <w:rFonts w:ascii="Arial" w:eastAsia="Arial" w:hAnsi="Arial" w:cs="Arial"/>
          <w:sz w:val="16"/>
          <w:szCs w:val="16"/>
        </w:rPr>
        <w:t>thaiv</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Thaum</w:t>
      </w:r>
      <w:proofErr w:type="spellEnd"/>
      <w:r w:rsidR="00F2670D" w:rsidRPr="00226A9E">
        <w:rPr>
          <w:rFonts w:ascii="Arial" w:eastAsia="Arial" w:hAnsi="Arial" w:cs="Arial"/>
          <w:sz w:val="16"/>
          <w:szCs w:val="16"/>
        </w:rPr>
        <w:t xml:space="preserve"> </w:t>
      </w:r>
      <w:r w:rsidR="00226A9E" w:rsidRPr="00226A9E">
        <w:rPr>
          <w:rFonts w:ascii="Arial" w:eastAsia="Arial" w:hAnsi="Arial" w:cs="Arial"/>
          <w:sz w:val="16"/>
          <w:szCs w:val="16"/>
        </w:rPr>
        <w:t xml:space="preserve">FSMA </w:t>
      </w:r>
      <w:proofErr w:type="spellStart"/>
      <w:r w:rsidR="00F2670D" w:rsidRPr="00226A9E">
        <w:rPr>
          <w:rFonts w:ascii="Arial" w:eastAsia="Arial" w:hAnsi="Arial" w:cs="Arial"/>
          <w:sz w:val="16"/>
          <w:szCs w:val="16"/>
        </w:rPr>
        <w:t>txoj</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cai</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tsis</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hais</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kom</w:t>
      </w:r>
      <w:proofErr w:type="spellEnd"/>
      <w:r w:rsidR="00F2670D" w:rsidRPr="00226A9E">
        <w:rPr>
          <w:rFonts w:ascii="Arial" w:eastAsia="Arial" w:hAnsi="Arial" w:cs="Arial"/>
          <w:sz w:val="16"/>
          <w:szCs w:val="16"/>
        </w:rPr>
        <w:t xml:space="preserve"> cov </w:t>
      </w:r>
      <w:proofErr w:type="spellStart"/>
      <w:r w:rsidR="00F2670D" w:rsidRPr="00226A9E">
        <w:rPr>
          <w:rFonts w:ascii="Arial" w:eastAsia="Arial" w:hAnsi="Arial" w:cs="Arial"/>
          <w:sz w:val="16"/>
          <w:szCs w:val="16"/>
        </w:rPr>
        <w:t>neeg</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ua</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liaj</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ua</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teb</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tsim</w:t>
      </w:r>
      <w:proofErr w:type="spellEnd"/>
      <w:r w:rsidR="00F2670D" w:rsidRPr="00226A9E">
        <w:rPr>
          <w:rFonts w:ascii="Arial" w:eastAsia="Arial" w:hAnsi="Arial" w:cs="Arial"/>
          <w:sz w:val="16"/>
          <w:szCs w:val="16"/>
        </w:rPr>
        <w:t xml:space="preserve"> cov </w:t>
      </w:r>
      <w:ins w:id="1625" w:author="Kaxiong" w:date="2021-06-10T12:11:00Z">
        <w:r>
          <w:rPr>
            <w:rFonts w:ascii="Arial" w:eastAsia="Arial" w:hAnsi="Arial" w:cs="Arial"/>
            <w:sz w:val="16"/>
            <w:szCs w:val="16"/>
          </w:rPr>
          <w:t xml:space="preserve">chaw </w:t>
        </w:r>
        <w:proofErr w:type="spellStart"/>
        <w:r>
          <w:rPr>
            <w:rFonts w:ascii="Arial" w:eastAsia="Arial" w:hAnsi="Arial" w:cs="Arial"/>
            <w:sz w:val="16"/>
            <w:szCs w:val="16"/>
          </w:rPr>
          <w:t>tiv</w:t>
        </w:r>
        <w:proofErr w:type="spellEnd"/>
        <w:r>
          <w:rPr>
            <w:rFonts w:ascii="Arial" w:eastAsia="Arial" w:hAnsi="Arial" w:cs="Arial"/>
            <w:sz w:val="16"/>
            <w:szCs w:val="16"/>
          </w:rPr>
          <w:t xml:space="preserve"> </w:t>
        </w:r>
        <w:proofErr w:type="spellStart"/>
        <w:r>
          <w:rPr>
            <w:rFonts w:ascii="Arial" w:eastAsia="Arial" w:hAnsi="Arial" w:cs="Arial"/>
            <w:sz w:val="16"/>
            <w:szCs w:val="16"/>
          </w:rPr>
          <w:t>thaiv</w:t>
        </w:r>
        <w:proofErr w:type="spellEnd"/>
        <w:r>
          <w:rPr>
            <w:rFonts w:ascii="Arial" w:eastAsia="Arial" w:hAnsi="Arial" w:cs="Arial"/>
            <w:sz w:val="16"/>
            <w:szCs w:val="16"/>
          </w:rPr>
          <w:t xml:space="preserve"> </w:t>
        </w:r>
      </w:ins>
      <w:proofErr w:type="spellStart"/>
      <w:ins w:id="1626" w:author="Kaxiong" w:date="2021-06-10T12:12:00Z">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tsis-sau</w:t>
        </w:r>
        <w:proofErr w:type="spellEnd"/>
        <w:r>
          <w:rPr>
            <w:rFonts w:ascii="Arial" w:eastAsia="Arial" w:hAnsi="Arial" w:cs="Arial"/>
            <w:sz w:val="16"/>
            <w:szCs w:val="16"/>
          </w:rPr>
          <w:t xml:space="preserve"> </w:t>
        </w:r>
        <w:proofErr w:type="spellStart"/>
        <w:r>
          <w:rPr>
            <w:rFonts w:ascii="Arial" w:eastAsia="Arial" w:hAnsi="Arial" w:cs="Arial"/>
            <w:sz w:val="16"/>
            <w:szCs w:val="16"/>
          </w:rPr>
          <w:t>qoob</w:t>
        </w:r>
        <w:proofErr w:type="spellEnd"/>
        <w:r>
          <w:rPr>
            <w:rFonts w:ascii="Arial" w:eastAsia="Arial" w:hAnsi="Arial" w:cs="Arial"/>
            <w:sz w:val="16"/>
            <w:szCs w:val="16"/>
          </w:rPr>
          <w:t xml:space="preserve"> loo </w:t>
        </w:r>
        <w:proofErr w:type="spellStart"/>
        <w:r>
          <w:rPr>
            <w:rFonts w:ascii="Arial" w:eastAsia="Arial" w:hAnsi="Arial" w:cs="Arial"/>
            <w:sz w:val="16"/>
            <w:szCs w:val="16"/>
          </w:rPr>
          <w:t>nyob</w:t>
        </w:r>
        <w:proofErr w:type="spellEnd"/>
        <w:r>
          <w:rPr>
            <w:rFonts w:ascii="Arial" w:eastAsia="Arial" w:hAnsi="Arial" w:cs="Arial"/>
            <w:sz w:val="16"/>
            <w:szCs w:val="16"/>
          </w:rPr>
          <w:t xml:space="preserve"> </w:t>
        </w:r>
        <w:proofErr w:type="spellStart"/>
        <w:r>
          <w:rPr>
            <w:rFonts w:ascii="Arial" w:eastAsia="Arial" w:hAnsi="Arial" w:cs="Arial"/>
            <w:sz w:val="16"/>
            <w:szCs w:val="16"/>
          </w:rPr>
          <w:t>rau</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cov </w:t>
        </w:r>
      </w:ins>
      <w:proofErr w:type="spellStart"/>
      <w:ins w:id="1627" w:author="Kaxiong" w:date="2021-06-10T12:13:00Z">
        <w:r>
          <w:rPr>
            <w:rFonts w:ascii="Arial" w:eastAsia="Arial" w:hAnsi="Arial" w:cs="Arial"/>
            <w:sz w:val="16"/>
            <w:szCs w:val="16"/>
          </w:rPr>
          <w:t>kis</w:t>
        </w:r>
        <w:proofErr w:type="spellEnd"/>
        <w:r>
          <w:rPr>
            <w:rFonts w:ascii="Arial" w:eastAsia="Arial" w:hAnsi="Arial" w:cs="Arial"/>
            <w:sz w:val="16"/>
            <w:szCs w:val="16"/>
          </w:rPr>
          <w:t xml:space="preserve"> </w:t>
        </w:r>
        <w:proofErr w:type="spellStart"/>
        <w:r>
          <w:rPr>
            <w:rFonts w:ascii="Arial" w:eastAsia="Arial" w:hAnsi="Arial" w:cs="Arial"/>
            <w:sz w:val="16"/>
            <w:szCs w:val="16"/>
          </w:rPr>
          <w:t>kab</w:t>
        </w:r>
        <w:proofErr w:type="spellEnd"/>
        <w:r>
          <w:rPr>
            <w:rFonts w:ascii="Arial" w:eastAsia="Arial" w:hAnsi="Arial" w:cs="Arial"/>
            <w:sz w:val="16"/>
            <w:szCs w:val="16"/>
          </w:rPr>
          <w:t xml:space="preserve"> mob, </w:t>
        </w:r>
      </w:ins>
      <w:del w:id="1628" w:author="Kaxiong" w:date="2021-06-10T12:13:00Z">
        <w:r w:rsidR="00F2670D" w:rsidRPr="00226A9E" w:rsidDel="00EA7FF2">
          <w:rPr>
            <w:rFonts w:ascii="Arial" w:eastAsia="Arial" w:hAnsi="Arial" w:cs="Arial"/>
            <w:sz w:val="16"/>
            <w:szCs w:val="16"/>
          </w:rPr>
          <w:delText xml:space="preserve">laj kab </w:delText>
        </w:r>
        <w:r w:rsidR="00226A9E" w:rsidRPr="00226A9E" w:rsidDel="00EA7FF2">
          <w:rPr>
            <w:rFonts w:ascii="Arial" w:eastAsia="Arial" w:hAnsi="Arial" w:cs="Arial"/>
            <w:sz w:val="16"/>
            <w:szCs w:val="16"/>
          </w:rPr>
          <w:delText xml:space="preserve">uas </w:delText>
        </w:r>
        <w:r w:rsidR="00F2670D" w:rsidRPr="00226A9E" w:rsidDel="00EA7FF2">
          <w:rPr>
            <w:rFonts w:ascii="Arial" w:eastAsia="Arial" w:hAnsi="Arial" w:cs="Arial"/>
            <w:sz w:val="16"/>
            <w:szCs w:val="16"/>
          </w:rPr>
          <w:delText xml:space="preserve">tsis muaj qoob loo nyob ib puag ncig kev sib kis, </w:delText>
        </w:r>
      </w:del>
      <w:proofErr w:type="spellStart"/>
      <w:r w:rsidR="00F2670D" w:rsidRPr="00226A9E">
        <w:rPr>
          <w:rFonts w:ascii="Arial" w:eastAsia="Arial" w:hAnsi="Arial" w:cs="Arial"/>
          <w:sz w:val="16"/>
          <w:szCs w:val="16"/>
        </w:rPr>
        <w:t>qhov</w:t>
      </w:r>
      <w:proofErr w:type="spellEnd"/>
      <w:r w:rsidR="00F2670D" w:rsidRPr="00226A9E">
        <w:rPr>
          <w:rFonts w:ascii="Arial" w:eastAsia="Arial" w:hAnsi="Arial" w:cs="Arial"/>
          <w:sz w:val="16"/>
          <w:szCs w:val="16"/>
        </w:rPr>
        <w:t xml:space="preserve"> no </w:t>
      </w:r>
      <w:proofErr w:type="spellStart"/>
      <w:r w:rsidR="00F2670D" w:rsidRPr="00226A9E">
        <w:rPr>
          <w:rFonts w:ascii="Arial" w:eastAsia="Arial" w:hAnsi="Arial" w:cs="Arial"/>
          <w:sz w:val="16"/>
          <w:szCs w:val="16"/>
        </w:rPr>
        <w:t>tuaj</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yeem</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yog</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ib</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txoj</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hauv</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kev</w:t>
      </w:r>
      <w:proofErr w:type="spellEnd"/>
      <w:r w:rsidR="00F2670D" w:rsidRPr="00226A9E">
        <w:rPr>
          <w:rFonts w:ascii="Arial" w:eastAsia="Arial" w:hAnsi="Arial" w:cs="Arial"/>
          <w:sz w:val="16"/>
          <w:szCs w:val="16"/>
        </w:rPr>
        <w:t xml:space="preserve"> zoo </w:t>
      </w:r>
      <w:proofErr w:type="spellStart"/>
      <w:r w:rsidR="00F2670D" w:rsidRPr="00226A9E">
        <w:rPr>
          <w:rFonts w:ascii="Arial" w:eastAsia="Arial" w:hAnsi="Arial" w:cs="Arial"/>
          <w:sz w:val="16"/>
          <w:szCs w:val="16"/>
        </w:rPr>
        <w:t>kom</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tsis</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txhob</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muaj</w:t>
      </w:r>
      <w:proofErr w:type="spellEnd"/>
      <w:r w:rsidR="00F2670D" w:rsidRPr="00226A9E">
        <w:rPr>
          <w:rFonts w:ascii="Arial" w:eastAsia="Arial" w:hAnsi="Arial" w:cs="Arial"/>
          <w:sz w:val="16"/>
          <w:szCs w:val="16"/>
        </w:rPr>
        <w:t xml:space="preserve"> </w:t>
      </w:r>
      <w:proofErr w:type="spellStart"/>
      <w:r w:rsidR="00F2670D" w:rsidRPr="00226A9E">
        <w:rPr>
          <w:rFonts w:ascii="Arial" w:eastAsia="Arial" w:hAnsi="Arial" w:cs="Arial"/>
          <w:sz w:val="16"/>
          <w:szCs w:val="16"/>
        </w:rPr>
        <w:t>kev</w:t>
      </w:r>
      <w:proofErr w:type="spellEnd"/>
      <w:r w:rsidR="00F2670D" w:rsidRPr="00226A9E">
        <w:rPr>
          <w:rFonts w:ascii="Arial" w:eastAsia="Arial" w:hAnsi="Arial" w:cs="Arial"/>
          <w:sz w:val="16"/>
          <w:szCs w:val="16"/>
        </w:rPr>
        <w:t xml:space="preserve"> sib </w:t>
      </w:r>
      <w:ins w:id="1629" w:author="Kaxiong" w:date="2021-06-10T12:15:00Z">
        <w:r w:rsidR="007415A8">
          <w:rPr>
            <w:rFonts w:ascii="Arial" w:eastAsia="Arial" w:hAnsi="Arial" w:cs="Arial"/>
            <w:sz w:val="16"/>
            <w:szCs w:val="16"/>
          </w:rPr>
          <w:t xml:space="preserve">lo </w:t>
        </w:r>
        <w:proofErr w:type="spellStart"/>
        <w:r w:rsidR="007415A8">
          <w:rPr>
            <w:rFonts w:ascii="Arial" w:eastAsia="Arial" w:hAnsi="Arial" w:cs="Arial"/>
            <w:sz w:val="16"/>
            <w:szCs w:val="16"/>
          </w:rPr>
          <w:t>rau</w:t>
        </w:r>
      </w:ins>
      <w:proofErr w:type="spellEnd"/>
      <w:del w:id="1630" w:author="Kaxiong" w:date="2021-06-10T12:15:00Z">
        <w:r w:rsidR="00F2670D" w:rsidRPr="00226A9E" w:rsidDel="007415A8">
          <w:rPr>
            <w:rFonts w:ascii="Arial" w:eastAsia="Arial" w:hAnsi="Arial" w:cs="Arial"/>
            <w:sz w:val="16"/>
            <w:szCs w:val="16"/>
          </w:rPr>
          <w:delText>cuag nrog</w:delText>
        </w:r>
      </w:del>
    </w:p>
    <w:p w14:paraId="783DA244" w14:textId="77777777" w:rsidR="00DC3C6C" w:rsidRPr="00226A9E" w:rsidRDefault="00DC3C6C" w:rsidP="00226A9E">
      <w:pPr>
        <w:spacing w:line="521" w:lineRule="auto"/>
        <w:ind w:left="960" w:right="720"/>
        <w:jc w:val="both"/>
        <w:rPr>
          <w:sz w:val="16"/>
          <w:szCs w:val="16"/>
        </w:rPr>
      </w:pPr>
    </w:p>
    <w:p w14:paraId="6306FC8E"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189A4452" wp14:editId="2E697DAC">
                <wp:simplePos x="0" y="0"/>
                <wp:positionH relativeFrom="column">
                  <wp:posOffset>154940</wp:posOffset>
                </wp:positionH>
                <wp:positionV relativeFrom="paragraph">
                  <wp:posOffset>52070</wp:posOffset>
                </wp:positionV>
                <wp:extent cx="18288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D3E763E" id="Shape 7"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2.2pt,4.1pt" to="156.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" o:allowincell="f" filled="t" strokeweight=".72pt">
                <v:stroke joinstyle="miter"/>
                <o:lock v:ext="edit" shapetype="f"/>
              </v:line>
            </w:pict>
          </mc:Fallback>
        </mc:AlternateContent>
      </w:r>
    </w:p>
    <w:p w14:paraId="1E13B1C6" w14:textId="77777777" w:rsidR="00BF3E5F" w:rsidRDefault="00BF3E5F">
      <w:pPr>
        <w:spacing w:line="148" w:lineRule="exact"/>
        <w:rPr>
          <w:sz w:val="20"/>
          <w:szCs w:val="20"/>
        </w:rPr>
      </w:pPr>
    </w:p>
    <w:p w14:paraId="7497B8C4" w14:textId="225722A5" w:rsidR="00BF3E5F" w:rsidRPr="005A2D46" w:rsidRDefault="006F2656">
      <w:pPr>
        <w:ind w:left="240"/>
        <w:rPr>
          <w:sz w:val="20"/>
          <w:szCs w:val="20"/>
        </w:rPr>
      </w:pPr>
      <w:r w:rsidRPr="005A2D46">
        <w:rPr>
          <w:rFonts w:ascii="Arial" w:eastAsia="Arial" w:hAnsi="Arial" w:cs="Arial"/>
          <w:sz w:val="11"/>
          <w:szCs w:val="11"/>
          <w:vertAlign w:val="superscript"/>
        </w:rPr>
        <w:t>15</w:t>
      </w:r>
      <w:r w:rsidR="00F2670D" w:rsidRPr="005A2D46">
        <w:rPr>
          <w:rFonts w:ascii="Arial" w:eastAsia="Arial" w:hAnsi="Arial" w:cs="Arial"/>
          <w:sz w:val="11"/>
          <w:szCs w:val="11"/>
        </w:rPr>
        <w:t xml:space="preserve"> </w:t>
      </w:r>
      <w:r w:rsidR="00F2670D" w:rsidRPr="005A2D46">
        <w:rPr>
          <w:rFonts w:ascii="Arial" w:eastAsia="Arial" w:hAnsi="Arial" w:cs="Arial"/>
          <w:sz w:val="17"/>
          <w:szCs w:val="17"/>
        </w:rPr>
        <w:t>21 CFR 112.22</w:t>
      </w:r>
    </w:p>
    <w:p w14:paraId="7B982E1C" w14:textId="77777777" w:rsidR="00BF3E5F" w:rsidRPr="005A2D46" w:rsidRDefault="00BF3E5F">
      <w:pPr>
        <w:spacing w:line="108" w:lineRule="exact"/>
        <w:rPr>
          <w:sz w:val="20"/>
          <w:szCs w:val="20"/>
        </w:rPr>
      </w:pPr>
    </w:p>
    <w:p w14:paraId="0B7A0141" w14:textId="75CD36FD" w:rsidR="00BF3E5F" w:rsidRPr="005A2D46" w:rsidRDefault="006F2656" w:rsidP="00AF0B06">
      <w:pPr>
        <w:ind w:left="240"/>
        <w:rPr>
          <w:sz w:val="20"/>
          <w:szCs w:val="20"/>
        </w:rPr>
      </w:pPr>
      <w:r w:rsidRPr="005A2D46">
        <w:rPr>
          <w:rFonts w:ascii="Arial" w:eastAsia="Arial" w:hAnsi="Arial" w:cs="Arial"/>
          <w:sz w:val="10"/>
          <w:szCs w:val="10"/>
          <w:vertAlign w:val="superscript"/>
        </w:rPr>
        <w:t>16</w:t>
      </w:r>
      <w:r w:rsidR="00F2670D" w:rsidRPr="005A2D46">
        <w:rPr>
          <w:rFonts w:ascii="Arial" w:eastAsia="Arial" w:hAnsi="Arial" w:cs="Arial"/>
          <w:sz w:val="16"/>
          <w:szCs w:val="16"/>
        </w:rPr>
        <w:t>S</w:t>
      </w:r>
      <w:r w:rsidR="00AF0B06" w:rsidRPr="007F40CD">
        <w:rPr>
          <w:rFonts w:ascii="Arial" w:eastAsia="Arial" w:hAnsi="Arial" w:cs="Arial"/>
          <w:sz w:val="16"/>
          <w:szCs w:val="16"/>
        </w:rPr>
        <w:t xml:space="preserve">aib "Cov </w:t>
      </w:r>
      <w:proofErr w:type="spellStart"/>
      <w:r w:rsidR="00AF0B06" w:rsidRPr="007F40CD">
        <w:rPr>
          <w:rFonts w:ascii="Arial" w:eastAsia="Arial" w:hAnsi="Arial" w:cs="Arial"/>
          <w:sz w:val="16"/>
          <w:szCs w:val="16"/>
        </w:rPr>
        <w:t>Qauv</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rau</w:t>
      </w:r>
      <w:proofErr w:type="spellEnd"/>
      <w:r w:rsidR="00AF0B06" w:rsidRPr="007F40CD">
        <w:rPr>
          <w:rFonts w:ascii="Arial" w:eastAsia="Arial" w:hAnsi="Arial" w:cs="Arial"/>
          <w:sz w:val="16"/>
          <w:szCs w:val="16"/>
        </w:rPr>
        <w:t xml:space="preserve"> Kev </w:t>
      </w:r>
      <w:ins w:id="1631" w:author="Kaxiong" w:date="2021-06-10T12:16:00Z">
        <w:r w:rsidR="007415A8">
          <w:rPr>
            <w:rFonts w:ascii="Arial" w:eastAsia="Arial" w:hAnsi="Arial" w:cs="Arial"/>
            <w:sz w:val="16"/>
            <w:szCs w:val="16"/>
          </w:rPr>
          <w:t>Cog</w:t>
        </w:r>
      </w:ins>
      <w:del w:id="1632" w:author="Kaxiong" w:date="2021-06-10T12:16:00Z">
        <w:r w:rsidR="00AF0B06" w:rsidRPr="007F40CD" w:rsidDel="007415A8">
          <w:rPr>
            <w:rFonts w:ascii="Arial" w:eastAsia="Arial" w:hAnsi="Arial" w:cs="Arial"/>
            <w:sz w:val="16"/>
            <w:szCs w:val="16"/>
          </w:rPr>
          <w:delText>Loj Hlob</w:delText>
        </w:r>
      </w:del>
      <w:r w:rsidR="00AF0B06" w:rsidRPr="007F40CD">
        <w:rPr>
          <w:rFonts w:ascii="Arial" w:eastAsia="Arial" w:hAnsi="Arial" w:cs="Arial"/>
          <w:sz w:val="16"/>
          <w:szCs w:val="16"/>
        </w:rPr>
        <w:t xml:space="preserve">, </w:t>
      </w:r>
      <w:ins w:id="1633" w:author="Kaxiong" w:date="2021-06-10T12:16:00Z">
        <w:r w:rsidR="007415A8">
          <w:rPr>
            <w:rFonts w:ascii="Arial" w:eastAsia="Arial" w:hAnsi="Arial" w:cs="Arial"/>
            <w:sz w:val="16"/>
            <w:szCs w:val="16"/>
          </w:rPr>
          <w:t>K</w:t>
        </w:r>
      </w:ins>
      <w:del w:id="1634" w:author="Kaxiong" w:date="2021-06-10T12:16:00Z">
        <w:r w:rsidR="00AF0B06" w:rsidRPr="007F40CD" w:rsidDel="007415A8">
          <w:rPr>
            <w:rFonts w:ascii="Arial" w:eastAsia="Arial" w:hAnsi="Arial" w:cs="Arial"/>
            <w:sz w:val="16"/>
            <w:szCs w:val="16"/>
          </w:rPr>
          <w:delText>k</w:delText>
        </w:r>
      </w:del>
      <w:r w:rsidR="00AF0B06" w:rsidRPr="007F40CD">
        <w:rPr>
          <w:rFonts w:ascii="Arial" w:eastAsia="Arial" w:hAnsi="Arial" w:cs="Arial"/>
          <w:sz w:val="16"/>
          <w:szCs w:val="16"/>
        </w:rPr>
        <w:t xml:space="preserve">ev Sau </w:t>
      </w:r>
      <w:proofErr w:type="spellStart"/>
      <w:r w:rsidR="00AF0B06" w:rsidRPr="007F40CD">
        <w:rPr>
          <w:rFonts w:ascii="Arial" w:eastAsia="Arial" w:hAnsi="Arial" w:cs="Arial"/>
          <w:sz w:val="16"/>
          <w:szCs w:val="16"/>
        </w:rPr>
        <w:t>Qoob</w:t>
      </w:r>
      <w:proofErr w:type="spellEnd"/>
      <w:r w:rsidR="00AF0B06" w:rsidRPr="007F40CD">
        <w:rPr>
          <w:rFonts w:ascii="Arial" w:eastAsia="Arial" w:hAnsi="Arial" w:cs="Arial"/>
          <w:sz w:val="16"/>
          <w:szCs w:val="16"/>
        </w:rPr>
        <w:t xml:space="preserve"> loo, </w:t>
      </w:r>
      <w:ins w:id="1635" w:author="Kaxiong" w:date="2021-06-10T12:18:00Z">
        <w:r w:rsidR="007415A8">
          <w:rPr>
            <w:rFonts w:ascii="Arial" w:eastAsia="Arial" w:hAnsi="Arial" w:cs="Arial"/>
            <w:sz w:val="16"/>
            <w:szCs w:val="16"/>
          </w:rPr>
          <w:t>K</w:t>
        </w:r>
      </w:ins>
      <w:del w:id="1636" w:author="Kaxiong" w:date="2021-06-10T12:18:00Z">
        <w:r w:rsidR="00AF0B06" w:rsidRPr="007F40CD" w:rsidDel="007415A8">
          <w:rPr>
            <w:rFonts w:ascii="Arial" w:eastAsia="Arial" w:hAnsi="Arial" w:cs="Arial"/>
            <w:sz w:val="16"/>
            <w:szCs w:val="16"/>
          </w:rPr>
          <w:delText>k</w:delText>
        </w:r>
      </w:del>
      <w:r w:rsidR="00AF0B06" w:rsidRPr="007F40CD">
        <w:rPr>
          <w:rFonts w:ascii="Arial" w:eastAsia="Arial" w:hAnsi="Arial" w:cs="Arial"/>
          <w:sz w:val="16"/>
          <w:szCs w:val="16"/>
        </w:rPr>
        <w:t xml:space="preserve">ev </w:t>
      </w:r>
      <w:proofErr w:type="spellStart"/>
      <w:r w:rsidR="00AF0B06" w:rsidRPr="007F40CD">
        <w:rPr>
          <w:rFonts w:ascii="Arial" w:eastAsia="Arial" w:hAnsi="Arial" w:cs="Arial"/>
          <w:sz w:val="16"/>
          <w:szCs w:val="16"/>
        </w:rPr>
        <w:t>Ntim</w:t>
      </w:r>
      <w:proofErr w:type="spellEnd"/>
      <w:r w:rsidR="00AF0B06" w:rsidRPr="007F40CD">
        <w:rPr>
          <w:rFonts w:ascii="Arial" w:eastAsia="Arial" w:hAnsi="Arial" w:cs="Arial"/>
          <w:sz w:val="16"/>
          <w:szCs w:val="16"/>
        </w:rPr>
        <w:t xml:space="preserve">, </w:t>
      </w:r>
      <w:proofErr w:type="spellStart"/>
      <w:r w:rsidR="00AF0B06" w:rsidRPr="007F40CD">
        <w:rPr>
          <w:rFonts w:ascii="Arial" w:eastAsia="Arial" w:hAnsi="Arial" w:cs="Arial"/>
          <w:sz w:val="16"/>
          <w:szCs w:val="16"/>
        </w:rPr>
        <w:t>thiab</w:t>
      </w:r>
      <w:proofErr w:type="spellEnd"/>
      <w:r w:rsidR="00AF0B06" w:rsidRPr="007F40CD">
        <w:rPr>
          <w:rFonts w:ascii="Arial" w:eastAsia="Arial" w:hAnsi="Arial" w:cs="Arial"/>
          <w:sz w:val="16"/>
          <w:szCs w:val="16"/>
        </w:rPr>
        <w:t xml:space="preserve"> </w:t>
      </w:r>
      <w:ins w:id="1637" w:author="Kaxiong" w:date="2021-06-10T12:16:00Z">
        <w:r w:rsidR="007415A8">
          <w:rPr>
            <w:rFonts w:ascii="Arial" w:eastAsia="Arial" w:hAnsi="Arial" w:cs="Arial"/>
            <w:sz w:val="16"/>
            <w:szCs w:val="16"/>
          </w:rPr>
          <w:t xml:space="preserve">Kev </w:t>
        </w:r>
      </w:ins>
      <w:proofErr w:type="spellStart"/>
      <w:r w:rsidR="00AF0B06" w:rsidRPr="007F40CD">
        <w:rPr>
          <w:rFonts w:ascii="Arial" w:eastAsia="Arial" w:hAnsi="Arial" w:cs="Arial"/>
          <w:sz w:val="16"/>
          <w:szCs w:val="16"/>
        </w:rPr>
        <w:t>Tuav</w:t>
      </w:r>
      <w:proofErr w:type="spellEnd"/>
      <w:r w:rsidR="00AF0B06" w:rsidRPr="007F40CD">
        <w:rPr>
          <w:rFonts w:ascii="Arial" w:eastAsia="Arial" w:hAnsi="Arial" w:cs="Arial"/>
          <w:sz w:val="16"/>
          <w:szCs w:val="16"/>
        </w:rPr>
        <w:t xml:space="preserve"> Cov </w:t>
      </w:r>
      <w:proofErr w:type="spellStart"/>
      <w:r w:rsidR="00AF0B06" w:rsidRPr="007F40CD">
        <w:rPr>
          <w:rFonts w:ascii="Arial" w:eastAsia="Arial" w:hAnsi="Arial" w:cs="Arial"/>
          <w:sz w:val="16"/>
          <w:szCs w:val="16"/>
        </w:rPr>
        <w:t>Khoom</w:t>
      </w:r>
      <w:proofErr w:type="spellEnd"/>
      <w:r w:rsidR="00AF0B06" w:rsidRPr="007F40CD">
        <w:rPr>
          <w:rFonts w:ascii="Arial" w:eastAsia="Arial" w:hAnsi="Arial" w:cs="Arial"/>
          <w:sz w:val="16"/>
          <w:szCs w:val="16"/>
        </w:rPr>
        <w:t xml:space="preserve"> </w:t>
      </w:r>
      <w:proofErr w:type="spellStart"/>
      <w:ins w:id="1638" w:author="Kaxiong" w:date="2021-06-10T12:16:00Z">
        <w:r w:rsidR="007415A8">
          <w:rPr>
            <w:rFonts w:ascii="Arial" w:eastAsia="Arial" w:hAnsi="Arial" w:cs="Arial"/>
            <w:sz w:val="16"/>
            <w:szCs w:val="16"/>
          </w:rPr>
          <w:t>Tsim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Tawm</w:t>
        </w:r>
        <w:proofErr w:type="spellEnd"/>
        <w:r w:rsidR="007415A8">
          <w:rPr>
            <w:rFonts w:ascii="Arial" w:eastAsia="Arial" w:hAnsi="Arial" w:cs="Arial"/>
            <w:sz w:val="16"/>
            <w:szCs w:val="16"/>
          </w:rPr>
          <w:t xml:space="preserve"> </w:t>
        </w:r>
      </w:ins>
      <w:del w:id="1639" w:author="Kaxiong" w:date="2021-06-10T12:17:00Z">
        <w:r w:rsidR="00AF0B06" w:rsidRPr="007F40CD" w:rsidDel="007415A8">
          <w:rPr>
            <w:rFonts w:ascii="Arial" w:eastAsia="Arial" w:hAnsi="Arial" w:cs="Arial"/>
            <w:sz w:val="16"/>
            <w:szCs w:val="16"/>
          </w:rPr>
          <w:delText xml:space="preserve">Siv </w:delText>
        </w:r>
      </w:del>
      <w:proofErr w:type="spellStart"/>
      <w:r w:rsidR="00AF0B06" w:rsidRPr="007F40CD">
        <w:rPr>
          <w:rFonts w:ascii="Arial" w:eastAsia="Arial" w:hAnsi="Arial" w:cs="Arial"/>
          <w:sz w:val="16"/>
          <w:szCs w:val="16"/>
        </w:rPr>
        <w:t>rau</w:t>
      </w:r>
      <w:proofErr w:type="spellEnd"/>
      <w:r w:rsidR="00AF0B06" w:rsidRPr="007F40CD">
        <w:rPr>
          <w:rFonts w:ascii="Arial" w:eastAsia="Arial" w:hAnsi="Arial" w:cs="Arial"/>
          <w:sz w:val="16"/>
          <w:szCs w:val="16"/>
        </w:rPr>
        <w:t xml:space="preserve"> Tib </w:t>
      </w:r>
      <w:proofErr w:type="spellStart"/>
      <w:r w:rsidR="00AF0B06" w:rsidRPr="007F40CD">
        <w:rPr>
          <w:rFonts w:ascii="Arial" w:eastAsia="Arial" w:hAnsi="Arial" w:cs="Arial"/>
          <w:sz w:val="16"/>
          <w:szCs w:val="16"/>
        </w:rPr>
        <w:t>Neeg</w:t>
      </w:r>
      <w:proofErr w:type="spellEnd"/>
      <w:r w:rsidR="00AF0B06" w:rsidRPr="007F40CD">
        <w:rPr>
          <w:rFonts w:ascii="Arial" w:eastAsia="Arial" w:hAnsi="Arial" w:cs="Arial"/>
          <w:sz w:val="16"/>
          <w:szCs w:val="16"/>
        </w:rPr>
        <w:t xml:space="preserve"> Kev </w:t>
      </w:r>
      <w:ins w:id="1640" w:author="Kaxiong" w:date="2021-06-10T12:17:00Z">
        <w:r w:rsidR="007415A8">
          <w:rPr>
            <w:rFonts w:ascii="Arial" w:eastAsia="Arial" w:hAnsi="Arial" w:cs="Arial"/>
            <w:sz w:val="16"/>
            <w:szCs w:val="16"/>
          </w:rPr>
          <w:t>Siv</w:t>
        </w:r>
      </w:ins>
      <w:del w:id="1641" w:author="Kaxiong" w:date="2021-06-10T12:17:00Z">
        <w:r w:rsidR="00AF0B06" w:rsidRPr="007F40CD" w:rsidDel="007415A8">
          <w:rPr>
            <w:rFonts w:ascii="Arial" w:eastAsia="Arial" w:hAnsi="Arial" w:cs="Arial"/>
            <w:sz w:val="16"/>
            <w:szCs w:val="16"/>
          </w:rPr>
          <w:delText>Pom Zoo</w:delText>
        </w:r>
      </w:del>
      <w:r w:rsidR="00AF0B06" w:rsidRPr="007F40CD">
        <w:rPr>
          <w:rFonts w:ascii="Arial" w:eastAsia="Arial" w:hAnsi="Arial" w:cs="Arial"/>
          <w:sz w:val="16"/>
          <w:szCs w:val="16"/>
        </w:rPr>
        <w:t xml:space="preserve">: </w:t>
      </w:r>
      <w:proofErr w:type="spellStart"/>
      <w:ins w:id="1642" w:author="Kaxiong" w:date="2021-06-10T12:17:00Z">
        <w:r w:rsidR="007415A8">
          <w:rPr>
            <w:rFonts w:ascii="Arial" w:eastAsia="Arial" w:hAnsi="Arial" w:cs="Arial"/>
            <w:sz w:val="16"/>
            <w:szCs w:val="16"/>
          </w:rPr>
          <w:t>Lus</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Qhia</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rau</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Tsev</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Tsim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Khoom</w:t>
        </w:r>
      </w:ins>
      <w:proofErr w:type="spellEnd"/>
      <w:del w:id="1643" w:author="Kaxiong" w:date="2021-06-10T12:17:00Z">
        <w:r w:rsidR="00AF0B06" w:rsidRPr="007F40CD" w:rsidDel="007415A8">
          <w:rPr>
            <w:rFonts w:ascii="Arial" w:eastAsia="Arial" w:hAnsi="Arial" w:cs="Arial"/>
            <w:sz w:val="16"/>
            <w:szCs w:val="16"/>
          </w:rPr>
          <w:delText>kev taw tswm yim rau kev lag luam</w:delText>
        </w:r>
      </w:del>
      <w:r w:rsidR="00AF0B06" w:rsidRPr="007F40CD">
        <w:rPr>
          <w:rFonts w:ascii="Arial" w:eastAsia="Arial" w:hAnsi="Arial" w:cs="Arial"/>
          <w:sz w:val="16"/>
          <w:szCs w:val="16"/>
        </w:rPr>
        <w:t xml:space="preserve">", </w:t>
      </w:r>
      <w:proofErr w:type="spellStart"/>
      <w:r w:rsidR="00AF0B06" w:rsidRPr="007F40CD">
        <w:rPr>
          <w:rFonts w:ascii="Arial" w:eastAsia="Arial" w:hAnsi="Arial" w:cs="Arial"/>
          <w:i/>
          <w:iCs/>
          <w:sz w:val="16"/>
          <w:szCs w:val="16"/>
        </w:rPr>
        <w:t>Daim</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ntawv</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qhia</w:t>
      </w:r>
      <w:proofErr w:type="spellEnd"/>
      <w:r w:rsidR="00AF0B06" w:rsidRPr="007F40CD">
        <w:rPr>
          <w:rFonts w:ascii="Arial" w:eastAsia="Arial" w:hAnsi="Arial" w:cs="Arial"/>
          <w:i/>
          <w:iCs/>
          <w:sz w:val="16"/>
          <w:szCs w:val="16"/>
        </w:rPr>
        <w:t xml:space="preserve"> </w:t>
      </w:r>
      <w:proofErr w:type="spellStart"/>
      <w:r w:rsidR="00AF0B06" w:rsidRPr="007F40CD">
        <w:rPr>
          <w:rFonts w:ascii="Arial" w:eastAsia="Arial" w:hAnsi="Arial" w:cs="Arial"/>
          <w:i/>
          <w:iCs/>
          <w:sz w:val="16"/>
          <w:szCs w:val="16"/>
        </w:rPr>
        <w:t>qauv</w:t>
      </w:r>
      <w:proofErr w:type="spellEnd"/>
      <w:r w:rsidR="00F2670D" w:rsidRPr="005A2D46">
        <w:rPr>
          <w:rFonts w:ascii="Arial" w:eastAsia="Arial" w:hAnsi="Arial" w:cs="Arial"/>
          <w:i/>
          <w:iCs/>
          <w:sz w:val="16"/>
          <w:szCs w:val="16"/>
        </w:rPr>
        <w:t>,</w:t>
      </w:r>
      <w:r w:rsidR="00F2670D" w:rsidRPr="005A2D46">
        <w:rPr>
          <w:rFonts w:ascii="Arial" w:eastAsia="Arial" w:hAnsi="Arial" w:cs="Arial"/>
          <w:sz w:val="16"/>
          <w:szCs w:val="16"/>
        </w:rPr>
        <w:t xml:space="preserve"> pp. 26 - 38.</w:t>
      </w:r>
    </w:p>
    <w:p w14:paraId="628ECAF1" w14:textId="3FD1F0BE" w:rsidR="00BF3E5F" w:rsidRPr="005A2D46" w:rsidRDefault="006F2656">
      <w:pPr>
        <w:ind w:left="240"/>
        <w:rPr>
          <w:sz w:val="20"/>
          <w:szCs w:val="20"/>
        </w:rPr>
      </w:pPr>
      <w:r w:rsidRPr="005A2D46">
        <w:rPr>
          <w:rFonts w:ascii="Arial" w:eastAsia="Arial" w:hAnsi="Arial" w:cs="Arial"/>
          <w:sz w:val="12"/>
          <w:szCs w:val="12"/>
          <w:vertAlign w:val="superscript"/>
        </w:rPr>
        <w:lastRenderedPageBreak/>
        <w:t>17</w:t>
      </w:r>
      <w:r w:rsidR="00F2670D" w:rsidRPr="005A2D46">
        <w:rPr>
          <w:rFonts w:ascii="Arial" w:eastAsia="Arial" w:hAnsi="Arial" w:cs="Arial"/>
          <w:sz w:val="19"/>
          <w:szCs w:val="19"/>
        </w:rPr>
        <w:t>21 CFR 112.56 (a).</w:t>
      </w:r>
    </w:p>
    <w:p w14:paraId="1B0C5F76" w14:textId="77777777" w:rsidR="00BF3E5F" w:rsidRPr="005A2D46" w:rsidRDefault="00BF3E5F">
      <w:pPr>
        <w:spacing w:line="96" w:lineRule="exact"/>
        <w:rPr>
          <w:sz w:val="20"/>
          <w:szCs w:val="20"/>
        </w:rPr>
      </w:pPr>
    </w:p>
    <w:p w14:paraId="6BD27AFA" w14:textId="0DB4E372" w:rsidR="00BF3E5F" w:rsidRPr="0008404B" w:rsidRDefault="006F2656" w:rsidP="0085088B">
      <w:pPr>
        <w:ind w:left="240"/>
        <w:rPr>
          <w:sz w:val="16"/>
          <w:szCs w:val="16"/>
        </w:rPr>
      </w:pPr>
      <w:r w:rsidRPr="005A2D46">
        <w:rPr>
          <w:rFonts w:ascii="Arial" w:eastAsia="Arial" w:hAnsi="Arial" w:cs="Arial"/>
          <w:sz w:val="11"/>
          <w:szCs w:val="11"/>
          <w:vertAlign w:val="superscript"/>
        </w:rPr>
        <w:t>18</w:t>
      </w:r>
      <w:r w:rsidR="00F2670D" w:rsidRPr="005A2D46">
        <w:rPr>
          <w:rFonts w:ascii="Arial" w:eastAsia="Arial" w:hAnsi="Arial" w:cs="Arial"/>
          <w:sz w:val="17"/>
          <w:szCs w:val="17"/>
        </w:rPr>
        <w:t>S</w:t>
      </w:r>
      <w:r w:rsidR="0085088B" w:rsidRPr="007F40CD">
        <w:rPr>
          <w:rFonts w:ascii="Arial" w:eastAsia="Arial" w:hAnsi="Arial" w:cs="Arial"/>
          <w:sz w:val="16"/>
          <w:szCs w:val="16"/>
        </w:rPr>
        <w:t xml:space="preserve">aib "Cov </w:t>
      </w:r>
      <w:proofErr w:type="spellStart"/>
      <w:r w:rsidR="0085088B" w:rsidRPr="007F40CD">
        <w:rPr>
          <w:rFonts w:ascii="Arial" w:eastAsia="Arial" w:hAnsi="Arial" w:cs="Arial"/>
          <w:sz w:val="16"/>
          <w:szCs w:val="16"/>
        </w:rPr>
        <w:t>Qauv</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rau</w:t>
      </w:r>
      <w:proofErr w:type="spellEnd"/>
      <w:r w:rsidR="0085088B" w:rsidRPr="007F40CD">
        <w:rPr>
          <w:rFonts w:ascii="Arial" w:eastAsia="Arial" w:hAnsi="Arial" w:cs="Arial"/>
          <w:sz w:val="16"/>
          <w:szCs w:val="16"/>
        </w:rPr>
        <w:t xml:space="preserve"> Kev </w:t>
      </w:r>
      <w:ins w:id="1644" w:author="Kaxiong" w:date="2021-06-10T12:18:00Z">
        <w:r w:rsidR="007415A8">
          <w:rPr>
            <w:rFonts w:ascii="Arial" w:eastAsia="Arial" w:hAnsi="Arial" w:cs="Arial"/>
            <w:sz w:val="16"/>
            <w:szCs w:val="16"/>
          </w:rPr>
          <w:t>Cog</w:t>
        </w:r>
      </w:ins>
      <w:del w:id="1645" w:author="Kaxiong" w:date="2021-06-10T12:18:00Z">
        <w:r w:rsidR="0085088B" w:rsidRPr="007F40CD" w:rsidDel="007415A8">
          <w:rPr>
            <w:rFonts w:ascii="Arial" w:eastAsia="Arial" w:hAnsi="Arial" w:cs="Arial"/>
            <w:sz w:val="16"/>
            <w:szCs w:val="16"/>
          </w:rPr>
          <w:delText>Loj Hlob</w:delText>
        </w:r>
      </w:del>
      <w:r w:rsidR="0085088B" w:rsidRPr="007F40CD">
        <w:rPr>
          <w:rFonts w:ascii="Arial" w:eastAsia="Arial" w:hAnsi="Arial" w:cs="Arial"/>
          <w:sz w:val="16"/>
          <w:szCs w:val="16"/>
        </w:rPr>
        <w:t xml:space="preserve">, </w:t>
      </w:r>
      <w:ins w:id="1646" w:author="Kaxiong" w:date="2021-06-10T12:18:00Z">
        <w:r w:rsidR="007415A8">
          <w:rPr>
            <w:rFonts w:ascii="Arial" w:eastAsia="Arial" w:hAnsi="Arial" w:cs="Arial"/>
            <w:sz w:val="16"/>
            <w:szCs w:val="16"/>
          </w:rPr>
          <w:t>K</w:t>
        </w:r>
      </w:ins>
      <w:del w:id="1647" w:author="Kaxiong" w:date="2021-06-10T12:18:00Z">
        <w:r w:rsidR="0085088B" w:rsidRPr="007F40CD" w:rsidDel="007415A8">
          <w:rPr>
            <w:rFonts w:ascii="Arial" w:eastAsia="Arial" w:hAnsi="Arial" w:cs="Arial"/>
            <w:sz w:val="16"/>
            <w:szCs w:val="16"/>
          </w:rPr>
          <w:delText>k</w:delText>
        </w:r>
      </w:del>
      <w:r w:rsidR="0085088B" w:rsidRPr="007F40CD">
        <w:rPr>
          <w:rFonts w:ascii="Arial" w:eastAsia="Arial" w:hAnsi="Arial" w:cs="Arial"/>
          <w:sz w:val="16"/>
          <w:szCs w:val="16"/>
        </w:rPr>
        <w:t xml:space="preserve">ev Sau </w:t>
      </w:r>
      <w:proofErr w:type="spellStart"/>
      <w:r w:rsidR="0085088B" w:rsidRPr="007F40CD">
        <w:rPr>
          <w:rFonts w:ascii="Arial" w:eastAsia="Arial" w:hAnsi="Arial" w:cs="Arial"/>
          <w:sz w:val="16"/>
          <w:szCs w:val="16"/>
        </w:rPr>
        <w:t>Qoob</w:t>
      </w:r>
      <w:proofErr w:type="spellEnd"/>
      <w:r w:rsidR="0085088B" w:rsidRPr="007F40CD">
        <w:rPr>
          <w:rFonts w:ascii="Arial" w:eastAsia="Arial" w:hAnsi="Arial" w:cs="Arial"/>
          <w:sz w:val="16"/>
          <w:szCs w:val="16"/>
        </w:rPr>
        <w:t xml:space="preserve"> loo, </w:t>
      </w:r>
      <w:ins w:id="1648" w:author="Kaxiong" w:date="2021-06-10T12:18:00Z">
        <w:r w:rsidR="007415A8">
          <w:rPr>
            <w:rFonts w:ascii="Arial" w:eastAsia="Arial" w:hAnsi="Arial" w:cs="Arial"/>
            <w:sz w:val="16"/>
            <w:szCs w:val="16"/>
          </w:rPr>
          <w:t>K</w:t>
        </w:r>
      </w:ins>
      <w:del w:id="1649" w:author="Kaxiong" w:date="2021-06-10T12:18:00Z">
        <w:r w:rsidR="0085088B" w:rsidRPr="007F40CD" w:rsidDel="007415A8">
          <w:rPr>
            <w:rFonts w:ascii="Arial" w:eastAsia="Arial" w:hAnsi="Arial" w:cs="Arial"/>
            <w:sz w:val="16"/>
            <w:szCs w:val="16"/>
          </w:rPr>
          <w:delText>k</w:delText>
        </w:r>
      </w:del>
      <w:r w:rsidR="0085088B" w:rsidRPr="007F40CD">
        <w:rPr>
          <w:rFonts w:ascii="Arial" w:eastAsia="Arial" w:hAnsi="Arial" w:cs="Arial"/>
          <w:sz w:val="16"/>
          <w:szCs w:val="16"/>
        </w:rPr>
        <w:t xml:space="preserve">ev </w:t>
      </w:r>
      <w:proofErr w:type="spellStart"/>
      <w:r w:rsidR="0085088B" w:rsidRPr="007F40CD">
        <w:rPr>
          <w:rFonts w:ascii="Arial" w:eastAsia="Arial" w:hAnsi="Arial" w:cs="Arial"/>
          <w:sz w:val="16"/>
          <w:szCs w:val="16"/>
        </w:rPr>
        <w:t>Ntim</w:t>
      </w:r>
      <w:proofErr w:type="spellEnd"/>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thiab</w:t>
      </w:r>
      <w:proofErr w:type="spellEnd"/>
      <w:r w:rsidR="0085088B" w:rsidRPr="007F40CD">
        <w:rPr>
          <w:rFonts w:ascii="Arial" w:eastAsia="Arial" w:hAnsi="Arial" w:cs="Arial"/>
          <w:sz w:val="16"/>
          <w:szCs w:val="16"/>
        </w:rPr>
        <w:t xml:space="preserve"> </w:t>
      </w:r>
      <w:ins w:id="1650" w:author="Kaxiong" w:date="2021-06-10T12:19:00Z">
        <w:r w:rsidR="007415A8">
          <w:rPr>
            <w:rFonts w:ascii="Arial" w:eastAsia="Arial" w:hAnsi="Arial" w:cs="Arial"/>
            <w:sz w:val="16"/>
            <w:szCs w:val="16"/>
          </w:rPr>
          <w:t xml:space="preserve">Kev </w:t>
        </w:r>
      </w:ins>
      <w:proofErr w:type="spellStart"/>
      <w:r w:rsidR="0085088B" w:rsidRPr="007F40CD">
        <w:rPr>
          <w:rFonts w:ascii="Arial" w:eastAsia="Arial" w:hAnsi="Arial" w:cs="Arial"/>
          <w:sz w:val="16"/>
          <w:szCs w:val="16"/>
        </w:rPr>
        <w:t>Tuav</w:t>
      </w:r>
      <w:proofErr w:type="spellEnd"/>
      <w:r w:rsidR="0085088B" w:rsidRPr="007F40CD">
        <w:rPr>
          <w:rFonts w:ascii="Arial" w:eastAsia="Arial" w:hAnsi="Arial" w:cs="Arial"/>
          <w:sz w:val="16"/>
          <w:szCs w:val="16"/>
        </w:rPr>
        <w:t xml:space="preserve"> Cov </w:t>
      </w:r>
      <w:proofErr w:type="spellStart"/>
      <w:r w:rsidR="0085088B" w:rsidRPr="007F40CD">
        <w:rPr>
          <w:rFonts w:ascii="Arial" w:eastAsia="Arial" w:hAnsi="Arial" w:cs="Arial"/>
          <w:sz w:val="16"/>
          <w:szCs w:val="16"/>
        </w:rPr>
        <w:t>Khoom</w:t>
      </w:r>
      <w:proofErr w:type="spellEnd"/>
      <w:r w:rsidR="0085088B" w:rsidRPr="007F40CD">
        <w:rPr>
          <w:rFonts w:ascii="Arial" w:eastAsia="Arial" w:hAnsi="Arial" w:cs="Arial"/>
          <w:sz w:val="16"/>
          <w:szCs w:val="16"/>
        </w:rPr>
        <w:t xml:space="preserve"> </w:t>
      </w:r>
      <w:proofErr w:type="spellStart"/>
      <w:ins w:id="1651" w:author="Kaxiong" w:date="2021-06-10T12:19:00Z">
        <w:r w:rsidR="007415A8">
          <w:rPr>
            <w:rFonts w:ascii="Arial" w:eastAsia="Arial" w:hAnsi="Arial" w:cs="Arial"/>
            <w:sz w:val="16"/>
            <w:szCs w:val="16"/>
          </w:rPr>
          <w:t>Tsim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Tauwm</w:t>
        </w:r>
      </w:ins>
      <w:proofErr w:type="spellEnd"/>
      <w:del w:id="1652" w:author="Kaxiong" w:date="2021-06-10T12:19:00Z">
        <w:r w:rsidR="0085088B" w:rsidRPr="007F40CD" w:rsidDel="007415A8">
          <w:rPr>
            <w:rFonts w:ascii="Arial" w:eastAsia="Arial" w:hAnsi="Arial" w:cs="Arial"/>
            <w:sz w:val="16"/>
            <w:szCs w:val="16"/>
          </w:rPr>
          <w:delText>Siv</w:delText>
        </w:r>
      </w:del>
      <w:r w:rsidR="0085088B" w:rsidRPr="007F40CD">
        <w:rPr>
          <w:rFonts w:ascii="Arial" w:eastAsia="Arial" w:hAnsi="Arial" w:cs="Arial"/>
          <w:sz w:val="16"/>
          <w:szCs w:val="16"/>
        </w:rPr>
        <w:t xml:space="preserve"> </w:t>
      </w:r>
      <w:proofErr w:type="spellStart"/>
      <w:r w:rsidR="0085088B" w:rsidRPr="007F40CD">
        <w:rPr>
          <w:rFonts w:ascii="Arial" w:eastAsia="Arial" w:hAnsi="Arial" w:cs="Arial"/>
          <w:sz w:val="16"/>
          <w:szCs w:val="16"/>
        </w:rPr>
        <w:t>rau</w:t>
      </w:r>
      <w:proofErr w:type="spellEnd"/>
      <w:r w:rsidR="0085088B" w:rsidRPr="007F40CD">
        <w:rPr>
          <w:rFonts w:ascii="Arial" w:eastAsia="Arial" w:hAnsi="Arial" w:cs="Arial"/>
          <w:sz w:val="16"/>
          <w:szCs w:val="16"/>
        </w:rPr>
        <w:t xml:space="preserve"> Tib </w:t>
      </w:r>
      <w:proofErr w:type="spellStart"/>
      <w:r w:rsidR="0085088B" w:rsidRPr="007F40CD">
        <w:rPr>
          <w:rFonts w:ascii="Arial" w:eastAsia="Arial" w:hAnsi="Arial" w:cs="Arial"/>
          <w:sz w:val="16"/>
          <w:szCs w:val="16"/>
        </w:rPr>
        <w:t>Neeg</w:t>
      </w:r>
      <w:proofErr w:type="spellEnd"/>
      <w:r w:rsidR="0085088B" w:rsidRPr="007F40CD">
        <w:rPr>
          <w:rFonts w:ascii="Arial" w:eastAsia="Arial" w:hAnsi="Arial" w:cs="Arial"/>
          <w:sz w:val="16"/>
          <w:szCs w:val="16"/>
        </w:rPr>
        <w:t xml:space="preserve"> </w:t>
      </w:r>
      <w:ins w:id="1653" w:author="Kaxiong" w:date="2021-06-10T12:19:00Z">
        <w:r w:rsidR="007415A8">
          <w:rPr>
            <w:rFonts w:ascii="Arial" w:eastAsia="Arial" w:hAnsi="Arial" w:cs="Arial"/>
            <w:sz w:val="16"/>
            <w:szCs w:val="16"/>
          </w:rPr>
          <w:t>Siv</w:t>
        </w:r>
      </w:ins>
      <w:del w:id="1654" w:author="Kaxiong" w:date="2021-06-10T12:19:00Z">
        <w:r w:rsidR="0085088B" w:rsidRPr="007F40CD" w:rsidDel="007415A8">
          <w:rPr>
            <w:rFonts w:ascii="Arial" w:eastAsia="Arial" w:hAnsi="Arial" w:cs="Arial"/>
            <w:sz w:val="16"/>
            <w:szCs w:val="16"/>
          </w:rPr>
          <w:delText>Kev Pom Zoo</w:delText>
        </w:r>
      </w:del>
      <w:r w:rsidR="0085088B" w:rsidRPr="007F40CD">
        <w:rPr>
          <w:rFonts w:ascii="Arial" w:eastAsia="Arial" w:hAnsi="Arial" w:cs="Arial"/>
          <w:sz w:val="16"/>
          <w:szCs w:val="16"/>
        </w:rPr>
        <w:t xml:space="preserve">: </w:t>
      </w:r>
      <w:proofErr w:type="spellStart"/>
      <w:ins w:id="1655" w:author="Kaxiong" w:date="2021-06-10T12:19:00Z">
        <w:r w:rsidR="007415A8">
          <w:rPr>
            <w:rFonts w:ascii="Arial" w:eastAsia="Arial" w:hAnsi="Arial" w:cs="Arial"/>
            <w:sz w:val="16"/>
            <w:szCs w:val="16"/>
          </w:rPr>
          <w:t>Lus</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Qhia</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rau</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Tsev</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Tsim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Tawm</w:t>
        </w:r>
      </w:ins>
      <w:proofErr w:type="spellEnd"/>
      <w:del w:id="1656" w:author="Kaxiong" w:date="2021-06-10T12:19:00Z">
        <w:r w:rsidR="0085088B" w:rsidRPr="007F40CD" w:rsidDel="007415A8">
          <w:rPr>
            <w:rFonts w:ascii="Arial" w:eastAsia="Arial" w:hAnsi="Arial" w:cs="Arial"/>
            <w:sz w:val="16"/>
            <w:szCs w:val="16"/>
          </w:rPr>
          <w:delText>kev taw tswm yim rau kev lag luam</w:delText>
        </w:r>
      </w:del>
      <w:r w:rsidR="0085088B" w:rsidRPr="007F40CD">
        <w:rPr>
          <w:rFonts w:ascii="Arial" w:eastAsia="Arial" w:hAnsi="Arial" w:cs="Arial"/>
          <w:sz w:val="16"/>
          <w:szCs w:val="16"/>
        </w:rPr>
        <w:t xml:space="preserve">", </w:t>
      </w:r>
      <w:proofErr w:type="spellStart"/>
      <w:r w:rsidR="0085088B" w:rsidRPr="007F40CD">
        <w:rPr>
          <w:rFonts w:ascii="Arial" w:eastAsia="Arial" w:hAnsi="Arial" w:cs="Arial"/>
          <w:i/>
          <w:iCs/>
          <w:sz w:val="16"/>
          <w:szCs w:val="16"/>
        </w:rPr>
        <w:t>Daim</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ntawv</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qhia</w:t>
      </w:r>
      <w:proofErr w:type="spellEnd"/>
      <w:r w:rsidR="0085088B" w:rsidRPr="007F40CD">
        <w:rPr>
          <w:rFonts w:ascii="Arial" w:eastAsia="Arial" w:hAnsi="Arial" w:cs="Arial"/>
          <w:i/>
          <w:iCs/>
          <w:sz w:val="16"/>
          <w:szCs w:val="16"/>
        </w:rPr>
        <w:t xml:space="preserve"> </w:t>
      </w:r>
      <w:proofErr w:type="spellStart"/>
      <w:r w:rsidR="0085088B" w:rsidRPr="007F40CD">
        <w:rPr>
          <w:rFonts w:ascii="Arial" w:eastAsia="Arial" w:hAnsi="Arial" w:cs="Arial"/>
          <w:i/>
          <w:iCs/>
          <w:sz w:val="16"/>
          <w:szCs w:val="16"/>
        </w:rPr>
        <w:t>qauv</w:t>
      </w:r>
      <w:proofErr w:type="spellEnd"/>
      <w:r w:rsidR="00F2670D" w:rsidRPr="0008404B">
        <w:rPr>
          <w:rFonts w:ascii="Arial" w:eastAsia="Arial" w:hAnsi="Arial" w:cs="Arial"/>
          <w:i/>
          <w:iCs/>
          <w:sz w:val="16"/>
          <w:szCs w:val="16"/>
        </w:rPr>
        <w:t>,</w:t>
      </w:r>
      <w:r w:rsidR="00F2670D" w:rsidRPr="0008404B">
        <w:rPr>
          <w:rFonts w:ascii="Arial" w:eastAsia="Arial" w:hAnsi="Arial" w:cs="Arial"/>
          <w:sz w:val="16"/>
          <w:szCs w:val="16"/>
        </w:rPr>
        <w:t xml:space="preserve"> pp. 66 </w:t>
      </w:r>
      <w:r w:rsidR="00701338">
        <w:rPr>
          <w:rFonts w:ascii="Arial" w:eastAsia="Arial" w:hAnsi="Arial" w:cs="Arial"/>
          <w:sz w:val="16"/>
          <w:szCs w:val="16"/>
        </w:rPr>
        <w:t>–</w:t>
      </w:r>
      <w:r w:rsidR="00F2670D" w:rsidRPr="0008404B">
        <w:rPr>
          <w:rFonts w:ascii="Arial" w:eastAsia="Arial" w:hAnsi="Arial" w:cs="Arial"/>
          <w:sz w:val="16"/>
          <w:szCs w:val="16"/>
        </w:rPr>
        <w:t xml:space="preserve"> 69</w:t>
      </w:r>
      <w:r w:rsidR="00701338">
        <w:rPr>
          <w:rFonts w:ascii="Arial" w:eastAsia="Arial" w:hAnsi="Arial" w:cs="Arial"/>
          <w:sz w:val="16"/>
          <w:szCs w:val="16"/>
        </w:rPr>
        <w:t xml:space="preserve">.; </w:t>
      </w:r>
      <w:proofErr w:type="spellStart"/>
      <w:r w:rsidR="0079344C" w:rsidRPr="008B3C04">
        <w:rPr>
          <w:rFonts w:ascii="Arial" w:eastAsia="Arial" w:hAnsi="Arial" w:cs="Arial"/>
          <w:sz w:val="16"/>
          <w:szCs w:val="16"/>
        </w:rPr>
        <w:t>thiab</w:t>
      </w:r>
      <w:proofErr w:type="spellEnd"/>
      <w:r w:rsidR="0079344C" w:rsidRPr="008B3C04">
        <w:rPr>
          <w:rFonts w:ascii="Arial" w:eastAsia="Arial" w:hAnsi="Arial" w:cs="Arial"/>
          <w:sz w:val="16"/>
          <w:szCs w:val="16"/>
        </w:rPr>
        <w:t xml:space="preserve"> “</w:t>
      </w:r>
      <w:proofErr w:type="spellStart"/>
      <w:ins w:id="1657" w:author="Kaxiong" w:date="2021-06-10T12:20:00Z">
        <w:r w:rsidR="007415A8">
          <w:rPr>
            <w:rFonts w:ascii="Arial" w:eastAsia="Arial" w:hAnsi="Arial" w:cs="Arial"/>
            <w:sz w:val="16"/>
            <w:szCs w:val="16"/>
          </w:rPr>
          <w:t>Nyob</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rau</w:t>
        </w:r>
        <w:proofErr w:type="spellEnd"/>
        <w:r w:rsidR="007415A8">
          <w:rPr>
            <w:rFonts w:ascii="Arial" w:eastAsia="Arial" w:hAnsi="Arial" w:cs="Arial"/>
            <w:sz w:val="16"/>
            <w:szCs w:val="16"/>
          </w:rPr>
          <w:t xml:space="preserve"> Kev </w:t>
        </w:r>
      </w:ins>
      <w:proofErr w:type="spellStart"/>
      <w:r w:rsidR="0079344C" w:rsidRPr="008B3C04">
        <w:rPr>
          <w:rFonts w:ascii="Arial" w:eastAsia="Arial" w:hAnsi="Arial" w:cs="Arial"/>
          <w:sz w:val="16"/>
          <w:szCs w:val="16"/>
        </w:rPr>
        <w:t>Saib</w:t>
      </w:r>
      <w:proofErr w:type="spellEnd"/>
      <w:del w:id="1658" w:author="Kaxiong" w:date="2021-06-10T12:20:00Z">
        <w:r w:rsidR="0079344C" w:rsidRPr="008B3C04" w:rsidDel="007415A8">
          <w:rPr>
            <w:rFonts w:ascii="Arial" w:eastAsia="Arial" w:hAnsi="Arial" w:cs="Arial"/>
            <w:sz w:val="16"/>
            <w:szCs w:val="16"/>
          </w:rPr>
          <w:delText xml:space="preserve"> Zoo</w:delText>
        </w:r>
      </w:del>
      <w:r w:rsidR="0079344C" w:rsidRPr="008B3C04">
        <w:rPr>
          <w:rFonts w:ascii="Arial" w:eastAsia="Arial" w:hAnsi="Arial" w:cs="Arial"/>
          <w:sz w:val="16"/>
          <w:szCs w:val="16"/>
        </w:rPr>
        <w:t xml:space="preserve">: Cov </w:t>
      </w:r>
      <w:proofErr w:type="spellStart"/>
      <w:r w:rsidR="0079344C" w:rsidRPr="008B3C04">
        <w:rPr>
          <w:rFonts w:ascii="Arial" w:eastAsia="Arial" w:hAnsi="Arial" w:cs="Arial"/>
          <w:sz w:val="16"/>
          <w:szCs w:val="16"/>
        </w:rPr>
        <w:t>Ntsiab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Lus</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Tseem</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Ceeb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hauv</w:t>
      </w:r>
      <w:proofErr w:type="spellEnd"/>
      <w:r w:rsidR="0079344C" w:rsidRPr="008B3C04">
        <w:rPr>
          <w:rFonts w:ascii="Arial" w:eastAsia="Arial" w:hAnsi="Arial" w:cs="Arial"/>
          <w:sz w:val="16"/>
          <w:szCs w:val="16"/>
        </w:rPr>
        <w:t xml:space="preserve"> </w:t>
      </w:r>
      <w:proofErr w:type="spellStart"/>
      <w:ins w:id="1659" w:author="Kaxiong" w:date="2021-06-10T12:21:00Z">
        <w:r w:rsidR="007415A8">
          <w:rPr>
            <w:rFonts w:ascii="Arial" w:eastAsia="Arial" w:hAnsi="Arial" w:cs="Arial"/>
            <w:sz w:val="16"/>
            <w:szCs w:val="16"/>
          </w:rPr>
          <w:t>Daim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Ntawm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Qhia</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Qauv</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Txoj</w:t>
        </w:r>
        <w:proofErr w:type="spellEnd"/>
        <w:r w:rsidR="007415A8">
          <w:rPr>
            <w:rFonts w:ascii="Arial" w:eastAsia="Arial" w:hAnsi="Arial" w:cs="Arial"/>
            <w:sz w:val="16"/>
            <w:szCs w:val="16"/>
          </w:rPr>
          <w:t xml:space="preserve"> Cai K</w:t>
        </w:r>
      </w:ins>
      <w:ins w:id="1660" w:author="Kaxiong" w:date="2021-06-10T12:22:00Z">
        <w:r w:rsidR="007415A8">
          <w:rPr>
            <w:rFonts w:ascii="Arial" w:eastAsia="Arial" w:hAnsi="Arial" w:cs="Arial"/>
            <w:sz w:val="16"/>
            <w:szCs w:val="16"/>
          </w:rPr>
          <w:t xml:space="preserve">ev </w:t>
        </w:r>
        <w:proofErr w:type="spellStart"/>
        <w:r w:rsidR="007415A8">
          <w:rPr>
            <w:rFonts w:ascii="Arial" w:eastAsia="Arial" w:hAnsi="Arial" w:cs="Arial"/>
            <w:sz w:val="16"/>
            <w:szCs w:val="16"/>
          </w:rPr>
          <w:t>Tsim</w:t>
        </w:r>
        <w:proofErr w:type="spellEnd"/>
        <w:r w:rsidR="007415A8">
          <w:rPr>
            <w:rFonts w:ascii="Arial" w:eastAsia="Arial" w:hAnsi="Arial" w:cs="Arial"/>
            <w:sz w:val="16"/>
            <w:szCs w:val="16"/>
          </w:rPr>
          <w:t xml:space="preserve"> </w:t>
        </w:r>
        <w:proofErr w:type="spellStart"/>
        <w:r w:rsidR="007415A8">
          <w:rPr>
            <w:rFonts w:ascii="Arial" w:eastAsia="Arial" w:hAnsi="Arial" w:cs="Arial"/>
            <w:sz w:val="16"/>
            <w:szCs w:val="16"/>
          </w:rPr>
          <w:t>Tawm</w:t>
        </w:r>
      </w:ins>
      <w:proofErr w:type="spellEnd"/>
      <w:del w:id="1661" w:author="Kaxiong" w:date="2021-06-10T12:22:00Z">
        <w:r w:rsidR="0079344C" w:rsidRPr="008B3C04" w:rsidDel="007415A8">
          <w:rPr>
            <w:rFonts w:ascii="Arial" w:eastAsia="Arial" w:hAnsi="Arial" w:cs="Arial"/>
            <w:sz w:val="16"/>
            <w:szCs w:val="16"/>
          </w:rPr>
          <w:delText>Cov Khoom Taw Qhia Kev</w:delText>
        </w:r>
      </w:del>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Nyab</w:t>
      </w:r>
      <w:proofErr w:type="spellEnd"/>
      <w:r w:rsidR="0079344C" w:rsidRPr="008B3C04">
        <w:rPr>
          <w:rFonts w:ascii="Arial" w:eastAsia="Arial" w:hAnsi="Arial" w:cs="Arial"/>
          <w:sz w:val="16"/>
          <w:szCs w:val="16"/>
        </w:rPr>
        <w:t xml:space="preserve"> </w:t>
      </w:r>
      <w:proofErr w:type="spellStart"/>
      <w:r w:rsidR="0079344C" w:rsidRPr="008B3C04">
        <w:rPr>
          <w:rFonts w:ascii="Arial" w:eastAsia="Arial" w:hAnsi="Arial" w:cs="Arial"/>
          <w:sz w:val="16"/>
          <w:szCs w:val="16"/>
        </w:rPr>
        <w:t>Xeeb</w:t>
      </w:r>
      <w:proofErr w:type="spellEnd"/>
      <w:del w:id="1662" w:author="Kaxiong" w:date="2021-06-10T12:22:00Z">
        <w:r w:rsidR="0079344C" w:rsidRPr="008B3C04" w:rsidDel="007415A8">
          <w:rPr>
            <w:rFonts w:ascii="Arial" w:eastAsia="Arial" w:hAnsi="Arial" w:cs="Arial"/>
            <w:sz w:val="16"/>
            <w:szCs w:val="16"/>
          </w:rPr>
          <w:delText>”</w:delText>
        </w:r>
      </w:del>
      <w:r w:rsidR="00F2670D" w:rsidRPr="0008404B">
        <w:rPr>
          <w:rFonts w:ascii="Arial" w:eastAsia="Arial" w:hAnsi="Arial" w:cs="Arial"/>
          <w:sz w:val="16"/>
          <w:szCs w:val="16"/>
        </w:rPr>
        <w:t>”.</w:t>
      </w:r>
    </w:p>
    <w:p w14:paraId="04C4AA3B" w14:textId="77777777" w:rsidR="00BF3E5F" w:rsidRDefault="00BF3E5F">
      <w:pPr>
        <w:sectPr w:rsidR="00BF3E5F">
          <w:pgSz w:w="12240" w:h="15840"/>
          <w:pgMar w:top="1440" w:right="1420" w:bottom="243" w:left="1200" w:header="0" w:footer="0" w:gutter="0"/>
          <w:cols w:space="720" w:equalWidth="0">
            <w:col w:w="9620"/>
          </w:cols>
        </w:sectPr>
      </w:pPr>
    </w:p>
    <w:p w14:paraId="07C35202" w14:textId="77777777" w:rsidR="00BF3E5F" w:rsidRDefault="00BF3E5F">
      <w:pPr>
        <w:spacing w:line="270" w:lineRule="exact"/>
        <w:rPr>
          <w:sz w:val="20"/>
          <w:szCs w:val="20"/>
        </w:rPr>
      </w:pPr>
    </w:p>
    <w:p w14:paraId="577F1561" w14:textId="29DA1B5B" w:rsidR="00BF3E5F" w:rsidRPr="003B7812" w:rsidRDefault="00F2670D" w:rsidP="003B7812">
      <w:pPr>
        <w:tabs>
          <w:tab w:val="left" w:pos="3240"/>
        </w:tabs>
        <w:rPr>
          <w:sz w:val="20"/>
          <w:szCs w:val="20"/>
        </w:rPr>
        <w:sectPr w:rsidR="00BF3E5F" w:rsidRPr="003B7812">
          <w:type w:val="continuous"/>
          <w:pgSz w:w="12240" w:h="15840"/>
          <w:pgMar w:top="1440" w:right="1420" w:bottom="243" w:left="1200" w:header="0" w:footer="0" w:gutter="0"/>
          <w:cols w:space="720" w:equalWidth="0">
            <w:col w:w="9620"/>
          </w:cols>
        </w:sectPr>
      </w:pPr>
      <w:r w:rsidRPr="008519AC">
        <w:rPr>
          <w:rFonts w:ascii="Arial" w:eastAsia="Arial" w:hAnsi="Arial" w:cs="Arial"/>
          <w:sz w:val="16"/>
          <w:szCs w:val="16"/>
        </w:rPr>
        <w:t>10</w:t>
      </w:r>
      <w:r w:rsidR="008B0E5D">
        <w:rPr>
          <w:sz w:val="20"/>
          <w:szCs w:val="20"/>
        </w:rPr>
        <w:t xml:space="preserve">             </w:t>
      </w:r>
      <w:ins w:id="1663" w:author="Kaxiong" w:date="2021-06-10T12:25:00Z">
        <w:r w:rsidR="00A513E9">
          <w:rPr>
            <w:rFonts w:ascii="Arial" w:eastAsia="Arial" w:hAnsi="Arial" w:cs="Arial"/>
            <w:sz w:val="14"/>
            <w:szCs w:val="14"/>
          </w:rPr>
          <w:t xml:space="preserve">Kev </w:t>
        </w:r>
        <w:proofErr w:type="spellStart"/>
        <w:r w:rsidR="00A513E9" w:rsidRPr="00225F1A">
          <w:rPr>
            <w:rFonts w:ascii="Arial" w:eastAsia="Arial" w:hAnsi="Arial" w:cs="Arial"/>
            <w:sz w:val="14"/>
            <w:szCs w:val="14"/>
          </w:rPr>
          <w:t>Txo</w:t>
        </w:r>
        <w:proofErr w:type="spellEnd"/>
        <w:r w:rsidR="00A513E9" w:rsidRPr="00225F1A">
          <w:rPr>
            <w:rFonts w:ascii="Arial" w:eastAsia="Arial" w:hAnsi="Arial" w:cs="Arial"/>
            <w:sz w:val="14"/>
            <w:szCs w:val="14"/>
          </w:rPr>
          <w:t xml:space="preserve"> </w:t>
        </w:r>
        <w:r w:rsidR="00A513E9">
          <w:rPr>
            <w:rFonts w:ascii="Arial" w:eastAsia="Arial" w:hAnsi="Arial" w:cs="Arial"/>
            <w:sz w:val="14"/>
            <w:szCs w:val="14"/>
          </w:rPr>
          <w:t xml:space="preserve">Kev </w:t>
        </w:r>
        <w:proofErr w:type="spellStart"/>
        <w:r w:rsidR="00A513E9">
          <w:rPr>
            <w:rFonts w:ascii="Arial" w:eastAsia="Arial" w:hAnsi="Arial" w:cs="Arial"/>
            <w:sz w:val="14"/>
            <w:szCs w:val="14"/>
          </w:rPr>
          <w:t>Ris</w:t>
        </w:r>
        <w:proofErr w:type="spellEnd"/>
        <w:r w:rsidR="00A513E9">
          <w:rPr>
            <w:rFonts w:ascii="Arial" w:eastAsia="Arial" w:hAnsi="Arial" w:cs="Arial"/>
            <w:sz w:val="14"/>
            <w:szCs w:val="14"/>
          </w:rPr>
          <w:t xml:space="preserve"> </w:t>
        </w:r>
        <w:r w:rsidR="00A513E9" w:rsidRPr="00225F1A">
          <w:rPr>
            <w:rFonts w:ascii="Arial" w:eastAsia="Arial" w:hAnsi="Arial" w:cs="Arial"/>
            <w:sz w:val="14"/>
            <w:szCs w:val="14"/>
          </w:rPr>
          <w:t xml:space="preserve">Cov Kev </w:t>
        </w:r>
        <w:proofErr w:type="spellStart"/>
        <w:r w:rsidR="00A513E9" w:rsidRPr="00225F1A">
          <w:rPr>
            <w:rFonts w:ascii="Arial" w:eastAsia="Arial" w:hAnsi="Arial" w:cs="Arial"/>
            <w:sz w:val="14"/>
            <w:szCs w:val="14"/>
          </w:rPr>
          <w:t>Phom</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Sij</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Ntawm</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Zaub</w:t>
        </w:r>
        <w:proofErr w:type="spellEnd"/>
        <w:r w:rsidR="00A513E9" w:rsidRPr="00225F1A">
          <w:rPr>
            <w:rFonts w:ascii="Arial" w:eastAsia="Arial" w:hAnsi="Arial" w:cs="Arial"/>
            <w:sz w:val="14"/>
            <w:szCs w:val="14"/>
          </w:rPr>
          <w:t xml:space="preserve"> Mov </w:t>
        </w:r>
        <w:proofErr w:type="spellStart"/>
        <w:r w:rsidR="00A513E9">
          <w:rPr>
            <w:rFonts w:ascii="Arial" w:eastAsia="Arial" w:hAnsi="Arial" w:cs="Arial"/>
            <w:sz w:val="14"/>
            <w:szCs w:val="14"/>
          </w:rPr>
          <w:t>Uas</w:t>
        </w:r>
        <w:proofErr w:type="spellEnd"/>
        <w:r w:rsidR="00A513E9">
          <w:rPr>
            <w:rFonts w:ascii="Arial" w:eastAsia="Arial" w:hAnsi="Arial" w:cs="Arial"/>
            <w:sz w:val="14"/>
            <w:szCs w:val="14"/>
          </w:rPr>
          <w:t xml:space="preserve"> </w:t>
        </w:r>
        <w:proofErr w:type="spellStart"/>
        <w:r w:rsidR="00A513E9">
          <w:rPr>
            <w:rFonts w:ascii="Arial" w:eastAsia="Arial" w:hAnsi="Arial" w:cs="Arial"/>
            <w:sz w:val="14"/>
            <w:szCs w:val="14"/>
          </w:rPr>
          <w:t>Nyab</w:t>
        </w:r>
        <w:proofErr w:type="spellEnd"/>
        <w:r w:rsidR="00A513E9">
          <w:rPr>
            <w:rFonts w:ascii="Arial" w:eastAsia="Arial" w:hAnsi="Arial" w:cs="Arial"/>
            <w:sz w:val="14"/>
            <w:szCs w:val="14"/>
          </w:rPr>
          <w:t xml:space="preserve"> </w:t>
        </w:r>
        <w:proofErr w:type="spellStart"/>
        <w:r w:rsidR="00A513E9">
          <w:rPr>
            <w:rFonts w:ascii="Arial" w:eastAsia="Arial" w:hAnsi="Arial" w:cs="Arial"/>
            <w:sz w:val="14"/>
            <w:szCs w:val="14"/>
          </w:rPr>
          <w:t>Xeeb</w:t>
        </w:r>
        <w:proofErr w:type="spellEnd"/>
        <w:r w:rsidR="00A513E9">
          <w:rPr>
            <w:rFonts w:ascii="Arial" w:eastAsia="Arial" w:hAnsi="Arial" w:cs="Arial"/>
            <w:sz w:val="14"/>
            <w:szCs w:val="14"/>
          </w:rPr>
          <w:t xml:space="preserve"> </w:t>
        </w:r>
        <w:proofErr w:type="spellStart"/>
        <w:r w:rsidR="00A513E9" w:rsidRPr="00225F1A">
          <w:rPr>
            <w:rFonts w:ascii="Arial" w:eastAsia="Arial" w:hAnsi="Arial" w:cs="Arial"/>
            <w:sz w:val="14"/>
            <w:szCs w:val="14"/>
          </w:rPr>
          <w:t>Thaum</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Muaj</w:t>
        </w:r>
        <w:proofErr w:type="spellEnd"/>
        <w:r w:rsidR="00A513E9" w:rsidRPr="00225F1A">
          <w:rPr>
            <w:rFonts w:ascii="Arial" w:eastAsia="Arial" w:hAnsi="Arial" w:cs="Arial"/>
            <w:sz w:val="14"/>
            <w:szCs w:val="14"/>
          </w:rPr>
          <w:t xml:space="preserve"> Kev </w:t>
        </w:r>
        <w:r w:rsidR="00A513E9">
          <w:rPr>
            <w:rFonts w:ascii="Arial" w:eastAsia="Arial" w:hAnsi="Arial" w:cs="Arial"/>
            <w:sz w:val="14"/>
            <w:szCs w:val="14"/>
          </w:rPr>
          <w:t xml:space="preserve">Sib </w:t>
        </w:r>
        <w:proofErr w:type="spellStart"/>
        <w:r w:rsidR="00A513E9">
          <w:rPr>
            <w:rFonts w:ascii="Arial" w:eastAsia="Arial" w:hAnsi="Arial" w:cs="Arial"/>
            <w:sz w:val="14"/>
            <w:szCs w:val="14"/>
          </w:rPr>
          <w:t>Koom</w:t>
        </w:r>
        <w:proofErr w:type="spellEnd"/>
        <w:r w:rsidR="00A513E9">
          <w:rPr>
            <w:rFonts w:ascii="Arial" w:eastAsia="Arial" w:hAnsi="Arial" w:cs="Arial"/>
            <w:sz w:val="14"/>
            <w:szCs w:val="14"/>
          </w:rPr>
          <w:t xml:space="preserve"> </w:t>
        </w:r>
        <w:proofErr w:type="spellStart"/>
        <w:r w:rsidR="00A513E9">
          <w:rPr>
            <w:rFonts w:ascii="Arial" w:eastAsia="Arial" w:hAnsi="Arial" w:cs="Arial"/>
            <w:sz w:val="14"/>
            <w:szCs w:val="14"/>
          </w:rPr>
          <w:t>Ua</w:t>
        </w:r>
        <w:proofErr w:type="spellEnd"/>
        <w:r w:rsidR="00A513E9">
          <w:rPr>
            <w:rFonts w:ascii="Arial" w:eastAsia="Arial" w:hAnsi="Arial" w:cs="Arial"/>
            <w:sz w:val="14"/>
            <w:szCs w:val="14"/>
          </w:rPr>
          <w:t xml:space="preserve"> </w:t>
        </w:r>
        <w:proofErr w:type="spellStart"/>
        <w:r w:rsidR="00A513E9">
          <w:rPr>
            <w:rFonts w:ascii="Arial" w:eastAsia="Arial" w:hAnsi="Arial" w:cs="Arial"/>
            <w:sz w:val="14"/>
            <w:szCs w:val="14"/>
          </w:rPr>
          <w:t>ke</w:t>
        </w:r>
        <w:proofErr w:type="spellEnd"/>
        <w:r w:rsidR="00A513E9">
          <w:rPr>
            <w:rFonts w:ascii="Arial" w:eastAsia="Arial" w:hAnsi="Arial" w:cs="Arial"/>
            <w:sz w:val="14"/>
            <w:szCs w:val="14"/>
          </w:rPr>
          <w:t xml:space="preserve"> </w:t>
        </w:r>
        <w:proofErr w:type="spellStart"/>
        <w:r w:rsidR="00A513E9">
          <w:rPr>
            <w:rFonts w:ascii="Arial" w:eastAsia="Arial" w:hAnsi="Arial" w:cs="Arial"/>
            <w:sz w:val="14"/>
            <w:szCs w:val="14"/>
          </w:rPr>
          <w:t>Ntawm</w:t>
        </w:r>
        <w:proofErr w:type="spellEnd"/>
        <w:r w:rsidR="00A513E9">
          <w:rPr>
            <w:rFonts w:ascii="Arial" w:eastAsia="Arial" w:hAnsi="Arial" w:cs="Arial"/>
            <w:sz w:val="14"/>
            <w:szCs w:val="14"/>
          </w:rPr>
          <w:t xml:space="preserve"> Cov</w:t>
        </w:r>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Qoob</w:t>
        </w:r>
        <w:proofErr w:type="spellEnd"/>
        <w:r w:rsidR="00A513E9" w:rsidRPr="00225F1A">
          <w:rPr>
            <w:rFonts w:ascii="Arial" w:eastAsia="Arial" w:hAnsi="Arial" w:cs="Arial"/>
            <w:sz w:val="14"/>
            <w:szCs w:val="14"/>
          </w:rPr>
          <w:t xml:space="preserve"> Loo </w:t>
        </w:r>
        <w:proofErr w:type="spellStart"/>
        <w:r w:rsidR="00A513E9" w:rsidRPr="00225F1A">
          <w:rPr>
            <w:rFonts w:ascii="Arial" w:eastAsia="Arial" w:hAnsi="Arial" w:cs="Arial"/>
            <w:sz w:val="14"/>
            <w:szCs w:val="14"/>
          </w:rPr>
          <w:t>thiab</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Tsiaj</w:t>
        </w:r>
        <w:proofErr w:type="spellEnd"/>
        <w:r w:rsidR="00A513E9" w:rsidRPr="00225F1A">
          <w:rPr>
            <w:rFonts w:ascii="Arial" w:eastAsia="Arial" w:hAnsi="Arial" w:cs="Arial"/>
            <w:sz w:val="14"/>
            <w:szCs w:val="14"/>
          </w:rPr>
          <w:t xml:space="preserve"> </w:t>
        </w:r>
        <w:proofErr w:type="spellStart"/>
        <w:r w:rsidR="00A513E9" w:rsidRPr="00225F1A">
          <w:rPr>
            <w:rFonts w:ascii="Arial" w:eastAsia="Arial" w:hAnsi="Arial" w:cs="Arial"/>
            <w:sz w:val="14"/>
            <w:szCs w:val="14"/>
          </w:rPr>
          <w:t>Txhu</w:t>
        </w:r>
      </w:ins>
      <w:proofErr w:type="spellEnd"/>
      <w:del w:id="1664" w:author="Kaxiong" w:date="2021-06-10T12:25:00Z">
        <w:r w:rsidR="008B0E5D" w:rsidRPr="00225F1A" w:rsidDel="00A513E9">
          <w:rPr>
            <w:rFonts w:ascii="Arial" w:eastAsia="Arial" w:hAnsi="Arial" w:cs="Arial"/>
            <w:sz w:val="14"/>
            <w:szCs w:val="14"/>
          </w:rPr>
          <w:delText>Txo Cov Kev Phom Sij Kom Nyab Xeeb Ntawm Zaub Mov uas Muaj Teeb Meem Thaum Muaj Kev Ua Qoob Loo Sib Xyaws thiab Tsiaj Txhu</w:delText>
        </w:r>
      </w:del>
    </w:p>
    <w:p w14:paraId="41641204" w14:textId="77777777" w:rsidR="00BF3E5F" w:rsidRDefault="00BF3E5F">
      <w:pPr>
        <w:spacing w:line="54" w:lineRule="exact"/>
        <w:rPr>
          <w:sz w:val="20"/>
          <w:szCs w:val="20"/>
        </w:rPr>
      </w:pPr>
      <w:bookmarkStart w:id="1665" w:name="page12"/>
      <w:bookmarkEnd w:id="1665"/>
    </w:p>
    <w:p w14:paraId="3713ECE2" w14:textId="5E660958" w:rsidR="00BF3E5F" w:rsidRPr="00C0351B" w:rsidRDefault="00F2670D" w:rsidP="00C0351B">
      <w:pPr>
        <w:spacing w:line="421" w:lineRule="auto"/>
        <w:ind w:left="720" w:right="280"/>
        <w:jc w:val="both"/>
        <w:rPr>
          <w:sz w:val="20"/>
          <w:szCs w:val="20"/>
        </w:rPr>
      </w:pPr>
      <w:proofErr w:type="spellStart"/>
      <w:r w:rsidRPr="00C0351B">
        <w:rPr>
          <w:rFonts w:ascii="Arial" w:eastAsia="Arial" w:hAnsi="Arial" w:cs="Arial"/>
          <w:sz w:val="17"/>
          <w:szCs w:val="17"/>
        </w:rPr>
        <w:t>feem</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ntawm</w:t>
      </w:r>
      <w:proofErr w:type="spellEnd"/>
      <w:r w:rsidRPr="00C0351B">
        <w:rPr>
          <w:rFonts w:ascii="Arial" w:eastAsia="Arial" w:hAnsi="Arial" w:cs="Arial"/>
          <w:sz w:val="17"/>
          <w:szCs w:val="17"/>
        </w:rPr>
        <w:t xml:space="preserve"> cov </w:t>
      </w:r>
      <w:proofErr w:type="spellStart"/>
      <w:r w:rsidRPr="00C0351B">
        <w:rPr>
          <w:rFonts w:ascii="Arial" w:eastAsia="Arial" w:hAnsi="Arial" w:cs="Arial"/>
          <w:sz w:val="17"/>
          <w:szCs w:val="17"/>
        </w:rPr>
        <w:t>qoob</w:t>
      </w:r>
      <w:proofErr w:type="spellEnd"/>
      <w:r w:rsidRPr="00C0351B">
        <w:rPr>
          <w:rFonts w:ascii="Arial" w:eastAsia="Arial" w:hAnsi="Arial" w:cs="Arial"/>
          <w:sz w:val="17"/>
          <w:szCs w:val="17"/>
        </w:rPr>
        <w:t xml:space="preserve"> loo </w:t>
      </w:r>
      <w:proofErr w:type="spellStart"/>
      <w:ins w:id="1666" w:author="Kaxiong" w:date="2021-06-10T12:26:00Z">
        <w:r w:rsidR="00A513E9">
          <w:rPr>
            <w:rFonts w:ascii="Arial" w:eastAsia="Arial" w:hAnsi="Arial" w:cs="Arial"/>
            <w:sz w:val="17"/>
            <w:szCs w:val="17"/>
          </w:rPr>
          <w:t>uas</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tuaj</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yeem</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sau</w:t>
        </w:r>
        <w:proofErr w:type="spellEnd"/>
        <w:r w:rsidR="00A513E9">
          <w:rPr>
            <w:rFonts w:ascii="Arial" w:eastAsia="Arial" w:hAnsi="Arial" w:cs="Arial"/>
            <w:sz w:val="17"/>
            <w:szCs w:val="17"/>
          </w:rPr>
          <w:t xml:space="preserve"> tau </w:t>
        </w:r>
        <w:proofErr w:type="spellStart"/>
        <w:r w:rsidR="00A513E9">
          <w:rPr>
            <w:rFonts w:ascii="Arial" w:eastAsia="Arial" w:hAnsi="Arial" w:cs="Arial"/>
            <w:sz w:val="17"/>
            <w:szCs w:val="17"/>
          </w:rPr>
          <w:t>nyob</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rau</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thaum</w:t>
        </w:r>
        <w:proofErr w:type="spellEnd"/>
        <w:r w:rsidR="00A513E9">
          <w:rPr>
            <w:rFonts w:ascii="Arial" w:eastAsia="Arial" w:hAnsi="Arial" w:cs="Arial"/>
            <w:sz w:val="17"/>
            <w:szCs w:val="17"/>
          </w:rPr>
          <w:t xml:space="preserve"> </w:t>
        </w:r>
      </w:ins>
      <w:proofErr w:type="spellStart"/>
      <w:ins w:id="1667" w:author="Kaxiong" w:date="2021-06-10T12:27:00Z">
        <w:r w:rsidR="00A513E9">
          <w:rPr>
            <w:rFonts w:ascii="Arial" w:eastAsia="Arial" w:hAnsi="Arial" w:cs="Arial"/>
            <w:sz w:val="17"/>
            <w:szCs w:val="17"/>
          </w:rPr>
          <w:t>saib</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xyuas</w:t>
        </w:r>
        <w:proofErr w:type="spellEnd"/>
        <w:r w:rsidR="00A513E9">
          <w:rPr>
            <w:rFonts w:ascii="Arial" w:eastAsia="Arial" w:hAnsi="Arial" w:cs="Arial"/>
            <w:sz w:val="17"/>
            <w:szCs w:val="17"/>
          </w:rPr>
          <w:t xml:space="preserve"> </w:t>
        </w:r>
      </w:ins>
      <w:del w:id="1668" w:author="Kaxiong" w:date="2021-06-10T12:26:00Z">
        <w:r w:rsidRPr="00C0351B" w:rsidDel="00A513E9">
          <w:rPr>
            <w:rFonts w:ascii="Arial" w:eastAsia="Arial" w:hAnsi="Arial" w:cs="Arial"/>
            <w:sz w:val="17"/>
            <w:szCs w:val="17"/>
          </w:rPr>
          <w:delText xml:space="preserve">ntawm kev sau qoob loo </w:delText>
        </w:r>
      </w:del>
      <w:proofErr w:type="spellStart"/>
      <w:r w:rsidRPr="00C0351B">
        <w:rPr>
          <w:rFonts w:ascii="Arial" w:eastAsia="Arial" w:hAnsi="Arial" w:cs="Arial"/>
          <w:sz w:val="17"/>
          <w:szCs w:val="17"/>
        </w:rPr>
        <w:t>thiab</w:t>
      </w:r>
      <w:proofErr w:type="spellEnd"/>
      <w:r w:rsidRPr="00C0351B">
        <w:rPr>
          <w:rFonts w:ascii="Arial" w:eastAsia="Arial" w:hAnsi="Arial" w:cs="Arial"/>
          <w:sz w:val="17"/>
          <w:szCs w:val="17"/>
        </w:rPr>
        <w:t xml:space="preserve"> </w:t>
      </w:r>
      <w:proofErr w:type="spellStart"/>
      <w:r w:rsidRPr="00C0351B">
        <w:rPr>
          <w:rFonts w:ascii="Arial" w:eastAsia="Arial" w:hAnsi="Arial" w:cs="Arial"/>
          <w:sz w:val="17"/>
          <w:szCs w:val="17"/>
        </w:rPr>
        <w:t>txo</w:t>
      </w:r>
      <w:proofErr w:type="spellEnd"/>
      <w:ins w:id="1669" w:author="Kaxiong" w:date="2021-06-10T12:27:00Z">
        <w:r w:rsidR="00A513E9">
          <w:rPr>
            <w:rFonts w:ascii="Arial" w:eastAsia="Arial" w:hAnsi="Arial" w:cs="Arial"/>
            <w:sz w:val="17"/>
            <w:szCs w:val="17"/>
          </w:rPr>
          <w:t xml:space="preserve"> </w:t>
        </w:r>
        <w:proofErr w:type="spellStart"/>
        <w:r w:rsidR="00A513E9">
          <w:rPr>
            <w:rFonts w:ascii="Arial" w:eastAsia="Arial" w:hAnsi="Arial" w:cs="Arial"/>
            <w:sz w:val="17"/>
            <w:szCs w:val="17"/>
          </w:rPr>
          <w:t>kev</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tshwm</w:t>
        </w:r>
        <w:proofErr w:type="spellEnd"/>
        <w:r w:rsidR="00A513E9">
          <w:rPr>
            <w:rFonts w:ascii="Arial" w:eastAsia="Arial" w:hAnsi="Arial" w:cs="Arial"/>
            <w:sz w:val="17"/>
            <w:szCs w:val="17"/>
          </w:rPr>
          <w:t xml:space="preserve"> sim </w:t>
        </w:r>
        <w:proofErr w:type="spellStart"/>
        <w:r w:rsidR="00A513E9">
          <w:rPr>
            <w:rFonts w:ascii="Arial" w:eastAsia="Arial" w:hAnsi="Arial" w:cs="Arial"/>
            <w:sz w:val="17"/>
            <w:szCs w:val="17"/>
          </w:rPr>
          <w:t>rau</w:t>
        </w:r>
        <w:proofErr w:type="spellEnd"/>
        <w:r w:rsidR="00A513E9">
          <w:rPr>
            <w:rFonts w:ascii="Arial" w:eastAsia="Arial" w:hAnsi="Arial" w:cs="Arial"/>
            <w:sz w:val="17"/>
            <w:szCs w:val="17"/>
          </w:rPr>
          <w:t xml:space="preserve"> cov </w:t>
        </w:r>
        <w:proofErr w:type="spellStart"/>
        <w:r w:rsidR="00A513E9">
          <w:rPr>
            <w:rFonts w:ascii="Arial" w:eastAsia="Arial" w:hAnsi="Arial" w:cs="Arial"/>
            <w:sz w:val="17"/>
            <w:szCs w:val="17"/>
          </w:rPr>
          <w:t>quav</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chiv</w:t>
        </w:r>
        <w:proofErr w:type="spellEnd"/>
        <w:r w:rsidR="00A513E9">
          <w:rPr>
            <w:rFonts w:ascii="Arial" w:eastAsia="Arial" w:hAnsi="Arial" w:cs="Arial"/>
            <w:sz w:val="17"/>
            <w:szCs w:val="17"/>
          </w:rPr>
          <w:t xml:space="preserve"> </w:t>
        </w:r>
      </w:ins>
      <w:proofErr w:type="spellStart"/>
      <w:ins w:id="1670" w:author="Kaxiong" w:date="2021-06-10T12:28:00Z">
        <w:r w:rsidR="00A513E9">
          <w:rPr>
            <w:rFonts w:ascii="Arial" w:eastAsia="Arial" w:hAnsi="Arial" w:cs="Arial"/>
            <w:sz w:val="17"/>
            <w:szCs w:val="17"/>
          </w:rPr>
          <w:t>uas</w:t>
        </w:r>
        <w:proofErr w:type="spellEnd"/>
        <w:r w:rsidR="00A513E9">
          <w:rPr>
            <w:rFonts w:ascii="Arial" w:eastAsia="Arial" w:hAnsi="Arial" w:cs="Arial"/>
            <w:sz w:val="17"/>
            <w:szCs w:val="17"/>
          </w:rPr>
          <w:t xml:space="preserve"> los cov </w:t>
        </w:r>
        <w:proofErr w:type="spellStart"/>
        <w:r w:rsidR="00A513E9">
          <w:rPr>
            <w:rFonts w:ascii="Arial" w:eastAsia="Arial" w:hAnsi="Arial" w:cs="Arial"/>
            <w:sz w:val="17"/>
            <w:szCs w:val="17"/>
          </w:rPr>
          <w:t>qoob</w:t>
        </w:r>
        <w:proofErr w:type="spellEnd"/>
        <w:r w:rsidR="00A513E9">
          <w:rPr>
            <w:rFonts w:ascii="Arial" w:eastAsia="Arial" w:hAnsi="Arial" w:cs="Arial"/>
            <w:sz w:val="17"/>
            <w:szCs w:val="17"/>
          </w:rPr>
          <w:t xml:space="preserve"> loo tom </w:t>
        </w:r>
        <w:proofErr w:type="spellStart"/>
        <w:r w:rsidR="00A513E9">
          <w:rPr>
            <w:rFonts w:ascii="Arial" w:eastAsia="Arial" w:hAnsi="Arial" w:cs="Arial"/>
            <w:sz w:val="17"/>
            <w:szCs w:val="17"/>
          </w:rPr>
          <w:t>qab</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kev</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saib</w:t>
        </w:r>
        <w:proofErr w:type="spellEnd"/>
        <w:r w:rsidR="00A513E9">
          <w:rPr>
            <w:rFonts w:ascii="Arial" w:eastAsia="Arial" w:hAnsi="Arial" w:cs="Arial"/>
            <w:sz w:val="17"/>
            <w:szCs w:val="17"/>
          </w:rPr>
          <w:t xml:space="preserve"> </w:t>
        </w:r>
        <w:proofErr w:type="spellStart"/>
        <w:r w:rsidR="00A513E9">
          <w:rPr>
            <w:rFonts w:ascii="Arial" w:eastAsia="Arial" w:hAnsi="Arial" w:cs="Arial"/>
            <w:sz w:val="17"/>
            <w:szCs w:val="17"/>
          </w:rPr>
          <w:t>xyuas</w:t>
        </w:r>
        <w:proofErr w:type="spellEnd"/>
        <w:r w:rsidR="00A513E9">
          <w:rPr>
            <w:rFonts w:ascii="Arial" w:eastAsia="Arial" w:hAnsi="Arial" w:cs="Arial"/>
            <w:sz w:val="17"/>
            <w:szCs w:val="17"/>
          </w:rPr>
          <w:t>.</w:t>
        </w:r>
      </w:ins>
      <w:r w:rsidRPr="00C0351B">
        <w:rPr>
          <w:rFonts w:ascii="Arial" w:eastAsia="Arial" w:hAnsi="Arial" w:cs="Arial"/>
          <w:sz w:val="17"/>
          <w:szCs w:val="17"/>
        </w:rPr>
        <w:t xml:space="preserve"> </w:t>
      </w:r>
      <w:del w:id="1671" w:author="Kaxiong" w:date="2021-06-10T12:28:00Z">
        <w:r w:rsidRPr="00C0351B" w:rsidDel="00A513E9">
          <w:rPr>
            <w:rFonts w:ascii="Arial" w:eastAsia="Arial" w:hAnsi="Arial" w:cs="Arial"/>
            <w:sz w:val="17"/>
            <w:szCs w:val="17"/>
          </w:rPr>
          <w:delText>kom zoo rau cov quav hu rau cov khoom lag luam tom qab muab khoom.</w:delText>
        </w:r>
      </w:del>
    </w:p>
    <w:p w14:paraId="723F35B4" w14:textId="06865F8C" w:rsidR="00BF3E5F" w:rsidRDefault="00BF3E5F">
      <w:pPr>
        <w:spacing w:line="370" w:lineRule="exact"/>
        <w:rPr>
          <w:sz w:val="20"/>
          <w:szCs w:val="20"/>
        </w:rPr>
      </w:pPr>
    </w:p>
    <w:p w14:paraId="7DFC29A8" w14:textId="2EDB9CCE" w:rsidR="00BF3E5F" w:rsidRPr="00442E26" w:rsidRDefault="00F2670D">
      <w:pPr>
        <w:ind w:left="360"/>
        <w:rPr>
          <w:sz w:val="18"/>
          <w:szCs w:val="18"/>
        </w:rPr>
      </w:pPr>
      <w:r w:rsidRPr="00442E26">
        <w:rPr>
          <w:rFonts w:ascii="Arial" w:eastAsia="Arial" w:hAnsi="Arial" w:cs="Arial"/>
          <w:color w:val="2F5496"/>
          <w:sz w:val="18"/>
          <w:szCs w:val="18"/>
        </w:rPr>
        <w:t xml:space="preserve">2. </w:t>
      </w:r>
      <w:proofErr w:type="spellStart"/>
      <w:r w:rsidRPr="00442E26">
        <w:rPr>
          <w:rFonts w:ascii="Arial" w:eastAsia="Arial" w:hAnsi="Arial" w:cs="Arial"/>
          <w:color w:val="2F5496"/>
          <w:sz w:val="18"/>
          <w:szCs w:val="18"/>
        </w:rPr>
        <w:t>Khaws</w:t>
      </w:r>
      <w:proofErr w:type="spellEnd"/>
      <w:r w:rsidRPr="00442E26">
        <w:rPr>
          <w:rFonts w:ascii="Arial" w:eastAsia="Arial" w:hAnsi="Arial" w:cs="Arial"/>
          <w:color w:val="2F5496"/>
          <w:sz w:val="18"/>
          <w:szCs w:val="18"/>
        </w:rPr>
        <w:t xml:space="preserve"> cov</w:t>
      </w:r>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ntaub</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ntawv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sau</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tseg</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txog</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kev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ua</w:t>
      </w:r>
      <w:proofErr w:type="spellEnd"/>
      <w:r w:rsidR="00633FD2" w:rsidRPr="00442E26">
        <w:rPr>
          <w:rFonts w:ascii="Arial" w:eastAsia="Arial" w:hAnsi="Arial" w:cs="Arial"/>
          <w:color w:val="2F5496"/>
          <w:sz w:val="18"/>
          <w:szCs w:val="18"/>
        </w:rPr>
        <w:t xml:space="preserve"> zoo </w:t>
      </w:r>
      <w:proofErr w:type="spellStart"/>
      <w:r w:rsidR="00633FD2" w:rsidRPr="00442E26">
        <w:rPr>
          <w:rFonts w:ascii="Arial" w:eastAsia="Arial" w:hAnsi="Arial" w:cs="Arial"/>
          <w:color w:val="2F5496"/>
          <w:sz w:val="18"/>
          <w:szCs w:val="18"/>
        </w:rPr>
        <w:t>tshaj</w:t>
      </w:r>
      <w:proofErr w:type="spellEnd"/>
      <w:r w:rsidR="00633FD2" w:rsidRPr="00442E26">
        <w:rPr>
          <w:rFonts w:ascii="Arial" w:eastAsia="Arial" w:hAnsi="Arial" w:cs="Arial"/>
          <w:color w:val="2F5496"/>
          <w:sz w:val="18"/>
          <w:szCs w:val="18"/>
        </w:rPr>
        <w:t xml:space="preserve"> li </w:t>
      </w:r>
      <w:proofErr w:type="spellStart"/>
      <w:r w:rsidR="00633FD2" w:rsidRPr="00442E26">
        <w:rPr>
          <w:rFonts w:ascii="Arial" w:eastAsia="Arial" w:hAnsi="Arial" w:cs="Arial"/>
          <w:color w:val="2F5496"/>
          <w:sz w:val="18"/>
          <w:szCs w:val="18"/>
        </w:rPr>
        <w:t>cas</w:t>
      </w:r>
      <w:proofErr w:type="spellEnd"/>
      <w:r w:rsidR="00633FD2" w:rsidRPr="00442E26">
        <w:rPr>
          <w:rFonts w:ascii="Arial" w:eastAsia="Arial" w:hAnsi="Arial" w:cs="Arial"/>
          <w:color w:val="2F5496"/>
          <w:sz w:val="18"/>
          <w:szCs w:val="18"/>
        </w:rPr>
        <w:t xml:space="preserve"> los sis </w:t>
      </w:r>
      <w:proofErr w:type="spellStart"/>
      <w:r w:rsidR="00633FD2" w:rsidRPr="00442E26">
        <w:rPr>
          <w:rFonts w:ascii="Arial" w:eastAsia="Arial" w:hAnsi="Arial" w:cs="Arial"/>
          <w:color w:val="2F5496"/>
          <w:sz w:val="18"/>
          <w:szCs w:val="18"/>
        </w:rPr>
        <w:t>lwm</w:t>
      </w:r>
      <w:proofErr w:type="spellEnd"/>
      <w:r w:rsidR="00633FD2" w:rsidRPr="00442E26">
        <w:rPr>
          <w:rFonts w:ascii="Arial" w:eastAsia="Arial" w:hAnsi="Arial" w:cs="Arial"/>
          <w:color w:val="2F5496"/>
          <w:sz w:val="18"/>
          <w:szCs w:val="18"/>
        </w:rPr>
        <w:t xml:space="preserve"> yam </w:t>
      </w:r>
      <w:proofErr w:type="spellStart"/>
      <w:r w:rsidR="00633FD2" w:rsidRPr="00442E26">
        <w:rPr>
          <w:rFonts w:ascii="Arial" w:eastAsia="Arial" w:hAnsi="Arial" w:cs="Arial"/>
          <w:color w:val="2F5496"/>
          <w:sz w:val="18"/>
          <w:szCs w:val="18"/>
        </w:rPr>
        <w:t>kev</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ntsuas</w:t>
      </w:r>
      <w:proofErr w:type="spellEnd"/>
      <w:r w:rsidR="00633FD2" w:rsidRPr="00442E26">
        <w:rPr>
          <w:rFonts w:ascii="Arial" w:eastAsia="Arial" w:hAnsi="Arial" w:cs="Arial"/>
          <w:color w:val="2F5496"/>
          <w:sz w:val="18"/>
          <w:szCs w:val="18"/>
        </w:rPr>
        <w:t xml:space="preserve"> tau </w:t>
      </w:r>
      <w:proofErr w:type="spellStart"/>
      <w:r w:rsidR="00633FD2" w:rsidRPr="00442E26">
        <w:rPr>
          <w:rFonts w:ascii="Arial" w:eastAsia="Arial" w:hAnsi="Arial" w:cs="Arial"/>
          <w:color w:val="2F5496"/>
          <w:sz w:val="18"/>
          <w:szCs w:val="18"/>
        </w:rPr>
        <w:t>ua</w:t>
      </w:r>
      <w:proofErr w:type="spellEnd"/>
      <w:r w:rsidR="00633FD2" w:rsidRPr="00442E26">
        <w:rPr>
          <w:rFonts w:ascii="Arial" w:eastAsia="Arial" w:hAnsi="Arial" w:cs="Arial"/>
          <w:color w:val="2F5496"/>
          <w:sz w:val="18"/>
          <w:szCs w:val="18"/>
        </w:rPr>
        <w:t xml:space="preserve"> </w:t>
      </w:r>
      <w:proofErr w:type="spellStart"/>
      <w:r w:rsidR="00633FD2" w:rsidRPr="00442E26">
        <w:rPr>
          <w:rFonts w:ascii="Arial" w:eastAsia="Arial" w:hAnsi="Arial" w:cs="Arial"/>
          <w:color w:val="2F5496"/>
          <w:sz w:val="18"/>
          <w:szCs w:val="18"/>
        </w:rPr>
        <w:t>raws</w:t>
      </w:r>
      <w:proofErr w:type="spellEnd"/>
    </w:p>
    <w:p w14:paraId="4DD70831" w14:textId="77777777" w:rsidR="00BF3E5F" w:rsidRDefault="00BF3E5F">
      <w:pPr>
        <w:spacing w:line="200" w:lineRule="exact"/>
        <w:rPr>
          <w:sz w:val="20"/>
          <w:szCs w:val="20"/>
        </w:rPr>
      </w:pPr>
    </w:p>
    <w:p w14:paraId="4D622ADF" w14:textId="77777777" w:rsidR="00BF3E5F" w:rsidRDefault="00BF3E5F">
      <w:pPr>
        <w:spacing w:line="239" w:lineRule="exact"/>
        <w:rPr>
          <w:sz w:val="20"/>
          <w:szCs w:val="20"/>
        </w:rPr>
      </w:pPr>
    </w:p>
    <w:p w14:paraId="4A139C81" w14:textId="6CF15CC0" w:rsidR="00BF3E5F" w:rsidRPr="00DA03E8" w:rsidRDefault="00F2670D" w:rsidP="00DA03E8">
      <w:pPr>
        <w:spacing w:line="457" w:lineRule="auto"/>
        <w:ind w:right="380"/>
        <w:jc w:val="both"/>
        <w:rPr>
          <w:sz w:val="16"/>
          <w:szCs w:val="16"/>
        </w:rPr>
      </w:pPr>
      <w:proofErr w:type="spellStart"/>
      <w:r w:rsidRPr="00DA03E8">
        <w:rPr>
          <w:rFonts w:ascii="Arial" w:eastAsia="Arial" w:hAnsi="Arial" w:cs="Arial"/>
          <w:sz w:val="16"/>
          <w:szCs w:val="16"/>
        </w:rPr>
        <w:t>Qhov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tseem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ceeb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ntawm</w:t>
      </w:r>
      <w:proofErr w:type="spellEnd"/>
      <w:r w:rsidRPr="00DA03E8">
        <w:rPr>
          <w:rFonts w:ascii="Arial" w:eastAsia="Arial" w:hAnsi="Arial" w:cs="Arial"/>
          <w:sz w:val="16"/>
          <w:szCs w:val="16"/>
        </w:rPr>
        <w:t xml:space="preserve"> cov </w:t>
      </w:r>
      <w:proofErr w:type="spellStart"/>
      <w:r w:rsidRPr="00DA03E8">
        <w:rPr>
          <w:rFonts w:ascii="Arial" w:eastAsia="Arial" w:hAnsi="Arial" w:cs="Arial"/>
          <w:sz w:val="16"/>
          <w:szCs w:val="16"/>
        </w:rPr>
        <w:t>ntaub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ntawv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tsis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tuaj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yeem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raug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hais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kom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txaus</w:t>
      </w:r>
      <w:proofErr w:type="spellEnd"/>
      <w:r w:rsidRPr="00DA03E8">
        <w:rPr>
          <w:rFonts w:ascii="Arial" w:eastAsia="Arial" w:hAnsi="Arial" w:cs="Arial"/>
          <w:sz w:val="16"/>
          <w:szCs w:val="16"/>
        </w:rPr>
        <w:t>! Cov</w:t>
      </w:r>
      <w:ins w:id="1672" w:author="Kaxiong" w:date="2021-06-10T12:29:00Z">
        <w:r w:rsidR="00A513E9">
          <w:rPr>
            <w:rFonts w:ascii="Arial" w:eastAsia="Arial" w:hAnsi="Arial" w:cs="Arial"/>
            <w:sz w:val="16"/>
            <w:szCs w:val="16"/>
          </w:rPr>
          <w:t xml:space="preserve"> </w:t>
        </w:r>
      </w:ins>
      <w:proofErr w:type="spellStart"/>
      <w:ins w:id="1673" w:author="Kaxiong" w:date="2021-06-10T12:30:00Z">
        <w:r w:rsidR="00A513E9">
          <w:rPr>
            <w:rFonts w:ascii="Arial" w:eastAsia="Arial" w:hAnsi="Arial" w:cs="Arial"/>
            <w:sz w:val="16"/>
            <w:szCs w:val="16"/>
          </w:rPr>
          <w:t>qauv</w:t>
        </w:r>
        <w:proofErr w:type="spellEnd"/>
        <w:r w:rsidR="00A513E9">
          <w:rPr>
            <w:rFonts w:ascii="Arial" w:eastAsia="Arial" w:hAnsi="Arial" w:cs="Arial"/>
            <w:sz w:val="16"/>
            <w:szCs w:val="16"/>
          </w:rPr>
          <w:t xml:space="preserve"> </w:t>
        </w:r>
      </w:ins>
      <w:del w:id="1674" w:author="Kaxiong" w:date="2021-06-10T12:30:00Z">
        <w:r w:rsidRPr="00DA03E8" w:rsidDel="00A513E9">
          <w:rPr>
            <w:rFonts w:ascii="Arial" w:eastAsia="Arial" w:hAnsi="Arial" w:cs="Arial"/>
            <w:sz w:val="16"/>
            <w:szCs w:val="16"/>
          </w:rPr>
          <w:delText xml:space="preserve"> txheej txheem </w:delText>
        </w:r>
      </w:del>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r w:rsidRPr="00DA03E8">
        <w:rPr>
          <w:rFonts w:ascii="Arial" w:eastAsia="Arial" w:hAnsi="Arial" w:cs="Arial"/>
          <w:sz w:val="16"/>
          <w:szCs w:val="16"/>
        </w:rPr>
        <w:t xml:space="preserve">, cov </w:t>
      </w:r>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coj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ua</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thiab</w:t>
      </w:r>
      <w:proofErr w:type="spellEnd"/>
      <w:r w:rsidRPr="00DA03E8">
        <w:rPr>
          <w:rFonts w:ascii="Arial" w:eastAsia="Arial" w:hAnsi="Arial" w:cs="Arial"/>
          <w:sz w:val="16"/>
          <w:szCs w:val="16"/>
        </w:rPr>
        <w:t xml:space="preserve"> cov </w:t>
      </w:r>
      <w:proofErr w:type="spellStart"/>
      <w:ins w:id="1675" w:author="Kaxiong" w:date="2021-06-10T12:31:00Z">
        <w:r w:rsidR="00A513E9">
          <w:rPr>
            <w:rFonts w:ascii="Arial" w:eastAsia="Arial" w:hAnsi="Arial" w:cs="Arial"/>
            <w:sz w:val="16"/>
            <w:szCs w:val="16"/>
          </w:rPr>
          <w:t>qauv</w:t>
        </w:r>
      </w:ins>
      <w:proofErr w:type="spellEnd"/>
      <w:del w:id="1676" w:author="Kaxiong" w:date="2021-06-10T12:31:00Z">
        <w:r w:rsidRPr="00DA03E8" w:rsidDel="00A513E9">
          <w:rPr>
            <w:rFonts w:ascii="Arial" w:eastAsia="Arial" w:hAnsi="Arial" w:cs="Arial"/>
            <w:sz w:val="16"/>
            <w:szCs w:val="16"/>
          </w:rPr>
          <w:delText>kev cai</w:delText>
        </w:r>
      </w:del>
      <w:r w:rsidRPr="00DA03E8">
        <w:rPr>
          <w:rFonts w:ascii="Arial" w:eastAsia="Arial" w:hAnsi="Arial" w:cs="Arial"/>
          <w:sz w:val="16"/>
          <w:szCs w:val="16"/>
        </w:rPr>
        <w:t xml:space="preserve"> </w:t>
      </w:r>
      <w:proofErr w:type="spellStart"/>
      <w:r w:rsidRPr="00DA03E8">
        <w:rPr>
          <w:rFonts w:ascii="Arial" w:eastAsia="Arial" w:hAnsi="Arial" w:cs="Arial"/>
          <w:sz w:val="16"/>
          <w:szCs w:val="16"/>
        </w:rPr>
        <w:t>uas</w:t>
      </w:r>
      <w:proofErr w:type="spellEnd"/>
      <w:r w:rsidRPr="00DA03E8">
        <w:rPr>
          <w:rFonts w:ascii="Arial" w:eastAsia="Arial" w:hAnsi="Arial" w:cs="Arial"/>
          <w:sz w:val="16"/>
          <w:szCs w:val="16"/>
        </w:rPr>
        <w:t xml:space="preserve"> </w:t>
      </w:r>
      <w:ins w:id="1677" w:author="Kaxiong" w:date="2021-06-10T12:31:00Z">
        <w:r w:rsidR="00A513E9">
          <w:rPr>
            <w:rFonts w:ascii="Arial" w:eastAsia="Arial" w:hAnsi="Arial" w:cs="Arial"/>
            <w:sz w:val="16"/>
            <w:szCs w:val="16"/>
          </w:rPr>
          <w:t xml:space="preserve">tab tom </w:t>
        </w:r>
        <w:proofErr w:type="spellStart"/>
        <w:r w:rsidR="00A513E9">
          <w:rPr>
            <w:rFonts w:ascii="Arial" w:eastAsia="Arial" w:hAnsi="Arial" w:cs="Arial"/>
            <w:sz w:val="16"/>
            <w:szCs w:val="16"/>
          </w:rPr>
          <w:t>raug</w:t>
        </w:r>
      </w:ins>
      <w:proofErr w:type="spellEnd"/>
      <w:del w:id="1678" w:author="Kaxiong" w:date="2021-06-10T12:31:00Z">
        <w:r w:rsidRPr="00DA03E8" w:rsidDel="00A513E9">
          <w:rPr>
            <w:rFonts w:ascii="Arial" w:eastAsia="Arial" w:hAnsi="Arial" w:cs="Arial"/>
            <w:sz w:val="16"/>
            <w:szCs w:val="16"/>
          </w:rPr>
          <w:delText>tau taug qab</w:delText>
        </w:r>
      </w:del>
      <w:ins w:id="1679" w:author="Kaxiong" w:date="2021-06-10T12:32:00Z">
        <w:r w:rsidR="00A513E9">
          <w:rPr>
            <w:rFonts w:ascii="Arial" w:eastAsia="Arial" w:hAnsi="Arial" w:cs="Arial"/>
            <w:sz w:val="16"/>
            <w:szCs w:val="16"/>
          </w:rPr>
          <w:t xml:space="preserve"> </w:t>
        </w:r>
        <w:proofErr w:type="spellStart"/>
        <w:r w:rsidR="00A513E9">
          <w:rPr>
            <w:rFonts w:ascii="Arial" w:eastAsia="Arial" w:hAnsi="Arial" w:cs="Arial"/>
            <w:sz w:val="16"/>
            <w:szCs w:val="16"/>
          </w:rPr>
          <w:t>ua</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raws</w:t>
        </w:r>
      </w:ins>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uas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tsis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muaj</w:t>
      </w:r>
      <w:proofErr w:type="spellEnd"/>
      <w:r w:rsidRPr="00DA03E8">
        <w:rPr>
          <w:rFonts w:ascii="Arial" w:eastAsia="Arial" w:hAnsi="Arial" w:cs="Arial"/>
          <w:sz w:val="16"/>
          <w:szCs w:val="16"/>
        </w:rPr>
        <w:t xml:space="preserve"> </w:t>
      </w:r>
      <w:ins w:id="1680" w:author="Kaxiong" w:date="2021-06-10T12:32:00Z">
        <w:r w:rsidR="00A513E9">
          <w:rPr>
            <w:rFonts w:ascii="Arial" w:eastAsia="Arial" w:hAnsi="Arial" w:cs="Arial"/>
            <w:sz w:val="16"/>
            <w:szCs w:val="16"/>
          </w:rPr>
          <w:t xml:space="preserve">cov </w:t>
        </w:r>
      </w:ins>
      <w:proofErr w:type="spellStart"/>
      <w:r w:rsidRPr="00DA03E8">
        <w:rPr>
          <w:rFonts w:ascii="Arial" w:eastAsia="Arial" w:hAnsi="Arial" w:cs="Arial"/>
          <w:sz w:val="16"/>
          <w:szCs w:val="16"/>
        </w:rPr>
        <w:t>ntaub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ntawv</w:t>
      </w:r>
      <w:proofErr w:type="spellEnd"/>
      <w:ins w:id="1681" w:author="Kaxiong" w:date="2021-06-10T12:33:00Z">
        <w:r w:rsidR="00A513E9">
          <w:rPr>
            <w:rFonts w:ascii="Arial" w:eastAsia="Arial" w:hAnsi="Arial" w:cs="Arial"/>
            <w:sz w:val="16"/>
            <w:szCs w:val="16"/>
          </w:rPr>
          <w:t xml:space="preserve"> </w:t>
        </w:r>
        <w:proofErr w:type="spellStart"/>
        <w:r w:rsidR="00A513E9">
          <w:rPr>
            <w:rFonts w:ascii="Arial" w:eastAsia="Arial" w:hAnsi="Arial" w:cs="Arial"/>
            <w:sz w:val="16"/>
            <w:szCs w:val="16"/>
          </w:rPr>
          <w:t>khaws</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cia</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qhia</w:t>
        </w:r>
        <w:proofErr w:type="spellEnd"/>
        <w:r w:rsidR="00A513E9">
          <w:rPr>
            <w:rFonts w:ascii="Arial" w:eastAsia="Arial" w:hAnsi="Arial" w:cs="Arial"/>
            <w:sz w:val="16"/>
            <w:szCs w:val="16"/>
          </w:rPr>
          <w:t xml:space="preserve"> tau </w:t>
        </w:r>
        <w:proofErr w:type="spellStart"/>
        <w:r w:rsidR="00A513E9">
          <w:rPr>
            <w:rFonts w:ascii="Arial" w:eastAsia="Arial" w:hAnsi="Arial" w:cs="Arial"/>
            <w:sz w:val="16"/>
            <w:szCs w:val="16"/>
          </w:rPr>
          <w:t>tias</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yuav</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ua</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rau</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koj</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mus</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tsis</w:t>
        </w:r>
        <w:proofErr w:type="spellEnd"/>
        <w:r w:rsidR="00A513E9">
          <w:rPr>
            <w:rFonts w:ascii="Arial" w:eastAsia="Arial" w:hAnsi="Arial" w:cs="Arial"/>
            <w:sz w:val="16"/>
            <w:szCs w:val="16"/>
          </w:rPr>
          <w:t xml:space="preserve"> tau deb </w:t>
        </w:r>
        <w:proofErr w:type="spellStart"/>
        <w:r w:rsidR="00A513E9">
          <w:rPr>
            <w:rFonts w:ascii="Arial" w:eastAsia="Arial" w:hAnsi="Arial" w:cs="Arial"/>
            <w:sz w:val="16"/>
            <w:szCs w:val="16"/>
          </w:rPr>
          <w:t>luaj</w:t>
        </w:r>
        <w:proofErr w:type="spellEnd"/>
        <w:r w:rsidR="00A513E9">
          <w:rPr>
            <w:rFonts w:ascii="Arial" w:eastAsia="Arial" w:hAnsi="Arial" w:cs="Arial"/>
            <w:sz w:val="16"/>
            <w:szCs w:val="16"/>
          </w:rPr>
          <w:t xml:space="preserve"> </w:t>
        </w:r>
        <w:proofErr w:type="spellStart"/>
        <w:r w:rsidR="00A513E9">
          <w:rPr>
            <w:rFonts w:ascii="Arial" w:eastAsia="Arial" w:hAnsi="Arial" w:cs="Arial"/>
            <w:sz w:val="16"/>
            <w:szCs w:val="16"/>
          </w:rPr>
          <w:t>twg</w:t>
        </w:r>
      </w:ins>
      <w:proofErr w:type="spellEnd"/>
      <w:r w:rsidRPr="00DA03E8">
        <w:rPr>
          <w:rFonts w:ascii="Arial" w:eastAsia="Arial" w:hAnsi="Arial" w:cs="Arial"/>
          <w:sz w:val="16"/>
          <w:szCs w:val="16"/>
        </w:rPr>
        <w:t xml:space="preserve"> </w:t>
      </w:r>
      <w:del w:id="1682" w:author="Kaxiong" w:date="2021-06-10T12:34:00Z">
        <w:r w:rsidRPr="00DA03E8" w:rsidDel="00A513E9">
          <w:rPr>
            <w:rFonts w:ascii="Arial" w:eastAsia="Arial" w:hAnsi="Arial" w:cs="Arial"/>
            <w:sz w:val="16"/>
            <w:szCs w:val="16"/>
          </w:rPr>
          <w:delText xml:space="preserve">ua pov thawj nws yuav tsis ua rau koj nyob deb </w:delText>
        </w:r>
      </w:del>
      <w:proofErr w:type="spellStart"/>
      <w:r w:rsidRPr="00DA03E8">
        <w:rPr>
          <w:rFonts w:ascii="Arial" w:eastAsia="Arial" w:hAnsi="Arial" w:cs="Arial"/>
          <w:sz w:val="16"/>
          <w:szCs w:val="16"/>
        </w:rPr>
        <w:t>yog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tias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muaj</w:t>
      </w:r>
      <w:proofErr w:type="spellEnd"/>
      <w:r w:rsidRPr="00DA03E8">
        <w:rPr>
          <w:rFonts w:ascii="Arial" w:eastAsia="Arial" w:hAnsi="Arial" w:cs="Arial"/>
          <w:sz w:val="16"/>
          <w:szCs w:val="16"/>
        </w:rPr>
        <w:t xml:space="preserve"> </w:t>
      </w:r>
      <w:proofErr w:type="spellStart"/>
      <w:ins w:id="1683" w:author="Kaxiong" w:date="2021-06-10T12:34:00Z">
        <w:r w:rsidR="00D53E94">
          <w:rPr>
            <w:rFonts w:ascii="Arial" w:eastAsia="Arial" w:hAnsi="Arial" w:cs="Arial"/>
            <w:sz w:val="16"/>
            <w:szCs w:val="16"/>
          </w:rPr>
          <w:t>xwm</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txheej</w:t>
        </w:r>
        <w:proofErr w:type="spellEnd"/>
        <w:r w:rsidR="00D53E94">
          <w:rPr>
            <w:rFonts w:ascii="Arial" w:eastAsia="Arial" w:hAnsi="Arial" w:cs="Arial"/>
            <w:sz w:val="16"/>
            <w:szCs w:val="16"/>
          </w:rPr>
          <w:t xml:space="preserve"> </w:t>
        </w:r>
      </w:ins>
      <w:del w:id="1684" w:author="Kaxiong" w:date="2021-06-10T12:34:00Z">
        <w:r w:rsidRPr="00DA03E8" w:rsidDel="00D53E94">
          <w:rPr>
            <w:rFonts w:ascii="Arial" w:eastAsia="Arial" w:hAnsi="Arial" w:cs="Arial"/>
            <w:sz w:val="16"/>
            <w:szCs w:val="16"/>
          </w:rPr>
          <w:delText xml:space="preserve">teeb meem </w:delText>
        </w:r>
      </w:del>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ins w:id="1685" w:author="Kaxiong" w:date="2021-06-10T12:34:00Z">
        <w:r w:rsidR="00D53E94">
          <w:rPr>
            <w:rFonts w:ascii="Arial" w:eastAsia="Arial" w:hAnsi="Arial" w:cs="Arial"/>
            <w:sz w:val="16"/>
            <w:szCs w:val="16"/>
          </w:rPr>
          <w:t xml:space="preserve"> tau </w:t>
        </w:r>
      </w:ins>
      <w:proofErr w:type="spellStart"/>
      <w:ins w:id="1686" w:author="Kaxiong" w:date="2021-06-10T12:35:00Z">
        <w:r w:rsidR="00D53E94">
          <w:rPr>
            <w:rFonts w:ascii="Arial" w:eastAsia="Arial" w:hAnsi="Arial" w:cs="Arial"/>
            <w:sz w:val="16"/>
            <w:szCs w:val="16"/>
          </w:rPr>
          <w:t>tshwm</w:t>
        </w:r>
        <w:proofErr w:type="spellEnd"/>
        <w:r w:rsidR="00D53E94">
          <w:rPr>
            <w:rFonts w:ascii="Arial" w:eastAsia="Arial" w:hAnsi="Arial" w:cs="Arial"/>
            <w:sz w:val="16"/>
            <w:szCs w:val="16"/>
          </w:rPr>
          <w:t xml:space="preserve"> sim</w:t>
        </w:r>
      </w:ins>
      <w:r w:rsidRPr="00DA03E8">
        <w:rPr>
          <w:rFonts w:ascii="Arial" w:eastAsia="Arial" w:hAnsi="Arial" w:cs="Arial"/>
          <w:sz w:val="16"/>
          <w:szCs w:val="16"/>
        </w:rPr>
        <w:t xml:space="preserve">. Kev </w:t>
      </w:r>
      <w:proofErr w:type="spellStart"/>
      <w:r w:rsidRPr="00DA03E8">
        <w:rPr>
          <w:rFonts w:ascii="Arial" w:eastAsia="Arial" w:hAnsi="Arial" w:cs="Arial"/>
          <w:sz w:val="16"/>
          <w:szCs w:val="16"/>
        </w:rPr>
        <w:t>khaws</w:t>
      </w:r>
      <w:proofErr w:type="spellEnd"/>
      <w:r w:rsidRPr="00DA03E8">
        <w:rPr>
          <w:rFonts w:ascii="Arial" w:eastAsia="Arial" w:hAnsi="Arial" w:cs="Arial"/>
          <w:sz w:val="16"/>
          <w:szCs w:val="16"/>
        </w:rPr>
        <w:t xml:space="preserve"> </w:t>
      </w:r>
      <w:proofErr w:type="spellStart"/>
      <w:ins w:id="1687" w:author="Kaxiong" w:date="2021-06-10T12:36:00Z">
        <w:r w:rsidR="00D53E94">
          <w:rPr>
            <w:rFonts w:ascii="Arial" w:eastAsia="Arial" w:hAnsi="Arial" w:cs="Arial"/>
            <w:sz w:val="16"/>
            <w:szCs w:val="16"/>
          </w:rPr>
          <w:t>sau</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cia</w:t>
        </w:r>
      </w:ins>
      <w:proofErr w:type="spellEnd"/>
      <w:del w:id="1688" w:author="Kaxiong" w:date="2021-06-10T12:36:00Z">
        <w:r w:rsidRPr="00DA03E8" w:rsidDel="00D53E94">
          <w:rPr>
            <w:rFonts w:ascii="Arial" w:eastAsia="Arial" w:hAnsi="Arial" w:cs="Arial"/>
            <w:sz w:val="16"/>
            <w:szCs w:val="16"/>
          </w:rPr>
          <w:delText>cov ntaub ntawv</w:delText>
        </w:r>
      </w:del>
      <w:r w:rsidRPr="00DA03E8">
        <w:rPr>
          <w:rFonts w:ascii="Arial" w:eastAsia="Arial" w:hAnsi="Arial" w:cs="Arial"/>
          <w:sz w:val="16"/>
          <w:szCs w:val="16"/>
        </w:rPr>
        <w:t xml:space="preserve"> </w:t>
      </w:r>
      <w:proofErr w:type="spellStart"/>
      <w:r w:rsidRPr="00DA03E8">
        <w:rPr>
          <w:rFonts w:ascii="Arial" w:eastAsia="Arial" w:hAnsi="Arial" w:cs="Arial"/>
          <w:sz w:val="16"/>
          <w:szCs w:val="16"/>
        </w:rPr>
        <w:t>thiab</w:t>
      </w:r>
      <w:proofErr w:type="spellEnd"/>
      <w:r w:rsidRPr="00DA03E8">
        <w:rPr>
          <w:rFonts w:ascii="Arial" w:eastAsia="Arial" w:hAnsi="Arial" w:cs="Arial"/>
          <w:sz w:val="16"/>
          <w:szCs w:val="16"/>
        </w:rPr>
        <w:t xml:space="preserve"> cov </w:t>
      </w:r>
      <w:proofErr w:type="spellStart"/>
      <w:r w:rsidRPr="00DA03E8">
        <w:rPr>
          <w:rFonts w:ascii="Arial" w:eastAsia="Arial" w:hAnsi="Arial" w:cs="Arial"/>
          <w:sz w:val="16"/>
          <w:szCs w:val="16"/>
        </w:rPr>
        <w:t>ntaub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ntawv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tuaj</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yeem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ua</w:t>
      </w:r>
      <w:proofErr w:type="spellEnd"/>
      <w:r w:rsidRPr="00DA03E8">
        <w:rPr>
          <w:rFonts w:ascii="Arial" w:eastAsia="Arial" w:hAnsi="Arial" w:cs="Arial"/>
          <w:sz w:val="16"/>
          <w:szCs w:val="16"/>
        </w:rPr>
        <w:t xml:space="preserve"> </w:t>
      </w:r>
      <w:proofErr w:type="spellStart"/>
      <w:ins w:id="1689" w:author="Kaxiong" w:date="2021-06-10T12:38:00Z">
        <w:r w:rsidR="00D53E94">
          <w:rPr>
            <w:rFonts w:ascii="Arial" w:eastAsia="Arial" w:hAnsi="Arial" w:cs="Arial"/>
            <w:sz w:val="16"/>
            <w:szCs w:val="16"/>
          </w:rPr>
          <w:t>rau</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nkees</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khaws</w:t>
        </w:r>
      </w:ins>
      <w:proofErr w:type="spellEnd"/>
      <w:del w:id="1690" w:author="Kaxiong" w:date="2021-06-10T12:38:00Z">
        <w:r w:rsidRPr="00DA03E8" w:rsidDel="00D53E94">
          <w:rPr>
            <w:rFonts w:ascii="Arial" w:eastAsia="Arial" w:hAnsi="Arial" w:cs="Arial"/>
            <w:sz w:val="16"/>
            <w:szCs w:val="16"/>
          </w:rPr>
          <w:delText>kom txaus</w:delText>
        </w:r>
      </w:del>
      <w:r w:rsidRPr="00DA03E8">
        <w:rPr>
          <w:rFonts w:ascii="Arial" w:eastAsia="Arial" w:hAnsi="Arial" w:cs="Arial"/>
          <w:sz w:val="16"/>
          <w:szCs w:val="16"/>
        </w:rPr>
        <w:t xml:space="preserve">, tab sis </w:t>
      </w:r>
      <w:proofErr w:type="spellStart"/>
      <w:r w:rsidRPr="00DA03E8">
        <w:rPr>
          <w:rFonts w:ascii="Arial" w:eastAsia="Arial" w:hAnsi="Arial" w:cs="Arial"/>
          <w:sz w:val="16"/>
          <w:szCs w:val="16"/>
        </w:rPr>
        <w:t>nws</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yog</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qhov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tseem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ceeb</w:t>
      </w:r>
      <w:proofErr w:type="spellEnd"/>
      <w:r w:rsidRPr="00DA03E8">
        <w:rPr>
          <w:rFonts w:ascii="Arial" w:eastAsia="Arial" w:hAnsi="Arial" w:cs="Arial"/>
          <w:sz w:val="16"/>
          <w:szCs w:val="16"/>
        </w:rPr>
        <w:t xml:space="preserve"> </w:t>
      </w:r>
      <w:proofErr w:type="spellStart"/>
      <w:ins w:id="1691" w:author="Kaxiong" w:date="2021-06-10T12:38:00Z">
        <w:r w:rsidR="00D53E94">
          <w:rPr>
            <w:rFonts w:ascii="Arial" w:eastAsia="Arial" w:hAnsi="Arial" w:cs="Arial"/>
            <w:sz w:val="16"/>
            <w:szCs w:val="16"/>
          </w:rPr>
          <w:t>tia</w:t>
        </w:r>
      </w:ins>
      <w:ins w:id="1692" w:author="Kaxiong" w:date="2021-06-10T12:39:00Z">
        <w:r w:rsidR="00D53E94">
          <w:rPr>
            <w:rFonts w:ascii="Arial" w:eastAsia="Arial" w:hAnsi="Arial" w:cs="Arial"/>
            <w:sz w:val="16"/>
            <w:szCs w:val="16"/>
          </w:rPr>
          <w:t>g</w:t>
        </w:r>
        <w:proofErr w:type="spellEnd"/>
        <w:r w:rsidR="00D53E94">
          <w:rPr>
            <w:rFonts w:ascii="Arial" w:eastAsia="Arial" w:hAnsi="Arial" w:cs="Arial"/>
            <w:sz w:val="16"/>
            <w:szCs w:val="16"/>
          </w:rPr>
          <w:t xml:space="preserve"> </w:t>
        </w:r>
      </w:ins>
      <w:proofErr w:type="spellStart"/>
      <w:r w:rsidRPr="00DA03E8">
        <w:rPr>
          <w:rFonts w:ascii="Arial" w:eastAsia="Arial" w:hAnsi="Arial" w:cs="Arial"/>
          <w:sz w:val="16"/>
          <w:szCs w:val="16"/>
        </w:rPr>
        <w:t>thaum</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nws</w:t>
      </w:r>
      <w:proofErr w:type="spellEnd"/>
      <w:r w:rsidRPr="00DA03E8">
        <w:rPr>
          <w:rFonts w:ascii="Arial" w:eastAsia="Arial" w:hAnsi="Arial" w:cs="Arial"/>
          <w:sz w:val="16"/>
          <w:szCs w:val="16"/>
        </w:rPr>
        <w:t xml:space="preserve"> los </w:t>
      </w:r>
      <w:proofErr w:type="spellStart"/>
      <w:ins w:id="1693" w:author="Kaxiong" w:date="2021-06-10T12:39:00Z">
        <w:r w:rsidR="00D53E94">
          <w:rPr>
            <w:rFonts w:ascii="Arial" w:eastAsia="Arial" w:hAnsi="Arial" w:cs="Arial"/>
            <w:sz w:val="16"/>
            <w:szCs w:val="16"/>
          </w:rPr>
          <w:t>txiav</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txiv</w:t>
        </w:r>
        <w:proofErr w:type="spellEnd"/>
        <w:r w:rsidR="00D53E94">
          <w:rPr>
            <w:rFonts w:ascii="Arial" w:eastAsia="Arial" w:hAnsi="Arial" w:cs="Arial"/>
            <w:sz w:val="16"/>
            <w:szCs w:val="16"/>
          </w:rPr>
          <w:t xml:space="preserve"> </w:t>
        </w:r>
      </w:ins>
      <w:proofErr w:type="spellStart"/>
      <w:r w:rsidRPr="00DA03E8">
        <w:rPr>
          <w:rFonts w:ascii="Arial" w:eastAsia="Arial" w:hAnsi="Arial" w:cs="Arial"/>
          <w:sz w:val="16"/>
          <w:szCs w:val="16"/>
        </w:rPr>
        <w:t>txog</w:t>
      </w:r>
      <w:proofErr w:type="spellEnd"/>
      <w:r w:rsidRPr="00DA03E8">
        <w:rPr>
          <w:rFonts w:ascii="Arial" w:eastAsia="Arial" w:hAnsi="Arial" w:cs="Arial"/>
          <w:sz w:val="16"/>
          <w:szCs w:val="16"/>
        </w:rPr>
        <w:t xml:space="preserve"> </w:t>
      </w:r>
      <w:ins w:id="1694" w:author="Kaxiong" w:date="2021-06-10T12:39:00Z">
        <w:r w:rsidR="00D53E94">
          <w:rPr>
            <w:rFonts w:ascii="Arial" w:eastAsia="Arial" w:hAnsi="Arial" w:cs="Arial"/>
            <w:sz w:val="16"/>
            <w:szCs w:val="16"/>
          </w:rPr>
          <w:t xml:space="preserve">cov </w:t>
        </w:r>
        <w:proofErr w:type="spellStart"/>
        <w:r w:rsidR="00D53E94">
          <w:rPr>
            <w:rFonts w:ascii="Arial" w:eastAsia="Arial" w:hAnsi="Arial" w:cs="Arial"/>
            <w:sz w:val="16"/>
            <w:szCs w:val="16"/>
          </w:rPr>
          <w:t>kev</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phom</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sij</w:t>
        </w:r>
        <w:proofErr w:type="spellEnd"/>
        <w:r w:rsidR="00D53E94">
          <w:rPr>
            <w:rFonts w:ascii="Arial" w:eastAsia="Arial" w:hAnsi="Arial" w:cs="Arial"/>
            <w:sz w:val="16"/>
            <w:szCs w:val="16"/>
          </w:rPr>
          <w:t xml:space="preserve"> </w:t>
        </w:r>
      </w:ins>
      <w:proofErr w:type="spellStart"/>
      <w:r w:rsidRPr="00DA03E8">
        <w:rPr>
          <w:rFonts w:ascii="Arial" w:eastAsia="Arial" w:hAnsi="Arial" w:cs="Arial"/>
          <w:sz w:val="16"/>
          <w:szCs w:val="16"/>
        </w:rPr>
        <w:t>rau</w:t>
      </w:r>
      <w:proofErr w:type="spellEnd"/>
      <w:r w:rsidRPr="00DA03E8">
        <w:rPr>
          <w:rFonts w:ascii="Arial" w:eastAsia="Arial" w:hAnsi="Arial" w:cs="Arial"/>
          <w:sz w:val="16"/>
          <w:szCs w:val="16"/>
        </w:rPr>
        <w:t xml:space="preserve"> </w:t>
      </w:r>
      <w:del w:id="1695" w:author="Kaxiong" w:date="2021-06-10T12:40:00Z">
        <w:r w:rsidR="00AD64EC" w:rsidRPr="00DA03E8" w:rsidDel="00D53E94">
          <w:rPr>
            <w:rFonts w:ascii="Arial" w:eastAsia="Arial" w:hAnsi="Arial" w:cs="Arial"/>
            <w:sz w:val="16"/>
            <w:szCs w:val="16"/>
          </w:rPr>
          <w:delText xml:space="preserve">lub luag hauj lwm </w:delText>
        </w:r>
        <w:r w:rsidRPr="00DA03E8" w:rsidDel="00D53E94">
          <w:rPr>
            <w:rFonts w:ascii="Arial" w:eastAsia="Arial" w:hAnsi="Arial" w:cs="Arial"/>
            <w:sz w:val="16"/>
            <w:szCs w:val="16"/>
          </w:rPr>
          <w:delText xml:space="preserve">kev txwv </w:delText>
        </w:r>
      </w:del>
      <w:proofErr w:type="spellStart"/>
      <w:r w:rsidRPr="00DA03E8">
        <w:rPr>
          <w:rFonts w:ascii="Arial" w:eastAsia="Arial" w:hAnsi="Arial" w:cs="Arial"/>
          <w:sz w:val="16"/>
          <w:szCs w:val="16"/>
        </w:rPr>
        <w:t>kev</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nyab</w:t>
      </w:r>
      <w:proofErr w:type="spellEnd"/>
      <w:r w:rsidRPr="00DA03E8">
        <w:rPr>
          <w:rFonts w:ascii="Arial" w:eastAsia="Arial" w:hAnsi="Arial" w:cs="Arial"/>
          <w:sz w:val="16"/>
          <w:szCs w:val="16"/>
        </w:rPr>
        <w:t xml:space="preserve"> </w:t>
      </w:r>
      <w:proofErr w:type="spellStart"/>
      <w:r w:rsidRPr="00DA03E8">
        <w:rPr>
          <w:rFonts w:ascii="Arial" w:eastAsia="Arial" w:hAnsi="Arial" w:cs="Arial"/>
          <w:sz w:val="16"/>
          <w:szCs w:val="16"/>
        </w:rPr>
        <w:t>xeeb</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ntawm</w:t>
      </w:r>
      <w:proofErr w:type="spellEnd"/>
      <w:r w:rsidR="00AD64EC" w:rsidRPr="00DA03E8">
        <w:rPr>
          <w:rFonts w:ascii="Arial" w:eastAsia="Arial" w:hAnsi="Arial" w:cs="Arial"/>
          <w:sz w:val="16"/>
          <w:szCs w:val="16"/>
        </w:rPr>
        <w:t xml:space="preserve"> </w:t>
      </w:r>
      <w:proofErr w:type="spellStart"/>
      <w:r w:rsidR="00AD64EC" w:rsidRPr="00DA03E8">
        <w:rPr>
          <w:rFonts w:ascii="Arial" w:eastAsia="Arial" w:hAnsi="Arial" w:cs="Arial"/>
          <w:sz w:val="16"/>
          <w:szCs w:val="16"/>
        </w:rPr>
        <w:t>koj</w:t>
      </w:r>
      <w:proofErr w:type="spellEnd"/>
      <w:r w:rsidR="00AD64EC" w:rsidRPr="00DA03E8">
        <w:rPr>
          <w:rFonts w:ascii="Arial" w:eastAsia="Arial" w:hAnsi="Arial" w:cs="Arial"/>
          <w:sz w:val="16"/>
          <w:szCs w:val="16"/>
        </w:rPr>
        <w:t xml:space="preserve"> cov </w:t>
      </w:r>
      <w:proofErr w:type="spellStart"/>
      <w:r w:rsidR="00AD64EC" w:rsidRPr="00DA03E8">
        <w:rPr>
          <w:rFonts w:ascii="Arial" w:eastAsia="Arial" w:hAnsi="Arial" w:cs="Arial"/>
          <w:sz w:val="16"/>
          <w:szCs w:val="16"/>
        </w:rPr>
        <w:t>zaub</w:t>
      </w:r>
      <w:proofErr w:type="spellEnd"/>
      <w:r w:rsidR="00AD64EC" w:rsidRPr="00DA03E8">
        <w:rPr>
          <w:rFonts w:ascii="Arial" w:eastAsia="Arial" w:hAnsi="Arial" w:cs="Arial"/>
          <w:sz w:val="16"/>
          <w:szCs w:val="16"/>
        </w:rPr>
        <w:t xml:space="preserve"> mov</w:t>
      </w:r>
      <w:r w:rsidRPr="00DA03E8">
        <w:rPr>
          <w:rFonts w:ascii="Arial" w:eastAsia="Arial" w:hAnsi="Arial" w:cs="Arial"/>
          <w:sz w:val="16"/>
          <w:szCs w:val="16"/>
        </w:rPr>
        <w:t>.</w:t>
      </w:r>
    </w:p>
    <w:p w14:paraId="6D67E57D" w14:textId="77777777" w:rsidR="00BF3E5F" w:rsidRDefault="00BF3E5F">
      <w:pPr>
        <w:spacing w:line="227" w:lineRule="exact"/>
        <w:rPr>
          <w:sz w:val="20"/>
          <w:szCs w:val="20"/>
        </w:rPr>
      </w:pPr>
    </w:p>
    <w:p w14:paraId="45DBEA71" w14:textId="7326E570" w:rsidR="00BF3E5F" w:rsidRPr="00B55283" w:rsidRDefault="00F2670D">
      <w:pPr>
        <w:spacing w:line="439" w:lineRule="auto"/>
        <w:ind w:right="260"/>
        <w:jc w:val="both"/>
        <w:rPr>
          <w:sz w:val="16"/>
          <w:szCs w:val="16"/>
        </w:rPr>
      </w:pPr>
      <w:proofErr w:type="spellStart"/>
      <w:r w:rsidRPr="00B55283">
        <w:rPr>
          <w:rFonts w:ascii="Arial" w:eastAsia="Arial" w:hAnsi="Arial" w:cs="Arial"/>
          <w:sz w:val="16"/>
          <w:szCs w:val="16"/>
        </w:rPr>
        <w:t>Ib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qho</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ntxiv</w:t>
      </w:r>
      <w:proofErr w:type="spellEnd"/>
      <w:r w:rsidRPr="00B55283">
        <w:rPr>
          <w:rFonts w:ascii="Arial" w:eastAsia="Arial" w:hAnsi="Arial" w:cs="Arial"/>
          <w:sz w:val="16"/>
          <w:szCs w:val="16"/>
        </w:rPr>
        <w:t xml:space="preserve">, </w:t>
      </w:r>
      <w:del w:id="1696" w:author="Kaxiong" w:date="2021-06-10T12:41:00Z">
        <w:r w:rsidRPr="00B55283" w:rsidDel="00D53E94">
          <w:rPr>
            <w:rFonts w:ascii="Arial" w:eastAsia="Arial" w:hAnsi="Arial" w:cs="Arial"/>
            <w:sz w:val="16"/>
            <w:szCs w:val="16"/>
          </w:rPr>
          <w:delText>qee tus</w:delText>
        </w:r>
      </w:del>
      <w:ins w:id="1697" w:author="Kaxiong" w:date="2021-06-10T12:41:00Z">
        <w:r w:rsidR="00D53E94">
          <w:rPr>
            <w:rFonts w:ascii="Arial" w:eastAsia="Arial" w:hAnsi="Arial" w:cs="Arial"/>
            <w:sz w:val="16"/>
            <w:szCs w:val="16"/>
          </w:rPr>
          <w:t>cov</w:t>
        </w:r>
      </w:ins>
      <w:r w:rsidRPr="00B55283">
        <w:rPr>
          <w:rFonts w:ascii="Arial" w:eastAsia="Arial" w:hAnsi="Arial" w:cs="Arial"/>
          <w:sz w:val="16"/>
          <w:szCs w:val="16"/>
        </w:rPr>
        <w:t xml:space="preserve">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ins w:id="1698" w:author="Kaxiong" w:date="2021-06-10T12:41:00Z">
        <w:r w:rsidR="00D53E94">
          <w:rPr>
            <w:rFonts w:ascii="Arial" w:eastAsia="Arial" w:hAnsi="Arial" w:cs="Arial"/>
            <w:sz w:val="16"/>
            <w:szCs w:val="16"/>
          </w:rPr>
          <w:t>khoom</w:t>
        </w:r>
        <w:proofErr w:type="spellEnd"/>
        <w:r w:rsidR="00D53E94">
          <w:rPr>
            <w:rFonts w:ascii="Arial" w:eastAsia="Arial" w:hAnsi="Arial" w:cs="Arial"/>
            <w:sz w:val="16"/>
            <w:szCs w:val="16"/>
          </w:rPr>
          <w:t xml:space="preserve"> tam sim no </w:t>
        </w:r>
      </w:ins>
      <w:proofErr w:type="spellStart"/>
      <w:r w:rsidRPr="00B55283">
        <w:rPr>
          <w:rFonts w:ascii="Arial" w:eastAsia="Arial" w:hAnsi="Arial" w:cs="Arial"/>
          <w:sz w:val="16"/>
          <w:szCs w:val="16"/>
        </w:rPr>
        <w:t>xav</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kom</w:t>
      </w:r>
      <w:proofErr w:type="spellEnd"/>
      <w:r w:rsidRPr="00B55283">
        <w:rPr>
          <w:rFonts w:ascii="Arial" w:eastAsia="Arial" w:hAnsi="Arial" w:cs="Arial"/>
          <w:sz w:val="16"/>
          <w:szCs w:val="16"/>
        </w:rPr>
        <w:t xml:space="preserve"> cov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liaj</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teb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tsum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muaj</w:t>
      </w:r>
      <w:proofErr w:type="spellEnd"/>
      <w:r w:rsidRPr="00B55283">
        <w:rPr>
          <w:rFonts w:ascii="Arial" w:eastAsia="Arial" w:hAnsi="Arial" w:cs="Arial"/>
          <w:sz w:val="16"/>
          <w:szCs w:val="16"/>
        </w:rPr>
        <w:t xml:space="preserve"> cov </w:t>
      </w:r>
      <w:proofErr w:type="spellStart"/>
      <w:r w:rsidRPr="00B55283">
        <w:rPr>
          <w:rFonts w:ascii="Arial" w:eastAsia="Arial" w:hAnsi="Arial" w:cs="Arial"/>
          <w:sz w:val="16"/>
          <w:szCs w:val="16"/>
        </w:rPr>
        <w:t>ntaub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ntawv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qhia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seb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lawv</w:t>
      </w:r>
      <w:proofErr w:type="spellEnd"/>
      <w:ins w:id="1699" w:author="Kaxiong" w:date="2021-06-10T12:42:00Z">
        <w:r w:rsidR="00D53E94">
          <w:rPr>
            <w:rFonts w:ascii="Arial" w:eastAsia="Arial" w:hAnsi="Arial" w:cs="Arial"/>
            <w:sz w:val="16"/>
            <w:szCs w:val="16"/>
          </w:rPr>
          <w:t xml:space="preserve"> </w:t>
        </w:r>
        <w:proofErr w:type="spellStart"/>
        <w:r w:rsidR="00D53E94">
          <w:rPr>
            <w:rFonts w:ascii="Arial" w:eastAsia="Arial" w:hAnsi="Arial" w:cs="Arial"/>
            <w:sz w:val="16"/>
            <w:szCs w:val="16"/>
          </w:rPr>
          <w:t>puas</w:t>
        </w:r>
      </w:ins>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raws</w:t>
      </w:r>
      <w:proofErr w:type="spellEnd"/>
      <w:r w:rsidRPr="00B55283">
        <w:rPr>
          <w:rFonts w:ascii="Arial" w:eastAsia="Arial" w:hAnsi="Arial" w:cs="Arial"/>
          <w:sz w:val="16"/>
          <w:szCs w:val="16"/>
        </w:rPr>
        <w:t xml:space="preserve"> li FSMA cov </w:t>
      </w:r>
      <w:proofErr w:type="spellStart"/>
      <w:r w:rsidRPr="00B55283">
        <w:rPr>
          <w:rFonts w:ascii="Arial" w:eastAsia="Arial" w:hAnsi="Arial" w:cs="Arial"/>
          <w:sz w:val="16"/>
          <w:szCs w:val="16"/>
        </w:rPr>
        <w:t>qauv</w:t>
      </w:r>
      <w:proofErr w:type="spellEnd"/>
      <w:r w:rsidRPr="00B55283">
        <w:rPr>
          <w:rFonts w:ascii="Arial" w:eastAsia="Arial" w:hAnsi="Arial" w:cs="Arial"/>
          <w:sz w:val="16"/>
          <w:szCs w:val="16"/>
        </w:rPr>
        <w:t xml:space="preserve"> los</w:t>
      </w:r>
      <w:r w:rsidR="005E1982" w:rsidRPr="00B55283">
        <w:rPr>
          <w:rFonts w:ascii="Arial" w:eastAsia="Arial" w:hAnsi="Arial" w:cs="Arial"/>
          <w:sz w:val="16"/>
          <w:szCs w:val="16"/>
        </w:rPr>
        <w:t xml:space="preserve"> </w:t>
      </w:r>
      <w:r w:rsidRPr="00B55283">
        <w:rPr>
          <w:rFonts w:ascii="Arial" w:eastAsia="Arial" w:hAnsi="Arial" w:cs="Arial"/>
          <w:sz w:val="16"/>
          <w:szCs w:val="16"/>
        </w:rPr>
        <w:t xml:space="preserve">sis </w:t>
      </w:r>
      <w:ins w:id="1700" w:author="Kaxiong" w:date="2021-06-10T12:42:00Z">
        <w:r w:rsidR="00D53E94">
          <w:rPr>
            <w:rFonts w:ascii="Arial" w:eastAsia="Arial" w:hAnsi="Arial" w:cs="Arial"/>
            <w:sz w:val="16"/>
            <w:szCs w:val="16"/>
          </w:rPr>
          <w:t xml:space="preserve">cov </w:t>
        </w:r>
      </w:ins>
      <w:proofErr w:type="spellStart"/>
      <w:r w:rsidRPr="00B55283">
        <w:rPr>
          <w:rFonts w:ascii="Arial" w:eastAsia="Arial" w:hAnsi="Arial" w:cs="Arial"/>
          <w:sz w:val="16"/>
          <w:szCs w:val="16"/>
        </w:rPr>
        <w:t>kev</w:t>
      </w:r>
      <w:proofErr w:type="spellEnd"/>
      <w:r w:rsidRPr="00B55283">
        <w:rPr>
          <w:rFonts w:ascii="Arial" w:eastAsia="Arial" w:hAnsi="Arial" w:cs="Arial"/>
          <w:sz w:val="16"/>
          <w:szCs w:val="16"/>
        </w:rPr>
        <w:t xml:space="preserve"> </w:t>
      </w:r>
      <w:proofErr w:type="spellStart"/>
      <w:ins w:id="1701" w:author="Kaxiong" w:date="2021-06-10T12:42:00Z">
        <w:r w:rsidR="00D53E94">
          <w:rPr>
            <w:rFonts w:ascii="Arial" w:eastAsia="Arial" w:hAnsi="Arial" w:cs="Arial"/>
            <w:sz w:val="16"/>
            <w:szCs w:val="16"/>
          </w:rPr>
          <w:t>ua</w:t>
        </w:r>
        <w:proofErr w:type="spellEnd"/>
        <w:r w:rsidR="00D53E94">
          <w:rPr>
            <w:rFonts w:ascii="Arial" w:eastAsia="Arial" w:hAnsi="Arial" w:cs="Arial"/>
            <w:sz w:val="16"/>
            <w:szCs w:val="16"/>
          </w:rPr>
          <w:t xml:space="preserve"> </w:t>
        </w:r>
      </w:ins>
      <w:ins w:id="1702" w:author="Kaxiong" w:date="2021-06-10T12:43:00Z">
        <w:r w:rsidR="00D53E94">
          <w:rPr>
            <w:rFonts w:ascii="Arial" w:eastAsia="Arial" w:hAnsi="Arial" w:cs="Arial"/>
            <w:sz w:val="16"/>
            <w:szCs w:val="16"/>
          </w:rPr>
          <w:t xml:space="preserve">tau zoo </w:t>
        </w:r>
        <w:proofErr w:type="spellStart"/>
        <w:r w:rsidR="00D53E94">
          <w:rPr>
            <w:rFonts w:ascii="Arial" w:eastAsia="Arial" w:hAnsi="Arial" w:cs="Arial"/>
            <w:sz w:val="16"/>
            <w:szCs w:val="16"/>
          </w:rPr>
          <w:t>tshj</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plaws</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ntawm</w:t>
        </w:r>
        <w:proofErr w:type="spellEnd"/>
        <w:r w:rsidR="00D53E94">
          <w:rPr>
            <w:rFonts w:ascii="Arial" w:eastAsia="Arial" w:hAnsi="Arial" w:cs="Arial"/>
            <w:sz w:val="16"/>
            <w:szCs w:val="16"/>
          </w:rPr>
          <w:t xml:space="preserve"> </w:t>
        </w:r>
        <w:proofErr w:type="spellStart"/>
        <w:r w:rsidR="00D53E94">
          <w:rPr>
            <w:rFonts w:ascii="Arial" w:eastAsia="Arial" w:hAnsi="Arial" w:cs="Arial"/>
            <w:sz w:val="16"/>
            <w:szCs w:val="16"/>
          </w:rPr>
          <w:t>kev</w:t>
        </w:r>
        <w:proofErr w:type="spellEnd"/>
        <w:r w:rsidR="00D53E94">
          <w:rPr>
            <w:rFonts w:ascii="Arial" w:eastAsia="Arial" w:hAnsi="Arial" w:cs="Arial"/>
            <w:sz w:val="16"/>
            <w:szCs w:val="16"/>
          </w:rPr>
          <w:t xml:space="preserve"> </w:t>
        </w:r>
      </w:ins>
      <w:proofErr w:type="spellStart"/>
      <w:r w:rsidRPr="00B55283">
        <w:rPr>
          <w:rFonts w:ascii="Arial" w:eastAsia="Arial" w:hAnsi="Arial" w:cs="Arial"/>
          <w:sz w:val="16"/>
          <w:szCs w:val="16"/>
        </w:rPr>
        <w:t>nyab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xeeb</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ntawm</w:t>
      </w:r>
      <w:proofErr w:type="spellEnd"/>
      <w:r w:rsidR="005E1982"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zaub</w:t>
      </w:r>
      <w:proofErr w:type="spellEnd"/>
      <w:r w:rsidR="005E1982" w:rsidRPr="00B55283">
        <w:rPr>
          <w:rFonts w:ascii="Arial" w:eastAsia="Arial" w:hAnsi="Arial" w:cs="Arial"/>
          <w:sz w:val="16"/>
          <w:szCs w:val="16"/>
        </w:rPr>
        <w:t xml:space="preserve"> mov</w:t>
      </w:r>
      <w:del w:id="1703" w:author="Kaxiong" w:date="2021-06-10T12:44:00Z">
        <w:r w:rsidRPr="00B55283" w:rsidDel="00D53E94">
          <w:rPr>
            <w:rFonts w:ascii="Arial" w:eastAsia="Arial" w:hAnsi="Arial" w:cs="Arial"/>
            <w:sz w:val="16"/>
            <w:szCs w:val="16"/>
          </w:rPr>
          <w:delText xml:space="preserve"> zoo tshaj plaws</w:delText>
        </w:r>
      </w:del>
      <w:r w:rsidRPr="00B55283">
        <w:rPr>
          <w:rFonts w:ascii="Arial" w:eastAsia="Arial" w:hAnsi="Arial" w:cs="Arial"/>
          <w:sz w:val="16"/>
          <w:szCs w:val="16"/>
        </w:rPr>
        <w:t xml:space="preserve">. </w:t>
      </w:r>
      <w:ins w:id="1704" w:author="Kaxiong" w:date="2021-06-10T12:45:00Z">
        <w:r w:rsidR="004C7641">
          <w:rPr>
            <w:rFonts w:ascii="Arial" w:eastAsia="Arial" w:hAnsi="Arial" w:cs="Arial"/>
            <w:sz w:val="16"/>
            <w:szCs w:val="16"/>
          </w:rPr>
          <w:t xml:space="preserve">Li </w:t>
        </w:r>
        <w:proofErr w:type="spellStart"/>
        <w:r w:rsidR="004C7641">
          <w:rPr>
            <w:rFonts w:ascii="Arial" w:eastAsia="Arial" w:hAnsi="Arial" w:cs="Arial"/>
            <w:sz w:val="16"/>
            <w:szCs w:val="16"/>
          </w:rPr>
          <w:t>cas</w:t>
        </w:r>
        <w:proofErr w:type="spellEnd"/>
        <w:r w:rsidR="004C7641">
          <w:rPr>
            <w:rFonts w:ascii="Arial" w:eastAsia="Arial" w:hAnsi="Arial" w:cs="Arial"/>
            <w:sz w:val="16"/>
            <w:szCs w:val="16"/>
          </w:rPr>
          <w:t xml:space="preserve"> los </w:t>
        </w:r>
        <w:proofErr w:type="spellStart"/>
        <w:r w:rsidR="004C7641">
          <w:rPr>
            <w:rFonts w:ascii="Arial" w:eastAsia="Arial" w:hAnsi="Arial" w:cs="Arial"/>
            <w:sz w:val="16"/>
            <w:szCs w:val="16"/>
          </w:rPr>
          <w:t>xij</w:t>
        </w:r>
      </w:ins>
      <w:proofErr w:type="spellEnd"/>
      <w:del w:id="1705" w:author="Kaxiong" w:date="2021-06-10T12:45:00Z">
        <w:r w:rsidRPr="00B55283" w:rsidDel="004C7641">
          <w:rPr>
            <w:rFonts w:ascii="Arial" w:eastAsia="Arial" w:hAnsi="Arial" w:cs="Arial"/>
            <w:sz w:val="16"/>
            <w:szCs w:val="16"/>
          </w:rPr>
          <w:delText>Tsis hais txog</w:delText>
        </w:r>
      </w:del>
      <w:r w:rsidRPr="00B55283">
        <w:rPr>
          <w:rFonts w:ascii="Arial" w:eastAsia="Arial" w:hAnsi="Arial" w:cs="Arial"/>
          <w:sz w:val="16"/>
          <w:szCs w:val="16"/>
        </w:rPr>
        <w:t xml:space="preserve">, </w:t>
      </w:r>
      <w:proofErr w:type="spellStart"/>
      <w:r w:rsidRPr="00B55283">
        <w:rPr>
          <w:rFonts w:ascii="Arial" w:eastAsia="Arial" w:hAnsi="Arial" w:cs="Arial"/>
          <w:sz w:val="16"/>
          <w:szCs w:val="16"/>
        </w:rPr>
        <w:t>feem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ntau</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yog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tias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tsis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yog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txhua</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tus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neeg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khoom</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yuav</w:t>
      </w:r>
      <w:proofErr w:type="spellEnd"/>
      <w:r w:rsidRPr="00B55283">
        <w:rPr>
          <w:rFonts w:ascii="Arial" w:eastAsia="Arial" w:hAnsi="Arial" w:cs="Arial"/>
          <w:sz w:val="16"/>
          <w:szCs w:val="16"/>
        </w:rPr>
        <w:t xml:space="preserve"> zoo </w:t>
      </w:r>
      <w:proofErr w:type="spellStart"/>
      <w:r w:rsidRPr="00B55283">
        <w:rPr>
          <w:rFonts w:ascii="Arial" w:eastAsia="Arial" w:hAnsi="Arial" w:cs="Arial"/>
          <w:sz w:val="16"/>
          <w:szCs w:val="16"/>
        </w:rPr>
        <w:t>siab</w:t>
      </w:r>
      <w:proofErr w:type="spellEnd"/>
      <w:r w:rsidRPr="00B55283">
        <w:rPr>
          <w:rFonts w:ascii="Arial" w:eastAsia="Arial" w:hAnsi="Arial" w:cs="Arial"/>
          <w:sz w:val="16"/>
          <w:szCs w:val="16"/>
        </w:rPr>
        <w:t xml:space="preserve"> </w:t>
      </w:r>
      <w:proofErr w:type="spellStart"/>
      <w:ins w:id="1706" w:author="Kaxiong" w:date="2021-06-10T12:46:00Z">
        <w:r w:rsidR="004C7641">
          <w:rPr>
            <w:rFonts w:ascii="Arial" w:eastAsia="Arial" w:hAnsi="Arial" w:cs="Arial"/>
            <w:sz w:val="16"/>
            <w:szCs w:val="16"/>
          </w:rPr>
          <w:t>uas</w:t>
        </w:r>
        <w:proofErr w:type="spellEnd"/>
        <w:r w:rsidR="004C7641">
          <w:rPr>
            <w:rFonts w:ascii="Arial" w:eastAsia="Arial" w:hAnsi="Arial" w:cs="Arial"/>
            <w:sz w:val="16"/>
            <w:szCs w:val="16"/>
          </w:rPr>
          <w:t xml:space="preserve"> </w:t>
        </w:r>
      </w:ins>
      <w:r w:rsidRPr="00B55283">
        <w:rPr>
          <w:rFonts w:ascii="Arial" w:eastAsia="Arial" w:hAnsi="Arial" w:cs="Arial"/>
          <w:sz w:val="16"/>
          <w:szCs w:val="16"/>
        </w:rPr>
        <w:t xml:space="preserve">pom </w:t>
      </w:r>
      <w:ins w:id="1707" w:author="Kaxiong" w:date="2021-06-10T12:46:00Z">
        <w:r w:rsidR="004C7641">
          <w:rPr>
            <w:rFonts w:ascii="Arial" w:eastAsia="Arial" w:hAnsi="Arial" w:cs="Arial"/>
            <w:sz w:val="16"/>
            <w:szCs w:val="16"/>
          </w:rPr>
          <w:t xml:space="preserve">cov </w:t>
        </w:r>
        <w:proofErr w:type="spellStart"/>
        <w:r w:rsidR="004C7641">
          <w:rPr>
            <w:rFonts w:ascii="Arial" w:eastAsia="Arial" w:hAnsi="Arial" w:cs="Arial"/>
            <w:sz w:val="16"/>
            <w:szCs w:val="16"/>
          </w:rPr>
          <w:t>ntaub</w:t>
        </w:r>
        <w:proofErr w:type="spellEnd"/>
        <w:r w:rsidR="004C7641">
          <w:rPr>
            <w:rFonts w:ascii="Arial" w:eastAsia="Arial" w:hAnsi="Arial" w:cs="Arial"/>
            <w:sz w:val="16"/>
            <w:szCs w:val="16"/>
          </w:rPr>
          <w:t xml:space="preserve"> </w:t>
        </w:r>
        <w:proofErr w:type="spellStart"/>
        <w:r w:rsidR="004C7641">
          <w:rPr>
            <w:rFonts w:ascii="Arial" w:eastAsia="Arial" w:hAnsi="Arial" w:cs="Arial"/>
            <w:sz w:val="16"/>
            <w:szCs w:val="16"/>
          </w:rPr>
          <w:t>ntawv</w:t>
        </w:r>
        <w:proofErr w:type="spellEnd"/>
        <w:r w:rsidR="004C7641">
          <w:rPr>
            <w:rFonts w:ascii="Arial" w:eastAsia="Arial" w:hAnsi="Arial" w:cs="Arial"/>
            <w:sz w:val="16"/>
            <w:szCs w:val="16"/>
          </w:rPr>
          <w:t xml:space="preserve"> </w:t>
        </w:r>
        <w:proofErr w:type="spellStart"/>
        <w:r w:rsidR="004C7641">
          <w:rPr>
            <w:rFonts w:ascii="Arial" w:eastAsia="Arial" w:hAnsi="Arial" w:cs="Arial"/>
            <w:sz w:val="16"/>
            <w:szCs w:val="16"/>
          </w:rPr>
          <w:t>ntawv</w:t>
        </w:r>
      </w:ins>
      <w:proofErr w:type="spellEnd"/>
      <w:del w:id="1708" w:author="Kaxiong" w:date="2021-06-10T12:46:00Z">
        <w:r w:rsidRPr="00B55283" w:rsidDel="004C7641">
          <w:rPr>
            <w:rFonts w:ascii="Arial" w:eastAsia="Arial" w:hAnsi="Arial" w:cs="Arial"/>
            <w:sz w:val="16"/>
            <w:szCs w:val="16"/>
          </w:rPr>
          <w:delText>lawv</w:delText>
        </w:r>
      </w:del>
      <w:r w:rsidRPr="00B55283">
        <w:rPr>
          <w:rFonts w:ascii="Arial" w:eastAsia="Arial" w:hAnsi="Arial" w:cs="Arial"/>
          <w:sz w:val="16"/>
          <w:szCs w:val="16"/>
        </w:rPr>
        <w:t xml:space="preserve"> los</w:t>
      </w:r>
      <w:r w:rsidR="005E1982" w:rsidRPr="00B55283">
        <w:rPr>
          <w:rFonts w:ascii="Arial" w:eastAsia="Arial" w:hAnsi="Arial" w:cs="Arial"/>
          <w:sz w:val="16"/>
          <w:szCs w:val="16"/>
        </w:rPr>
        <w:t xml:space="preserve"> </w:t>
      </w:r>
      <w:r w:rsidRPr="00B55283">
        <w:rPr>
          <w:rFonts w:ascii="Arial" w:eastAsia="Arial" w:hAnsi="Arial" w:cs="Arial"/>
          <w:sz w:val="16"/>
          <w:szCs w:val="16"/>
        </w:rPr>
        <w:t xml:space="preserve">sis </w:t>
      </w:r>
      <w:proofErr w:type="spellStart"/>
      <w:r w:rsidRPr="00B55283">
        <w:rPr>
          <w:rFonts w:ascii="Arial" w:eastAsia="Arial" w:hAnsi="Arial" w:cs="Arial"/>
          <w:sz w:val="16"/>
          <w:szCs w:val="16"/>
        </w:rPr>
        <w:t>tsawg</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kawg</w:t>
      </w:r>
      <w:proofErr w:type="spellEnd"/>
      <w:r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ku</w:t>
      </w:r>
      <w:ins w:id="1709" w:author="Kaxiong" w:date="2021-06-10T12:46:00Z">
        <w:r w:rsidR="004C7641">
          <w:rPr>
            <w:rFonts w:ascii="Arial" w:eastAsia="Arial" w:hAnsi="Arial" w:cs="Arial"/>
            <w:sz w:val="16"/>
            <w:szCs w:val="16"/>
          </w:rPr>
          <w:t>j</w:t>
        </w:r>
      </w:ins>
      <w:proofErr w:type="spellEnd"/>
      <w:del w:id="1710" w:author="Kaxiong" w:date="2021-06-10T12:46:00Z">
        <w:r w:rsidR="005E1982" w:rsidRPr="00B55283" w:rsidDel="004C7641">
          <w:rPr>
            <w:rFonts w:ascii="Arial" w:eastAsia="Arial" w:hAnsi="Arial" w:cs="Arial"/>
            <w:sz w:val="16"/>
            <w:szCs w:val="16"/>
          </w:rPr>
          <w:delText>b</w:delText>
        </w:r>
      </w:del>
      <w:r w:rsidRPr="00B55283">
        <w:rPr>
          <w:rFonts w:ascii="Arial" w:eastAsia="Arial" w:hAnsi="Arial" w:cs="Arial"/>
          <w:sz w:val="16"/>
          <w:szCs w:val="16"/>
        </w:rPr>
        <w:t xml:space="preserve"> </w:t>
      </w:r>
      <w:proofErr w:type="spellStart"/>
      <w:r w:rsidRPr="00B55283">
        <w:rPr>
          <w:rFonts w:ascii="Arial" w:eastAsia="Arial" w:hAnsi="Arial" w:cs="Arial"/>
          <w:sz w:val="16"/>
          <w:szCs w:val="16"/>
        </w:rPr>
        <w:t>paub</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tias</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koj</w:t>
      </w:r>
      <w:proofErr w:type="spellEnd"/>
      <w:r w:rsidRPr="00B55283">
        <w:rPr>
          <w:rFonts w:ascii="Arial" w:eastAsia="Arial" w:hAnsi="Arial" w:cs="Arial"/>
          <w:sz w:val="16"/>
          <w:szCs w:val="16"/>
        </w:rPr>
        <w:t xml:space="preserve"> tau </w:t>
      </w:r>
      <w:proofErr w:type="spellStart"/>
      <w:r w:rsidRPr="00B55283">
        <w:rPr>
          <w:rFonts w:ascii="Arial" w:eastAsia="Arial" w:hAnsi="Arial" w:cs="Arial"/>
          <w:sz w:val="16"/>
          <w:szCs w:val="16"/>
        </w:rPr>
        <w:t>khaws</w:t>
      </w:r>
      <w:proofErr w:type="spellEnd"/>
      <w:r w:rsidR="005E1982" w:rsidRPr="00B55283">
        <w:rPr>
          <w:rFonts w:ascii="Arial" w:eastAsia="Arial" w:hAnsi="Arial" w:cs="Arial"/>
          <w:sz w:val="16"/>
          <w:szCs w:val="16"/>
        </w:rPr>
        <w:t xml:space="preserve"> </w:t>
      </w:r>
      <w:proofErr w:type="spellStart"/>
      <w:r w:rsidR="005E1982" w:rsidRPr="00B55283">
        <w:rPr>
          <w:rFonts w:ascii="Arial" w:eastAsia="Arial" w:hAnsi="Arial" w:cs="Arial"/>
          <w:sz w:val="16"/>
          <w:szCs w:val="16"/>
        </w:rPr>
        <w:t>lawv</w:t>
      </w:r>
      <w:proofErr w:type="spellEnd"/>
      <w:r w:rsidRPr="00B55283">
        <w:rPr>
          <w:rFonts w:ascii="Arial" w:eastAsia="Arial" w:hAnsi="Arial" w:cs="Arial"/>
          <w:sz w:val="16"/>
          <w:szCs w:val="16"/>
        </w:rPr>
        <w:t xml:space="preserve"> </w:t>
      </w:r>
      <w:proofErr w:type="spellStart"/>
      <w:r w:rsidRPr="00B55283">
        <w:rPr>
          <w:rFonts w:ascii="Arial" w:eastAsia="Arial" w:hAnsi="Arial" w:cs="Arial"/>
          <w:sz w:val="16"/>
          <w:szCs w:val="16"/>
        </w:rPr>
        <w:t>cia.</w:t>
      </w:r>
      <w:proofErr w:type="spellEnd"/>
    </w:p>
    <w:p w14:paraId="20BDB89C" w14:textId="77777777" w:rsidR="00BF3E5F" w:rsidRDefault="00BF3E5F">
      <w:pPr>
        <w:spacing w:line="278" w:lineRule="exact"/>
        <w:rPr>
          <w:sz w:val="20"/>
          <w:szCs w:val="20"/>
        </w:rPr>
      </w:pPr>
    </w:p>
    <w:p w14:paraId="295FFE0F" w14:textId="5B85F01A" w:rsidR="00BF3E5F" w:rsidRPr="009A0CCF" w:rsidRDefault="00F2670D">
      <w:pPr>
        <w:rPr>
          <w:sz w:val="16"/>
          <w:szCs w:val="16"/>
        </w:rPr>
      </w:pPr>
      <w:r w:rsidRPr="009A0CCF">
        <w:rPr>
          <w:rFonts w:ascii="Arial" w:eastAsia="Arial" w:hAnsi="Arial" w:cs="Arial"/>
          <w:sz w:val="16"/>
          <w:szCs w:val="16"/>
        </w:rPr>
        <w:t xml:space="preserve">Cov </w:t>
      </w:r>
      <w:proofErr w:type="spellStart"/>
      <w:r w:rsidRPr="009A0CCF">
        <w:rPr>
          <w:rFonts w:ascii="Arial" w:eastAsia="Arial" w:hAnsi="Arial" w:cs="Arial"/>
          <w:sz w:val="16"/>
          <w:szCs w:val="16"/>
        </w:rPr>
        <w:t>ntaub</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ntawv</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tseem</w:t>
      </w:r>
      <w:proofErr w:type="spellEnd"/>
      <w:r w:rsidRPr="009A0CCF">
        <w:rPr>
          <w:rFonts w:ascii="Arial" w:eastAsia="Arial" w:hAnsi="Arial" w:cs="Arial"/>
          <w:sz w:val="16"/>
          <w:szCs w:val="16"/>
        </w:rPr>
        <w:t xml:space="preserve"> </w:t>
      </w:r>
      <w:proofErr w:type="spellStart"/>
      <w:r w:rsidRPr="009A0CCF">
        <w:rPr>
          <w:rFonts w:ascii="Arial" w:eastAsia="Arial" w:hAnsi="Arial" w:cs="Arial"/>
          <w:sz w:val="16"/>
          <w:szCs w:val="16"/>
        </w:rPr>
        <w:t>ceeb</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muaj</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xws</w:t>
      </w:r>
      <w:proofErr w:type="spellEnd"/>
      <w:r w:rsidR="00577455">
        <w:rPr>
          <w:rFonts w:ascii="Arial" w:eastAsia="Arial" w:hAnsi="Arial" w:cs="Arial"/>
          <w:sz w:val="16"/>
          <w:szCs w:val="16"/>
        </w:rPr>
        <w:t xml:space="preserve"> </w:t>
      </w:r>
      <w:proofErr w:type="spellStart"/>
      <w:r w:rsidR="00577455">
        <w:rPr>
          <w:rFonts w:ascii="Arial" w:eastAsia="Arial" w:hAnsi="Arial" w:cs="Arial"/>
          <w:sz w:val="16"/>
          <w:szCs w:val="16"/>
        </w:rPr>
        <w:t>lis</w:t>
      </w:r>
      <w:proofErr w:type="spellEnd"/>
      <w:r w:rsidRPr="009A0CCF">
        <w:rPr>
          <w:rFonts w:ascii="Arial" w:eastAsia="Arial" w:hAnsi="Arial" w:cs="Arial"/>
          <w:sz w:val="16"/>
          <w:szCs w:val="16"/>
        </w:rPr>
        <w:t>:</w:t>
      </w:r>
    </w:p>
    <w:p w14:paraId="62A24091" w14:textId="77777777" w:rsidR="00BF3E5F" w:rsidRDefault="00BF3E5F">
      <w:pPr>
        <w:spacing w:line="380" w:lineRule="exact"/>
        <w:rPr>
          <w:sz w:val="20"/>
          <w:szCs w:val="20"/>
        </w:rPr>
      </w:pPr>
    </w:p>
    <w:p w14:paraId="0593E095" w14:textId="5F292FE9" w:rsidR="00BF3E5F" w:rsidRPr="00900D37" w:rsidRDefault="004C7641" w:rsidP="00900D37">
      <w:pPr>
        <w:numPr>
          <w:ilvl w:val="0"/>
          <w:numId w:val="5"/>
        </w:numPr>
        <w:tabs>
          <w:tab w:val="left" w:pos="720"/>
        </w:tabs>
        <w:ind w:left="720" w:hanging="355"/>
        <w:jc w:val="both"/>
        <w:rPr>
          <w:rFonts w:ascii="Arial" w:eastAsia="Arial" w:hAnsi="Arial" w:cs="Arial"/>
          <w:sz w:val="16"/>
          <w:szCs w:val="16"/>
        </w:rPr>
      </w:pPr>
      <w:proofErr w:type="spellStart"/>
      <w:ins w:id="1711" w:author="Kaxiong" w:date="2021-06-10T12:47:00Z">
        <w:r>
          <w:rPr>
            <w:rFonts w:ascii="Arial" w:eastAsia="Arial" w:hAnsi="Arial" w:cs="Arial"/>
            <w:sz w:val="16"/>
            <w:szCs w:val="16"/>
          </w:rPr>
          <w:t>Pha</w:t>
        </w:r>
      </w:ins>
      <w:ins w:id="1712" w:author="Kaxiong" w:date="2021-06-10T12:48:00Z">
        <w:r>
          <w:rPr>
            <w:rFonts w:ascii="Arial" w:eastAsia="Arial" w:hAnsi="Arial" w:cs="Arial"/>
            <w:sz w:val="16"/>
            <w:szCs w:val="16"/>
          </w:rPr>
          <w:t>u</w:t>
        </w:r>
        <w:proofErr w:type="spellEnd"/>
        <w:r>
          <w:rPr>
            <w:rFonts w:ascii="Arial" w:eastAsia="Arial" w:hAnsi="Arial" w:cs="Arial"/>
            <w:sz w:val="16"/>
            <w:szCs w:val="16"/>
          </w:rPr>
          <w:t xml:space="preserve"> </w:t>
        </w:r>
        <w:proofErr w:type="spellStart"/>
        <w:r>
          <w:rPr>
            <w:rFonts w:ascii="Arial" w:eastAsia="Arial" w:hAnsi="Arial" w:cs="Arial"/>
            <w:sz w:val="16"/>
            <w:szCs w:val="16"/>
          </w:rPr>
          <w:t>ntawv</w:t>
        </w:r>
        <w:proofErr w:type="spellEnd"/>
        <w:r>
          <w:rPr>
            <w:rFonts w:ascii="Arial" w:eastAsia="Arial" w:hAnsi="Arial" w:cs="Arial"/>
            <w:sz w:val="16"/>
            <w:szCs w:val="16"/>
          </w:rPr>
          <w:t xml:space="preserve"> </w:t>
        </w:r>
        <w:proofErr w:type="spellStart"/>
        <w:r>
          <w:rPr>
            <w:rFonts w:ascii="Arial" w:eastAsia="Arial" w:hAnsi="Arial" w:cs="Arial"/>
            <w:sz w:val="16"/>
            <w:szCs w:val="16"/>
          </w:rPr>
          <w:t>sau</w:t>
        </w:r>
        <w:proofErr w:type="spellEnd"/>
        <w:r>
          <w:rPr>
            <w:rFonts w:ascii="Arial" w:eastAsia="Arial" w:hAnsi="Arial" w:cs="Arial"/>
            <w:sz w:val="16"/>
            <w:szCs w:val="16"/>
          </w:rPr>
          <w:t xml:space="preserve"> </w:t>
        </w:r>
      </w:ins>
      <w:proofErr w:type="spellStart"/>
      <w:ins w:id="1713" w:author="Kaxiong" w:date="2021-06-10T12:49:00Z">
        <w:r>
          <w:rPr>
            <w:rFonts w:ascii="Arial" w:eastAsia="Arial" w:hAnsi="Arial" w:cs="Arial"/>
            <w:sz w:val="16"/>
            <w:szCs w:val="16"/>
          </w:rPr>
          <w:t>txog</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ins>
      <w:proofErr w:type="spellStart"/>
      <w:ins w:id="1714" w:author="Kaxiong" w:date="2021-06-10T12:48:00Z">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proofErr w:type="spellEnd"/>
        <w:r>
          <w:rPr>
            <w:rFonts w:ascii="Arial" w:eastAsia="Arial" w:hAnsi="Arial" w:cs="Arial"/>
            <w:sz w:val="16"/>
            <w:szCs w:val="16"/>
          </w:rPr>
          <w:t xml:space="preserve"> </w:t>
        </w:r>
        <w:proofErr w:type="spellStart"/>
        <w:r>
          <w:rPr>
            <w:rFonts w:ascii="Arial" w:eastAsia="Arial" w:hAnsi="Arial" w:cs="Arial"/>
            <w:sz w:val="16"/>
            <w:szCs w:val="16"/>
          </w:rPr>
          <w:t>t</w:t>
        </w:r>
      </w:ins>
      <w:del w:id="1715" w:author="Kaxiong" w:date="2021-06-10T12:48:00Z">
        <w:r w:rsidR="00F2670D" w:rsidRPr="00900D37" w:rsidDel="004C7641">
          <w:rPr>
            <w:rFonts w:ascii="Arial" w:eastAsia="Arial" w:hAnsi="Arial" w:cs="Arial"/>
            <w:sz w:val="16"/>
            <w:szCs w:val="16"/>
          </w:rPr>
          <w:delText>T</w:delText>
        </w:r>
      </w:del>
      <w:r w:rsidR="00F2670D" w:rsidRPr="00900D37">
        <w:rPr>
          <w:rFonts w:ascii="Arial" w:eastAsia="Arial" w:hAnsi="Arial" w:cs="Arial"/>
          <w:sz w:val="16"/>
          <w:szCs w:val="16"/>
        </w:rPr>
        <w:t>siaj</w:t>
      </w:r>
      <w:proofErr w:type="spellEnd"/>
      <w:del w:id="1716" w:author="Kaxiong" w:date="2021-06-10T12:48:00Z">
        <w:r w:rsidR="00FB73B5" w:rsidDel="004C7641">
          <w:rPr>
            <w:rFonts w:ascii="Arial" w:eastAsia="Arial" w:hAnsi="Arial" w:cs="Arial"/>
            <w:sz w:val="16"/>
            <w:szCs w:val="16"/>
          </w:rPr>
          <w:delText xml:space="preserve"> txhu</w:delText>
        </w:r>
        <w:r w:rsidR="00F2670D" w:rsidRPr="00900D37" w:rsidDel="004C7641">
          <w:rPr>
            <w:rFonts w:ascii="Arial" w:eastAsia="Arial" w:hAnsi="Arial" w:cs="Arial"/>
            <w:sz w:val="16"/>
            <w:szCs w:val="16"/>
          </w:rPr>
          <w:delText xml:space="preserve"> cov kev ntsuam xyuas</w:delText>
        </w:r>
      </w:del>
      <w:r w:rsidR="00F2670D" w:rsidRPr="00900D37">
        <w:rPr>
          <w:rFonts w:ascii="Arial" w:eastAsia="Arial" w:hAnsi="Arial" w:cs="Arial"/>
          <w:sz w:val="16"/>
          <w:szCs w:val="16"/>
        </w:rPr>
        <w:t xml:space="preserve">: </w:t>
      </w:r>
      <w:proofErr w:type="spellStart"/>
      <w:ins w:id="1717" w:author="Kaxiong" w:date="2021-06-10T12:49:00Z">
        <w:r>
          <w:rPr>
            <w:rFonts w:ascii="Arial" w:eastAsia="Arial" w:hAnsi="Arial" w:cs="Arial"/>
            <w:sz w:val="16"/>
            <w:szCs w:val="16"/>
          </w:rPr>
          <w:t>sau</w:t>
        </w:r>
        <w:proofErr w:type="spellEnd"/>
        <w:r>
          <w:rPr>
            <w:rFonts w:ascii="Arial" w:eastAsia="Arial" w:hAnsi="Arial" w:cs="Arial"/>
            <w:sz w:val="16"/>
            <w:szCs w:val="16"/>
          </w:rPr>
          <w:t xml:space="preserve"> yam </w:t>
        </w:r>
      </w:ins>
      <w:del w:id="1718" w:author="Kaxiong" w:date="2021-06-10T12:49:00Z">
        <w:r w:rsidR="00F2670D" w:rsidRPr="00900D37" w:rsidDel="004C7641">
          <w:rPr>
            <w:rFonts w:ascii="Arial" w:eastAsia="Arial" w:hAnsi="Arial" w:cs="Arial"/>
            <w:sz w:val="16"/>
            <w:szCs w:val="16"/>
          </w:rPr>
          <w:delText xml:space="preserve">cav cov </w:delText>
        </w:r>
      </w:del>
      <w:proofErr w:type="spellStart"/>
      <w:r w:rsidR="00F2670D" w:rsidRPr="00900D37">
        <w:rPr>
          <w:rFonts w:ascii="Arial" w:eastAsia="Arial" w:hAnsi="Arial" w:cs="Arial"/>
          <w:sz w:val="16"/>
          <w:szCs w:val="16"/>
        </w:rPr>
        <w:t>txheej</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xwm</w:t>
      </w:r>
      <w:proofErr w:type="spellEnd"/>
      <w:r w:rsidR="00F2670D" w:rsidRPr="00900D37">
        <w:rPr>
          <w:rFonts w:ascii="Arial" w:eastAsia="Arial" w:hAnsi="Arial" w:cs="Arial"/>
          <w:sz w:val="16"/>
          <w:szCs w:val="16"/>
        </w:rPr>
        <w:t xml:space="preserve"> </w:t>
      </w:r>
      <w:proofErr w:type="spellStart"/>
      <w:ins w:id="1719" w:author="Kaxiong" w:date="2021-06-10T12:49:00Z">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tuaj</w:t>
        </w:r>
        <w:proofErr w:type="spellEnd"/>
        <w:r>
          <w:rPr>
            <w:rFonts w:ascii="Arial" w:eastAsia="Arial" w:hAnsi="Arial" w:cs="Arial"/>
            <w:sz w:val="16"/>
            <w:szCs w:val="16"/>
          </w:rPr>
          <w:t xml:space="preserve"> </w:t>
        </w:r>
        <w:proofErr w:type="spellStart"/>
        <w:r>
          <w:rPr>
            <w:rFonts w:ascii="Arial" w:eastAsia="Arial" w:hAnsi="Arial" w:cs="Arial"/>
            <w:sz w:val="16"/>
            <w:szCs w:val="16"/>
          </w:rPr>
          <w:t>yeem</w:t>
        </w:r>
        <w:proofErr w:type="spellEnd"/>
        <w:r>
          <w:rPr>
            <w:rFonts w:ascii="Arial" w:eastAsia="Arial" w:hAnsi="Arial" w:cs="Arial"/>
            <w:sz w:val="16"/>
            <w:szCs w:val="16"/>
          </w:rPr>
          <w:t xml:space="preserve"> </w:t>
        </w:r>
        <w:proofErr w:type="spellStart"/>
        <w:r>
          <w:rPr>
            <w:rFonts w:ascii="Arial" w:eastAsia="Arial" w:hAnsi="Arial" w:cs="Arial"/>
            <w:sz w:val="16"/>
            <w:szCs w:val="16"/>
          </w:rPr>
          <w:t>sau</w:t>
        </w:r>
        <w:proofErr w:type="spellEnd"/>
        <w:r>
          <w:rPr>
            <w:rFonts w:ascii="Arial" w:eastAsia="Arial" w:hAnsi="Arial" w:cs="Arial"/>
            <w:sz w:val="16"/>
            <w:szCs w:val="16"/>
          </w:rPr>
          <w:t xml:space="preserve"> tau</w:t>
        </w:r>
      </w:ins>
      <w:ins w:id="1720" w:author="Kaxiong" w:date="2021-06-10T12:50:00Z">
        <w:r>
          <w:rPr>
            <w:rFonts w:ascii="Arial" w:eastAsia="Arial" w:hAnsi="Arial" w:cs="Arial"/>
            <w:sz w:val="16"/>
            <w:szCs w:val="16"/>
          </w:rPr>
          <w:t xml:space="preserve"> </w:t>
        </w:r>
      </w:ins>
      <w:del w:id="1721" w:author="Kaxiong" w:date="2021-06-10T12:50:00Z">
        <w:r w:rsidR="00F2670D" w:rsidRPr="00900D37" w:rsidDel="004C7641">
          <w:rPr>
            <w:rFonts w:ascii="Arial" w:eastAsia="Arial" w:hAnsi="Arial" w:cs="Arial"/>
            <w:sz w:val="16"/>
            <w:szCs w:val="16"/>
          </w:rPr>
          <w:delText xml:space="preserve">tseem ceeb </w:delText>
        </w:r>
      </w:del>
      <w:proofErr w:type="spellStart"/>
      <w:r w:rsidR="00F2670D" w:rsidRPr="00900D37">
        <w:rPr>
          <w:rFonts w:ascii="Arial" w:eastAsia="Arial" w:hAnsi="Arial" w:cs="Arial"/>
          <w:sz w:val="16"/>
          <w:szCs w:val="16"/>
        </w:rPr>
        <w:t>thiab</w:t>
      </w:r>
      <w:proofErr w:type="spellEnd"/>
      <w:r w:rsidR="00F2670D" w:rsidRPr="00900D37">
        <w:rPr>
          <w:rFonts w:ascii="Arial" w:eastAsia="Arial" w:hAnsi="Arial" w:cs="Arial"/>
          <w:sz w:val="16"/>
          <w:szCs w:val="16"/>
        </w:rPr>
        <w:t xml:space="preserve"> </w:t>
      </w:r>
      <w:ins w:id="1722" w:author="Kaxiong" w:date="2021-06-10T12:53:00Z">
        <w:r>
          <w:rPr>
            <w:rFonts w:ascii="Arial" w:eastAsia="Arial" w:hAnsi="Arial" w:cs="Arial"/>
            <w:sz w:val="16"/>
            <w:szCs w:val="16"/>
          </w:rPr>
          <w:t xml:space="preserve">yam </w:t>
        </w:r>
        <w:proofErr w:type="spellStart"/>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w:t>
        </w:r>
      </w:ins>
      <w:ins w:id="1723" w:author="Kaxiong" w:date="2021-06-10T12:54:00Z">
        <w:r>
          <w:rPr>
            <w:rFonts w:ascii="Arial" w:eastAsia="Arial" w:hAnsi="Arial" w:cs="Arial"/>
            <w:sz w:val="16"/>
            <w:szCs w:val="16"/>
          </w:rPr>
          <w:t>shwm</w:t>
        </w:r>
        <w:proofErr w:type="spellEnd"/>
        <w:r>
          <w:rPr>
            <w:rFonts w:ascii="Arial" w:eastAsia="Arial" w:hAnsi="Arial" w:cs="Arial"/>
            <w:sz w:val="16"/>
            <w:szCs w:val="16"/>
          </w:rPr>
          <w:t xml:space="preserve"> sim </w:t>
        </w:r>
        <w:proofErr w:type="spellStart"/>
        <w:r>
          <w:rPr>
            <w:rFonts w:ascii="Arial" w:eastAsia="Arial" w:hAnsi="Arial" w:cs="Arial"/>
            <w:sz w:val="16"/>
            <w:szCs w:val="16"/>
          </w:rPr>
          <w:t>muaj</w:t>
        </w:r>
      </w:ins>
      <w:proofErr w:type="spellEnd"/>
      <w:del w:id="1724" w:author="Kaxiong" w:date="2021-06-10T12:54:00Z">
        <w:r w:rsidR="00F2670D" w:rsidRPr="00900D37" w:rsidDel="004C7641">
          <w:rPr>
            <w:rFonts w:ascii="Arial" w:eastAsia="Arial" w:hAnsi="Arial" w:cs="Arial"/>
            <w:sz w:val="16"/>
            <w:szCs w:val="16"/>
          </w:rPr>
          <w:delText xml:space="preserve">kev </w:delText>
        </w:r>
      </w:del>
      <w:del w:id="1725" w:author="Kaxiong" w:date="2021-06-10T12:51:00Z">
        <w:r w:rsidR="00F2670D" w:rsidRPr="00900D37" w:rsidDel="004C7641">
          <w:rPr>
            <w:rFonts w:ascii="Arial" w:eastAsia="Arial" w:hAnsi="Arial" w:cs="Arial"/>
            <w:sz w:val="16"/>
            <w:szCs w:val="16"/>
          </w:rPr>
          <w:delText>nqis tes ua</w:delText>
        </w:r>
      </w:del>
      <w:r w:rsidR="00F2670D" w:rsidRPr="00900D37">
        <w:rPr>
          <w:rFonts w:ascii="Arial" w:eastAsia="Arial" w:hAnsi="Arial" w:cs="Arial"/>
          <w:sz w:val="16"/>
          <w:szCs w:val="16"/>
        </w:rPr>
        <w:t>.</w:t>
      </w:r>
    </w:p>
    <w:p w14:paraId="151B68CE" w14:textId="77777777" w:rsidR="00BF3E5F" w:rsidRPr="00900D37" w:rsidRDefault="00BF3E5F" w:rsidP="00900D37">
      <w:pPr>
        <w:spacing w:line="360" w:lineRule="exact"/>
        <w:jc w:val="both"/>
        <w:rPr>
          <w:rFonts w:ascii="Arial" w:eastAsia="Arial" w:hAnsi="Arial" w:cs="Arial"/>
          <w:sz w:val="16"/>
          <w:szCs w:val="16"/>
        </w:rPr>
      </w:pPr>
    </w:p>
    <w:p w14:paraId="579074E9" w14:textId="127384F0" w:rsidR="00BF3E5F" w:rsidRPr="00900D37" w:rsidRDefault="004C7641" w:rsidP="00900D37">
      <w:pPr>
        <w:numPr>
          <w:ilvl w:val="0"/>
          <w:numId w:val="5"/>
        </w:numPr>
        <w:tabs>
          <w:tab w:val="left" w:pos="720"/>
        </w:tabs>
        <w:spacing w:line="363" w:lineRule="auto"/>
        <w:ind w:left="720" w:right="880" w:hanging="355"/>
        <w:jc w:val="both"/>
        <w:rPr>
          <w:rFonts w:ascii="Arial" w:eastAsia="Arial" w:hAnsi="Arial" w:cs="Arial"/>
          <w:sz w:val="16"/>
          <w:szCs w:val="16"/>
        </w:rPr>
      </w:pPr>
      <w:proofErr w:type="spellStart"/>
      <w:ins w:id="1726" w:author="Kaxiong" w:date="2021-06-10T12:51:00Z">
        <w:r>
          <w:rPr>
            <w:rFonts w:ascii="Arial" w:eastAsia="Arial" w:hAnsi="Arial" w:cs="Arial"/>
            <w:sz w:val="16"/>
            <w:szCs w:val="16"/>
          </w:rPr>
          <w:t>Phau</w:t>
        </w:r>
        <w:proofErr w:type="spellEnd"/>
        <w:r>
          <w:rPr>
            <w:rFonts w:ascii="Arial" w:eastAsia="Arial" w:hAnsi="Arial" w:cs="Arial"/>
            <w:sz w:val="16"/>
            <w:szCs w:val="16"/>
          </w:rPr>
          <w:t xml:space="preserve"> </w:t>
        </w:r>
        <w:proofErr w:type="spellStart"/>
        <w:r>
          <w:rPr>
            <w:rFonts w:ascii="Arial" w:eastAsia="Arial" w:hAnsi="Arial" w:cs="Arial"/>
            <w:sz w:val="16"/>
            <w:szCs w:val="16"/>
          </w:rPr>
          <w:t>ntawv</w:t>
        </w:r>
        <w:proofErr w:type="spellEnd"/>
        <w:r>
          <w:rPr>
            <w:rFonts w:ascii="Arial" w:eastAsia="Arial" w:hAnsi="Arial" w:cs="Arial"/>
            <w:sz w:val="16"/>
            <w:szCs w:val="16"/>
          </w:rPr>
          <w:t xml:space="preserve"> </w:t>
        </w:r>
        <w:proofErr w:type="spellStart"/>
        <w:r>
          <w:rPr>
            <w:rFonts w:ascii="Arial" w:eastAsia="Arial" w:hAnsi="Arial" w:cs="Arial"/>
            <w:sz w:val="16"/>
            <w:szCs w:val="16"/>
          </w:rPr>
          <w:t>sau</w:t>
        </w:r>
        <w:proofErr w:type="spellEnd"/>
        <w:r>
          <w:rPr>
            <w:rFonts w:ascii="Arial" w:eastAsia="Arial" w:hAnsi="Arial" w:cs="Arial"/>
            <w:sz w:val="16"/>
            <w:szCs w:val="16"/>
          </w:rPr>
          <w:t xml:space="preserve"> </w:t>
        </w:r>
        <w:proofErr w:type="spellStart"/>
        <w:r>
          <w:rPr>
            <w:rFonts w:ascii="Arial" w:eastAsia="Arial" w:hAnsi="Arial" w:cs="Arial"/>
            <w:sz w:val="16"/>
            <w:szCs w:val="16"/>
          </w:rPr>
          <w:t>txog</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1727" w:author="Kaxiong" w:date="2021-06-10T12:51:00Z">
        <w:r w:rsidR="00F2670D" w:rsidRPr="00900D37" w:rsidDel="004C7641">
          <w:rPr>
            <w:rFonts w:ascii="Arial" w:eastAsia="Arial" w:hAnsi="Arial" w:cs="Arial"/>
            <w:sz w:val="16"/>
            <w:szCs w:val="16"/>
          </w:rPr>
          <w:delText>K</w:delText>
        </w:r>
      </w:del>
      <w:r w:rsidR="00F2670D" w:rsidRPr="00900D37">
        <w:rPr>
          <w:rFonts w:ascii="Arial" w:eastAsia="Arial" w:hAnsi="Arial" w:cs="Arial"/>
          <w:sz w:val="16"/>
          <w:szCs w:val="16"/>
        </w:rPr>
        <w:t>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ntsuam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xyuas</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phom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sij</w:t>
      </w:r>
      <w:proofErr w:type="spellEnd"/>
      <w:r w:rsidR="00F2670D" w:rsidRPr="00900D37">
        <w:rPr>
          <w:rFonts w:ascii="Arial" w:eastAsia="Arial" w:hAnsi="Arial" w:cs="Arial"/>
          <w:sz w:val="16"/>
          <w:szCs w:val="16"/>
        </w:rPr>
        <w:t xml:space="preserve"> </w:t>
      </w:r>
      <w:proofErr w:type="spellStart"/>
      <w:ins w:id="1728" w:author="Kaxiong" w:date="2021-06-10T12:52:00Z">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ntej</w:t>
        </w:r>
        <w:proofErr w:type="spellEnd"/>
        <w:r>
          <w:rPr>
            <w:rFonts w:ascii="Arial" w:eastAsia="Arial" w:hAnsi="Arial" w:cs="Arial"/>
            <w:sz w:val="16"/>
            <w:szCs w:val="16"/>
          </w:rPr>
          <w:t xml:space="preserve"> </w:t>
        </w:r>
      </w:ins>
      <w:del w:id="1729" w:author="Kaxiong" w:date="2021-06-10T12:52:00Z">
        <w:r w:rsidR="00F2670D" w:rsidRPr="00900D37" w:rsidDel="004C7641">
          <w:rPr>
            <w:rFonts w:ascii="Arial" w:eastAsia="Arial" w:hAnsi="Arial" w:cs="Arial"/>
            <w:sz w:val="16"/>
            <w:szCs w:val="16"/>
          </w:rPr>
          <w:delText xml:space="preserve">txog </w:delText>
        </w:r>
      </w:del>
      <w:proofErr w:type="spellStart"/>
      <w:r w:rsidR="00FB73B5">
        <w:rPr>
          <w:rFonts w:ascii="Arial" w:eastAsia="Arial" w:hAnsi="Arial" w:cs="Arial"/>
          <w:sz w:val="16"/>
          <w:szCs w:val="16"/>
        </w:rPr>
        <w:t>kev</w:t>
      </w:r>
      <w:proofErr w:type="spellEnd"/>
      <w:r w:rsidR="00FB73B5">
        <w:rPr>
          <w:rFonts w:ascii="Arial" w:eastAsia="Arial" w:hAnsi="Arial" w:cs="Arial"/>
          <w:sz w:val="16"/>
          <w:szCs w:val="16"/>
        </w:rPr>
        <w:t xml:space="preserve"> </w:t>
      </w:r>
      <w:proofErr w:type="spellStart"/>
      <w:r w:rsidR="00F2670D" w:rsidRPr="00900D37">
        <w:rPr>
          <w:rFonts w:ascii="Arial" w:eastAsia="Arial" w:hAnsi="Arial" w:cs="Arial"/>
          <w:sz w:val="16"/>
          <w:szCs w:val="16"/>
        </w:rPr>
        <w:t>sau</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qoob</w:t>
      </w:r>
      <w:proofErr w:type="spellEnd"/>
      <w:r w:rsidR="00FB73B5">
        <w:rPr>
          <w:rFonts w:ascii="Arial" w:eastAsia="Arial" w:hAnsi="Arial" w:cs="Arial"/>
          <w:sz w:val="16"/>
          <w:szCs w:val="16"/>
        </w:rPr>
        <w:t xml:space="preserve"> loo</w:t>
      </w:r>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sau</w:t>
      </w:r>
      <w:proofErr w:type="spellEnd"/>
      <w:r w:rsidR="00F2670D" w:rsidRPr="00900D37">
        <w:rPr>
          <w:rFonts w:ascii="Arial" w:eastAsia="Arial" w:hAnsi="Arial" w:cs="Arial"/>
          <w:sz w:val="16"/>
          <w:szCs w:val="16"/>
        </w:rPr>
        <w:t xml:space="preserve"> cov </w:t>
      </w:r>
      <w:proofErr w:type="spellStart"/>
      <w:r w:rsidR="00F2670D" w:rsidRPr="00900D37">
        <w:rPr>
          <w:rFonts w:ascii="Arial" w:eastAsia="Arial" w:hAnsi="Arial" w:cs="Arial"/>
          <w:sz w:val="16"/>
          <w:szCs w:val="16"/>
        </w:rPr>
        <w:t>txiaj</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ntsig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ntawm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ins w:id="1730" w:author="Kaxiong" w:date="2021-06-10T12:52:00Z">
        <w:r>
          <w:rPr>
            <w:rFonts w:ascii="Arial" w:eastAsia="Arial" w:hAnsi="Arial" w:cs="Arial"/>
            <w:sz w:val="16"/>
            <w:szCs w:val="16"/>
          </w:rPr>
          <w:t>ntsuam</w:t>
        </w:r>
      </w:ins>
      <w:proofErr w:type="spellEnd"/>
      <w:del w:id="1731" w:author="Kaxiong" w:date="2021-06-10T12:52:00Z">
        <w:r w:rsidR="00F2670D" w:rsidRPr="00900D37" w:rsidDel="004C7641">
          <w:rPr>
            <w:rFonts w:ascii="Arial" w:eastAsia="Arial" w:hAnsi="Arial" w:cs="Arial"/>
            <w:sz w:val="16"/>
            <w:szCs w:val="16"/>
          </w:rPr>
          <w:delText>tshuaj</w:delText>
        </w:r>
      </w:del>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xyuas</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ins w:id="1732" w:author="Kaxiong" w:date="2021-06-10T12:53:00Z">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ins>
      <w:proofErr w:type="spellEnd"/>
      <w:del w:id="1733" w:author="Kaxiong" w:date="2021-06-10T12:53:00Z">
        <w:r w:rsidR="00F2670D" w:rsidRPr="00900D37" w:rsidDel="004C7641">
          <w:rPr>
            <w:rFonts w:ascii="Arial" w:eastAsia="Arial" w:hAnsi="Arial" w:cs="Arial"/>
            <w:sz w:val="16"/>
            <w:szCs w:val="16"/>
          </w:rPr>
          <w:delText>soj ntsuam</w:delText>
        </w:r>
      </w:del>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thiab</w:t>
      </w:r>
      <w:proofErr w:type="spellEnd"/>
      <w:r w:rsidR="00F2670D" w:rsidRPr="00900D37">
        <w:rPr>
          <w:rFonts w:ascii="Arial" w:eastAsia="Arial" w:hAnsi="Arial" w:cs="Arial"/>
          <w:sz w:val="16"/>
          <w:szCs w:val="16"/>
        </w:rPr>
        <w:t xml:space="preserve"> </w:t>
      </w:r>
      <w:ins w:id="1734" w:author="Kaxiong" w:date="2021-06-10T12:54:00Z">
        <w:r w:rsidR="004B3427">
          <w:rPr>
            <w:rFonts w:ascii="Arial" w:eastAsia="Arial" w:hAnsi="Arial" w:cs="Arial"/>
            <w:sz w:val="16"/>
            <w:szCs w:val="16"/>
          </w:rPr>
          <w:t xml:space="preserve">yam </w:t>
        </w:r>
        <w:proofErr w:type="spellStart"/>
        <w:r w:rsidR="004B3427">
          <w:rPr>
            <w:rFonts w:ascii="Arial" w:eastAsia="Arial" w:hAnsi="Arial" w:cs="Arial"/>
            <w:sz w:val="16"/>
            <w:szCs w:val="16"/>
          </w:rPr>
          <w:t>tshwm</w:t>
        </w:r>
        <w:proofErr w:type="spellEnd"/>
        <w:r w:rsidR="004B3427">
          <w:rPr>
            <w:rFonts w:ascii="Arial" w:eastAsia="Arial" w:hAnsi="Arial" w:cs="Arial"/>
            <w:sz w:val="16"/>
            <w:szCs w:val="16"/>
          </w:rPr>
          <w:t xml:space="preserve"> sim </w:t>
        </w:r>
        <w:proofErr w:type="spellStart"/>
        <w:r w:rsidR="004B3427">
          <w:rPr>
            <w:rFonts w:ascii="Arial" w:eastAsia="Arial" w:hAnsi="Arial" w:cs="Arial"/>
            <w:sz w:val="16"/>
            <w:szCs w:val="16"/>
          </w:rPr>
          <w:t>muaj</w:t>
        </w:r>
        <w:proofErr w:type="spellEnd"/>
        <w:r w:rsidR="004B3427">
          <w:rPr>
            <w:rFonts w:ascii="Arial" w:eastAsia="Arial" w:hAnsi="Arial" w:cs="Arial"/>
            <w:sz w:val="16"/>
            <w:szCs w:val="16"/>
          </w:rPr>
          <w:t xml:space="preserve"> </w:t>
        </w:r>
        <w:proofErr w:type="spellStart"/>
        <w:r w:rsidR="004B3427">
          <w:rPr>
            <w:rFonts w:ascii="Arial" w:eastAsia="Arial" w:hAnsi="Arial" w:cs="Arial"/>
            <w:sz w:val="16"/>
            <w:szCs w:val="16"/>
          </w:rPr>
          <w:t>uas</w:t>
        </w:r>
        <w:proofErr w:type="spellEnd"/>
        <w:r w:rsidR="004B3427">
          <w:rPr>
            <w:rFonts w:ascii="Arial" w:eastAsia="Arial" w:hAnsi="Arial" w:cs="Arial"/>
            <w:sz w:val="16"/>
            <w:szCs w:val="16"/>
          </w:rPr>
          <w:t xml:space="preserve"> </w:t>
        </w:r>
        <w:proofErr w:type="spellStart"/>
        <w:r w:rsidR="004B3427">
          <w:rPr>
            <w:rFonts w:ascii="Arial" w:eastAsia="Arial" w:hAnsi="Arial" w:cs="Arial"/>
            <w:sz w:val="16"/>
            <w:szCs w:val="16"/>
          </w:rPr>
          <w:t>tuaj</w:t>
        </w:r>
        <w:proofErr w:type="spellEnd"/>
        <w:r w:rsidR="004B3427">
          <w:rPr>
            <w:rFonts w:ascii="Arial" w:eastAsia="Arial" w:hAnsi="Arial" w:cs="Arial"/>
            <w:sz w:val="16"/>
            <w:szCs w:val="16"/>
          </w:rPr>
          <w:t xml:space="preserve"> </w:t>
        </w:r>
        <w:proofErr w:type="spellStart"/>
        <w:r w:rsidR="004B3427">
          <w:rPr>
            <w:rFonts w:ascii="Arial" w:eastAsia="Arial" w:hAnsi="Arial" w:cs="Arial"/>
            <w:sz w:val="16"/>
            <w:szCs w:val="16"/>
          </w:rPr>
          <w:t>yeem</w:t>
        </w:r>
        <w:proofErr w:type="spellEnd"/>
        <w:r w:rsidR="004B3427">
          <w:rPr>
            <w:rFonts w:ascii="Arial" w:eastAsia="Arial" w:hAnsi="Arial" w:cs="Arial"/>
            <w:sz w:val="16"/>
            <w:szCs w:val="16"/>
          </w:rPr>
          <w:t xml:space="preserve"> </w:t>
        </w:r>
        <w:proofErr w:type="spellStart"/>
        <w:r w:rsidR="004B3427">
          <w:rPr>
            <w:rFonts w:ascii="Arial" w:eastAsia="Arial" w:hAnsi="Arial" w:cs="Arial"/>
            <w:sz w:val="16"/>
            <w:szCs w:val="16"/>
          </w:rPr>
          <w:t>sau</w:t>
        </w:r>
        <w:proofErr w:type="spellEnd"/>
        <w:r w:rsidR="004B3427">
          <w:rPr>
            <w:rFonts w:ascii="Arial" w:eastAsia="Arial" w:hAnsi="Arial" w:cs="Arial"/>
            <w:sz w:val="16"/>
            <w:szCs w:val="16"/>
          </w:rPr>
          <w:t xml:space="preserve"> tau</w:t>
        </w:r>
      </w:ins>
      <w:ins w:id="1735" w:author="Kaxiong" w:date="2021-06-10T12:55:00Z">
        <w:r w:rsidR="004B3427">
          <w:rPr>
            <w:rFonts w:ascii="Arial" w:eastAsia="Arial" w:hAnsi="Arial" w:cs="Arial"/>
            <w:sz w:val="16"/>
            <w:szCs w:val="16"/>
          </w:rPr>
          <w:t xml:space="preserve"> </w:t>
        </w:r>
      </w:ins>
      <w:del w:id="1736" w:author="Kaxiong" w:date="2021-06-10T12:55:00Z">
        <w:r w:rsidR="00F2670D" w:rsidRPr="00900D37" w:rsidDel="004B3427">
          <w:rPr>
            <w:rFonts w:ascii="Arial" w:eastAsia="Arial" w:hAnsi="Arial" w:cs="Arial"/>
            <w:sz w:val="16"/>
            <w:szCs w:val="16"/>
          </w:rPr>
          <w:delText xml:space="preserve">ib qho tseem ceeb uas tau ua </w:delText>
        </w:r>
      </w:del>
      <w:r w:rsidR="00F2670D" w:rsidRPr="00900D37">
        <w:rPr>
          <w:rFonts w:ascii="Arial" w:eastAsia="Arial" w:hAnsi="Arial" w:cs="Arial"/>
          <w:sz w:val="16"/>
          <w:szCs w:val="16"/>
        </w:rPr>
        <w:t>(</w:t>
      </w:r>
      <w:proofErr w:type="spellStart"/>
      <w:r w:rsidR="00F2670D" w:rsidRPr="00900D37">
        <w:rPr>
          <w:rFonts w:ascii="Arial" w:eastAsia="Arial" w:hAnsi="Arial" w:cs="Arial"/>
          <w:sz w:val="16"/>
          <w:szCs w:val="16"/>
        </w:rPr>
        <w:t>piv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txwv</w:t>
      </w:r>
      <w:proofErr w:type="spellEnd"/>
      <w:r w:rsidR="00F2670D" w:rsidRPr="00900D37">
        <w:rPr>
          <w:rFonts w:ascii="Arial" w:eastAsia="Arial" w:hAnsi="Arial" w:cs="Arial"/>
          <w:sz w:val="16"/>
          <w:szCs w:val="16"/>
        </w:rPr>
        <w:t xml:space="preserve">, </w:t>
      </w:r>
      <w:proofErr w:type="spellStart"/>
      <w:ins w:id="1737" w:author="Kaxiong" w:date="2021-06-10T12:55:00Z">
        <w:r w:rsidR="004B3427">
          <w:rPr>
            <w:rFonts w:ascii="Arial" w:eastAsia="Arial" w:hAnsi="Arial" w:cs="Arial"/>
            <w:sz w:val="16"/>
            <w:szCs w:val="16"/>
          </w:rPr>
          <w:t>txheeb</w:t>
        </w:r>
        <w:proofErr w:type="spellEnd"/>
        <w:r w:rsidR="004B3427">
          <w:rPr>
            <w:rFonts w:ascii="Arial" w:eastAsia="Arial" w:hAnsi="Arial" w:cs="Arial"/>
            <w:sz w:val="16"/>
            <w:szCs w:val="16"/>
          </w:rPr>
          <w:t xml:space="preserve"> </w:t>
        </w:r>
        <w:proofErr w:type="spellStart"/>
        <w:r w:rsidR="004B3427">
          <w:rPr>
            <w:rFonts w:ascii="Arial" w:eastAsia="Arial" w:hAnsi="Arial" w:cs="Arial"/>
            <w:sz w:val="16"/>
            <w:szCs w:val="16"/>
          </w:rPr>
          <w:t>xyuas</w:t>
        </w:r>
      </w:ins>
      <w:proofErr w:type="spellEnd"/>
      <w:del w:id="1738" w:author="Kaxiong" w:date="2021-06-10T12:55:00Z">
        <w:r w:rsidR="00F2670D" w:rsidRPr="00900D37" w:rsidDel="004B3427">
          <w:rPr>
            <w:rFonts w:ascii="Arial" w:eastAsia="Arial" w:hAnsi="Arial" w:cs="Arial"/>
            <w:sz w:val="16"/>
            <w:szCs w:val="16"/>
          </w:rPr>
          <w:delText>cim</w:delText>
        </w:r>
      </w:del>
      <w:r w:rsidR="00F2670D" w:rsidRPr="00900D37">
        <w:rPr>
          <w:rFonts w:ascii="Arial" w:eastAsia="Arial" w:hAnsi="Arial" w:cs="Arial"/>
          <w:sz w:val="16"/>
          <w:szCs w:val="16"/>
        </w:rPr>
        <w:t xml:space="preserve">, </w:t>
      </w:r>
      <w:del w:id="1739" w:author="Kaxiong" w:date="2021-06-10T12:55:00Z">
        <w:r w:rsidR="00FB73B5" w:rsidDel="004B3427">
          <w:rPr>
            <w:rFonts w:ascii="Arial" w:eastAsia="Arial" w:hAnsi="Arial" w:cs="Arial"/>
            <w:sz w:val="16"/>
            <w:szCs w:val="16"/>
          </w:rPr>
          <w:delText xml:space="preserve">khoom </w:delText>
        </w:r>
      </w:del>
      <w:r w:rsidR="00FB73B5">
        <w:rPr>
          <w:rFonts w:ascii="Arial" w:eastAsia="Arial" w:hAnsi="Arial" w:cs="Arial"/>
          <w:sz w:val="16"/>
          <w:szCs w:val="16"/>
        </w:rPr>
        <w:t>cim</w:t>
      </w:r>
      <w:r w:rsidR="00F2670D" w:rsidRPr="00900D37">
        <w:rPr>
          <w:rFonts w:ascii="Arial" w:eastAsia="Arial" w:hAnsi="Arial" w:cs="Arial"/>
          <w:sz w:val="16"/>
          <w:szCs w:val="16"/>
        </w:rPr>
        <w:t xml:space="preserve">, chaw </w:t>
      </w:r>
      <w:proofErr w:type="spellStart"/>
      <w:r w:rsidR="00F2670D" w:rsidRPr="00900D37">
        <w:rPr>
          <w:rFonts w:ascii="Arial" w:eastAsia="Arial" w:hAnsi="Arial" w:cs="Arial"/>
          <w:sz w:val="16"/>
          <w:szCs w:val="16"/>
        </w:rPr>
        <w:t>nyob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tiv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thaiv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phom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sij</w:t>
      </w:r>
      <w:proofErr w:type="spellEnd"/>
      <w:ins w:id="1740" w:author="Kaxiong" w:date="2021-06-10T12:56:00Z">
        <w:r w:rsidR="004B3427">
          <w:rPr>
            <w:rFonts w:ascii="Arial" w:eastAsia="Arial" w:hAnsi="Arial" w:cs="Arial"/>
            <w:sz w:val="16"/>
            <w:szCs w:val="16"/>
          </w:rPr>
          <w:t xml:space="preserve"> </w:t>
        </w:r>
        <w:proofErr w:type="spellStart"/>
        <w:r w:rsidR="004B3427">
          <w:rPr>
            <w:rFonts w:ascii="Arial" w:eastAsia="Arial" w:hAnsi="Arial" w:cs="Arial"/>
            <w:sz w:val="16"/>
            <w:szCs w:val="16"/>
          </w:rPr>
          <w:t>ntxiv</w:t>
        </w:r>
      </w:ins>
      <w:proofErr w:type="spellEnd"/>
      <w:r w:rsidR="00F2670D" w:rsidRPr="00900D37">
        <w:rPr>
          <w:rFonts w:ascii="Arial" w:eastAsia="Arial" w:hAnsi="Arial" w:cs="Arial"/>
          <w:sz w:val="16"/>
          <w:szCs w:val="16"/>
        </w:rPr>
        <w:t>).</w:t>
      </w:r>
    </w:p>
    <w:p w14:paraId="5BE1F2D3" w14:textId="77777777" w:rsidR="00BF3E5F" w:rsidRPr="00900D37" w:rsidRDefault="00BF3E5F" w:rsidP="00900D37">
      <w:pPr>
        <w:spacing w:line="176" w:lineRule="exact"/>
        <w:jc w:val="both"/>
        <w:rPr>
          <w:rFonts w:ascii="Arial" w:eastAsia="Arial" w:hAnsi="Arial" w:cs="Arial"/>
          <w:sz w:val="16"/>
          <w:szCs w:val="16"/>
        </w:rPr>
      </w:pPr>
    </w:p>
    <w:p w14:paraId="548EE201" w14:textId="768AF66A" w:rsidR="00BF3E5F" w:rsidRPr="00DD70EC" w:rsidRDefault="004B3427" w:rsidP="00DD70EC">
      <w:pPr>
        <w:numPr>
          <w:ilvl w:val="0"/>
          <w:numId w:val="5"/>
        </w:numPr>
        <w:tabs>
          <w:tab w:val="left" w:pos="720"/>
        </w:tabs>
        <w:ind w:left="720" w:hanging="355"/>
        <w:jc w:val="both"/>
        <w:rPr>
          <w:rFonts w:ascii="Arial" w:eastAsia="Arial" w:hAnsi="Arial" w:cs="Arial"/>
          <w:sz w:val="16"/>
          <w:szCs w:val="16"/>
        </w:rPr>
      </w:pPr>
      <w:proofErr w:type="spellStart"/>
      <w:ins w:id="1741" w:author="Kaxiong" w:date="2021-06-10T12:57:00Z">
        <w:r>
          <w:rPr>
            <w:rFonts w:ascii="Arial" w:eastAsia="Arial" w:hAnsi="Arial" w:cs="Arial"/>
            <w:sz w:val="16"/>
            <w:szCs w:val="16"/>
          </w:rPr>
          <w:t>Phau</w:t>
        </w:r>
        <w:proofErr w:type="spellEnd"/>
        <w:r>
          <w:rPr>
            <w:rFonts w:ascii="Arial" w:eastAsia="Arial" w:hAnsi="Arial" w:cs="Arial"/>
            <w:sz w:val="16"/>
            <w:szCs w:val="16"/>
          </w:rPr>
          <w:t xml:space="preserve"> </w:t>
        </w:r>
        <w:proofErr w:type="spellStart"/>
        <w:r>
          <w:rPr>
            <w:rFonts w:ascii="Arial" w:eastAsia="Arial" w:hAnsi="Arial" w:cs="Arial"/>
            <w:sz w:val="16"/>
            <w:szCs w:val="16"/>
          </w:rPr>
          <w:t>ntawv</w:t>
        </w:r>
        <w:proofErr w:type="spellEnd"/>
        <w:r>
          <w:rPr>
            <w:rFonts w:ascii="Arial" w:eastAsia="Arial" w:hAnsi="Arial" w:cs="Arial"/>
            <w:sz w:val="16"/>
            <w:szCs w:val="16"/>
          </w:rPr>
          <w:t xml:space="preserve"> </w:t>
        </w:r>
        <w:proofErr w:type="spellStart"/>
        <w:r>
          <w:rPr>
            <w:rFonts w:ascii="Arial" w:eastAsia="Arial" w:hAnsi="Arial" w:cs="Arial"/>
            <w:sz w:val="16"/>
            <w:szCs w:val="16"/>
          </w:rPr>
          <w:t>sau</w:t>
        </w:r>
        <w:proofErr w:type="spellEnd"/>
        <w:r>
          <w:rPr>
            <w:rFonts w:ascii="Arial" w:eastAsia="Arial" w:hAnsi="Arial" w:cs="Arial"/>
            <w:sz w:val="16"/>
            <w:szCs w:val="16"/>
          </w:rPr>
          <w:t xml:space="preserve"> </w:t>
        </w:r>
        <w:proofErr w:type="spellStart"/>
        <w:r>
          <w:rPr>
            <w:rFonts w:ascii="Arial" w:eastAsia="Arial" w:hAnsi="Arial" w:cs="Arial"/>
            <w:sz w:val="16"/>
            <w:szCs w:val="16"/>
          </w:rPr>
          <w:t>txog</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1742" w:author="Kaxiong" w:date="2021-06-10T12:57:00Z">
        <w:r w:rsidR="00F2670D" w:rsidRPr="00900D37" w:rsidDel="004B3427">
          <w:rPr>
            <w:rFonts w:ascii="Arial" w:eastAsia="Arial" w:hAnsi="Arial" w:cs="Arial"/>
            <w:sz w:val="16"/>
            <w:szCs w:val="16"/>
          </w:rPr>
          <w:delText>K</w:delText>
        </w:r>
      </w:del>
      <w:r w:rsidR="00F2670D" w:rsidRPr="00900D37">
        <w:rPr>
          <w:rFonts w:ascii="Arial" w:eastAsia="Arial" w:hAnsi="Arial" w:cs="Arial"/>
          <w:sz w:val="16"/>
          <w:szCs w:val="16"/>
        </w:rPr>
        <w:t>ev</w:t>
      </w:r>
      <w:proofErr w:type="spellEnd"/>
      <w:r w:rsidR="00F2670D" w:rsidRPr="00900D37">
        <w:rPr>
          <w:rFonts w:ascii="Arial" w:eastAsia="Arial" w:hAnsi="Arial" w:cs="Arial"/>
          <w:sz w:val="16"/>
          <w:szCs w:val="16"/>
        </w:rPr>
        <w:t xml:space="preserve"> </w:t>
      </w:r>
      <w:proofErr w:type="spellStart"/>
      <w:r w:rsidR="00DD70EC">
        <w:rPr>
          <w:rFonts w:ascii="Arial" w:eastAsia="Arial" w:hAnsi="Arial" w:cs="Arial"/>
          <w:sz w:val="16"/>
          <w:szCs w:val="16"/>
        </w:rPr>
        <w:t>ntsuam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xyuas</w:t>
      </w:r>
      <w:proofErr w:type="spellEnd"/>
      <w:r w:rsidR="00F2670D" w:rsidRPr="00900D37">
        <w:rPr>
          <w:rFonts w:ascii="Arial" w:eastAsia="Arial" w:hAnsi="Arial" w:cs="Arial"/>
          <w:sz w:val="16"/>
          <w:szCs w:val="16"/>
        </w:rPr>
        <w:t xml:space="preserve"> cov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phom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sij</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txog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sau</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qoob</w:t>
      </w:r>
      <w:proofErr w:type="spellEnd"/>
      <w:r w:rsidR="00F2670D" w:rsidRPr="00900D37">
        <w:rPr>
          <w:rFonts w:ascii="Arial" w:eastAsia="Arial" w:hAnsi="Arial" w:cs="Arial"/>
          <w:sz w:val="16"/>
          <w:szCs w:val="16"/>
        </w:rPr>
        <w:t xml:space="preserve"> loo: </w:t>
      </w:r>
      <w:proofErr w:type="spellStart"/>
      <w:ins w:id="1743" w:author="Kaxiong" w:date="2021-06-10T12:58:00Z">
        <w:r>
          <w:rPr>
            <w:rFonts w:ascii="Arial" w:eastAsia="Arial" w:hAnsi="Arial" w:cs="Arial"/>
            <w:sz w:val="16"/>
            <w:szCs w:val="16"/>
          </w:rPr>
          <w:t>sau</w:t>
        </w:r>
        <w:proofErr w:type="spellEnd"/>
        <w:r>
          <w:rPr>
            <w:rFonts w:ascii="Arial" w:eastAsia="Arial" w:hAnsi="Arial" w:cs="Arial"/>
            <w:sz w:val="16"/>
            <w:szCs w:val="16"/>
          </w:rPr>
          <w:t xml:space="preserve"> </w:t>
        </w:r>
        <w:proofErr w:type="spellStart"/>
        <w:r>
          <w:rPr>
            <w:rFonts w:ascii="Arial" w:eastAsia="Arial" w:hAnsi="Arial" w:cs="Arial"/>
            <w:sz w:val="16"/>
            <w:szCs w:val="16"/>
          </w:rPr>
          <w:t>txog</w:t>
        </w:r>
        <w:proofErr w:type="spellEnd"/>
        <w:r>
          <w:rPr>
            <w:rFonts w:ascii="Arial" w:eastAsia="Arial" w:hAnsi="Arial" w:cs="Arial"/>
            <w:sz w:val="16"/>
            <w:szCs w:val="16"/>
          </w:rPr>
          <w:t xml:space="preserve"> </w:t>
        </w:r>
      </w:ins>
      <w:del w:id="1744" w:author="Kaxiong" w:date="2021-06-10T12:58:00Z">
        <w:r w:rsidR="00F2670D" w:rsidRPr="00900D37" w:rsidDel="004B3427">
          <w:rPr>
            <w:rFonts w:ascii="Arial" w:eastAsia="Arial" w:hAnsi="Arial" w:cs="Arial"/>
            <w:sz w:val="16"/>
            <w:szCs w:val="16"/>
          </w:rPr>
          <w:delText xml:space="preserve">daim ntawv teev </w:delText>
        </w:r>
      </w:del>
      <w:r w:rsidR="00F2670D" w:rsidRPr="00900D37">
        <w:rPr>
          <w:rFonts w:ascii="Arial" w:eastAsia="Arial" w:hAnsi="Arial" w:cs="Arial"/>
          <w:sz w:val="16"/>
          <w:szCs w:val="16"/>
        </w:rPr>
        <w:t xml:space="preserve">cov </w:t>
      </w:r>
      <w:proofErr w:type="spellStart"/>
      <w:r w:rsidR="00F2670D" w:rsidRPr="00900D37">
        <w:rPr>
          <w:rFonts w:ascii="Arial" w:eastAsia="Arial" w:hAnsi="Arial" w:cs="Arial"/>
          <w:sz w:val="16"/>
          <w:szCs w:val="16"/>
        </w:rPr>
        <w:t>txiaj</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ntsig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ntawm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ins w:id="1745" w:author="Kaxiong" w:date="2021-06-10T12:58:00Z">
        <w:r>
          <w:rPr>
            <w:rFonts w:ascii="Arial" w:eastAsia="Arial" w:hAnsi="Arial" w:cs="Arial"/>
            <w:sz w:val="16"/>
            <w:szCs w:val="16"/>
          </w:rPr>
          <w:t>ntsuam</w:t>
        </w:r>
      </w:ins>
      <w:proofErr w:type="spellEnd"/>
      <w:del w:id="1746" w:author="Kaxiong" w:date="2021-06-10T12:58:00Z">
        <w:r w:rsidR="00F2670D" w:rsidRPr="00900D37" w:rsidDel="004B3427">
          <w:rPr>
            <w:rFonts w:ascii="Arial" w:eastAsia="Arial" w:hAnsi="Arial" w:cs="Arial"/>
            <w:sz w:val="16"/>
            <w:szCs w:val="16"/>
          </w:rPr>
          <w:delText>tshuaj</w:delText>
        </w:r>
      </w:del>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xyuas</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ins w:id="1747" w:author="Kaxiong" w:date="2021-06-10T12:58:00Z">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ins>
      <w:proofErr w:type="spellEnd"/>
      <w:del w:id="1748" w:author="Kaxiong" w:date="2021-06-10T12:58:00Z">
        <w:r w:rsidR="00F2670D" w:rsidRPr="00900D37" w:rsidDel="004B3427">
          <w:rPr>
            <w:rFonts w:ascii="Arial" w:eastAsia="Arial" w:hAnsi="Arial" w:cs="Arial"/>
            <w:sz w:val="16"/>
            <w:szCs w:val="16"/>
          </w:rPr>
          <w:delText>soj ntsuam</w:delText>
        </w:r>
      </w:del>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thiab</w:t>
      </w:r>
      <w:proofErr w:type="spellEnd"/>
      <w:r w:rsidR="00DD70EC">
        <w:rPr>
          <w:rFonts w:ascii="Arial" w:eastAsia="Arial" w:hAnsi="Arial" w:cs="Arial"/>
          <w:sz w:val="16"/>
          <w:szCs w:val="16"/>
        </w:rPr>
        <w:t xml:space="preserve"> </w:t>
      </w:r>
      <w:proofErr w:type="spellStart"/>
      <w:r w:rsidR="00F2670D" w:rsidRPr="00DD70EC">
        <w:rPr>
          <w:rFonts w:ascii="Arial" w:eastAsia="Arial" w:hAnsi="Arial" w:cs="Arial"/>
          <w:sz w:val="16"/>
          <w:szCs w:val="16"/>
        </w:rPr>
        <w:t>txhua</w:t>
      </w:r>
      <w:proofErr w:type="spellEnd"/>
      <w:r w:rsidR="00F2670D" w:rsidRPr="00DD70EC">
        <w:rPr>
          <w:rFonts w:ascii="Arial" w:eastAsia="Arial" w:hAnsi="Arial" w:cs="Arial"/>
          <w:sz w:val="16"/>
          <w:szCs w:val="16"/>
        </w:rPr>
        <w:t xml:space="preserve"> </w:t>
      </w:r>
      <w:ins w:id="1749" w:author="Kaxiong" w:date="2021-06-10T12:58:00Z">
        <w:r>
          <w:rPr>
            <w:rFonts w:ascii="Arial" w:eastAsia="Arial" w:hAnsi="Arial" w:cs="Arial"/>
            <w:sz w:val="16"/>
            <w:szCs w:val="16"/>
          </w:rPr>
          <w:t xml:space="preserve">yam </w:t>
        </w:r>
        <w:proofErr w:type="spellStart"/>
        <w:r>
          <w:rPr>
            <w:rFonts w:ascii="Arial" w:eastAsia="Arial" w:hAnsi="Arial" w:cs="Arial"/>
            <w:sz w:val="16"/>
            <w:szCs w:val="16"/>
          </w:rPr>
          <w:t>u</w:t>
        </w:r>
      </w:ins>
      <w:ins w:id="1750" w:author="Kaxiong" w:date="2021-06-10T12:59:00Z">
        <w:r>
          <w:rPr>
            <w:rFonts w:ascii="Arial" w:eastAsia="Arial" w:hAnsi="Arial" w:cs="Arial"/>
            <w:sz w:val="16"/>
            <w:szCs w:val="16"/>
          </w:rPr>
          <w:t>as</w:t>
        </w:r>
        <w:proofErr w:type="spellEnd"/>
        <w:r>
          <w:rPr>
            <w:rFonts w:ascii="Arial" w:eastAsia="Arial" w:hAnsi="Arial" w:cs="Arial"/>
            <w:sz w:val="16"/>
            <w:szCs w:val="16"/>
          </w:rPr>
          <w:t xml:space="preserve"> </w:t>
        </w:r>
        <w:proofErr w:type="spellStart"/>
        <w:r>
          <w:rPr>
            <w:rFonts w:ascii="Arial" w:eastAsia="Arial" w:hAnsi="Arial" w:cs="Arial"/>
            <w:sz w:val="16"/>
            <w:szCs w:val="16"/>
          </w:rPr>
          <w:t>tshwm</w:t>
        </w:r>
        <w:proofErr w:type="spellEnd"/>
        <w:r>
          <w:rPr>
            <w:rFonts w:ascii="Arial" w:eastAsia="Arial" w:hAnsi="Arial" w:cs="Arial"/>
            <w:sz w:val="16"/>
            <w:szCs w:val="16"/>
          </w:rPr>
          <w:t xml:space="preserve"> sim </w:t>
        </w:r>
        <w:proofErr w:type="spellStart"/>
        <w:r>
          <w:rPr>
            <w:rFonts w:ascii="Arial" w:eastAsia="Arial" w:hAnsi="Arial" w:cs="Arial"/>
            <w:sz w:val="16"/>
            <w:szCs w:val="16"/>
          </w:rPr>
          <w:t>muaj</w:t>
        </w:r>
        <w:proofErr w:type="spellEnd"/>
        <w:r>
          <w:rPr>
            <w:rFonts w:ascii="Arial" w:eastAsia="Arial" w:hAnsi="Arial" w:cs="Arial"/>
            <w:sz w:val="16"/>
            <w:szCs w:val="16"/>
          </w:rPr>
          <w:t xml:space="preserve"> </w:t>
        </w:r>
      </w:ins>
      <w:del w:id="1751" w:author="Kaxiong" w:date="2021-06-10T12:59:00Z">
        <w:r w:rsidR="00F2670D" w:rsidRPr="00DD70EC" w:rsidDel="004B3427">
          <w:rPr>
            <w:rFonts w:ascii="Arial" w:eastAsia="Arial" w:hAnsi="Arial" w:cs="Arial"/>
            <w:sz w:val="16"/>
            <w:szCs w:val="16"/>
          </w:rPr>
          <w:delText xml:space="preserve">qhov kev coj ua </w:delText>
        </w:r>
      </w:del>
      <w:proofErr w:type="spellStart"/>
      <w:r w:rsidR="00F2670D" w:rsidRPr="00DD70EC">
        <w:rPr>
          <w:rFonts w:ascii="Arial" w:eastAsia="Arial" w:hAnsi="Arial" w:cs="Arial"/>
          <w:sz w:val="16"/>
          <w:szCs w:val="16"/>
        </w:rPr>
        <w:t>kom</w:t>
      </w:r>
      <w:proofErr w:type="spellEnd"/>
      <w:r w:rsidR="00F2670D" w:rsidRPr="00DD70EC">
        <w:rPr>
          <w:rFonts w:ascii="Arial" w:eastAsia="Arial" w:hAnsi="Arial" w:cs="Arial"/>
          <w:sz w:val="16"/>
          <w:szCs w:val="16"/>
        </w:rPr>
        <w:t xml:space="preserve"> </w:t>
      </w:r>
      <w:proofErr w:type="spellStart"/>
      <w:r w:rsidR="00F2670D" w:rsidRPr="00DD70EC">
        <w:rPr>
          <w:rFonts w:ascii="Arial" w:eastAsia="Arial" w:hAnsi="Arial" w:cs="Arial"/>
          <w:sz w:val="16"/>
          <w:szCs w:val="16"/>
        </w:rPr>
        <w:t>zam</w:t>
      </w:r>
      <w:proofErr w:type="spellEnd"/>
      <w:r w:rsidR="00F2670D" w:rsidRPr="00DD70EC">
        <w:rPr>
          <w:rFonts w:ascii="Arial" w:eastAsia="Arial" w:hAnsi="Arial" w:cs="Arial"/>
          <w:sz w:val="16"/>
          <w:szCs w:val="16"/>
        </w:rPr>
        <w:t xml:space="preserve"> </w:t>
      </w:r>
      <w:proofErr w:type="spellStart"/>
      <w:r w:rsidR="00F2670D" w:rsidRPr="00DD70EC">
        <w:rPr>
          <w:rFonts w:ascii="Arial" w:eastAsia="Arial" w:hAnsi="Arial" w:cs="Arial"/>
          <w:sz w:val="16"/>
          <w:szCs w:val="16"/>
        </w:rPr>
        <w:t>dhau</w:t>
      </w:r>
      <w:proofErr w:type="spellEnd"/>
      <w:r w:rsidR="00F2670D" w:rsidRPr="00DD70EC">
        <w:rPr>
          <w:rFonts w:ascii="Arial" w:eastAsia="Arial" w:hAnsi="Arial" w:cs="Arial"/>
          <w:sz w:val="16"/>
          <w:szCs w:val="16"/>
        </w:rPr>
        <w:t xml:space="preserve"> </w:t>
      </w:r>
      <w:proofErr w:type="spellStart"/>
      <w:r w:rsidR="00F2670D" w:rsidRPr="00DD70EC">
        <w:rPr>
          <w:rFonts w:ascii="Arial" w:eastAsia="Arial" w:hAnsi="Arial" w:cs="Arial"/>
          <w:sz w:val="16"/>
          <w:szCs w:val="16"/>
        </w:rPr>
        <w:t>kev</w:t>
      </w:r>
      <w:proofErr w:type="spellEnd"/>
      <w:r w:rsidR="00F2670D" w:rsidRPr="00DD70EC">
        <w:rPr>
          <w:rFonts w:ascii="Arial" w:eastAsia="Arial" w:hAnsi="Arial" w:cs="Arial"/>
          <w:sz w:val="16"/>
          <w:szCs w:val="16"/>
        </w:rPr>
        <w:t xml:space="preserve"> </w:t>
      </w:r>
      <w:proofErr w:type="spellStart"/>
      <w:r w:rsidR="00F2670D" w:rsidRPr="00DD70EC">
        <w:rPr>
          <w:rFonts w:ascii="Arial" w:eastAsia="Arial" w:hAnsi="Arial" w:cs="Arial"/>
          <w:sz w:val="16"/>
          <w:szCs w:val="16"/>
        </w:rPr>
        <w:t>sau</w:t>
      </w:r>
      <w:proofErr w:type="spellEnd"/>
      <w:r w:rsidR="00F2670D" w:rsidRPr="00DD70EC">
        <w:rPr>
          <w:rFonts w:ascii="Arial" w:eastAsia="Arial" w:hAnsi="Arial" w:cs="Arial"/>
          <w:sz w:val="16"/>
          <w:szCs w:val="16"/>
        </w:rPr>
        <w:t xml:space="preserve"> </w:t>
      </w:r>
      <w:proofErr w:type="spellStart"/>
      <w:r w:rsidR="00F2670D" w:rsidRPr="00DD70EC">
        <w:rPr>
          <w:rFonts w:ascii="Arial" w:eastAsia="Arial" w:hAnsi="Arial" w:cs="Arial"/>
          <w:sz w:val="16"/>
          <w:szCs w:val="16"/>
        </w:rPr>
        <w:t>qoob</w:t>
      </w:r>
      <w:proofErr w:type="spellEnd"/>
      <w:r w:rsidR="00F2670D" w:rsidRPr="00DD70EC">
        <w:rPr>
          <w:rFonts w:ascii="Arial" w:eastAsia="Arial" w:hAnsi="Arial" w:cs="Arial"/>
          <w:sz w:val="16"/>
          <w:szCs w:val="16"/>
        </w:rPr>
        <w:t xml:space="preserve"> loo </w:t>
      </w:r>
      <w:proofErr w:type="spellStart"/>
      <w:ins w:id="1752" w:author="Kaxiong" w:date="2021-06-10T12:59:00Z">
        <w:r>
          <w:rPr>
            <w:rFonts w:ascii="Arial" w:eastAsia="Arial" w:hAnsi="Arial" w:cs="Arial"/>
            <w:sz w:val="16"/>
            <w:szCs w:val="16"/>
          </w:rPr>
          <w:t>kis</w:t>
        </w:r>
        <w:proofErr w:type="spellEnd"/>
        <w:r>
          <w:rPr>
            <w:rFonts w:ascii="Arial" w:eastAsia="Arial" w:hAnsi="Arial" w:cs="Arial"/>
            <w:sz w:val="16"/>
            <w:szCs w:val="16"/>
          </w:rPr>
          <w:t xml:space="preserve"> </w:t>
        </w:r>
        <w:proofErr w:type="spellStart"/>
        <w:r>
          <w:rPr>
            <w:rFonts w:ascii="Arial" w:eastAsia="Arial" w:hAnsi="Arial" w:cs="Arial"/>
            <w:sz w:val="16"/>
            <w:szCs w:val="16"/>
          </w:rPr>
          <w:t>kab</w:t>
        </w:r>
        <w:proofErr w:type="spellEnd"/>
        <w:r>
          <w:rPr>
            <w:rFonts w:ascii="Arial" w:eastAsia="Arial" w:hAnsi="Arial" w:cs="Arial"/>
            <w:sz w:val="16"/>
            <w:szCs w:val="16"/>
          </w:rPr>
          <w:t xml:space="preserve"> mob</w:t>
        </w:r>
      </w:ins>
      <w:del w:id="1753" w:author="Kaxiong" w:date="2021-06-10T12:59:00Z">
        <w:r w:rsidR="00F2670D" w:rsidRPr="00DD70EC" w:rsidDel="004B3427">
          <w:rPr>
            <w:rFonts w:ascii="Arial" w:eastAsia="Arial" w:hAnsi="Arial" w:cs="Arial"/>
            <w:sz w:val="16"/>
            <w:szCs w:val="16"/>
          </w:rPr>
          <w:delText>tsis huv</w:delText>
        </w:r>
      </w:del>
      <w:r w:rsidR="00F2670D" w:rsidRPr="00DD70EC">
        <w:rPr>
          <w:rFonts w:ascii="Arial" w:eastAsia="Arial" w:hAnsi="Arial" w:cs="Arial"/>
          <w:sz w:val="16"/>
          <w:szCs w:val="16"/>
        </w:rPr>
        <w:t>.</w:t>
      </w:r>
    </w:p>
    <w:p w14:paraId="088118DB" w14:textId="77777777" w:rsidR="00BF3E5F" w:rsidRPr="00900D37" w:rsidRDefault="00BF3E5F" w:rsidP="00900D37">
      <w:pPr>
        <w:spacing w:line="355" w:lineRule="exact"/>
        <w:jc w:val="both"/>
        <w:rPr>
          <w:sz w:val="16"/>
          <w:szCs w:val="16"/>
        </w:rPr>
      </w:pPr>
    </w:p>
    <w:p w14:paraId="5BA350E4" w14:textId="45725B05" w:rsidR="00BF3E5F" w:rsidRPr="00900D37" w:rsidRDefault="004B3427" w:rsidP="00900D37">
      <w:pPr>
        <w:numPr>
          <w:ilvl w:val="0"/>
          <w:numId w:val="6"/>
        </w:numPr>
        <w:tabs>
          <w:tab w:val="left" w:pos="720"/>
        </w:tabs>
        <w:ind w:left="720" w:hanging="355"/>
        <w:jc w:val="both"/>
        <w:rPr>
          <w:rFonts w:ascii="Arial" w:eastAsia="Arial" w:hAnsi="Arial" w:cs="Arial"/>
          <w:sz w:val="16"/>
          <w:szCs w:val="16"/>
        </w:rPr>
      </w:pPr>
      <w:proofErr w:type="spellStart"/>
      <w:ins w:id="1754" w:author="Kaxiong" w:date="2021-06-10T12:59:00Z">
        <w:r>
          <w:rPr>
            <w:rFonts w:ascii="Arial" w:eastAsia="Arial" w:hAnsi="Arial" w:cs="Arial"/>
            <w:sz w:val="16"/>
            <w:szCs w:val="16"/>
          </w:rPr>
          <w:t>Phau</w:t>
        </w:r>
        <w:proofErr w:type="spellEnd"/>
        <w:r>
          <w:rPr>
            <w:rFonts w:ascii="Arial" w:eastAsia="Arial" w:hAnsi="Arial" w:cs="Arial"/>
            <w:sz w:val="16"/>
            <w:szCs w:val="16"/>
          </w:rPr>
          <w:t xml:space="preserve"> </w:t>
        </w:r>
        <w:proofErr w:type="spellStart"/>
        <w:r>
          <w:rPr>
            <w:rFonts w:ascii="Arial" w:eastAsia="Arial" w:hAnsi="Arial" w:cs="Arial"/>
            <w:sz w:val="16"/>
            <w:szCs w:val="16"/>
          </w:rPr>
          <w:t>ntawv</w:t>
        </w:r>
        <w:proofErr w:type="spellEnd"/>
        <w:r>
          <w:rPr>
            <w:rFonts w:ascii="Arial" w:eastAsia="Arial" w:hAnsi="Arial" w:cs="Arial"/>
            <w:sz w:val="16"/>
            <w:szCs w:val="16"/>
          </w:rPr>
          <w:t xml:space="preserve"> </w:t>
        </w:r>
        <w:proofErr w:type="spellStart"/>
        <w:r>
          <w:rPr>
            <w:rFonts w:ascii="Arial" w:eastAsia="Arial" w:hAnsi="Arial" w:cs="Arial"/>
            <w:sz w:val="16"/>
            <w:szCs w:val="16"/>
          </w:rPr>
          <w:t>sau</w:t>
        </w:r>
        <w:proofErr w:type="spellEnd"/>
        <w:r>
          <w:rPr>
            <w:rFonts w:ascii="Arial" w:eastAsia="Arial" w:hAnsi="Arial" w:cs="Arial"/>
            <w:sz w:val="16"/>
            <w:szCs w:val="16"/>
          </w:rPr>
          <w:t xml:space="preserve"> </w:t>
        </w:r>
        <w:proofErr w:type="spellStart"/>
        <w:r>
          <w:rPr>
            <w:rFonts w:ascii="Arial" w:eastAsia="Arial" w:hAnsi="Arial" w:cs="Arial"/>
            <w:sz w:val="16"/>
            <w:szCs w:val="16"/>
          </w:rPr>
          <w:t>t</w:t>
        </w:r>
      </w:ins>
      <w:ins w:id="1755" w:author="Kaxiong" w:date="2021-06-10T13:00:00Z">
        <w:r>
          <w:rPr>
            <w:rFonts w:ascii="Arial" w:eastAsia="Arial" w:hAnsi="Arial" w:cs="Arial"/>
            <w:sz w:val="16"/>
            <w:szCs w:val="16"/>
          </w:rPr>
          <w:t>xog</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cob </w:t>
        </w:r>
        <w:proofErr w:type="spellStart"/>
        <w:r>
          <w:rPr>
            <w:rFonts w:ascii="Arial" w:eastAsia="Arial" w:hAnsi="Arial" w:cs="Arial"/>
            <w:sz w:val="16"/>
            <w:szCs w:val="16"/>
          </w:rPr>
          <w:t>qhia</w:t>
        </w:r>
        <w:proofErr w:type="spellEnd"/>
        <w:r>
          <w:rPr>
            <w:rFonts w:ascii="Arial" w:eastAsia="Arial" w:hAnsi="Arial" w:cs="Arial"/>
            <w:sz w:val="16"/>
            <w:szCs w:val="16"/>
          </w:rPr>
          <w:t xml:space="preserve"> </w:t>
        </w:r>
        <w:proofErr w:type="spellStart"/>
        <w:r>
          <w:rPr>
            <w:rFonts w:ascii="Arial" w:eastAsia="Arial" w:hAnsi="Arial" w:cs="Arial"/>
            <w:sz w:val="16"/>
            <w:szCs w:val="16"/>
          </w:rPr>
          <w:t>rau</w:t>
        </w:r>
        <w:proofErr w:type="spellEnd"/>
        <w:r>
          <w:rPr>
            <w:rFonts w:ascii="Arial" w:eastAsia="Arial" w:hAnsi="Arial" w:cs="Arial"/>
            <w:sz w:val="16"/>
            <w:szCs w:val="16"/>
          </w:rPr>
          <w:t xml:space="preserve"> </w:t>
        </w:r>
      </w:ins>
      <w:del w:id="1756" w:author="Kaxiong" w:date="2021-06-10T13:00:00Z">
        <w:r w:rsidR="00F2670D" w:rsidRPr="00900D37" w:rsidDel="004B3427">
          <w:rPr>
            <w:rFonts w:ascii="Arial" w:eastAsia="Arial" w:hAnsi="Arial" w:cs="Arial"/>
            <w:sz w:val="16"/>
            <w:szCs w:val="16"/>
          </w:rPr>
          <w:delText xml:space="preserve">Kev </w:delText>
        </w:r>
        <w:r w:rsidR="00DD70EC" w:rsidDel="004B3427">
          <w:rPr>
            <w:rFonts w:ascii="Arial" w:eastAsia="Arial" w:hAnsi="Arial" w:cs="Arial"/>
            <w:sz w:val="16"/>
            <w:szCs w:val="16"/>
          </w:rPr>
          <w:delText xml:space="preserve">piav </w:delText>
        </w:r>
        <w:r w:rsidR="00F2670D" w:rsidRPr="00900D37" w:rsidDel="004B3427">
          <w:rPr>
            <w:rFonts w:ascii="Arial" w:eastAsia="Arial" w:hAnsi="Arial" w:cs="Arial"/>
            <w:sz w:val="16"/>
            <w:szCs w:val="16"/>
          </w:rPr>
          <w:delText xml:space="preserve">qhia </w:delText>
        </w:r>
        <w:r w:rsidR="00DD70EC" w:rsidDel="004B3427">
          <w:rPr>
            <w:rFonts w:ascii="Arial" w:eastAsia="Arial" w:hAnsi="Arial" w:cs="Arial"/>
            <w:sz w:val="16"/>
            <w:szCs w:val="16"/>
          </w:rPr>
          <w:delText xml:space="preserve">kom </w:delText>
        </w:r>
        <w:r w:rsidR="00F2670D" w:rsidRPr="00900D37" w:rsidDel="004B3427">
          <w:rPr>
            <w:rFonts w:ascii="Arial" w:eastAsia="Arial" w:hAnsi="Arial" w:cs="Arial"/>
            <w:sz w:val="16"/>
            <w:szCs w:val="16"/>
          </w:rPr>
          <w:delText>paub txog kev ua hauj</w:delText>
        </w:r>
        <w:r w:rsidR="00DD70EC" w:rsidDel="004B3427">
          <w:rPr>
            <w:rFonts w:ascii="Arial" w:eastAsia="Arial" w:hAnsi="Arial" w:cs="Arial"/>
            <w:sz w:val="16"/>
            <w:szCs w:val="16"/>
          </w:rPr>
          <w:delText xml:space="preserve"> </w:delText>
        </w:r>
        <w:r w:rsidR="00F2670D" w:rsidRPr="00900D37" w:rsidDel="004B3427">
          <w:rPr>
            <w:rFonts w:ascii="Arial" w:eastAsia="Arial" w:hAnsi="Arial" w:cs="Arial"/>
            <w:sz w:val="16"/>
            <w:szCs w:val="16"/>
          </w:rPr>
          <w:delText xml:space="preserve">lwm ntawm </w:delText>
        </w:r>
      </w:del>
      <w:r w:rsidR="00F2670D" w:rsidRPr="00900D37">
        <w:rPr>
          <w:rFonts w:ascii="Arial" w:eastAsia="Arial" w:hAnsi="Arial" w:cs="Arial"/>
          <w:sz w:val="16"/>
          <w:szCs w:val="16"/>
        </w:rPr>
        <w:t xml:space="preserve">cov </w:t>
      </w:r>
      <w:proofErr w:type="spellStart"/>
      <w:r w:rsidR="00F2670D" w:rsidRPr="00900D37">
        <w:rPr>
          <w:rFonts w:ascii="Arial" w:eastAsia="Arial" w:hAnsi="Arial" w:cs="Arial"/>
          <w:sz w:val="16"/>
          <w:szCs w:val="16"/>
        </w:rPr>
        <w:t>neeg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ua</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hauj</w:t>
      </w:r>
      <w:proofErr w:type="spellEnd"/>
      <w:r w:rsidR="00DD70EC">
        <w:rPr>
          <w:rFonts w:ascii="Arial" w:eastAsia="Arial" w:hAnsi="Arial" w:cs="Arial"/>
          <w:sz w:val="16"/>
          <w:szCs w:val="16"/>
        </w:rPr>
        <w:t xml:space="preserve"> </w:t>
      </w:r>
      <w:proofErr w:type="spellStart"/>
      <w:r w:rsidR="00F2670D" w:rsidRPr="00900D37">
        <w:rPr>
          <w:rFonts w:ascii="Arial" w:eastAsia="Arial" w:hAnsi="Arial" w:cs="Arial"/>
          <w:sz w:val="16"/>
          <w:szCs w:val="16"/>
        </w:rPr>
        <w:t>lwm</w:t>
      </w:r>
      <w:proofErr w:type="spellEnd"/>
      <w:r w:rsidR="00F2670D" w:rsidRPr="00900D37">
        <w:rPr>
          <w:rFonts w:ascii="Arial" w:eastAsia="Arial" w:hAnsi="Arial" w:cs="Arial"/>
          <w:sz w:val="16"/>
          <w:szCs w:val="16"/>
        </w:rPr>
        <w:t xml:space="preserve">: Sau </w:t>
      </w:r>
      <w:proofErr w:type="spellStart"/>
      <w:r w:rsidR="00F2670D" w:rsidRPr="00900D37">
        <w:rPr>
          <w:rFonts w:ascii="Arial" w:eastAsia="Arial" w:hAnsi="Arial" w:cs="Arial"/>
          <w:sz w:val="16"/>
          <w:szCs w:val="16"/>
        </w:rPr>
        <w:t>cia</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thaum</w:t>
      </w:r>
      <w:proofErr w:type="spellEnd"/>
      <w:r w:rsidR="00F2670D" w:rsidRPr="00900D37">
        <w:rPr>
          <w:rFonts w:ascii="Arial" w:eastAsia="Arial" w:hAnsi="Arial" w:cs="Arial"/>
          <w:sz w:val="16"/>
          <w:szCs w:val="16"/>
        </w:rPr>
        <w:t xml:space="preserve"> cov </w:t>
      </w:r>
      <w:proofErr w:type="spellStart"/>
      <w:r w:rsidR="00F2670D" w:rsidRPr="00900D37">
        <w:rPr>
          <w:rFonts w:ascii="Arial" w:eastAsia="Arial" w:hAnsi="Arial" w:cs="Arial"/>
          <w:sz w:val="16"/>
          <w:szCs w:val="16"/>
        </w:rPr>
        <w:t>neeg</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ua</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hauj</w:t>
      </w:r>
      <w:proofErr w:type="spellEnd"/>
      <w:r w:rsidR="00DD70EC">
        <w:rPr>
          <w:rFonts w:ascii="Arial" w:eastAsia="Arial" w:hAnsi="Arial" w:cs="Arial"/>
          <w:sz w:val="16"/>
          <w:szCs w:val="16"/>
        </w:rPr>
        <w:t xml:space="preserve"> </w:t>
      </w:r>
      <w:proofErr w:type="spellStart"/>
      <w:r w:rsidR="00F2670D" w:rsidRPr="00900D37">
        <w:rPr>
          <w:rFonts w:ascii="Arial" w:eastAsia="Arial" w:hAnsi="Arial" w:cs="Arial"/>
          <w:sz w:val="16"/>
          <w:szCs w:val="16"/>
        </w:rPr>
        <w:t>lwm</w:t>
      </w:r>
      <w:proofErr w:type="spellEnd"/>
      <w:r w:rsidR="00F2670D" w:rsidRPr="00900D37">
        <w:rPr>
          <w:rFonts w:ascii="Arial" w:eastAsia="Arial" w:hAnsi="Arial" w:cs="Arial"/>
          <w:sz w:val="16"/>
          <w:szCs w:val="16"/>
        </w:rPr>
        <w:t xml:space="preserve"> tau </w:t>
      </w:r>
      <w:proofErr w:type="spellStart"/>
      <w:r w:rsidR="00F2670D" w:rsidRPr="00900D37">
        <w:rPr>
          <w:rFonts w:ascii="Arial" w:eastAsia="Arial" w:hAnsi="Arial" w:cs="Arial"/>
          <w:sz w:val="16"/>
          <w:szCs w:val="16"/>
        </w:rPr>
        <w:t>kawm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paub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thiab</w:t>
      </w:r>
      <w:proofErr w:type="spellEnd"/>
      <w:r w:rsidR="00F2670D" w:rsidRPr="00900D37">
        <w:rPr>
          <w:rFonts w:ascii="Arial" w:eastAsia="Arial" w:hAnsi="Arial" w:cs="Arial"/>
          <w:sz w:val="16"/>
          <w:szCs w:val="16"/>
        </w:rPr>
        <w:t xml:space="preserve"> </w:t>
      </w:r>
      <w:r w:rsidR="00DD70EC">
        <w:rPr>
          <w:rFonts w:ascii="Arial" w:eastAsia="Arial" w:hAnsi="Arial" w:cs="Arial"/>
          <w:sz w:val="16"/>
          <w:szCs w:val="16"/>
        </w:rPr>
        <w:t xml:space="preserve">yam </w:t>
      </w:r>
      <w:proofErr w:type="spellStart"/>
      <w:r w:rsidR="00DD70EC">
        <w:rPr>
          <w:rFonts w:ascii="Arial" w:eastAsia="Arial" w:hAnsi="Arial" w:cs="Arial"/>
          <w:sz w:val="16"/>
          <w:szCs w:val="16"/>
        </w:rPr>
        <w:t>uas</w:t>
      </w:r>
      <w:proofErr w:type="spellEnd"/>
      <w:r w:rsidR="00DD70EC">
        <w:rPr>
          <w:rFonts w:ascii="Arial" w:eastAsia="Arial" w:hAnsi="Arial" w:cs="Arial"/>
          <w:sz w:val="16"/>
          <w:szCs w:val="16"/>
        </w:rPr>
        <w:t xml:space="preserve"> </w:t>
      </w:r>
      <w:proofErr w:type="spellStart"/>
      <w:r w:rsidR="00DD70EC">
        <w:rPr>
          <w:rFonts w:ascii="Arial" w:eastAsia="Arial" w:hAnsi="Arial" w:cs="Arial"/>
          <w:sz w:val="16"/>
          <w:szCs w:val="16"/>
        </w:rPr>
        <w:t>raug</w:t>
      </w:r>
      <w:proofErr w:type="spellEnd"/>
      <w:r w:rsidR="00DD70EC">
        <w:rPr>
          <w:rFonts w:ascii="Arial" w:eastAsia="Arial" w:hAnsi="Arial" w:cs="Arial"/>
          <w:sz w:val="16"/>
          <w:szCs w:val="16"/>
        </w:rPr>
        <w:t xml:space="preserve"> </w:t>
      </w:r>
      <w:proofErr w:type="spellStart"/>
      <w:ins w:id="1757" w:author="Kaxiong" w:date="2021-06-10T13:01:00Z">
        <w:r>
          <w:rPr>
            <w:rFonts w:ascii="Arial" w:eastAsia="Arial" w:hAnsi="Arial" w:cs="Arial"/>
            <w:sz w:val="16"/>
            <w:szCs w:val="16"/>
          </w:rPr>
          <w:t>kawm</w:t>
        </w:r>
        <w:proofErr w:type="spellEnd"/>
        <w:r>
          <w:rPr>
            <w:rFonts w:ascii="Arial" w:eastAsia="Arial" w:hAnsi="Arial" w:cs="Arial"/>
            <w:sz w:val="16"/>
            <w:szCs w:val="16"/>
          </w:rPr>
          <w:t xml:space="preserve"> </w:t>
        </w:r>
        <w:proofErr w:type="spellStart"/>
        <w:r>
          <w:rPr>
            <w:rFonts w:ascii="Arial" w:eastAsia="Arial" w:hAnsi="Arial" w:cs="Arial"/>
            <w:sz w:val="16"/>
            <w:szCs w:val="16"/>
          </w:rPr>
          <w:t>txog</w:t>
        </w:r>
      </w:ins>
      <w:proofErr w:type="spellEnd"/>
      <w:del w:id="1758" w:author="Kaxiong" w:date="2021-06-10T13:01:00Z">
        <w:r w:rsidR="00DD70EC" w:rsidDel="004B3427">
          <w:rPr>
            <w:rFonts w:ascii="Arial" w:eastAsia="Arial" w:hAnsi="Arial" w:cs="Arial"/>
            <w:sz w:val="16"/>
            <w:szCs w:val="16"/>
          </w:rPr>
          <w:delText>npog</w:delText>
        </w:r>
      </w:del>
      <w:r w:rsidR="00F2670D" w:rsidRPr="00900D37">
        <w:rPr>
          <w:rFonts w:ascii="Arial" w:eastAsia="Arial" w:hAnsi="Arial" w:cs="Arial"/>
          <w:sz w:val="16"/>
          <w:szCs w:val="16"/>
        </w:rPr>
        <w:t>.</w:t>
      </w:r>
    </w:p>
    <w:p w14:paraId="236311AC" w14:textId="77777777" w:rsidR="00BF3E5F" w:rsidRPr="00900D37" w:rsidRDefault="00BF3E5F" w:rsidP="00900D37">
      <w:pPr>
        <w:spacing w:line="340" w:lineRule="exact"/>
        <w:jc w:val="both"/>
        <w:rPr>
          <w:rFonts w:ascii="Arial" w:eastAsia="Arial" w:hAnsi="Arial" w:cs="Arial"/>
          <w:sz w:val="16"/>
          <w:szCs w:val="16"/>
        </w:rPr>
      </w:pPr>
    </w:p>
    <w:p w14:paraId="7846B2D4" w14:textId="7C96104F" w:rsidR="00BF3E5F" w:rsidRPr="00972C4B" w:rsidRDefault="008C2C2E" w:rsidP="00972C4B">
      <w:pPr>
        <w:numPr>
          <w:ilvl w:val="0"/>
          <w:numId w:val="6"/>
        </w:numPr>
        <w:tabs>
          <w:tab w:val="left" w:pos="720"/>
        </w:tabs>
        <w:ind w:left="720" w:hanging="355"/>
        <w:jc w:val="both"/>
        <w:rPr>
          <w:rFonts w:ascii="Arial" w:eastAsia="Arial" w:hAnsi="Arial" w:cs="Arial"/>
          <w:sz w:val="16"/>
          <w:szCs w:val="16"/>
        </w:rPr>
      </w:pPr>
      <w:ins w:id="1759" w:author="Kaxiong" w:date="2021-06-10T13:04:00Z">
        <w:r>
          <w:rPr>
            <w:rFonts w:ascii="Arial" w:eastAsia="Arial" w:hAnsi="Arial" w:cs="Arial"/>
            <w:sz w:val="16"/>
            <w:szCs w:val="16"/>
          </w:rPr>
          <w:t xml:space="preserve">Cov </w:t>
        </w:r>
        <w:proofErr w:type="spellStart"/>
        <w:r>
          <w:rPr>
            <w:rFonts w:ascii="Arial" w:eastAsia="Arial" w:hAnsi="Arial" w:cs="Arial"/>
            <w:sz w:val="16"/>
            <w:szCs w:val="16"/>
          </w:rPr>
          <w:t>hauv</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tau</w:t>
        </w:r>
      </w:ins>
      <w:ins w:id="1760" w:author="Kaxiong" w:date="2021-06-10T13:05:00Z">
        <w:r>
          <w:rPr>
            <w:rFonts w:ascii="Arial" w:eastAsia="Arial" w:hAnsi="Arial" w:cs="Arial"/>
            <w:sz w:val="16"/>
            <w:szCs w:val="16"/>
          </w:rPr>
          <w:t>g</w:t>
        </w:r>
        <w:proofErr w:type="spellEnd"/>
        <w:r>
          <w:rPr>
            <w:rFonts w:ascii="Arial" w:eastAsia="Arial" w:hAnsi="Arial" w:cs="Arial"/>
            <w:sz w:val="16"/>
            <w:szCs w:val="16"/>
          </w:rPr>
          <w:t xml:space="preserve"> </w:t>
        </w:r>
      </w:ins>
      <w:proofErr w:type="spellStart"/>
      <w:ins w:id="1761" w:author="Kaxiong" w:date="2021-06-10T13:13:00Z">
        <w:r>
          <w:rPr>
            <w:rFonts w:ascii="Arial" w:eastAsia="Arial" w:hAnsi="Arial" w:cs="Arial"/>
            <w:sz w:val="16"/>
            <w:szCs w:val="16"/>
          </w:rPr>
          <w:t>qab</w:t>
        </w:r>
      </w:ins>
      <w:proofErr w:type="spellEnd"/>
      <w:ins w:id="1762" w:author="Kaxiong" w:date="2021-06-10T13:05:00Z">
        <w:r>
          <w:rPr>
            <w:rFonts w:ascii="Arial" w:eastAsia="Arial" w:hAnsi="Arial" w:cs="Arial"/>
            <w:sz w:val="16"/>
            <w:szCs w:val="16"/>
          </w:rPr>
          <w:t xml:space="preserve"> </w:t>
        </w:r>
        <w:proofErr w:type="spellStart"/>
        <w:r>
          <w:rPr>
            <w:rFonts w:ascii="Arial" w:eastAsia="Arial" w:hAnsi="Arial" w:cs="Arial"/>
            <w:sz w:val="16"/>
            <w:szCs w:val="16"/>
          </w:rPr>
          <w:t>thiab</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tuaj</w:t>
        </w:r>
        <w:proofErr w:type="spellEnd"/>
        <w:r>
          <w:rPr>
            <w:rFonts w:ascii="Arial" w:eastAsia="Arial" w:hAnsi="Arial" w:cs="Arial"/>
            <w:sz w:val="16"/>
            <w:szCs w:val="16"/>
          </w:rPr>
          <w:t xml:space="preserve"> </w:t>
        </w:r>
        <w:proofErr w:type="spellStart"/>
        <w:r>
          <w:rPr>
            <w:rFonts w:ascii="Arial" w:eastAsia="Arial" w:hAnsi="Arial" w:cs="Arial"/>
            <w:sz w:val="16"/>
            <w:szCs w:val="16"/>
          </w:rPr>
          <w:t>yeem</w:t>
        </w:r>
        <w:proofErr w:type="spellEnd"/>
        <w:r>
          <w:rPr>
            <w:rFonts w:ascii="Arial" w:eastAsia="Arial" w:hAnsi="Arial" w:cs="Arial"/>
            <w:sz w:val="16"/>
            <w:szCs w:val="16"/>
          </w:rPr>
          <w:t xml:space="preserve"> </w:t>
        </w:r>
        <w:proofErr w:type="spellStart"/>
        <w:r>
          <w:rPr>
            <w:rFonts w:ascii="Arial" w:eastAsia="Arial" w:hAnsi="Arial" w:cs="Arial"/>
            <w:sz w:val="16"/>
            <w:szCs w:val="16"/>
          </w:rPr>
          <w:t>taug</w:t>
        </w:r>
        <w:proofErr w:type="spellEnd"/>
        <w:r>
          <w:rPr>
            <w:rFonts w:ascii="Arial" w:eastAsia="Arial" w:hAnsi="Arial" w:cs="Arial"/>
            <w:sz w:val="16"/>
            <w:szCs w:val="16"/>
          </w:rPr>
          <w:t xml:space="preserve"> </w:t>
        </w:r>
      </w:ins>
      <w:proofErr w:type="spellStart"/>
      <w:ins w:id="1763" w:author="Kaxiong" w:date="2021-06-10T13:13:00Z">
        <w:r>
          <w:rPr>
            <w:rFonts w:ascii="Arial" w:eastAsia="Arial" w:hAnsi="Arial" w:cs="Arial"/>
            <w:sz w:val="16"/>
            <w:szCs w:val="16"/>
          </w:rPr>
          <w:t>qab</w:t>
        </w:r>
      </w:ins>
      <w:proofErr w:type="spellEnd"/>
      <w:ins w:id="1764" w:author="Kaxiong" w:date="2021-06-10T13:05:00Z">
        <w:r>
          <w:rPr>
            <w:rFonts w:ascii="Arial" w:eastAsia="Arial" w:hAnsi="Arial" w:cs="Arial"/>
            <w:sz w:val="16"/>
            <w:szCs w:val="16"/>
          </w:rPr>
          <w:t xml:space="preserve"> tau cov </w:t>
        </w:r>
        <w:proofErr w:type="spellStart"/>
        <w:r>
          <w:rPr>
            <w:rFonts w:ascii="Arial" w:eastAsia="Arial" w:hAnsi="Arial" w:cs="Arial"/>
            <w:sz w:val="16"/>
            <w:szCs w:val="16"/>
          </w:rPr>
          <w:t>qoob</w:t>
        </w:r>
        <w:proofErr w:type="spellEnd"/>
        <w:r>
          <w:rPr>
            <w:rFonts w:ascii="Arial" w:eastAsia="Arial" w:hAnsi="Arial" w:cs="Arial"/>
            <w:sz w:val="16"/>
            <w:szCs w:val="16"/>
          </w:rPr>
          <w:t xml:space="preserve"> loo</w:t>
        </w:r>
      </w:ins>
      <w:del w:id="1765" w:author="Kaxiong" w:date="2021-06-10T13:06:00Z">
        <w:r w:rsidR="00972C4B" w:rsidDel="008C2C2E">
          <w:rPr>
            <w:rFonts w:ascii="Arial" w:eastAsia="Arial" w:hAnsi="Arial" w:cs="Arial"/>
            <w:sz w:val="16"/>
            <w:szCs w:val="16"/>
          </w:rPr>
          <w:delText>Kev s</w:delText>
        </w:r>
        <w:r w:rsidR="00F2670D" w:rsidRPr="00900D37" w:rsidDel="008C2C2E">
          <w:rPr>
            <w:rFonts w:ascii="Arial" w:eastAsia="Arial" w:hAnsi="Arial" w:cs="Arial"/>
            <w:sz w:val="16"/>
            <w:szCs w:val="16"/>
          </w:rPr>
          <w:delText>aib xyuas cov khoom lag luam thiab cov kab kev taug</w:delText>
        </w:r>
      </w:del>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Thaum</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muaj</w:t>
      </w:r>
      <w:proofErr w:type="spellEnd"/>
      <w:r w:rsidR="00F2670D" w:rsidRPr="00900D37">
        <w:rPr>
          <w:rFonts w:ascii="Arial" w:eastAsia="Arial" w:hAnsi="Arial" w:cs="Arial"/>
          <w:sz w:val="16"/>
          <w:szCs w:val="16"/>
        </w:rPr>
        <w:t xml:space="preserve"> </w:t>
      </w:r>
      <w:proofErr w:type="spellStart"/>
      <w:ins w:id="1766" w:author="Kaxiong" w:date="2021-06-10T13:06:00Z">
        <w:r>
          <w:rPr>
            <w:rFonts w:ascii="Arial" w:eastAsia="Arial" w:hAnsi="Arial" w:cs="Arial"/>
            <w:sz w:val="16"/>
            <w:szCs w:val="16"/>
          </w:rPr>
          <w:t>xwm</w:t>
        </w:r>
        <w:proofErr w:type="spellEnd"/>
        <w:r>
          <w:rPr>
            <w:rFonts w:ascii="Arial" w:eastAsia="Arial" w:hAnsi="Arial" w:cs="Arial"/>
            <w:sz w:val="16"/>
            <w:szCs w:val="16"/>
          </w:rPr>
          <w:t xml:space="preserve"> </w:t>
        </w:r>
        <w:proofErr w:type="spellStart"/>
        <w:r>
          <w:rPr>
            <w:rFonts w:ascii="Arial" w:eastAsia="Arial" w:hAnsi="Arial" w:cs="Arial"/>
            <w:sz w:val="16"/>
            <w:szCs w:val="16"/>
          </w:rPr>
          <w:t>txheej</w:t>
        </w:r>
        <w:proofErr w:type="spellEnd"/>
        <w:r>
          <w:rPr>
            <w:rFonts w:ascii="Arial" w:eastAsia="Arial" w:hAnsi="Arial" w:cs="Arial"/>
            <w:sz w:val="16"/>
            <w:szCs w:val="16"/>
          </w:rPr>
          <w:t xml:space="preserve"> </w:t>
        </w:r>
      </w:ins>
      <w:del w:id="1767" w:author="Kaxiong" w:date="2021-06-10T13:06:00Z">
        <w:r w:rsidR="00F2670D" w:rsidRPr="00900D37" w:rsidDel="008C2C2E">
          <w:rPr>
            <w:rFonts w:ascii="Arial" w:eastAsia="Arial" w:hAnsi="Arial" w:cs="Arial"/>
            <w:sz w:val="16"/>
            <w:szCs w:val="16"/>
          </w:rPr>
          <w:delText xml:space="preserve">teeb meem </w:delText>
        </w:r>
      </w:del>
      <w:proofErr w:type="spellStart"/>
      <w:r w:rsidR="00F2670D" w:rsidRPr="00900D37">
        <w:rPr>
          <w:rFonts w:ascii="Arial" w:eastAsia="Arial" w:hAnsi="Arial" w:cs="Arial"/>
          <w:sz w:val="16"/>
          <w:szCs w:val="16"/>
        </w:rPr>
        <w:t>kev</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nyab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xeeb</w:t>
      </w:r>
      <w:proofErr w:type="spellEnd"/>
      <w:r w:rsidR="00F2670D" w:rsidRPr="00900D37">
        <w:rPr>
          <w:rFonts w:ascii="Arial" w:eastAsia="Arial" w:hAnsi="Arial" w:cs="Arial"/>
          <w:sz w:val="16"/>
          <w:szCs w:val="16"/>
        </w:rPr>
        <w:t xml:space="preserve"> </w:t>
      </w:r>
      <w:proofErr w:type="spellStart"/>
      <w:r w:rsidR="00972C4B">
        <w:rPr>
          <w:rFonts w:ascii="Arial" w:eastAsia="Arial" w:hAnsi="Arial" w:cs="Arial"/>
          <w:sz w:val="16"/>
          <w:szCs w:val="16"/>
        </w:rPr>
        <w:t>ntawm</w:t>
      </w:r>
      <w:proofErr w:type="spellEnd"/>
      <w:r w:rsidR="00972C4B">
        <w:rPr>
          <w:rFonts w:ascii="Arial" w:eastAsia="Arial" w:hAnsi="Arial" w:cs="Arial"/>
          <w:sz w:val="16"/>
          <w:szCs w:val="16"/>
        </w:rPr>
        <w:t xml:space="preserve"> cov </w:t>
      </w:r>
      <w:proofErr w:type="spellStart"/>
      <w:r w:rsidR="00972C4B">
        <w:rPr>
          <w:rFonts w:ascii="Arial" w:eastAsia="Arial" w:hAnsi="Arial" w:cs="Arial"/>
          <w:sz w:val="16"/>
          <w:szCs w:val="16"/>
        </w:rPr>
        <w:t>zaub</w:t>
      </w:r>
      <w:proofErr w:type="spellEnd"/>
      <w:r w:rsidR="00972C4B">
        <w:rPr>
          <w:rFonts w:ascii="Arial" w:eastAsia="Arial" w:hAnsi="Arial" w:cs="Arial"/>
          <w:sz w:val="16"/>
          <w:szCs w:val="16"/>
        </w:rPr>
        <w:t xml:space="preserve"> mov</w:t>
      </w:r>
      <w:ins w:id="1768" w:author="Kaxiong" w:date="2021-06-10T13:06:00Z">
        <w:r>
          <w:rPr>
            <w:rFonts w:ascii="Arial" w:eastAsia="Arial" w:hAnsi="Arial" w:cs="Arial"/>
            <w:sz w:val="16"/>
            <w:szCs w:val="16"/>
          </w:rPr>
          <w:t xml:space="preserve"> </w:t>
        </w:r>
        <w:proofErr w:type="spellStart"/>
        <w:r>
          <w:rPr>
            <w:rFonts w:ascii="Arial" w:eastAsia="Arial" w:hAnsi="Arial" w:cs="Arial"/>
            <w:sz w:val="16"/>
            <w:szCs w:val="16"/>
          </w:rPr>
          <w:t>tshwm</w:t>
        </w:r>
        <w:proofErr w:type="spellEnd"/>
        <w:r>
          <w:rPr>
            <w:rFonts w:ascii="Arial" w:eastAsia="Arial" w:hAnsi="Arial" w:cs="Arial"/>
            <w:sz w:val="16"/>
            <w:szCs w:val="16"/>
          </w:rPr>
          <w:t xml:space="preserve"> sim</w:t>
        </w:r>
      </w:ins>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ib</w:t>
      </w:r>
      <w:proofErr w:type="spellEnd"/>
      <w:r w:rsidR="00F2670D" w:rsidRPr="00900D37">
        <w:rPr>
          <w:rFonts w:ascii="Arial" w:eastAsia="Arial" w:hAnsi="Arial" w:cs="Arial"/>
          <w:sz w:val="16"/>
          <w:szCs w:val="16"/>
        </w:rPr>
        <w:t xml:space="preserve"> </w:t>
      </w:r>
      <w:proofErr w:type="spellStart"/>
      <w:r w:rsidR="00F2670D" w:rsidRPr="00900D37">
        <w:rPr>
          <w:rFonts w:ascii="Arial" w:eastAsia="Arial" w:hAnsi="Arial" w:cs="Arial"/>
          <w:sz w:val="16"/>
          <w:szCs w:val="16"/>
        </w:rPr>
        <w:t>qho</w:t>
      </w:r>
      <w:proofErr w:type="spellEnd"/>
      <w:r w:rsid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ntawm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thawj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txoj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hauv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los </w:t>
      </w:r>
      <w:proofErr w:type="spellStart"/>
      <w:r w:rsidR="00F2670D" w:rsidRPr="00972C4B">
        <w:rPr>
          <w:rFonts w:ascii="Arial" w:eastAsia="Arial" w:hAnsi="Arial" w:cs="Arial"/>
          <w:sz w:val="16"/>
          <w:szCs w:val="16"/>
        </w:rPr>
        <w:t>tswj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ins w:id="1769" w:author="Kaxiong" w:date="2021-06-10T13:07:00Z">
        <w:r>
          <w:rPr>
            <w:rFonts w:ascii="Arial" w:eastAsia="Arial" w:hAnsi="Arial" w:cs="Arial"/>
            <w:sz w:val="16"/>
            <w:szCs w:val="16"/>
          </w:rPr>
          <w:t>kev</w:t>
        </w:r>
        <w:proofErr w:type="spellEnd"/>
        <w:r>
          <w:rPr>
            <w:rFonts w:ascii="Arial" w:eastAsia="Arial" w:hAnsi="Arial" w:cs="Arial"/>
            <w:sz w:val="16"/>
            <w:szCs w:val="16"/>
          </w:rPr>
          <w:t xml:space="preserve"> sib </w:t>
        </w:r>
        <w:proofErr w:type="spellStart"/>
        <w:r>
          <w:rPr>
            <w:rFonts w:ascii="Arial" w:eastAsia="Arial" w:hAnsi="Arial" w:cs="Arial"/>
            <w:sz w:val="16"/>
            <w:szCs w:val="16"/>
          </w:rPr>
          <w:t>kis</w:t>
        </w:r>
        <w:proofErr w:type="spellEnd"/>
        <w:r>
          <w:rPr>
            <w:rFonts w:ascii="Arial" w:eastAsia="Arial" w:hAnsi="Arial" w:cs="Arial"/>
            <w:sz w:val="16"/>
            <w:szCs w:val="16"/>
          </w:rPr>
          <w:t xml:space="preserve"> </w:t>
        </w:r>
        <w:proofErr w:type="spellStart"/>
        <w:r>
          <w:rPr>
            <w:rFonts w:ascii="Arial" w:eastAsia="Arial" w:hAnsi="Arial" w:cs="Arial"/>
            <w:sz w:val="16"/>
            <w:szCs w:val="16"/>
          </w:rPr>
          <w:t>kab</w:t>
        </w:r>
        <w:proofErr w:type="spellEnd"/>
        <w:r>
          <w:rPr>
            <w:rFonts w:ascii="Arial" w:eastAsia="Arial" w:hAnsi="Arial" w:cs="Arial"/>
            <w:sz w:val="16"/>
            <w:szCs w:val="16"/>
          </w:rPr>
          <w:t xml:space="preserve"> mob</w:t>
        </w:r>
      </w:ins>
      <w:del w:id="1770" w:author="Kaxiong" w:date="2021-06-10T13:07:00Z">
        <w:r w:rsidR="00F2670D" w:rsidRPr="00972C4B" w:rsidDel="008C2C2E">
          <w:rPr>
            <w:rFonts w:ascii="Arial" w:eastAsia="Arial" w:hAnsi="Arial" w:cs="Arial"/>
            <w:sz w:val="16"/>
            <w:szCs w:val="16"/>
          </w:rPr>
          <w:delText>tawm</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thiab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txo</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puas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tsuaj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yog</w:t>
      </w:r>
      <w:proofErr w:type="spellEnd"/>
      <w:r w:rsidR="00F2670D" w:rsidRPr="00972C4B">
        <w:rPr>
          <w:rFonts w:ascii="Arial" w:eastAsia="Arial" w:hAnsi="Arial" w:cs="Arial"/>
          <w:sz w:val="16"/>
          <w:szCs w:val="16"/>
        </w:rPr>
        <w:t xml:space="preserve"> </w:t>
      </w:r>
      <w:proofErr w:type="spellStart"/>
      <w:ins w:id="1771" w:author="Kaxiong" w:date="2021-06-10T13:08:00Z">
        <w:r>
          <w:rPr>
            <w:rFonts w:ascii="Arial" w:eastAsia="Arial" w:hAnsi="Arial" w:cs="Arial"/>
            <w:sz w:val="16"/>
            <w:szCs w:val="16"/>
          </w:rPr>
          <w:t>kev</w:t>
        </w:r>
        <w:proofErr w:type="spellEnd"/>
        <w:r>
          <w:rPr>
            <w:rFonts w:ascii="Arial" w:eastAsia="Arial" w:hAnsi="Arial" w:cs="Arial"/>
            <w:sz w:val="16"/>
            <w:szCs w:val="16"/>
          </w:rPr>
          <w:t xml:space="preserve"> rho</w:t>
        </w:r>
      </w:ins>
      <w:del w:id="1772" w:author="Kaxiong" w:date="2021-06-10T13:08:00Z">
        <w:r w:rsidR="00F2670D" w:rsidRPr="00972C4B" w:rsidDel="008C2C2E">
          <w:rPr>
            <w:rFonts w:ascii="Arial" w:eastAsia="Arial" w:hAnsi="Arial" w:cs="Arial"/>
            <w:sz w:val="16"/>
            <w:szCs w:val="16"/>
          </w:rPr>
          <w:delText xml:space="preserve">kom rov </w:delText>
        </w:r>
      </w:del>
      <w:del w:id="1773" w:author="Kaxiong" w:date="2021-06-10T13:09:00Z">
        <w:r w:rsidR="00F2670D" w:rsidRPr="00972C4B" w:rsidDel="008C2C2E">
          <w:rPr>
            <w:rFonts w:ascii="Arial" w:eastAsia="Arial" w:hAnsi="Arial" w:cs="Arial"/>
            <w:sz w:val="16"/>
            <w:szCs w:val="16"/>
          </w:rPr>
          <w:delText>qab nco</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txhua</w:t>
      </w:r>
      <w:proofErr w:type="spellEnd"/>
      <w:r w:rsidR="00F2670D" w:rsidRPr="00972C4B">
        <w:rPr>
          <w:rFonts w:ascii="Arial" w:eastAsia="Arial" w:hAnsi="Arial" w:cs="Arial"/>
          <w:sz w:val="16"/>
          <w:szCs w:val="16"/>
        </w:rPr>
        <w:t xml:space="preserve"> </w:t>
      </w:r>
      <w:ins w:id="1774" w:author="Kaxiong" w:date="2021-06-10T13:09:00Z">
        <w:r>
          <w:rPr>
            <w:rFonts w:ascii="Arial" w:eastAsia="Arial" w:hAnsi="Arial" w:cs="Arial"/>
            <w:sz w:val="16"/>
            <w:szCs w:val="16"/>
          </w:rPr>
          <w:t xml:space="preserve">cov </w:t>
        </w:r>
        <w:proofErr w:type="spellStart"/>
        <w:r>
          <w:rPr>
            <w:rFonts w:ascii="Arial" w:eastAsia="Arial" w:hAnsi="Arial" w:cs="Arial"/>
            <w:sz w:val="16"/>
            <w:szCs w:val="16"/>
          </w:rPr>
          <w:t>qoob</w:t>
        </w:r>
        <w:proofErr w:type="spellEnd"/>
        <w:r>
          <w:rPr>
            <w:rFonts w:ascii="Arial" w:eastAsia="Arial" w:hAnsi="Arial" w:cs="Arial"/>
            <w:sz w:val="16"/>
            <w:szCs w:val="16"/>
          </w:rPr>
          <w:t xml:space="preserve"> loo </w:t>
        </w:r>
        <w:proofErr w:type="spellStart"/>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tshwm</w:t>
        </w:r>
        <w:proofErr w:type="spellEnd"/>
        <w:r>
          <w:rPr>
            <w:rFonts w:ascii="Arial" w:eastAsia="Arial" w:hAnsi="Arial" w:cs="Arial"/>
            <w:sz w:val="16"/>
            <w:szCs w:val="16"/>
          </w:rPr>
          <w:t xml:space="preserve"> sim </w:t>
        </w:r>
        <w:proofErr w:type="spellStart"/>
        <w:r>
          <w:rPr>
            <w:rFonts w:ascii="Arial" w:eastAsia="Arial" w:hAnsi="Arial" w:cs="Arial"/>
            <w:sz w:val="16"/>
            <w:szCs w:val="16"/>
          </w:rPr>
          <w:t>kis</w:t>
        </w:r>
        <w:proofErr w:type="spellEnd"/>
        <w:r>
          <w:rPr>
            <w:rFonts w:ascii="Arial" w:eastAsia="Arial" w:hAnsi="Arial" w:cs="Arial"/>
            <w:sz w:val="16"/>
            <w:szCs w:val="16"/>
          </w:rPr>
          <w:t xml:space="preserve"> </w:t>
        </w:r>
        <w:proofErr w:type="spellStart"/>
        <w:r>
          <w:rPr>
            <w:rFonts w:ascii="Arial" w:eastAsia="Arial" w:hAnsi="Arial" w:cs="Arial"/>
            <w:sz w:val="16"/>
            <w:szCs w:val="16"/>
          </w:rPr>
          <w:t>kab</w:t>
        </w:r>
        <w:proofErr w:type="spellEnd"/>
        <w:r>
          <w:rPr>
            <w:rFonts w:ascii="Arial" w:eastAsia="Arial" w:hAnsi="Arial" w:cs="Arial"/>
            <w:sz w:val="16"/>
            <w:szCs w:val="16"/>
          </w:rPr>
          <w:t xml:space="preserve"> mob </w:t>
        </w:r>
        <w:proofErr w:type="spellStart"/>
        <w:r>
          <w:rPr>
            <w:rFonts w:ascii="Arial" w:eastAsia="Arial" w:hAnsi="Arial" w:cs="Arial"/>
            <w:sz w:val="16"/>
            <w:szCs w:val="16"/>
          </w:rPr>
          <w:t>tawm</w:t>
        </w:r>
        <w:proofErr w:type="spellEnd"/>
        <w:r>
          <w:rPr>
            <w:rFonts w:ascii="Arial" w:eastAsia="Arial" w:hAnsi="Arial" w:cs="Arial"/>
            <w:sz w:val="16"/>
            <w:szCs w:val="16"/>
          </w:rPr>
          <w:t xml:space="preserve">. </w:t>
        </w:r>
      </w:ins>
      <w:del w:id="1775" w:author="Kaxiong" w:date="2021-06-10T13:09:00Z">
        <w:r w:rsidR="00F2670D" w:rsidRPr="00972C4B" w:rsidDel="008C2C2E">
          <w:rPr>
            <w:rFonts w:ascii="Arial" w:eastAsia="Arial" w:hAnsi="Arial" w:cs="Arial"/>
            <w:sz w:val="16"/>
            <w:szCs w:val="16"/>
          </w:rPr>
          <w:delText xml:space="preserve">qhov khoom lag luam uas muaj feem cuam tshuam. </w:delText>
        </w:r>
      </w:del>
      <w:proofErr w:type="spellStart"/>
      <w:ins w:id="1776" w:author="Kaxiong" w:date="2021-06-10T13:10:00Z">
        <w:r>
          <w:rPr>
            <w:rFonts w:ascii="Arial" w:eastAsia="Arial" w:hAnsi="Arial" w:cs="Arial"/>
            <w:sz w:val="16"/>
            <w:szCs w:val="16"/>
          </w:rPr>
          <w:t>Raw</w:t>
        </w:r>
      </w:ins>
      <w:ins w:id="1777" w:author="Kaxiong" w:date="2021-06-10T13:11:00Z">
        <w:r>
          <w:rPr>
            <w:rFonts w:ascii="Arial" w:eastAsia="Arial" w:hAnsi="Arial" w:cs="Arial"/>
            <w:sz w:val="16"/>
            <w:szCs w:val="16"/>
          </w:rPr>
          <w:t>s</w:t>
        </w:r>
        <w:proofErr w:type="spellEnd"/>
        <w:r>
          <w:rPr>
            <w:rFonts w:ascii="Arial" w:eastAsia="Arial" w:hAnsi="Arial" w:cs="Arial"/>
            <w:sz w:val="16"/>
            <w:szCs w:val="16"/>
          </w:rPr>
          <w:t xml:space="preserve"> li </w:t>
        </w:r>
        <w:proofErr w:type="spellStart"/>
        <w:r>
          <w:rPr>
            <w:rFonts w:ascii="Arial" w:eastAsia="Arial" w:hAnsi="Arial" w:cs="Arial"/>
            <w:sz w:val="16"/>
            <w:szCs w:val="16"/>
          </w:rPr>
          <w:t>ib</w:t>
        </w:r>
        <w:proofErr w:type="spellEnd"/>
        <w:r>
          <w:rPr>
            <w:rFonts w:ascii="Arial" w:eastAsia="Arial" w:hAnsi="Arial" w:cs="Arial"/>
            <w:sz w:val="16"/>
            <w:szCs w:val="16"/>
          </w:rPr>
          <w:t xml:space="preserve"> </w:t>
        </w:r>
        <w:proofErr w:type="spellStart"/>
        <w:r>
          <w:rPr>
            <w:rFonts w:ascii="Arial" w:eastAsia="Arial" w:hAnsi="Arial" w:cs="Arial"/>
            <w:sz w:val="16"/>
            <w:szCs w:val="16"/>
          </w:rPr>
          <w:t>txwm</w:t>
        </w:r>
      </w:ins>
      <w:proofErr w:type="spellEnd"/>
      <w:del w:id="1778" w:author="Kaxiong" w:date="2021-06-10T13:11:00Z">
        <w:r w:rsidR="00F2670D" w:rsidRPr="00972C4B" w:rsidDel="008C2C2E">
          <w:rPr>
            <w:rFonts w:ascii="Arial" w:eastAsia="Arial" w:hAnsi="Arial" w:cs="Arial"/>
            <w:sz w:val="16"/>
            <w:szCs w:val="16"/>
          </w:rPr>
          <w:delText>Lawm</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qhov</w:t>
      </w:r>
      <w:proofErr w:type="spellEnd"/>
      <w:r w:rsidR="00F2670D" w:rsidRPr="00972C4B">
        <w:rPr>
          <w:rFonts w:ascii="Arial" w:eastAsia="Arial" w:hAnsi="Arial" w:cs="Arial"/>
          <w:sz w:val="16"/>
          <w:szCs w:val="16"/>
        </w:rPr>
        <w:t xml:space="preserve"> no </w:t>
      </w:r>
      <w:proofErr w:type="spellStart"/>
      <w:r w:rsidR="00F2670D" w:rsidRPr="00972C4B">
        <w:rPr>
          <w:rFonts w:ascii="Arial" w:eastAsia="Arial" w:hAnsi="Arial" w:cs="Arial"/>
          <w:sz w:val="16"/>
          <w:szCs w:val="16"/>
        </w:rPr>
        <w:t>yuav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tsum</w:t>
      </w:r>
      <w:proofErr w:type="spellEnd"/>
      <w:r w:rsidR="00F2670D" w:rsidRPr="00972C4B">
        <w:rPr>
          <w:rFonts w:ascii="Arial" w:eastAsia="Arial" w:hAnsi="Arial" w:cs="Arial"/>
          <w:sz w:val="16"/>
          <w:szCs w:val="16"/>
        </w:rPr>
        <w:t xml:space="preserve"> tau </w:t>
      </w:r>
      <w:proofErr w:type="spellStart"/>
      <w:r w:rsidR="00F2670D" w:rsidRPr="00972C4B">
        <w:rPr>
          <w:rFonts w:ascii="Arial" w:eastAsia="Arial" w:hAnsi="Arial" w:cs="Arial"/>
          <w:sz w:val="16"/>
          <w:szCs w:val="16"/>
        </w:rPr>
        <w:t>qee</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hom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taug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thiab</w:t>
      </w:r>
      <w:proofErr w:type="spellEnd"/>
      <w:r w:rsidR="00F2670D" w:rsidRPr="00972C4B">
        <w:rPr>
          <w:rFonts w:ascii="Arial" w:eastAsia="Arial" w:hAnsi="Arial" w:cs="Arial"/>
          <w:sz w:val="16"/>
          <w:szCs w:val="16"/>
        </w:rPr>
        <w:t xml:space="preserve"> </w:t>
      </w:r>
      <w:proofErr w:type="spellStart"/>
      <w:ins w:id="1779" w:author="Kaxiong" w:date="2021-06-10T13:12:00Z">
        <w:r>
          <w:rPr>
            <w:rFonts w:ascii="Arial" w:eastAsia="Arial" w:hAnsi="Arial" w:cs="Arial"/>
            <w:sz w:val="16"/>
            <w:szCs w:val="16"/>
          </w:rPr>
          <w:t>txoj</w:t>
        </w:r>
        <w:proofErr w:type="spellEnd"/>
        <w:r>
          <w:rPr>
            <w:rFonts w:ascii="Arial" w:eastAsia="Arial" w:hAnsi="Arial" w:cs="Arial"/>
            <w:sz w:val="16"/>
            <w:szCs w:val="16"/>
          </w:rPr>
          <w:t xml:space="preserve"> </w:t>
        </w:r>
        <w:proofErr w:type="spellStart"/>
        <w:r>
          <w:rPr>
            <w:rFonts w:ascii="Arial" w:eastAsia="Arial" w:hAnsi="Arial" w:cs="Arial"/>
            <w:sz w:val="16"/>
            <w:szCs w:val="16"/>
          </w:rPr>
          <w:t>hauv</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khaws</w:t>
        </w:r>
        <w:proofErr w:type="spellEnd"/>
        <w:r>
          <w:rPr>
            <w:rFonts w:ascii="Arial" w:eastAsia="Arial" w:hAnsi="Arial" w:cs="Arial"/>
            <w:sz w:val="16"/>
            <w:szCs w:val="16"/>
          </w:rPr>
          <w:t xml:space="preserve"> </w:t>
        </w:r>
      </w:ins>
      <w:del w:id="1780" w:author="Kaxiong" w:date="2021-06-10T13:12:00Z">
        <w:r w:rsidR="00F2670D" w:rsidRPr="00972C4B" w:rsidDel="008C2C2E">
          <w:rPr>
            <w:rFonts w:ascii="Arial" w:eastAsia="Arial" w:hAnsi="Arial" w:cs="Arial"/>
            <w:sz w:val="16"/>
            <w:szCs w:val="16"/>
          </w:rPr>
          <w:delText>teev kev ua hauj</w:delText>
        </w:r>
        <w:r w:rsidR="00972C4B" w:rsidDel="008C2C2E">
          <w:rPr>
            <w:rFonts w:ascii="Arial" w:eastAsia="Arial" w:hAnsi="Arial" w:cs="Arial"/>
            <w:sz w:val="16"/>
            <w:szCs w:val="16"/>
          </w:rPr>
          <w:delText xml:space="preserve"> </w:delText>
        </w:r>
        <w:r w:rsidR="00F2670D" w:rsidRPr="00972C4B" w:rsidDel="008C2C2E">
          <w:rPr>
            <w:rFonts w:ascii="Arial" w:eastAsia="Arial" w:hAnsi="Arial" w:cs="Arial"/>
            <w:sz w:val="16"/>
            <w:szCs w:val="16"/>
          </w:rPr>
          <w:delText xml:space="preserve">lwm ntawm </w:delText>
        </w:r>
      </w:del>
      <w:r w:rsidR="00F2670D" w:rsidRPr="00972C4B">
        <w:rPr>
          <w:rFonts w:ascii="Arial" w:eastAsia="Arial" w:hAnsi="Arial" w:cs="Arial"/>
          <w:sz w:val="16"/>
          <w:szCs w:val="16"/>
        </w:rPr>
        <w:t xml:space="preserve">cov </w:t>
      </w:r>
      <w:proofErr w:type="spellStart"/>
      <w:r w:rsidR="00F2670D" w:rsidRPr="00972C4B">
        <w:rPr>
          <w:rFonts w:ascii="Arial" w:eastAsia="Arial" w:hAnsi="Arial" w:cs="Arial"/>
          <w:sz w:val="16"/>
          <w:szCs w:val="16"/>
        </w:rPr>
        <w:t>ntaub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ntawv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sau</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tseg</w:t>
      </w:r>
      <w:proofErr w:type="spellEnd"/>
      <w:ins w:id="1781" w:author="Kaxiong" w:date="2021-06-10T13:13:00Z">
        <w:r>
          <w:rPr>
            <w:rFonts w:ascii="Arial" w:eastAsia="Arial" w:hAnsi="Arial" w:cs="Arial"/>
            <w:sz w:val="16"/>
            <w:szCs w:val="16"/>
          </w:rPr>
          <w:t xml:space="preserve"> </w:t>
        </w:r>
        <w:proofErr w:type="spellStart"/>
        <w:r>
          <w:rPr>
            <w:rFonts w:ascii="Arial" w:eastAsia="Arial" w:hAnsi="Arial" w:cs="Arial"/>
            <w:sz w:val="16"/>
            <w:szCs w:val="16"/>
          </w:rPr>
          <w:t>uas</w:t>
        </w:r>
        <w:proofErr w:type="spellEnd"/>
        <w:r>
          <w:rPr>
            <w:rFonts w:ascii="Arial" w:eastAsia="Arial" w:hAnsi="Arial" w:cs="Arial"/>
            <w:sz w:val="16"/>
            <w:szCs w:val="16"/>
          </w:rPr>
          <w:t xml:space="preserve"> </w:t>
        </w:r>
        <w:proofErr w:type="spellStart"/>
        <w:r>
          <w:rPr>
            <w:rFonts w:ascii="Arial" w:eastAsia="Arial" w:hAnsi="Arial" w:cs="Arial"/>
            <w:sz w:val="16"/>
            <w:szCs w:val="16"/>
          </w:rPr>
          <w:t>tuaj</w:t>
        </w:r>
        <w:proofErr w:type="spellEnd"/>
        <w:r>
          <w:rPr>
            <w:rFonts w:ascii="Arial" w:eastAsia="Arial" w:hAnsi="Arial" w:cs="Arial"/>
            <w:sz w:val="16"/>
            <w:szCs w:val="16"/>
          </w:rPr>
          <w:t xml:space="preserve"> </w:t>
        </w:r>
        <w:proofErr w:type="spellStart"/>
        <w:r>
          <w:rPr>
            <w:rFonts w:ascii="Arial" w:eastAsia="Arial" w:hAnsi="Arial" w:cs="Arial"/>
            <w:sz w:val="16"/>
            <w:szCs w:val="16"/>
          </w:rPr>
          <w:t>yeem</w:t>
        </w:r>
        <w:proofErr w:type="spellEnd"/>
        <w:r>
          <w:rPr>
            <w:rFonts w:ascii="Arial" w:eastAsia="Arial" w:hAnsi="Arial" w:cs="Arial"/>
            <w:sz w:val="16"/>
            <w:szCs w:val="16"/>
          </w:rPr>
          <w:t xml:space="preserve"> </w:t>
        </w:r>
        <w:proofErr w:type="spellStart"/>
        <w:r>
          <w:rPr>
            <w:rFonts w:ascii="Arial" w:eastAsia="Arial" w:hAnsi="Arial" w:cs="Arial"/>
            <w:sz w:val="16"/>
            <w:szCs w:val="16"/>
          </w:rPr>
          <w:t>taug</w:t>
        </w:r>
        <w:proofErr w:type="spellEnd"/>
        <w:r>
          <w:rPr>
            <w:rFonts w:ascii="Arial" w:eastAsia="Arial" w:hAnsi="Arial" w:cs="Arial"/>
            <w:sz w:val="16"/>
            <w:szCs w:val="16"/>
          </w:rPr>
          <w:t xml:space="preserve"> </w:t>
        </w:r>
        <w:proofErr w:type="spellStart"/>
        <w:r>
          <w:rPr>
            <w:rFonts w:ascii="Arial" w:eastAsia="Arial" w:hAnsi="Arial" w:cs="Arial"/>
            <w:sz w:val="16"/>
            <w:szCs w:val="16"/>
          </w:rPr>
          <w:t>qab</w:t>
        </w:r>
        <w:proofErr w:type="spellEnd"/>
        <w:r>
          <w:rPr>
            <w:rFonts w:ascii="Arial" w:eastAsia="Arial" w:hAnsi="Arial" w:cs="Arial"/>
            <w:sz w:val="16"/>
            <w:szCs w:val="16"/>
          </w:rPr>
          <w:t xml:space="preserve"> tau</w:t>
        </w:r>
      </w:ins>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Qhov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ins w:id="1782" w:author="Kaxiong" w:date="2021-06-10T13:14:00Z">
        <w:r>
          <w:rPr>
            <w:rFonts w:ascii="Arial" w:eastAsia="Arial" w:hAnsi="Arial" w:cs="Arial"/>
            <w:sz w:val="16"/>
            <w:szCs w:val="16"/>
          </w:rPr>
          <w:t>taug</w:t>
        </w:r>
        <w:proofErr w:type="spellEnd"/>
        <w:r>
          <w:rPr>
            <w:rFonts w:ascii="Arial" w:eastAsia="Arial" w:hAnsi="Arial" w:cs="Arial"/>
            <w:sz w:val="16"/>
            <w:szCs w:val="16"/>
          </w:rPr>
          <w:t xml:space="preserve"> </w:t>
        </w:r>
        <w:proofErr w:type="spellStart"/>
        <w:r>
          <w:rPr>
            <w:rFonts w:ascii="Arial" w:eastAsia="Arial" w:hAnsi="Arial" w:cs="Arial"/>
            <w:sz w:val="16"/>
            <w:szCs w:val="16"/>
          </w:rPr>
          <w:t>qab</w:t>
        </w:r>
        <w:proofErr w:type="spellEnd"/>
        <w:r>
          <w:rPr>
            <w:rFonts w:ascii="Arial" w:eastAsia="Arial" w:hAnsi="Arial" w:cs="Arial"/>
            <w:sz w:val="16"/>
            <w:szCs w:val="16"/>
          </w:rPr>
          <w:t xml:space="preserve"> </w:t>
        </w:r>
      </w:ins>
      <w:del w:id="1783" w:author="Kaxiong" w:date="2021-06-10T13:14:00Z">
        <w:r w:rsidR="00F2670D" w:rsidRPr="00972C4B" w:rsidDel="008C2C2E">
          <w:rPr>
            <w:rFonts w:ascii="Arial" w:eastAsia="Arial" w:hAnsi="Arial" w:cs="Arial"/>
            <w:sz w:val="16"/>
            <w:szCs w:val="16"/>
          </w:rPr>
          <w:delText xml:space="preserve">soj qab </w:delText>
        </w:r>
      </w:del>
      <w:proofErr w:type="spellStart"/>
      <w:r w:rsidR="00F2670D" w:rsidRPr="00972C4B">
        <w:rPr>
          <w:rFonts w:ascii="Arial" w:eastAsia="Arial" w:hAnsi="Arial" w:cs="Arial"/>
          <w:sz w:val="16"/>
          <w:szCs w:val="16"/>
        </w:rPr>
        <w:t>yuav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tsum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nqaim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txaus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kom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txiav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txim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siab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nqaim</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xws</w:t>
      </w:r>
      <w:proofErr w:type="spellEnd"/>
      <w:r w:rsidR="00F2670D" w:rsidRPr="00972C4B">
        <w:rPr>
          <w:rFonts w:ascii="Arial" w:eastAsia="Arial" w:hAnsi="Arial" w:cs="Arial"/>
          <w:sz w:val="16"/>
          <w:szCs w:val="16"/>
        </w:rPr>
        <w:t xml:space="preserve"> li </w:t>
      </w:r>
      <w:proofErr w:type="spellStart"/>
      <w:ins w:id="1784" w:author="Kaxiong" w:date="2021-06-10T13:16:00Z">
        <w:r w:rsidR="00FA2B21">
          <w:rPr>
            <w:rFonts w:ascii="Arial" w:eastAsia="Arial" w:hAnsi="Arial" w:cs="Arial"/>
            <w:sz w:val="16"/>
            <w:szCs w:val="16"/>
          </w:rPr>
          <w:t>tsim</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nyog</w:t>
        </w:r>
        <w:proofErr w:type="spellEnd"/>
        <w:r w:rsidR="00FA2B21">
          <w:rPr>
            <w:rFonts w:ascii="Arial" w:eastAsia="Arial" w:hAnsi="Arial" w:cs="Arial"/>
            <w:sz w:val="16"/>
            <w:szCs w:val="16"/>
          </w:rPr>
          <w:t xml:space="preserve"> rho </w:t>
        </w:r>
        <w:proofErr w:type="spellStart"/>
        <w:r w:rsidR="00FA2B21">
          <w:rPr>
            <w:rFonts w:ascii="Arial" w:eastAsia="Arial" w:hAnsi="Arial" w:cs="Arial"/>
            <w:sz w:val="16"/>
            <w:szCs w:val="16"/>
          </w:rPr>
          <w:t>tawm</w:t>
        </w:r>
      </w:ins>
      <w:proofErr w:type="spellEnd"/>
      <w:del w:id="1785" w:author="Kaxiong" w:date="2021-06-10T13:16:00Z">
        <w:r w:rsidR="00F2670D" w:rsidRPr="00972C4B" w:rsidDel="00FA2B21">
          <w:rPr>
            <w:rFonts w:ascii="Arial" w:eastAsia="Arial" w:hAnsi="Arial" w:cs="Arial"/>
            <w:sz w:val="16"/>
            <w:szCs w:val="16"/>
          </w:rPr>
          <w:delText>rov qab</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Txoj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cai</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tshiab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tswj</w:t>
      </w:r>
      <w:proofErr w:type="spellEnd"/>
      <w:r w:rsidR="00F2670D" w:rsidRPr="00972C4B">
        <w:rPr>
          <w:rFonts w:ascii="Arial" w:eastAsia="Arial" w:hAnsi="Arial" w:cs="Arial"/>
          <w:sz w:val="16"/>
          <w:szCs w:val="16"/>
        </w:rPr>
        <w:t xml:space="preserve"> los </w:t>
      </w:r>
      <w:proofErr w:type="spellStart"/>
      <w:r w:rsidR="00F2670D" w:rsidRPr="00972C4B">
        <w:rPr>
          <w:rFonts w:ascii="Arial" w:eastAsia="Arial" w:hAnsi="Arial" w:cs="Arial"/>
          <w:sz w:val="16"/>
          <w:szCs w:val="16"/>
        </w:rPr>
        <w:t>ntawm</w:t>
      </w:r>
      <w:proofErr w:type="spellEnd"/>
      <w:r w:rsidR="00F2670D" w:rsidRPr="00972C4B">
        <w:rPr>
          <w:rFonts w:ascii="Arial" w:eastAsia="Arial" w:hAnsi="Arial" w:cs="Arial"/>
          <w:sz w:val="16"/>
          <w:szCs w:val="16"/>
        </w:rPr>
        <w:t xml:space="preserve"> </w:t>
      </w:r>
      <w:ins w:id="1786" w:author="Kaxiong" w:date="2021-06-10T13:28:00Z">
        <w:r w:rsidR="001C2B99">
          <w:rPr>
            <w:rFonts w:ascii="Arial" w:eastAsia="Arial" w:hAnsi="Arial" w:cs="Arial"/>
            <w:sz w:val="16"/>
            <w:szCs w:val="16"/>
          </w:rPr>
          <w:t xml:space="preserve">Kev </w:t>
        </w:r>
      </w:ins>
      <w:del w:id="1787" w:author="Kaxiong" w:date="2021-06-10T13:28:00Z">
        <w:r w:rsidR="00F2670D" w:rsidRPr="00972C4B" w:rsidDel="001C2B99">
          <w:rPr>
            <w:rFonts w:ascii="Arial" w:eastAsia="Arial" w:hAnsi="Arial" w:cs="Arial"/>
            <w:sz w:val="16"/>
            <w:szCs w:val="16"/>
          </w:rPr>
          <w:delText xml:space="preserve">Lub Chaw </w:delText>
        </w:r>
      </w:del>
      <w:proofErr w:type="spellStart"/>
      <w:r w:rsidR="00F2670D" w:rsidRPr="00972C4B">
        <w:rPr>
          <w:rFonts w:ascii="Arial" w:eastAsia="Arial" w:hAnsi="Arial" w:cs="Arial"/>
          <w:sz w:val="16"/>
          <w:szCs w:val="16"/>
        </w:rPr>
        <w:t>Tswj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Xyuas</w:t>
      </w:r>
      <w:proofErr w:type="spellEnd"/>
      <w:r w:rsidR="00F2670D" w:rsidRPr="00972C4B">
        <w:rPr>
          <w:rFonts w:ascii="Arial" w:eastAsia="Arial" w:hAnsi="Arial" w:cs="Arial"/>
          <w:sz w:val="16"/>
          <w:szCs w:val="16"/>
        </w:rPr>
        <w:t xml:space="preserve"> </w:t>
      </w:r>
      <w:proofErr w:type="spellStart"/>
      <w:ins w:id="1788" w:author="Kaxiong" w:date="2021-06-10T13:18:00Z">
        <w:r w:rsidR="00FA2B21">
          <w:rPr>
            <w:rFonts w:ascii="Arial" w:eastAsia="Arial" w:hAnsi="Arial" w:cs="Arial"/>
            <w:sz w:val="16"/>
            <w:szCs w:val="16"/>
          </w:rPr>
          <w:t>Zaub</w:t>
        </w:r>
        <w:proofErr w:type="spellEnd"/>
        <w:r w:rsidR="00FA2B21">
          <w:rPr>
            <w:rFonts w:ascii="Arial" w:eastAsia="Arial" w:hAnsi="Arial" w:cs="Arial"/>
            <w:sz w:val="16"/>
            <w:szCs w:val="16"/>
          </w:rPr>
          <w:t xml:space="preserve"> Mov</w:t>
        </w:r>
      </w:ins>
      <w:del w:id="1789" w:author="Kaxiong" w:date="2021-06-10T13:18:00Z">
        <w:r w:rsidR="00F2670D" w:rsidRPr="00972C4B" w:rsidDel="00FA2B21">
          <w:rPr>
            <w:rFonts w:ascii="Arial" w:eastAsia="Arial" w:hAnsi="Arial" w:cs="Arial"/>
            <w:sz w:val="16"/>
            <w:szCs w:val="16"/>
          </w:rPr>
          <w:delText>Khoom Noj</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thiab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Tshuaj</w:t>
      </w:r>
      <w:proofErr w:type="spellEnd"/>
      <w:r w:rsidR="00F2670D" w:rsidRPr="00972C4B">
        <w:rPr>
          <w:rFonts w:ascii="Arial" w:eastAsia="Arial" w:hAnsi="Arial" w:cs="Arial"/>
          <w:sz w:val="16"/>
          <w:szCs w:val="16"/>
        </w:rPr>
        <w:t xml:space="preserve"> (Food and Drug Administration) </w:t>
      </w:r>
      <w:proofErr w:type="spellStart"/>
      <w:ins w:id="1790" w:author="Kaxiong" w:date="2021-06-10T13:18:00Z">
        <w:r w:rsidR="00FA2B21">
          <w:rPr>
            <w:rFonts w:ascii="Arial" w:eastAsia="Arial" w:hAnsi="Arial" w:cs="Arial"/>
            <w:sz w:val="16"/>
            <w:szCs w:val="16"/>
          </w:rPr>
          <w:t>tej</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zaum</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yuav</w:t>
        </w:r>
        <w:proofErr w:type="spellEnd"/>
        <w:r w:rsidR="00FA2B21">
          <w:rPr>
            <w:rFonts w:ascii="Arial" w:eastAsia="Arial" w:hAnsi="Arial" w:cs="Arial"/>
            <w:sz w:val="16"/>
            <w:szCs w:val="16"/>
          </w:rPr>
          <w:t xml:space="preserve"> </w:t>
        </w:r>
      </w:ins>
      <w:del w:id="1791" w:author="Kaxiong" w:date="2021-06-10T13:18:00Z">
        <w:r w:rsidR="00F2670D" w:rsidRPr="00972C4B" w:rsidDel="00FA2B21">
          <w:rPr>
            <w:rFonts w:ascii="Arial" w:eastAsia="Arial" w:hAnsi="Arial" w:cs="Arial"/>
            <w:sz w:val="16"/>
            <w:szCs w:val="16"/>
          </w:rPr>
          <w:delText xml:space="preserve">tuaj yeem </w:delText>
        </w:r>
      </w:del>
      <w:proofErr w:type="spellStart"/>
      <w:r w:rsidR="00F2670D" w:rsidRPr="00972C4B">
        <w:rPr>
          <w:rFonts w:ascii="Arial" w:eastAsia="Arial" w:hAnsi="Arial" w:cs="Arial"/>
          <w:sz w:val="16"/>
          <w:szCs w:val="16"/>
        </w:rPr>
        <w:t>tsim</w:t>
      </w:r>
      <w:proofErr w:type="spellEnd"/>
      <w:r w:rsidR="00F2670D" w:rsidRPr="00972C4B">
        <w:rPr>
          <w:rFonts w:ascii="Arial" w:eastAsia="Arial" w:hAnsi="Arial" w:cs="Arial"/>
          <w:sz w:val="16"/>
          <w:szCs w:val="16"/>
        </w:rPr>
        <w:t xml:space="preserve"> cov </w:t>
      </w:r>
      <w:proofErr w:type="spellStart"/>
      <w:r w:rsidR="00F2670D" w:rsidRPr="00972C4B">
        <w:rPr>
          <w:rFonts w:ascii="Arial" w:eastAsia="Arial" w:hAnsi="Arial" w:cs="Arial"/>
          <w:sz w:val="16"/>
          <w:szCs w:val="16"/>
        </w:rPr>
        <w:t>cai</w:t>
      </w:r>
      <w:proofErr w:type="spellEnd"/>
      <w:r w:rsidR="00F2670D" w:rsidRPr="00972C4B">
        <w:rPr>
          <w:rFonts w:ascii="Arial" w:eastAsia="Arial" w:hAnsi="Arial" w:cs="Arial"/>
          <w:sz w:val="16"/>
          <w:szCs w:val="16"/>
        </w:rPr>
        <w:t xml:space="preserve"> yam </w:t>
      </w:r>
      <w:proofErr w:type="spellStart"/>
      <w:r w:rsidR="00F2670D" w:rsidRPr="00972C4B">
        <w:rPr>
          <w:rFonts w:ascii="Arial" w:eastAsia="Arial" w:hAnsi="Arial" w:cs="Arial"/>
          <w:sz w:val="16"/>
          <w:szCs w:val="16"/>
        </w:rPr>
        <w:t>tsawg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kawg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nkaus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w:t>
      </w:r>
      <w:proofErr w:type="spellEnd"/>
      <w:r w:rsidR="00F2670D" w:rsidRPr="00972C4B">
        <w:rPr>
          <w:rFonts w:ascii="Arial" w:eastAsia="Arial" w:hAnsi="Arial" w:cs="Arial"/>
          <w:sz w:val="16"/>
          <w:szCs w:val="16"/>
        </w:rPr>
        <w:t xml:space="preserve"> cov </w:t>
      </w:r>
      <w:proofErr w:type="spellStart"/>
      <w:r w:rsidR="00F2670D" w:rsidRPr="00972C4B">
        <w:rPr>
          <w:rFonts w:ascii="Arial" w:eastAsia="Arial" w:hAnsi="Arial" w:cs="Arial"/>
          <w:sz w:val="16"/>
          <w:szCs w:val="16"/>
        </w:rPr>
        <w:t>kev</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taug</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qab</w:t>
      </w:r>
      <w:proofErr w:type="spellEnd"/>
      <w:r w:rsidR="00F2670D" w:rsidRPr="00972C4B">
        <w:rPr>
          <w:rFonts w:ascii="Arial" w:eastAsia="Arial" w:hAnsi="Arial" w:cs="Arial"/>
          <w:sz w:val="16"/>
          <w:szCs w:val="16"/>
        </w:rPr>
        <w:t xml:space="preserve"> cov </w:t>
      </w:r>
      <w:proofErr w:type="spellStart"/>
      <w:ins w:id="1792" w:author="Kaxiong" w:date="2021-06-10T13:18:00Z">
        <w:r w:rsidR="00FA2B21">
          <w:rPr>
            <w:rFonts w:ascii="Arial" w:eastAsia="Arial" w:hAnsi="Arial" w:cs="Arial"/>
            <w:sz w:val="16"/>
            <w:szCs w:val="16"/>
          </w:rPr>
          <w:t>qoob</w:t>
        </w:r>
        <w:proofErr w:type="spellEnd"/>
        <w:r w:rsidR="00FA2B21">
          <w:rPr>
            <w:rFonts w:ascii="Arial" w:eastAsia="Arial" w:hAnsi="Arial" w:cs="Arial"/>
            <w:sz w:val="16"/>
            <w:szCs w:val="16"/>
          </w:rPr>
          <w:t xml:space="preserve"> loo</w:t>
        </w:r>
      </w:ins>
      <w:del w:id="1793" w:author="Kaxiong" w:date="2021-06-10T13:19:00Z">
        <w:r w:rsidR="00F2670D" w:rsidRPr="00972C4B" w:rsidDel="00FA2B21">
          <w:rPr>
            <w:rFonts w:ascii="Arial" w:eastAsia="Arial" w:hAnsi="Arial" w:cs="Arial"/>
            <w:sz w:val="16"/>
            <w:szCs w:val="16"/>
          </w:rPr>
          <w:delText>khoom</w:delText>
        </w:r>
      </w:del>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w:t>
      </w:r>
      <w:proofErr w:type="spellEnd"/>
      <w:r w:rsidR="00F2670D" w:rsidRPr="00972C4B">
        <w:rPr>
          <w:rFonts w:ascii="Arial" w:eastAsia="Arial" w:hAnsi="Arial" w:cs="Arial"/>
          <w:sz w:val="16"/>
          <w:szCs w:val="16"/>
        </w:rPr>
        <w:t xml:space="preserve"> cov </w:t>
      </w:r>
      <w:proofErr w:type="spellStart"/>
      <w:r w:rsidR="00F2670D" w:rsidRPr="00972C4B">
        <w:rPr>
          <w:rFonts w:ascii="Arial" w:eastAsia="Arial" w:hAnsi="Arial" w:cs="Arial"/>
          <w:sz w:val="16"/>
          <w:szCs w:val="16"/>
        </w:rPr>
        <w:t>liaj</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teb</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uas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tsis</w:t>
      </w:r>
      <w:proofErr w:type="spellEnd"/>
      <w:r w:rsidR="00F2670D" w:rsidRPr="00972C4B">
        <w:rPr>
          <w:rFonts w:ascii="Arial" w:eastAsia="Arial" w:hAnsi="Arial" w:cs="Arial"/>
          <w:sz w:val="16"/>
          <w:szCs w:val="16"/>
        </w:rPr>
        <w:t xml:space="preserve"> </w:t>
      </w:r>
      <w:proofErr w:type="spellStart"/>
      <w:r w:rsidR="00F2670D" w:rsidRPr="00972C4B">
        <w:rPr>
          <w:rFonts w:ascii="Arial" w:eastAsia="Arial" w:hAnsi="Arial" w:cs="Arial"/>
          <w:sz w:val="16"/>
          <w:szCs w:val="16"/>
        </w:rPr>
        <w:t>raug</w:t>
      </w:r>
      <w:proofErr w:type="spellEnd"/>
      <w:r w:rsidR="00F2670D" w:rsidRPr="00972C4B">
        <w:rPr>
          <w:rFonts w:ascii="Arial" w:eastAsia="Arial" w:hAnsi="Arial" w:cs="Arial"/>
          <w:sz w:val="16"/>
          <w:szCs w:val="16"/>
        </w:rPr>
        <w:t xml:space="preserve"> zam.</w:t>
      </w:r>
      <w:r w:rsidR="007F1623" w:rsidRPr="00972C4B">
        <w:rPr>
          <w:rFonts w:ascii="Arial" w:eastAsia="Arial" w:hAnsi="Arial" w:cs="Arial"/>
          <w:sz w:val="16"/>
          <w:szCs w:val="16"/>
          <w:vertAlign w:val="superscript"/>
        </w:rPr>
        <w:t>19</w:t>
      </w:r>
    </w:p>
    <w:p w14:paraId="4B47548B" w14:textId="77777777" w:rsidR="00BF3E5F" w:rsidRDefault="00BF3E5F">
      <w:pPr>
        <w:spacing w:line="200" w:lineRule="exact"/>
        <w:rPr>
          <w:sz w:val="20"/>
          <w:szCs w:val="20"/>
        </w:rPr>
      </w:pPr>
    </w:p>
    <w:p w14:paraId="0A833722" w14:textId="77777777" w:rsidR="00BF3E5F" w:rsidRDefault="00BF3E5F">
      <w:pPr>
        <w:spacing w:line="200" w:lineRule="exact"/>
        <w:rPr>
          <w:sz w:val="20"/>
          <w:szCs w:val="20"/>
        </w:rPr>
      </w:pPr>
    </w:p>
    <w:p w14:paraId="66E6D6A3" w14:textId="77777777" w:rsidR="00BF3E5F" w:rsidRDefault="00BF3E5F">
      <w:pPr>
        <w:spacing w:line="233" w:lineRule="exact"/>
        <w:rPr>
          <w:sz w:val="20"/>
          <w:szCs w:val="20"/>
        </w:rPr>
      </w:pPr>
    </w:p>
    <w:p w14:paraId="40C50966" w14:textId="6F9CA1D9" w:rsidR="00BF3E5F" w:rsidRPr="009A2193" w:rsidRDefault="00F2670D" w:rsidP="009A2193">
      <w:pPr>
        <w:spacing w:line="533" w:lineRule="auto"/>
        <w:ind w:right="420"/>
        <w:jc w:val="both"/>
        <w:rPr>
          <w:sz w:val="16"/>
          <w:szCs w:val="16"/>
        </w:rPr>
      </w:pPr>
      <w:proofErr w:type="spellStart"/>
      <w:r w:rsidRPr="009A2193">
        <w:rPr>
          <w:rFonts w:ascii="Arial" w:eastAsia="Arial" w:hAnsi="Arial" w:cs="Arial"/>
          <w:sz w:val="16"/>
          <w:szCs w:val="16"/>
        </w:rPr>
        <w:t>Rov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qab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mus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rau</w:t>
      </w:r>
      <w:proofErr w:type="spellEnd"/>
      <w:r w:rsidR="007D0C6C">
        <w:rPr>
          <w:rFonts w:ascii="Arial" w:eastAsia="Arial" w:hAnsi="Arial" w:cs="Arial"/>
          <w:sz w:val="16"/>
          <w:szCs w:val="16"/>
        </w:rPr>
        <w:t xml:space="preserve"> </w:t>
      </w:r>
      <w:proofErr w:type="spellStart"/>
      <w:r w:rsidR="007D0C6C">
        <w:rPr>
          <w:rFonts w:ascii="Arial" w:eastAsia="Arial" w:hAnsi="Arial" w:cs="Arial"/>
          <w:sz w:val="16"/>
          <w:szCs w:val="16"/>
        </w:rPr>
        <w:t>yav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piv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txwv</w:t>
      </w:r>
      <w:proofErr w:type="spellEnd"/>
      <w:r w:rsidRPr="009A2193">
        <w:rPr>
          <w:rFonts w:ascii="Arial" w:eastAsia="Arial" w:hAnsi="Arial" w:cs="Arial"/>
          <w:sz w:val="16"/>
          <w:szCs w:val="16"/>
        </w:rPr>
        <w:t xml:space="preserve"> </w:t>
      </w:r>
      <w:proofErr w:type="spellStart"/>
      <w:r w:rsidR="007D0C6C">
        <w:rPr>
          <w:rFonts w:ascii="Arial" w:eastAsia="Arial" w:hAnsi="Arial" w:cs="Arial"/>
          <w:sz w:val="16"/>
          <w:szCs w:val="16"/>
        </w:rPr>
        <w:t>ntawm</w:t>
      </w:r>
      <w:proofErr w:type="spellEnd"/>
      <w:r w:rsidR="007D0C6C">
        <w:rPr>
          <w:rFonts w:ascii="Arial" w:eastAsia="Arial" w:hAnsi="Arial" w:cs="Arial"/>
          <w:sz w:val="16"/>
          <w:szCs w:val="16"/>
        </w:rPr>
        <w:t xml:space="preserve"> </w:t>
      </w:r>
      <w:ins w:id="1794" w:author="Kaxiong" w:date="2021-06-10T13:19:00Z">
        <w:r w:rsidR="00FA2B21">
          <w:rPr>
            <w:rFonts w:ascii="Arial" w:eastAsia="Arial" w:hAnsi="Arial" w:cs="Arial"/>
            <w:sz w:val="16"/>
            <w:szCs w:val="16"/>
          </w:rPr>
          <w:t xml:space="preserve">cov </w:t>
        </w:r>
        <w:proofErr w:type="spellStart"/>
        <w:r w:rsidR="00FA2B21">
          <w:rPr>
            <w:rFonts w:ascii="Arial" w:eastAsia="Arial" w:hAnsi="Arial" w:cs="Arial"/>
            <w:sz w:val="16"/>
            <w:szCs w:val="16"/>
          </w:rPr>
          <w:t>ntsuag</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xyoob</w:t>
        </w:r>
        <w:proofErr w:type="spellEnd"/>
        <w:r w:rsidR="00FA2B21">
          <w:rPr>
            <w:rFonts w:ascii="Arial" w:eastAsia="Arial" w:hAnsi="Arial" w:cs="Arial"/>
            <w:sz w:val="16"/>
            <w:szCs w:val="16"/>
          </w:rPr>
          <w:t xml:space="preserve"> (asparagus)</w:t>
        </w:r>
      </w:ins>
      <w:del w:id="1795" w:author="Kaxiong" w:date="2021-06-10T13:19:00Z">
        <w:r w:rsidR="007D0C6C" w:rsidDel="00FA2B21">
          <w:rPr>
            <w:rFonts w:ascii="Arial" w:eastAsia="Arial" w:hAnsi="Arial" w:cs="Arial"/>
            <w:sz w:val="16"/>
            <w:szCs w:val="16"/>
          </w:rPr>
          <w:delText>tshob paj</w:delText>
        </w:r>
      </w:del>
      <w:r w:rsidRPr="009A2193">
        <w:rPr>
          <w:rFonts w:ascii="Arial" w:eastAsia="Arial" w:hAnsi="Arial" w:cs="Arial"/>
          <w:sz w:val="16"/>
          <w:szCs w:val="16"/>
        </w:rPr>
        <w:t xml:space="preserve">, </w:t>
      </w:r>
      <w:proofErr w:type="spellStart"/>
      <w:r w:rsidRPr="009A2193">
        <w:rPr>
          <w:rFonts w:ascii="Arial" w:eastAsia="Arial" w:hAnsi="Arial" w:cs="Arial"/>
          <w:sz w:val="16"/>
          <w:szCs w:val="16"/>
        </w:rPr>
        <w:t>qhov</w:t>
      </w:r>
      <w:proofErr w:type="spellEnd"/>
      <w:r w:rsidRPr="009A2193">
        <w:rPr>
          <w:rFonts w:ascii="Arial" w:eastAsia="Arial" w:hAnsi="Arial" w:cs="Arial"/>
          <w:sz w:val="16"/>
          <w:szCs w:val="16"/>
        </w:rPr>
        <w:t xml:space="preserve"> no </w:t>
      </w:r>
      <w:proofErr w:type="spellStart"/>
      <w:r w:rsidRPr="009A2193">
        <w:rPr>
          <w:rFonts w:ascii="Arial" w:eastAsia="Arial" w:hAnsi="Arial" w:cs="Arial"/>
          <w:sz w:val="16"/>
          <w:szCs w:val="16"/>
        </w:rPr>
        <w:t>txhais</w:t>
      </w:r>
      <w:proofErr w:type="spellEnd"/>
      <w:r w:rsidRPr="009A2193">
        <w:rPr>
          <w:rFonts w:ascii="Arial" w:eastAsia="Arial" w:hAnsi="Arial" w:cs="Arial"/>
          <w:sz w:val="16"/>
          <w:szCs w:val="16"/>
        </w:rPr>
        <w:t xml:space="preserve"> tau </w:t>
      </w:r>
      <w:proofErr w:type="spellStart"/>
      <w:r w:rsidRPr="009A2193">
        <w:rPr>
          <w:rFonts w:ascii="Arial" w:eastAsia="Arial" w:hAnsi="Arial" w:cs="Arial"/>
          <w:sz w:val="16"/>
          <w:szCs w:val="16"/>
        </w:rPr>
        <w:t>tias</w:t>
      </w:r>
      <w:proofErr w:type="spellEnd"/>
      <w:r w:rsidRPr="009A2193">
        <w:rPr>
          <w:rFonts w:ascii="Arial" w:eastAsia="Arial" w:hAnsi="Arial" w:cs="Arial"/>
          <w:sz w:val="16"/>
          <w:szCs w:val="16"/>
        </w:rPr>
        <w:t xml:space="preserve"> cov </w:t>
      </w:r>
      <w:proofErr w:type="spellStart"/>
      <w:r w:rsidRPr="009A2193">
        <w:rPr>
          <w:rFonts w:ascii="Arial" w:eastAsia="Arial" w:hAnsi="Arial" w:cs="Arial"/>
          <w:sz w:val="16"/>
          <w:szCs w:val="16"/>
        </w:rPr>
        <w:t>neeg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liaj</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xav</w:t>
      </w:r>
      <w:proofErr w:type="spellEnd"/>
      <w:r w:rsidRPr="009A2193">
        <w:rPr>
          <w:rFonts w:ascii="Arial" w:eastAsia="Arial" w:hAnsi="Arial" w:cs="Arial"/>
          <w:sz w:val="16"/>
          <w:szCs w:val="16"/>
        </w:rPr>
        <w:t xml:space="preserve"> tau </w:t>
      </w:r>
      <w:proofErr w:type="spellStart"/>
      <w:r w:rsidRPr="009A2193">
        <w:rPr>
          <w:rFonts w:ascii="Arial" w:eastAsia="Arial" w:hAnsi="Arial" w:cs="Arial"/>
          <w:sz w:val="16"/>
          <w:szCs w:val="16"/>
        </w:rPr>
        <w:t>daim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ntawv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txheeb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xyuas</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tiag</w:t>
      </w:r>
      <w:proofErr w:type="spellEnd"/>
      <w:r w:rsidR="005F28D2">
        <w:rPr>
          <w:rFonts w:ascii="Arial" w:eastAsia="Arial" w:hAnsi="Arial" w:cs="Arial"/>
          <w:sz w:val="16"/>
          <w:szCs w:val="16"/>
        </w:rPr>
        <w:t xml:space="preserve"> </w:t>
      </w:r>
      <w:proofErr w:type="spellStart"/>
      <w:r w:rsidRPr="009A2193">
        <w:rPr>
          <w:rFonts w:ascii="Arial" w:eastAsia="Arial" w:hAnsi="Arial" w:cs="Arial"/>
          <w:sz w:val="16"/>
          <w:szCs w:val="16"/>
        </w:rPr>
        <w:t>tiag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ntawm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kev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sau</w:t>
      </w:r>
      <w:proofErr w:type="spellEnd"/>
      <w:r w:rsidRPr="009A2193">
        <w:rPr>
          <w:rFonts w:ascii="Arial" w:eastAsia="Arial" w:hAnsi="Arial" w:cs="Arial"/>
          <w:sz w:val="16"/>
          <w:szCs w:val="16"/>
        </w:rPr>
        <w:t xml:space="preserve"> cov </w:t>
      </w:r>
      <w:proofErr w:type="spellStart"/>
      <w:r w:rsidRPr="009A2193">
        <w:rPr>
          <w:rFonts w:ascii="Arial" w:eastAsia="Arial" w:hAnsi="Arial" w:cs="Arial"/>
          <w:sz w:val="16"/>
          <w:szCs w:val="16"/>
        </w:rPr>
        <w:t>qoob</w:t>
      </w:r>
      <w:proofErr w:type="spellEnd"/>
      <w:r w:rsidRPr="009A2193">
        <w:rPr>
          <w:rFonts w:ascii="Arial" w:eastAsia="Arial" w:hAnsi="Arial" w:cs="Arial"/>
          <w:sz w:val="16"/>
          <w:szCs w:val="16"/>
        </w:rPr>
        <w:t xml:space="preserve"> loo </w:t>
      </w:r>
      <w:proofErr w:type="spellStart"/>
      <w:r w:rsidRPr="009A2193">
        <w:rPr>
          <w:rFonts w:ascii="Arial" w:eastAsia="Arial" w:hAnsi="Arial" w:cs="Arial"/>
          <w:sz w:val="16"/>
          <w:szCs w:val="16"/>
        </w:rPr>
        <w:t>nrog</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kev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txheeb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xyuas</w:t>
      </w:r>
      <w:proofErr w:type="spellEnd"/>
      <w:r w:rsidRPr="009A2193">
        <w:rPr>
          <w:rFonts w:ascii="Arial" w:eastAsia="Arial" w:hAnsi="Arial" w:cs="Arial"/>
          <w:sz w:val="16"/>
          <w:szCs w:val="16"/>
        </w:rPr>
        <w:t xml:space="preserve"> </w:t>
      </w:r>
      <w:proofErr w:type="spellStart"/>
      <w:ins w:id="1796" w:author="Kaxiong" w:date="2021-06-10T13:21:00Z">
        <w:r w:rsidR="00FA2B21">
          <w:rPr>
            <w:rFonts w:ascii="Arial" w:eastAsia="Arial" w:hAnsi="Arial" w:cs="Arial"/>
            <w:sz w:val="16"/>
            <w:szCs w:val="16"/>
          </w:rPr>
          <w:t>ib</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qho</w:t>
        </w:r>
        <w:proofErr w:type="spellEnd"/>
        <w:r w:rsidR="00FA2B21">
          <w:rPr>
            <w:rFonts w:ascii="Arial" w:eastAsia="Arial" w:hAnsi="Arial" w:cs="Arial"/>
            <w:sz w:val="16"/>
            <w:szCs w:val="16"/>
          </w:rPr>
          <w:t xml:space="preserve"> </w:t>
        </w:r>
      </w:ins>
      <w:proofErr w:type="spellStart"/>
      <w:ins w:id="1797" w:author="Kaxiong" w:date="2021-06-10T13:22:00Z">
        <w:r w:rsidR="00FA2B21">
          <w:rPr>
            <w:rFonts w:ascii="Arial" w:eastAsia="Arial" w:hAnsi="Arial" w:cs="Arial"/>
            <w:sz w:val="16"/>
            <w:szCs w:val="16"/>
          </w:rPr>
          <w:t>dhau</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ib</w:t>
        </w:r>
        <w:proofErr w:type="spellEnd"/>
        <w:r w:rsidR="00FA2B21">
          <w:rPr>
            <w:rFonts w:ascii="Arial" w:eastAsia="Arial" w:hAnsi="Arial" w:cs="Arial"/>
            <w:sz w:val="16"/>
            <w:szCs w:val="16"/>
          </w:rPr>
          <w:t xml:space="preserve"> </w:t>
        </w:r>
        <w:proofErr w:type="spellStart"/>
        <w:r w:rsidR="00FA2B21">
          <w:rPr>
            <w:rFonts w:ascii="Arial" w:eastAsia="Arial" w:hAnsi="Arial" w:cs="Arial"/>
            <w:sz w:val="16"/>
            <w:szCs w:val="16"/>
          </w:rPr>
          <w:t>qho</w:t>
        </w:r>
        <w:proofErr w:type="spellEnd"/>
        <w:r w:rsidR="00FA2B21">
          <w:rPr>
            <w:rFonts w:ascii="Arial" w:eastAsia="Arial" w:hAnsi="Arial" w:cs="Arial"/>
            <w:sz w:val="16"/>
            <w:szCs w:val="16"/>
          </w:rPr>
          <w:t xml:space="preserve"> </w:t>
        </w:r>
      </w:ins>
      <w:del w:id="1798" w:author="Kaxiong" w:date="2021-06-10T13:22:00Z">
        <w:r w:rsidRPr="009A2193" w:rsidDel="00FA2B21">
          <w:rPr>
            <w:rFonts w:ascii="Arial" w:eastAsia="Arial" w:hAnsi="Arial" w:cs="Arial"/>
            <w:sz w:val="16"/>
            <w:szCs w:val="16"/>
          </w:rPr>
          <w:delText xml:space="preserve">tiag </w:delText>
        </w:r>
      </w:del>
      <w:proofErr w:type="spellStart"/>
      <w:r w:rsidRPr="009A2193">
        <w:rPr>
          <w:rFonts w:ascii="Arial" w:eastAsia="Arial" w:hAnsi="Arial" w:cs="Arial"/>
          <w:sz w:val="16"/>
          <w:szCs w:val="16"/>
        </w:rPr>
        <w:t>ntawm</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lub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thawv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uas</w:t>
      </w:r>
      <w:proofErr w:type="spellEnd"/>
      <w:r w:rsidRPr="009A2193">
        <w:rPr>
          <w:rFonts w:ascii="Arial" w:eastAsia="Arial" w:hAnsi="Arial" w:cs="Arial"/>
          <w:sz w:val="16"/>
          <w:szCs w:val="16"/>
        </w:rPr>
        <w:t xml:space="preserve"> </w:t>
      </w:r>
      <w:ins w:id="1799" w:author="Kaxiong" w:date="2021-06-10T13:23:00Z">
        <w:r w:rsidR="00FA2B21">
          <w:rPr>
            <w:rFonts w:ascii="Arial" w:eastAsia="Arial" w:hAnsi="Arial" w:cs="Arial"/>
            <w:sz w:val="16"/>
            <w:szCs w:val="16"/>
          </w:rPr>
          <w:t xml:space="preserve">sab </w:t>
        </w:r>
      </w:ins>
      <w:proofErr w:type="spellStart"/>
      <w:r w:rsidRPr="009A2193">
        <w:rPr>
          <w:rFonts w:ascii="Arial" w:eastAsia="Arial" w:hAnsi="Arial" w:cs="Arial"/>
          <w:sz w:val="16"/>
          <w:szCs w:val="16"/>
        </w:rPr>
        <w:t>khau</w:t>
      </w:r>
      <w:proofErr w:type="spellEnd"/>
      <w:r w:rsidRPr="009A2193">
        <w:rPr>
          <w:rFonts w:ascii="Arial" w:eastAsia="Arial" w:hAnsi="Arial" w:cs="Arial"/>
          <w:sz w:val="16"/>
          <w:szCs w:val="16"/>
        </w:rPr>
        <w:t xml:space="preserve"> tau</w:t>
      </w:r>
      <w:ins w:id="1800" w:author="Kaxiong" w:date="2021-06-10T13:23:00Z">
        <w:r w:rsidR="00FA2B21">
          <w:rPr>
            <w:rFonts w:ascii="Arial" w:eastAsia="Arial" w:hAnsi="Arial" w:cs="Arial"/>
            <w:sz w:val="16"/>
            <w:szCs w:val="16"/>
          </w:rPr>
          <w:t xml:space="preserve"> </w:t>
        </w:r>
        <w:proofErr w:type="spellStart"/>
        <w:r w:rsidR="00FA2B21">
          <w:rPr>
            <w:rFonts w:ascii="Arial" w:eastAsia="Arial" w:hAnsi="Arial" w:cs="Arial"/>
            <w:sz w:val="16"/>
            <w:szCs w:val="16"/>
          </w:rPr>
          <w:t>raug</w:t>
        </w:r>
      </w:ins>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tshawb</w:t>
      </w:r>
      <w:proofErr w:type="spellEnd"/>
      <w:r w:rsidRPr="009A2193">
        <w:rPr>
          <w:rFonts w:ascii="Arial" w:eastAsia="Arial" w:hAnsi="Arial" w:cs="Arial"/>
          <w:sz w:val="16"/>
          <w:szCs w:val="16"/>
        </w:rPr>
        <w:t xml:space="preserve"> pom </w:t>
      </w:r>
      <w:proofErr w:type="spellStart"/>
      <w:r w:rsidRPr="009A2193">
        <w:rPr>
          <w:rFonts w:ascii="Arial" w:eastAsia="Arial" w:hAnsi="Arial" w:cs="Arial"/>
          <w:sz w:val="16"/>
          <w:szCs w:val="16"/>
        </w:rPr>
        <w:t>qhov</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tseeb</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Qhov</w:t>
      </w:r>
      <w:proofErr w:type="spellEnd"/>
      <w:r w:rsidRPr="009A2193">
        <w:rPr>
          <w:rFonts w:ascii="Arial" w:eastAsia="Arial" w:hAnsi="Arial" w:cs="Arial"/>
          <w:sz w:val="16"/>
          <w:szCs w:val="16"/>
        </w:rPr>
        <w:t xml:space="preserve"> zoo </w:t>
      </w:r>
      <w:proofErr w:type="spellStart"/>
      <w:r w:rsidRPr="009A2193">
        <w:rPr>
          <w:rFonts w:ascii="Arial" w:eastAsia="Arial" w:hAnsi="Arial" w:cs="Arial"/>
          <w:sz w:val="16"/>
          <w:szCs w:val="16"/>
        </w:rPr>
        <w:t>tshaj</w:t>
      </w:r>
      <w:proofErr w:type="spellEnd"/>
      <w:r w:rsidRPr="009A2193">
        <w:rPr>
          <w:rFonts w:ascii="Arial" w:eastAsia="Arial" w:hAnsi="Arial" w:cs="Arial"/>
          <w:sz w:val="16"/>
          <w:szCs w:val="16"/>
        </w:rPr>
        <w:t xml:space="preserve"> </w:t>
      </w:r>
      <w:proofErr w:type="spellStart"/>
      <w:r w:rsidRPr="009A2193">
        <w:rPr>
          <w:rFonts w:ascii="Arial" w:eastAsia="Arial" w:hAnsi="Arial" w:cs="Arial"/>
          <w:sz w:val="16"/>
          <w:szCs w:val="16"/>
        </w:rPr>
        <w:t>plaws</w:t>
      </w:r>
      <w:proofErr w:type="spellEnd"/>
    </w:p>
    <w:p w14:paraId="62067441"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192C1977" wp14:editId="2006FE3C">
                <wp:simplePos x="0" y="0"/>
                <wp:positionH relativeFrom="column">
                  <wp:posOffset>2540</wp:posOffset>
                </wp:positionH>
                <wp:positionV relativeFrom="paragraph">
                  <wp:posOffset>368935</wp:posOffset>
                </wp:positionV>
                <wp:extent cx="18288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3AED795" id="Shape 8"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pt,29.05pt" to="144.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" o:allowincell="f" filled="t" strokeweight=".72pt">
                <v:stroke joinstyle="miter"/>
                <o:lock v:ext="edit" shapetype="f"/>
              </v:line>
            </w:pict>
          </mc:Fallback>
        </mc:AlternateContent>
      </w:r>
    </w:p>
    <w:p w14:paraId="2CA6D887" w14:textId="77777777" w:rsidR="00BF3E5F" w:rsidRDefault="00BF3E5F">
      <w:pPr>
        <w:spacing w:line="200" w:lineRule="exact"/>
        <w:rPr>
          <w:sz w:val="20"/>
          <w:szCs w:val="20"/>
        </w:rPr>
      </w:pPr>
    </w:p>
    <w:p w14:paraId="17CD70A3" w14:textId="77777777" w:rsidR="00BF3E5F" w:rsidRDefault="00BF3E5F">
      <w:pPr>
        <w:spacing w:line="200" w:lineRule="exact"/>
        <w:rPr>
          <w:sz w:val="20"/>
          <w:szCs w:val="20"/>
        </w:rPr>
      </w:pPr>
    </w:p>
    <w:p w14:paraId="3F66DC88" w14:textId="77777777" w:rsidR="00BF3E5F" w:rsidRDefault="00BF3E5F">
      <w:pPr>
        <w:spacing w:line="289" w:lineRule="exact"/>
        <w:rPr>
          <w:sz w:val="20"/>
          <w:szCs w:val="20"/>
        </w:rPr>
      </w:pPr>
    </w:p>
    <w:p w14:paraId="3D361718" w14:textId="07B168E7" w:rsidR="00BF3E5F" w:rsidRPr="00A532C6" w:rsidRDefault="00A532C6" w:rsidP="00247AAA">
      <w:pPr>
        <w:rPr>
          <w:sz w:val="16"/>
          <w:szCs w:val="16"/>
        </w:rPr>
      </w:pPr>
      <w:r w:rsidRPr="00A532C6">
        <w:rPr>
          <w:rFonts w:ascii="Arial" w:eastAsia="Arial" w:hAnsi="Arial" w:cs="Arial"/>
          <w:sz w:val="16"/>
          <w:szCs w:val="16"/>
          <w:vertAlign w:val="superscript"/>
        </w:rPr>
        <w:t>19</w:t>
      </w:r>
      <w:r w:rsidR="00F2670D" w:rsidRPr="00A532C6">
        <w:rPr>
          <w:rFonts w:ascii="Arial" w:eastAsia="Arial" w:hAnsi="Arial" w:cs="Arial"/>
          <w:sz w:val="16"/>
          <w:szCs w:val="16"/>
        </w:rPr>
        <w:t>"Cov</w:t>
      </w:r>
      <w:ins w:id="1801" w:author="Kaxiong" w:date="2021-06-10T13:27:00Z">
        <w:r w:rsidR="001C2B99">
          <w:rPr>
            <w:rFonts w:ascii="Arial" w:eastAsia="Arial" w:hAnsi="Arial" w:cs="Arial"/>
            <w:sz w:val="16"/>
            <w:szCs w:val="16"/>
          </w:rPr>
          <w:t xml:space="preserve"> Kev</w:t>
        </w:r>
      </w:ins>
      <w:r w:rsidR="00F2670D" w:rsidRPr="00A532C6">
        <w:rPr>
          <w:rFonts w:ascii="Arial" w:eastAsia="Arial" w:hAnsi="Arial" w:cs="Arial"/>
          <w:sz w:val="16"/>
          <w:szCs w:val="16"/>
        </w:rPr>
        <w:t xml:space="preserve"> </w:t>
      </w:r>
      <w:proofErr w:type="spellStart"/>
      <w:ins w:id="1802" w:author="Kaxiong" w:date="2021-06-10T13:25:00Z">
        <w:r w:rsidR="001C2B99">
          <w:rPr>
            <w:rFonts w:ascii="Arial" w:eastAsia="Arial" w:hAnsi="Arial" w:cs="Arial"/>
            <w:sz w:val="16"/>
            <w:szCs w:val="16"/>
          </w:rPr>
          <w:t>Xav</w:t>
        </w:r>
        <w:proofErr w:type="spellEnd"/>
        <w:r w:rsidR="001C2B99">
          <w:rPr>
            <w:rFonts w:ascii="Arial" w:eastAsia="Arial" w:hAnsi="Arial" w:cs="Arial"/>
            <w:sz w:val="16"/>
            <w:szCs w:val="16"/>
          </w:rPr>
          <w:t xml:space="preserve"> Tau </w:t>
        </w:r>
        <w:proofErr w:type="spellStart"/>
        <w:r w:rsidR="001C2B99">
          <w:rPr>
            <w:rFonts w:ascii="Arial" w:eastAsia="Arial" w:hAnsi="Arial" w:cs="Arial"/>
            <w:sz w:val="16"/>
            <w:szCs w:val="16"/>
          </w:rPr>
          <w:t>rau</w:t>
        </w:r>
        <w:proofErr w:type="spellEnd"/>
        <w:r w:rsidR="001C2B99">
          <w:rPr>
            <w:rFonts w:ascii="Arial" w:eastAsia="Arial" w:hAnsi="Arial" w:cs="Arial"/>
            <w:sz w:val="16"/>
            <w:szCs w:val="16"/>
          </w:rPr>
          <w:t xml:space="preserve"> </w:t>
        </w:r>
      </w:ins>
      <w:del w:id="1803" w:author="Kaxiong" w:date="2021-06-10T13:25:00Z">
        <w:r w:rsidR="00F2670D" w:rsidRPr="00A532C6" w:rsidDel="001C2B99">
          <w:rPr>
            <w:rFonts w:ascii="Arial" w:eastAsia="Arial" w:hAnsi="Arial" w:cs="Arial"/>
            <w:sz w:val="16"/>
            <w:szCs w:val="16"/>
          </w:rPr>
          <w:delText xml:space="preserve">Lus Yuav Tsum Ua Ntxiv rau </w:delText>
        </w:r>
      </w:del>
      <w:r w:rsidR="00F2670D" w:rsidRPr="00A532C6">
        <w:rPr>
          <w:rFonts w:ascii="Arial" w:eastAsia="Arial" w:hAnsi="Arial" w:cs="Arial"/>
          <w:sz w:val="16"/>
          <w:szCs w:val="16"/>
        </w:rPr>
        <w:t xml:space="preserve">Cov </w:t>
      </w:r>
      <w:proofErr w:type="spellStart"/>
      <w:r w:rsidR="00F2670D" w:rsidRPr="00A532C6">
        <w:rPr>
          <w:rFonts w:ascii="Arial" w:eastAsia="Arial" w:hAnsi="Arial" w:cs="Arial"/>
          <w:sz w:val="16"/>
          <w:szCs w:val="16"/>
        </w:rPr>
        <w:t>Ntaub</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Ntawv</w:t>
      </w:r>
      <w:proofErr w:type="spellEnd"/>
      <w:r w:rsidR="00F2670D" w:rsidRPr="00A532C6">
        <w:rPr>
          <w:rFonts w:ascii="Arial" w:eastAsia="Arial" w:hAnsi="Arial" w:cs="Arial"/>
          <w:sz w:val="16"/>
          <w:szCs w:val="16"/>
        </w:rPr>
        <w:t xml:space="preserve"> </w:t>
      </w:r>
      <w:ins w:id="1804" w:author="Kaxiong" w:date="2021-06-10T13:26:00Z">
        <w:r w:rsidR="001C2B99">
          <w:rPr>
            <w:rFonts w:ascii="Arial" w:eastAsia="Arial" w:hAnsi="Arial" w:cs="Arial"/>
            <w:sz w:val="16"/>
            <w:szCs w:val="16"/>
          </w:rPr>
          <w:t xml:space="preserve">Kev </w:t>
        </w:r>
        <w:proofErr w:type="spellStart"/>
        <w:r w:rsidR="001C2B99">
          <w:rPr>
            <w:rFonts w:ascii="Arial" w:eastAsia="Arial" w:hAnsi="Arial" w:cs="Arial"/>
            <w:sz w:val="16"/>
            <w:szCs w:val="16"/>
          </w:rPr>
          <w:t>Taug</w:t>
        </w:r>
        <w:proofErr w:type="spellEnd"/>
        <w:r w:rsidR="001C2B99">
          <w:rPr>
            <w:rFonts w:ascii="Arial" w:eastAsia="Arial" w:hAnsi="Arial" w:cs="Arial"/>
            <w:sz w:val="16"/>
            <w:szCs w:val="16"/>
          </w:rPr>
          <w:t xml:space="preserve"> </w:t>
        </w:r>
        <w:proofErr w:type="spellStart"/>
        <w:r w:rsidR="001C2B99">
          <w:rPr>
            <w:rFonts w:ascii="Arial" w:eastAsia="Arial" w:hAnsi="Arial" w:cs="Arial"/>
            <w:sz w:val="16"/>
            <w:szCs w:val="16"/>
          </w:rPr>
          <w:t>Qab</w:t>
        </w:r>
        <w:proofErr w:type="spellEnd"/>
        <w:r w:rsidR="001C2B99">
          <w:rPr>
            <w:rFonts w:ascii="Arial" w:eastAsia="Arial" w:hAnsi="Arial" w:cs="Arial"/>
            <w:sz w:val="16"/>
            <w:szCs w:val="16"/>
          </w:rPr>
          <w:t xml:space="preserve"> Tau </w:t>
        </w:r>
        <w:proofErr w:type="spellStart"/>
        <w:r w:rsidR="001C2B99">
          <w:rPr>
            <w:rFonts w:ascii="Arial" w:eastAsia="Arial" w:hAnsi="Arial" w:cs="Arial"/>
            <w:sz w:val="16"/>
            <w:szCs w:val="16"/>
          </w:rPr>
          <w:t>Ntxiv</w:t>
        </w:r>
        <w:proofErr w:type="spellEnd"/>
        <w:r w:rsidR="001C2B99">
          <w:rPr>
            <w:rFonts w:ascii="Arial" w:eastAsia="Arial" w:hAnsi="Arial" w:cs="Arial"/>
            <w:sz w:val="16"/>
            <w:szCs w:val="16"/>
          </w:rPr>
          <w:t xml:space="preserve"> </w:t>
        </w:r>
        <w:proofErr w:type="spellStart"/>
        <w:r w:rsidR="001C2B99">
          <w:rPr>
            <w:rFonts w:ascii="Arial" w:eastAsia="Arial" w:hAnsi="Arial" w:cs="Arial"/>
            <w:sz w:val="16"/>
            <w:szCs w:val="16"/>
          </w:rPr>
          <w:t>rau</w:t>
        </w:r>
        <w:proofErr w:type="spellEnd"/>
        <w:r w:rsidR="001C2B99">
          <w:rPr>
            <w:rFonts w:ascii="Arial" w:eastAsia="Arial" w:hAnsi="Arial" w:cs="Arial"/>
            <w:sz w:val="16"/>
            <w:szCs w:val="16"/>
          </w:rPr>
          <w:t xml:space="preserve"> </w:t>
        </w:r>
      </w:ins>
      <w:del w:id="1805" w:author="Kaxiong" w:date="2021-06-10T13:26:00Z">
        <w:r w:rsidR="00F2670D" w:rsidRPr="00A532C6" w:rsidDel="001C2B99">
          <w:rPr>
            <w:rFonts w:ascii="Arial" w:eastAsia="Arial" w:hAnsi="Arial" w:cs="Arial"/>
            <w:sz w:val="16"/>
            <w:szCs w:val="16"/>
          </w:rPr>
          <w:delText xml:space="preserve">Uas Tsis Txaus rau </w:delText>
        </w:r>
      </w:del>
      <w:r w:rsidR="00F2670D" w:rsidRPr="00A532C6">
        <w:rPr>
          <w:rFonts w:ascii="Arial" w:eastAsia="Arial" w:hAnsi="Arial" w:cs="Arial"/>
          <w:sz w:val="16"/>
          <w:szCs w:val="16"/>
        </w:rPr>
        <w:t xml:space="preserve">Cov </w:t>
      </w:r>
      <w:proofErr w:type="spellStart"/>
      <w:r w:rsidR="00247AAA">
        <w:rPr>
          <w:rFonts w:ascii="Arial" w:eastAsia="Arial" w:hAnsi="Arial" w:cs="Arial"/>
          <w:sz w:val="16"/>
          <w:szCs w:val="16"/>
        </w:rPr>
        <w:t>Zaub</w:t>
      </w:r>
      <w:proofErr w:type="spellEnd"/>
      <w:r w:rsidR="00247AAA">
        <w:rPr>
          <w:rFonts w:ascii="Arial" w:eastAsia="Arial" w:hAnsi="Arial" w:cs="Arial"/>
          <w:sz w:val="16"/>
          <w:szCs w:val="16"/>
        </w:rPr>
        <w:t xml:space="preserve"> Mov</w:t>
      </w:r>
      <w:ins w:id="1806" w:author="Kaxiong" w:date="2021-06-10T13:26:00Z">
        <w:r w:rsidR="001C2B99">
          <w:rPr>
            <w:rFonts w:ascii="Arial" w:eastAsia="Arial" w:hAnsi="Arial" w:cs="Arial"/>
            <w:sz w:val="16"/>
            <w:szCs w:val="16"/>
          </w:rPr>
          <w:t xml:space="preserve"> </w:t>
        </w:r>
        <w:proofErr w:type="spellStart"/>
        <w:r w:rsidR="001C2B99">
          <w:rPr>
            <w:rFonts w:ascii="Arial" w:eastAsia="Arial" w:hAnsi="Arial" w:cs="Arial"/>
            <w:sz w:val="16"/>
            <w:szCs w:val="16"/>
          </w:rPr>
          <w:t>T</w:t>
        </w:r>
      </w:ins>
      <w:ins w:id="1807" w:author="Kaxiong" w:date="2021-06-10T13:27:00Z">
        <w:r w:rsidR="001C2B99">
          <w:rPr>
            <w:rFonts w:ascii="Arial" w:eastAsia="Arial" w:hAnsi="Arial" w:cs="Arial"/>
            <w:sz w:val="16"/>
            <w:szCs w:val="16"/>
          </w:rPr>
          <w:t>iag</w:t>
        </w:r>
        <w:proofErr w:type="spellEnd"/>
        <w:r w:rsidR="001C2B99">
          <w:rPr>
            <w:rFonts w:ascii="Arial" w:eastAsia="Arial" w:hAnsi="Arial" w:cs="Arial"/>
            <w:sz w:val="16"/>
            <w:szCs w:val="16"/>
          </w:rPr>
          <w:t xml:space="preserve"> </w:t>
        </w:r>
        <w:proofErr w:type="spellStart"/>
        <w:r w:rsidR="001C2B99">
          <w:rPr>
            <w:rFonts w:ascii="Arial" w:eastAsia="Arial" w:hAnsi="Arial" w:cs="Arial"/>
            <w:sz w:val="16"/>
            <w:szCs w:val="16"/>
          </w:rPr>
          <w:t>Tiag</w:t>
        </w:r>
      </w:ins>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Txoj</w:t>
      </w:r>
      <w:proofErr w:type="spellEnd"/>
      <w:r w:rsidR="00F2670D" w:rsidRPr="00A532C6">
        <w:rPr>
          <w:rFonts w:ascii="Arial" w:eastAsia="Arial" w:hAnsi="Arial" w:cs="Arial"/>
          <w:sz w:val="16"/>
          <w:szCs w:val="16"/>
        </w:rPr>
        <w:t xml:space="preserve"> Cai </w:t>
      </w:r>
      <w:proofErr w:type="spellStart"/>
      <w:r w:rsidR="00247AAA">
        <w:rPr>
          <w:rFonts w:ascii="Arial" w:eastAsia="Arial" w:hAnsi="Arial" w:cs="Arial"/>
          <w:sz w:val="16"/>
          <w:szCs w:val="16"/>
        </w:rPr>
        <w:t>uas</w:t>
      </w:r>
      <w:proofErr w:type="spellEnd"/>
      <w:r w:rsidR="00247AAA">
        <w:rPr>
          <w:rFonts w:ascii="Arial" w:eastAsia="Arial" w:hAnsi="Arial" w:cs="Arial"/>
          <w:sz w:val="16"/>
          <w:szCs w:val="16"/>
        </w:rPr>
        <w:t xml:space="preserve"> Tau </w:t>
      </w:r>
      <w:proofErr w:type="spellStart"/>
      <w:r w:rsidR="00247AAA">
        <w:rPr>
          <w:rFonts w:ascii="Arial" w:eastAsia="Arial" w:hAnsi="Arial" w:cs="Arial"/>
          <w:sz w:val="16"/>
          <w:szCs w:val="16"/>
        </w:rPr>
        <w:t>Thov</w:t>
      </w:r>
      <w:proofErr w:type="spellEnd"/>
      <w:r w:rsidR="00F2670D" w:rsidRPr="00A532C6">
        <w:rPr>
          <w:rFonts w:ascii="Arial" w:eastAsia="Arial" w:hAnsi="Arial" w:cs="Arial"/>
          <w:sz w:val="16"/>
          <w:szCs w:val="16"/>
        </w:rPr>
        <w:t xml:space="preserve">, </w:t>
      </w:r>
      <w:r w:rsidR="00247AAA">
        <w:rPr>
          <w:rFonts w:ascii="Arial" w:eastAsia="Arial" w:hAnsi="Arial" w:cs="Arial"/>
          <w:sz w:val="16"/>
          <w:szCs w:val="16"/>
        </w:rPr>
        <w:t xml:space="preserve">Kev </w:t>
      </w:r>
      <w:proofErr w:type="spellStart"/>
      <w:ins w:id="1808" w:author="Kaxiong" w:date="2021-06-10T13:28:00Z">
        <w:r w:rsidR="001C2B99">
          <w:rPr>
            <w:rFonts w:ascii="Arial" w:eastAsia="Arial" w:hAnsi="Arial" w:cs="Arial"/>
            <w:sz w:val="16"/>
            <w:szCs w:val="16"/>
          </w:rPr>
          <w:t>T</w:t>
        </w:r>
      </w:ins>
      <w:del w:id="1809" w:author="Kaxiong" w:date="2021-06-10T13:28:00Z">
        <w:r w:rsidR="00F2670D" w:rsidRPr="00A532C6" w:rsidDel="001C2B99">
          <w:rPr>
            <w:rFonts w:ascii="Arial" w:eastAsia="Arial" w:hAnsi="Arial" w:cs="Arial"/>
            <w:sz w:val="16"/>
            <w:szCs w:val="16"/>
          </w:rPr>
          <w:delText>t</w:delText>
        </w:r>
      </w:del>
      <w:r w:rsidR="00F2670D" w:rsidRPr="00A532C6">
        <w:rPr>
          <w:rFonts w:ascii="Arial" w:eastAsia="Arial" w:hAnsi="Arial" w:cs="Arial"/>
          <w:sz w:val="16"/>
          <w:szCs w:val="16"/>
        </w:rPr>
        <w:t>swj</w:t>
      </w:r>
      <w:proofErr w:type="spellEnd"/>
      <w:r w:rsidR="00F2670D" w:rsidRPr="00A532C6">
        <w:rPr>
          <w:rFonts w:ascii="Arial" w:eastAsia="Arial" w:hAnsi="Arial" w:cs="Arial"/>
          <w:sz w:val="16"/>
          <w:szCs w:val="16"/>
        </w:rPr>
        <w:t xml:space="preserve"> </w:t>
      </w:r>
      <w:proofErr w:type="spellStart"/>
      <w:ins w:id="1810" w:author="Kaxiong" w:date="2021-06-10T13:28:00Z">
        <w:r w:rsidR="001C2B99">
          <w:rPr>
            <w:rFonts w:ascii="Arial" w:eastAsia="Arial" w:hAnsi="Arial" w:cs="Arial"/>
            <w:sz w:val="16"/>
            <w:szCs w:val="16"/>
          </w:rPr>
          <w:t>Xyuas</w:t>
        </w:r>
        <w:proofErr w:type="spellEnd"/>
        <w:r w:rsidR="001C2B99">
          <w:rPr>
            <w:rFonts w:ascii="Arial" w:eastAsia="Arial" w:hAnsi="Arial" w:cs="Arial"/>
            <w:sz w:val="16"/>
            <w:szCs w:val="16"/>
          </w:rPr>
          <w:t xml:space="preserve"> </w:t>
        </w:r>
      </w:ins>
      <w:del w:id="1811" w:author="Kaxiong" w:date="2021-06-10T13:28:00Z">
        <w:r w:rsidR="00F2670D" w:rsidRPr="00A532C6" w:rsidDel="001C2B99">
          <w:rPr>
            <w:rFonts w:ascii="Arial" w:eastAsia="Arial" w:hAnsi="Arial" w:cs="Arial"/>
            <w:sz w:val="16"/>
            <w:szCs w:val="16"/>
          </w:rPr>
          <w:delText>hwm</w:delText>
        </w:r>
        <w:r w:rsidR="00247AAA" w:rsidDel="001C2B99">
          <w:rPr>
            <w:rFonts w:ascii="Arial" w:eastAsia="Arial" w:hAnsi="Arial" w:cs="Arial"/>
            <w:sz w:val="16"/>
            <w:szCs w:val="16"/>
          </w:rPr>
          <w:delText xml:space="preserve"> z</w:delText>
        </w:r>
      </w:del>
      <w:proofErr w:type="spellStart"/>
      <w:ins w:id="1812" w:author="Kaxiong" w:date="2021-06-10T13:28:00Z">
        <w:r w:rsidR="001C2B99">
          <w:rPr>
            <w:rFonts w:ascii="Arial" w:eastAsia="Arial" w:hAnsi="Arial" w:cs="Arial"/>
            <w:sz w:val="16"/>
            <w:szCs w:val="16"/>
          </w:rPr>
          <w:t>Z</w:t>
        </w:r>
      </w:ins>
      <w:r w:rsidR="00247AAA">
        <w:rPr>
          <w:rFonts w:ascii="Arial" w:eastAsia="Arial" w:hAnsi="Arial" w:cs="Arial"/>
          <w:sz w:val="16"/>
          <w:szCs w:val="16"/>
        </w:rPr>
        <w:t>aub</w:t>
      </w:r>
      <w:proofErr w:type="spellEnd"/>
      <w:r w:rsidR="00247AAA">
        <w:rPr>
          <w:rFonts w:ascii="Arial" w:eastAsia="Arial" w:hAnsi="Arial" w:cs="Arial"/>
          <w:sz w:val="16"/>
          <w:szCs w:val="16"/>
        </w:rPr>
        <w:t xml:space="preserve"> </w:t>
      </w:r>
      <w:ins w:id="1813" w:author="Kaxiong" w:date="2021-06-10T13:29:00Z">
        <w:r w:rsidR="001C2B99">
          <w:rPr>
            <w:rFonts w:ascii="Arial" w:eastAsia="Arial" w:hAnsi="Arial" w:cs="Arial"/>
            <w:sz w:val="16"/>
            <w:szCs w:val="16"/>
          </w:rPr>
          <w:t>M</w:t>
        </w:r>
      </w:ins>
      <w:del w:id="1814" w:author="Kaxiong" w:date="2021-06-10T13:29:00Z">
        <w:r w:rsidR="00247AAA" w:rsidDel="001C2B99">
          <w:rPr>
            <w:rFonts w:ascii="Arial" w:eastAsia="Arial" w:hAnsi="Arial" w:cs="Arial"/>
            <w:sz w:val="16"/>
            <w:szCs w:val="16"/>
          </w:rPr>
          <w:delText>m</w:delText>
        </w:r>
      </w:del>
      <w:r w:rsidR="00247AAA">
        <w:rPr>
          <w:rFonts w:ascii="Arial" w:eastAsia="Arial" w:hAnsi="Arial" w:cs="Arial"/>
          <w:sz w:val="16"/>
          <w:szCs w:val="16"/>
        </w:rPr>
        <w:t xml:space="preserve">ov </w:t>
      </w:r>
      <w:proofErr w:type="spellStart"/>
      <w:r w:rsidR="00247AAA">
        <w:rPr>
          <w:rFonts w:ascii="Arial" w:eastAsia="Arial" w:hAnsi="Arial" w:cs="Arial"/>
          <w:sz w:val="16"/>
          <w:szCs w:val="16"/>
        </w:rPr>
        <w:t>thiab</w:t>
      </w:r>
      <w:proofErr w:type="spellEnd"/>
      <w:r w:rsidR="00247AAA">
        <w:rPr>
          <w:rFonts w:ascii="Arial" w:eastAsia="Arial" w:hAnsi="Arial" w:cs="Arial"/>
          <w:sz w:val="16"/>
          <w:szCs w:val="16"/>
        </w:rPr>
        <w:t xml:space="preserve"> </w:t>
      </w:r>
      <w:proofErr w:type="spellStart"/>
      <w:ins w:id="1815" w:author="Kaxiong" w:date="2021-06-10T13:29:00Z">
        <w:r w:rsidR="001C2B99">
          <w:rPr>
            <w:rFonts w:ascii="Arial" w:eastAsia="Arial" w:hAnsi="Arial" w:cs="Arial"/>
            <w:sz w:val="16"/>
            <w:szCs w:val="16"/>
          </w:rPr>
          <w:t>T</w:t>
        </w:r>
      </w:ins>
      <w:del w:id="1816" w:author="Kaxiong" w:date="2021-06-10T13:29:00Z">
        <w:r w:rsidR="00247AAA" w:rsidDel="001C2B99">
          <w:rPr>
            <w:rFonts w:ascii="Arial" w:eastAsia="Arial" w:hAnsi="Arial" w:cs="Arial"/>
            <w:sz w:val="16"/>
            <w:szCs w:val="16"/>
          </w:rPr>
          <w:delText>t</w:delText>
        </w:r>
      </w:del>
      <w:r w:rsidR="00247AAA">
        <w:rPr>
          <w:rFonts w:ascii="Arial" w:eastAsia="Arial" w:hAnsi="Arial" w:cs="Arial"/>
          <w:sz w:val="16"/>
          <w:szCs w:val="16"/>
        </w:rPr>
        <w:t>shuaj</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Tsoom</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Fwv</w:t>
      </w:r>
      <w:proofErr w:type="spellEnd"/>
      <w:r w:rsidR="00F2670D" w:rsidRPr="00A532C6">
        <w:rPr>
          <w:rFonts w:ascii="Arial" w:eastAsia="Arial" w:hAnsi="Arial" w:cs="Arial"/>
          <w:sz w:val="16"/>
          <w:szCs w:val="16"/>
        </w:rPr>
        <w:t xml:space="preserve"> Tso </w:t>
      </w:r>
      <w:proofErr w:type="spellStart"/>
      <w:r w:rsidR="00F2670D" w:rsidRPr="00A532C6">
        <w:rPr>
          <w:rFonts w:ascii="Arial" w:eastAsia="Arial" w:hAnsi="Arial" w:cs="Arial"/>
          <w:sz w:val="16"/>
          <w:szCs w:val="16"/>
        </w:rPr>
        <w:t>Npe</w:t>
      </w:r>
      <w:proofErr w:type="spellEnd"/>
      <w:r w:rsidR="00F2670D" w:rsidRPr="00A532C6">
        <w:rPr>
          <w:rFonts w:ascii="Arial" w:eastAsia="Arial" w:hAnsi="Arial" w:cs="Arial"/>
          <w:sz w:val="16"/>
          <w:szCs w:val="16"/>
        </w:rPr>
        <w:t xml:space="preserve"> Rau </w:t>
      </w:r>
      <w:proofErr w:type="spellStart"/>
      <w:r w:rsidR="00F2670D" w:rsidRPr="00A532C6">
        <w:rPr>
          <w:rFonts w:ascii="Arial" w:eastAsia="Arial" w:hAnsi="Arial" w:cs="Arial"/>
          <w:sz w:val="16"/>
          <w:szCs w:val="16"/>
        </w:rPr>
        <w:t>Npe</w:t>
      </w:r>
      <w:proofErr w:type="spellEnd"/>
      <w:r w:rsidR="00F2670D" w:rsidRPr="00A532C6">
        <w:rPr>
          <w:rFonts w:ascii="Arial" w:eastAsia="Arial" w:hAnsi="Arial" w:cs="Arial"/>
          <w:sz w:val="16"/>
          <w:szCs w:val="16"/>
        </w:rPr>
        <w:t xml:space="preserve"> Vol. 85, No. 185, pp. 59984 - 60038. </w:t>
      </w:r>
      <w:proofErr w:type="spellStart"/>
      <w:r w:rsidR="00F2670D" w:rsidRPr="00A532C6">
        <w:rPr>
          <w:rFonts w:ascii="Arial" w:eastAsia="Arial" w:hAnsi="Arial" w:cs="Arial"/>
          <w:sz w:val="16"/>
          <w:szCs w:val="16"/>
        </w:rPr>
        <w:t>Muaj</w:t>
      </w:r>
      <w:proofErr w:type="spellEnd"/>
      <w:r w:rsidR="00F2670D" w:rsidRPr="00A532C6">
        <w:rPr>
          <w:rFonts w:ascii="Arial" w:eastAsia="Arial" w:hAnsi="Arial" w:cs="Arial"/>
          <w:sz w:val="16"/>
          <w:szCs w:val="16"/>
        </w:rPr>
        <w:t xml:space="preserve"> </w:t>
      </w:r>
      <w:proofErr w:type="spellStart"/>
      <w:r w:rsidR="00F2670D" w:rsidRPr="00A532C6">
        <w:rPr>
          <w:rFonts w:ascii="Arial" w:eastAsia="Arial" w:hAnsi="Arial" w:cs="Arial"/>
          <w:sz w:val="16"/>
          <w:szCs w:val="16"/>
        </w:rPr>
        <w:t>Nyob</w:t>
      </w:r>
      <w:proofErr w:type="spellEnd"/>
      <w:r w:rsidR="00F2670D" w:rsidRPr="00A532C6">
        <w:rPr>
          <w:rFonts w:ascii="Arial" w:eastAsia="Arial" w:hAnsi="Arial" w:cs="Arial"/>
          <w:sz w:val="16"/>
          <w:szCs w:val="16"/>
        </w:rPr>
        <w:t xml:space="preserve"> Rau </w:t>
      </w:r>
      <w:proofErr w:type="spellStart"/>
      <w:r w:rsidR="00F2670D" w:rsidRPr="00A532C6">
        <w:rPr>
          <w:rFonts w:ascii="Arial" w:eastAsia="Arial" w:hAnsi="Arial" w:cs="Arial"/>
          <w:sz w:val="16"/>
          <w:szCs w:val="16"/>
        </w:rPr>
        <w:t>ntawm</w:t>
      </w:r>
      <w:proofErr w:type="spellEnd"/>
      <w:r w:rsidR="00F2670D" w:rsidRPr="00A532C6">
        <w:rPr>
          <w:rFonts w:ascii="Arial" w:eastAsia="Arial" w:hAnsi="Arial" w:cs="Arial"/>
          <w:sz w:val="16"/>
          <w:szCs w:val="16"/>
        </w:rPr>
        <w:t>: https://www.govinfo.gov/content/pkg/FR-2020-09-23/pdf/2020-20100.pdf</w:t>
      </w:r>
    </w:p>
    <w:p w14:paraId="5F20D280" w14:textId="77777777" w:rsidR="00BF3E5F" w:rsidRDefault="00BF3E5F">
      <w:pPr>
        <w:sectPr w:rsidR="00BF3E5F">
          <w:pgSz w:w="12240" w:h="15840"/>
          <w:pgMar w:top="1440" w:right="1420" w:bottom="487" w:left="1440" w:header="0" w:footer="0" w:gutter="0"/>
          <w:cols w:space="720" w:equalWidth="0">
            <w:col w:w="9380"/>
          </w:cols>
        </w:sectPr>
      </w:pPr>
    </w:p>
    <w:p w14:paraId="09387017" w14:textId="77777777" w:rsidR="00BF3E5F" w:rsidRDefault="00BF3E5F">
      <w:pPr>
        <w:spacing w:line="200" w:lineRule="exact"/>
        <w:rPr>
          <w:sz w:val="20"/>
          <w:szCs w:val="20"/>
        </w:rPr>
      </w:pPr>
    </w:p>
    <w:p w14:paraId="5530D1EF" w14:textId="77777777" w:rsidR="00BF3E5F" w:rsidRDefault="00BF3E5F">
      <w:pPr>
        <w:spacing w:line="212" w:lineRule="exact"/>
        <w:rPr>
          <w:sz w:val="20"/>
          <w:szCs w:val="20"/>
        </w:rPr>
      </w:pPr>
    </w:p>
    <w:p w14:paraId="4CF2A4C6" w14:textId="1AC187C2" w:rsidR="00BF3E5F" w:rsidRDefault="001C2B99">
      <w:pPr>
        <w:tabs>
          <w:tab w:val="left" w:pos="9140"/>
        </w:tabs>
        <w:rPr>
          <w:sz w:val="20"/>
          <w:szCs w:val="20"/>
        </w:rPr>
      </w:pPr>
      <w:ins w:id="1817" w:author="Kaxiong" w:date="2021-06-10T13:30: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1818" w:author="Kaxiong" w:date="2021-06-10T13:30:00Z">
        <w:r w:rsidR="00C541BA" w:rsidRPr="00225F1A" w:rsidDel="001C2B99">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742A54">
        <w:rPr>
          <w:rFonts w:ascii="Arial" w:eastAsia="Arial" w:hAnsi="Arial" w:cs="Arial"/>
          <w:sz w:val="16"/>
          <w:szCs w:val="16"/>
        </w:rPr>
        <w:t>11</w:t>
      </w:r>
    </w:p>
    <w:p w14:paraId="13A82FCD" w14:textId="77777777" w:rsidR="00BF3E5F" w:rsidRDefault="00BF3E5F">
      <w:pPr>
        <w:sectPr w:rsidR="00BF3E5F">
          <w:type w:val="continuous"/>
          <w:pgSz w:w="12240" w:h="15840"/>
          <w:pgMar w:top="1440" w:right="1420" w:bottom="487" w:left="1440" w:header="0" w:footer="0" w:gutter="0"/>
          <w:cols w:space="720" w:equalWidth="0">
            <w:col w:w="9380"/>
          </w:cols>
        </w:sectPr>
      </w:pPr>
    </w:p>
    <w:p w14:paraId="363E8638" w14:textId="77777777" w:rsidR="00BF3E5F" w:rsidRDefault="00BF3E5F">
      <w:pPr>
        <w:spacing w:line="86" w:lineRule="exact"/>
        <w:rPr>
          <w:sz w:val="20"/>
          <w:szCs w:val="20"/>
        </w:rPr>
      </w:pPr>
      <w:bookmarkStart w:id="1819" w:name="page13"/>
      <w:bookmarkEnd w:id="1819"/>
    </w:p>
    <w:p w14:paraId="17AFD568" w14:textId="06D71B2F" w:rsidR="00BF3E5F" w:rsidRPr="000221B0" w:rsidRDefault="001C2B99">
      <w:pPr>
        <w:spacing w:line="500" w:lineRule="auto"/>
        <w:ind w:left="240" w:right="460"/>
        <w:rPr>
          <w:sz w:val="16"/>
          <w:szCs w:val="16"/>
        </w:rPr>
      </w:pPr>
      <w:proofErr w:type="spellStart"/>
      <w:ins w:id="1820" w:author="Kaxiong" w:date="2021-06-10T13:31:00Z">
        <w:r>
          <w:rPr>
            <w:rFonts w:ascii="Arial" w:eastAsia="Arial" w:hAnsi="Arial" w:cs="Arial"/>
            <w:sz w:val="16"/>
            <w:szCs w:val="16"/>
          </w:rPr>
          <w:t>n</w:t>
        </w:r>
      </w:ins>
      <w:del w:id="1821" w:author="Kaxiong" w:date="2021-06-10T13:31:00Z">
        <w:r w:rsidR="004E2E1E" w:rsidDel="001C2B99">
          <w:rPr>
            <w:rFonts w:ascii="Arial" w:eastAsia="Arial" w:hAnsi="Arial" w:cs="Arial"/>
            <w:sz w:val="16"/>
            <w:szCs w:val="16"/>
          </w:rPr>
          <w:delText>N</w:delText>
        </w:r>
      </w:del>
      <w:r w:rsidR="004E2E1E">
        <w:rPr>
          <w:rFonts w:ascii="Arial" w:eastAsia="Arial" w:hAnsi="Arial" w:cs="Arial"/>
          <w:sz w:val="16"/>
          <w:szCs w:val="16"/>
        </w:rPr>
        <w:t>tawm</w:t>
      </w:r>
      <w:proofErr w:type="spellEnd"/>
      <w:r w:rsidR="004E2E1E">
        <w:rPr>
          <w:rFonts w:ascii="Arial" w:eastAsia="Arial" w:hAnsi="Arial" w:cs="Arial"/>
          <w:sz w:val="16"/>
          <w:szCs w:val="16"/>
        </w:rPr>
        <w:t xml:space="preserve"> </w:t>
      </w:r>
      <w:proofErr w:type="spellStart"/>
      <w:r w:rsidR="00F2670D" w:rsidRPr="000221B0">
        <w:rPr>
          <w:rFonts w:ascii="Arial" w:eastAsia="Arial" w:hAnsi="Arial" w:cs="Arial"/>
          <w:sz w:val="16"/>
          <w:szCs w:val="16"/>
        </w:rPr>
        <w:t>kev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rov</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qab</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raug</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cai</w:t>
      </w:r>
      <w:proofErr w:type="spellEnd"/>
      <w:r w:rsidR="00F2670D" w:rsidRPr="000221B0">
        <w:rPr>
          <w:rFonts w:ascii="Arial" w:eastAsia="Arial" w:hAnsi="Arial" w:cs="Arial"/>
          <w:sz w:val="16"/>
          <w:szCs w:val="16"/>
        </w:rPr>
        <w:t xml:space="preserve"> los </w:t>
      </w:r>
      <w:proofErr w:type="spellStart"/>
      <w:ins w:id="1822" w:author="Kaxiong" w:date="2021-06-10T13:32:00Z">
        <w:r>
          <w:rPr>
            <w:rFonts w:ascii="Arial" w:eastAsia="Arial" w:hAnsi="Arial" w:cs="Arial"/>
            <w:sz w:val="16"/>
            <w:szCs w:val="16"/>
          </w:rPr>
          <w:t>ntawm</w:t>
        </w:r>
      </w:ins>
      <w:proofErr w:type="spellEnd"/>
      <w:del w:id="1823" w:author="Kaxiong" w:date="2021-06-10T13:32:00Z">
        <w:r w:rsidR="00F2670D" w:rsidRPr="000221B0" w:rsidDel="001C2B99">
          <w:rPr>
            <w:rFonts w:ascii="Arial" w:eastAsia="Arial" w:hAnsi="Arial" w:cs="Arial"/>
            <w:sz w:val="16"/>
            <w:szCs w:val="16"/>
          </w:rPr>
          <w:delText>nrog</w:delText>
        </w:r>
      </w:del>
      <w:ins w:id="1824" w:author="Kaxiong" w:date="2021-06-10T13:32:00Z">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taug</w:t>
        </w:r>
        <w:proofErr w:type="spellEnd"/>
        <w:r>
          <w:rPr>
            <w:rFonts w:ascii="Arial" w:eastAsia="Arial" w:hAnsi="Arial" w:cs="Arial"/>
            <w:sz w:val="16"/>
            <w:szCs w:val="16"/>
          </w:rPr>
          <w:t xml:space="preserve"> </w:t>
        </w:r>
        <w:proofErr w:type="spellStart"/>
        <w:r>
          <w:rPr>
            <w:rFonts w:ascii="Arial" w:eastAsia="Arial" w:hAnsi="Arial" w:cs="Arial"/>
            <w:sz w:val="16"/>
            <w:szCs w:val="16"/>
          </w:rPr>
          <w:t>qab</w:t>
        </w:r>
      </w:ins>
      <w:proofErr w:type="spellEnd"/>
      <w:del w:id="1825" w:author="Kaxiong" w:date="2021-06-10T13:32:00Z">
        <w:r w:rsidR="00F2670D" w:rsidRPr="000221B0" w:rsidDel="001C2B99">
          <w:rPr>
            <w:rFonts w:ascii="Arial" w:eastAsia="Arial" w:hAnsi="Arial" w:cs="Arial"/>
            <w:sz w:val="16"/>
            <w:szCs w:val="16"/>
          </w:rPr>
          <w:delText xml:space="preserve"> ib</w:delText>
        </w:r>
      </w:del>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daim</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ntawv</w:t>
      </w:r>
      <w:proofErr w:type="spellEnd"/>
      <w:r w:rsidR="00F2670D" w:rsidRPr="000221B0">
        <w:rPr>
          <w:rFonts w:ascii="Arial" w:eastAsia="Arial" w:hAnsi="Arial" w:cs="Arial"/>
          <w:sz w:val="16"/>
          <w:szCs w:val="16"/>
        </w:rPr>
        <w:t xml:space="preserve"> </w:t>
      </w:r>
      <w:proofErr w:type="spellStart"/>
      <w:ins w:id="1826" w:author="Kaxiong" w:date="2021-06-10T13:35:00Z">
        <w:r w:rsidR="0034429B">
          <w:rPr>
            <w:rFonts w:ascii="Arial" w:eastAsia="Arial" w:hAnsi="Arial" w:cs="Arial"/>
            <w:sz w:val="16"/>
            <w:szCs w:val="16"/>
          </w:rPr>
          <w:t>uas</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raug</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sau</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lub</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sij</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ha</w:t>
        </w:r>
      </w:ins>
      <w:ins w:id="1827" w:author="Kaxiong" w:date="2021-06-10T13:36:00Z">
        <w:r w:rsidR="0034429B">
          <w:rPr>
            <w:rFonts w:ascii="Arial" w:eastAsia="Arial" w:hAnsi="Arial" w:cs="Arial"/>
            <w:sz w:val="16"/>
            <w:szCs w:val="16"/>
          </w:rPr>
          <w:t>wm</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rau</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thiab</w:t>
        </w:r>
        <w:proofErr w:type="spellEnd"/>
        <w:r w:rsidR="0034429B">
          <w:rPr>
            <w:rFonts w:ascii="Arial" w:eastAsia="Arial" w:hAnsi="Arial" w:cs="Arial"/>
            <w:sz w:val="16"/>
            <w:szCs w:val="16"/>
          </w:rPr>
          <w:t xml:space="preserve"> tau </w:t>
        </w:r>
        <w:proofErr w:type="spellStart"/>
        <w:r w:rsidR="0034429B">
          <w:rPr>
            <w:rFonts w:ascii="Arial" w:eastAsia="Arial" w:hAnsi="Arial" w:cs="Arial"/>
            <w:sz w:val="16"/>
            <w:szCs w:val="16"/>
          </w:rPr>
          <w:t>muab</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khaws</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rau</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qhov</w:t>
        </w:r>
        <w:proofErr w:type="spellEnd"/>
        <w:r w:rsidR="0034429B">
          <w:rPr>
            <w:rFonts w:ascii="Arial" w:eastAsia="Arial" w:hAnsi="Arial" w:cs="Arial"/>
            <w:sz w:val="16"/>
            <w:szCs w:val="16"/>
          </w:rPr>
          <w:t xml:space="preserve"> chaw </w:t>
        </w:r>
        <w:proofErr w:type="spellStart"/>
        <w:r w:rsidR="0034429B">
          <w:rPr>
            <w:rFonts w:ascii="Arial" w:eastAsia="Arial" w:hAnsi="Arial" w:cs="Arial"/>
            <w:sz w:val="16"/>
            <w:szCs w:val="16"/>
          </w:rPr>
          <w:t>ua</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tuaj</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yeem</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nrhiav</w:t>
        </w:r>
        <w:proofErr w:type="spellEnd"/>
        <w:r w:rsidR="0034429B">
          <w:rPr>
            <w:rFonts w:ascii="Arial" w:eastAsia="Arial" w:hAnsi="Arial" w:cs="Arial"/>
            <w:sz w:val="16"/>
            <w:szCs w:val="16"/>
          </w:rPr>
          <w:t xml:space="preserve"> tau</w:t>
        </w:r>
      </w:ins>
      <w:ins w:id="1828" w:author="Kaxiong" w:date="2021-06-10T13:37:00Z">
        <w:r w:rsidR="0034429B">
          <w:rPr>
            <w:rFonts w:ascii="Arial" w:eastAsia="Arial" w:hAnsi="Arial" w:cs="Arial"/>
            <w:sz w:val="16"/>
            <w:szCs w:val="16"/>
          </w:rPr>
          <w:t xml:space="preserve"> </w:t>
        </w:r>
      </w:ins>
      <w:del w:id="1829" w:author="Kaxiong" w:date="2021-06-10T13:37:00Z">
        <w:r w:rsidR="00F2670D" w:rsidRPr="000221B0" w:rsidDel="0034429B">
          <w:rPr>
            <w:rFonts w:ascii="Arial" w:eastAsia="Arial" w:hAnsi="Arial" w:cs="Arial"/>
            <w:sz w:val="16"/>
            <w:szCs w:val="16"/>
          </w:rPr>
          <w:delText xml:space="preserve">txoj kev uas yog lub sij hawm </w:delText>
        </w:r>
        <w:r w:rsidR="004E2E1E" w:rsidDel="0034429B">
          <w:rPr>
            <w:rFonts w:ascii="Arial" w:eastAsia="Arial" w:hAnsi="Arial" w:cs="Arial"/>
            <w:sz w:val="16"/>
            <w:szCs w:val="16"/>
          </w:rPr>
          <w:delText>pub dawb</w:delText>
        </w:r>
        <w:r w:rsidR="00F2670D" w:rsidRPr="000221B0" w:rsidDel="0034429B">
          <w:rPr>
            <w:rFonts w:ascii="Arial" w:eastAsia="Arial" w:hAnsi="Arial" w:cs="Arial"/>
            <w:sz w:val="16"/>
            <w:szCs w:val="16"/>
          </w:rPr>
          <w:delText xml:space="preserve"> thiab teev qhov twg nws tuaj yeem pom </w:delText>
        </w:r>
      </w:del>
      <w:proofErr w:type="spellStart"/>
      <w:r w:rsidR="00F2670D" w:rsidRPr="000221B0">
        <w:rPr>
          <w:rFonts w:ascii="Arial" w:eastAsia="Arial" w:hAnsi="Arial" w:cs="Arial"/>
          <w:sz w:val="16"/>
          <w:szCs w:val="16"/>
        </w:rPr>
        <w:t>yog</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tias</w:t>
      </w:r>
      <w:proofErr w:type="spellEnd"/>
      <w:r w:rsidR="00F2670D" w:rsidRPr="000221B0">
        <w:rPr>
          <w:rFonts w:ascii="Arial" w:eastAsia="Arial" w:hAnsi="Arial" w:cs="Arial"/>
          <w:sz w:val="16"/>
          <w:szCs w:val="16"/>
        </w:rPr>
        <w:t xml:space="preserve"> </w:t>
      </w:r>
      <w:proofErr w:type="spellStart"/>
      <w:r w:rsidR="00F2670D" w:rsidRPr="000221B0">
        <w:rPr>
          <w:rFonts w:ascii="Arial" w:eastAsia="Arial" w:hAnsi="Arial" w:cs="Arial"/>
          <w:sz w:val="16"/>
          <w:szCs w:val="16"/>
        </w:rPr>
        <w:t>xav</w:t>
      </w:r>
      <w:proofErr w:type="spellEnd"/>
      <w:r w:rsidR="00F2670D" w:rsidRPr="000221B0">
        <w:rPr>
          <w:rFonts w:ascii="Arial" w:eastAsia="Arial" w:hAnsi="Arial" w:cs="Arial"/>
          <w:sz w:val="16"/>
          <w:szCs w:val="16"/>
        </w:rPr>
        <w:t xml:space="preserve"> tau.</w:t>
      </w:r>
    </w:p>
    <w:p w14:paraId="4F9AC00F" w14:textId="77777777" w:rsidR="00BF3E5F" w:rsidRDefault="00BF3E5F">
      <w:pPr>
        <w:spacing w:line="186" w:lineRule="exact"/>
        <w:rPr>
          <w:sz w:val="20"/>
          <w:szCs w:val="20"/>
        </w:rPr>
      </w:pPr>
    </w:p>
    <w:p w14:paraId="7EC6F203" w14:textId="7EF3B229" w:rsidR="00BF3E5F" w:rsidRPr="004D414A" w:rsidRDefault="00F2670D" w:rsidP="004D414A">
      <w:pPr>
        <w:spacing w:line="388" w:lineRule="auto"/>
        <w:ind w:left="240" w:right="20"/>
        <w:jc w:val="both"/>
        <w:rPr>
          <w:sz w:val="16"/>
          <w:szCs w:val="16"/>
        </w:rPr>
      </w:pPr>
      <w:proofErr w:type="spellStart"/>
      <w:r w:rsidRPr="004D414A">
        <w:rPr>
          <w:rFonts w:ascii="Arial" w:eastAsia="Arial" w:hAnsi="Arial" w:cs="Arial"/>
          <w:sz w:val="16"/>
          <w:szCs w:val="16"/>
        </w:rPr>
        <w:t>Txoj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choj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ins w:id="1830" w:author="Kaxiong" w:date="2021-06-10T13:43:00Z">
        <w:r w:rsidR="0034429B">
          <w:rPr>
            <w:rFonts w:ascii="Arial" w:eastAsia="Arial" w:hAnsi="Arial" w:cs="Arial"/>
            <w:sz w:val="16"/>
            <w:szCs w:val="16"/>
          </w:rPr>
          <w:t>muaj</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ntau</w:t>
        </w:r>
        <w:proofErr w:type="spellEnd"/>
        <w:r w:rsidR="0034429B">
          <w:rPr>
            <w:rFonts w:ascii="Arial" w:eastAsia="Arial" w:hAnsi="Arial" w:cs="Arial"/>
            <w:sz w:val="16"/>
            <w:szCs w:val="16"/>
          </w:rPr>
          <w:t xml:space="preserve"> </w:t>
        </w:r>
      </w:ins>
      <w:ins w:id="1831" w:author="Kaxiong" w:date="2021-06-10T13:44:00Z">
        <w:r w:rsidR="0034429B">
          <w:rPr>
            <w:rFonts w:ascii="Arial" w:eastAsia="Arial" w:hAnsi="Arial" w:cs="Arial"/>
            <w:sz w:val="16"/>
            <w:szCs w:val="16"/>
          </w:rPr>
          <w:t xml:space="preserve">yam </w:t>
        </w:r>
        <w:proofErr w:type="spellStart"/>
        <w:r w:rsidR="0034429B">
          <w:rPr>
            <w:rFonts w:ascii="Arial" w:eastAsia="Arial" w:hAnsi="Arial" w:cs="Arial"/>
            <w:sz w:val="16"/>
            <w:szCs w:val="16"/>
          </w:rPr>
          <w:t>nyob</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rau</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kev</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yuav</w:t>
        </w:r>
        <w:proofErr w:type="spellEnd"/>
        <w:r w:rsidR="0034429B">
          <w:rPr>
            <w:rFonts w:ascii="Arial" w:eastAsia="Arial" w:hAnsi="Arial" w:cs="Arial"/>
            <w:sz w:val="16"/>
            <w:szCs w:val="16"/>
          </w:rPr>
          <w:t xml:space="preserve"> </w:t>
        </w:r>
        <w:proofErr w:type="spellStart"/>
        <w:r w:rsidR="0034429B">
          <w:rPr>
            <w:rFonts w:ascii="Arial" w:eastAsia="Arial" w:hAnsi="Arial" w:cs="Arial"/>
            <w:sz w:val="16"/>
            <w:szCs w:val="16"/>
          </w:rPr>
          <w:t>ua</w:t>
        </w:r>
      </w:ins>
      <w:proofErr w:type="spellEnd"/>
      <w:del w:id="1832" w:author="Kaxiong" w:date="2021-06-10T13:44:00Z">
        <w:r w:rsidRPr="004D414A" w:rsidDel="0034429B">
          <w:rPr>
            <w:rFonts w:ascii="Arial" w:eastAsia="Arial" w:hAnsi="Arial" w:cs="Arial"/>
            <w:sz w:val="16"/>
            <w:szCs w:val="16"/>
          </w:rPr>
          <w:delText xml:space="preserve">kev yoog raws nraim </w:delText>
        </w:r>
      </w:del>
      <w:ins w:id="1833" w:author="Kaxiong" w:date="2021-06-10T13:44:00Z">
        <w:r w:rsidR="00CC7430">
          <w:rPr>
            <w:rFonts w:ascii="Arial" w:eastAsia="Arial" w:hAnsi="Arial" w:cs="Arial"/>
            <w:sz w:val="16"/>
            <w:szCs w:val="16"/>
          </w:rPr>
          <w:t xml:space="preserve"> </w:t>
        </w:r>
      </w:ins>
      <w:r w:rsidRPr="004D414A">
        <w:rPr>
          <w:rFonts w:ascii="Arial" w:eastAsia="Arial" w:hAnsi="Arial" w:cs="Arial"/>
          <w:sz w:val="16"/>
          <w:szCs w:val="16"/>
        </w:rPr>
        <w:t xml:space="preserve">li </w:t>
      </w:r>
      <w:proofErr w:type="spellStart"/>
      <w:r w:rsidRPr="004D414A">
        <w:rPr>
          <w:rFonts w:ascii="Arial" w:eastAsia="Arial" w:hAnsi="Arial" w:cs="Arial"/>
          <w:sz w:val="16"/>
          <w:szCs w:val="16"/>
        </w:rPr>
        <w:t>cas</w:t>
      </w:r>
      <w:proofErr w:type="spellEnd"/>
      <w:r w:rsidRPr="004D414A">
        <w:rPr>
          <w:rFonts w:ascii="Arial" w:eastAsia="Arial" w:hAnsi="Arial" w:cs="Arial"/>
          <w:sz w:val="16"/>
          <w:szCs w:val="16"/>
        </w:rPr>
        <w:t xml:space="preserve"> </w:t>
      </w:r>
      <w:proofErr w:type="spellStart"/>
      <w:ins w:id="1834" w:author="Kaxiong" w:date="2021-06-10T13:44:00Z">
        <w:r w:rsidR="00CC7430">
          <w:rPr>
            <w:rFonts w:ascii="Arial" w:eastAsia="Arial" w:hAnsi="Arial" w:cs="Arial"/>
            <w:sz w:val="16"/>
            <w:szCs w:val="16"/>
          </w:rPr>
          <w:t>tiag</w:t>
        </w:r>
        <w:proofErr w:type="spellEnd"/>
        <w:r w:rsidR="00CC7430">
          <w:rPr>
            <w:rFonts w:ascii="Arial" w:eastAsia="Arial" w:hAnsi="Arial" w:cs="Arial"/>
            <w:sz w:val="16"/>
            <w:szCs w:val="16"/>
          </w:rPr>
          <w:t xml:space="preserve"> </w:t>
        </w:r>
      </w:ins>
      <w:proofErr w:type="spellStart"/>
      <w:ins w:id="1835" w:author="Kaxiong" w:date="2021-06-10T13:45:00Z">
        <w:r w:rsidR="00CC7430">
          <w:rPr>
            <w:rFonts w:ascii="Arial" w:eastAsia="Arial" w:hAnsi="Arial" w:cs="Arial"/>
            <w:sz w:val="16"/>
            <w:szCs w:val="16"/>
          </w:rPr>
          <w:t>ntawm</w:t>
        </w:r>
        <w:proofErr w:type="spellEnd"/>
        <w:r w:rsidR="00CC7430">
          <w:rPr>
            <w:rFonts w:ascii="Arial" w:eastAsia="Arial" w:hAnsi="Arial" w:cs="Arial"/>
            <w:sz w:val="16"/>
            <w:szCs w:val="16"/>
          </w:rPr>
          <w:t xml:space="preserve"> </w:t>
        </w:r>
      </w:ins>
      <w:r w:rsidRPr="004D414A">
        <w:rPr>
          <w:rFonts w:ascii="Arial" w:eastAsia="Arial" w:hAnsi="Arial" w:cs="Arial"/>
          <w:sz w:val="16"/>
          <w:szCs w:val="16"/>
        </w:rPr>
        <w:t xml:space="preserve">cov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khaws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cia</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tshwm</w:t>
      </w:r>
      <w:proofErr w:type="spellEnd"/>
      <w:r w:rsidRPr="004D414A">
        <w:rPr>
          <w:rFonts w:ascii="Arial" w:eastAsia="Arial" w:hAnsi="Arial" w:cs="Arial"/>
          <w:sz w:val="16"/>
          <w:szCs w:val="16"/>
        </w:rPr>
        <w:t xml:space="preserve"> sim. </w:t>
      </w:r>
      <w:proofErr w:type="spellStart"/>
      <w:r w:rsidRPr="004D414A">
        <w:rPr>
          <w:rFonts w:ascii="Arial" w:eastAsia="Arial" w:hAnsi="Arial" w:cs="Arial"/>
          <w:sz w:val="16"/>
          <w:szCs w:val="16"/>
        </w:rPr>
        <w:t>Nws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yeem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daim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ins w:id="1836" w:author="Kaxiong" w:date="2021-06-10T13:45:00Z">
        <w:r w:rsidR="00CC7430">
          <w:rPr>
            <w:rFonts w:ascii="Arial" w:eastAsia="Arial" w:hAnsi="Arial" w:cs="Arial"/>
            <w:sz w:val="16"/>
            <w:szCs w:val="16"/>
          </w:rPr>
          <w:t>daim</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kab</w:t>
        </w:r>
        <w:proofErr w:type="spellEnd"/>
        <w:r w:rsidR="00CC7430">
          <w:rPr>
            <w:rFonts w:ascii="Arial" w:eastAsia="Arial" w:hAnsi="Arial" w:cs="Arial"/>
            <w:sz w:val="16"/>
            <w:szCs w:val="16"/>
          </w:rPr>
          <w:t xml:space="preserve"> das </w:t>
        </w:r>
        <w:proofErr w:type="spellStart"/>
        <w:r w:rsidR="00CC7430">
          <w:rPr>
            <w:rFonts w:ascii="Arial" w:eastAsia="Arial" w:hAnsi="Arial" w:cs="Arial"/>
            <w:sz w:val="16"/>
            <w:szCs w:val="16"/>
          </w:rPr>
          <w:t>dai</w:t>
        </w:r>
        <w:proofErr w:type="spellEnd"/>
        <w:r w:rsidR="00CC7430">
          <w:rPr>
            <w:rFonts w:ascii="Arial" w:eastAsia="Arial" w:hAnsi="Arial" w:cs="Arial"/>
            <w:sz w:val="16"/>
            <w:szCs w:val="16"/>
          </w:rPr>
          <w:t xml:space="preserve"> </w:t>
        </w:r>
      </w:ins>
      <w:proofErr w:type="spellStart"/>
      <w:r w:rsidRPr="004D414A">
        <w:rPr>
          <w:rFonts w:ascii="Arial" w:eastAsia="Arial" w:hAnsi="Arial" w:cs="Arial"/>
          <w:sz w:val="16"/>
          <w:szCs w:val="16"/>
        </w:rPr>
        <w:t>ntawv</w:t>
      </w:r>
      <w:proofErr w:type="spellEnd"/>
      <w:del w:id="1837" w:author="Kaxiong" w:date="2021-06-10T13:45:00Z">
        <w:r w:rsidRPr="004D414A" w:rsidDel="00CC7430">
          <w:rPr>
            <w:rFonts w:ascii="Arial" w:eastAsia="Arial" w:hAnsi="Arial" w:cs="Arial"/>
            <w:sz w:val="16"/>
            <w:szCs w:val="16"/>
          </w:rPr>
          <w:delText xml:space="preserve"> txiav</w:delText>
        </w:r>
      </w:del>
      <w:r w:rsidRPr="004D414A">
        <w:rPr>
          <w:rFonts w:ascii="Arial" w:eastAsia="Arial" w:hAnsi="Arial" w:cs="Arial"/>
          <w:sz w:val="16"/>
          <w:szCs w:val="16"/>
        </w:rPr>
        <w:t xml:space="preserve">, </w:t>
      </w:r>
      <w:proofErr w:type="spellStart"/>
      <w:r w:rsidRPr="004D414A">
        <w:rPr>
          <w:rFonts w:ascii="Arial" w:eastAsia="Arial" w:hAnsi="Arial" w:cs="Arial"/>
          <w:sz w:val="16"/>
          <w:szCs w:val="16"/>
        </w:rPr>
        <w:t>nws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yeem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cov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digital, cov </w:t>
      </w:r>
      <w:proofErr w:type="spellStart"/>
      <w:r w:rsidRPr="004D414A">
        <w:rPr>
          <w:rFonts w:ascii="Arial" w:eastAsia="Arial" w:hAnsi="Arial" w:cs="Arial"/>
          <w:sz w:val="16"/>
          <w:szCs w:val="16"/>
        </w:rPr>
        <w:t>duab</w:t>
      </w:r>
      <w:proofErr w:type="spellEnd"/>
      <w:r w:rsidRPr="004D414A">
        <w:rPr>
          <w:rFonts w:ascii="Arial" w:eastAsia="Arial" w:hAnsi="Arial" w:cs="Arial"/>
          <w:sz w:val="16"/>
          <w:szCs w:val="16"/>
        </w:rPr>
        <w:t xml:space="preserve"> </w:t>
      </w:r>
      <w:proofErr w:type="spellStart"/>
      <w:ins w:id="1838" w:author="Kaxiong" w:date="2021-06-10T13:45:00Z">
        <w:r w:rsidR="00CC7430">
          <w:rPr>
            <w:rFonts w:ascii="Arial" w:eastAsia="Arial" w:hAnsi="Arial" w:cs="Arial"/>
            <w:sz w:val="16"/>
            <w:szCs w:val="16"/>
          </w:rPr>
          <w:t>ntau</w:t>
        </w:r>
      </w:ins>
      <w:proofErr w:type="spellEnd"/>
      <w:ins w:id="1839" w:author="Kaxiong" w:date="2021-06-10T13:46:00Z">
        <w:r w:rsidR="00CC7430">
          <w:rPr>
            <w:rFonts w:ascii="Arial" w:eastAsia="Arial" w:hAnsi="Arial" w:cs="Arial"/>
            <w:sz w:val="16"/>
            <w:szCs w:val="16"/>
          </w:rPr>
          <w:t xml:space="preserve"> </w:t>
        </w:r>
        <w:proofErr w:type="spellStart"/>
        <w:r w:rsidR="00CC7430">
          <w:rPr>
            <w:rFonts w:ascii="Arial" w:eastAsia="Arial" w:hAnsi="Arial" w:cs="Arial"/>
            <w:sz w:val="16"/>
            <w:szCs w:val="16"/>
          </w:rPr>
          <w:t>daim</w:t>
        </w:r>
      </w:ins>
      <w:proofErr w:type="spellEnd"/>
      <w:del w:id="1840" w:author="Kaxiong" w:date="2021-06-10T13:46:00Z">
        <w:r w:rsidRPr="004D414A" w:rsidDel="00CC7430">
          <w:rPr>
            <w:rFonts w:ascii="Arial" w:eastAsia="Arial" w:hAnsi="Arial" w:cs="Arial"/>
            <w:sz w:val="16"/>
            <w:szCs w:val="16"/>
          </w:rPr>
          <w:delText>nyob hauv</w:delText>
        </w:r>
      </w:del>
      <w:r w:rsidRPr="004D414A">
        <w:rPr>
          <w:rFonts w:ascii="Arial" w:eastAsia="Arial" w:hAnsi="Arial" w:cs="Arial"/>
          <w:sz w:val="16"/>
          <w:szCs w:val="16"/>
        </w:rPr>
        <w:t xml:space="preserve">, </w:t>
      </w:r>
      <w:proofErr w:type="spellStart"/>
      <w:ins w:id="1841" w:author="Kaxiong" w:date="2021-06-10T13:46:00Z">
        <w:r w:rsidR="00CC7430">
          <w:rPr>
            <w:rFonts w:ascii="Arial" w:eastAsia="Arial" w:hAnsi="Arial" w:cs="Arial"/>
            <w:sz w:val="16"/>
            <w:szCs w:val="16"/>
          </w:rPr>
          <w:t>lub</w:t>
        </w:r>
        <w:proofErr w:type="spellEnd"/>
        <w:r w:rsidR="00CC7430">
          <w:rPr>
            <w:rFonts w:ascii="Arial" w:eastAsia="Arial" w:hAnsi="Arial" w:cs="Arial"/>
            <w:sz w:val="16"/>
            <w:szCs w:val="16"/>
          </w:rPr>
          <w:t xml:space="preserve"> app </w:t>
        </w:r>
      </w:ins>
      <w:del w:id="1842" w:author="Kaxiong" w:date="2021-06-10T13:46:00Z">
        <w:r w:rsidRPr="004D414A" w:rsidDel="00CC7430">
          <w:rPr>
            <w:rFonts w:ascii="Arial" w:eastAsia="Arial" w:hAnsi="Arial" w:cs="Arial"/>
            <w:sz w:val="16"/>
            <w:szCs w:val="16"/>
          </w:rPr>
          <w:delText>ph</w:delText>
        </w:r>
      </w:del>
      <w:del w:id="1843" w:author="Kaxiong" w:date="2021-06-10T13:47:00Z">
        <w:r w:rsidRPr="004D414A" w:rsidDel="00CC7430">
          <w:rPr>
            <w:rFonts w:ascii="Arial" w:eastAsia="Arial" w:hAnsi="Arial" w:cs="Arial"/>
            <w:sz w:val="16"/>
            <w:szCs w:val="16"/>
          </w:rPr>
          <w:delText xml:space="preserve">iaj xwm </w:delText>
        </w:r>
      </w:del>
      <w:proofErr w:type="spellStart"/>
      <w:r w:rsidRPr="004D414A">
        <w:rPr>
          <w:rFonts w:ascii="Arial" w:eastAsia="Arial" w:hAnsi="Arial" w:cs="Arial"/>
          <w:sz w:val="16"/>
          <w:szCs w:val="16"/>
        </w:rPr>
        <w:t>tswj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hwm</w:t>
      </w:r>
      <w:proofErr w:type="spellEnd"/>
      <w:r w:rsidRPr="004D414A">
        <w:rPr>
          <w:rFonts w:ascii="Arial" w:eastAsia="Arial" w:hAnsi="Arial" w:cs="Arial"/>
          <w:sz w:val="16"/>
          <w:szCs w:val="16"/>
        </w:rPr>
        <w:t xml:space="preserve"> </w:t>
      </w:r>
      <w:ins w:id="1844" w:author="Kaxiong" w:date="2021-06-10T13:47:00Z">
        <w:r w:rsidR="00CC7430">
          <w:rPr>
            <w:rFonts w:ascii="Arial" w:eastAsia="Arial" w:hAnsi="Arial" w:cs="Arial"/>
            <w:sz w:val="16"/>
            <w:szCs w:val="16"/>
          </w:rPr>
          <w:t xml:space="preserve">cov </w:t>
        </w:r>
        <w:proofErr w:type="spellStart"/>
        <w:r w:rsidR="00CC7430">
          <w:rPr>
            <w:rFonts w:ascii="Arial" w:eastAsia="Arial" w:hAnsi="Arial" w:cs="Arial"/>
            <w:sz w:val="16"/>
            <w:szCs w:val="16"/>
          </w:rPr>
          <w:t>phiaj</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xwm</w:t>
        </w:r>
        <w:proofErr w:type="spellEnd"/>
        <w:r w:rsidR="00CC7430">
          <w:rPr>
            <w:rFonts w:ascii="Arial" w:eastAsia="Arial" w:hAnsi="Arial" w:cs="Arial"/>
            <w:sz w:val="16"/>
            <w:szCs w:val="16"/>
          </w:rPr>
          <w:t xml:space="preserve"> </w:t>
        </w:r>
      </w:ins>
      <w:r w:rsidRPr="004D414A">
        <w:rPr>
          <w:rFonts w:ascii="Arial" w:eastAsia="Arial" w:hAnsi="Arial" w:cs="Arial"/>
          <w:sz w:val="16"/>
          <w:szCs w:val="16"/>
        </w:rPr>
        <w:t>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ntau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dua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tias</w:t>
      </w:r>
      <w:proofErr w:type="spellEnd"/>
      <w:r w:rsidRPr="004D414A">
        <w:rPr>
          <w:rFonts w:ascii="Arial" w:eastAsia="Arial" w:hAnsi="Arial" w:cs="Arial"/>
          <w:sz w:val="16"/>
          <w:szCs w:val="16"/>
        </w:rPr>
        <w:t xml:space="preserve"> cov </w:t>
      </w:r>
      <w:proofErr w:type="spellStart"/>
      <w:r w:rsidRPr="004D414A">
        <w:rPr>
          <w:rFonts w:ascii="Arial" w:eastAsia="Arial" w:hAnsi="Arial" w:cs="Arial"/>
          <w:sz w:val="16"/>
          <w:szCs w:val="16"/>
        </w:rPr>
        <w:t>neeg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tsim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khoom</w:t>
      </w:r>
      <w:proofErr w:type="spellEnd"/>
      <w:r w:rsidRPr="004D414A">
        <w:rPr>
          <w:rFonts w:ascii="Arial" w:eastAsia="Arial" w:hAnsi="Arial" w:cs="Arial"/>
          <w:sz w:val="16"/>
          <w:szCs w:val="16"/>
        </w:rPr>
        <w:t xml:space="preserve"> lag </w:t>
      </w:r>
      <w:proofErr w:type="spellStart"/>
      <w:r w:rsidRPr="004D414A">
        <w:rPr>
          <w:rFonts w:ascii="Arial" w:eastAsia="Arial" w:hAnsi="Arial" w:cs="Arial"/>
          <w:sz w:val="16"/>
          <w:szCs w:val="16"/>
        </w:rPr>
        <w:t>luam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yeem</w:t>
      </w:r>
      <w:proofErr w:type="spellEnd"/>
      <w:r w:rsidRPr="004D414A">
        <w:rPr>
          <w:rFonts w:ascii="Arial" w:eastAsia="Arial" w:hAnsi="Arial" w:cs="Arial"/>
          <w:sz w:val="16"/>
          <w:szCs w:val="16"/>
        </w:rPr>
        <w:t xml:space="preserve"> </w:t>
      </w:r>
      <w:ins w:id="1845" w:author="Kaxiong" w:date="2021-06-10T13:48:00Z">
        <w:r w:rsidR="00CC7430">
          <w:rPr>
            <w:rFonts w:ascii="Arial" w:eastAsia="Arial" w:hAnsi="Arial" w:cs="Arial"/>
            <w:sz w:val="16"/>
            <w:szCs w:val="16"/>
          </w:rPr>
          <w:t xml:space="preserve">los </w:t>
        </w:r>
        <w:proofErr w:type="spellStart"/>
        <w:r w:rsidR="00CC7430">
          <w:rPr>
            <w:rFonts w:ascii="Arial" w:eastAsia="Arial" w:hAnsi="Arial" w:cs="Arial"/>
            <w:sz w:val="16"/>
            <w:szCs w:val="16"/>
          </w:rPr>
          <w:t>saib</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sawv</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daws</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kev</w:t>
        </w:r>
      </w:ins>
      <w:proofErr w:type="spellEnd"/>
      <w:ins w:id="1846" w:author="Kaxiong" w:date="2021-06-10T13:49:00Z">
        <w:r w:rsidR="00CC7430">
          <w:rPr>
            <w:rFonts w:ascii="Arial" w:eastAsia="Arial" w:hAnsi="Arial" w:cs="Arial"/>
            <w:sz w:val="16"/>
            <w:szCs w:val="16"/>
          </w:rPr>
          <w:t xml:space="preserve"> </w:t>
        </w:r>
      </w:ins>
      <w:r w:rsidRPr="004D414A">
        <w:rPr>
          <w:rFonts w:ascii="Arial" w:eastAsia="Arial" w:hAnsi="Arial" w:cs="Arial"/>
          <w:sz w:val="16"/>
          <w:szCs w:val="16"/>
        </w:rPr>
        <w:t xml:space="preserve">pom zoo </w:t>
      </w:r>
      <w:proofErr w:type="spellStart"/>
      <w:r w:rsidRPr="004D414A">
        <w:rPr>
          <w:rFonts w:ascii="Arial" w:eastAsia="Arial" w:hAnsi="Arial" w:cs="Arial"/>
          <w:sz w:val="16"/>
          <w:szCs w:val="16"/>
        </w:rPr>
        <w:t>txog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zoo </w:t>
      </w:r>
      <w:proofErr w:type="spellStart"/>
      <w:r w:rsidRPr="004D414A">
        <w:rPr>
          <w:rFonts w:ascii="Arial" w:eastAsia="Arial" w:hAnsi="Arial" w:cs="Arial"/>
          <w:sz w:val="16"/>
          <w:szCs w:val="16"/>
        </w:rPr>
        <w:t>tshaj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plaws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txoj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choj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cai</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ins w:id="1847" w:author="Kaxiong" w:date="2021-06-10T13:49:00Z">
        <w:r w:rsidR="00CC7430">
          <w:rPr>
            <w:rFonts w:ascii="Arial" w:eastAsia="Arial" w:hAnsi="Arial" w:cs="Arial"/>
            <w:sz w:val="16"/>
            <w:szCs w:val="16"/>
          </w:rPr>
          <w:t>txhua</w:t>
        </w:r>
        <w:proofErr w:type="spellEnd"/>
        <w:r w:rsidR="00CC7430">
          <w:rPr>
            <w:rFonts w:ascii="Arial" w:eastAsia="Arial" w:hAnsi="Arial" w:cs="Arial"/>
            <w:sz w:val="16"/>
            <w:szCs w:val="16"/>
          </w:rPr>
          <w:t xml:space="preserve"> </w:t>
        </w:r>
        <w:proofErr w:type="spellStart"/>
        <w:r w:rsidR="00CC7430">
          <w:rPr>
            <w:rFonts w:ascii="Arial" w:eastAsia="Arial" w:hAnsi="Arial" w:cs="Arial"/>
            <w:sz w:val="16"/>
            <w:szCs w:val="16"/>
          </w:rPr>
          <w:t>tus</w:t>
        </w:r>
        <w:proofErr w:type="spellEnd"/>
        <w:r w:rsidR="00CC7430">
          <w:rPr>
            <w:rFonts w:ascii="Arial" w:eastAsia="Arial" w:hAnsi="Arial" w:cs="Arial"/>
            <w:sz w:val="16"/>
            <w:szCs w:val="16"/>
          </w:rPr>
          <w:t xml:space="preserve"> </w:t>
        </w:r>
      </w:ins>
      <w:del w:id="1848" w:author="Kaxiong" w:date="2021-06-10T13:49:00Z">
        <w:r w:rsidRPr="004D414A" w:rsidDel="00CC7430">
          <w:rPr>
            <w:rFonts w:ascii="Arial" w:eastAsia="Arial" w:hAnsi="Arial" w:cs="Arial"/>
            <w:sz w:val="16"/>
            <w:szCs w:val="16"/>
          </w:rPr>
          <w:delText xml:space="preserve">cov </w:delText>
        </w:r>
      </w:del>
      <w:proofErr w:type="spellStart"/>
      <w:r w:rsidRPr="004D414A">
        <w:rPr>
          <w:rFonts w:ascii="Arial" w:eastAsia="Arial" w:hAnsi="Arial" w:cs="Arial"/>
          <w:sz w:val="16"/>
          <w:szCs w:val="16"/>
        </w:rPr>
        <w:t>neeg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ins w:id="1849" w:author="Kaxiong" w:date="2021-06-10T13:50:00Z">
        <w:r w:rsidR="00CC7430">
          <w:rPr>
            <w:rFonts w:ascii="Arial" w:eastAsia="Arial" w:hAnsi="Arial" w:cs="Arial"/>
            <w:sz w:val="16"/>
            <w:szCs w:val="16"/>
          </w:rPr>
          <w:t>ua</w:t>
        </w:r>
        <w:proofErr w:type="spellEnd"/>
        <w:r w:rsidR="00CC7430">
          <w:rPr>
            <w:rFonts w:ascii="Arial" w:eastAsia="Arial" w:hAnsi="Arial" w:cs="Arial"/>
            <w:sz w:val="16"/>
            <w:szCs w:val="16"/>
          </w:rPr>
          <w:t xml:space="preserve"> </w:t>
        </w:r>
      </w:ins>
      <w:proofErr w:type="spellStart"/>
      <w:r w:rsidRPr="004D414A">
        <w:rPr>
          <w:rFonts w:ascii="Arial" w:eastAsia="Arial" w:hAnsi="Arial" w:cs="Arial"/>
          <w:sz w:val="16"/>
          <w:szCs w:val="16"/>
        </w:rPr>
        <w:t>kom</w:t>
      </w:r>
      <w:proofErr w:type="spellEnd"/>
      <w:r w:rsidRPr="004D414A">
        <w:rPr>
          <w:rFonts w:ascii="Arial" w:eastAsia="Arial" w:hAnsi="Arial" w:cs="Arial"/>
          <w:sz w:val="16"/>
          <w:szCs w:val="16"/>
        </w:rPr>
        <w:t xml:space="preserve"> pom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raws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ntau</w:t>
      </w:r>
      <w:proofErr w:type="spellEnd"/>
      <w:r w:rsidRPr="004D414A">
        <w:rPr>
          <w:rFonts w:ascii="Arial" w:eastAsia="Arial" w:hAnsi="Arial" w:cs="Arial"/>
          <w:sz w:val="16"/>
          <w:szCs w:val="16"/>
        </w:rPr>
        <w:t xml:space="preserve"> yam </w:t>
      </w:r>
      <w:proofErr w:type="spellStart"/>
      <w:ins w:id="1850" w:author="Kaxiong" w:date="2021-06-10T13:50:00Z">
        <w:r w:rsidR="00CC7430">
          <w:rPr>
            <w:rFonts w:ascii="Arial" w:eastAsia="Arial" w:hAnsi="Arial" w:cs="Arial"/>
            <w:sz w:val="16"/>
            <w:szCs w:val="16"/>
          </w:rPr>
          <w:t>t</w:t>
        </w:r>
      </w:ins>
      <w:del w:id="1851" w:author="Kaxiong" w:date="2021-06-10T13:50:00Z">
        <w:r w:rsidRPr="004D414A" w:rsidDel="00CC7430">
          <w:rPr>
            <w:rFonts w:ascii="Arial" w:eastAsia="Arial" w:hAnsi="Arial" w:cs="Arial"/>
            <w:sz w:val="16"/>
            <w:szCs w:val="16"/>
          </w:rPr>
          <w:delText>T</w:delText>
        </w:r>
      </w:del>
      <w:r w:rsidRPr="004D414A">
        <w:rPr>
          <w:rFonts w:ascii="Arial" w:eastAsia="Arial" w:hAnsi="Arial" w:cs="Arial"/>
          <w:sz w:val="16"/>
          <w:szCs w:val="16"/>
        </w:rPr>
        <w:t>xawm</w:t>
      </w:r>
      <w:proofErr w:type="spellEnd"/>
      <w:r w:rsidRPr="004D414A">
        <w:rPr>
          <w:rFonts w:ascii="Arial" w:eastAsia="Arial" w:hAnsi="Arial" w:cs="Arial"/>
          <w:sz w:val="16"/>
          <w:szCs w:val="16"/>
        </w:rPr>
        <w:t xml:space="preserve"> li </w:t>
      </w:r>
      <w:proofErr w:type="spellStart"/>
      <w:r w:rsidRPr="004D414A">
        <w:rPr>
          <w:rFonts w:ascii="Arial" w:eastAsia="Arial" w:hAnsi="Arial" w:cs="Arial"/>
          <w:sz w:val="16"/>
          <w:szCs w:val="16"/>
        </w:rPr>
        <w:t>cas</w:t>
      </w:r>
      <w:proofErr w:type="spellEnd"/>
      <w:r w:rsidRPr="004D414A">
        <w:rPr>
          <w:rFonts w:ascii="Arial" w:eastAsia="Arial" w:hAnsi="Arial" w:cs="Arial"/>
          <w:sz w:val="16"/>
          <w:szCs w:val="16"/>
        </w:rPr>
        <w:t xml:space="preserve"> los </w:t>
      </w:r>
      <w:proofErr w:type="spellStart"/>
      <w:r w:rsidRPr="004D414A">
        <w:rPr>
          <w:rFonts w:ascii="Arial" w:eastAsia="Arial" w:hAnsi="Arial" w:cs="Arial"/>
          <w:sz w:val="16"/>
          <w:szCs w:val="16"/>
        </w:rPr>
        <w:t>xij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ib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txoj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twg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koj</w:t>
      </w:r>
      <w:proofErr w:type="spellEnd"/>
      <w:r w:rsidRPr="004D414A">
        <w:rPr>
          <w:rFonts w:ascii="Arial" w:eastAsia="Arial" w:hAnsi="Arial" w:cs="Arial"/>
          <w:sz w:val="16"/>
          <w:szCs w:val="16"/>
        </w:rPr>
        <w:t xml:space="preserve"> xaiv, </w:t>
      </w:r>
      <w:proofErr w:type="spellStart"/>
      <w:r w:rsidRPr="004D414A">
        <w:rPr>
          <w:rFonts w:ascii="Arial" w:eastAsia="Arial" w:hAnsi="Arial" w:cs="Arial"/>
          <w:sz w:val="16"/>
          <w:szCs w:val="16"/>
        </w:rPr>
        <w:t>nco</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ntsoov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tias</w:t>
      </w:r>
      <w:proofErr w:type="spellEnd"/>
      <w:r w:rsidRPr="004D414A">
        <w:rPr>
          <w:rFonts w:ascii="Arial" w:eastAsia="Arial" w:hAnsi="Arial" w:cs="Arial"/>
          <w:sz w:val="16"/>
          <w:szCs w:val="16"/>
        </w:rPr>
        <w:t xml:space="preserve"> FSMA </w:t>
      </w:r>
      <w:proofErr w:type="spellStart"/>
      <w:r w:rsidRPr="004D414A">
        <w:rPr>
          <w:rFonts w:ascii="Arial" w:eastAsia="Arial" w:hAnsi="Arial" w:cs="Arial"/>
          <w:sz w:val="16"/>
          <w:szCs w:val="16"/>
        </w:rPr>
        <w:t>xav</w:t>
      </w:r>
      <w:proofErr w:type="spellEnd"/>
      <w:r w:rsidRPr="004D414A">
        <w:rPr>
          <w:rFonts w:ascii="Arial" w:eastAsia="Arial" w:hAnsi="Arial" w:cs="Arial"/>
          <w:sz w:val="16"/>
          <w:szCs w:val="16"/>
        </w:rPr>
        <w:t xml:space="preserve"> tau cov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uas</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yuav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tsum</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thaum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sij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hawm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ins w:id="1852" w:author="Kaxiong" w:date="2021-06-10T13:51:00Z">
        <w:r w:rsidR="00CC7430">
          <w:rPr>
            <w:rFonts w:ascii="Arial" w:eastAsia="Arial" w:hAnsi="Arial" w:cs="Arial"/>
            <w:sz w:val="16"/>
            <w:szCs w:val="16"/>
          </w:rPr>
          <w:t xml:space="preserve">tau </w:t>
        </w:r>
      </w:ins>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ins w:id="1853" w:author="Kaxiong" w:date="2021-06-10T13:51:00Z">
        <w:r w:rsidR="00CC7430">
          <w:rPr>
            <w:rFonts w:ascii="Arial" w:eastAsia="Arial" w:hAnsi="Arial" w:cs="Arial"/>
            <w:sz w:val="16"/>
            <w:szCs w:val="16"/>
          </w:rPr>
          <w:t xml:space="preserve">tau </w:t>
        </w:r>
      </w:ins>
      <w:proofErr w:type="spellStart"/>
      <w:ins w:id="1854" w:author="Kaxiong" w:date="2021-06-10T13:57:00Z">
        <w:r w:rsidR="00644E3F">
          <w:rPr>
            <w:rFonts w:ascii="Arial" w:eastAsia="Arial" w:hAnsi="Arial" w:cs="Arial"/>
            <w:sz w:val="16"/>
            <w:szCs w:val="16"/>
          </w:rPr>
          <w:t>soj</w:t>
        </w:r>
        <w:proofErr w:type="spellEnd"/>
        <w:r w:rsidR="00644E3F">
          <w:rPr>
            <w:rFonts w:ascii="Arial" w:eastAsia="Arial" w:hAnsi="Arial" w:cs="Arial"/>
            <w:sz w:val="16"/>
            <w:szCs w:val="16"/>
          </w:rPr>
          <w:t xml:space="preserve"> ntuam</w:t>
        </w:r>
      </w:ins>
      <w:del w:id="1855" w:author="Kaxiong" w:date="2021-06-10T13:57:00Z">
        <w:r w:rsidRPr="004D414A" w:rsidDel="00644E3F">
          <w:rPr>
            <w:rFonts w:ascii="Arial" w:eastAsia="Arial" w:hAnsi="Arial" w:cs="Arial"/>
            <w:sz w:val="16"/>
            <w:szCs w:val="16"/>
          </w:rPr>
          <w:delText>saib</w:delText>
        </w:r>
      </w:del>
      <w:r w:rsidRPr="004D414A">
        <w:rPr>
          <w:rFonts w:ascii="Arial" w:eastAsia="Arial" w:hAnsi="Arial" w:cs="Arial"/>
          <w:sz w:val="16"/>
          <w:szCs w:val="16"/>
        </w:rPr>
        <w:t>."</w:t>
      </w:r>
      <w:r w:rsidR="0008716E" w:rsidRPr="004D414A">
        <w:rPr>
          <w:rFonts w:ascii="Arial" w:eastAsia="Arial" w:hAnsi="Arial" w:cs="Arial"/>
          <w:sz w:val="16"/>
          <w:szCs w:val="16"/>
          <w:vertAlign w:val="superscript"/>
        </w:rPr>
        <w:t>20</w:t>
      </w:r>
      <w:r w:rsidR="0008716E"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Txhawm</w:t>
      </w:r>
      <w:proofErr w:type="spellEnd"/>
      <w:r w:rsidR="0008716E" w:rsidRPr="004D414A">
        <w:rPr>
          <w:rFonts w:ascii="Arial" w:eastAsia="Arial" w:hAnsi="Arial" w:cs="Arial"/>
          <w:sz w:val="16"/>
          <w:szCs w:val="16"/>
        </w:rPr>
        <w:t xml:space="preserve"> </w:t>
      </w:r>
      <w:proofErr w:type="spellStart"/>
      <w:r w:rsidR="0008716E" w:rsidRPr="004D414A">
        <w:rPr>
          <w:rFonts w:ascii="Arial" w:eastAsia="Arial" w:hAnsi="Arial" w:cs="Arial"/>
          <w:sz w:val="16"/>
          <w:szCs w:val="16"/>
        </w:rPr>
        <w:t>rau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raws</w:t>
      </w:r>
      <w:proofErr w:type="spellEnd"/>
      <w:r w:rsidRPr="004D414A">
        <w:rPr>
          <w:rFonts w:ascii="Arial" w:eastAsia="Arial" w:hAnsi="Arial" w:cs="Arial"/>
          <w:sz w:val="16"/>
          <w:szCs w:val="16"/>
        </w:rPr>
        <w:t xml:space="preserve"> li FSMA cov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khaws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cia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koj</w:t>
      </w:r>
      <w:proofErr w:type="spellEnd"/>
      <w:r w:rsidRPr="004D414A">
        <w:rPr>
          <w:rFonts w:ascii="Arial" w:eastAsia="Arial" w:hAnsi="Arial" w:cs="Arial"/>
          <w:sz w:val="16"/>
          <w:szCs w:val="16"/>
        </w:rPr>
        <w:t xml:space="preserve"> cov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del w:id="1856" w:author="Kaxiong" w:date="2021-06-10T13:53:00Z">
        <w:r w:rsidRPr="004D414A" w:rsidDel="00CC7430">
          <w:rPr>
            <w:rFonts w:ascii="Arial" w:eastAsia="Arial" w:hAnsi="Arial" w:cs="Arial"/>
            <w:sz w:val="16"/>
            <w:szCs w:val="16"/>
          </w:rPr>
          <w:delText xml:space="preserve">tseem </w:delText>
        </w:r>
      </w:del>
      <w:proofErr w:type="spellStart"/>
      <w:r w:rsidRPr="004D414A">
        <w:rPr>
          <w:rFonts w:ascii="Arial" w:eastAsia="Arial" w:hAnsi="Arial" w:cs="Arial"/>
          <w:sz w:val="16"/>
          <w:szCs w:val="16"/>
        </w:rPr>
        <w:t>yuav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tsum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muaj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qee</w:t>
      </w:r>
      <w:proofErr w:type="spellEnd"/>
      <w:r w:rsidRPr="004D414A">
        <w:rPr>
          <w:rFonts w:ascii="Arial" w:eastAsia="Arial" w:hAnsi="Arial" w:cs="Arial"/>
          <w:sz w:val="16"/>
          <w:szCs w:val="16"/>
        </w:rPr>
        <w:t xml:space="preserve"> cov </w:t>
      </w:r>
      <w:proofErr w:type="spellStart"/>
      <w:r w:rsidRPr="004D414A">
        <w:rPr>
          <w:rFonts w:ascii="Arial" w:eastAsia="Arial" w:hAnsi="Arial" w:cs="Arial"/>
          <w:sz w:val="16"/>
          <w:szCs w:val="16"/>
        </w:rPr>
        <w:t>ntaub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tshwj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xeeb</w:t>
      </w:r>
      <w:proofErr w:type="spellEnd"/>
      <w:ins w:id="1857" w:author="Kaxiong" w:date="2021-06-10T13:54:00Z">
        <w:r w:rsidR="00644E3F">
          <w:rPr>
            <w:rFonts w:ascii="Arial" w:eastAsia="Arial" w:hAnsi="Arial" w:cs="Arial"/>
            <w:sz w:val="16"/>
            <w:szCs w:val="16"/>
          </w:rPr>
          <w:t xml:space="preserve"> </w:t>
        </w:r>
        <w:proofErr w:type="spellStart"/>
        <w:r w:rsidR="00644E3F">
          <w:rPr>
            <w:rFonts w:ascii="Arial" w:eastAsia="Arial" w:hAnsi="Arial" w:cs="Arial"/>
            <w:sz w:val="16"/>
            <w:szCs w:val="16"/>
          </w:rPr>
          <w:t>uas</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meej</w:t>
        </w:r>
      </w:ins>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suav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nrog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npe</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chaw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hom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qoob</w:t>
      </w:r>
      <w:proofErr w:type="spellEnd"/>
      <w:r w:rsidRPr="004D414A">
        <w:rPr>
          <w:rFonts w:ascii="Arial" w:eastAsia="Arial" w:hAnsi="Arial" w:cs="Arial"/>
          <w:sz w:val="16"/>
          <w:szCs w:val="16"/>
        </w:rPr>
        <w:t xml:space="preserve"> loo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chaw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chaw</w:t>
      </w:r>
      <w:ins w:id="1858" w:author="Kaxiong" w:date="2021-06-10T13:55:00Z">
        <w:r w:rsidR="00644E3F">
          <w:rPr>
            <w:rFonts w:ascii="Arial" w:eastAsia="Arial" w:hAnsi="Arial" w:cs="Arial"/>
            <w:sz w:val="16"/>
            <w:szCs w:val="16"/>
          </w:rPr>
          <w:t xml:space="preserve"> cog </w:t>
        </w:r>
        <w:proofErr w:type="spellStart"/>
        <w:r w:rsidR="00644E3F">
          <w:rPr>
            <w:rFonts w:ascii="Arial" w:eastAsia="Arial" w:hAnsi="Arial" w:cs="Arial"/>
            <w:sz w:val="16"/>
            <w:szCs w:val="16"/>
          </w:rPr>
          <w:t>qoob</w:t>
        </w:r>
        <w:proofErr w:type="spellEnd"/>
        <w:r w:rsidR="00644E3F">
          <w:rPr>
            <w:rFonts w:ascii="Arial" w:eastAsia="Arial" w:hAnsi="Arial" w:cs="Arial"/>
            <w:sz w:val="16"/>
            <w:szCs w:val="16"/>
          </w:rPr>
          <w:t xml:space="preserve"> loo</w:t>
        </w:r>
      </w:ins>
      <w:del w:id="1859" w:author="Kaxiong" w:date="2021-06-10T13:55:00Z">
        <w:r w:rsidRPr="004D414A" w:rsidDel="00644E3F">
          <w:rPr>
            <w:rFonts w:ascii="Arial" w:eastAsia="Arial" w:hAnsi="Arial" w:cs="Arial"/>
            <w:sz w:val="16"/>
            <w:szCs w:val="16"/>
          </w:rPr>
          <w:delText xml:space="preserve"> loj hlob</w:delText>
        </w:r>
      </w:del>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thaj</w:t>
      </w:r>
      <w:proofErr w:type="spellEnd"/>
      <w:r w:rsidRPr="004D414A">
        <w:rPr>
          <w:rFonts w:ascii="Arial" w:eastAsia="Arial" w:hAnsi="Arial" w:cs="Arial"/>
          <w:sz w:val="16"/>
          <w:szCs w:val="16"/>
        </w:rPr>
        <w:t xml:space="preserve"> chaw </w:t>
      </w:r>
      <w:del w:id="1860" w:author="Kaxiong" w:date="2021-06-10T13:56:00Z">
        <w:r w:rsidRPr="004D414A" w:rsidDel="00644E3F">
          <w:rPr>
            <w:rFonts w:ascii="Arial" w:eastAsia="Arial" w:hAnsi="Arial" w:cs="Arial"/>
            <w:sz w:val="16"/>
            <w:szCs w:val="16"/>
          </w:rPr>
          <w:delText xml:space="preserve">kev </w:delText>
        </w:r>
      </w:del>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ins w:id="1861" w:author="Kaxiong" w:date="2021-06-10T13:56:00Z">
        <w:r w:rsidR="00644E3F">
          <w:rPr>
            <w:rFonts w:ascii="Arial" w:eastAsia="Arial" w:hAnsi="Arial" w:cs="Arial"/>
            <w:sz w:val="16"/>
            <w:szCs w:val="16"/>
          </w:rPr>
          <w:t>noj</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ua</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haus</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lwm</w:t>
        </w:r>
        <w:proofErr w:type="spellEnd"/>
        <w:r w:rsidR="00644E3F">
          <w:rPr>
            <w:rFonts w:ascii="Arial" w:eastAsia="Arial" w:hAnsi="Arial" w:cs="Arial"/>
            <w:sz w:val="16"/>
            <w:szCs w:val="16"/>
          </w:rPr>
          <w:t xml:space="preserve"> yam</w:t>
        </w:r>
      </w:ins>
      <w:del w:id="1862" w:author="Kaxiong" w:date="2021-06-10T13:56:00Z">
        <w:r w:rsidRPr="004D414A" w:rsidDel="00644E3F">
          <w:rPr>
            <w:rFonts w:ascii="Arial" w:eastAsia="Arial" w:hAnsi="Arial" w:cs="Arial"/>
            <w:sz w:val="16"/>
            <w:szCs w:val="16"/>
          </w:rPr>
          <w:delText>si</w:delText>
        </w:r>
      </w:del>
      <w:r w:rsidRPr="004D414A">
        <w:rPr>
          <w:rFonts w:ascii="Arial" w:eastAsia="Arial" w:hAnsi="Arial" w:cs="Arial"/>
          <w:sz w:val="16"/>
          <w:szCs w:val="16"/>
        </w:rPr>
        <w:t xml:space="preserve">, </w:t>
      </w:r>
      <w:proofErr w:type="spellStart"/>
      <w:r w:rsidRPr="004D414A">
        <w:rPr>
          <w:rFonts w:ascii="Arial" w:eastAsia="Arial" w:hAnsi="Arial" w:cs="Arial"/>
          <w:sz w:val="16"/>
          <w:szCs w:val="16"/>
        </w:rPr>
        <w:t>hnub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sij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hawm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w:t>
      </w:r>
      <w:proofErr w:type="spellStart"/>
      <w:r w:rsidRPr="004D414A">
        <w:rPr>
          <w:rFonts w:ascii="Arial" w:eastAsia="Arial" w:hAnsi="Arial" w:cs="Arial"/>
          <w:sz w:val="16"/>
          <w:szCs w:val="16"/>
        </w:rPr>
        <w:t>daim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sau</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tseg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ntsuam</w:t>
      </w:r>
      <w:proofErr w:type="spellEnd"/>
      <w:r w:rsidRPr="004D414A">
        <w:rPr>
          <w:rFonts w:ascii="Arial" w:eastAsia="Arial" w:hAnsi="Arial" w:cs="Arial"/>
          <w:sz w:val="16"/>
          <w:szCs w:val="16"/>
        </w:rPr>
        <w:t xml:space="preserve">, kos </w:t>
      </w:r>
      <w:proofErr w:type="spellStart"/>
      <w:r w:rsidRPr="004D414A">
        <w:rPr>
          <w:rFonts w:ascii="Arial" w:eastAsia="Arial" w:hAnsi="Arial" w:cs="Arial"/>
          <w:sz w:val="16"/>
          <w:szCs w:val="16"/>
        </w:rPr>
        <w:t>npe</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neeg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qhov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hauj</w:t>
      </w:r>
      <w:proofErr w:type="spellEnd"/>
      <w:r w:rsidR="0008716E" w:rsidRPr="004D414A">
        <w:rPr>
          <w:rFonts w:ascii="Arial" w:eastAsia="Arial" w:hAnsi="Arial" w:cs="Arial"/>
          <w:sz w:val="16"/>
          <w:szCs w:val="16"/>
        </w:rPr>
        <w:t xml:space="preserve"> </w:t>
      </w:r>
      <w:proofErr w:type="spellStart"/>
      <w:r w:rsidRPr="004D414A">
        <w:rPr>
          <w:rFonts w:ascii="Arial" w:eastAsia="Arial" w:hAnsi="Arial" w:cs="Arial"/>
          <w:sz w:val="16"/>
          <w:szCs w:val="16"/>
        </w:rPr>
        <w:t>lwm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w:t>
      </w:r>
      <w:r w:rsidR="0008716E" w:rsidRPr="004D414A">
        <w:rPr>
          <w:rFonts w:ascii="Arial" w:eastAsia="Arial" w:hAnsi="Arial" w:cs="Arial"/>
          <w:sz w:val="16"/>
          <w:szCs w:val="16"/>
        </w:rPr>
        <w:t>v</w:t>
      </w:r>
      <w:proofErr w:type="spellEnd"/>
      <w:r w:rsidRPr="004D414A">
        <w:rPr>
          <w:rFonts w:ascii="Arial" w:eastAsia="Arial" w:hAnsi="Arial" w:cs="Arial"/>
          <w:sz w:val="16"/>
          <w:szCs w:val="16"/>
        </w:rPr>
        <w:t xml:space="preserve"> los</w:t>
      </w:r>
      <w:r w:rsidR="0008716E" w:rsidRPr="004D414A">
        <w:rPr>
          <w:rFonts w:ascii="Arial" w:eastAsia="Arial" w:hAnsi="Arial" w:cs="Arial"/>
          <w:sz w:val="16"/>
          <w:szCs w:val="16"/>
        </w:rPr>
        <w:t xml:space="preserve"> </w:t>
      </w:r>
      <w:r w:rsidRPr="004D414A">
        <w:rPr>
          <w:rFonts w:ascii="Arial" w:eastAsia="Arial" w:hAnsi="Arial" w:cs="Arial"/>
          <w:sz w:val="16"/>
          <w:szCs w:val="16"/>
        </w:rPr>
        <w:t xml:space="preserve">sis tau </w:t>
      </w:r>
      <w:proofErr w:type="spellStart"/>
      <w:r w:rsidRPr="004D414A">
        <w:rPr>
          <w:rFonts w:ascii="Arial" w:eastAsia="Arial" w:hAnsi="Arial" w:cs="Arial"/>
          <w:sz w:val="16"/>
          <w:szCs w:val="16"/>
        </w:rPr>
        <w:t>ua</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soj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ntsuam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thiab</w:t>
      </w:r>
      <w:proofErr w:type="spellEnd"/>
      <w:r w:rsidRPr="004D414A">
        <w:rPr>
          <w:rFonts w:ascii="Arial" w:eastAsia="Arial" w:hAnsi="Arial" w:cs="Arial"/>
          <w:sz w:val="16"/>
          <w:szCs w:val="16"/>
        </w:rPr>
        <w:t xml:space="preserve"> kos </w:t>
      </w:r>
      <w:proofErr w:type="spellStart"/>
      <w:r w:rsidRPr="004D414A">
        <w:rPr>
          <w:rFonts w:ascii="Arial" w:eastAsia="Arial" w:hAnsi="Arial" w:cs="Arial"/>
          <w:sz w:val="16"/>
          <w:szCs w:val="16"/>
        </w:rPr>
        <w:t>npe</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ntawm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tus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thawj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saib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xyuas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muaj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feem</w:t>
      </w:r>
      <w:proofErr w:type="spellEnd"/>
      <w:r w:rsidRPr="004D414A">
        <w:rPr>
          <w:rFonts w:ascii="Arial" w:eastAsia="Arial" w:hAnsi="Arial" w:cs="Arial"/>
          <w:sz w:val="16"/>
          <w:szCs w:val="16"/>
        </w:rPr>
        <w:t xml:space="preserve"> xyuam.</w:t>
      </w:r>
      <w:r w:rsidR="0008716E" w:rsidRPr="004D414A">
        <w:rPr>
          <w:rFonts w:ascii="Arial" w:eastAsia="Arial" w:hAnsi="Arial" w:cs="Arial"/>
          <w:sz w:val="16"/>
          <w:szCs w:val="16"/>
          <w:vertAlign w:val="superscript"/>
        </w:rPr>
        <w:t>21</w:t>
      </w:r>
      <w:r w:rsidRPr="004D414A">
        <w:rPr>
          <w:rFonts w:ascii="Arial" w:eastAsia="Arial" w:hAnsi="Arial" w:cs="Arial"/>
          <w:sz w:val="16"/>
          <w:szCs w:val="16"/>
        </w:rPr>
        <w:t xml:space="preserve"> </w:t>
      </w:r>
      <w:proofErr w:type="spellStart"/>
      <w:r w:rsidRPr="004D414A">
        <w:rPr>
          <w:rFonts w:ascii="Arial" w:eastAsia="Arial" w:hAnsi="Arial" w:cs="Arial"/>
          <w:sz w:val="16"/>
          <w:szCs w:val="16"/>
        </w:rPr>
        <w:t>Yog</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tias</w:t>
      </w:r>
      <w:proofErr w:type="spellEnd"/>
      <w:r w:rsidRPr="004D414A">
        <w:rPr>
          <w:rFonts w:ascii="Arial" w:eastAsia="Arial" w:hAnsi="Arial" w:cs="Arial"/>
          <w:sz w:val="16"/>
          <w:szCs w:val="16"/>
        </w:rPr>
        <w:t xml:space="preserve"> FDA </w:t>
      </w:r>
      <w:ins w:id="1863" w:author="Kaxiong" w:date="2021-06-10T13:58:00Z">
        <w:r w:rsidR="00644E3F">
          <w:rPr>
            <w:rFonts w:ascii="Arial" w:eastAsia="Arial" w:hAnsi="Arial" w:cs="Arial"/>
            <w:sz w:val="16"/>
            <w:szCs w:val="16"/>
          </w:rPr>
          <w:t xml:space="preserve">cov </w:t>
        </w:r>
      </w:ins>
      <w:proofErr w:type="spellStart"/>
      <w:ins w:id="1864" w:author="Kaxiong" w:date="2021-06-10T13:59:00Z">
        <w:r w:rsidR="00644E3F">
          <w:rPr>
            <w:rFonts w:ascii="Arial" w:eastAsia="Arial" w:hAnsi="Arial" w:cs="Arial"/>
            <w:sz w:val="16"/>
            <w:szCs w:val="16"/>
          </w:rPr>
          <w:t>cai</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kev</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soj</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qab</w:t>
        </w:r>
        <w:proofErr w:type="spellEnd"/>
        <w:r w:rsidR="00644E3F">
          <w:rPr>
            <w:rFonts w:ascii="Arial" w:eastAsia="Arial" w:hAnsi="Arial" w:cs="Arial"/>
            <w:sz w:val="16"/>
            <w:szCs w:val="16"/>
          </w:rPr>
          <w:t xml:space="preserve"> tau </w:t>
        </w:r>
        <w:proofErr w:type="spellStart"/>
        <w:r w:rsidR="00644E3F">
          <w:rPr>
            <w:rFonts w:ascii="Arial" w:eastAsia="Arial" w:hAnsi="Arial" w:cs="Arial"/>
            <w:sz w:val="16"/>
            <w:szCs w:val="16"/>
          </w:rPr>
          <w:t>ntawm</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zaub</w:t>
        </w:r>
        <w:proofErr w:type="spellEnd"/>
        <w:r w:rsidR="00644E3F">
          <w:rPr>
            <w:rFonts w:ascii="Arial" w:eastAsia="Arial" w:hAnsi="Arial" w:cs="Arial"/>
            <w:sz w:val="16"/>
            <w:szCs w:val="16"/>
          </w:rPr>
          <w:t xml:space="preserve"> mov </w:t>
        </w:r>
        <w:proofErr w:type="spellStart"/>
        <w:r w:rsidR="00644E3F">
          <w:rPr>
            <w:rFonts w:ascii="Arial" w:eastAsia="Arial" w:hAnsi="Arial" w:cs="Arial"/>
            <w:sz w:val="16"/>
            <w:szCs w:val="16"/>
          </w:rPr>
          <w:t>uas</w:t>
        </w:r>
        <w:proofErr w:type="spellEnd"/>
        <w:r w:rsidR="00644E3F">
          <w:rPr>
            <w:rFonts w:ascii="Arial" w:eastAsia="Arial" w:hAnsi="Arial" w:cs="Arial"/>
            <w:sz w:val="16"/>
            <w:szCs w:val="16"/>
          </w:rPr>
          <w:t xml:space="preserve"> </w:t>
        </w:r>
      </w:ins>
      <w:r w:rsidRPr="004D414A">
        <w:rPr>
          <w:rFonts w:ascii="Arial" w:eastAsia="Arial" w:hAnsi="Arial" w:cs="Arial"/>
          <w:sz w:val="16"/>
          <w:szCs w:val="16"/>
        </w:rPr>
        <w:t xml:space="preserve">tau </w:t>
      </w:r>
      <w:proofErr w:type="spellStart"/>
      <w:r w:rsidRPr="004D414A">
        <w:rPr>
          <w:rFonts w:ascii="Arial" w:eastAsia="Arial" w:hAnsi="Arial" w:cs="Arial"/>
          <w:sz w:val="16"/>
          <w:szCs w:val="16"/>
        </w:rPr>
        <w:t>thov</w:t>
      </w:r>
      <w:proofErr w:type="spellEnd"/>
      <w:r w:rsidRPr="004D414A">
        <w:rPr>
          <w:rFonts w:ascii="Arial" w:eastAsia="Arial" w:hAnsi="Arial" w:cs="Arial"/>
          <w:sz w:val="16"/>
          <w:szCs w:val="16"/>
        </w:rPr>
        <w:t xml:space="preserve"> </w:t>
      </w:r>
      <w:proofErr w:type="spellStart"/>
      <w:ins w:id="1865" w:author="Kaxiong" w:date="2021-06-10T14:00:00Z">
        <w:r w:rsidR="00644E3F">
          <w:rPr>
            <w:rFonts w:ascii="Arial" w:eastAsia="Arial" w:hAnsi="Arial" w:cs="Arial"/>
            <w:sz w:val="16"/>
            <w:szCs w:val="16"/>
          </w:rPr>
          <w:t>yog</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tias</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raug</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txais</w:t>
        </w:r>
        <w:proofErr w:type="spellEnd"/>
        <w:r w:rsidR="00644E3F">
          <w:rPr>
            <w:rFonts w:ascii="Arial" w:eastAsia="Arial" w:hAnsi="Arial" w:cs="Arial"/>
            <w:sz w:val="16"/>
            <w:szCs w:val="16"/>
          </w:rPr>
          <w:t xml:space="preserve"> li tau </w:t>
        </w:r>
        <w:proofErr w:type="spellStart"/>
        <w:r w:rsidR="00644E3F">
          <w:rPr>
            <w:rFonts w:ascii="Arial" w:eastAsia="Arial" w:hAnsi="Arial" w:cs="Arial"/>
            <w:sz w:val="16"/>
            <w:szCs w:val="16"/>
          </w:rPr>
          <w:t>sau</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tseg</w:t>
        </w:r>
        <w:proofErr w:type="spellEnd"/>
        <w:r w:rsidR="00644E3F">
          <w:rPr>
            <w:rFonts w:ascii="Arial" w:eastAsia="Arial" w:hAnsi="Arial" w:cs="Arial"/>
            <w:sz w:val="16"/>
            <w:szCs w:val="16"/>
          </w:rPr>
          <w:t xml:space="preserve">, </w:t>
        </w:r>
      </w:ins>
      <w:del w:id="1866" w:author="Kaxiong" w:date="2021-06-10T14:00:00Z">
        <w:r w:rsidRPr="004D414A" w:rsidDel="00644E3F">
          <w:rPr>
            <w:rFonts w:ascii="Arial" w:eastAsia="Arial" w:hAnsi="Arial" w:cs="Arial"/>
            <w:sz w:val="16"/>
            <w:szCs w:val="16"/>
          </w:rPr>
          <w:delText xml:space="preserve">cov cai hais txog kev ua zaub mov noj yog saws li sau ua ntawv, </w:delText>
        </w:r>
      </w:del>
      <w:del w:id="1867" w:author="Kaxiong" w:date="2021-06-10T14:01:00Z">
        <w:r w:rsidRPr="004D414A" w:rsidDel="00644E3F">
          <w:rPr>
            <w:rFonts w:ascii="Arial" w:eastAsia="Arial" w:hAnsi="Arial" w:cs="Arial"/>
            <w:sz w:val="16"/>
            <w:szCs w:val="16"/>
          </w:rPr>
          <w:delText>duav tau</w:delText>
        </w:r>
      </w:del>
      <w:r w:rsidRPr="004D414A">
        <w:rPr>
          <w:rFonts w:ascii="Arial" w:eastAsia="Arial" w:hAnsi="Arial" w:cs="Arial"/>
          <w:sz w:val="16"/>
          <w:szCs w:val="16"/>
        </w:rPr>
        <w:t xml:space="preserve"> </w:t>
      </w:r>
      <w:proofErr w:type="spellStart"/>
      <w:r w:rsidRPr="004D414A">
        <w:rPr>
          <w:rFonts w:ascii="Arial" w:eastAsia="Arial" w:hAnsi="Arial" w:cs="Arial"/>
          <w:sz w:val="16"/>
          <w:szCs w:val="16"/>
        </w:rPr>
        <w:t>tej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liaj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ins w:id="1868" w:author="Kaxiong" w:date="2021-06-10T14:01:00Z">
        <w:r w:rsidR="00644E3F">
          <w:rPr>
            <w:rFonts w:ascii="Arial" w:eastAsia="Arial" w:hAnsi="Arial" w:cs="Arial"/>
            <w:sz w:val="16"/>
            <w:szCs w:val="16"/>
          </w:rPr>
          <w:t>uas</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raug</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saib</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xyuas</w:t>
        </w:r>
        <w:proofErr w:type="spellEnd"/>
        <w:r w:rsidR="00644E3F">
          <w:rPr>
            <w:rFonts w:ascii="Arial" w:eastAsia="Arial" w:hAnsi="Arial" w:cs="Arial"/>
            <w:sz w:val="16"/>
            <w:szCs w:val="16"/>
          </w:rPr>
          <w:t xml:space="preserve"> </w:t>
        </w:r>
      </w:ins>
      <w:proofErr w:type="spellStart"/>
      <w:r w:rsidRPr="004D414A">
        <w:rPr>
          <w:rFonts w:ascii="Arial" w:eastAsia="Arial" w:hAnsi="Arial" w:cs="Arial"/>
          <w:sz w:val="16"/>
          <w:szCs w:val="16"/>
        </w:rPr>
        <w:t>tseem</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yuav</w:t>
      </w:r>
      <w:proofErr w:type="spellEnd"/>
      <w:r w:rsidRPr="004D414A">
        <w:rPr>
          <w:rFonts w:ascii="Arial" w:eastAsia="Arial" w:hAnsi="Arial" w:cs="Arial"/>
          <w:sz w:val="16"/>
          <w:szCs w:val="16"/>
        </w:rPr>
        <w:t xml:space="preserve"> tau </w:t>
      </w:r>
      <w:proofErr w:type="spellStart"/>
      <w:r w:rsidRPr="004D414A">
        <w:rPr>
          <w:rFonts w:ascii="Arial" w:eastAsia="Arial" w:hAnsi="Arial" w:cs="Arial"/>
          <w:sz w:val="16"/>
          <w:szCs w:val="16"/>
        </w:rPr>
        <w:t>mus</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ib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kauj</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ruam</w:t>
      </w:r>
      <w:proofErr w:type="spellEnd"/>
      <w:r w:rsidRPr="004D414A">
        <w:rPr>
          <w:rFonts w:ascii="Arial" w:eastAsia="Arial" w:hAnsi="Arial" w:cs="Arial"/>
          <w:sz w:val="16"/>
          <w:szCs w:val="16"/>
        </w:rPr>
        <w:t xml:space="preserve"> deb </w:t>
      </w:r>
      <w:proofErr w:type="spellStart"/>
      <w:r w:rsidRPr="004D414A">
        <w:rPr>
          <w:rFonts w:ascii="Arial" w:eastAsia="Arial" w:hAnsi="Arial" w:cs="Arial"/>
          <w:sz w:val="16"/>
          <w:szCs w:val="16"/>
        </w:rPr>
        <w:t>dua</w:t>
      </w:r>
      <w:proofErr w:type="spellEnd"/>
      <w:r w:rsidRPr="004D414A">
        <w:rPr>
          <w:rFonts w:ascii="Arial" w:eastAsia="Arial" w:hAnsi="Arial" w:cs="Arial"/>
          <w:sz w:val="16"/>
          <w:szCs w:val="16"/>
        </w:rPr>
        <w:t xml:space="preserve">, </w:t>
      </w:r>
      <w:proofErr w:type="spellStart"/>
      <w:ins w:id="1869" w:author="Kaxiong" w:date="2021-06-10T14:03:00Z">
        <w:r w:rsidR="00644E3F">
          <w:rPr>
            <w:rFonts w:ascii="Arial" w:eastAsia="Arial" w:hAnsi="Arial" w:cs="Arial"/>
            <w:sz w:val="16"/>
            <w:szCs w:val="16"/>
          </w:rPr>
          <w:t>tseem</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tshuav</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qhov</w:t>
        </w:r>
        <w:proofErr w:type="spellEnd"/>
        <w:r w:rsidR="00644E3F">
          <w:rPr>
            <w:rFonts w:ascii="Arial" w:eastAsia="Arial" w:hAnsi="Arial" w:cs="Arial"/>
            <w:sz w:val="16"/>
            <w:szCs w:val="16"/>
          </w:rPr>
          <w:t xml:space="preserve"> </w:t>
        </w:r>
      </w:ins>
      <w:del w:id="1870" w:author="Kaxiong" w:date="2021-06-10T14:03:00Z">
        <w:r w:rsidRPr="004D414A" w:rsidDel="00644E3F">
          <w:rPr>
            <w:rFonts w:ascii="Arial" w:eastAsia="Arial" w:hAnsi="Arial" w:cs="Arial"/>
            <w:sz w:val="16"/>
            <w:szCs w:val="16"/>
          </w:rPr>
          <w:delText xml:space="preserve">nqis los </w:delText>
        </w:r>
      </w:del>
      <w:proofErr w:type="spellStart"/>
      <w:r w:rsidRPr="004D414A">
        <w:rPr>
          <w:rFonts w:ascii="Arial" w:eastAsia="Arial" w:hAnsi="Arial" w:cs="Arial"/>
          <w:sz w:val="16"/>
          <w:szCs w:val="16"/>
        </w:rPr>
        <w:t>muab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kev</w:t>
      </w:r>
      <w:proofErr w:type="spellEnd"/>
      <w:r w:rsidRPr="004D414A">
        <w:rPr>
          <w:rFonts w:ascii="Arial" w:eastAsia="Arial" w:hAnsi="Arial" w:cs="Arial"/>
          <w:sz w:val="16"/>
          <w:szCs w:val="16"/>
        </w:rPr>
        <w:t xml:space="preserve"> </w:t>
      </w:r>
      <w:del w:id="1871" w:author="Kaxiong" w:date="2021-06-10T14:03:00Z">
        <w:r w:rsidRPr="004D414A" w:rsidDel="00644E3F">
          <w:rPr>
            <w:rFonts w:ascii="Arial" w:eastAsia="Arial" w:hAnsi="Arial" w:cs="Arial"/>
            <w:sz w:val="16"/>
            <w:szCs w:val="16"/>
          </w:rPr>
          <w:delText xml:space="preserve">tswj </w:delText>
        </w:r>
      </w:del>
      <w:r w:rsidRPr="004D414A">
        <w:rPr>
          <w:rFonts w:ascii="Arial" w:eastAsia="Arial" w:hAnsi="Arial" w:cs="Arial"/>
          <w:sz w:val="16"/>
          <w:szCs w:val="16"/>
        </w:rPr>
        <w:t xml:space="preserve">GPS </w:t>
      </w:r>
      <w:proofErr w:type="spellStart"/>
      <w:ins w:id="1872" w:author="Kaxiong" w:date="2021-06-10T14:04:00Z">
        <w:r w:rsidR="00644E3F">
          <w:rPr>
            <w:rFonts w:ascii="Arial" w:eastAsia="Arial" w:hAnsi="Arial" w:cs="Arial"/>
            <w:sz w:val="16"/>
            <w:szCs w:val="16"/>
          </w:rPr>
          <w:t>koom</w:t>
        </w:r>
        <w:proofErr w:type="spellEnd"/>
        <w:r w:rsidR="00644E3F">
          <w:rPr>
            <w:rFonts w:ascii="Arial" w:eastAsia="Arial" w:hAnsi="Arial" w:cs="Arial"/>
            <w:sz w:val="16"/>
            <w:szCs w:val="16"/>
          </w:rPr>
          <w:t xml:space="preserve"> </w:t>
        </w:r>
        <w:proofErr w:type="spellStart"/>
        <w:r w:rsidR="00644E3F">
          <w:rPr>
            <w:rFonts w:ascii="Arial" w:eastAsia="Arial" w:hAnsi="Arial" w:cs="Arial"/>
            <w:sz w:val="16"/>
            <w:szCs w:val="16"/>
          </w:rPr>
          <w:t>nrog</w:t>
        </w:r>
        <w:proofErr w:type="spellEnd"/>
        <w:r w:rsidR="00644E3F">
          <w:rPr>
            <w:rFonts w:ascii="Arial" w:eastAsia="Arial" w:hAnsi="Arial" w:cs="Arial"/>
            <w:sz w:val="16"/>
            <w:szCs w:val="16"/>
          </w:rPr>
          <w:t xml:space="preserve"> </w:t>
        </w:r>
      </w:ins>
      <w:proofErr w:type="spellStart"/>
      <w:r w:rsidRPr="004D414A">
        <w:rPr>
          <w:rFonts w:ascii="Arial" w:eastAsia="Arial" w:hAnsi="Arial" w:cs="Arial"/>
          <w:sz w:val="16"/>
          <w:szCs w:val="16"/>
        </w:rPr>
        <w:t>rau</w:t>
      </w:r>
      <w:proofErr w:type="spellEnd"/>
      <w:r w:rsidRPr="004D414A">
        <w:rPr>
          <w:rFonts w:ascii="Arial" w:eastAsia="Arial" w:hAnsi="Arial" w:cs="Arial"/>
          <w:sz w:val="16"/>
          <w:szCs w:val="16"/>
        </w:rPr>
        <w:t xml:space="preserve"> cov </w:t>
      </w:r>
      <w:proofErr w:type="spellStart"/>
      <w:r w:rsidRPr="004D414A">
        <w:rPr>
          <w:rFonts w:ascii="Arial" w:eastAsia="Arial" w:hAnsi="Arial" w:cs="Arial"/>
          <w:sz w:val="16"/>
          <w:szCs w:val="16"/>
        </w:rPr>
        <w:t>teb</w:t>
      </w:r>
      <w:proofErr w:type="spellEnd"/>
      <w:r w:rsidRPr="004D414A">
        <w:rPr>
          <w:rFonts w:ascii="Arial" w:eastAsia="Arial" w:hAnsi="Arial" w:cs="Arial"/>
          <w:sz w:val="16"/>
          <w:szCs w:val="16"/>
        </w:rPr>
        <w:t xml:space="preserve"> </w:t>
      </w:r>
      <w:proofErr w:type="spellStart"/>
      <w:r w:rsidRPr="004D414A">
        <w:rPr>
          <w:rFonts w:ascii="Arial" w:eastAsia="Arial" w:hAnsi="Arial" w:cs="Arial"/>
          <w:sz w:val="16"/>
          <w:szCs w:val="16"/>
        </w:rPr>
        <w:t>uas</w:t>
      </w:r>
      <w:proofErr w:type="spellEnd"/>
      <w:r w:rsidRPr="004D414A">
        <w:rPr>
          <w:rFonts w:ascii="Arial" w:eastAsia="Arial" w:hAnsi="Arial" w:cs="Arial"/>
          <w:sz w:val="16"/>
          <w:szCs w:val="16"/>
        </w:rPr>
        <w:t xml:space="preserve"> </w:t>
      </w:r>
      <w:r w:rsidR="00564205" w:rsidRPr="004D414A">
        <w:rPr>
          <w:rFonts w:ascii="Arial" w:eastAsia="Arial" w:hAnsi="Arial" w:cs="Arial"/>
          <w:sz w:val="16"/>
          <w:szCs w:val="16"/>
        </w:rPr>
        <w:t xml:space="preserve">tau </w:t>
      </w:r>
      <w:proofErr w:type="spellStart"/>
      <w:r w:rsidR="00564205" w:rsidRPr="004D414A">
        <w:rPr>
          <w:rFonts w:ascii="Arial" w:eastAsia="Arial" w:hAnsi="Arial" w:cs="Arial"/>
          <w:sz w:val="16"/>
          <w:szCs w:val="16"/>
        </w:rPr>
        <w:t>sau</w:t>
      </w:r>
      <w:proofErr w:type="spellEnd"/>
      <w:r w:rsidR="00564205" w:rsidRPr="004D414A">
        <w:rPr>
          <w:rFonts w:ascii="Arial" w:eastAsia="Arial" w:hAnsi="Arial" w:cs="Arial"/>
          <w:sz w:val="16"/>
          <w:szCs w:val="16"/>
        </w:rPr>
        <w:t xml:space="preserve"> cov</w:t>
      </w:r>
      <w:r w:rsidRPr="004D414A">
        <w:rPr>
          <w:rFonts w:ascii="Arial" w:eastAsia="Arial" w:hAnsi="Arial" w:cs="Arial"/>
          <w:sz w:val="16"/>
          <w:szCs w:val="16"/>
        </w:rPr>
        <w:t xml:space="preserve"> </w:t>
      </w:r>
      <w:proofErr w:type="spellStart"/>
      <w:r w:rsidRPr="004D414A">
        <w:rPr>
          <w:rFonts w:ascii="Arial" w:eastAsia="Arial" w:hAnsi="Arial" w:cs="Arial"/>
          <w:sz w:val="16"/>
          <w:szCs w:val="16"/>
        </w:rPr>
        <w:t>qoob</w:t>
      </w:r>
      <w:proofErr w:type="spellEnd"/>
      <w:r w:rsidRPr="004D414A">
        <w:rPr>
          <w:rFonts w:ascii="Arial" w:eastAsia="Arial" w:hAnsi="Arial" w:cs="Arial"/>
          <w:sz w:val="16"/>
          <w:szCs w:val="16"/>
        </w:rPr>
        <w:t xml:space="preserve"> loo.</w:t>
      </w:r>
    </w:p>
    <w:p w14:paraId="655B49E4" w14:textId="77777777" w:rsidR="00BF3E5F" w:rsidRDefault="00BF3E5F">
      <w:pPr>
        <w:spacing w:line="200" w:lineRule="exact"/>
        <w:rPr>
          <w:sz w:val="20"/>
          <w:szCs w:val="20"/>
        </w:rPr>
      </w:pPr>
    </w:p>
    <w:p w14:paraId="7A2EACF5" w14:textId="77777777" w:rsidR="00BF3E5F" w:rsidRDefault="00BF3E5F">
      <w:pPr>
        <w:spacing w:line="200" w:lineRule="exact"/>
        <w:rPr>
          <w:sz w:val="20"/>
          <w:szCs w:val="20"/>
        </w:rPr>
      </w:pPr>
    </w:p>
    <w:p w14:paraId="6BAE19E1" w14:textId="3C5CA1FB" w:rsidR="00BF3E5F" w:rsidRDefault="00BF3E5F">
      <w:pPr>
        <w:spacing w:line="291" w:lineRule="exact"/>
        <w:rPr>
          <w:sz w:val="20"/>
          <w:szCs w:val="20"/>
        </w:rPr>
      </w:pPr>
    </w:p>
    <w:p w14:paraId="1123B5B7" w14:textId="0E1FC2A9" w:rsidR="00BF3E5F" w:rsidRPr="00EB26F1" w:rsidRDefault="00F2670D">
      <w:pPr>
        <w:ind w:left="600"/>
        <w:rPr>
          <w:sz w:val="18"/>
          <w:szCs w:val="18"/>
        </w:rPr>
      </w:pPr>
      <w:r w:rsidRPr="00EB26F1">
        <w:rPr>
          <w:rFonts w:ascii="Arial" w:eastAsia="Arial" w:hAnsi="Arial" w:cs="Arial"/>
          <w:color w:val="2F5496"/>
          <w:sz w:val="18"/>
          <w:szCs w:val="18"/>
        </w:rPr>
        <w:t xml:space="preserve">3. </w:t>
      </w:r>
      <w:proofErr w:type="spellStart"/>
      <w:r w:rsidRPr="00EB26F1">
        <w:rPr>
          <w:rFonts w:ascii="Arial" w:eastAsia="Arial" w:hAnsi="Arial" w:cs="Arial"/>
          <w:color w:val="2F5496"/>
          <w:sz w:val="18"/>
          <w:szCs w:val="18"/>
        </w:rPr>
        <w:t>Tsh</w:t>
      </w:r>
      <w:r w:rsidR="00EB26F1" w:rsidRPr="00EB26F1">
        <w:rPr>
          <w:rFonts w:ascii="Arial" w:eastAsia="Arial" w:hAnsi="Arial" w:cs="Arial"/>
          <w:color w:val="2F5496"/>
          <w:sz w:val="18"/>
          <w:szCs w:val="18"/>
        </w:rPr>
        <w:t>awb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xyuas</w:t>
      </w:r>
      <w:proofErr w:type="spellEnd"/>
      <w:r w:rsidR="00EB26F1" w:rsidRPr="00EB26F1">
        <w:rPr>
          <w:rFonts w:ascii="Arial" w:eastAsia="Arial" w:hAnsi="Arial" w:cs="Arial"/>
          <w:color w:val="2F5496"/>
          <w:sz w:val="18"/>
          <w:szCs w:val="18"/>
        </w:rPr>
        <w:t xml:space="preserve"> </w:t>
      </w:r>
      <w:ins w:id="1873" w:author="Kaxiong" w:date="2021-06-10T14:04:00Z">
        <w:r w:rsidR="00644E3F">
          <w:rPr>
            <w:rFonts w:ascii="Arial" w:eastAsia="Arial" w:hAnsi="Arial" w:cs="Arial"/>
            <w:color w:val="2F5496"/>
            <w:sz w:val="18"/>
            <w:szCs w:val="18"/>
          </w:rPr>
          <w:t xml:space="preserve">cov </w:t>
        </w:r>
      </w:ins>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xaiv </w:t>
      </w:r>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pov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hwm</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rau</w:t>
      </w:r>
      <w:proofErr w:type="spellEnd"/>
      <w:r w:rsidR="00EB26F1" w:rsidRPr="00EB26F1">
        <w:rPr>
          <w:rFonts w:ascii="Arial" w:eastAsia="Arial" w:hAnsi="Arial" w:cs="Arial"/>
          <w:color w:val="2F5496"/>
          <w:sz w:val="18"/>
          <w:szCs w:val="18"/>
        </w:rPr>
        <w:t xml:space="preserve"> </w:t>
      </w:r>
      <w:proofErr w:type="spellStart"/>
      <w:ins w:id="1874" w:author="Kaxiong" w:date="2021-06-10T14:04:00Z">
        <w:r w:rsidR="00DB2A1C">
          <w:rPr>
            <w:rFonts w:ascii="Arial" w:eastAsia="Arial" w:hAnsi="Arial" w:cs="Arial"/>
            <w:color w:val="2F5496"/>
            <w:sz w:val="18"/>
            <w:szCs w:val="18"/>
          </w:rPr>
          <w:t>kev</w:t>
        </w:r>
        <w:proofErr w:type="spellEnd"/>
        <w:r w:rsidR="00DB2A1C">
          <w:rPr>
            <w:rFonts w:ascii="Arial" w:eastAsia="Arial" w:hAnsi="Arial" w:cs="Arial"/>
            <w:color w:val="2F5496"/>
            <w:sz w:val="18"/>
            <w:szCs w:val="18"/>
          </w:rPr>
          <w:t xml:space="preserve"> </w:t>
        </w:r>
        <w:proofErr w:type="spellStart"/>
        <w:r w:rsidR="00DB2A1C">
          <w:rPr>
            <w:rFonts w:ascii="Arial" w:eastAsia="Arial" w:hAnsi="Arial" w:cs="Arial"/>
            <w:color w:val="2F5496"/>
            <w:sz w:val="18"/>
            <w:szCs w:val="18"/>
          </w:rPr>
          <w:t>saib</w:t>
        </w:r>
        <w:proofErr w:type="spellEnd"/>
        <w:r w:rsidR="00DB2A1C">
          <w:rPr>
            <w:rFonts w:ascii="Arial" w:eastAsia="Arial" w:hAnsi="Arial" w:cs="Arial"/>
            <w:color w:val="2F5496"/>
            <w:sz w:val="18"/>
            <w:szCs w:val="18"/>
          </w:rPr>
          <w:t xml:space="preserve"> </w:t>
        </w:r>
        <w:proofErr w:type="spellStart"/>
        <w:r w:rsidR="00DB2A1C">
          <w:rPr>
            <w:rFonts w:ascii="Arial" w:eastAsia="Arial" w:hAnsi="Arial" w:cs="Arial"/>
            <w:color w:val="2F5496"/>
            <w:sz w:val="18"/>
            <w:szCs w:val="18"/>
          </w:rPr>
          <w:t>xyuas</w:t>
        </w:r>
        <w:proofErr w:type="spellEnd"/>
        <w:r w:rsidR="00DB2A1C">
          <w:rPr>
            <w:rFonts w:ascii="Arial" w:eastAsia="Arial" w:hAnsi="Arial" w:cs="Arial"/>
            <w:color w:val="2F5496"/>
            <w:sz w:val="18"/>
            <w:szCs w:val="18"/>
          </w:rPr>
          <w:t xml:space="preserve"> </w:t>
        </w:r>
      </w:ins>
      <w:proofErr w:type="spellStart"/>
      <w:r w:rsidR="00EB26F1" w:rsidRPr="00EB26F1">
        <w:rPr>
          <w:rFonts w:ascii="Arial" w:eastAsia="Arial" w:hAnsi="Arial" w:cs="Arial"/>
          <w:color w:val="2F5496"/>
          <w:sz w:val="18"/>
          <w:szCs w:val="18"/>
        </w:rPr>
        <w:t>kev</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nyab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xeeb</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ntawm</w:t>
      </w:r>
      <w:proofErr w:type="spellEnd"/>
      <w:r w:rsidR="00EB26F1" w:rsidRPr="00EB26F1">
        <w:rPr>
          <w:rFonts w:ascii="Arial" w:eastAsia="Arial" w:hAnsi="Arial" w:cs="Arial"/>
          <w:color w:val="2F5496"/>
          <w:sz w:val="18"/>
          <w:szCs w:val="18"/>
        </w:rPr>
        <w:t xml:space="preserve"> </w:t>
      </w:r>
      <w:proofErr w:type="spellStart"/>
      <w:r w:rsidR="00EB26F1" w:rsidRPr="00EB26F1">
        <w:rPr>
          <w:rFonts w:ascii="Arial" w:eastAsia="Arial" w:hAnsi="Arial" w:cs="Arial"/>
          <w:color w:val="2F5496"/>
          <w:sz w:val="18"/>
          <w:szCs w:val="18"/>
        </w:rPr>
        <w:t>zaub</w:t>
      </w:r>
      <w:proofErr w:type="spellEnd"/>
      <w:r w:rsidR="00EB26F1" w:rsidRPr="00EB26F1">
        <w:rPr>
          <w:rFonts w:ascii="Arial" w:eastAsia="Arial" w:hAnsi="Arial" w:cs="Arial"/>
          <w:color w:val="2F5496"/>
          <w:sz w:val="18"/>
          <w:szCs w:val="18"/>
        </w:rPr>
        <w:t xml:space="preserve"> mov</w:t>
      </w:r>
    </w:p>
    <w:p w14:paraId="21FEF364" w14:textId="77777777" w:rsidR="00BF3E5F" w:rsidRDefault="00BF3E5F">
      <w:pPr>
        <w:spacing w:line="200" w:lineRule="exact"/>
        <w:rPr>
          <w:sz w:val="20"/>
          <w:szCs w:val="20"/>
        </w:rPr>
      </w:pPr>
    </w:p>
    <w:p w14:paraId="4CCC08DC" w14:textId="77777777" w:rsidR="00BF3E5F" w:rsidRDefault="00BF3E5F">
      <w:pPr>
        <w:spacing w:line="223" w:lineRule="exact"/>
        <w:rPr>
          <w:sz w:val="20"/>
          <w:szCs w:val="20"/>
        </w:rPr>
      </w:pPr>
    </w:p>
    <w:p w14:paraId="4A7CCF57" w14:textId="7433A238" w:rsidR="00BF3E5F" w:rsidRPr="00A86FE5" w:rsidRDefault="00F2670D" w:rsidP="00A86FE5">
      <w:pPr>
        <w:spacing w:line="423" w:lineRule="auto"/>
        <w:ind w:left="240" w:right="80"/>
        <w:jc w:val="both"/>
        <w:rPr>
          <w:sz w:val="16"/>
          <w:szCs w:val="16"/>
        </w:rPr>
      </w:pP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kev</w:t>
      </w:r>
      <w:proofErr w:type="spellEnd"/>
      <w:r w:rsidR="000B4CCE"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nyab</w:t>
      </w:r>
      <w:proofErr w:type="spellEnd"/>
      <w:r w:rsidR="000B4CCE" w:rsidRPr="00A86FE5">
        <w:rPr>
          <w:rFonts w:ascii="Arial" w:eastAsia="Arial" w:hAnsi="Arial" w:cs="Arial"/>
          <w:sz w:val="16"/>
          <w:szCs w:val="16"/>
        </w:rPr>
        <w:t xml:space="preserve"> </w:t>
      </w:r>
      <w:proofErr w:type="spellStart"/>
      <w:r w:rsidR="000B4CCE" w:rsidRPr="00A86FE5">
        <w:rPr>
          <w:rFonts w:ascii="Arial" w:eastAsia="Arial" w:hAnsi="Arial" w:cs="Arial"/>
          <w:sz w:val="16"/>
          <w:szCs w:val="16"/>
        </w:rPr>
        <w:t>xeeb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ib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qho</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tseem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ceeb</w:t>
      </w:r>
      <w:proofErr w:type="spellEnd"/>
      <w:r w:rsidRPr="00A86FE5">
        <w:rPr>
          <w:rFonts w:ascii="Arial" w:eastAsia="Arial" w:hAnsi="Arial" w:cs="Arial"/>
          <w:sz w:val="16"/>
          <w:szCs w:val="16"/>
        </w:rPr>
        <w:t xml:space="preserve"> los </w:t>
      </w:r>
      <w:proofErr w:type="spellStart"/>
      <w:r w:rsidRPr="00A86FE5">
        <w:rPr>
          <w:rFonts w:ascii="Arial" w:eastAsia="Arial" w:hAnsi="Arial" w:cs="Arial"/>
          <w:sz w:val="16"/>
          <w:szCs w:val="16"/>
        </w:rPr>
        <w:t>tiv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thaiv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daim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liaj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tias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nws</w:t>
      </w:r>
      <w:proofErr w:type="spellEnd"/>
      <w:r w:rsidRPr="00A86FE5">
        <w:rPr>
          <w:rFonts w:ascii="Arial" w:eastAsia="Arial" w:hAnsi="Arial" w:cs="Arial"/>
          <w:sz w:val="16"/>
          <w:szCs w:val="16"/>
        </w:rPr>
        <w:t xml:space="preserve"> </w:t>
      </w:r>
      <w:proofErr w:type="spellStart"/>
      <w:ins w:id="1875" w:author="Kaxiong" w:date="2021-06-10T14:11:00Z">
        <w:r w:rsidR="009030DA">
          <w:rPr>
            <w:rFonts w:ascii="Arial" w:eastAsia="Arial" w:hAnsi="Arial" w:cs="Arial"/>
            <w:sz w:val="16"/>
            <w:szCs w:val="16"/>
          </w:rPr>
          <w:t>puas</w:t>
        </w:r>
        <w:proofErr w:type="spellEnd"/>
        <w:r w:rsidR="009030DA">
          <w:rPr>
            <w:rFonts w:ascii="Arial" w:eastAsia="Arial" w:hAnsi="Arial" w:cs="Arial"/>
            <w:sz w:val="16"/>
            <w:szCs w:val="16"/>
          </w:rPr>
          <w:t xml:space="preserve"> los </w:t>
        </w:r>
        <w:proofErr w:type="spellStart"/>
        <w:r w:rsidR="009030DA">
          <w:rPr>
            <w:rFonts w:ascii="Arial" w:eastAsia="Arial" w:hAnsi="Arial" w:cs="Arial"/>
            <w:sz w:val="16"/>
            <w:szCs w:val="16"/>
          </w:rPr>
          <w:t>cuam</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tshuam</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rau</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hauv</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k</w:t>
        </w:r>
      </w:ins>
      <w:ins w:id="1876" w:author="Kaxiong" w:date="2021-06-10T14:12:00Z">
        <w:r w:rsidR="009030DA">
          <w:rPr>
            <w:rFonts w:ascii="Arial" w:eastAsia="Arial" w:hAnsi="Arial" w:cs="Arial"/>
            <w:sz w:val="16"/>
            <w:szCs w:val="16"/>
          </w:rPr>
          <w:t>ev</w:t>
        </w:r>
        <w:proofErr w:type="spellEnd"/>
        <w:r w:rsidR="009030DA">
          <w:rPr>
            <w:rFonts w:ascii="Arial" w:eastAsia="Arial" w:hAnsi="Arial" w:cs="Arial"/>
            <w:sz w:val="16"/>
            <w:szCs w:val="16"/>
          </w:rPr>
          <w:t xml:space="preserve"> </w:t>
        </w:r>
      </w:ins>
      <w:proofErr w:type="spellStart"/>
      <w:r w:rsidRPr="00A86FE5">
        <w:rPr>
          <w:rFonts w:ascii="Arial" w:eastAsia="Arial" w:hAnsi="Arial" w:cs="Arial"/>
          <w:sz w:val="16"/>
          <w:szCs w:val="16"/>
        </w:rPr>
        <w:t>raug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foob</w:t>
      </w:r>
      <w:proofErr w:type="spellEnd"/>
      <w:ins w:id="1877" w:author="Kaxiong" w:date="2021-06-10T14:12:00Z">
        <w:r w:rsidR="009030DA">
          <w:rPr>
            <w:rFonts w:ascii="Arial" w:eastAsia="Arial" w:hAnsi="Arial" w:cs="Arial"/>
            <w:sz w:val="16"/>
            <w:szCs w:val="16"/>
          </w:rPr>
          <w:t xml:space="preserve"> </w:t>
        </w:r>
        <w:proofErr w:type="spellStart"/>
        <w:r w:rsidR="009030DA">
          <w:rPr>
            <w:rFonts w:ascii="Arial" w:eastAsia="Arial" w:hAnsi="Arial" w:cs="Arial"/>
            <w:sz w:val="16"/>
            <w:szCs w:val="16"/>
          </w:rPr>
          <w:t>hauv</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kev</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cai</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lij</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choj</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txog</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kev</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muaj</w:t>
        </w:r>
        <w:proofErr w:type="spellEnd"/>
        <w:r w:rsidR="009030DA">
          <w:rPr>
            <w:rFonts w:ascii="Arial" w:eastAsia="Arial" w:hAnsi="Arial" w:cs="Arial"/>
            <w:sz w:val="16"/>
            <w:szCs w:val="16"/>
          </w:rPr>
          <w:t xml:space="preserve"> mob los </w:t>
        </w:r>
        <w:proofErr w:type="spellStart"/>
        <w:r w:rsidR="009030DA">
          <w:rPr>
            <w:rFonts w:ascii="Arial" w:eastAsia="Arial" w:hAnsi="Arial" w:cs="Arial"/>
            <w:sz w:val="16"/>
            <w:szCs w:val="16"/>
          </w:rPr>
          <w:t>ntawm</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zaub</w:t>
        </w:r>
        <w:proofErr w:type="spellEnd"/>
        <w:r w:rsidR="009030DA">
          <w:rPr>
            <w:rFonts w:ascii="Arial" w:eastAsia="Arial" w:hAnsi="Arial" w:cs="Arial"/>
            <w:sz w:val="16"/>
            <w:szCs w:val="16"/>
          </w:rPr>
          <w:t xml:space="preserve"> </w:t>
        </w:r>
      </w:ins>
      <w:ins w:id="1878" w:author="Kaxiong" w:date="2021-06-10T14:13:00Z">
        <w:r w:rsidR="009030DA">
          <w:rPr>
            <w:rFonts w:ascii="Arial" w:eastAsia="Arial" w:hAnsi="Arial" w:cs="Arial"/>
            <w:sz w:val="16"/>
            <w:szCs w:val="16"/>
          </w:rPr>
          <w:t>mov</w:t>
        </w:r>
      </w:ins>
      <w:del w:id="1879" w:author="Kaxiong" w:date="2021-06-10T14:13:00Z">
        <w:r w:rsidRPr="00A86FE5" w:rsidDel="009030DA">
          <w:rPr>
            <w:rFonts w:ascii="Arial" w:eastAsia="Arial" w:hAnsi="Arial" w:cs="Arial"/>
            <w:sz w:val="16"/>
            <w:szCs w:val="16"/>
          </w:rPr>
          <w:delText xml:space="preserve"> rau kev tsis txaus siab txog khoom noj khoom haus</w:delText>
        </w:r>
      </w:del>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tias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xwm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txheej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tshwm</w:t>
      </w:r>
      <w:proofErr w:type="spellEnd"/>
      <w:r w:rsidRPr="00A86FE5">
        <w:rPr>
          <w:rFonts w:ascii="Arial" w:eastAsia="Arial" w:hAnsi="Arial" w:cs="Arial"/>
          <w:sz w:val="16"/>
          <w:szCs w:val="16"/>
        </w:rPr>
        <w:t xml:space="preserve"> sim,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txiav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txim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siab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foob</w:t>
      </w:r>
      <w:proofErr w:type="spellEnd"/>
      <w:r w:rsidRPr="00A86FE5">
        <w:rPr>
          <w:rFonts w:ascii="Arial" w:eastAsia="Arial" w:hAnsi="Arial" w:cs="Arial"/>
          <w:sz w:val="16"/>
          <w:szCs w:val="16"/>
        </w:rPr>
        <w:t xml:space="preserve"> </w:t>
      </w:r>
      <w:proofErr w:type="spellStart"/>
      <w:ins w:id="1880" w:author="Kaxiong" w:date="2021-06-10T14:14:00Z">
        <w:r w:rsidR="009030DA">
          <w:rPr>
            <w:rFonts w:ascii="Arial" w:eastAsia="Arial" w:hAnsi="Arial" w:cs="Arial"/>
            <w:sz w:val="16"/>
            <w:szCs w:val="16"/>
          </w:rPr>
          <w:t>tsis</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yog</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yuav</w:t>
        </w:r>
        <w:proofErr w:type="spellEnd"/>
        <w:r w:rsidR="009030DA">
          <w:rPr>
            <w:rFonts w:ascii="Arial" w:eastAsia="Arial" w:hAnsi="Arial" w:cs="Arial"/>
            <w:sz w:val="16"/>
            <w:szCs w:val="16"/>
          </w:rPr>
          <w:t xml:space="preserve"> </w:t>
        </w:r>
        <w:proofErr w:type="spellStart"/>
        <w:r w:rsidR="009030DA">
          <w:rPr>
            <w:rFonts w:ascii="Arial" w:eastAsia="Arial" w:hAnsi="Arial" w:cs="Arial"/>
            <w:sz w:val="16"/>
            <w:szCs w:val="16"/>
          </w:rPr>
          <w:t>raws</w:t>
        </w:r>
        <w:proofErr w:type="spellEnd"/>
        <w:r w:rsidR="009030DA">
          <w:rPr>
            <w:rFonts w:ascii="Arial" w:eastAsia="Arial" w:hAnsi="Arial" w:cs="Arial"/>
            <w:sz w:val="16"/>
            <w:szCs w:val="16"/>
          </w:rPr>
          <w:t xml:space="preserve"> li</w:t>
        </w:r>
      </w:ins>
      <w:del w:id="1881" w:author="Kaxiong" w:date="2021-06-10T14:14:00Z">
        <w:r w:rsidRPr="00A86FE5" w:rsidDel="009030DA">
          <w:rPr>
            <w:rFonts w:ascii="Arial" w:eastAsia="Arial" w:hAnsi="Arial" w:cs="Arial"/>
            <w:sz w:val="16"/>
            <w:szCs w:val="16"/>
          </w:rPr>
          <w:delText>mus rau</w:delText>
        </w:r>
      </w:del>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cov </w:t>
      </w:r>
      <w:proofErr w:type="spellStart"/>
      <w:r w:rsidRPr="00A86FE5">
        <w:rPr>
          <w:rFonts w:ascii="Arial" w:eastAsia="Arial" w:hAnsi="Arial" w:cs="Arial"/>
          <w:sz w:val="16"/>
          <w:szCs w:val="16"/>
        </w:rPr>
        <w:t>neeg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yuav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khoom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Nws</w:t>
      </w:r>
      <w:proofErr w:type="spellEnd"/>
      <w:r w:rsidR="00FD3034" w:rsidRPr="00A86FE5">
        <w:rPr>
          <w:rFonts w:ascii="Arial" w:eastAsia="Arial" w:hAnsi="Arial" w:cs="Arial"/>
          <w:sz w:val="16"/>
          <w:szCs w:val="16"/>
        </w:rPr>
        <w:t xml:space="preserve"> </w:t>
      </w:r>
      <w:proofErr w:type="spellStart"/>
      <w:ins w:id="1882" w:author="Kaxiong" w:date="2021-06-10T14:16:00Z">
        <w:r w:rsidR="00F26ABE">
          <w:rPr>
            <w:rFonts w:ascii="Arial" w:eastAsia="Arial" w:hAnsi="Arial" w:cs="Arial"/>
            <w:sz w:val="16"/>
            <w:szCs w:val="16"/>
          </w:rPr>
          <w:t>yog</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raws</w:t>
        </w:r>
        <w:proofErr w:type="spellEnd"/>
        <w:r w:rsidR="00F26ABE">
          <w:rPr>
            <w:rFonts w:ascii="Arial" w:eastAsia="Arial" w:hAnsi="Arial" w:cs="Arial"/>
            <w:sz w:val="16"/>
            <w:szCs w:val="16"/>
          </w:rPr>
          <w:t xml:space="preserve"> li </w:t>
        </w:r>
        <w:proofErr w:type="spellStart"/>
        <w:r w:rsidR="00F26ABE">
          <w:rPr>
            <w:rFonts w:ascii="Arial" w:eastAsia="Arial" w:hAnsi="Arial" w:cs="Arial"/>
            <w:sz w:val="16"/>
            <w:szCs w:val="16"/>
          </w:rPr>
          <w:t>feem</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xyuam-zeeg</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peb</w:t>
        </w:r>
        <w:proofErr w:type="spellEnd"/>
        <w:r w:rsidR="00F26ABE">
          <w:rPr>
            <w:rFonts w:ascii="Arial" w:eastAsia="Arial" w:hAnsi="Arial" w:cs="Arial"/>
            <w:sz w:val="16"/>
            <w:szCs w:val="16"/>
          </w:rPr>
          <w:t xml:space="preserve"> </w:t>
        </w:r>
        <w:proofErr w:type="spellStart"/>
        <w:proofErr w:type="gramStart"/>
        <w:r w:rsidR="00F26ABE">
          <w:rPr>
            <w:rFonts w:ascii="Arial" w:eastAsia="Arial" w:hAnsi="Arial" w:cs="Arial"/>
            <w:sz w:val="16"/>
            <w:szCs w:val="16"/>
          </w:rPr>
          <w:t>uas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yog</w:t>
        </w:r>
        <w:proofErr w:type="spellEnd"/>
        <w:proofErr w:type="gramEnd"/>
        <w:r w:rsidR="00F26ABE">
          <w:rPr>
            <w:rFonts w:ascii="Arial" w:eastAsia="Arial" w:hAnsi="Arial" w:cs="Arial"/>
            <w:sz w:val="16"/>
            <w:szCs w:val="16"/>
          </w:rPr>
          <w:t xml:space="preserve"> </w:t>
        </w:r>
      </w:ins>
      <w:del w:id="1883" w:author="Kaxiong" w:date="2021-06-10T14:16:00Z">
        <w:r w:rsidR="00FD3034" w:rsidRPr="00A86FE5" w:rsidDel="00F26ABE">
          <w:rPr>
            <w:rFonts w:ascii="Arial" w:eastAsia="Arial" w:hAnsi="Arial" w:cs="Arial"/>
            <w:sz w:val="16"/>
            <w:szCs w:val="16"/>
          </w:rPr>
          <w:delText>nyob rau</w:delText>
        </w:r>
        <w:r w:rsidRPr="00A86FE5" w:rsidDel="00F26ABE">
          <w:rPr>
            <w:rFonts w:ascii="Arial" w:eastAsia="Arial" w:hAnsi="Arial" w:cs="Arial"/>
            <w:sz w:val="16"/>
            <w:szCs w:val="16"/>
          </w:rPr>
          <w:delText xml:space="preserve"> </w:delText>
        </w:r>
      </w:del>
      <w:r w:rsidRPr="00A86FE5">
        <w:rPr>
          <w:rFonts w:ascii="Arial" w:eastAsia="Arial" w:hAnsi="Arial" w:cs="Arial"/>
          <w:sz w:val="16"/>
          <w:szCs w:val="16"/>
        </w:rPr>
        <w:t xml:space="preserve">cov </w:t>
      </w:r>
      <w:proofErr w:type="spellStart"/>
      <w:r w:rsidRPr="00A86FE5">
        <w:rPr>
          <w:rFonts w:ascii="Arial" w:eastAsia="Arial" w:hAnsi="Arial" w:cs="Arial"/>
          <w:sz w:val="16"/>
          <w:szCs w:val="16"/>
        </w:rPr>
        <w:t>tuam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txhab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tuav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w:t>
      </w:r>
      <w:proofErr w:type="spellStart"/>
      <w:ins w:id="1884" w:author="Kaxiong" w:date="2021-06-10T14:18:00Z">
        <w:r w:rsidR="00F26ABE">
          <w:rPr>
            <w:rFonts w:ascii="Arial" w:eastAsia="Arial" w:hAnsi="Arial" w:cs="Arial"/>
            <w:sz w:val="16"/>
            <w:szCs w:val="16"/>
          </w:rPr>
          <w:t>uas</w:t>
        </w:r>
        <w:proofErr w:type="spellEnd"/>
        <w:r w:rsidR="00F26ABE">
          <w:rPr>
            <w:rFonts w:ascii="Arial" w:eastAsia="Arial" w:hAnsi="Arial" w:cs="Arial"/>
            <w:sz w:val="16"/>
            <w:szCs w:val="16"/>
          </w:rPr>
          <w:t xml:space="preserve"> them </w:t>
        </w:r>
        <w:proofErr w:type="spellStart"/>
        <w:r w:rsidR="00F26ABE">
          <w:rPr>
            <w:rFonts w:ascii="Arial" w:eastAsia="Arial" w:hAnsi="Arial" w:cs="Arial"/>
            <w:sz w:val="16"/>
            <w:szCs w:val="16"/>
          </w:rPr>
          <w:t>nyiaj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txiag</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ua</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dej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siab</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rau</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tus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neeg</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twg</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uas</w:t>
        </w:r>
        <w:proofErr w:type="spellEnd"/>
        <w:r w:rsidR="00F26ABE">
          <w:rPr>
            <w:rFonts w:ascii="Arial" w:eastAsia="Arial" w:hAnsi="Arial" w:cs="Arial"/>
            <w:sz w:val="16"/>
            <w:szCs w:val="16"/>
          </w:rPr>
          <w:t xml:space="preserve"> tau </w:t>
        </w:r>
        <w:proofErr w:type="spellStart"/>
        <w:r w:rsidR="00F26ABE">
          <w:rPr>
            <w:rFonts w:ascii="Arial" w:eastAsia="Arial" w:hAnsi="Arial" w:cs="Arial"/>
            <w:sz w:val="16"/>
            <w:szCs w:val="16"/>
          </w:rPr>
          <w:t>txais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k</w:t>
        </w:r>
      </w:ins>
      <w:ins w:id="1885" w:author="Kaxiong" w:date="2021-06-10T14:19:00Z">
        <w:r w:rsidR="00F26ABE">
          <w:rPr>
            <w:rFonts w:ascii="Arial" w:eastAsia="Arial" w:hAnsi="Arial" w:cs="Arial"/>
            <w:sz w:val="16"/>
            <w:szCs w:val="16"/>
          </w:rPr>
          <w:t>ev</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puas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tsuaj</w:t>
        </w:r>
        <w:proofErr w:type="spellEnd"/>
        <w:r w:rsidR="00F26ABE">
          <w:rPr>
            <w:rFonts w:ascii="Arial" w:eastAsia="Arial" w:hAnsi="Arial" w:cs="Arial"/>
            <w:sz w:val="16"/>
            <w:szCs w:val="16"/>
          </w:rPr>
          <w:t xml:space="preserve">, </w:t>
        </w:r>
      </w:ins>
      <w:del w:id="1886" w:author="Kaxiong" w:date="2021-06-10T14:19:00Z">
        <w:r w:rsidRPr="00A86FE5" w:rsidDel="00F26ABE">
          <w:rPr>
            <w:rFonts w:ascii="Arial" w:eastAsia="Arial" w:hAnsi="Arial" w:cs="Arial"/>
            <w:sz w:val="16"/>
            <w:szCs w:val="16"/>
          </w:rPr>
          <w:delText xml:space="preserve">thib peb kev muaj nyiaj txiag kom tso tus xwm txheej ntawm kev puas tsuaj rau lwm qhov, </w:delText>
        </w:r>
      </w:del>
      <w:proofErr w:type="spellStart"/>
      <w:ins w:id="1887" w:author="Kaxiong" w:date="2021-06-10T14:19:00Z">
        <w:r w:rsidR="00F26ABE">
          <w:rPr>
            <w:rFonts w:ascii="Arial" w:eastAsia="Arial" w:hAnsi="Arial" w:cs="Arial"/>
            <w:sz w:val="16"/>
            <w:szCs w:val="16"/>
          </w:rPr>
          <w:t>txawm</w:t>
        </w:r>
        <w:proofErr w:type="spellEnd"/>
        <w:r w:rsidR="00F26ABE">
          <w:rPr>
            <w:rFonts w:ascii="Arial" w:eastAsia="Arial" w:hAnsi="Arial" w:cs="Arial"/>
            <w:sz w:val="16"/>
            <w:szCs w:val="16"/>
          </w:rPr>
          <w:t xml:space="preserve"> li </w:t>
        </w:r>
      </w:ins>
      <w:proofErr w:type="spellStart"/>
      <w:ins w:id="1888" w:author="Kaxiong" w:date="2021-06-10T14:20:00Z">
        <w:r w:rsidR="00F26ABE">
          <w:rPr>
            <w:rFonts w:ascii="Arial" w:eastAsia="Arial" w:hAnsi="Arial" w:cs="Arial"/>
            <w:sz w:val="16"/>
            <w:szCs w:val="16"/>
          </w:rPr>
          <w:t>cas</w:t>
        </w:r>
        <w:proofErr w:type="spellEnd"/>
        <w:r w:rsidR="00F26ABE">
          <w:rPr>
            <w:rFonts w:ascii="Arial" w:eastAsia="Arial" w:hAnsi="Arial" w:cs="Arial"/>
            <w:sz w:val="16"/>
            <w:szCs w:val="16"/>
          </w:rPr>
          <w:t xml:space="preserve"> los </w:t>
        </w:r>
        <w:proofErr w:type="spellStart"/>
        <w:r w:rsidR="00F26ABE">
          <w:rPr>
            <w:rFonts w:ascii="Arial" w:eastAsia="Arial" w:hAnsi="Arial" w:cs="Arial"/>
            <w:sz w:val="16"/>
            <w:szCs w:val="16"/>
          </w:rPr>
          <w:t>xij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ntxawm</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tias</w:t>
        </w:r>
        <w:proofErr w:type="spellEnd"/>
        <w:r w:rsidR="00F26ABE">
          <w:rPr>
            <w:rFonts w:ascii="Arial" w:eastAsia="Arial" w:hAnsi="Arial" w:cs="Arial"/>
            <w:sz w:val="16"/>
            <w:szCs w:val="16"/>
          </w:rPr>
          <w:t xml:space="preserve"> </w:t>
        </w:r>
      </w:ins>
      <w:del w:id="1889" w:author="Kaxiong" w:date="2021-06-10T14:20:00Z">
        <w:r w:rsidRPr="00A86FE5" w:rsidDel="00F26ABE">
          <w:rPr>
            <w:rFonts w:ascii="Arial" w:eastAsia="Arial" w:hAnsi="Arial" w:cs="Arial"/>
            <w:sz w:val="16"/>
            <w:szCs w:val="16"/>
          </w:rPr>
          <w:delText xml:space="preserve">tsis hais </w:delText>
        </w:r>
      </w:del>
      <w:proofErr w:type="spellStart"/>
      <w:r w:rsidRPr="00A86FE5">
        <w:rPr>
          <w:rFonts w:ascii="Arial" w:eastAsia="Arial" w:hAnsi="Arial" w:cs="Arial"/>
          <w:sz w:val="16"/>
          <w:szCs w:val="16"/>
        </w:rPr>
        <w:t>tus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neeg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ua</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liaj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ua</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00FD3034" w:rsidRPr="00A86FE5">
        <w:rPr>
          <w:rFonts w:ascii="Arial" w:eastAsia="Arial" w:hAnsi="Arial" w:cs="Arial"/>
          <w:sz w:val="16"/>
          <w:szCs w:val="16"/>
        </w:rPr>
        <w:t>tus</w:t>
      </w:r>
      <w:proofErr w:type="spellEnd"/>
      <w:r w:rsidR="00FD3034" w:rsidRPr="00A86FE5">
        <w:rPr>
          <w:rFonts w:ascii="Arial" w:eastAsia="Arial" w:hAnsi="Arial" w:cs="Arial"/>
          <w:sz w:val="16"/>
          <w:szCs w:val="16"/>
        </w:rPr>
        <w:t xml:space="preserve"> </w:t>
      </w:r>
      <w:proofErr w:type="spellStart"/>
      <w:r w:rsidRPr="00A86FE5">
        <w:rPr>
          <w:rFonts w:ascii="Arial" w:eastAsia="Arial" w:hAnsi="Arial" w:cs="Arial"/>
          <w:sz w:val="16"/>
          <w:szCs w:val="16"/>
        </w:rPr>
        <w:t>txhaum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Yog</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muaj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ins w:id="1890" w:author="Kaxiong" w:date="2021-06-10T14:20:00Z">
        <w:r w:rsidR="00F26ABE">
          <w:rPr>
            <w:rFonts w:ascii="Arial" w:eastAsia="Arial" w:hAnsi="Arial" w:cs="Arial"/>
            <w:sz w:val="16"/>
            <w:szCs w:val="16"/>
          </w:rPr>
          <w:t>sa</w:t>
        </w:r>
      </w:ins>
      <w:ins w:id="1891" w:author="Kaxiong" w:date="2021-06-10T14:21:00Z">
        <w:r w:rsidR="00F26ABE">
          <w:rPr>
            <w:rFonts w:ascii="Arial" w:eastAsia="Arial" w:hAnsi="Arial" w:cs="Arial"/>
            <w:sz w:val="16"/>
            <w:szCs w:val="16"/>
          </w:rPr>
          <w:t>ib</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xyuas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kev</w:t>
        </w:r>
        <w:proofErr w:type="spellEnd"/>
        <w:r w:rsidR="00F26ABE">
          <w:rPr>
            <w:rFonts w:ascii="Arial" w:eastAsia="Arial" w:hAnsi="Arial" w:cs="Arial"/>
            <w:sz w:val="16"/>
            <w:szCs w:val="16"/>
          </w:rPr>
          <w:t xml:space="preserve"> </w:t>
        </w:r>
      </w:ins>
      <w:proofErr w:type="spellStart"/>
      <w:r w:rsidR="00790E57" w:rsidRPr="00A86FE5">
        <w:rPr>
          <w:rFonts w:ascii="Arial" w:eastAsia="Arial" w:hAnsi="Arial" w:cs="Arial"/>
          <w:sz w:val="16"/>
          <w:szCs w:val="16"/>
        </w:rPr>
        <w:t>pov</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hwm</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kev</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nyab</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xeeb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lub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tuam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txhab</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pov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hwm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yuav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tsum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thaiv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 xml:space="preserve"> </w:t>
      </w:r>
      <w:ins w:id="1892" w:author="Kaxiong" w:date="2021-06-10T14:21:00Z">
        <w:r w:rsidR="00F26ABE">
          <w:rPr>
            <w:rFonts w:ascii="Arial" w:eastAsia="Arial" w:hAnsi="Arial" w:cs="Arial"/>
            <w:sz w:val="16"/>
            <w:szCs w:val="16"/>
          </w:rPr>
          <w:t xml:space="preserve">li </w:t>
        </w:r>
        <w:proofErr w:type="spellStart"/>
        <w:r w:rsidR="00F26ABE">
          <w:rPr>
            <w:rFonts w:ascii="Arial" w:eastAsia="Arial" w:hAnsi="Arial" w:cs="Arial"/>
            <w:sz w:val="16"/>
            <w:szCs w:val="16"/>
          </w:rPr>
          <w:t>teeb</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meem</w:t>
        </w:r>
        <w:proofErr w:type="spellEnd"/>
        <w:r w:rsidR="00F26ABE">
          <w:rPr>
            <w:rFonts w:ascii="Arial" w:eastAsia="Arial" w:hAnsi="Arial" w:cs="Arial"/>
            <w:sz w:val="16"/>
            <w:szCs w:val="16"/>
          </w:rPr>
          <w:t xml:space="preserve"> </w:t>
        </w:r>
      </w:ins>
      <w:del w:id="1893" w:author="Kaxiong" w:date="2021-06-10T14:21:00Z">
        <w:r w:rsidRPr="00A86FE5" w:rsidDel="00F26ABE">
          <w:rPr>
            <w:rFonts w:ascii="Arial" w:eastAsia="Arial" w:hAnsi="Arial" w:cs="Arial"/>
            <w:sz w:val="16"/>
            <w:szCs w:val="16"/>
          </w:rPr>
          <w:delText xml:space="preserve">cov ntaub ntawv </w:delText>
        </w:r>
      </w:del>
      <w:proofErr w:type="spellStart"/>
      <w:r w:rsidRPr="00A86FE5">
        <w:rPr>
          <w:rFonts w:ascii="Arial" w:eastAsia="Arial" w:hAnsi="Arial" w:cs="Arial"/>
          <w:sz w:val="16"/>
          <w:szCs w:val="16"/>
        </w:rPr>
        <w:t>thiab</w:t>
      </w:r>
      <w:proofErr w:type="spellEnd"/>
      <w:r w:rsidRPr="00A86FE5">
        <w:rPr>
          <w:rFonts w:ascii="Arial" w:eastAsia="Arial" w:hAnsi="Arial" w:cs="Arial"/>
          <w:sz w:val="16"/>
          <w:szCs w:val="16"/>
        </w:rPr>
        <w:t xml:space="preserve"> them </w:t>
      </w:r>
      <w:proofErr w:type="spellStart"/>
      <w:ins w:id="1894" w:author="Kaxiong" w:date="2021-06-10T14:22:00Z">
        <w:r w:rsidR="00F26ABE">
          <w:rPr>
            <w:rFonts w:ascii="Arial" w:eastAsia="Arial" w:hAnsi="Arial" w:cs="Arial"/>
            <w:sz w:val="16"/>
            <w:szCs w:val="16"/>
          </w:rPr>
          <w:t>nyiaj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rau</w:t>
        </w:r>
        <w:proofErr w:type="spellEnd"/>
        <w:r w:rsidR="00F26ABE">
          <w:rPr>
            <w:rFonts w:ascii="Arial" w:eastAsia="Arial" w:hAnsi="Arial" w:cs="Arial"/>
            <w:sz w:val="16"/>
            <w:szCs w:val="16"/>
          </w:rPr>
          <w:t xml:space="preserve"> yam</w:t>
        </w:r>
      </w:ins>
      <w:del w:id="1895" w:author="Kaxiong" w:date="2021-06-10T14:22:00Z">
        <w:r w:rsidRPr="00A86FE5" w:rsidDel="00F26ABE">
          <w:rPr>
            <w:rFonts w:ascii="Arial" w:eastAsia="Arial" w:hAnsi="Arial" w:cs="Arial"/>
            <w:sz w:val="16"/>
            <w:szCs w:val="16"/>
          </w:rPr>
          <w:delText>ib qho</w:delText>
        </w:r>
      </w:del>
      <w:r w:rsidRPr="00A86FE5">
        <w:rPr>
          <w:rFonts w:ascii="Arial" w:eastAsia="Arial" w:hAnsi="Arial" w:cs="Arial"/>
          <w:sz w:val="16"/>
          <w:szCs w:val="16"/>
        </w:rPr>
        <w:t xml:space="preserve"> </w:t>
      </w:r>
      <w:proofErr w:type="spellStart"/>
      <w:r w:rsidRPr="00A86FE5">
        <w:rPr>
          <w:rFonts w:ascii="Arial" w:eastAsia="Arial" w:hAnsi="Arial" w:cs="Arial"/>
          <w:sz w:val="16"/>
          <w:szCs w:val="16"/>
        </w:rPr>
        <w:t>kev</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puas</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tsuaj</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raws</w:t>
      </w:r>
      <w:proofErr w:type="spellEnd"/>
      <w:r w:rsidRPr="00A86FE5">
        <w:rPr>
          <w:rFonts w:ascii="Arial" w:eastAsia="Arial" w:hAnsi="Arial" w:cs="Arial"/>
          <w:sz w:val="16"/>
          <w:szCs w:val="16"/>
        </w:rPr>
        <w:t xml:space="preserve"> li</w:t>
      </w:r>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txoj</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cai</w:t>
      </w:r>
      <w:proofErr w:type="spellEnd"/>
      <w:r w:rsidR="00790E57" w:rsidRPr="00A86FE5">
        <w:rPr>
          <w:rFonts w:ascii="Arial" w:eastAsia="Arial" w:hAnsi="Arial" w:cs="Arial"/>
          <w:sz w:val="16"/>
          <w:szCs w:val="16"/>
        </w:rPr>
        <w:t xml:space="preserve"> </w:t>
      </w:r>
      <w:proofErr w:type="spellStart"/>
      <w:r w:rsidR="00790E57" w:rsidRPr="00A86FE5">
        <w:rPr>
          <w:rFonts w:ascii="Arial" w:eastAsia="Arial" w:hAnsi="Arial" w:cs="Arial"/>
          <w:sz w:val="16"/>
          <w:szCs w:val="16"/>
        </w:rPr>
        <w:t>ntawm</w:t>
      </w:r>
      <w:proofErr w:type="spellEnd"/>
      <w:r w:rsidRPr="00A86FE5">
        <w:rPr>
          <w:rFonts w:ascii="Arial" w:eastAsia="Arial" w:hAnsi="Arial" w:cs="Arial"/>
          <w:sz w:val="16"/>
          <w:szCs w:val="16"/>
        </w:rPr>
        <w:t xml:space="preserve"> </w:t>
      </w:r>
      <w:proofErr w:type="spellStart"/>
      <w:r w:rsidRPr="00A86FE5">
        <w:rPr>
          <w:rFonts w:ascii="Arial" w:eastAsia="Arial" w:hAnsi="Arial" w:cs="Arial"/>
          <w:sz w:val="16"/>
          <w:szCs w:val="16"/>
        </w:rPr>
        <w:t>koj</w:t>
      </w:r>
      <w:proofErr w:type="spellEnd"/>
      <w:r w:rsidRPr="00A86FE5">
        <w:rPr>
          <w:rFonts w:ascii="Arial" w:eastAsia="Arial" w:hAnsi="Arial" w:cs="Arial"/>
          <w:sz w:val="16"/>
          <w:szCs w:val="16"/>
        </w:rPr>
        <w:t>.</w:t>
      </w:r>
    </w:p>
    <w:p w14:paraId="312B1A44" w14:textId="77777777" w:rsidR="00BF3E5F" w:rsidRDefault="00BF3E5F">
      <w:pPr>
        <w:spacing w:line="200" w:lineRule="exact"/>
        <w:rPr>
          <w:sz w:val="20"/>
          <w:szCs w:val="20"/>
        </w:rPr>
      </w:pPr>
    </w:p>
    <w:p w14:paraId="5D9B7E7D" w14:textId="77777777" w:rsidR="00BF3E5F" w:rsidRDefault="00BF3E5F">
      <w:pPr>
        <w:spacing w:line="330" w:lineRule="exact"/>
        <w:rPr>
          <w:sz w:val="20"/>
          <w:szCs w:val="20"/>
        </w:rPr>
      </w:pPr>
    </w:p>
    <w:p w14:paraId="31506ECF" w14:textId="0D9CB6A4" w:rsidR="00BF3E5F" w:rsidRPr="0019609C" w:rsidRDefault="00F2670D" w:rsidP="00AE70C4">
      <w:pPr>
        <w:spacing w:line="413" w:lineRule="auto"/>
        <w:ind w:left="240" w:right="60"/>
        <w:jc w:val="both"/>
        <w:rPr>
          <w:sz w:val="16"/>
          <w:szCs w:val="16"/>
        </w:rPr>
      </w:pPr>
      <w:proofErr w:type="spellStart"/>
      <w:r w:rsidRPr="0019609C">
        <w:rPr>
          <w:rFonts w:ascii="Arial" w:eastAsia="Arial" w:hAnsi="Arial" w:cs="Arial"/>
          <w:sz w:val="16"/>
          <w:szCs w:val="16"/>
        </w:rPr>
        <w:t>Qhov</w:t>
      </w:r>
      <w:proofErr w:type="spellEnd"/>
      <w:r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tsheeb</w:t>
      </w:r>
      <w:proofErr w:type="spellEnd"/>
      <w:r w:rsidR="004E09A0"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yuav</w:t>
      </w:r>
      <w:proofErr w:type="spellEnd"/>
      <w:r w:rsidR="004E09A0"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nyuaj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ins w:id="1896" w:author="Kaxiong" w:date="2021-06-10T14:23:00Z">
        <w:r w:rsidR="00F26ABE">
          <w:rPr>
            <w:rFonts w:ascii="Arial" w:eastAsia="Arial" w:hAnsi="Arial" w:cs="Arial"/>
            <w:sz w:val="16"/>
            <w:szCs w:val="16"/>
          </w:rPr>
          <w:t>kev</w:t>
        </w:r>
      </w:ins>
      <w:proofErr w:type="spellEnd"/>
      <w:del w:id="1897" w:author="Kaxiong" w:date="2021-06-10T14:23:00Z">
        <w:r w:rsidRPr="0019609C" w:rsidDel="00F26ABE">
          <w:rPr>
            <w:rFonts w:ascii="Arial" w:eastAsia="Arial" w:hAnsi="Arial" w:cs="Arial"/>
            <w:sz w:val="16"/>
            <w:szCs w:val="16"/>
          </w:rPr>
          <w:delText>tias</w:delText>
        </w:r>
      </w:del>
      <w:r w:rsidRPr="0019609C">
        <w:rPr>
          <w:rFonts w:ascii="Arial" w:eastAsia="Arial" w:hAnsi="Arial" w:cs="Arial"/>
          <w:sz w:val="16"/>
          <w:szCs w:val="16"/>
        </w:rPr>
        <w:t xml:space="preserve"> </w:t>
      </w:r>
      <w:proofErr w:type="spellStart"/>
      <w:r w:rsidRPr="0019609C">
        <w:rPr>
          <w:rFonts w:ascii="Arial" w:eastAsia="Arial" w:hAnsi="Arial" w:cs="Arial"/>
          <w:sz w:val="16"/>
          <w:szCs w:val="16"/>
        </w:rPr>
        <w:t>nrhiav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thaiv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ins w:id="1898" w:author="Kaxiong" w:date="2021-06-10T14:23:00Z">
        <w:r w:rsidR="00F26ABE">
          <w:rPr>
            <w:rFonts w:ascii="Arial" w:eastAsia="Arial" w:hAnsi="Arial" w:cs="Arial"/>
            <w:sz w:val="16"/>
            <w:szCs w:val="16"/>
          </w:rPr>
          <w:t xml:space="preserve"> </w:t>
        </w:r>
        <w:proofErr w:type="spellStart"/>
        <w:r w:rsidR="00F26ABE">
          <w:rPr>
            <w:rFonts w:ascii="Arial" w:eastAsia="Arial" w:hAnsi="Arial" w:cs="Arial"/>
            <w:sz w:val="16"/>
            <w:szCs w:val="16"/>
          </w:rPr>
          <w:t>muaj</w:t>
        </w:r>
      </w:ins>
      <w:proofErr w:type="spellEnd"/>
      <w:del w:id="1899" w:author="Kaxiong" w:date="2021-06-10T14:23:00Z">
        <w:r w:rsidRPr="0019609C" w:rsidDel="00F26ABE">
          <w:rPr>
            <w:rFonts w:ascii="Arial" w:eastAsia="Arial" w:hAnsi="Arial" w:cs="Arial"/>
            <w:sz w:val="16"/>
            <w:szCs w:val="16"/>
          </w:rPr>
          <w:delText xml:space="preserve"> raug</w:delText>
        </w:r>
      </w:del>
      <w:r w:rsidRPr="0019609C">
        <w:rPr>
          <w:rFonts w:ascii="Arial" w:eastAsia="Arial" w:hAnsi="Arial" w:cs="Arial"/>
          <w:sz w:val="16"/>
          <w:szCs w:val="16"/>
        </w:rPr>
        <w:t xml:space="preserve"> mob</w:t>
      </w:r>
      <w:ins w:id="1900" w:author="Kaxiong" w:date="2021-06-10T14:24:00Z">
        <w:r w:rsidR="00F26ABE">
          <w:rPr>
            <w:rFonts w:ascii="Arial" w:eastAsia="Arial" w:hAnsi="Arial" w:cs="Arial"/>
            <w:sz w:val="16"/>
            <w:szCs w:val="16"/>
          </w:rPr>
          <w:t xml:space="preserve"> los</w:t>
        </w:r>
      </w:ins>
      <w:r w:rsidRPr="0019609C">
        <w:rPr>
          <w:rFonts w:ascii="Arial" w:eastAsia="Arial" w:hAnsi="Arial" w:cs="Arial"/>
          <w:sz w:val="16"/>
          <w:szCs w:val="16"/>
        </w:rPr>
        <w:t xml:space="preserve"> </w:t>
      </w:r>
      <w:proofErr w:type="spellStart"/>
      <w:r w:rsidR="004E09A0"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zaub</w:t>
      </w:r>
      <w:proofErr w:type="spellEnd"/>
      <w:r w:rsidRPr="0019609C">
        <w:rPr>
          <w:rFonts w:ascii="Arial" w:eastAsia="Arial" w:hAnsi="Arial" w:cs="Arial"/>
          <w:sz w:val="16"/>
          <w:szCs w:val="16"/>
        </w:rPr>
        <w:t xml:space="preserve"> mov</w:t>
      </w:r>
      <w:ins w:id="1901" w:author="Kaxiong" w:date="2021-06-10T14:24:00Z">
        <w:r w:rsidR="00F26ABE">
          <w:rPr>
            <w:rFonts w:ascii="Arial" w:eastAsia="Arial" w:hAnsi="Arial" w:cs="Arial"/>
            <w:sz w:val="16"/>
            <w:szCs w:val="16"/>
          </w:rPr>
          <w:t xml:space="preserve"> </w:t>
        </w:r>
        <w:proofErr w:type="spellStart"/>
        <w:r w:rsidR="00F26ABE">
          <w:rPr>
            <w:rFonts w:ascii="Arial" w:eastAsia="Arial" w:hAnsi="Arial" w:cs="Arial"/>
            <w:sz w:val="16"/>
            <w:szCs w:val="16"/>
          </w:rPr>
          <w:t>uas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muaj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tshuaj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txhaus</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tuaj</w:t>
        </w:r>
        <w:proofErr w:type="spellEnd"/>
        <w:r w:rsidR="00F26ABE">
          <w:rPr>
            <w:rFonts w:ascii="Arial" w:eastAsia="Arial" w:hAnsi="Arial" w:cs="Arial"/>
            <w:sz w:val="16"/>
            <w:szCs w:val="16"/>
          </w:rPr>
          <w:t xml:space="preserve"> </w:t>
        </w:r>
        <w:proofErr w:type="spellStart"/>
        <w:r w:rsidR="00F26ABE">
          <w:rPr>
            <w:rFonts w:ascii="Arial" w:eastAsia="Arial" w:hAnsi="Arial" w:cs="Arial"/>
            <w:sz w:val="16"/>
            <w:szCs w:val="16"/>
          </w:rPr>
          <w:t>yeem</w:t>
        </w:r>
        <w:proofErr w:type="spellEnd"/>
        <w:r w:rsidR="00F26ABE">
          <w:rPr>
            <w:rFonts w:ascii="Arial" w:eastAsia="Arial" w:hAnsi="Arial" w:cs="Arial"/>
            <w:sz w:val="16"/>
            <w:szCs w:val="16"/>
          </w:rPr>
          <w:t xml:space="preserve"> </w:t>
        </w:r>
      </w:ins>
      <w:proofErr w:type="spellStart"/>
      <w:ins w:id="1902" w:author="Kaxiong" w:date="2021-06-10T14:25:00Z">
        <w:r w:rsidR="00F835A1">
          <w:rPr>
            <w:rFonts w:ascii="Arial" w:eastAsia="Arial" w:hAnsi="Arial" w:cs="Arial"/>
            <w:sz w:val="16"/>
            <w:szCs w:val="16"/>
          </w:rPr>
          <w:t>yuav</w:t>
        </w:r>
        <w:proofErr w:type="spellEnd"/>
        <w:r w:rsidR="00F835A1">
          <w:rPr>
            <w:rFonts w:ascii="Arial" w:eastAsia="Arial" w:hAnsi="Arial" w:cs="Arial"/>
            <w:sz w:val="16"/>
            <w:szCs w:val="16"/>
          </w:rPr>
          <w:t xml:space="preserve"> tau </w:t>
        </w:r>
        <w:proofErr w:type="spellStart"/>
        <w:r w:rsidR="00F835A1">
          <w:rPr>
            <w:rFonts w:ascii="Arial" w:eastAsia="Arial" w:hAnsi="Arial" w:cs="Arial"/>
            <w:sz w:val="16"/>
            <w:szCs w:val="16"/>
          </w:rPr>
          <w:t>siv</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zog</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rau</w:t>
        </w:r>
      </w:ins>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tswj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muaj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txwv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ins w:id="1903" w:author="Kaxiong" w:date="2021-06-10T14:26:00Z">
        <w:r w:rsidR="00F835A1">
          <w:rPr>
            <w:rFonts w:ascii="Arial" w:eastAsia="Arial" w:hAnsi="Arial" w:cs="Arial"/>
            <w:sz w:val="16"/>
            <w:szCs w:val="16"/>
          </w:rPr>
          <w:t xml:space="preserve">yam dab </w:t>
        </w:r>
        <w:proofErr w:type="spellStart"/>
        <w:r w:rsidR="00F835A1">
          <w:rPr>
            <w:rFonts w:ascii="Arial" w:eastAsia="Arial" w:hAnsi="Arial" w:cs="Arial"/>
            <w:sz w:val="16"/>
            <w:szCs w:val="16"/>
          </w:rPr>
          <w:t>tsi</w:t>
        </w:r>
      </w:ins>
      <w:proofErr w:type="spellEnd"/>
      <w:del w:id="1904" w:author="Kaxiong" w:date="2021-06-10T14:26:00Z">
        <w:r w:rsidRPr="0019609C" w:rsidDel="00F835A1">
          <w:rPr>
            <w:rFonts w:ascii="Arial" w:eastAsia="Arial" w:hAnsi="Arial" w:cs="Arial"/>
            <w:sz w:val="16"/>
            <w:szCs w:val="16"/>
          </w:rPr>
          <w:delText>muaj</w:delText>
        </w:r>
      </w:del>
      <w:r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kev</w:t>
      </w:r>
      <w:proofErr w:type="spellEnd"/>
      <w:ins w:id="1905" w:author="Kaxiong" w:date="2021-06-10T14:26:00Z">
        <w:r w:rsidR="00F835A1">
          <w:rPr>
            <w:rFonts w:ascii="Arial" w:eastAsia="Arial" w:hAnsi="Arial" w:cs="Arial"/>
            <w:sz w:val="16"/>
            <w:szCs w:val="16"/>
          </w:rPr>
          <w:t xml:space="preserve"> </w:t>
        </w:r>
        <w:proofErr w:type="spellStart"/>
        <w:r w:rsidR="00F835A1">
          <w:rPr>
            <w:rFonts w:ascii="Arial" w:eastAsia="Arial" w:hAnsi="Arial" w:cs="Arial"/>
            <w:sz w:val="16"/>
            <w:szCs w:val="16"/>
          </w:rPr>
          <w:t>saib</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xyuas</w:t>
        </w:r>
      </w:ins>
      <w:proofErr w:type="spellEnd"/>
      <w:r w:rsidR="00727F13" w:rsidRPr="0019609C">
        <w:rPr>
          <w:rFonts w:ascii="Arial" w:eastAsia="Arial" w:hAnsi="Arial" w:cs="Arial"/>
          <w:sz w:val="16"/>
          <w:szCs w:val="16"/>
        </w:rPr>
        <w:t xml:space="preserve"> </w:t>
      </w:r>
      <w:del w:id="1906" w:author="Kaxiong" w:date="2021-06-10T14:27:00Z">
        <w:r w:rsidR="00727F13" w:rsidRPr="0019609C" w:rsidDel="00F835A1">
          <w:rPr>
            <w:rFonts w:ascii="Arial" w:eastAsia="Arial" w:hAnsi="Arial" w:cs="Arial"/>
            <w:sz w:val="16"/>
            <w:szCs w:val="16"/>
          </w:rPr>
          <w:delText xml:space="preserve">pov hwm </w:delText>
        </w:r>
      </w:del>
      <w:proofErr w:type="spellStart"/>
      <w:r w:rsidR="00727F13"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ins w:id="1907" w:author="Kaxiong" w:date="2021-06-10T14:27:00Z">
        <w:r w:rsidR="00F835A1">
          <w:rPr>
            <w:rFonts w:ascii="Arial" w:eastAsia="Arial" w:hAnsi="Arial" w:cs="Arial"/>
            <w:sz w:val="16"/>
            <w:szCs w:val="16"/>
          </w:rPr>
          <w:t>muaj</w:t>
        </w:r>
      </w:ins>
      <w:proofErr w:type="spellEnd"/>
      <w:del w:id="1908" w:author="Kaxiong" w:date="2021-06-10T14:27:00Z">
        <w:r w:rsidRPr="0019609C" w:rsidDel="00F835A1">
          <w:rPr>
            <w:rFonts w:ascii="Arial" w:eastAsia="Arial" w:hAnsi="Arial" w:cs="Arial"/>
            <w:sz w:val="16"/>
            <w:szCs w:val="16"/>
          </w:rPr>
          <w:delText>raug</w:delText>
        </w:r>
      </w:del>
      <w:r w:rsidRPr="0019609C">
        <w:rPr>
          <w:rFonts w:ascii="Arial" w:eastAsia="Arial" w:hAnsi="Arial" w:cs="Arial"/>
          <w:sz w:val="16"/>
          <w:szCs w:val="16"/>
        </w:rPr>
        <w:t xml:space="preserve"> mob </w:t>
      </w:r>
      <w:proofErr w:type="spellStart"/>
      <w:r w:rsidR="00727F13" w:rsidRPr="0019609C">
        <w:rPr>
          <w:rFonts w:ascii="Arial" w:eastAsia="Arial" w:hAnsi="Arial" w:cs="Arial"/>
          <w:sz w:val="16"/>
          <w:szCs w:val="16"/>
        </w:rPr>
        <w:t>ntawm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zaub</w:t>
      </w:r>
      <w:proofErr w:type="spellEnd"/>
      <w:r w:rsidR="00727F13" w:rsidRPr="0019609C">
        <w:rPr>
          <w:rFonts w:ascii="Arial" w:eastAsia="Arial" w:hAnsi="Arial" w:cs="Arial"/>
          <w:sz w:val="16"/>
          <w:szCs w:val="16"/>
        </w:rPr>
        <w:t xml:space="preserve"> mov </w:t>
      </w:r>
      <w:proofErr w:type="spellStart"/>
      <w:r w:rsidR="00727F13" w:rsidRPr="0019609C">
        <w:rPr>
          <w:rFonts w:ascii="Arial" w:eastAsia="Arial" w:hAnsi="Arial" w:cs="Arial"/>
          <w:sz w:val="16"/>
          <w:szCs w:val="16"/>
        </w:rPr>
        <w:t>uas</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muaj</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tshuaj</w:t>
      </w:r>
      <w:proofErr w:type="spellEnd"/>
      <w:r w:rsidR="00727F13" w:rsidRPr="0019609C">
        <w:rPr>
          <w:rFonts w:ascii="Arial" w:eastAsia="Arial" w:hAnsi="Arial" w:cs="Arial"/>
          <w:sz w:val="16"/>
          <w:szCs w:val="16"/>
        </w:rPr>
        <w:t xml:space="preserve"> </w:t>
      </w:r>
      <w:proofErr w:type="spellStart"/>
      <w:ins w:id="1909" w:author="Kaxiong" w:date="2021-06-10T14:27:00Z">
        <w:r w:rsidR="00F835A1">
          <w:rPr>
            <w:rFonts w:ascii="Arial" w:eastAsia="Arial" w:hAnsi="Arial" w:cs="Arial"/>
            <w:sz w:val="16"/>
            <w:szCs w:val="16"/>
          </w:rPr>
          <w:t>txhaum</w:t>
        </w:r>
      </w:ins>
      <w:proofErr w:type="spellEnd"/>
      <w:del w:id="1910" w:author="Kaxiong" w:date="2021-06-10T14:27:00Z">
        <w:r w:rsidRPr="0019609C" w:rsidDel="00F835A1">
          <w:rPr>
            <w:rFonts w:ascii="Arial" w:eastAsia="Arial" w:hAnsi="Arial" w:cs="Arial"/>
            <w:sz w:val="16"/>
            <w:szCs w:val="16"/>
          </w:rPr>
          <w:delText>lom</w:delText>
        </w:r>
      </w:del>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peb</w:t>
      </w:r>
      <w:proofErr w:type="spellEnd"/>
      <w:r w:rsidRPr="0019609C">
        <w:rPr>
          <w:rFonts w:ascii="Arial" w:eastAsia="Arial" w:hAnsi="Arial" w:cs="Arial"/>
          <w:sz w:val="16"/>
          <w:szCs w:val="16"/>
        </w:rPr>
        <w:t xml:space="preserve"> hu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kev</w:t>
      </w:r>
      <w:proofErr w:type="spellEnd"/>
      <w:r w:rsidR="00727F13"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 </w:t>
      </w:r>
      <w:proofErr w:type="spellStart"/>
      <w:r w:rsidRPr="0019609C">
        <w:rPr>
          <w:rFonts w:ascii="Arial" w:eastAsia="Arial" w:hAnsi="Arial" w:cs="Arial"/>
          <w:sz w:val="16"/>
          <w:szCs w:val="16"/>
        </w:rPr>
        <w:t>peb</w:t>
      </w:r>
      <w:proofErr w:type="spellEnd"/>
      <w:r w:rsidRPr="0019609C">
        <w:rPr>
          <w:rFonts w:ascii="Arial" w:eastAsia="Arial" w:hAnsi="Arial" w:cs="Arial"/>
          <w:sz w:val="16"/>
          <w:szCs w:val="16"/>
        </w:rPr>
        <w:t xml:space="preserve"> </w:t>
      </w:r>
      <w:proofErr w:type="spellStart"/>
      <w:ins w:id="1911" w:author="Kaxiong" w:date="2021-06-10T14:27:00Z">
        <w:r w:rsidR="00F835A1">
          <w:rPr>
            <w:rFonts w:ascii="Arial" w:eastAsia="Arial" w:hAnsi="Arial" w:cs="Arial"/>
            <w:sz w:val="16"/>
            <w:szCs w:val="16"/>
          </w:rPr>
          <w:t>kuj</w:t>
        </w:r>
        <w:proofErr w:type="spellEnd"/>
        <w:r w:rsidR="00F835A1">
          <w:rPr>
            <w:rFonts w:ascii="Arial" w:eastAsia="Arial" w:hAnsi="Arial" w:cs="Arial"/>
            <w:sz w:val="16"/>
            <w:szCs w:val="16"/>
          </w:rPr>
          <w:t xml:space="preserve"> </w:t>
        </w:r>
      </w:ins>
      <w:r w:rsidRPr="0019609C">
        <w:rPr>
          <w:rFonts w:ascii="Arial" w:eastAsia="Arial" w:hAnsi="Arial" w:cs="Arial"/>
          <w:sz w:val="16"/>
          <w:szCs w:val="16"/>
        </w:rPr>
        <w:t xml:space="preserve">hu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hwm</w:t>
      </w:r>
      <w:proofErr w:type="spellEnd"/>
      <w:r w:rsidR="00727F13"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los</w:t>
      </w:r>
      <w:r w:rsidR="00727F13" w:rsidRPr="0019609C">
        <w:rPr>
          <w:rFonts w:ascii="Arial" w:eastAsia="Arial" w:hAnsi="Arial" w:cs="Arial"/>
          <w:sz w:val="16"/>
          <w:szCs w:val="16"/>
        </w:rPr>
        <w:t xml:space="preserve"> </w:t>
      </w:r>
      <w:r w:rsidRPr="0019609C">
        <w:rPr>
          <w:rFonts w:ascii="Arial" w:eastAsia="Arial" w:hAnsi="Arial" w:cs="Arial"/>
          <w:sz w:val="16"/>
          <w:szCs w:val="16"/>
        </w:rPr>
        <w:t xml:space="preserve">sis </w:t>
      </w:r>
      <w:del w:id="1912" w:author="Kaxiong" w:date="2021-06-10T14:28:00Z">
        <w:r w:rsidRPr="0019609C" w:rsidDel="00F835A1">
          <w:rPr>
            <w:rFonts w:ascii="Arial" w:eastAsia="Arial" w:hAnsi="Arial" w:cs="Arial"/>
            <w:sz w:val="16"/>
            <w:szCs w:val="16"/>
          </w:rPr>
          <w:delText xml:space="preserve">ob peb </w:delText>
        </w:r>
      </w:del>
      <w:proofErr w:type="spellStart"/>
      <w:r w:rsidRPr="0019609C">
        <w:rPr>
          <w:rFonts w:ascii="Arial" w:eastAsia="Arial" w:hAnsi="Arial" w:cs="Arial"/>
          <w:sz w:val="16"/>
          <w:szCs w:val="16"/>
        </w:rPr>
        <w:t>lwm</w:t>
      </w:r>
      <w:proofErr w:type="spellEnd"/>
      <w:r w:rsidRPr="0019609C">
        <w:rPr>
          <w:rFonts w:ascii="Arial" w:eastAsia="Arial" w:hAnsi="Arial" w:cs="Arial"/>
          <w:sz w:val="16"/>
          <w:szCs w:val="16"/>
        </w:rPr>
        <w:t xml:space="preserve"> </w:t>
      </w:r>
      <w:proofErr w:type="spellStart"/>
      <w:ins w:id="1913" w:author="Kaxiong" w:date="2021-06-10T14:28:00Z">
        <w:r w:rsidR="00F835A1">
          <w:rPr>
            <w:rFonts w:ascii="Arial" w:eastAsia="Arial" w:hAnsi="Arial" w:cs="Arial"/>
            <w:sz w:val="16"/>
            <w:szCs w:val="16"/>
          </w:rPr>
          <w:t>lwm</w:t>
        </w:r>
        <w:proofErr w:type="spellEnd"/>
        <w:r w:rsidR="00F835A1">
          <w:rPr>
            <w:rFonts w:ascii="Arial" w:eastAsia="Arial" w:hAnsi="Arial" w:cs="Arial"/>
            <w:sz w:val="16"/>
            <w:szCs w:val="16"/>
          </w:rPr>
          <w:t xml:space="preserve"> </w:t>
        </w:r>
      </w:ins>
      <w:r w:rsidRPr="0019609C">
        <w:rPr>
          <w:rFonts w:ascii="Arial" w:eastAsia="Arial" w:hAnsi="Arial" w:cs="Arial"/>
          <w:sz w:val="16"/>
          <w:szCs w:val="16"/>
        </w:rPr>
        <w:t xml:space="preserve">cov </w:t>
      </w:r>
      <w:proofErr w:type="spellStart"/>
      <w:r w:rsidRPr="0019609C">
        <w:rPr>
          <w:rFonts w:ascii="Arial" w:eastAsia="Arial" w:hAnsi="Arial" w:cs="Arial"/>
          <w:sz w:val="16"/>
          <w:szCs w:val="16"/>
        </w:rPr>
        <w:t>npe</w:t>
      </w:r>
      <w:proofErr w:type="spellEnd"/>
      <w:r w:rsidRPr="0019609C">
        <w:rPr>
          <w:rFonts w:ascii="Arial" w:eastAsia="Arial" w:hAnsi="Arial" w:cs="Arial"/>
          <w:sz w:val="16"/>
          <w:szCs w:val="16"/>
        </w:rPr>
        <w:t xml:space="preserve"> </w:t>
      </w:r>
      <w:del w:id="1914" w:author="Kaxiong" w:date="2021-06-10T14:29:00Z">
        <w:r w:rsidRPr="0019609C" w:rsidDel="00F835A1">
          <w:rPr>
            <w:rFonts w:ascii="Arial" w:eastAsia="Arial" w:hAnsi="Arial" w:cs="Arial"/>
            <w:sz w:val="16"/>
            <w:szCs w:val="16"/>
          </w:rPr>
          <w:delText>-</w:delText>
        </w:r>
      </w:del>
      <w:ins w:id="1915" w:author="Kaxiong" w:date="2021-06-10T14:29:00Z">
        <w:r w:rsidR="00F835A1">
          <w:rPr>
            <w:rFonts w:ascii="Arial" w:eastAsia="Arial" w:hAnsi="Arial" w:cs="Arial"/>
            <w:sz w:val="16"/>
            <w:szCs w:val="16"/>
          </w:rPr>
          <w:t>–</w:t>
        </w:r>
      </w:ins>
      <w:r w:rsidRPr="0019609C">
        <w:rPr>
          <w:rFonts w:ascii="Arial" w:eastAsia="Arial" w:hAnsi="Arial" w:cs="Arial"/>
          <w:sz w:val="16"/>
          <w:szCs w:val="16"/>
        </w:rPr>
        <w:t xml:space="preserve"> </w:t>
      </w:r>
      <w:proofErr w:type="spellStart"/>
      <w:ins w:id="1916" w:author="Kaxiong" w:date="2021-06-10T14:29:00Z">
        <w:r w:rsidR="00F835A1">
          <w:rPr>
            <w:rFonts w:ascii="Arial" w:eastAsia="Arial" w:hAnsi="Arial" w:cs="Arial"/>
            <w:sz w:val="16"/>
            <w:szCs w:val="16"/>
          </w:rPr>
          <w:t>saib</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xyuas</w:t>
        </w:r>
        <w:proofErr w:type="spellEnd"/>
        <w:r w:rsidR="00F835A1">
          <w:rPr>
            <w:rFonts w:ascii="Arial" w:eastAsia="Arial" w:hAnsi="Arial" w:cs="Arial"/>
            <w:sz w:val="16"/>
            <w:szCs w:val="16"/>
          </w:rPr>
          <w:t xml:space="preserve"> </w:t>
        </w:r>
      </w:ins>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ins w:id="1917" w:author="Kaxiong" w:date="2021-06-10T14:29:00Z">
        <w:r w:rsidR="00F835A1">
          <w:rPr>
            <w:rFonts w:ascii="Arial" w:eastAsia="Arial" w:hAnsi="Arial" w:cs="Arial"/>
            <w:sz w:val="16"/>
            <w:szCs w:val="16"/>
          </w:rPr>
          <w:t xml:space="preserve">li </w:t>
        </w:r>
        <w:proofErr w:type="spellStart"/>
        <w:r w:rsidR="00F835A1">
          <w:rPr>
            <w:rFonts w:ascii="Arial" w:eastAsia="Arial" w:hAnsi="Arial" w:cs="Arial"/>
            <w:sz w:val="16"/>
            <w:szCs w:val="16"/>
          </w:rPr>
          <w:t>txhiam</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laj</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txhiam</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xwm</w:t>
        </w:r>
        <w:proofErr w:type="spellEnd"/>
        <w:r w:rsidR="00F835A1">
          <w:rPr>
            <w:rFonts w:ascii="Arial" w:eastAsia="Arial" w:hAnsi="Arial" w:cs="Arial"/>
            <w:sz w:val="16"/>
            <w:szCs w:val="16"/>
          </w:rPr>
          <w:t xml:space="preserve"> </w:t>
        </w:r>
      </w:ins>
      <w:r w:rsidRPr="0019609C">
        <w:rPr>
          <w:rFonts w:ascii="Arial" w:eastAsia="Arial" w:hAnsi="Arial" w:cs="Arial"/>
          <w:sz w:val="16"/>
          <w:szCs w:val="16"/>
        </w:rPr>
        <w:t xml:space="preserve">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del w:id="1918" w:author="Kaxiong" w:date="2021-06-10T14:30:00Z">
        <w:r w:rsidRPr="0019609C" w:rsidDel="00F835A1">
          <w:rPr>
            <w:rFonts w:ascii="Arial" w:eastAsia="Arial" w:hAnsi="Arial" w:cs="Arial"/>
            <w:sz w:val="16"/>
            <w:szCs w:val="16"/>
          </w:rPr>
          <w:delText xml:space="preserve">qee qhov </w:delText>
        </w:r>
      </w:del>
      <w:ins w:id="1919" w:author="Kaxiong" w:date="2021-06-10T14:30:00Z">
        <w:r w:rsidR="00F835A1">
          <w:rPr>
            <w:rFonts w:ascii="Arial" w:eastAsia="Arial" w:hAnsi="Arial" w:cs="Arial"/>
            <w:sz w:val="16"/>
            <w:szCs w:val="16"/>
          </w:rPr>
          <w:t xml:space="preserve">cov </w:t>
        </w:r>
      </w:ins>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ph</w:t>
      </w:r>
      <w:r w:rsidR="00727F13" w:rsidRPr="0019609C">
        <w:rPr>
          <w:rFonts w:ascii="Arial" w:eastAsia="Arial" w:hAnsi="Arial" w:cs="Arial"/>
          <w:sz w:val="16"/>
          <w:szCs w:val="16"/>
        </w:rPr>
        <w:t>om</w:t>
      </w:r>
      <w:proofErr w:type="spellEnd"/>
      <w:r w:rsidR="00727F13" w:rsidRPr="0019609C">
        <w:rPr>
          <w:rFonts w:ascii="Arial" w:eastAsia="Arial" w:hAnsi="Arial" w:cs="Arial"/>
          <w:sz w:val="16"/>
          <w:szCs w:val="16"/>
        </w:rPr>
        <w:t xml:space="preserve"> </w:t>
      </w:r>
      <w:proofErr w:type="spellStart"/>
      <w:r w:rsidR="00727F13" w:rsidRPr="0019609C">
        <w:rPr>
          <w:rFonts w:ascii="Arial" w:eastAsia="Arial" w:hAnsi="Arial" w:cs="Arial"/>
          <w:sz w:val="16"/>
          <w:szCs w:val="16"/>
        </w:rPr>
        <w:t>sij</w:t>
      </w:r>
      <w:proofErr w:type="spellEnd"/>
      <w:r w:rsidRPr="0019609C">
        <w:rPr>
          <w:rFonts w:ascii="Arial" w:eastAsia="Arial" w:hAnsi="Arial" w:cs="Arial"/>
          <w:sz w:val="16"/>
          <w:szCs w:val="16"/>
        </w:rPr>
        <w:t xml:space="preserve"> </w:t>
      </w:r>
      <w:proofErr w:type="spellStart"/>
      <w:ins w:id="1920" w:author="Kaxiong" w:date="2021-06-10T14:30:00Z">
        <w:r w:rsidR="00F835A1">
          <w:rPr>
            <w:rFonts w:ascii="Arial" w:eastAsia="Arial" w:hAnsi="Arial" w:cs="Arial"/>
            <w:sz w:val="16"/>
            <w:szCs w:val="16"/>
          </w:rPr>
          <w:t>tiag</w:t>
        </w:r>
        <w:proofErr w:type="spellEnd"/>
        <w:r w:rsidR="00F835A1">
          <w:rPr>
            <w:rFonts w:ascii="Arial" w:eastAsia="Arial" w:hAnsi="Arial" w:cs="Arial"/>
            <w:sz w:val="16"/>
            <w:szCs w:val="16"/>
          </w:rPr>
          <w:t xml:space="preserve"> </w:t>
        </w:r>
      </w:ins>
      <w:proofErr w:type="spellStart"/>
      <w:r w:rsidRPr="0019609C">
        <w:rPr>
          <w:rFonts w:ascii="Arial" w:eastAsia="Arial" w:hAnsi="Arial" w:cs="Arial"/>
          <w:sz w:val="16"/>
          <w:szCs w:val="16"/>
        </w:rPr>
        <w:t>xws</w:t>
      </w:r>
      <w:proofErr w:type="spellEnd"/>
      <w:r w:rsidRPr="0019609C">
        <w:rPr>
          <w:rFonts w:ascii="Arial" w:eastAsia="Arial" w:hAnsi="Arial" w:cs="Arial"/>
          <w:sz w:val="16"/>
          <w:szCs w:val="16"/>
        </w:rPr>
        <w:t xml:space="preserve"> li </w:t>
      </w:r>
      <w:proofErr w:type="spellStart"/>
      <w:r w:rsidRPr="0019609C">
        <w:rPr>
          <w:rFonts w:ascii="Arial" w:eastAsia="Arial" w:hAnsi="Arial" w:cs="Arial"/>
          <w:sz w:val="16"/>
          <w:szCs w:val="16"/>
        </w:rPr>
        <w:t>hluav</w:t>
      </w:r>
      <w:proofErr w:type="spellEnd"/>
      <w:r w:rsidRPr="0019609C">
        <w:rPr>
          <w:rFonts w:ascii="Arial" w:eastAsia="Arial" w:hAnsi="Arial" w:cs="Arial"/>
          <w:sz w:val="16"/>
          <w:szCs w:val="16"/>
        </w:rPr>
        <w:t xml:space="preserve"> taws </w:t>
      </w:r>
      <w:proofErr w:type="spellStart"/>
      <w:r w:rsidRPr="0019609C">
        <w:rPr>
          <w:rFonts w:ascii="Arial" w:eastAsia="Arial" w:hAnsi="Arial" w:cs="Arial"/>
          <w:sz w:val="16"/>
          <w:szCs w:val="16"/>
        </w:rPr>
        <w:t>kub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thiab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khaub</w:t>
      </w:r>
      <w:proofErr w:type="spellEnd"/>
      <w:r w:rsidRPr="0019609C">
        <w:rPr>
          <w:rFonts w:ascii="Arial" w:eastAsia="Arial" w:hAnsi="Arial" w:cs="Arial"/>
          <w:sz w:val="16"/>
          <w:szCs w:val="16"/>
        </w:rPr>
        <w:t xml:space="preserve"> </w:t>
      </w:r>
      <w:proofErr w:type="spellStart"/>
      <w:ins w:id="1921" w:author="Kaxiong" w:date="2021-06-10T14:30:00Z">
        <w:r w:rsidR="00F835A1">
          <w:rPr>
            <w:rFonts w:ascii="Arial" w:eastAsia="Arial" w:hAnsi="Arial" w:cs="Arial"/>
            <w:sz w:val="16"/>
            <w:szCs w:val="16"/>
          </w:rPr>
          <w:t>lig</w:t>
        </w:r>
      </w:ins>
      <w:proofErr w:type="spellEnd"/>
      <w:del w:id="1922" w:author="Kaxiong" w:date="2021-06-10T14:30:00Z">
        <w:r w:rsidRPr="0019609C" w:rsidDel="00F835A1">
          <w:rPr>
            <w:rFonts w:ascii="Arial" w:eastAsia="Arial" w:hAnsi="Arial" w:cs="Arial"/>
            <w:sz w:val="16"/>
            <w:szCs w:val="16"/>
          </w:rPr>
          <w:delText>zeeg</w:delText>
        </w:r>
      </w:del>
      <w:r w:rsidRPr="0019609C">
        <w:rPr>
          <w:rFonts w:ascii="Arial" w:eastAsia="Arial" w:hAnsi="Arial" w:cs="Arial"/>
          <w:sz w:val="16"/>
          <w:szCs w:val="16"/>
        </w:rPr>
        <w:t xml:space="preserve"> </w:t>
      </w:r>
      <w:proofErr w:type="spellStart"/>
      <w:r w:rsidRPr="0019609C">
        <w:rPr>
          <w:rFonts w:ascii="Arial" w:eastAsia="Arial" w:hAnsi="Arial" w:cs="Arial"/>
          <w:sz w:val="16"/>
          <w:szCs w:val="16"/>
        </w:rPr>
        <w:t>cua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yuav</w:t>
      </w:r>
      <w:proofErr w:type="spellEnd"/>
      <w:r w:rsidRPr="0019609C">
        <w:rPr>
          <w:rFonts w:ascii="Arial" w:eastAsia="Arial" w:hAnsi="Arial" w:cs="Arial"/>
          <w:sz w:val="16"/>
          <w:szCs w:val="16"/>
        </w:rPr>
        <w:t xml:space="preserve"> </w:t>
      </w:r>
      <w:proofErr w:type="spellStart"/>
      <w:ins w:id="1923" w:author="Kaxiong" w:date="2021-06-10T14:31:00Z">
        <w:r w:rsidR="00F835A1">
          <w:rPr>
            <w:rFonts w:ascii="Arial" w:eastAsia="Arial" w:hAnsi="Arial" w:cs="Arial"/>
            <w:sz w:val="16"/>
            <w:szCs w:val="16"/>
          </w:rPr>
          <w:t>saib</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xyuas</w:t>
        </w:r>
        <w:proofErr w:type="spellEnd"/>
        <w:r w:rsidR="00F835A1">
          <w:rPr>
            <w:rFonts w:ascii="Arial" w:eastAsia="Arial" w:hAnsi="Arial" w:cs="Arial"/>
            <w:sz w:val="16"/>
            <w:szCs w:val="16"/>
          </w:rPr>
          <w:t xml:space="preserve"> </w:t>
        </w:r>
      </w:ins>
      <w:del w:id="1924" w:author="Kaxiong" w:date="2021-06-10T14:31:00Z">
        <w:r w:rsidRPr="0019609C" w:rsidDel="00F835A1">
          <w:rPr>
            <w:rFonts w:ascii="Arial" w:eastAsia="Arial" w:hAnsi="Arial" w:cs="Arial"/>
            <w:sz w:val="16"/>
            <w:szCs w:val="16"/>
          </w:rPr>
          <w:delText xml:space="preserve">them </w:delText>
        </w:r>
      </w:del>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ins w:id="1925" w:author="Kaxiong" w:date="2021-06-10T14:31:00Z">
        <w:r w:rsidR="00F835A1">
          <w:rPr>
            <w:rFonts w:ascii="Arial" w:eastAsia="Arial" w:hAnsi="Arial" w:cs="Arial"/>
            <w:sz w:val="16"/>
            <w:szCs w:val="16"/>
          </w:rPr>
          <w:t>muaj</w:t>
        </w:r>
      </w:ins>
      <w:proofErr w:type="spellEnd"/>
      <w:del w:id="1926" w:author="Kaxiong" w:date="2021-06-10T14:31:00Z">
        <w:r w:rsidRPr="0019609C" w:rsidDel="00F835A1">
          <w:rPr>
            <w:rFonts w:ascii="Arial" w:eastAsia="Arial" w:hAnsi="Arial" w:cs="Arial"/>
            <w:sz w:val="16"/>
            <w:szCs w:val="16"/>
          </w:rPr>
          <w:delText>raug</w:delText>
        </w:r>
      </w:del>
      <w:r w:rsidRPr="0019609C">
        <w:rPr>
          <w:rFonts w:ascii="Arial" w:eastAsia="Arial" w:hAnsi="Arial" w:cs="Arial"/>
          <w:sz w:val="16"/>
          <w:szCs w:val="16"/>
        </w:rPr>
        <w:t xml:space="preserve"> mob </w:t>
      </w:r>
      <w:proofErr w:type="spellStart"/>
      <w:r w:rsidR="00D25DCA" w:rsidRPr="0019609C">
        <w:rPr>
          <w:rFonts w:ascii="Arial" w:eastAsia="Arial" w:hAnsi="Arial" w:cs="Arial"/>
          <w:sz w:val="16"/>
          <w:szCs w:val="16"/>
        </w:rPr>
        <w:t>ntawm</w:t>
      </w:r>
      <w:proofErr w:type="spellEnd"/>
      <w:r w:rsidR="00D25DCA" w:rsidRPr="0019609C">
        <w:rPr>
          <w:rFonts w:ascii="Arial" w:eastAsia="Arial" w:hAnsi="Arial" w:cs="Arial"/>
          <w:sz w:val="16"/>
          <w:szCs w:val="16"/>
        </w:rPr>
        <w:t xml:space="preserve"> </w:t>
      </w:r>
      <w:proofErr w:type="spellStart"/>
      <w:r w:rsidR="00D25DCA" w:rsidRPr="0019609C">
        <w:rPr>
          <w:rFonts w:ascii="Arial" w:eastAsia="Arial" w:hAnsi="Arial" w:cs="Arial"/>
          <w:sz w:val="16"/>
          <w:szCs w:val="16"/>
        </w:rPr>
        <w:t>zaub</w:t>
      </w:r>
      <w:proofErr w:type="spellEnd"/>
      <w:r w:rsidR="00D25DCA" w:rsidRPr="0019609C">
        <w:rPr>
          <w:rFonts w:ascii="Arial" w:eastAsia="Arial" w:hAnsi="Arial" w:cs="Arial"/>
          <w:sz w:val="16"/>
          <w:szCs w:val="16"/>
        </w:rPr>
        <w:t xml:space="preserve"> mov </w:t>
      </w:r>
      <w:proofErr w:type="spellStart"/>
      <w:ins w:id="1927" w:author="Kaxiong" w:date="2021-06-10T14:32:00Z">
        <w:r w:rsidR="00F835A1">
          <w:rPr>
            <w:rFonts w:ascii="Arial" w:eastAsia="Arial" w:hAnsi="Arial" w:cs="Arial"/>
            <w:sz w:val="16"/>
            <w:szCs w:val="16"/>
          </w:rPr>
          <w:t>uas</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muaj</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txhuaj</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txhaus</w:t>
        </w:r>
        <w:proofErr w:type="spellEnd"/>
        <w:r w:rsidR="00F835A1">
          <w:rPr>
            <w:rFonts w:ascii="Arial" w:eastAsia="Arial" w:hAnsi="Arial" w:cs="Arial"/>
            <w:sz w:val="16"/>
            <w:szCs w:val="16"/>
          </w:rPr>
          <w:t xml:space="preserve"> </w:t>
        </w:r>
      </w:ins>
      <w:del w:id="1928" w:author="Kaxiong" w:date="2021-06-10T14:32:00Z">
        <w:r w:rsidR="00D25DCA" w:rsidRPr="0019609C" w:rsidDel="00F835A1">
          <w:rPr>
            <w:rFonts w:ascii="Arial" w:eastAsia="Arial" w:hAnsi="Arial" w:cs="Arial"/>
            <w:sz w:val="16"/>
            <w:szCs w:val="16"/>
          </w:rPr>
          <w:delText>tsis huv</w:delText>
        </w:r>
        <w:r w:rsidRPr="0019609C" w:rsidDel="00F835A1">
          <w:rPr>
            <w:rFonts w:ascii="Arial" w:eastAsia="Arial" w:hAnsi="Arial" w:cs="Arial"/>
            <w:sz w:val="16"/>
            <w:szCs w:val="16"/>
          </w:rPr>
          <w:delText xml:space="preserve"> </w:delText>
        </w:r>
      </w:del>
      <w:proofErr w:type="spellStart"/>
      <w:r w:rsidRPr="0019609C">
        <w:rPr>
          <w:rFonts w:ascii="Arial" w:eastAsia="Arial" w:hAnsi="Arial" w:cs="Arial"/>
          <w:sz w:val="16"/>
          <w:szCs w:val="16"/>
        </w:rPr>
        <w:t>raws</w:t>
      </w:r>
      <w:proofErr w:type="spellEnd"/>
      <w:r w:rsidRPr="0019609C">
        <w:rPr>
          <w:rFonts w:ascii="Arial" w:eastAsia="Arial" w:hAnsi="Arial" w:cs="Arial"/>
          <w:sz w:val="16"/>
          <w:szCs w:val="16"/>
        </w:rPr>
        <w:t xml:space="preserve"> li </w:t>
      </w:r>
      <w:ins w:id="1929" w:author="Kaxiong" w:date="2021-06-10T14:32:00Z">
        <w:r w:rsidR="00F835A1">
          <w:rPr>
            <w:rFonts w:ascii="Arial" w:eastAsia="Arial" w:hAnsi="Arial" w:cs="Arial"/>
            <w:sz w:val="16"/>
            <w:szCs w:val="16"/>
          </w:rPr>
          <w:t xml:space="preserve">cov </w:t>
        </w:r>
        <w:proofErr w:type="spellStart"/>
        <w:r w:rsidR="00F835A1">
          <w:rPr>
            <w:rFonts w:ascii="Arial" w:eastAsia="Arial" w:hAnsi="Arial" w:cs="Arial"/>
            <w:sz w:val="16"/>
            <w:szCs w:val="16"/>
          </w:rPr>
          <w:t>xwm</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txheej</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uas</w:t>
        </w:r>
        <w:proofErr w:type="spellEnd"/>
        <w:r w:rsidR="00F835A1">
          <w:rPr>
            <w:rFonts w:ascii="Arial" w:eastAsia="Arial" w:hAnsi="Arial" w:cs="Arial"/>
            <w:sz w:val="16"/>
            <w:szCs w:val="16"/>
          </w:rPr>
          <w:t xml:space="preserve"> </w:t>
        </w:r>
      </w:ins>
      <w:del w:id="1930" w:author="Kaxiong" w:date="2021-06-10T14:32:00Z">
        <w:r w:rsidRPr="0019609C" w:rsidDel="00F835A1">
          <w:rPr>
            <w:rFonts w:ascii="Arial" w:eastAsia="Arial" w:hAnsi="Arial" w:cs="Arial"/>
            <w:sz w:val="16"/>
            <w:szCs w:val="16"/>
          </w:rPr>
          <w:delText>lub sij</w:delText>
        </w:r>
        <w:r w:rsidR="00D25DCA" w:rsidRPr="0019609C" w:rsidDel="00F835A1">
          <w:rPr>
            <w:rFonts w:ascii="Arial" w:eastAsia="Arial" w:hAnsi="Arial" w:cs="Arial"/>
            <w:sz w:val="16"/>
            <w:szCs w:val="16"/>
          </w:rPr>
          <w:delText xml:space="preserve"> </w:delText>
        </w:r>
        <w:r w:rsidRPr="0019609C" w:rsidDel="00F835A1">
          <w:rPr>
            <w:rFonts w:ascii="Arial" w:eastAsia="Arial" w:hAnsi="Arial" w:cs="Arial"/>
            <w:sz w:val="16"/>
            <w:szCs w:val="16"/>
          </w:rPr>
          <w:delText xml:space="preserve">hawm </w:delText>
        </w:r>
      </w:del>
      <w:r w:rsidRPr="0019609C">
        <w:rPr>
          <w:rFonts w:ascii="Arial" w:eastAsia="Arial" w:hAnsi="Arial" w:cs="Arial"/>
          <w:sz w:val="16"/>
          <w:szCs w:val="16"/>
        </w:rPr>
        <w:t xml:space="preserve">xaiv.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ins w:id="1931" w:author="Kaxiong" w:date="2021-06-10T14:33:00Z">
        <w:r w:rsidR="00F835A1">
          <w:rPr>
            <w:rFonts w:ascii="Arial" w:eastAsia="Arial" w:hAnsi="Arial" w:cs="Arial"/>
            <w:sz w:val="16"/>
            <w:szCs w:val="16"/>
          </w:rPr>
          <w:t>kev</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ua</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liaj</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ua</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teb</w:t>
        </w:r>
        <w:proofErr w:type="spellEnd"/>
        <w:r w:rsidR="00F835A1">
          <w:rPr>
            <w:rFonts w:ascii="Arial" w:eastAsia="Arial" w:hAnsi="Arial" w:cs="Arial"/>
            <w:sz w:val="16"/>
            <w:szCs w:val="16"/>
          </w:rPr>
          <w:t xml:space="preserve"> </w:t>
        </w:r>
      </w:ins>
      <w:del w:id="1932" w:author="Kaxiong" w:date="2021-06-10T14:33:00Z">
        <w:r w:rsidRPr="0019609C" w:rsidDel="00F835A1">
          <w:rPr>
            <w:rFonts w:ascii="Arial" w:eastAsia="Arial" w:hAnsi="Arial" w:cs="Arial"/>
            <w:sz w:val="16"/>
            <w:szCs w:val="16"/>
          </w:rPr>
          <w:delText>l</w:delText>
        </w:r>
        <w:r w:rsidR="00AE70C4" w:rsidRPr="0019609C" w:rsidDel="00F835A1">
          <w:rPr>
            <w:rFonts w:ascii="Arial" w:eastAsia="Arial" w:hAnsi="Arial" w:cs="Arial"/>
            <w:sz w:val="16"/>
            <w:szCs w:val="16"/>
          </w:rPr>
          <w:delText xml:space="preserve">ees paub </w:delText>
        </w:r>
      </w:del>
      <w:proofErr w:type="spellStart"/>
      <w:r w:rsidRPr="0019609C">
        <w:rPr>
          <w:rFonts w:ascii="Arial" w:eastAsia="Arial" w:hAnsi="Arial" w:cs="Arial"/>
          <w:sz w:val="16"/>
          <w:szCs w:val="16"/>
        </w:rPr>
        <w:t>tsuas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proofErr w:type="spellStart"/>
      <w:ins w:id="1933" w:author="Kaxiong" w:date="2021-06-10T14:33:00Z">
        <w:r w:rsidR="00F835A1">
          <w:rPr>
            <w:rFonts w:ascii="Arial" w:eastAsia="Arial" w:hAnsi="Arial" w:cs="Arial"/>
            <w:sz w:val="16"/>
            <w:szCs w:val="16"/>
          </w:rPr>
          <w:t>saib</w:t>
        </w:r>
        <w:proofErr w:type="spellEnd"/>
        <w:r w:rsidR="00F835A1">
          <w:rPr>
            <w:rFonts w:ascii="Arial" w:eastAsia="Arial" w:hAnsi="Arial" w:cs="Arial"/>
            <w:sz w:val="16"/>
            <w:szCs w:val="16"/>
          </w:rPr>
          <w:t xml:space="preserve"> </w:t>
        </w:r>
        <w:proofErr w:type="spellStart"/>
        <w:r w:rsidR="00F835A1">
          <w:rPr>
            <w:rFonts w:ascii="Arial" w:eastAsia="Arial" w:hAnsi="Arial" w:cs="Arial"/>
            <w:sz w:val="16"/>
            <w:szCs w:val="16"/>
          </w:rPr>
          <w:t>xyuas</w:t>
        </w:r>
        <w:proofErr w:type="spellEnd"/>
        <w:r w:rsidR="00F835A1">
          <w:rPr>
            <w:rFonts w:ascii="Arial" w:eastAsia="Arial" w:hAnsi="Arial" w:cs="Arial"/>
            <w:sz w:val="16"/>
            <w:szCs w:val="16"/>
          </w:rPr>
          <w:t xml:space="preserve"> </w:t>
        </w:r>
      </w:ins>
      <w:del w:id="1934" w:author="Kaxiong" w:date="2021-06-10T14:33:00Z">
        <w:r w:rsidRPr="0019609C" w:rsidDel="00F835A1">
          <w:rPr>
            <w:rFonts w:ascii="Arial" w:eastAsia="Arial" w:hAnsi="Arial" w:cs="Arial"/>
            <w:sz w:val="16"/>
            <w:szCs w:val="16"/>
          </w:rPr>
          <w:delText xml:space="preserve">them </w:delText>
        </w:r>
      </w:del>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raug</w:t>
      </w:r>
      <w:proofErr w:type="spellEnd"/>
      <w:r w:rsidRPr="0019609C">
        <w:rPr>
          <w:rFonts w:ascii="Arial" w:eastAsia="Arial" w:hAnsi="Arial" w:cs="Arial"/>
          <w:sz w:val="16"/>
          <w:szCs w:val="16"/>
        </w:rPr>
        <w:t xml:space="preserve"> mob </w:t>
      </w:r>
      <w:proofErr w:type="spellStart"/>
      <w:r w:rsidRPr="0019609C">
        <w:rPr>
          <w:rFonts w:ascii="Arial" w:eastAsia="Arial" w:hAnsi="Arial" w:cs="Arial"/>
          <w:sz w:val="16"/>
          <w:szCs w:val="16"/>
        </w:rPr>
        <w:t>uas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tshwm</w:t>
      </w:r>
      <w:proofErr w:type="spellEnd"/>
      <w:r w:rsidRPr="0019609C">
        <w:rPr>
          <w:rFonts w:ascii="Arial" w:eastAsia="Arial" w:hAnsi="Arial" w:cs="Arial"/>
          <w:sz w:val="16"/>
          <w:szCs w:val="16"/>
        </w:rPr>
        <w:t xml:space="preserve"> sim </w:t>
      </w:r>
      <w:proofErr w:type="spellStart"/>
      <w:r w:rsidRPr="0019609C">
        <w:rPr>
          <w:rFonts w:ascii="Arial" w:eastAsia="Arial" w:hAnsi="Arial" w:cs="Arial"/>
          <w:sz w:val="16"/>
          <w:szCs w:val="16"/>
        </w:rPr>
        <w:t>hauv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daim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Qhov</w:t>
      </w:r>
      <w:proofErr w:type="spellEnd"/>
      <w:r w:rsidRPr="0019609C">
        <w:rPr>
          <w:rFonts w:ascii="Arial" w:eastAsia="Arial" w:hAnsi="Arial" w:cs="Arial"/>
          <w:sz w:val="16"/>
          <w:szCs w:val="16"/>
        </w:rPr>
        <w:t xml:space="preserve"> no </w:t>
      </w:r>
      <w:proofErr w:type="spellStart"/>
      <w:r w:rsidRPr="0019609C">
        <w:rPr>
          <w:rFonts w:ascii="Arial" w:eastAsia="Arial" w:hAnsi="Arial" w:cs="Arial"/>
          <w:sz w:val="16"/>
          <w:szCs w:val="16"/>
        </w:rPr>
        <w:t>txhais</w:t>
      </w:r>
      <w:proofErr w:type="spellEnd"/>
      <w:r w:rsidRPr="0019609C">
        <w:rPr>
          <w:rFonts w:ascii="Arial" w:eastAsia="Arial" w:hAnsi="Arial" w:cs="Arial"/>
          <w:sz w:val="16"/>
          <w:szCs w:val="16"/>
        </w:rPr>
        <w:t xml:space="preserve"> tau </w:t>
      </w:r>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w:t>
      </w:r>
      <w:del w:id="1935" w:author="Kaxiong" w:date="2021-06-10T14:35:00Z">
        <w:r w:rsidRPr="0019609C" w:rsidDel="005779E0">
          <w:rPr>
            <w:rFonts w:ascii="Arial" w:eastAsia="Arial" w:hAnsi="Arial" w:cs="Arial"/>
            <w:sz w:val="16"/>
            <w:szCs w:val="16"/>
          </w:rPr>
          <w:delText xml:space="preserve">siv </w:delText>
        </w:r>
      </w:del>
      <w:r w:rsidRPr="0019609C">
        <w:rPr>
          <w:rFonts w:ascii="Arial" w:eastAsia="Arial" w:hAnsi="Arial" w:cs="Arial"/>
          <w:sz w:val="16"/>
          <w:szCs w:val="16"/>
        </w:rPr>
        <w:t xml:space="preserve">cov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w:t>
      </w:r>
      <w:proofErr w:type="spellStart"/>
      <w:ins w:id="1936" w:author="Kaxiong" w:date="2021-06-10T14:35:00Z">
        <w:r w:rsidR="005779E0">
          <w:rPr>
            <w:rFonts w:ascii="Arial" w:eastAsia="Arial" w:hAnsi="Arial" w:cs="Arial"/>
            <w:sz w:val="16"/>
            <w:szCs w:val="16"/>
          </w:rPr>
          <w:t>uas</w:t>
        </w:r>
        <w:proofErr w:type="spellEnd"/>
        <w:r w:rsidR="005779E0">
          <w:rPr>
            <w:rFonts w:ascii="Arial" w:eastAsia="Arial" w:hAnsi="Arial" w:cs="Arial"/>
            <w:sz w:val="16"/>
            <w:szCs w:val="16"/>
          </w:rPr>
          <w:t xml:space="preserve"> </w:t>
        </w:r>
      </w:ins>
      <w:proofErr w:type="spellStart"/>
      <w:ins w:id="1937" w:author="Kaxiong" w:date="2021-06-10T14:36:00Z">
        <w:r w:rsidR="005779E0">
          <w:rPr>
            <w:rFonts w:ascii="Arial" w:eastAsia="Arial" w:hAnsi="Arial" w:cs="Arial"/>
            <w:sz w:val="16"/>
            <w:szCs w:val="16"/>
          </w:rPr>
          <w:t>kis</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kab</w:t>
        </w:r>
        <w:proofErr w:type="spellEnd"/>
        <w:r w:rsidR="005779E0">
          <w:rPr>
            <w:rFonts w:ascii="Arial" w:eastAsia="Arial" w:hAnsi="Arial" w:cs="Arial"/>
            <w:sz w:val="16"/>
            <w:szCs w:val="16"/>
          </w:rPr>
          <w:t xml:space="preserve"> mob </w:t>
        </w:r>
        <w:proofErr w:type="spellStart"/>
        <w:r w:rsidR="005779E0">
          <w:rPr>
            <w:rFonts w:ascii="Arial" w:eastAsia="Arial" w:hAnsi="Arial" w:cs="Arial"/>
            <w:sz w:val="16"/>
            <w:szCs w:val="16"/>
          </w:rPr>
          <w:t>raug</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muag</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rau</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tus</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neeg</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twh</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uas</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muag</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khoom</w:t>
        </w:r>
        <w:proofErr w:type="spellEnd"/>
        <w:r w:rsidR="005779E0">
          <w:rPr>
            <w:rFonts w:ascii="Arial" w:eastAsia="Arial" w:hAnsi="Arial" w:cs="Arial"/>
            <w:sz w:val="16"/>
            <w:szCs w:val="16"/>
          </w:rPr>
          <w:t xml:space="preserve"> </w:t>
        </w:r>
      </w:ins>
      <w:del w:id="1938" w:author="Kaxiong" w:date="2021-06-10T14:36:00Z">
        <w:r w:rsidRPr="0019609C" w:rsidDel="005779E0">
          <w:rPr>
            <w:rFonts w:ascii="Arial" w:eastAsia="Arial" w:hAnsi="Arial" w:cs="Arial"/>
            <w:sz w:val="16"/>
            <w:szCs w:val="16"/>
          </w:rPr>
          <w:delText xml:space="preserve">tsis huv los ntawm lub chaw muag khoom </w:delText>
        </w:r>
      </w:del>
      <w:r w:rsidRPr="0019609C">
        <w:rPr>
          <w:rFonts w:ascii="Arial" w:eastAsia="Arial" w:hAnsi="Arial" w:cs="Arial"/>
          <w:sz w:val="16"/>
          <w:szCs w:val="16"/>
        </w:rPr>
        <w:t>los</w:t>
      </w:r>
      <w:r w:rsidR="00AE70C4" w:rsidRPr="0019609C">
        <w:rPr>
          <w:rFonts w:ascii="Arial" w:eastAsia="Arial" w:hAnsi="Arial" w:cs="Arial"/>
          <w:sz w:val="16"/>
          <w:szCs w:val="16"/>
        </w:rPr>
        <w:t xml:space="preserve"> </w:t>
      </w:r>
      <w:r w:rsidRPr="0019609C">
        <w:rPr>
          <w:rFonts w:ascii="Arial" w:eastAsia="Arial" w:hAnsi="Arial" w:cs="Arial"/>
          <w:sz w:val="16"/>
          <w:szCs w:val="16"/>
        </w:rPr>
        <w:t xml:space="preserve">sis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khw</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tshav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puam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yuav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zaub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tus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neeg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yuav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w:t>
      </w:r>
      <w:proofErr w:type="spellStart"/>
      <w:ins w:id="1939" w:author="Kaxiong" w:date="2021-06-10T14:37:00Z">
        <w:r w:rsidR="005779E0">
          <w:rPr>
            <w:rFonts w:ascii="Arial" w:eastAsia="Arial" w:hAnsi="Arial" w:cs="Arial"/>
            <w:sz w:val="16"/>
            <w:szCs w:val="16"/>
          </w:rPr>
          <w:t>raug</w:t>
        </w:r>
        <w:proofErr w:type="spellEnd"/>
        <w:r w:rsidR="005779E0">
          <w:rPr>
            <w:rFonts w:ascii="Arial" w:eastAsia="Arial" w:hAnsi="Arial" w:cs="Arial"/>
            <w:sz w:val="16"/>
            <w:szCs w:val="16"/>
          </w:rPr>
          <w:t xml:space="preserve"> </w:t>
        </w:r>
      </w:ins>
      <w:proofErr w:type="spellStart"/>
      <w:r w:rsidRPr="0019609C">
        <w:rPr>
          <w:rFonts w:ascii="Arial" w:eastAsia="Arial" w:hAnsi="Arial" w:cs="Arial"/>
          <w:sz w:val="16"/>
          <w:szCs w:val="16"/>
        </w:rPr>
        <w:t>pov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txoj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ins w:id="1940" w:author="Kaxiong" w:date="2021-06-10T14:39:00Z">
        <w:r w:rsidR="005779E0">
          <w:rPr>
            <w:rFonts w:ascii="Arial" w:eastAsia="Arial" w:hAnsi="Arial" w:cs="Arial"/>
            <w:sz w:val="16"/>
            <w:szCs w:val="16"/>
          </w:rPr>
          <w:t>saib</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xyuas</w:t>
        </w:r>
      </w:ins>
      <w:proofErr w:type="spellEnd"/>
      <w:del w:id="1941" w:author="Kaxiong" w:date="2021-06-10T14:39:00Z">
        <w:r w:rsidRPr="0019609C" w:rsidDel="005779E0">
          <w:rPr>
            <w:rFonts w:ascii="Arial" w:eastAsia="Arial" w:hAnsi="Arial" w:cs="Arial"/>
            <w:sz w:val="16"/>
            <w:szCs w:val="16"/>
          </w:rPr>
          <w:delText>them</w:delText>
        </w:r>
      </w:del>
      <w:r w:rsidRPr="0019609C">
        <w:rPr>
          <w:rFonts w:ascii="Arial" w:eastAsia="Arial" w:hAnsi="Arial" w:cs="Arial"/>
          <w:sz w:val="16"/>
          <w:szCs w:val="16"/>
        </w:rPr>
        <w:t xml:space="preserve"> </w:t>
      </w:r>
      <w:proofErr w:type="spellStart"/>
      <w:r w:rsidRPr="0019609C">
        <w:rPr>
          <w:rFonts w:ascii="Arial" w:eastAsia="Arial" w:hAnsi="Arial" w:cs="Arial"/>
          <w:sz w:val="16"/>
          <w:szCs w:val="16"/>
        </w:rPr>
        <w:t>rau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ins w:id="1942" w:author="Kaxiong" w:date="2021-06-10T14:39:00Z">
        <w:r w:rsidR="005779E0">
          <w:rPr>
            <w:rFonts w:ascii="Arial" w:eastAsia="Arial" w:hAnsi="Arial" w:cs="Arial"/>
            <w:sz w:val="16"/>
            <w:szCs w:val="16"/>
          </w:rPr>
          <w:t>muaj</w:t>
        </w:r>
        <w:proofErr w:type="spellEnd"/>
        <w:r w:rsidR="005779E0">
          <w:rPr>
            <w:rFonts w:ascii="Arial" w:eastAsia="Arial" w:hAnsi="Arial" w:cs="Arial"/>
            <w:sz w:val="16"/>
            <w:szCs w:val="16"/>
          </w:rPr>
          <w:t xml:space="preserve"> mob los </w:t>
        </w:r>
        <w:proofErr w:type="spellStart"/>
        <w:r w:rsidR="005779E0">
          <w:rPr>
            <w:rFonts w:ascii="Arial" w:eastAsia="Arial" w:hAnsi="Arial" w:cs="Arial"/>
            <w:sz w:val="16"/>
            <w:szCs w:val="16"/>
          </w:rPr>
          <w:t>ntawm</w:t>
        </w:r>
        <w:proofErr w:type="spellEnd"/>
        <w:r w:rsidR="005779E0">
          <w:rPr>
            <w:rFonts w:ascii="Arial" w:eastAsia="Arial" w:hAnsi="Arial" w:cs="Arial"/>
            <w:sz w:val="16"/>
            <w:szCs w:val="16"/>
          </w:rPr>
          <w:t xml:space="preserve"> </w:t>
        </w:r>
      </w:ins>
      <w:del w:id="1943" w:author="Kaxiong" w:date="2021-06-10T14:39:00Z">
        <w:r w:rsidRPr="0019609C" w:rsidDel="005779E0">
          <w:rPr>
            <w:rFonts w:ascii="Arial" w:eastAsia="Arial" w:hAnsi="Arial" w:cs="Arial"/>
            <w:sz w:val="16"/>
            <w:szCs w:val="16"/>
          </w:rPr>
          <w:delText xml:space="preserve">ua </w:delText>
        </w:r>
      </w:del>
      <w:proofErr w:type="spellStart"/>
      <w:r w:rsidRPr="0019609C">
        <w:rPr>
          <w:rFonts w:ascii="Arial" w:eastAsia="Arial" w:hAnsi="Arial" w:cs="Arial"/>
          <w:sz w:val="16"/>
          <w:szCs w:val="16"/>
        </w:rPr>
        <w:t>zaub</w:t>
      </w:r>
      <w:proofErr w:type="spellEnd"/>
      <w:r w:rsidRPr="0019609C">
        <w:rPr>
          <w:rFonts w:ascii="Arial" w:eastAsia="Arial" w:hAnsi="Arial" w:cs="Arial"/>
          <w:sz w:val="16"/>
          <w:szCs w:val="16"/>
        </w:rPr>
        <w:t xml:space="preserve"> mov </w:t>
      </w:r>
      <w:proofErr w:type="spellStart"/>
      <w:ins w:id="1944" w:author="Kaxiong" w:date="2021-06-10T14:39:00Z">
        <w:r w:rsidR="005779E0">
          <w:rPr>
            <w:rFonts w:ascii="Arial" w:eastAsia="Arial" w:hAnsi="Arial" w:cs="Arial"/>
            <w:sz w:val="16"/>
            <w:szCs w:val="16"/>
          </w:rPr>
          <w:t>uas</w:t>
        </w:r>
      </w:ins>
      <w:proofErr w:type="spellEnd"/>
      <w:ins w:id="1945" w:author="Kaxiong" w:date="2021-06-10T14:40:00Z">
        <w:r w:rsidR="005779E0">
          <w:rPr>
            <w:rFonts w:ascii="Arial" w:eastAsia="Arial" w:hAnsi="Arial" w:cs="Arial"/>
            <w:sz w:val="16"/>
            <w:szCs w:val="16"/>
          </w:rPr>
          <w:t xml:space="preserve"> </w:t>
        </w:r>
        <w:proofErr w:type="spellStart"/>
        <w:r w:rsidR="005779E0">
          <w:rPr>
            <w:rFonts w:ascii="Arial" w:eastAsia="Arial" w:hAnsi="Arial" w:cs="Arial"/>
            <w:sz w:val="16"/>
            <w:szCs w:val="16"/>
          </w:rPr>
          <w:t>muaj</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tshuaj</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txhaum</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xwb</w:t>
        </w:r>
        <w:proofErr w:type="spellEnd"/>
        <w:r w:rsidR="005779E0">
          <w:rPr>
            <w:rFonts w:ascii="Arial" w:eastAsia="Arial" w:hAnsi="Arial" w:cs="Arial"/>
            <w:sz w:val="16"/>
            <w:szCs w:val="16"/>
          </w:rPr>
          <w:t xml:space="preserve"> </w:t>
        </w:r>
      </w:ins>
      <w:del w:id="1946" w:author="Kaxiong" w:date="2021-06-10T14:40:00Z">
        <w:r w:rsidRPr="0019609C" w:rsidDel="005779E0">
          <w:rPr>
            <w:rFonts w:ascii="Arial" w:eastAsia="Arial" w:hAnsi="Arial" w:cs="Arial"/>
            <w:sz w:val="16"/>
            <w:szCs w:val="16"/>
          </w:rPr>
          <w:delText xml:space="preserve">noj raug mob tsuas yog </w:delText>
        </w:r>
      </w:del>
      <w:proofErr w:type="spellStart"/>
      <w:ins w:id="1947" w:author="Kaxiong" w:date="2021-06-10T14:40:00Z">
        <w:r w:rsidR="005779E0">
          <w:rPr>
            <w:rFonts w:ascii="Arial" w:eastAsia="Arial" w:hAnsi="Arial" w:cs="Arial"/>
            <w:sz w:val="16"/>
            <w:szCs w:val="16"/>
          </w:rPr>
          <w:t>txawm</w:t>
        </w:r>
        <w:proofErr w:type="spellEnd"/>
        <w:r w:rsidR="005779E0">
          <w:rPr>
            <w:rFonts w:ascii="Arial" w:eastAsia="Arial" w:hAnsi="Arial" w:cs="Arial"/>
            <w:sz w:val="16"/>
            <w:szCs w:val="16"/>
          </w:rPr>
          <w:t xml:space="preserve"> </w:t>
        </w:r>
      </w:ins>
      <w:proofErr w:type="spellStart"/>
      <w:r w:rsidRPr="0019609C">
        <w:rPr>
          <w:rFonts w:ascii="Arial" w:eastAsia="Arial" w:hAnsi="Arial" w:cs="Arial"/>
          <w:sz w:val="16"/>
          <w:szCs w:val="16"/>
        </w:rPr>
        <w:t>tias</w:t>
      </w:r>
      <w:proofErr w:type="spellEnd"/>
      <w:r w:rsidRPr="0019609C">
        <w:rPr>
          <w:rFonts w:ascii="Arial" w:eastAsia="Arial" w:hAnsi="Arial" w:cs="Arial"/>
          <w:sz w:val="16"/>
          <w:szCs w:val="16"/>
        </w:rPr>
        <w:t xml:space="preserve"> </w:t>
      </w:r>
      <w:proofErr w:type="spellStart"/>
      <w:ins w:id="1948" w:author="Kaxiong" w:date="2021-06-10T14:41:00Z">
        <w:r w:rsidR="005779E0">
          <w:rPr>
            <w:rFonts w:ascii="Arial" w:eastAsia="Arial" w:hAnsi="Arial" w:cs="Arial"/>
            <w:sz w:val="16"/>
            <w:szCs w:val="16"/>
          </w:rPr>
          <w:t>kev</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kis</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kab</w:t>
        </w:r>
        <w:proofErr w:type="spellEnd"/>
        <w:r w:rsidR="005779E0">
          <w:rPr>
            <w:rFonts w:ascii="Arial" w:eastAsia="Arial" w:hAnsi="Arial" w:cs="Arial"/>
            <w:sz w:val="16"/>
            <w:szCs w:val="16"/>
          </w:rPr>
          <w:t xml:space="preserve"> mob </w:t>
        </w:r>
      </w:ins>
      <w:proofErr w:type="spellStart"/>
      <w:ins w:id="1949" w:author="Kaxiong" w:date="2021-06-10T14:40:00Z">
        <w:r w:rsidR="005779E0">
          <w:rPr>
            <w:rFonts w:ascii="Arial" w:eastAsia="Arial" w:hAnsi="Arial" w:cs="Arial"/>
            <w:sz w:val="16"/>
            <w:szCs w:val="16"/>
          </w:rPr>
          <w:t>yuav</w:t>
        </w:r>
        <w:proofErr w:type="spellEnd"/>
        <w:r w:rsidR="005779E0">
          <w:rPr>
            <w:rFonts w:ascii="Arial" w:eastAsia="Arial" w:hAnsi="Arial" w:cs="Arial"/>
            <w:sz w:val="16"/>
            <w:szCs w:val="16"/>
          </w:rPr>
          <w:t xml:space="preserve"> </w:t>
        </w:r>
      </w:ins>
      <w:del w:id="1950" w:author="Kaxiong" w:date="2021-06-10T14:41:00Z">
        <w:r w:rsidRPr="0019609C" w:rsidDel="005779E0">
          <w:rPr>
            <w:rFonts w:ascii="Arial" w:eastAsia="Arial" w:hAnsi="Arial" w:cs="Arial"/>
            <w:sz w:val="16"/>
            <w:szCs w:val="16"/>
          </w:rPr>
          <w:delText xml:space="preserve">muaj kev kis mob </w:delText>
        </w:r>
      </w:del>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los </w:t>
      </w:r>
      <w:proofErr w:type="spellStart"/>
      <w:r w:rsidRPr="0019609C">
        <w:rPr>
          <w:rFonts w:ascii="Arial" w:eastAsia="Arial" w:hAnsi="Arial" w:cs="Arial"/>
          <w:sz w:val="16"/>
          <w:szCs w:val="16"/>
        </w:rPr>
        <w:t>ntawm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nyhiab</w:t>
      </w:r>
      <w:proofErr w:type="spellEnd"/>
      <w:r w:rsidRPr="0019609C">
        <w:rPr>
          <w:rFonts w:ascii="Arial" w:eastAsia="Arial" w:hAnsi="Arial" w:cs="Arial"/>
          <w:sz w:val="16"/>
          <w:szCs w:val="16"/>
        </w:rPr>
        <w:t xml:space="preserve">, </w:t>
      </w:r>
      <w:proofErr w:type="spellStart"/>
      <w:ins w:id="1951" w:author="Kaxiong" w:date="2021-06-10T14:41:00Z">
        <w:r w:rsidR="005779E0">
          <w:rPr>
            <w:rFonts w:ascii="Arial" w:eastAsia="Arial" w:hAnsi="Arial" w:cs="Arial"/>
            <w:sz w:val="16"/>
            <w:szCs w:val="16"/>
          </w:rPr>
          <w:t>khaub</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lig</w:t>
        </w:r>
        <w:proofErr w:type="spellEnd"/>
        <w:r w:rsidR="005779E0">
          <w:rPr>
            <w:rFonts w:ascii="Arial" w:eastAsia="Arial" w:hAnsi="Arial" w:cs="Arial"/>
            <w:sz w:val="16"/>
            <w:szCs w:val="16"/>
          </w:rPr>
          <w:t xml:space="preserve"> </w:t>
        </w:r>
      </w:ins>
      <w:proofErr w:type="spellStart"/>
      <w:r w:rsidRPr="0019609C">
        <w:rPr>
          <w:rFonts w:ascii="Arial" w:eastAsia="Arial" w:hAnsi="Arial" w:cs="Arial"/>
          <w:sz w:val="16"/>
          <w:szCs w:val="16"/>
        </w:rPr>
        <w:t>cua</w:t>
      </w:r>
      <w:proofErr w:type="spellEnd"/>
      <w:del w:id="1952" w:author="Kaxiong" w:date="2021-06-10T14:41:00Z">
        <w:r w:rsidRPr="0019609C" w:rsidDel="005779E0">
          <w:rPr>
            <w:rFonts w:ascii="Arial" w:eastAsia="Arial" w:hAnsi="Arial" w:cs="Arial"/>
            <w:sz w:val="16"/>
            <w:szCs w:val="16"/>
          </w:rPr>
          <w:delText xml:space="preserve"> daj cua dub</w:delText>
        </w:r>
      </w:del>
      <w:r w:rsidRPr="0019609C">
        <w:rPr>
          <w:rFonts w:ascii="Arial" w:eastAsia="Arial" w:hAnsi="Arial" w:cs="Arial"/>
          <w:sz w:val="16"/>
          <w:szCs w:val="16"/>
        </w:rPr>
        <w:t>, los</w:t>
      </w:r>
      <w:r w:rsidR="00AE70C4" w:rsidRPr="0019609C">
        <w:rPr>
          <w:rFonts w:ascii="Arial" w:eastAsia="Arial" w:hAnsi="Arial" w:cs="Arial"/>
          <w:sz w:val="16"/>
          <w:szCs w:val="16"/>
        </w:rPr>
        <w:t xml:space="preserve"> </w:t>
      </w:r>
      <w:r w:rsidRPr="0019609C">
        <w:rPr>
          <w:rFonts w:ascii="Arial" w:eastAsia="Arial" w:hAnsi="Arial" w:cs="Arial"/>
          <w:sz w:val="16"/>
          <w:szCs w:val="16"/>
        </w:rPr>
        <w:t xml:space="preserve">sis </w:t>
      </w:r>
      <w:proofErr w:type="spellStart"/>
      <w:r w:rsidRPr="0019609C">
        <w:rPr>
          <w:rFonts w:ascii="Arial" w:eastAsia="Arial" w:hAnsi="Arial" w:cs="Arial"/>
          <w:sz w:val="16"/>
          <w:szCs w:val="16"/>
        </w:rPr>
        <w:t>lwm</w:t>
      </w:r>
      <w:proofErr w:type="spellEnd"/>
      <w:r w:rsidRPr="0019609C">
        <w:rPr>
          <w:rFonts w:ascii="Arial" w:eastAsia="Arial" w:hAnsi="Arial" w:cs="Arial"/>
          <w:sz w:val="16"/>
          <w:szCs w:val="16"/>
        </w:rPr>
        <w:t xml:space="preserve"> yam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ph</w:t>
      </w:r>
      <w:r w:rsidR="00AE70C4" w:rsidRPr="0019609C">
        <w:rPr>
          <w:rFonts w:ascii="Arial" w:eastAsia="Arial" w:hAnsi="Arial" w:cs="Arial"/>
          <w:sz w:val="16"/>
          <w:szCs w:val="16"/>
        </w:rPr>
        <w:t>om</w:t>
      </w:r>
      <w:proofErr w:type="spellEnd"/>
      <w:r w:rsidR="00AE70C4" w:rsidRPr="0019609C">
        <w:rPr>
          <w:rFonts w:ascii="Arial" w:eastAsia="Arial" w:hAnsi="Arial" w:cs="Arial"/>
          <w:sz w:val="16"/>
          <w:szCs w:val="16"/>
        </w:rPr>
        <w:t xml:space="preserve"> </w:t>
      </w:r>
      <w:proofErr w:type="spellStart"/>
      <w:r w:rsidR="00AE70C4" w:rsidRPr="0019609C">
        <w:rPr>
          <w:rFonts w:ascii="Arial" w:eastAsia="Arial" w:hAnsi="Arial" w:cs="Arial"/>
          <w:sz w:val="16"/>
          <w:szCs w:val="16"/>
        </w:rPr>
        <w:t>sij</w:t>
      </w:r>
      <w:proofErr w:type="spellEnd"/>
      <w:r w:rsidRPr="0019609C">
        <w:rPr>
          <w:rFonts w:ascii="Arial" w:eastAsia="Arial" w:hAnsi="Arial" w:cs="Arial"/>
          <w:sz w:val="16"/>
          <w:szCs w:val="16"/>
        </w:rPr>
        <w:t xml:space="preserve">, tab sis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yog</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neeg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saib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xyuas</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neeg</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npaj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siab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yuav</w:t>
      </w:r>
      <w:proofErr w:type="spellEnd"/>
      <w:r w:rsidRPr="0019609C">
        <w:rPr>
          <w:rFonts w:ascii="Arial" w:eastAsia="Arial" w:hAnsi="Arial" w:cs="Arial"/>
          <w:sz w:val="16"/>
          <w:szCs w:val="16"/>
        </w:rPr>
        <w:t xml:space="preserve"> </w:t>
      </w:r>
      <w:proofErr w:type="spellStart"/>
      <w:ins w:id="1953" w:author="Kaxiong" w:date="2021-06-10T14:43:00Z">
        <w:r w:rsidR="005779E0">
          <w:rPr>
            <w:rFonts w:ascii="Arial" w:eastAsia="Arial" w:hAnsi="Arial" w:cs="Arial"/>
            <w:sz w:val="16"/>
            <w:szCs w:val="16"/>
          </w:rPr>
          <w:t>txhob</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txwm</w:t>
        </w:r>
      </w:ins>
      <w:proofErr w:type="spellEnd"/>
      <w:del w:id="1954" w:author="Kaxiong" w:date="2021-06-10T14:43:00Z">
        <w:r w:rsidRPr="0019609C" w:rsidDel="005779E0">
          <w:rPr>
            <w:rFonts w:ascii="Arial" w:eastAsia="Arial" w:hAnsi="Arial" w:cs="Arial"/>
            <w:sz w:val="16"/>
            <w:szCs w:val="16"/>
          </w:rPr>
          <w:delText>ua siab ntev</w:delText>
        </w:r>
      </w:del>
      <w:r w:rsidRPr="0019609C">
        <w:rPr>
          <w:rFonts w:ascii="Arial" w:eastAsia="Arial" w:hAnsi="Arial" w:cs="Arial"/>
          <w:sz w:val="16"/>
          <w:szCs w:val="16"/>
        </w:rPr>
        <w:t xml:space="preserve">, tab sis </w:t>
      </w:r>
      <w:ins w:id="1955" w:author="Kaxiong" w:date="2021-06-10T14:43:00Z">
        <w:r w:rsidR="005779E0">
          <w:rPr>
            <w:rFonts w:ascii="Arial" w:eastAsia="Arial" w:hAnsi="Arial" w:cs="Arial"/>
            <w:sz w:val="16"/>
            <w:szCs w:val="16"/>
          </w:rPr>
          <w:t xml:space="preserve">cov </w:t>
        </w:r>
        <w:proofErr w:type="spellStart"/>
        <w:r w:rsidR="005779E0">
          <w:rPr>
            <w:rFonts w:ascii="Arial" w:eastAsia="Arial" w:hAnsi="Arial" w:cs="Arial"/>
            <w:sz w:val="16"/>
            <w:szCs w:val="16"/>
          </w:rPr>
          <w:t>teeb</w:t>
        </w:r>
        <w:proofErr w:type="spellEnd"/>
        <w:r w:rsidR="005779E0">
          <w:rPr>
            <w:rFonts w:ascii="Arial" w:eastAsia="Arial" w:hAnsi="Arial" w:cs="Arial"/>
            <w:sz w:val="16"/>
            <w:szCs w:val="16"/>
          </w:rPr>
          <w:t xml:space="preserve"> </w:t>
        </w:r>
        <w:proofErr w:type="spellStart"/>
        <w:r w:rsidR="005779E0">
          <w:rPr>
            <w:rFonts w:ascii="Arial" w:eastAsia="Arial" w:hAnsi="Arial" w:cs="Arial"/>
            <w:sz w:val="16"/>
            <w:szCs w:val="16"/>
          </w:rPr>
          <w:t>meem</w:t>
        </w:r>
        <w:proofErr w:type="spellEnd"/>
        <w:r w:rsidR="005779E0">
          <w:rPr>
            <w:rFonts w:ascii="Arial" w:eastAsia="Arial" w:hAnsi="Arial" w:cs="Arial"/>
            <w:sz w:val="16"/>
            <w:szCs w:val="16"/>
          </w:rPr>
          <w:t xml:space="preserve"> </w:t>
        </w:r>
      </w:ins>
      <w:del w:id="1956" w:author="Kaxiong" w:date="2021-06-10T14:43:00Z">
        <w:r w:rsidRPr="0019609C" w:rsidDel="005779E0">
          <w:rPr>
            <w:rFonts w:ascii="Arial" w:eastAsia="Arial" w:hAnsi="Arial" w:cs="Arial"/>
            <w:sz w:val="16"/>
            <w:szCs w:val="16"/>
          </w:rPr>
          <w:delText xml:space="preserve">xwm </w:delText>
        </w:r>
      </w:del>
      <w:proofErr w:type="spellStart"/>
      <w:r w:rsidRPr="0019609C">
        <w:rPr>
          <w:rFonts w:ascii="Arial" w:eastAsia="Arial" w:hAnsi="Arial" w:cs="Arial"/>
          <w:sz w:val="16"/>
          <w:szCs w:val="16"/>
        </w:rPr>
        <w:t>txheej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tshwm</w:t>
      </w:r>
      <w:proofErr w:type="spellEnd"/>
      <w:r w:rsidRPr="0019609C">
        <w:rPr>
          <w:rFonts w:ascii="Arial" w:eastAsia="Arial" w:hAnsi="Arial" w:cs="Arial"/>
          <w:sz w:val="16"/>
          <w:szCs w:val="16"/>
        </w:rPr>
        <w:t xml:space="preserve"> </w:t>
      </w:r>
      <w:proofErr w:type="spellStart"/>
      <w:ins w:id="1957" w:author="Kaxiong" w:date="2021-06-10T14:43:00Z">
        <w:r w:rsidR="005779E0">
          <w:rPr>
            <w:rFonts w:ascii="Arial" w:eastAsia="Arial" w:hAnsi="Arial" w:cs="Arial"/>
            <w:sz w:val="16"/>
            <w:szCs w:val="16"/>
          </w:rPr>
          <w:t>xwb</w:t>
        </w:r>
      </w:ins>
      <w:proofErr w:type="spellEnd"/>
      <w:del w:id="1958" w:author="Kaxiong" w:date="2021-06-10T14:43:00Z">
        <w:r w:rsidRPr="0019609C" w:rsidDel="005779E0">
          <w:rPr>
            <w:rFonts w:ascii="Arial" w:eastAsia="Arial" w:hAnsi="Arial" w:cs="Arial"/>
            <w:sz w:val="16"/>
            <w:szCs w:val="16"/>
          </w:rPr>
          <w:delText>sim</w:delText>
        </w:r>
      </w:del>
      <w:r w:rsidRPr="0019609C">
        <w:rPr>
          <w:rFonts w:ascii="Arial" w:eastAsia="Arial" w:hAnsi="Arial" w:cs="Arial"/>
          <w:sz w:val="16"/>
          <w:szCs w:val="16"/>
        </w:rPr>
        <w:t xml:space="preserve">. Cov lag </w:t>
      </w:r>
      <w:proofErr w:type="spellStart"/>
      <w:r w:rsidRPr="0019609C">
        <w:rPr>
          <w:rFonts w:ascii="Arial" w:eastAsia="Arial" w:hAnsi="Arial" w:cs="Arial"/>
          <w:sz w:val="16"/>
          <w:szCs w:val="16"/>
        </w:rPr>
        <w:t>luam</w:t>
      </w:r>
      <w:proofErr w:type="spellEnd"/>
      <w:r w:rsidRPr="0019609C">
        <w:rPr>
          <w:rFonts w:ascii="Arial" w:eastAsia="Arial" w:hAnsi="Arial" w:cs="Arial"/>
          <w:sz w:val="16"/>
          <w:szCs w:val="16"/>
        </w:rPr>
        <w:t xml:space="preserve"> pom zoo, cov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ins w:id="1959" w:author="Kaxiong" w:date="2021-06-10T14:45:00Z">
        <w:r w:rsidR="0013651F">
          <w:rPr>
            <w:rFonts w:ascii="Arial" w:eastAsia="Arial" w:hAnsi="Arial" w:cs="Arial"/>
            <w:sz w:val="16"/>
            <w:szCs w:val="16"/>
          </w:rPr>
          <w:t>kev</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tsim</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khoom</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tawm</w:t>
        </w:r>
      </w:ins>
      <w:proofErr w:type="spellEnd"/>
      <w:del w:id="1960" w:author="Kaxiong" w:date="2021-06-10T14:45:00Z">
        <w:r w:rsidRPr="0019609C" w:rsidDel="0013651F">
          <w:rPr>
            <w:rFonts w:ascii="Arial" w:eastAsia="Arial" w:hAnsi="Arial" w:cs="Arial"/>
            <w:sz w:val="16"/>
            <w:szCs w:val="16"/>
          </w:rPr>
          <w:delText>l</w:delText>
        </w:r>
        <w:r w:rsidR="00AE70C4" w:rsidRPr="0019609C" w:rsidDel="0013651F">
          <w:rPr>
            <w:rFonts w:ascii="Arial" w:eastAsia="Arial" w:hAnsi="Arial" w:cs="Arial"/>
            <w:sz w:val="16"/>
            <w:szCs w:val="16"/>
          </w:rPr>
          <w:delText>ees paub</w:delText>
        </w:r>
      </w:del>
      <w:r w:rsidRPr="0019609C">
        <w:rPr>
          <w:rFonts w:ascii="Arial" w:eastAsia="Arial" w:hAnsi="Arial" w:cs="Arial"/>
          <w:sz w:val="16"/>
          <w:szCs w:val="16"/>
        </w:rPr>
        <w:t xml:space="preserve"> </w:t>
      </w:r>
      <w:proofErr w:type="spellStart"/>
      <w:r w:rsidRPr="0019609C">
        <w:rPr>
          <w:rFonts w:ascii="Arial" w:eastAsia="Arial" w:hAnsi="Arial" w:cs="Arial"/>
          <w:sz w:val="16"/>
          <w:szCs w:val="16"/>
        </w:rPr>
        <w:t>thiab</w:t>
      </w:r>
      <w:proofErr w:type="spellEnd"/>
      <w:r w:rsidRPr="0019609C">
        <w:rPr>
          <w:rFonts w:ascii="Arial" w:eastAsia="Arial" w:hAnsi="Arial" w:cs="Arial"/>
          <w:sz w:val="16"/>
          <w:szCs w:val="16"/>
        </w:rPr>
        <w:t xml:space="preserve"> cov </w:t>
      </w:r>
      <w:proofErr w:type="spellStart"/>
      <w:r w:rsidRPr="0019609C">
        <w:rPr>
          <w:rFonts w:ascii="Arial" w:eastAsia="Arial" w:hAnsi="Arial" w:cs="Arial"/>
          <w:sz w:val="16"/>
          <w:szCs w:val="16"/>
        </w:rPr>
        <w:t>khoom</w:t>
      </w:r>
      <w:proofErr w:type="spellEnd"/>
      <w:r w:rsidRPr="0019609C">
        <w:rPr>
          <w:rFonts w:ascii="Arial" w:eastAsia="Arial" w:hAnsi="Arial" w:cs="Arial"/>
          <w:sz w:val="16"/>
          <w:szCs w:val="16"/>
        </w:rPr>
        <w:t xml:space="preserve"> lag </w:t>
      </w:r>
      <w:proofErr w:type="spellStart"/>
      <w:r w:rsidRPr="0019609C">
        <w:rPr>
          <w:rFonts w:ascii="Arial" w:eastAsia="Arial" w:hAnsi="Arial" w:cs="Arial"/>
          <w:sz w:val="16"/>
          <w:szCs w:val="16"/>
        </w:rPr>
        <w:t>luam</w:t>
      </w:r>
      <w:proofErr w:type="spellEnd"/>
      <w:r w:rsidRPr="0019609C">
        <w:rPr>
          <w:rFonts w:ascii="Arial" w:eastAsia="Arial" w:hAnsi="Arial" w:cs="Arial"/>
          <w:sz w:val="16"/>
          <w:szCs w:val="16"/>
        </w:rPr>
        <w:t xml:space="preserve"> </w:t>
      </w:r>
      <w:proofErr w:type="spellStart"/>
      <w:ins w:id="1961" w:author="Kaxiong" w:date="2021-06-10T14:46:00Z">
        <w:r w:rsidR="0013651F">
          <w:rPr>
            <w:rFonts w:ascii="Arial" w:eastAsia="Arial" w:hAnsi="Arial" w:cs="Arial"/>
            <w:sz w:val="16"/>
            <w:szCs w:val="16"/>
          </w:rPr>
          <w:t>hais</w:t>
        </w:r>
        <w:proofErr w:type="spellEnd"/>
        <w:r w:rsidR="0013651F">
          <w:rPr>
            <w:rFonts w:ascii="Arial" w:eastAsia="Arial" w:hAnsi="Arial" w:cs="Arial"/>
            <w:sz w:val="16"/>
            <w:szCs w:val="16"/>
          </w:rPr>
          <w:t xml:space="preserve"> </w:t>
        </w:r>
      </w:ins>
      <w:proofErr w:type="spellStart"/>
      <w:r w:rsidRPr="0019609C">
        <w:rPr>
          <w:rFonts w:ascii="Arial" w:eastAsia="Arial" w:hAnsi="Arial" w:cs="Arial"/>
          <w:sz w:val="16"/>
          <w:szCs w:val="16"/>
        </w:rPr>
        <w:t>kom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rov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qab</w:t>
      </w:r>
      <w:proofErr w:type="spellEnd"/>
      <w:r w:rsidRPr="0019609C">
        <w:rPr>
          <w:rFonts w:ascii="Arial" w:eastAsia="Arial" w:hAnsi="Arial" w:cs="Arial"/>
          <w:sz w:val="16"/>
          <w:szCs w:val="16"/>
        </w:rPr>
        <w:t xml:space="preserve"> them </w:t>
      </w:r>
      <w:proofErr w:type="spellStart"/>
      <w:r w:rsidRPr="0019609C">
        <w:rPr>
          <w:rFonts w:ascii="Arial" w:eastAsia="Arial" w:hAnsi="Arial" w:cs="Arial"/>
          <w:sz w:val="16"/>
          <w:szCs w:val="16"/>
        </w:rPr>
        <w:t>nqi</w:t>
      </w:r>
      <w:proofErr w:type="spellEnd"/>
      <w:r w:rsidRPr="0019609C">
        <w:rPr>
          <w:rFonts w:ascii="Arial" w:eastAsia="Arial" w:hAnsi="Arial" w:cs="Arial"/>
          <w:sz w:val="16"/>
          <w:szCs w:val="16"/>
        </w:rPr>
        <w:t xml:space="preserve"> </w:t>
      </w:r>
      <w:proofErr w:type="spellStart"/>
      <w:ins w:id="1962" w:author="Kaxiong" w:date="2021-06-10T14:46:00Z">
        <w:r w:rsidR="0013651F">
          <w:rPr>
            <w:rFonts w:ascii="Arial" w:eastAsia="Arial" w:hAnsi="Arial" w:cs="Arial"/>
            <w:sz w:val="16"/>
            <w:szCs w:val="16"/>
          </w:rPr>
          <w:t>tej</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zaum</w:t>
        </w:r>
        <w:proofErr w:type="spellEnd"/>
        <w:r w:rsidR="0013651F">
          <w:rPr>
            <w:rFonts w:ascii="Arial" w:eastAsia="Arial" w:hAnsi="Arial" w:cs="Arial"/>
            <w:sz w:val="16"/>
            <w:szCs w:val="16"/>
          </w:rPr>
          <w:t xml:space="preserve"> </w:t>
        </w:r>
      </w:ins>
      <w:proofErr w:type="spellStart"/>
      <w:ins w:id="1963" w:author="Kaxiong" w:date="2021-06-10T14:47:00Z">
        <w:r w:rsidR="0013651F">
          <w:rPr>
            <w:rFonts w:ascii="Arial" w:eastAsia="Arial" w:hAnsi="Arial" w:cs="Arial"/>
            <w:sz w:val="16"/>
            <w:szCs w:val="16"/>
          </w:rPr>
          <w:t>muaj</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kev</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saib</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xyuas</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ntau</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rau</w:t>
        </w:r>
        <w:proofErr w:type="spellEnd"/>
        <w:r w:rsidR="0013651F">
          <w:rPr>
            <w:rFonts w:ascii="Arial" w:eastAsia="Arial" w:hAnsi="Arial" w:cs="Arial"/>
            <w:sz w:val="16"/>
            <w:szCs w:val="16"/>
          </w:rPr>
          <w:t xml:space="preserve"> </w:t>
        </w:r>
      </w:ins>
      <w:del w:id="1964" w:author="Kaxiong" w:date="2021-06-10T14:47:00Z">
        <w:r w:rsidRPr="0019609C" w:rsidDel="0013651F">
          <w:rPr>
            <w:rFonts w:ascii="Arial" w:eastAsia="Arial" w:hAnsi="Arial" w:cs="Arial"/>
            <w:sz w:val="16"/>
            <w:szCs w:val="16"/>
          </w:rPr>
          <w:delText xml:space="preserve">tuaj yeem tiv thaiv </w:delText>
        </w:r>
      </w:del>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ins w:id="1965" w:author="Kaxiong" w:date="2021-06-10T14:47:00Z">
        <w:r w:rsidR="0013651F">
          <w:rPr>
            <w:rFonts w:ascii="Arial" w:eastAsia="Arial" w:hAnsi="Arial" w:cs="Arial"/>
            <w:sz w:val="16"/>
            <w:szCs w:val="16"/>
          </w:rPr>
          <w:t>muaj</w:t>
        </w:r>
      </w:ins>
      <w:proofErr w:type="spellEnd"/>
      <w:del w:id="1966" w:author="Kaxiong" w:date="2021-06-10T14:47:00Z">
        <w:r w:rsidRPr="0019609C" w:rsidDel="0013651F">
          <w:rPr>
            <w:rFonts w:ascii="Arial" w:eastAsia="Arial" w:hAnsi="Arial" w:cs="Arial"/>
            <w:sz w:val="16"/>
            <w:szCs w:val="16"/>
          </w:rPr>
          <w:delText>raug</w:delText>
        </w:r>
      </w:del>
      <w:r w:rsidRPr="0019609C">
        <w:rPr>
          <w:rFonts w:ascii="Arial" w:eastAsia="Arial" w:hAnsi="Arial" w:cs="Arial"/>
          <w:sz w:val="16"/>
          <w:szCs w:val="16"/>
        </w:rPr>
        <w:t xml:space="preserve"> </w:t>
      </w:r>
      <w:r w:rsidRPr="0019609C">
        <w:rPr>
          <w:rFonts w:ascii="Arial" w:eastAsia="Arial" w:hAnsi="Arial" w:cs="Arial"/>
          <w:sz w:val="16"/>
          <w:szCs w:val="16"/>
        </w:rPr>
        <w:lastRenderedPageBreak/>
        <w:t xml:space="preserve">mob </w:t>
      </w:r>
      <w:r w:rsidR="00AE70C4" w:rsidRPr="0019609C">
        <w:rPr>
          <w:rFonts w:ascii="Arial" w:eastAsia="Arial" w:hAnsi="Arial" w:cs="Arial"/>
          <w:sz w:val="16"/>
          <w:szCs w:val="16"/>
        </w:rPr>
        <w:t xml:space="preserve">los </w:t>
      </w:r>
      <w:proofErr w:type="spellStart"/>
      <w:r w:rsidR="00AE70C4" w:rsidRPr="0019609C">
        <w:rPr>
          <w:rFonts w:ascii="Arial" w:eastAsia="Arial" w:hAnsi="Arial" w:cs="Arial"/>
          <w:sz w:val="16"/>
          <w:szCs w:val="16"/>
        </w:rPr>
        <w:t>ntawm</w:t>
      </w:r>
      <w:proofErr w:type="spellEnd"/>
      <w:r w:rsidR="00AE70C4" w:rsidRPr="0019609C">
        <w:rPr>
          <w:rFonts w:ascii="Arial" w:eastAsia="Arial" w:hAnsi="Arial" w:cs="Arial"/>
          <w:sz w:val="16"/>
          <w:szCs w:val="16"/>
        </w:rPr>
        <w:t xml:space="preserve"> </w:t>
      </w:r>
      <w:proofErr w:type="spellStart"/>
      <w:ins w:id="1967" w:author="Kaxiong" w:date="2021-06-10T14:48:00Z">
        <w:r w:rsidR="0013651F">
          <w:rPr>
            <w:rFonts w:ascii="Arial" w:eastAsia="Arial" w:hAnsi="Arial" w:cs="Arial"/>
            <w:sz w:val="16"/>
            <w:szCs w:val="16"/>
          </w:rPr>
          <w:t>zaub</w:t>
        </w:r>
        <w:proofErr w:type="spellEnd"/>
        <w:r w:rsidR="0013651F">
          <w:rPr>
            <w:rFonts w:ascii="Arial" w:eastAsia="Arial" w:hAnsi="Arial" w:cs="Arial"/>
            <w:sz w:val="16"/>
            <w:szCs w:val="16"/>
          </w:rPr>
          <w:t xml:space="preserve"> mov </w:t>
        </w:r>
        <w:proofErr w:type="spellStart"/>
        <w:r w:rsidR="0013651F">
          <w:rPr>
            <w:rFonts w:ascii="Arial" w:eastAsia="Arial" w:hAnsi="Arial" w:cs="Arial"/>
            <w:sz w:val="16"/>
            <w:szCs w:val="16"/>
          </w:rPr>
          <w:t>uas</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muaj</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tshuaj</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txhaum</w:t>
        </w:r>
        <w:proofErr w:type="spellEnd"/>
        <w:r w:rsidR="0013651F">
          <w:rPr>
            <w:rFonts w:ascii="Arial" w:eastAsia="Arial" w:hAnsi="Arial" w:cs="Arial"/>
            <w:sz w:val="16"/>
            <w:szCs w:val="16"/>
          </w:rPr>
          <w:t xml:space="preserve"> </w:t>
        </w:r>
      </w:ins>
      <w:del w:id="1968" w:author="Kaxiong" w:date="2021-06-10T14:48:00Z">
        <w:r w:rsidR="00AE70C4" w:rsidRPr="0019609C" w:rsidDel="0013651F">
          <w:rPr>
            <w:rFonts w:ascii="Arial" w:eastAsia="Arial" w:hAnsi="Arial" w:cs="Arial"/>
            <w:sz w:val="16"/>
            <w:szCs w:val="16"/>
          </w:rPr>
          <w:delText xml:space="preserve">kev </w:delText>
        </w:r>
        <w:r w:rsidRPr="0019609C" w:rsidDel="0013651F">
          <w:rPr>
            <w:rFonts w:ascii="Arial" w:eastAsia="Arial" w:hAnsi="Arial" w:cs="Arial"/>
            <w:sz w:val="16"/>
            <w:szCs w:val="16"/>
          </w:rPr>
          <w:delText xml:space="preserve">lom </w:delText>
        </w:r>
        <w:r w:rsidR="00AE70C4" w:rsidRPr="0019609C" w:rsidDel="0013651F">
          <w:rPr>
            <w:rFonts w:ascii="Arial" w:eastAsia="Arial" w:hAnsi="Arial" w:cs="Arial"/>
            <w:sz w:val="16"/>
            <w:szCs w:val="16"/>
          </w:rPr>
          <w:delText xml:space="preserve">cov </w:delText>
        </w:r>
        <w:r w:rsidRPr="0019609C" w:rsidDel="0013651F">
          <w:rPr>
            <w:rFonts w:ascii="Arial" w:eastAsia="Arial" w:hAnsi="Arial" w:cs="Arial"/>
            <w:sz w:val="16"/>
            <w:szCs w:val="16"/>
          </w:rPr>
          <w:delText xml:space="preserve">khoom noj </w:delText>
        </w:r>
      </w:del>
      <w:proofErr w:type="spellStart"/>
      <w:r w:rsidRPr="0019609C">
        <w:rPr>
          <w:rFonts w:ascii="Arial" w:eastAsia="Arial" w:hAnsi="Arial" w:cs="Arial"/>
          <w:sz w:val="16"/>
          <w:szCs w:val="16"/>
        </w:rPr>
        <w:t>ntau</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dua</w:t>
      </w:r>
      <w:proofErr w:type="spellEnd"/>
      <w:r w:rsidRPr="0019609C">
        <w:rPr>
          <w:rFonts w:ascii="Arial" w:eastAsia="Arial" w:hAnsi="Arial" w:cs="Arial"/>
          <w:sz w:val="16"/>
          <w:szCs w:val="16"/>
        </w:rPr>
        <w:t xml:space="preserve"> li cov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w:t>
      </w:r>
      <w:proofErr w:type="spellStart"/>
      <w:ins w:id="1969" w:author="Kaxiong" w:date="2021-06-10T14:49:00Z">
        <w:r w:rsidR="0013651F">
          <w:rPr>
            <w:rFonts w:ascii="Arial" w:eastAsia="Arial" w:hAnsi="Arial" w:cs="Arial"/>
            <w:sz w:val="16"/>
            <w:szCs w:val="16"/>
          </w:rPr>
          <w:t>yooj</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yim</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kev</w:t>
        </w:r>
        <w:proofErr w:type="spellEnd"/>
        <w:r w:rsidR="0013651F">
          <w:rPr>
            <w:rFonts w:ascii="Arial" w:eastAsia="Arial" w:hAnsi="Arial" w:cs="Arial"/>
            <w:sz w:val="16"/>
            <w:szCs w:val="16"/>
          </w:rPr>
          <w:t xml:space="preserve"> </w:t>
        </w:r>
      </w:ins>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liaj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teb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Txawm</w:t>
      </w:r>
      <w:proofErr w:type="spellEnd"/>
      <w:r w:rsidRPr="0019609C">
        <w:rPr>
          <w:rFonts w:ascii="Arial" w:eastAsia="Arial" w:hAnsi="Arial" w:cs="Arial"/>
          <w:sz w:val="16"/>
          <w:szCs w:val="16"/>
        </w:rPr>
        <w:t xml:space="preserve"> li </w:t>
      </w:r>
      <w:proofErr w:type="spellStart"/>
      <w:r w:rsidRPr="0019609C">
        <w:rPr>
          <w:rFonts w:ascii="Arial" w:eastAsia="Arial" w:hAnsi="Arial" w:cs="Arial"/>
          <w:sz w:val="16"/>
          <w:szCs w:val="16"/>
        </w:rPr>
        <w:t>cas</w:t>
      </w:r>
      <w:proofErr w:type="spellEnd"/>
      <w:r w:rsidRPr="0019609C">
        <w:rPr>
          <w:rFonts w:ascii="Arial" w:eastAsia="Arial" w:hAnsi="Arial" w:cs="Arial"/>
          <w:sz w:val="16"/>
          <w:szCs w:val="16"/>
        </w:rPr>
        <w:t xml:space="preserve"> los </w:t>
      </w:r>
      <w:proofErr w:type="spellStart"/>
      <w:r w:rsidRPr="0019609C">
        <w:rPr>
          <w:rFonts w:ascii="Arial" w:eastAsia="Arial" w:hAnsi="Arial" w:cs="Arial"/>
          <w:sz w:val="16"/>
          <w:szCs w:val="16"/>
        </w:rPr>
        <w:t>xij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hauv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ins w:id="1970" w:author="Kaxiong" w:date="2021-06-10T14:49:00Z">
        <w:r w:rsidR="0013651F">
          <w:rPr>
            <w:rFonts w:ascii="Arial" w:eastAsia="Arial" w:hAnsi="Arial" w:cs="Arial"/>
            <w:sz w:val="16"/>
            <w:szCs w:val="16"/>
          </w:rPr>
          <w:t xml:space="preserve"> </w:t>
        </w:r>
        <w:proofErr w:type="spellStart"/>
        <w:r w:rsidR="0013651F">
          <w:rPr>
            <w:rFonts w:ascii="Arial" w:eastAsia="Arial" w:hAnsi="Arial" w:cs="Arial"/>
            <w:sz w:val="16"/>
            <w:szCs w:val="16"/>
          </w:rPr>
          <w:t>Thaj</w:t>
        </w:r>
        <w:proofErr w:type="spellEnd"/>
        <w:r w:rsidR="0013651F">
          <w:rPr>
            <w:rFonts w:ascii="Arial" w:eastAsia="Arial" w:hAnsi="Arial" w:cs="Arial"/>
            <w:sz w:val="16"/>
            <w:szCs w:val="16"/>
          </w:rPr>
          <w:t xml:space="preserve"> Chaw </w:t>
        </w:r>
      </w:ins>
      <w:ins w:id="1971" w:author="Kaxiong" w:date="2021-06-10T14:50:00Z">
        <w:r w:rsidR="0013651F">
          <w:rPr>
            <w:rFonts w:ascii="Arial" w:eastAsia="Arial" w:hAnsi="Arial" w:cs="Arial"/>
            <w:sz w:val="16"/>
            <w:szCs w:val="16"/>
          </w:rPr>
          <w:t>Kev</w:t>
        </w:r>
      </w:ins>
      <w:r w:rsidRPr="0019609C">
        <w:rPr>
          <w:rFonts w:ascii="Arial" w:eastAsia="Arial" w:hAnsi="Arial" w:cs="Arial"/>
          <w:sz w:val="16"/>
          <w:szCs w:val="16"/>
        </w:rPr>
        <w:t xml:space="preserve"> </w:t>
      </w:r>
      <w:proofErr w:type="spellStart"/>
      <w:r w:rsidRPr="0019609C">
        <w:rPr>
          <w:rFonts w:ascii="Arial" w:eastAsia="Arial" w:hAnsi="Arial" w:cs="Arial"/>
          <w:sz w:val="16"/>
          <w:szCs w:val="16"/>
        </w:rPr>
        <w:t>Ua</w:t>
      </w:r>
      <w:proofErr w:type="spellEnd"/>
      <w:r w:rsidRPr="0019609C">
        <w:rPr>
          <w:rFonts w:ascii="Arial" w:eastAsia="Arial" w:hAnsi="Arial" w:cs="Arial"/>
          <w:sz w:val="16"/>
          <w:szCs w:val="16"/>
        </w:rPr>
        <w:t xml:space="preserve"> </w:t>
      </w:r>
      <w:proofErr w:type="spellStart"/>
      <w:ins w:id="1972" w:author="Kaxiong" w:date="2021-06-10T14:50:00Z">
        <w:r w:rsidR="0013651F">
          <w:rPr>
            <w:rFonts w:ascii="Arial" w:eastAsia="Arial" w:hAnsi="Arial" w:cs="Arial"/>
            <w:sz w:val="16"/>
            <w:szCs w:val="16"/>
          </w:rPr>
          <w:t>L</w:t>
        </w:r>
      </w:ins>
      <w:del w:id="1973" w:author="Kaxiong" w:date="2021-06-10T14:50:00Z">
        <w:r w:rsidRPr="0019609C" w:rsidDel="0013651F">
          <w:rPr>
            <w:rFonts w:ascii="Arial" w:eastAsia="Arial" w:hAnsi="Arial" w:cs="Arial"/>
            <w:sz w:val="16"/>
            <w:szCs w:val="16"/>
          </w:rPr>
          <w:delText>l</w:delText>
        </w:r>
      </w:del>
      <w:r w:rsidRPr="0019609C">
        <w:rPr>
          <w:rFonts w:ascii="Arial" w:eastAsia="Arial" w:hAnsi="Arial" w:cs="Arial"/>
          <w:sz w:val="16"/>
          <w:szCs w:val="16"/>
        </w:rPr>
        <w:t>iaj</w:t>
      </w:r>
      <w:proofErr w:type="spellEnd"/>
      <w:r w:rsidRPr="0019609C">
        <w:rPr>
          <w:rFonts w:ascii="Arial" w:eastAsia="Arial" w:hAnsi="Arial" w:cs="Arial"/>
          <w:sz w:val="16"/>
          <w:szCs w:val="16"/>
        </w:rPr>
        <w:t xml:space="preserve"> </w:t>
      </w:r>
      <w:proofErr w:type="spellStart"/>
      <w:ins w:id="1974" w:author="Kaxiong" w:date="2021-06-10T14:50:00Z">
        <w:r w:rsidR="0013651F">
          <w:rPr>
            <w:rFonts w:ascii="Arial" w:eastAsia="Arial" w:hAnsi="Arial" w:cs="Arial"/>
            <w:sz w:val="16"/>
            <w:szCs w:val="16"/>
          </w:rPr>
          <w:t>U</w:t>
        </w:r>
      </w:ins>
      <w:del w:id="1975" w:author="Kaxiong" w:date="2021-06-10T14:50:00Z">
        <w:r w:rsidRPr="0019609C" w:rsidDel="0013651F">
          <w:rPr>
            <w:rFonts w:ascii="Arial" w:eastAsia="Arial" w:hAnsi="Arial" w:cs="Arial"/>
            <w:sz w:val="16"/>
            <w:szCs w:val="16"/>
          </w:rPr>
          <w:delText>u</w:delText>
        </w:r>
      </w:del>
      <w:r w:rsidRPr="0019609C">
        <w:rPr>
          <w:rFonts w:ascii="Arial" w:eastAsia="Arial" w:hAnsi="Arial" w:cs="Arial"/>
          <w:sz w:val="16"/>
          <w:szCs w:val="16"/>
        </w:rPr>
        <w:t>a</w:t>
      </w:r>
      <w:proofErr w:type="spellEnd"/>
      <w:r w:rsidRPr="0019609C">
        <w:rPr>
          <w:rFonts w:ascii="Arial" w:eastAsia="Arial" w:hAnsi="Arial" w:cs="Arial"/>
          <w:sz w:val="16"/>
          <w:szCs w:val="16"/>
        </w:rPr>
        <w:t xml:space="preserve"> </w:t>
      </w:r>
      <w:proofErr w:type="spellStart"/>
      <w:ins w:id="1976" w:author="Kaxiong" w:date="2021-06-10T14:50:00Z">
        <w:r w:rsidR="0013651F">
          <w:rPr>
            <w:rFonts w:ascii="Arial" w:eastAsia="Arial" w:hAnsi="Arial" w:cs="Arial"/>
            <w:sz w:val="16"/>
            <w:szCs w:val="16"/>
          </w:rPr>
          <w:t>T</w:t>
        </w:r>
      </w:ins>
      <w:del w:id="1977" w:author="Kaxiong" w:date="2021-06-10T14:50:00Z">
        <w:r w:rsidRPr="0019609C" w:rsidDel="0013651F">
          <w:rPr>
            <w:rFonts w:ascii="Arial" w:eastAsia="Arial" w:hAnsi="Arial" w:cs="Arial"/>
            <w:sz w:val="16"/>
            <w:szCs w:val="16"/>
          </w:rPr>
          <w:delText>t</w:delText>
        </w:r>
      </w:del>
      <w:r w:rsidRPr="0019609C">
        <w:rPr>
          <w:rFonts w:ascii="Arial" w:eastAsia="Arial" w:hAnsi="Arial" w:cs="Arial"/>
          <w:sz w:val="16"/>
          <w:szCs w:val="16"/>
        </w:rPr>
        <w:t>eb</w:t>
      </w:r>
      <w:proofErr w:type="spellEnd"/>
      <w:r w:rsidRPr="0019609C">
        <w:rPr>
          <w:rFonts w:ascii="Arial" w:eastAsia="Arial" w:hAnsi="Arial" w:cs="Arial"/>
          <w:sz w:val="16"/>
          <w:szCs w:val="16"/>
        </w:rPr>
        <w:t xml:space="preserve"> </w:t>
      </w:r>
      <w:ins w:id="1978" w:author="Kaxiong" w:date="2021-06-10T14:50:00Z">
        <w:r w:rsidR="0013651F">
          <w:rPr>
            <w:rFonts w:ascii="Arial" w:eastAsia="Arial" w:hAnsi="Arial" w:cs="Arial"/>
            <w:sz w:val="16"/>
            <w:szCs w:val="16"/>
          </w:rPr>
          <w:t xml:space="preserve">(Farm Commons) </w:t>
        </w:r>
      </w:ins>
      <w:r w:rsidRPr="0019609C">
        <w:rPr>
          <w:rFonts w:ascii="Arial" w:eastAsia="Arial" w:hAnsi="Arial" w:cs="Arial"/>
          <w:sz w:val="16"/>
          <w:szCs w:val="16"/>
        </w:rPr>
        <w:t xml:space="preserve">cov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paub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dhau</w:t>
      </w:r>
      <w:proofErr w:type="spellEnd"/>
      <w:r w:rsidRPr="0019609C">
        <w:rPr>
          <w:rFonts w:ascii="Arial" w:eastAsia="Arial" w:hAnsi="Arial" w:cs="Arial"/>
          <w:sz w:val="16"/>
          <w:szCs w:val="16"/>
        </w:rPr>
        <w:t xml:space="preserve"> los, cov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cai</w:t>
      </w:r>
      <w:proofErr w:type="spellEnd"/>
      <w:r w:rsidRPr="0019609C">
        <w:rPr>
          <w:rFonts w:ascii="Arial" w:eastAsia="Arial" w:hAnsi="Arial" w:cs="Arial"/>
          <w:sz w:val="16"/>
          <w:szCs w:val="16"/>
        </w:rPr>
        <w:t xml:space="preserve"> sib </w:t>
      </w:r>
      <w:proofErr w:type="spellStart"/>
      <w:r w:rsidRPr="0019609C">
        <w:rPr>
          <w:rFonts w:ascii="Arial" w:eastAsia="Arial" w:hAnsi="Arial" w:cs="Arial"/>
          <w:sz w:val="16"/>
          <w:szCs w:val="16"/>
        </w:rPr>
        <w:t>txawv</w:t>
      </w:r>
      <w:proofErr w:type="spellEnd"/>
      <w:ins w:id="1979" w:author="Kaxiong" w:date="2021-06-10T14:50:00Z">
        <w:r w:rsidR="0013651F">
          <w:rPr>
            <w:rFonts w:ascii="Arial" w:eastAsia="Arial" w:hAnsi="Arial" w:cs="Arial"/>
            <w:sz w:val="16"/>
            <w:szCs w:val="16"/>
          </w:rPr>
          <w:t xml:space="preserve"> deb </w:t>
        </w:r>
        <w:proofErr w:type="spellStart"/>
        <w:r w:rsidR="0013651F">
          <w:rPr>
            <w:rFonts w:ascii="Arial" w:eastAsia="Arial" w:hAnsi="Arial" w:cs="Arial"/>
            <w:sz w:val="16"/>
            <w:szCs w:val="16"/>
          </w:rPr>
          <w:t>heev</w:t>
        </w:r>
      </w:ins>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thiab</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qee</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qhov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muaj</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kev</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tsis</w:t>
      </w:r>
      <w:proofErr w:type="spellEnd"/>
      <w:r w:rsidRPr="0019609C">
        <w:rPr>
          <w:rFonts w:ascii="Arial" w:eastAsia="Arial" w:hAnsi="Arial" w:cs="Arial"/>
          <w:sz w:val="16"/>
          <w:szCs w:val="16"/>
        </w:rPr>
        <w:t xml:space="preserve"> sib </w:t>
      </w:r>
      <w:proofErr w:type="spellStart"/>
      <w:r w:rsidRPr="0019609C">
        <w:rPr>
          <w:rFonts w:ascii="Arial" w:eastAsia="Arial" w:hAnsi="Arial" w:cs="Arial"/>
          <w:sz w:val="16"/>
          <w:szCs w:val="16"/>
        </w:rPr>
        <w:t>haum</w:t>
      </w:r>
      <w:proofErr w:type="spellEnd"/>
      <w:r w:rsidRPr="0019609C">
        <w:rPr>
          <w:rFonts w:ascii="Arial" w:eastAsia="Arial" w:hAnsi="Arial" w:cs="Arial"/>
          <w:sz w:val="16"/>
          <w:szCs w:val="16"/>
        </w:rPr>
        <w:t xml:space="preserve"> </w:t>
      </w:r>
      <w:proofErr w:type="spellStart"/>
      <w:r w:rsidRPr="0019609C">
        <w:rPr>
          <w:rFonts w:ascii="Arial" w:eastAsia="Arial" w:hAnsi="Arial" w:cs="Arial"/>
          <w:sz w:val="16"/>
          <w:szCs w:val="16"/>
        </w:rPr>
        <w:t>xeeb</w:t>
      </w:r>
      <w:proofErr w:type="spellEnd"/>
    </w:p>
    <w:p w14:paraId="75B7B62A"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78A0621C" wp14:editId="475419F7">
                <wp:simplePos x="0" y="0"/>
                <wp:positionH relativeFrom="column">
                  <wp:posOffset>154940</wp:posOffset>
                </wp:positionH>
                <wp:positionV relativeFrom="paragraph">
                  <wp:posOffset>57150</wp:posOffset>
                </wp:positionV>
                <wp:extent cx="18288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24A44B2" id="Shape 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2.2pt,4.5pt" to="15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" o:allowincell="f" filled="t" strokeweight=".72pt">
                <v:stroke joinstyle="miter"/>
                <o:lock v:ext="edit" shapetype="f"/>
              </v:line>
            </w:pict>
          </mc:Fallback>
        </mc:AlternateContent>
      </w:r>
    </w:p>
    <w:p w14:paraId="23D46797" w14:textId="77777777" w:rsidR="00BF3E5F" w:rsidRDefault="00BF3E5F">
      <w:pPr>
        <w:spacing w:line="155" w:lineRule="exact"/>
        <w:rPr>
          <w:sz w:val="20"/>
          <w:szCs w:val="20"/>
        </w:rPr>
      </w:pPr>
    </w:p>
    <w:p w14:paraId="2696C8ED" w14:textId="2F0A7D2A" w:rsidR="00BF3E5F" w:rsidRPr="002278B8" w:rsidRDefault="002278B8">
      <w:pPr>
        <w:ind w:left="240"/>
        <w:rPr>
          <w:sz w:val="16"/>
          <w:szCs w:val="16"/>
        </w:rPr>
      </w:pPr>
      <w:r w:rsidRPr="002278B8">
        <w:rPr>
          <w:rFonts w:ascii="Arial" w:eastAsia="Arial" w:hAnsi="Arial" w:cs="Arial"/>
          <w:sz w:val="16"/>
          <w:szCs w:val="16"/>
          <w:vertAlign w:val="superscript"/>
        </w:rPr>
        <w:t>20</w:t>
      </w:r>
      <w:r w:rsidR="00F2670D" w:rsidRPr="002278B8">
        <w:rPr>
          <w:rFonts w:ascii="Arial" w:eastAsia="Arial" w:hAnsi="Arial" w:cs="Arial"/>
          <w:sz w:val="16"/>
          <w:szCs w:val="16"/>
        </w:rPr>
        <w:t>21 CFR 112.161 (a) (2)</w:t>
      </w:r>
    </w:p>
    <w:p w14:paraId="01A6E100" w14:textId="77777777" w:rsidR="00BF3E5F" w:rsidRPr="002278B8" w:rsidRDefault="00BF3E5F">
      <w:pPr>
        <w:spacing w:line="108" w:lineRule="exact"/>
        <w:rPr>
          <w:sz w:val="16"/>
          <w:szCs w:val="16"/>
        </w:rPr>
      </w:pPr>
    </w:p>
    <w:p w14:paraId="7A12799D" w14:textId="3190A398" w:rsidR="00BF3E5F" w:rsidRPr="002278B8" w:rsidRDefault="002278B8">
      <w:pPr>
        <w:spacing w:line="527" w:lineRule="auto"/>
        <w:ind w:left="240" w:right="520"/>
        <w:rPr>
          <w:sz w:val="16"/>
          <w:szCs w:val="16"/>
        </w:rPr>
      </w:pPr>
      <w:r w:rsidRPr="002278B8">
        <w:rPr>
          <w:rFonts w:ascii="Arial" w:eastAsia="Arial" w:hAnsi="Arial" w:cs="Arial"/>
          <w:sz w:val="16"/>
          <w:szCs w:val="16"/>
          <w:vertAlign w:val="superscript"/>
        </w:rPr>
        <w:t>21</w:t>
      </w:r>
      <w:r w:rsidR="00F2670D" w:rsidRPr="002278B8">
        <w:rPr>
          <w:rFonts w:ascii="Arial" w:eastAsia="Arial" w:hAnsi="Arial" w:cs="Arial"/>
          <w:sz w:val="16"/>
          <w:szCs w:val="16"/>
        </w:rPr>
        <w:t xml:space="preserve">21 CFR 112.161; </w:t>
      </w:r>
      <w:proofErr w:type="spellStart"/>
      <w:r w:rsidR="00F2670D" w:rsidRPr="002278B8">
        <w:rPr>
          <w:rFonts w:ascii="Arial" w:eastAsia="Arial" w:hAnsi="Arial" w:cs="Arial"/>
          <w:sz w:val="16"/>
          <w:szCs w:val="16"/>
        </w:rPr>
        <w:t>Saib</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ntxiv</w:t>
      </w:r>
      <w:proofErr w:type="spellEnd"/>
      <w:r w:rsidR="00F2670D" w:rsidRPr="002278B8">
        <w:rPr>
          <w:rFonts w:ascii="Arial" w:eastAsia="Arial" w:hAnsi="Arial" w:cs="Arial"/>
          <w:sz w:val="16"/>
          <w:szCs w:val="16"/>
        </w:rPr>
        <w:t xml:space="preserve">, “Cov </w:t>
      </w:r>
      <w:proofErr w:type="spellStart"/>
      <w:r w:rsidR="00F2670D" w:rsidRPr="002278B8">
        <w:rPr>
          <w:rFonts w:ascii="Arial" w:eastAsia="Arial" w:hAnsi="Arial" w:cs="Arial"/>
          <w:sz w:val="16"/>
          <w:szCs w:val="16"/>
        </w:rPr>
        <w:t>Qauv</w:t>
      </w:r>
      <w:proofErr w:type="spellEnd"/>
      <w:r w:rsidR="00F2670D" w:rsidRPr="002278B8">
        <w:rPr>
          <w:rFonts w:ascii="Arial" w:eastAsia="Arial" w:hAnsi="Arial" w:cs="Arial"/>
          <w:sz w:val="16"/>
          <w:szCs w:val="16"/>
        </w:rPr>
        <w:t xml:space="preserve"> Kev </w:t>
      </w:r>
      <w:ins w:id="1980" w:author="Kaxiong" w:date="2021-06-10T14:51:00Z">
        <w:r w:rsidR="0013651F">
          <w:rPr>
            <w:rFonts w:ascii="Arial" w:eastAsia="Arial" w:hAnsi="Arial" w:cs="Arial"/>
            <w:sz w:val="16"/>
            <w:szCs w:val="16"/>
          </w:rPr>
          <w:t>Cog</w:t>
        </w:r>
      </w:ins>
      <w:del w:id="1981" w:author="Kaxiong" w:date="2021-06-10T14:51:00Z">
        <w:r w:rsidR="00F2670D" w:rsidRPr="002278B8" w:rsidDel="0013651F">
          <w:rPr>
            <w:rFonts w:ascii="Arial" w:eastAsia="Arial" w:hAnsi="Arial" w:cs="Arial"/>
            <w:sz w:val="16"/>
            <w:szCs w:val="16"/>
          </w:rPr>
          <w:delText>Loj Hlob</w:delText>
        </w:r>
      </w:del>
      <w:r w:rsidR="00F2670D" w:rsidRPr="002278B8">
        <w:rPr>
          <w:rFonts w:ascii="Arial" w:eastAsia="Arial" w:hAnsi="Arial" w:cs="Arial"/>
          <w:sz w:val="16"/>
          <w:szCs w:val="16"/>
        </w:rPr>
        <w:t xml:space="preserve">, </w:t>
      </w:r>
      <w:ins w:id="1982" w:author="Kaxiong" w:date="2021-06-10T14:51:00Z">
        <w:r w:rsidR="0013651F">
          <w:rPr>
            <w:rFonts w:ascii="Arial" w:eastAsia="Arial" w:hAnsi="Arial" w:cs="Arial"/>
            <w:sz w:val="16"/>
            <w:szCs w:val="16"/>
          </w:rPr>
          <w:t>K</w:t>
        </w:r>
      </w:ins>
      <w:del w:id="1983" w:author="Kaxiong" w:date="2021-06-10T14:52:00Z">
        <w:r w:rsidR="00366098" w:rsidDel="0013651F">
          <w:rPr>
            <w:rFonts w:ascii="Arial" w:eastAsia="Arial" w:hAnsi="Arial" w:cs="Arial"/>
            <w:sz w:val="16"/>
            <w:szCs w:val="16"/>
          </w:rPr>
          <w:delText>k</w:delText>
        </w:r>
      </w:del>
      <w:r w:rsidR="00366098">
        <w:rPr>
          <w:rFonts w:ascii="Arial" w:eastAsia="Arial" w:hAnsi="Arial" w:cs="Arial"/>
          <w:sz w:val="16"/>
          <w:szCs w:val="16"/>
        </w:rPr>
        <w:t xml:space="preserve">ev </w:t>
      </w:r>
      <w:r w:rsidR="00F2670D" w:rsidRPr="002278B8">
        <w:rPr>
          <w:rFonts w:ascii="Arial" w:eastAsia="Arial" w:hAnsi="Arial" w:cs="Arial"/>
          <w:sz w:val="16"/>
          <w:szCs w:val="16"/>
        </w:rPr>
        <w:t xml:space="preserve">Sau </w:t>
      </w:r>
      <w:proofErr w:type="spellStart"/>
      <w:r w:rsidR="00F2670D" w:rsidRPr="002278B8">
        <w:rPr>
          <w:rFonts w:ascii="Arial" w:eastAsia="Arial" w:hAnsi="Arial" w:cs="Arial"/>
          <w:sz w:val="16"/>
          <w:szCs w:val="16"/>
        </w:rPr>
        <w:t>Qoob</w:t>
      </w:r>
      <w:proofErr w:type="spellEnd"/>
      <w:r w:rsidR="00366098">
        <w:rPr>
          <w:rFonts w:ascii="Arial" w:eastAsia="Arial" w:hAnsi="Arial" w:cs="Arial"/>
          <w:sz w:val="16"/>
          <w:szCs w:val="16"/>
        </w:rPr>
        <w:t xml:space="preserve"> Loo</w:t>
      </w:r>
      <w:r w:rsidR="00F2670D" w:rsidRPr="002278B8">
        <w:rPr>
          <w:rFonts w:ascii="Arial" w:eastAsia="Arial" w:hAnsi="Arial" w:cs="Arial"/>
          <w:sz w:val="16"/>
          <w:szCs w:val="16"/>
        </w:rPr>
        <w:t xml:space="preserve">, </w:t>
      </w:r>
      <w:ins w:id="1984" w:author="Kaxiong" w:date="2021-06-10T14:52:00Z">
        <w:r w:rsidR="0013651F">
          <w:rPr>
            <w:rFonts w:ascii="Arial" w:eastAsia="Arial" w:hAnsi="Arial" w:cs="Arial"/>
            <w:sz w:val="16"/>
            <w:szCs w:val="16"/>
          </w:rPr>
          <w:t xml:space="preserve">Kev </w:t>
        </w:r>
      </w:ins>
      <w:proofErr w:type="spellStart"/>
      <w:r w:rsidR="00F2670D" w:rsidRPr="002278B8">
        <w:rPr>
          <w:rFonts w:ascii="Arial" w:eastAsia="Arial" w:hAnsi="Arial" w:cs="Arial"/>
          <w:sz w:val="16"/>
          <w:szCs w:val="16"/>
        </w:rPr>
        <w:t>Ntim</w:t>
      </w:r>
      <w:proofErr w:type="spellEnd"/>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thiab</w:t>
      </w:r>
      <w:proofErr w:type="spellEnd"/>
      <w:r w:rsidR="00F2670D" w:rsidRPr="002278B8">
        <w:rPr>
          <w:rFonts w:ascii="Arial" w:eastAsia="Arial" w:hAnsi="Arial" w:cs="Arial"/>
          <w:sz w:val="16"/>
          <w:szCs w:val="16"/>
        </w:rPr>
        <w:t xml:space="preserve"> </w:t>
      </w:r>
      <w:ins w:id="1985" w:author="Kaxiong" w:date="2021-06-10T14:52:00Z">
        <w:r w:rsidR="0013651F">
          <w:rPr>
            <w:rFonts w:ascii="Arial" w:eastAsia="Arial" w:hAnsi="Arial" w:cs="Arial"/>
            <w:sz w:val="16"/>
            <w:szCs w:val="16"/>
          </w:rPr>
          <w:t xml:space="preserve">Kev </w:t>
        </w:r>
      </w:ins>
      <w:proofErr w:type="spellStart"/>
      <w:r w:rsidR="00F2670D" w:rsidRPr="002278B8">
        <w:rPr>
          <w:rFonts w:ascii="Arial" w:eastAsia="Arial" w:hAnsi="Arial" w:cs="Arial"/>
          <w:sz w:val="16"/>
          <w:szCs w:val="16"/>
        </w:rPr>
        <w:t>Tuav</w:t>
      </w:r>
      <w:proofErr w:type="spellEnd"/>
      <w:r w:rsidR="00F2670D" w:rsidRPr="002278B8">
        <w:rPr>
          <w:rFonts w:ascii="Arial" w:eastAsia="Arial" w:hAnsi="Arial" w:cs="Arial"/>
          <w:sz w:val="16"/>
          <w:szCs w:val="16"/>
        </w:rPr>
        <w:t xml:space="preserve"> Cov </w:t>
      </w:r>
      <w:proofErr w:type="spellStart"/>
      <w:r w:rsidR="00F2670D" w:rsidRPr="002278B8">
        <w:rPr>
          <w:rFonts w:ascii="Arial" w:eastAsia="Arial" w:hAnsi="Arial" w:cs="Arial"/>
          <w:sz w:val="16"/>
          <w:szCs w:val="16"/>
        </w:rPr>
        <w:t>Khoom</w:t>
      </w:r>
      <w:proofErr w:type="spellEnd"/>
      <w:ins w:id="1986" w:author="Kaxiong" w:date="2021-06-10T14:52:00Z">
        <w:r w:rsidR="0013651F">
          <w:rPr>
            <w:rFonts w:ascii="Arial" w:eastAsia="Arial" w:hAnsi="Arial" w:cs="Arial"/>
            <w:sz w:val="16"/>
            <w:szCs w:val="16"/>
          </w:rPr>
          <w:t xml:space="preserve"> </w:t>
        </w:r>
        <w:proofErr w:type="spellStart"/>
        <w:r w:rsidR="0013651F">
          <w:rPr>
            <w:rFonts w:ascii="Arial" w:eastAsia="Arial" w:hAnsi="Arial" w:cs="Arial"/>
            <w:sz w:val="16"/>
            <w:szCs w:val="16"/>
          </w:rPr>
          <w:t>Tsim</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Tawm</w:t>
        </w:r>
      </w:ins>
      <w:proofErr w:type="spellEnd"/>
      <w:del w:id="1987" w:author="Kaxiong" w:date="2021-06-10T14:52:00Z">
        <w:r w:rsidR="00F2670D" w:rsidRPr="002278B8" w:rsidDel="0013651F">
          <w:rPr>
            <w:rFonts w:ascii="Arial" w:eastAsia="Arial" w:hAnsi="Arial" w:cs="Arial"/>
            <w:sz w:val="16"/>
            <w:szCs w:val="16"/>
          </w:rPr>
          <w:delText xml:space="preserve"> Siv</w:delText>
        </w:r>
      </w:del>
      <w:r w:rsidR="00F2670D" w:rsidRPr="002278B8">
        <w:rPr>
          <w:rFonts w:ascii="Arial" w:eastAsia="Arial" w:hAnsi="Arial" w:cs="Arial"/>
          <w:sz w:val="16"/>
          <w:szCs w:val="16"/>
        </w:rPr>
        <w:t xml:space="preserve"> </w:t>
      </w:r>
      <w:proofErr w:type="spellStart"/>
      <w:r w:rsidR="00F2670D" w:rsidRPr="002278B8">
        <w:rPr>
          <w:rFonts w:ascii="Arial" w:eastAsia="Arial" w:hAnsi="Arial" w:cs="Arial"/>
          <w:sz w:val="16"/>
          <w:szCs w:val="16"/>
        </w:rPr>
        <w:t>rau</w:t>
      </w:r>
      <w:proofErr w:type="spellEnd"/>
      <w:r w:rsidR="00F2670D" w:rsidRPr="002278B8">
        <w:rPr>
          <w:rFonts w:ascii="Arial" w:eastAsia="Arial" w:hAnsi="Arial" w:cs="Arial"/>
          <w:sz w:val="16"/>
          <w:szCs w:val="16"/>
        </w:rPr>
        <w:t xml:space="preserve"> Tib </w:t>
      </w:r>
      <w:proofErr w:type="spellStart"/>
      <w:r w:rsidR="00F2670D" w:rsidRPr="002278B8">
        <w:rPr>
          <w:rFonts w:ascii="Arial" w:eastAsia="Arial" w:hAnsi="Arial" w:cs="Arial"/>
          <w:sz w:val="16"/>
          <w:szCs w:val="16"/>
        </w:rPr>
        <w:t>Neeg</w:t>
      </w:r>
      <w:proofErr w:type="spellEnd"/>
      <w:r w:rsidR="00366098">
        <w:rPr>
          <w:rFonts w:ascii="Arial" w:eastAsia="Arial" w:hAnsi="Arial" w:cs="Arial"/>
          <w:sz w:val="16"/>
          <w:szCs w:val="16"/>
        </w:rPr>
        <w:t xml:space="preserve"> </w:t>
      </w:r>
      <w:r w:rsidR="00F2670D" w:rsidRPr="002278B8">
        <w:rPr>
          <w:rFonts w:ascii="Arial" w:eastAsia="Arial" w:hAnsi="Arial" w:cs="Arial"/>
          <w:sz w:val="16"/>
          <w:szCs w:val="16"/>
        </w:rPr>
        <w:t xml:space="preserve">Kev </w:t>
      </w:r>
      <w:ins w:id="1988" w:author="Kaxiong" w:date="2021-06-10T14:52:00Z">
        <w:r w:rsidR="0013651F">
          <w:rPr>
            <w:rFonts w:ascii="Arial" w:eastAsia="Arial" w:hAnsi="Arial" w:cs="Arial"/>
            <w:sz w:val="16"/>
            <w:szCs w:val="16"/>
          </w:rPr>
          <w:t>Siv</w:t>
        </w:r>
      </w:ins>
      <w:del w:id="1989" w:author="Kaxiong" w:date="2021-06-10T14:52:00Z">
        <w:r w:rsidR="00F2670D" w:rsidRPr="002278B8" w:rsidDel="0013651F">
          <w:rPr>
            <w:rFonts w:ascii="Arial" w:eastAsia="Arial" w:hAnsi="Arial" w:cs="Arial"/>
            <w:sz w:val="16"/>
            <w:szCs w:val="16"/>
          </w:rPr>
          <w:delText>Pom Zoo</w:delText>
        </w:r>
      </w:del>
      <w:r w:rsidR="00F2670D" w:rsidRPr="002278B8">
        <w:rPr>
          <w:rFonts w:ascii="Arial" w:eastAsia="Arial" w:hAnsi="Arial" w:cs="Arial"/>
          <w:sz w:val="16"/>
          <w:szCs w:val="16"/>
        </w:rPr>
        <w:t xml:space="preserve">: </w:t>
      </w:r>
      <w:proofErr w:type="spellStart"/>
      <w:ins w:id="1990" w:author="Kaxiong" w:date="2021-06-10T14:52:00Z">
        <w:r w:rsidR="0013651F">
          <w:rPr>
            <w:rFonts w:ascii="Arial" w:eastAsia="Arial" w:hAnsi="Arial" w:cs="Arial"/>
            <w:sz w:val="16"/>
            <w:szCs w:val="16"/>
          </w:rPr>
          <w:t>Lus</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Qhia</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rau</w:t>
        </w:r>
      </w:ins>
      <w:proofErr w:type="spellEnd"/>
      <w:ins w:id="1991" w:author="Kaxiong" w:date="2021-06-10T14:53:00Z">
        <w:r w:rsidR="0013651F">
          <w:rPr>
            <w:rFonts w:ascii="Arial" w:eastAsia="Arial" w:hAnsi="Arial" w:cs="Arial"/>
            <w:sz w:val="16"/>
            <w:szCs w:val="16"/>
          </w:rPr>
          <w:t xml:space="preserve"> </w:t>
        </w:r>
        <w:proofErr w:type="spellStart"/>
        <w:r w:rsidR="0013651F">
          <w:rPr>
            <w:rFonts w:ascii="Arial" w:eastAsia="Arial" w:hAnsi="Arial" w:cs="Arial"/>
            <w:sz w:val="16"/>
            <w:szCs w:val="16"/>
          </w:rPr>
          <w:t>Tsev</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Tsim</w:t>
        </w:r>
        <w:proofErr w:type="spellEnd"/>
        <w:r w:rsidR="0013651F">
          <w:rPr>
            <w:rFonts w:ascii="Arial" w:eastAsia="Arial" w:hAnsi="Arial" w:cs="Arial"/>
            <w:sz w:val="16"/>
            <w:szCs w:val="16"/>
          </w:rPr>
          <w:t xml:space="preserve"> </w:t>
        </w:r>
        <w:proofErr w:type="spellStart"/>
        <w:r w:rsidR="0013651F">
          <w:rPr>
            <w:rFonts w:ascii="Arial" w:eastAsia="Arial" w:hAnsi="Arial" w:cs="Arial"/>
            <w:sz w:val="16"/>
            <w:szCs w:val="16"/>
          </w:rPr>
          <w:t>Khoom</w:t>
        </w:r>
      </w:ins>
      <w:proofErr w:type="spellEnd"/>
      <w:del w:id="1992" w:author="Kaxiong" w:date="2021-06-10T14:53:00Z">
        <w:r w:rsidR="00366098" w:rsidRPr="007F40CD" w:rsidDel="0013651F">
          <w:rPr>
            <w:rFonts w:ascii="Arial" w:eastAsia="Arial" w:hAnsi="Arial" w:cs="Arial"/>
            <w:sz w:val="16"/>
            <w:szCs w:val="16"/>
          </w:rPr>
          <w:delText>kev taw tswm yim rau kev lag luam</w:delText>
        </w:r>
      </w:del>
      <w:r w:rsidR="00366098" w:rsidRPr="007F40CD">
        <w:rPr>
          <w:rFonts w:ascii="Arial" w:eastAsia="Arial" w:hAnsi="Arial" w:cs="Arial"/>
          <w:sz w:val="16"/>
          <w:szCs w:val="16"/>
        </w:rPr>
        <w:t xml:space="preserve">", </w:t>
      </w:r>
      <w:proofErr w:type="spellStart"/>
      <w:r w:rsidR="00366098" w:rsidRPr="007F40CD">
        <w:rPr>
          <w:rFonts w:ascii="Arial" w:eastAsia="Arial" w:hAnsi="Arial" w:cs="Arial"/>
          <w:i/>
          <w:iCs/>
          <w:sz w:val="16"/>
          <w:szCs w:val="16"/>
        </w:rPr>
        <w:t>Daim</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ntawv</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qhia</w:t>
      </w:r>
      <w:proofErr w:type="spellEnd"/>
      <w:r w:rsidR="00366098" w:rsidRPr="007F40CD">
        <w:rPr>
          <w:rFonts w:ascii="Arial" w:eastAsia="Arial" w:hAnsi="Arial" w:cs="Arial"/>
          <w:i/>
          <w:iCs/>
          <w:sz w:val="16"/>
          <w:szCs w:val="16"/>
        </w:rPr>
        <w:t xml:space="preserve"> </w:t>
      </w:r>
      <w:proofErr w:type="spellStart"/>
      <w:r w:rsidR="00366098" w:rsidRPr="007F40CD">
        <w:rPr>
          <w:rFonts w:ascii="Arial" w:eastAsia="Arial" w:hAnsi="Arial" w:cs="Arial"/>
          <w:i/>
          <w:iCs/>
          <w:sz w:val="16"/>
          <w:szCs w:val="16"/>
        </w:rPr>
        <w:t>qauv</w:t>
      </w:r>
      <w:proofErr w:type="spellEnd"/>
      <w:r w:rsidR="00F2670D" w:rsidRPr="002278B8">
        <w:rPr>
          <w:rFonts w:ascii="Arial" w:eastAsia="Arial" w:hAnsi="Arial" w:cs="Arial"/>
          <w:i/>
          <w:iCs/>
          <w:sz w:val="16"/>
          <w:szCs w:val="16"/>
        </w:rPr>
        <w:t>,</w:t>
      </w:r>
      <w:r w:rsidR="00F2670D" w:rsidRPr="002278B8">
        <w:rPr>
          <w:rFonts w:ascii="Arial" w:eastAsia="Arial" w:hAnsi="Arial" w:cs="Arial"/>
          <w:sz w:val="16"/>
          <w:szCs w:val="16"/>
        </w:rPr>
        <w:t xml:space="preserve"> pp. 131 - 138.</w:t>
      </w:r>
    </w:p>
    <w:p w14:paraId="31D07A37" w14:textId="77777777" w:rsidR="00BF3E5F" w:rsidRDefault="00BF3E5F">
      <w:pPr>
        <w:sectPr w:rsidR="00BF3E5F">
          <w:pgSz w:w="12240" w:h="15840"/>
          <w:pgMar w:top="1440" w:right="1440" w:bottom="206" w:left="1200" w:header="0" w:footer="0" w:gutter="0"/>
          <w:cols w:space="720" w:equalWidth="0">
            <w:col w:w="9600"/>
          </w:cols>
        </w:sectPr>
      </w:pPr>
    </w:p>
    <w:p w14:paraId="25ED70DD" w14:textId="77777777" w:rsidR="00BF3E5F" w:rsidRDefault="00BF3E5F">
      <w:pPr>
        <w:spacing w:line="200" w:lineRule="exact"/>
        <w:rPr>
          <w:sz w:val="20"/>
          <w:szCs w:val="20"/>
        </w:rPr>
      </w:pPr>
    </w:p>
    <w:p w14:paraId="210FA2CE" w14:textId="77777777" w:rsidR="00BF3E5F" w:rsidRDefault="00BF3E5F">
      <w:pPr>
        <w:spacing w:line="200" w:lineRule="exact"/>
        <w:rPr>
          <w:sz w:val="20"/>
          <w:szCs w:val="20"/>
        </w:rPr>
      </w:pPr>
    </w:p>
    <w:p w14:paraId="6FE58E7A" w14:textId="77777777" w:rsidR="00BF3E5F" w:rsidRDefault="00BF3E5F">
      <w:pPr>
        <w:spacing w:line="218" w:lineRule="exact"/>
        <w:rPr>
          <w:sz w:val="20"/>
          <w:szCs w:val="20"/>
        </w:rPr>
      </w:pPr>
    </w:p>
    <w:p w14:paraId="5F0A45FA" w14:textId="0F12DD0A" w:rsidR="00BF3E5F" w:rsidRPr="00103F29" w:rsidRDefault="00F2670D" w:rsidP="00EC00F9">
      <w:pPr>
        <w:tabs>
          <w:tab w:val="left" w:pos="3240"/>
        </w:tabs>
        <w:jc w:val="right"/>
        <w:rPr>
          <w:sz w:val="20"/>
          <w:szCs w:val="20"/>
        </w:rPr>
        <w:sectPr w:rsidR="00BF3E5F" w:rsidRPr="00103F29">
          <w:type w:val="continuous"/>
          <w:pgSz w:w="12240" w:h="15840"/>
          <w:pgMar w:top="1440" w:right="1440" w:bottom="206" w:left="1200" w:header="0" w:footer="0" w:gutter="0"/>
          <w:cols w:space="720" w:equalWidth="0">
            <w:col w:w="9600"/>
          </w:cols>
        </w:sectPr>
      </w:pPr>
      <w:r w:rsidRPr="0019609C">
        <w:rPr>
          <w:rFonts w:ascii="Arial" w:eastAsia="Arial" w:hAnsi="Arial" w:cs="Arial"/>
          <w:sz w:val="16"/>
          <w:szCs w:val="16"/>
        </w:rPr>
        <w:t>12</w:t>
      </w:r>
      <w:r w:rsidR="00EC00F9">
        <w:rPr>
          <w:sz w:val="20"/>
          <w:szCs w:val="20"/>
        </w:rPr>
        <w:t xml:space="preserve">        </w:t>
      </w:r>
      <w:ins w:id="1993" w:author="Kaxiong" w:date="2021-06-10T14:53:00Z">
        <w:r w:rsidR="0013651F">
          <w:rPr>
            <w:rFonts w:ascii="Arial" w:eastAsia="Arial" w:hAnsi="Arial" w:cs="Arial"/>
            <w:sz w:val="14"/>
            <w:szCs w:val="14"/>
          </w:rPr>
          <w:t xml:space="preserve">Kev </w:t>
        </w:r>
        <w:proofErr w:type="spellStart"/>
        <w:r w:rsidR="0013651F" w:rsidRPr="00225F1A">
          <w:rPr>
            <w:rFonts w:ascii="Arial" w:eastAsia="Arial" w:hAnsi="Arial" w:cs="Arial"/>
            <w:sz w:val="14"/>
            <w:szCs w:val="14"/>
          </w:rPr>
          <w:t>Txo</w:t>
        </w:r>
        <w:proofErr w:type="spellEnd"/>
        <w:r w:rsidR="0013651F" w:rsidRPr="00225F1A">
          <w:rPr>
            <w:rFonts w:ascii="Arial" w:eastAsia="Arial" w:hAnsi="Arial" w:cs="Arial"/>
            <w:sz w:val="14"/>
            <w:szCs w:val="14"/>
          </w:rPr>
          <w:t xml:space="preserve"> </w:t>
        </w:r>
        <w:r w:rsidR="0013651F">
          <w:rPr>
            <w:rFonts w:ascii="Arial" w:eastAsia="Arial" w:hAnsi="Arial" w:cs="Arial"/>
            <w:sz w:val="14"/>
            <w:szCs w:val="14"/>
          </w:rPr>
          <w:t xml:space="preserve">Kev </w:t>
        </w:r>
        <w:proofErr w:type="spellStart"/>
        <w:r w:rsidR="0013651F">
          <w:rPr>
            <w:rFonts w:ascii="Arial" w:eastAsia="Arial" w:hAnsi="Arial" w:cs="Arial"/>
            <w:sz w:val="14"/>
            <w:szCs w:val="14"/>
          </w:rPr>
          <w:t>Ris</w:t>
        </w:r>
        <w:proofErr w:type="spellEnd"/>
        <w:r w:rsidR="0013651F">
          <w:rPr>
            <w:rFonts w:ascii="Arial" w:eastAsia="Arial" w:hAnsi="Arial" w:cs="Arial"/>
            <w:sz w:val="14"/>
            <w:szCs w:val="14"/>
          </w:rPr>
          <w:t xml:space="preserve"> </w:t>
        </w:r>
        <w:r w:rsidR="0013651F" w:rsidRPr="00225F1A">
          <w:rPr>
            <w:rFonts w:ascii="Arial" w:eastAsia="Arial" w:hAnsi="Arial" w:cs="Arial"/>
            <w:sz w:val="14"/>
            <w:szCs w:val="14"/>
          </w:rPr>
          <w:t xml:space="preserve">Cov Kev </w:t>
        </w:r>
        <w:proofErr w:type="spellStart"/>
        <w:r w:rsidR="0013651F" w:rsidRPr="00225F1A">
          <w:rPr>
            <w:rFonts w:ascii="Arial" w:eastAsia="Arial" w:hAnsi="Arial" w:cs="Arial"/>
            <w:sz w:val="14"/>
            <w:szCs w:val="14"/>
          </w:rPr>
          <w:t>Phom</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Sij</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Ntawm</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Zaub</w:t>
        </w:r>
        <w:proofErr w:type="spellEnd"/>
        <w:r w:rsidR="0013651F" w:rsidRPr="00225F1A">
          <w:rPr>
            <w:rFonts w:ascii="Arial" w:eastAsia="Arial" w:hAnsi="Arial" w:cs="Arial"/>
            <w:sz w:val="14"/>
            <w:szCs w:val="14"/>
          </w:rPr>
          <w:t xml:space="preserve"> Mov </w:t>
        </w:r>
        <w:proofErr w:type="spellStart"/>
        <w:r w:rsidR="0013651F">
          <w:rPr>
            <w:rFonts w:ascii="Arial" w:eastAsia="Arial" w:hAnsi="Arial" w:cs="Arial"/>
            <w:sz w:val="14"/>
            <w:szCs w:val="14"/>
          </w:rPr>
          <w:t>Uas</w:t>
        </w:r>
        <w:proofErr w:type="spellEnd"/>
        <w:r w:rsidR="0013651F">
          <w:rPr>
            <w:rFonts w:ascii="Arial" w:eastAsia="Arial" w:hAnsi="Arial" w:cs="Arial"/>
            <w:sz w:val="14"/>
            <w:szCs w:val="14"/>
          </w:rPr>
          <w:t xml:space="preserve"> </w:t>
        </w:r>
        <w:proofErr w:type="spellStart"/>
        <w:r w:rsidR="0013651F">
          <w:rPr>
            <w:rFonts w:ascii="Arial" w:eastAsia="Arial" w:hAnsi="Arial" w:cs="Arial"/>
            <w:sz w:val="14"/>
            <w:szCs w:val="14"/>
          </w:rPr>
          <w:t>Nyab</w:t>
        </w:r>
        <w:proofErr w:type="spellEnd"/>
        <w:r w:rsidR="0013651F">
          <w:rPr>
            <w:rFonts w:ascii="Arial" w:eastAsia="Arial" w:hAnsi="Arial" w:cs="Arial"/>
            <w:sz w:val="14"/>
            <w:szCs w:val="14"/>
          </w:rPr>
          <w:t xml:space="preserve"> </w:t>
        </w:r>
        <w:proofErr w:type="spellStart"/>
        <w:r w:rsidR="0013651F">
          <w:rPr>
            <w:rFonts w:ascii="Arial" w:eastAsia="Arial" w:hAnsi="Arial" w:cs="Arial"/>
            <w:sz w:val="14"/>
            <w:szCs w:val="14"/>
          </w:rPr>
          <w:t>Xeeb</w:t>
        </w:r>
        <w:proofErr w:type="spellEnd"/>
        <w:r w:rsidR="0013651F">
          <w:rPr>
            <w:rFonts w:ascii="Arial" w:eastAsia="Arial" w:hAnsi="Arial" w:cs="Arial"/>
            <w:sz w:val="14"/>
            <w:szCs w:val="14"/>
          </w:rPr>
          <w:t xml:space="preserve"> </w:t>
        </w:r>
        <w:proofErr w:type="spellStart"/>
        <w:r w:rsidR="0013651F" w:rsidRPr="00225F1A">
          <w:rPr>
            <w:rFonts w:ascii="Arial" w:eastAsia="Arial" w:hAnsi="Arial" w:cs="Arial"/>
            <w:sz w:val="14"/>
            <w:szCs w:val="14"/>
          </w:rPr>
          <w:t>Thaum</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Muaj</w:t>
        </w:r>
        <w:proofErr w:type="spellEnd"/>
        <w:r w:rsidR="0013651F" w:rsidRPr="00225F1A">
          <w:rPr>
            <w:rFonts w:ascii="Arial" w:eastAsia="Arial" w:hAnsi="Arial" w:cs="Arial"/>
            <w:sz w:val="14"/>
            <w:szCs w:val="14"/>
          </w:rPr>
          <w:t xml:space="preserve"> Kev </w:t>
        </w:r>
        <w:r w:rsidR="0013651F">
          <w:rPr>
            <w:rFonts w:ascii="Arial" w:eastAsia="Arial" w:hAnsi="Arial" w:cs="Arial"/>
            <w:sz w:val="14"/>
            <w:szCs w:val="14"/>
          </w:rPr>
          <w:t xml:space="preserve">Sib </w:t>
        </w:r>
        <w:proofErr w:type="spellStart"/>
        <w:r w:rsidR="0013651F">
          <w:rPr>
            <w:rFonts w:ascii="Arial" w:eastAsia="Arial" w:hAnsi="Arial" w:cs="Arial"/>
            <w:sz w:val="14"/>
            <w:szCs w:val="14"/>
          </w:rPr>
          <w:t>Koom</w:t>
        </w:r>
        <w:proofErr w:type="spellEnd"/>
        <w:r w:rsidR="0013651F">
          <w:rPr>
            <w:rFonts w:ascii="Arial" w:eastAsia="Arial" w:hAnsi="Arial" w:cs="Arial"/>
            <w:sz w:val="14"/>
            <w:szCs w:val="14"/>
          </w:rPr>
          <w:t xml:space="preserve"> </w:t>
        </w:r>
        <w:proofErr w:type="spellStart"/>
        <w:r w:rsidR="0013651F">
          <w:rPr>
            <w:rFonts w:ascii="Arial" w:eastAsia="Arial" w:hAnsi="Arial" w:cs="Arial"/>
            <w:sz w:val="14"/>
            <w:szCs w:val="14"/>
          </w:rPr>
          <w:t>Ua</w:t>
        </w:r>
        <w:proofErr w:type="spellEnd"/>
        <w:r w:rsidR="0013651F">
          <w:rPr>
            <w:rFonts w:ascii="Arial" w:eastAsia="Arial" w:hAnsi="Arial" w:cs="Arial"/>
            <w:sz w:val="14"/>
            <w:szCs w:val="14"/>
          </w:rPr>
          <w:t xml:space="preserve"> </w:t>
        </w:r>
        <w:proofErr w:type="spellStart"/>
        <w:r w:rsidR="0013651F">
          <w:rPr>
            <w:rFonts w:ascii="Arial" w:eastAsia="Arial" w:hAnsi="Arial" w:cs="Arial"/>
            <w:sz w:val="14"/>
            <w:szCs w:val="14"/>
          </w:rPr>
          <w:t>ke</w:t>
        </w:r>
        <w:proofErr w:type="spellEnd"/>
        <w:r w:rsidR="0013651F">
          <w:rPr>
            <w:rFonts w:ascii="Arial" w:eastAsia="Arial" w:hAnsi="Arial" w:cs="Arial"/>
            <w:sz w:val="14"/>
            <w:szCs w:val="14"/>
          </w:rPr>
          <w:t xml:space="preserve"> </w:t>
        </w:r>
        <w:proofErr w:type="spellStart"/>
        <w:r w:rsidR="0013651F">
          <w:rPr>
            <w:rFonts w:ascii="Arial" w:eastAsia="Arial" w:hAnsi="Arial" w:cs="Arial"/>
            <w:sz w:val="14"/>
            <w:szCs w:val="14"/>
          </w:rPr>
          <w:t>Ntawm</w:t>
        </w:r>
        <w:proofErr w:type="spellEnd"/>
        <w:r w:rsidR="0013651F">
          <w:rPr>
            <w:rFonts w:ascii="Arial" w:eastAsia="Arial" w:hAnsi="Arial" w:cs="Arial"/>
            <w:sz w:val="14"/>
            <w:szCs w:val="14"/>
          </w:rPr>
          <w:t xml:space="preserve"> Cov</w:t>
        </w:r>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Qoob</w:t>
        </w:r>
        <w:proofErr w:type="spellEnd"/>
        <w:r w:rsidR="0013651F" w:rsidRPr="00225F1A">
          <w:rPr>
            <w:rFonts w:ascii="Arial" w:eastAsia="Arial" w:hAnsi="Arial" w:cs="Arial"/>
            <w:sz w:val="14"/>
            <w:szCs w:val="14"/>
          </w:rPr>
          <w:t xml:space="preserve"> Loo </w:t>
        </w:r>
        <w:proofErr w:type="spellStart"/>
        <w:r w:rsidR="0013651F" w:rsidRPr="00225F1A">
          <w:rPr>
            <w:rFonts w:ascii="Arial" w:eastAsia="Arial" w:hAnsi="Arial" w:cs="Arial"/>
            <w:sz w:val="14"/>
            <w:szCs w:val="14"/>
          </w:rPr>
          <w:t>thiab</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Tsiaj</w:t>
        </w:r>
        <w:proofErr w:type="spellEnd"/>
        <w:r w:rsidR="0013651F" w:rsidRPr="00225F1A">
          <w:rPr>
            <w:rFonts w:ascii="Arial" w:eastAsia="Arial" w:hAnsi="Arial" w:cs="Arial"/>
            <w:sz w:val="14"/>
            <w:szCs w:val="14"/>
          </w:rPr>
          <w:t xml:space="preserve"> </w:t>
        </w:r>
        <w:proofErr w:type="spellStart"/>
        <w:r w:rsidR="0013651F" w:rsidRPr="00225F1A">
          <w:rPr>
            <w:rFonts w:ascii="Arial" w:eastAsia="Arial" w:hAnsi="Arial" w:cs="Arial"/>
            <w:sz w:val="14"/>
            <w:szCs w:val="14"/>
          </w:rPr>
          <w:t>Txhu</w:t>
        </w:r>
      </w:ins>
      <w:proofErr w:type="spellEnd"/>
      <w:del w:id="1994" w:author="Kaxiong" w:date="2021-06-10T14:53:00Z">
        <w:r w:rsidR="00EC00F9" w:rsidRPr="00225F1A" w:rsidDel="0013651F">
          <w:rPr>
            <w:rFonts w:ascii="Arial" w:eastAsia="Arial" w:hAnsi="Arial" w:cs="Arial"/>
            <w:sz w:val="14"/>
            <w:szCs w:val="14"/>
          </w:rPr>
          <w:delText>Txo Cov Kev Phom Sij Kom Nyab Xeeb Ntawm Zaub Mov uas Muaj Teeb Meem Thaum Muaj Kev Ua Qoob Loo Sib Xyaws thiab Tsiaj Txhu</w:delText>
        </w:r>
      </w:del>
    </w:p>
    <w:p w14:paraId="282B755E" w14:textId="77777777" w:rsidR="00BF3E5F" w:rsidRDefault="00BF3E5F">
      <w:pPr>
        <w:spacing w:line="75" w:lineRule="exact"/>
        <w:rPr>
          <w:sz w:val="20"/>
          <w:szCs w:val="20"/>
        </w:rPr>
      </w:pPr>
      <w:bookmarkStart w:id="1995" w:name="page14"/>
      <w:bookmarkEnd w:id="1995"/>
    </w:p>
    <w:p w14:paraId="2642600E" w14:textId="4B41271D" w:rsidR="00BF3E5F" w:rsidRPr="00103F29" w:rsidRDefault="0013651F" w:rsidP="00103F29">
      <w:pPr>
        <w:spacing w:line="471" w:lineRule="auto"/>
        <w:ind w:right="700"/>
        <w:jc w:val="both"/>
        <w:rPr>
          <w:sz w:val="16"/>
          <w:szCs w:val="16"/>
        </w:rPr>
      </w:pPr>
      <w:proofErr w:type="spellStart"/>
      <w:ins w:id="1996" w:author="Kaxiong" w:date="2021-06-10T14:54:00Z">
        <w:r>
          <w:rPr>
            <w:rFonts w:ascii="Arial" w:eastAsia="Arial" w:hAnsi="Arial" w:cs="Arial"/>
            <w:sz w:val="16"/>
            <w:szCs w:val="16"/>
          </w:rPr>
          <w:t>n</w:t>
        </w:r>
      </w:ins>
      <w:del w:id="1997" w:author="Kaxiong" w:date="2021-06-10T14:54:00Z">
        <w:r w:rsidR="00103F29" w:rsidRPr="00103F29" w:rsidDel="0013651F">
          <w:rPr>
            <w:rFonts w:ascii="Arial" w:eastAsia="Arial" w:hAnsi="Arial" w:cs="Arial"/>
            <w:sz w:val="16"/>
            <w:szCs w:val="16"/>
          </w:rPr>
          <w:delText>N</w:delText>
        </w:r>
      </w:del>
      <w:r w:rsidR="00103F29" w:rsidRPr="00103F29">
        <w:rPr>
          <w:rFonts w:ascii="Arial" w:eastAsia="Arial" w:hAnsi="Arial" w:cs="Arial"/>
          <w:sz w:val="16"/>
          <w:szCs w:val="16"/>
        </w:rPr>
        <w:t>tawm</w:t>
      </w:r>
      <w:proofErr w:type="spellEnd"/>
      <w:r w:rsidR="00103F29"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lawv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tus</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kheej</w:t>
      </w:r>
      <w:proofErr w:type="spellEnd"/>
      <w:r w:rsidR="00F2670D" w:rsidRPr="00103F29">
        <w:rPr>
          <w:rFonts w:ascii="Arial" w:eastAsia="Arial" w:hAnsi="Arial" w:cs="Arial"/>
          <w:sz w:val="16"/>
          <w:szCs w:val="16"/>
        </w:rPr>
        <w:t xml:space="preserve"> </w:t>
      </w:r>
      <w:proofErr w:type="spellStart"/>
      <w:ins w:id="1998" w:author="Kaxiong" w:date="2021-06-10T14:54:00Z">
        <w:r>
          <w:rPr>
            <w:rFonts w:ascii="Arial" w:eastAsia="Arial" w:hAnsi="Arial" w:cs="Arial"/>
            <w:sz w:val="16"/>
            <w:szCs w:val="16"/>
          </w:rPr>
          <w:t>seb</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sib </w:t>
        </w:r>
        <w:proofErr w:type="spellStart"/>
        <w:r>
          <w:rPr>
            <w:rFonts w:ascii="Arial" w:eastAsia="Arial" w:hAnsi="Arial" w:cs="Arial"/>
            <w:sz w:val="16"/>
            <w:szCs w:val="16"/>
          </w:rPr>
          <w:t>ki</w:t>
        </w:r>
      </w:ins>
      <w:ins w:id="1999" w:author="Kaxiong" w:date="2021-06-10T14:55:00Z">
        <w:r w:rsidR="004D3F7C">
          <w:rPr>
            <w:rFonts w:ascii="Arial" w:eastAsia="Arial" w:hAnsi="Arial" w:cs="Arial"/>
            <w:sz w:val="16"/>
            <w:szCs w:val="16"/>
          </w:rPr>
          <w:t>s</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kab</w:t>
        </w:r>
        <w:proofErr w:type="spellEnd"/>
        <w:r w:rsidR="004D3F7C">
          <w:rPr>
            <w:rFonts w:ascii="Arial" w:eastAsia="Arial" w:hAnsi="Arial" w:cs="Arial"/>
            <w:sz w:val="16"/>
            <w:szCs w:val="16"/>
          </w:rPr>
          <w:t xml:space="preserve"> mob </w:t>
        </w:r>
        <w:proofErr w:type="spellStart"/>
        <w:r w:rsidR="004D3F7C">
          <w:rPr>
            <w:rFonts w:ascii="Arial" w:eastAsia="Arial" w:hAnsi="Arial" w:cs="Arial"/>
            <w:sz w:val="16"/>
            <w:szCs w:val="16"/>
          </w:rPr>
          <w:t>ntawm</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kev</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nyab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xeeb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ntawm</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zaub</w:t>
        </w:r>
        <w:proofErr w:type="spellEnd"/>
        <w:r w:rsidR="004D3F7C">
          <w:rPr>
            <w:rFonts w:ascii="Arial" w:eastAsia="Arial" w:hAnsi="Arial" w:cs="Arial"/>
            <w:sz w:val="16"/>
            <w:szCs w:val="16"/>
          </w:rPr>
          <w:t xml:space="preserve"> mov </w:t>
        </w:r>
        <w:proofErr w:type="spellStart"/>
        <w:r w:rsidR="004D3F7C">
          <w:rPr>
            <w:rFonts w:ascii="Arial" w:eastAsia="Arial" w:hAnsi="Arial" w:cs="Arial"/>
            <w:sz w:val="16"/>
            <w:szCs w:val="16"/>
          </w:rPr>
          <w:t>puas</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raug</w:t>
        </w:r>
        <w:proofErr w:type="spellEnd"/>
        <w:r w:rsidR="004D3F7C">
          <w:rPr>
            <w:rFonts w:ascii="Arial" w:eastAsia="Arial" w:hAnsi="Arial" w:cs="Arial"/>
            <w:sz w:val="16"/>
            <w:szCs w:val="16"/>
          </w:rPr>
          <w:t xml:space="preserve"> </w:t>
        </w:r>
      </w:ins>
      <w:del w:id="2000" w:author="Kaxiong" w:date="2021-06-10T14:56:00Z">
        <w:r w:rsidR="00F2670D" w:rsidRPr="00103F29" w:rsidDel="004D3F7C">
          <w:rPr>
            <w:rFonts w:ascii="Arial" w:eastAsia="Arial" w:hAnsi="Arial" w:cs="Arial"/>
            <w:sz w:val="16"/>
            <w:szCs w:val="16"/>
          </w:rPr>
          <w:delText xml:space="preserve">li </w:delText>
        </w:r>
        <w:r w:rsidR="00103F29" w:rsidRPr="00103F29" w:rsidDel="004D3F7C">
          <w:rPr>
            <w:rFonts w:ascii="Arial" w:eastAsia="Arial" w:hAnsi="Arial" w:cs="Arial"/>
            <w:sz w:val="16"/>
            <w:szCs w:val="16"/>
          </w:rPr>
          <w:delText xml:space="preserve">kev </w:delText>
        </w:r>
      </w:del>
      <w:proofErr w:type="spellStart"/>
      <w:r w:rsidR="00F2670D" w:rsidRPr="00103F29">
        <w:rPr>
          <w:rFonts w:ascii="Arial" w:eastAsia="Arial" w:hAnsi="Arial" w:cs="Arial"/>
          <w:sz w:val="16"/>
          <w:szCs w:val="16"/>
        </w:rPr>
        <w:t>saib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xyuas</w:t>
      </w:r>
      <w:proofErr w:type="spellEnd"/>
      <w:del w:id="2001" w:author="Kaxiong" w:date="2021-06-10T14:56:00Z">
        <w:r w:rsidR="00F2670D" w:rsidRPr="00103F29" w:rsidDel="004D3F7C">
          <w:rPr>
            <w:rFonts w:ascii="Arial" w:eastAsia="Arial" w:hAnsi="Arial" w:cs="Arial"/>
            <w:sz w:val="16"/>
            <w:szCs w:val="16"/>
          </w:rPr>
          <w:delText xml:space="preserve"> kev nyab xeeb rau khoom noj khoom haus</w:delText>
        </w:r>
      </w:del>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Nkag</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siab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txog</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qhov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txwv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ntawm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koj</w:t>
      </w:r>
      <w:proofErr w:type="spellEnd"/>
      <w:r w:rsidR="00F2670D" w:rsidRPr="00103F29">
        <w:rPr>
          <w:rFonts w:ascii="Arial" w:eastAsia="Arial" w:hAnsi="Arial" w:cs="Arial"/>
          <w:sz w:val="16"/>
          <w:szCs w:val="16"/>
        </w:rPr>
        <w:t xml:space="preserve"> </w:t>
      </w:r>
      <w:ins w:id="2002" w:author="Kaxiong" w:date="2021-06-10T14:58:00Z">
        <w:r w:rsidR="004D3F7C">
          <w:rPr>
            <w:rFonts w:ascii="Arial" w:eastAsia="Arial" w:hAnsi="Arial" w:cs="Arial"/>
            <w:sz w:val="16"/>
            <w:szCs w:val="16"/>
          </w:rPr>
          <w:t xml:space="preserve">li </w:t>
        </w:r>
        <w:proofErr w:type="spellStart"/>
        <w:r w:rsidR="004D3F7C">
          <w:rPr>
            <w:rFonts w:ascii="Arial" w:eastAsia="Arial" w:hAnsi="Arial" w:cs="Arial"/>
            <w:sz w:val="16"/>
            <w:szCs w:val="16"/>
          </w:rPr>
          <w:t>kev</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saib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xyuas</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nt</w:t>
        </w:r>
      </w:ins>
      <w:ins w:id="2003" w:author="Kaxiong" w:date="2021-06-10T14:59:00Z">
        <w:r w:rsidR="004D3F7C">
          <w:rPr>
            <w:rFonts w:ascii="Arial" w:eastAsia="Arial" w:hAnsi="Arial" w:cs="Arial"/>
            <w:sz w:val="16"/>
            <w:szCs w:val="16"/>
          </w:rPr>
          <w:t>awm</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txoj</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cai</w:t>
        </w:r>
      </w:ins>
      <w:del w:id="2004" w:author="Kaxiong" w:date="2021-06-10T14:59:00Z">
        <w:r w:rsidR="00F2670D" w:rsidRPr="00103F29" w:rsidDel="004D3F7C">
          <w:rPr>
            <w:rFonts w:ascii="Arial" w:eastAsia="Arial" w:hAnsi="Arial" w:cs="Arial"/>
            <w:sz w:val="16"/>
            <w:szCs w:val="16"/>
          </w:rPr>
          <w:delText xml:space="preserve">daim ntawv </w:delText>
        </w:r>
      </w:del>
      <w:r w:rsidR="00F2670D" w:rsidRPr="00103F29">
        <w:rPr>
          <w:rFonts w:ascii="Arial" w:eastAsia="Arial" w:hAnsi="Arial" w:cs="Arial"/>
          <w:sz w:val="16"/>
          <w:szCs w:val="16"/>
        </w:rPr>
        <w:t>pov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hwm</w:t>
      </w:r>
      <w:proofErr w:type="spellEnd"/>
      <w:r w:rsidR="00F2670D" w:rsidRPr="00103F29">
        <w:rPr>
          <w:rFonts w:ascii="Arial" w:eastAsia="Arial" w:hAnsi="Arial" w:cs="Arial"/>
          <w:sz w:val="16"/>
          <w:szCs w:val="16"/>
        </w:rPr>
        <w:t xml:space="preserve"> </w:t>
      </w:r>
      <w:del w:id="2005" w:author="Kaxiong" w:date="2021-06-10T14:59:00Z">
        <w:r w:rsidR="00F2670D" w:rsidRPr="00103F29" w:rsidDel="004D3F7C">
          <w:rPr>
            <w:rFonts w:ascii="Arial" w:eastAsia="Arial" w:hAnsi="Arial" w:cs="Arial"/>
            <w:sz w:val="16"/>
            <w:szCs w:val="16"/>
          </w:rPr>
          <w:delText xml:space="preserve">kev tuav pov hwm </w:delText>
        </w:r>
      </w:del>
      <w:proofErr w:type="spellStart"/>
      <w:r w:rsidR="00F2670D" w:rsidRPr="00103F29">
        <w:rPr>
          <w:rFonts w:ascii="Arial" w:eastAsia="Arial" w:hAnsi="Arial" w:cs="Arial"/>
          <w:sz w:val="16"/>
          <w:szCs w:val="16"/>
        </w:rPr>
        <w:t>yog</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qhov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tseem</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ceeb</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rau</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tswj</w:t>
      </w:r>
      <w:proofErr w:type="spellEnd"/>
      <w:r w:rsidR="00F2670D" w:rsidRPr="00103F29">
        <w:rPr>
          <w:rFonts w:ascii="Arial" w:eastAsia="Arial" w:hAnsi="Arial" w:cs="Arial"/>
          <w:sz w:val="16"/>
          <w:szCs w:val="16"/>
        </w:rPr>
        <w:t xml:space="preserve"> cov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ph</w:t>
      </w:r>
      <w:r w:rsidR="00103F29" w:rsidRPr="00103F29">
        <w:rPr>
          <w:rFonts w:ascii="Arial" w:eastAsia="Arial" w:hAnsi="Arial" w:cs="Arial"/>
          <w:sz w:val="16"/>
          <w:szCs w:val="16"/>
        </w:rPr>
        <w:t>om</w:t>
      </w:r>
      <w:proofErr w:type="spellEnd"/>
      <w:r w:rsidR="00103F29" w:rsidRPr="00103F29">
        <w:rPr>
          <w:rFonts w:ascii="Arial" w:eastAsia="Arial" w:hAnsi="Arial" w:cs="Arial"/>
          <w:sz w:val="16"/>
          <w:szCs w:val="16"/>
        </w:rPr>
        <w:t xml:space="preserve"> </w:t>
      </w:r>
      <w:proofErr w:type="spellStart"/>
      <w:r w:rsidR="00103F29" w:rsidRPr="00103F29">
        <w:rPr>
          <w:rFonts w:ascii="Arial" w:eastAsia="Arial" w:hAnsi="Arial" w:cs="Arial"/>
          <w:sz w:val="16"/>
          <w:szCs w:val="16"/>
        </w:rPr>
        <w:t>sij</w:t>
      </w:r>
      <w:proofErr w:type="spellEnd"/>
      <w:r w:rsidR="00F2670D" w:rsidRPr="00103F29">
        <w:rPr>
          <w:rFonts w:ascii="Arial" w:eastAsia="Arial" w:hAnsi="Arial" w:cs="Arial"/>
          <w:sz w:val="16"/>
          <w:szCs w:val="16"/>
        </w:rPr>
        <w:t xml:space="preserve"> </w:t>
      </w:r>
      <w:ins w:id="2006" w:author="Kaxiong" w:date="2021-06-10T15:00:00Z">
        <w:r w:rsidR="004D3F7C">
          <w:rPr>
            <w:rFonts w:ascii="Arial" w:eastAsia="Arial" w:hAnsi="Arial" w:cs="Arial"/>
            <w:sz w:val="16"/>
            <w:szCs w:val="16"/>
          </w:rPr>
          <w:t xml:space="preserve">li </w:t>
        </w:r>
        <w:proofErr w:type="spellStart"/>
        <w:r w:rsidR="004D3F7C">
          <w:rPr>
            <w:rFonts w:ascii="Arial" w:eastAsia="Arial" w:hAnsi="Arial" w:cs="Arial"/>
            <w:sz w:val="16"/>
            <w:szCs w:val="16"/>
          </w:rPr>
          <w:t>txoj</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kev</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lij</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choj</w:t>
        </w:r>
        <w:proofErr w:type="spellEnd"/>
        <w:r w:rsidR="004D3F7C">
          <w:rPr>
            <w:rFonts w:ascii="Arial" w:eastAsia="Arial" w:hAnsi="Arial" w:cs="Arial"/>
            <w:sz w:val="16"/>
            <w:szCs w:val="16"/>
          </w:rPr>
          <w:t xml:space="preserve"> </w:t>
        </w:r>
      </w:ins>
      <w:proofErr w:type="spellStart"/>
      <w:r w:rsidR="00F2670D" w:rsidRPr="00103F29">
        <w:rPr>
          <w:rFonts w:ascii="Arial" w:eastAsia="Arial" w:hAnsi="Arial" w:cs="Arial"/>
          <w:sz w:val="16"/>
          <w:szCs w:val="16"/>
        </w:rPr>
        <w:t>hauv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kev</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ua</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liaj</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ua</w:t>
      </w:r>
      <w:proofErr w:type="spellEnd"/>
      <w:r w:rsidR="00F2670D" w:rsidRPr="00103F29">
        <w:rPr>
          <w:rFonts w:ascii="Arial" w:eastAsia="Arial" w:hAnsi="Arial" w:cs="Arial"/>
          <w:sz w:val="16"/>
          <w:szCs w:val="16"/>
        </w:rPr>
        <w:t xml:space="preserve"> </w:t>
      </w:r>
      <w:proofErr w:type="spellStart"/>
      <w:r w:rsidR="00F2670D" w:rsidRPr="00103F29">
        <w:rPr>
          <w:rFonts w:ascii="Arial" w:eastAsia="Arial" w:hAnsi="Arial" w:cs="Arial"/>
          <w:sz w:val="16"/>
          <w:szCs w:val="16"/>
        </w:rPr>
        <w:t>teb</w:t>
      </w:r>
      <w:proofErr w:type="spellEnd"/>
      <w:r w:rsidR="00F2670D" w:rsidRPr="00103F29">
        <w:rPr>
          <w:rFonts w:ascii="Arial" w:eastAsia="Arial" w:hAnsi="Arial" w:cs="Arial"/>
          <w:sz w:val="16"/>
          <w:szCs w:val="16"/>
        </w:rPr>
        <w:t>.</w:t>
      </w:r>
    </w:p>
    <w:p w14:paraId="5B6BC8CF" w14:textId="77777777" w:rsidR="00BF3E5F" w:rsidRDefault="00BF3E5F">
      <w:pPr>
        <w:spacing w:line="201" w:lineRule="exact"/>
        <w:rPr>
          <w:sz w:val="20"/>
          <w:szCs w:val="20"/>
        </w:rPr>
      </w:pPr>
    </w:p>
    <w:p w14:paraId="5103913A" w14:textId="0EC90508" w:rsidR="00BF3E5F" w:rsidRPr="00670177" w:rsidRDefault="00F2670D" w:rsidP="00301FBD">
      <w:pPr>
        <w:spacing w:line="415" w:lineRule="auto"/>
        <w:ind w:right="180"/>
        <w:jc w:val="both"/>
        <w:rPr>
          <w:sz w:val="16"/>
          <w:szCs w:val="16"/>
        </w:rPr>
      </w:pP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txhob</w:t>
      </w:r>
      <w:proofErr w:type="spellEnd"/>
      <w:r w:rsidRPr="00670177">
        <w:rPr>
          <w:rFonts w:ascii="Arial" w:eastAsia="Arial" w:hAnsi="Arial" w:cs="Arial"/>
          <w:sz w:val="16"/>
          <w:szCs w:val="16"/>
        </w:rPr>
        <w:t xml:space="preserve"> </w:t>
      </w:r>
      <w:proofErr w:type="spellStart"/>
      <w:ins w:id="2007" w:author="Kaxiong" w:date="2021-06-10T15:01:00Z">
        <w:r w:rsidR="004D3F7C">
          <w:rPr>
            <w:rFonts w:ascii="Arial" w:eastAsia="Arial" w:hAnsi="Arial" w:cs="Arial"/>
            <w:sz w:val="16"/>
            <w:szCs w:val="16"/>
          </w:rPr>
          <w:t>piv</w:t>
        </w:r>
        <w:proofErr w:type="spellEnd"/>
        <w:r w:rsidR="004D3F7C">
          <w:rPr>
            <w:rFonts w:ascii="Arial" w:eastAsia="Arial" w:hAnsi="Arial" w:cs="Arial"/>
            <w:sz w:val="16"/>
            <w:szCs w:val="16"/>
          </w:rPr>
          <w:t xml:space="preserve"> </w:t>
        </w:r>
      </w:ins>
      <w:proofErr w:type="spellStart"/>
      <w:r w:rsidRPr="00670177">
        <w:rPr>
          <w:rFonts w:ascii="Arial" w:eastAsia="Arial" w:hAnsi="Arial" w:cs="Arial"/>
          <w:sz w:val="16"/>
          <w:szCs w:val="16"/>
        </w:rPr>
        <w:t>xav</w:t>
      </w:r>
      <w:proofErr w:type="spellEnd"/>
      <w:r w:rsidRPr="00670177">
        <w:rPr>
          <w:rFonts w:ascii="Arial" w:eastAsia="Arial" w:hAnsi="Arial" w:cs="Arial"/>
          <w:sz w:val="16"/>
          <w:szCs w:val="16"/>
        </w:rPr>
        <w:t xml:space="preserve"> </w:t>
      </w:r>
      <w:proofErr w:type="spellStart"/>
      <w:ins w:id="2008" w:author="Kaxiong" w:date="2021-06-10T15:01:00Z">
        <w:r w:rsidR="004D3F7C">
          <w:rPr>
            <w:rFonts w:ascii="Arial" w:eastAsia="Arial" w:hAnsi="Arial" w:cs="Arial"/>
            <w:sz w:val="16"/>
            <w:szCs w:val="16"/>
          </w:rPr>
          <w:t>txog</w:t>
        </w:r>
      </w:ins>
      <w:proofErr w:type="spellEnd"/>
      <w:ins w:id="2009" w:author="Kaxiong" w:date="2021-06-10T15:02:00Z">
        <w:r w:rsidR="004D3F7C">
          <w:rPr>
            <w:rFonts w:ascii="Arial" w:eastAsia="Arial" w:hAnsi="Arial" w:cs="Arial"/>
            <w:sz w:val="16"/>
            <w:szCs w:val="16"/>
          </w:rPr>
          <w:t xml:space="preserve"> </w:t>
        </w:r>
        <w:proofErr w:type="spellStart"/>
        <w:r w:rsidR="004D3F7C">
          <w:rPr>
            <w:rFonts w:ascii="Arial" w:eastAsia="Arial" w:hAnsi="Arial" w:cs="Arial"/>
            <w:sz w:val="16"/>
            <w:szCs w:val="16"/>
          </w:rPr>
          <w:t>kev</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saib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xyuas</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rau</w:t>
        </w:r>
      </w:ins>
      <w:proofErr w:type="spellEnd"/>
      <w:del w:id="2010" w:author="Kaxiong" w:date="2021-06-10T15:02:00Z">
        <w:r w:rsidRPr="00670177" w:rsidDel="004D3F7C">
          <w:rPr>
            <w:rFonts w:ascii="Arial" w:eastAsia="Arial" w:hAnsi="Arial" w:cs="Arial"/>
            <w:sz w:val="16"/>
            <w:szCs w:val="16"/>
          </w:rPr>
          <w:delText>tias</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ins w:id="2011" w:author="Kaxiong" w:date="2021-06-10T15:02:00Z">
        <w:r w:rsidR="004D3F7C">
          <w:rPr>
            <w:rFonts w:ascii="Arial" w:eastAsia="Arial" w:hAnsi="Arial" w:cs="Arial"/>
            <w:sz w:val="16"/>
            <w:szCs w:val="16"/>
          </w:rPr>
          <w:t xml:space="preserve"> </w:t>
        </w:r>
        <w:proofErr w:type="spellStart"/>
        <w:r w:rsidR="004D3F7C">
          <w:rPr>
            <w:rFonts w:ascii="Arial" w:eastAsia="Arial" w:hAnsi="Arial" w:cs="Arial"/>
            <w:sz w:val="16"/>
            <w:szCs w:val="16"/>
          </w:rPr>
          <w:t>xwb</w:t>
        </w:r>
      </w:ins>
      <w:proofErr w:type="spellEnd"/>
      <w:del w:id="2012" w:author="Kaxiong" w:date="2021-06-10T15:02:00Z">
        <w:r w:rsidRPr="00670177" w:rsidDel="004D3F7C">
          <w:rPr>
            <w:rFonts w:ascii="Arial" w:eastAsia="Arial" w:hAnsi="Arial" w:cs="Arial"/>
            <w:sz w:val="16"/>
            <w:szCs w:val="16"/>
          </w:rPr>
          <w:delText xml:space="preserve"> </w:delText>
        </w:r>
        <w:r w:rsidR="00F01517" w:rsidRPr="00670177" w:rsidDel="004D3F7C">
          <w:rPr>
            <w:rFonts w:ascii="Arial" w:eastAsia="Arial" w:hAnsi="Arial" w:cs="Arial"/>
            <w:sz w:val="16"/>
            <w:szCs w:val="16"/>
          </w:rPr>
          <w:delText>tau kev pov hwm</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Nyeem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los</w:t>
      </w:r>
      <w:r w:rsidR="003206D2" w:rsidRPr="00670177">
        <w:rPr>
          <w:rFonts w:ascii="Arial" w:eastAsia="Arial" w:hAnsi="Arial" w:cs="Arial"/>
          <w:sz w:val="16"/>
          <w:szCs w:val="16"/>
        </w:rPr>
        <w:t xml:space="preserve"> </w:t>
      </w:r>
      <w:r w:rsidRPr="00670177">
        <w:rPr>
          <w:rFonts w:ascii="Arial" w:eastAsia="Arial" w:hAnsi="Arial" w:cs="Arial"/>
          <w:sz w:val="16"/>
          <w:szCs w:val="16"/>
        </w:rPr>
        <w:t xml:space="preserve">sis </w:t>
      </w:r>
      <w:proofErr w:type="spellStart"/>
      <w:r w:rsidRPr="00670177">
        <w:rPr>
          <w:rFonts w:ascii="Arial" w:eastAsia="Arial" w:hAnsi="Arial" w:cs="Arial"/>
          <w:sz w:val="16"/>
          <w:szCs w:val="16"/>
        </w:rPr>
        <w:t>tham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nrog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saib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xyuas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ntseeg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tseeb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tau </w:t>
      </w:r>
      <w:proofErr w:type="spellStart"/>
      <w:r w:rsidRPr="00670177">
        <w:rPr>
          <w:rFonts w:ascii="Arial" w:eastAsia="Arial" w:hAnsi="Arial" w:cs="Arial"/>
          <w:sz w:val="16"/>
          <w:szCs w:val="16"/>
        </w:rPr>
        <w:t>muab</w:t>
      </w:r>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ins w:id="2013" w:author="Kaxiong" w:date="2021-06-10T15:03:00Z">
        <w:r w:rsidR="004D3F7C">
          <w:rPr>
            <w:rFonts w:ascii="Arial" w:eastAsia="Arial" w:hAnsi="Arial" w:cs="Arial"/>
            <w:sz w:val="16"/>
            <w:szCs w:val="16"/>
          </w:rPr>
          <w:t>saib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xyuas</w:t>
        </w:r>
        <w:proofErr w:type="spellEnd"/>
        <w:r w:rsidR="004D3F7C">
          <w:rPr>
            <w:rFonts w:ascii="Arial" w:eastAsia="Arial" w:hAnsi="Arial" w:cs="Arial"/>
            <w:sz w:val="16"/>
            <w:szCs w:val="16"/>
          </w:rPr>
          <w:t xml:space="preserve"> </w:t>
        </w:r>
      </w:ins>
      <w:del w:id="2014" w:author="Kaxiong" w:date="2021-06-10T15:03:00Z">
        <w:r w:rsidRPr="00670177" w:rsidDel="004D3F7C">
          <w:rPr>
            <w:rFonts w:ascii="Arial" w:eastAsia="Arial" w:hAnsi="Arial" w:cs="Arial"/>
            <w:sz w:val="16"/>
            <w:szCs w:val="16"/>
          </w:rPr>
          <w:delText xml:space="preserve">pabcuam </w:delText>
        </w:r>
      </w:del>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xav</w:t>
      </w:r>
      <w:proofErr w:type="spellEnd"/>
      <w:r w:rsidRPr="00670177">
        <w:rPr>
          <w:rFonts w:ascii="Arial" w:eastAsia="Arial" w:hAnsi="Arial" w:cs="Arial"/>
          <w:sz w:val="16"/>
          <w:szCs w:val="16"/>
        </w:rPr>
        <w:t xml:space="preserve"> tau </w:t>
      </w:r>
      <w:proofErr w:type="spellStart"/>
      <w:r w:rsidRPr="00670177">
        <w:rPr>
          <w:rFonts w:ascii="Arial" w:eastAsia="Arial" w:hAnsi="Arial" w:cs="Arial"/>
          <w:sz w:val="16"/>
          <w:szCs w:val="16"/>
        </w:rPr>
        <w:t>thiab</w:t>
      </w:r>
      <w:proofErr w:type="spellEnd"/>
      <w:r w:rsidRPr="00670177">
        <w:rPr>
          <w:rFonts w:ascii="Arial" w:eastAsia="Arial" w:hAnsi="Arial" w:cs="Arial"/>
          <w:sz w:val="16"/>
          <w:szCs w:val="16"/>
        </w:rPr>
        <w:t xml:space="preserve"> </w:t>
      </w:r>
      <w:proofErr w:type="spellStart"/>
      <w:ins w:id="2015" w:author="Kaxiong" w:date="2021-06-10T15:03:00Z">
        <w:r w:rsidR="004D3F7C">
          <w:rPr>
            <w:rFonts w:ascii="Arial" w:eastAsia="Arial" w:hAnsi="Arial" w:cs="Arial"/>
            <w:sz w:val="16"/>
            <w:szCs w:val="16"/>
          </w:rPr>
          <w:t>npaj</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siab</w:t>
        </w:r>
        <w:proofErr w:type="spellEnd"/>
        <w:r w:rsidR="004D3F7C">
          <w:rPr>
            <w:rFonts w:ascii="Arial" w:eastAsia="Arial" w:hAnsi="Arial" w:cs="Arial"/>
            <w:sz w:val="16"/>
            <w:szCs w:val="16"/>
          </w:rPr>
          <w:t xml:space="preserve"> </w:t>
        </w:r>
        <w:proofErr w:type="spellStart"/>
        <w:r w:rsidR="004D3F7C">
          <w:rPr>
            <w:rFonts w:ascii="Arial" w:eastAsia="Arial" w:hAnsi="Arial" w:cs="Arial"/>
            <w:sz w:val="16"/>
            <w:szCs w:val="16"/>
          </w:rPr>
          <w:t>tseg</w:t>
        </w:r>
      </w:ins>
      <w:proofErr w:type="spellEnd"/>
      <w:del w:id="2016" w:author="Kaxiong" w:date="2021-06-10T15:03:00Z">
        <w:r w:rsidRPr="00670177" w:rsidDel="004D3F7C">
          <w:rPr>
            <w:rFonts w:ascii="Arial" w:eastAsia="Arial" w:hAnsi="Arial" w:cs="Arial"/>
            <w:sz w:val="16"/>
            <w:szCs w:val="16"/>
          </w:rPr>
          <w:delText>xav tau</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muaj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ib</w:t>
      </w:r>
      <w:proofErr w:type="spellEnd"/>
      <w:r w:rsidRPr="00670177">
        <w:rPr>
          <w:rFonts w:ascii="Arial" w:eastAsia="Arial" w:hAnsi="Arial" w:cs="Arial"/>
          <w:sz w:val="16"/>
          <w:szCs w:val="16"/>
        </w:rPr>
        <w:t xml:space="preserve"> yam dab </w:t>
      </w:r>
      <w:proofErr w:type="spellStart"/>
      <w:r w:rsidRPr="00670177">
        <w:rPr>
          <w:rFonts w:ascii="Arial" w:eastAsia="Arial" w:hAnsi="Arial" w:cs="Arial"/>
          <w:sz w:val="16"/>
          <w:szCs w:val="16"/>
        </w:rPr>
        <w:t>tsi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phem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dua</w:t>
      </w:r>
      <w:proofErr w:type="spellEnd"/>
      <w:r w:rsidRPr="00670177">
        <w:rPr>
          <w:rFonts w:ascii="Arial" w:eastAsia="Arial" w:hAnsi="Arial" w:cs="Arial"/>
          <w:sz w:val="16"/>
          <w:szCs w:val="16"/>
        </w:rPr>
        <w:t xml:space="preserve"> li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them cov </w:t>
      </w:r>
      <w:proofErr w:type="spellStart"/>
      <w:r w:rsidRPr="00670177">
        <w:rPr>
          <w:rFonts w:ascii="Arial" w:eastAsia="Arial" w:hAnsi="Arial" w:cs="Arial"/>
          <w:sz w:val="16"/>
          <w:szCs w:val="16"/>
        </w:rPr>
        <w:t>nqi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hwm</w:t>
      </w:r>
      <w:proofErr w:type="spellEnd"/>
      <w:r w:rsidRPr="00670177">
        <w:rPr>
          <w:rFonts w:ascii="Arial" w:eastAsia="Arial" w:hAnsi="Arial" w:cs="Arial"/>
          <w:sz w:val="16"/>
          <w:szCs w:val="16"/>
        </w:rPr>
        <w:t xml:space="preserve"> </w:t>
      </w:r>
      <w:proofErr w:type="spellStart"/>
      <w:ins w:id="2017" w:author="Kaxiong" w:date="2021-06-10T15:06:00Z">
        <w:r w:rsidR="008F0E20">
          <w:rPr>
            <w:rFonts w:ascii="Arial" w:eastAsia="Arial" w:hAnsi="Arial" w:cs="Arial"/>
            <w:sz w:val="16"/>
            <w:szCs w:val="16"/>
          </w:rPr>
          <w:t>xwb</w:t>
        </w:r>
        <w:proofErr w:type="spellEnd"/>
        <w:r w:rsidR="008F0E20">
          <w:rPr>
            <w:rFonts w:ascii="Arial" w:eastAsia="Arial" w:hAnsi="Arial" w:cs="Arial"/>
            <w:sz w:val="16"/>
            <w:szCs w:val="16"/>
          </w:rPr>
          <w:t xml:space="preserve"> </w:t>
        </w:r>
      </w:ins>
      <w:ins w:id="2018" w:author="Kaxiong" w:date="2021-06-10T15:07:00Z">
        <w:r w:rsidR="008F0E20">
          <w:rPr>
            <w:rFonts w:ascii="Arial" w:eastAsia="Arial" w:hAnsi="Arial" w:cs="Arial"/>
            <w:sz w:val="16"/>
            <w:szCs w:val="16"/>
          </w:rPr>
          <w:t xml:space="preserve">tab sis ho los </w:t>
        </w:r>
      </w:ins>
      <w:del w:id="2019" w:author="Kaxiong" w:date="2021-06-10T15:07:00Z">
        <w:r w:rsidRPr="00670177" w:rsidDel="008F0E20">
          <w:rPr>
            <w:rFonts w:ascii="Arial" w:eastAsia="Arial" w:hAnsi="Arial" w:cs="Arial"/>
            <w:sz w:val="16"/>
            <w:szCs w:val="16"/>
          </w:rPr>
          <w:delText xml:space="preserve">tsuas yog kom </w:delText>
        </w:r>
      </w:del>
      <w:proofErr w:type="spellStart"/>
      <w:r w:rsidRPr="00670177">
        <w:rPr>
          <w:rFonts w:ascii="Arial" w:eastAsia="Arial" w:hAnsi="Arial" w:cs="Arial"/>
          <w:sz w:val="16"/>
          <w:szCs w:val="16"/>
        </w:rPr>
        <w:t>paub</w:t>
      </w:r>
      <w:proofErr w:type="spellEnd"/>
      <w:r w:rsidRPr="00670177">
        <w:rPr>
          <w:rFonts w:ascii="Arial" w:eastAsia="Arial" w:hAnsi="Arial" w:cs="Arial"/>
          <w:sz w:val="16"/>
          <w:szCs w:val="16"/>
        </w:rPr>
        <w:t xml:space="preserve"> tom </w:t>
      </w:r>
      <w:proofErr w:type="spellStart"/>
      <w:r w:rsidRPr="00670177">
        <w:rPr>
          <w:rFonts w:ascii="Arial" w:eastAsia="Arial" w:hAnsi="Arial" w:cs="Arial"/>
          <w:sz w:val="16"/>
          <w:szCs w:val="16"/>
        </w:rPr>
        <w:t>qab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muab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ins w:id="2020" w:author="Kaxiong" w:date="2021-06-10T15:07:00Z">
        <w:r w:rsidR="008F0E20">
          <w:rPr>
            <w:rFonts w:ascii="Arial" w:eastAsia="Arial" w:hAnsi="Arial" w:cs="Arial"/>
            <w:sz w:val="16"/>
            <w:szCs w:val="16"/>
          </w:rPr>
          <w:t>saib</w:t>
        </w:r>
        <w:proofErr w:type="spellEnd"/>
        <w:r w:rsidR="008F0E20">
          <w:rPr>
            <w:rFonts w:ascii="Arial" w:eastAsia="Arial" w:hAnsi="Arial" w:cs="Arial"/>
            <w:sz w:val="16"/>
            <w:szCs w:val="16"/>
          </w:rPr>
          <w:t xml:space="preserve"> </w:t>
        </w:r>
        <w:proofErr w:type="spellStart"/>
        <w:r w:rsidR="008F0E20">
          <w:rPr>
            <w:rFonts w:ascii="Arial" w:eastAsia="Arial" w:hAnsi="Arial" w:cs="Arial"/>
            <w:sz w:val="16"/>
            <w:szCs w:val="16"/>
          </w:rPr>
          <w:t>xyu</w:t>
        </w:r>
      </w:ins>
      <w:ins w:id="2021" w:author="Kaxiong" w:date="2021-06-10T15:08:00Z">
        <w:r w:rsidR="008F0E20">
          <w:rPr>
            <w:rFonts w:ascii="Arial" w:eastAsia="Arial" w:hAnsi="Arial" w:cs="Arial"/>
            <w:sz w:val="16"/>
            <w:szCs w:val="16"/>
          </w:rPr>
          <w:t>as</w:t>
        </w:r>
      </w:ins>
      <w:proofErr w:type="spellEnd"/>
      <w:del w:id="2022" w:author="Kaxiong" w:date="2021-06-10T15:08:00Z">
        <w:r w:rsidRPr="00670177" w:rsidDel="008F0E20">
          <w:rPr>
            <w:rFonts w:ascii="Arial" w:eastAsia="Arial" w:hAnsi="Arial" w:cs="Arial"/>
            <w:sz w:val="16"/>
            <w:szCs w:val="16"/>
          </w:rPr>
          <w:delText>tiv thaiv</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txheej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tau </w:t>
      </w:r>
      <w:proofErr w:type="spellStart"/>
      <w:r w:rsidRPr="00670177">
        <w:rPr>
          <w:rFonts w:ascii="Arial" w:eastAsia="Arial" w:hAnsi="Arial" w:cs="Arial"/>
          <w:sz w:val="16"/>
          <w:szCs w:val="16"/>
        </w:rPr>
        <w:t>tshwm</w:t>
      </w:r>
      <w:proofErr w:type="spellEnd"/>
      <w:r w:rsidRPr="00670177">
        <w:rPr>
          <w:rFonts w:ascii="Arial" w:eastAsia="Arial" w:hAnsi="Arial" w:cs="Arial"/>
          <w:sz w:val="16"/>
          <w:szCs w:val="16"/>
        </w:rPr>
        <w:t xml:space="preserve"> sim. </w:t>
      </w:r>
      <w:r w:rsidR="006972EE" w:rsidRPr="00670177">
        <w:rPr>
          <w:rFonts w:ascii="Arial" w:eastAsia="Arial" w:hAnsi="Arial" w:cs="Arial"/>
          <w:sz w:val="16"/>
          <w:szCs w:val="16"/>
        </w:rPr>
        <w:t xml:space="preserve">Tab </w:t>
      </w:r>
      <w:proofErr w:type="spellStart"/>
      <w:r w:rsidR="006972EE" w:rsidRPr="00670177">
        <w:rPr>
          <w:rFonts w:ascii="Arial" w:eastAsia="Arial" w:hAnsi="Arial" w:cs="Arial"/>
          <w:sz w:val="16"/>
          <w:szCs w:val="16"/>
        </w:rPr>
        <w:t>h</w:t>
      </w:r>
      <w:r w:rsidRPr="00670177">
        <w:rPr>
          <w:rFonts w:ascii="Arial" w:eastAsia="Arial" w:hAnsi="Arial" w:cs="Arial"/>
          <w:sz w:val="16"/>
          <w:szCs w:val="16"/>
        </w:rPr>
        <w:t>moov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zoo,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heev</w:t>
      </w:r>
      <w:proofErr w:type="spellEnd"/>
      <w:r w:rsidRPr="00670177">
        <w:rPr>
          <w:rFonts w:ascii="Arial" w:eastAsia="Arial" w:hAnsi="Arial" w:cs="Arial"/>
          <w:sz w:val="16"/>
          <w:szCs w:val="16"/>
        </w:rPr>
        <w:t xml:space="preserve"> los </w:t>
      </w:r>
      <w:proofErr w:type="spellStart"/>
      <w:r w:rsidRPr="00670177">
        <w:rPr>
          <w:rFonts w:ascii="Arial" w:eastAsia="Arial" w:hAnsi="Arial" w:cs="Arial"/>
          <w:sz w:val="16"/>
          <w:szCs w:val="16"/>
        </w:rPr>
        <w:t>txiav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txim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siab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yog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qee</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tshwj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xeeb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them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qee</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ph</w:t>
      </w:r>
      <w:r w:rsidR="006A3FF4" w:rsidRPr="00670177">
        <w:rPr>
          <w:rFonts w:ascii="Arial" w:eastAsia="Arial" w:hAnsi="Arial" w:cs="Arial"/>
          <w:sz w:val="16"/>
          <w:szCs w:val="16"/>
        </w:rPr>
        <w:t>om</w:t>
      </w:r>
      <w:proofErr w:type="spellEnd"/>
      <w:r w:rsidR="006A3FF4" w:rsidRPr="00670177">
        <w:rPr>
          <w:rFonts w:ascii="Arial" w:eastAsia="Arial" w:hAnsi="Arial" w:cs="Arial"/>
          <w:sz w:val="16"/>
          <w:szCs w:val="16"/>
        </w:rPr>
        <w:t xml:space="preserve"> </w:t>
      </w:r>
      <w:proofErr w:type="spellStart"/>
      <w:r w:rsidR="006A3FF4" w:rsidRPr="00670177">
        <w:rPr>
          <w:rFonts w:ascii="Arial" w:eastAsia="Arial" w:hAnsi="Arial" w:cs="Arial"/>
          <w:sz w:val="16"/>
          <w:szCs w:val="16"/>
        </w:rPr>
        <w:t>sij</w:t>
      </w:r>
      <w:proofErr w:type="spellEnd"/>
      <w:ins w:id="2023" w:author="Kaxiong" w:date="2021-06-10T15:09:00Z">
        <w:r w:rsidR="008F0E20">
          <w:rPr>
            <w:rFonts w:ascii="Arial" w:eastAsia="Arial" w:hAnsi="Arial" w:cs="Arial"/>
            <w:sz w:val="16"/>
            <w:szCs w:val="16"/>
          </w:rPr>
          <w:t xml:space="preserve"> </w:t>
        </w:r>
        <w:proofErr w:type="spellStart"/>
        <w:r w:rsidR="008F0E20">
          <w:rPr>
            <w:rFonts w:ascii="Arial" w:eastAsia="Arial" w:hAnsi="Arial" w:cs="Arial"/>
            <w:sz w:val="16"/>
            <w:szCs w:val="16"/>
          </w:rPr>
          <w:t>tshwj</w:t>
        </w:r>
        <w:proofErr w:type="spellEnd"/>
        <w:r w:rsidR="008F0E20">
          <w:rPr>
            <w:rFonts w:ascii="Arial" w:eastAsia="Arial" w:hAnsi="Arial" w:cs="Arial"/>
            <w:sz w:val="16"/>
            <w:szCs w:val="16"/>
          </w:rPr>
          <w:t xml:space="preserve"> </w:t>
        </w:r>
        <w:proofErr w:type="spellStart"/>
        <w:r w:rsidR="008F0E20">
          <w:rPr>
            <w:rFonts w:ascii="Arial" w:eastAsia="Arial" w:hAnsi="Arial" w:cs="Arial"/>
            <w:sz w:val="16"/>
            <w:szCs w:val="16"/>
          </w:rPr>
          <w:t>xeeb</w:t>
        </w:r>
      </w:ins>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nyeem</w:t>
      </w:r>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tswj</w:t>
      </w:r>
      <w:proofErr w:type="spellEnd"/>
      <w:r w:rsidR="006A3FF4" w:rsidRPr="00670177">
        <w:rPr>
          <w:rFonts w:ascii="Arial" w:eastAsia="Arial" w:hAnsi="Arial" w:cs="Arial"/>
          <w:sz w:val="16"/>
          <w:szCs w:val="16"/>
        </w:rPr>
        <w:t xml:space="preserve"> </w:t>
      </w:r>
      <w:proofErr w:type="spellStart"/>
      <w:r w:rsidRPr="00670177">
        <w:rPr>
          <w:rFonts w:ascii="Arial" w:eastAsia="Arial" w:hAnsi="Arial" w:cs="Arial"/>
          <w:sz w:val="16"/>
          <w:szCs w:val="16"/>
        </w:rPr>
        <w:t>fwm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kheej</w:t>
      </w:r>
      <w:proofErr w:type="spellEnd"/>
      <w:r w:rsidRPr="00670177">
        <w:rPr>
          <w:rFonts w:ascii="Arial" w:eastAsia="Arial" w:hAnsi="Arial" w:cs="Arial"/>
          <w:sz w:val="16"/>
          <w:szCs w:val="16"/>
        </w:rPr>
        <w:t xml:space="preserve">, tab sis </w:t>
      </w:r>
      <w:proofErr w:type="spellStart"/>
      <w:r w:rsidRPr="00670177">
        <w:rPr>
          <w:rFonts w:ascii="Arial" w:eastAsia="Arial" w:hAnsi="Arial" w:cs="Arial"/>
          <w:sz w:val="16"/>
          <w:szCs w:val="16"/>
        </w:rPr>
        <w:t>qhov</w:t>
      </w:r>
      <w:proofErr w:type="spellEnd"/>
      <w:r w:rsidRPr="00670177">
        <w:rPr>
          <w:rFonts w:ascii="Arial" w:eastAsia="Arial" w:hAnsi="Arial" w:cs="Arial"/>
          <w:sz w:val="16"/>
          <w:szCs w:val="16"/>
        </w:rPr>
        <w:t xml:space="preserve"> no </w:t>
      </w:r>
      <w:proofErr w:type="spellStart"/>
      <w:r w:rsidRPr="00670177">
        <w:rPr>
          <w:rFonts w:ascii="Arial" w:eastAsia="Arial" w:hAnsi="Arial" w:cs="Arial"/>
          <w:sz w:val="16"/>
          <w:szCs w:val="16"/>
        </w:rPr>
        <w:t>tuaj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yeem</w:t>
      </w:r>
      <w:proofErr w:type="spellEnd"/>
      <w:r w:rsidRPr="00670177">
        <w:rPr>
          <w:rFonts w:ascii="Arial" w:eastAsia="Arial" w:hAnsi="Arial" w:cs="Arial"/>
          <w:sz w:val="16"/>
          <w:szCs w:val="16"/>
        </w:rPr>
        <w:t xml:space="preserve"> hem.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nyuaj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ntxiv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tiag</w:t>
      </w:r>
      <w:proofErr w:type="spellEnd"/>
      <w:r w:rsidRPr="00670177">
        <w:rPr>
          <w:rFonts w:ascii="Arial" w:eastAsia="Arial" w:hAnsi="Arial" w:cs="Arial"/>
          <w:sz w:val="16"/>
          <w:szCs w:val="16"/>
        </w:rPr>
        <w:t xml:space="preserve"> </w:t>
      </w:r>
      <w:proofErr w:type="spellStart"/>
      <w:r w:rsidR="006E54E7" w:rsidRPr="00670177">
        <w:rPr>
          <w:rFonts w:ascii="Arial" w:eastAsia="Arial" w:hAnsi="Arial" w:cs="Arial"/>
          <w:sz w:val="16"/>
          <w:szCs w:val="16"/>
        </w:rPr>
        <w:t>ntawm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txoj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raug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xa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tawm</w:t>
      </w:r>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teb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tsum</w:t>
      </w:r>
      <w:proofErr w:type="spellEnd"/>
      <w:r w:rsidRPr="00670177">
        <w:rPr>
          <w:rFonts w:ascii="Arial" w:eastAsia="Arial" w:hAnsi="Arial" w:cs="Arial"/>
          <w:sz w:val="16"/>
          <w:szCs w:val="16"/>
        </w:rPr>
        <w:t xml:space="preserve"> tau hu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sawv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cev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tom </w:t>
      </w:r>
      <w:proofErr w:type="spellStart"/>
      <w:r w:rsidRPr="00670177">
        <w:rPr>
          <w:rFonts w:ascii="Arial" w:eastAsia="Arial" w:hAnsi="Arial" w:cs="Arial"/>
          <w:sz w:val="16"/>
          <w:szCs w:val="16"/>
        </w:rPr>
        <w:t>qab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w:t>
      </w:r>
      <w:r w:rsidR="006E54E7" w:rsidRPr="00670177">
        <w:rPr>
          <w:rFonts w:ascii="Arial" w:eastAsia="Arial" w:hAnsi="Arial" w:cs="Arial"/>
          <w:sz w:val="16"/>
          <w:szCs w:val="16"/>
        </w:rPr>
        <w:t>v</w:t>
      </w:r>
      <w:proofErr w:type="spellEnd"/>
      <w:ins w:id="2024" w:author="Kaxiong" w:date="2021-06-10T15:26:00Z">
        <w:r w:rsidR="004A1494">
          <w:rPr>
            <w:rFonts w:ascii="Arial" w:eastAsia="Arial" w:hAnsi="Arial" w:cs="Arial"/>
            <w:sz w:val="16"/>
            <w:szCs w:val="16"/>
          </w:rPr>
          <w:t xml:space="preserve"> </w:t>
        </w:r>
        <w:proofErr w:type="spellStart"/>
        <w:r w:rsidR="004A1494">
          <w:rPr>
            <w:rFonts w:ascii="Arial" w:eastAsia="Arial" w:hAnsi="Arial" w:cs="Arial"/>
            <w:sz w:val="16"/>
            <w:szCs w:val="16"/>
          </w:rPr>
          <w:t>nws</w:t>
        </w:r>
      </w:ins>
      <w:proofErr w:type="spellEnd"/>
      <w:r w:rsidRPr="00670177">
        <w:rPr>
          <w:rFonts w:ascii="Arial" w:eastAsia="Arial" w:hAnsi="Arial" w:cs="Arial"/>
          <w:sz w:val="16"/>
          <w:szCs w:val="16"/>
        </w:rPr>
        <w:t xml:space="preserve"> hu </w:t>
      </w:r>
      <w:proofErr w:type="spellStart"/>
      <w:r w:rsidRPr="00670177">
        <w:rPr>
          <w:rFonts w:ascii="Arial" w:eastAsia="Arial" w:hAnsi="Arial" w:cs="Arial"/>
          <w:sz w:val="16"/>
          <w:szCs w:val="16"/>
        </w:rPr>
        <w:t>rau</w:t>
      </w:r>
      <w:proofErr w:type="spellEnd"/>
      <w:r w:rsidRPr="00670177">
        <w:rPr>
          <w:rFonts w:ascii="Arial" w:eastAsia="Arial" w:hAnsi="Arial" w:cs="Arial"/>
          <w:sz w:val="16"/>
          <w:szCs w:val="16"/>
        </w:rPr>
        <w:t xml:space="preserve"> </w:t>
      </w:r>
      <w:proofErr w:type="spellStart"/>
      <w:ins w:id="2025" w:author="Kaxiong" w:date="2021-06-10T15:19:00Z">
        <w:r w:rsidR="004A1494">
          <w:rPr>
            <w:rFonts w:ascii="Arial" w:eastAsia="Arial" w:hAnsi="Arial" w:cs="Arial"/>
            <w:sz w:val="16"/>
            <w:szCs w:val="16"/>
          </w:rPr>
          <w:t>lub</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tuam</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txhab</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pov</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hwm</w:t>
        </w:r>
      </w:ins>
      <w:proofErr w:type="spellEnd"/>
      <w:del w:id="2026" w:author="Kaxiong" w:date="2021-06-10T15:19:00Z">
        <w:r w:rsidRPr="00670177" w:rsidDel="004A1494">
          <w:rPr>
            <w:rFonts w:ascii="Arial" w:eastAsia="Arial" w:hAnsi="Arial" w:cs="Arial"/>
            <w:sz w:val="16"/>
            <w:szCs w:val="16"/>
          </w:rPr>
          <w:delText>tus tuav lub npe</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thiab</w:t>
      </w:r>
      <w:proofErr w:type="spellEnd"/>
      <w:r w:rsidRPr="00670177">
        <w:rPr>
          <w:rFonts w:ascii="Arial" w:eastAsia="Arial" w:hAnsi="Arial" w:cs="Arial"/>
          <w:sz w:val="16"/>
          <w:szCs w:val="16"/>
        </w:rPr>
        <w:t xml:space="preserve"> </w:t>
      </w:r>
      <w:proofErr w:type="spellStart"/>
      <w:ins w:id="2027" w:author="Kaxiong" w:date="2021-06-10T15:27:00Z">
        <w:r w:rsidR="004A1494">
          <w:rPr>
            <w:rFonts w:ascii="Arial" w:eastAsia="Arial" w:hAnsi="Arial" w:cs="Arial"/>
            <w:sz w:val="16"/>
            <w:szCs w:val="16"/>
          </w:rPr>
          <w:t>kev</w:t>
        </w:r>
        <w:proofErr w:type="spellEnd"/>
        <w:r w:rsidR="004A1494">
          <w:rPr>
            <w:rFonts w:ascii="Arial" w:eastAsia="Arial" w:hAnsi="Arial" w:cs="Arial"/>
            <w:sz w:val="16"/>
            <w:szCs w:val="16"/>
          </w:rPr>
          <w:t xml:space="preserve"> sib </w:t>
        </w:r>
        <w:proofErr w:type="spellStart"/>
        <w:r w:rsidR="004A1494">
          <w:rPr>
            <w:rFonts w:ascii="Arial" w:eastAsia="Arial" w:hAnsi="Arial" w:cs="Arial"/>
            <w:sz w:val="16"/>
            <w:szCs w:val="16"/>
          </w:rPr>
          <w:t>tham</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ntev</w:t>
        </w:r>
        <w:proofErr w:type="spellEnd"/>
        <w:r w:rsidR="004A1494">
          <w:rPr>
            <w:rFonts w:ascii="Arial" w:eastAsia="Arial" w:hAnsi="Arial" w:cs="Arial"/>
            <w:sz w:val="16"/>
            <w:szCs w:val="16"/>
          </w:rPr>
          <w:t xml:space="preserve"> </w:t>
        </w:r>
        <w:proofErr w:type="spellStart"/>
        <w:r w:rsidR="004A1494">
          <w:rPr>
            <w:rFonts w:ascii="Arial" w:eastAsia="Arial" w:hAnsi="Arial" w:cs="Arial"/>
            <w:sz w:val="16"/>
            <w:szCs w:val="16"/>
          </w:rPr>
          <w:t>hauv</w:t>
        </w:r>
        <w:proofErr w:type="spellEnd"/>
        <w:r w:rsidR="004A1494">
          <w:rPr>
            <w:rFonts w:ascii="Arial" w:eastAsia="Arial" w:hAnsi="Arial" w:cs="Arial"/>
            <w:sz w:val="16"/>
            <w:szCs w:val="16"/>
          </w:rPr>
          <w:t xml:space="preserve"> </w:t>
        </w:r>
      </w:ins>
      <w:del w:id="2028" w:author="Kaxiong" w:date="2021-06-10T15:28:00Z">
        <w:r w:rsidRPr="00670177" w:rsidDel="004A1494">
          <w:rPr>
            <w:rFonts w:ascii="Arial" w:eastAsia="Arial" w:hAnsi="Arial" w:cs="Arial"/>
            <w:sz w:val="16"/>
            <w:szCs w:val="16"/>
          </w:rPr>
          <w:delText xml:space="preserve">muaj kev sib tw </w:delText>
        </w:r>
      </w:del>
      <w:proofErr w:type="spellStart"/>
      <w:r w:rsidRPr="00670177">
        <w:rPr>
          <w:rFonts w:ascii="Arial" w:eastAsia="Arial" w:hAnsi="Arial" w:cs="Arial"/>
          <w:sz w:val="16"/>
          <w:szCs w:val="16"/>
        </w:rPr>
        <w:t>xov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tooj</w:t>
      </w:r>
      <w:proofErr w:type="spellEnd"/>
      <w:ins w:id="2029" w:author="Kaxiong" w:date="2021-06-10T15:28:00Z">
        <w:r w:rsidR="004A1494">
          <w:rPr>
            <w:rFonts w:ascii="Arial" w:eastAsia="Arial" w:hAnsi="Arial" w:cs="Arial"/>
            <w:sz w:val="16"/>
            <w:szCs w:val="16"/>
          </w:rPr>
          <w:t xml:space="preserve"> </w:t>
        </w:r>
        <w:proofErr w:type="spellStart"/>
        <w:r w:rsidR="004A1494">
          <w:rPr>
            <w:rFonts w:ascii="Arial" w:eastAsia="Arial" w:hAnsi="Arial" w:cs="Arial"/>
            <w:sz w:val="16"/>
            <w:szCs w:val="16"/>
          </w:rPr>
          <w:t>yuav</w:t>
        </w:r>
        <w:proofErr w:type="spellEnd"/>
        <w:r w:rsidR="004A1494">
          <w:rPr>
            <w:rFonts w:ascii="Arial" w:eastAsia="Arial" w:hAnsi="Arial" w:cs="Arial"/>
            <w:sz w:val="16"/>
            <w:szCs w:val="16"/>
          </w:rPr>
          <w:t xml:space="preserve"> </w:t>
        </w:r>
        <w:proofErr w:type="spellStart"/>
        <w:r w:rsidR="00F9749F">
          <w:rPr>
            <w:rFonts w:ascii="Arial" w:eastAsia="Arial" w:hAnsi="Arial" w:cs="Arial"/>
            <w:sz w:val="16"/>
            <w:szCs w:val="16"/>
          </w:rPr>
          <w:t>raug</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tsim</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kho</w:t>
        </w:r>
      </w:ins>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Txawm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hais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tias</w:t>
      </w:r>
      <w:proofErr w:type="spellEnd"/>
      <w:r w:rsidRPr="00670177">
        <w:rPr>
          <w:rFonts w:ascii="Arial" w:eastAsia="Arial" w:hAnsi="Arial" w:cs="Arial"/>
          <w:sz w:val="16"/>
          <w:szCs w:val="16"/>
        </w:rPr>
        <w:t xml:space="preserve"> tom </w:t>
      </w:r>
      <w:proofErr w:type="spellStart"/>
      <w:r w:rsidRPr="00670177">
        <w:rPr>
          <w:rFonts w:ascii="Arial" w:eastAsia="Arial" w:hAnsi="Arial" w:cs="Arial"/>
          <w:sz w:val="16"/>
          <w:szCs w:val="16"/>
        </w:rPr>
        <w:t>qab</w:t>
      </w:r>
      <w:proofErr w:type="spellEnd"/>
      <w:r w:rsidRPr="00670177">
        <w:rPr>
          <w:rFonts w:ascii="Arial" w:eastAsia="Arial" w:hAnsi="Arial" w:cs="Arial"/>
          <w:sz w:val="16"/>
          <w:szCs w:val="16"/>
        </w:rPr>
        <w:t xml:space="preserve"> tau </w:t>
      </w:r>
      <w:proofErr w:type="spellStart"/>
      <w:r w:rsidRPr="00670177">
        <w:rPr>
          <w:rFonts w:ascii="Arial" w:eastAsia="Arial" w:hAnsi="Arial" w:cs="Arial"/>
          <w:sz w:val="16"/>
          <w:szCs w:val="16"/>
        </w:rPr>
        <w:t>txais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ib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theej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ntawm</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tsab</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cov </w:t>
      </w:r>
      <w:proofErr w:type="spellStart"/>
      <w:r w:rsidRPr="00670177">
        <w:rPr>
          <w:rFonts w:ascii="Arial" w:eastAsia="Arial" w:hAnsi="Arial" w:cs="Arial"/>
          <w:sz w:val="16"/>
          <w:szCs w:val="16"/>
        </w:rPr>
        <w:t>neeg</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teb</w:t>
      </w:r>
      <w:proofErr w:type="spellEnd"/>
      <w:r w:rsidRPr="00670177">
        <w:rPr>
          <w:rFonts w:ascii="Arial" w:eastAsia="Arial" w:hAnsi="Arial" w:cs="Arial"/>
          <w:sz w:val="16"/>
          <w:szCs w:val="16"/>
        </w:rPr>
        <w:t xml:space="preserve"> </w:t>
      </w:r>
      <w:proofErr w:type="spellStart"/>
      <w:ins w:id="2030" w:author="Kaxiong" w:date="2021-06-10T15:33:00Z">
        <w:r w:rsidR="00F9749F">
          <w:rPr>
            <w:rFonts w:ascii="Arial" w:eastAsia="Arial" w:hAnsi="Arial" w:cs="Arial"/>
            <w:sz w:val="16"/>
            <w:szCs w:val="16"/>
          </w:rPr>
          <w:t>tej</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zaum</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kuj</w:t>
        </w:r>
        <w:proofErr w:type="spellEnd"/>
        <w:r w:rsidR="00F9749F">
          <w:rPr>
            <w:rFonts w:ascii="Arial" w:eastAsia="Arial" w:hAnsi="Arial" w:cs="Arial"/>
            <w:sz w:val="16"/>
            <w:szCs w:val="16"/>
          </w:rPr>
          <w:t xml:space="preserve"> </w:t>
        </w:r>
      </w:ins>
      <w:proofErr w:type="spellStart"/>
      <w:r w:rsidRPr="00670177">
        <w:rPr>
          <w:rFonts w:ascii="Arial" w:eastAsia="Arial" w:hAnsi="Arial" w:cs="Arial"/>
          <w:sz w:val="16"/>
          <w:szCs w:val="16"/>
        </w:rPr>
        <w:t>yuav</w:t>
      </w:r>
      <w:proofErr w:type="spellEnd"/>
      <w:r w:rsidRPr="00670177">
        <w:rPr>
          <w:rFonts w:ascii="Arial" w:eastAsia="Arial" w:hAnsi="Arial" w:cs="Arial"/>
          <w:sz w:val="16"/>
          <w:szCs w:val="16"/>
        </w:rPr>
        <w:t xml:space="preserve"> </w:t>
      </w:r>
      <w:proofErr w:type="spellStart"/>
      <w:ins w:id="2031" w:author="Kaxiong" w:date="2021-06-10T15:33:00Z">
        <w:r w:rsidR="00F9749F">
          <w:rPr>
            <w:rFonts w:ascii="Arial" w:eastAsia="Arial" w:hAnsi="Arial" w:cs="Arial"/>
            <w:sz w:val="16"/>
            <w:szCs w:val="16"/>
          </w:rPr>
          <w:t>tsis</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nkag</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siab</w:t>
        </w:r>
      </w:ins>
      <w:proofErr w:type="spellEnd"/>
      <w:del w:id="2032" w:author="Kaxiong" w:date="2021-06-10T15:33:00Z">
        <w:r w:rsidRPr="00670177" w:rsidDel="00F9749F">
          <w:rPr>
            <w:rFonts w:ascii="Arial" w:eastAsia="Arial" w:hAnsi="Arial" w:cs="Arial"/>
            <w:sz w:val="16"/>
            <w:szCs w:val="16"/>
          </w:rPr>
          <w:delText>raug pov tseg</w:delText>
        </w:r>
      </w:del>
      <w:r w:rsidRPr="00670177">
        <w:rPr>
          <w:rFonts w:ascii="Arial" w:eastAsia="Arial" w:hAnsi="Arial" w:cs="Arial"/>
          <w:sz w:val="16"/>
          <w:szCs w:val="16"/>
        </w:rPr>
        <w:t xml:space="preserve"> </w:t>
      </w:r>
      <w:proofErr w:type="spellStart"/>
      <w:r w:rsidRPr="00670177">
        <w:rPr>
          <w:rFonts w:ascii="Arial" w:eastAsia="Arial" w:hAnsi="Arial" w:cs="Arial"/>
          <w:sz w:val="16"/>
          <w:szCs w:val="16"/>
        </w:rPr>
        <w:t>raws</w:t>
      </w:r>
      <w:proofErr w:type="spellEnd"/>
      <w:r w:rsidRPr="00670177">
        <w:rPr>
          <w:rFonts w:ascii="Arial" w:eastAsia="Arial" w:hAnsi="Arial" w:cs="Arial"/>
          <w:sz w:val="16"/>
          <w:szCs w:val="16"/>
        </w:rPr>
        <w:t xml:space="preserve"> li </w:t>
      </w:r>
      <w:proofErr w:type="spellStart"/>
      <w:r w:rsidRPr="00670177">
        <w:rPr>
          <w:rFonts w:ascii="Arial" w:eastAsia="Arial" w:hAnsi="Arial" w:cs="Arial"/>
          <w:sz w:val="16"/>
          <w:szCs w:val="16"/>
        </w:rPr>
        <w:t>nws</w:t>
      </w:r>
      <w:proofErr w:type="spellEnd"/>
      <w:r w:rsidRPr="00670177">
        <w:rPr>
          <w:rFonts w:ascii="Arial" w:eastAsia="Arial" w:hAnsi="Arial" w:cs="Arial"/>
          <w:sz w:val="16"/>
          <w:szCs w:val="16"/>
        </w:rPr>
        <w:t xml:space="preserve"> </w:t>
      </w:r>
      <w:ins w:id="2033" w:author="Kaxiong" w:date="2021-06-10T15:33:00Z">
        <w:r w:rsidR="00F9749F">
          <w:rPr>
            <w:rFonts w:ascii="Arial" w:eastAsia="Arial" w:hAnsi="Arial" w:cs="Arial"/>
            <w:sz w:val="16"/>
            <w:szCs w:val="16"/>
          </w:rPr>
          <w:t xml:space="preserve">cov </w:t>
        </w:r>
        <w:proofErr w:type="spellStart"/>
        <w:r w:rsidR="00F9749F">
          <w:rPr>
            <w:rFonts w:ascii="Arial" w:eastAsia="Arial" w:hAnsi="Arial" w:cs="Arial"/>
            <w:sz w:val="16"/>
            <w:szCs w:val="16"/>
          </w:rPr>
          <w:t>ntsiab</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lus</w:t>
        </w:r>
      </w:ins>
      <w:proofErr w:type="spellEnd"/>
      <w:ins w:id="2034" w:author="Kaxiong" w:date="2021-06-10T15:34:00Z">
        <w:r w:rsidR="00F9749F">
          <w:rPr>
            <w:rFonts w:ascii="Arial" w:eastAsia="Arial" w:hAnsi="Arial" w:cs="Arial"/>
            <w:sz w:val="16"/>
            <w:szCs w:val="16"/>
          </w:rPr>
          <w:t xml:space="preserve"> </w:t>
        </w:r>
      </w:ins>
      <w:proofErr w:type="spellStart"/>
      <w:r w:rsidRPr="00670177">
        <w:rPr>
          <w:rFonts w:ascii="Arial" w:eastAsia="Arial" w:hAnsi="Arial" w:cs="Arial"/>
          <w:sz w:val="16"/>
          <w:szCs w:val="16"/>
        </w:rPr>
        <w:t>txhais</w:t>
      </w:r>
      <w:proofErr w:type="spellEnd"/>
      <w:r w:rsidRPr="00670177">
        <w:rPr>
          <w:rFonts w:ascii="Arial" w:eastAsia="Arial" w:hAnsi="Arial" w:cs="Arial"/>
          <w:sz w:val="16"/>
          <w:szCs w:val="16"/>
        </w:rPr>
        <w:t xml:space="preserve"> li </w:t>
      </w:r>
      <w:proofErr w:type="spellStart"/>
      <w:r w:rsidRPr="00670177">
        <w:rPr>
          <w:rFonts w:ascii="Arial" w:eastAsia="Arial" w:hAnsi="Arial" w:cs="Arial"/>
          <w:sz w:val="16"/>
          <w:szCs w:val="16"/>
        </w:rPr>
        <w:t>cas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Ntau</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tus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kws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lij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choj</w:t>
      </w:r>
      <w:proofErr w:type="spellEnd"/>
      <w:r w:rsidRPr="00670177">
        <w:rPr>
          <w:rFonts w:ascii="Arial" w:eastAsia="Arial" w:hAnsi="Arial" w:cs="Arial"/>
          <w:sz w:val="16"/>
          <w:szCs w:val="16"/>
        </w:rPr>
        <w:t xml:space="preserve"> </w:t>
      </w:r>
      <w:proofErr w:type="spellStart"/>
      <w:ins w:id="2035" w:author="Kaxiong" w:date="2021-06-10T15:34:00Z">
        <w:r w:rsidR="00F9749F">
          <w:rPr>
            <w:rFonts w:ascii="Arial" w:eastAsia="Arial" w:hAnsi="Arial" w:cs="Arial"/>
            <w:sz w:val="16"/>
            <w:szCs w:val="16"/>
          </w:rPr>
          <w:t>tsis</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nkag</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siab</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txog</w:t>
        </w:r>
        <w:proofErr w:type="spellEnd"/>
        <w:r w:rsidR="00F9749F">
          <w:rPr>
            <w:rFonts w:ascii="Arial" w:eastAsia="Arial" w:hAnsi="Arial" w:cs="Arial"/>
            <w:sz w:val="16"/>
            <w:szCs w:val="16"/>
          </w:rPr>
          <w:t xml:space="preserve"> </w:t>
        </w:r>
      </w:ins>
      <w:del w:id="2036" w:author="Kaxiong" w:date="2021-06-10T15:35:00Z">
        <w:r w:rsidRPr="00670177" w:rsidDel="00F9749F">
          <w:rPr>
            <w:rFonts w:ascii="Arial" w:eastAsia="Arial" w:hAnsi="Arial" w:cs="Arial"/>
            <w:sz w:val="16"/>
            <w:szCs w:val="16"/>
          </w:rPr>
          <w:delText xml:space="preserve">yog </w:delText>
        </w:r>
      </w:del>
      <w:r w:rsidRPr="00670177">
        <w:rPr>
          <w:rFonts w:ascii="Arial" w:eastAsia="Arial" w:hAnsi="Arial" w:cs="Arial"/>
          <w:sz w:val="16"/>
          <w:szCs w:val="16"/>
        </w:rPr>
        <w:t xml:space="preserve">cov </w:t>
      </w:r>
      <w:proofErr w:type="spellStart"/>
      <w:r w:rsidRPr="00670177">
        <w:rPr>
          <w:rFonts w:ascii="Arial" w:eastAsia="Arial" w:hAnsi="Arial" w:cs="Arial"/>
          <w:sz w:val="16"/>
          <w:szCs w:val="16"/>
        </w:rPr>
        <w:t>cai</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uas</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muaj</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ntawv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pov</w:t>
      </w:r>
      <w:proofErr w:type="spellEnd"/>
      <w:r w:rsidRPr="00670177">
        <w:rPr>
          <w:rFonts w:ascii="Arial" w:eastAsia="Arial" w:hAnsi="Arial" w:cs="Arial"/>
          <w:sz w:val="16"/>
          <w:szCs w:val="16"/>
        </w:rPr>
        <w:t xml:space="preserve"> </w:t>
      </w:r>
      <w:proofErr w:type="spellStart"/>
      <w:r w:rsidRPr="00670177">
        <w:rPr>
          <w:rFonts w:ascii="Arial" w:eastAsia="Arial" w:hAnsi="Arial" w:cs="Arial"/>
          <w:sz w:val="16"/>
          <w:szCs w:val="16"/>
        </w:rPr>
        <w:t>hwm</w:t>
      </w:r>
      <w:proofErr w:type="spellEnd"/>
      <w:r w:rsidRPr="00670177">
        <w:rPr>
          <w:rFonts w:ascii="Arial" w:eastAsia="Arial" w:hAnsi="Arial" w:cs="Arial"/>
          <w:sz w:val="16"/>
          <w:szCs w:val="16"/>
        </w:rPr>
        <w:t xml:space="preserve"> </w:t>
      </w:r>
      <w:proofErr w:type="spellStart"/>
      <w:ins w:id="2037" w:author="Kaxiong" w:date="2021-06-10T15:35:00Z">
        <w:r w:rsidR="00F9749F">
          <w:rPr>
            <w:rFonts w:ascii="Arial" w:eastAsia="Arial" w:hAnsi="Arial" w:cs="Arial"/>
            <w:sz w:val="16"/>
            <w:szCs w:val="16"/>
          </w:rPr>
          <w:t>yog</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saib</w:t>
        </w:r>
        <w:proofErr w:type="spellEnd"/>
        <w:r w:rsidR="00F9749F">
          <w:rPr>
            <w:rFonts w:ascii="Arial" w:eastAsia="Arial" w:hAnsi="Arial" w:cs="Arial"/>
            <w:sz w:val="16"/>
            <w:szCs w:val="16"/>
          </w:rPr>
          <w:t xml:space="preserve"> </w:t>
        </w:r>
        <w:proofErr w:type="spellStart"/>
        <w:r w:rsidR="00F9749F">
          <w:rPr>
            <w:rFonts w:ascii="Arial" w:eastAsia="Arial" w:hAnsi="Arial" w:cs="Arial"/>
            <w:sz w:val="16"/>
            <w:szCs w:val="16"/>
          </w:rPr>
          <w:t>xyuas</w:t>
        </w:r>
        <w:proofErr w:type="spellEnd"/>
        <w:r w:rsidR="00F9749F">
          <w:rPr>
            <w:rFonts w:ascii="Arial" w:eastAsia="Arial" w:hAnsi="Arial" w:cs="Arial"/>
            <w:sz w:val="16"/>
            <w:szCs w:val="16"/>
          </w:rPr>
          <w:t xml:space="preserve"> </w:t>
        </w:r>
      </w:ins>
      <w:r w:rsidRPr="00670177">
        <w:rPr>
          <w:rFonts w:ascii="Arial" w:eastAsia="Arial" w:hAnsi="Arial" w:cs="Arial"/>
          <w:sz w:val="16"/>
          <w:szCs w:val="16"/>
        </w:rPr>
        <w:t xml:space="preserve">dab </w:t>
      </w:r>
      <w:proofErr w:type="spellStart"/>
      <w:r w:rsidRPr="00670177">
        <w:rPr>
          <w:rFonts w:ascii="Arial" w:eastAsia="Arial" w:hAnsi="Arial" w:cs="Arial"/>
          <w:sz w:val="16"/>
          <w:szCs w:val="16"/>
        </w:rPr>
        <w:t>tsi</w:t>
      </w:r>
      <w:proofErr w:type="spellEnd"/>
      <w:r w:rsidRPr="00670177">
        <w:rPr>
          <w:rFonts w:ascii="Arial" w:eastAsia="Arial" w:hAnsi="Arial" w:cs="Arial"/>
          <w:sz w:val="16"/>
          <w:szCs w:val="16"/>
        </w:rPr>
        <w:t>.</w:t>
      </w:r>
    </w:p>
    <w:p w14:paraId="10E74AB8" w14:textId="77777777" w:rsidR="00BF3E5F" w:rsidRDefault="00BF3E5F">
      <w:pPr>
        <w:spacing w:line="222" w:lineRule="exact"/>
        <w:rPr>
          <w:sz w:val="20"/>
          <w:szCs w:val="20"/>
        </w:rPr>
      </w:pPr>
    </w:p>
    <w:p w14:paraId="142A36DC" w14:textId="01340B12" w:rsidR="00BF3E5F" w:rsidRPr="00290864" w:rsidRDefault="00F2670D" w:rsidP="00290864">
      <w:pPr>
        <w:spacing w:line="376" w:lineRule="auto"/>
        <w:ind w:right="480"/>
        <w:jc w:val="both"/>
        <w:rPr>
          <w:sz w:val="16"/>
          <w:szCs w:val="16"/>
        </w:rPr>
      </w:pP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tias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tau </w:t>
      </w:r>
      <w:proofErr w:type="spellStart"/>
      <w:r w:rsidRPr="00290864">
        <w:rPr>
          <w:rFonts w:ascii="Arial" w:eastAsia="Arial" w:hAnsi="Arial" w:cs="Arial"/>
          <w:sz w:val="16"/>
          <w:szCs w:val="16"/>
        </w:rPr>
        <w:t>txais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txhais</w:t>
      </w:r>
      <w:proofErr w:type="spellEnd"/>
      <w:r w:rsidRPr="00290864">
        <w:rPr>
          <w:rFonts w:ascii="Arial" w:eastAsia="Arial" w:hAnsi="Arial" w:cs="Arial"/>
          <w:sz w:val="16"/>
          <w:szCs w:val="16"/>
        </w:rPr>
        <w:t xml:space="preserve"> </w:t>
      </w:r>
      <w:del w:id="2038" w:author="Kaxiong" w:date="2021-06-10T15:39:00Z">
        <w:r w:rsidRPr="00290864" w:rsidDel="00911F59">
          <w:rPr>
            <w:rFonts w:ascii="Arial" w:eastAsia="Arial" w:hAnsi="Arial" w:cs="Arial"/>
            <w:sz w:val="16"/>
            <w:szCs w:val="16"/>
          </w:rPr>
          <w:delText xml:space="preserve">tes ntawm </w:delText>
        </w:r>
      </w:del>
      <w:proofErr w:type="spellStart"/>
      <w:r w:rsidRPr="00290864">
        <w:rPr>
          <w:rFonts w:ascii="Arial" w:eastAsia="Arial" w:hAnsi="Arial" w:cs="Arial"/>
          <w:sz w:val="16"/>
          <w:szCs w:val="16"/>
        </w:rPr>
        <w:t>koj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txoj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cai</w:t>
      </w:r>
      <w:proofErr w:type="spellEnd"/>
      <w:r w:rsidR="003F54DD" w:rsidRPr="00290864">
        <w:rPr>
          <w:rFonts w:ascii="Arial" w:eastAsia="Arial" w:hAnsi="Arial" w:cs="Arial"/>
          <w:sz w:val="16"/>
          <w:szCs w:val="16"/>
        </w:rPr>
        <w:t xml:space="preserve"> tag </w:t>
      </w:r>
      <w:proofErr w:type="spellStart"/>
      <w:r w:rsidR="003F54DD" w:rsidRPr="00290864">
        <w:rPr>
          <w:rFonts w:ascii="Arial" w:eastAsia="Arial" w:hAnsi="Arial" w:cs="Arial"/>
          <w:sz w:val="16"/>
          <w:szCs w:val="16"/>
        </w:rPr>
        <w:t>nrog</w:t>
      </w:r>
      <w:proofErr w:type="spellEnd"/>
      <w:r w:rsidRPr="00290864">
        <w:rPr>
          <w:rFonts w:ascii="Arial" w:eastAsia="Arial" w:hAnsi="Arial" w:cs="Arial"/>
          <w:sz w:val="16"/>
          <w:szCs w:val="16"/>
        </w:rPr>
        <w:t xml:space="preserve"> </w:t>
      </w:r>
      <w:proofErr w:type="spellStart"/>
      <w:ins w:id="2039" w:author="Kaxiong" w:date="2021-06-10T15:40:00Z">
        <w:r w:rsidR="00911F59">
          <w:rPr>
            <w:rFonts w:ascii="Arial" w:eastAsia="Arial" w:hAnsi="Arial" w:cs="Arial"/>
            <w:sz w:val="16"/>
            <w:szCs w:val="16"/>
          </w:rPr>
          <w:t>tiag</w:t>
        </w:r>
        <w:proofErr w:type="spellEnd"/>
        <w:r w:rsidR="00911F59">
          <w:rPr>
            <w:rFonts w:ascii="Arial" w:eastAsia="Arial" w:hAnsi="Arial" w:cs="Arial"/>
            <w:sz w:val="16"/>
            <w:szCs w:val="16"/>
          </w:rPr>
          <w:t xml:space="preserve"> </w:t>
        </w:r>
        <w:proofErr w:type="spellStart"/>
        <w:r w:rsidR="00911F59">
          <w:rPr>
            <w:rFonts w:ascii="Arial" w:eastAsia="Arial" w:hAnsi="Arial" w:cs="Arial"/>
            <w:sz w:val="16"/>
            <w:szCs w:val="16"/>
          </w:rPr>
          <w:t>lawm</w:t>
        </w:r>
        <w:proofErr w:type="spellEnd"/>
        <w:r w:rsidR="00911F59">
          <w:rPr>
            <w:rFonts w:ascii="Arial" w:eastAsia="Arial" w:hAnsi="Arial" w:cs="Arial"/>
            <w:sz w:val="16"/>
            <w:szCs w:val="16"/>
          </w:rPr>
          <w:t xml:space="preserve"> </w:t>
        </w:r>
      </w:ins>
      <w:proofErr w:type="spellStart"/>
      <w:r w:rsidRPr="00290864">
        <w:rPr>
          <w:rFonts w:ascii="Arial" w:eastAsia="Arial" w:hAnsi="Arial" w:cs="Arial"/>
          <w:sz w:val="16"/>
          <w:szCs w:val="16"/>
        </w:rPr>
        <w:t>nco</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ntsoov</w:t>
      </w:r>
      <w:proofErr w:type="spellEnd"/>
      <w:r w:rsidRPr="00290864">
        <w:rPr>
          <w:rFonts w:ascii="Arial" w:eastAsia="Arial" w:hAnsi="Arial" w:cs="Arial"/>
          <w:sz w:val="16"/>
          <w:szCs w:val="16"/>
        </w:rPr>
        <w:t xml:space="preserve"> </w:t>
      </w:r>
      <w:proofErr w:type="spellStart"/>
      <w:ins w:id="2040" w:author="Kaxiong" w:date="2021-06-10T15:40:00Z">
        <w:r w:rsidR="00911F59">
          <w:rPr>
            <w:rFonts w:ascii="Arial" w:eastAsia="Arial" w:hAnsi="Arial" w:cs="Arial"/>
            <w:sz w:val="16"/>
            <w:szCs w:val="16"/>
          </w:rPr>
          <w:t>rau</w:t>
        </w:r>
        <w:proofErr w:type="spellEnd"/>
        <w:r w:rsidR="00911F59">
          <w:rPr>
            <w:rFonts w:ascii="Arial" w:eastAsia="Arial" w:hAnsi="Arial" w:cs="Arial"/>
            <w:sz w:val="16"/>
            <w:szCs w:val="16"/>
          </w:rPr>
          <w:t xml:space="preserve"> </w:t>
        </w:r>
      </w:ins>
      <w:del w:id="2041" w:author="Kaxiong" w:date="2021-06-10T15:40:00Z">
        <w:r w:rsidRPr="00290864" w:rsidDel="00911F59">
          <w:rPr>
            <w:rFonts w:ascii="Arial" w:eastAsia="Arial" w:hAnsi="Arial" w:cs="Arial"/>
            <w:sz w:val="16"/>
            <w:szCs w:val="16"/>
          </w:rPr>
          <w:delText xml:space="preserve">them </w:delText>
        </w:r>
        <w:r w:rsidR="003F54DD" w:rsidRPr="00290864" w:rsidDel="00911F59">
          <w:rPr>
            <w:rFonts w:ascii="Arial" w:eastAsia="Arial" w:hAnsi="Arial" w:cs="Arial"/>
            <w:sz w:val="16"/>
            <w:szCs w:val="16"/>
          </w:rPr>
          <w:delText xml:space="preserve">dej </w:delText>
        </w:r>
      </w:del>
      <w:proofErr w:type="spellStart"/>
      <w:r w:rsidRPr="00290864">
        <w:rPr>
          <w:rFonts w:ascii="Arial" w:eastAsia="Arial" w:hAnsi="Arial" w:cs="Arial"/>
          <w:sz w:val="16"/>
          <w:szCs w:val="16"/>
        </w:rPr>
        <w:t>siab</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rau</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w:t>
      </w:r>
      <w:r w:rsidR="003F54DD" w:rsidRPr="00290864">
        <w:rPr>
          <w:rFonts w:ascii="Arial" w:eastAsia="Arial" w:hAnsi="Arial" w:cs="Arial"/>
          <w:sz w:val="16"/>
          <w:szCs w:val="16"/>
        </w:rPr>
        <w:t xml:space="preserve">tau </w:t>
      </w:r>
      <w:del w:id="2042" w:author="Kaxiong" w:date="2021-06-10T15:41:00Z">
        <w:r w:rsidR="003F54DD" w:rsidRPr="00290864" w:rsidDel="00911F59">
          <w:rPr>
            <w:rFonts w:ascii="Arial" w:eastAsia="Arial" w:hAnsi="Arial" w:cs="Arial"/>
            <w:sz w:val="16"/>
            <w:szCs w:val="16"/>
          </w:rPr>
          <w:delText xml:space="preserve">txhais kev </w:delText>
        </w:r>
      </w:del>
      <w:proofErr w:type="spellStart"/>
      <w:r w:rsidR="003F54DD" w:rsidRPr="00290864">
        <w:rPr>
          <w:rFonts w:ascii="Arial" w:eastAsia="Arial" w:hAnsi="Arial" w:cs="Arial"/>
          <w:sz w:val="16"/>
          <w:szCs w:val="16"/>
        </w:rPr>
        <w:t>zam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uas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feem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ntau</w:t>
      </w:r>
      <w:proofErr w:type="spellEnd"/>
      <w:r w:rsidRPr="00290864">
        <w:rPr>
          <w:rFonts w:ascii="Arial" w:eastAsia="Arial" w:hAnsi="Arial" w:cs="Arial"/>
          <w:sz w:val="16"/>
          <w:szCs w:val="16"/>
        </w:rPr>
        <w:t xml:space="preserve"> pom </w:t>
      </w:r>
      <w:proofErr w:type="spellStart"/>
      <w:r w:rsidRPr="00290864">
        <w:rPr>
          <w:rFonts w:ascii="Arial" w:eastAsia="Arial" w:hAnsi="Arial" w:cs="Arial"/>
          <w:sz w:val="16"/>
          <w:szCs w:val="16"/>
        </w:rPr>
        <w:t>ntawm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kawg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no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teev</w:t>
      </w:r>
      <w:proofErr w:type="spellEnd"/>
      <w:r w:rsidRPr="00290864">
        <w:rPr>
          <w:rFonts w:ascii="Arial" w:eastAsia="Arial" w:hAnsi="Arial" w:cs="Arial"/>
          <w:sz w:val="16"/>
          <w:szCs w:val="16"/>
        </w:rPr>
        <w:t xml:space="preserve"> cov </w:t>
      </w:r>
      <w:proofErr w:type="spellStart"/>
      <w:r w:rsidRPr="00290864">
        <w:rPr>
          <w:rFonts w:ascii="Arial" w:eastAsia="Arial" w:hAnsi="Arial" w:cs="Arial"/>
          <w:sz w:val="16"/>
          <w:szCs w:val="16"/>
        </w:rPr>
        <w:t>khoom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uas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r w:rsidR="00A57FB1" w:rsidRPr="00290864">
        <w:rPr>
          <w:rFonts w:ascii="Arial" w:eastAsia="Arial" w:hAnsi="Arial" w:cs="Arial"/>
          <w:sz w:val="16"/>
          <w:szCs w:val="16"/>
        </w:rPr>
        <w:t xml:space="preserve">tau </w:t>
      </w:r>
      <w:proofErr w:type="spellStart"/>
      <w:r w:rsidR="00A57FB1" w:rsidRPr="00290864">
        <w:rPr>
          <w:rFonts w:ascii="Arial" w:eastAsia="Arial" w:hAnsi="Arial" w:cs="Arial"/>
          <w:sz w:val="16"/>
          <w:szCs w:val="16"/>
        </w:rPr>
        <w:t>kev</w:t>
      </w:r>
      <w:proofErr w:type="spellEnd"/>
      <w:r w:rsidR="00A57FB1" w:rsidRPr="00290864">
        <w:rPr>
          <w:rFonts w:ascii="Arial" w:eastAsia="Arial" w:hAnsi="Arial" w:cs="Arial"/>
          <w:sz w:val="16"/>
          <w:szCs w:val="16"/>
        </w:rPr>
        <w:t xml:space="preserve"> </w:t>
      </w:r>
      <w:proofErr w:type="spellStart"/>
      <w:ins w:id="2043" w:author="Kaxiong" w:date="2021-06-10T15:41:00Z">
        <w:r w:rsidR="00911F59">
          <w:rPr>
            <w:rFonts w:ascii="Arial" w:eastAsia="Arial" w:hAnsi="Arial" w:cs="Arial"/>
            <w:sz w:val="16"/>
            <w:szCs w:val="16"/>
          </w:rPr>
          <w:t>saib</w:t>
        </w:r>
        <w:proofErr w:type="spellEnd"/>
        <w:r w:rsidR="00911F59">
          <w:rPr>
            <w:rFonts w:ascii="Arial" w:eastAsia="Arial" w:hAnsi="Arial" w:cs="Arial"/>
            <w:sz w:val="16"/>
            <w:szCs w:val="16"/>
          </w:rPr>
          <w:t xml:space="preserve"> </w:t>
        </w:r>
        <w:proofErr w:type="spellStart"/>
        <w:r w:rsidR="00911F59">
          <w:rPr>
            <w:rFonts w:ascii="Arial" w:eastAsia="Arial" w:hAnsi="Arial" w:cs="Arial"/>
            <w:sz w:val="16"/>
            <w:szCs w:val="16"/>
          </w:rPr>
          <w:t>xyuas</w:t>
        </w:r>
      </w:ins>
      <w:proofErr w:type="spellEnd"/>
      <w:del w:id="2044" w:author="Kaxiong" w:date="2021-06-10T15:41:00Z">
        <w:r w:rsidR="00A57FB1" w:rsidRPr="00290864" w:rsidDel="00911F59">
          <w:rPr>
            <w:rFonts w:ascii="Arial" w:eastAsia="Arial" w:hAnsi="Arial" w:cs="Arial"/>
            <w:sz w:val="16"/>
            <w:szCs w:val="16"/>
          </w:rPr>
          <w:delText>pom hwm</w:delText>
        </w:r>
      </w:del>
      <w:r w:rsidRPr="00290864">
        <w:rPr>
          <w:rFonts w:ascii="Arial" w:eastAsia="Arial" w:hAnsi="Arial" w:cs="Arial"/>
          <w:sz w:val="16"/>
          <w:szCs w:val="16"/>
        </w:rPr>
        <w:t xml:space="preserve">. </w:t>
      </w:r>
      <w:proofErr w:type="spellStart"/>
      <w:r w:rsidRPr="00290864">
        <w:rPr>
          <w:rFonts w:ascii="Arial" w:eastAsia="Arial" w:hAnsi="Arial" w:cs="Arial"/>
          <w:sz w:val="16"/>
          <w:szCs w:val="16"/>
        </w:rPr>
        <w:t>Qee</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zaum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nws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hais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meej</w:t>
      </w:r>
      <w:proofErr w:type="spellEnd"/>
      <w:r w:rsidRPr="00290864">
        <w:rPr>
          <w:rFonts w:ascii="Arial" w:eastAsia="Arial" w:hAnsi="Arial" w:cs="Arial"/>
          <w:sz w:val="16"/>
          <w:szCs w:val="16"/>
        </w:rPr>
        <w:t>,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suav</w:t>
      </w:r>
      <w:proofErr w:type="spellEnd"/>
      <w:r w:rsidRPr="00290864">
        <w:rPr>
          <w:rFonts w:ascii="Arial" w:eastAsia="Arial" w:hAnsi="Arial" w:cs="Arial"/>
          <w:sz w:val="16"/>
          <w:szCs w:val="16"/>
        </w:rPr>
        <w:t xml:space="preserve"> cov </w:t>
      </w:r>
      <w:proofErr w:type="spellStart"/>
      <w:ins w:id="2045" w:author="Kaxiong" w:date="2021-06-10T15:42:00Z">
        <w:r w:rsidR="00911F59">
          <w:rPr>
            <w:rFonts w:ascii="Arial" w:eastAsia="Arial" w:hAnsi="Arial" w:cs="Arial"/>
            <w:sz w:val="16"/>
            <w:szCs w:val="16"/>
          </w:rPr>
          <w:t>kev</w:t>
        </w:r>
      </w:ins>
      <w:proofErr w:type="spellEnd"/>
      <w:ins w:id="2046" w:author="Kaxiong" w:date="2021-06-10T15:43:00Z">
        <w:r w:rsidR="00911F59">
          <w:rPr>
            <w:rFonts w:ascii="Arial" w:eastAsia="Arial" w:hAnsi="Arial" w:cs="Arial"/>
            <w:sz w:val="16"/>
            <w:szCs w:val="16"/>
          </w:rPr>
          <w:t xml:space="preserve"> sib</w:t>
        </w:r>
      </w:ins>
      <w:del w:id="2047" w:author="Kaxiong" w:date="2021-06-10T15:42:00Z">
        <w:r w:rsidRPr="00290864" w:rsidDel="00911F59">
          <w:rPr>
            <w:rFonts w:ascii="Arial" w:eastAsia="Arial" w:hAnsi="Arial" w:cs="Arial"/>
            <w:sz w:val="16"/>
            <w:szCs w:val="16"/>
          </w:rPr>
          <w:delText>kab mob kev</w:delText>
        </w:r>
      </w:del>
      <w:r w:rsidRPr="00290864">
        <w:rPr>
          <w:rFonts w:ascii="Arial" w:eastAsia="Arial" w:hAnsi="Arial" w:cs="Arial"/>
          <w:sz w:val="16"/>
          <w:szCs w:val="16"/>
        </w:rPr>
        <w:t xml:space="preserve"> </w:t>
      </w:r>
      <w:proofErr w:type="spellStart"/>
      <w:r w:rsidRPr="00290864">
        <w:rPr>
          <w:rFonts w:ascii="Arial" w:eastAsia="Arial" w:hAnsi="Arial" w:cs="Arial"/>
          <w:sz w:val="16"/>
          <w:szCs w:val="16"/>
        </w:rPr>
        <w:t>kis</w:t>
      </w:r>
      <w:proofErr w:type="spellEnd"/>
      <w:r w:rsidRPr="00290864">
        <w:rPr>
          <w:rFonts w:ascii="Arial" w:eastAsia="Arial" w:hAnsi="Arial" w:cs="Arial"/>
          <w:sz w:val="16"/>
          <w:szCs w:val="16"/>
        </w:rPr>
        <w:t xml:space="preserve"> </w:t>
      </w:r>
      <w:ins w:id="2048" w:author="Kaxiong" w:date="2021-06-10T15:43:00Z">
        <w:r w:rsidR="00911F59">
          <w:rPr>
            <w:rFonts w:ascii="Arial" w:eastAsia="Arial" w:hAnsi="Arial" w:cs="Arial"/>
            <w:sz w:val="16"/>
            <w:szCs w:val="16"/>
          </w:rPr>
          <w:t xml:space="preserve">mob </w:t>
        </w:r>
      </w:ins>
      <w:proofErr w:type="spellStart"/>
      <w:r w:rsidRPr="00290864">
        <w:rPr>
          <w:rFonts w:ascii="Arial" w:eastAsia="Arial" w:hAnsi="Arial" w:cs="Arial"/>
          <w:sz w:val="16"/>
          <w:szCs w:val="16"/>
        </w:rPr>
        <w:t>ntawm</w:t>
      </w:r>
      <w:proofErr w:type="spellEnd"/>
      <w:r w:rsidRPr="00290864">
        <w:rPr>
          <w:rFonts w:ascii="Arial" w:eastAsia="Arial" w:hAnsi="Arial" w:cs="Arial"/>
          <w:sz w:val="16"/>
          <w:szCs w:val="16"/>
        </w:rPr>
        <w:t xml:space="preserve"> cov </w:t>
      </w:r>
      <w:proofErr w:type="spellStart"/>
      <w:r w:rsidRPr="00290864">
        <w:rPr>
          <w:rFonts w:ascii="Arial" w:eastAsia="Arial" w:hAnsi="Arial" w:cs="Arial"/>
          <w:sz w:val="16"/>
          <w:szCs w:val="16"/>
        </w:rPr>
        <w:t>zaub</w:t>
      </w:r>
      <w:proofErr w:type="spellEnd"/>
      <w:r w:rsidRPr="00290864">
        <w:rPr>
          <w:rFonts w:ascii="Arial" w:eastAsia="Arial" w:hAnsi="Arial" w:cs="Arial"/>
          <w:sz w:val="16"/>
          <w:szCs w:val="16"/>
        </w:rPr>
        <w:t xml:space="preserve"> mov." </w:t>
      </w: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tsis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muaj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pab</w:t>
      </w:r>
      <w:proofErr w:type="spellEnd"/>
      <w:r w:rsidRPr="00290864">
        <w:rPr>
          <w:rFonts w:ascii="Arial" w:eastAsia="Arial" w:hAnsi="Arial" w:cs="Arial"/>
          <w:sz w:val="16"/>
          <w:szCs w:val="16"/>
        </w:rPr>
        <w:t xml:space="preserve"> them </w:t>
      </w:r>
      <w:proofErr w:type="spellStart"/>
      <w:r w:rsidRPr="00290864">
        <w:rPr>
          <w:rFonts w:ascii="Arial" w:eastAsia="Arial" w:hAnsi="Arial" w:cs="Arial"/>
          <w:sz w:val="16"/>
          <w:szCs w:val="16"/>
        </w:rPr>
        <w:t>nqi</w:t>
      </w:r>
      <w:proofErr w:type="spellEnd"/>
      <w:ins w:id="2049" w:author="Kaxiong" w:date="2021-06-10T15:43:00Z">
        <w:r w:rsidR="00911F59">
          <w:rPr>
            <w:rFonts w:ascii="Arial" w:eastAsia="Arial" w:hAnsi="Arial" w:cs="Arial"/>
            <w:sz w:val="16"/>
            <w:szCs w:val="16"/>
          </w:rPr>
          <w:t xml:space="preserve"> </w:t>
        </w:r>
        <w:proofErr w:type="spellStart"/>
        <w:r w:rsidR="00911F59">
          <w:rPr>
            <w:rFonts w:ascii="Arial" w:eastAsia="Arial" w:hAnsi="Arial" w:cs="Arial"/>
            <w:sz w:val="16"/>
            <w:szCs w:val="16"/>
          </w:rPr>
          <w:t>tiag</w:t>
        </w:r>
      </w:ins>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Yog</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tias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nws</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muaj</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kev</w:t>
      </w:r>
      <w:proofErr w:type="spellEnd"/>
      <w:r w:rsidRPr="00290864">
        <w:rPr>
          <w:rFonts w:ascii="Arial" w:eastAsia="Arial" w:hAnsi="Arial" w:cs="Arial"/>
          <w:sz w:val="16"/>
          <w:szCs w:val="16"/>
        </w:rPr>
        <w:t xml:space="preserve"> </w:t>
      </w:r>
      <w:proofErr w:type="spellStart"/>
      <w:ins w:id="2050" w:author="Kaxiong" w:date="2021-06-10T15:48:00Z">
        <w:r w:rsidR="00911F59">
          <w:rPr>
            <w:rFonts w:ascii="Arial" w:eastAsia="Arial" w:hAnsi="Arial" w:cs="Arial"/>
            <w:sz w:val="16"/>
            <w:szCs w:val="16"/>
          </w:rPr>
          <w:t>qhia</w:t>
        </w:r>
        <w:proofErr w:type="spellEnd"/>
        <w:r w:rsidR="00911F59">
          <w:rPr>
            <w:rFonts w:ascii="Arial" w:eastAsia="Arial" w:hAnsi="Arial" w:cs="Arial"/>
            <w:sz w:val="16"/>
            <w:szCs w:val="16"/>
          </w:rPr>
          <w:t xml:space="preserve"> </w:t>
        </w:r>
        <w:proofErr w:type="spellStart"/>
        <w:r w:rsidR="00911F59">
          <w:rPr>
            <w:rFonts w:ascii="Arial" w:eastAsia="Arial" w:hAnsi="Arial" w:cs="Arial"/>
            <w:sz w:val="16"/>
            <w:szCs w:val="16"/>
          </w:rPr>
          <w:t>txog</w:t>
        </w:r>
        <w:proofErr w:type="spellEnd"/>
        <w:r w:rsidR="00911F59">
          <w:rPr>
            <w:rFonts w:ascii="Arial" w:eastAsia="Arial" w:hAnsi="Arial" w:cs="Arial"/>
            <w:sz w:val="16"/>
            <w:szCs w:val="16"/>
          </w:rPr>
          <w:t xml:space="preserve"> </w:t>
        </w:r>
        <w:proofErr w:type="spellStart"/>
        <w:r w:rsidR="00911F59">
          <w:rPr>
            <w:rFonts w:ascii="Arial" w:eastAsia="Arial" w:hAnsi="Arial" w:cs="Arial"/>
            <w:sz w:val="16"/>
            <w:szCs w:val="16"/>
          </w:rPr>
          <w:t>tia</w:t>
        </w:r>
        <w:proofErr w:type="spellEnd"/>
        <w:r w:rsidR="00911F59">
          <w:rPr>
            <w:rFonts w:ascii="Arial" w:eastAsia="Arial" w:hAnsi="Arial" w:cs="Arial"/>
            <w:sz w:val="16"/>
            <w:szCs w:val="16"/>
          </w:rPr>
          <w:t xml:space="preserve"> </w:t>
        </w:r>
        <w:proofErr w:type="spellStart"/>
        <w:r w:rsidR="00911F59">
          <w:rPr>
            <w:rFonts w:ascii="Arial" w:eastAsia="Arial" w:hAnsi="Arial" w:cs="Arial"/>
            <w:sz w:val="16"/>
            <w:szCs w:val="16"/>
          </w:rPr>
          <w:t>muaj</w:t>
        </w:r>
        <w:proofErr w:type="spellEnd"/>
        <w:r w:rsidR="00911F59">
          <w:rPr>
            <w:rFonts w:ascii="Arial" w:eastAsia="Arial" w:hAnsi="Arial" w:cs="Arial"/>
            <w:sz w:val="16"/>
            <w:szCs w:val="16"/>
          </w:rPr>
          <w:t xml:space="preserve"> cov </w:t>
        </w:r>
        <w:proofErr w:type="spellStart"/>
        <w:r w:rsidR="00911F59">
          <w:rPr>
            <w:rFonts w:ascii="Arial" w:eastAsia="Arial" w:hAnsi="Arial" w:cs="Arial"/>
            <w:sz w:val="16"/>
            <w:szCs w:val="16"/>
          </w:rPr>
          <w:t>kab</w:t>
        </w:r>
        <w:proofErr w:type="spellEnd"/>
        <w:r w:rsidR="00911F59">
          <w:rPr>
            <w:rFonts w:ascii="Arial" w:eastAsia="Arial" w:hAnsi="Arial" w:cs="Arial"/>
            <w:sz w:val="16"/>
            <w:szCs w:val="16"/>
          </w:rPr>
          <w:t xml:space="preserve"> mob </w:t>
        </w:r>
        <w:proofErr w:type="spellStart"/>
        <w:r w:rsidR="00A56CE3">
          <w:rPr>
            <w:rFonts w:ascii="Arial" w:eastAsia="Arial" w:hAnsi="Arial" w:cs="Arial"/>
            <w:sz w:val="16"/>
            <w:szCs w:val="16"/>
          </w:rPr>
          <w:t>tuaj</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pwm</w:t>
        </w:r>
      </w:ins>
      <w:proofErr w:type="spellEnd"/>
      <w:del w:id="2051" w:author="Kaxiong" w:date="2021-06-10T15:48:00Z">
        <w:r w:rsidRPr="00290864" w:rsidDel="00A56CE3">
          <w:rPr>
            <w:rFonts w:ascii="Arial" w:eastAsia="Arial" w:hAnsi="Arial" w:cs="Arial"/>
            <w:sz w:val="16"/>
            <w:szCs w:val="16"/>
          </w:rPr>
          <w:delText>cuam tshuam txog</w:delText>
        </w:r>
      </w:del>
      <w:r w:rsidRPr="00290864">
        <w:rPr>
          <w:rFonts w:ascii="Arial" w:eastAsia="Arial" w:hAnsi="Arial" w:cs="Arial"/>
          <w:sz w:val="16"/>
          <w:szCs w:val="16"/>
        </w:rPr>
        <w:t xml:space="preserve"> los</w:t>
      </w:r>
      <w:r w:rsidR="00290864" w:rsidRPr="00290864">
        <w:rPr>
          <w:rFonts w:ascii="Arial" w:eastAsia="Arial" w:hAnsi="Arial" w:cs="Arial"/>
          <w:sz w:val="16"/>
          <w:szCs w:val="16"/>
        </w:rPr>
        <w:t xml:space="preserve"> </w:t>
      </w:r>
      <w:r w:rsidRPr="00290864">
        <w:rPr>
          <w:rFonts w:ascii="Arial" w:eastAsia="Arial" w:hAnsi="Arial" w:cs="Arial"/>
          <w:sz w:val="16"/>
          <w:szCs w:val="16"/>
        </w:rPr>
        <w:t xml:space="preserve">sis </w:t>
      </w:r>
      <w:proofErr w:type="spellStart"/>
      <w:r w:rsidRPr="00290864">
        <w:rPr>
          <w:rFonts w:ascii="Arial" w:eastAsia="Arial" w:hAnsi="Arial" w:cs="Arial"/>
          <w:sz w:val="16"/>
          <w:szCs w:val="16"/>
        </w:rPr>
        <w:t>kab</w:t>
      </w:r>
      <w:proofErr w:type="spellEnd"/>
      <w:r w:rsidRPr="00290864">
        <w:rPr>
          <w:rFonts w:ascii="Arial" w:eastAsia="Arial" w:hAnsi="Arial" w:cs="Arial"/>
          <w:sz w:val="16"/>
          <w:szCs w:val="16"/>
        </w:rPr>
        <w:t xml:space="preserve"> mob </w:t>
      </w:r>
      <w:ins w:id="2052" w:author="Kaxiong" w:date="2021-06-10T15:49:00Z">
        <w:r w:rsidR="00A56CE3">
          <w:rPr>
            <w:rFonts w:ascii="Arial" w:eastAsia="Arial" w:hAnsi="Arial" w:cs="Arial"/>
            <w:sz w:val="16"/>
            <w:szCs w:val="16"/>
          </w:rPr>
          <w:t xml:space="preserve">sib </w:t>
        </w:r>
      </w:ins>
      <w:proofErr w:type="spellStart"/>
      <w:r w:rsidRPr="00290864">
        <w:rPr>
          <w:rFonts w:ascii="Arial" w:eastAsia="Arial" w:hAnsi="Arial" w:cs="Arial"/>
          <w:sz w:val="16"/>
          <w:szCs w:val="16"/>
        </w:rPr>
        <w:t>kis</w:t>
      </w:r>
      <w:proofErr w:type="spellEnd"/>
      <w:r w:rsidRPr="00290864">
        <w:rPr>
          <w:rFonts w:ascii="Arial" w:eastAsia="Arial" w:hAnsi="Arial" w:cs="Arial"/>
          <w:sz w:val="16"/>
          <w:szCs w:val="16"/>
        </w:rPr>
        <w:t xml:space="preserve"> los </w:t>
      </w:r>
      <w:ins w:id="2053" w:author="Kaxiong" w:date="2021-06-10T15:49:00Z">
        <w:r w:rsidR="00A56CE3">
          <w:rPr>
            <w:rFonts w:ascii="Arial" w:eastAsia="Arial" w:hAnsi="Arial" w:cs="Arial"/>
            <w:sz w:val="16"/>
            <w:szCs w:val="16"/>
          </w:rPr>
          <w:t xml:space="preserve">sis </w:t>
        </w:r>
      </w:ins>
      <w:del w:id="2054" w:author="Kaxiong" w:date="2021-06-10T15:49:00Z">
        <w:r w:rsidRPr="00290864" w:rsidDel="00A56CE3">
          <w:rPr>
            <w:rFonts w:ascii="Arial" w:eastAsia="Arial" w:hAnsi="Arial" w:cs="Arial"/>
            <w:sz w:val="16"/>
            <w:szCs w:val="16"/>
          </w:rPr>
          <w:delText xml:space="preserve">yog </w:delText>
        </w:r>
      </w:del>
      <w:proofErr w:type="spellStart"/>
      <w:r w:rsidRPr="00290864">
        <w:rPr>
          <w:rFonts w:ascii="Arial" w:eastAsia="Arial" w:hAnsi="Arial" w:cs="Arial"/>
          <w:sz w:val="16"/>
          <w:szCs w:val="16"/>
        </w:rPr>
        <w:t>kab</w:t>
      </w:r>
      <w:proofErr w:type="spellEnd"/>
      <w:r w:rsidRPr="00290864">
        <w:rPr>
          <w:rFonts w:ascii="Arial" w:eastAsia="Arial" w:hAnsi="Arial" w:cs="Arial"/>
          <w:sz w:val="16"/>
          <w:szCs w:val="16"/>
        </w:rPr>
        <w:t xml:space="preserve"> mob </w:t>
      </w:r>
      <w:proofErr w:type="spellStart"/>
      <w:r w:rsidRPr="00290864">
        <w:rPr>
          <w:rFonts w:ascii="Arial" w:eastAsia="Arial" w:hAnsi="Arial" w:cs="Arial"/>
          <w:sz w:val="16"/>
          <w:szCs w:val="16"/>
        </w:rPr>
        <w:t>lom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tsum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ceev</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faj</w:t>
      </w:r>
      <w:proofErr w:type="spellEnd"/>
      <w:r w:rsidRPr="00290864">
        <w:rPr>
          <w:rFonts w:ascii="Arial" w:eastAsia="Arial" w:hAnsi="Arial" w:cs="Arial"/>
          <w:sz w:val="16"/>
          <w:szCs w:val="16"/>
        </w:rPr>
        <w:t xml:space="preserve">, vim </w:t>
      </w:r>
      <w:proofErr w:type="spellStart"/>
      <w:r w:rsidRPr="00290864">
        <w:rPr>
          <w:rFonts w:ascii="Arial" w:eastAsia="Arial" w:hAnsi="Arial" w:cs="Arial"/>
          <w:sz w:val="16"/>
          <w:szCs w:val="16"/>
        </w:rPr>
        <w:t>qhov</w:t>
      </w:r>
      <w:proofErr w:type="spellEnd"/>
      <w:r w:rsidRPr="00290864">
        <w:rPr>
          <w:rFonts w:ascii="Arial" w:eastAsia="Arial" w:hAnsi="Arial" w:cs="Arial"/>
          <w:sz w:val="16"/>
          <w:szCs w:val="16"/>
        </w:rPr>
        <w:t xml:space="preserve"> no </w:t>
      </w:r>
      <w:proofErr w:type="spellStart"/>
      <w:r w:rsidRPr="00290864">
        <w:rPr>
          <w:rFonts w:ascii="Arial" w:eastAsia="Arial" w:hAnsi="Arial" w:cs="Arial"/>
          <w:sz w:val="16"/>
          <w:szCs w:val="16"/>
        </w:rPr>
        <w:t>yuav</w:t>
      </w:r>
      <w:proofErr w:type="spellEnd"/>
      <w:r w:rsidRPr="00290864">
        <w:rPr>
          <w:rFonts w:ascii="Arial" w:eastAsia="Arial" w:hAnsi="Arial" w:cs="Arial"/>
          <w:sz w:val="16"/>
          <w:szCs w:val="16"/>
        </w:rPr>
        <w:t xml:space="preserve"> zoo li </w:t>
      </w:r>
      <w:proofErr w:type="spellStart"/>
      <w:ins w:id="2055" w:author="Kaxiong" w:date="2021-06-10T15:49:00Z">
        <w:r w:rsidR="00A56CE3">
          <w:rPr>
            <w:rFonts w:ascii="Arial" w:eastAsia="Arial" w:hAnsi="Arial" w:cs="Arial"/>
            <w:sz w:val="16"/>
            <w:szCs w:val="16"/>
          </w:rPr>
          <w:t>raug</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pi</w:t>
        </w:r>
      </w:ins>
      <w:ins w:id="2056" w:author="Kaxiong" w:date="2021-06-10T15:50:00Z">
        <w:r w:rsidR="00A56CE3">
          <w:rPr>
            <w:rFonts w:ascii="Arial" w:eastAsia="Arial" w:hAnsi="Arial" w:cs="Arial"/>
            <w:sz w:val="16"/>
            <w:szCs w:val="16"/>
          </w:rPr>
          <w:t>av</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qhia</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txog</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kom</w:t>
        </w:r>
        <w:proofErr w:type="spellEnd"/>
        <w:r w:rsidR="00A56CE3">
          <w:rPr>
            <w:rFonts w:ascii="Arial" w:eastAsia="Arial" w:hAnsi="Arial" w:cs="Arial"/>
            <w:sz w:val="16"/>
            <w:szCs w:val="16"/>
          </w:rPr>
          <w:t xml:space="preserve"> </w:t>
        </w:r>
      </w:ins>
      <w:del w:id="2057" w:author="Kaxiong" w:date="2021-06-10T15:50:00Z">
        <w:r w:rsidRPr="00290864" w:rsidDel="00A56CE3">
          <w:rPr>
            <w:rFonts w:ascii="Arial" w:eastAsia="Arial" w:hAnsi="Arial" w:cs="Arial"/>
            <w:sz w:val="16"/>
            <w:szCs w:val="16"/>
          </w:rPr>
          <w:delText xml:space="preserve">kev txhais cov zaub mov tsis </w:delText>
        </w:r>
      </w:del>
      <w:proofErr w:type="spellStart"/>
      <w:r w:rsidRPr="00290864">
        <w:rPr>
          <w:rFonts w:ascii="Arial" w:eastAsia="Arial" w:hAnsi="Arial" w:cs="Arial"/>
          <w:sz w:val="16"/>
          <w:szCs w:val="16"/>
        </w:rPr>
        <w:t>raug</w:t>
      </w:r>
      <w:proofErr w:type="spellEnd"/>
      <w:ins w:id="2058" w:author="Kaxiong" w:date="2021-06-10T15:50:00Z">
        <w:r w:rsidR="00A56CE3">
          <w:rPr>
            <w:rFonts w:ascii="Arial" w:eastAsia="Arial" w:hAnsi="Arial" w:cs="Arial"/>
            <w:sz w:val="16"/>
            <w:szCs w:val="16"/>
          </w:rPr>
          <w:t xml:space="preserve"> co</w:t>
        </w:r>
      </w:ins>
      <w:ins w:id="2059" w:author="Kaxiong" w:date="2021-06-10T15:51:00Z">
        <w:r w:rsidR="00A56CE3">
          <w:rPr>
            <w:rFonts w:ascii="Arial" w:eastAsia="Arial" w:hAnsi="Arial" w:cs="Arial"/>
            <w:sz w:val="16"/>
            <w:szCs w:val="16"/>
          </w:rPr>
          <w:t>v</w:t>
        </w:r>
      </w:ins>
      <w:r w:rsidRPr="00290864">
        <w:rPr>
          <w:rFonts w:ascii="Arial" w:eastAsia="Arial" w:hAnsi="Arial" w:cs="Arial"/>
          <w:sz w:val="16"/>
          <w:szCs w:val="16"/>
        </w:rPr>
        <w:t xml:space="preserve"> </w:t>
      </w:r>
      <w:proofErr w:type="spellStart"/>
      <w:r w:rsidRPr="00290864">
        <w:rPr>
          <w:rFonts w:ascii="Arial" w:eastAsia="Arial" w:hAnsi="Arial" w:cs="Arial"/>
          <w:sz w:val="16"/>
          <w:szCs w:val="16"/>
        </w:rPr>
        <w:t>xwm</w:t>
      </w:r>
      <w:proofErr w:type="spellEnd"/>
      <w:r w:rsidRPr="00290864">
        <w:rPr>
          <w:rFonts w:ascii="Arial" w:eastAsia="Arial" w:hAnsi="Arial" w:cs="Arial"/>
          <w:sz w:val="16"/>
          <w:szCs w:val="16"/>
        </w:rPr>
        <w:t xml:space="preserve"> </w:t>
      </w:r>
      <w:proofErr w:type="spellStart"/>
      <w:r w:rsidRPr="00290864">
        <w:rPr>
          <w:rFonts w:ascii="Arial" w:eastAsia="Arial" w:hAnsi="Arial" w:cs="Arial"/>
          <w:sz w:val="16"/>
          <w:szCs w:val="16"/>
        </w:rPr>
        <w:t>txheej</w:t>
      </w:r>
      <w:proofErr w:type="spellEnd"/>
      <w:ins w:id="2060" w:author="Kaxiong" w:date="2021-06-10T15:51:00Z">
        <w:r w:rsidR="00A56CE3">
          <w:rPr>
            <w:rFonts w:ascii="Arial" w:eastAsia="Arial" w:hAnsi="Arial" w:cs="Arial"/>
            <w:sz w:val="16"/>
            <w:szCs w:val="16"/>
          </w:rPr>
          <w:t xml:space="preserve"> cov </w:t>
        </w:r>
        <w:proofErr w:type="spellStart"/>
        <w:r w:rsidR="00A56CE3">
          <w:rPr>
            <w:rFonts w:ascii="Arial" w:eastAsia="Arial" w:hAnsi="Arial" w:cs="Arial"/>
            <w:sz w:val="16"/>
            <w:szCs w:val="16"/>
          </w:rPr>
          <w:t>zaub</w:t>
        </w:r>
        <w:proofErr w:type="spellEnd"/>
        <w:r w:rsidR="00A56CE3">
          <w:rPr>
            <w:rFonts w:ascii="Arial" w:eastAsia="Arial" w:hAnsi="Arial" w:cs="Arial"/>
            <w:sz w:val="16"/>
            <w:szCs w:val="16"/>
          </w:rPr>
          <w:t xml:space="preserve"> mov </w:t>
        </w:r>
        <w:proofErr w:type="spellStart"/>
        <w:r w:rsidR="00A56CE3">
          <w:rPr>
            <w:rFonts w:ascii="Arial" w:eastAsia="Arial" w:hAnsi="Arial" w:cs="Arial"/>
            <w:sz w:val="16"/>
            <w:szCs w:val="16"/>
          </w:rPr>
          <w:t>uas</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kis</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kab</w:t>
        </w:r>
        <w:proofErr w:type="spellEnd"/>
        <w:r w:rsidR="00A56CE3">
          <w:rPr>
            <w:rFonts w:ascii="Arial" w:eastAsia="Arial" w:hAnsi="Arial" w:cs="Arial"/>
            <w:sz w:val="16"/>
            <w:szCs w:val="16"/>
          </w:rPr>
          <w:t xml:space="preserve"> mob.</w:t>
        </w:r>
      </w:ins>
    </w:p>
    <w:p w14:paraId="32874A5F" w14:textId="77777777" w:rsidR="00BF3E5F" w:rsidRDefault="00BF3E5F">
      <w:pPr>
        <w:spacing w:line="220" w:lineRule="exact"/>
        <w:rPr>
          <w:sz w:val="20"/>
          <w:szCs w:val="20"/>
        </w:rPr>
      </w:pPr>
    </w:p>
    <w:p w14:paraId="0B3CFE0D" w14:textId="28A20F8C" w:rsidR="00BF3E5F" w:rsidRPr="00702076" w:rsidRDefault="00F2670D" w:rsidP="00702076">
      <w:pPr>
        <w:spacing w:line="354" w:lineRule="auto"/>
        <w:ind w:right="280"/>
        <w:jc w:val="both"/>
        <w:rPr>
          <w:sz w:val="16"/>
          <w:szCs w:val="16"/>
        </w:rPr>
      </w:pPr>
      <w:proofErr w:type="spellStart"/>
      <w:r w:rsidRPr="00702076">
        <w:rPr>
          <w:rFonts w:ascii="Arial" w:eastAsia="Arial" w:hAnsi="Arial" w:cs="Arial"/>
          <w:sz w:val="16"/>
          <w:szCs w:val="16"/>
        </w:rPr>
        <w:t>Txoj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hla</w:t>
      </w:r>
      <w:proofErr w:type="spellEnd"/>
      <w:r w:rsidRPr="00702076">
        <w:rPr>
          <w:rFonts w:ascii="Arial" w:eastAsia="Arial" w:hAnsi="Arial" w:cs="Arial"/>
          <w:sz w:val="16"/>
          <w:szCs w:val="16"/>
        </w:rPr>
        <w:t xml:space="preserve"> no </w:t>
      </w:r>
      <w:proofErr w:type="spellStart"/>
      <w:r w:rsidRPr="00702076">
        <w:rPr>
          <w:rFonts w:ascii="Arial" w:eastAsia="Arial" w:hAnsi="Arial" w:cs="Arial"/>
          <w:sz w:val="16"/>
          <w:szCs w:val="16"/>
        </w:rPr>
        <w:t>tsuas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nug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neeg</w:t>
      </w:r>
      <w:proofErr w:type="spellEnd"/>
      <w:r w:rsidR="00397074" w:rsidRPr="00702076">
        <w:rPr>
          <w:rFonts w:ascii="Arial" w:eastAsia="Arial" w:hAnsi="Arial" w:cs="Arial"/>
          <w:sz w:val="16"/>
          <w:szCs w:val="16"/>
        </w:rPr>
        <w:t xml:space="preserve"> </w:t>
      </w:r>
      <w:del w:id="2061" w:author="Kaxiong" w:date="2021-06-10T15:53:00Z">
        <w:r w:rsidR="00397074" w:rsidRPr="00702076" w:rsidDel="00A56CE3">
          <w:rPr>
            <w:rFonts w:ascii="Arial" w:eastAsia="Arial" w:hAnsi="Arial" w:cs="Arial"/>
            <w:sz w:val="16"/>
            <w:szCs w:val="16"/>
          </w:rPr>
          <w:delText>muaj</w:delText>
        </w:r>
        <w:r w:rsidRPr="00702076" w:rsidDel="00A56CE3">
          <w:rPr>
            <w:rFonts w:ascii="Arial" w:eastAsia="Arial" w:hAnsi="Arial" w:cs="Arial"/>
            <w:sz w:val="16"/>
            <w:szCs w:val="16"/>
          </w:rPr>
          <w:delText xml:space="preserve"> kev</w:delText>
        </w:r>
      </w:del>
      <w:proofErr w:type="spellStart"/>
      <w:ins w:id="2062" w:author="Kaxiong" w:date="2021-06-10T15:53:00Z">
        <w:r w:rsidR="00A56CE3">
          <w:rPr>
            <w:rFonts w:ascii="Arial" w:eastAsia="Arial" w:hAnsi="Arial" w:cs="Arial"/>
            <w:sz w:val="16"/>
            <w:szCs w:val="16"/>
          </w:rPr>
          <w:t>ntawm</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kev</w:t>
        </w:r>
      </w:ins>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pov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hwm</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saib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seb</w:t>
      </w:r>
      <w:proofErr w:type="spellEnd"/>
      <w:r w:rsidRPr="00702076">
        <w:rPr>
          <w:rFonts w:ascii="Arial" w:eastAsia="Arial" w:hAnsi="Arial" w:cs="Arial"/>
          <w:sz w:val="16"/>
          <w:szCs w:val="16"/>
        </w:rPr>
        <w:t xml:space="preserve"> </w:t>
      </w:r>
      <w:ins w:id="2063" w:author="Kaxiong" w:date="2021-06-10T15:53:00Z">
        <w:r w:rsidR="00A56CE3">
          <w:rPr>
            <w:rFonts w:ascii="Arial" w:eastAsia="Arial" w:hAnsi="Arial" w:cs="Arial"/>
            <w:sz w:val="16"/>
            <w:szCs w:val="16"/>
          </w:rPr>
          <w:t>cov</w:t>
        </w:r>
      </w:ins>
      <w:ins w:id="2064" w:author="Kaxiong" w:date="2021-06-10T15:54:00Z">
        <w:r w:rsidR="00A56CE3">
          <w:rPr>
            <w:rFonts w:ascii="Arial" w:eastAsia="Arial" w:hAnsi="Arial" w:cs="Arial"/>
            <w:sz w:val="16"/>
            <w:szCs w:val="16"/>
          </w:rPr>
          <w:t xml:space="preserve"> </w:t>
        </w:r>
        <w:proofErr w:type="spellStart"/>
        <w:r w:rsidR="00A56CE3">
          <w:rPr>
            <w:rFonts w:ascii="Arial" w:eastAsia="Arial" w:hAnsi="Arial" w:cs="Arial"/>
            <w:sz w:val="16"/>
            <w:szCs w:val="16"/>
          </w:rPr>
          <w:t>kev</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phom</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sij</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tshwj</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xeeb</w:t>
        </w:r>
        <w:proofErr w:type="spellEnd"/>
        <w:r w:rsidR="00A56CE3">
          <w:rPr>
            <w:rFonts w:ascii="Arial" w:eastAsia="Arial" w:hAnsi="Arial" w:cs="Arial"/>
            <w:sz w:val="16"/>
            <w:szCs w:val="16"/>
          </w:rPr>
          <w:t xml:space="preserve"> </w:t>
        </w:r>
      </w:ins>
      <w:proofErr w:type="spellStart"/>
      <w:r w:rsidRPr="00702076">
        <w:rPr>
          <w:rFonts w:ascii="Arial" w:eastAsia="Arial" w:hAnsi="Arial" w:cs="Arial"/>
          <w:sz w:val="16"/>
          <w:szCs w:val="16"/>
        </w:rPr>
        <w:t>puas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muaj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ins w:id="2065" w:author="Kaxiong" w:date="2021-06-10T15:54:00Z">
        <w:r w:rsidR="00A56CE3">
          <w:rPr>
            <w:rFonts w:ascii="Arial" w:eastAsia="Arial" w:hAnsi="Arial" w:cs="Arial"/>
            <w:sz w:val="16"/>
            <w:szCs w:val="16"/>
          </w:rPr>
          <w:t>saib</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xyuas</w:t>
        </w:r>
      </w:ins>
      <w:proofErr w:type="spellEnd"/>
      <w:del w:id="2066" w:author="Kaxiong" w:date="2021-06-10T15:54:00Z">
        <w:r w:rsidRPr="00702076" w:rsidDel="00A56CE3">
          <w:rPr>
            <w:rFonts w:ascii="Arial" w:eastAsia="Arial" w:hAnsi="Arial" w:cs="Arial"/>
            <w:sz w:val="16"/>
            <w:szCs w:val="16"/>
          </w:rPr>
          <w:delText>tiv thaiv nkaus</w:delText>
        </w:r>
      </w:del>
      <w:r w:rsidRPr="00702076">
        <w:rPr>
          <w:rFonts w:ascii="Arial" w:eastAsia="Arial" w:hAnsi="Arial" w:cs="Arial"/>
          <w:sz w:val="16"/>
          <w:szCs w:val="16"/>
        </w:rPr>
        <w:t xml:space="preserve"> </w:t>
      </w:r>
      <w:proofErr w:type="spellStart"/>
      <w:r w:rsidRPr="00702076">
        <w:rPr>
          <w:rFonts w:ascii="Arial" w:eastAsia="Arial" w:hAnsi="Arial" w:cs="Arial"/>
          <w:sz w:val="16"/>
          <w:szCs w:val="16"/>
        </w:rPr>
        <w:t>xwb</w:t>
      </w:r>
      <w:proofErr w:type="spellEnd"/>
      <w:r w:rsidRPr="00702076">
        <w:rPr>
          <w:rFonts w:ascii="Arial" w:eastAsia="Arial" w:hAnsi="Arial" w:cs="Arial"/>
          <w:sz w:val="16"/>
          <w:szCs w:val="16"/>
        </w:rPr>
        <w:t xml:space="preserve">. </w:t>
      </w:r>
      <w:ins w:id="2067" w:author="Kaxiong" w:date="2021-06-10T15:54:00Z">
        <w:r w:rsidR="00A56CE3">
          <w:rPr>
            <w:rFonts w:ascii="Arial" w:eastAsia="Arial" w:hAnsi="Arial" w:cs="Arial"/>
            <w:sz w:val="16"/>
            <w:szCs w:val="16"/>
          </w:rPr>
          <w:t>Yam l</w:t>
        </w:r>
      </w:ins>
      <w:del w:id="2068" w:author="Kaxiong" w:date="2021-06-10T15:54:00Z">
        <w:r w:rsidRPr="00702076" w:rsidDel="00A56CE3">
          <w:rPr>
            <w:rFonts w:ascii="Arial" w:eastAsia="Arial" w:hAnsi="Arial" w:cs="Arial"/>
            <w:sz w:val="16"/>
            <w:szCs w:val="16"/>
          </w:rPr>
          <w:delText>L</w:delText>
        </w:r>
      </w:del>
      <w:r w:rsidRPr="00702076">
        <w:rPr>
          <w:rFonts w:ascii="Arial" w:eastAsia="Arial" w:hAnsi="Arial" w:cs="Arial"/>
          <w:sz w:val="16"/>
          <w:szCs w:val="16"/>
        </w:rPr>
        <w:t xml:space="preserve">ees </w:t>
      </w:r>
      <w:proofErr w:type="spellStart"/>
      <w:r w:rsidRPr="00702076">
        <w:rPr>
          <w:rFonts w:ascii="Arial" w:eastAsia="Arial" w:hAnsi="Arial" w:cs="Arial"/>
          <w:sz w:val="16"/>
          <w:szCs w:val="16"/>
        </w:rPr>
        <w:t>paub</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tias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qhov</w:t>
      </w:r>
      <w:proofErr w:type="spellEnd"/>
      <w:r w:rsidRPr="00702076">
        <w:rPr>
          <w:rFonts w:ascii="Arial" w:eastAsia="Arial" w:hAnsi="Arial" w:cs="Arial"/>
          <w:sz w:val="16"/>
          <w:szCs w:val="16"/>
        </w:rPr>
        <w:t xml:space="preserve"> no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ins w:id="2069" w:author="Kaxiong" w:date="2021-06-10T15:55:00Z">
        <w:r w:rsidR="00A56CE3">
          <w:rPr>
            <w:rFonts w:ascii="Arial" w:eastAsia="Arial" w:hAnsi="Arial" w:cs="Arial"/>
            <w:sz w:val="16"/>
            <w:szCs w:val="16"/>
          </w:rPr>
          <w:t xml:space="preserve"> </w:t>
        </w:r>
        <w:proofErr w:type="spellStart"/>
        <w:r w:rsidR="00A56CE3">
          <w:rPr>
            <w:rFonts w:ascii="Arial" w:eastAsia="Arial" w:hAnsi="Arial" w:cs="Arial"/>
            <w:sz w:val="16"/>
            <w:szCs w:val="16"/>
          </w:rPr>
          <w:t>lub</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tswv</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yim</w:t>
        </w:r>
        <w:proofErr w:type="spellEnd"/>
        <w:r w:rsidR="00A56CE3">
          <w:rPr>
            <w:rFonts w:ascii="Arial" w:eastAsia="Arial" w:hAnsi="Arial" w:cs="Arial"/>
            <w:sz w:val="16"/>
            <w:szCs w:val="16"/>
          </w:rPr>
          <w:t xml:space="preserve"> los </w:t>
        </w:r>
        <w:proofErr w:type="spellStart"/>
        <w:r w:rsidR="00A56CE3">
          <w:rPr>
            <w:rFonts w:ascii="Arial" w:eastAsia="Arial" w:hAnsi="Arial" w:cs="Arial"/>
            <w:sz w:val="16"/>
            <w:szCs w:val="16"/>
          </w:rPr>
          <w:t>tiv</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thaiv</w:t>
        </w:r>
      </w:ins>
      <w:proofErr w:type="spellEnd"/>
      <w:del w:id="2070" w:author="Kaxiong" w:date="2021-06-10T15:55:00Z">
        <w:r w:rsidRPr="00702076" w:rsidDel="00A56CE3">
          <w:rPr>
            <w:rFonts w:ascii="Arial" w:eastAsia="Arial" w:hAnsi="Arial" w:cs="Arial"/>
            <w:sz w:val="16"/>
            <w:szCs w:val="16"/>
          </w:rPr>
          <w:delText xml:space="preserve"> phiaj xwm uas tsis muaj</w:delText>
        </w:r>
      </w:del>
      <w:r w:rsidRPr="00702076">
        <w:rPr>
          <w:rFonts w:ascii="Arial" w:eastAsia="Arial" w:hAnsi="Arial" w:cs="Arial"/>
          <w:sz w:val="16"/>
          <w:szCs w:val="16"/>
        </w:rPr>
        <w:t xml:space="preserve">. Tus </w:t>
      </w:r>
      <w:proofErr w:type="spellStart"/>
      <w:r w:rsidRPr="00702076">
        <w:rPr>
          <w:rFonts w:ascii="Arial" w:eastAsia="Arial" w:hAnsi="Arial" w:cs="Arial"/>
          <w:sz w:val="16"/>
          <w:szCs w:val="16"/>
        </w:rPr>
        <w:t>neeg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sawv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yuav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muaj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qhov</w:t>
      </w:r>
      <w:proofErr w:type="spellEnd"/>
      <w:r w:rsidRPr="00702076">
        <w:rPr>
          <w:rFonts w:ascii="Arial" w:eastAsia="Arial" w:hAnsi="Arial" w:cs="Arial"/>
          <w:sz w:val="16"/>
          <w:szCs w:val="16"/>
        </w:rPr>
        <w:t xml:space="preserve"> pom </w:t>
      </w:r>
      <w:proofErr w:type="spellStart"/>
      <w:r w:rsidRPr="00702076">
        <w:rPr>
          <w:rFonts w:ascii="Arial" w:eastAsia="Arial" w:hAnsi="Arial" w:cs="Arial"/>
          <w:sz w:val="16"/>
          <w:szCs w:val="16"/>
        </w:rPr>
        <w:t>tseeb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txog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txoj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cai</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siv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rau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hauj</w:t>
      </w:r>
      <w:proofErr w:type="spellEnd"/>
      <w:r w:rsidR="00397074" w:rsidRPr="00702076">
        <w:rPr>
          <w:rFonts w:ascii="Arial" w:eastAsia="Arial" w:hAnsi="Arial" w:cs="Arial"/>
          <w:sz w:val="16"/>
          <w:szCs w:val="16"/>
        </w:rPr>
        <w:t xml:space="preserve"> </w:t>
      </w:r>
      <w:proofErr w:type="spellStart"/>
      <w:r w:rsidRPr="00702076">
        <w:rPr>
          <w:rFonts w:ascii="Arial" w:eastAsia="Arial" w:hAnsi="Arial" w:cs="Arial"/>
          <w:sz w:val="16"/>
          <w:szCs w:val="16"/>
        </w:rPr>
        <w:t>lwm</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tsis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yog</w:t>
      </w:r>
      <w:proofErr w:type="spellEnd"/>
      <w:r w:rsidRPr="00702076">
        <w:rPr>
          <w:rFonts w:ascii="Arial" w:eastAsia="Arial" w:hAnsi="Arial" w:cs="Arial"/>
          <w:sz w:val="16"/>
          <w:szCs w:val="16"/>
        </w:rPr>
        <w:t xml:space="preserve"> </w:t>
      </w:r>
      <w:proofErr w:type="spellStart"/>
      <w:ins w:id="2071" w:author="Kaxiong" w:date="2021-06-10T15:57:00Z">
        <w:r w:rsidR="00A56CE3">
          <w:rPr>
            <w:rFonts w:ascii="Arial" w:eastAsia="Arial" w:hAnsi="Arial" w:cs="Arial"/>
            <w:sz w:val="16"/>
            <w:szCs w:val="16"/>
          </w:rPr>
          <w:t>kev</w:t>
        </w:r>
        <w:proofErr w:type="spellEnd"/>
        <w:r w:rsidR="00A56CE3">
          <w:rPr>
            <w:rFonts w:ascii="Arial" w:eastAsia="Arial" w:hAnsi="Arial" w:cs="Arial"/>
            <w:sz w:val="16"/>
            <w:szCs w:val="16"/>
          </w:rPr>
          <w:t xml:space="preserve"> </w:t>
        </w:r>
      </w:ins>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liaj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teb</w:t>
      </w:r>
      <w:proofErr w:type="spellEnd"/>
      <w:ins w:id="2072" w:author="Kaxiong" w:date="2021-06-10T15:58:00Z">
        <w:r w:rsidR="00A56CE3">
          <w:rPr>
            <w:rFonts w:ascii="Arial" w:eastAsia="Arial" w:hAnsi="Arial" w:cs="Arial"/>
            <w:sz w:val="16"/>
            <w:szCs w:val="16"/>
          </w:rPr>
          <w:t xml:space="preserve"> </w:t>
        </w:r>
        <w:proofErr w:type="spellStart"/>
        <w:r w:rsidR="00A56CE3">
          <w:rPr>
            <w:rFonts w:ascii="Arial" w:eastAsia="Arial" w:hAnsi="Arial" w:cs="Arial"/>
            <w:sz w:val="16"/>
            <w:szCs w:val="16"/>
          </w:rPr>
          <w:t>ib</w:t>
        </w:r>
        <w:proofErr w:type="spellEnd"/>
        <w:r w:rsidR="00A56CE3">
          <w:rPr>
            <w:rFonts w:ascii="Arial" w:eastAsia="Arial" w:hAnsi="Arial" w:cs="Arial"/>
            <w:sz w:val="16"/>
            <w:szCs w:val="16"/>
          </w:rPr>
          <w:t xml:space="preserve"> </w:t>
        </w:r>
        <w:proofErr w:type="spellStart"/>
        <w:r w:rsidR="00A56CE3">
          <w:rPr>
            <w:rFonts w:ascii="Arial" w:eastAsia="Arial" w:hAnsi="Arial" w:cs="Arial"/>
            <w:sz w:val="16"/>
            <w:szCs w:val="16"/>
          </w:rPr>
          <w:t>txwm</w:t>
        </w:r>
      </w:ins>
      <w:proofErr w:type="spellEnd"/>
      <w:r w:rsidRPr="00702076">
        <w:rPr>
          <w:rFonts w:ascii="Arial" w:eastAsia="Arial" w:hAnsi="Arial" w:cs="Arial"/>
          <w:sz w:val="16"/>
          <w:szCs w:val="16"/>
        </w:rPr>
        <w:t>.</w:t>
      </w:r>
      <w:ins w:id="2073" w:author="Kaxiong" w:date="2021-06-10T15:58:00Z">
        <w:r w:rsidR="000C3F5B">
          <w:rPr>
            <w:rFonts w:ascii="Arial" w:eastAsia="Arial" w:hAnsi="Arial" w:cs="Arial"/>
            <w:sz w:val="16"/>
            <w:szCs w:val="16"/>
          </w:rPr>
          <w:t xml:space="preserve"> (</w:t>
        </w:r>
      </w:ins>
      <w:proofErr w:type="spellStart"/>
      <w:ins w:id="2074" w:author="Kaxiong" w:date="2021-06-10T15:59:00Z">
        <w:r w:rsidR="000C3F5B">
          <w:rPr>
            <w:rFonts w:ascii="Arial" w:eastAsia="Arial" w:hAnsi="Arial" w:cs="Arial"/>
            <w:sz w:val="16"/>
            <w:szCs w:val="16"/>
          </w:rPr>
          <w:t>Hais</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ib</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qho</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ces</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yog</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tus</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neeg</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sawv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cev</w:t>
        </w:r>
        <w:proofErr w:type="spellEnd"/>
        <w:r w:rsidR="000C3F5B">
          <w:rPr>
            <w:rFonts w:ascii="Arial" w:eastAsia="Arial" w:hAnsi="Arial" w:cs="Arial"/>
            <w:sz w:val="16"/>
            <w:szCs w:val="16"/>
          </w:rPr>
          <w:t xml:space="preserve"> </w:t>
        </w:r>
      </w:ins>
      <w:proofErr w:type="spellStart"/>
      <w:ins w:id="2075" w:author="Kaxiong" w:date="2021-06-10T16:00:00Z">
        <w:r w:rsidR="000C3F5B">
          <w:rPr>
            <w:rFonts w:ascii="Arial" w:eastAsia="Arial" w:hAnsi="Arial" w:cs="Arial"/>
            <w:sz w:val="16"/>
            <w:szCs w:val="16"/>
          </w:rPr>
          <w:t>tej</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zaum</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tsis</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muaj</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qhov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txhaum</w:t>
        </w:r>
        <w:proofErr w:type="spellEnd"/>
        <w:r w:rsidR="000C3F5B">
          <w:rPr>
            <w:rFonts w:ascii="Arial" w:eastAsia="Arial" w:hAnsi="Arial" w:cs="Arial"/>
            <w:sz w:val="16"/>
            <w:szCs w:val="16"/>
          </w:rPr>
          <w:t>.)</w:t>
        </w:r>
      </w:ins>
      <w:r w:rsidRPr="00702076">
        <w:rPr>
          <w:rFonts w:ascii="Arial" w:eastAsia="Arial" w:hAnsi="Arial" w:cs="Arial"/>
          <w:sz w:val="16"/>
          <w:szCs w:val="16"/>
        </w:rPr>
        <w:t xml:space="preserve"> </w:t>
      </w:r>
      <w:proofErr w:type="spellStart"/>
      <w:r w:rsidRPr="00702076">
        <w:rPr>
          <w:rFonts w:ascii="Arial" w:eastAsia="Arial" w:hAnsi="Arial" w:cs="Arial"/>
          <w:sz w:val="16"/>
          <w:szCs w:val="16"/>
        </w:rPr>
        <w:t>Nco</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ntsoov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tias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neeg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sawv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cev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yuav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ntawv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teb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rau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cov </w:t>
      </w:r>
      <w:proofErr w:type="spellStart"/>
      <w:r w:rsidRPr="00702076">
        <w:rPr>
          <w:rFonts w:ascii="Arial" w:eastAsia="Arial" w:hAnsi="Arial" w:cs="Arial"/>
          <w:sz w:val="16"/>
          <w:szCs w:val="16"/>
        </w:rPr>
        <w:t>lus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nug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sau</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ntaub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ntawv</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thiab</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sau</w:t>
      </w:r>
      <w:proofErr w:type="spellEnd"/>
      <w:r w:rsidRPr="00702076">
        <w:rPr>
          <w:rFonts w:ascii="Arial" w:eastAsia="Arial" w:hAnsi="Arial" w:cs="Arial"/>
          <w:sz w:val="16"/>
          <w:szCs w:val="16"/>
        </w:rPr>
        <w:t xml:space="preserve"> cov </w:t>
      </w:r>
      <w:proofErr w:type="spellStart"/>
      <w:r w:rsidRPr="00702076">
        <w:rPr>
          <w:rFonts w:ascii="Arial" w:eastAsia="Arial" w:hAnsi="Arial" w:cs="Arial"/>
          <w:sz w:val="16"/>
          <w:szCs w:val="16"/>
        </w:rPr>
        <w:t>lus</w:t>
      </w:r>
      <w:proofErr w:type="spellEnd"/>
      <w:r w:rsidRPr="00702076">
        <w:rPr>
          <w:rFonts w:ascii="Arial" w:eastAsia="Arial" w:hAnsi="Arial" w:cs="Arial"/>
          <w:sz w:val="16"/>
          <w:szCs w:val="16"/>
        </w:rPr>
        <w:t xml:space="preserve"> sib </w:t>
      </w:r>
      <w:proofErr w:type="spellStart"/>
      <w:r w:rsidRPr="00702076">
        <w:rPr>
          <w:rFonts w:ascii="Arial" w:eastAsia="Arial" w:hAnsi="Arial" w:cs="Arial"/>
          <w:sz w:val="16"/>
          <w:szCs w:val="16"/>
        </w:rPr>
        <w:t>tham</w:t>
      </w:r>
      <w:proofErr w:type="spellEnd"/>
      <w:r w:rsidR="00397074" w:rsidRPr="00702076">
        <w:rPr>
          <w:rFonts w:ascii="Arial" w:eastAsia="Arial" w:hAnsi="Arial" w:cs="Arial"/>
          <w:sz w:val="16"/>
          <w:szCs w:val="16"/>
        </w:rPr>
        <w:t xml:space="preserve"> </w:t>
      </w:r>
      <w:proofErr w:type="spellStart"/>
      <w:r w:rsidR="00397074" w:rsidRPr="00702076">
        <w:rPr>
          <w:rFonts w:ascii="Arial" w:eastAsia="Arial" w:hAnsi="Arial" w:cs="Arial"/>
          <w:sz w:val="16"/>
          <w:szCs w:val="16"/>
        </w:rPr>
        <w:t>cia</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uas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koj</w:t>
      </w:r>
      <w:proofErr w:type="spellEnd"/>
      <w:r w:rsidRPr="00702076">
        <w:rPr>
          <w:rFonts w:ascii="Arial" w:eastAsia="Arial" w:hAnsi="Arial" w:cs="Arial"/>
          <w:sz w:val="16"/>
          <w:szCs w:val="16"/>
        </w:rPr>
        <w:t xml:space="preserve"> tau </w:t>
      </w:r>
      <w:proofErr w:type="spellStart"/>
      <w:ins w:id="2076" w:author="Kaxiong" w:date="2021-06-10T16:01:00Z">
        <w:r w:rsidR="000C3F5B">
          <w:rPr>
            <w:rFonts w:ascii="Arial" w:eastAsia="Arial" w:hAnsi="Arial" w:cs="Arial"/>
            <w:sz w:val="16"/>
            <w:szCs w:val="16"/>
          </w:rPr>
          <w:t>tham</w:t>
        </w:r>
        <w:proofErr w:type="spellEnd"/>
        <w:r w:rsidR="000C3F5B">
          <w:rPr>
            <w:rFonts w:ascii="Arial" w:eastAsia="Arial" w:hAnsi="Arial" w:cs="Arial"/>
            <w:sz w:val="16"/>
            <w:szCs w:val="16"/>
          </w:rPr>
          <w:t xml:space="preserve"> </w:t>
        </w:r>
      </w:ins>
      <w:proofErr w:type="spellStart"/>
      <w:r w:rsidRPr="00702076">
        <w:rPr>
          <w:rFonts w:ascii="Arial" w:eastAsia="Arial" w:hAnsi="Arial" w:cs="Arial"/>
          <w:sz w:val="16"/>
          <w:szCs w:val="16"/>
        </w:rPr>
        <w:t>nrog</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tus</w:t>
      </w:r>
      <w:proofErr w:type="spellEnd"/>
      <w:r w:rsidRPr="00702076">
        <w:rPr>
          <w:rFonts w:ascii="Arial" w:eastAsia="Arial" w:hAnsi="Arial" w:cs="Arial"/>
          <w:sz w:val="16"/>
          <w:szCs w:val="16"/>
        </w:rPr>
        <w:t xml:space="preserve"> </w:t>
      </w:r>
      <w:proofErr w:type="spellStart"/>
      <w:r w:rsidRPr="00702076">
        <w:rPr>
          <w:rFonts w:ascii="Arial" w:eastAsia="Arial" w:hAnsi="Arial" w:cs="Arial"/>
          <w:sz w:val="16"/>
          <w:szCs w:val="16"/>
        </w:rPr>
        <w:t>neeg</w:t>
      </w:r>
      <w:proofErr w:type="spellEnd"/>
      <w:r w:rsidRPr="00702076">
        <w:rPr>
          <w:rFonts w:ascii="Arial" w:eastAsia="Arial" w:hAnsi="Arial" w:cs="Arial"/>
          <w:sz w:val="16"/>
          <w:szCs w:val="16"/>
        </w:rPr>
        <w:t xml:space="preserve"> </w:t>
      </w:r>
      <w:proofErr w:type="spellStart"/>
      <w:ins w:id="2077" w:author="Kaxiong" w:date="2021-06-10T16:01:00Z">
        <w:r w:rsidR="000C3F5B">
          <w:rPr>
            <w:rFonts w:ascii="Arial" w:eastAsia="Arial" w:hAnsi="Arial" w:cs="Arial"/>
            <w:sz w:val="16"/>
            <w:szCs w:val="16"/>
          </w:rPr>
          <w:t>sawv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cev</w:t>
        </w:r>
        <w:proofErr w:type="spellEnd"/>
        <w:r w:rsidR="000C3F5B">
          <w:rPr>
            <w:rFonts w:ascii="Arial" w:eastAsia="Arial" w:hAnsi="Arial" w:cs="Arial"/>
            <w:sz w:val="16"/>
            <w:szCs w:val="16"/>
          </w:rPr>
          <w:t xml:space="preserve"> </w:t>
        </w:r>
      </w:ins>
      <w:del w:id="2078" w:author="Kaxiong" w:date="2021-06-10T16:01:00Z">
        <w:r w:rsidRPr="00702076" w:rsidDel="000C3F5B">
          <w:rPr>
            <w:rFonts w:ascii="Arial" w:eastAsia="Arial" w:hAnsi="Arial" w:cs="Arial"/>
            <w:sz w:val="16"/>
            <w:szCs w:val="16"/>
          </w:rPr>
          <w:delText xml:space="preserve">saib xyuas koj </w:delText>
        </w:r>
      </w:del>
      <w:r w:rsidRPr="00702076">
        <w:rPr>
          <w:rFonts w:ascii="Arial" w:eastAsia="Arial" w:hAnsi="Arial" w:cs="Arial"/>
          <w:sz w:val="16"/>
          <w:szCs w:val="16"/>
        </w:rPr>
        <w:t>los</w:t>
      </w:r>
      <w:r w:rsidR="00397074" w:rsidRPr="00702076">
        <w:rPr>
          <w:rFonts w:ascii="Arial" w:eastAsia="Arial" w:hAnsi="Arial" w:cs="Arial"/>
          <w:sz w:val="16"/>
          <w:szCs w:val="16"/>
        </w:rPr>
        <w:t xml:space="preserve"> </w:t>
      </w:r>
      <w:r w:rsidRPr="00702076">
        <w:rPr>
          <w:rFonts w:ascii="Arial" w:eastAsia="Arial" w:hAnsi="Arial" w:cs="Arial"/>
          <w:sz w:val="16"/>
          <w:szCs w:val="16"/>
        </w:rPr>
        <w:t xml:space="preserve">sis </w:t>
      </w:r>
      <w:proofErr w:type="spellStart"/>
      <w:ins w:id="2079" w:author="Kaxiong" w:date="2021-06-10T16:02:00Z">
        <w:r w:rsidR="000C3F5B">
          <w:rPr>
            <w:rFonts w:ascii="Arial" w:eastAsia="Arial" w:hAnsi="Arial" w:cs="Arial"/>
            <w:sz w:val="16"/>
            <w:szCs w:val="16"/>
          </w:rPr>
          <w:t>lub</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tuam</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txab</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kev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pov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hwm</w:t>
        </w:r>
        <w:proofErr w:type="spellEnd"/>
        <w:r w:rsidR="000C3F5B">
          <w:rPr>
            <w:rFonts w:ascii="Arial" w:eastAsia="Arial" w:hAnsi="Arial" w:cs="Arial"/>
            <w:sz w:val="16"/>
            <w:szCs w:val="16"/>
          </w:rPr>
          <w:t xml:space="preserve">. </w:t>
        </w:r>
      </w:ins>
      <w:del w:id="2080" w:author="Kaxiong" w:date="2021-06-10T16:02:00Z">
        <w:r w:rsidRPr="00702076" w:rsidDel="000C3F5B">
          <w:rPr>
            <w:rFonts w:ascii="Arial" w:eastAsia="Arial" w:hAnsi="Arial" w:cs="Arial"/>
            <w:sz w:val="16"/>
            <w:szCs w:val="16"/>
          </w:rPr>
          <w:delText>tus</w:delText>
        </w:r>
        <w:r w:rsidR="00397074" w:rsidRPr="00702076" w:rsidDel="000C3F5B">
          <w:rPr>
            <w:rFonts w:ascii="Arial" w:eastAsia="Arial" w:hAnsi="Arial" w:cs="Arial"/>
            <w:sz w:val="16"/>
            <w:szCs w:val="16"/>
          </w:rPr>
          <w:delText xml:space="preserve"> muaj kev pov hwm</w:delText>
        </w:r>
        <w:r w:rsidRPr="00702076" w:rsidDel="000C3F5B">
          <w:rPr>
            <w:rFonts w:ascii="Arial" w:eastAsia="Arial" w:hAnsi="Arial" w:cs="Arial"/>
            <w:sz w:val="16"/>
            <w:szCs w:val="16"/>
          </w:rPr>
          <w:delText>.</w:delText>
        </w:r>
      </w:del>
    </w:p>
    <w:p w14:paraId="3DEADC8A" w14:textId="77777777" w:rsidR="00BF3E5F" w:rsidRDefault="00BF3E5F">
      <w:pPr>
        <w:spacing w:line="273" w:lineRule="exact"/>
        <w:rPr>
          <w:sz w:val="20"/>
          <w:szCs w:val="20"/>
        </w:rPr>
      </w:pPr>
    </w:p>
    <w:p w14:paraId="153A34C5" w14:textId="6C916C26" w:rsidR="00BF3E5F" w:rsidRPr="005801FE" w:rsidRDefault="00F2670D" w:rsidP="005801FE">
      <w:pPr>
        <w:spacing w:line="443" w:lineRule="auto"/>
        <w:ind w:right="140"/>
        <w:jc w:val="both"/>
        <w:rPr>
          <w:sz w:val="16"/>
          <w:szCs w:val="16"/>
        </w:rPr>
      </w:pP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w:t>
      </w:r>
      <w:proofErr w:type="spellStart"/>
      <w:r w:rsidR="002A1AA1" w:rsidRPr="00E8562B">
        <w:rPr>
          <w:rFonts w:ascii="Arial" w:eastAsia="Arial" w:hAnsi="Arial" w:cs="Arial"/>
          <w:sz w:val="16"/>
          <w:szCs w:val="16"/>
        </w:rPr>
        <w:t>nyuaj</w:t>
      </w:r>
      <w:proofErr w:type="spellEnd"/>
      <w:r w:rsidR="002A1AA1" w:rsidRPr="00E8562B">
        <w:rPr>
          <w:rFonts w:ascii="Arial" w:eastAsia="Arial" w:hAnsi="Arial" w:cs="Arial"/>
          <w:sz w:val="16"/>
          <w:szCs w:val="16"/>
        </w:rPr>
        <w:t xml:space="preserve"> </w:t>
      </w:r>
      <w:proofErr w:type="spellStart"/>
      <w:ins w:id="2081" w:author="Kaxiong" w:date="2021-06-10T16:04:00Z">
        <w:r w:rsidR="000C3F5B">
          <w:rPr>
            <w:rFonts w:ascii="Arial" w:eastAsia="Arial" w:hAnsi="Arial" w:cs="Arial"/>
            <w:sz w:val="16"/>
            <w:szCs w:val="16"/>
          </w:rPr>
          <w:t>zeeg</w:t>
        </w:r>
      </w:ins>
      <w:proofErr w:type="spellEnd"/>
      <w:del w:id="2082" w:author="Kaxiong" w:date="2021-06-10T16:04:00Z">
        <w:r w:rsidRPr="00E8562B" w:rsidDel="000C3F5B">
          <w:rPr>
            <w:rFonts w:ascii="Arial" w:eastAsia="Arial" w:hAnsi="Arial" w:cs="Arial"/>
            <w:sz w:val="16"/>
            <w:szCs w:val="16"/>
          </w:rPr>
          <w:delText>thib</w:delText>
        </w:r>
      </w:del>
      <w:r w:rsidRPr="00E8562B">
        <w:rPr>
          <w:rFonts w:ascii="Arial" w:eastAsia="Arial" w:hAnsi="Arial" w:cs="Arial"/>
          <w:sz w:val="16"/>
          <w:szCs w:val="16"/>
        </w:rPr>
        <w:t xml:space="preserve"> </w:t>
      </w:r>
      <w:proofErr w:type="spellStart"/>
      <w:r w:rsidRPr="00E8562B">
        <w:rPr>
          <w:rFonts w:ascii="Arial" w:eastAsia="Arial" w:hAnsi="Arial" w:cs="Arial"/>
          <w:sz w:val="16"/>
          <w:szCs w:val="16"/>
        </w:rPr>
        <w:t>ob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ins w:id="2083" w:author="Kaxiong" w:date="2021-06-10T16:04:00Z">
        <w:r w:rsidR="000C3F5B">
          <w:rPr>
            <w:rFonts w:ascii="Arial" w:eastAsia="Arial" w:hAnsi="Arial" w:cs="Arial"/>
            <w:sz w:val="16"/>
            <w:szCs w:val="16"/>
          </w:rPr>
          <w:t>s</w:t>
        </w:r>
      </w:ins>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ins w:id="2084" w:author="Kaxiong" w:date="2021-06-10T16:05:00Z">
        <w:r w:rsidR="000C3F5B">
          <w:rPr>
            <w:rFonts w:ascii="Arial" w:eastAsia="Arial" w:hAnsi="Arial" w:cs="Arial"/>
            <w:sz w:val="16"/>
            <w:szCs w:val="16"/>
          </w:rPr>
          <w:t>kev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saib</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xyuas</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kev</w:t>
        </w:r>
        <w:proofErr w:type="spellEnd"/>
        <w:r w:rsidR="000C3F5B">
          <w:rPr>
            <w:rFonts w:ascii="Arial" w:eastAsia="Arial" w:hAnsi="Arial" w:cs="Arial"/>
            <w:sz w:val="16"/>
            <w:szCs w:val="16"/>
          </w:rPr>
          <w:t xml:space="preserve"> </w:t>
        </w:r>
      </w:ins>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del w:id="2085" w:author="Kaxiong" w:date="2021-06-10T16:05:00Z">
        <w:r w:rsidRPr="00E8562B" w:rsidDel="000C3F5B">
          <w:rPr>
            <w:rFonts w:ascii="Arial" w:eastAsia="Arial" w:hAnsi="Arial" w:cs="Arial"/>
            <w:sz w:val="16"/>
            <w:szCs w:val="16"/>
          </w:rPr>
          <w:delText xml:space="preserve">kev tiv thaiv </w:delText>
        </w:r>
      </w:del>
      <w:proofErr w:type="spellStart"/>
      <w:r w:rsidRPr="00E8562B">
        <w:rPr>
          <w:rFonts w:ascii="Arial" w:eastAsia="Arial" w:hAnsi="Arial" w:cs="Arial"/>
          <w:sz w:val="16"/>
          <w:szCs w:val="16"/>
        </w:rPr>
        <w:t>rau</w:t>
      </w:r>
      <w:proofErr w:type="spellEnd"/>
      <w:r w:rsidRPr="00E8562B">
        <w:rPr>
          <w:rFonts w:ascii="Arial" w:eastAsia="Arial" w:hAnsi="Arial" w:cs="Arial"/>
          <w:sz w:val="16"/>
          <w:szCs w:val="16"/>
        </w:rPr>
        <w:t xml:space="preserve"> cov</w:t>
      </w:r>
      <w:ins w:id="2086" w:author="Kaxiong" w:date="2021-06-10T16:05:00Z">
        <w:r w:rsidR="000C3F5B">
          <w:rPr>
            <w:rFonts w:ascii="Arial" w:eastAsia="Arial" w:hAnsi="Arial" w:cs="Arial"/>
            <w:sz w:val="16"/>
            <w:szCs w:val="16"/>
          </w:rPr>
          <w:t xml:space="preserve"> </w:t>
        </w:r>
        <w:proofErr w:type="spellStart"/>
        <w:r w:rsidR="000C3F5B">
          <w:rPr>
            <w:rFonts w:ascii="Arial" w:eastAsia="Arial" w:hAnsi="Arial" w:cs="Arial"/>
            <w:sz w:val="16"/>
            <w:szCs w:val="16"/>
          </w:rPr>
          <w:t>muaj</w:t>
        </w:r>
        <w:proofErr w:type="spellEnd"/>
        <w:r w:rsidR="000C3F5B">
          <w:rPr>
            <w:rFonts w:ascii="Arial" w:eastAsia="Arial" w:hAnsi="Arial" w:cs="Arial"/>
            <w:sz w:val="16"/>
            <w:szCs w:val="16"/>
          </w:rPr>
          <w:t xml:space="preserve"> mob los </w:t>
        </w:r>
      </w:ins>
      <w:proofErr w:type="spellStart"/>
      <w:ins w:id="2087" w:author="Kaxiong" w:date="2021-06-10T16:06:00Z">
        <w:r w:rsidR="000C3F5B">
          <w:rPr>
            <w:rFonts w:ascii="Arial" w:eastAsia="Arial" w:hAnsi="Arial" w:cs="Arial"/>
            <w:sz w:val="16"/>
            <w:szCs w:val="16"/>
          </w:rPr>
          <w:t>ntawm</w:t>
        </w:r>
      </w:ins>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zaub</w:t>
      </w:r>
      <w:proofErr w:type="spellEnd"/>
      <w:r w:rsidRPr="00E8562B">
        <w:rPr>
          <w:rFonts w:ascii="Arial" w:eastAsia="Arial" w:hAnsi="Arial" w:cs="Arial"/>
          <w:sz w:val="16"/>
          <w:szCs w:val="16"/>
        </w:rPr>
        <w:t xml:space="preserve"> mov </w:t>
      </w:r>
      <w:del w:id="2088" w:author="Kaxiong" w:date="2021-06-10T16:06:00Z">
        <w:r w:rsidRPr="00E8562B" w:rsidDel="000C3F5B">
          <w:rPr>
            <w:rFonts w:ascii="Arial" w:eastAsia="Arial" w:hAnsi="Arial" w:cs="Arial"/>
            <w:sz w:val="16"/>
            <w:szCs w:val="16"/>
          </w:rPr>
          <w:delText xml:space="preserve">tsis xwm yeem yuav </w:delText>
        </w:r>
      </w:del>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rau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qee</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lag </w:t>
      </w:r>
      <w:proofErr w:type="spellStart"/>
      <w:r w:rsidRPr="00E8562B">
        <w:rPr>
          <w:rFonts w:ascii="Arial" w:eastAsia="Arial" w:hAnsi="Arial" w:cs="Arial"/>
          <w:sz w:val="16"/>
          <w:szCs w:val="16"/>
        </w:rPr>
        <w:t>luam</w:t>
      </w:r>
      <w:proofErr w:type="spellEnd"/>
      <w:r w:rsidRPr="00E8562B">
        <w:rPr>
          <w:rFonts w:ascii="Arial" w:eastAsia="Arial" w:hAnsi="Arial" w:cs="Arial"/>
          <w:sz w:val="16"/>
          <w:szCs w:val="16"/>
        </w:rPr>
        <w:t xml:space="preserve"> pom cov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ins w:id="2089" w:author="Kaxiong" w:date="2021-06-10T16:07:00Z">
        <w:r w:rsidR="000C3F5B">
          <w:rPr>
            <w:rFonts w:ascii="Arial" w:eastAsia="Arial" w:hAnsi="Arial" w:cs="Arial"/>
            <w:sz w:val="16"/>
            <w:szCs w:val="16"/>
          </w:rPr>
          <w:t>coj</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ua</w:t>
        </w:r>
        <w:proofErr w:type="spellEnd"/>
        <w:r w:rsidR="000C3F5B">
          <w:rPr>
            <w:rFonts w:ascii="Arial" w:eastAsia="Arial" w:hAnsi="Arial" w:cs="Arial"/>
            <w:sz w:val="16"/>
            <w:szCs w:val="16"/>
          </w:rPr>
          <w:t xml:space="preserve"> </w:t>
        </w:r>
      </w:ins>
      <w:del w:id="2090" w:author="Kaxiong" w:date="2021-06-10T16:07:00Z">
        <w:r w:rsidRPr="00E8562B" w:rsidDel="000C3F5B">
          <w:rPr>
            <w:rFonts w:ascii="Arial" w:eastAsia="Arial" w:hAnsi="Arial" w:cs="Arial"/>
            <w:sz w:val="16"/>
            <w:szCs w:val="16"/>
          </w:rPr>
          <w:delText xml:space="preserve">qhia </w:delText>
        </w:r>
      </w:del>
      <w:proofErr w:type="spellStart"/>
      <w:r w:rsidRPr="00E8562B">
        <w:rPr>
          <w:rFonts w:ascii="Arial" w:eastAsia="Arial" w:hAnsi="Arial" w:cs="Arial"/>
          <w:sz w:val="16"/>
          <w:szCs w:val="16"/>
        </w:rPr>
        <w:t>tshwj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xeeb</w:t>
      </w:r>
      <w:proofErr w:type="spellEnd"/>
      <w:r w:rsidRPr="00E8562B">
        <w:rPr>
          <w:rFonts w:ascii="Arial" w:eastAsia="Arial" w:hAnsi="Arial" w:cs="Arial"/>
          <w:sz w:val="16"/>
          <w:szCs w:val="16"/>
        </w:rPr>
        <w:t xml:space="preserve"> los</w:t>
      </w:r>
      <w:r w:rsidR="00AA6FEE" w:rsidRPr="00E8562B">
        <w:rPr>
          <w:rFonts w:ascii="Arial" w:eastAsia="Arial" w:hAnsi="Arial" w:cs="Arial"/>
          <w:sz w:val="16"/>
          <w:szCs w:val="16"/>
        </w:rPr>
        <w:t xml:space="preserve"> </w:t>
      </w:r>
      <w:r w:rsidRPr="00E8562B">
        <w:rPr>
          <w:rFonts w:ascii="Arial" w:eastAsia="Arial" w:hAnsi="Arial" w:cs="Arial"/>
          <w:sz w:val="16"/>
          <w:szCs w:val="16"/>
        </w:rPr>
        <w:t xml:space="preserve">sis cov </w:t>
      </w:r>
      <w:proofErr w:type="spellStart"/>
      <w:ins w:id="2091" w:author="Kaxiong" w:date="2021-06-10T16:08:00Z">
        <w:r w:rsidR="000C3F5B">
          <w:rPr>
            <w:rFonts w:ascii="Arial" w:eastAsia="Arial" w:hAnsi="Arial" w:cs="Arial"/>
            <w:sz w:val="16"/>
            <w:szCs w:val="16"/>
          </w:rPr>
          <w:t>hauv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kev</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tsim</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khoom</w:t>
        </w:r>
        <w:proofErr w:type="spellEnd"/>
        <w:r w:rsidR="000C3F5B">
          <w:rPr>
            <w:rFonts w:ascii="Arial" w:eastAsia="Arial" w:hAnsi="Arial" w:cs="Arial"/>
            <w:sz w:val="16"/>
            <w:szCs w:val="16"/>
          </w:rPr>
          <w:t xml:space="preserve"> </w:t>
        </w:r>
        <w:proofErr w:type="spellStart"/>
        <w:r w:rsidR="000C3F5B">
          <w:rPr>
            <w:rFonts w:ascii="Arial" w:eastAsia="Arial" w:hAnsi="Arial" w:cs="Arial"/>
            <w:sz w:val="16"/>
            <w:szCs w:val="16"/>
          </w:rPr>
          <w:t>tawm</w:t>
        </w:r>
        <w:proofErr w:type="spellEnd"/>
        <w:r w:rsidR="000C3F5B">
          <w:rPr>
            <w:rFonts w:ascii="Arial" w:eastAsia="Arial" w:hAnsi="Arial" w:cs="Arial"/>
            <w:sz w:val="16"/>
            <w:szCs w:val="16"/>
          </w:rPr>
          <w:t xml:space="preserve"> </w:t>
        </w:r>
      </w:ins>
      <w:del w:id="2092" w:author="Kaxiong" w:date="2021-06-10T16:09:00Z">
        <w:r w:rsidRPr="00E8562B" w:rsidDel="001A154F">
          <w:rPr>
            <w:rFonts w:ascii="Arial" w:eastAsia="Arial" w:hAnsi="Arial" w:cs="Arial"/>
            <w:sz w:val="16"/>
            <w:szCs w:val="16"/>
          </w:rPr>
          <w:delText xml:space="preserve">txheej txheem </w:delText>
        </w:r>
        <w:r w:rsidR="00AA6FEE" w:rsidRPr="00E8562B" w:rsidDel="001A154F">
          <w:rPr>
            <w:rFonts w:ascii="Arial" w:eastAsia="Arial" w:hAnsi="Arial" w:cs="Arial"/>
            <w:sz w:val="16"/>
            <w:szCs w:val="16"/>
          </w:rPr>
          <w:delText xml:space="preserve">tshwj xeeb </w:delText>
        </w:r>
        <w:r w:rsidRPr="00E8562B" w:rsidDel="001A154F">
          <w:rPr>
            <w:rFonts w:ascii="Arial" w:eastAsia="Arial" w:hAnsi="Arial" w:cs="Arial"/>
            <w:sz w:val="16"/>
            <w:szCs w:val="16"/>
          </w:rPr>
          <w:delText xml:space="preserve">tsim tawm </w:delText>
        </w:r>
      </w:del>
      <w:ins w:id="2093" w:author="Kaxiong" w:date="2021-06-10T16:09:00Z">
        <w:r w:rsidR="001A154F">
          <w:rPr>
            <w:rFonts w:ascii="Arial" w:eastAsia="Arial" w:hAnsi="Arial" w:cs="Arial"/>
            <w:sz w:val="16"/>
            <w:szCs w:val="16"/>
          </w:rPr>
          <w:t xml:space="preserve"> </w:t>
        </w:r>
        <w:proofErr w:type="spellStart"/>
        <w:r w:rsidR="001A154F">
          <w:rPr>
            <w:rFonts w:ascii="Arial" w:eastAsia="Arial" w:hAnsi="Arial" w:cs="Arial"/>
            <w:sz w:val="16"/>
            <w:szCs w:val="16"/>
          </w:rPr>
          <w:t>uas</w:t>
        </w:r>
        <w:proofErr w:type="spellEnd"/>
        <w:r w:rsidR="001A154F">
          <w:rPr>
            <w:rFonts w:ascii="Arial" w:eastAsia="Arial" w:hAnsi="Arial" w:cs="Arial"/>
            <w:sz w:val="16"/>
            <w:szCs w:val="16"/>
          </w:rPr>
          <w:t xml:space="preserve"> </w:t>
        </w:r>
      </w:ins>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ph</w:t>
      </w:r>
      <w:r w:rsidR="00AA6FEE" w:rsidRPr="00E8562B">
        <w:rPr>
          <w:rFonts w:ascii="Arial" w:eastAsia="Arial" w:hAnsi="Arial" w:cs="Arial"/>
          <w:sz w:val="16"/>
          <w:szCs w:val="16"/>
        </w:rPr>
        <w:t>om</w:t>
      </w:r>
      <w:proofErr w:type="spellEnd"/>
      <w:r w:rsidR="00AA6FEE" w:rsidRPr="00E8562B">
        <w:rPr>
          <w:rFonts w:ascii="Arial" w:eastAsia="Arial" w:hAnsi="Arial" w:cs="Arial"/>
          <w:sz w:val="16"/>
          <w:szCs w:val="16"/>
        </w:rPr>
        <w:t xml:space="preserve"> </w:t>
      </w:r>
      <w:proofErr w:type="spellStart"/>
      <w:r w:rsidR="00AA6FEE" w:rsidRPr="00E8562B">
        <w:rPr>
          <w:rFonts w:ascii="Arial" w:eastAsia="Arial" w:hAnsi="Arial" w:cs="Arial"/>
          <w:sz w:val="16"/>
          <w:szCs w:val="16"/>
        </w:rPr>
        <w:t>sij</w:t>
      </w:r>
      <w:proofErr w:type="spellEnd"/>
      <w:ins w:id="2094" w:author="Kaxiong" w:date="2021-06-10T16:09:00Z">
        <w:r w:rsidR="001A154F">
          <w:rPr>
            <w:rFonts w:ascii="Arial" w:eastAsia="Arial" w:hAnsi="Arial" w:cs="Arial"/>
            <w:sz w:val="16"/>
            <w:szCs w:val="16"/>
          </w:rPr>
          <w:t xml:space="preserve"> yam </w:t>
        </w:r>
        <w:proofErr w:type="spellStart"/>
        <w:r w:rsidR="001A154F">
          <w:rPr>
            <w:rFonts w:ascii="Arial" w:eastAsia="Arial" w:hAnsi="Arial" w:cs="Arial"/>
            <w:sz w:val="16"/>
            <w:szCs w:val="16"/>
          </w:rPr>
          <w:t>tshwj</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xeeb</w:t>
        </w:r>
      </w:ins>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lawv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kam</w:t>
      </w:r>
      <w:proofErr w:type="spellEnd"/>
      <w:r w:rsidRPr="00E8562B">
        <w:rPr>
          <w:rFonts w:ascii="Arial" w:eastAsia="Arial" w:hAnsi="Arial" w:cs="Arial"/>
          <w:sz w:val="16"/>
          <w:szCs w:val="16"/>
        </w:rPr>
        <w:t xml:space="preserve"> </w:t>
      </w:r>
      <w:proofErr w:type="spellStart"/>
      <w:ins w:id="2095" w:author="Kaxiong" w:date="2021-06-10T16:10:00Z">
        <w:r w:rsidR="001A154F">
          <w:rPr>
            <w:rFonts w:ascii="Arial" w:eastAsia="Arial" w:hAnsi="Arial" w:cs="Arial"/>
            <w:sz w:val="16"/>
            <w:szCs w:val="16"/>
          </w:rPr>
          <w:t>muab</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kev</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saib</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xyuas</w:t>
        </w:r>
      </w:ins>
      <w:proofErr w:type="spellEnd"/>
      <w:del w:id="2096" w:author="Kaxiong" w:date="2021-06-10T16:10:00Z">
        <w:r w:rsidRPr="00E8562B" w:rsidDel="001A154F">
          <w:rPr>
            <w:rFonts w:ascii="Arial" w:eastAsia="Arial" w:hAnsi="Arial" w:cs="Arial"/>
            <w:sz w:val="16"/>
            <w:szCs w:val="16"/>
          </w:rPr>
          <w:delText>lees cov nyiaj pov hwm</w:delText>
        </w:r>
      </w:del>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ins w:id="2097" w:author="Kaxiong" w:date="2021-06-10T16:11:00Z">
        <w:r w:rsidR="001A154F">
          <w:rPr>
            <w:rFonts w:ascii="Arial" w:eastAsia="Arial" w:hAnsi="Arial" w:cs="Arial"/>
            <w:sz w:val="16"/>
            <w:szCs w:val="16"/>
          </w:rPr>
          <w:t>coob</w:t>
        </w:r>
        <w:proofErr w:type="spellEnd"/>
        <w:r w:rsidR="001A154F">
          <w:rPr>
            <w:rFonts w:ascii="Arial" w:eastAsia="Arial" w:hAnsi="Arial" w:cs="Arial"/>
            <w:sz w:val="16"/>
            <w:szCs w:val="16"/>
          </w:rPr>
          <w:t xml:space="preserve"> </w:t>
        </w:r>
      </w:ins>
      <w:proofErr w:type="spellStart"/>
      <w:r w:rsidRPr="00E8562B">
        <w:rPr>
          <w:rFonts w:ascii="Arial" w:eastAsia="Arial" w:hAnsi="Arial" w:cs="Arial"/>
          <w:sz w:val="16"/>
          <w:szCs w:val="16"/>
        </w:rPr>
        <w:t>xav</w:t>
      </w:r>
      <w:proofErr w:type="spellEnd"/>
      <w:r w:rsidRPr="00E8562B">
        <w:rPr>
          <w:rFonts w:ascii="Arial" w:eastAsia="Arial" w:hAnsi="Arial" w:cs="Arial"/>
          <w:sz w:val="16"/>
          <w:szCs w:val="16"/>
        </w:rPr>
        <w:t xml:space="preserve"> tau </w:t>
      </w:r>
      <w:proofErr w:type="spellStart"/>
      <w:r w:rsidRPr="00E8562B">
        <w:rPr>
          <w:rFonts w:ascii="Arial" w:eastAsia="Arial" w:hAnsi="Arial" w:cs="Arial"/>
          <w:sz w:val="16"/>
          <w:szCs w:val="16"/>
        </w:rPr>
        <w:t>qee</w:t>
      </w:r>
      <w:proofErr w:type="spellEnd"/>
      <w:r w:rsidRPr="00E8562B">
        <w:rPr>
          <w:rFonts w:ascii="Arial" w:eastAsia="Arial" w:hAnsi="Arial" w:cs="Arial"/>
          <w:sz w:val="16"/>
          <w:szCs w:val="16"/>
        </w:rPr>
        <w:t xml:space="preserve"> yam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pom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ins w:id="2098" w:author="Kaxiong" w:date="2021-06-10T16:12:00Z">
        <w:r w:rsidR="001A154F">
          <w:rPr>
            <w:rFonts w:ascii="Arial" w:eastAsia="Arial" w:hAnsi="Arial" w:cs="Arial"/>
            <w:sz w:val="16"/>
            <w:szCs w:val="16"/>
          </w:rPr>
          <w:t>cib</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fim</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twg</w:t>
        </w:r>
      </w:ins>
      <w:proofErr w:type="spellEnd"/>
      <w:del w:id="2099" w:author="Kaxiong" w:date="2021-06-10T16:12:00Z">
        <w:r w:rsidRPr="00E8562B" w:rsidDel="001A154F">
          <w:rPr>
            <w:rFonts w:ascii="Arial" w:eastAsia="Arial" w:hAnsi="Arial" w:cs="Arial"/>
            <w:sz w:val="16"/>
            <w:szCs w:val="16"/>
          </w:rPr>
          <w:delText>sij</w:delText>
        </w:r>
        <w:r w:rsidR="00AA6FEE" w:rsidRPr="00E8562B" w:rsidDel="001A154F">
          <w:rPr>
            <w:rFonts w:ascii="Arial" w:eastAsia="Arial" w:hAnsi="Arial" w:cs="Arial"/>
            <w:sz w:val="16"/>
            <w:szCs w:val="16"/>
          </w:rPr>
          <w:delText xml:space="preserve"> </w:delText>
        </w:r>
        <w:r w:rsidRPr="00E8562B" w:rsidDel="001A154F">
          <w:rPr>
            <w:rFonts w:ascii="Arial" w:eastAsia="Arial" w:hAnsi="Arial" w:cs="Arial"/>
            <w:sz w:val="16"/>
            <w:szCs w:val="16"/>
          </w:rPr>
          <w:delText>hawm</w:delText>
        </w:r>
      </w:del>
      <w:r w:rsidRPr="00E8562B">
        <w:rPr>
          <w:rFonts w:ascii="Arial" w:eastAsia="Arial" w:hAnsi="Arial" w:cs="Arial"/>
          <w:sz w:val="16"/>
          <w:szCs w:val="16"/>
        </w:rPr>
        <w:t xml:space="preserve"> los </w:t>
      </w:r>
      <w:proofErr w:type="spellStart"/>
      <w:ins w:id="2100" w:author="Kaxiong" w:date="2021-06-10T16:12:00Z">
        <w:r w:rsidR="001A154F">
          <w:rPr>
            <w:rFonts w:ascii="Arial" w:eastAsia="Arial" w:hAnsi="Arial" w:cs="Arial"/>
            <w:sz w:val="16"/>
            <w:szCs w:val="16"/>
          </w:rPr>
          <w:t>muab</w:t>
        </w:r>
        <w:proofErr w:type="spellEnd"/>
        <w:r w:rsidR="001A154F">
          <w:rPr>
            <w:rFonts w:ascii="Arial" w:eastAsia="Arial" w:hAnsi="Arial" w:cs="Arial"/>
            <w:sz w:val="16"/>
            <w:szCs w:val="16"/>
          </w:rPr>
          <w:t xml:space="preserve"> </w:t>
        </w:r>
      </w:ins>
      <w:del w:id="2101" w:author="Kaxiong" w:date="2021-06-10T16:12:00Z">
        <w:r w:rsidRPr="00E8562B" w:rsidDel="001A154F">
          <w:rPr>
            <w:rFonts w:ascii="Arial" w:eastAsia="Arial" w:hAnsi="Arial" w:cs="Arial"/>
            <w:sz w:val="16"/>
            <w:szCs w:val="16"/>
          </w:rPr>
          <w:delText>khwv</w:delText>
        </w:r>
      </w:del>
      <w:ins w:id="2102" w:author="Kaxiong" w:date="2021-06-10T16:12:00Z">
        <w:r w:rsidR="001A154F">
          <w:rPr>
            <w:rFonts w:ascii="Arial" w:eastAsia="Arial" w:hAnsi="Arial" w:cs="Arial"/>
            <w:sz w:val="16"/>
            <w:szCs w:val="16"/>
          </w:rPr>
          <w:t>cov</w:t>
        </w:r>
      </w:ins>
      <w:r w:rsidRPr="00E8562B">
        <w:rPr>
          <w:rFonts w:ascii="Arial" w:eastAsia="Arial" w:hAnsi="Arial" w:cs="Arial"/>
          <w:sz w:val="16"/>
          <w:szCs w:val="16"/>
        </w:rPr>
        <w:t xml:space="preserve"> </w:t>
      </w:r>
      <w:proofErr w:type="spellStart"/>
      <w:r w:rsidRPr="00E8562B">
        <w:rPr>
          <w:rFonts w:ascii="Arial" w:eastAsia="Arial" w:hAnsi="Arial" w:cs="Arial"/>
          <w:sz w:val="16"/>
          <w:szCs w:val="16"/>
        </w:rPr>
        <w:t>nyiaj</w:t>
      </w:r>
      <w:proofErr w:type="spellEnd"/>
      <w:r w:rsidRPr="00E8562B">
        <w:rPr>
          <w:rFonts w:ascii="Arial" w:eastAsia="Arial" w:hAnsi="Arial" w:cs="Arial"/>
          <w:sz w:val="16"/>
          <w:szCs w:val="16"/>
        </w:rPr>
        <w:t xml:space="preserve"> </w:t>
      </w:r>
      <w:proofErr w:type="spellStart"/>
      <w:ins w:id="2103" w:author="Kaxiong" w:date="2021-06-10T16:12:00Z">
        <w:r w:rsidR="001A154F">
          <w:rPr>
            <w:rFonts w:ascii="Arial" w:eastAsia="Arial" w:hAnsi="Arial" w:cs="Arial"/>
            <w:sz w:val="16"/>
            <w:szCs w:val="16"/>
          </w:rPr>
          <w:t>rau</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kev</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saib</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xyua</w:t>
        </w:r>
        <w:proofErr w:type="spellEnd"/>
        <w:r w:rsidR="001A154F">
          <w:rPr>
            <w:rFonts w:ascii="Arial" w:eastAsia="Arial" w:hAnsi="Arial" w:cs="Arial"/>
            <w:sz w:val="16"/>
            <w:szCs w:val="16"/>
          </w:rPr>
          <w:t xml:space="preserve">. </w:t>
        </w:r>
      </w:ins>
      <w:del w:id="2104" w:author="Kaxiong" w:date="2021-06-10T16:13:00Z">
        <w:r w:rsidRPr="00E8562B" w:rsidDel="001A154F">
          <w:rPr>
            <w:rFonts w:ascii="Arial" w:eastAsia="Arial" w:hAnsi="Arial" w:cs="Arial"/>
            <w:sz w:val="16"/>
            <w:szCs w:val="16"/>
          </w:rPr>
          <w:delText>los ntawm kev muab kev faj</w:delText>
        </w:r>
        <w:r w:rsidR="00AA6FEE" w:rsidRPr="00E8562B" w:rsidDel="001A154F">
          <w:rPr>
            <w:rFonts w:ascii="Arial" w:eastAsia="Arial" w:hAnsi="Arial" w:cs="Arial"/>
            <w:sz w:val="16"/>
            <w:szCs w:val="16"/>
          </w:rPr>
          <w:delText xml:space="preserve"> </w:delText>
        </w:r>
        <w:r w:rsidRPr="00E8562B" w:rsidDel="001A154F">
          <w:rPr>
            <w:rFonts w:ascii="Arial" w:eastAsia="Arial" w:hAnsi="Arial" w:cs="Arial"/>
            <w:sz w:val="16"/>
            <w:szCs w:val="16"/>
          </w:rPr>
          <w:delText xml:space="preserve">seeb no. </w:delText>
        </w:r>
      </w:del>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thaum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twg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txhab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ins w:id="2105" w:author="Kaxiong" w:date="2021-06-10T16:15:00Z">
        <w:r w:rsidR="001A154F">
          <w:rPr>
            <w:rFonts w:ascii="Arial" w:eastAsia="Arial" w:hAnsi="Arial" w:cs="Arial"/>
            <w:sz w:val="16"/>
            <w:szCs w:val="16"/>
          </w:rPr>
          <w:t>tsug</w:t>
        </w:r>
        <w:proofErr w:type="spellEnd"/>
        <w:r w:rsidR="001A154F">
          <w:rPr>
            <w:rFonts w:ascii="Arial" w:eastAsia="Arial" w:hAnsi="Arial" w:cs="Arial"/>
            <w:sz w:val="16"/>
            <w:szCs w:val="16"/>
          </w:rPr>
          <w:t xml:space="preserve"> </w:t>
        </w:r>
        <w:proofErr w:type="spellStart"/>
        <w:r w:rsidR="001A154F">
          <w:rPr>
            <w:rFonts w:ascii="Arial" w:eastAsia="Arial" w:hAnsi="Arial" w:cs="Arial"/>
            <w:sz w:val="16"/>
            <w:szCs w:val="16"/>
          </w:rPr>
          <w:t>rau</w:t>
        </w:r>
      </w:ins>
      <w:proofErr w:type="spellEnd"/>
      <w:del w:id="2106" w:author="Kaxiong" w:date="2021-06-10T16:15:00Z">
        <w:r w:rsidRPr="00E8562B" w:rsidDel="001A154F">
          <w:rPr>
            <w:rFonts w:ascii="Arial" w:eastAsia="Arial" w:hAnsi="Arial" w:cs="Arial"/>
            <w:sz w:val="16"/>
            <w:szCs w:val="16"/>
          </w:rPr>
          <w:delText>xa</w:delText>
        </w:r>
      </w:del>
      <w:r w:rsidRPr="00E8562B">
        <w:rPr>
          <w:rFonts w:ascii="Arial" w:eastAsia="Arial" w:hAnsi="Arial" w:cs="Arial"/>
          <w:sz w:val="16"/>
          <w:szCs w:val="16"/>
        </w:rPr>
        <w:t xml:space="preserve"> </w:t>
      </w:r>
      <w:proofErr w:type="spellStart"/>
      <w:r w:rsidRPr="00E8562B">
        <w:rPr>
          <w:rFonts w:ascii="Arial" w:eastAsia="Arial" w:hAnsi="Arial" w:cs="Arial"/>
          <w:sz w:val="16"/>
          <w:szCs w:val="16"/>
        </w:rPr>
        <w:t>ib</w:t>
      </w:r>
      <w:proofErr w:type="spellEnd"/>
      <w:r w:rsidRPr="00E8562B">
        <w:rPr>
          <w:rFonts w:ascii="Arial" w:eastAsia="Arial" w:hAnsi="Arial" w:cs="Arial"/>
          <w:sz w:val="16"/>
          <w:szCs w:val="16"/>
        </w:rPr>
        <w:t xml:space="preserve"> tug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del w:id="2107" w:author="Kaxiong" w:date="2021-06-10T16:15:00Z">
        <w:r w:rsidRPr="00E8562B" w:rsidDel="001A154F">
          <w:rPr>
            <w:rFonts w:ascii="Arial" w:eastAsia="Arial" w:hAnsi="Arial" w:cs="Arial"/>
            <w:sz w:val="16"/>
            <w:szCs w:val="16"/>
          </w:rPr>
          <w:delText xml:space="preserve">ntau </w:delText>
        </w:r>
      </w:del>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raws</w:t>
      </w:r>
      <w:proofErr w:type="spellEnd"/>
      <w:r w:rsidRPr="00E8562B">
        <w:rPr>
          <w:rFonts w:ascii="Arial" w:eastAsia="Arial" w:hAnsi="Arial" w:cs="Arial"/>
          <w:sz w:val="16"/>
          <w:szCs w:val="16"/>
        </w:rPr>
        <w:t xml:space="preserve"> li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foob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no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rau</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nyob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rau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chaw </w:t>
      </w:r>
      <w:proofErr w:type="spellStart"/>
      <w:r w:rsidRPr="00E8562B">
        <w:rPr>
          <w:rFonts w:ascii="Arial" w:eastAsia="Arial" w:hAnsi="Arial" w:cs="Arial"/>
          <w:sz w:val="16"/>
          <w:szCs w:val="16"/>
        </w:rPr>
        <w:t>nyuaj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heev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hawm</w:t>
      </w:r>
      <w:proofErr w:type="spellEnd"/>
      <w:r w:rsidRPr="00E8562B">
        <w:rPr>
          <w:rFonts w:ascii="Arial" w:eastAsia="Arial" w:hAnsi="Arial" w:cs="Arial"/>
          <w:sz w:val="16"/>
          <w:szCs w:val="16"/>
        </w:rPr>
        <w:t xml:space="preserve"> luv, cov </w:t>
      </w:r>
      <w:proofErr w:type="spellStart"/>
      <w:r w:rsidRPr="00E8562B">
        <w:rPr>
          <w:rFonts w:ascii="Arial" w:eastAsia="Arial" w:hAnsi="Arial" w:cs="Arial"/>
          <w:sz w:val="16"/>
          <w:szCs w:val="16"/>
        </w:rPr>
        <w:t>lus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zoo </w:t>
      </w:r>
      <w:proofErr w:type="spellStart"/>
      <w:r w:rsidRPr="00E8562B">
        <w:rPr>
          <w:rFonts w:ascii="Arial" w:eastAsia="Arial" w:hAnsi="Arial" w:cs="Arial"/>
          <w:sz w:val="16"/>
          <w:szCs w:val="16"/>
        </w:rPr>
        <w:t>tshaj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plaws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kom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ins w:id="2108" w:author="Kaxiong" w:date="2021-06-10T16:19:00Z">
        <w:r w:rsidR="008C0655">
          <w:rPr>
            <w:rFonts w:ascii="Arial" w:eastAsia="Arial" w:hAnsi="Arial" w:cs="Arial"/>
            <w:sz w:val="16"/>
            <w:szCs w:val="16"/>
          </w:rPr>
          <w:t>txhawm</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rau</w:t>
        </w:r>
        <w:proofErr w:type="spellEnd"/>
        <w:r w:rsidR="008C0655">
          <w:rPr>
            <w:rFonts w:ascii="Arial" w:eastAsia="Arial" w:hAnsi="Arial" w:cs="Arial"/>
            <w:sz w:val="16"/>
            <w:szCs w:val="16"/>
          </w:rPr>
          <w:t xml:space="preserve"> tau </w:t>
        </w:r>
        <w:proofErr w:type="spellStart"/>
        <w:r w:rsidR="008C0655">
          <w:rPr>
            <w:rFonts w:ascii="Arial" w:eastAsia="Arial" w:hAnsi="Arial" w:cs="Arial"/>
            <w:sz w:val="16"/>
            <w:szCs w:val="16"/>
          </w:rPr>
          <w:t>kev</w:t>
        </w:r>
        <w:proofErr w:type="spellEnd"/>
        <w:r w:rsidR="008C0655">
          <w:rPr>
            <w:rFonts w:ascii="Arial" w:eastAsia="Arial" w:hAnsi="Arial" w:cs="Arial"/>
            <w:sz w:val="16"/>
            <w:szCs w:val="16"/>
          </w:rPr>
          <w:t xml:space="preserve"> </w:t>
        </w:r>
      </w:ins>
      <w:proofErr w:type="spellStart"/>
      <w:ins w:id="2109" w:author="Kaxiong" w:date="2021-06-10T16:20:00Z">
        <w:r w:rsidR="008C0655">
          <w:rPr>
            <w:rFonts w:ascii="Arial" w:eastAsia="Arial" w:hAnsi="Arial" w:cs="Arial"/>
            <w:sz w:val="16"/>
            <w:szCs w:val="16"/>
          </w:rPr>
          <w:t>qhia</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rau</w:t>
        </w:r>
        <w:proofErr w:type="spellEnd"/>
        <w:r w:rsidR="008C0655">
          <w:rPr>
            <w:rFonts w:ascii="Arial" w:eastAsia="Arial" w:hAnsi="Arial" w:cs="Arial"/>
            <w:sz w:val="16"/>
            <w:szCs w:val="16"/>
          </w:rPr>
          <w:t xml:space="preserve"> </w:t>
        </w:r>
      </w:ins>
      <w:proofErr w:type="spellStart"/>
      <w:ins w:id="2110" w:author="Kaxiong" w:date="2021-06-10T16:21:00Z">
        <w:r w:rsidR="008C0655">
          <w:rPr>
            <w:rFonts w:ascii="Arial" w:eastAsia="Arial" w:hAnsi="Arial" w:cs="Arial"/>
            <w:sz w:val="16"/>
            <w:szCs w:val="16"/>
          </w:rPr>
          <w:t>ntawm</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tus</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neeg</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sawv</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cev</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uas</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tos</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txais</w:t>
        </w:r>
        <w:proofErr w:type="spellEnd"/>
        <w:r w:rsidR="008C0655">
          <w:rPr>
            <w:rFonts w:ascii="Arial" w:eastAsia="Arial" w:hAnsi="Arial" w:cs="Arial"/>
            <w:sz w:val="16"/>
            <w:szCs w:val="16"/>
          </w:rPr>
          <w:t xml:space="preserve"> cov </w:t>
        </w:r>
        <w:proofErr w:type="spellStart"/>
        <w:r w:rsidR="008C0655">
          <w:rPr>
            <w:rFonts w:ascii="Arial" w:eastAsia="Arial" w:hAnsi="Arial" w:cs="Arial"/>
            <w:sz w:val="16"/>
            <w:szCs w:val="16"/>
          </w:rPr>
          <w:t>lus</w:t>
        </w:r>
        <w:proofErr w:type="spellEnd"/>
        <w:r w:rsidR="008C0655">
          <w:rPr>
            <w:rFonts w:ascii="Arial" w:eastAsia="Arial" w:hAnsi="Arial" w:cs="Arial"/>
            <w:sz w:val="16"/>
            <w:szCs w:val="16"/>
          </w:rPr>
          <w:t xml:space="preserve"> pom. </w:t>
        </w:r>
      </w:ins>
      <w:del w:id="2111" w:author="Kaxiong" w:date="2021-06-10T16:24:00Z">
        <w:r w:rsidRPr="00E8562B" w:rsidDel="008C0655">
          <w:rPr>
            <w:rFonts w:ascii="Arial" w:eastAsia="Arial" w:hAnsi="Arial" w:cs="Arial"/>
            <w:sz w:val="16"/>
            <w:szCs w:val="16"/>
          </w:rPr>
          <w:delText xml:space="preserve">tuaj yeem xa mus rau tus neeg saib xyuas khoom noj khoom haus. </w:delText>
        </w:r>
      </w:del>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tias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ntaw</w:t>
      </w:r>
      <w:r w:rsidR="00376AD9" w:rsidRPr="00E8562B">
        <w:rPr>
          <w:rFonts w:ascii="Arial" w:eastAsia="Arial" w:hAnsi="Arial" w:cs="Arial"/>
          <w:sz w:val="16"/>
          <w:szCs w:val="16"/>
        </w:rPr>
        <w:t>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tsis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muaj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ntsig</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tsum</w:t>
      </w:r>
      <w:proofErr w:type="spellEnd"/>
      <w:r w:rsidRPr="00E8562B">
        <w:rPr>
          <w:rFonts w:ascii="Arial" w:eastAsia="Arial" w:hAnsi="Arial" w:cs="Arial"/>
          <w:sz w:val="16"/>
          <w:szCs w:val="16"/>
        </w:rPr>
        <w:t xml:space="preserve"> </w:t>
      </w:r>
      <w:proofErr w:type="spellStart"/>
      <w:ins w:id="2112" w:author="Kaxiong" w:date="2021-06-10T16:24:00Z">
        <w:r w:rsidR="008C0655">
          <w:rPr>
            <w:rFonts w:ascii="Arial" w:eastAsia="Arial" w:hAnsi="Arial" w:cs="Arial"/>
            <w:sz w:val="16"/>
            <w:szCs w:val="16"/>
          </w:rPr>
          <w:t>hloov</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pauv</w:t>
        </w:r>
      </w:ins>
      <w:proofErr w:type="spellEnd"/>
      <w:del w:id="2113" w:author="Kaxiong" w:date="2021-06-10T16:24:00Z">
        <w:r w:rsidRPr="00E8562B" w:rsidDel="008C0655">
          <w:rPr>
            <w:rFonts w:ascii="Arial" w:eastAsia="Arial" w:hAnsi="Arial" w:cs="Arial"/>
            <w:sz w:val="16"/>
            <w:szCs w:val="16"/>
          </w:rPr>
          <w:delText>yoog</w:delText>
        </w:r>
      </w:del>
      <w:r w:rsidRPr="00E8562B">
        <w:rPr>
          <w:rFonts w:ascii="Arial" w:eastAsia="Arial" w:hAnsi="Arial" w:cs="Arial"/>
          <w:sz w:val="16"/>
          <w:szCs w:val="16"/>
        </w:rPr>
        <w:t xml:space="preserve"> </w:t>
      </w:r>
      <w:proofErr w:type="spellStart"/>
      <w:r w:rsidRPr="00E8562B">
        <w:rPr>
          <w:rFonts w:ascii="Arial" w:eastAsia="Arial" w:hAnsi="Arial" w:cs="Arial"/>
          <w:sz w:val="16"/>
          <w:szCs w:val="16"/>
        </w:rPr>
        <w:t>lawv</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kom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dhau</w:t>
      </w:r>
      <w:proofErr w:type="spellEnd"/>
      <w:r w:rsidRPr="00E8562B">
        <w:rPr>
          <w:rFonts w:ascii="Arial" w:eastAsia="Arial" w:hAnsi="Arial" w:cs="Arial"/>
          <w:sz w:val="16"/>
          <w:szCs w:val="16"/>
        </w:rPr>
        <w:t xml:space="preserve"> los </w:t>
      </w:r>
      <w:proofErr w:type="spellStart"/>
      <w:ins w:id="2114" w:author="Kaxiong" w:date="2021-06-10T16:24:00Z">
        <w:r w:rsidR="008C0655">
          <w:rPr>
            <w:rFonts w:ascii="Arial" w:eastAsia="Arial" w:hAnsi="Arial" w:cs="Arial"/>
            <w:sz w:val="16"/>
            <w:szCs w:val="16"/>
          </w:rPr>
          <w:t>rau</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kev</w:t>
        </w:r>
        <w:proofErr w:type="spellEnd"/>
        <w:r w:rsidR="008C0655">
          <w:rPr>
            <w:rFonts w:ascii="Arial" w:eastAsia="Arial" w:hAnsi="Arial" w:cs="Arial"/>
            <w:sz w:val="16"/>
            <w:szCs w:val="16"/>
          </w:rPr>
          <w:t xml:space="preserve"> pom </w:t>
        </w:r>
      </w:ins>
      <w:proofErr w:type="spellStart"/>
      <w:ins w:id="2115" w:author="Kaxiong" w:date="2021-06-10T16:25:00Z">
        <w:r w:rsidR="008C0655">
          <w:rPr>
            <w:rFonts w:ascii="Arial" w:eastAsia="Arial" w:hAnsi="Arial" w:cs="Arial"/>
            <w:sz w:val="16"/>
            <w:szCs w:val="16"/>
          </w:rPr>
          <w:t>hwm</w:t>
        </w:r>
        <w:proofErr w:type="spellEnd"/>
        <w:r w:rsidR="008C0655">
          <w:rPr>
            <w:rFonts w:ascii="Arial" w:eastAsia="Arial" w:hAnsi="Arial" w:cs="Arial"/>
            <w:sz w:val="16"/>
            <w:szCs w:val="16"/>
          </w:rPr>
          <w:t xml:space="preserve"> tau</w:t>
        </w:r>
      </w:ins>
      <w:del w:id="2116" w:author="Kaxiong" w:date="2021-06-10T16:25:00Z">
        <w:r w:rsidRPr="00E8562B" w:rsidDel="008C0655">
          <w:rPr>
            <w:rFonts w:ascii="Arial" w:eastAsia="Arial" w:hAnsi="Arial" w:cs="Arial"/>
            <w:sz w:val="16"/>
            <w:szCs w:val="16"/>
          </w:rPr>
          <w:delText>ua kev soj ntsuam</w:delText>
        </w:r>
      </w:del>
      <w:r w:rsidRPr="00E8562B">
        <w:rPr>
          <w:rFonts w:ascii="Arial" w:eastAsia="Arial" w:hAnsi="Arial" w:cs="Arial"/>
          <w:sz w:val="16"/>
          <w:szCs w:val="16"/>
        </w:rPr>
        <w:t xml:space="preserve">. </w:t>
      </w:r>
      <w:proofErr w:type="spellStart"/>
      <w:ins w:id="2117" w:author="Kaxiong" w:date="2021-06-10T16:25:00Z">
        <w:r w:rsidR="008C0655">
          <w:rPr>
            <w:rFonts w:ascii="Arial" w:eastAsia="Arial" w:hAnsi="Arial" w:cs="Arial"/>
            <w:sz w:val="16"/>
            <w:szCs w:val="16"/>
          </w:rPr>
          <w:t>Hauv</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lub</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sij</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hawm</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ntev</w:t>
        </w:r>
      </w:ins>
      <w:proofErr w:type="spellEnd"/>
      <w:del w:id="2118" w:author="Kaxiong" w:date="2021-06-10T16:25:00Z">
        <w:r w:rsidRPr="00E8562B" w:rsidDel="008C0655">
          <w:rPr>
            <w:rFonts w:ascii="Arial" w:eastAsia="Arial" w:hAnsi="Arial" w:cs="Arial"/>
            <w:sz w:val="16"/>
            <w:szCs w:val="16"/>
          </w:rPr>
          <w:delText>Ntev mus</w:delText>
        </w:r>
        <w:r w:rsidR="00376AD9" w:rsidRPr="00E8562B" w:rsidDel="008C0655">
          <w:rPr>
            <w:rFonts w:ascii="Arial" w:eastAsia="Arial" w:hAnsi="Arial" w:cs="Arial"/>
            <w:sz w:val="16"/>
            <w:szCs w:val="16"/>
          </w:rPr>
          <w:delText xml:space="preserve"> ntxiv</w:delText>
        </w:r>
      </w:del>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nrog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liaj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cov </w:t>
      </w:r>
      <w:proofErr w:type="spellStart"/>
      <w:r w:rsidRPr="00E8562B">
        <w:rPr>
          <w:rFonts w:ascii="Arial" w:eastAsia="Arial" w:hAnsi="Arial" w:cs="Arial"/>
          <w:sz w:val="16"/>
          <w:szCs w:val="16"/>
        </w:rPr>
        <w:t>neeg</w:t>
      </w:r>
      <w:proofErr w:type="spellEnd"/>
      <w:r w:rsidRPr="00E8562B">
        <w:rPr>
          <w:rFonts w:ascii="Arial" w:eastAsia="Arial" w:hAnsi="Arial" w:cs="Arial"/>
          <w:sz w:val="16"/>
          <w:szCs w:val="16"/>
        </w:rPr>
        <w:t xml:space="preserve"> </w:t>
      </w:r>
      <w:proofErr w:type="spellStart"/>
      <w:ins w:id="2119" w:author="Kaxiong" w:date="2021-06-10T16:28:00Z">
        <w:r w:rsidR="008C0655">
          <w:rPr>
            <w:rFonts w:ascii="Arial" w:eastAsia="Arial" w:hAnsi="Arial" w:cs="Arial"/>
            <w:sz w:val="16"/>
            <w:szCs w:val="16"/>
          </w:rPr>
          <w:t>txhawb</w:t>
        </w:r>
        <w:proofErr w:type="spellEnd"/>
        <w:r w:rsidR="008C0655">
          <w:rPr>
            <w:rFonts w:ascii="Arial" w:eastAsia="Arial" w:hAnsi="Arial" w:cs="Arial"/>
            <w:sz w:val="16"/>
            <w:szCs w:val="16"/>
          </w:rPr>
          <w:t xml:space="preserve"> nq aua </w:t>
        </w:r>
        <w:proofErr w:type="spellStart"/>
        <w:r w:rsidR="008C0655">
          <w:rPr>
            <w:rFonts w:ascii="Arial" w:eastAsia="Arial" w:hAnsi="Arial" w:cs="Arial"/>
            <w:sz w:val="16"/>
            <w:szCs w:val="16"/>
          </w:rPr>
          <w:t>liaj</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ua</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teb</w:t>
        </w:r>
        <w:proofErr w:type="spellEnd"/>
        <w:r w:rsidR="008C0655">
          <w:rPr>
            <w:rFonts w:ascii="Arial" w:eastAsia="Arial" w:hAnsi="Arial" w:cs="Arial"/>
            <w:sz w:val="16"/>
            <w:szCs w:val="16"/>
          </w:rPr>
          <w:t xml:space="preserve"> </w:t>
        </w:r>
      </w:ins>
      <w:del w:id="2120" w:author="Kaxiong" w:date="2021-06-10T16:28:00Z">
        <w:r w:rsidRPr="00E8562B" w:rsidDel="008C0655">
          <w:rPr>
            <w:rFonts w:ascii="Arial" w:eastAsia="Arial" w:hAnsi="Arial" w:cs="Arial"/>
            <w:sz w:val="16"/>
            <w:szCs w:val="16"/>
          </w:rPr>
          <w:delText>tawm tswv yim los ua kom</w:delText>
        </w:r>
      </w:del>
      <w:proofErr w:type="spellStart"/>
      <w:ins w:id="2121" w:author="Kaxiong" w:date="2021-06-10T16:28:00Z">
        <w:r w:rsidR="008C0655">
          <w:rPr>
            <w:rFonts w:ascii="Arial" w:eastAsia="Arial" w:hAnsi="Arial" w:cs="Arial"/>
            <w:sz w:val="16"/>
            <w:szCs w:val="16"/>
          </w:rPr>
          <w:t>kom</w:t>
        </w:r>
        <w:proofErr w:type="spellEnd"/>
        <w:r w:rsidR="008C0655">
          <w:rPr>
            <w:rFonts w:ascii="Arial" w:eastAsia="Arial" w:hAnsi="Arial" w:cs="Arial"/>
            <w:sz w:val="16"/>
            <w:szCs w:val="16"/>
          </w:rPr>
          <w:t xml:space="preserve"> los </w:t>
        </w:r>
        <w:proofErr w:type="spellStart"/>
        <w:r w:rsidR="008C0655">
          <w:rPr>
            <w:rFonts w:ascii="Arial" w:eastAsia="Arial" w:hAnsi="Arial" w:cs="Arial"/>
            <w:sz w:val="16"/>
            <w:szCs w:val="16"/>
          </w:rPr>
          <w:t>thov</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kev</w:t>
        </w:r>
      </w:ins>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kev</w:t>
      </w:r>
      <w:proofErr w:type="spellEnd"/>
      <w:r w:rsidRPr="00E8562B">
        <w:rPr>
          <w:rFonts w:ascii="Arial" w:eastAsia="Arial" w:hAnsi="Arial" w:cs="Arial"/>
          <w:sz w:val="16"/>
          <w:szCs w:val="16"/>
        </w:rPr>
        <w:t xml:space="preserve"> lag </w:t>
      </w:r>
      <w:proofErr w:type="spellStart"/>
      <w:r w:rsidRPr="00E8562B">
        <w:rPr>
          <w:rFonts w:ascii="Arial" w:eastAsia="Arial" w:hAnsi="Arial" w:cs="Arial"/>
          <w:sz w:val="16"/>
          <w:szCs w:val="16"/>
        </w:rPr>
        <w:t>luam</w:t>
      </w:r>
      <w:proofErr w:type="spellEnd"/>
      <w:r w:rsidRPr="00E8562B">
        <w:rPr>
          <w:rFonts w:ascii="Arial" w:eastAsia="Arial" w:hAnsi="Arial" w:cs="Arial"/>
          <w:sz w:val="16"/>
          <w:szCs w:val="16"/>
        </w:rPr>
        <w:t xml:space="preserve"> los </w:t>
      </w:r>
      <w:proofErr w:type="spellStart"/>
      <w:ins w:id="2122" w:author="Kaxiong" w:date="2021-06-10T16:29:00Z">
        <w:r w:rsidR="008C0655">
          <w:rPr>
            <w:rFonts w:ascii="Arial" w:eastAsia="Arial" w:hAnsi="Arial" w:cs="Arial"/>
            <w:sz w:val="16"/>
            <w:szCs w:val="16"/>
          </w:rPr>
          <w:t>saib</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xyuas</w:t>
        </w:r>
        <w:proofErr w:type="spellEnd"/>
        <w:r w:rsidR="008C0655">
          <w:rPr>
            <w:rFonts w:ascii="Arial" w:eastAsia="Arial" w:hAnsi="Arial" w:cs="Arial"/>
            <w:sz w:val="16"/>
            <w:szCs w:val="16"/>
          </w:rPr>
          <w:t xml:space="preserve"> </w:t>
        </w:r>
        <w:proofErr w:type="spellStart"/>
        <w:r w:rsidR="00C44AC3">
          <w:rPr>
            <w:rFonts w:ascii="Arial" w:eastAsia="Arial" w:hAnsi="Arial" w:cs="Arial"/>
            <w:sz w:val="16"/>
            <w:szCs w:val="16"/>
          </w:rPr>
          <w:t>ntxiv</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rau</w:t>
        </w:r>
        <w:proofErr w:type="spellEnd"/>
        <w:r w:rsidR="00C44AC3">
          <w:rPr>
            <w:rFonts w:ascii="Arial" w:eastAsia="Arial" w:hAnsi="Arial" w:cs="Arial"/>
            <w:sz w:val="16"/>
            <w:szCs w:val="16"/>
          </w:rPr>
          <w:t xml:space="preserve"> </w:t>
        </w:r>
        <w:proofErr w:type="spellStart"/>
        <w:r w:rsidR="008C0655">
          <w:rPr>
            <w:rFonts w:ascii="Arial" w:eastAsia="Arial" w:hAnsi="Arial" w:cs="Arial"/>
            <w:sz w:val="16"/>
            <w:szCs w:val="16"/>
          </w:rPr>
          <w:t>daim</w:t>
        </w:r>
        <w:proofErr w:type="spellEnd"/>
        <w:r w:rsidR="008C0655">
          <w:rPr>
            <w:rFonts w:ascii="Arial" w:eastAsia="Arial" w:hAnsi="Arial" w:cs="Arial"/>
            <w:sz w:val="16"/>
            <w:szCs w:val="16"/>
          </w:rPr>
          <w:t xml:space="preserve"> </w:t>
        </w:r>
        <w:proofErr w:type="spellStart"/>
        <w:r w:rsidR="008C0655">
          <w:rPr>
            <w:rFonts w:ascii="Arial" w:eastAsia="Arial" w:hAnsi="Arial" w:cs="Arial"/>
            <w:sz w:val="16"/>
            <w:szCs w:val="16"/>
          </w:rPr>
          <w:t>liaj</w:t>
        </w:r>
        <w:proofErr w:type="spellEnd"/>
        <w:r w:rsidR="008C0655">
          <w:rPr>
            <w:rFonts w:ascii="Arial" w:eastAsia="Arial" w:hAnsi="Arial" w:cs="Arial"/>
            <w:sz w:val="16"/>
            <w:szCs w:val="16"/>
          </w:rPr>
          <w:t xml:space="preserve"> </w:t>
        </w:r>
        <w:proofErr w:type="spellStart"/>
        <w:r w:rsidR="00C44AC3">
          <w:rPr>
            <w:rFonts w:ascii="Arial" w:eastAsia="Arial" w:hAnsi="Arial" w:cs="Arial"/>
            <w:sz w:val="16"/>
            <w:szCs w:val="16"/>
          </w:rPr>
          <w:t>teb</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ib</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daim</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xwb</w:t>
        </w:r>
      </w:ins>
      <w:proofErr w:type="spellEnd"/>
      <w:ins w:id="2123" w:author="Kaxiong" w:date="2021-06-10T16:30:00Z">
        <w:r w:rsidR="00C44AC3">
          <w:rPr>
            <w:rFonts w:ascii="Arial" w:eastAsia="Arial" w:hAnsi="Arial" w:cs="Arial"/>
            <w:sz w:val="16"/>
            <w:szCs w:val="16"/>
          </w:rPr>
          <w:t xml:space="preserve"> </w:t>
        </w:r>
      </w:ins>
      <w:del w:id="2124" w:author="Kaxiong" w:date="2021-06-10T16:30:00Z">
        <w:r w:rsidRPr="00E8562B" w:rsidDel="00C44AC3">
          <w:rPr>
            <w:rFonts w:ascii="Arial" w:eastAsia="Arial" w:hAnsi="Arial" w:cs="Arial"/>
            <w:sz w:val="16"/>
            <w:szCs w:val="16"/>
          </w:rPr>
          <w:delText xml:space="preserve">npog ntau cov qoob loo tshwj xeeb </w:delText>
        </w:r>
      </w:del>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ins w:id="2125" w:author="Kaxiong" w:date="2021-06-10T16:30:00Z">
        <w:r w:rsidR="00C44AC3">
          <w:rPr>
            <w:rFonts w:ascii="Arial" w:eastAsia="Arial" w:hAnsi="Arial" w:cs="Arial"/>
            <w:sz w:val="16"/>
            <w:szCs w:val="16"/>
          </w:rPr>
          <w:t xml:space="preserve">cov </w:t>
        </w:r>
        <w:proofErr w:type="spellStart"/>
        <w:r w:rsidR="00C44AC3">
          <w:rPr>
            <w:rFonts w:ascii="Arial" w:eastAsia="Arial" w:hAnsi="Arial" w:cs="Arial"/>
            <w:sz w:val="16"/>
            <w:szCs w:val="16"/>
          </w:rPr>
          <w:t>kev</w:t>
        </w:r>
        <w:proofErr w:type="spellEnd"/>
        <w:r w:rsidR="00C44AC3">
          <w:rPr>
            <w:rFonts w:ascii="Arial" w:eastAsia="Arial" w:hAnsi="Arial" w:cs="Arial"/>
            <w:sz w:val="16"/>
            <w:szCs w:val="16"/>
          </w:rPr>
          <w:t xml:space="preserve"> </w:t>
        </w:r>
      </w:ins>
      <w:proofErr w:type="spellStart"/>
      <w:r w:rsidRPr="00E8562B">
        <w:rPr>
          <w:rFonts w:ascii="Arial" w:eastAsia="Arial" w:hAnsi="Arial" w:cs="Arial"/>
          <w:sz w:val="16"/>
          <w:szCs w:val="16"/>
        </w:rPr>
        <w:t>muag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khoom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Qhov</w:t>
      </w:r>
      <w:proofErr w:type="spellEnd"/>
      <w:r w:rsidRPr="00E8562B">
        <w:rPr>
          <w:rFonts w:ascii="Arial" w:eastAsia="Arial" w:hAnsi="Arial" w:cs="Arial"/>
          <w:sz w:val="16"/>
          <w:szCs w:val="16"/>
        </w:rPr>
        <w:t xml:space="preserve"> no </w:t>
      </w:r>
      <w:proofErr w:type="spellStart"/>
      <w:r w:rsidRPr="00E8562B">
        <w:rPr>
          <w:rFonts w:ascii="Arial" w:eastAsia="Arial" w:hAnsi="Arial" w:cs="Arial"/>
          <w:sz w:val="16"/>
          <w:szCs w:val="16"/>
        </w:rPr>
        <w:t>yuav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yog</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tus</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txheem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qeeb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thiab</w:t>
      </w:r>
      <w:proofErr w:type="spellEnd"/>
      <w:r w:rsidRPr="00E8562B">
        <w:rPr>
          <w:rFonts w:ascii="Arial" w:eastAsia="Arial" w:hAnsi="Arial" w:cs="Arial"/>
          <w:sz w:val="16"/>
          <w:szCs w:val="16"/>
        </w:rPr>
        <w:t xml:space="preserve"> </w:t>
      </w:r>
      <w:ins w:id="2126" w:author="Kaxiong" w:date="2021-06-10T16:31:00Z">
        <w:r w:rsidR="00C44AC3">
          <w:rPr>
            <w:rFonts w:ascii="Arial" w:eastAsia="Arial" w:hAnsi="Arial" w:cs="Arial"/>
            <w:sz w:val="16"/>
            <w:szCs w:val="16"/>
          </w:rPr>
          <w:t xml:space="preserve">tag </w:t>
        </w:r>
        <w:proofErr w:type="spellStart"/>
        <w:r w:rsidR="00C44AC3">
          <w:rPr>
            <w:rFonts w:ascii="Arial" w:eastAsia="Arial" w:hAnsi="Arial" w:cs="Arial"/>
            <w:sz w:val="16"/>
            <w:szCs w:val="16"/>
          </w:rPr>
          <w:t>siab</w:t>
        </w:r>
      </w:ins>
      <w:proofErr w:type="spellEnd"/>
      <w:del w:id="2127" w:author="Kaxiong" w:date="2021-06-10T16:31:00Z">
        <w:r w:rsidRPr="00E8562B" w:rsidDel="00C44AC3">
          <w:rPr>
            <w:rFonts w:ascii="Arial" w:eastAsia="Arial" w:hAnsi="Arial" w:cs="Arial"/>
            <w:sz w:val="16"/>
            <w:szCs w:val="16"/>
          </w:rPr>
          <w:delText>tsis txaus siab</w:delText>
        </w:r>
      </w:del>
      <w:r w:rsidRPr="00E8562B">
        <w:rPr>
          <w:rFonts w:ascii="Arial" w:eastAsia="Arial" w:hAnsi="Arial" w:cs="Arial"/>
          <w:sz w:val="16"/>
          <w:szCs w:val="16"/>
        </w:rPr>
        <w:t xml:space="preserve">), tab sis </w:t>
      </w:r>
      <w:proofErr w:type="spellStart"/>
      <w:r w:rsidRPr="00E8562B">
        <w:rPr>
          <w:rFonts w:ascii="Arial" w:eastAsia="Arial" w:hAnsi="Arial" w:cs="Arial"/>
          <w:sz w:val="16"/>
          <w:szCs w:val="16"/>
        </w:rPr>
        <w:t>ua</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hauj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lwm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dhau</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sij</w:t>
      </w:r>
      <w:proofErr w:type="spellEnd"/>
      <w:r w:rsidR="00376AD9" w:rsidRPr="00E8562B">
        <w:rPr>
          <w:rFonts w:ascii="Arial" w:eastAsia="Arial" w:hAnsi="Arial" w:cs="Arial"/>
          <w:sz w:val="16"/>
          <w:szCs w:val="16"/>
        </w:rPr>
        <w:t xml:space="preserve"> </w:t>
      </w:r>
      <w:proofErr w:type="spellStart"/>
      <w:r w:rsidRPr="00E8562B">
        <w:rPr>
          <w:rFonts w:ascii="Arial" w:eastAsia="Arial" w:hAnsi="Arial" w:cs="Arial"/>
          <w:sz w:val="16"/>
          <w:szCs w:val="16"/>
        </w:rPr>
        <w:t>hawm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nrog</w:t>
      </w:r>
      <w:proofErr w:type="spellEnd"/>
      <w:r w:rsidRPr="00E8562B">
        <w:rPr>
          <w:rFonts w:ascii="Arial" w:eastAsia="Arial" w:hAnsi="Arial" w:cs="Arial"/>
          <w:sz w:val="16"/>
          <w:szCs w:val="16"/>
        </w:rPr>
        <w:t xml:space="preserve"> </w:t>
      </w:r>
      <w:proofErr w:type="spellStart"/>
      <w:ins w:id="2128" w:author="Kaxiong" w:date="2021-06-10T16:31:00Z">
        <w:r w:rsidR="00C44AC3">
          <w:rPr>
            <w:rFonts w:ascii="Arial" w:eastAsia="Arial" w:hAnsi="Arial" w:cs="Arial"/>
            <w:sz w:val="16"/>
            <w:szCs w:val="16"/>
          </w:rPr>
          <w:t>n</w:t>
        </w:r>
      </w:ins>
      <w:ins w:id="2129" w:author="Kaxiong" w:date="2021-06-10T16:32:00Z">
        <w:r w:rsidR="00C44AC3">
          <w:rPr>
            <w:rFonts w:ascii="Arial" w:eastAsia="Arial" w:hAnsi="Arial" w:cs="Arial"/>
            <w:sz w:val="16"/>
            <w:szCs w:val="16"/>
          </w:rPr>
          <w:t>tau</w:t>
        </w:r>
        <w:proofErr w:type="spellEnd"/>
        <w:r w:rsidR="00C44AC3">
          <w:rPr>
            <w:rFonts w:ascii="Arial" w:eastAsia="Arial" w:hAnsi="Arial" w:cs="Arial"/>
            <w:sz w:val="16"/>
            <w:szCs w:val="16"/>
          </w:rPr>
          <w:t xml:space="preserve"> </w:t>
        </w:r>
      </w:ins>
      <w:proofErr w:type="spellStart"/>
      <w:r w:rsidRPr="00E8562B">
        <w:rPr>
          <w:rFonts w:ascii="Arial" w:eastAsia="Arial" w:hAnsi="Arial" w:cs="Arial"/>
          <w:sz w:val="16"/>
          <w:szCs w:val="16"/>
        </w:rPr>
        <w:t>lub</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suab</w:t>
      </w:r>
      <w:proofErr w:type="spellEnd"/>
      <w:r w:rsidRPr="00E8562B">
        <w:rPr>
          <w:rFonts w:ascii="Arial" w:eastAsia="Arial" w:hAnsi="Arial" w:cs="Arial"/>
          <w:sz w:val="16"/>
          <w:szCs w:val="16"/>
        </w:rPr>
        <w:t xml:space="preserve"> </w:t>
      </w:r>
      <w:ins w:id="2130" w:author="Kaxiong" w:date="2021-06-10T16:32:00Z">
        <w:r w:rsidR="00C44AC3">
          <w:rPr>
            <w:rFonts w:ascii="Arial" w:eastAsia="Arial" w:hAnsi="Arial" w:cs="Arial"/>
            <w:sz w:val="16"/>
            <w:szCs w:val="16"/>
          </w:rPr>
          <w:t xml:space="preserve">pom zoo </w:t>
        </w:r>
      </w:ins>
      <w:proofErr w:type="spellStart"/>
      <w:r w:rsidRPr="00E8562B">
        <w:rPr>
          <w:rFonts w:ascii="Arial" w:eastAsia="Arial" w:hAnsi="Arial" w:cs="Arial"/>
          <w:sz w:val="16"/>
          <w:szCs w:val="16"/>
        </w:rPr>
        <w:t>txaus</w:t>
      </w:r>
      <w:proofErr w:type="spellEnd"/>
      <w:r w:rsidRPr="00E8562B">
        <w:rPr>
          <w:rFonts w:ascii="Arial" w:eastAsia="Arial" w:hAnsi="Arial" w:cs="Arial"/>
          <w:sz w:val="16"/>
          <w:szCs w:val="16"/>
        </w:rPr>
        <w:t xml:space="preserve">, </w:t>
      </w:r>
      <w:proofErr w:type="spellStart"/>
      <w:ins w:id="2131" w:author="Kaxiong" w:date="2021-06-10T16:32:00Z">
        <w:r w:rsidR="00C44AC3">
          <w:rPr>
            <w:rFonts w:ascii="Arial" w:eastAsia="Arial" w:hAnsi="Arial" w:cs="Arial"/>
            <w:sz w:val="16"/>
            <w:szCs w:val="16"/>
          </w:rPr>
          <w:t>txhua</w:t>
        </w:r>
        <w:proofErr w:type="spellEnd"/>
        <w:r w:rsidR="00C44AC3">
          <w:rPr>
            <w:rFonts w:ascii="Arial" w:eastAsia="Arial" w:hAnsi="Arial" w:cs="Arial"/>
            <w:sz w:val="16"/>
            <w:szCs w:val="16"/>
          </w:rPr>
          <w:t xml:space="preserve"> yam</w:t>
        </w:r>
      </w:ins>
      <w:del w:id="2132" w:author="Kaxiong" w:date="2021-06-10T16:32:00Z">
        <w:r w:rsidR="00376AD9" w:rsidRPr="00E8562B" w:rsidDel="00C44AC3">
          <w:rPr>
            <w:rFonts w:ascii="Arial" w:eastAsia="Arial" w:hAnsi="Arial" w:cs="Arial"/>
            <w:sz w:val="16"/>
            <w:szCs w:val="16"/>
          </w:rPr>
          <w:delText xml:space="preserve">lwm </w:delText>
        </w:r>
        <w:r w:rsidRPr="00E8562B" w:rsidDel="00C44AC3">
          <w:rPr>
            <w:rFonts w:ascii="Arial" w:eastAsia="Arial" w:hAnsi="Arial" w:cs="Arial"/>
            <w:sz w:val="16"/>
            <w:szCs w:val="16"/>
          </w:rPr>
          <w:delText>yam</w:delText>
        </w:r>
      </w:del>
      <w:r w:rsidRPr="00E8562B">
        <w:rPr>
          <w:rFonts w:ascii="Arial" w:eastAsia="Arial" w:hAnsi="Arial" w:cs="Arial"/>
          <w:sz w:val="16"/>
          <w:szCs w:val="16"/>
        </w:rPr>
        <w:t xml:space="preserve"> </w:t>
      </w:r>
      <w:proofErr w:type="spellStart"/>
      <w:r w:rsidRPr="00E8562B">
        <w:rPr>
          <w:rFonts w:ascii="Arial" w:eastAsia="Arial" w:hAnsi="Arial" w:cs="Arial"/>
          <w:sz w:val="16"/>
          <w:szCs w:val="16"/>
        </w:rPr>
        <w:t>tuaj</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yeem</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hloov</w:t>
      </w:r>
      <w:proofErr w:type="spellEnd"/>
      <w:r w:rsidRPr="00E8562B">
        <w:rPr>
          <w:rFonts w:ascii="Arial" w:eastAsia="Arial" w:hAnsi="Arial" w:cs="Arial"/>
          <w:sz w:val="16"/>
          <w:szCs w:val="16"/>
        </w:rPr>
        <w:t xml:space="preserve"> </w:t>
      </w:r>
      <w:proofErr w:type="spellStart"/>
      <w:r w:rsidRPr="00E8562B">
        <w:rPr>
          <w:rFonts w:ascii="Arial" w:eastAsia="Arial" w:hAnsi="Arial" w:cs="Arial"/>
          <w:sz w:val="16"/>
          <w:szCs w:val="16"/>
        </w:rPr>
        <w:t>pauv</w:t>
      </w:r>
      <w:proofErr w:type="spellEnd"/>
      <w:r w:rsidRPr="00E8562B">
        <w:rPr>
          <w:rFonts w:ascii="Arial" w:eastAsia="Arial" w:hAnsi="Arial" w:cs="Arial"/>
          <w:sz w:val="16"/>
          <w:szCs w:val="16"/>
        </w:rPr>
        <w:t>.</w:t>
      </w:r>
    </w:p>
    <w:p w14:paraId="75073637" w14:textId="77777777" w:rsidR="00BF3E5F" w:rsidRDefault="00BF3E5F">
      <w:pPr>
        <w:spacing w:line="342" w:lineRule="exact"/>
        <w:rPr>
          <w:sz w:val="20"/>
          <w:szCs w:val="20"/>
        </w:rPr>
      </w:pPr>
    </w:p>
    <w:p w14:paraId="30B7D537" w14:textId="38FBCC20" w:rsidR="00BF3E5F" w:rsidRPr="00FA44D8" w:rsidRDefault="00F2670D">
      <w:pPr>
        <w:rPr>
          <w:sz w:val="16"/>
          <w:szCs w:val="16"/>
        </w:rPr>
      </w:pPr>
      <w:proofErr w:type="spellStart"/>
      <w:r w:rsidRPr="00FA44D8">
        <w:rPr>
          <w:rFonts w:ascii="Arial" w:eastAsia="Arial" w:hAnsi="Arial" w:cs="Arial"/>
          <w:sz w:val="16"/>
          <w:szCs w:val="16"/>
        </w:rPr>
        <w:t>Raws</w:t>
      </w:r>
      <w:proofErr w:type="spellEnd"/>
      <w:r w:rsidRPr="00FA44D8">
        <w:rPr>
          <w:rFonts w:ascii="Arial" w:eastAsia="Arial" w:hAnsi="Arial" w:cs="Arial"/>
          <w:sz w:val="16"/>
          <w:szCs w:val="16"/>
        </w:rPr>
        <w:t xml:space="preserve"> li </w:t>
      </w:r>
      <w:proofErr w:type="spellStart"/>
      <w:r w:rsidRPr="00FA44D8">
        <w:rPr>
          <w:rFonts w:ascii="Arial" w:eastAsia="Arial" w:hAnsi="Arial" w:cs="Arial"/>
          <w:sz w:val="16"/>
          <w:szCs w:val="16"/>
        </w:rPr>
        <w:t>qhov</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pib</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ntawm</w:t>
      </w:r>
      <w:proofErr w:type="spellEnd"/>
      <w:r w:rsidRPr="00FA44D8">
        <w:rPr>
          <w:rFonts w:ascii="Arial" w:eastAsia="Arial" w:hAnsi="Arial" w:cs="Arial"/>
          <w:sz w:val="16"/>
          <w:szCs w:val="16"/>
        </w:rPr>
        <w:t xml:space="preserve"> no </w:t>
      </w:r>
      <w:proofErr w:type="spellStart"/>
      <w:r w:rsidRPr="00FA44D8">
        <w:rPr>
          <w:rFonts w:ascii="Arial" w:eastAsia="Arial" w:hAnsi="Arial" w:cs="Arial"/>
          <w:sz w:val="16"/>
          <w:szCs w:val="16"/>
        </w:rPr>
        <w:t>yog</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qhov</w:t>
      </w:r>
      <w:proofErr w:type="spellEnd"/>
      <w:r w:rsidRPr="00FA44D8">
        <w:rPr>
          <w:rFonts w:ascii="Arial" w:eastAsia="Arial" w:hAnsi="Arial" w:cs="Arial"/>
          <w:sz w:val="16"/>
          <w:szCs w:val="16"/>
        </w:rPr>
        <w:t xml:space="preserve"> </w:t>
      </w:r>
      <w:proofErr w:type="spellStart"/>
      <w:r w:rsidR="00566975" w:rsidRPr="00FA44D8">
        <w:rPr>
          <w:rFonts w:ascii="Arial" w:eastAsia="Arial" w:hAnsi="Arial" w:cs="Arial"/>
          <w:sz w:val="16"/>
          <w:szCs w:val="16"/>
        </w:rPr>
        <w:t>uas</w:t>
      </w:r>
      <w:proofErr w:type="spellEnd"/>
      <w:r w:rsidR="00566975" w:rsidRPr="00FA44D8">
        <w:rPr>
          <w:rFonts w:ascii="Arial" w:eastAsia="Arial" w:hAnsi="Arial" w:cs="Arial"/>
          <w:sz w:val="16"/>
          <w:szCs w:val="16"/>
        </w:rPr>
        <w:t xml:space="preserve"> </w:t>
      </w:r>
      <w:proofErr w:type="spellStart"/>
      <w:r w:rsidRPr="00FA44D8">
        <w:rPr>
          <w:rFonts w:ascii="Arial" w:eastAsia="Arial" w:hAnsi="Arial" w:cs="Arial"/>
          <w:sz w:val="16"/>
          <w:szCs w:val="16"/>
        </w:rPr>
        <w:t>koj</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tuaj</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yeem</w:t>
      </w:r>
      <w:proofErr w:type="spellEnd"/>
      <w:r w:rsidRPr="00FA44D8">
        <w:rPr>
          <w:rFonts w:ascii="Arial" w:eastAsia="Arial" w:hAnsi="Arial" w:cs="Arial"/>
          <w:sz w:val="16"/>
          <w:szCs w:val="16"/>
        </w:rPr>
        <w:t xml:space="preserve"> </w:t>
      </w:r>
      <w:proofErr w:type="spellStart"/>
      <w:r w:rsidRPr="00FA44D8">
        <w:rPr>
          <w:rFonts w:ascii="Arial" w:eastAsia="Arial" w:hAnsi="Arial" w:cs="Arial"/>
          <w:sz w:val="16"/>
          <w:szCs w:val="16"/>
        </w:rPr>
        <w:t>ua</w:t>
      </w:r>
      <w:proofErr w:type="spellEnd"/>
      <w:r w:rsidRPr="00FA44D8">
        <w:rPr>
          <w:rFonts w:ascii="Arial" w:eastAsia="Arial" w:hAnsi="Arial" w:cs="Arial"/>
          <w:sz w:val="16"/>
          <w:szCs w:val="16"/>
        </w:rPr>
        <w:t xml:space="preserve"> tau:</w:t>
      </w:r>
    </w:p>
    <w:p w14:paraId="177B74ED" w14:textId="77777777" w:rsidR="00BF3E5F" w:rsidRDefault="00BF3E5F">
      <w:pPr>
        <w:spacing w:line="200" w:lineRule="exact"/>
        <w:rPr>
          <w:sz w:val="20"/>
          <w:szCs w:val="20"/>
        </w:rPr>
      </w:pPr>
    </w:p>
    <w:p w14:paraId="764168AF" w14:textId="77777777" w:rsidR="00BF3E5F" w:rsidRDefault="00BF3E5F">
      <w:pPr>
        <w:spacing w:line="207" w:lineRule="exact"/>
        <w:rPr>
          <w:sz w:val="20"/>
          <w:szCs w:val="20"/>
        </w:rPr>
      </w:pPr>
    </w:p>
    <w:p w14:paraId="545590D3" w14:textId="273AEFA8" w:rsidR="00BF3E5F" w:rsidRPr="00C44AC3" w:rsidRDefault="00F2670D">
      <w:pPr>
        <w:pStyle w:val="ListParagraph"/>
        <w:numPr>
          <w:ilvl w:val="0"/>
          <w:numId w:val="38"/>
        </w:numPr>
        <w:spacing w:line="333" w:lineRule="auto"/>
        <w:ind w:right="60"/>
        <w:jc w:val="both"/>
        <w:rPr>
          <w:sz w:val="16"/>
          <w:szCs w:val="16"/>
          <w:rPrChange w:id="2133" w:author="Kaxiong" w:date="2021-06-10T16:33:00Z">
            <w:rPr/>
          </w:rPrChange>
        </w:rPr>
        <w:pPrChange w:id="2134" w:author="Kaxiong" w:date="2021-06-10T16:33:00Z">
          <w:pPr>
            <w:spacing w:line="333" w:lineRule="auto"/>
            <w:ind w:left="720" w:right="60"/>
            <w:jc w:val="both"/>
          </w:pPr>
        </w:pPrChange>
      </w:pPr>
      <w:proofErr w:type="spellStart"/>
      <w:r w:rsidRPr="00C44AC3">
        <w:rPr>
          <w:rFonts w:ascii="Arial" w:eastAsia="Arial" w:hAnsi="Arial" w:cs="Arial"/>
          <w:sz w:val="16"/>
          <w:szCs w:val="16"/>
          <w:rPrChange w:id="2135" w:author="Kaxiong" w:date="2021-06-10T16:33:00Z">
            <w:rPr>
              <w:rFonts w:eastAsia="Arial"/>
            </w:rPr>
          </w:rPrChange>
        </w:rPr>
        <w:t>Nrhiav</w:t>
      </w:r>
      <w:proofErr w:type="spellEnd"/>
      <w:r w:rsidRPr="00C44AC3">
        <w:rPr>
          <w:rFonts w:ascii="Arial" w:eastAsia="Arial" w:hAnsi="Arial" w:cs="Arial"/>
          <w:sz w:val="16"/>
          <w:szCs w:val="16"/>
          <w:rPrChange w:id="2136" w:author="Kaxiong" w:date="2021-06-10T16:33:00Z">
            <w:rPr>
              <w:rFonts w:eastAsia="Arial"/>
            </w:rPr>
          </w:rPrChange>
        </w:rPr>
        <w:t xml:space="preserve"> </w:t>
      </w:r>
      <w:proofErr w:type="spellStart"/>
      <w:r w:rsidRPr="00C44AC3">
        <w:rPr>
          <w:rFonts w:ascii="Arial" w:eastAsia="Arial" w:hAnsi="Arial" w:cs="Arial"/>
          <w:sz w:val="16"/>
          <w:szCs w:val="16"/>
          <w:rPrChange w:id="2137" w:author="Kaxiong" w:date="2021-06-10T16:33:00Z">
            <w:rPr>
              <w:rFonts w:eastAsia="Arial"/>
            </w:rPr>
          </w:rPrChange>
        </w:rPr>
        <w:t>tus</w:t>
      </w:r>
      <w:proofErr w:type="spellEnd"/>
      <w:r w:rsidRPr="00C44AC3">
        <w:rPr>
          <w:rFonts w:ascii="Arial" w:eastAsia="Arial" w:hAnsi="Arial" w:cs="Arial"/>
          <w:sz w:val="16"/>
          <w:szCs w:val="16"/>
          <w:rPrChange w:id="2138" w:author="Kaxiong" w:date="2021-06-10T16:33:00Z">
            <w:rPr>
              <w:rFonts w:eastAsia="Arial"/>
            </w:rPr>
          </w:rPrChange>
        </w:rPr>
        <w:t xml:space="preserve"> </w:t>
      </w:r>
      <w:proofErr w:type="spellStart"/>
      <w:r w:rsidRPr="00C44AC3">
        <w:rPr>
          <w:rFonts w:ascii="Arial" w:eastAsia="Arial" w:hAnsi="Arial" w:cs="Arial"/>
          <w:sz w:val="16"/>
          <w:szCs w:val="16"/>
          <w:rPrChange w:id="2139" w:author="Kaxiong" w:date="2021-06-10T16:33:00Z">
            <w:rPr>
              <w:rFonts w:eastAsia="Arial"/>
            </w:rPr>
          </w:rPrChange>
        </w:rPr>
        <w:t>sawv</w:t>
      </w:r>
      <w:proofErr w:type="spellEnd"/>
      <w:r w:rsidRPr="00C44AC3">
        <w:rPr>
          <w:rFonts w:ascii="Arial" w:eastAsia="Arial" w:hAnsi="Arial" w:cs="Arial"/>
          <w:sz w:val="16"/>
          <w:szCs w:val="16"/>
          <w:rPrChange w:id="2140" w:author="Kaxiong" w:date="2021-06-10T16:33:00Z">
            <w:rPr>
              <w:rFonts w:eastAsia="Arial"/>
            </w:rPr>
          </w:rPrChange>
        </w:rPr>
        <w:t xml:space="preserve"> </w:t>
      </w:r>
      <w:proofErr w:type="spellStart"/>
      <w:r w:rsidRPr="00C44AC3">
        <w:rPr>
          <w:rFonts w:ascii="Arial" w:eastAsia="Arial" w:hAnsi="Arial" w:cs="Arial"/>
          <w:sz w:val="16"/>
          <w:szCs w:val="16"/>
          <w:rPrChange w:id="2141" w:author="Kaxiong" w:date="2021-06-10T16:33:00Z">
            <w:rPr>
              <w:rFonts w:eastAsia="Arial"/>
            </w:rPr>
          </w:rPrChange>
        </w:rPr>
        <w:t>cev</w:t>
      </w:r>
      <w:proofErr w:type="spellEnd"/>
      <w:r w:rsidRPr="00C44AC3">
        <w:rPr>
          <w:rFonts w:ascii="Arial" w:eastAsia="Arial" w:hAnsi="Arial" w:cs="Arial"/>
          <w:sz w:val="16"/>
          <w:szCs w:val="16"/>
          <w:rPrChange w:id="2142" w:author="Kaxiong" w:date="2021-06-10T16:33:00Z">
            <w:rPr>
              <w:rFonts w:eastAsia="Arial"/>
            </w:rPr>
          </w:rPrChange>
        </w:rPr>
        <w:t xml:space="preserve"> </w:t>
      </w:r>
      <w:proofErr w:type="spellStart"/>
      <w:r w:rsidR="00B87A2C" w:rsidRPr="00C44AC3">
        <w:rPr>
          <w:rFonts w:ascii="Arial" w:eastAsia="Arial" w:hAnsi="Arial" w:cs="Arial"/>
          <w:sz w:val="16"/>
          <w:szCs w:val="16"/>
          <w:rPrChange w:id="2143" w:author="Kaxiong" w:date="2021-06-10T16:33:00Z">
            <w:rPr>
              <w:rFonts w:eastAsia="Arial"/>
            </w:rPr>
          </w:rPrChange>
        </w:rPr>
        <w:t>kev</w:t>
      </w:r>
      <w:proofErr w:type="spellEnd"/>
      <w:r w:rsidR="00B87A2C" w:rsidRPr="00C44AC3">
        <w:rPr>
          <w:rFonts w:ascii="Arial" w:eastAsia="Arial" w:hAnsi="Arial" w:cs="Arial"/>
          <w:sz w:val="16"/>
          <w:szCs w:val="16"/>
          <w:rPrChange w:id="2144" w:author="Kaxiong" w:date="2021-06-10T16:33:00Z">
            <w:rPr>
              <w:rFonts w:eastAsia="Arial"/>
            </w:rPr>
          </w:rPrChange>
        </w:rPr>
        <w:t xml:space="preserve"> </w:t>
      </w:r>
      <w:proofErr w:type="spellStart"/>
      <w:r w:rsidR="00B87A2C" w:rsidRPr="00C44AC3">
        <w:rPr>
          <w:rFonts w:ascii="Arial" w:eastAsia="Arial" w:hAnsi="Arial" w:cs="Arial"/>
          <w:sz w:val="16"/>
          <w:szCs w:val="16"/>
          <w:rPrChange w:id="2145" w:author="Kaxiong" w:date="2021-06-10T16:33:00Z">
            <w:rPr>
              <w:rFonts w:eastAsia="Arial"/>
            </w:rPr>
          </w:rPrChange>
        </w:rPr>
        <w:t>pov</w:t>
      </w:r>
      <w:proofErr w:type="spellEnd"/>
      <w:r w:rsidR="00B87A2C" w:rsidRPr="00C44AC3">
        <w:rPr>
          <w:rFonts w:ascii="Arial" w:eastAsia="Arial" w:hAnsi="Arial" w:cs="Arial"/>
          <w:sz w:val="16"/>
          <w:szCs w:val="16"/>
          <w:rPrChange w:id="2146" w:author="Kaxiong" w:date="2021-06-10T16:33:00Z">
            <w:rPr>
              <w:rFonts w:eastAsia="Arial"/>
            </w:rPr>
          </w:rPrChange>
        </w:rPr>
        <w:t xml:space="preserve"> </w:t>
      </w:r>
      <w:proofErr w:type="spellStart"/>
      <w:r w:rsidR="00B87A2C" w:rsidRPr="00C44AC3">
        <w:rPr>
          <w:rFonts w:ascii="Arial" w:eastAsia="Arial" w:hAnsi="Arial" w:cs="Arial"/>
          <w:sz w:val="16"/>
          <w:szCs w:val="16"/>
          <w:rPrChange w:id="2147" w:author="Kaxiong" w:date="2021-06-10T16:33:00Z">
            <w:rPr>
              <w:rFonts w:eastAsia="Arial"/>
            </w:rPr>
          </w:rPrChange>
        </w:rPr>
        <w:t>hwm</w:t>
      </w:r>
      <w:proofErr w:type="spellEnd"/>
      <w:r w:rsidRPr="00C44AC3">
        <w:rPr>
          <w:rFonts w:ascii="Arial" w:eastAsia="Arial" w:hAnsi="Arial" w:cs="Arial"/>
          <w:sz w:val="16"/>
          <w:szCs w:val="16"/>
          <w:rPrChange w:id="2148" w:author="Kaxiong" w:date="2021-06-10T16:33:00Z">
            <w:rPr>
              <w:rFonts w:eastAsia="Arial"/>
            </w:rPr>
          </w:rPrChange>
        </w:rPr>
        <w:t xml:space="preserve">: </w:t>
      </w:r>
      <w:proofErr w:type="spellStart"/>
      <w:r w:rsidRPr="00C44AC3">
        <w:rPr>
          <w:rFonts w:ascii="Arial" w:eastAsia="Arial" w:hAnsi="Arial" w:cs="Arial"/>
          <w:sz w:val="16"/>
          <w:szCs w:val="16"/>
          <w:rPrChange w:id="2149" w:author="Kaxiong" w:date="2021-06-10T16:33:00Z">
            <w:rPr>
              <w:rFonts w:eastAsia="Arial"/>
            </w:rPr>
          </w:rPrChange>
        </w:rPr>
        <w:t>Yog</w:t>
      </w:r>
      <w:proofErr w:type="spellEnd"/>
      <w:r w:rsidRPr="00C44AC3">
        <w:rPr>
          <w:rFonts w:ascii="Arial" w:eastAsia="Arial" w:hAnsi="Arial" w:cs="Arial"/>
          <w:sz w:val="16"/>
          <w:szCs w:val="16"/>
          <w:rPrChange w:id="2150" w:author="Kaxiong" w:date="2021-06-10T16:33:00Z">
            <w:rPr>
              <w:rFonts w:eastAsia="Arial"/>
            </w:rPr>
          </w:rPrChange>
        </w:rPr>
        <w:t xml:space="preserve"> </w:t>
      </w:r>
      <w:proofErr w:type="spellStart"/>
      <w:r w:rsidRPr="00C44AC3">
        <w:rPr>
          <w:rFonts w:ascii="Arial" w:eastAsia="Arial" w:hAnsi="Arial" w:cs="Arial"/>
          <w:sz w:val="16"/>
          <w:szCs w:val="16"/>
          <w:rPrChange w:id="2151" w:author="Kaxiong" w:date="2021-06-10T16:33:00Z">
            <w:rPr>
              <w:rFonts w:eastAsia="Arial"/>
            </w:rPr>
          </w:rPrChange>
        </w:rPr>
        <w:t>koj</w:t>
      </w:r>
      <w:proofErr w:type="spellEnd"/>
      <w:r w:rsidRPr="00C44AC3">
        <w:rPr>
          <w:rFonts w:ascii="Arial" w:eastAsia="Arial" w:hAnsi="Arial" w:cs="Arial"/>
          <w:sz w:val="16"/>
          <w:szCs w:val="16"/>
          <w:rPrChange w:id="2152" w:author="Kaxiong" w:date="2021-06-10T16:33:00Z">
            <w:rPr>
              <w:rFonts w:eastAsia="Arial"/>
            </w:rPr>
          </w:rPrChange>
        </w:rPr>
        <w:t xml:space="preserve"> </w:t>
      </w:r>
      <w:proofErr w:type="spellStart"/>
      <w:r w:rsidRPr="00C44AC3">
        <w:rPr>
          <w:rFonts w:ascii="Arial" w:eastAsia="Arial" w:hAnsi="Arial" w:cs="Arial"/>
          <w:sz w:val="16"/>
          <w:szCs w:val="16"/>
          <w:rPrChange w:id="2153" w:author="Kaxiong" w:date="2021-06-10T16:33:00Z">
            <w:rPr>
              <w:rFonts w:eastAsia="Arial"/>
            </w:rPr>
          </w:rPrChange>
        </w:rPr>
        <w:t>tsis</w:t>
      </w:r>
      <w:proofErr w:type="spellEnd"/>
      <w:r w:rsidRPr="00C44AC3">
        <w:rPr>
          <w:rFonts w:ascii="Arial" w:eastAsia="Arial" w:hAnsi="Arial" w:cs="Arial"/>
          <w:sz w:val="16"/>
          <w:szCs w:val="16"/>
          <w:rPrChange w:id="2154" w:author="Kaxiong" w:date="2021-06-10T16:33:00Z">
            <w:rPr>
              <w:rFonts w:eastAsia="Arial"/>
            </w:rPr>
          </w:rPrChange>
        </w:rPr>
        <w:t xml:space="preserve"> </w:t>
      </w:r>
      <w:proofErr w:type="spellStart"/>
      <w:r w:rsidRPr="00C44AC3">
        <w:rPr>
          <w:rFonts w:ascii="Arial" w:eastAsia="Arial" w:hAnsi="Arial" w:cs="Arial"/>
          <w:sz w:val="16"/>
          <w:szCs w:val="16"/>
          <w:rPrChange w:id="2155" w:author="Kaxiong" w:date="2021-06-10T16:33:00Z">
            <w:rPr>
              <w:rFonts w:eastAsia="Arial"/>
            </w:rPr>
          </w:rPrChange>
        </w:rPr>
        <w:t>muaj</w:t>
      </w:r>
      <w:proofErr w:type="spellEnd"/>
      <w:r w:rsidRPr="00C44AC3">
        <w:rPr>
          <w:rFonts w:ascii="Arial" w:eastAsia="Arial" w:hAnsi="Arial" w:cs="Arial"/>
          <w:sz w:val="16"/>
          <w:szCs w:val="16"/>
          <w:rPrChange w:id="2156" w:author="Kaxiong" w:date="2021-06-10T16:33:00Z">
            <w:rPr>
              <w:rFonts w:eastAsia="Arial"/>
            </w:rPr>
          </w:rPrChange>
        </w:rPr>
        <w:t xml:space="preserve"> </w:t>
      </w:r>
      <w:proofErr w:type="spellStart"/>
      <w:r w:rsidRPr="00C44AC3">
        <w:rPr>
          <w:rFonts w:ascii="Arial" w:eastAsia="Arial" w:hAnsi="Arial" w:cs="Arial"/>
          <w:sz w:val="16"/>
          <w:szCs w:val="16"/>
          <w:rPrChange w:id="2157" w:author="Kaxiong" w:date="2021-06-10T16:33:00Z">
            <w:rPr>
              <w:rFonts w:eastAsia="Arial"/>
            </w:rPr>
          </w:rPrChange>
        </w:rPr>
        <w:t>ib</w:t>
      </w:r>
      <w:proofErr w:type="spellEnd"/>
      <w:r w:rsidRPr="00C44AC3">
        <w:rPr>
          <w:rFonts w:ascii="Arial" w:eastAsia="Arial" w:hAnsi="Arial" w:cs="Arial"/>
          <w:sz w:val="16"/>
          <w:szCs w:val="16"/>
          <w:rPrChange w:id="2158" w:author="Kaxiong" w:date="2021-06-10T16:33:00Z">
            <w:rPr>
              <w:rFonts w:eastAsia="Arial"/>
            </w:rPr>
          </w:rPrChange>
        </w:rPr>
        <w:t xml:space="preserve"> </w:t>
      </w:r>
      <w:proofErr w:type="spellStart"/>
      <w:r w:rsidRPr="00C44AC3">
        <w:rPr>
          <w:rFonts w:ascii="Arial" w:eastAsia="Arial" w:hAnsi="Arial" w:cs="Arial"/>
          <w:sz w:val="16"/>
          <w:szCs w:val="16"/>
          <w:rPrChange w:id="2159" w:author="Kaxiong" w:date="2021-06-10T16:33:00Z">
            <w:rPr>
              <w:rFonts w:eastAsia="Arial"/>
            </w:rPr>
          </w:rPrChange>
        </w:rPr>
        <w:t>tus</w:t>
      </w:r>
      <w:proofErr w:type="spellEnd"/>
      <w:r w:rsidRPr="00C44AC3">
        <w:rPr>
          <w:rFonts w:ascii="Arial" w:eastAsia="Arial" w:hAnsi="Arial" w:cs="Arial"/>
          <w:sz w:val="16"/>
          <w:szCs w:val="16"/>
          <w:rPrChange w:id="2160" w:author="Kaxiong" w:date="2021-06-10T16:33:00Z">
            <w:rPr>
              <w:rFonts w:eastAsia="Arial"/>
            </w:rPr>
          </w:rPrChange>
        </w:rPr>
        <w:t xml:space="preserve"> </w:t>
      </w:r>
      <w:proofErr w:type="spellStart"/>
      <w:ins w:id="2161" w:author="Kaxiong" w:date="2021-06-10T16:36:00Z">
        <w:r w:rsidR="00C44AC3">
          <w:rPr>
            <w:rFonts w:ascii="Arial" w:eastAsia="Arial" w:hAnsi="Arial" w:cs="Arial"/>
            <w:sz w:val="16"/>
            <w:szCs w:val="16"/>
          </w:rPr>
          <w:t>sawv</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cev</w:t>
        </w:r>
        <w:proofErr w:type="spellEnd"/>
        <w:r w:rsidR="00C44AC3">
          <w:rPr>
            <w:rFonts w:ascii="Arial" w:eastAsia="Arial" w:hAnsi="Arial" w:cs="Arial"/>
            <w:sz w:val="16"/>
            <w:szCs w:val="16"/>
          </w:rPr>
          <w:t xml:space="preserve"> </w:t>
        </w:r>
      </w:ins>
      <w:del w:id="2162" w:author="Kaxiong" w:date="2021-06-10T16:36:00Z">
        <w:r w:rsidR="00EB2017" w:rsidRPr="00C44AC3" w:rsidDel="00C44AC3">
          <w:rPr>
            <w:rFonts w:ascii="Arial" w:eastAsia="Arial" w:hAnsi="Arial" w:cs="Arial"/>
            <w:sz w:val="16"/>
            <w:szCs w:val="16"/>
            <w:rPrChange w:id="2163" w:author="Kaxiong" w:date="2021-06-10T16:33:00Z">
              <w:rPr>
                <w:rFonts w:eastAsia="Arial"/>
              </w:rPr>
            </w:rPrChange>
          </w:rPr>
          <w:delText xml:space="preserve">muaj </w:delText>
        </w:r>
      </w:del>
      <w:proofErr w:type="spellStart"/>
      <w:r w:rsidR="00EB2017" w:rsidRPr="00C44AC3">
        <w:rPr>
          <w:rFonts w:ascii="Arial" w:eastAsia="Arial" w:hAnsi="Arial" w:cs="Arial"/>
          <w:sz w:val="16"/>
          <w:szCs w:val="16"/>
          <w:rPrChange w:id="2164" w:author="Kaxiong" w:date="2021-06-10T16:33:00Z">
            <w:rPr>
              <w:rFonts w:eastAsia="Arial"/>
            </w:rPr>
          </w:rPrChange>
        </w:rPr>
        <w:t>kev</w:t>
      </w:r>
      <w:proofErr w:type="spellEnd"/>
      <w:r w:rsidRPr="00C44AC3">
        <w:rPr>
          <w:rFonts w:ascii="Arial" w:eastAsia="Arial" w:hAnsi="Arial" w:cs="Arial"/>
          <w:sz w:val="16"/>
          <w:szCs w:val="16"/>
          <w:rPrChange w:id="2165" w:author="Kaxiong" w:date="2021-06-10T16:33:00Z">
            <w:rPr>
              <w:rFonts w:eastAsia="Arial"/>
            </w:rPr>
          </w:rPrChange>
        </w:rPr>
        <w:t xml:space="preserve"> </w:t>
      </w:r>
      <w:proofErr w:type="spellStart"/>
      <w:r w:rsidRPr="00C44AC3">
        <w:rPr>
          <w:rFonts w:ascii="Arial" w:eastAsia="Arial" w:hAnsi="Arial" w:cs="Arial"/>
          <w:sz w:val="16"/>
          <w:szCs w:val="16"/>
          <w:rPrChange w:id="2166" w:author="Kaxiong" w:date="2021-06-10T16:33:00Z">
            <w:rPr>
              <w:rFonts w:eastAsia="Arial"/>
            </w:rPr>
          </w:rPrChange>
        </w:rPr>
        <w:t>pov</w:t>
      </w:r>
      <w:proofErr w:type="spellEnd"/>
      <w:r w:rsidRPr="00C44AC3">
        <w:rPr>
          <w:rFonts w:ascii="Arial" w:eastAsia="Arial" w:hAnsi="Arial" w:cs="Arial"/>
          <w:sz w:val="16"/>
          <w:szCs w:val="16"/>
          <w:rPrChange w:id="2167" w:author="Kaxiong" w:date="2021-06-10T16:33:00Z">
            <w:rPr>
              <w:rFonts w:eastAsia="Arial"/>
            </w:rPr>
          </w:rPrChange>
        </w:rPr>
        <w:t xml:space="preserve"> </w:t>
      </w:r>
      <w:proofErr w:type="spellStart"/>
      <w:r w:rsidRPr="00C44AC3">
        <w:rPr>
          <w:rFonts w:ascii="Arial" w:eastAsia="Arial" w:hAnsi="Arial" w:cs="Arial"/>
          <w:sz w:val="16"/>
          <w:szCs w:val="16"/>
          <w:rPrChange w:id="2168" w:author="Kaxiong" w:date="2021-06-10T16:33:00Z">
            <w:rPr>
              <w:rFonts w:eastAsia="Arial"/>
            </w:rPr>
          </w:rPrChange>
        </w:rPr>
        <w:t>hwm</w:t>
      </w:r>
      <w:proofErr w:type="spellEnd"/>
      <w:r w:rsidRPr="00C44AC3">
        <w:rPr>
          <w:rFonts w:ascii="Arial" w:eastAsia="Arial" w:hAnsi="Arial" w:cs="Arial"/>
          <w:sz w:val="16"/>
          <w:szCs w:val="16"/>
          <w:rPrChange w:id="2169" w:author="Kaxiong" w:date="2021-06-10T16:33:00Z">
            <w:rPr>
              <w:rFonts w:eastAsia="Arial"/>
            </w:rPr>
          </w:rPrChange>
        </w:rPr>
        <w:t>, los</w:t>
      </w:r>
      <w:r w:rsidR="00EB2017" w:rsidRPr="00C44AC3">
        <w:rPr>
          <w:rFonts w:ascii="Arial" w:eastAsia="Arial" w:hAnsi="Arial" w:cs="Arial"/>
          <w:sz w:val="16"/>
          <w:szCs w:val="16"/>
          <w:rPrChange w:id="2170" w:author="Kaxiong" w:date="2021-06-10T16:33:00Z">
            <w:rPr>
              <w:rFonts w:eastAsia="Arial"/>
            </w:rPr>
          </w:rPrChange>
        </w:rPr>
        <w:t xml:space="preserve"> </w:t>
      </w:r>
      <w:r w:rsidRPr="00C44AC3">
        <w:rPr>
          <w:rFonts w:ascii="Arial" w:eastAsia="Arial" w:hAnsi="Arial" w:cs="Arial"/>
          <w:sz w:val="16"/>
          <w:szCs w:val="16"/>
          <w:rPrChange w:id="2171" w:author="Kaxiong" w:date="2021-06-10T16:33:00Z">
            <w:rPr>
              <w:rFonts w:eastAsia="Arial"/>
            </w:rPr>
          </w:rPrChange>
        </w:rPr>
        <w:t xml:space="preserve">sis </w:t>
      </w:r>
      <w:proofErr w:type="spellStart"/>
      <w:r w:rsidRPr="00C44AC3">
        <w:rPr>
          <w:rFonts w:ascii="Arial" w:eastAsia="Arial" w:hAnsi="Arial" w:cs="Arial"/>
          <w:sz w:val="16"/>
          <w:szCs w:val="16"/>
          <w:rPrChange w:id="2172" w:author="Kaxiong" w:date="2021-06-10T16:33:00Z">
            <w:rPr>
              <w:rFonts w:eastAsia="Arial"/>
            </w:rPr>
          </w:rPrChange>
        </w:rPr>
        <w:t>yog</w:t>
      </w:r>
      <w:proofErr w:type="spellEnd"/>
      <w:r w:rsidRPr="00C44AC3">
        <w:rPr>
          <w:rFonts w:ascii="Arial" w:eastAsia="Arial" w:hAnsi="Arial" w:cs="Arial"/>
          <w:sz w:val="16"/>
          <w:szCs w:val="16"/>
          <w:rPrChange w:id="2173" w:author="Kaxiong" w:date="2021-06-10T16:33:00Z">
            <w:rPr>
              <w:rFonts w:eastAsia="Arial"/>
            </w:rPr>
          </w:rPrChange>
        </w:rPr>
        <w:t xml:space="preserve"> </w:t>
      </w:r>
      <w:proofErr w:type="spellStart"/>
      <w:r w:rsidRPr="00C44AC3">
        <w:rPr>
          <w:rFonts w:ascii="Arial" w:eastAsia="Arial" w:hAnsi="Arial" w:cs="Arial"/>
          <w:sz w:val="16"/>
          <w:szCs w:val="16"/>
          <w:rPrChange w:id="2174" w:author="Kaxiong" w:date="2021-06-10T16:33:00Z">
            <w:rPr>
              <w:rFonts w:eastAsia="Arial"/>
            </w:rPr>
          </w:rPrChange>
        </w:rPr>
        <w:t>koj</w:t>
      </w:r>
      <w:proofErr w:type="spellEnd"/>
      <w:r w:rsidRPr="00C44AC3">
        <w:rPr>
          <w:rFonts w:ascii="Arial" w:eastAsia="Arial" w:hAnsi="Arial" w:cs="Arial"/>
          <w:sz w:val="16"/>
          <w:szCs w:val="16"/>
          <w:rPrChange w:id="2175" w:author="Kaxiong" w:date="2021-06-10T16:33:00Z">
            <w:rPr>
              <w:rFonts w:eastAsia="Arial"/>
            </w:rPr>
          </w:rPrChange>
        </w:rPr>
        <w:t xml:space="preserve"> </w:t>
      </w:r>
      <w:proofErr w:type="spellStart"/>
      <w:r w:rsidRPr="00C44AC3">
        <w:rPr>
          <w:rFonts w:ascii="Arial" w:eastAsia="Arial" w:hAnsi="Arial" w:cs="Arial"/>
          <w:sz w:val="16"/>
          <w:szCs w:val="16"/>
          <w:rPrChange w:id="2176" w:author="Kaxiong" w:date="2021-06-10T16:33:00Z">
            <w:rPr>
              <w:rFonts w:eastAsia="Arial"/>
            </w:rPr>
          </w:rPrChange>
        </w:rPr>
        <w:t>xav</w:t>
      </w:r>
      <w:proofErr w:type="spellEnd"/>
      <w:r w:rsidRPr="00C44AC3">
        <w:rPr>
          <w:rFonts w:ascii="Arial" w:eastAsia="Arial" w:hAnsi="Arial" w:cs="Arial"/>
          <w:sz w:val="16"/>
          <w:szCs w:val="16"/>
          <w:rPrChange w:id="2177" w:author="Kaxiong" w:date="2021-06-10T16:33:00Z">
            <w:rPr>
              <w:rFonts w:eastAsia="Arial"/>
            </w:rPr>
          </w:rPrChange>
        </w:rPr>
        <w:t xml:space="preserve"> </w:t>
      </w:r>
      <w:proofErr w:type="spellStart"/>
      <w:r w:rsidRPr="00C44AC3">
        <w:rPr>
          <w:rFonts w:ascii="Arial" w:eastAsia="Arial" w:hAnsi="Arial" w:cs="Arial"/>
          <w:sz w:val="16"/>
          <w:szCs w:val="16"/>
          <w:rPrChange w:id="2178" w:author="Kaxiong" w:date="2021-06-10T16:33:00Z">
            <w:rPr>
              <w:rFonts w:eastAsia="Arial"/>
            </w:rPr>
          </w:rPrChange>
        </w:rPr>
        <w:t>mus</w:t>
      </w:r>
      <w:proofErr w:type="spellEnd"/>
      <w:r w:rsidRPr="00C44AC3">
        <w:rPr>
          <w:rFonts w:ascii="Arial" w:eastAsia="Arial" w:hAnsi="Arial" w:cs="Arial"/>
          <w:sz w:val="16"/>
          <w:szCs w:val="16"/>
          <w:rPrChange w:id="2179" w:author="Kaxiong" w:date="2021-06-10T16:33:00Z">
            <w:rPr>
              <w:rFonts w:eastAsia="Arial"/>
            </w:rPr>
          </w:rPrChange>
        </w:rPr>
        <w:t xml:space="preserve"> </w:t>
      </w:r>
      <w:proofErr w:type="spellStart"/>
      <w:r w:rsidRPr="00C44AC3">
        <w:rPr>
          <w:rFonts w:ascii="Arial" w:eastAsia="Arial" w:hAnsi="Arial" w:cs="Arial"/>
          <w:sz w:val="16"/>
          <w:szCs w:val="16"/>
          <w:rPrChange w:id="2180" w:author="Kaxiong" w:date="2021-06-10T16:33:00Z">
            <w:rPr>
              <w:rFonts w:eastAsia="Arial"/>
            </w:rPr>
          </w:rPrChange>
        </w:rPr>
        <w:t>ncig</w:t>
      </w:r>
      <w:proofErr w:type="spellEnd"/>
      <w:r w:rsidRPr="00C44AC3">
        <w:rPr>
          <w:rFonts w:ascii="Arial" w:eastAsia="Arial" w:hAnsi="Arial" w:cs="Arial"/>
          <w:sz w:val="16"/>
          <w:szCs w:val="16"/>
          <w:rPrChange w:id="2181" w:author="Kaxiong" w:date="2021-06-10T16:33:00Z">
            <w:rPr>
              <w:rFonts w:eastAsia="Arial"/>
            </w:rPr>
          </w:rPrChange>
        </w:rPr>
        <w:t xml:space="preserve"> </w:t>
      </w:r>
      <w:del w:id="2182" w:author="Kaxiong" w:date="2021-06-10T16:36:00Z">
        <w:r w:rsidRPr="00C44AC3" w:rsidDel="00C44AC3">
          <w:rPr>
            <w:rFonts w:ascii="Arial" w:eastAsia="Arial" w:hAnsi="Arial" w:cs="Arial"/>
            <w:sz w:val="16"/>
            <w:szCs w:val="16"/>
            <w:rPrChange w:id="2183" w:author="Kaxiong" w:date="2021-06-10T16:33:00Z">
              <w:rPr>
                <w:rFonts w:eastAsia="Arial"/>
              </w:rPr>
            </w:rPrChange>
          </w:rPr>
          <w:delText xml:space="preserve">yuav khoom </w:delText>
        </w:r>
      </w:del>
      <w:proofErr w:type="spellStart"/>
      <w:r w:rsidRPr="00C44AC3">
        <w:rPr>
          <w:rFonts w:ascii="Arial" w:eastAsia="Arial" w:hAnsi="Arial" w:cs="Arial"/>
          <w:sz w:val="16"/>
          <w:szCs w:val="16"/>
          <w:rPrChange w:id="2184" w:author="Kaxiong" w:date="2021-06-10T16:33:00Z">
            <w:rPr>
              <w:rFonts w:eastAsia="Arial"/>
            </w:rPr>
          </w:rPrChange>
        </w:rPr>
        <w:t>seb</w:t>
      </w:r>
      <w:proofErr w:type="spellEnd"/>
      <w:r w:rsidRPr="00C44AC3">
        <w:rPr>
          <w:rFonts w:ascii="Arial" w:eastAsia="Arial" w:hAnsi="Arial" w:cs="Arial"/>
          <w:sz w:val="16"/>
          <w:szCs w:val="16"/>
          <w:rPrChange w:id="2185" w:author="Kaxiong" w:date="2021-06-10T16:33:00Z">
            <w:rPr>
              <w:rFonts w:eastAsia="Arial"/>
            </w:rPr>
          </w:rPrChange>
        </w:rPr>
        <w:t xml:space="preserve"> </w:t>
      </w:r>
      <w:proofErr w:type="spellStart"/>
      <w:r w:rsidRPr="00C44AC3">
        <w:rPr>
          <w:rFonts w:ascii="Arial" w:eastAsia="Arial" w:hAnsi="Arial" w:cs="Arial"/>
          <w:sz w:val="16"/>
          <w:szCs w:val="16"/>
          <w:rPrChange w:id="2186" w:author="Kaxiong" w:date="2021-06-10T16:33:00Z">
            <w:rPr>
              <w:rFonts w:eastAsia="Arial"/>
            </w:rPr>
          </w:rPrChange>
        </w:rPr>
        <w:t>puas</w:t>
      </w:r>
      <w:proofErr w:type="spellEnd"/>
      <w:r w:rsidRPr="00C44AC3">
        <w:rPr>
          <w:rFonts w:ascii="Arial" w:eastAsia="Arial" w:hAnsi="Arial" w:cs="Arial"/>
          <w:sz w:val="16"/>
          <w:szCs w:val="16"/>
          <w:rPrChange w:id="2187" w:author="Kaxiong" w:date="2021-06-10T16:33:00Z">
            <w:rPr>
              <w:rFonts w:eastAsia="Arial"/>
            </w:rPr>
          </w:rPrChange>
        </w:rPr>
        <w:t xml:space="preserve"> </w:t>
      </w:r>
      <w:proofErr w:type="spellStart"/>
      <w:r w:rsidRPr="00C44AC3">
        <w:rPr>
          <w:rFonts w:ascii="Arial" w:eastAsia="Arial" w:hAnsi="Arial" w:cs="Arial"/>
          <w:sz w:val="16"/>
          <w:szCs w:val="16"/>
          <w:rPrChange w:id="2188" w:author="Kaxiong" w:date="2021-06-10T16:33:00Z">
            <w:rPr>
              <w:rFonts w:eastAsia="Arial"/>
            </w:rPr>
          </w:rPrChange>
        </w:rPr>
        <w:t>muaj</w:t>
      </w:r>
      <w:proofErr w:type="spellEnd"/>
      <w:r w:rsidRPr="00C44AC3">
        <w:rPr>
          <w:rFonts w:ascii="Arial" w:eastAsia="Arial" w:hAnsi="Arial" w:cs="Arial"/>
          <w:sz w:val="16"/>
          <w:szCs w:val="16"/>
          <w:rPrChange w:id="2189" w:author="Kaxiong" w:date="2021-06-10T16:33:00Z">
            <w:rPr>
              <w:rFonts w:eastAsia="Arial"/>
            </w:rPr>
          </w:rPrChange>
        </w:rPr>
        <w:t xml:space="preserve"> </w:t>
      </w:r>
      <w:proofErr w:type="spellStart"/>
      <w:ins w:id="2190" w:author="Kaxiong" w:date="2021-06-10T16:37:00Z">
        <w:r w:rsidR="00C44AC3">
          <w:rPr>
            <w:rFonts w:ascii="Arial" w:eastAsia="Arial" w:hAnsi="Arial" w:cs="Arial"/>
            <w:sz w:val="16"/>
            <w:szCs w:val="16"/>
          </w:rPr>
          <w:t>lwm</w:t>
        </w:r>
        <w:proofErr w:type="spellEnd"/>
        <w:r w:rsidR="00C44AC3">
          <w:rPr>
            <w:rFonts w:ascii="Arial" w:eastAsia="Arial" w:hAnsi="Arial" w:cs="Arial"/>
            <w:sz w:val="16"/>
            <w:szCs w:val="16"/>
          </w:rPr>
          <w:t xml:space="preserve"> yam </w:t>
        </w:r>
      </w:ins>
      <w:r w:rsidRPr="00C44AC3">
        <w:rPr>
          <w:rFonts w:ascii="Arial" w:eastAsia="Arial" w:hAnsi="Arial" w:cs="Arial"/>
          <w:sz w:val="16"/>
          <w:szCs w:val="16"/>
          <w:rPrChange w:id="2191" w:author="Kaxiong" w:date="2021-06-10T16:33:00Z">
            <w:rPr>
              <w:rFonts w:eastAsia="Arial"/>
            </w:rPr>
          </w:rPrChange>
        </w:rPr>
        <w:t xml:space="preserve">dab </w:t>
      </w:r>
      <w:proofErr w:type="spellStart"/>
      <w:r w:rsidRPr="00C44AC3">
        <w:rPr>
          <w:rFonts w:ascii="Arial" w:eastAsia="Arial" w:hAnsi="Arial" w:cs="Arial"/>
          <w:sz w:val="16"/>
          <w:szCs w:val="16"/>
          <w:rPrChange w:id="2192" w:author="Kaxiong" w:date="2021-06-10T16:33:00Z">
            <w:rPr>
              <w:rFonts w:eastAsia="Arial"/>
            </w:rPr>
          </w:rPrChange>
        </w:rPr>
        <w:t>tsi</w:t>
      </w:r>
      <w:proofErr w:type="spellEnd"/>
      <w:r w:rsidRPr="00C44AC3">
        <w:rPr>
          <w:rFonts w:ascii="Arial" w:eastAsia="Arial" w:hAnsi="Arial" w:cs="Arial"/>
          <w:sz w:val="16"/>
          <w:szCs w:val="16"/>
          <w:rPrChange w:id="2193" w:author="Kaxiong" w:date="2021-06-10T16:33:00Z">
            <w:rPr>
              <w:rFonts w:eastAsia="Arial"/>
            </w:rPr>
          </w:rPrChange>
        </w:rPr>
        <w:t xml:space="preserve"> </w:t>
      </w:r>
      <w:proofErr w:type="spellStart"/>
      <w:r w:rsidRPr="00C44AC3">
        <w:rPr>
          <w:rFonts w:ascii="Arial" w:eastAsia="Arial" w:hAnsi="Arial" w:cs="Arial"/>
          <w:sz w:val="16"/>
          <w:szCs w:val="16"/>
          <w:rPrChange w:id="2194" w:author="Kaxiong" w:date="2021-06-10T16:33:00Z">
            <w:rPr>
              <w:rFonts w:eastAsia="Arial"/>
            </w:rPr>
          </w:rPrChange>
        </w:rPr>
        <w:t>nyob</w:t>
      </w:r>
      <w:proofErr w:type="spellEnd"/>
      <w:r w:rsidRPr="00C44AC3">
        <w:rPr>
          <w:rFonts w:ascii="Arial" w:eastAsia="Arial" w:hAnsi="Arial" w:cs="Arial"/>
          <w:sz w:val="16"/>
          <w:szCs w:val="16"/>
          <w:rPrChange w:id="2195" w:author="Kaxiong" w:date="2021-06-10T16:33:00Z">
            <w:rPr>
              <w:rFonts w:eastAsia="Arial"/>
            </w:rPr>
          </w:rPrChange>
        </w:rPr>
        <w:t xml:space="preserve"> </w:t>
      </w:r>
      <w:ins w:id="2196" w:author="Kaxiong" w:date="2021-06-10T16:37:00Z">
        <w:r w:rsidR="00C44AC3">
          <w:rPr>
            <w:rFonts w:ascii="Arial" w:eastAsia="Arial" w:hAnsi="Arial" w:cs="Arial"/>
            <w:sz w:val="16"/>
            <w:szCs w:val="16"/>
          </w:rPr>
          <w:t xml:space="preserve">sab </w:t>
        </w:r>
        <w:proofErr w:type="spellStart"/>
        <w:r w:rsidR="00C44AC3">
          <w:rPr>
            <w:rFonts w:ascii="Arial" w:eastAsia="Arial" w:hAnsi="Arial" w:cs="Arial"/>
            <w:sz w:val="16"/>
            <w:szCs w:val="16"/>
          </w:rPr>
          <w:t>nrauv</w:t>
        </w:r>
      </w:ins>
      <w:proofErr w:type="spellEnd"/>
      <w:del w:id="2197" w:author="Kaxiong" w:date="2021-06-10T16:37:00Z">
        <w:r w:rsidRPr="00C44AC3" w:rsidDel="00C44AC3">
          <w:rPr>
            <w:rFonts w:ascii="Arial" w:eastAsia="Arial" w:hAnsi="Arial" w:cs="Arial"/>
            <w:sz w:val="16"/>
            <w:szCs w:val="16"/>
            <w:rPrChange w:id="2198" w:author="Kaxiong" w:date="2021-06-10T16:33:00Z">
              <w:rPr>
                <w:rFonts w:eastAsia="Arial"/>
              </w:rPr>
            </w:rPrChange>
          </w:rPr>
          <w:delText>ntaw</w:delText>
        </w:r>
        <w:r w:rsidR="00EB2017" w:rsidRPr="00C44AC3" w:rsidDel="00C44AC3">
          <w:rPr>
            <w:rFonts w:ascii="Arial" w:eastAsia="Arial" w:hAnsi="Arial" w:cs="Arial"/>
            <w:sz w:val="16"/>
            <w:szCs w:val="16"/>
            <w:rPrChange w:id="2199" w:author="Kaxiong" w:date="2021-06-10T16:33:00Z">
              <w:rPr>
                <w:rFonts w:eastAsia="Arial"/>
              </w:rPr>
            </w:rPrChange>
          </w:rPr>
          <w:delText>v</w:delText>
        </w:r>
      </w:del>
      <w:r w:rsidRPr="00C44AC3">
        <w:rPr>
          <w:rFonts w:ascii="Arial" w:eastAsia="Arial" w:hAnsi="Arial" w:cs="Arial"/>
          <w:sz w:val="16"/>
          <w:szCs w:val="16"/>
          <w:rPrChange w:id="2200" w:author="Kaxiong" w:date="2021-06-10T16:33:00Z">
            <w:rPr>
              <w:rFonts w:eastAsia="Arial"/>
            </w:rPr>
          </w:rPrChange>
        </w:rPr>
        <w:t xml:space="preserve">, </w:t>
      </w:r>
      <w:proofErr w:type="spellStart"/>
      <w:r w:rsidRPr="00C44AC3">
        <w:rPr>
          <w:rFonts w:ascii="Arial" w:eastAsia="Arial" w:hAnsi="Arial" w:cs="Arial"/>
          <w:sz w:val="16"/>
          <w:szCs w:val="16"/>
          <w:rPrChange w:id="2201" w:author="Kaxiong" w:date="2021-06-10T16:33:00Z">
            <w:rPr>
              <w:rFonts w:eastAsia="Arial"/>
            </w:rPr>
          </w:rPrChange>
        </w:rPr>
        <w:t>txoj</w:t>
      </w:r>
      <w:proofErr w:type="spellEnd"/>
      <w:r w:rsidRPr="00C44AC3">
        <w:rPr>
          <w:rFonts w:ascii="Arial" w:eastAsia="Arial" w:hAnsi="Arial" w:cs="Arial"/>
          <w:sz w:val="16"/>
          <w:szCs w:val="16"/>
          <w:rPrChange w:id="2202" w:author="Kaxiong" w:date="2021-06-10T16:33:00Z">
            <w:rPr>
              <w:rFonts w:eastAsia="Arial"/>
            </w:rPr>
          </w:rPrChange>
        </w:rPr>
        <w:t xml:space="preserve"> </w:t>
      </w:r>
      <w:proofErr w:type="spellStart"/>
      <w:r w:rsidRPr="00C44AC3">
        <w:rPr>
          <w:rFonts w:ascii="Arial" w:eastAsia="Arial" w:hAnsi="Arial" w:cs="Arial"/>
          <w:sz w:val="16"/>
          <w:szCs w:val="16"/>
          <w:rPrChange w:id="2203" w:author="Kaxiong" w:date="2021-06-10T16:33:00Z">
            <w:rPr>
              <w:rFonts w:eastAsia="Arial"/>
            </w:rPr>
          </w:rPrChange>
        </w:rPr>
        <w:t>kev</w:t>
      </w:r>
      <w:proofErr w:type="spellEnd"/>
      <w:r w:rsidRPr="00C44AC3">
        <w:rPr>
          <w:rFonts w:ascii="Arial" w:eastAsia="Arial" w:hAnsi="Arial" w:cs="Arial"/>
          <w:sz w:val="16"/>
          <w:szCs w:val="16"/>
          <w:rPrChange w:id="2204" w:author="Kaxiong" w:date="2021-06-10T16:33:00Z">
            <w:rPr>
              <w:rFonts w:eastAsia="Arial"/>
            </w:rPr>
          </w:rPrChange>
        </w:rPr>
        <w:t xml:space="preserve"> zoo </w:t>
      </w:r>
      <w:proofErr w:type="spellStart"/>
      <w:r w:rsidRPr="00C44AC3">
        <w:rPr>
          <w:rFonts w:ascii="Arial" w:eastAsia="Arial" w:hAnsi="Arial" w:cs="Arial"/>
          <w:sz w:val="16"/>
          <w:szCs w:val="16"/>
          <w:rPrChange w:id="2205" w:author="Kaxiong" w:date="2021-06-10T16:33:00Z">
            <w:rPr>
              <w:rFonts w:eastAsia="Arial"/>
            </w:rPr>
          </w:rPrChange>
        </w:rPr>
        <w:t>tshaj</w:t>
      </w:r>
      <w:proofErr w:type="spellEnd"/>
      <w:r w:rsidRPr="00C44AC3">
        <w:rPr>
          <w:rFonts w:ascii="Arial" w:eastAsia="Arial" w:hAnsi="Arial" w:cs="Arial"/>
          <w:sz w:val="16"/>
          <w:szCs w:val="16"/>
          <w:rPrChange w:id="2206" w:author="Kaxiong" w:date="2021-06-10T16:33:00Z">
            <w:rPr>
              <w:rFonts w:eastAsia="Arial"/>
            </w:rPr>
          </w:rPrChange>
        </w:rPr>
        <w:t xml:space="preserve"> </w:t>
      </w:r>
      <w:proofErr w:type="spellStart"/>
      <w:r w:rsidRPr="00C44AC3">
        <w:rPr>
          <w:rFonts w:ascii="Arial" w:eastAsia="Arial" w:hAnsi="Arial" w:cs="Arial"/>
          <w:sz w:val="16"/>
          <w:szCs w:val="16"/>
          <w:rPrChange w:id="2207" w:author="Kaxiong" w:date="2021-06-10T16:33:00Z">
            <w:rPr>
              <w:rFonts w:eastAsia="Arial"/>
            </w:rPr>
          </w:rPrChange>
        </w:rPr>
        <w:t>kom</w:t>
      </w:r>
      <w:proofErr w:type="spellEnd"/>
      <w:r w:rsidRPr="00C44AC3">
        <w:rPr>
          <w:rFonts w:ascii="Arial" w:eastAsia="Arial" w:hAnsi="Arial" w:cs="Arial"/>
          <w:sz w:val="16"/>
          <w:szCs w:val="16"/>
          <w:rPrChange w:id="2208" w:author="Kaxiong" w:date="2021-06-10T16:33:00Z">
            <w:rPr>
              <w:rFonts w:eastAsia="Arial"/>
            </w:rPr>
          </w:rPrChange>
        </w:rPr>
        <w:t xml:space="preserve"> </w:t>
      </w:r>
      <w:proofErr w:type="spellStart"/>
      <w:ins w:id="2209" w:author="Kaxiong" w:date="2021-06-10T16:38:00Z">
        <w:r w:rsidR="00C44AC3">
          <w:rPr>
            <w:rFonts w:ascii="Arial" w:eastAsia="Arial" w:hAnsi="Arial" w:cs="Arial"/>
            <w:sz w:val="16"/>
            <w:szCs w:val="16"/>
          </w:rPr>
          <w:t>nrhiav</w:t>
        </w:r>
        <w:proofErr w:type="spellEnd"/>
        <w:r w:rsidR="00C44AC3">
          <w:rPr>
            <w:rFonts w:ascii="Arial" w:eastAsia="Arial" w:hAnsi="Arial" w:cs="Arial"/>
            <w:sz w:val="16"/>
            <w:szCs w:val="16"/>
          </w:rPr>
          <w:t xml:space="preserve"> tau</w:t>
        </w:r>
      </w:ins>
      <w:del w:id="2210" w:author="Kaxiong" w:date="2021-06-10T16:38:00Z">
        <w:r w:rsidRPr="00C44AC3" w:rsidDel="00C44AC3">
          <w:rPr>
            <w:rFonts w:ascii="Arial" w:eastAsia="Arial" w:hAnsi="Arial" w:cs="Arial"/>
            <w:sz w:val="16"/>
            <w:szCs w:val="16"/>
            <w:rPrChange w:id="2211" w:author="Kaxiong" w:date="2021-06-10T16:33:00Z">
              <w:rPr>
                <w:rFonts w:eastAsia="Arial"/>
              </w:rPr>
            </w:rPrChange>
          </w:rPr>
          <w:delText>pom</w:delText>
        </w:r>
      </w:del>
      <w:r w:rsidRPr="00C44AC3">
        <w:rPr>
          <w:rFonts w:ascii="Arial" w:eastAsia="Arial" w:hAnsi="Arial" w:cs="Arial"/>
          <w:sz w:val="16"/>
          <w:szCs w:val="16"/>
          <w:rPrChange w:id="2212" w:author="Kaxiong" w:date="2021-06-10T16:33:00Z">
            <w:rPr>
              <w:rFonts w:eastAsia="Arial"/>
            </w:rPr>
          </w:rPrChange>
        </w:rPr>
        <w:t xml:space="preserve"> </w:t>
      </w:r>
      <w:proofErr w:type="spellStart"/>
      <w:r w:rsidRPr="00C44AC3">
        <w:rPr>
          <w:rFonts w:ascii="Arial" w:eastAsia="Arial" w:hAnsi="Arial" w:cs="Arial"/>
          <w:sz w:val="16"/>
          <w:szCs w:val="16"/>
          <w:rPrChange w:id="2213" w:author="Kaxiong" w:date="2021-06-10T16:33:00Z">
            <w:rPr>
              <w:rFonts w:eastAsia="Arial"/>
            </w:rPr>
          </w:rPrChange>
        </w:rPr>
        <w:t>tus</w:t>
      </w:r>
      <w:proofErr w:type="spellEnd"/>
      <w:r w:rsidRPr="00C44AC3">
        <w:rPr>
          <w:rFonts w:ascii="Arial" w:eastAsia="Arial" w:hAnsi="Arial" w:cs="Arial"/>
          <w:sz w:val="16"/>
          <w:szCs w:val="16"/>
          <w:rPrChange w:id="2214" w:author="Kaxiong" w:date="2021-06-10T16:33:00Z">
            <w:rPr>
              <w:rFonts w:eastAsia="Arial"/>
            </w:rPr>
          </w:rPrChange>
        </w:rPr>
        <w:t xml:space="preserve"> </w:t>
      </w:r>
      <w:proofErr w:type="spellStart"/>
      <w:r w:rsidRPr="00C44AC3">
        <w:rPr>
          <w:rFonts w:ascii="Arial" w:eastAsia="Arial" w:hAnsi="Arial" w:cs="Arial"/>
          <w:sz w:val="16"/>
          <w:szCs w:val="16"/>
          <w:rPrChange w:id="2215" w:author="Kaxiong" w:date="2021-06-10T16:33:00Z">
            <w:rPr>
              <w:rFonts w:eastAsia="Arial"/>
            </w:rPr>
          </w:rPrChange>
        </w:rPr>
        <w:t>neeg</w:t>
      </w:r>
      <w:proofErr w:type="spellEnd"/>
      <w:r w:rsidRPr="00C44AC3">
        <w:rPr>
          <w:rFonts w:ascii="Arial" w:eastAsia="Arial" w:hAnsi="Arial" w:cs="Arial"/>
          <w:sz w:val="16"/>
          <w:szCs w:val="16"/>
          <w:rPrChange w:id="2216" w:author="Kaxiong" w:date="2021-06-10T16:33:00Z">
            <w:rPr>
              <w:rFonts w:eastAsia="Arial"/>
            </w:rPr>
          </w:rPrChange>
        </w:rPr>
        <w:t xml:space="preserve"> </w:t>
      </w:r>
      <w:proofErr w:type="spellStart"/>
      <w:r w:rsidRPr="00C44AC3">
        <w:rPr>
          <w:rFonts w:ascii="Arial" w:eastAsia="Arial" w:hAnsi="Arial" w:cs="Arial"/>
          <w:sz w:val="16"/>
          <w:szCs w:val="16"/>
          <w:rPrChange w:id="2217" w:author="Kaxiong" w:date="2021-06-10T16:33:00Z">
            <w:rPr>
              <w:rFonts w:eastAsia="Arial"/>
            </w:rPr>
          </w:rPrChange>
        </w:rPr>
        <w:t>sawv</w:t>
      </w:r>
      <w:proofErr w:type="spellEnd"/>
      <w:r w:rsidRPr="00C44AC3">
        <w:rPr>
          <w:rFonts w:ascii="Arial" w:eastAsia="Arial" w:hAnsi="Arial" w:cs="Arial"/>
          <w:sz w:val="16"/>
          <w:szCs w:val="16"/>
          <w:rPrChange w:id="2218" w:author="Kaxiong" w:date="2021-06-10T16:33:00Z">
            <w:rPr>
              <w:rFonts w:eastAsia="Arial"/>
            </w:rPr>
          </w:rPrChange>
        </w:rPr>
        <w:t xml:space="preserve"> </w:t>
      </w:r>
      <w:proofErr w:type="spellStart"/>
      <w:r w:rsidRPr="00C44AC3">
        <w:rPr>
          <w:rFonts w:ascii="Arial" w:eastAsia="Arial" w:hAnsi="Arial" w:cs="Arial"/>
          <w:sz w:val="16"/>
          <w:szCs w:val="16"/>
          <w:rPrChange w:id="2219" w:author="Kaxiong" w:date="2021-06-10T16:33:00Z">
            <w:rPr>
              <w:rFonts w:eastAsia="Arial"/>
            </w:rPr>
          </w:rPrChange>
        </w:rPr>
        <w:t>cev</w:t>
      </w:r>
      <w:proofErr w:type="spellEnd"/>
      <w:r w:rsidRPr="00C44AC3">
        <w:rPr>
          <w:rFonts w:ascii="Arial" w:eastAsia="Arial" w:hAnsi="Arial" w:cs="Arial"/>
          <w:sz w:val="16"/>
          <w:szCs w:val="16"/>
          <w:rPrChange w:id="2220" w:author="Kaxiong" w:date="2021-06-10T16:33:00Z">
            <w:rPr>
              <w:rFonts w:eastAsia="Arial"/>
            </w:rPr>
          </w:rPrChange>
        </w:rPr>
        <w:t xml:space="preserve"> </w:t>
      </w:r>
      <w:proofErr w:type="spellStart"/>
      <w:r w:rsidRPr="00C44AC3">
        <w:rPr>
          <w:rFonts w:ascii="Arial" w:eastAsia="Arial" w:hAnsi="Arial" w:cs="Arial"/>
          <w:sz w:val="16"/>
          <w:szCs w:val="16"/>
          <w:rPrChange w:id="2221" w:author="Kaxiong" w:date="2021-06-10T16:33:00Z">
            <w:rPr>
              <w:rFonts w:eastAsia="Arial"/>
            </w:rPr>
          </w:rPrChange>
        </w:rPr>
        <w:t>yog</w:t>
      </w:r>
      <w:proofErr w:type="spellEnd"/>
      <w:r w:rsidRPr="00C44AC3">
        <w:rPr>
          <w:rFonts w:ascii="Arial" w:eastAsia="Arial" w:hAnsi="Arial" w:cs="Arial"/>
          <w:sz w:val="16"/>
          <w:szCs w:val="16"/>
          <w:rPrChange w:id="2222" w:author="Kaxiong" w:date="2021-06-10T16:33:00Z">
            <w:rPr>
              <w:rFonts w:eastAsia="Arial"/>
            </w:rPr>
          </w:rPrChange>
        </w:rPr>
        <w:t xml:space="preserve"> </w:t>
      </w:r>
      <w:proofErr w:type="spellStart"/>
      <w:r w:rsidRPr="00C44AC3">
        <w:rPr>
          <w:rFonts w:ascii="Arial" w:eastAsia="Arial" w:hAnsi="Arial" w:cs="Arial"/>
          <w:sz w:val="16"/>
          <w:szCs w:val="16"/>
          <w:rPrChange w:id="2223" w:author="Kaxiong" w:date="2021-06-10T16:33:00Z">
            <w:rPr>
              <w:rFonts w:eastAsia="Arial"/>
            </w:rPr>
          </w:rPrChange>
        </w:rPr>
        <w:t>tham</w:t>
      </w:r>
      <w:proofErr w:type="spellEnd"/>
      <w:r w:rsidRPr="00C44AC3">
        <w:rPr>
          <w:rFonts w:ascii="Arial" w:eastAsia="Arial" w:hAnsi="Arial" w:cs="Arial"/>
          <w:sz w:val="16"/>
          <w:szCs w:val="16"/>
          <w:rPrChange w:id="2224" w:author="Kaxiong" w:date="2021-06-10T16:33:00Z">
            <w:rPr>
              <w:rFonts w:eastAsia="Arial"/>
            </w:rPr>
          </w:rPrChange>
        </w:rPr>
        <w:t xml:space="preserve"> </w:t>
      </w:r>
      <w:proofErr w:type="spellStart"/>
      <w:r w:rsidRPr="00C44AC3">
        <w:rPr>
          <w:rFonts w:ascii="Arial" w:eastAsia="Arial" w:hAnsi="Arial" w:cs="Arial"/>
          <w:sz w:val="16"/>
          <w:szCs w:val="16"/>
          <w:rPrChange w:id="2225" w:author="Kaxiong" w:date="2021-06-10T16:33:00Z">
            <w:rPr>
              <w:rFonts w:eastAsia="Arial"/>
            </w:rPr>
          </w:rPrChange>
        </w:rPr>
        <w:t>nrog</w:t>
      </w:r>
      <w:proofErr w:type="spellEnd"/>
      <w:r w:rsidRPr="00C44AC3">
        <w:rPr>
          <w:rFonts w:ascii="Arial" w:eastAsia="Arial" w:hAnsi="Arial" w:cs="Arial"/>
          <w:sz w:val="16"/>
          <w:szCs w:val="16"/>
          <w:rPrChange w:id="2226" w:author="Kaxiong" w:date="2021-06-10T16:33:00Z">
            <w:rPr>
              <w:rFonts w:eastAsia="Arial"/>
            </w:rPr>
          </w:rPrChange>
        </w:rPr>
        <w:t xml:space="preserve"> </w:t>
      </w:r>
      <w:proofErr w:type="spellStart"/>
      <w:r w:rsidRPr="00C44AC3">
        <w:rPr>
          <w:rFonts w:ascii="Arial" w:eastAsia="Arial" w:hAnsi="Arial" w:cs="Arial"/>
          <w:sz w:val="16"/>
          <w:szCs w:val="16"/>
          <w:rPrChange w:id="2227" w:author="Kaxiong" w:date="2021-06-10T16:33:00Z">
            <w:rPr>
              <w:rFonts w:eastAsia="Arial"/>
            </w:rPr>
          </w:rPrChange>
        </w:rPr>
        <w:t>lwm</w:t>
      </w:r>
      <w:proofErr w:type="spellEnd"/>
      <w:r w:rsidRPr="00C44AC3">
        <w:rPr>
          <w:rFonts w:ascii="Arial" w:eastAsia="Arial" w:hAnsi="Arial" w:cs="Arial"/>
          <w:sz w:val="16"/>
          <w:szCs w:val="16"/>
          <w:rPrChange w:id="2228" w:author="Kaxiong" w:date="2021-06-10T16:33:00Z">
            <w:rPr>
              <w:rFonts w:eastAsia="Arial"/>
            </w:rPr>
          </w:rPrChange>
        </w:rPr>
        <w:t xml:space="preserve"> cov </w:t>
      </w:r>
      <w:proofErr w:type="spellStart"/>
      <w:r w:rsidRPr="00C44AC3">
        <w:rPr>
          <w:rFonts w:ascii="Arial" w:eastAsia="Arial" w:hAnsi="Arial" w:cs="Arial"/>
          <w:sz w:val="16"/>
          <w:szCs w:val="16"/>
          <w:rPrChange w:id="2229" w:author="Kaxiong" w:date="2021-06-10T16:33:00Z">
            <w:rPr>
              <w:rFonts w:eastAsia="Arial"/>
            </w:rPr>
          </w:rPrChange>
        </w:rPr>
        <w:t>neeg</w:t>
      </w:r>
      <w:proofErr w:type="spellEnd"/>
      <w:r w:rsidRPr="00C44AC3">
        <w:rPr>
          <w:rFonts w:ascii="Arial" w:eastAsia="Arial" w:hAnsi="Arial" w:cs="Arial"/>
          <w:sz w:val="16"/>
          <w:szCs w:val="16"/>
          <w:rPrChange w:id="2230" w:author="Kaxiong" w:date="2021-06-10T16:33:00Z">
            <w:rPr>
              <w:rFonts w:eastAsia="Arial"/>
            </w:rPr>
          </w:rPrChange>
        </w:rPr>
        <w:t xml:space="preserve"> </w:t>
      </w:r>
      <w:proofErr w:type="spellStart"/>
      <w:r w:rsidRPr="00C44AC3">
        <w:rPr>
          <w:rFonts w:ascii="Arial" w:eastAsia="Arial" w:hAnsi="Arial" w:cs="Arial"/>
          <w:sz w:val="16"/>
          <w:szCs w:val="16"/>
          <w:rPrChange w:id="2231" w:author="Kaxiong" w:date="2021-06-10T16:33:00Z">
            <w:rPr>
              <w:rFonts w:eastAsia="Arial"/>
            </w:rPr>
          </w:rPrChange>
        </w:rPr>
        <w:t>ua</w:t>
      </w:r>
      <w:proofErr w:type="spellEnd"/>
      <w:r w:rsidRPr="00C44AC3">
        <w:rPr>
          <w:rFonts w:ascii="Arial" w:eastAsia="Arial" w:hAnsi="Arial" w:cs="Arial"/>
          <w:sz w:val="16"/>
          <w:szCs w:val="16"/>
          <w:rPrChange w:id="2232" w:author="Kaxiong" w:date="2021-06-10T16:33:00Z">
            <w:rPr>
              <w:rFonts w:eastAsia="Arial"/>
            </w:rPr>
          </w:rPrChange>
        </w:rPr>
        <w:t xml:space="preserve"> </w:t>
      </w:r>
      <w:proofErr w:type="spellStart"/>
      <w:r w:rsidRPr="00C44AC3">
        <w:rPr>
          <w:rFonts w:ascii="Arial" w:eastAsia="Arial" w:hAnsi="Arial" w:cs="Arial"/>
          <w:sz w:val="16"/>
          <w:szCs w:val="16"/>
          <w:rPrChange w:id="2233" w:author="Kaxiong" w:date="2021-06-10T16:33:00Z">
            <w:rPr>
              <w:rFonts w:eastAsia="Arial"/>
            </w:rPr>
          </w:rPrChange>
        </w:rPr>
        <w:t>liaj</w:t>
      </w:r>
      <w:proofErr w:type="spellEnd"/>
      <w:r w:rsidRPr="00C44AC3">
        <w:rPr>
          <w:rFonts w:ascii="Arial" w:eastAsia="Arial" w:hAnsi="Arial" w:cs="Arial"/>
          <w:sz w:val="16"/>
          <w:szCs w:val="16"/>
          <w:rPrChange w:id="2234" w:author="Kaxiong" w:date="2021-06-10T16:33:00Z">
            <w:rPr>
              <w:rFonts w:eastAsia="Arial"/>
            </w:rPr>
          </w:rPrChange>
        </w:rPr>
        <w:t xml:space="preserve"> </w:t>
      </w:r>
      <w:proofErr w:type="spellStart"/>
      <w:r w:rsidRPr="00C44AC3">
        <w:rPr>
          <w:rFonts w:ascii="Arial" w:eastAsia="Arial" w:hAnsi="Arial" w:cs="Arial"/>
          <w:sz w:val="16"/>
          <w:szCs w:val="16"/>
          <w:rPrChange w:id="2235" w:author="Kaxiong" w:date="2021-06-10T16:33:00Z">
            <w:rPr>
              <w:rFonts w:eastAsia="Arial"/>
            </w:rPr>
          </w:rPrChange>
        </w:rPr>
        <w:t>ua</w:t>
      </w:r>
      <w:proofErr w:type="spellEnd"/>
      <w:r w:rsidRPr="00C44AC3">
        <w:rPr>
          <w:rFonts w:ascii="Arial" w:eastAsia="Arial" w:hAnsi="Arial" w:cs="Arial"/>
          <w:sz w:val="16"/>
          <w:szCs w:val="16"/>
          <w:rPrChange w:id="2236" w:author="Kaxiong" w:date="2021-06-10T16:33:00Z">
            <w:rPr>
              <w:rFonts w:eastAsia="Arial"/>
            </w:rPr>
          </w:rPrChange>
        </w:rPr>
        <w:t xml:space="preserve"> </w:t>
      </w:r>
      <w:proofErr w:type="spellStart"/>
      <w:r w:rsidRPr="00C44AC3">
        <w:rPr>
          <w:rFonts w:ascii="Arial" w:eastAsia="Arial" w:hAnsi="Arial" w:cs="Arial"/>
          <w:sz w:val="16"/>
          <w:szCs w:val="16"/>
          <w:rPrChange w:id="2237" w:author="Kaxiong" w:date="2021-06-10T16:33:00Z">
            <w:rPr>
              <w:rFonts w:eastAsia="Arial"/>
            </w:rPr>
          </w:rPrChange>
        </w:rPr>
        <w:t>teb</w:t>
      </w:r>
      <w:proofErr w:type="spellEnd"/>
      <w:r w:rsidRPr="00C44AC3">
        <w:rPr>
          <w:rFonts w:ascii="Arial" w:eastAsia="Arial" w:hAnsi="Arial" w:cs="Arial"/>
          <w:sz w:val="16"/>
          <w:szCs w:val="16"/>
          <w:rPrChange w:id="2238" w:author="Kaxiong" w:date="2021-06-10T16:33:00Z">
            <w:rPr>
              <w:rFonts w:eastAsia="Arial"/>
            </w:rPr>
          </w:rPrChange>
        </w:rPr>
        <w:t xml:space="preserve"> </w:t>
      </w:r>
      <w:proofErr w:type="spellStart"/>
      <w:r w:rsidRPr="00C44AC3">
        <w:rPr>
          <w:rFonts w:ascii="Arial" w:eastAsia="Arial" w:hAnsi="Arial" w:cs="Arial"/>
          <w:sz w:val="16"/>
          <w:szCs w:val="16"/>
          <w:rPrChange w:id="2239" w:author="Kaxiong" w:date="2021-06-10T16:33:00Z">
            <w:rPr>
              <w:rFonts w:eastAsia="Arial"/>
            </w:rPr>
          </w:rPrChange>
        </w:rPr>
        <w:t>hauv</w:t>
      </w:r>
      <w:proofErr w:type="spellEnd"/>
      <w:r w:rsidRPr="00C44AC3">
        <w:rPr>
          <w:rFonts w:ascii="Arial" w:eastAsia="Arial" w:hAnsi="Arial" w:cs="Arial"/>
          <w:sz w:val="16"/>
          <w:szCs w:val="16"/>
          <w:rPrChange w:id="2240" w:author="Kaxiong" w:date="2021-06-10T16:33:00Z">
            <w:rPr>
              <w:rFonts w:eastAsia="Arial"/>
            </w:rPr>
          </w:rPrChange>
        </w:rPr>
        <w:t xml:space="preserve"> </w:t>
      </w:r>
      <w:proofErr w:type="spellStart"/>
      <w:r w:rsidRPr="00C44AC3">
        <w:rPr>
          <w:rFonts w:ascii="Arial" w:eastAsia="Arial" w:hAnsi="Arial" w:cs="Arial"/>
          <w:sz w:val="16"/>
          <w:szCs w:val="16"/>
          <w:rPrChange w:id="2241" w:author="Kaxiong" w:date="2021-06-10T16:33:00Z">
            <w:rPr>
              <w:rFonts w:eastAsia="Arial"/>
            </w:rPr>
          </w:rPrChange>
        </w:rPr>
        <w:t>zej</w:t>
      </w:r>
      <w:proofErr w:type="spellEnd"/>
      <w:r w:rsidRPr="00C44AC3">
        <w:rPr>
          <w:rFonts w:ascii="Arial" w:eastAsia="Arial" w:hAnsi="Arial" w:cs="Arial"/>
          <w:sz w:val="16"/>
          <w:szCs w:val="16"/>
          <w:rPrChange w:id="2242" w:author="Kaxiong" w:date="2021-06-10T16:33:00Z">
            <w:rPr>
              <w:rFonts w:eastAsia="Arial"/>
            </w:rPr>
          </w:rPrChange>
        </w:rPr>
        <w:t xml:space="preserve"> </w:t>
      </w:r>
      <w:proofErr w:type="spellStart"/>
      <w:r w:rsidRPr="00C44AC3">
        <w:rPr>
          <w:rFonts w:ascii="Arial" w:eastAsia="Arial" w:hAnsi="Arial" w:cs="Arial"/>
          <w:sz w:val="16"/>
          <w:szCs w:val="16"/>
          <w:rPrChange w:id="2243" w:author="Kaxiong" w:date="2021-06-10T16:33:00Z">
            <w:rPr>
              <w:rFonts w:eastAsia="Arial"/>
            </w:rPr>
          </w:rPrChange>
        </w:rPr>
        <w:t>zog</w:t>
      </w:r>
      <w:proofErr w:type="spellEnd"/>
      <w:r w:rsidRPr="00C44AC3">
        <w:rPr>
          <w:rFonts w:ascii="Arial" w:eastAsia="Arial" w:hAnsi="Arial" w:cs="Arial"/>
          <w:sz w:val="16"/>
          <w:szCs w:val="16"/>
          <w:rPrChange w:id="2244" w:author="Kaxiong" w:date="2021-06-10T16:33:00Z">
            <w:rPr>
              <w:rFonts w:eastAsia="Arial"/>
            </w:rPr>
          </w:rPrChange>
        </w:rPr>
        <w:t xml:space="preserve"> </w:t>
      </w:r>
      <w:proofErr w:type="spellStart"/>
      <w:ins w:id="2245" w:author="Kaxiong" w:date="2021-06-10T16:38:00Z">
        <w:r w:rsidR="00C44AC3">
          <w:rPr>
            <w:rFonts w:ascii="Arial" w:eastAsia="Arial" w:hAnsi="Arial" w:cs="Arial"/>
            <w:sz w:val="16"/>
            <w:szCs w:val="16"/>
          </w:rPr>
          <w:t>uas</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ua</w:t>
        </w:r>
        <w:proofErr w:type="spellEnd"/>
        <w:r w:rsidR="00C44AC3">
          <w:rPr>
            <w:rFonts w:ascii="Arial" w:eastAsia="Arial" w:hAnsi="Arial" w:cs="Arial"/>
            <w:sz w:val="16"/>
            <w:szCs w:val="16"/>
          </w:rPr>
          <w:t xml:space="preserve"> </w:t>
        </w:r>
      </w:ins>
      <w:ins w:id="2246" w:author="Kaxiong" w:date="2021-06-10T16:39:00Z">
        <w:r w:rsidR="00C44AC3">
          <w:rPr>
            <w:rFonts w:ascii="Arial" w:eastAsia="Arial" w:hAnsi="Arial" w:cs="Arial"/>
            <w:sz w:val="16"/>
            <w:szCs w:val="16"/>
          </w:rPr>
          <w:t xml:space="preserve">cov </w:t>
        </w:r>
        <w:proofErr w:type="spellStart"/>
        <w:r w:rsidR="00C44AC3">
          <w:rPr>
            <w:rFonts w:ascii="Arial" w:eastAsia="Arial" w:hAnsi="Arial" w:cs="Arial"/>
            <w:sz w:val="16"/>
            <w:szCs w:val="16"/>
          </w:rPr>
          <w:t>liaj</w:t>
        </w:r>
        <w:proofErr w:type="spellEnd"/>
        <w:r w:rsidR="00C44AC3">
          <w:rPr>
            <w:rFonts w:ascii="Arial" w:eastAsia="Arial" w:hAnsi="Arial" w:cs="Arial"/>
            <w:sz w:val="16"/>
            <w:szCs w:val="16"/>
          </w:rPr>
          <w:t xml:space="preserve"> </w:t>
        </w:r>
        <w:proofErr w:type="spellStart"/>
        <w:r w:rsidR="00C44AC3">
          <w:rPr>
            <w:rFonts w:ascii="Arial" w:eastAsia="Arial" w:hAnsi="Arial" w:cs="Arial"/>
            <w:sz w:val="16"/>
            <w:szCs w:val="16"/>
          </w:rPr>
          <w:t>teb</w:t>
        </w:r>
        <w:proofErr w:type="spellEnd"/>
        <w:r w:rsidR="00C44AC3">
          <w:rPr>
            <w:rFonts w:ascii="Arial" w:eastAsia="Arial" w:hAnsi="Arial" w:cs="Arial"/>
            <w:sz w:val="16"/>
            <w:szCs w:val="16"/>
          </w:rPr>
          <w:t xml:space="preserve"> </w:t>
        </w:r>
      </w:ins>
      <w:del w:id="2247" w:author="Kaxiong" w:date="2021-06-10T16:39:00Z">
        <w:r w:rsidRPr="00C44AC3" w:rsidDel="00C44AC3">
          <w:rPr>
            <w:rFonts w:ascii="Arial" w:eastAsia="Arial" w:hAnsi="Arial" w:cs="Arial"/>
            <w:sz w:val="16"/>
            <w:szCs w:val="16"/>
            <w:rPrChange w:id="2248" w:author="Kaxiong" w:date="2021-06-10T16:33:00Z">
              <w:rPr>
                <w:rFonts w:eastAsia="Arial"/>
              </w:rPr>
            </w:rPrChange>
          </w:rPr>
          <w:delText>khiav hauj</w:delText>
        </w:r>
        <w:r w:rsidR="00EB2017" w:rsidRPr="00C44AC3" w:rsidDel="00C44AC3">
          <w:rPr>
            <w:rFonts w:ascii="Arial" w:eastAsia="Arial" w:hAnsi="Arial" w:cs="Arial"/>
            <w:sz w:val="16"/>
            <w:szCs w:val="16"/>
            <w:rPrChange w:id="2249" w:author="Kaxiong" w:date="2021-06-10T16:33:00Z">
              <w:rPr>
                <w:rFonts w:eastAsia="Arial"/>
              </w:rPr>
            </w:rPrChange>
          </w:rPr>
          <w:delText xml:space="preserve"> </w:delText>
        </w:r>
        <w:r w:rsidRPr="00C44AC3" w:rsidDel="00C44AC3">
          <w:rPr>
            <w:rFonts w:ascii="Arial" w:eastAsia="Arial" w:hAnsi="Arial" w:cs="Arial"/>
            <w:sz w:val="16"/>
            <w:szCs w:val="16"/>
            <w:rPrChange w:id="2250" w:author="Kaxiong" w:date="2021-06-10T16:33:00Z">
              <w:rPr>
                <w:rFonts w:eastAsia="Arial"/>
              </w:rPr>
            </w:rPrChange>
          </w:rPr>
          <w:delText xml:space="preserve">lwm </w:delText>
        </w:r>
      </w:del>
      <w:r w:rsidRPr="00C44AC3">
        <w:rPr>
          <w:rFonts w:ascii="Arial" w:eastAsia="Arial" w:hAnsi="Arial" w:cs="Arial"/>
          <w:sz w:val="16"/>
          <w:szCs w:val="16"/>
          <w:rPrChange w:id="2251" w:author="Kaxiong" w:date="2021-06-10T16:33:00Z">
            <w:rPr>
              <w:rFonts w:eastAsia="Arial"/>
            </w:rPr>
          </w:rPrChange>
        </w:rPr>
        <w:t xml:space="preserve">zoo </w:t>
      </w:r>
      <w:proofErr w:type="spellStart"/>
      <w:r w:rsidRPr="00C44AC3">
        <w:rPr>
          <w:rFonts w:ascii="Arial" w:eastAsia="Arial" w:hAnsi="Arial" w:cs="Arial"/>
          <w:sz w:val="16"/>
          <w:szCs w:val="16"/>
          <w:rPrChange w:id="2252" w:author="Kaxiong" w:date="2021-06-10T16:33:00Z">
            <w:rPr>
              <w:rFonts w:eastAsia="Arial"/>
            </w:rPr>
          </w:rPrChange>
        </w:rPr>
        <w:t>ib</w:t>
      </w:r>
      <w:proofErr w:type="spellEnd"/>
      <w:r w:rsidRPr="00C44AC3">
        <w:rPr>
          <w:rFonts w:ascii="Arial" w:eastAsia="Arial" w:hAnsi="Arial" w:cs="Arial"/>
          <w:sz w:val="16"/>
          <w:szCs w:val="16"/>
          <w:rPrChange w:id="2253" w:author="Kaxiong" w:date="2021-06-10T16:33:00Z">
            <w:rPr>
              <w:rFonts w:eastAsia="Arial"/>
            </w:rPr>
          </w:rPrChange>
        </w:rPr>
        <w:t xml:space="preserve"> yam li </w:t>
      </w:r>
      <w:proofErr w:type="spellStart"/>
      <w:r w:rsidRPr="00C44AC3">
        <w:rPr>
          <w:rFonts w:ascii="Arial" w:eastAsia="Arial" w:hAnsi="Arial" w:cs="Arial"/>
          <w:sz w:val="16"/>
          <w:szCs w:val="16"/>
          <w:rPrChange w:id="2254" w:author="Kaxiong" w:date="2021-06-10T16:33:00Z">
            <w:rPr>
              <w:rFonts w:eastAsia="Arial"/>
            </w:rPr>
          </w:rPrChange>
        </w:rPr>
        <w:t>koj</w:t>
      </w:r>
      <w:proofErr w:type="spellEnd"/>
      <w:r w:rsidRPr="00C44AC3">
        <w:rPr>
          <w:rFonts w:ascii="Arial" w:eastAsia="Arial" w:hAnsi="Arial" w:cs="Arial"/>
          <w:sz w:val="16"/>
          <w:szCs w:val="16"/>
          <w:rPrChange w:id="2255" w:author="Kaxiong" w:date="2021-06-10T16:33:00Z">
            <w:rPr>
              <w:rFonts w:eastAsia="Arial"/>
            </w:rPr>
          </w:rPrChange>
        </w:rPr>
        <w:t xml:space="preserve"> </w:t>
      </w:r>
      <w:proofErr w:type="spellStart"/>
      <w:r w:rsidRPr="00C44AC3">
        <w:rPr>
          <w:rFonts w:ascii="Arial" w:eastAsia="Arial" w:hAnsi="Arial" w:cs="Arial"/>
          <w:sz w:val="16"/>
          <w:szCs w:val="16"/>
          <w:rPrChange w:id="2256" w:author="Kaxiong" w:date="2021-06-10T16:33:00Z">
            <w:rPr>
              <w:rFonts w:eastAsia="Arial"/>
            </w:rPr>
          </w:rPrChange>
        </w:rPr>
        <w:t>ua</w:t>
      </w:r>
      <w:proofErr w:type="spellEnd"/>
      <w:r w:rsidRPr="00C44AC3">
        <w:rPr>
          <w:rFonts w:ascii="Arial" w:eastAsia="Arial" w:hAnsi="Arial" w:cs="Arial"/>
          <w:sz w:val="16"/>
          <w:szCs w:val="16"/>
          <w:rPrChange w:id="2257" w:author="Kaxiong" w:date="2021-06-10T16:33:00Z">
            <w:rPr>
              <w:rFonts w:eastAsia="Arial"/>
            </w:rPr>
          </w:rPrChange>
        </w:rPr>
        <w:t>, los</w:t>
      </w:r>
      <w:r w:rsidR="00EB2017" w:rsidRPr="00C44AC3">
        <w:rPr>
          <w:rFonts w:ascii="Arial" w:eastAsia="Arial" w:hAnsi="Arial" w:cs="Arial"/>
          <w:sz w:val="16"/>
          <w:szCs w:val="16"/>
          <w:rPrChange w:id="2258" w:author="Kaxiong" w:date="2021-06-10T16:33:00Z">
            <w:rPr>
              <w:rFonts w:eastAsia="Arial"/>
            </w:rPr>
          </w:rPrChange>
        </w:rPr>
        <w:t xml:space="preserve"> </w:t>
      </w:r>
      <w:r w:rsidRPr="00C44AC3">
        <w:rPr>
          <w:rFonts w:ascii="Arial" w:eastAsia="Arial" w:hAnsi="Arial" w:cs="Arial"/>
          <w:sz w:val="16"/>
          <w:szCs w:val="16"/>
          <w:rPrChange w:id="2259" w:author="Kaxiong" w:date="2021-06-10T16:33:00Z">
            <w:rPr>
              <w:rFonts w:eastAsia="Arial"/>
            </w:rPr>
          </w:rPrChange>
        </w:rPr>
        <w:t>si</w:t>
      </w:r>
      <w:ins w:id="2260" w:author="Kaxiong" w:date="2021-06-10T16:40:00Z">
        <w:r w:rsidR="00A11D4A">
          <w:rPr>
            <w:rFonts w:ascii="Arial" w:eastAsia="Arial" w:hAnsi="Arial" w:cs="Arial"/>
            <w:sz w:val="16"/>
            <w:szCs w:val="16"/>
          </w:rPr>
          <w:t xml:space="preserve">s tab tom </w:t>
        </w:r>
        <w:proofErr w:type="spellStart"/>
        <w:r w:rsidR="00A11D4A">
          <w:rPr>
            <w:rFonts w:ascii="Arial" w:eastAsia="Arial" w:hAnsi="Arial" w:cs="Arial"/>
            <w:sz w:val="16"/>
            <w:szCs w:val="16"/>
          </w:rPr>
          <w:t>npaj</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ua</w:t>
        </w:r>
      </w:ins>
      <w:proofErr w:type="spellEnd"/>
      <w:del w:id="2261" w:author="Kaxiong" w:date="2021-06-10T16:40:00Z">
        <w:r w:rsidRPr="00C44AC3" w:rsidDel="00A11D4A">
          <w:rPr>
            <w:rFonts w:ascii="Arial" w:eastAsia="Arial" w:hAnsi="Arial" w:cs="Arial"/>
            <w:sz w:val="16"/>
            <w:szCs w:val="16"/>
            <w:rPrChange w:id="2262" w:author="Kaxiong" w:date="2021-06-10T16:33:00Z">
              <w:rPr>
                <w:rFonts w:eastAsia="Arial"/>
              </w:rPr>
            </w:rPrChange>
          </w:rPr>
          <w:delText>s yog</w:delText>
        </w:r>
        <w:r w:rsidR="004E0F14" w:rsidRPr="00C44AC3" w:rsidDel="00A11D4A">
          <w:rPr>
            <w:sz w:val="16"/>
            <w:szCs w:val="16"/>
            <w:rPrChange w:id="2263" w:author="Kaxiong" w:date="2021-06-10T16:33:00Z">
              <w:rPr/>
            </w:rPrChange>
          </w:rPr>
          <w:delText xml:space="preserve"> </w:delText>
        </w:r>
        <w:r w:rsidR="00EB2017" w:rsidRPr="00C44AC3" w:rsidDel="00A11D4A">
          <w:rPr>
            <w:rFonts w:ascii="Arial" w:eastAsia="Arial" w:hAnsi="Arial" w:cs="Arial"/>
            <w:sz w:val="16"/>
            <w:szCs w:val="16"/>
            <w:rPrChange w:id="2264" w:author="Kaxiong" w:date="2021-06-10T16:33:00Z">
              <w:rPr>
                <w:rFonts w:eastAsia="Arial"/>
              </w:rPr>
            </w:rPrChange>
          </w:rPr>
          <w:delText xml:space="preserve">Kev </w:delText>
        </w:r>
        <w:r w:rsidRPr="00C44AC3" w:rsidDel="00A11D4A">
          <w:rPr>
            <w:rFonts w:ascii="Arial" w:eastAsia="Arial" w:hAnsi="Arial" w:cs="Arial"/>
            <w:sz w:val="16"/>
            <w:szCs w:val="16"/>
            <w:rPrChange w:id="2265" w:author="Kaxiong" w:date="2021-06-10T16:33:00Z">
              <w:rPr>
                <w:rFonts w:eastAsia="Arial"/>
              </w:rPr>
            </w:rPrChange>
          </w:rPr>
          <w:delText>npaj ua</w:delText>
        </w:r>
      </w:del>
      <w:r w:rsidRPr="00C44AC3">
        <w:rPr>
          <w:rFonts w:ascii="Arial" w:eastAsia="Arial" w:hAnsi="Arial" w:cs="Arial"/>
          <w:sz w:val="16"/>
          <w:szCs w:val="16"/>
          <w:rPrChange w:id="2266" w:author="Kaxiong" w:date="2021-06-10T16:33:00Z">
            <w:rPr>
              <w:rFonts w:eastAsia="Arial"/>
            </w:rPr>
          </w:rPrChange>
        </w:rPr>
        <w:t>.</w:t>
      </w:r>
    </w:p>
    <w:p w14:paraId="71A1DA2C" w14:textId="77777777" w:rsidR="00BF3E5F" w:rsidRDefault="00BF3E5F">
      <w:pPr>
        <w:sectPr w:rsidR="00BF3E5F">
          <w:pgSz w:w="12240" w:h="15840"/>
          <w:pgMar w:top="1440" w:right="1420" w:bottom="487" w:left="1440" w:header="0" w:footer="0" w:gutter="0"/>
          <w:cols w:space="720" w:equalWidth="0">
            <w:col w:w="9380"/>
          </w:cols>
        </w:sectPr>
      </w:pPr>
    </w:p>
    <w:p w14:paraId="693BBCEC" w14:textId="77777777" w:rsidR="00BF3E5F" w:rsidRDefault="00BF3E5F">
      <w:pPr>
        <w:spacing w:line="200" w:lineRule="exact"/>
        <w:rPr>
          <w:sz w:val="20"/>
          <w:szCs w:val="20"/>
        </w:rPr>
      </w:pPr>
    </w:p>
    <w:p w14:paraId="33CB9C27" w14:textId="77777777" w:rsidR="00BF3E5F" w:rsidRDefault="00BF3E5F">
      <w:pPr>
        <w:spacing w:line="200" w:lineRule="exact"/>
        <w:rPr>
          <w:sz w:val="20"/>
          <w:szCs w:val="20"/>
        </w:rPr>
      </w:pPr>
    </w:p>
    <w:p w14:paraId="253245A8" w14:textId="77777777" w:rsidR="00BF3E5F" w:rsidRDefault="00BF3E5F">
      <w:pPr>
        <w:spacing w:line="251" w:lineRule="exact"/>
        <w:rPr>
          <w:sz w:val="20"/>
          <w:szCs w:val="20"/>
        </w:rPr>
      </w:pPr>
    </w:p>
    <w:p w14:paraId="14A70E6F" w14:textId="4DF337B1" w:rsidR="00BF3E5F" w:rsidRPr="004A154E" w:rsidRDefault="004A154E" w:rsidP="004A154E">
      <w:pPr>
        <w:tabs>
          <w:tab w:val="left" w:pos="9140"/>
        </w:tabs>
        <w:rPr>
          <w:sz w:val="16"/>
          <w:szCs w:val="16"/>
        </w:rPr>
      </w:pP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Kom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Nyab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Xeeb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sidRPr="00225F1A">
        <w:rPr>
          <w:rFonts w:ascii="Arial" w:eastAsia="Arial" w:hAnsi="Arial" w:cs="Arial"/>
          <w:sz w:val="14"/>
          <w:szCs w:val="14"/>
        </w:rPr>
        <w:t>uas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Teeb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Meem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proofErr w:type="spellStart"/>
      <w:r w:rsidRPr="00225F1A">
        <w:rPr>
          <w:rFonts w:ascii="Arial" w:eastAsia="Arial" w:hAnsi="Arial" w:cs="Arial"/>
          <w:sz w:val="14"/>
          <w:szCs w:val="14"/>
        </w:rPr>
        <w:t>Ua</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Sib </w:t>
      </w:r>
      <w:proofErr w:type="spellStart"/>
      <w:r w:rsidRPr="00225F1A">
        <w:rPr>
          <w:rFonts w:ascii="Arial" w:eastAsia="Arial" w:hAnsi="Arial" w:cs="Arial"/>
          <w:sz w:val="14"/>
          <w:szCs w:val="14"/>
        </w:rPr>
        <w:t>Xyaws</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proofErr w:type="spellEnd"/>
      <w:r w:rsidR="00F2670D">
        <w:rPr>
          <w:sz w:val="20"/>
          <w:szCs w:val="20"/>
        </w:rPr>
        <w:tab/>
      </w:r>
      <w:r>
        <w:rPr>
          <w:sz w:val="20"/>
          <w:szCs w:val="20"/>
        </w:rPr>
        <w:t xml:space="preserve"> </w:t>
      </w:r>
      <w:r w:rsidR="00F2670D" w:rsidRPr="004A154E">
        <w:rPr>
          <w:rFonts w:ascii="Arial" w:eastAsia="Arial" w:hAnsi="Arial" w:cs="Arial"/>
          <w:sz w:val="16"/>
          <w:szCs w:val="16"/>
        </w:rPr>
        <w:t>13</w:t>
      </w:r>
    </w:p>
    <w:p w14:paraId="67E167FA" w14:textId="77777777" w:rsidR="00BF3E5F" w:rsidRDefault="00BF3E5F">
      <w:pPr>
        <w:sectPr w:rsidR="00BF3E5F">
          <w:type w:val="continuous"/>
          <w:pgSz w:w="12240" w:h="15840"/>
          <w:pgMar w:top="1440" w:right="1420" w:bottom="487" w:left="1440" w:header="0" w:footer="0" w:gutter="0"/>
          <w:cols w:space="720" w:equalWidth="0">
            <w:col w:w="9380"/>
          </w:cols>
        </w:sectPr>
      </w:pPr>
    </w:p>
    <w:p w14:paraId="4D5ECFBD" w14:textId="77777777" w:rsidR="00BF3E5F" w:rsidRDefault="00BF3E5F">
      <w:pPr>
        <w:spacing w:line="89" w:lineRule="exact"/>
        <w:rPr>
          <w:sz w:val="20"/>
          <w:szCs w:val="20"/>
        </w:rPr>
      </w:pPr>
      <w:bookmarkStart w:id="2267" w:name="page15"/>
      <w:bookmarkEnd w:id="2267"/>
    </w:p>
    <w:p w14:paraId="49547168" w14:textId="26B2C1D6" w:rsidR="00BF3E5F" w:rsidRPr="00C44AC3" w:rsidRDefault="00F2670D">
      <w:pPr>
        <w:pStyle w:val="ListParagraph"/>
        <w:numPr>
          <w:ilvl w:val="0"/>
          <w:numId w:val="38"/>
        </w:numPr>
        <w:spacing w:line="428" w:lineRule="auto"/>
        <w:ind w:right="280"/>
        <w:jc w:val="both"/>
        <w:rPr>
          <w:sz w:val="16"/>
          <w:szCs w:val="16"/>
          <w:rPrChange w:id="2268" w:author="Kaxiong" w:date="2021-06-10T16:34:00Z">
            <w:rPr/>
          </w:rPrChange>
        </w:rPr>
        <w:pPrChange w:id="2269" w:author="Kaxiong" w:date="2021-06-10T16:34:00Z">
          <w:pPr>
            <w:spacing w:line="428" w:lineRule="auto"/>
            <w:ind w:left="960" w:right="280"/>
            <w:jc w:val="both"/>
          </w:pPr>
        </w:pPrChange>
      </w:pPr>
      <w:proofErr w:type="spellStart"/>
      <w:r w:rsidRPr="00C44AC3">
        <w:rPr>
          <w:rFonts w:ascii="Arial" w:eastAsia="Arial" w:hAnsi="Arial" w:cs="Arial"/>
          <w:sz w:val="16"/>
          <w:szCs w:val="16"/>
          <w:rPrChange w:id="2270" w:author="Kaxiong" w:date="2021-06-10T16:34:00Z">
            <w:rPr>
              <w:rFonts w:eastAsia="Arial"/>
            </w:rPr>
          </w:rPrChange>
        </w:rPr>
        <w:t>Txiav</w:t>
      </w:r>
      <w:proofErr w:type="spellEnd"/>
      <w:r w:rsidRPr="00C44AC3">
        <w:rPr>
          <w:rFonts w:ascii="Arial" w:eastAsia="Arial" w:hAnsi="Arial" w:cs="Arial"/>
          <w:sz w:val="16"/>
          <w:szCs w:val="16"/>
          <w:rPrChange w:id="2271" w:author="Kaxiong" w:date="2021-06-10T16:34:00Z">
            <w:rPr>
              <w:rFonts w:eastAsia="Arial"/>
            </w:rPr>
          </w:rPrChange>
        </w:rPr>
        <w:t xml:space="preserve"> </w:t>
      </w:r>
      <w:proofErr w:type="spellStart"/>
      <w:r w:rsidRPr="00C44AC3">
        <w:rPr>
          <w:rFonts w:ascii="Arial" w:eastAsia="Arial" w:hAnsi="Arial" w:cs="Arial"/>
          <w:sz w:val="16"/>
          <w:szCs w:val="16"/>
          <w:rPrChange w:id="2272" w:author="Kaxiong" w:date="2021-06-10T16:34:00Z">
            <w:rPr>
              <w:rFonts w:eastAsia="Arial"/>
            </w:rPr>
          </w:rPrChange>
        </w:rPr>
        <w:t>txim</w:t>
      </w:r>
      <w:proofErr w:type="spellEnd"/>
      <w:r w:rsidRPr="00C44AC3">
        <w:rPr>
          <w:rFonts w:ascii="Arial" w:eastAsia="Arial" w:hAnsi="Arial" w:cs="Arial"/>
          <w:sz w:val="16"/>
          <w:szCs w:val="16"/>
          <w:rPrChange w:id="2273" w:author="Kaxiong" w:date="2021-06-10T16:34:00Z">
            <w:rPr>
              <w:rFonts w:eastAsia="Arial"/>
            </w:rPr>
          </w:rPrChange>
        </w:rPr>
        <w:t xml:space="preserve"> </w:t>
      </w:r>
      <w:proofErr w:type="spellStart"/>
      <w:r w:rsidRPr="00C44AC3">
        <w:rPr>
          <w:rFonts w:ascii="Arial" w:eastAsia="Arial" w:hAnsi="Arial" w:cs="Arial"/>
          <w:sz w:val="16"/>
          <w:szCs w:val="16"/>
          <w:rPrChange w:id="2274" w:author="Kaxiong" w:date="2021-06-10T16:34:00Z">
            <w:rPr>
              <w:rFonts w:eastAsia="Arial"/>
            </w:rPr>
          </w:rPrChange>
        </w:rPr>
        <w:t>siab</w:t>
      </w:r>
      <w:proofErr w:type="spellEnd"/>
      <w:r w:rsidRPr="00C44AC3">
        <w:rPr>
          <w:rFonts w:ascii="Arial" w:eastAsia="Arial" w:hAnsi="Arial" w:cs="Arial"/>
          <w:sz w:val="16"/>
          <w:szCs w:val="16"/>
          <w:rPrChange w:id="2275" w:author="Kaxiong" w:date="2021-06-10T16:34:00Z">
            <w:rPr>
              <w:rFonts w:eastAsia="Arial"/>
            </w:rPr>
          </w:rPrChange>
        </w:rPr>
        <w:t xml:space="preserve"> </w:t>
      </w:r>
      <w:proofErr w:type="spellStart"/>
      <w:r w:rsidRPr="00C44AC3">
        <w:rPr>
          <w:rFonts w:ascii="Arial" w:eastAsia="Arial" w:hAnsi="Arial" w:cs="Arial"/>
          <w:sz w:val="16"/>
          <w:szCs w:val="16"/>
          <w:rPrChange w:id="2276" w:author="Kaxiong" w:date="2021-06-10T16:34:00Z">
            <w:rPr>
              <w:rFonts w:eastAsia="Arial"/>
            </w:rPr>
          </w:rPrChange>
        </w:rPr>
        <w:t>seb</w:t>
      </w:r>
      <w:proofErr w:type="spellEnd"/>
      <w:r w:rsidRPr="00C44AC3">
        <w:rPr>
          <w:rFonts w:ascii="Arial" w:eastAsia="Arial" w:hAnsi="Arial" w:cs="Arial"/>
          <w:sz w:val="16"/>
          <w:szCs w:val="16"/>
          <w:rPrChange w:id="2277" w:author="Kaxiong" w:date="2021-06-10T16:34:00Z">
            <w:rPr>
              <w:rFonts w:eastAsia="Arial"/>
            </w:rPr>
          </w:rPrChange>
        </w:rPr>
        <w:t xml:space="preserve"> </w:t>
      </w:r>
      <w:proofErr w:type="spellStart"/>
      <w:r w:rsidRPr="00C44AC3">
        <w:rPr>
          <w:rFonts w:ascii="Arial" w:eastAsia="Arial" w:hAnsi="Arial" w:cs="Arial"/>
          <w:sz w:val="16"/>
          <w:szCs w:val="16"/>
          <w:rPrChange w:id="2278" w:author="Kaxiong" w:date="2021-06-10T16:34:00Z">
            <w:rPr>
              <w:rFonts w:eastAsia="Arial"/>
            </w:rPr>
          </w:rPrChange>
        </w:rPr>
        <w:t>koj</w:t>
      </w:r>
      <w:proofErr w:type="spellEnd"/>
      <w:r w:rsidRPr="00C44AC3">
        <w:rPr>
          <w:rFonts w:ascii="Arial" w:eastAsia="Arial" w:hAnsi="Arial" w:cs="Arial"/>
          <w:sz w:val="16"/>
          <w:szCs w:val="16"/>
          <w:rPrChange w:id="2279" w:author="Kaxiong" w:date="2021-06-10T16:34:00Z">
            <w:rPr>
              <w:rFonts w:eastAsia="Arial"/>
            </w:rPr>
          </w:rPrChange>
        </w:rPr>
        <w:t xml:space="preserve"> </w:t>
      </w:r>
      <w:proofErr w:type="spellStart"/>
      <w:r w:rsidRPr="00C44AC3">
        <w:rPr>
          <w:rFonts w:ascii="Arial" w:eastAsia="Arial" w:hAnsi="Arial" w:cs="Arial"/>
          <w:sz w:val="16"/>
          <w:szCs w:val="16"/>
          <w:rPrChange w:id="2280" w:author="Kaxiong" w:date="2021-06-10T16:34:00Z">
            <w:rPr>
              <w:rFonts w:eastAsia="Arial"/>
            </w:rPr>
          </w:rPrChange>
        </w:rPr>
        <w:t>qhov</w:t>
      </w:r>
      <w:proofErr w:type="spellEnd"/>
      <w:r w:rsidRPr="00C44AC3">
        <w:rPr>
          <w:rFonts w:ascii="Arial" w:eastAsia="Arial" w:hAnsi="Arial" w:cs="Arial"/>
          <w:sz w:val="16"/>
          <w:szCs w:val="16"/>
          <w:rPrChange w:id="2281" w:author="Kaxiong" w:date="2021-06-10T16:34:00Z">
            <w:rPr>
              <w:rFonts w:eastAsia="Arial"/>
            </w:rPr>
          </w:rPrChange>
        </w:rPr>
        <w:t xml:space="preserve"> </w:t>
      </w:r>
      <w:proofErr w:type="spellStart"/>
      <w:r w:rsidRPr="00C44AC3">
        <w:rPr>
          <w:rFonts w:ascii="Arial" w:eastAsia="Arial" w:hAnsi="Arial" w:cs="Arial"/>
          <w:sz w:val="16"/>
          <w:szCs w:val="16"/>
          <w:rPrChange w:id="2282" w:author="Kaxiong" w:date="2021-06-10T16:34:00Z">
            <w:rPr>
              <w:rFonts w:eastAsia="Arial"/>
            </w:rPr>
          </w:rPrChange>
        </w:rPr>
        <w:t>kev</w:t>
      </w:r>
      <w:proofErr w:type="spellEnd"/>
      <w:r w:rsidRPr="00C44AC3">
        <w:rPr>
          <w:rFonts w:ascii="Arial" w:eastAsia="Arial" w:hAnsi="Arial" w:cs="Arial"/>
          <w:sz w:val="16"/>
          <w:szCs w:val="16"/>
          <w:rPrChange w:id="2283" w:author="Kaxiong" w:date="2021-06-10T16:34:00Z">
            <w:rPr>
              <w:rFonts w:eastAsia="Arial"/>
            </w:rPr>
          </w:rPrChange>
        </w:rPr>
        <w:t xml:space="preserve"> </w:t>
      </w:r>
      <w:proofErr w:type="spellStart"/>
      <w:r w:rsidRPr="00C44AC3">
        <w:rPr>
          <w:rFonts w:ascii="Arial" w:eastAsia="Arial" w:hAnsi="Arial" w:cs="Arial"/>
          <w:sz w:val="16"/>
          <w:szCs w:val="16"/>
          <w:rPrChange w:id="2284" w:author="Kaxiong" w:date="2021-06-10T16:34:00Z">
            <w:rPr>
              <w:rFonts w:eastAsia="Arial"/>
            </w:rPr>
          </w:rPrChange>
        </w:rPr>
        <w:t>pov</w:t>
      </w:r>
      <w:proofErr w:type="spellEnd"/>
      <w:r w:rsidRPr="00C44AC3">
        <w:rPr>
          <w:rFonts w:ascii="Arial" w:eastAsia="Arial" w:hAnsi="Arial" w:cs="Arial"/>
          <w:sz w:val="16"/>
          <w:szCs w:val="16"/>
          <w:rPrChange w:id="2285" w:author="Kaxiong" w:date="2021-06-10T16:34:00Z">
            <w:rPr>
              <w:rFonts w:eastAsia="Arial"/>
            </w:rPr>
          </w:rPrChange>
        </w:rPr>
        <w:t xml:space="preserve"> </w:t>
      </w:r>
      <w:proofErr w:type="spellStart"/>
      <w:r w:rsidRPr="00C44AC3">
        <w:rPr>
          <w:rFonts w:ascii="Arial" w:eastAsia="Arial" w:hAnsi="Arial" w:cs="Arial"/>
          <w:sz w:val="16"/>
          <w:szCs w:val="16"/>
          <w:rPrChange w:id="2286" w:author="Kaxiong" w:date="2021-06-10T16:34:00Z">
            <w:rPr>
              <w:rFonts w:eastAsia="Arial"/>
            </w:rPr>
          </w:rPrChange>
        </w:rPr>
        <w:t>hwm</w:t>
      </w:r>
      <w:proofErr w:type="spellEnd"/>
      <w:r w:rsidRPr="00C44AC3">
        <w:rPr>
          <w:rFonts w:ascii="Arial" w:eastAsia="Arial" w:hAnsi="Arial" w:cs="Arial"/>
          <w:sz w:val="16"/>
          <w:szCs w:val="16"/>
          <w:rPrChange w:id="2287" w:author="Kaxiong" w:date="2021-06-10T16:34:00Z">
            <w:rPr>
              <w:rFonts w:eastAsia="Arial"/>
            </w:rPr>
          </w:rPrChange>
        </w:rPr>
        <w:t xml:space="preserve"> </w:t>
      </w:r>
      <w:proofErr w:type="spellStart"/>
      <w:ins w:id="2288" w:author="Kaxiong" w:date="2021-06-10T16:43:00Z">
        <w:r w:rsidR="00A11D4A">
          <w:rPr>
            <w:rFonts w:ascii="Arial" w:eastAsia="Arial" w:hAnsi="Arial" w:cs="Arial"/>
            <w:sz w:val="16"/>
            <w:szCs w:val="16"/>
          </w:rPr>
          <w:t>uas</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muaj</w:t>
        </w:r>
        <w:proofErr w:type="spellEnd"/>
        <w:r w:rsidR="00A11D4A">
          <w:rPr>
            <w:rFonts w:ascii="Arial" w:eastAsia="Arial" w:hAnsi="Arial" w:cs="Arial"/>
            <w:sz w:val="16"/>
            <w:szCs w:val="16"/>
          </w:rPr>
          <w:t xml:space="preserve"> </w:t>
        </w:r>
      </w:ins>
      <w:r w:rsidRPr="00C44AC3">
        <w:rPr>
          <w:rFonts w:ascii="Arial" w:eastAsia="Arial" w:hAnsi="Arial" w:cs="Arial"/>
          <w:sz w:val="16"/>
          <w:szCs w:val="16"/>
          <w:rPrChange w:id="2289" w:author="Kaxiong" w:date="2021-06-10T16:34:00Z">
            <w:rPr>
              <w:rFonts w:eastAsia="Arial"/>
            </w:rPr>
          </w:rPrChange>
        </w:rPr>
        <w:t>tam sim no los</w:t>
      </w:r>
      <w:ins w:id="2290" w:author="Kaxiong" w:date="2021-06-10T16:43:00Z">
        <w:r w:rsidR="00A11D4A">
          <w:rPr>
            <w:rFonts w:ascii="Arial" w:eastAsia="Arial" w:hAnsi="Arial" w:cs="Arial"/>
            <w:sz w:val="16"/>
            <w:szCs w:val="16"/>
          </w:rPr>
          <w:t xml:space="preserve"> </w:t>
        </w:r>
      </w:ins>
      <w:r w:rsidRPr="00C44AC3">
        <w:rPr>
          <w:rFonts w:ascii="Arial" w:eastAsia="Arial" w:hAnsi="Arial" w:cs="Arial"/>
          <w:sz w:val="16"/>
          <w:szCs w:val="16"/>
          <w:rPrChange w:id="2291" w:author="Kaxiong" w:date="2021-06-10T16:34:00Z">
            <w:rPr>
              <w:rFonts w:eastAsia="Arial"/>
            </w:rPr>
          </w:rPrChange>
        </w:rPr>
        <w:t>s</w:t>
      </w:r>
      <w:del w:id="2292" w:author="Kaxiong" w:date="2021-06-10T16:43:00Z">
        <w:r w:rsidR="003916FF" w:rsidRPr="00C44AC3" w:rsidDel="00A11D4A">
          <w:rPr>
            <w:rFonts w:ascii="Arial" w:eastAsia="Arial" w:hAnsi="Arial" w:cs="Arial"/>
            <w:sz w:val="16"/>
            <w:szCs w:val="16"/>
            <w:rPrChange w:id="2293" w:author="Kaxiong" w:date="2021-06-10T16:34:00Z">
              <w:rPr>
                <w:rFonts w:eastAsia="Arial"/>
              </w:rPr>
            </w:rPrChange>
          </w:rPr>
          <w:delText xml:space="preserve"> </w:delText>
        </w:r>
      </w:del>
      <w:r w:rsidRPr="00C44AC3">
        <w:rPr>
          <w:rFonts w:ascii="Arial" w:eastAsia="Arial" w:hAnsi="Arial" w:cs="Arial"/>
          <w:sz w:val="16"/>
          <w:szCs w:val="16"/>
          <w:rPrChange w:id="2294" w:author="Kaxiong" w:date="2021-06-10T16:34:00Z">
            <w:rPr>
              <w:rFonts w:eastAsia="Arial"/>
            </w:rPr>
          </w:rPrChange>
        </w:rPr>
        <w:t xml:space="preserve">is </w:t>
      </w:r>
      <w:proofErr w:type="spellStart"/>
      <w:r w:rsidRPr="00C44AC3">
        <w:rPr>
          <w:rFonts w:ascii="Arial" w:eastAsia="Arial" w:hAnsi="Arial" w:cs="Arial"/>
          <w:sz w:val="16"/>
          <w:szCs w:val="16"/>
          <w:rPrChange w:id="2295" w:author="Kaxiong" w:date="2021-06-10T16:34:00Z">
            <w:rPr>
              <w:rFonts w:eastAsia="Arial"/>
            </w:rPr>
          </w:rPrChange>
        </w:rPr>
        <w:t>yav</w:t>
      </w:r>
      <w:proofErr w:type="spellEnd"/>
      <w:r w:rsidRPr="00C44AC3">
        <w:rPr>
          <w:rFonts w:ascii="Arial" w:eastAsia="Arial" w:hAnsi="Arial" w:cs="Arial"/>
          <w:sz w:val="16"/>
          <w:szCs w:val="16"/>
          <w:rPrChange w:id="2296" w:author="Kaxiong" w:date="2021-06-10T16:34:00Z">
            <w:rPr>
              <w:rFonts w:eastAsia="Arial"/>
            </w:rPr>
          </w:rPrChange>
        </w:rPr>
        <w:t xml:space="preserve"> tom </w:t>
      </w:r>
      <w:proofErr w:type="spellStart"/>
      <w:r w:rsidRPr="00C44AC3">
        <w:rPr>
          <w:rFonts w:ascii="Arial" w:eastAsia="Arial" w:hAnsi="Arial" w:cs="Arial"/>
          <w:sz w:val="16"/>
          <w:szCs w:val="16"/>
          <w:rPrChange w:id="2297" w:author="Kaxiong" w:date="2021-06-10T16:34:00Z">
            <w:rPr>
              <w:rFonts w:eastAsia="Arial"/>
            </w:rPr>
          </w:rPrChange>
        </w:rPr>
        <w:t>ntej</w:t>
      </w:r>
      <w:proofErr w:type="spellEnd"/>
      <w:r w:rsidRPr="00C44AC3">
        <w:rPr>
          <w:rFonts w:ascii="Arial" w:eastAsia="Arial" w:hAnsi="Arial" w:cs="Arial"/>
          <w:sz w:val="16"/>
          <w:szCs w:val="16"/>
          <w:rPrChange w:id="2298" w:author="Kaxiong" w:date="2021-06-10T16:34:00Z">
            <w:rPr>
              <w:rFonts w:eastAsia="Arial"/>
            </w:rPr>
          </w:rPrChange>
        </w:rPr>
        <w:t xml:space="preserve"> </w:t>
      </w:r>
      <w:proofErr w:type="spellStart"/>
      <w:r w:rsidRPr="00C44AC3">
        <w:rPr>
          <w:rFonts w:ascii="Arial" w:eastAsia="Arial" w:hAnsi="Arial" w:cs="Arial"/>
          <w:sz w:val="16"/>
          <w:szCs w:val="16"/>
          <w:rPrChange w:id="2299" w:author="Kaxiong" w:date="2021-06-10T16:34:00Z">
            <w:rPr>
              <w:rFonts w:eastAsia="Arial"/>
            </w:rPr>
          </w:rPrChange>
        </w:rPr>
        <w:t>suav</w:t>
      </w:r>
      <w:proofErr w:type="spellEnd"/>
      <w:r w:rsidRPr="00C44AC3">
        <w:rPr>
          <w:rFonts w:ascii="Arial" w:eastAsia="Arial" w:hAnsi="Arial" w:cs="Arial"/>
          <w:sz w:val="16"/>
          <w:szCs w:val="16"/>
          <w:rPrChange w:id="2300" w:author="Kaxiong" w:date="2021-06-10T16:34:00Z">
            <w:rPr>
              <w:rFonts w:eastAsia="Arial"/>
            </w:rPr>
          </w:rPrChange>
        </w:rPr>
        <w:t xml:space="preserve"> </w:t>
      </w:r>
      <w:proofErr w:type="spellStart"/>
      <w:r w:rsidRPr="00C44AC3">
        <w:rPr>
          <w:rFonts w:ascii="Arial" w:eastAsia="Arial" w:hAnsi="Arial" w:cs="Arial"/>
          <w:sz w:val="16"/>
          <w:szCs w:val="16"/>
          <w:rPrChange w:id="2301" w:author="Kaxiong" w:date="2021-06-10T16:34:00Z">
            <w:rPr>
              <w:rFonts w:eastAsia="Arial"/>
            </w:rPr>
          </w:rPrChange>
        </w:rPr>
        <w:t>nrog</w:t>
      </w:r>
      <w:proofErr w:type="spellEnd"/>
      <w:r w:rsidRPr="00C44AC3">
        <w:rPr>
          <w:rFonts w:ascii="Arial" w:eastAsia="Arial" w:hAnsi="Arial" w:cs="Arial"/>
          <w:sz w:val="16"/>
          <w:szCs w:val="16"/>
          <w:rPrChange w:id="2302" w:author="Kaxiong" w:date="2021-06-10T16:34:00Z">
            <w:rPr>
              <w:rFonts w:eastAsia="Arial"/>
            </w:rPr>
          </w:rPrChange>
        </w:rPr>
        <w:t xml:space="preserve"> </w:t>
      </w:r>
      <w:proofErr w:type="spellStart"/>
      <w:r w:rsidRPr="00C44AC3">
        <w:rPr>
          <w:rFonts w:ascii="Arial" w:eastAsia="Arial" w:hAnsi="Arial" w:cs="Arial"/>
          <w:sz w:val="16"/>
          <w:szCs w:val="16"/>
          <w:rPrChange w:id="2303" w:author="Kaxiong" w:date="2021-06-10T16:34:00Z">
            <w:rPr>
              <w:rFonts w:eastAsia="Arial"/>
            </w:rPr>
          </w:rPrChange>
        </w:rPr>
        <w:t>kev</w:t>
      </w:r>
      <w:proofErr w:type="spellEnd"/>
      <w:r w:rsidRPr="00C44AC3">
        <w:rPr>
          <w:rFonts w:ascii="Arial" w:eastAsia="Arial" w:hAnsi="Arial" w:cs="Arial"/>
          <w:sz w:val="16"/>
          <w:szCs w:val="16"/>
          <w:rPrChange w:id="2304" w:author="Kaxiong" w:date="2021-06-10T16:34:00Z">
            <w:rPr>
              <w:rFonts w:eastAsia="Arial"/>
            </w:rPr>
          </w:rPrChange>
        </w:rPr>
        <w:t xml:space="preserve"> </w:t>
      </w:r>
      <w:proofErr w:type="spellStart"/>
      <w:ins w:id="2305" w:author="Kaxiong" w:date="2021-06-10T16:43:00Z">
        <w:r w:rsidR="00A11D4A">
          <w:rPr>
            <w:rFonts w:ascii="Arial" w:eastAsia="Arial" w:hAnsi="Arial" w:cs="Arial"/>
            <w:sz w:val="16"/>
            <w:szCs w:val="16"/>
          </w:rPr>
          <w:t>saib</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xyuas</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xwm</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txheej</w:t>
        </w:r>
        <w:proofErr w:type="spellEnd"/>
        <w:r w:rsidR="00A11D4A">
          <w:rPr>
            <w:rFonts w:ascii="Arial" w:eastAsia="Arial" w:hAnsi="Arial" w:cs="Arial"/>
            <w:sz w:val="16"/>
            <w:szCs w:val="16"/>
          </w:rPr>
          <w:t xml:space="preserve"> </w:t>
        </w:r>
      </w:ins>
      <w:del w:id="2306" w:author="Kaxiong" w:date="2021-06-10T16:43:00Z">
        <w:r w:rsidRPr="00C44AC3" w:rsidDel="00A11D4A">
          <w:rPr>
            <w:rFonts w:ascii="Arial" w:eastAsia="Arial" w:hAnsi="Arial" w:cs="Arial"/>
            <w:sz w:val="16"/>
            <w:szCs w:val="16"/>
            <w:rPrChange w:id="2307" w:author="Kaxiong" w:date="2021-06-10T16:34:00Z">
              <w:rPr>
                <w:rFonts w:eastAsia="Arial"/>
              </w:rPr>
            </w:rPrChange>
          </w:rPr>
          <w:delText>pab</w:delText>
        </w:r>
      </w:del>
      <w:del w:id="2308" w:author="Kaxiong" w:date="2021-06-10T16:44:00Z">
        <w:r w:rsidRPr="00C44AC3" w:rsidDel="00A11D4A">
          <w:rPr>
            <w:rFonts w:ascii="Arial" w:eastAsia="Arial" w:hAnsi="Arial" w:cs="Arial"/>
            <w:sz w:val="16"/>
            <w:szCs w:val="16"/>
            <w:rPrChange w:id="2309" w:author="Kaxiong" w:date="2021-06-10T16:34:00Z">
              <w:rPr>
                <w:rFonts w:eastAsia="Arial"/>
              </w:rPr>
            </w:rPrChange>
          </w:rPr>
          <w:delText xml:space="preserve"> </w:delText>
        </w:r>
      </w:del>
      <w:proofErr w:type="spellStart"/>
      <w:r w:rsidRPr="00C44AC3">
        <w:rPr>
          <w:rFonts w:ascii="Arial" w:eastAsia="Arial" w:hAnsi="Arial" w:cs="Arial"/>
          <w:sz w:val="16"/>
          <w:szCs w:val="16"/>
          <w:rPrChange w:id="2310" w:author="Kaxiong" w:date="2021-06-10T16:34:00Z">
            <w:rPr>
              <w:rFonts w:eastAsia="Arial"/>
            </w:rPr>
          </w:rPrChange>
        </w:rPr>
        <w:t>kev</w:t>
      </w:r>
      <w:proofErr w:type="spellEnd"/>
      <w:r w:rsidRPr="00C44AC3">
        <w:rPr>
          <w:rFonts w:ascii="Arial" w:eastAsia="Arial" w:hAnsi="Arial" w:cs="Arial"/>
          <w:sz w:val="16"/>
          <w:szCs w:val="16"/>
          <w:rPrChange w:id="2311" w:author="Kaxiong" w:date="2021-06-10T16:34:00Z">
            <w:rPr>
              <w:rFonts w:eastAsia="Arial"/>
            </w:rPr>
          </w:rPrChange>
        </w:rPr>
        <w:t xml:space="preserve"> </w:t>
      </w:r>
      <w:proofErr w:type="spellStart"/>
      <w:r w:rsidRPr="00C44AC3">
        <w:rPr>
          <w:rFonts w:ascii="Arial" w:eastAsia="Arial" w:hAnsi="Arial" w:cs="Arial"/>
          <w:sz w:val="16"/>
          <w:szCs w:val="16"/>
          <w:rPrChange w:id="2312" w:author="Kaxiong" w:date="2021-06-10T16:34:00Z">
            <w:rPr>
              <w:rFonts w:eastAsia="Arial"/>
            </w:rPr>
          </w:rPrChange>
        </w:rPr>
        <w:t>nyab</w:t>
      </w:r>
      <w:proofErr w:type="spellEnd"/>
      <w:r w:rsidRPr="00C44AC3">
        <w:rPr>
          <w:rFonts w:ascii="Arial" w:eastAsia="Arial" w:hAnsi="Arial" w:cs="Arial"/>
          <w:sz w:val="16"/>
          <w:szCs w:val="16"/>
          <w:rPrChange w:id="2313" w:author="Kaxiong" w:date="2021-06-10T16:34:00Z">
            <w:rPr>
              <w:rFonts w:eastAsia="Arial"/>
            </w:rPr>
          </w:rPrChange>
        </w:rPr>
        <w:t xml:space="preserve"> </w:t>
      </w:r>
      <w:proofErr w:type="spellStart"/>
      <w:r w:rsidRPr="00C44AC3">
        <w:rPr>
          <w:rFonts w:ascii="Arial" w:eastAsia="Arial" w:hAnsi="Arial" w:cs="Arial"/>
          <w:sz w:val="16"/>
          <w:szCs w:val="16"/>
          <w:rPrChange w:id="2314" w:author="Kaxiong" w:date="2021-06-10T16:34:00Z">
            <w:rPr>
              <w:rFonts w:eastAsia="Arial"/>
            </w:rPr>
          </w:rPrChange>
        </w:rPr>
        <w:t>xeeb</w:t>
      </w:r>
      <w:proofErr w:type="spellEnd"/>
      <w:r w:rsidR="003916FF" w:rsidRPr="00C44AC3">
        <w:rPr>
          <w:rFonts w:ascii="Arial" w:eastAsia="Arial" w:hAnsi="Arial" w:cs="Arial"/>
          <w:sz w:val="16"/>
          <w:szCs w:val="16"/>
          <w:rPrChange w:id="2315" w:author="Kaxiong" w:date="2021-06-10T16:34:00Z">
            <w:rPr>
              <w:rFonts w:eastAsia="Arial"/>
            </w:rPr>
          </w:rPrChange>
        </w:rPr>
        <w:t xml:space="preserve"> </w:t>
      </w:r>
      <w:proofErr w:type="spellStart"/>
      <w:r w:rsidR="003916FF" w:rsidRPr="00C44AC3">
        <w:rPr>
          <w:rFonts w:ascii="Arial" w:eastAsia="Arial" w:hAnsi="Arial" w:cs="Arial"/>
          <w:sz w:val="16"/>
          <w:szCs w:val="16"/>
          <w:rPrChange w:id="2316" w:author="Kaxiong" w:date="2021-06-10T16:34:00Z">
            <w:rPr>
              <w:rFonts w:eastAsia="Arial"/>
            </w:rPr>
          </w:rPrChange>
        </w:rPr>
        <w:t>ntawm</w:t>
      </w:r>
      <w:proofErr w:type="spellEnd"/>
      <w:r w:rsidR="003916FF" w:rsidRPr="00C44AC3">
        <w:rPr>
          <w:rFonts w:ascii="Arial" w:eastAsia="Arial" w:hAnsi="Arial" w:cs="Arial"/>
          <w:sz w:val="16"/>
          <w:szCs w:val="16"/>
          <w:rPrChange w:id="2317" w:author="Kaxiong" w:date="2021-06-10T16:34:00Z">
            <w:rPr>
              <w:rFonts w:eastAsia="Arial"/>
            </w:rPr>
          </w:rPrChange>
        </w:rPr>
        <w:t xml:space="preserve"> </w:t>
      </w:r>
      <w:proofErr w:type="spellStart"/>
      <w:r w:rsidR="003916FF" w:rsidRPr="00C44AC3">
        <w:rPr>
          <w:rFonts w:ascii="Arial" w:eastAsia="Arial" w:hAnsi="Arial" w:cs="Arial"/>
          <w:sz w:val="16"/>
          <w:szCs w:val="16"/>
          <w:rPrChange w:id="2318" w:author="Kaxiong" w:date="2021-06-10T16:34:00Z">
            <w:rPr>
              <w:rFonts w:eastAsia="Arial"/>
            </w:rPr>
          </w:rPrChange>
        </w:rPr>
        <w:t>zaub</w:t>
      </w:r>
      <w:proofErr w:type="spellEnd"/>
      <w:r w:rsidR="003916FF" w:rsidRPr="00C44AC3">
        <w:rPr>
          <w:rFonts w:ascii="Arial" w:eastAsia="Arial" w:hAnsi="Arial" w:cs="Arial"/>
          <w:sz w:val="16"/>
          <w:szCs w:val="16"/>
          <w:rPrChange w:id="2319" w:author="Kaxiong" w:date="2021-06-10T16:34:00Z">
            <w:rPr>
              <w:rFonts w:eastAsia="Arial"/>
            </w:rPr>
          </w:rPrChange>
        </w:rPr>
        <w:t xml:space="preserve"> mov</w:t>
      </w:r>
      <w:r w:rsidRPr="00C44AC3">
        <w:rPr>
          <w:rFonts w:ascii="Arial" w:eastAsia="Arial" w:hAnsi="Arial" w:cs="Arial"/>
          <w:sz w:val="16"/>
          <w:szCs w:val="16"/>
          <w:rPrChange w:id="2320" w:author="Kaxiong" w:date="2021-06-10T16:34:00Z">
            <w:rPr>
              <w:rFonts w:eastAsia="Arial"/>
            </w:rPr>
          </w:rPrChange>
        </w:rPr>
        <w:t xml:space="preserve">: </w:t>
      </w:r>
      <w:proofErr w:type="spellStart"/>
      <w:r w:rsidRPr="00C44AC3">
        <w:rPr>
          <w:rFonts w:ascii="Arial" w:eastAsia="Arial" w:hAnsi="Arial" w:cs="Arial"/>
          <w:sz w:val="16"/>
          <w:szCs w:val="16"/>
          <w:rPrChange w:id="2321" w:author="Kaxiong" w:date="2021-06-10T16:34:00Z">
            <w:rPr>
              <w:rFonts w:eastAsia="Arial"/>
            </w:rPr>
          </w:rPrChange>
        </w:rPr>
        <w:t>Nyeem</w:t>
      </w:r>
      <w:proofErr w:type="spellEnd"/>
      <w:r w:rsidRPr="00C44AC3">
        <w:rPr>
          <w:rFonts w:ascii="Arial" w:eastAsia="Arial" w:hAnsi="Arial" w:cs="Arial"/>
          <w:sz w:val="16"/>
          <w:szCs w:val="16"/>
          <w:rPrChange w:id="2322" w:author="Kaxiong" w:date="2021-06-10T16:34:00Z">
            <w:rPr>
              <w:rFonts w:eastAsia="Arial"/>
            </w:rPr>
          </w:rPrChange>
        </w:rPr>
        <w:t xml:space="preserve"> </w:t>
      </w:r>
      <w:proofErr w:type="spellStart"/>
      <w:r w:rsidRPr="00C44AC3">
        <w:rPr>
          <w:rFonts w:ascii="Arial" w:eastAsia="Arial" w:hAnsi="Arial" w:cs="Arial"/>
          <w:sz w:val="16"/>
          <w:szCs w:val="16"/>
          <w:rPrChange w:id="2323" w:author="Kaxiong" w:date="2021-06-10T16:34:00Z">
            <w:rPr>
              <w:rFonts w:eastAsia="Arial"/>
            </w:rPr>
          </w:rPrChange>
        </w:rPr>
        <w:t>koj</w:t>
      </w:r>
      <w:proofErr w:type="spellEnd"/>
      <w:r w:rsidRPr="00C44AC3">
        <w:rPr>
          <w:rFonts w:ascii="Arial" w:eastAsia="Arial" w:hAnsi="Arial" w:cs="Arial"/>
          <w:sz w:val="16"/>
          <w:szCs w:val="16"/>
          <w:rPrChange w:id="2324" w:author="Kaxiong" w:date="2021-06-10T16:34:00Z">
            <w:rPr>
              <w:rFonts w:eastAsia="Arial"/>
            </w:rPr>
          </w:rPrChange>
        </w:rPr>
        <w:t xml:space="preserve"> cov </w:t>
      </w:r>
      <w:proofErr w:type="spellStart"/>
      <w:r w:rsidRPr="00C44AC3">
        <w:rPr>
          <w:rFonts w:ascii="Arial" w:eastAsia="Arial" w:hAnsi="Arial" w:cs="Arial"/>
          <w:sz w:val="16"/>
          <w:szCs w:val="16"/>
          <w:rPrChange w:id="2325" w:author="Kaxiong" w:date="2021-06-10T16:34:00Z">
            <w:rPr>
              <w:rFonts w:eastAsia="Arial"/>
            </w:rPr>
          </w:rPrChange>
        </w:rPr>
        <w:t>cai</w:t>
      </w:r>
      <w:proofErr w:type="spellEnd"/>
      <w:r w:rsidRPr="00C44AC3">
        <w:rPr>
          <w:rFonts w:ascii="Arial" w:eastAsia="Arial" w:hAnsi="Arial" w:cs="Arial"/>
          <w:sz w:val="16"/>
          <w:szCs w:val="16"/>
          <w:rPrChange w:id="2326" w:author="Kaxiong" w:date="2021-06-10T16:34:00Z">
            <w:rPr>
              <w:rFonts w:eastAsia="Arial"/>
            </w:rPr>
          </w:rPrChange>
        </w:rPr>
        <w:t xml:space="preserve"> los</w:t>
      </w:r>
      <w:r w:rsidR="00F953CB" w:rsidRPr="00C44AC3">
        <w:rPr>
          <w:rFonts w:ascii="Arial" w:eastAsia="Arial" w:hAnsi="Arial" w:cs="Arial"/>
          <w:sz w:val="16"/>
          <w:szCs w:val="16"/>
          <w:rPrChange w:id="2327" w:author="Kaxiong" w:date="2021-06-10T16:34:00Z">
            <w:rPr>
              <w:rFonts w:eastAsia="Arial"/>
            </w:rPr>
          </w:rPrChange>
        </w:rPr>
        <w:t xml:space="preserve"> </w:t>
      </w:r>
      <w:r w:rsidRPr="00C44AC3">
        <w:rPr>
          <w:rFonts w:ascii="Arial" w:eastAsia="Arial" w:hAnsi="Arial" w:cs="Arial"/>
          <w:sz w:val="16"/>
          <w:szCs w:val="16"/>
          <w:rPrChange w:id="2328" w:author="Kaxiong" w:date="2021-06-10T16:34:00Z">
            <w:rPr>
              <w:rFonts w:eastAsia="Arial"/>
            </w:rPr>
          </w:rPrChange>
        </w:rPr>
        <w:t xml:space="preserve">sis </w:t>
      </w:r>
      <w:proofErr w:type="spellStart"/>
      <w:r w:rsidRPr="00C44AC3">
        <w:rPr>
          <w:rFonts w:ascii="Arial" w:eastAsia="Arial" w:hAnsi="Arial" w:cs="Arial"/>
          <w:sz w:val="16"/>
          <w:szCs w:val="16"/>
          <w:rPrChange w:id="2329" w:author="Kaxiong" w:date="2021-06-10T16:34:00Z">
            <w:rPr>
              <w:rFonts w:eastAsia="Arial"/>
            </w:rPr>
          </w:rPrChange>
        </w:rPr>
        <w:t>nug</w:t>
      </w:r>
      <w:proofErr w:type="spellEnd"/>
      <w:r w:rsidRPr="00C44AC3">
        <w:rPr>
          <w:rFonts w:ascii="Arial" w:eastAsia="Arial" w:hAnsi="Arial" w:cs="Arial"/>
          <w:sz w:val="16"/>
          <w:szCs w:val="16"/>
          <w:rPrChange w:id="2330" w:author="Kaxiong" w:date="2021-06-10T16:34:00Z">
            <w:rPr>
              <w:rFonts w:eastAsia="Arial"/>
            </w:rPr>
          </w:rPrChange>
        </w:rPr>
        <w:t xml:space="preserve"> </w:t>
      </w:r>
      <w:proofErr w:type="spellStart"/>
      <w:r w:rsidRPr="00C44AC3">
        <w:rPr>
          <w:rFonts w:ascii="Arial" w:eastAsia="Arial" w:hAnsi="Arial" w:cs="Arial"/>
          <w:sz w:val="16"/>
          <w:szCs w:val="16"/>
          <w:rPrChange w:id="2331" w:author="Kaxiong" w:date="2021-06-10T16:34:00Z">
            <w:rPr>
              <w:rFonts w:eastAsia="Arial"/>
            </w:rPr>
          </w:rPrChange>
        </w:rPr>
        <w:t>koj</w:t>
      </w:r>
      <w:proofErr w:type="spellEnd"/>
      <w:r w:rsidRPr="00C44AC3">
        <w:rPr>
          <w:rFonts w:ascii="Arial" w:eastAsia="Arial" w:hAnsi="Arial" w:cs="Arial"/>
          <w:sz w:val="16"/>
          <w:szCs w:val="16"/>
          <w:rPrChange w:id="2332" w:author="Kaxiong" w:date="2021-06-10T16:34:00Z">
            <w:rPr>
              <w:rFonts w:eastAsia="Arial"/>
            </w:rPr>
          </w:rPrChange>
        </w:rPr>
        <w:t xml:space="preserve"> </w:t>
      </w:r>
      <w:proofErr w:type="spellStart"/>
      <w:r w:rsidRPr="00C44AC3">
        <w:rPr>
          <w:rFonts w:ascii="Arial" w:eastAsia="Arial" w:hAnsi="Arial" w:cs="Arial"/>
          <w:sz w:val="16"/>
          <w:szCs w:val="16"/>
          <w:rPrChange w:id="2333" w:author="Kaxiong" w:date="2021-06-10T16:34:00Z">
            <w:rPr>
              <w:rFonts w:eastAsia="Arial"/>
            </w:rPr>
          </w:rPrChange>
        </w:rPr>
        <w:t>tus</w:t>
      </w:r>
      <w:proofErr w:type="spellEnd"/>
      <w:r w:rsidRPr="00C44AC3">
        <w:rPr>
          <w:rFonts w:ascii="Arial" w:eastAsia="Arial" w:hAnsi="Arial" w:cs="Arial"/>
          <w:sz w:val="16"/>
          <w:szCs w:val="16"/>
          <w:rPrChange w:id="2334" w:author="Kaxiong" w:date="2021-06-10T16:34:00Z">
            <w:rPr>
              <w:rFonts w:eastAsia="Arial"/>
            </w:rPr>
          </w:rPrChange>
        </w:rPr>
        <w:t xml:space="preserve"> </w:t>
      </w:r>
      <w:proofErr w:type="spellStart"/>
      <w:r w:rsidRPr="00C44AC3">
        <w:rPr>
          <w:rFonts w:ascii="Arial" w:eastAsia="Arial" w:hAnsi="Arial" w:cs="Arial"/>
          <w:sz w:val="16"/>
          <w:szCs w:val="16"/>
          <w:rPrChange w:id="2335" w:author="Kaxiong" w:date="2021-06-10T16:34:00Z">
            <w:rPr>
              <w:rFonts w:eastAsia="Arial"/>
            </w:rPr>
          </w:rPrChange>
        </w:rPr>
        <w:t>neeg</w:t>
      </w:r>
      <w:proofErr w:type="spellEnd"/>
      <w:r w:rsidRPr="00C44AC3">
        <w:rPr>
          <w:rFonts w:ascii="Arial" w:eastAsia="Arial" w:hAnsi="Arial" w:cs="Arial"/>
          <w:sz w:val="16"/>
          <w:szCs w:val="16"/>
          <w:rPrChange w:id="2336" w:author="Kaxiong" w:date="2021-06-10T16:34:00Z">
            <w:rPr>
              <w:rFonts w:eastAsia="Arial"/>
            </w:rPr>
          </w:rPrChange>
        </w:rPr>
        <w:t xml:space="preserve"> </w:t>
      </w:r>
      <w:proofErr w:type="spellStart"/>
      <w:ins w:id="2337" w:author="Kaxiong" w:date="2021-06-10T16:44:00Z">
        <w:r w:rsidR="00A11D4A">
          <w:rPr>
            <w:rFonts w:ascii="Arial" w:eastAsia="Arial" w:hAnsi="Arial" w:cs="Arial"/>
            <w:sz w:val="16"/>
            <w:szCs w:val="16"/>
          </w:rPr>
          <w:t>sawv</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cev</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ntawm</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kev</w:t>
        </w:r>
        <w:proofErr w:type="spellEnd"/>
        <w:r w:rsidR="00A11D4A">
          <w:rPr>
            <w:rFonts w:ascii="Arial" w:eastAsia="Arial" w:hAnsi="Arial" w:cs="Arial"/>
            <w:sz w:val="16"/>
            <w:szCs w:val="16"/>
          </w:rPr>
          <w:t xml:space="preserve"> </w:t>
        </w:r>
      </w:ins>
      <w:proofErr w:type="spellStart"/>
      <w:r w:rsidRPr="00C44AC3">
        <w:rPr>
          <w:rFonts w:ascii="Arial" w:eastAsia="Arial" w:hAnsi="Arial" w:cs="Arial"/>
          <w:sz w:val="16"/>
          <w:szCs w:val="16"/>
          <w:rPrChange w:id="2338" w:author="Kaxiong" w:date="2021-06-10T16:34:00Z">
            <w:rPr>
              <w:rFonts w:eastAsia="Arial"/>
            </w:rPr>
          </w:rPrChange>
        </w:rPr>
        <w:t>pov</w:t>
      </w:r>
      <w:proofErr w:type="spellEnd"/>
      <w:r w:rsidRPr="00C44AC3">
        <w:rPr>
          <w:rFonts w:ascii="Arial" w:eastAsia="Arial" w:hAnsi="Arial" w:cs="Arial"/>
          <w:sz w:val="16"/>
          <w:szCs w:val="16"/>
          <w:rPrChange w:id="2339" w:author="Kaxiong" w:date="2021-06-10T16:34:00Z">
            <w:rPr>
              <w:rFonts w:eastAsia="Arial"/>
            </w:rPr>
          </w:rPrChange>
        </w:rPr>
        <w:t xml:space="preserve"> </w:t>
      </w:r>
      <w:proofErr w:type="spellStart"/>
      <w:r w:rsidRPr="00C44AC3">
        <w:rPr>
          <w:rFonts w:ascii="Arial" w:eastAsia="Arial" w:hAnsi="Arial" w:cs="Arial"/>
          <w:sz w:val="16"/>
          <w:szCs w:val="16"/>
          <w:rPrChange w:id="2340" w:author="Kaxiong" w:date="2021-06-10T16:34:00Z">
            <w:rPr>
              <w:rFonts w:eastAsia="Arial"/>
            </w:rPr>
          </w:rPrChange>
        </w:rPr>
        <w:t>hwm</w:t>
      </w:r>
      <w:proofErr w:type="spellEnd"/>
      <w:del w:id="2341" w:author="Kaxiong" w:date="2021-06-10T16:44:00Z">
        <w:r w:rsidRPr="00C44AC3" w:rsidDel="00A11D4A">
          <w:rPr>
            <w:rFonts w:ascii="Arial" w:eastAsia="Arial" w:hAnsi="Arial" w:cs="Arial"/>
            <w:sz w:val="16"/>
            <w:szCs w:val="16"/>
            <w:rPrChange w:id="2342" w:author="Kaxiong" w:date="2021-06-10T16:34:00Z">
              <w:rPr>
                <w:rFonts w:eastAsia="Arial"/>
              </w:rPr>
            </w:rPrChange>
          </w:rPr>
          <w:delText xml:space="preserve"> saib xyuas</w:delText>
        </w:r>
      </w:del>
      <w:r w:rsidRPr="00C44AC3">
        <w:rPr>
          <w:rFonts w:ascii="Arial" w:eastAsia="Arial" w:hAnsi="Arial" w:cs="Arial"/>
          <w:sz w:val="16"/>
          <w:szCs w:val="16"/>
          <w:rPrChange w:id="2343" w:author="Kaxiong" w:date="2021-06-10T16:34:00Z">
            <w:rPr>
              <w:rFonts w:eastAsia="Arial"/>
            </w:rPr>
          </w:rPrChange>
        </w:rPr>
        <w:t xml:space="preserve">. </w:t>
      </w:r>
      <w:proofErr w:type="spellStart"/>
      <w:r w:rsidRPr="00C44AC3">
        <w:rPr>
          <w:rFonts w:ascii="Arial" w:eastAsia="Arial" w:hAnsi="Arial" w:cs="Arial"/>
          <w:sz w:val="16"/>
          <w:szCs w:val="16"/>
          <w:rPrChange w:id="2344" w:author="Kaxiong" w:date="2021-06-10T16:34:00Z">
            <w:rPr>
              <w:rFonts w:eastAsia="Arial"/>
            </w:rPr>
          </w:rPrChange>
        </w:rPr>
        <w:t>Yog</w:t>
      </w:r>
      <w:proofErr w:type="spellEnd"/>
      <w:r w:rsidRPr="00C44AC3">
        <w:rPr>
          <w:rFonts w:ascii="Arial" w:eastAsia="Arial" w:hAnsi="Arial" w:cs="Arial"/>
          <w:sz w:val="16"/>
          <w:szCs w:val="16"/>
          <w:rPrChange w:id="2345" w:author="Kaxiong" w:date="2021-06-10T16:34:00Z">
            <w:rPr>
              <w:rFonts w:eastAsia="Arial"/>
            </w:rPr>
          </w:rPrChange>
        </w:rPr>
        <w:t xml:space="preserve"> </w:t>
      </w:r>
      <w:proofErr w:type="spellStart"/>
      <w:r w:rsidRPr="00C44AC3">
        <w:rPr>
          <w:rFonts w:ascii="Arial" w:eastAsia="Arial" w:hAnsi="Arial" w:cs="Arial"/>
          <w:sz w:val="16"/>
          <w:szCs w:val="16"/>
          <w:rPrChange w:id="2346" w:author="Kaxiong" w:date="2021-06-10T16:34:00Z">
            <w:rPr>
              <w:rFonts w:eastAsia="Arial"/>
            </w:rPr>
          </w:rPrChange>
        </w:rPr>
        <w:t>tias</w:t>
      </w:r>
      <w:proofErr w:type="spellEnd"/>
      <w:r w:rsidRPr="00C44AC3">
        <w:rPr>
          <w:rFonts w:ascii="Arial" w:eastAsia="Arial" w:hAnsi="Arial" w:cs="Arial"/>
          <w:sz w:val="16"/>
          <w:szCs w:val="16"/>
          <w:rPrChange w:id="2347" w:author="Kaxiong" w:date="2021-06-10T16:34:00Z">
            <w:rPr>
              <w:rFonts w:eastAsia="Arial"/>
            </w:rPr>
          </w:rPrChange>
        </w:rPr>
        <w:t xml:space="preserve"> </w:t>
      </w:r>
      <w:proofErr w:type="spellStart"/>
      <w:r w:rsidRPr="00C44AC3">
        <w:rPr>
          <w:rFonts w:ascii="Arial" w:eastAsia="Arial" w:hAnsi="Arial" w:cs="Arial"/>
          <w:sz w:val="16"/>
          <w:szCs w:val="16"/>
          <w:rPrChange w:id="2348" w:author="Kaxiong" w:date="2021-06-10T16:34:00Z">
            <w:rPr>
              <w:rFonts w:eastAsia="Arial"/>
            </w:rPr>
          </w:rPrChange>
        </w:rPr>
        <w:t>koj</w:t>
      </w:r>
      <w:proofErr w:type="spellEnd"/>
      <w:r w:rsidRPr="00C44AC3">
        <w:rPr>
          <w:rFonts w:ascii="Arial" w:eastAsia="Arial" w:hAnsi="Arial" w:cs="Arial"/>
          <w:sz w:val="16"/>
          <w:szCs w:val="16"/>
          <w:rPrChange w:id="2349" w:author="Kaxiong" w:date="2021-06-10T16:34:00Z">
            <w:rPr>
              <w:rFonts w:eastAsia="Arial"/>
            </w:rPr>
          </w:rPrChange>
        </w:rPr>
        <w:t xml:space="preserve"> pom </w:t>
      </w:r>
      <w:proofErr w:type="spellStart"/>
      <w:r w:rsidRPr="00C44AC3">
        <w:rPr>
          <w:rFonts w:ascii="Arial" w:eastAsia="Arial" w:hAnsi="Arial" w:cs="Arial"/>
          <w:sz w:val="16"/>
          <w:szCs w:val="16"/>
          <w:rPrChange w:id="2350" w:author="Kaxiong" w:date="2021-06-10T16:34:00Z">
            <w:rPr>
              <w:rFonts w:eastAsia="Arial"/>
            </w:rPr>
          </w:rPrChange>
        </w:rPr>
        <w:t>tias</w:t>
      </w:r>
      <w:proofErr w:type="spellEnd"/>
      <w:r w:rsidRPr="00C44AC3">
        <w:rPr>
          <w:rFonts w:ascii="Arial" w:eastAsia="Arial" w:hAnsi="Arial" w:cs="Arial"/>
          <w:sz w:val="16"/>
          <w:szCs w:val="16"/>
          <w:rPrChange w:id="2351" w:author="Kaxiong" w:date="2021-06-10T16:34:00Z">
            <w:rPr>
              <w:rFonts w:eastAsia="Arial"/>
            </w:rPr>
          </w:rPrChange>
        </w:rPr>
        <w:t xml:space="preserve"> lo </w:t>
      </w:r>
      <w:proofErr w:type="spellStart"/>
      <w:r w:rsidRPr="00C44AC3">
        <w:rPr>
          <w:rFonts w:ascii="Arial" w:eastAsia="Arial" w:hAnsi="Arial" w:cs="Arial"/>
          <w:sz w:val="16"/>
          <w:szCs w:val="16"/>
          <w:rPrChange w:id="2352" w:author="Kaxiong" w:date="2021-06-10T16:34:00Z">
            <w:rPr>
              <w:rFonts w:eastAsia="Arial"/>
            </w:rPr>
          </w:rPrChange>
        </w:rPr>
        <w:t>lus</w:t>
      </w:r>
      <w:proofErr w:type="spellEnd"/>
      <w:r w:rsidRPr="00C44AC3">
        <w:rPr>
          <w:rFonts w:ascii="Arial" w:eastAsia="Arial" w:hAnsi="Arial" w:cs="Arial"/>
          <w:sz w:val="16"/>
          <w:szCs w:val="16"/>
          <w:rPrChange w:id="2353" w:author="Kaxiong" w:date="2021-06-10T16:34:00Z">
            <w:rPr>
              <w:rFonts w:eastAsia="Arial"/>
            </w:rPr>
          </w:rPrChange>
        </w:rPr>
        <w:t xml:space="preserve"> </w:t>
      </w:r>
      <w:proofErr w:type="spellStart"/>
      <w:r w:rsidRPr="00C44AC3">
        <w:rPr>
          <w:rFonts w:ascii="Arial" w:eastAsia="Arial" w:hAnsi="Arial" w:cs="Arial"/>
          <w:sz w:val="16"/>
          <w:szCs w:val="16"/>
          <w:rPrChange w:id="2354" w:author="Kaxiong" w:date="2021-06-10T16:34:00Z">
            <w:rPr>
              <w:rFonts w:eastAsia="Arial"/>
            </w:rPr>
          </w:rPrChange>
        </w:rPr>
        <w:t>teb</w:t>
      </w:r>
      <w:proofErr w:type="spellEnd"/>
      <w:r w:rsidRPr="00C44AC3">
        <w:rPr>
          <w:rFonts w:ascii="Arial" w:eastAsia="Arial" w:hAnsi="Arial" w:cs="Arial"/>
          <w:sz w:val="16"/>
          <w:szCs w:val="16"/>
          <w:rPrChange w:id="2355" w:author="Kaxiong" w:date="2021-06-10T16:34:00Z">
            <w:rPr>
              <w:rFonts w:eastAsia="Arial"/>
            </w:rPr>
          </w:rPrChange>
        </w:rPr>
        <w:t xml:space="preserve"> </w:t>
      </w:r>
      <w:proofErr w:type="spellStart"/>
      <w:r w:rsidRPr="00C44AC3">
        <w:rPr>
          <w:rFonts w:ascii="Arial" w:eastAsia="Arial" w:hAnsi="Arial" w:cs="Arial"/>
          <w:sz w:val="16"/>
          <w:szCs w:val="16"/>
          <w:rPrChange w:id="2356" w:author="Kaxiong" w:date="2021-06-10T16:34:00Z">
            <w:rPr>
              <w:rFonts w:eastAsia="Arial"/>
            </w:rPr>
          </w:rPrChange>
        </w:rPr>
        <w:t>yog</w:t>
      </w:r>
      <w:proofErr w:type="spellEnd"/>
      <w:r w:rsidRPr="00C44AC3">
        <w:rPr>
          <w:rFonts w:ascii="Arial" w:eastAsia="Arial" w:hAnsi="Arial" w:cs="Arial"/>
          <w:sz w:val="16"/>
          <w:szCs w:val="16"/>
          <w:rPrChange w:id="2357" w:author="Kaxiong" w:date="2021-06-10T16:34:00Z">
            <w:rPr>
              <w:rFonts w:eastAsia="Arial"/>
            </w:rPr>
          </w:rPrChange>
        </w:rPr>
        <w:t xml:space="preserve"> TSIS tau, los</w:t>
      </w:r>
      <w:r w:rsidR="00F953CB" w:rsidRPr="00C44AC3">
        <w:rPr>
          <w:rFonts w:ascii="Arial" w:eastAsia="Arial" w:hAnsi="Arial" w:cs="Arial"/>
          <w:sz w:val="16"/>
          <w:szCs w:val="16"/>
          <w:rPrChange w:id="2358" w:author="Kaxiong" w:date="2021-06-10T16:34:00Z">
            <w:rPr>
              <w:rFonts w:eastAsia="Arial"/>
            </w:rPr>
          </w:rPrChange>
        </w:rPr>
        <w:t xml:space="preserve"> </w:t>
      </w:r>
      <w:r w:rsidRPr="00C44AC3">
        <w:rPr>
          <w:rFonts w:ascii="Arial" w:eastAsia="Arial" w:hAnsi="Arial" w:cs="Arial"/>
          <w:sz w:val="16"/>
          <w:szCs w:val="16"/>
          <w:rPrChange w:id="2359" w:author="Kaxiong" w:date="2021-06-10T16:34:00Z">
            <w:rPr>
              <w:rFonts w:eastAsia="Arial"/>
            </w:rPr>
          </w:rPrChange>
        </w:rPr>
        <w:t xml:space="preserve">sis </w:t>
      </w:r>
      <w:proofErr w:type="spellStart"/>
      <w:r w:rsidRPr="00C44AC3">
        <w:rPr>
          <w:rFonts w:ascii="Arial" w:eastAsia="Arial" w:hAnsi="Arial" w:cs="Arial"/>
          <w:sz w:val="16"/>
          <w:szCs w:val="16"/>
          <w:rPrChange w:id="2360" w:author="Kaxiong" w:date="2021-06-10T16:34:00Z">
            <w:rPr>
              <w:rFonts w:eastAsia="Arial"/>
            </w:rPr>
          </w:rPrChange>
        </w:rPr>
        <w:t>yog</w:t>
      </w:r>
      <w:proofErr w:type="spellEnd"/>
      <w:r w:rsidRPr="00C44AC3">
        <w:rPr>
          <w:rFonts w:ascii="Arial" w:eastAsia="Arial" w:hAnsi="Arial" w:cs="Arial"/>
          <w:sz w:val="16"/>
          <w:szCs w:val="16"/>
          <w:rPrChange w:id="2361" w:author="Kaxiong" w:date="2021-06-10T16:34:00Z">
            <w:rPr>
              <w:rFonts w:eastAsia="Arial"/>
            </w:rPr>
          </w:rPrChange>
        </w:rPr>
        <w:t xml:space="preserve"> </w:t>
      </w:r>
      <w:proofErr w:type="spellStart"/>
      <w:r w:rsidRPr="00C44AC3">
        <w:rPr>
          <w:rFonts w:ascii="Arial" w:eastAsia="Arial" w:hAnsi="Arial" w:cs="Arial"/>
          <w:sz w:val="16"/>
          <w:szCs w:val="16"/>
          <w:rPrChange w:id="2362" w:author="Kaxiong" w:date="2021-06-10T16:34:00Z">
            <w:rPr>
              <w:rFonts w:eastAsia="Arial"/>
            </w:rPr>
          </w:rPrChange>
        </w:rPr>
        <w:t>tias</w:t>
      </w:r>
      <w:proofErr w:type="spellEnd"/>
      <w:r w:rsidRPr="00C44AC3">
        <w:rPr>
          <w:rFonts w:ascii="Arial" w:eastAsia="Arial" w:hAnsi="Arial" w:cs="Arial"/>
          <w:sz w:val="16"/>
          <w:szCs w:val="16"/>
          <w:rPrChange w:id="2363" w:author="Kaxiong" w:date="2021-06-10T16:34:00Z">
            <w:rPr>
              <w:rFonts w:eastAsia="Arial"/>
            </w:rPr>
          </w:rPrChange>
        </w:rPr>
        <w:t xml:space="preserve"> </w:t>
      </w:r>
      <w:proofErr w:type="spellStart"/>
      <w:r w:rsidRPr="00C44AC3">
        <w:rPr>
          <w:rFonts w:ascii="Arial" w:eastAsia="Arial" w:hAnsi="Arial" w:cs="Arial"/>
          <w:sz w:val="16"/>
          <w:szCs w:val="16"/>
          <w:rPrChange w:id="2364" w:author="Kaxiong" w:date="2021-06-10T16:34:00Z">
            <w:rPr>
              <w:rFonts w:eastAsia="Arial"/>
            </w:rPr>
          </w:rPrChange>
        </w:rPr>
        <w:t>nws</w:t>
      </w:r>
      <w:proofErr w:type="spellEnd"/>
      <w:r w:rsidRPr="00C44AC3">
        <w:rPr>
          <w:rFonts w:ascii="Arial" w:eastAsia="Arial" w:hAnsi="Arial" w:cs="Arial"/>
          <w:sz w:val="16"/>
          <w:szCs w:val="16"/>
          <w:rPrChange w:id="2365" w:author="Kaxiong" w:date="2021-06-10T16:34:00Z">
            <w:rPr>
              <w:rFonts w:eastAsia="Arial"/>
            </w:rPr>
          </w:rPrChange>
        </w:rPr>
        <w:t xml:space="preserve"> </w:t>
      </w:r>
      <w:proofErr w:type="spellStart"/>
      <w:r w:rsidRPr="00C44AC3">
        <w:rPr>
          <w:rFonts w:ascii="Arial" w:eastAsia="Arial" w:hAnsi="Arial" w:cs="Arial"/>
          <w:sz w:val="16"/>
          <w:szCs w:val="16"/>
          <w:rPrChange w:id="2366" w:author="Kaxiong" w:date="2021-06-10T16:34:00Z">
            <w:rPr>
              <w:rFonts w:eastAsia="Arial"/>
            </w:rPr>
          </w:rPrChange>
        </w:rPr>
        <w:t>yog</w:t>
      </w:r>
      <w:proofErr w:type="spellEnd"/>
      <w:r w:rsidRPr="00C44AC3">
        <w:rPr>
          <w:rFonts w:ascii="Arial" w:eastAsia="Arial" w:hAnsi="Arial" w:cs="Arial"/>
          <w:sz w:val="16"/>
          <w:szCs w:val="16"/>
          <w:rPrChange w:id="2367" w:author="Kaxiong" w:date="2021-06-10T16:34:00Z">
            <w:rPr>
              <w:rFonts w:eastAsia="Arial"/>
            </w:rPr>
          </w:rPrChange>
        </w:rPr>
        <w:t xml:space="preserve"> </w:t>
      </w:r>
      <w:proofErr w:type="spellStart"/>
      <w:r w:rsidRPr="00C44AC3">
        <w:rPr>
          <w:rFonts w:ascii="Arial" w:eastAsia="Arial" w:hAnsi="Arial" w:cs="Arial"/>
          <w:sz w:val="16"/>
          <w:szCs w:val="16"/>
          <w:rPrChange w:id="2368" w:author="Kaxiong" w:date="2021-06-10T16:34:00Z">
            <w:rPr>
              <w:rFonts w:eastAsia="Arial"/>
            </w:rPr>
          </w:rPrChange>
        </w:rPr>
        <w:t>qhov</w:t>
      </w:r>
      <w:proofErr w:type="spellEnd"/>
      <w:r w:rsidRPr="00C44AC3">
        <w:rPr>
          <w:rFonts w:ascii="Arial" w:eastAsia="Arial" w:hAnsi="Arial" w:cs="Arial"/>
          <w:sz w:val="16"/>
          <w:szCs w:val="16"/>
          <w:rPrChange w:id="2369" w:author="Kaxiong" w:date="2021-06-10T16:34:00Z">
            <w:rPr>
              <w:rFonts w:eastAsia="Arial"/>
            </w:rPr>
          </w:rPrChange>
        </w:rPr>
        <w:t xml:space="preserve"> </w:t>
      </w:r>
      <w:proofErr w:type="spellStart"/>
      <w:r w:rsidRPr="00C44AC3">
        <w:rPr>
          <w:rFonts w:ascii="Arial" w:eastAsia="Arial" w:hAnsi="Arial" w:cs="Arial"/>
          <w:sz w:val="16"/>
          <w:szCs w:val="16"/>
          <w:rPrChange w:id="2370" w:author="Kaxiong" w:date="2021-06-10T16:34:00Z">
            <w:rPr>
              <w:rFonts w:eastAsia="Arial"/>
            </w:rPr>
          </w:rPrChange>
        </w:rPr>
        <w:t>tsis</w:t>
      </w:r>
      <w:proofErr w:type="spellEnd"/>
      <w:r w:rsidRPr="00C44AC3">
        <w:rPr>
          <w:rFonts w:ascii="Arial" w:eastAsia="Arial" w:hAnsi="Arial" w:cs="Arial"/>
          <w:sz w:val="16"/>
          <w:szCs w:val="16"/>
          <w:rPrChange w:id="2371" w:author="Kaxiong" w:date="2021-06-10T16:34:00Z">
            <w:rPr>
              <w:rFonts w:eastAsia="Arial"/>
            </w:rPr>
          </w:rPrChange>
        </w:rPr>
        <w:t xml:space="preserve"> </w:t>
      </w:r>
      <w:proofErr w:type="spellStart"/>
      <w:r w:rsidRPr="00C44AC3">
        <w:rPr>
          <w:rFonts w:ascii="Arial" w:eastAsia="Arial" w:hAnsi="Arial" w:cs="Arial"/>
          <w:sz w:val="16"/>
          <w:szCs w:val="16"/>
          <w:rPrChange w:id="2372" w:author="Kaxiong" w:date="2021-06-10T16:34:00Z">
            <w:rPr>
              <w:rFonts w:eastAsia="Arial"/>
            </w:rPr>
          </w:rPrChange>
        </w:rPr>
        <w:t>meej</w:t>
      </w:r>
      <w:proofErr w:type="spellEnd"/>
      <w:r w:rsidRPr="00C44AC3">
        <w:rPr>
          <w:rFonts w:ascii="Arial" w:eastAsia="Arial" w:hAnsi="Arial" w:cs="Arial"/>
          <w:sz w:val="16"/>
          <w:szCs w:val="16"/>
          <w:rPrChange w:id="2373" w:author="Kaxiong" w:date="2021-06-10T16:34:00Z">
            <w:rPr>
              <w:rFonts w:eastAsia="Arial"/>
            </w:rPr>
          </w:rPrChange>
        </w:rPr>
        <w:t xml:space="preserve"> (</w:t>
      </w:r>
      <w:proofErr w:type="spellStart"/>
      <w:r w:rsidRPr="00C44AC3">
        <w:rPr>
          <w:rFonts w:ascii="Arial" w:eastAsia="Arial" w:hAnsi="Arial" w:cs="Arial"/>
          <w:sz w:val="16"/>
          <w:szCs w:val="16"/>
          <w:rPrChange w:id="2374" w:author="Kaxiong" w:date="2021-06-10T16:34:00Z">
            <w:rPr>
              <w:rFonts w:eastAsia="Arial"/>
            </w:rPr>
          </w:rPrChange>
        </w:rPr>
        <w:t>uas</w:t>
      </w:r>
      <w:proofErr w:type="spellEnd"/>
      <w:r w:rsidRPr="00C44AC3">
        <w:rPr>
          <w:rFonts w:ascii="Arial" w:eastAsia="Arial" w:hAnsi="Arial" w:cs="Arial"/>
          <w:sz w:val="16"/>
          <w:szCs w:val="16"/>
          <w:rPrChange w:id="2375" w:author="Kaxiong" w:date="2021-06-10T16:34:00Z">
            <w:rPr>
              <w:rFonts w:eastAsia="Arial"/>
            </w:rPr>
          </w:rPrChange>
        </w:rPr>
        <w:t xml:space="preserve"> </w:t>
      </w:r>
      <w:proofErr w:type="spellStart"/>
      <w:r w:rsidRPr="00C44AC3">
        <w:rPr>
          <w:rFonts w:ascii="Arial" w:eastAsia="Arial" w:hAnsi="Arial" w:cs="Arial"/>
          <w:sz w:val="16"/>
          <w:szCs w:val="16"/>
          <w:rPrChange w:id="2376" w:author="Kaxiong" w:date="2021-06-10T16:34:00Z">
            <w:rPr>
              <w:rFonts w:eastAsia="Arial"/>
            </w:rPr>
          </w:rPrChange>
        </w:rPr>
        <w:t>ntxim</w:t>
      </w:r>
      <w:proofErr w:type="spellEnd"/>
      <w:r w:rsidRPr="00C44AC3">
        <w:rPr>
          <w:rFonts w:ascii="Arial" w:eastAsia="Arial" w:hAnsi="Arial" w:cs="Arial"/>
          <w:sz w:val="16"/>
          <w:szCs w:val="16"/>
          <w:rPrChange w:id="2377" w:author="Kaxiong" w:date="2021-06-10T16:34:00Z">
            <w:rPr>
              <w:rFonts w:eastAsia="Arial"/>
            </w:rPr>
          </w:rPrChange>
        </w:rPr>
        <w:t xml:space="preserve"> </w:t>
      </w:r>
      <w:proofErr w:type="spellStart"/>
      <w:ins w:id="2378" w:author="Kaxiong" w:date="2021-06-10T16:48:00Z">
        <w:r w:rsidR="00A11D4A">
          <w:rPr>
            <w:rFonts w:ascii="Arial" w:eastAsia="Arial" w:hAnsi="Arial" w:cs="Arial"/>
            <w:sz w:val="16"/>
            <w:szCs w:val="16"/>
          </w:rPr>
          <w:t>yuav</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txhwm</w:t>
        </w:r>
        <w:proofErr w:type="spellEnd"/>
        <w:r w:rsidR="00A11D4A">
          <w:rPr>
            <w:rFonts w:ascii="Arial" w:eastAsia="Arial" w:hAnsi="Arial" w:cs="Arial"/>
            <w:sz w:val="16"/>
            <w:szCs w:val="16"/>
          </w:rPr>
          <w:t xml:space="preserve"> </w:t>
        </w:r>
      </w:ins>
      <w:ins w:id="2379" w:author="Kaxiong" w:date="2021-06-10T16:49:00Z">
        <w:r w:rsidR="00A11D4A">
          <w:rPr>
            <w:rFonts w:ascii="Arial" w:eastAsia="Arial" w:hAnsi="Arial" w:cs="Arial"/>
            <w:sz w:val="16"/>
            <w:szCs w:val="16"/>
          </w:rPr>
          <w:t xml:space="preserve">sim </w:t>
        </w:r>
        <w:proofErr w:type="spellStart"/>
        <w:r w:rsidR="00A11D4A">
          <w:rPr>
            <w:rFonts w:ascii="Arial" w:eastAsia="Arial" w:hAnsi="Arial" w:cs="Arial"/>
            <w:sz w:val="16"/>
            <w:szCs w:val="16"/>
          </w:rPr>
          <w:t>tshaj</w:t>
        </w:r>
        <w:proofErr w:type="spellEnd"/>
        <w:r w:rsidR="00A11D4A">
          <w:rPr>
            <w:rFonts w:ascii="Arial" w:eastAsia="Arial" w:hAnsi="Arial" w:cs="Arial"/>
            <w:sz w:val="16"/>
            <w:szCs w:val="16"/>
          </w:rPr>
          <w:t xml:space="preserve"> </w:t>
        </w:r>
        <w:proofErr w:type="spellStart"/>
        <w:r w:rsidR="00A11D4A">
          <w:rPr>
            <w:rFonts w:ascii="Arial" w:eastAsia="Arial" w:hAnsi="Arial" w:cs="Arial"/>
            <w:sz w:val="16"/>
            <w:szCs w:val="16"/>
          </w:rPr>
          <w:t>plaws</w:t>
        </w:r>
      </w:ins>
      <w:proofErr w:type="spellEnd"/>
      <w:del w:id="2380" w:author="Kaxiong" w:date="2021-06-10T16:49:00Z">
        <w:r w:rsidRPr="00C44AC3" w:rsidDel="00A11D4A">
          <w:rPr>
            <w:rFonts w:ascii="Arial" w:eastAsia="Arial" w:hAnsi="Arial" w:cs="Arial"/>
            <w:sz w:val="16"/>
            <w:szCs w:val="16"/>
            <w:rPrChange w:id="2381" w:author="Kaxiong" w:date="2021-06-10T16:34:00Z">
              <w:rPr>
                <w:rFonts w:eastAsia="Arial"/>
              </w:rPr>
            </w:rPrChange>
          </w:rPr>
          <w:delText>nyiam</w:delText>
        </w:r>
      </w:del>
      <w:r w:rsidRPr="00C44AC3">
        <w:rPr>
          <w:rFonts w:ascii="Arial" w:eastAsia="Arial" w:hAnsi="Arial" w:cs="Arial"/>
          <w:sz w:val="16"/>
          <w:szCs w:val="16"/>
          <w:rPrChange w:id="2382" w:author="Kaxiong" w:date="2021-06-10T16:34:00Z">
            <w:rPr>
              <w:rFonts w:eastAsia="Arial"/>
            </w:rPr>
          </w:rPrChange>
        </w:rPr>
        <w:t xml:space="preserve">), </w:t>
      </w:r>
      <w:proofErr w:type="spellStart"/>
      <w:r w:rsidRPr="00C44AC3">
        <w:rPr>
          <w:rFonts w:ascii="Arial" w:eastAsia="Arial" w:hAnsi="Arial" w:cs="Arial"/>
          <w:sz w:val="16"/>
          <w:szCs w:val="16"/>
          <w:rPrChange w:id="2383" w:author="Kaxiong" w:date="2021-06-10T16:34:00Z">
            <w:rPr>
              <w:rFonts w:eastAsia="Arial"/>
            </w:rPr>
          </w:rPrChange>
        </w:rPr>
        <w:t>tshawb</w:t>
      </w:r>
      <w:proofErr w:type="spellEnd"/>
      <w:r w:rsidRPr="00C44AC3">
        <w:rPr>
          <w:rFonts w:ascii="Arial" w:eastAsia="Arial" w:hAnsi="Arial" w:cs="Arial"/>
          <w:sz w:val="16"/>
          <w:szCs w:val="16"/>
          <w:rPrChange w:id="2384" w:author="Kaxiong" w:date="2021-06-10T16:34:00Z">
            <w:rPr>
              <w:rFonts w:eastAsia="Arial"/>
            </w:rPr>
          </w:rPrChange>
        </w:rPr>
        <w:t xml:space="preserve"> </w:t>
      </w:r>
      <w:proofErr w:type="spellStart"/>
      <w:r w:rsidRPr="00C44AC3">
        <w:rPr>
          <w:rFonts w:ascii="Arial" w:eastAsia="Arial" w:hAnsi="Arial" w:cs="Arial"/>
          <w:sz w:val="16"/>
          <w:szCs w:val="16"/>
          <w:rPrChange w:id="2385" w:author="Kaxiong" w:date="2021-06-10T16:34:00Z">
            <w:rPr>
              <w:rFonts w:eastAsia="Arial"/>
            </w:rPr>
          </w:rPrChange>
        </w:rPr>
        <w:t>xyuas</w:t>
      </w:r>
      <w:proofErr w:type="spellEnd"/>
      <w:r w:rsidRPr="00C44AC3">
        <w:rPr>
          <w:rFonts w:ascii="Arial" w:eastAsia="Arial" w:hAnsi="Arial" w:cs="Arial"/>
          <w:sz w:val="16"/>
          <w:szCs w:val="16"/>
          <w:rPrChange w:id="2386" w:author="Kaxiong" w:date="2021-06-10T16:34:00Z">
            <w:rPr>
              <w:rFonts w:eastAsia="Arial"/>
            </w:rPr>
          </w:rPrChange>
        </w:rPr>
        <w:t xml:space="preserve"> </w:t>
      </w:r>
      <w:proofErr w:type="spellStart"/>
      <w:r w:rsidRPr="00C44AC3">
        <w:rPr>
          <w:rFonts w:ascii="Arial" w:eastAsia="Arial" w:hAnsi="Arial" w:cs="Arial"/>
          <w:sz w:val="16"/>
          <w:szCs w:val="16"/>
          <w:rPrChange w:id="2387" w:author="Kaxiong" w:date="2021-06-10T16:34:00Z">
            <w:rPr>
              <w:rFonts w:eastAsia="Arial"/>
            </w:rPr>
          </w:rPrChange>
        </w:rPr>
        <w:t>koj</w:t>
      </w:r>
      <w:proofErr w:type="spellEnd"/>
      <w:r w:rsidRPr="00C44AC3">
        <w:rPr>
          <w:rFonts w:ascii="Arial" w:eastAsia="Arial" w:hAnsi="Arial" w:cs="Arial"/>
          <w:sz w:val="16"/>
          <w:szCs w:val="16"/>
          <w:rPrChange w:id="2388" w:author="Kaxiong" w:date="2021-06-10T16:34:00Z">
            <w:rPr>
              <w:rFonts w:eastAsia="Arial"/>
            </w:rPr>
          </w:rPrChange>
        </w:rPr>
        <w:t xml:space="preserve"> cov </w:t>
      </w:r>
      <w:proofErr w:type="spellStart"/>
      <w:r w:rsidRPr="00C44AC3">
        <w:rPr>
          <w:rFonts w:ascii="Arial" w:eastAsia="Arial" w:hAnsi="Arial" w:cs="Arial"/>
          <w:sz w:val="16"/>
          <w:szCs w:val="16"/>
          <w:rPrChange w:id="2389" w:author="Kaxiong" w:date="2021-06-10T16:34:00Z">
            <w:rPr>
              <w:rFonts w:eastAsia="Arial"/>
            </w:rPr>
          </w:rPrChange>
        </w:rPr>
        <w:t>kev</w:t>
      </w:r>
      <w:proofErr w:type="spellEnd"/>
      <w:r w:rsidRPr="00C44AC3">
        <w:rPr>
          <w:rFonts w:ascii="Arial" w:eastAsia="Arial" w:hAnsi="Arial" w:cs="Arial"/>
          <w:sz w:val="16"/>
          <w:szCs w:val="16"/>
          <w:rPrChange w:id="2390" w:author="Kaxiong" w:date="2021-06-10T16:34:00Z">
            <w:rPr>
              <w:rFonts w:eastAsia="Arial"/>
            </w:rPr>
          </w:rPrChange>
        </w:rPr>
        <w:t xml:space="preserve"> xaiv</w:t>
      </w:r>
      <w:r w:rsidR="00F953CB" w:rsidRPr="00C44AC3">
        <w:rPr>
          <w:rFonts w:ascii="Arial" w:eastAsia="Arial" w:hAnsi="Arial" w:cs="Arial"/>
          <w:sz w:val="16"/>
          <w:szCs w:val="16"/>
          <w:rPrChange w:id="2391" w:author="Kaxiong" w:date="2021-06-10T16:34:00Z">
            <w:rPr>
              <w:rFonts w:eastAsia="Arial"/>
            </w:rPr>
          </w:rPrChange>
        </w:rPr>
        <w:t xml:space="preserve"> </w:t>
      </w:r>
      <w:del w:id="2392" w:author="Kaxiong" w:date="2021-06-10T16:49:00Z">
        <w:r w:rsidR="00F953CB" w:rsidRPr="00C44AC3" w:rsidDel="00A11D4A">
          <w:rPr>
            <w:rFonts w:ascii="Arial" w:eastAsia="Arial" w:hAnsi="Arial" w:cs="Arial"/>
            <w:sz w:val="16"/>
            <w:szCs w:val="16"/>
            <w:rPrChange w:id="2393" w:author="Kaxiong" w:date="2021-06-10T16:34:00Z">
              <w:rPr>
                <w:rFonts w:eastAsia="Arial"/>
              </w:rPr>
            </w:rPrChange>
          </w:rPr>
          <w:delText>kev</w:delText>
        </w:r>
        <w:r w:rsidRPr="00C44AC3" w:rsidDel="00A11D4A">
          <w:rPr>
            <w:rFonts w:ascii="Arial" w:eastAsia="Arial" w:hAnsi="Arial" w:cs="Arial"/>
            <w:sz w:val="16"/>
            <w:szCs w:val="16"/>
            <w:rPrChange w:id="2394" w:author="Kaxiong" w:date="2021-06-10T16:34:00Z">
              <w:rPr>
                <w:rFonts w:eastAsia="Arial"/>
              </w:rPr>
            </w:rPrChange>
          </w:rPr>
          <w:delText xml:space="preserve"> </w:delText>
        </w:r>
        <w:r w:rsidR="00F953CB" w:rsidRPr="00C44AC3" w:rsidDel="00A11D4A">
          <w:rPr>
            <w:rFonts w:ascii="Arial" w:eastAsia="Arial" w:hAnsi="Arial" w:cs="Arial"/>
            <w:sz w:val="16"/>
            <w:szCs w:val="16"/>
            <w:rPrChange w:id="2395" w:author="Kaxiong" w:date="2021-06-10T16:34:00Z">
              <w:rPr>
                <w:rFonts w:eastAsia="Arial"/>
              </w:rPr>
            </w:rPrChange>
          </w:rPr>
          <w:delText xml:space="preserve">tiv thaiv </w:delText>
        </w:r>
      </w:del>
      <w:proofErr w:type="spellStart"/>
      <w:r w:rsidRPr="00C44AC3">
        <w:rPr>
          <w:rFonts w:ascii="Arial" w:eastAsia="Arial" w:hAnsi="Arial" w:cs="Arial"/>
          <w:sz w:val="16"/>
          <w:szCs w:val="16"/>
          <w:rPrChange w:id="2396" w:author="Kaxiong" w:date="2021-06-10T16:34:00Z">
            <w:rPr>
              <w:rFonts w:eastAsia="Arial"/>
            </w:rPr>
          </w:rPrChange>
        </w:rPr>
        <w:t>hauv</w:t>
      </w:r>
      <w:proofErr w:type="spellEnd"/>
      <w:r w:rsidRPr="00C44AC3">
        <w:rPr>
          <w:rFonts w:ascii="Arial" w:eastAsia="Arial" w:hAnsi="Arial" w:cs="Arial"/>
          <w:sz w:val="16"/>
          <w:szCs w:val="16"/>
          <w:rPrChange w:id="2397" w:author="Kaxiong" w:date="2021-06-10T16:34:00Z">
            <w:rPr>
              <w:rFonts w:eastAsia="Arial"/>
            </w:rPr>
          </w:rPrChange>
        </w:rPr>
        <w:t xml:space="preserve"> cov </w:t>
      </w:r>
      <w:del w:id="2398" w:author="Kaxiong" w:date="2021-06-10T16:50:00Z">
        <w:r w:rsidRPr="00C44AC3" w:rsidDel="00A11D4A">
          <w:rPr>
            <w:rFonts w:ascii="Arial" w:eastAsia="Arial" w:hAnsi="Arial" w:cs="Arial"/>
            <w:sz w:val="16"/>
            <w:szCs w:val="16"/>
            <w:rPrChange w:id="2399" w:author="Kaxiong" w:date="2021-06-10T16:34:00Z">
              <w:rPr>
                <w:rFonts w:eastAsia="Arial"/>
              </w:rPr>
            </w:rPrChange>
          </w:rPr>
          <w:delText xml:space="preserve">khoom lag luam </w:delText>
        </w:r>
      </w:del>
      <w:proofErr w:type="spellStart"/>
      <w:r w:rsidRPr="00C44AC3">
        <w:rPr>
          <w:rFonts w:ascii="Arial" w:eastAsia="Arial" w:hAnsi="Arial" w:cs="Arial"/>
          <w:sz w:val="16"/>
          <w:szCs w:val="16"/>
          <w:rPrChange w:id="2400" w:author="Kaxiong" w:date="2021-06-10T16:34:00Z">
            <w:rPr>
              <w:rFonts w:eastAsia="Arial"/>
            </w:rPr>
          </w:rPrChange>
        </w:rPr>
        <w:t>txoj</w:t>
      </w:r>
      <w:proofErr w:type="spellEnd"/>
      <w:r w:rsidRPr="00C44AC3">
        <w:rPr>
          <w:rFonts w:ascii="Arial" w:eastAsia="Arial" w:hAnsi="Arial" w:cs="Arial"/>
          <w:sz w:val="16"/>
          <w:szCs w:val="16"/>
          <w:rPrChange w:id="2401" w:author="Kaxiong" w:date="2021-06-10T16:34:00Z">
            <w:rPr>
              <w:rFonts w:eastAsia="Arial"/>
            </w:rPr>
          </w:rPrChange>
        </w:rPr>
        <w:t xml:space="preserve"> </w:t>
      </w:r>
      <w:proofErr w:type="spellStart"/>
      <w:r w:rsidRPr="00C44AC3">
        <w:rPr>
          <w:rFonts w:ascii="Arial" w:eastAsia="Arial" w:hAnsi="Arial" w:cs="Arial"/>
          <w:sz w:val="16"/>
          <w:szCs w:val="16"/>
          <w:rPrChange w:id="2402" w:author="Kaxiong" w:date="2021-06-10T16:34:00Z">
            <w:rPr>
              <w:rFonts w:eastAsia="Arial"/>
            </w:rPr>
          </w:rPrChange>
        </w:rPr>
        <w:t>cai</w:t>
      </w:r>
      <w:proofErr w:type="spellEnd"/>
      <w:r w:rsidRPr="00C44AC3">
        <w:rPr>
          <w:rFonts w:ascii="Arial" w:eastAsia="Arial" w:hAnsi="Arial" w:cs="Arial"/>
          <w:sz w:val="16"/>
          <w:szCs w:val="16"/>
          <w:rPrChange w:id="2403" w:author="Kaxiong" w:date="2021-06-10T16:34:00Z">
            <w:rPr>
              <w:rFonts w:eastAsia="Arial"/>
            </w:rPr>
          </w:rPrChange>
        </w:rPr>
        <w:t xml:space="preserve"> </w:t>
      </w:r>
      <w:proofErr w:type="spellStart"/>
      <w:ins w:id="2404" w:author="Kaxiong" w:date="2021-06-10T16:55:00Z">
        <w:r w:rsidR="00EA31CD">
          <w:rPr>
            <w:rFonts w:ascii="Arial" w:eastAsia="Arial" w:hAnsi="Arial" w:cs="Arial"/>
            <w:sz w:val="16"/>
            <w:szCs w:val="16"/>
          </w:rPr>
          <w:t>tswj</w:t>
        </w:r>
        <w:proofErr w:type="spellEnd"/>
        <w:r w:rsidR="00EA31CD">
          <w:rPr>
            <w:rFonts w:ascii="Arial" w:eastAsia="Arial" w:hAnsi="Arial" w:cs="Arial"/>
            <w:sz w:val="16"/>
            <w:szCs w:val="16"/>
          </w:rPr>
          <w:t xml:space="preserve"> </w:t>
        </w:r>
        <w:proofErr w:type="spellStart"/>
        <w:r w:rsidR="00EA31CD">
          <w:rPr>
            <w:rFonts w:ascii="Arial" w:eastAsia="Arial" w:hAnsi="Arial" w:cs="Arial"/>
            <w:sz w:val="16"/>
            <w:szCs w:val="16"/>
          </w:rPr>
          <w:t>fwm</w:t>
        </w:r>
        <w:proofErr w:type="spellEnd"/>
        <w:r w:rsidR="00EA31CD">
          <w:rPr>
            <w:rFonts w:ascii="Arial" w:eastAsia="Arial" w:hAnsi="Arial" w:cs="Arial"/>
            <w:sz w:val="16"/>
            <w:szCs w:val="16"/>
          </w:rPr>
          <w:t xml:space="preserve"> </w:t>
        </w:r>
      </w:ins>
      <w:proofErr w:type="spellStart"/>
      <w:ins w:id="2405" w:author="Kaxiong" w:date="2021-06-10T16:50:00Z">
        <w:r w:rsidR="00EA31CD">
          <w:rPr>
            <w:rFonts w:ascii="Arial" w:eastAsia="Arial" w:hAnsi="Arial" w:cs="Arial"/>
            <w:sz w:val="16"/>
            <w:szCs w:val="16"/>
          </w:rPr>
          <w:t>ntawm</w:t>
        </w:r>
        <w:proofErr w:type="spellEnd"/>
        <w:r w:rsidR="00EA31CD">
          <w:rPr>
            <w:rFonts w:ascii="Arial" w:eastAsia="Arial" w:hAnsi="Arial" w:cs="Arial"/>
            <w:sz w:val="16"/>
            <w:szCs w:val="16"/>
          </w:rPr>
          <w:t xml:space="preserve"> cov </w:t>
        </w:r>
        <w:proofErr w:type="spellStart"/>
        <w:r w:rsidR="00EA31CD">
          <w:rPr>
            <w:rFonts w:ascii="Arial" w:eastAsia="Arial" w:hAnsi="Arial" w:cs="Arial"/>
            <w:sz w:val="16"/>
            <w:szCs w:val="16"/>
          </w:rPr>
          <w:t>qoob</w:t>
        </w:r>
        <w:proofErr w:type="spellEnd"/>
        <w:r w:rsidR="00EA31CD">
          <w:rPr>
            <w:rFonts w:ascii="Arial" w:eastAsia="Arial" w:hAnsi="Arial" w:cs="Arial"/>
            <w:sz w:val="16"/>
            <w:szCs w:val="16"/>
          </w:rPr>
          <w:t xml:space="preserve"> loo</w:t>
        </w:r>
      </w:ins>
      <w:ins w:id="2406" w:author="Kaxiong" w:date="2021-06-10T16:51:00Z">
        <w:r w:rsidR="00EA31CD">
          <w:rPr>
            <w:rFonts w:ascii="Arial" w:eastAsia="Arial" w:hAnsi="Arial" w:cs="Arial"/>
            <w:sz w:val="16"/>
            <w:szCs w:val="16"/>
          </w:rPr>
          <w:t xml:space="preserve"> </w:t>
        </w:r>
        <w:proofErr w:type="spellStart"/>
        <w:r w:rsidR="00EA31CD">
          <w:rPr>
            <w:rFonts w:ascii="Arial" w:eastAsia="Arial" w:hAnsi="Arial" w:cs="Arial"/>
            <w:sz w:val="16"/>
            <w:szCs w:val="16"/>
          </w:rPr>
          <w:t>uas</w:t>
        </w:r>
        <w:proofErr w:type="spellEnd"/>
        <w:r w:rsidR="00EA31CD">
          <w:rPr>
            <w:rFonts w:ascii="Arial" w:eastAsia="Arial" w:hAnsi="Arial" w:cs="Arial"/>
            <w:sz w:val="16"/>
            <w:szCs w:val="16"/>
          </w:rPr>
          <w:t xml:space="preserve"> </w:t>
        </w:r>
        <w:proofErr w:type="spellStart"/>
        <w:r w:rsidR="00EA31CD">
          <w:rPr>
            <w:rFonts w:ascii="Arial" w:eastAsia="Arial" w:hAnsi="Arial" w:cs="Arial"/>
            <w:sz w:val="16"/>
            <w:szCs w:val="16"/>
          </w:rPr>
          <w:t>kis</w:t>
        </w:r>
        <w:proofErr w:type="spellEnd"/>
        <w:r w:rsidR="00EA31CD">
          <w:rPr>
            <w:rFonts w:ascii="Arial" w:eastAsia="Arial" w:hAnsi="Arial" w:cs="Arial"/>
            <w:sz w:val="16"/>
            <w:szCs w:val="16"/>
          </w:rPr>
          <w:t xml:space="preserve"> </w:t>
        </w:r>
        <w:proofErr w:type="spellStart"/>
        <w:r w:rsidR="00EA31CD">
          <w:rPr>
            <w:rFonts w:ascii="Arial" w:eastAsia="Arial" w:hAnsi="Arial" w:cs="Arial"/>
            <w:sz w:val="16"/>
            <w:szCs w:val="16"/>
          </w:rPr>
          <w:t>kab</w:t>
        </w:r>
        <w:proofErr w:type="spellEnd"/>
        <w:r w:rsidR="00EA31CD">
          <w:rPr>
            <w:rFonts w:ascii="Arial" w:eastAsia="Arial" w:hAnsi="Arial" w:cs="Arial"/>
            <w:sz w:val="16"/>
            <w:szCs w:val="16"/>
          </w:rPr>
          <w:t xml:space="preserve"> mob</w:t>
        </w:r>
      </w:ins>
      <w:del w:id="2407" w:author="Kaxiong" w:date="2021-06-10T16:51:00Z">
        <w:r w:rsidRPr="00C44AC3" w:rsidDel="00EA31CD">
          <w:rPr>
            <w:rFonts w:ascii="Arial" w:eastAsia="Arial" w:hAnsi="Arial" w:cs="Arial"/>
            <w:sz w:val="16"/>
            <w:szCs w:val="16"/>
            <w:rPrChange w:id="2408" w:author="Kaxiong" w:date="2021-06-10T16:34:00Z">
              <w:rPr>
                <w:rFonts w:eastAsia="Arial"/>
              </w:rPr>
            </w:rPrChange>
          </w:rPr>
          <w:delText>tswj</w:delText>
        </w:r>
        <w:r w:rsidR="00F953CB" w:rsidRPr="00C44AC3" w:rsidDel="00EA31CD">
          <w:rPr>
            <w:rFonts w:ascii="Arial" w:eastAsia="Arial" w:hAnsi="Arial" w:cs="Arial"/>
            <w:sz w:val="16"/>
            <w:szCs w:val="16"/>
            <w:rPrChange w:id="2409" w:author="Kaxiong" w:date="2021-06-10T16:34:00Z">
              <w:rPr>
                <w:rFonts w:eastAsia="Arial"/>
              </w:rPr>
            </w:rPrChange>
          </w:rPr>
          <w:delText xml:space="preserve"> </w:delText>
        </w:r>
        <w:r w:rsidRPr="00C44AC3" w:rsidDel="00EA31CD">
          <w:rPr>
            <w:rFonts w:ascii="Arial" w:eastAsia="Arial" w:hAnsi="Arial" w:cs="Arial"/>
            <w:sz w:val="16"/>
            <w:szCs w:val="16"/>
            <w:rPrChange w:id="2410" w:author="Kaxiong" w:date="2021-06-10T16:34:00Z">
              <w:rPr>
                <w:rFonts w:eastAsia="Arial"/>
              </w:rPr>
            </w:rPrChange>
          </w:rPr>
          <w:delText>fwm</w:delText>
        </w:r>
      </w:del>
      <w:ins w:id="2411" w:author="Kaxiong" w:date="2021-06-10T16:51:00Z">
        <w:r w:rsidR="00EA31CD">
          <w:rPr>
            <w:rFonts w:ascii="Arial" w:eastAsia="Arial" w:hAnsi="Arial" w:cs="Arial"/>
            <w:sz w:val="16"/>
            <w:szCs w:val="16"/>
          </w:rPr>
          <w:t>.</w:t>
        </w:r>
      </w:ins>
    </w:p>
    <w:p w14:paraId="478F8443" w14:textId="77777777" w:rsidR="00BF3E5F" w:rsidRDefault="00BF3E5F">
      <w:pPr>
        <w:spacing w:line="237" w:lineRule="exact"/>
        <w:rPr>
          <w:sz w:val="20"/>
          <w:szCs w:val="20"/>
        </w:rPr>
      </w:pPr>
    </w:p>
    <w:p w14:paraId="50CBD763" w14:textId="5875E046" w:rsidR="00BF3E5F" w:rsidRPr="00C44AC3" w:rsidRDefault="00EA31CD">
      <w:pPr>
        <w:pStyle w:val="ListParagraph"/>
        <w:numPr>
          <w:ilvl w:val="0"/>
          <w:numId w:val="38"/>
        </w:numPr>
        <w:spacing w:line="399" w:lineRule="auto"/>
        <w:ind w:right="480"/>
        <w:jc w:val="both"/>
        <w:rPr>
          <w:sz w:val="16"/>
          <w:szCs w:val="16"/>
          <w:rPrChange w:id="2412" w:author="Kaxiong" w:date="2021-06-10T16:34:00Z">
            <w:rPr/>
          </w:rPrChange>
        </w:rPr>
        <w:pPrChange w:id="2413" w:author="Kaxiong" w:date="2021-06-10T16:34:00Z">
          <w:pPr>
            <w:spacing w:line="399" w:lineRule="auto"/>
            <w:ind w:left="960" w:right="480"/>
            <w:jc w:val="both"/>
          </w:pPr>
        </w:pPrChange>
      </w:pPr>
      <w:proofErr w:type="spellStart"/>
      <w:ins w:id="2414" w:author="Kaxiong" w:date="2021-06-10T16:52:00Z">
        <w:r>
          <w:rPr>
            <w:rFonts w:ascii="Arial" w:eastAsia="Arial" w:hAnsi="Arial" w:cs="Arial"/>
            <w:sz w:val="16"/>
            <w:szCs w:val="16"/>
          </w:rPr>
          <w:t>Txiav</w:t>
        </w:r>
        <w:proofErr w:type="spellEnd"/>
        <w:r>
          <w:rPr>
            <w:rFonts w:ascii="Arial" w:eastAsia="Arial" w:hAnsi="Arial" w:cs="Arial"/>
            <w:sz w:val="16"/>
            <w:szCs w:val="16"/>
          </w:rPr>
          <w:t xml:space="preserve"> </w:t>
        </w:r>
        <w:proofErr w:type="spellStart"/>
        <w:r>
          <w:rPr>
            <w:rFonts w:ascii="Arial" w:eastAsia="Arial" w:hAnsi="Arial" w:cs="Arial"/>
            <w:sz w:val="16"/>
            <w:szCs w:val="16"/>
          </w:rPr>
          <w:t>txim</w:t>
        </w:r>
        <w:proofErr w:type="spellEnd"/>
        <w:r>
          <w:rPr>
            <w:rFonts w:ascii="Arial" w:eastAsia="Arial" w:hAnsi="Arial" w:cs="Arial"/>
            <w:sz w:val="16"/>
            <w:szCs w:val="16"/>
          </w:rPr>
          <w:t xml:space="preserve"> </w:t>
        </w:r>
        <w:proofErr w:type="spellStart"/>
        <w:r>
          <w:rPr>
            <w:rFonts w:ascii="Arial" w:eastAsia="Arial" w:hAnsi="Arial" w:cs="Arial"/>
            <w:sz w:val="16"/>
            <w:szCs w:val="16"/>
          </w:rPr>
          <w:t>txog</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hu</w:t>
        </w:r>
      </w:ins>
      <w:ins w:id="2415" w:author="Kaxiong" w:date="2021-06-10T16:53:00Z">
        <w:r>
          <w:rPr>
            <w:rFonts w:ascii="Arial" w:eastAsia="Arial" w:hAnsi="Arial" w:cs="Arial"/>
            <w:sz w:val="16"/>
            <w:szCs w:val="16"/>
          </w:rPr>
          <w:t xml:space="preserve"> </w:t>
        </w:r>
        <w:proofErr w:type="spellStart"/>
        <w:r>
          <w:rPr>
            <w:rFonts w:ascii="Arial" w:eastAsia="Arial" w:hAnsi="Arial" w:cs="Arial"/>
            <w:sz w:val="16"/>
            <w:szCs w:val="16"/>
          </w:rPr>
          <w:t>rau</w:t>
        </w:r>
        <w:proofErr w:type="spellEnd"/>
        <w:r>
          <w:rPr>
            <w:rFonts w:ascii="Arial" w:eastAsia="Arial" w:hAnsi="Arial" w:cs="Arial"/>
            <w:sz w:val="16"/>
            <w:szCs w:val="16"/>
          </w:rPr>
          <w:t xml:space="preserve"> </w:t>
        </w:r>
      </w:ins>
      <w:del w:id="2416" w:author="Kaxiong" w:date="2021-06-10T16:53:00Z">
        <w:r w:rsidR="00F2670D" w:rsidRPr="00C44AC3" w:rsidDel="00EA31CD">
          <w:rPr>
            <w:rFonts w:ascii="Arial" w:eastAsia="Arial" w:hAnsi="Arial" w:cs="Arial"/>
            <w:sz w:val="16"/>
            <w:szCs w:val="16"/>
            <w:rPrChange w:id="2417" w:author="Kaxiong" w:date="2021-06-10T16:34:00Z">
              <w:rPr>
                <w:rFonts w:eastAsia="Arial"/>
              </w:rPr>
            </w:rPrChange>
          </w:rPr>
          <w:delText xml:space="preserve">Xav txog </w:delText>
        </w:r>
      </w:del>
      <w:proofErr w:type="spellStart"/>
      <w:r w:rsidR="00F2670D" w:rsidRPr="00C44AC3">
        <w:rPr>
          <w:rFonts w:ascii="Arial" w:eastAsia="Arial" w:hAnsi="Arial" w:cs="Arial"/>
          <w:sz w:val="16"/>
          <w:szCs w:val="16"/>
          <w:rPrChange w:id="2418" w:author="Kaxiong" w:date="2021-06-10T16:34:00Z">
            <w:rPr>
              <w:rFonts w:eastAsia="Arial"/>
            </w:rPr>
          </w:rPrChange>
        </w:rPr>
        <w:t>kev</w:t>
      </w:r>
      <w:proofErr w:type="spellEnd"/>
      <w:r w:rsidR="00F2670D" w:rsidRPr="00C44AC3">
        <w:rPr>
          <w:rFonts w:ascii="Arial" w:eastAsia="Arial" w:hAnsi="Arial" w:cs="Arial"/>
          <w:sz w:val="16"/>
          <w:szCs w:val="16"/>
          <w:rPrChange w:id="2419" w:author="Kaxiong" w:date="2021-06-10T16:34:00Z">
            <w:rPr>
              <w:rFonts w:eastAsia="Arial"/>
            </w:rPr>
          </w:rPrChange>
        </w:rPr>
        <w:t xml:space="preserve"> </w:t>
      </w:r>
      <w:proofErr w:type="spellStart"/>
      <w:r w:rsidR="00F2670D" w:rsidRPr="00C44AC3">
        <w:rPr>
          <w:rFonts w:ascii="Arial" w:eastAsia="Arial" w:hAnsi="Arial" w:cs="Arial"/>
          <w:sz w:val="16"/>
          <w:szCs w:val="16"/>
          <w:rPrChange w:id="2420" w:author="Kaxiong" w:date="2021-06-10T16:34:00Z">
            <w:rPr>
              <w:rFonts w:eastAsia="Arial"/>
            </w:rPr>
          </w:rPrChange>
        </w:rPr>
        <w:t>pov</w:t>
      </w:r>
      <w:proofErr w:type="spellEnd"/>
      <w:del w:id="2421" w:author="Kaxiong" w:date="2021-06-10T16:53:00Z">
        <w:r w:rsidR="00F2670D" w:rsidRPr="00C44AC3" w:rsidDel="00EA31CD">
          <w:rPr>
            <w:rFonts w:ascii="Arial" w:eastAsia="Arial" w:hAnsi="Arial" w:cs="Arial"/>
            <w:sz w:val="16"/>
            <w:szCs w:val="16"/>
            <w:rPrChange w:id="2422" w:author="Kaxiong" w:date="2021-06-10T16:34:00Z">
              <w:rPr>
                <w:rFonts w:eastAsia="Arial"/>
              </w:rPr>
            </w:rPrChange>
          </w:rPr>
          <w:delText xml:space="preserve"> hwm </w:delText>
        </w:r>
        <w:r w:rsidR="000E4BFF" w:rsidRPr="00C44AC3" w:rsidDel="00EA31CD">
          <w:rPr>
            <w:rFonts w:ascii="Arial" w:eastAsia="Arial" w:hAnsi="Arial" w:cs="Arial"/>
            <w:sz w:val="16"/>
            <w:szCs w:val="16"/>
            <w:rPrChange w:id="2423" w:author="Kaxiong" w:date="2021-06-10T16:34:00Z">
              <w:rPr>
                <w:rFonts w:eastAsia="Arial"/>
              </w:rPr>
            </w:rPrChange>
          </w:rPr>
          <w:delText xml:space="preserve">hu </w:delText>
        </w:r>
        <w:r w:rsidR="00F2670D" w:rsidRPr="00C44AC3" w:rsidDel="00EA31CD">
          <w:rPr>
            <w:rFonts w:ascii="Arial" w:eastAsia="Arial" w:hAnsi="Arial" w:cs="Arial"/>
            <w:sz w:val="16"/>
            <w:szCs w:val="16"/>
            <w:rPrChange w:id="2424" w:author="Kaxiong" w:date="2021-06-10T16:34:00Z">
              <w:rPr>
                <w:rFonts w:eastAsia="Arial"/>
              </w:rPr>
            </w:rPrChange>
          </w:rPr>
          <w:delText>rov qab</w:delText>
        </w:r>
      </w:del>
      <w:r w:rsidR="00F2670D" w:rsidRPr="00C44AC3">
        <w:rPr>
          <w:rFonts w:ascii="Arial" w:eastAsia="Arial" w:hAnsi="Arial" w:cs="Arial"/>
          <w:sz w:val="16"/>
          <w:szCs w:val="16"/>
          <w:rPrChange w:id="2425" w:author="Kaxiong" w:date="2021-06-10T16:34:00Z">
            <w:rPr>
              <w:rFonts w:eastAsia="Arial"/>
            </w:rPr>
          </w:rPrChange>
        </w:rPr>
        <w:t xml:space="preserve">: </w:t>
      </w:r>
      <w:del w:id="2426" w:author="Kaxiong" w:date="2021-06-10T16:53:00Z">
        <w:r w:rsidR="00F2670D" w:rsidRPr="00C44AC3" w:rsidDel="00EA31CD">
          <w:rPr>
            <w:rFonts w:ascii="Arial" w:eastAsia="Arial" w:hAnsi="Arial" w:cs="Arial"/>
            <w:sz w:val="16"/>
            <w:szCs w:val="16"/>
            <w:rPrChange w:id="2427" w:author="Kaxiong" w:date="2021-06-10T16:34:00Z">
              <w:rPr>
                <w:rFonts w:eastAsia="Arial"/>
              </w:rPr>
            </w:rPrChange>
          </w:rPr>
          <w:delText xml:space="preserve">Qee qhov </w:delText>
        </w:r>
      </w:del>
      <w:proofErr w:type="spellStart"/>
      <w:r w:rsidR="00F2670D" w:rsidRPr="00C44AC3">
        <w:rPr>
          <w:rFonts w:ascii="Arial" w:eastAsia="Arial" w:hAnsi="Arial" w:cs="Arial"/>
          <w:sz w:val="16"/>
          <w:szCs w:val="16"/>
          <w:rPrChange w:id="2428" w:author="Kaxiong" w:date="2021-06-10T16:34:00Z">
            <w:rPr>
              <w:rFonts w:eastAsia="Arial"/>
            </w:rPr>
          </w:rPrChange>
        </w:rPr>
        <w:t>kev</w:t>
      </w:r>
      <w:proofErr w:type="spellEnd"/>
      <w:r w:rsidR="00F2670D" w:rsidRPr="00C44AC3">
        <w:rPr>
          <w:rFonts w:ascii="Arial" w:eastAsia="Arial" w:hAnsi="Arial" w:cs="Arial"/>
          <w:sz w:val="16"/>
          <w:szCs w:val="16"/>
          <w:rPrChange w:id="2429" w:author="Kaxiong" w:date="2021-06-10T16:34:00Z">
            <w:rPr>
              <w:rFonts w:eastAsia="Arial"/>
            </w:rPr>
          </w:rPrChange>
        </w:rPr>
        <w:t xml:space="preserve"> </w:t>
      </w:r>
      <w:proofErr w:type="spellStart"/>
      <w:r w:rsidR="00F2670D" w:rsidRPr="00C44AC3">
        <w:rPr>
          <w:rFonts w:ascii="Arial" w:eastAsia="Arial" w:hAnsi="Arial" w:cs="Arial"/>
          <w:sz w:val="16"/>
          <w:szCs w:val="16"/>
          <w:rPrChange w:id="2430" w:author="Kaxiong" w:date="2021-06-10T16:34:00Z">
            <w:rPr>
              <w:rFonts w:eastAsia="Arial"/>
            </w:rPr>
          </w:rPrChange>
        </w:rPr>
        <w:t>pov</w:t>
      </w:r>
      <w:proofErr w:type="spellEnd"/>
      <w:r w:rsidR="00F2670D" w:rsidRPr="00C44AC3">
        <w:rPr>
          <w:rFonts w:ascii="Arial" w:eastAsia="Arial" w:hAnsi="Arial" w:cs="Arial"/>
          <w:sz w:val="16"/>
          <w:szCs w:val="16"/>
          <w:rPrChange w:id="2431" w:author="Kaxiong" w:date="2021-06-10T16:34:00Z">
            <w:rPr>
              <w:rFonts w:eastAsia="Arial"/>
            </w:rPr>
          </w:rPrChange>
        </w:rPr>
        <w:t xml:space="preserve"> </w:t>
      </w:r>
      <w:proofErr w:type="spellStart"/>
      <w:r w:rsidR="00F2670D" w:rsidRPr="00C44AC3">
        <w:rPr>
          <w:rFonts w:ascii="Arial" w:eastAsia="Arial" w:hAnsi="Arial" w:cs="Arial"/>
          <w:sz w:val="16"/>
          <w:szCs w:val="16"/>
          <w:rPrChange w:id="2432" w:author="Kaxiong" w:date="2021-06-10T16:34:00Z">
            <w:rPr>
              <w:rFonts w:eastAsia="Arial"/>
            </w:rPr>
          </w:rPrChange>
        </w:rPr>
        <w:t>hwm</w:t>
      </w:r>
      <w:proofErr w:type="spellEnd"/>
      <w:r w:rsidR="00F2670D" w:rsidRPr="00C44AC3">
        <w:rPr>
          <w:rFonts w:ascii="Arial" w:eastAsia="Arial" w:hAnsi="Arial" w:cs="Arial"/>
          <w:sz w:val="16"/>
          <w:szCs w:val="16"/>
          <w:rPrChange w:id="2433" w:author="Kaxiong" w:date="2021-06-10T16:34:00Z">
            <w:rPr>
              <w:rFonts w:eastAsia="Arial"/>
            </w:rPr>
          </w:rPrChange>
        </w:rPr>
        <w:t xml:space="preserve"> </w:t>
      </w:r>
      <w:proofErr w:type="spellStart"/>
      <w:ins w:id="2434" w:author="Kaxiong" w:date="2021-06-10T16:53:00Z">
        <w:r>
          <w:rPr>
            <w:rFonts w:ascii="Arial" w:eastAsia="Arial" w:hAnsi="Arial" w:cs="Arial"/>
            <w:sz w:val="16"/>
            <w:szCs w:val="16"/>
          </w:rPr>
          <w:t>muaj</w:t>
        </w:r>
        <w:proofErr w:type="spellEnd"/>
        <w:r>
          <w:rPr>
            <w:rFonts w:ascii="Arial" w:eastAsia="Arial" w:hAnsi="Arial" w:cs="Arial"/>
            <w:sz w:val="16"/>
            <w:szCs w:val="16"/>
          </w:rPr>
          <w:t xml:space="preserve"> </w:t>
        </w:r>
        <w:proofErr w:type="spellStart"/>
        <w:r>
          <w:rPr>
            <w:rFonts w:ascii="Arial" w:eastAsia="Arial" w:hAnsi="Arial" w:cs="Arial"/>
            <w:sz w:val="16"/>
            <w:szCs w:val="16"/>
          </w:rPr>
          <w:t>rau</w:t>
        </w:r>
        <w:proofErr w:type="spellEnd"/>
        <w:r>
          <w:rPr>
            <w:rFonts w:ascii="Arial" w:eastAsia="Arial" w:hAnsi="Arial" w:cs="Arial"/>
            <w:sz w:val="16"/>
            <w:szCs w:val="16"/>
          </w:rPr>
          <w:t xml:space="preserve"> </w:t>
        </w:r>
      </w:ins>
      <w:proofErr w:type="spellStart"/>
      <w:r w:rsidR="00F2670D" w:rsidRPr="00C44AC3">
        <w:rPr>
          <w:rFonts w:ascii="Arial" w:eastAsia="Arial" w:hAnsi="Arial" w:cs="Arial"/>
          <w:sz w:val="16"/>
          <w:szCs w:val="16"/>
          <w:rPrChange w:id="2435" w:author="Kaxiong" w:date="2021-06-10T16:34:00Z">
            <w:rPr>
              <w:rFonts w:eastAsia="Arial"/>
            </w:rPr>
          </w:rPrChange>
        </w:rPr>
        <w:t>qee</w:t>
      </w:r>
      <w:proofErr w:type="spellEnd"/>
      <w:r w:rsidR="00F2670D" w:rsidRPr="00C44AC3">
        <w:rPr>
          <w:rFonts w:ascii="Arial" w:eastAsia="Arial" w:hAnsi="Arial" w:cs="Arial"/>
          <w:sz w:val="16"/>
          <w:szCs w:val="16"/>
          <w:rPrChange w:id="2436" w:author="Kaxiong" w:date="2021-06-10T16:34:00Z">
            <w:rPr>
              <w:rFonts w:eastAsia="Arial"/>
            </w:rPr>
          </w:rPrChange>
        </w:rPr>
        <w:t xml:space="preserve"> </w:t>
      </w:r>
      <w:proofErr w:type="spellStart"/>
      <w:r w:rsidR="00F2670D" w:rsidRPr="00C44AC3">
        <w:rPr>
          <w:rFonts w:ascii="Arial" w:eastAsia="Arial" w:hAnsi="Arial" w:cs="Arial"/>
          <w:sz w:val="16"/>
          <w:szCs w:val="16"/>
          <w:rPrChange w:id="2437" w:author="Kaxiong" w:date="2021-06-10T16:34:00Z">
            <w:rPr>
              <w:rFonts w:eastAsia="Arial"/>
            </w:rPr>
          </w:rPrChange>
        </w:rPr>
        <w:t>lub</w:t>
      </w:r>
      <w:proofErr w:type="spellEnd"/>
      <w:r w:rsidR="00F2670D" w:rsidRPr="00C44AC3">
        <w:rPr>
          <w:rFonts w:ascii="Arial" w:eastAsia="Arial" w:hAnsi="Arial" w:cs="Arial"/>
          <w:sz w:val="16"/>
          <w:szCs w:val="16"/>
          <w:rPrChange w:id="2438" w:author="Kaxiong" w:date="2021-06-10T16:34:00Z">
            <w:rPr>
              <w:rFonts w:eastAsia="Arial"/>
            </w:rPr>
          </w:rPrChange>
        </w:rPr>
        <w:t xml:space="preserve"> </w:t>
      </w:r>
      <w:proofErr w:type="spellStart"/>
      <w:r w:rsidR="00F2670D" w:rsidRPr="00C44AC3">
        <w:rPr>
          <w:rFonts w:ascii="Arial" w:eastAsia="Arial" w:hAnsi="Arial" w:cs="Arial"/>
          <w:sz w:val="16"/>
          <w:szCs w:val="16"/>
          <w:rPrChange w:id="2439" w:author="Kaxiong" w:date="2021-06-10T16:34:00Z">
            <w:rPr>
              <w:rFonts w:eastAsia="Arial"/>
            </w:rPr>
          </w:rPrChange>
        </w:rPr>
        <w:t>sij</w:t>
      </w:r>
      <w:proofErr w:type="spellEnd"/>
      <w:r w:rsidR="00C20A44" w:rsidRPr="00C44AC3">
        <w:rPr>
          <w:rFonts w:ascii="Arial" w:eastAsia="Arial" w:hAnsi="Arial" w:cs="Arial"/>
          <w:sz w:val="16"/>
          <w:szCs w:val="16"/>
          <w:rPrChange w:id="2440" w:author="Kaxiong" w:date="2021-06-10T16:34:00Z">
            <w:rPr>
              <w:rFonts w:eastAsia="Arial"/>
            </w:rPr>
          </w:rPrChange>
        </w:rPr>
        <w:t xml:space="preserve"> </w:t>
      </w:r>
      <w:proofErr w:type="spellStart"/>
      <w:r w:rsidR="00F2670D" w:rsidRPr="00C44AC3">
        <w:rPr>
          <w:rFonts w:ascii="Arial" w:eastAsia="Arial" w:hAnsi="Arial" w:cs="Arial"/>
          <w:sz w:val="16"/>
          <w:szCs w:val="16"/>
          <w:rPrChange w:id="2441" w:author="Kaxiong" w:date="2021-06-10T16:34:00Z">
            <w:rPr>
              <w:rFonts w:eastAsia="Arial"/>
            </w:rPr>
          </w:rPrChange>
        </w:rPr>
        <w:t>hawm</w:t>
      </w:r>
      <w:proofErr w:type="spellEnd"/>
      <w:r w:rsidR="00F2670D" w:rsidRPr="00C44AC3">
        <w:rPr>
          <w:rFonts w:ascii="Arial" w:eastAsia="Arial" w:hAnsi="Arial" w:cs="Arial"/>
          <w:sz w:val="16"/>
          <w:szCs w:val="16"/>
          <w:rPrChange w:id="2442" w:author="Kaxiong" w:date="2021-06-10T16:34:00Z">
            <w:rPr>
              <w:rFonts w:eastAsia="Arial"/>
            </w:rPr>
          </w:rPrChange>
        </w:rPr>
        <w:t xml:space="preserve"> </w:t>
      </w:r>
      <w:proofErr w:type="spellStart"/>
      <w:r w:rsidR="00C20A44" w:rsidRPr="00C44AC3">
        <w:rPr>
          <w:rFonts w:ascii="Arial" w:eastAsia="Arial" w:hAnsi="Arial" w:cs="Arial"/>
          <w:sz w:val="16"/>
          <w:szCs w:val="16"/>
          <w:rPrChange w:id="2443" w:author="Kaxiong" w:date="2021-06-10T16:34:00Z">
            <w:rPr>
              <w:rFonts w:eastAsia="Arial"/>
            </w:rPr>
          </w:rPrChange>
        </w:rPr>
        <w:t>yuav</w:t>
      </w:r>
      <w:proofErr w:type="spellEnd"/>
      <w:r w:rsidR="00C20A44" w:rsidRPr="00C44AC3">
        <w:rPr>
          <w:rFonts w:ascii="Arial" w:eastAsia="Arial" w:hAnsi="Arial" w:cs="Arial"/>
          <w:sz w:val="16"/>
          <w:szCs w:val="16"/>
          <w:rPrChange w:id="2444" w:author="Kaxiong" w:date="2021-06-10T16:34:00Z">
            <w:rPr>
              <w:rFonts w:eastAsia="Arial"/>
            </w:rPr>
          </w:rPrChange>
        </w:rPr>
        <w:t xml:space="preserve"> </w:t>
      </w:r>
      <w:r w:rsidR="00F2670D" w:rsidRPr="00C44AC3">
        <w:rPr>
          <w:rFonts w:ascii="Arial" w:eastAsia="Arial" w:hAnsi="Arial" w:cs="Arial"/>
          <w:sz w:val="16"/>
          <w:szCs w:val="16"/>
          <w:rPrChange w:id="2445" w:author="Kaxiong" w:date="2021-06-10T16:34:00Z">
            <w:rPr>
              <w:rFonts w:eastAsia="Arial"/>
            </w:rPr>
          </w:rPrChange>
        </w:rPr>
        <w:t xml:space="preserve">los </w:t>
      </w:r>
      <w:proofErr w:type="spellStart"/>
      <w:r w:rsidR="00F2670D" w:rsidRPr="00C44AC3">
        <w:rPr>
          <w:rFonts w:ascii="Arial" w:eastAsia="Arial" w:hAnsi="Arial" w:cs="Arial"/>
          <w:sz w:val="16"/>
          <w:szCs w:val="16"/>
          <w:rPrChange w:id="2446" w:author="Kaxiong" w:date="2021-06-10T16:34:00Z">
            <w:rPr>
              <w:rFonts w:eastAsia="Arial"/>
            </w:rPr>
          </w:rPrChange>
        </w:rPr>
        <w:t>tiv</w:t>
      </w:r>
      <w:proofErr w:type="spellEnd"/>
      <w:r w:rsidR="00F2670D" w:rsidRPr="00C44AC3">
        <w:rPr>
          <w:rFonts w:ascii="Arial" w:eastAsia="Arial" w:hAnsi="Arial" w:cs="Arial"/>
          <w:sz w:val="16"/>
          <w:szCs w:val="16"/>
          <w:rPrChange w:id="2447" w:author="Kaxiong" w:date="2021-06-10T16:34:00Z">
            <w:rPr>
              <w:rFonts w:eastAsia="Arial"/>
            </w:rPr>
          </w:rPrChange>
        </w:rPr>
        <w:t xml:space="preserve"> </w:t>
      </w:r>
      <w:proofErr w:type="spellStart"/>
      <w:r w:rsidR="00F2670D" w:rsidRPr="00C44AC3">
        <w:rPr>
          <w:rFonts w:ascii="Arial" w:eastAsia="Arial" w:hAnsi="Arial" w:cs="Arial"/>
          <w:sz w:val="16"/>
          <w:szCs w:val="16"/>
          <w:rPrChange w:id="2448" w:author="Kaxiong" w:date="2021-06-10T16:34:00Z">
            <w:rPr>
              <w:rFonts w:eastAsia="Arial"/>
            </w:rPr>
          </w:rPrChange>
        </w:rPr>
        <w:t>thaiv</w:t>
      </w:r>
      <w:proofErr w:type="spellEnd"/>
      <w:r w:rsidR="00F2670D" w:rsidRPr="00C44AC3">
        <w:rPr>
          <w:rFonts w:ascii="Arial" w:eastAsia="Arial" w:hAnsi="Arial" w:cs="Arial"/>
          <w:sz w:val="16"/>
          <w:szCs w:val="16"/>
          <w:rPrChange w:id="2449" w:author="Kaxiong" w:date="2021-06-10T16:34:00Z">
            <w:rPr>
              <w:rFonts w:eastAsia="Arial"/>
            </w:rPr>
          </w:rPrChange>
        </w:rPr>
        <w:t xml:space="preserve"> </w:t>
      </w:r>
      <w:proofErr w:type="spellStart"/>
      <w:ins w:id="2450" w:author="Kaxiong" w:date="2021-06-10T16:54:00Z">
        <w:r>
          <w:rPr>
            <w:rFonts w:ascii="Arial" w:eastAsia="Arial" w:hAnsi="Arial" w:cs="Arial"/>
            <w:sz w:val="16"/>
            <w:szCs w:val="16"/>
          </w:rPr>
          <w:t>rau</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them </w:t>
        </w:r>
        <w:proofErr w:type="spellStart"/>
        <w:r>
          <w:rPr>
            <w:rFonts w:ascii="Arial" w:eastAsia="Arial" w:hAnsi="Arial" w:cs="Arial"/>
            <w:sz w:val="16"/>
            <w:szCs w:val="16"/>
          </w:rPr>
          <w:t>nyiaj</w:t>
        </w:r>
      </w:ins>
      <w:proofErr w:type="spellEnd"/>
      <w:del w:id="2451" w:author="Kaxiong" w:date="2021-06-10T16:54:00Z">
        <w:r w:rsidR="00F2670D" w:rsidRPr="00C44AC3" w:rsidDel="00EA31CD">
          <w:rPr>
            <w:rFonts w:ascii="Arial" w:eastAsia="Arial" w:hAnsi="Arial" w:cs="Arial"/>
            <w:sz w:val="16"/>
            <w:szCs w:val="16"/>
            <w:rPrChange w:id="2452" w:author="Kaxiong" w:date="2021-06-10T16:34:00Z">
              <w:rPr>
                <w:rFonts w:eastAsia="Arial"/>
              </w:rPr>
            </w:rPrChange>
          </w:rPr>
          <w:delText>tus nqi</w:delText>
        </w:r>
      </w:del>
      <w:r w:rsidR="00F2670D" w:rsidRPr="00C44AC3">
        <w:rPr>
          <w:rFonts w:ascii="Arial" w:eastAsia="Arial" w:hAnsi="Arial" w:cs="Arial"/>
          <w:sz w:val="16"/>
          <w:szCs w:val="16"/>
          <w:rPrChange w:id="2453" w:author="Kaxiong" w:date="2021-06-10T16:34:00Z">
            <w:rPr>
              <w:rFonts w:eastAsia="Arial"/>
            </w:rPr>
          </w:rPrChange>
        </w:rPr>
        <w:t xml:space="preserve"> </w:t>
      </w:r>
      <w:proofErr w:type="spellStart"/>
      <w:r w:rsidR="00F2670D" w:rsidRPr="00C44AC3">
        <w:rPr>
          <w:rFonts w:ascii="Arial" w:eastAsia="Arial" w:hAnsi="Arial" w:cs="Arial"/>
          <w:sz w:val="16"/>
          <w:szCs w:val="16"/>
          <w:rPrChange w:id="2454" w:author="Kaxiong" w:date="2021-06-10T16:34:00Z">
            <w:rPr>
              <w:rFonts w:eastAsia="Arial"/>
            </w:rPr>
          </w:rPrChange>
        </w:rPr>
        <w:t>ntawm</w:t>
      </w:r>
      <w:proofErr w:type="spellEnd"/>
      <w:r w:rsidR="00F2670D" w:rsidRPr="00C44AC3">
        <w:rPr>
          <w:rFonts w:ascii="Arial" w:eastAsia="Arial" w:hAnsi="Arial" w:cs="Arial"/>
          <w:sz w:val="16"/>
          <w:szCs w:val="16"/>
          <w:rPrChange w:id="2455" w:author="Kaxiong" w:date="2021-06-10T16:34:00Z">
            <w:rPr>
              <w:rFonts w:eastAsia="Arial"/>
            </w:rPr>
          </w:rPrChange>
        </w:rPr>
        <w:t xml:space="preserve"> </w:t>
      </w:r>
      <w:proofErr w:type="spellStart"/>
      <w:r w:rsidR="00F2670D" w:rsidRPr="00C44AC3">
        <w:rPr>
          <w:rFonts w:ascii="Arial" w:eastAsia="Arial" w:hAnsi="Arial" w:cs="Arial"/>
          <w:sz w:val="16"/>
          <w:szCs w:val="16"/>
          <w:rPrChange w:id="2456" w:author="Kaxiong" w:date="2021-06-10T16:34:00Z">
            <w:rPr>
              <w:rFonts w:eastAsia="Arial"/>
            </w:rPr>
          </w:rPrChange>
        </w:rPr>
        <w:t>kev</w:t>
      </w:r>
      <w:proofErr w:type="spellEnd"/>
      <w:r w:rsidR="00F2670D" w:rsidRPr="00C44AC3">
        <w:rPr>
          <w:rFonts w:ascii="Arial" w:eastAsia="Arial" w:hAnsi="Arial" w:cs="Arial"/>
          <w:sz w:val="16"/>
          <w:szCs w:val="16"/>
          <w:rPrChange w:id="2457" w:author="Kaxiong" w:date="2021-06-10T16:34:00Z">
            <w:rPr>
              <w:rFonts w:eastAsia="Arial"/>
            </w:rPr>
          </w:rPrChange>
        </w:rPr>
        <w:t xml:space="preserve"> </w:t>
      </w:r>
      <w:r w:rsidR="00C20A44" w:rsidRPr="00C44AC3">
        <w:rPr>
          <w:rFonts w:ascii="Arial" w:eastAsia="Arial" w:hAnsi="Arial" w:cs="Arial"/>
          <w:sz w:val="16"/>
          <w:szCs w:val="16"/>
          <w:rPrChange w:id="2458" w:author="Kaxiong" w:date="2021-06-10T16:34:00Z">
            <w:rPr>
              <w:rFonts w:eastAsia="Arial"/>
            </w:rPr>
          </w:rPrChange>
        </w:rPr>
        <w:t xml:space="preserve">hu </w:t>
      </w:r>
      <w:proofErr w:type="spellStart"/>
      <w:r w:rsidR="00F2670D" w:rsidRPr="00C44AC3">
        <w:rPr>
          <w:rFonts w:ascii="Arial" w:eastAsia="Arial" w:hAnsi="Arial" w:cs="Arial"/>
          <w:sz w:val="16"/>
          <w:szCs w:val="16"/>
          <w:rPrChange w:id="2459" w:author="Kaxiong" w:date="2021-06-10T16:34:00Z">
            <w:rPr>
              <w:rFonts w:eastAsia="Arial"/>
            </w:rPr>
          </w:rPrChange>
        </w:rPr>
        <w:t>rov</w:t>
      </w:r>
      <w:proofErr w:type="spellEnd"/>
      <w:r w:rsidR="00F2670D" w:rsidRPr="00C44AC3">
        <w:rPr>
          <w:rFonts w:ascii="Arial" w:eastAsia="Arial" w:hAnsi="Arial" w:cs="Arial"/>
          <w:sz w:val="16"/>
          <w:szCs w:val="16"/>
          <w:rPrChange w:id="2460" w:author="Kaxiong" w:date="2021-06-10T16:34:00Z">
            <w:rPr>
              <w:rFonts w:eastAsia="Arial"/>
            </w:rPr>
          </w:rPrChange>
        </w:rPr>
        <w:t xml:space="preserve"> </w:t>
      </w:r>
      <w:proofErr w:type="spellStart"/>
      <w:r w:rsidR="00F2670D" w:rsidRPr="00C44AC3">
        <w:rPr>
          <w:rFonts w:ascii="Arial" w:eastAsia="Arial" w:hAnsi="Arial" w:cs="Arial"/>
          <w:sz w:val="16"/>
          <w:szCs w:val="16"/>
          <w:rPrChange w:id="2461" w:author="Kaxiong" w:date="2021-06-10T16:34:00Z">
            <w:rPr>
              <w:rFonts w:eastAsia="Arial"/>
            </w:rPr>
          </w:rPrChange>
        </w:rPr>
        <w:t>qab</w:t>
      </w:r>
      <w:proofErr w:type="spellEnd"/>
      <w:r w:rsidR="00F2670D" w:rsidRPr="00C44AC3">
        <w:rPr>
          <w:rFonts w:ascii="Arial" w:eastAsia="Arial" w:hAnsi="Arial" w:cs="Arial"/>
          <w:sz w:val="16"/>
          <w:szCs w:val="16"/>
          <w:rPrChange w:id="2462" w:author="Kaxiong" w:date="2021-06-10T16:34:00Z">
            <w:rPr>
              <w:rFonts w:eastAsia="Arial"/>
            </w:rPr>
          </w:rPrChange>
        </w:rPr>
        <w:t xml:space="preserve">. </w:t>
      </w:r>
      <w:proofErr w:type="spellStart"/>
      <w:r w:rsidR="00F2670D" w:rsidRPr="00C44AC3">
        <w:rPr>
          <w:rFonts w:ascii="Arial" w:eastAsia="Arial" w:hAnsi="Arial" w:cs="Arial"/>
          <w:sz w:val="16"/>
          <w:szCs w:val="16"/>
          <w:rPrChange w:id="2463" w:author="Kaxiong" w:date="2021-06-10T16:34:00Z">
            <w:rPr>
              <w:rFonts w:eastAsia="Arial"/>
            </w:rPr>
          </w:rPrChange>
        </w:rPr>
        <w:t>Nrhiav</w:t>
      </w:r>
      <w:proofErr w:type="spellEnd"/>
      <w:r w:rsidR="00F2670D" w:rsidRPr="00C44AC3">
        <w:rPr>
          <w:rFonts w:ascii="Arial" w:eastAsia="Arial" w:hAnsi="Arial" w:cs="Arial"/>
          <w:sz w:val="16"/>
          <w:szCs w:val="16"/>
          <w:rPrChange w:id="2464" w:author="Kaxiong" w:date="2021-06-10T16:34:00Z">
            <w:rPr>
              <w:rFonts w:eastAsia="Arial"/>
            </w:rPr>
          </w:rPrChange>
        </w:rPr>
        <w:t xml:space="preserve"> cov </w:t>
      </w:r>
      <w:proofErr w:type="spellStart"/>
      <w:r w:rsidR="00F2670D" w:rsidRPr="00C44AC3">
        <w:rPr>
          <w:rFonts w:ascii="Arial" w:eastAsia="Arial" w:hAnsi="Arial" w:cs="Arial"/>
          <w:sz w:val="16"/>
          <w:szCs w:val="16"/>
          <w:rPrChange w:id="2465" w:author="Kaxiong" w:date="2021-06-10T16:34:00Z">
            <w:rPr>
              <w:rFonts w:eastAsia="Arial"/>
            </w:rPr>
          </w:rPrChange>
        </w:rPr>
        <w:t>cai</w:t>
      </w:r>
      <w:proofErr w:type="spellEnd"/>
      <w:r w:rsidR="00F2670D" w:rsidRPr="00C44AC3">
        <w:rPr>
          <w:rFonts w:ascii="Arial" w:eastAsia="Arial" w:hAnsi="Arial" w:cs="Arial"/>
          <w:sz w:val="16"/>
          <w:szCs w:val="16"/>
          <w:rPrChange w:id="2466" w:author="Kaxiong" w:date="2021-06-10T16:34:00Z">
            <w:rPr>
              <w:rFonts w:eastAsia="Arial"/>
            </w:rPr>
          </w:rPrChange>
        </w:rPr>
        <w:t xml:space="preserve"> no </w:t>
      </w:r>
      <w:proofErr w:type="spellStart"/>
      <w:r w:rsidR="00F2670D" w:rsidRPr="00C44AC3">
        <w:rPr>
          <w:rFonts w:ascii="Arial" w:eastAsia="Arial" w:hAnsi="Arial" w:cs="Arial"/>
          <w:sz w:val="16"/>
          <w:szCs w:val="16"/>
          <w:rPrChange w:id="2467" w:author="Kaxiong" w:date="2021-06-10T16:34:00Z">
            <w:rPr>
              <w:rFonts w:eastAsia="Arial"/>
            </w:rPr>
          </w:rPrChange>
        </w:rPr>
        <w:t>yuav</w:t>
      </w:r>
      <w:proofErr w:type="spellEnd"/>
      <w:r w:rsidR="00F2670D" w:rsidRPr="00C44AC3">
        <w:rPr>
          <w:rFonts w:ascii="Arial" w:eastAsia="Arial" w:hAnsi="Arial" w:cs="Arial"/>
          <w:sz w:val="16"/>
          <w:szCs w:val="16"/>
          <w:rPrChange w:id="2468" w:author="Kaxiong" w:date="2021-06-10T16:34:00Z">
            <w:rPr>
              <w:rFonts w:eastAsia="Arial"/>
            </w:rPr>
          </w:rPrChange>
        </w:rPr>
        <w:t xml:space="preserve"> </w:t>
      </w:r>
      <w:proofErr w:type="spellStart"/>
      <w:r w:rsidR="00F2670D" w:rsidRPr="00C44AC3">
        <w:rPr>
          <w:rFonts w:ascii="Arial" w:eastAsia="Arial" w:hAnsi="Arial" w:cs="Arial"/>
          <w:sz w:val="16"/>
          <w:szCs w:val="16"/>
          <w:rPrChange w:id="2469" w:author="Kaxiong" w:date="2021-06-10T16:34:00Z">
            <w:rPr>
              <w:rFonts w:eastAsia="Arial"/>
            </w:rPr>
          </w:rPrChange>
        </w:rPr>
        <w:t>siv</w:t>
      </w:r>
      <w:proofErr w:type="spellEnd"/>
      <w:r w:rsidR="00F2670D" w:rsidRPr="00C44AC3">
        <w:rPr>
          <w:rFonts w:ascii="Arial" w:eastAsia="Arial" w:hAnsi="Arial" w:cs="Arial"/>
          <w:sz w:val="16"/>
          <w:szCs w:val="16"/>
          <w:rPrChange w:id="2470" w:author="Kaxiong" w:date="2021-06-10T16:34:00Z">
            <w:rPr>
              <w:rFonts w:eastAsia="Arial"/>
            </w:rPr>
          </w:rPrChange>
        </w:rPr>
        <w:t xml:space="preserve"> </w:t>
      </w:r>
      <w:proofErr w:type="spellStart"/>
      <w:r w:rsidR="00F2670D" w:rsidRPr="00C44AC3">
        <w:rPr>
          <w:rFonts w:ascii="Arial" w:eastAsia="Arial" w:hAnsi="Arial" w:cs="Arial"/>
          <w:sz w:val="16"/>
          <w:szCs w:val="16"/>
          <w:rPrChange w:id="2471" w:author="Kaxiong" w:date="2021-06-10T16:34:00Z">
            <w:rPr>
              <w:rFonts w:eastAsia="Arial"/>
            </w:rPr>
          </w:rPrChange>
        </w:rPr>
        <w:t>sij</w:t>
      </w:r>
      <w:proofErr w:type="spellEnd"/>
      <w:r w:rsidR="00C20A44" w:rsidRPr="00C44AC3">
        <w:rPr>
          <w:rFonts w:ascii="Arial" w:eastAsia="Arial" w:hAnsi="Arial" w:cs="Arial"/>
          <w:sz w:val="16"/>
          <w:szCs w:val="16"/>
          <w:rPrChange w:id="2472" w:author="Kaxiong" w:date="2021-06-10T16:34:00Z">
            <w:rPr>
              <w:rFonts w:eastAsia="Arial"/>
            </w:rPr>
          </w:rPrChange>
        </w:rPr>
        <w:t xml:space="preserve"> </w:t>
      </w:r>
      <w:proofErr w:type="spellStart"/>
      <w:r w:rsidR="00F2670D" w:rsidRPr="00C44AC3">
        <w:rPr>
          <w:rFonts w:ascii="Arial" w:eastAsia="Arial" w:hAnsi="Arial" w:cs="Arial"/>
          <w:sz w:val="16"/>
          <w:szCs w:val="16"/>
          <w:rPrChange w:id="2473" w:author="Kaxiong" w:date="2021-06-10T16:34:00Z">
            <w:rPr>
              <w:rFonts w:eastAsia="Arial"/>
            </w:rPr>
          </w:rPrChange>
        </w:rPr>
        <w:t>hawm</w:t>
      </w:r>
      <w:proofErr w:type="spellEnd"/>
      <w:r w:rsidR="00F2670D" w:rsidRPr="00C44AC3">
        <w:rPr>
          <w:rFonts w:ascii="Arial" w:eastAsia="Arial" w:hAnsi="Arial" w:cs="Arial"/>
          <w:sz w:val="16"/>
          <w:szCs w:val="16"/>
          <w:rPrChange w:id="2474" w:author="Kaxiong" w:date="2021-06-10T16:34:00Z">
            <w:rPr>
              <w:rFonts w:eastAsia="Arial"/>
            </w:rPr>
          </w:rPrChange>
        </w:rPr>
        <w:t xml:space="preserve"> me </w:t>
      </w:r>
      <w:proofErr w:type="spellStart"/>
      <w:r w:rsidR="00F2670D" w:rsidRPr="00C44AC3">
        <w:rPr>
          <w:rFonts w:ascii="Arial" w:eastAsia="Arial" w:hAnsi="Arial" w:cs="Arial"/>
          <w:sz w:val="16"/>
          <w:szCs w:val="16"/>
          <w:rPrChange w:id="2475" w:author="Kaxiong" w:date="2021-06-10T16:34:00Z">
            <w:rPr>
              <w:rFonts w:eastAsia="Arial"/>
            </w:rPr>
          </w:rPrChange>
        </w:rPr>
        <w:t>ntsis</w:t>
      </w:r>
      <w:proofErr w:type="spellEnd"/>
      <w:r w:rsidR="00F2670D" w:rsidRPr="00C44AC3">
        <w:rPr>
          <w:rFonts w:ascii="Arial" w:eastAsia="Arial" w:hAnsi="Arial" w:cs="Arial"/>
          <w:sz w:val="16"/>
          <w:szCs w:val="16"/>
          <w:rPrChange w:id="2476" w:author="Kaxiong" w:date="2021-06-10T16:34:00Z">
            <w:rPr>
              <w:rFonts w:eastAsia="Arial"/>
            </w:rPr>
          </w:rPrChange>
        </w:rPr>
        <w:t xml:space="preserve">. </w:t>
      </w:r>
      <w:ins w:id="2477" w:author="Kaxiong" w:date="2021-06-10T16:56:00Z">
        <w:r>
          <w:rPr>
            <w:rFonts w:ascii="Arial" w:eastAsia="Arial" w:hAnsi="Arial" w:cs="Arial"/>
            <w:sz w:val="16"/>
            <w:szCs w:val="16"/>
          </w:rPr>
          <w:t xml:space="preserve">Kev hu </w:t>
        </w:r>
        <w:proofErr w:type="spellStart"/>
        <w:r>
          <w:rPr>
            <w:rFonts w:ascii="Arial" w:eastAsia="Arial" w:hAnsi="Arial" w:cs="Arial"/>
            <w:sz w:val="16"/>
            <w:szCs w:val="16"/>
          </w:rPr>
          <w:t>rau</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saib</w:t>
        </w:r>
        <w:proofErr w:type="spellEnd"/>
        <w:r>
          <w:rPr>
            <w:rFonts w:ascii="Arial" w:eastAsia="Arial" w:hAnsi="Arial" w:cs="Arial"/>
            <w:sz w:val="16"/>
            <w:szCs w:val="16"/>
          </w:rPr>
          <w:t xml:space="preserve"> </w:t>
        </w:r>
        <w:proofErr w:type="spellStart"/>
        <w:r>
          <w:rPr>
            <w:rFonts w:ascii="Arial" w:eastAsia="Arial" w:hAnsi="Arial" w:cs="Arial"/>
            <w:sz w:val="16"/>
            <w:szCs w:val="16"/>
          </w:rPr>
          <w:t>xyuas</w:t>
        </w:r>
        <w:proofErr w:type="spellEnd"/>
        <w:r>
          <w:rPr>
            <w:rFonts w:ascii="Arial" w:eastAsia="Arial" w:hAnsi="Arial" w:cs="Arial"/>
            <w:sz w:val="16"/>
            <w:szCs w:val="16"/>
          </w:rPr>
          <w:t xml:space="preserve"> </w:t>
        </w:r>
        <w:proofErr w:type="spellStart"/>
        <w:r>
          <w:rPr>
            <w:rFonts w:ascii="Arial" w:eastAsia="Arial" w:hAnsi="Arial" w:cs="Arial"/>
            <w:sz w:val="16"/>
            <w:szCs w:val="16"/>
          </w:rPr>
          <w:t>tej</w:t>
        </w:r>
        <w:proofErr w:type="spellEnd"/>
        <w:r>
          <w:rPr>
            <w:rFonts w:ascii="Arial" w:eastAsia="Arial" w:hAnsi="Arial" w:cs="Arial"/>
            <w:sz w:val="16"/>
            <w:szCs w:val="16"/>
          </w:rPr>
          <w:t xml:space="preserve"> </w:t>
        </w:r>
        <w:proofErr w:type="spellStart"/>
        <w:r>
          <w:rPr>
            <w:rFonts w:ascii="Arial" w:eastAsia="Arial" w:hAnsi="Arial" w:cs="Arial"/>
            <w:sz w:val="16"/>
            <w:szCs w:val="16"/>
          </w:rPr>
          <w:t>zaum</w:t>
        </w:r>
        <w:proofErr w:type="spellEnd"/>
        <w:r>
          <w:rPr>
            <w:rFonts w:ascii="Arial" w:eastAsia="Arial" w:hAnsi="Arial" w:cs="Arial"/>
            <w:sz w:val="16"/>
            <w:szCs w:val="16"/>
          </w:rPr>
          <w:t xml:space="preserve"> </w:t>
        </w:r>
      </w:ins>
      <w:del w:id="2478" w:author="Kaxiong" w:date="2021-06-10T16:56:00Z">
        <w:r w:rsidR="00F2670D" w:rsidRPr="00C44AC3" w:rsidDel="00EA31CD">
          <w:rPr>
            <w:rFonts w:ascii="Arial" w:eastAsia="Arial" w:hAnsi="Arial" w:cs="Arial"/>
            <w:sz w:val="16"/>
            <w:szCs w:val="16"/>
            <w:rPrChange w:id="2479" w:author="Kaxiong" w:date="2021-06-10T16:34:00Z">
              <w:rPr>
                <w:rFonts w:eastAsia="Arial"/>
              </w:rPr>
            </w:rPrChange>
          </w:rPr>
          <w:delText>Cov nyiaj them rov qab tsuas yog them tau</w:delText>
        </w:r>
        <w:r w:rsidR="00C20A44" w:rsidRPr="00C44AC3" w:rsidDel="00EA31CD">
          <w:rPr>
            <w:sz w:val="16"/>
            <w:szCs w:val="16"/>
            <w:rPrChange w:id="2480" w:author="Kaxiong" w:date="2021-06-10T16:34:00Z">
              <w:rPr/>
            </w:rPrChange>
          </w:rPr>
          <w:delText xml:space="preserve"> </w:delText>
        </w:r>
      </w:del>
      <w:proofErr w:type="spellStart"/>
      <w:r w:rsidR="00F2670D" w:rsidRPr="00C44AC3">
        <w:rPr>
          <w:rFonts w:ascii="Arial" w:eastAsia="Arial" w:hAnsi="Arial" w:cs="Arial"/>
          <w:sz w:val="16"/>
          <w:szCs w:val="16"/>
          <w:rPrChange w:id="2481" w:author="Kaxiong" w:date="2021-06-10T16:34:00Z">
            <w:rPr>
              <w:rFonts w:eastAsia="Arial"/>
            </w:rPr>
          </w:rPrChange>
        </w:rPr>
        <w:t>muaj</w:t>
      </w:r>
      <w:proofErr w:type="spellEnd"/>
      <w:r w:rsidR="00F2670D" w:rsidRPr="00C44AC3">
        <w:rPr>
          <w:rFonts w:ascii="Arial" w:eastAsia="Arial" w:hAnsi="Arial" w:cs="Arial"/>
          <w:sz w:val="16"/>
          <w:szCs w:val="16"/>
          <w:rPrChange w:id="2482" w:author="Kaxiong" w:date="2021-06-10T16:34:00Z">
            <w:rPr>
              <w:rFonts w:eastAsia="Arial"/>
            </w:rPr>
          </w:rPrChange>
        </w:rPr>
        <w:t xml:space="preserve"> </w:t>
      </w:r>
      <w:proofErr w:type="spellStart"/>
      <w:r w:rsidR="00F2670D" w:rsidRPr="00C44AC3">
        <w:rPr>
          <w:rFonts w:ascii="Arial" w:eastAsia="Arial" w:hAnsi="Arial" w:cs="Arial"/>
          <w:sz w:val="16"/>
          <w:szCs w:val="16"/>
          <w:rPrChange w:id="2483" w:author="Kaxiong" w:date="2021-06-10T16:34:00Z">
            <w:rPr>
              <w:rFonts w:eastAsia="Arial"/>
            </w:rPr>
          </w:rPrChange>
        </w:rPr>
        <w:t>raws</w:t>
      </w:r>
      <w:proofErr w:type="spellEnd"/>
      <w:r w:rsidR="00F2670D" w:rsidRPr="00C44AC3">
        <w:rPr>
          <w:rFonts w:ascii="Arial" w:eastAsia="Arial" w:hAnsi="Arial" w:cs="Arial"/>
          <w:sz w:val="16"/>
          <w:szCs w:val="16"/>
          <w:rPrChange w:id="2484" w:author="Kaxiong" w:date="2021-06-10T16:34:00Z">
            <w:rPr>
              <w:rFonts w:eastAsia="Arial"/>
            </w:rPr>
          </w:rPrChange>
        </w:rPr>
        <w:t xml:space="preserve"> li </w:t>
      </w:r>
      <w:proofErr w:type="spellStart"/>
      <w:r w:rsidR="00F2670D" w:rsidRPr="00C44AC3">
        <w:rPr>
          <w:rFonts w:ascii="Arial" w:eastAsia="Arial" w:hAnsi="Arial" w:cs="Arial"/>
          <w:sz w:val="16"/>
          <w:szCs w:val="16"/>
          <w:rPrChange w:id="2485" w:author="Kaxiong" w:date="2021-06-10T16:34:00Z">
            <w:rPr>
              <w:rFonts w:eastAsia="Arial"/>
            </w:rPr>
          </w:rPrChange>
        </w:rPr>
        <w:t>ib</w:t>
      </w:r>
      <w:proofErr w:type="spellEnd"/>
      <w:r w:rsidR="00F2670D" w:rsidRPr="00C44AC3">
        <w:rPr>
          <w:rFonts w:ascii="Arial" w:eastAsia="Arial" w:hAnsi="Arial" w:cs="Arial"/>
          <w:sz w:val="16"/>
          <w:szCs w:val="16"/>
          <w:rPrChange w:id="2486" w:author="Kaxiong" w:date="2021-06-10T16:34:00Z">
            <w:rPr>
              <w:rFonts w:eastAsia="Arial"/>
            </w:rPr>
          </w:rPrChange>
        </w:rPr>
        <w:t xml:space="preserve"> </w:t>
      </w:r>
      <w:proofErr w:type="spellStart"/>
      <w:r w:rsidR="00F2670D" w:rsidRPr="00C44AC3">
        <w:rPr>
          <w:rFonts w:ascii="Arial" w:eastAsia="Arial" w:hAnsi="Arial" w:cs="Arial"/>
          <w:sz w:val="16"/>
          <w:szCs w:val="16"/>
          <w:rPrChange w:id="2487" w:author="Kaxiong" w:date="2021-06-10T16:34:00Z">
            <w:rPr>
              <w:rFonts w:eastAsia="Arial"/>
            </w:rPr>
          </w:rPrChange>
        </w:rPr>
        <w:t>feem</w:t>
      </w:r>
      <w:proofErr w:type="spellEnd"/>
      <w:r w:rsidR="00F2670D" w:rsidRPr="00C44AC3">
        <w:rPr>
          <w:rFonts w:ascii="Arial" w:eastAsia="Arial" w:hAnsi="Arial" w:cs="Arial"/>
          <w:sz w:val="16"/>
          <w:szCs w:val="16"/>
          <w:rPrChange w:id="2488" w:author="Kaxiong" w:date="2021-06-10T16:34:00Z">
            <w:rPr>
              <w:rFonts w:eastAsia="Arial"/>
            </w:rPr>
          </w:rPrChange>
        </w:rPr>
        <w:t xml:space="preserve"> </w:t>
      </w:r>
      <w:proofErr w:type="spellStart"/>
      <w:r w:rsidR="00F2670D" w:rsidRPr="00C44AC3">
        <w:rPr>
          <w:rFonts w:ascii="Arial" w:eastAsia="Arial" w:hAnsi="Arial" w:cs="Arial"/>
          <w:sz w:val="16"/>
          <w:szCs w:val="16"/>
          <w:rPrChange w:id="2489" w:author="Kaxiong" w:date="2021-06-10T16:34:00Z">
            <w:rPr>
              <w:rFonts w:eastAsia="Arial"/>
            </w:rPr>
          </w:rPrChange>
        </w:rPr>
        <w:t>ntawm</w:t>
      </w:r>
      <w:proofErr w:type="spellEnd"/>
      <w:r w:rsidR="00F2670D" w:rsidRPr="00C44AC3">
        <w:rPr>
          <w:rFonts w:ascii="Arial" w:eastAsia="Arial" w:hAnsi="Arial" w:cs="Arial"/>
          <w:sz w:val="16"/>
          <w:szCs w:val="16"/>
          <w:rPrChange w:id="2490" w:author="Kaxiong" w:date="2021-06-10T16:34:00Z">
            <w:rPr>
              <w:rFonts w:eastAsia="Arial"/>
            </w:rPr>
          </w:rPrChange>
        </w:rPr>
        <w:t xml:space="preserve"> </w:t>
      </w:r>
      <w:proofErr w:type="spellStart"/>
      <w:r w:rsidR="00F2670D" w:rsidRPr="00C44AC3">
        <w:rPr>
          <w:rFonts w:ascii="Arial" w:eastAsia="Arial" w:hAnsi="Arial" w:cs="Arial"/>
          <w:sz w:val="16"/>
          <w:szCs w:val="16"/>
          <w:rPrChange w:id="2491" w:author="Kaxiong" w:date="2021-06-10T16:34:00Z">
            <w:rPr>
              <w:rFonts w:eastAsia="Arial"/>
            </w:rPr>
          </w:rPrChange>
        </w:rPr>
        <w:t>txoj</w:t>
      </w:r>
      <w:proofErr w:type="spellEnd"/>
      <w:r w:rsidR="00F2670D" w:rsidRPr="00C44AC3">
        <w:rPr>
          <w:rFonts w:ascii="Arial" w:eastAsia="Arial" w:hAnsi="Arial" w:cs="Arial"/>
          <w:sz w:val="16"/>
          <w:szCs w:val="16"/>
          <w:rPrChange w:id="2492" w:author="Kaxiong" w:date="2021-06-10T16:34:00Z">
            <w:rPr>
              <w:rFonts w:eastAsia="Arial"/>
            </w:rPr>
          </w:rPrChange>
        </w:rPr>
        <w:t xml:space="preserve"> </w:t>
      </w:r>
      <w:proofErr w:type="spellStart"/>
      <w:r w:rsidR="00F2670D" w:rsidRPr="00C44AC3">
        <w:rPr>
          <w:rFonts w:ascii="Arial" w:eastAsia="Arial" w:hAnsi="Arial" w:cs="Arial"/>
          <w:sz w:val="16"/>
          <w:szCs w:val="16"/>
          <w:rPrChange w:id="2493" w:author="Kaxiong" w:date="2021-06-10T16:34:00Z">
            <w:rPr>
              <w:rFonts w:eastAsia="Arial"/>
            </w:rPr>
          </w:rPrChange>
        </w:rPr>
        <w:t>cai</w:t>
      </w:r>
      <w:proofErr w:type="spellEnd"/>
      <w:r w:rsidR="00F2670D" w:rsidRPr="00C44AC3">
        <w:rPr>
          <w:rFonts w:ascii="Arial" w:eastAsia="Arial" w:hAnsi="Arial" w:cs="Arial"/>
          <w:sz w:val="16"/>
          <w:szCs w:val="16"/>
          <w:rPrChange w:id="2494" w:author="Kaxiong" w:date="2021-06-10T16:34:00Z">
            <w:rPr>
              <w:rFonts w:eastAsia="Arial"/>
            </w:rPr>
          </w:rPrChange>
        </w:rPr>
        <w:t xml:space="preserve"> </w:t>
      </w:r>
      <w:proofErr w:type="spellStart"/>
      <w:r w:rsidR="00F2670D" w:rsidRPr="00C44AC3">
        <w:rPr>
          <w:rFonts w:ascii="Arial" w:eastAsia="Arial" w:hAnsi="Arial" w:cs="Arial"/>
          <w:sz w:val="16"/>
          <w:szCs w:val="16"/>
          <w:rPrChange w:id="2495" w:author="Kaxiong" w:date="2021-06-10T16:34:00Z">
            <w:rPr>
              <w:rFonts w:eastAsia="Arial"/>
            </w:rPr>
          </w:rPrChange>
        </w:rPr>
        <w:t>tswj</w:t>
      </w:r>
      <w:proofErr w:type="spellEnd"/>
      <w:r w:rsidR="00C20A44" w:rsidRPr="00C44AC3">
        <w:rPr>
          <w:rFonts w:ascii="Arial" w:eastAsia="Arial" w:hAnsi="Arial" w:cs="Arial"/>
          <w:sz w:val="16"/>
          <w:szCs w:val="16"/>
          <w:rPrChange w:id="2496" w:author="Kaxiong" w:date="2021-06-10T16:34:00Z">
            <w:rPr>
              <w:rFonts w:eastAsia="Arial"/>
            </w:rPr>
          </w:rPrChange>
        </w:rPr>
        <w:t xml:space="preserve"> </w:t>
      </w:r>
      <w:proofErr w:type="spellStart"/>
      <w:r w:rsidR="00F2670D" w:rsidRPr="00C44AC3">
        <w:rPr>
          <w:rFonts w:ascii="Arial" w:eastAsia="Arial" w:hAnsi="Arial" w:cs="Arial"/>
          <w:sz w:val="16"/>
          <w:szCs w:val="16"/>
          <w:rPrChange w:id="2497" w:author="Kaxiong" w:date="2021-06-10T16:34:00Z">
            <w:rPr>
              <w:rFonts w:eastAsia="Arial"/>
            </w:rPr>
          </w:rPrChange>
        </w:rPr>
        <w:t>fwm</w:t>
      </w:r>
      <w:proofErr w:type="spellEnd"/>
      <w:r w:rsidR="00F2670D" w:rsidRPr="00C44AC3">
        <w:rPr>
          <w:rFonts w:ascii="Arial" w:eastAsia="Arial" w:hAnsi="Arial" w:cs="Arial"/>
          <w:sz w:val="16"/>
          <w:szCs w:val="16"/>
          <w:rPrChange w:id="2498" w:author="Kaxiong" w:date="2021-06-10T16:34:00Z">
            <w:rPr>
              <w:rFonts w:eastAsia="Arial"/>
            </w:rPr>
          </w:rPrChange>
        </w:rPr>
        <w:t xml:space="preserve"> </w:t>
      </w:r>
      <w:proofErr w:type="spellStart"/>
      <w:r w:rsidR="00F2670D" w:rsidRPr="00C44AC3">
        <w:rPr>
          <w:rFonts w:ascii="Arial" w:eastAsia="Arial" w:hAnsi="Arial" w:cs="Arial"/>
          <w:sz w:val="16"/>
          <w:szCs w:val="16"/>
          <w:rPrChange w:id="2499" w:author="Kaxiong" w:date="2021-06-10T16:34:00Z">
            <w:rPr>
              <w:rFonts w:eastAsia="Arial"/>
            </w:rPr>
          </w:rPrChange>
        </w:rPr>
        <w:t>kev</w:t>
      </w:r>
      <w:proofErr w:type="spellEnd"/>
      <w:r w:rsidR="00F2670D" w:rsidRPr="00C44AC3">
        <w:rPr>
          <w:rFonts w:ascii="Arial" w:eastAsia="Arial" w:hAnsi="Arial" w:cs="Arial"/>
          <w:sz w:val="16"/>
          <w:szCs w:val="16"/>
          <w:rPrChange w:id="2500" w:author="Kaxiong" w:date="2021-06-10T16:34:00Z">
            <w:rPr>
              <w:rFonts w:eastAsia="Arial"/>
            </w:rPr>
          </w:rPrChange>
        </w:rPr>
        <w:t xml:space="preserve"> lag </w:t>
      </w:r>
      <w:proofErr w:type="spellStart"/>
      <w:r w:rsidR="00F2670D" w:rsidRPr="00C44AC3">
        <w:rPr>
          <w:rFonts w:ascii="Arial" w:eastAsia="Arial" w:hAnsi="Arial" w:cs="Arial"/>
          <w:sz w:val="16"/>
          <w:szCs w:val="16"/>
          <w:rPrChange w:id="2501" w:author="Kaxiong" w:date="2021-06-10T16:34:00Z">
            <w:rPr>
              <w:rFonts w:eastAsia="Arial"/>
            </w:rPr>
          </w:rPrChange>
        </w:rPr>
        <w:t>luam</w:t>
      </w:r>
      <w:proofErr w:type="spellEnd"/>
      <w:r w:rsidR="00F2670D" w:rsidRPr="00C44AC3">
        <w:rPr>
          <w:rFonts w:ascii="Arial" w:eastAsia="Arial" w:hAnsi="Arial" w:cs="Arial"/>
          <w:sz w:val="16"/>
          <w:szCs w:val="16"/>
          <w:rPrChange w:id="2502" w:author="Kaxiong" w:date="2021-06-10T16:34:00Z">
            <w:rPr>
              <w:rFonts w:eastAsia="Arial"/>
            </w:rPr>
          </w:rPrChange>
        </w:rPr>
        <w:t xml:space="preserve">. </w:t>
      </w:r>
      <w:proofErr w:type="spellStart"/>
      <w:r w:rsidR="00F2670D" w:rsidRPr="00C44AC3">
        <w:rPr>
          <w:rFonts w:ascii="Arial" w:eastAsia="Arial" w:hAnsi="Arial" w:cs="Arial"/>
          <w:sz w:val="16"/>
          <w:szCs w:val="16"/>
          <w:rPrChange w:id="2503" w:author="Kaxiong" w:date="2021-06-10T16:34:00Z">
            <w:rPr>
              <w:rFonts w:eastAsia="Arial"/>
            </w:rPr>
          </w:rPrChange>
        </w:rPr>
        <w:t>Nws</w:t>
      </w:r>
      <w:proofErr w:type="spellEnd"/>
      <w:r w:rsidR="00F2670D" w:rsidRPr="00C44AC3">
        <w:rPr>
          <w:rFonts w:ascii="Arial" w:eastAsia="Arial" w:hAnsi="Arial" w:cs="Arial"/>
          <w:sz w:val="16"/>
          <w:szCs w:val="16"/>
          <w:rPrChange w:id="2504" w:author="Kaxiong" w:date="2021-06-10T16:34:00Z">
            <w:rPr>
              <w:rFonts w:eastAsia="Arial"/>
            </w:rPr>
          </w:rPrChange>
        </w:rPr>
        <w:t xml:space="preserve"> </w:t>
      </w:r>
      <w:proofErr w:type="spellStart"/>
      <w:r w:rsidR="00F2670D" w:rsidRPr="00C44AC3">
        <w:rPr>
          <w:rFonts w:ascii="Arial" w:eastAsia="Arial" w:hAnsi="Arial" w:cs="Arial"/>
          <w:sz w:val="16"/>
          <w:szCs w:val="16"/>
          <w:rPrChange w:id="2505" w:author="Kaxiong" w:date="2021-06-10T16:34:00Z">
            <w:rPr>
              <w:rFonts w:eastAsia="Arial"/>
            </w:rPr>
          </w:rPrChange>
        </w:rPr>
        <w:t>tsim</w:t>
      </w:r>
      <w:proofErr w:type="spellEnd"/>
      <w:r w:rsidR="00F2670D" w:rsidRPr="00C44AC3">
        <w:rPr>
          <w:rFonts w:ascii="Arial" w:eastAsia="Arial" w:hAnsi="Arial" w:cs="Arial"/>
          <w:sz w:val="16"/>
          <w:szCs w:val="16"/>
          <w:rPrChange w:id="2506" w:author="Kaxiong" w:date="2021-06-10T16:34:00Z">
            <w:rPr>
              <w:rFonts w:eastAsia="Arial"/>
            </w:rPr>
          </w:rPrChange>
        </w:rPr>
        <w:t xml:space="preserve"> </w:t>
      </w:r>
      <w:proofErr w:type="spellStart"/>
      <w:r w:rsidR="00F2670D" w:rsidRPr="00C44AC3">
        <w:rPr>
          <w:rFonts w:ascii="Arial" w:eastAsia="Arial" w:hAnsi="Arial" w:cs="Arial"/>
          <w:sz w:val="16"/>
          <w:szCs w:val="16"/>
          <w:rPrChange w:id="2507" w:author="Kaxiong" w:date="2021-06-10T16:34:00Z">
            <w:rPr>
              <w:rFonts w:eastAsia="Arial"/>
            </w:rPr>
          </w:rPrChange>
        </w:rPr>
        <w:t>nyog</w:t>
      </w:r>
      <w:proofErr w:type="spellEnd"/>
      <w:r w:rsidR="00F2670D" w:rsidRPr="00C44AC3">
        <w:rPr>
          <w:rFonts w:ascii="Arial" w:eastAsia="Arial" w:hAnsi="Arial" w:cs="Arial"/>
          <w:sz w:val="16"/>
          <w:szCs w:val="16"/>
          <w:rPrChange w:id="2508" w:author="Kaxiong" w:date="2021-06-10T16:34:00Z">
            <w:rPr>
              <w:rFonts w:eastAsia="Arial"/>
            </w:rPr>
          </w:rPrChange>
        </w:rPr>
        <w:t xml:space="preserve"> </w:t>
      </w:r>
      <w:proofErr w:type="spellStart"/>
      <w:r w:rsidR="00F2670D" w:rsidRPr="00C44AC3">
        <w:rPr>
          <w:rFonts w:ascii="Arial" w:eastAsia="Arial" w:hAnsi="Arial" w:cs="Arial"/>
          <w:sz w:val="16"/>
          <w:szCs w:val="16"/>
          <w:rPrChange w:id="2509" w:author="Kaxiong" w:date="2021-06-10T16:34:00Z">
            <w:rPr>
              <w:rFonts w:eastAsia="Arial"/>
            </w:rPr>
          </w:rPrChange>
        </w:rPr>
        <w:t>nug</w:t>
      </w:r>
      <w:proofErr w:type="spellEnd"/>
      <w:r w:rsidR="00F2670D" w:rsidRPr="00C44AC3">
        <w:rPr>
          <w:rFonts w:ascii="Arial" w:eastAsia="Arial" w:hAnsi="Arial" w:cs="Arial"/>
          <w:sz w:val="16"/>
          <w:szCs w:val="16"/>
          <w:rPrChange w:id="2510" w:author="Kaxiong" w:date="2021-06-10T16:34:00Z">
            <w:rPr>
              <w:rFonts w:eastAsia="Arial"/>
            </w:rPr>
          </w:rPrChange>
        </w:rPr>
        <w:t xml:space="preserve"> </w:t>
      </w:r>
      <w:proofErr w:type="spellStart"/>
      <w:r w:rsidR="00F2670D" w:rsidRPr="00C44AC3">
        <w:rPr>
          <w:rFonts w:ascii="Arial" w:eastAsia="Arial" w:hAnsi="Arial" w:cs="Arial"/>
          <w:sz w:val="16"/>
          <w:szCs w:val="16"/>
          <w:rPrChange w:id="2511" w:author="Kaxiong" w:date="2021-06-10T16:34:00Z">
            <w:rPr>
              <w:rFonts w:eastAsia="Arial"/>
            </w:rPr>
          </w:rPrChange>
        </w:rPr>
        <w:t>koj</w:t>
      </w:r>
      <w:proofErr w:type="spellEnd"/>
      <w:r w:rsidR="00F2670D" w:rsidRPr="00C44AC3">
        <w:rPr>
          <w:rFonts w:ascii="Arial" w:eastAsia="Arial" w:hAnsi="Arial" w:cs="Arial"/>
          <w:sz w:val="16"/>
          <w:szCs w:val="16"/>
          <w:rPrChange w:id="2512" w:author="Kaxiong" w:date="2021-06-10T16:34:00Z">
            <w:rPr>
              <w:rFonts w:eastAsia="Arial"/>
            </w:rPr>
          </w:rPrChange>
        </w:rPr>
        <w:t xml:space="preserve"> </w:t>
      </w:r>
      <w:proofErr w:type="spellStart"/>
      <w:r w:rsidR="00F2670D" w:rsidRPr="00C44AC3">
        <w:rPr>
          <w:rFonts w:ascii="Arial" w:eastAsia="Arial" w:hAnsi="Arial" w:cs="Arial"/>
          <w:sz w:val="16"/>
          <w:szCs w:val="16"/>
          <w:rPrChange w:id="2513" w:author="Kaxiong" w:date="2021-06-10T16:34:00Z">
            <w:rPr>
              <w:rFonts w:eastAsia="Arial"/>
            </w:rPr>
          </w:rPrChange>
        </w:rPr>
        <w:t>tus</w:t>
      </w:r>
      <w:proofErr w:type="spellEnd"/>
      <w:r w:rsidR="00F2670D" w:rsidRPr="00C44AC3">
        <w:rPr>
          <w:rFonts w:ascii="Arial" w:eastAsia="Arial" w:hAnsi="Arial" w:cs="Arial"/>
          <w:sz w:val="16"/>
          <w:szCs w:val="16"/>
          <w:rPrChange w:id="2514" w:author="Kaxiong" w:date="2021-06-10T16:34:00Z">
            <w:rPr>
              <w:rFonts w:eastAsia="Arial"/>
            </w:rPr>
          </w:rPrChange>
        </w:rPr>
        <w:t xml:space="preserve"> </w:t>
      </w:r>
      <w:proofErr w:type="spellStart"/>
      <w:r w:rsidR="00F2670D" w:rsidRPr="00C44AC3">
        <w:rPr>
          <w:rFonts w:ascii="Arial" w:eastAsia="Arial" w:hAnsi="Arial" w:cs="Arial"/>
          <w:sz w:val="16"/>
          <w:szCs w:val="16"/>
          <w:rPrChange w:id="2515" w:author="Kaxiong" w:date="2021-06-10T16:34:00Z">
            <w:rPr>
              <w:rFonts w:eastAsia="Arial"/>
            </w:rPr>
          </w:rPrChange>
        </w:rPr>
        <w:t>neeg</w:t>
      </w:r>
      <w:proofErr w:type="spellEnd"/>
      <w:ins w:id="2516" w:author="Kaxiong" w:date="2021-06-10T16:57:00Z">
        <w:r>
          <w:rPr>
            <w:rFonts w:ascii="Arial" w:eastAsia="Arial" w:hAnsi="Arial" w:cs="Arial"/>
            <w:sz w:val="16"/>
            <w:szCs w:val="16"/>
          </w:rPr>
          <w:t xml:space="preserve"> </w:t>
        </w:r>
        <w:proofErr w:type="spellStart"/>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cev</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ins>
      <w:del w:id="2517" w:author="Kaxiong" w:date="2021-06-10T16:57:00Z">
        <w:r w:rsidR="00F2670D" w:rsidRPr="00C44AC3" w:rsidDel="00EA31CD">
          <w:rPr>
            <w:rFonts w:ascii="Arial" w:eastAsia="Arial" w:hAnsi="Arial" w:cs="Arial"/>
            <w:sz w:val="16"/>
            <w:szCs w:val="16"/>
            <w:rPrChange w:id="2518" w:author="Kaxiong" w:date="2021-06-10T16:34:00Z">
              <w:rPr>
                <w:rFonts w:eastAsia="Arial"/>
              </w:rPr>
            </w:rPrChange>
          </w:rPr>
          <w:delText xml:space="preserve"> mua</w:delText>
        </w:r>
        <w:r w:rsidR="00C20A44" w:rsidRPr="00C44AC3" w:rsidDel="00EA31CD">
          <w:rPr>
            <w:rFonts w:ascii="Arial" w:eastAsia="Arial" w:hAnsi="Arial" w:cs="Arial"/>
            <w:sz w:val="16"/>
            <w:szCs w:val="16"/>
            <w:rPrChange w:id="2519" w:author="Kaxiong" w:date="2021-06-10T16:34:00Z">
              <w:rPr>
                <w:rFonts w:eastAsia="Arial"/>
              </w:rPr>
            </w:rPrChange>
          </w:rPr>
          <w:delText>j</w:delText>
        </w:r>
        <w:r w:rsidR="00F2670D" w:rsidRPr="00C44AC3" w:rsidDel="00EA31CD">
          <w:rPr>
            <w:rFonts w:ascii="Arial" w:eastAsia="Arial" w:hAnsi="Arial" w:cs="Arial"/>
            <w:sz w:val="16"/>
            <w:szCs w:val="16"/>
            <w:rPrChange w:id="2520" w:author="Kaxiong" w:date="2021-06-10T16:34:00Z">
              <w:rPr>
                <w:rFonts w:eastAsia="Arial"/>
              </w:rPr>
            </w:rPrChange>
          </w:rPr>
          <w:delText xml:space="preserve"> </w:delText>
        </w:r>
      </w:del>
      <w:proofErr w:type="spellStart"/>
      <w:r w:rsidR="00F2670D" w:rsidRPr="00C44AC3">
        <w:rPr>
          <w:rFonts w:ascii="Arial" w:eastAsia="Arial" w:hAnsi="Arial" w:cs="Arial"/>
          <w:sz w:val="16"/>
          <w:szCs w:val="16"/>
          <w:rPrChange w:id="2521" w:author="Kaxiong" w:date="2021-06-10T16:34:00Z">
            <w:rPr>
              <w:rFonts w:eastAsia="Arial"/>
            </w:rPr>
          </w:rPrChange>
        </w:rPr>
        <w:t>kev</w:t>
      </w:r>
      <w:proofErr w:type="spellEnd"/>
      <w:r w:rsidR="00F2670D" w:rsidRPr="00C44AC3">
        <w:rPr>
          <w:rFonts w:ascii="Arial" w:eastAsia="Arial" w:hAnsi="Arial" w:cs="Arial"/>
          <w:sz w:val="16"/>
          <w:szCs w:val="16"/>
          <w:rPrChange w:id="2522" w:author="Kaxiong" w:date="2021-06-10T16:34:00Z">
            <w:rPr>
              <w:rFonts w:eastAsia="Arial"/>
            </w:rPr>
          </w:rPrChange>
        </w:rPr>
        <w:t xml:space="preserve"> </w:t>
      </w:r>
      <w:proofErr w:type="spellStart"/>
      <w:r w:rsidR="00F2670D" w:rsidRPr="00C44AC3">
        <w:rPr>
          <w:rFonts w:ascii="Arial" w:eastAsia="Arial" w:hAnsi="Arial" w:cs="Arial"/>
          <w:sz w:val="16"/>
          <w:szCs w:val="16"/>
          <w:rPrChange w:id="2523" w:author="Kaxiong" w:date="2021-06-10T16:34:00Z">
            <w:rPr>
              <w:rFonts w:eastAsia="Arial"/>
            </w:rPr>
          </w:rPrChange>
        </w:rPr>
        <w:t>pov</w:t>
      </w:r>
      <w:proofErr w:type="spellEnd"/>
      <w:r w:rsidR="00F2670D" w:rsidRPr="00C44AC3">
        <w:rPr>
          <w:rFonts w:ascii="Arial" w:eastAsia="Arial" w:hAnsi="Arial" w:cs="Arial"/>
          <w:sz w:val="16"/>
          <w:szCs w:val="16"/>
          <w:rPrChange w:id="2524" w:author="Kaxiong" w:date="2021-06-10T16:34:00Z">
            <w:rPr>
              <w:rFonts w:eastAsia="Arial"/>
            </w:rPr>
          </w:rPrChange>
        </w:rPr>
        <w:t xml:space="preserve"> </w:t>
      </w:r>
      <w:proofErr w:type="spellStart"/>
      <w:r w:rsidR="00F2670D" w:rsidRPr="00C44AC3">
        <w:rPr>
          <w:rFonts w:ascii="Arial" w:eastAsia="Arial" w:hAnsi="Arial" w:cs="Arial"/>
          <w:sz w:val="16"/>
          <w:szCs w:val="16"/>
          <w:rPrChange w:id="2525" w:author="Kaxiong" w:date="2021-06-10T16:34:00Z">
            <w:rPr>
              <w:rFonts w:eastAsia="Arial"/>
            </w:rPr>
          </w:rPrChange>
        </w:rPr>
        <w:t>hwm</w:t>
      </w:r>
      <w:proofErr w:type="spellEnd"/>
      <w:r w:rsidR="00F2670D" w:rsidRPr="00C44AC3">
        <w:rPr>
          <w:rFonts w:ascii="Arial" w:eastAsia="Arial" w:hAnsi="Arial" w:cs="Arial"/>
          <w:sz w:val="16"/>
          <w:szCs w:val="16"/>
          <w:rPrChange w:id="2526" w:author="Kaxiong" w:date="2021-06-10T16:34:00Z">
            <w:rPr>
              <w:rFonts w:eastAsia="Arial"/>
            </w:rPr>
          </w:rPrChange>
        </w:rPr>
        <w:t xml:space="preserve"> </w:t>
      </w:r>
      <w:proofErr w:type="spellStart"/>
      <w:ins w:id="2527" w:author="Kaxiong" w:date="2021-06-10T16:57:00Z">
        <w:r>
          <w:rPr>
            <w:rFonts w:ascii="Arial" w:eastAsia="Arial" w:hAnsi="Arial" w:cs="Arial"/>
            <w:sz w:val="16"/>
            <w:szCs w:val="16"/>
          </w:rPr>
          <w:t>tias</w:t>
        </w:r>
        <w:proofErr w:type="spellEnd"/>
        <w:r>
          <w:rPr>
            <w:rFonts w:ascii="Arial" w:eastAsia="Arial" w:hAnsi="Arial" w:cs="Arial"/>
            <w:sz w:val="16"/>
            <w:szCs w:val="16"/>
          </w:rPr>
          <w:t xml:space="preserve"> </w:t>
        </w:r>
      </w:ins>
      <w:r w:rsidR="00F2670D" w:rsidRPr="00C44AC3">
        <w:rPr>
          <w:rFonts w:ascii="Arial" w:eastAsia="Arial" w:hAnsi="Arial" w:cs="Arial"/>
          <w:sz w:val="16"/>
          <w:szCs w:val="16"/>
          <w:rPrChange w:id="2528" w:author="Kaxiong" w:date="2021-06-10T16:34:00Z">
            <w:rPr>
              <w:rFonts w:eastAsia="Arial"/>
            </w:rPr>
          </w:rPrChange>
        </w:rPr>
        <w:t xml:space="preserve">cov </w:t>
      </w:r>
      <w:proofErr w:type="spellStart"/>
      <w:r w:rsidR="00F2670D" w:rsidRPr="00C44AC3">
        <w:rPr>
          <w:rFonts w:ascii="Arial" w:eastAsia="Arial" w:hAnsi="Arial" w:cs="Arial"/>
          <w:sz w:val="16"/>
          <w:szCs w:val="16"/>
          <w:rPrChange w:id="2529" w:author="Kaxiong" w:date="2021-06-10T16:34:00Z">
            <w:rPr>
              <w:rFonts w:eastAsia="Arial"/>
            </w:rPr>
          </w:rPrChange>
        </w:rPr>
        <w:t>kev</w:t>
      </w:r>
      <w:proofErr w:type="spellEnd"/>
      <w:r w:rsidR="00F2670D" w:rsidRPr="00C44AC3">
        <w:rPr>
          <w:rFonts w:ascii="Arial" w:eastAsia="Arial" w:hAnsi="Arial" w:cs="Arial"/>
          <w:sz w:val="16"/>
          <w:szCs w:val="16"/>
          <w:rPrChange w:id="2530" w:author="Kaxiong" w:date="2021-06-10T16:34:00Z">
            <w:rPr>
              <w:rFonts w:eastAsia="Arial"/>
            </w:rPr>
          </w:rPrChange>
        </w:rPr>
        <w:t xml:space="preserve"> xaiv</w:t>
      </w:r>
      <w:ins w:id="2531" w:author="Kaxiong" w:date="2021-06-10T16:58:00Z">
        <w:r>
          <w:rPr>
            <w:rFonts w:ascii="Arial" w:eastAsia="Arial" w:hAnsi="Arial" w:cs="Arial"/>
            <w:sz w:val="16"/>
            <w:szCs w:val="16"/>
          </w:rPr>
          <w:t xml:space="preserve"> </w:t>
        </w:r>
        <w:proofErr w:type="spellStart"/>
        <w:r>
          <w:rPr>
            <w:rFonts w:ascii="Arial" w:eastAsia="Arial" w:hAnsi="Arial" w:cs="Arial"/>
            <w:sz w:val="16"/>
            <w:szCs w:val="16"/>
          </w:rPr>
          <w:t>twg</w:t>
        </w:r>
      </w:ins>
      <w:proofErr w:type="spellEnd"/>
      <w:r w:rsidR="00F2670D" w:rsidRPr="00C44AC3">
        <w:rPr>
          <w:rFonts w:ascii="Arial" w:eastAsia="Arial" w:hAnsi="Arial" w:cs="Arial"/>
          <w:sz w:val="16"/>
          <w:szCs w:val="16"/>
          <w:rPrChange w:id="2532" w:author="Kaxiong" w:date="2021-06-10T16:34:00Z">
            <w:rPr>
              <w:rFonts w:eastAsia="Arial"/>
            </w:rPr>
          </w:rPrChange>
        </w:rPr>
        <w:t xml:space="preserve"> </w:t>
      </w:r>
      <w:proofErr w:type="spellStart"/>
      <w:r w:rsidR="00F2670D" w:rsidRPr="00C44AC3">
        <w:rPr>
          <w:rFonts w:ascii="Arial" w:eastAsia="Arial" w:hAnsi="Arial" w:cs="Arial"/>
          <w:sz w:val="16"/>
          <w:szCs w:val="16"/>
          <w:rPrChange w:id="2533" w:author="Kaxiong" w:date="2021-06-10T16:34:00Z">
            <w:rPr>
              <w:rFonts w:eastAsia="Arial"/>
            </w:rPr>
          </w:rPrChange>
        </w:rPr>
        <w:t>uas</w:t>
      </w:r>
      <w:proofErr w:type="spellEnd"/>
      <w:r w:rsidR="00F2670D" w:rsidRPr="00C44AC3">
        <w:rPr>
          <w:rFonts w:ascii="Arial" w:eastAsia="Arial" w:hAnsi="Arial" w:cs="Arial"/>
          <w:sz w:val="16"/>
          <w:szCs w:val="16"/>
          <w:rPrChange w:id="2534" w:author="Kaxiong" w:date="2021-06-10T16:34:00Z">
            <w:rPr>
              <w:rFonts w:eastAsia="Arial"/>
            </w:rPr>
          </w:rPrChange>
        </w:rPr>
        <w:t xml:space="preserve"> </w:t>
      </w:r>
      <w:proofErr w:type="spellStart"/>
      <w:r w:rsidR="00F2670D" w:rsidRPr="00C44AC3">
        <w:rPr>
          <w:rFonts w:ascii="Arial" w:eastAsia="Arial" w:hAnsi="Arial" w:cs="Arial"/>
          <w:sz w:val="16"/>
          <w:szCs w:val="16"/>
          <w:rPrChange w:id="2535" w:author="Kaxiong" w:date="2021-06-10T16:34:00Z">
            <w:rPr>
              <w:rFonts w:eastAsia="Arial"/>
            </w:rPr>
          </w:rPrChange>
        </w:rPr>
        <w:t>muaj</w:t>
      </w:r>
      <w:proofErr w:type="spellEnd"/>
      <w:r w:rsidR="00F2670D" w:rsidRPr="00C44AC3">
        <w:rPr>
          <w:rFonts w:ascii="Arial" w:eastAsia="Arial" w:hAnsi="Arial" w:cs="Arial"/>
          <w:sz w:val="16"/>
          <w:szCs w:val="16"/>
          <w:rPrChange w:id="2536" w:author="Kaxiong" w:date="2021-06-10T16:34:00Z">
            <w:rPr>
              <w:rFonts w:eastAsia="Arial"/>
            </w:rPr>
          </w:rPrChange>
        </w:rPr>
        <w:t xml:space="preserve"> </w:t>
      </w:r>
      <w:proofErr w:type="spellStart"/>
      <w:r w:rsidR="00F2670D" w:rsidRPr="00C44AC3">
        <w:rPr>
          <w:rFonts w:ascii="Arial" w:eastAsia="Arial" w:hAnsi="Arial" w:cs="Arial"/>
          <w:sz w:val="16"/>
          <w:szCs w:val="16"/>
          <w:rPrChange w:id="2537" w:author="Kaxiong" w:date="2021-06-10T16:34:00Z">
            <w:rPr>
              <w:rFonts w:eastAsia="Arial"/>
            </w:rPr>
          </w:rPrChange>
        </w:rPr>
        <w:t>rau</w:t>
      </w:r>
      <w:proofErr w:type="spellEnd"/>
      <w:r w:rsidR="00F2670D" w:rsidRPr="00C44AC3">
        <w:rPr>
          <w:rFonts w:ascii="Arial" w:eastAsia="Arial" w:hAnsi="Arial" w:cs="Arial"/>
          <w:sz w:val="16"/>
          <w:szCs w:val="16"/>
          <w:rPrChange w:id="2538" w:author="Kaxiong" w:date="2021-06-10T16:34:00Z">
            <w:rPr>
              <w:rFonts w:eastAsia="Arial"/>
            </w:rPr>
          </w:rPrChange>
        </w:rPr>
        <w:t xml:space="preserve"> </w:t>
      </w:r>
      <w:proofErr w:type="spellStart"/>
      <w:r w:rsidR="00F2670D" w:rsidRPr="00C44AC3">
        <w:rPr>
          <w:rFonts w:ascii="Arial" w:eastAsia="Arial" w:hAnsi="Arial" w:cs="Arial"/>
          <w:sz w:val="16"/>
          <w:szCs w:val="16"/>
          <w:rPrChange w:id="2539" w:author="Kaxiong" w:date="2021-06-10T16:34:00Z">
            <w:rPr>
              <w:rFonts w:eastAsia="Arial"/>
            </w:rPr>
          </w:rPrChange>
        </w:rPr>
        <w:t>koj</w:t>
      </w:r>
      <w:proofErr w:type="spellEnd"/>
      <w:r w:rsidR="00F2670D" w:rsidRPr="00C44AC3">
        <w:rPr>
          <w:rFonts w:ascii="Arial" w:eastAsia="Arial" w:hAnsi="Arial" w:cs="Arial"/>
          <w:sz w:val="16"/>
          <w:szCs w:val="16"/>
          <w:rPrChange w:id="2540" w:author="Kaxiong" w:date="2021-06-10T16:34:00Z">
            <w:rPr>
              <w:rFonts w:eastAsia="Arial"/>
            </w:rPr>
          </w:rPrChange>
        </w:rPr>
        <w:t>.</w:t>
      </w:r>
    </w:p>
    <w:p w14:paraId="3712D54B" w14:textId="77777777" w:rsidR="00BF3E5F" w:rsidRDefault="00BF3E5F">
      <w:pPr>
        <w:spacing w:line="234" w:lineRule="exact"/>
        <w:rPr>
          <w:sz w:val="20"/>
          <w:szCs w:val="20"/>
        </w:rPr>
      </w:pPr>
    </w:p>
    <w:p w14:paraId="688D8066" w14:textId="410CD755" w:rsidR="00BF3E5F" w:rsidRPr="00C44AC3" w:rsidRDefault="00F2670D">
      <w:pPr>
        <w:pStyle w:val="ListParagraph"/>
        <w:numPr>
          <w:ilvl w:val="0"/>
          <w:numId w:val="38"/>
        </w:numPr>
        <w:spacing w:line="452" w:lineRule="auto"/>
        <w:ind w:right="120"/>
        <w:jc w:val="both"/>
        <w:rPr>
          <w:sz w:val="16"/>
          <w:szCs w:val="16"/>
          <w:rPrChange w:id="2541" w:author="Kaxiong" w:date="2021-06-10T16:35:00Z">
            <w:rPr/>
          </w:rPrChange>
        </w:rPr>
        <w:pPrChange w:id="2542" w:author="Kaxiong" w:date="2021-06-10T16:35:00Z">
          <w:pPr>
            <w:spacing w:line="452" w:lineRule="auto"/>
            <w:ind w:left="960" w:right="120"/>
            <w:jc w:val="both"/>
          </w:pPr>
        </w:pPrChange>
      </w:pPr>
      <w:proofErr w:type="spellStart"/>
      <w:r w:rsidRPr="00C44AC3">
        <w:rPr>
          <w:rFonts w:ascii="Arial" w:eastAsia="Arial" w:hAnsi="Arial" w:cs="Arial"/>
          <w:sz w:val="16"/>
          <w:szCs w:val="16"/>
          <w:rPrChange w:id="2543" w:author="Kaxiong" w:date="2021-06-10T16:35:00Z">
            <w:rPr>
              <w:rFonts w:eastAsia="Arial"/>
            </w:rPr>
          </w:rPrChange>
        </w:rPr>
        <w:t>Rov</w:t>
      </w:r>
      <w:proofErr w:type="spellEnd"/>
      <w:r w:rsidRPr="00C44AC3">
        <w:rPr>
          <w:rFonts w:ascii="Arial" w:eastAsia="Arial" w:hAnsi="Arial" w:cs="Arial"/>
          <w:sz w:val="16"/>
          <w:szCs w:val="16"/>
          <w:rPrChange w:id="2544" w:author="Kaxiong" w:date="2021-06-10T16:35:00Z">
            <w:rPr>
              <w:rFonts w:eastAsia="Arial"/>
            </w:rPr>
          </w:rPrChange>
        </w:rPr>
        <w:t xml:space="preserve"> </w:t>
      </w:r>
      <w:proofErr w:type="spellStart"/>
      <w:r w:rsidRPr="00C44AC3">
        <w:rPr>
          <w:rFonts w:ascii="Arial" w:eastAsia="Arial" w:hAnsi="Arial" w:cs="Arial"/>
          <w:sz w:val="16"/>
          <w:szCs w:val="16"/>
          <w:rPrChange w:id="2545" w:author="Kaxiong" w:date="2021-06-10T16:35:00Z">
            <w:rPr>
              <w:rFonts w:eastAsia="Arial"/>
            </w:rPr>
          </w:rPrChange>
        </w:rPr>
        <w:t>qab</w:t>
      </w:r>
      <w:proofErr w:type="spellEnd"/>
      <w:r w:rsidRPr="00C44AC3">
        <w:rPr>
          <w:rFonts w:ascii="Arial" w:eastAsia="Arial" w:hAnsi="Arial" w:cs="Arial"/>
          <w:sz w:val="16"/>
          <w:szCs w:val="16"/>
          <w:rPrChange w:id="2546" w:author="Kaxiong" w:date="2021-06-10T16:35:00Z">
            <w:rPr>
              <w:rFonts w:eastAsia="Arial"/>
            </w:rPr>
          </w:rPrChange>
        </w:rPr>
        <w:t xml:space="preserve"> </w:t>
      </w:r>
      <w:proofErr w:type="spellStart"/>
      <w:r w:rsidRPr="00C44AC3">
        <w:rPr>
          <w:rFonts w:ascii="Arial" w:eastAsia="Arial" w:hAnsi="Arial" w:cs="Arial"/>
          <w:sz w:val="16"/>
          <w:szCs w:val="16"/>
          <w:rPrChange w:id="2547" w:author="Kaxiong" w:date="2021-06-10T16:35:00Z">
            <w:rPr>
              <w:rFonts w:eastAsia="Arial"/>
            </w:rPr>
          </w:rPrChange>
        </w:rPr>
        <w:t>xyuas</w:t>
      </w:r>
      <w:proofErr w:type="spellEnd"/>
      <w:r w:rsidRPr="00C44AC3">
        <w:rPr>
          <w:rFonts w:ascii="Arial" w:eastAsia="Arial" w:hAnsi="Arial" w:cs="Arial"/>
          <w:sz w:val="16"/>
          <w:szCs w:val="16"/>
          <w:rPrChange w:id="2548" w:author="Kaxiong" w:date="2021-06-10T16:35:00Z">
            <w:rPr>
              <w:rFonts w:eastAsia="Arial"/>
            </w:rPr>
          </w:rPrChange>
        </w:rPr>
        <w:t xml:space="preserve"> </w:t>
      </w:r>
      <w:proofErr w:type="spellStart"/>
      <w:r w:rsidRPr="00C44AC3">
        <w:rPr>
          <w:rFonts w:ascii="Arial" w:eastAsia="Arial" w:hAnsi="Arial" w:cs="Arial"/>
          <w:sz w:val="16"/>
          <w:szCs w:val="16"/>
          <w:rPrChange w:id="2549" w:author="Kaxiong" w:date="2021-06-10T16:35:00Z">
            <w:rPr>
              <w:rFonts w:eastAsia="Arial"/>
            </w:rPr>
          </w:rPrChange>
        </w:rPr>
        <w:t>koj</w:t>
      </w:r>
      <w:proofErr w:type="spellEnd"/>
      <w:r w:rsidRPr="00C44AC3">
        <w:rPr>
          <w:rFonts w:ascii="Arial" w:eastAsia="Arial" w:hAnsi="Arial" w:cs="Arial"/>
          <w:sz w:val="16"/>
          <w:szCs w:val="16"/>
          <w:rPrChange w:id="2550" w:author="Kaxiong" w:date="2021-06-10T16:35:00Z">
            <w:rPr>
              <w:rFonts w:eastAsia="Arial"/>
            </w:rPr>
          </w:rPrChange>
        </w:rPr>
        <w:t xml:space="preserve"> </w:t>
      </w:r>
      <w:proofErr w:type="spellStart"/>
      <w:r w:rsidRPr="00C44AC3">
        <w:rPr>
          <w:rFonts w:ascii="Arial" w:eastAsia="Arial" w:hAnsi="Arial" w:cs="Arial"/>
          <w:sz w:val="16"/>
          <w:szCs w:val="16"/>
          <w:rPrChange w:id="2551" w:author="Kaxiong" w:date="2021-06-10T16:35:00Z">
            <w:rPr>
              <w:rFonts w:eastAsia="Arial"/>
            </w:rPr>
          </w:rPrChange>
        </w:rPr>
        <w:t>txoj</w:t>
      </w:r>
      <w:proofErr w:type="spellEnd"/>
      <w:r w:rsidRPr="00C44AC3">
        <w:rPr>
          <w:rFonts w:ascii="Arial" w:eastAsia="Arial" w:hAnsi="Arial" w:cs="Arial"/>
          <w:sz w:val="16"/>
          <w:szCs w:val="16"/>
          <w:rPrChange w:id="2552" w:author="Kaxiong" w:date="2021-06-10T16:35:00Z">
            <w:rPr>
              <w:rFonts w:eastAsia="Arial"/>
            </w:rPr>
          </w:rPrChange>
        </w:rPr>
        <w:t xml:space="preserve"> </w:t>
      </w:r>
      <w:proofErr w:type="spellStart"/>
      <w:r w:rsidRPr="00C44AC3">
        <w:rPr>
          <w:rFonts w:ascii="Arial" w:eastAsia="Arial" w:hAnsi="Arial" w:cs="Arial"/>
          <w:sz w:val="16"/>
          <w:szCs w:val="16"/>
          <w:rPrChange w:id="2553" w:author="Kaxiong" w:date="2021-06-10T16:35:00Z">
            <w:rPr>
              <w:rFonts w:eastAsia="Arial"/>
            </w:rPr>
          </w:rPrChange>
        </w:rPr>
        <w:t>cai</w:t>
      </w:r>
      <w:proofErr w:type="spellEnd"/>
      <w:r w:rsidRPr="00C44AC3">
        <w:rPr>
          <w:rFonts w:ascii="Arial" w:eastAsia="Arial" w:hAnsi="Arial" w:cs="Arial"/>
          <w:sz w:val="16"/>
          <w:szCs w:val="16"/>
          <w:rPrChange w:id="2554" w:author="Kaxiong" w:date="2021-06-10T16:35:00Z">
            <w:rPr>
              <w:rFonts w:eastAsia="Arial"/>
            </w:rPr>
          </w:rPrChange>
        </w:rPr>
        <w:t xml:space="preserve"> </w:t>
      </w:r>
      <w:proofErr w:type="spellStart"/>
      <w:r w:rsidR="008B381C" w:rsidRPr="00C44AC3">
        <w:rPr>
          <w:rFonts w:ascii="Arial" w:eastAsia="Arial" w:hAnsi="Arial" w:cs="Arial"/>
          <w:sz w:val="16"/>
          <w:szCs w:val="16"/>
          <w:rPrChange w:id="2555" w:author="Kaxiong" w:date="2021-06-10T16:35:00Z">
            <w:rPr>
              <w:rFonts w:eastAsia="Arial"/>
            </w:rPr>
          </w:rPrChange>
        </w:rPr>
        <w:t>ntawm</w:t>
      </w:r>
      <w:proofErr w:type="spellEnd"/>
      <w:r w:rsidR="008B381C" w:rsidRPr="00C44AC3">
        <w:rPr>
          <w:rFonts w:ascii="Arial" w:eastAsia="Arial" w:hAnsi="Arial" w:cs="Arial"/>
          <w:sz w:val="16"/>
          <w:szCs w:val="16"/>
          <w:rPrChange w:id="2556" w:author="Kaxiong" w:date="2021-06-10T16:35:00Z">
            <w:rPr>
              <w:rFonts w:eastAsia="Arial"/>
            </w:rPr>
          </w:rPrChange>
        </w:rPr>
        <w:t xml:space="preserve"> </w:t>
      </w:r>
      <w:proofErr w:type="spellStart"/>
      <w:r w:rsidR="008B381C" w:rsidRPr="00C44AC3">
        <w:rPr>
          <w:rFonts w:ascii="Arial" w:eastAsia="Arial" w:hAnsi="Arial" w:cs="Arial"/>
          <w:sz w:val="16"/>
          <w:szCs w:val="16"/>
          <w:rPrChange w:id="2557" w:author="Kaxiong" w:date="2021-06-10T16:35:00Z">
            <w:rPr>
              <w:rFonts w:eastAsia="Arial"/>
            </w:rPr>
          </w:rPrChange>
        </w:rPr>
        <w:t>tx</w:t>
      </w:r>
      <w:r w:rsidR="00BA2D59" w:rsidRPr="00C44AC3">
        <w:rPr>
          <w:rFonts w:ascii="Arial" w:eastAsia="Arial" w:hAnsi="Arial" w:cs="Arial"/>
          <w:sz w:val="16"/>
          <w:szCs w:val="16"/>
          <w:rPrChange w:id="2558" w:author="Kaxiong" w:date="2021-06-10T16:35:00Z">
            <w:rPr>
              <w:rFonts w:eastAsia="Arial"/>
            </w:rPr>
          </w:rPrChange>
        </w:rPr>
        <w:t>h</w:t>
      </w:r>
      <w:r w:rsidR="008B381C" w:rsidRPr="00C44AC3">
        <w:rPr>
          <w:rFonts w:ascii="Arial" w:eastAsia="Arial" w:hAnsi="Arial" w:cs="Arial"/>
          <w:sz w:val="16"/>
          <w:szCs w:val="16"/>
          <w:rPrChange w:id="2559" w:author="Kaxiong" w:date="2021-06-10T16:35:00Z">
            <w:rPr>
              <w:rFonts w:eastAsia="Arial"/>
            </w:rPr>
          </w:rPrChange>
        </w:rPr>
        <w:t>uas</w:t>
      </w:r>
      <w:proofErr w:type="spellEnd"/>
      <w:r w:rsidR="008B381C" w:rsidRPr="00C44AC3">
        <w:rPr>
          <w:rFonts w:ascii="Arial" w:eastAsia="Arial" w:hAnsi="Arial" w:cs="Arial"/>
          <w:sz w:val="16"/>
          <w:szCs w:val="16"/>
          <w:rPrChange w:id="2560" w:author="Kaxiong" w:date="2021-06-10T16:35:00Z">
            <w:rPr>
              <w:rFonts w:eastAsia="Arial"/>
            </w:rPr>
          </w:rPrChange>
        </w:rPr>
        <w:t xml:space="preserve"> </w:t>
      </w:r>
      <w:proofErr w:type="spellStart"/>
      <w:r w:rsidR="008B381C" w:rsidRPr="00C44AC3">
        <w:rPr>
          <w:rFonts w:ascii="Arial" w:eastAsia="Arial" w:hAnsi="Arial" w:cs="Arial"/>
          <w:sz w:val="16"/>
          <w:szCs w:val="16"/>
          <w:rPrChange w:id="2561" w:author="Kaxiong" w:date="2021-06-10T16:35:00Z">
            <w:rPr>
              <w:rFonts w:eastAsia="Arial"/>
            </w:rPr>
          </w:rPrChange>
        </w:rPr>
        <w:t>xyoo</w:t>
      </w:r>
      <w:proofErr w:type="spellEnd"/>
      <w:r w:rsidRPr="00C44AC3">
        <w:rPr>
          <w:rFonts w:ascii="Arial" w:eastAsia="Arial" w:hAnsi="Arial" w:cs="Arial"/>
          <w:sz w:val="16"/>
          <w:szCs w:val="16"/>
          <w:rPrChange w:id="2562" w:author="Kaxiong" w:date="2021-06-10T16:35:00Z">
            <w:rPr>
              <w:rFonts w:eastAsia="Arial"/>
            </w:rPr>
          </w:rPrChange>
        </w:rPr>
        <w:t xml:space="preserve">: Cov </w:t>
      </w:r>
      <w:proofErr w:type="spellStart"/>
      <w:r w:rsidRPr="00C44AC3">
        <w:rPr>
          <w:rFonts w:ascii="Arial" w:eastAsia="Arial" w:hAnsi="Arial" w:cs="Arial"/>
          <w:sz w:val="16"/>
          <w:szCs w:val="16"/>
          <w:rPrChange w:id="2563" w:author="Kaxiong" w:date="2021-06-10T16:35:00Z">
            <w:rPr>
              <w:rFonts w:eastAsia="Arial"/>
            </w:rPr>
          </w:rPrChange>
        </w:rPr>
        <w:t>kev</w:t>
      </w:r>
      <w:proofErr w:type="spellEnd"/>
      <w:r w:rsidRPr="00C44AC3">
        <w:rPr>
          <w:rFonts w:ascii="Arial" w:eastAsia="Arial" w:hAnsi="Arial" w:cs="Arial"/>
          <w:sz w:val="16"/>
          <w:szCs w:val="16"/>
          <w:rPrChange w:id="2564" w:author="Kaxiong" w:date="2021-06-10T16:35:00Z">
            <w:rPr>
              <w:rFonts w:eastAsia="Arial"/>
            </w:rPr>
          </w:rPrChange>
        </w:rPr>
        <w:t xml:space="preserve"> </w:t>
      </w:r>
      <w:proofErr w:type="spellStart"/>
      <w:r w:rsidRPr="00C44AC3">
        <w:rPr>
          <w:rFonts w:ascii="Arial" w:eastAsia="Arial" w:hAnsi="Arial" w:cs="Arial"/>
          <w:sz w:val="16"/>
          <w:szCs w:val="16"/>
          <w:rPrChange w:id="2565" w:author="Kaxiong" w:date="2021-06-10T16:35:00Z">
            <w:rPr>
              <w:rFonts w:eastAsia="Arial"/>
            </w:rPr>
          </w:rPrChange>
        </w:rPr>
        <w:t>pov</w:t>
      </w:r>
      <w:proofErr w:type="spellEnd"/>
      <w:r w:rsidRPr="00C44AC3">
        <w:rPr>
          <w:rFonts w:ascii="Arial" w:eastAsia="Arial" w:hAnsi="Arial" w:cs="Arial"/>
          <w:sz w:val="16"/>
          <w:szCs w:val="16"/>
          <w:rPrChange w:id="2566" w:author="Kaxiong" w:date="2021-06-10T16:35:00Z">
            <w:rPr>
              <w:rFonts w:eastAsia="Arial"/>
            </w:rPr>
          </w:rPrChange>
        </w:rPr>
        <w:t xml:space="preserve"> </w:t>
      </w:r>
      <w:proofErr w:type="spellStart"/>
      <w:r w:rsidRPr="00C44AC3">
        <w:rPr>
          <w:rFonts w:ascii="Arial" w:eastAsia="Arial" w:hAnsi="Arial" w:cs="Arial"/>
          <w:sz w:val="16"/>
          <w:szCs w:val="16"/>
          <w:rPrChange w:id="2567" w:author="Kaxiong" w:date="2021-06-10T16:35:00Z">
            <w:rPr>
              <w:rFonts w:eastAsia="Arial"/>
            </w:rPr>
          </w:rPrChange>
        </w:rPr>
        <w:t>hwm</w:t>
      </w:r>
      <w:proofErr w:type="spellEnd"/>
      <w:r w:rsidRPr="00C44AC3">
        <w:rPr>
          <w:rFonts w:ascii="Arial" w:eastAsia="Arial" w:hAnsi="Arial" w:cs="Arial"/>
          <w:sz w:val="16"/>
          <w:szCs w:val="16"/>
          <w:rPrChange w:id="2568" w:author="Kaxiong" w:date="2021-06-10T16:35:00Z">
            <w:rPr>
              <w:rFonts w:eastAsia="Arial"/>
            </w:rPr>
          </w:rPrChange>
        </w:rPr>
        <w:t xml:space="preserve"> </w:t>
      </w:r>
      <w:proofErr w:type="spellStart"/>
      <w:r w:rsidRPr="00C44AC3">
        <w:rPr>
          <w:rFonts w:ascii="Arial" w:eastAsia="Arial" w:hAnsi="Arial" w:cs="Arial"/>
          <w:sz w:val="16"/>
          <w:szCs w:val="16"/>
          <w:rPrChange w:id="2569" w:author="Kaxiong" w:date="2021-06-10T16:35:00Z">
            <w:rPr>
              <w:rFonts w:eastAsia="Arial"/>
            </w:rPr>
          </w:rPrChange>
        </w:rPr>
        <w:t>tseem</w:t>
      </w:r>
      <w:proofErr w:type="spellEnd"/>
      <w:r w:rsidRPr="00C44AC3">
        <w:rPr>
          <w:rFonts w:ascii="Arial" w:eastAsia="Arial" w:hAnsi="Arial" w:cs="Arial"/>
          <w:sz w:val="16"/>
          <w:szCs w:val="16"/>
          <w:rPrChange w:id="2570" w:author="Kaxiong" w:date="2021-06-10T16:35:00Z">
            <w:rPr>
              <w:rFonts w:eastAsia="Arial"/>
            </w:rPr>
          </w:rPrChange>
        </w:rPr>
        <w:t xml:space="preserve"> </w:t>
      </w:r>
      <w:proofErr w:type="spellStart"/>
      <w:r w:rsidRPr="00C44AC3">
        <w:rPr>
          <w:rFonts w:ascii="Arial" w:eastAsia="Arial" w:hAnsi="Arial" w:cs="Arial"/>
          <w:sz w:val="16"/>
          <w:szCs w:val="16"/>
          <w:rPrChange w:id="2571" w:author="Kaxiong" w:date="2021-06-10T16:35:00Z">
            <w:rPr>
              <w:rFonts w:eastAsia="Arial"/>
            </w:rPr>
          </w:rPrChange>
        </w:rPr>
        <w:t>yuav</w:t>
      </w:r>
      <w:proofErr w:type="spellEnd"/>
      <w:r w:rsidRPr="00C44AC3">
        <w:rPr>
          <w:rFonts w:ascii="Arial" w:eastAsia="Arial" w:hAnsi="Arial" w:cs="Arial"/>
          <w:sz w:val="16"/>
          <w:szCs w:val="16"/>
          <w:rPrChange w:id="2572" w:author="Kaxiong" w:date="2021-06-10T16:35:00Z">
            <w:rPr>
              <w:rFonts w:eastAsia="Arial"/>
            </w:rPr>
          </w:rPrChange>
        </w:rPr>
        <w:t xml:space="preserve"> </w:t>
      </w:r>
      <w:proofErr w:type="spellStart"/>
      <w:r w:rsidRPr="00C44AC3">
        <w:rPr>
          <w:rFonts w:ascii="Arial" w:eastAsia="Arial" w:hAnsi="Arial" w:cs="Arial"/>
          <w:sz w:val="16"/>
          <w:szCs w:val="16"/>
          <w:rPrChange w:id="2573" w:author="Kaxiong" w:date="2021-06-10T16:35:00Z">
            <w:rPr>
              <w:rFonts w:eastAsia="Arial"/>
            </w:rPr>
          </w:rPrChange>
        </w:rPr>
        <w:t>tsum</w:t>
      </w:r>
      <w:proofErr w:type="spellEnd"/>
      <w:r w:rsidRPr="00C44AC3">
        <w:rPr>
          <w:rFonts w:ascii="Arial" w:eastAsia="Arial" w:hAnsi="Arial" w:cs="Arial"/>
          <w:sz w:val="16"/>
          <w:szCs w:val="16"/>
          <w:rPrChange w:id="2574" w:author="Kaxiong" w:date="2021-06-10T16:35:00Z">
            <w:rPr>
              <w:rFonts w:eastAsia="Arial"/>
            </w:rPr>
          </w:rPrChange>
        </w:rPr>
        <w:t xml:space="preserve"> </w:t>
      </w:r>
      <w:proofErr w:type="spellStart"/>
      <w:r w:rsidRPr="00C44AC3">
        <w:rPr>
          <w:rFonts w:ascii="Arial" w:eastAsia="Arial" w:hAnsi="Arial" w:cs="Arial"/>
          <w:sz w:val="16"/>
          <w:szCs w:val="16"/>
          <w:rPrChange w:id="2575" w:author="Kaxiong" w:date="2021-06-10T16:35:00Z">
            <w:rPr>
              <w:rFonts w:eastAsia="Arial"/>
            </w:rPr>
          </w:rPrChange>
        </w:rPr>
        <w:t>khaws</w:t>
      </w:r>
      <w:proofErr w:type="spellEnd"/>
      <w:r w:rsidRPr="00C44AC3">
        <w:rPr>
          <w:rFonts w:ascii="Arial" w:eastAsia="Arial" w:hAnsi="Arial" w:cs="Arial"/>
          <w:sz w:val="16"/>
          <w:szCs w:val="16"/>
          <w:rPrChange w:id="2576" w:author="Kaxiong" w:date="2021-06-10T16:35:00Z">
            <w:rPr>
              <w:rFonts w:eastAsia="Arial"/>
            </w:rPr>
          </w:rPrChange>
        </w:rPr>
        <w:t xml:space="preserve"> </w:t>
      </w:r>
      <w:proofErr w:type="spellStart"/>
      <w:r w:rsidRPr="00C44AC3">
        <w:rPr>
          <w:rFonts w:ascii="Arial" w:eastAsia="Arial" w:hAnsi="Arial" w:cs="Arial"/>
          <w:sz w:val="16"/>
          <w:szCs w:val="16"/>
          <w:rPrChange w:id="2577" w:author="Kaxiong" w:date="2021-06-10T16:35:00Z">
            <w:rPr>
              <w:rFonts w:eastAsia="Arial"/>
            </w:rPr>
          </w:rPrChange>
        </w:rPr>
        <w:t>cia</w:t>
      </w:r>
      <w:proofErr w:type="spellEnd"/>
      <w:r w:rsidRPr="00C44AC3">
        <w:rPr>
          <w:rFonts w:ascii="Arial" w:eastAsia="Arial" w:hAnsi="Arial" w:cs="Arial"/>
          <w:sz w:val="16"/>
          <w:szCs w:val="16"/>
          <w:rPrChange w:id="2578" w:author="Kaxiong" w:date="2021-06-10T16:35:00Z">
            <w:rPr>
              <w:rFonts w:eastAsia="Arial"/>
            </w:rPr>
          </w:rPrChange>
        </w:rPr>
        <w:t xml:space="preserve"> </w:t>
      </w:r>
      <w:proofErr w:type="spellStart"/>
      <w:r w:rsidRPr="00C44AC3">
        <w:rPr>
          <w:rFonts w:ascii="Arial" w:eastAsia="Arial" w:hAnsi="Arial" w:cs="Arial"/>
          <w:sz w:val="16"/>
          <w:szCs w:val="16"/>
          <w:rPrChange w:id="2579" w:author="Kaxiong" w:date="2021-06-10T16:35:00Z">
            <w:rPr>
              <w:rFonts w:eastAsia="Arial"/>
            </w:rPr>
          </w:rPrChange>
        </w:rPr>
        <w:t>kom</w:t>
      </w:r>
      <w:proofErr w:type="spellEnd"/>
      <w:r w:rsidRPr="00C44AC3">
        <w:rPr>
          <w:rFonts w:ascii="Arial" w:eastAsia="Arial" w:hAnsi="Arial" w:cs="Arial"/>
          <w:sz w:val="16"/>
          <w:szCs w:val="16"/>
          <w:rPrChange w:id="2580" w:author="Kaxiong" w:date="2021-06-10T16:35:00Z">
            <w:rPr>
              <w:rFonts w:eastAsia="Arial"/>
            </w:rPr>
          </w:rPrChange>
        </w:rPr>
        <w:t xml:space="preserve"> </w:t>
      </w:r>
      <w:ins w:id="2581" w:author="Kaxiong" w:date="2021-06-10T17:00:00Z">
        <w:r w:rsidR="00EA31CD">
          <w:rPr>
            <w:rFonts w:ascii="Arial" w:eastAsia="Arial" w:hAnsi="Arial" w:cs="Arial"/>
            <w:sz w:val="16"/>
            <w:szCs w:val="16"/>
          </w:rPr>
          <w:t xml:space="preserve">zoo </w:t>
        </w:r>
      </w:ins>
      <w:proofErr w:type="spellStart"/>
      <w:ins w:id="2582" w:author="Kaxiong" w:date="2021-06-10T16:59:00Z">
        <w:r w:rsidR="00EA31CD">
          <w:rPr>
            <w:rFonts w:ascii="Arial" w:eastAsia="Arial" w:hAnsi="Arial" w:cs="Arial"/>
            <w:sz w:val="16"/>
            <w:szCs w:val="16"/>
          </w:rPr>
          <w:t>raws</w:t>
        </w:r>
        <w:proofErr w:type="spellEnd"/>
        <w:r w:rsidR="00EA31CD">
          <w:rPr>
            <w:rFonts w:ascii="Arial" w:eastAsia="Arial" w:hAnsi="Arial" w:cs="Arial"/>
            <w:sz w:val="16"/>
            <w:szCs w:val="16"/>
          </w:rPr>
          <w:t xml:space="preserve"> li</w:t>
        </w:r>
      </w:ins>
      <w:ins w:id="2583" w:author="Kaxiong" w:date="2021-06-10T17:00:00Z">
        <w:r w:rsidR="00EA31CD">
          <w:rPr>
            <w:rFonts w:ascii="Arial" w:eastAsia="Arial" w:hAnsi="Arial" w:cs="Arial"/>
            <w:sz w:val="16"/>
            <w:szCs w:val="16"/>
          </w:rPr>
          <w:t xml:space="preserve"> </w:t>
        </w:r>
        <w:proofErr w:type="spellStart"/>
        <w:r w:rsidR="00EA31CD">
          <w:rPr>
            <w:rFonts w:ascii="Arial" w:eastAsia="Arial" w:hAnsi="Arial" w:cs="Arial"/>
            <w:sz w:val="16"/>
            <w:szCs w:val="16"/>
          </w:rPr>
          <w:t>niajj</w:t>
        </w:r>
        <w:proofErr w:type="spellEnd"/>
        <w:r w:rsidR="00EA31CD">
          <w:rPr>
            <w:rFonts w:ascii="Arial" w:eastAsia="Arial" w:hAnsi="Arial" w:cs="Arial"/>
            <w:sz w:val="16"/>
            <w:szCs w:val="16"/>
          </w:rPr>
          <w:t xml:space="preserve"> </w:t>
        </w:r>
        <w:proofErr w:type="spellStart"/>
        <w:r w:rsidR="00EA31CD">
          <w:rPr>
            <w:rFonts w:ascii="Arial" w:eastAsia="Arial" w:hAnsi="Arial" w:cs="Arial"/>
            <w:sz w:val="16"/>
            <w:szCs w:val="16"/>
          </w:rPr>
          <w:t>hnub</w:t>
        </w:r>
        <w:proofErr w:type="spellEnd"/>
        <w:r w:rsidR="00EA31CD">
          <w:rPr>
            <w:rFonts w:ascii="Arial" w:eastAsia="Arial" w:hAnsi="Arial" w:cs="Arial"/>
            <w:sz w:val="16"/>
            <w:szCs w:val="16"/>
          </w:rPr>
          <w:t xml:space="preserve"> tam sim no</w:t>
        </w:r>
      </w:ins>
      <w:del w:id="2584" w:author="Kaxiong" w:date="2021-06-10T17:00:00Z">
        <w:r w:rsidRPr="00C44AC3" w:rsidDel="00EA31CD">
          <w:rPr>
            <w:rFonts w:ascii="Arial" w:eastAsia="Arial" w:hAnsi="Arial" w:cs="Arial"/>
            <w:sz w:val="16"/>
            <w:szCs w:val="16"/>
            <w:rPrChange w:id="2585" w:author="Kaxiong" w:date="2021-06-10T16:35:00Z">
              <w:rPr>
                <w:rFonts w:eastAsia="Arial"/>
              </w:rPr>
            </w:rPrChange>
          </w:rPr>
          <w:delText>txog hnub tim</w:delText>
        </w:r>
      </w:del>
      <w:r w:rsidRPr="00C44AC3">
        <w:rPr>
          <w:rFonts w:ascii="Arial" w:eastAsia="Arial" w:hAnsi="Arial" w:cs="Arial"/>
          <w:sz w:val="16"/>
          <w:szCs w:val="16"/>
          <w:rPrChange w:id="2586" w:author="Kaxiong" w:date="2021-06-10T16:35:00Z">
            <w:rPr>
              <w:rFonts w:eastAsia="Arial"/>
            </w:rPr>
          </w:rPrChange>
        </w:rPr>
        <w:t xml:space="preserve">, vim </w:t>
      </w:r>
      <w:proofErr w:type="spellStart"/>
      <w:r w:rsidRPr="00C44AC3">
        <w:rPr>
          <w:rFonts w:ascii="Arial" w:eastAsia="Arial" w:hAnsi="Arial" w:cs="Arial"/>
          <w:sz w:val="16"/>
          <w:szCs w:val="16"/>
          <w:rPrChange w:id="2587" w:author="Kaxiong" w:date="2021-06-10T16:35:00Z">
            <w:rPr>
              <w:rFonts w:eastAsia="Arial"/>
            </w:rPr>
          </w:rPrChange>
        </w:rPr>
        <w:t>tias</w:t>
      </w:r>
      <w:proofErr w:type="spellEnd"/>
      <w:r w:rsidRPr="00C44AC3">
        <w:rPr>
          <w:rFonts w:ascii="Arial" w:eastAsia="Arial" w:hAnsi="Arial" w:cs="Arial"/>
          <w:sz w:val="16"/>
          <w:szCs w:val="16"/>
          <w:rPrChange w:id="2588" w:author="Kaxiong" w:date="2021-06-10T16:35:00Z">
            <w:rPr>
              <w:rFonts w:eastAsia="Arial"/>
            </w:rPr>
          </w:rPrChange>
        </w:rPr>
        <w:t xml:space="preserve"> </w:t>
      </w:r>
      <w:proofErr w:type="spellStart"/>
      <w:r w:rsidRPr="00C44AC3">
        <w:rPr>
          <w:rFonts w:ascii="Arial" w:eastAsia="Arial" w:hAnsi="Arial" w:cs="Arial"/>
          <w:sz w:val="16"/>
          <w:szCs w:val="16"/>
          <w:rPrChange w:id="2589" w:author="Kaxiong" w:date="2021-06-10T16:35:00Z">
            <w:rPr>
              <w:rFonts w:eastAsia="Arial"/>
            </w:rPr>
          </w:rPrChange>
        </w:rPr>
        <w:t>kev</w:t>
      </w:r>
      <w:proofErr w:type="spellEnd"/>
      <w:r w:rsidR="00BA2D59" w:rsidRPr="00C44AC3">
        <w:rPr>
          <w:rFonts w:ascii="Arial" w:eastAsia="Arial" w:hAnsi="Arial" w:cs="Arial"/>
          <w:sz w:val="16"/>
          <w:szCs w:val="16"/>
          <w:rPrChange w:id="2590" w:author="Kaxiong" w:date="2021-06-10T16:35:00Z">
            <w:rPr>
              <w:rFonts w:eastAsia="Arial"/>
            </w:rPr>
          </w:rPrChange>
        </w:rPr>
        <w:t xml:space="preserve"> </w:t>
      </w:r>
      <w:proofErr w:type="spellStart"/>
      <w:ins w:id="2591" w:author="Kaxiong" w:date="2021-06-10T17:01:00Z">
        <w:r w:rsidR="00B64A94">
          <w:rPr>
            <w:rFonts w:ascii="Arial" w:eastAsia="Arial" w:hAnsi="Arial" w:cs="Arial"/>
            <w:sz w:val="16"/>
            <w:szCs w:val="16"/>
          </w:rPr>
          <w:t>saib</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xyuas</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tej</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zaum</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yuav</w:t>
        </w:r>
        <w:proofErr w:type="spellEnd"/>
        <w:r w:rsidR="00B64A94">
          <w:rPr>
            <w:rFonts w:ascii="Arial" w:eastAsia="Arial" w:hAnsi="Arial" w:cs="Arial"/>
            <w:sz w:val="16"/>
            <w:szCs w:val="16"/>
          </w:rPr>
          <w:t xml:space="preserve"> </w:t>
        </w:r>
      </w:ins>
      <w:proofErr w:type="spellStart"/>
      <w:r w:rsidR="00BA2D59" w:rsidRPr="00C44AC3">
        <w:rPr>
          <w:rFonts w:ascii="Arial" w:eastAsia="Arial" w:hAnsi="Arial" w:cs="Arial"/>
          <w:sz w:val="16"/>
          <w:szCs w:val="16"/>
          <w:rPrChange w:id="2592" w:author="Kaxiong" w:date="2021-06-10T16:35:00Z">
            <w:rPr>
              <w:rFonts w:eastAsia="Arial"/>
            </w:rPr>
          </w:rPrChange>
        </w:rPr>
        <w:t>hloov</w:t>
      </w:r>
      <w:proofErr w:type="spellEnd"/>
      <w:r w:rsidRPr="00C44AC3">
        <w:rPr>
          <w:rFonts w:ascii="Arial" w:eastAsia="Arial" w:hAnsi="Arial" w:cs="Arial"/>
          <w:sz w:val="16"/>
          <w:szCs w:val="16"/>
          <w:rPrChange w:id="2593" w:author="Kaxiong" w:date="2021-06-10T16:35:00Z">
            <w:rPr>
              <w:rFonts w:eastAsia="Arial"/>
            </w:rPr>
          </w:rPrChange>
        </w:rPr>
        <w:t xml:space="preserve"> </w:t>
      </w:r>
      <w:proofErr w:type="spellStart"/>
      <w:r w:rsidRPr="00C44AC3">
        <w:rPr>
          <w:rFonts w:ascii="Arial" w:eastAsia="Arial" w:hAnsi="Arial" w:cs="Arial"/>
          <w:sz w:val="16"/>
          <w:szCs w:val="16"/>
          <w:rPrChange w:id="2594" w:author="Kaxiong" w:date="2021-06-10T16:35:00Z">
            <w:rPr>
              <w:rFonts w:eastAsia="Arial"/>
            </w:rPr>
          </w:rPrChange>
        </w:rPr>
        <w:t>pauv</w:t>
      </w:r>
      <w:proofErr w:type="spellEnd"/>
      <w:r w:rsidRPr="00C44AC3">
        <w:rPr>
          <w:rFonts w:ascii="Arial" w:eastAsia="Arial" w:hAnsi="Arial" w:cs="Arial"/>
          <w:sz w:val="16"/>
          <w:szCs w:val="16"/>
          <w:rPrChange w:id="2595" w:author="Kaxiong" w:date="2021-06-10T16:35:00Z">
            <w:rPr>
              <w:rFonts w:eastAsia="Arial"/>
            </w:rPr>
          </w:rPrChange>
        </w:rPr>
        <w:t xml:space="preserve"> </w:t>
      </w:r>
      <w:del w:id="2596" w:author="Kaxiong" w:date="2021-06-10T17:01:00Z">
        <w:r w:rsidRPr="00C44AC3" w:rsidDel="00B64A94">
          <w:rPr>
            <w:rFonts w:ascii="Arial" w:eastAsia="Arial" w:hAnsi="Arial" w:cs="Arial"/>
            <w:sz w:val="16"/>
            <w:szCs w:val="16"/>
            <w:rPrChange w:id="2597" w:author="Kaxiong" w:date="2021-06-10T16:35:00Z">
              <w:rPr>
                <w:rFonts w:eastAsia="Arial"/>
              </w:rPr>
            </w:rPrChange>
          </w:rPr>
          <w:delText xml:space="preserve">yuav hloov </w:delText>
        </w:r>
      </w:del>
      <w:r w:rsidRPr="00C44AC3">
        <w:rPr>
          <w:rFonts w:ascii="Arial" w:eastAsia="Arial" w:hAnsi="Arial" w:cs="Arial"/>
          <w:sz w:val="16"/>
          <w:szCs w:val="16"/>
          <w:rPrChange w:id="2598" w:author="Kaxiong" w:date="2021-06-10T16:35:00Z">
            <w:rPr>
              <w:rFonts w:eastAsia="Arial"/>
            </w:rPr>
          </w:rPrChange>
        </w:rPr>
        <w:t>los</w:t>
      </w:r>
      <w:r w:rsidR="00BA2D59" w:rsidRPr="00C44AC3">
        <w:rPr>
          <w:rFonts w:ascii="Arial" w:eastAsia="Arial" w:hAnsi="Arial" w:cs="Arial"/>
          <w:sz w:val="16"/>
          <w:szCs w:val="16"/>
          <w:rPrChange w:id="2599" w:author="Kaxiong" w:date="2021-06-10T16:35:00Z">
            <w:rPr>
              <w:rFonts w:eastAsia="Arial"/>
            </w:rPr>
          </w:rPrChange>
        </w:rPr>
        <w:t xml:space="preserve"> </w:t>
      </w:r>
      <w:r w:rsidRPr="00C44AC3">
        <w:rPr>
          <w:rFonts w:ascii="Arial" w:eastAsia="Arial" w:hAnsi="Arial" w:cs="Arial"/>
          <w:sz w:val="16"/>
          <w:szCs w:val="16"/>
          <w:rPrChange w:id="2600" w:author="Kaxiong" w:date="2021-06-10T16:35:00Z">
            <w:rPr>
              <w:rFonts w:eastAsia="Arial"/>
            </w:rPr>
          </w:rPrChange>
        </w:rPr>
        <w:t xml:space="preserve">sis </w:t>
      </w:r>
      <w:ins w:id="2601" w:author="Kaxiong" w:date="2021-06-10T17:01:00Z">
        <w:r w:rsidR="00B64A94">
          <w:rPr>
            <w:rFonts w:ascii="Arial" w:eastAsia="Arial" w:hAnsi="Arial" w:cs="Arial"/>
            <w:sz w:val="16"/>
            <w:szCs w:val="16"/>
          </w:rPr>
          <w:t xml:space="preserve">cov </w:t>
        </w:r>
        <w:proofErr w:type="spellStart"/>
        <w:r w:rsidR="00B64A94">
          <w:rPr>
            <w:rFonts w:ascii="Arial" w:eastAsia="Arial" w:hAnsi="Arial" w:cs="Arial"/>
            <w:sz w:val="16"/>
            <w:szCs w:val="16"/>
          </w:rPr>
          <w:t>k</w:t>
        </w:r>
      </w:ins>
      <w:ins w:id="2602" w:author="Kaxiong" w:date="2021-06-10T17:02:00Z">
        <w:r w:rsidR="00B64A94">
          <w:rPr>
            <w:rFonts w:ascii="Arial" w:eastAsia="Arial" w:hAnsi="Arial" w:cs="Arial"/>
            <w:sz w:val="16"/>
            <w:szCs w:val="16"/>
          </w:rPr>
          <w:t>ev</w:t>
        </w:r>
        <w:proofErr w:type="spellEnd"/>
        <w:r w:rsidR="00B64A94">
          <w:rPr>
            <w:rFonts w:ascii="Arial" w:eastAsia="Arial" w:hAnsi="Arial" w:cs="Arial"/>
            <w:sz w:val="16"/>
            <w:szCs w:val="16"/>
          </w:rPr>
          <w:t xml:space="preserve"> </w:t>
        </w:r>
      </w:ins>
      <w:proofErr w:type="spellStart"/>
      <w:r w:rsidRPr="00C44AC3">
        <w:rPr>
          <w:rFonts w:ascii="Arial" w:eastAsia="Arial" w:hAnsi="Arial" w:cs="Arial"/>
          <w:sz w:val="16"/>
          <w:szCs w:val="16"/>
          <w:rPrChange w:id="2603" w:author="Kaxiong" w:date="2021-06-10T16:35:00Z">
            <w:rPr>
              <w:rFonts w:eastAsia="Arial"/>
            </w:rPr>
          </w:rPrChange>
        </w:rPr>
        <w:t>hloov</w:t>
      </w:r>
      <w:proofErr w:type="spellEnd"/>
      <w:r w:rsidRPr="00C44AC3">
        <w:rPr>
          <w:rFonts w:ascii="Arial" w:eastAsia="Arial" w:hAnsi="Arial" w:cs="Arial"/>
          <w:sz w:val="16"/>
          <w:szCs w:val="16"/>
          <w:rPrChange w:id="2604" w:author="Kaxiong" w:date="2021-06-10T16:35:00Z">
            <w:rPr>
              <w:rFonts w:eastAsia="Arial"/>
            </w:rPr>
          </w:rPrChange>
        </w:rPr>
        <w:t xml:space="preserve"> </w:t>
      </w:r>
      <w:proofErr w:type="spellStart"/>
      <w:r w:rsidRPr="00C44AC3">
        <w:rPr>
          <w:rFonts w:ascii="Arial" w:eastAsia="Arial" w:hAnsi="Arial" w:cs="Arial"/>
          <w:sz w:val="16"/>
          <w:szCs w:val="16"/>
          <w:rPrChange w:id="2605" w:author="Kaxiong" w:date="2021-06-10T16:35:00Z">
            <w:rPr>
              <w:rFonts w:eastAsia="Arial"/>
            </w:rPr>
          </w:rPrChange>
        </w:rPr>
        <w:t>kho</w:t>
      </w:r>
      <w:proofErr w:type="spellEnd"/>
      <w:r w:rsidRPr="00C44AC3">
        <w:rPr>
          <w:rFonts w:ascii="Arial" w:eastAsia="Arial" w:hAnsi="Arial" w:cs="Arial"/>
          <w:sz w:val="16"/>
          <w:szCs w:val="16"/>
          <w:rPrChange w:id="2606" w:author="Kaxiong" w:date="2021-06-10T16:35:00Z">
            <w:rPr>
              <w:rFonts w:eastAsia="Arial"/>
            </w:rPr>
          </w:rPrChange>
        </w:rPr>
        <w:t xml:space="preserve"> </w:t>
      </w:r>
      <w:proofErr w:type="spellStart"/>
      <w:r w:rsidRPr="00C44AC3">
        <w:rPr>
          <w:rFonts w:ascii="Arial" w:eastAsia="Arial" w:hAnsi="Arial" w:cs="Arial"/>
          <w:sz w:val="16"/>
          <w:szCs w:val="16"/>
          <w:rPrChange w:id="2607" w:author="Kaxiong" w:date="2021-06-10T16:35:00Z">
            <w:rPr>
              <w:rFonts w:eastAsia="Arial"/>
            </w:rPr>
          </w:rPrChange>
        </w:rPr>
        <w:t>yuav</w:t>
      </w:r>
      <w:proofErr w:type="spellEnd"/>
      <w:r w:rsidRPr="00C44AC3">
        <w:rPr>
          <w:rFonts w:ascii="Arial" w:eastAsia="Arial" w:hAnsi="Arial" w:cs="Arial"/>
          <w:sz w:val="16"/>
          <w:szCs w:val="16"/>
          <w:rPrChange w:id="2608" w:author="Kaxiong" w:date="2021-06-10T16:35:00Z">
            <w:rPr>
              <w:rFonts w:eastAsia="Arial"/>
            </w:rPr>
          </w:rPrChange>
        </w:rPr>
        <w:t xml:space="preserve"> </w:t>
      </w:r>
      <w:proofErr w:type="spellStart"/>
      <w:r w:rsidRPr="00C44AC3">
        <w:rPr>
          <w:rFonts w:ascii="Arial" w:eastAsia="Arial" w:hAnsi="Arial" w:cs="Arial"/>
          <w:sz w:val="16"/>
          <w:szCs w:val="16"/>
          <w:rPrChange w:id="2609" w:author="Kaxiong" w:date="2021-06-10T16:35:00Z">
            <w:rPr>
              <w:rFonts w:eastAsia="Arial"/>
            </w:rPr>
          </w:rPrChange>
        </w:rPr>
        <w:t>tsum</w:t>
      </w:r>
      <w:proofErr w:type="spellEnd"/>
      <w:r w:rsidRPr="00C44AC3">
        <w:rPr>
          <w:rFonts w:ascii="Arial" w:eastAsia="Arial" w:hAnsi="Arial" w:cs="Arial"/>
          <w:sz w:val="16"/>
          <w:szCs w:val="16"/>
          <w:rPrChange w:id="2610" w:author="Kaxiong" w:date="2021-06-10T16:35:00Z">
            <w:rPr>
              <w:rFonts w:eastAsia="Arial"/>
            </w:rPr>
          </w:rPrChange>
        </w:rPr>
        <w:t xml:space="preserve"> tau </w:t>
      </w:r>
      <w:proofErr w:type="spellStart"/>
      <w:r w:rsidRPr="00C44AC3">
        <w:rPr>
          <w:rFonts w:ascii="Arial" w:eastAsia="Arial" w:hAnsi="Arial" w:cs="Arial"/>
          <w:sz w:val="16"/>
          <w:szCs w:val="16"/>
          <w:rPrChange w:id="2611" w:author="Kaxiong" w:date="2021-06-10T16:35:00Z">
            <w:rPr>
              <w:rFonts w:eastAsia="Arial"/>
            </w:rPr>
          </w:rPrChange>
        </w:rPr>
        <w:t>ua</w:t>
      </w:r>
      <w:proofErr w:type="spellEnd"/>
      <w:r w:rsidRPr="00C44AC3">
        <w:rPr>
          <w:rFonts w:ascii="Arial" w:eastAsia="Arial" w:hAnsi="Arial" w:cs="Arial"/>
          <w:sz w:val="16"/>
          <w:szCs w:val="16"/>
          <w:rPrChange w:id="2612" w:author="Kaxiong" w:date="2021-06-10T16:35:00Z">
            <w:rPr>
              <w:rFonts w:eastAsia="Arial"/>
            </w:rPr>
          </w:rPrChange>
        </w:rPr>
        <w:t xml:space="preserve"> </w:t>
      </w:r>
      <w:proofErr w:type="spellStart"/>
      <w:r w:rsidRPr="00C44AC3">
        <w:rPr>
          <w:rFonts w:ascii="Arial" w:eastAsia="Arial" w:hAnsi="Arial" w:cs="Arial"/>
          <w:sz w:val="16"/>
          <w:szCs w:val="16"/>
          <w:rPrChange w:id="2613" w:author="Kaxiong" w:date="2021-06-10T16:35:00Z">
            <w:rPr>
              <w:rFonts w:eastAsia="Arial"/>
            </w:rPr>
          </w:rPrChange>
        </w:rPr>
        <w:t>nyob</w:t>
      </w:r>
      <w:proofErr w:type="spellEnd"/>
      <w:r w:rsidRPr="00C44AC3">
        <w:rPr>
          <w:rFonts w:ascii="Arial" w:eastAsia="Arial" w:hAnsi="Arial" w:cs="Arial"/>
          <w:sz w:val="16"/>
          <w:szCs w:val="16"/>
          <w:rPrChange w:id="2614" w:author="Kaxiong" w:date="2021-06-10T16:35:00Z">
            <w:rPr>
              <w:rFonts w:eastAsia="Arial"/>
            </w:rPr>
          </w:rPrChange>
        </w:rPr>
        <w:t xml:space="preserve"> </w:t>
      </w:r>
      <w:proofErr w:type="spellStart"/>
      <w:r w:rsidRPr="00C44AC3">
        <w:rPr>
          <w:rFonts w:ascii="Arial" w:eastAsia="Arial" w:hAnsi="Arial" w:cs="Arial"/>
          <w:sz w:val="16"/>
          <w:szCs w:val="16"/>
          <w:rPrChange w:id="2615" w:author="Kaxiong" w:date="2021-06-10T16:35:00Z">
            <w:rPr>
              <w:rFonts w:eastAsia="Arial"/>
            </w:rPr>
          </w:rPrChange>
        </w:rPr>
        <w:t>rau</w:t>
      </w:r>
      <w:proofErr w:type="spellEnd"/>
      <w:r w:rsidR="00BA2D59" w:rsidRPr="00C44AC3">
        <w:rPr>
          <w:rFonts w:ascii="Arial" w:eastAsia="Arial" w:hAnsi="Arial" w:cs="Arial"/>
          <w:sz w:val="16"/>
          <w:szCs w:val="16"/>
          <w:rPrChange w:id="2616" w:author="Kaxiong" w:date="2021-06-10T16:35:00Z">
            <w:rPr>
              <w:rFonts w:eastAsia="Arial"/>
            </w:rPr>
          </w:rPrChange>
        </w:rPr>
        <w:t xml:space="preserve"> </w:t>
      </w:r>
      <w:proofErr w:type="spellStart"/>
      <w:r w:rsidR="00BA2D59" w:rsidRPr="00C44AC3">
        <w:rPr>
          <w:rFonts w:ascii="Arial" w:eastAsia="Arial" w:hAnsi="Arial" w:cs="Arial"/>
          <w:sz w:val="16"/>
          <w:szCs w:val="16"/>
          <w:rPrChange w:id="2617" w:author="Kaxiong" w:date="2021-06-10T16:35:00Z">
            <w:rPr>
              <w:rFonts w:eastAsia="Arial"/>
            </w:rPr>
          </w:rPrChange>
        </w:rPr>
        <w:t>hauv</w:t>
      </w:r>
      <w:proofErr w:type="spellEnd"/>
      <w:r w:rsidR="00BA2D59" w:rsidRPr="00C44AC3">
        <w:rPr>
          <w:rFonts w:ascii="Arial" w:eastAsia="Arial" w:hAnsi="Arial" w:cs="Arial"/>
          <w:sz w:val="16"/>
          <w:szCs w:val="16"/>
          <w:rPrChange w:id="2618" w:author="Kaxiong" w:date="2021-06-10T16:35:00Z">
            <w:rPr>
              <w:rFonts w:eastAsia="Arial"/>
            </w:rPr>
          </w:rPrChange>
        </w:rPr>
        <w:t xml:space="preserve"> </w:t>
      </w:r>
      <w:proofErr w:type="spellStart"/>
      <w:ins w:id="2619" w:author="Kaxiong" w:date="2021-06-10T17:02:00Z">
        <w:r w:rsidR="00B64A94">
          <w:rPr>
            <w:rFonts w:ascii="Arial" w:eastAsia="Arial" w:hAnsi="Arial" w:cs="Arial"/>
            <w:sz w:val="16"/>
            <w:szCs w:val="16"/>
          </w:rPr>
          <w:t>ib</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xyoo</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rau</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ib</w:t>
        </w:r>
        <w:proofErr w:type="spellEnd"/>
        <w:r w:rsidR="00B64A94">
          <w:rPr>
            <w:rFonts w:ascii="Arial" w:eastAsia="Arial" w:hAnsi="Arial" w:cs="Arial"/>
            <w:sz w:val="16"/>
            <w:szCs w:val="16"/>
          </w:rPr>
          <w:t xml:space="preserve"> </w:t>
        </w:r>
      </w:ins>
      <w:del w:id="2620" w:author="Kaxiong" w:date="2021-06-10T17:02:00Z">
        <w:r w:rsidR="00BA2D59" w:rsidRPr="00C44AC3" w:rsidDel="00B64A94">
          <w:rPr>
            <w:rFonts w:ascii="Arial" w:eastAsia="Arial" w:hAnsi="Arial" w:cs="Arial"/>
            <w:sz w:val="16"/>
            <w:szCs w:val="16"/>
            <w:rPrChange w:id="2621" w:author="Kaxiong" w:date="2021-06-10T16:35:00Z">
              <w:rPr>
                <w:rFonts w:eastAsia="Arial"/>
              </w:rPr>
            </w:rPrChange>
          </w:rPr>
          <w:delText>txhuas</w:delText>
        </w:r>
        <w:r w:rsidRPr="00C44AC3" w:rsidDel="00B64A94">
          <w:rPr>
            <w:rFonts w:ascii="Arial" w:eastAsia="Arial" w:hAnsi="Arial" w:cs="Arial"/>
            <w:sz w:val="16"/>
            <w:szCs w:val="16"/>
            <w:rPrChange w:id="2622" w:author="Kaxiong" w:date="2021-06-10T16:35:00Z">
              <w:rPr>
                <w:rFonts w:eastAsia="Arial"/>
              </w:rPr>
            </w:rPrChange>
          </w:rPr>
          <w:delText xml:space="preserve"> </w:delText>
        </w:r>
      </w:del>
      <w:proofErr w:type="spellStart"/>
      <w:r w:rsidRPr="00C44AC3">
        <w:rPr>
          <w:rFonts w:ascii="Arial" w:eastAsia="Arial" w:hAnsi="Arial" w:cs="Arial"/>
          <w:sz w:val="16"/>
          <w:szCs w:val="16"/>
          <w:rPrChange w:id="2623" w:author="Kaxiong" w:date="2021-06-10T16:35:00Z">
            <w:rPr>
              <w:rFonts w:eastAsia="Arial"/>
            </w:rPr>
          </w:rPrChange>
        </w:rPr>
        <w:t>xyoo</w:t>
      </w:r>
      <w:proofErr w:type="spellEnd"/>
      <w:r w:rsidRPr="00C44AC3">
        <w:rPr>
          <w:rFonts w:ascii="Arial" w:eastAsia="Arial" w:hAnsi="Arial" w:cs="Arial"/>
          <w:sz w:val="16"/>
          <w:szCs w:val="16"/>
          <w:rPrChange w:id="2624" w:author="Kaxiong" w:date="2021-06-10T16:35:00Z">
            <w:rPr>
              <w:rFonts w:eastAsia="Arial"/>
            </w:rPr>
          </w:rPrChange>
        </w:rPr>
        <w:t xml:space="preserve">. Cov </w:t>
      </w:r>
      <w:proofErr w:type="spellStart"/>
      <w:r w:rsidRPr="00C44AC3">
        <w:rPr>
          <w:rFonts w:ascii="Arial" w:eastAsia="Arial" w:hAnsi="Arial" w:cs="Arial"/>
          <w:sz w:val="16"/>
          <w:szCs w:val="16"/>
          <w:rPrChange w:id="2625" w:author="Kaxiong" w:date="2021-06-10T16:35:00Z">
            <w:rPr>
              <w:rFonts w:eastAsia="Arial"/>
            </w:rPr>
          </w:rPrChange>
        </w:rPr>
        <w:t>neeg</w:t>
      </w:r>
      <w:proofErr w:type="spellEnd"/>
      <w:r w:rsidRPr="00C44AC3">
        <w:rPr>
          <w:rFonts w:ascii="Arial" w:eastAsia="Arial" w:hAnsi="Arial" w:cs="Arial"/>
          <w:sz w:val="16"/>
          <w:szCs w:val="16"/>
          <w:rPrChange w:id="2626" w:author="Kaxiong" w:date="2021-06-10T16:35:00Z">
            <w:rPr>
              <w:rFonts w:eastAsia="Arial"/>
            </w:rPr>
          </w:rPrChange>
        </w:rPr>
        <w:t xml:space="preserve"> </w:t>
      </w:r>
      <w:proofErr w:type="spellStart"/>
      <w:r w:rsidRPr="00C44AC3">
        <w:rPr>
          <w:rFonts w:ascii="Arial" w:eastAsia="Arial" w:hAnsi="Arial" w:cs="Arial"/>
          <w:sz w:val="16"/>
          <w:szCs w:val="16"/>
          <w:rPrChange w:id="2627" w:author="Kaxiong" w:date="2021-06-10T16:35:00Z">
            <w:rPr>
              <w:rFonts w:eastAsia="Arial"/>
            </w:rPr>
          </w:rPrChange>
        </w:rPr>
        <w:t>ua</w:t>
      </w:r>
      <w:proofErr w:type="spellEnd"/>
      <w:r w:rsidRPr="00C44AC3">
        <w:rPr>
          <w:rFonts w:ascii="Arial" w:eastAsia="Arial" w:hAnsi="Arial" w:cs="Arial"/>
          <w:sz w:val="16"/>
          <w:szCs w:val="16"/>
          <w:rPrChange w:id="2628" w:author="Kaxiong" w:date="2021-06-10T16:35:00Z">
            <w:rPr>
              <w:rFonts w:eastAsia="Arial"/>
            </w:rPr>
          </w:rPrChange>
        </w:rPr>
        <w:t xml:space="preserve"> </w:t>
      </w:r>
      <w:proofErr w:type="spellStart"/>
      <w:r w:rsidRPr="00C44AC3">
        <w:rPr>
          <w:rFonts w:ascii="Arial" w:eastAsia="Arial" w:hAnsi="Arial" w:cs="Arial"/>
          <w:sz w:val="16"/>
          <w:szCs w:val="16"/>
          <w:rPrChange w:id="2629" w:author="Kaxiong" w:date="2021-06-10T16:35:00Z">
            <w:rPr>
              <w:rFonts w:eastAsia="Arial"/>
            </w:rPr>
          </w:rPrChange>
        </w:rPr>
        <w:t>liaj</w:t>
      </w:r>
      <w:proofErr w:type="spellEnd"/>
      <w:r w:rsidRPr="00C44AC3">
        <w:rPr>
          <w:rFonts w:ascii="Arial" w:eastAsia="Arial" w:hAnsi="Arial" w:cs="Arial"/>
          <w:sz w:val="16"/>
          <w:szCs w:val="16"/>
          <w:rPrChange w:id="2630" w:author="Kaxiong" w:date="2021-06-10T16:35:00Z">
            <w:rPr>
              <w:rFonts w:eastAsia="Arial"/>
            </w:rPr>
          </w:rPrChange>
        </w:rPr>
        <w:t xml:space="preserve"> </w:t>
      </w:r>
      <w:proofErr w:type="spellStart"/>
      <w:r w:rsidRPr="00C44AC3">
        <w:rPr>
          <w:rFonts w:ascii="Arial" w:eastAsia="Arial" w:hAnsi="Arial" w:cs="Arial"/>
          <w:sz w:val="16"/>
          <w:szCs w:val="16"/>
          <w:rPrChange w:id="2631" w:author="Kaxiong" w:date="2021-06-10T16:35:00Z">
            <w:rPr>
              <w:rFonts w:eastAsia="Arial"/>
            </w:rPr>
          </w:rPrChange>
        </w:rPr>
        <w:t>ua</w:t>
      </w:r>
      <w:proofErr w:type="spellEnd"/>
      <w:r w:rsidRPr="00C44AC3">
        <w:rPr>
          <w:rFonts w:ascii="Arial" w:eastAsia="Arial" w:hAnsi="Arial" w:cs="Arial"/>
          <w:sz w:val="16"/>
          <w:szCs w:val="16"/>
          <w:rPrChange w:id="2632" w:author="Kaxiong" w:date="2021-06-10T16:35:00Z">
            <w:rPr>
              <w:rFonts w:eastAsia="Arial"/>
            </w:rPr>
          </w:rPrChange>
        </w:rPr>
        <w:t xml:space="preserve"> </w:t>
      </w:r>
      <w:proofErr w:type="spellStart"/>
      <w:r w:rsidRPr="00C44AC3">
        <w:rPr>
          <w:rFonts w:ascii="Arial" w:eastAsia="Arial" w:hAnsi="Arial" w:cs="Arial"/>
          <w:sz w:val="16"/>
          <w:szCs w:val="16"/>
          <w:rPrChange w:id="2633" w:author="Kaxiong" w:date="2021-06-10T16:35:00Z">
            <w:rPr>
              <w:rFonts w:eastAsia="Arial"/>
            </w:rPr>
          </w:rPrChange>
        </w:rPr>
        <w:t>teb</w:t>
      </w:r>
      <w:proofErr w:type="spellEnd"/>
      <w:r w:rsidRPr="00C44AC3">
        <w:rPr>
          <w:rFonts w:ascii="Arial" w:eastAsia="Arial" w:hAnsi="Arial" w:cs="Arial"/>
          <w:sz w:val="16"/>
          <w:szCs w:val="16"/>
          <w:rPrChange w:id="2634" w:author="Kaxiong" w:date="2021-06-10T16:35:00Z">
            <w:rPr>
              <w:rFonts w:eastAsia="Arial"/>
            </w:rPr>
          </w:rPrChange>
        </w:rPr>
        <w:t xml:space="preserve"> tau </w:t>
      </w:r>
      <w:proofErr w:type="spellStart"/>
      <w:ins w:id="2635" w:author="Kaxiong" w:date="2021-06-10T17:03:00Z">
        <w:r w:rsidR="00B64A94">
          <w:rPr>
            <w:rFonts w:ascii="Arial" w:eastAsia="Arial" w:hAnsi="Arial" w:cs="Arial"/>
            <w:sz w:val="16"/>
            <w:szCs w:val="16"/>
          </w:rPr>
          <w:t>raug</w:t>
        </w:r>
        <w:proofErr w:type="spellEnd"/>
        <w:r w:rsidR="00B64A94">
          <w:rPr>
            <w:rFonts w:ascii="Arial" w:eastAsia="Arial" w:hAnsi="Arial" w:cs="Arial"/>
            <w:sz w:val="16"/>
            <w:szCs w:val="16"/>
          </w:rPr>
          <w:t xml:space="preserve"> </w:t>
        </w:r>
      </w:ins>
      <w:proofErr w:type="spellStart"/>
      <w:r w:rsidR="00BA2D59" w:rsidRPr="00C44AC3">
        <w:rPr>
          <w:rFonts w:ascii="Arial" w:eastAsia="Arial" w:hAnsi="Arial" w:cs="Arial"/>
          <w:sz w:val="16"/>
          <w:szCs w:val="16"/>
          <w:rPrChange w:id="2636" w:author="Kaxiong" w:date="2021-06-10T16:35:00Z">
            <w:rPr>
              <w:rFonts w:eastAsia="Arial"/>
            </w:rPr>
          </w:rPrChange>
        </w:rPr>
        <w:t>ua</w:t>
      </w:r>
      <w:proofErr w:type="spellEnd"/>
      <w:r w:rsidR="00BA2D59" w:rsidRPr="00C44AC3">
        <w:rPr>
          <w:rFonts w:ascii="Arial" w:eastAsia="Arial" w:hAnsi="Arial" w:cs="Arial"/>
          <w:sz w:val="16"/>
          <w:szCs w:val="16"/>
          <w:rPrChange w:id="2637" w:author="Kaxiong" w:date="2021-06-10T16:35:00Z">
            <w:rPr>
              <w:rFonts w:eastAsia="Arial"/>
            </w:rPr>
          </w:rPrChange>
        </w:rPr>
        <w:t xml:space="preserve"> </w:t>
      </w:r>
      <w:r w:rsidRPr="00C44AC3">
        <w:rPr>
          <w:rFonts w:ascii="Arial" w:eastAsia="Arial" w:hAnsi="Arial" w:cs="Arial"/>
          <w:sz w:val="16"/>
          <w:szCs w:val="16"/>
          <w:rPrChange w:id="2638" w:author="Kaxiong" w:date="2021-06-10T16:35:00Z">
            <w:rPr>
              <w:rFonts w:eastAsia="Arial"/>
            </w:rPr>
          </w:rPrChange>
        </w:rPr>
        <w:t xml:space="preserve">zoo </w:t>
      </w:r>
      <w:proofErr w:type="spellStart"/>
      <w:r w:rsidRPr="00C44AC3">
        <w:rPr>
          <w:rFonts w:ascii="Arial" w:eastAsia="Arial" w:hAnsi="Arial" w:cs="Arial"/>
          <w:sz w:val="16"/>
          <w:szCs w:val="16"/>
          <w:rPrChange w:id="2639" w:author="Kaxiong" w:date="2021-06-10T16:35:00Z">
            <w:rPr>
              <w:rFonts w:eastAsia="Arial"/>
            </w:rPr>
          </w:rPrChange>
        </w:rPr>
        <w:t>qhia</w:t>
      </w:r>
      <w:proofErr w:type="spellEnd"/>
      <w:r w:rsidRPr="00C44AC3">
        <w:rPr>
          <w:rFonts w:ascii="Arial" w:eastAsia="Arial" w:hAnsi="Arial" w:cs="Arial"/>
          <w:sz w:val="16"/>
          <w:szCs w:val="16"/>
          <w:rPrChange w:id="2640" w:author="Kaxiong" w:date="2021-06-10T16:35:00Z">
            <w:rPr>
              <w:rFonts w:eastAsia="Arial"/>
            </w:rPr>
          </w:rPrChange>
        </w:rPr>
        <w:t xml:space="preserve"> </w:t>
      </w:r>
      <w:proofErr w:type="spellStart"/>
      <w:r w:rsidRPr="00C44AC3">
        <w:rPr>
          <w:rFonts w:ascii="Arial" w:eastAsia="Arial" w:hAnsi="Arial" w:cs="Arial"/>
          <w:sz w:val="16"/>
          <w:szCs w:val="16"/>
          <w:rPrChange w:id="2641" w:author="Kaxiong" w:date="2021-06-10T16:35:00Z">
            <w:rPr>
              <w:rFonts w:eastAsia="Arial"/>
            </w:rPr>
          </w:rPrChange>
        </w:rPr>
        <w:t>kom</w:t>
      </w:r>
      <w:proofErr w:type="spellEnd"/>
      <w:r w:rsidRPr="00C44AC3">
        <w:rPr>
          <w:rFonts w:ascii="Arial" w:eastAsia="Arial" w:hAnsi="Arial" w:cs="Arial"/>
          <w:sz w:val="16"/>
          <w:szCs w:val="16"/>
          <w:rPrChange w:id="2642" w:author="Kaxiong" w:date="2021-06-10T16:35:00Z">
            <w:rPr>
              <w:rFonts w:eastAsia="Arial"/>
            </w:rPr>
          </w:rPrChange>
        </w:rPr>
        <w:t xml:space="preserve"> pom zoo </w:t>
      </w:r>
      <w:proofErr w:type="spellStart"/>
      <w:ins w:id="2643" w:author="Kaxiong" w:date="2021-06-10T17:03:00Z">
        <w:r w:rsidR="00B64A94">
          <w:rPr>
            <w:rFonts w:ascii="Arial" w:eastAsia="Arial" w:hAnsi="Arial" w:cs="Arial"/>
            <w:sz w:val="16"/>
            <w:szCs w:val="16"/>
          </w:rPr>
          <w:t>txog</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kev</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tsim</w:t>
        </w:r>
        <w:proofErr w:type="spellEnd"/>
        <w:r w:rsidR="00B64A94">
          <w:rPr>
            <w:rFonts w:ascii="Arial" w:eastAsia="Arial" w:hAnsi="Arial" w:cs="Arial"/>
            <w:sz w:val="16"/>
            <w:szCs w:val="16"/>
          </w:rPr>
          <w:t xml:space="preserve"> </w:t>
        </w:r>
      </w:ins>
      <w:proofErr w:type="spellStart"/>
      <w:r w:rsidRPr="00C44AC3">
        <w:rPr>
          <w:rFonts w:ascii="Arial" w:eastAsia="Arial" w:hAnsi="Arial" w:cs="Arial"/>
          <w:sz w:val="16"/>
          <w:szCs w:val="16"/>
          <w:rPrChange w:id="2644" w:author="Kaxiong" w:date="2021-06-10T16:35:00Z">
            <w:rPr>
              <w:rFonts w:eastAsia="Arial"/>
            </w:rPr>
          </w:rPrChange>
        </w:rPr>
        <w:t>qee</w:t>
      </w:r>
      <w:proofErr w:type="spellEnd"/>
      <w:r w:rsidRPr="00C44AC3">
        <w:rPr>
          <w:rFonts w:ascii="Arial" w:eastAsia="Arial" w:hAnsi="Arial" w:cs="Arial"/>
          <w:sz w:val="16"/>
          <w:szCs w:val="16"/>
          <w:rPrChange w:id="2645" w:author="Kaxiong" w:date="2021-06-10T16:35:00Z">
            <w:rPr>
              <w:rFonts w:eastAsia="Arial"/>
            </w:rPr>
          </w:rPrChange>
        </w:rPr>
        <w:t xml:space="preserve"> </w:t>
      </w:r>
      <w:proofErr w:type="spellStart"/>
      <w:ins w:id="2646" w:author="Kaxiong" w:date="2021-06-10T17:04:00Z">
        <w:r w:rsidR="00B64A94">
          <w:rPr>
            <w:rFonts w:ascii="Arial" w:eastAsia="Arial" w:hAnsi="Arial" w:cs="Arial"/>
            <w:sz w:val="16"/>
            <w:szCs w:val="16"/>
          </w:rPr>
          <w:t>zaum</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ntawm</w:t>
        </w:r>
        <w:proofErr w:type="spellEnd"/>
        <w:r w:rsidR="00B64A94">
          <w:rPr>
            <w:rFonts w:ascii="Arial" w:eastAsia="Arial" w:hAnsi="Arial" w:cs="Arial"/>
            <w:sz w:val="16"/>
            <w:szCs w:val="16"/>
          </w:rPr>
          <w:t xml:space="preserve"> </w:t>
        </w:r>
      </w:ins>
      <w:del w:id="2647" w:author="Kaxiong" w:date="2021-06-10T17:05:00Z">
        <w:r w:rsidRPr="00C44AC3" w:rsidDel="00B64A94">
          <w:rPr>
            <w:rFonts w:ascii="Arial" w:eastAsia="Arial" w:hAnsi="Arial" w:cs="Arial"/>
            <w:sz w:val="16"/>
            <w:szCs w:val="16"/>
            <w:rPrChange w:id="2648" w:author="Kaxiong" w:date="2021-06-10T16:35:00Z">
              <w:rPr>
                <w:rFonts w:eastAsia="Arial"/>
              </w:rPr>
            </w:rPrChange>
          </w:rPr>
          <w:delText>lub sij</w:delText>
        </w:r>
        <w:r w:rsidR="00BA2D59" w:rsidRPr="00C44AC3" w:rsidDel="00B64A94">
          <w:rPr>
            <w:rFonts w:ascii="Arial" w:eastAsia="Arial" w:hAnsi="Arial" w:cs="Arial"/>
            <w:sz w:val="16"/>
            <w:szCs w:val="16"/>
            <w:rPrChange w:id="2649" w:author="Kaxiong" w:date="2021-06-10T16:35:00Z">
              <w:rPr>
                <w:rFonts w:eastAsia="Arial"/>
              </w:rPr>
            </w:rPrChange>
          </w:rPr>
          <w:delText xml:space="preserve"> </w:delText>
        </w:r>
        <w:r w:rsidRPr="00C44AC3" w:rsidDel="00B64A94">
          <w:rPr>
            <w:rFonts w:ascii="Arial" w:eastAsia="Arial" w:hAnsi="Arial" w:cs="Arial"/>
            <w:sz w:val="16"/>
            <w:szCs w:val="16"/>
            <w:rPrChange w:id="2650" w:author="Kaxiong" w:date="2021-06-10T16:35:00Z">
              <w:rPr>
                <w:rFonts w:eastAsia="Arial"/>
              </w:rPr>
            </w:rPrChange>
          </w:rPr>
          <w:delText xml:space="preserve">hawm </w:delText>
        </w:r>
      </w:del>
      <w:proofErr w:type="spellStart"/>
      <w:r w:rsidRPr="00C44AC3">
        <w:rPr>
          <w:rFonts w:ascii="Arial" w:eastAsia="Arial" w:hAnsi="Arial" w:cs="Arial"/>
          <w:sz w:val="16"/>
          <w:szCs w:val="16"/>
          <w:rPrChange w:id="2651" w:author="Kaxiong" w:date="2021-06-10T16:35:00Z">
            <w:rPr>
              <w:rFonts w:eastAsia="Arial"/>
            </w:rPr>
          </w:rPrChange>
        </w:rPr>
        <w:t>txhua</w:t>
      </w:r>
      <w:proofErr w:type="spellEnd"/>
      <w:r w:rsidRPr="00C44AC3">
        <w:rPr>
          <w:rFonts w:ascii="Arial" w:eastAsia="Arial" w:hAnsi="Arial" w:cs="Arial"/>
          <w:sz w:val="16"/>
          <w:szCs w:val="16"/>
          <w:rPrChange w:id="2652" w:author="Kaxiong" w:date="2021-06-10T16:35:00Z">
            <w:rPr>
              <w:rFonts w:eastAsia="Arial"/>
            </w:rPr>
          </w:rPrChange>
        </w:rPr>
        <w:t xml:space="preserve"> </w:t>
      </w:r>
      <w:proofErr w:type="spellStart"/>
      <w:r w:rsidRPr="00C44AC3">
        <w:rPr>
          <w:rFonts w:ascii="Arial" w:eastAsia="Arial" w:hAnsi="Arial" w:cs="Arial"/>
          <w:sz w:val="16"/>
          <w:szCs w:val="16"/>
          <w:rPrChange w:id="2653" w:author="Kaxiong" w:date="2021-06-10T16:35:00Z">
            <w:rPr>
              <w:rFonts w:eastAsia="Arial"/>
            </w:rPr>
          </w:rPrChange>
        </w:rPr>
        <w:t>xyoo</w:t>
      </w:r>
      <w:proofErr w:type="spellEnd"/>
      <w:r w:rsidRPr="00C44AC3">
        <w:rPr>
          <w:rFonts w:ascii="Arial" w:eastAsia="Arial" w:hAnsi="Arial" w:cs="Arial"/>
          <w:sz w:val="16"/>
          <w:szCs w:val="16"/>
          <w:rPrChange w:id="2654" w:author="Kaxiong" w:date="2021-06-10T16:35:00Z">
            <w:rPr>
              <w:rFonts w:eastAsia="Arial"/>
            </w:rPr>
          </w:rPrChange>
        </w:rPr>
        <w:t xml:space="preserve"> </w:t>
      </w:r>
      <w:proofErr w:type="spellStart"/>
      <w:r w:rsidRPr="00C44AC3">
        <w:rPr>
          <w:rFonts w:ascii="Arial" w:eastAsia="Arial" w:hAnsi="Arial" w:cs="Arial"/>
          <w:sz w:val="16"/>
          <w:szCs w:val="16"/>
          <w:rPrChange w:id="2655" w:author="Kaxiong" w:date="2021-06-10T16:35:00Z">
            <w:rPr>
              <w:rFonts w:eastAsia="Arial"/>
            </w:rPr>
          </w:rPrChange>
        </w:rPr>
        <w:t>kom</w:t>
      </w:r>
      <w:proofErr w:type="spellEnd"/>
      <w:r w:rsidRPr="00C44AC3">
        <w:rPr>
          <w:rFonts w:ascii="Arial" w:eastAsia="Arial" w:hAnsi="Arial" w:cs="Arial"/>
          <w:sz w:val="16"/>
          <w:szCs w:val="16"/>
          <w:rPrChange w:id="2656" w:author="Kaxiong" w:date="2021-06-10T16:35:00Z">
            <w:rPr>
              <w:rFonts w:eastAsia="Arial"/>
            </w:rPr>
          </w:rPrChange>
        </w:rPr>
        <w:t xml:space="preserve"> </w:t>
      </w:r>
      <w:proofErr w:type="spellStart"/>
      <w:r w:rsidRPr="00C44AC3">
        <w:rPr>
          <w:rFonts w:ascii="Arial" w:eastAsia="Arial" w:hAnsi="Arial" w:cs="Arial"/>
          <w:sz w:val="16"/>
          <w:szCs w:val="16"/>
          <w:rPrChange w:id="2657" w:author="Kaxiong" w:date="2021-06-10T16:35:00Z">
            <w:rPr>
              <w:rFonts w:eastAsia="Arial"/>
            </w:rPr>
          </w:rPrChange>
        </w:rPr>
        <w:t>rov</w:t>
      </w:r>
      <w:proofErr w:type="spellEnd"/>
      <w:r w:rsidRPr="00C44AC3">
        <w:rPr>
          <w:rFonts w:ascii="Arial" w:eastAsia="Arial" w:hAnsi="Arial" w:cs="Arial"/>
          <w:sz w:val="16"/>
          <w:szCs w:val="16"/>
          <w:rPrChange w:id="2658" w:author="Kaxiong" w:date="2021-06-10T16:35:00Z">
            <w:rPr>
              <w:rFonts w:eastAsia="Arial"/>
            </w:rPr>
          </w:rPrChange>
        </w:rPr>
        <w:t xml:space="preserve"> </w:t>
      </w:r>
      <w:proofErr w:type="spellStart"/>
      <w:r w:rsidRPr="00C44AC3">
        <w:rPr>
          <w:rFonts w:ascii="Arial" w:eastAsia="Arial" w:hAnsi="Arial" w:cs="Arial"/>
          <w:sz w:val="16"/>
          <w:szCs w:val="16"/>
          <w:rPrChange w:id="2659" w:author="Kaxiong" w:date="2021-06-10T16:35:00Z">
            <w:rPr>
              <w:rFonts w:eastAsia="Arial"/>
            </w:rPr>
          </w:rPrChange>
        </w:rPr>
        <w:t>mus</w:t>
      </w:r>
      <w:proofErr w:type="spellEnd"/>
      <w:r w:rsidRPr="00C44AC3">
        <w:rPr>
          <w:rFonts w:ascii="Arial" w:eastAsia="Arial" w:hAnsi="Arial" w:cs="Arial"/>
          <w:sz w:val="16"/>
          <w:szCs w:val="16"/>
          <w:rPrChange w:id="2660" w:author="Kaxiong" w:date="2021-06-10T16:35:00Z">
            <w:rPr>
              <w:rFonts w:eastAsia="Arial"/>
            </w:rPr>
          </w:rPrChange>
        </w:rPr>
        <w:t xml:space="preserve"> </w:t>
      </w:r>
      <w:proofErr w:type="spellStart"/>
      <w:r w:rsidRPr="00C44AC3">
        <w:rPr>
          <w:rFonts w:ascii="Arial" w:eastAsia="Arial" w:hAnsi="Arial" w:cs="Arial"/>
          <w:sz w:val="16"/>
          <w:szCs w:val="16"/>
          <w:rPrChange w:id="2661" w:author="Kaxiong" w:date="2021-06-10T16:35:00Z">
            <w:rPr>
              <w:rFonts w:eastAsia="Arial"/>
            </w:rPr>
          </w:rPrChange>
        </w:rPr>
        <w:t>saib</w:t>
      </w:r>
      <w:proofErr w:type="spellEnd"/>
      <w:r w:rsidRPr="00C44AC3">
        <w:rPr>
          <w:rFonts w:ascii="Arial" w:eastAsia="Arial" w:hAnsi="Arial" w:cs="Arial"/>
          <w:sz w:val="16"/>
          <w:szCs w:val="16"/>
          <w:rPrChange w:id="2662" w:author="Kaxiong" w:date="2021-06-10T16:35:00Z">
            <w:rPr>
              <w:rFonts w:eastAsia="Arial"/>
            </w:rPr>
          </w:rPrChange>
        </w:rPr>
        <w:t xml:space="preserve"> </w:t>
      </w:r>
      <w:proofErr w:type="spellStart"/>
      <w:r w:rsidRPr="00C44AC3">
        <w:rPr>
          <w:rFonts w:ascii="Arial" w:eastAsia="Arial" w:hAnsi="Arial" w:cs="Arial"/>
          <w:sz w:val="16"/>
          <w:szCs w:val="16"/>
          <w:rPrChange w:id="2663" w:author="Kaxiong" w:date="2021-06-10T16:35:00Z">
            <w:rPr>
              <w:rFonts w:eastAsia="Arial"/>
            </w:rPr>
          </w:rPrChange>
        </w:rPr>
        <w:t>dua</w:t>
      </w:r>
      <w:proofErr w:type="spellEnd"/>
      <w:r w:rsidRPr="00C44AC3">
        <w:rPr>
          <w:rFonts w:ascii="Arial" w:eastAsia="Arial" w:hAnsi="Arial" w:cs="Arial"/>
          <w:sz w:val="16"/>
          <w:szCs w:val="16"/>
          <w:rPrChange w:id="2664" w:author="Kaxiong" w:date="2021-06-10T16:35:00Z">
            <w:rPr>
              <w:rFonts w:eastAsia="Arial"/>
            </w:rPr>
          </w:rPrChange>
        </w:rPr>
        <w:t xml:space="preserve">, </w:t>
      </w:r>
      <w:proofErr w:type="spellStart"/>
      <w:r w:rsidRPr="00C44AC3">
        <w:rPr>
          <w:rFonts w:ascii="Arial" w:eastAsia="Arial" w:hAnsi="Arial" w:cs="Arial"/>
          <w:sz w:val="16"/>
          <w:szCs w:val="16"/>
          <w:rPrChange w:id="2665" w:author="Kaxiong" w:date="2021-06-10T16:35:00Z">
            <w:rPr>
              <w:rFonts w:eastAsia="Arial"/>
            </w:rPr>
          </w:rPrChange>
        </w:rPr>
        <w:t>txhim</w:t>
      </w:r>
      <w:proofErr w:type="spellEnd"/>
      <w:r w:rsidRPr="00C44AC3">
        <w:rPr>
          <w:rFonts w:ascii="Arial" w:eastAsia="Arial" w:hAnsi="Arial" w:cs="Arial"/>
          <w:sz w:val="16"/>
          <w:szCs w:val="16"/>
          <w:rPrChange w:id="2666" w:author="Kaxiong" w:date="2021-06-10T16:35:00Z">
            <w:rPr>
              <w:rFonts w:eastAsia="Arial"/>
            </w:rPr>
          </w:rPrChange>
        </w:rPr>
        <w:t xml:space="preserve"> </w:t>
      </w:r>
      <w:proofErr w:type="spellStart"/>
      <w:r w:rsidRPr="00C44AC3">
        <w:rPr>
          <w:rFonts w:ascii="Arial" w:eastAsia="Arial" w:hAnsi="Arial" w:cs="Arial"/>
          <w:sz w:val="16"/>
          <w:szCs w:val="16"/>
          <w:rPrChange w:id="2667" w:author="Kaxiong" w:date="2021-06-10T16:35:00Z">
            <w:rPr>
              <w:rFonts w:eastAsia="Arial"/>
            </w:rPr>
          </w:rPrChange>
        </w:rPr>
        <w:t>kho</w:t>
      </w:r>
      <w:proofErr w:type="spellEnd"/>
      <w:r w:rsidRPr="00C44AC3">
        <w:rPr>
          <w:rFonts w:ascii="Arial" w:eastAsia="Arial" w:hAnsi="Arial" w:cs="Arial"/>
          <w:sz w:val="16"/>
          <w:szCs w:val="16"/>
          <w:rPrChange w:id="2668" w:author="Kaxiong" w:date="2021-06-10T16:35:00Z">
            <w:rPr>
              <w:rFonts w:eastAsia="Arial"/>
            </w:rPr>
          </w:rPrChange>
        </w:rPr>
        <w:t xml:space="preserve">, </w:t>
      </w:r>
      <w:proofErr w:type="spellStart"/>
      <w:r w:rsidRPr="00C44AC3">
        <w:rPr>
          <w:rFonts w:ascii="Arial" w:eastAsia="Arial" w:hAnsi="Arial" w:cs="Arial"/>
          <w:sz w:val="16"/>
          <w:szCs w:val="16"/>
          <w:rPrChange w:id="2669" w:author="Kaxiong" w:date="2021-06-10T16:35:00Z">
            <w:rPr>
              <w:rFonts w:eastAsia="Arial"/>
            </w:rPr>
          </w:rPrChange>
        </w:rPr>
        <w:t>thiab</w:t>
      </w:r>
      <w:proofErr w:type="spellEnd"/>
      <w:r w:rsidRPr="00C44AC3">
        <w:rPr>
          <w:rFonts w:ascii="Arial" w:eastAsia="Arial" w:hAnsi="Arial" w:cs="Arial"/>
          <w:sz w:val="16"/>
          <w:szCs w:val="16"/>
          <w:rPrChange w:id="2670" w:author="Kaxiong" w:date="2021-06-10T16:35:00Z">
            <w:rPr>
              <w:rFonts w:eastAsia="Arial"/>
            </w:rPr>
          </w:rPrChange>
        </w:rPr>
        <w:t xml:space="preserve"> </w:t>
      </w:r>
      <w:proofErr w:type="spellStart"/>
      <w:r w:rsidRPr="00C44AC3">
        <w:rPr>
          <w:rFonts w:ascii="Arial" w:eastAsia="Arial" w:hAnsi="Arial" w:cs="Arial"/>
          <w:sz w:val="16"/>
          <w:szCs w:val="16"/>
          <w:rPrChange w:id="2671" w:author="Kaxiong" w:date="2021-06-10T16:35:00Z">
            <w:rPr>
              <w:rFonts w:eastAsia="Arial"/>
            </w:rPr>
          </w:rPrChange>
        </w:rPr>
        <w:t>hloov</w:t>
      </w:r>
      <w:proofErr w:type="spellEnd"/>
      <w:r w:rsidRPr="00C44AC3">
        <w:rPr>
          <w:rFonts w:ascii="Arial" w:eastAsia="Arial" w:hAnsi="Arial" w:cs="Arial"/>
          <w:sz w:val="16"/>
          <w:szCs w:val="16"/>
          <w:rPrChange w:id="2672" w:author="Kaxiong" w:date="2021-06-10T16:35:00Z">
            <w:rPr>
              <w:rFonts w:eastAsia="Arial"/>
            </w:rPr>
          </w:rPrChange>
        </w:rPr>
        <w:t xml:space="preserve"> </w:t>
      </w:r>
      <w:proofErr w:type="spellStart"/>
      <w:r w:rsidRPr="00C44AC3">
        <w:rPr>
          <w:rFonts w:ascii="Arial" w:eastAsia="Arial" w:hAnsi="Arial" w:cs="Arial"/>
          <w:sz w:val="16"/>
          <w:szCs w:val="16"/>
          <w:rPrChange w:id="2673" w:author="Kaxiong" w:date="2021-06-10T16:35:00Z">
            <w:rPr>
              <w:rFonts w:eastAsia="Arial"/>
            </w:rPr>
          </w:rPrChange>
        </w:rPr>
        <w:t>kho</w:t>
      </w:r>
      <w:proofErr w:type="spellEnd"/>
      <w:r w:rsidRPr="00C44AC3">
        <w:rPr>
          <w:rFonts w:ascii="Arial" w:eastAsia="Arial" w:hAnsi="Arial" w:cs="Arial"/>
          <w:sz w:val="16"/>
          <w:szCs w:val="16"/>
          <w:rPrChange w:id="2674" w:author="Kaxiong" w:date="2021-06-10T16:35:00Z">
            <w:rPr>
              <w:rFonts w:eastAsia="Arial"/>
            </w:rPr>
          </w:rPrChange>
        </w:rPr>
        <w:t xml:space="preserve"> </w:t>
      </w:r>
      <w:proofErr w:type="spellStart"/>
      <w:r w:rsidRPr="00C44AC3">
        <w:rPr>
          <w:rFonts w:ascii="Arial" w:eastAsia="Arial" w:hAnsi="Arial" w:cs="Arial"/>
          <w:sz w:val="16"/>
          <w:szCs w:val="16"/>
          <w:rPrChange w:id="2675" w:author="Kaxiong" w:date="2021-06-10T16:35:00Z">
            <w:rPr>
              <w:rFonts w:eastAsia="Arial"/>
            </w:rPr>
          </w:rPrChange>
        </w:rPr>
        <w:t>lawv</w:t>
      </w:r>
      <w:proofErr w:type="spellEnd"/>
      <w:r w:rsidRPr="00C44AC3">
        <w:rPr>
          <w:rFonts w:ascii="Arial" w:eastAsia="Arial" w:hAnsi="Arial" w:cs="Arial"/>
          <w:sz w:val="16"/>
          <w:szCs w:val="16"/>
          <w:rPrChange w:id="2676" w:author="Kaxiong" w:date="2021-06-10T16:35:00Z">
            <w:rPr>
              <w:rFonts w:eastAsia="Arial"/>
            </w:rPr>
          </w:rPrChange>
        </w:rPr>
        <w:t xml:space="preserve"> cov </w:t>
      </w:r>
      <w:proofErr w:type="spellStart"/>
      <w:r w:rsidRPr="00C44AC3">
        <w:rPr>
          <w:rFonts w:ascii="Arial" w:eastAsia="Arial" w:hAnsi="Arial" w:cs="Arial"/>
          <w:sz w:val="16"/>
          <w:szCs w:val="16"/>
          <w:rPrChange w:id="2677" w:author="Kaxiong" w:date="2021-06-10T16:35:00Z">
            <w:rPr>
              <w:rFonts w:eastAsia="Arial"/>
            </w:rPr>
          </w:rPrChange>
        </w:rPr>
        <w:t>tswv</w:t>
      </w:r>
      <w:proofErr w:type="spellEnd"/>
      <w:r w:rsidRPr="00C44AC3">
        <w:rPr>
          <w:rFonts w:ascii="Arial" w:eastAsia="Arial" w:hAnsi="Arial" w:cs="Arial"/>
          <w:sz w:val="16"/>
          <w:szCs w:val="16"/>
          <w:rPrChange w:id="2678" w:author="Kaxiong" w:date="2021-06-10T16:35:00Z">
            <w:rPr>
              <w:rFonts w:eastAsia="Arial"/>
            </w:rPr>
          </w:rPrChange>
        </w:rPr>
        <w:t xml:space="preserve"> </w:t>
      </w:r>
      <w:proofErr w:type="spellStart"/>
      <w:r w:rsidRPr="00C44AC3">
        <w:rPr>
          <w:rFonts w:ascii="Arial" w:eastAsia="Arial" w:hAnsi="Arial" w:cs="Arial"/>
          <w:sz w:val="16"/>
          <w:szCs w:val="16"/>
          <w:rPrChange w:id="2679" w:author="Kaxiong" w:date="2021-06-10T16:35:00Z">
            <w:rPr>
              <w:rFonts w:eastAsia="Arial"/>
            </w:rPr>
          </w:rPrChange>
        </w:rPr>
        <w:t>yim</w:t>
      </w:r>
      <w:proofErr w:type="spellEnd"/>
      <w:r w:rsidRPr="00C44AC3">
        <w:rPr>
          <w:rFonts w:ascii="Arial" w:eastAsia="Arial" w:hAnsi="Arial" w:cs="Arial"/>
          <w:sz w:val="16"/>
          <w:szCs w:val="16"/>
          <w:rPrChange w:id="2680" w:author="Kaxiong" w:date="2021-06-10T16:35:00Z">
            <w:rPr>
              <w:rFonts w:eastAsia="Arial"/>
            </w:rPr>
          </w:rPrChange>
        </w:rPr>
        <w:t xml:space="preserve"> </w:t>
      </w:r>
      <w:proofErr w:type="spellStart"/>
      <w:r w:rsidRPr="00C44AC3">
        <w:rPr>
          <w:rFonts w:ascii="Arial" w:eastAsia="Arial" w:hAnsi="Arial" w:cs="Arial"/>
          <w:sz w:val="16"/>
          <w:szCs w:val="16"/>
          <w:rPrChange w:id="2681" w:author="Kaxiong" w:date="2021-06-10T16:35:00Z">
            <w:rPr>
              <w:rFonts w:eastAsia="Arial"/>
            </w:rPr>
          </w:rPrChange>
        </w:rPr>
        <w:t>kev</w:t>
      </w:r>
      <w:proofErr w:type="spellEnd"/>
      <w:r w:rsidRPr="00C44AC3">
        <w:rPr>
          <w:rFonts w:ascii="Arial" w:eastAsia="Arial" w:hAnsi="Arial" w:cs="Arial"/>
          <w:sz w:val="16"/>
          <w:szCs w:val="16"/>
          <w:rPrChange w:id="2682" w:author="Kaxiong" w:date="2021-06-10T16:35:00Z">
            <w:rPr>
              <w:rFonts w:eastAsia="Arial"/>
            </w:rPr>
          </w:rPrChange>
        </w:rPr>
        <w:t xml:space="preserve"> </w:t>
      </w:r>
      <w:proofErr w:type="spellStart"/>
      <w:r w:rsidRPr="00C44AC3">
        <w:rPr>
          <w:rFonts w:ascii="Arial" w:eastAsia="Arial" w:hAnsi="Arial" w:cs="Arial"/>
          <w:sz w:val="16"/>
          <w:szCs w:val="16"/>
          <w:rPrChange w:id="2683" w:author="Kaxiong" w:date="2021-06-10T16:35:00Z">
            <w:rPr>
              <w:rFonts w:eastAsia="Arial"/>
            </w:rPr>
          </w:rPrChange>
        </w:rPr>
        <w:t>nyab</w:t>
      </w:r>
      <w:proofErr w:type="spellEnd"/>
      <w:r w:rsidRPr="00C44AC3">
        <w:rPr>
          <w:rFonts w:ascii="Arial" w:eastAsia="Arial" w:hAnsi="Arial" w:cs="Arial"/>
          <w:sz w:val="16"/>
          <w:szCs w:val="16"/>
          <w:rPrChange w:id="2684" w:author="Kaxiong" w:date="2021-06-10T16:35:00Z">
            <w:rPr>
              <w:rFonts w:eastAsia="Arial"/>
            </w:rPr>
          </w:rPrChange>
        </w:rPr>
        <w:t xml:space="preserve"> </w:t>
      </w:r>
      <w:proofErr w:type="spellStart"/>
      <w:r w:rsidRPr="00C44AC3">
        <w:rPr>
          <w:rFonts w:ascii="Arial" w:eastAsia="Arial" w:hAnsi="Arial" w:cs="Arial"/>
          <w:sz w:val="16"/>
          <w:szCs w:val="16"/>
          <w:rPrChange w:id="2685" w:author="Kaxiong" w:date="2021-06-10T16:35:00Z">
            <w:rPr>
              <w:rFonts w:eastAsia="Arial"/>
            </w:rPr>
          </w:rPrChange>
        </w:rPr>
        <w:t>xeeb</w:t>
      </w:r>
      <w:proofErr w:type="spellEnd"/>
      <w:r w:rsidRPr="00C44AC3">
        <w:rPr>
          <w:rFonts w:ascii="Arial" w:eastAsia="Arial" w:hAnsi="Arial" w:cs="Arial"/>
          <w:sz w:val="16"/>
          <w:szCs w:val="16"/>
          <w:rPrChange w:id="2686" w:author="Kaxiong" w:date="2021-06-10T16:35:00Z">
            <w:rPr>
              <w:rFonts w:eastAsia="Arial"/>
            </w:rPr>
          </w:rPrChange>
        </w:rPr>
        <w:t xml:space="preserve"> </w:t>
      </w:r>
      <w:proofErr w:type="spellStart"/>
      <w:r w:rsidR="00BA2D59" w:rsidRPr="00C44AC3">
        <w:rPr>
          <w:rFonts w:ascii="Arial" w:eastAsia="Arial" w:hAnsi="Arial" w:cs="Arial"/>
          <w:sz w:val="16"/>
          <w:szCs w:val="16"/>
          <w:rPrChange w:id="2687" w:author="Kaxiong" w:date="2021-06-10T16:35:00Z">
            <w:rPr>
              <w:rFonts w:eastAsia="Arial"/>
            </w:rPr>
          </w:rPrChange>
        </w:rPr>
        <w:t>ntawm</w:t>
      </w:r>
      <w:proofErr w:type="spellEnd"/>
      <w:r w:rsidR="00BA2D59" w:rsidRPr="00C44AC3">
        <w:rPr>
          <w:rFonts w:ascii="Arial" w:eastAsia="Arial" w:hAnsi="Arial" w:cs="Arial"/>
          <w:sz w:val="16"/>
          <w:szCs w:val="16"/>
          <w:rPrChange w:id="2688" w:author="Kaxiong" w:date="2021-06-10T16:35:00Z">
            <w:rPr>
              <w:rFonts w:eastAsia="Arial"/>
            </w:rPr>
          </w:rPrChange>
        </w:rPr>
        <w:t xml:space="preserve"> </w:t>
      </w:r>
      <w:proofErr w:type="spellStart"/>
      <w:r w:rsidR="00BA2D59" w:rsidRPr="00C44AC3">
        <w:rPr>
          <w:rFonts w:ascii="Arial" w:eastAsia="Arial" w:hAnsi="Arial" w:cs="Arial"/>
          <w:sz w:val="16"/>
          <w:szCs w:val="16"/>
          <w:rPrChange w:id="2689" w:author="Kaxiong" w:date="2021-06-10T16:35:00Z">
            <w:rPr>
              <w:rFonts w:eastAsia="Arial"/>
            </w:rPr>
          </w:rPrChange>
        </w:rPr>
        <w:t>zaub</w:t>
      </w:r>
      <w:proofErr w:type="spellEnd"/>
      <w:r w:rsidR="00BA2D59" w:rsidRPr="00C44AC3">
        <w:rPr>
          <w:rFonts w:ascii="Arial" w:eastAsia="Arial" w:hAnsi="Arial" w:cs="Arial"/>
          <w:sz w:val="16"/>
          <w:szCs w:val="16"/>
          <w:rPrChange w:id="2690" w:author="Kaxiong" w:date="2021-06-10T16:35:00Z">
            <w:rPr>
              <w:rFonts w:eastAsia="Arial"/>
            </w:rPr>
          </w:rPrChange>
        </w:rPr>
        <w:t xml:space="preserve"> mov</w:t>
      </w:r>
      <w:r w:rsidRPr="00C44AC3">
        <w:rPr>
          <w:rFonts w:ascii="Arial" w:eastAsia="Arial" w:hAnsi="Arial" w:cs="Arial"/>
          <w:sz w:val="16"/>
          <w:szCs w:val="16"/>
          <w:rPrChange w:id="2691" w:author="Kaxiong" w:date="2021-06-10T16:35:00Z">
            <w:rPr>
              <w:rFonts w:eastAsia="Arial"/>
            </w:rPr>
          </w:rPrChange>
        </w:rPr>
        <w:t xml:space="preserve"> </w:t>
      </w:r>
      <w:proofErr w:type="spellStart"/>
      <w:r w:rsidRPr="00C44AC3">
        <w:rPr>
          <w:rFonts w:ascii="Arial" w:eastAsia="Arial" w:hAnsi="Arial" w:cs="Arial"/>
          <w:sz w:val="16"/>
          <w:szCs w:val="16"/>
          <w:rPrChange w:id="2692" w:author="Kaxiong" w:date="2021-06-10T16:35:00Z">
            <w:rPr>
              <w:rFonts w:eastAsia="Arial"/>
            </w:rPr>
          </w:rPrChange>
        </w:rPr>
        <w:t>rau</w:t>
      </w:r>
      <w:proofErr w:type="spellEnd"/>
      <w:r w:rsidRPr="00C44AC3">
        <w:rPr>
          <w:rFonts w:ascii="Arial" w:eastAsia="Arial" w:hAnsi="Arial" w:cs="Arial"/>
          <w:sz w:val="16"/>
          <w:szCs w:val="16"/>
          <w:rPrChange w:id="2693" w:author="Kaxiong" w:date="2021-06-10T16:35:00Z">
            <w:rPr>
              <w:rFonts w:eastAsia="Arial"/>
            </w:rPr>
          </w:rPrChange>
        </w:rPr>
        <w:t xml:space="preserve"> </w:t>
      </w:r>
      <w:proofErr w:type="spellStart"/>
      <w:r w:rsidRPr="00C44AC3">
        <w:rPr>
          <w:rFonts w:ascii="Arial" w:eastAsia="Arial" w:hAnsi="Arial" w:cs="Arial"/>
          <w:sz w:val="16"/>
          <w:szCs w:val="16"/>
          <w:rPrChange w:id="2694" w:author="Kaxiong" w:date="2021-06-10T16:35:00Z">
            <w:rPr>
              <w:rFonts w:eastAsia="Arial"/>
            </w:rPr>
          </w:rPrChange>
        </w:rPr>
        <w:t>lawv</w:t>
      </w:r>
      <w:proofErr w:type="spellEnd"/>
      <w:r w:rsidRPr="00C44AC3">
        <w:rPr>
          <w:rFonts w:ascii="Arial" w:eastAsia="Arial" w:hAnsi="Arial" w:cs="Arial"/>
          <w:sz w:val="16"/>
          <w:szCs w:val="16"/>
          <w:rPrChange w:id="2695" w:author="Kaxiong" w:date="2021-06-10T16:35:00Z">
            <w:rPr>
              <w:rFonts w:eastAsia="Arial"/>
            </w:rPr>
          </w:rPrChange>
        </w:rPr>
        <w:t xml:space="preserve"> cov </w:t>
      </w:r>
      <w:proofErr w:type="spellStart"/>
      <w:r w:rsidRPr="00C44AC3">
        <w:rPr>
          <w:rFonts w:ascii="Arial" w:eastAsia="Arial" w:hAnsi="Arial" w:cs="Arial"/>
          <w:sz w:val="16"/>
          <w:szCs w:val="16"/>
          <w:rPrChange w:id="2696" w:author="Kaxiong" w:date="2021-06-10T16:35:00Z">
            <w:rPr>
              <w:rFonts w:eastAsia="Arial"/>
            </w:rPr>
          </w:rPrChange>
        </w:rPr>
        <w:t>liaj</w:t>
      </w:r>
      <w:proofErr w:type="spellEnd"/>
      <w:r w:rsidRPr="00C44AC3">
        <w:rPr>
          <w:rFonts w:ascii="Arial" w:eastAsia="Arial" w:hAnsi="Arial" w:cs="Arial"/>
          <w:sz w:val="16"/>
          <w:szCs w:val="16"/>
          <w:rPrChange w:id="2697" w:author="Kaxiong" w:date="2021-06-10T16:35:00Z">
            <w:rPr>
              <w:rFonts w:eastAsia="Arial"/>
            </w:rPr>
          </w:rPrChange>
        </w:rPr>
        <w:t xml:space="preserve"> </w:t>
      </w:r>
      <w:proofErr w:type="spellStart"/>
      <w:r w:rsidRPr="00C44AC3">
        <w:rPr>
          <w:rFonts w:ascii="Arial" w:eastAsia="Arial" w:hAnsi="Arial" w:cs="Arial"/>
          <w:sz w:val="16"/>
          <w:szCs w:val="16"/>
          <w:rPrChange w:id="2698" w:author="Kaxiong" w:date="2021-06-10T16:35:00Z">
            <w:rPr>
              <w:rFonts w:eastAsia="Arial"/>
            </w:rPr>
          </w:rPrChange>
        </w:rPr>
        <w:t>teb</w:t>
      </w:r>
      <w:proofErr w:type="spellEnd"/>
      <w:r w:rsidRPr="00C44AC3">
        <w:rPr>
          <w:rFonts w:ascii="Arial" w:eastAsia="Arial" w:hAnsi="Arial" w:cs="Arial"/>
          <w:sz w:val="16"/>
          <w:szCs w:val="16"/>
          <w:rPrChange w:id="2699" w:author="Kaxiong" w:date="2021-06-10T16:35:00Z">
            <w:rPr>
              <w:rFonts w:eastAsia="Arial"/>
            </w:rPr>
          </w:rPrChange>
        </w:rPr>
        <w:t xml:space="preserve">. </w:t>
      </w:r>
      <w:ins w:id="2700" w:author="Kaxiong" w:date="2021-06-10T17:07:00Z">
        <w:r w:rsidR="00B64A94">
          <w:rPr>
            <w:rFonts w:ascii="Arial" w:eastAsia="Arial" w:hAnsi="Arial" w:cs="Arial"/>
            <w:sz w:val="16"/>
            <w:szCs w:val="16"/>
          </w:rPr>
          <w:t xml:space="preserve">Dab </w:t>
        </w:r>
        <w:proofErr w:type="spellStart"/>
        <w:r w:rsidR="00B64A94">
          <w:rPr>
            <w:rFonts w:ascii="Arial" w:eastAsia="Arial" w:hAnsi="Arial" w:cs="Arial"/>
            <w:sz w:val="16"/>
            <w:szCs w:val="16"/>
          </w:rPr>
          <w:t>tsi</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ua</w:t>
        </w:r>
        <w:proofErr w:type="spellEnd"/>
        <w:r w:rsidR="00B64A94">
          <w:rPr>
            <w:rFonts w:ascii="Arial" w:eastAsia="Arial" w:hAnsi="Arial" w:cs="Arial"/>
            <w:sz w:val="16"/>
            <w:szCs w:val="16"/>
          </w:rPr>
          <w:t xml:space="preserve"> tau zoo </w:t>
        </w:r>
        <w:proofErr w:type="spellStart"/>
        <w:r w:rsidR="00B64A94">
          <w:rPr>
            <w:rFonts w:ascii="Arial" w:eastAsia="Arial" w:hAnsi="Arial" w:cs="Arial"/>
            <w:sz w:val="16"/>
            <w:szCs w:val="16"/>
          </w:rPr>
          <w:t>thiab</w:t>
        </w:r>
        <w:proofErr w:type="spellEnd"/>
        <w:r w:rsidR="00B64A94">
          <w:rPr>
            <w:rFonts w:ascii="Arial" w:eastAsia="Arial" w:hAnsi="Arial" w:cs="Arial"/>
            <w:sz w:val="16"/>
            <w:szCs w:val="16"/>
          </w:rPr>
          <w:t xml:space="preserve"> dab </w:t>
        </w:r>
        <w:proofErr w:type="spellStart"/>
        <w:r w:rsidR="00B64A94">
          <w:rPr>
            <w:rFonts w:ascii="Arial" w:eastAsia="Arial" w:hAnsi="Arial" w:cs="Arial"/>
            <w:sz w:val="16"/>
            <w:szCs w:val="16"/>
          </w:rPr>
          <w:t>tsi</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ua</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tsis</w:t>
        </w:r>
        <w:proofErr w:type="spellEnd"/>
        <w:r w:rsidR="00B64A94">
          <w:rPr>
            <w:rFonts w:ascii="Arial" w:eastAsia="Arial" w:hAnsi="Arial" w:cs="Arial"/>
            <w:sz w:val="16"/>
            <w:szCs w:val="16"/>
          </w:rPr>
          <w:t xml:space="preserve"> tau zoo</w:t>
        </w:r>
      </w:ins>
      <w:del w:id="2701" w:author="Kaxiong" w:date="2021-06-10T17:08:00Z">
        <w:r w:rsidR="00BA2D59" w:rsidRPr="00C44AC3" w:rsidDel="00B64A94">
          <w:rPr>
            <w:rFonts w:ascii="Arial" w:eastAsia="Arial" w:hAnsi="Arial" w:cs="Arial"/>
            <w:sz w:val="16"/>
            <w:szCs w:val="16"/>
            <w:rPrChange w:id="2702" w:author="Kaxiong" w:date="2021-06-10T16:35:00Z">
              <w:rPr>
                <w:rFonts w:eastAsia="Arial"/>
              </w:rPr>
            </w:rPrChange>
          </w:rPr>
          <w:delText>Ua hauj lwm d</w:delText>
        </w:r>
        <w:r w:rsidRPr="00C44AC3" w:rsidDel="00B64A94">
          <w:rPr>
            <w:rFonts w:ascii="Arial" w:eastAsia="Arial" w:hAnsi="Arial" w:cs="Arial"/>
            <w:sz w:val="16"/>
            <w:szCs w:val="16"/>
            <w:rPrChange w:id="2703" w:author="Kaxiong" w:date="2021-06-10T16:35:00Z">
              <w:rPr>
                <w:rFonts w:eastAsia="Arial"/>
              </w:rPr>
            </w:rPrChange>
          </w:rPr>
          <w:delText>ab tsi thiab dab tsi tsis yog</w:delText>
        </w:r>
      </w:del>
      <w:r w:rsidRPr="00C44AC3">
        <w:rPr>
          <w:rFonts w:ascii="Arial" w:eastAsia="Arial" w:hAnsi="Arial" w:cs="Arial"/>
          <w:sz w:val="16"/>
          <w:szCs w:val="16"/>
          <w:rPrChange w:id="2704" w:author="Kaxiong" w:date="2021-06-10T16:35:00Z">
            <w:rPr>
              <w:rFonts w:eastAsia="Arial"/>
            </w:rPr>
          </w:rPrChange>
        </w:rPr>
        <w:t xml:space="preserve">? </w:t>
      </w:r>
      <w:ins w:id="2705" w:author="Kaxiong" w:date="2021-06-10T17:08:00Z">
        <w:r w:rsidR="00B64A94">
          <w:rPr>
            <w:rFonts w:ascii="Arial" w:eastAsia="Arial" w:hAnsi="Arial" w:cs="Arial"/>
            <w:sz w:val="16"/>
            <w:szCs w:val="16"/>
          </w:rPr>
          <w:t xml:space="preserve">Cov </w:t>
        </w:r>
        <w:proofErr w:type="spellStart"/>
        <w:r w:rsidR="00B64A94">
          <w:rPr>
            <w:rFonts w:ascii="Arial" w:eastAsia="Arial" w:hAnsi="Arial" w:cs="Arial"/>
            <w:sz w:val="16"/>
            <w:szCs w:val="16"/>
          </w:rPr>
          <w:t>hauv</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kev</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puas</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raug</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ua</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raws</w:t>
        </w:r>
      </w:ins>
      <w:proofErr w:type="spellEnd"/>
      <w:del w:id="2706" w:author="Kaxiong" w:date="2021-06-10T17:08:00Z">
        <w:r w:rsidRPr="00C44AC3" w:rsidDel="00B64A94">
          <w:rPr>
            <w:rFonts w:ascii="Arial" w:eastAsia="Arial" w:hAnsi="Arial" w:cs="Arial"/>
            <w:sz w:val="16"/>
            <w:szCs w:val="16"/>
            <w:rPrChange w:id="2707" w:author="Kaxiong" w:date="2021-06-10T16:35:00Z">
              <w:rPr>
                <w:rFonts w:eastAsia="Arial"/>
              </w:rPr>
            </w:rPrChange>
          </w:rPr>
          <w:delText>Puas yog cov tshuab tau ua raws</w:delText>
        </w:r>
      </w:del>
      <w:r w:rsidRPr="00C44AC3">
        <w:rPr>
          <w:rFonts w:ascii="Arial" w:eastAsia="Arial" w:hAnsi="Arial" w:cs="Arial"/>
          <w:sz w:val="16"/>
          <w:szCs w:val="16"/>
          <w:rPrChange w:id="2708" w:author="Kaxiong" w:date="2021-06-10T16:35:00Z">
            <w:rPr>
              <w:rFonts w:eastAsia="Arial"/>
            </w:rPr>
          </w:rPrChange>
        </w:rPr>
        <w:t xml:space="preserve">? Hu </w:t>
      </w:r>
      <w:proofErr w:type="spellStart"/>
      <w:r w:rsidRPr="00C44AC3">
        <w:rPr>
          <w:rFonts w:ascii="Arial" w:eastAsia="Arial" w:hAnsi="Arial" w:cs="Arial"/>
          <w:sz w:val="16"/>
          <w:szCs w:val="16"/>
          <w:rPrChange w:id="2709" w:author="Kaxiong" w:date="2021-06-10T16:35:00Z">
            <w:rPr>
              <w:rFonts w:eastAsia="Arial"/>
            </w:rPr>
          </w:rPrChange>
        </w:rPr>
        <w:t>rau</w:t>
      </w:r>
      <w:proofErr w:type="spellEnd"/>
      <w:r w:rsidRPr="00C44AC3">
        <w:rPr>
          <w:rFonts w:ascii="Arial" w:eastAsia="Arial" w:hAnsi="Arial" w:cs="Arial"/>
          <w:sz w:val="16"/>
          <w:szCs w:val="16"/>
          <w:rPrChange w:id="2710" w:author="Kaxiong" w:date="2021-06-10T16:35:00Z">
            <w:rPr>
              <w:rFonts w:eastAsia="Arial"/>
            </w:rPr>
          </w:rPrChange>
        </w:rPr>
        <w:t xml:space="preserve"> </w:t>
      </w:r>
      <w:proofErr w:type="spellStart"/>
      <w:r w:rsidRPr="00C44AC3">
        <w:rPr>
          <w:rFonts w:ascii="Arial" w:eastAsia="Arial" w:hAnsi="Arial" w:cs="Arial"/>
          <w:sz w:val="16"/>
          <w:szCs w:val="16"/>
          <w:rPrChange w:id="2711" w:author="Kaxiong" w:date="2021-06-10T16:35:00Z">
            <w:rPr>
              <w:rFonts w:eastAsia="Arial"/>
            </w:rPr>
          </w:rPrChange>
        </w:rPr>
        <w:t>tus</w:t>
      </w:r>
      <w:proofErr w:type="spellEnd"/>
      <w:r w:rsidRPr="00C44AC3">
        <w:rPr>
          <w:rFonts w:ascii="Arial" w:eastAsia="Arial" w:hAnsi="Arial" w:cs="Arial"/>
          <w:sz w:val="16"/>
          <w:szCs w:val="16"/>
          <w:rPrChange w:id="2712" w:author="Kaxiong" w:date="2021-06-10T16:35:00Z">
            <w:rPr>
              <w:rFonts w:eastAsia="Arial"/>
            </w:rPr>
          </w:rPrChange>
        </w:rPr>
        <w:t xml:space="preserve"> </w:t>
      </w:r>
      <w:proofErr w:type="spellStart"/>
      <w:r w:rsidRPr="00C44AC3">
        <w:rPr>
          <w:rFonts w:ascii="Arial" w:eastAsia="Arial" w:hAnsi="Arial" w:cs="Arial"/>
          <w:sz w:val="16"/>
          <w:szCs w:val="16"/>
          <w:rPrChange w:id="2713" w:author="Kaxiong" w:date="2021-06-10T16:35:00Z">
            <w:rPr>
              <w:rFonts w:eastAsia="Arial"/>
            </w:rPr>
          </w:rPrChange>
        </w:rPr>
        <w:t>sawv</w:t>
      </w:r>
      <w:proofErr w:type="spellEnd"/>
      <w:r w:rsidRPr="00C44AC3">
        <w:rPr>
          <w:rFonts w:ascii="Arial" w:eastAsia="Arial" w:hAnsi="Arial" w:cs="Arial"/>
          <w:sz w:val="16"/>
          <w:szCs w:val="16"/>
          <w:rPrChange w:id="2714" w:author="Kaxiong" w:date="2021-06-10T16:35:00Z">
            <w:rPr>
              <w:rFonts w:eastAsia="Arial"/>
            </w:rPr>
          </w:rPrChange>
        </w:rPr>
        <w:t xml:space="preserve"> </w:t>
      </w:r>
      <w:proofErr w:type="spellStart"/>
      <w:r w:rsidRPr="00C44AC3">
        <w:rPr>
          <w:rFonts w:ascii="Arial" w:eastAsia="Arial" w:hAnsi="Arial" w:cs="Arial"/>
          <w:sz w:val="16"/>
          <w:szCs w:val="16"/>
          <w:rPrChange w:id="2715" w:author="Kaxiong" w:date="2021-06-10T16:35:00Z">
            <w:rPr>
              <w:rFonts w:eastAsia="Arial"/>
            </w:rPr>
          </w:rPrChange>
        </w:rPr>
        <w:t>cev</w:t>
      </w:r>
      <w:proofErr w:type="spellEnd"/>
      <w:r w:rsidRPr="00C44AC3">
        <w:rPr>
          <w:rFonts w:ascii="Arial" w:eastAsia="Arial" w:hAnsi="Arial" w:cs="Arial"/>
          <w:sz w:val="16"/>
          <w:szCs w:val="16"/>
          <w:rPrChange w:id="2716" w:author="Kaxiong" w:date="2021-06-10T16:35:00Z">
            <w:rPr>
              <w:rFonts w:eastAsia="Arial"/>
            </w:rPr>
          </w:rPrChange>
        </w:rPr>
        <w:t xml:space="preserve"> </w:t>
      </w:r>
      <w:proofErr w:type="spellStart"/>
      <w:r w:rsidRPr="00C44AC3">
        <w:rPr>
          <w:rFonts w:ascii="Arial" w:eastAsia="Arial" w:hAnsi="Arial" w:cs="Arial"/>
          <w:sz w:val="16"/>
          <w:szCs w:val="16"/>
          <w:rPrChange w:id="2717" w:author="Kaxiong" w:date="2021-06-10T16:35:00Z">
            <w:rPr>
              <w:rFonts w:eastAsia="Arial"/>
            </w:rPr>
          </w:rPrChange>
        </w:rPr>
        <w:t>rau</w:t>
      </w:r>
      <w:proofErr w:type="spellEnd"/>
      <w:r w:rsidRPr="00C44AC3">
        <w:rPr>
          <w:rFonts w:ascii="Arial" w:eastAsia="Arial" w:hAnsi="Arial" w:cs="Arial"/>
          <w:sz w:val="16"/>
          <w:szCs w:val="16"/>
          <w:rPrChange w:id="2718" w:author="Kaxiong" w:date="2021-06-10T16:35:00Z">
            <w:rPr>
              <w:rFonts w:eastAsia="Arial"/>
            </w:rPr>
          </w:rPrChange>
        </w:rPr>
        <w:t xml:space="preserve"> </w:t>
      </w:r>
      <w:proofErr w:type="spellStart"/>
      <w:r w:rsidRPr="00C44AC3">
        <w:rPr>
          <w:rFonts w:ascii="Arial" w:eastAsia="Arial" w:hAnsi="Arial" w:cs="Arial"/>
          <w:sz w:val="16"/>
          <w:szCs w:val="16"/>
          <w:rPrChange w:id="2719" w:author="Kaxiong" w:date="2021-06-10T16:35:00Z">
            <w:rPr>
              <w:rFonts w:eastAsia="Arial"/>
            </w:rPr>
          </w:rPrChange>
        </w:rPr>
        <w:t>lub</w:t>
      </w:r>
      <w:proofErr w:type="spellEnd"/>
      <w:r w:rsidRPr="00C44AC3">
        <w:rPr>
          <w:rFonts w:ascii="Arial" w:eastAsia="Arial" w:hAnsi="Arial" w:cs="Arial"/>
          <w:sz w:val="16"/>
          <w:szCs w:val="16"/>
          <w:rPrChange w:id="2720" w:author="Kaxiong" w:date="2021-06-10T16:35:00Z">
            <w:rPr>
              <w:rFonts w:eastAsia="Arial"/>
            </w:rPr>
          </w:rPrChange>
        </w:rPr>
        <w:t xml:space="preserve"> chaw </w:t>
      </w:r>
      <w:proofErr w:type="spellStart"/>
      <w:r w:rsidRPr="00C44AC3">
        <w:rPr>
          <w:rFonts w:ascii="Arial" w:eastAsia="Arial" w:hAnsi="Arial" w:cs="Arial"/>
          <w:sz w:val="16"/>
          <w:szCs w:val="16"/>
          <w:rPrChange w:id="2721" w:author="Kaxiong" w:date="2021-06-10T16:35:00Z">
            <w:rPr>
              <w:rFonts w:eastAsia="Arial"/>
            </w:rPr>
          </w:rPrChange>
        </w:rPr>
        <w:t>pov</w:t>
      </w:r>
      <w:proofErr w:type="spellEnd"/>
      <w:r w:rsidRPr="00C44AC3">
        <w:rPr>
          <w:rFonts w:ascii="Arial" w:eastAsia="Arial" w:hAnsi="Arial" w:cs="Arial"/>
          <w:sz w:val="16"/>
          <w:szCs w:val="16"/>
          <w:rPrChange w:id="2722" w:author="Kaxiong" w:date="2021-06-10T16:35:00Z">
            <w:rPr>
              <w:rFonts w:eastAsia="Arial"/>
            </w:rPr>
          </w:rPrChange>
        </w:rPr>
        <w:t xml:space="preserve"> </w:t>
      </w:r>
      <w:proofErr w:type="spellStart"/>
      <w:r w:rsidRPr="00C44AC3">
        <w:rPr>
          <w:rFonts w:ascii="Arial" w:eastAsia="Arial" w:hAnsi="Arial" w:cs="Arial"/>
          <w:sz w:val="16"/>
          <w:szCs w:val="16"/>
          <w:rPrChange w:id="2723" w:author="Kaxiong" w:date="2021-06-10T16:35:00Z">
            <w:rPr>
              <w:rFonts w:eastAsia="Arial"/>
            </w:rPr>
          </w:rPrChange>
        </w:rPr>
        <w:t>hwm</w:t>
      </w:r>
      <w:proofErr w:type="spellEnd"/>
      <w:r w:rsidRPr="00C44AC3">
        <w:rPr>
          <w:rFonts w:ascii="Arial" w:eastAsia="Arial" w:hAnsi="Arial" w:cs="Arial"/>
          <w:sz w:val="16"/>
          <w:szCs w:val="16"/>
          <w:rPrChange w:id="2724" w:author="Kaxiong" w:date="2021-06-10T16:35:00Z">
            <w:rPr>
              <w:rFonts w:eastAsia="Arial"/>
            </w:rPr>
          </w:rPrChange>
        </w:rPr>
        <w:t xml:space="preserve"> </w:t>
      </w:r>
      <w:proofErr w:type="spellStart"/>
      <w:r w:rsidRPr="00C44AC3">
        <w:rPr>
          <w:rFonts w:ascii="Arial" w:eastAsia="Arial" w:hAnsi="Arial" w:cs="Arial"/>
          <w:sz w:val="16"/>
          <w:szCs w:val="16"/>
          <w:rPrChange w:id="2725" w:author="Kaxiong" w:date="2021-06-10T16:35:00Z">
            <w:rPr>
              <w:rFonts w:eastAsia="Arial"/>
            </w:rPr>
          </w:rPrChange>
        </w:rPr>
        <w:t>kev</w:t>
      </w:r>
      <w:proofErr w:type="spellEnd"/>
      <w:r w:rsidRPr="00C44AC3">
        <w:rPr>
          <w:rFonts w:ascii="Arial" w:eastAsia="Arial" w:hAnsi="Arial" w:cs="Arial"/>
          <w:sz w:val="16"/>
          <w:szCs w:val="16"/>
          <w:rPrChange w:id="2726" w:author="Kaxiong" w:date="2021-06-10T16:35:00Z">
            <w:rPr>
              <w:rFonts w:eastAsia="Arial"/>
            </w:rPr>
          </w:rPrChange>
        </w:rPr>
        <w:t xml:space="preserve"> </w:t>
      </w:r>
      <w:proofErr w:type="spellStart"/>
      <w:r w:rsidRPr="00C44AC3">
        <w:rPr>
          <w:rFonts w:ascii="Arial" w:eastAsia="Arial" w:hAnsi="Arial" w:cs="Arial"/>
          <w:sz w:val="16"/>
          <w:szCs w:val="16"/>
          <w:rPrChange w:id="2727" w:author="Kaxiong" w:date="2021-06-10T16:35:00Z">
            <w:rPr>
              <w:rFonts w:eastAsia="Arial"/>
            </w:rPr>
          </w:rPrChange>
        </w:rPr>
        <w:t>nyab</w:t>
      </w:r>
      <w:proofErr w:type="spellEnd"/>
      <w:r w:rsidRPr="00C44AC3">
        <w:rPr>
          <w:rFonts w:ascii="Arial" w:eastAsia="Arial" w:hAnsi="Arial" w:cs="Arial"/>
          <w:sz w:val="16"/>
          <w:szCs w:val="16"/>
          <w:rPrChange w:id="2728" w:author="Kaxiong" w:date="2021-06-10T16:35:00Z">
            <w:rPr>
              <w:rFonts w:eastAsia="Arial"/>
            </w:rPr>
          </w:rPrChange>
        </w:rPr>
        <w:t xml:space="preserve"> </w:t>
      </w:r>
      <w:proofErr w:type="spellStart"/>
      <w:r w:rsidRPr="00C44AC3">
        <w:rPr>
          <w:rFonts w:ascii="Arial" w:eastAsia="Arial" w:hAnsi="Arial" w:cs="Arial"/>
          <w:sz w:val="16"/>
          <w:szCs w:val="16"/>
          <w:rPrChange w:id="2729" w:author="Kaxiong" w:date="2021-06-10T16:35:00Z">
            <w:rPr>
              <w:rFonts w:eastAsia="Arial"/>
            </w:rPr>
          </w:rPrChange>
        </w:rPr>
        <w:t>xeeb</w:t>
      </w:r>
      <w:proofErr w:type="spellEnd"/>
      <w:r w:rsidRPr="00C44AC3">
        <w:rPr>
          <w:rFonts w:ascii="Arial" w:eastAsia="Arial" w:hAnsi="Arial" w:cs="Arial"/>
          <w:sz w:val="16"/>
          <w:szCs w:val="16"/>
          <w:rPrChange w:id="2730" w:author="Kaxiong" w:date="2021-06-10T16:35:00Z">
            <w:rPr>
              <w:rFonts w:eastAsia="Arial"/>
            </w:rPr>
          </w:rPrChange>
        </w:rPr>
        <w:t xml:space="preserve"> </w:t>
      </w:r>
      <w:proofErr w:type="spellStart"/>
      <w:r w:rsidRPr="00C44AC3">
        <w:rPr>
          <w:rFonts w:ascii="Arial" w:eastAsia="Arial" w:hAnsi="Arial" w:cs="Arial"/>
          <w:sz w:val="16"/>
          <w:szCs w:val="16"/>
          <w:rPrChange w:id="2731" w:author="Kaxiong" w:date="2021-06-10T16:35:00Z">
            <w:rPr>
              <w:rFonts w:eastAsia="Arial"/>
            </w:rPr>
          </w:rPrChange>
        </w:rPr>
        <w:t>yuav</w:t>
      </w:r>
      <w:proofErr w:type="spellEnd"/>
      <w:r w:rsidRPr="00C44AC3">
        <w:rPr>
          <w:rFonts w:ascii="Arial" w:eastAsia="Arial" w:hAnsi="Arial" w:cs="Arial"/>
          <w:sz w:val="16"/>
          <w:szCs w:val="16"/>
          <w:rPrChange w:id="2732" w:author="Kaxiong" w:date="2021-06-10T16:35:00Z">
            <w:rPr>
              <w:rFonts w:eastAsia="Arial"/>
            </w:rPr>
          </w:rPrChange>
        </w:rPr>
        <w:t xml:space="preserve"> </w:t>
      </w:r>
      <w:proofErr w:type="spellStart"/>
      <w:r w:rsidRPr="00C44AC3">
        <w:rPr>
          <w:rFonts w:ascii="Arial" w:eastAsia="Arial" w:hAnsi="Arial" w:cs="Arial"/>
          <w:sz w:val="16"/>
          <w:szCs w:val="16"/>
          <w:rPrChange w:id="2733" w:author="Kaxiong" w:date="2021-06-10T16:35:00Z">
            <w:rPr>
              <w:rFonts w:eastAsia="Arial"/>
            </w:rPr>
          </w:rPrChange>
        </w:rPr>
        <w:t>tsum</w:t>
      </w:r>
      <w:proofErr w:type="spellEnd"/>
      <w:r w:rsidRPr="00C44AC3">
        <w:rPr>
          <w:rFonts w:ascii="Arial" w:eastAsia="Arial" w:hAnsi="Arial" w:cs="Arial"/>
          <w:sz w:val="16"/>
          <w:szCs w:val="16"/>
          <w:rPrChange w:id="2734" w:author="Kaxiong" w:date="2021-06-10T16:35:00Z">
            <w:rPr>
              <w:rFonts w:eastAsia="Arial"/>
            </w:rPr>
          </w:rPrChange>
        </w:rPr>
        <w:t xml:space="preserve"> </w:t>
      </w:r>
      <w:proofErr w:type="spellStart"/>
      <w:r w:rsidRPr="00C44AC3">
        <w:rPr>
          <w:rFonts w:ascii="Arial" w:eastAsia="Arial" w:hAnsi="Arial" w:cs="Arial"/>
          <w:sz w:val="16"/>
          <w:szCs w:val="16"/>
          <w:rPrChange w:id="2735" w:author="Kaxiong" w:date="2021-06-10T16:35:00Z">
            <w:rPr>
              <w:rFonts w:eastAsia="Arial"/>
            </w:rPr>
          </w:rPrChange>
        </w:rPr>
        <w:t>yog</w:t>
      </w:r>
      <w:proofErr w:type="spellEnd"/>
      <w:r w:rsidRPr="00C44AC3">
        <w:rPr>
          <w:rFonts w:ascii="Arial" w:eastAsia="Arial" w:hAnsi="Arial" w:cs="Arial"/>
          <w:sz w:val="16"/>
          <w:szCs w:val="16"/>
          <w:rPrChange w:id="2736" w:author="Kaxiong" w:date="2021-06-10T16:35:00Z">
            <w:rPr>
              <w:rFonts w:eastAsia="Arial"/>
            </w:rPr>
          </w:rPrChange>
        </w:rPr>
        <w:t xml:space="preserve"> </w:t>
      </w:r>
      <w:proofErr w:type="spellStart"/>
      <w:r w:rsidRPr="00C44AC3">
        <w:rPr>
          <w:rFonts w:ascii="Arial" w:eastAsia="Arial" w:hAnsi="Arial" w:cs="Arial"/>
          <w:sz w:val="16"/>
          <w:szCs w:val="16"/>
          <w:rPrChange w:id="2737" w:author="Kaxiong" w:date="2021-06-10T16:35:00Z">
            <w:rPr>
              <w:rFonts w:eastAsia="Arial"/>
            </w:rPr>
          </w:rPrChange>
        </w:rPr>
        <w:t>ib</w:t>
      </w:r>
      <w:proofErr w:type="spellEnd"/>
      <w:r w:rsidRPr="00C44AC3">
        <w:rPr>
          <w:rFonts w:ascii="Arial" w:eastAsia="Arial" w:hAnsi="Arial" w:cs="Arial"/>
          <w:sz w:val="16"/>
          <w:szCs w:val="16"/>
          <w:rPrChange w:id="2738" w:author="Kaxiong" w:date="2021-06-10T16:35:00Z">
            <w:rPr>
              <w:rFonts w:eastAsia="Arial"/>
            </w:rPr>
          </w:rPrChange>
        </w:rPr>
        <w:t xml:space="preserve"> </w:t>
      </w:r>
      <w:proofErr w:type="spellStart"/>
      <w:r w:rsidRPr="00C44AC3">
        <w:rPr>
          <w:rFonts w:ascii="Arial" w:eastAsia="Arial" w:hAnsi="Arial" w:cs="Arial"/>
          <w:sz w:val="16"/>
          <w:szCs w:val="16"/>
          <w:rPrChange w:id="2739" w:author="Kaxiong" w:date="2021-06-10T16:35:00Z">
            <w:rPr>
              <w:rFonts w:eastAsia="Arial"/>
            </w:rPr>
          </w:rPrChange>
        </w:rPr>
        <w:t>feem</w:t>
      </w:r>
      <w:proofErr w:type="spellEnd"/>
      <w:r w:rsidRPr="00C44AC3">
        <w:rPr>
          <w:rFonts w:ascii="Arial" w:eastAsia="Arial" w:hAnsi="Arial" w:cs="Arial"/>
          <w:sz w:val="16"/>
          <w:szCs w:val="16"/>
          <w:rPrChange w:id="2740" w:author="Kaxiong" w:date="2021-06-10T16:35:00Z">
            <w:rPr>
              <w:rFonts w:eastAsia="Arial"/>
            </w:rPr>
          </w:rPrChange>
        </w:rPr>
        <w:t xml:space="preserve"> </w:t>
      </w:r>
      <w:proofErr w:type="spellStart"/>
      <w:r w:rsidRPr="00C44AC3">
        <w:rPr>
          <w:rFonts w:ascii="Arial" w:eastAsia="Arial" w:hAnsi="Arial" w:cs="Arial"/>
          <w:sz w:val="16"/>
          <w:szCs w:val="16"/>
          <w:rPrChange w:id="2741" w:author="Kaxiong" w:date="2021-06-10T16:35:00Z">
            <w:rPr>
              <w:rFonts w:eastAsia="Arial"/>
            </w:rPr>
          </w:rPrChange>
        </w:rPr>
        <w:t>ntawm</w:t>
      </w:r>
      <w:proofErr w:type="spellEnd"/>
      <w:r w:rsidRPr="00C44AC3">
        <w:rPr>
          <w:rFonts w:ascii="Arial" w:eastAsia="Arial" w:hAnsi="Arial" w:cs="Arial"/>
          <w:sz w:val="16"/>
          <w:szCs w:val="16"/>
          <w:rPrChange w:id="2742" w:author="Kaxiong" w:date="2021-06-10T16:35:00Z">
            <w:rPr>
              <w:rFonts w:eastAsia="Arial"/>
            </w:rPr>
          </w:rPrChange>
        </w:rPr>
        <w:t xml:space="preserve"> </w:t>
      </w:r>
      <w:proofErr w:type="spellStart"/>
      <w:r w:rsidRPr="00C44AC3">
        <w:rPr>
          <w:rFonts w:ascii="Arial" w:eastAsia="Arial" w:hAnsi="Arial" w:cs="Arial"/>
          <w:sz w:val="16"/>
          <w:szCs w:val="16"/>
          <w:rPrChange w:id="2743" w:author="Kaxiong" w:date="2021-06-10T16:35:00Z">
            <w:rPr>
              <w:rFonts w:eastAsia="Arial"/>
            </w:rPr>
          </w:rPrChange>
        </w:rPr>
        <w:t>qhov</w:t>
      </w:r>
      <w:proofErr w:type="spellEnd"/>
      <w:r w:rsidRPr="00C44AC3">
        <w:rPr>
          <w:rFonts w:ascii="Arial" w:eastAsia="Arial" w:hAnsi="Arial" w:cs="Arial"/>
          <w:sz w:val="16"/>
          <w:szCs w:val="16"/>
          <w:rPrChange w:id="2744" w:author="Kaxiong" w:date="2021-06-10T16:35:00Z">
            <w:rPr>
              <w:rFonts w:eastAsia="Arial"/>
            </w:rPr>
          </w:rPrChange>
        </w:rPr>
        <w:t xml:space="preserve"> </w:t>
      </w:r>
      <w:proofErr w:type="spellStart"/>
      <w:r w:rsidRPr="00C44AC3">
        <w:rPr>
          <w:rFonts w:ascii="Arial" w:eastAsia="Arial" w:hAnsi="Arial" w:cs="Arial"/>
          <w:sz w:val="16"/>
          <w:szCs w:val="16"/>
          <w:rPrChange w:id="2745" w:author="Kaxiong" w:date="2021-06-10T16:35:00Z">
            <w:rPr>
              <w:rFonts w:eastAsia="Arial"/>
            </w:rPr>
          </w:rPrChange>
        </w:rPr>
        <w:t>kev</w:t>
      </w:r>
      <w:proofErr w:type="spellEnd"/>
      <w:r w:rsidRPr="00C44AC3">
        <w:rPr>
          <w:rFonts w:ascii="Arial" w:eastAsia="Arial" w:hAnsi="Arial" w:cs="Arial"/>
          <w:sz w:val="16"/>
          <w:szCs w:val="16"/>
          <w:rPrChange w:id="2746" w:author="Kaxiong" w:date="2021-06-10T16:35:00Z">
            <w:rPr>
              <w:rFonts w:eastAsia="Arial"/>
            </w:rPr>
          </w:rPrChange>
        </w:rPr>
        <w:t xml:space="preserve"> </w:t>
      </w:r>
      <w:proofErr w:type="spellStart"/>
      <w:r w:rsidR="00BA2D59" w:rsidRPr="00C44AC3">
        <w:rPr>
          <w:rFonts w:ascii="Arial" w:eastAsia="Arial" w:hAnsi="Arial" w:cs="Arial"/>
          <w:sz w:val="16"/>
          <w:szCs w:val="16"/>
          <w:rPrChange w:id="2747" w:author="Kaxiong" w:date="2021-06-10T16:35:00Z">
            <w:rPr>
              <w:rFonts w:eastAsia="Arial"/>
            </w:rPr>
          </w:rPrChange>
        </w:rPr>
        <w:t>ntsuam</w:t>
      </w:r>
      <w:proofErr w:type="spellEnd"/>
      <w:r w:rsidR="00BA2D59" w:rsidRPr="00C44AC3">
        <w:rPr>
          <w:rFonts w:ascii="Arial" w:eastAsia="Arial" w:hAnsi="Arial" w:cs="Arial"/>
          <w:sz w:val="16"/>
          <w:szCs w:val="16"/>
          <w:rPrChange w:id="2748" w:author="Kaxiong" w:date="2021-06-10T16:35:00Z">
            <w:rPr>
              <w:rFonts w:eastAsia="Arial"/>
            </w:rPr>
          </w:rPrChange>
        </w:rPr>
        <w:t xml:space="preserve"> </w:t>
      </w:r>
      <w:proofErr w:type="spellStart"/>
      <w:ins w:id="2749" w:author="Kaxiong" w:date="2021-06-10T17:09:00Z">
        <w:r w:rsidR="00B64A94">
          <w:rPr>
            <w:rFonts w:ascii="Arial" w:eastAsia="Arial" w:hAnsi="Arial" w:cs="Arial"/>
            <w:sz w:val="16"/>
            <w:szCs w:val="16"/>
          </w:rPr>
          <w:t>tshuaj</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xyuas</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lub</w:t>
        </w:r>
        <w:proofErr w:type="spellEnd"/>
        <w:r w:rsidR="00B64A94">
          <w:rPr>
            <w:rFonts w:ascii="Arial" w:eastAsia="Arial" w:hAnsi="Arial" w:cs="Arial"/>
            <w:sz w:val="16"/>
            <w:szCs w:val="16"/>
          </w:rPr>
          <w:t xml:space="preserve"> </w:t>
        </w:r>
      </w:ins>
      <w:del w:id="2750" w:author="Kaxiong" w:date="2021-06-10T17:10:00Z">
        <w:r w:rsidRPr="00C44AC3" w:rsidDel="00B64A94">
          <w:rPr>
            <w:rFonts w:ascii="Arial" w:eastAsia="Arial" w:hAnsi="Arial" w:cs="Arial"/>
            <w:sz w:val="16"/>
            <w:szCs w:val="16"/>
            <w:rPrChange w:id="2751" w:author="Kaxiong" w:date="2021-06-10T16:35:00Z">
              <w:rPr>
                <w:rFonts w:eastAsia="Arial"/>
              </w:rPr>
            </w:rPrChange>
          </w:rPr>
          <w:delText xml:space="preserve">xyuas txhua </w:delText>
        </w:r>
      </w:del>
      <w:proofErr w:type="spellStart"/>
      <w:r w:rsidRPr="00C44AC3">
        <w:rPr>
          <w:rFonts w:ascii="Arial" w:eastAsia="Arial" w:hAnsi="Arial" w:cs="Arial"/>
          <w:sz w:val="16"/>
          <w:szCs w:val="16"/>
          <w:rPrChange w:id="2752" w:author="Kaxiong" w:date="2021-06-10T16:35:00Z">
            <w:rPr>
              <w:rFonts w:eastAsia="Arial"/>
            </w:rPr>
          </w:rPrChange>
        </w:rPr>
        <w:t>xyoo</w:t>
      </w:r>
      <w:proofErr w:type="spellEnd"/>
      <w:r w:rsidRPr="00C44AC3">
        <w:rPr>
          <w:rFonts w:ascii="Arial" w:eastAsia="Arial" w:hAnsi="Arial" w:cs="Arial"/>
          <w:sz w:val="16"/>
          <w:szCs w:val="16"/>
          <w:rPrChange w:id="2753" w:author="Kaxiong" w:date="2021-06-10T16:35:00Z">
            <w:rPr>
              <w:rFonts w:eastAsia="Arial"/>
            </w:rPr>
          </w:rPrChange>
        </w:rPr>
        <w:t xml:space="preserve"> no.</w:t>
      </w:r>
    </w:p>
    <w:p w14:paraId="1783C750" w14:textId="77777777" w:rsidR="00BF3E5F" w:rsidRDefault="00BF3E5F">
      <w:pPr>
        <w:spacing w:line="235" w:lineRule="exact"/>
        <w:rPr>
          <w:sz w:val="20"/>
          <w:szCs w:val="20"/>
        </w:rPr>
      </w:pPr>
    </w:p>
    <w:p w14:paraId="3581FE03" w14:textId="52ACCCF8" w:rsidR="00BF3E5F" w:rsidRPr="00F3250D" w:rsidRDefault="00F2670D" w:rsidP="00F3250D">
      <w:pPr>
        <w:spacing w:line="428" w:lineRule="auto"/>
        <w:ind w:left="240" w:right="240"/>
        <w:jc w:val="both"/>
        <w:rPr>
          <w:sz w:val="16"/>
          <w:szCs w:val="16"/>
        </w:rPr>
      </w:pPr>
      <w:proofErr w:type="spellStart"/>
      <w:r w:rsidRPr="00F3250D">
        <w:rPr>
          <w:rFonts w:ascii="Arial" w:eastAsia="Arial" w:hAnsi="Arial" w:cs="Arial"/>
          <w:sz w:val="16"/>
          <w:szCs w:val="16"/>
        </w:rPr>
        <w:t>Thaum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tham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nrog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neeg</w:t>
      </w:r>
      <w:proofErr w:type="spellEnd"/>
      <w:r w:rsidRPr="00F3250D">
        <w:rPr>
          <w:rFonts w:ascii="Arial" w:eastAsia="Arial" w:hAnsi="Arial" w:cs="Arial"/>
          <w:sz w:val="16"/>
          <w:szCs w:val="16"/>
        </w:rPr>
        <w:t xml:space="preserve"> </w:t>
      </w:r>
      <w:proofErr w:type="spellStart"/>
      <w:ins w:id="2754" w:author="Kaxiong" w:date="2021-06-10T17:10:00Z">
        <w:r w:rsidR="00B64A94">
          <w:rPr>
            <w:rFonts w:ascii="Arial" w:eastAsia="Arial" w:hAnsi="Arial" w:cs="Arial"/>
            <w:sz w:val="16"/>
            <w:szCs w:val="16"/>
          </w:rPr>
          <w:t>sawv</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cev</w:t>
        </w:r>
        <w:proofErr w:type="spellEnd"/>
        <w:r w:rsidR="00B64A94">
          <w:rPr>
            <w:rFonts w:ascii="Arial" w:eastAsia="Arial" w:hAnsi="Arial" w:cs="Arial"/>
            <w:sz w:val="16"/>
            <w:szCs w:val="16"/>
          </w:rPr>
          <w:t xml:space="preserve"> </w:t>
        </w:r>
        <w:proofErr w:type="spellStart"/>
        <w:r w:rsidR="00B64A94">
          <w:rPr>
            <w:rFonts w:ascii="Arial" w:eastAsia="Arial" w:hAnsi="Arial" w:cs="Arial"/>
            <w:sz w:val="16"/>
            <w:szCs w:val="16"/>
          </w:rPr>
          <w:t>ntawm</w:t>
        </w:r>
        <w:proofErr w:type="spellEnd"/>
        <w:r w:rsidR="00B64A94">
          <w:rPr>
            <w:rFonts w:ascii="Arial" w:eastAsia="Arial" w:hAnsi="Arial" w:cs="Arial"/>
            <w:sz w:val="16"/>
            <w:szCs w:val="16"/>
          </w:rPr>
          <w:t xml:space="preserve"> </w:t>
        </w:r>
      </w:ins>
      <w:del w:id="2755" w:author="Kaxiong" w:date="2021-06-10T17:10:00Z">
        <w:r w:rsidR="00F3250D" w:rsidRPr="00F3250D" w:rsidDel="009F531F">
          <w:rPr>
            <w:rFonts w:ascii="Arial" w:eastAsia="Arial" w:hAnsi="Arial" w:cs="Arial"/>
            <w:sz w:val="16"/>
            <w:szCs w:val="16"/>
          </w:rPr>
          <w:delText>m</w:delText>
        </w:r>
      </w:del>
      <w:del w:id="2756" w:author="Kaxiong" w:date="2021-06-10T17:11:00Z">
        <w:r w:rsidR="00F3250D" w:rsidRPr="00F3250D" w:rsidDel="009F531F">
          <w:rPr>
            <w:rFonts w:ascii="Arial" w:eastAsia="Arial" w:hAnsi="Arial" w:cs="Arial"/>
            <w:sz w:val="16"/>
            <w:szCs w:val="16"/>
          </w:rPr>
          <w:delText xml:space="preserve">uaj </w:delText>
        </w:r>
      </w:del>
      <w:proofErr w:type="spellStart"/>
      <w:r w:rsidR="00F3250D"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pov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hwm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txog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seb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yuav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ph</w:t>
      </w:r>
      <w:r w:rsidR="00F3250D" w:rsidRPr="00F3250D">
        <w:rPr>
          <w:rFonts w:ascii="Arial" w:eastAsia="Arial" w:hAnsi="Arial" w:cs="Arial"/>
          <w:sz w:val="16"/>
          <w:szCs w:val="16"/>
        </w:rPr>
        <w:t>om</w:t>
      </w:r>
      <w:proofErr w:type="spellEnd"/>
      <w:r w:rsidR="00F3250D" w:rsidRPr="00F3250D">
        <w:rPr>
          <w:rFonts w:ascii="Arial" w:eastAsia="Arial" w:hAnsi="Arial" w:cs="Arial"/>
          <w:sz w:val="16"/>
          <w:szCs w:val="16"/>
        </w:rPr>
        <w:t xml:space="preserve"> </w:t>
      </w:r>
      <w:proofErr w:type="spellStart"/>
      <w:r w:rsidR="00F3250D" w:rsidRPr="00F3250D">
        <w:rPr>
          <w:rFonts w:ascii="Arial" w:eastAsia="Arial" w:hAnsi="Arial" w:cs="Arial"/>
          <w:sz w:val="16"/>
          <w:szCs w:val="16"/>
        </w:rPr>
        <w:t>sij</w:t>
      </w:r>
      <w:proofErr w:type="spellEnd"/>
      <w:r w:rsidRPr="00F3250D">
        <w:rPr>
          <w:rFonts w:ascii="Arial" w:eastAsia="Arial" w:hAnsi="Arial" w:cs="Arial"/>
          <w:sz w:val="16"/>
          <w:szCs w:val="16"/>
        </w:rPr>
        <w:t xml:space="preserve"> </w:t>
      </w:r>
      <w:proofErr w:type="spellStart"/>
      <w:ins w:id="2757" w:author="Kaxiong" w:date="2021-06-10T17:11:00Z">
        <w:r w:rsidR="009F531F">
          <w:rPr>
            <w:rFonts w:ascii="Arial" w:eastAsia="Arial" w:hAnsi="Arial" w:cs="Arial"/>
            <w:sz w:val="16"/>
            <w:szCs w:val="16"/>
          </w:rPr>
          <w:t>raug</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saib</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xyuas</w:t>
        </w:r>
        <w:proofErr w:type="spellEnd"/>
        <w:r w:rsidR="009F531F">
          <w:rPr>
            <w:rFonts w:ascii="Arial" w:eastAsia="Arial" w:hAnsi="Arial" w:cs="Arial"/>
            <w:sz w:val="16"/>
            <w:szCs w:val="16"/>
          </w:rPr>
          <w:t xml:space="preserve"> </w:t>
        </w:r>
      </w:ins>
      <w:proofErr w:type="spellStart"/>
      <w:r w:rsidRPr="00F3250D">
        <w:rPr>
          <w:rFonts w:ascii="Arial" w:eastAsia="Arial" w:hAnsi="Arial" w:cs="Arial"/>
          <w:sz w:val="16"/>
          <w:szCs w:val="16"/>
        </w:rPr>
        <w:t>tsim</w:t>
      </w:r>
      <w:proofErr w:type="spellEnd"/>
      <w:r w:rsidRPr="00F3250D">
        <w:rPr>
          <w:rFonts w:ascii="Arial" w:eastAsia="Arial" w:hAnsi="Arial" w:cs="Arial"/>
          <w:sz w:val="16"/>
          <w:szCs w:val="16"/>
        </w:rPr>
        <w:t xml:space="preserve"> </w:t>
      </w:r>
      <w:del w:id="2758" w:author="Kaxiong" w:date="2021-06-10T17:12:00Z">
        <w:r w:rsidRPr="00F3250D" w:rsidDel="009F531F">
          <w:rPr>
            <w:rFonts w:ascii="Arial" w:eastAsia="Arial" w:hAnsi="Arial" w:cs="Arial"/>
            <w:sz w:val="16"/>
            <w:szCs w:val="16"/>
          </w:rPr>
          <w:delText xml:space="preserve">tau </w:delText>
        </w:r>
      </w:del>
      <w:proofErr w:type="spellStart"/>
      <w:r w:rsidRPr="00F3250D">
        <w:rPr>
          <w:rFonts w:ascii="Arial" w:eastAsia="Arial" w:hAnsi="Arial" w:cs="Arial"/>
          <w:sz w:val="16"/>
          <w:szCs w:val="16"/>
        </w:rPr>
        <w:t>ib</w:t>
      </w:r>
      <w:proofErr w:type="spellEnd"/>
      <w:r w:rsidRPr="00F3250D">
        <w:rPr>
          <w:rFonts w:ascii="Arial" w:eastAsia="Arial" w:hAnsi="Arial" w:cs="Arial"/>
          <w:sz w:val="16"/>
          <w:szCs w:val="16"/>
        </w:rPr>
        <w:t xml:space="preserve"> </w:t>
      </w:r>
      <w:ins w:id="2759" w:author="Kaxiong" w:date="2021-06-10T17:12:00Z">
        <w:r w:rsidR="009F531F">
          <w:rPr>
            <w:rFonts w:ascii="Arial" w:eastAsia="Arial" w:hAnsi="Arial" w:cs="Arial"/>
            <w:sz w:val="16"/>
            <w:szCs w:val="16"/>
          </w:rPr>
          <w:t xml:space="preserve">diam </w:t>
        </w:r>
        <w:proofErr w:type="spellStart"/>
        <w:r w:rsidR="009F531F">
          <w:rPr>
            <w:rFonts w:ascii="Arial" w:eastAsia="Arial" w:hAnsi="Arial" w:cs="Arial"/>
            <w:sz w:val="16"/>
            <w:szCs w:val="16"/>
          </w:rPr>
          <w:t>ntawv</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taug</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qab</w:t>
        </w:r>
      </w:ins>
      <w:proofErr w:type="spellEnd"/>
      <w:del w:id="2760" w:author="Kaxiong" w:date="2021-06-10T17:12:00Z">
        <w:r w:rsidRPr="00F3250D" w:rsidDel="009F531F">
          <w:rPr>
            <w:rFonts w:ascii="Arial" w:eastAsia="Arial" w:hAnsi="Arial" w:cs="Arial"/>
            <w:sz w:val="16"/>
            <w:szCs w:val="16"/>
          </w:rPr>
          <w:delText>txoj kev taug ntawv</w:delText>
        </w:r>
      </w:del>
      <w:r w:rsidRPr="00F3250D">
        <w:rPr>
          <w:rFonts w:ascii="Arial" w:eastAsia="Arial" w:hAnsi="Arial" w:cs="Arial"/>
          <w:sz w:val="16"/>
          <w:szCs w:val="16"/>
        </w:rPr>
        <w:t xml:space="preserve">. Kev sib </w:t>
      </w:r>
      <w:proofErr w:type="spellStart"/>
      <w:r w:rsidRPr="00F3250D">
        <w:rPr>
          <w:rFonts w:ascii="Arial" w:eastAsia="Arial" w:hAnsi="Arial" w:cs="Arial"/>
          <w:sz w:val="16"/>
          <w:szCs w:val="16"/>
        </w:rPr>
        <w:t>txuas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ntawm</w:t>
      </w:r>
      <w:proofErr w:type="spellEnd"/>
      <w:r w:rsidRPr="00F3250D">
        <w:rPr>
          <w:rFonts w:ascii="Arial" w:eastAsia="Arial" w:hAnsi="Arial" w:cs="Arial"/>
          <w:sz w:val="16"/>
          <w:szCs w:val="16"/>
        </w:rPr>
        <w:t xml:space="preserve"> email </w:t>
      </w:r>
      <w:proofErr w:type="spellStart"/>
      <w:r w:rsidRPr="00F3250D">
        <w:rPr>
          <w:rFonts w:ascii="Arial" w:eastAsia="Arial" w:hAnsi="Arial" w:cs="Arial"/>
          <w:sz w:val="16"/>
          <w:szCs w:val="16"/>
        </w:rPr>
        <w:t>yog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ib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txoj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los </w:t>
      </w:r>
      <w:proofErr w:type="spellStart"/>
      <w:r w:rsidRPr="00F3250D">
        <w:rPr>
          <w:rFonts w:ascii="Arial" w:eastAsia="Arial" w:hAnsi="Arial" w:cs="Arial"/>
          <w:sz w:val="16"/>
          <w:szCs w:val="16"/>
        </w:rPr>
        <w:t>tsim</w:t>
      </w:r>
      <w:proofErr w:type="spellEnd"/>
      <w:r w:rsidRPr="00F3250D">
        <w:rPr>
          <w:rFonts w:ascii="Arial" w:eastAsia="Arial" w:hAnsi="Arial" w:cs="Arial"/>
          <w:sz w:val="16"/>
          <w:szCs w:val="16"/>
        </w:rPr>
        <w:t xml:space="preserve"> cov </w:t>
      </w:r>
      <w:proofErr w:type="spellStart"/>
      <w:r w:rsidRPr="00F3250D">
        <w:rPr>
          <w:rFonts w:ascii="Arial" w:eastAsia="Arial" w:hAnsi="Arial" w:cs="Arial"/>
          <w:sz w:val="16"/>
          <w:szCs w:val="16"/>
        </w:rPr>
        <w:t>ntawv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sau</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cia.</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Qhov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tsis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peev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xwm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w:t>
      </w:r>
      <w:proofErr w:type="spellEnd"/>
      <w:r w:rsidRPr="00F3250D">
        <w:rPr>
          <w:rFonts w:ascii="Arial" w:eastAsia="Arial" w:hAnsi="Arial" w:cs="Arial"/>
          <w:sz w:val="16"/>
          <w:szCs w:val="16"/>
        </w:rPr>
        <w:t xml:space="preserve"> tau, </w:t>
      </w:r>
      <w:proofErr w:type="spellStart"/>
      <w:r w:rsidRPr="00F3250D">
        <w:rPr>
          <w:rFonts w:ascii="Arial" w:eastAsia="Arial" w:hAnsi="Arial" w:cs="Arial"/>
          <w:sz w:val="16"/>
          <w:szCs w:val="16"/>
        </w:rPr>
        <w:t>ib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lub</w:t>
      </w:r>
      <w:proofErr w:type="spellEnd"/>
      <w:r w:rsidRPr="00F3250D">
        <w:rPr>
          <w:rFonts w:ascii="Arial" w:eastAsia="Arial" w:hAnsi="Arial" w:cs="Arial"/>
          <w:sz w:val="16"/>
          <w:szCs w:val="16"/>
        </w:rPr>
        <w:t xml:space="preserve"> chaw </w:t>
      </w:r>
      <w:proofErr w:type="spellStart"/>
      <w:r w:rsidRPr="00F3250D">
        <w:rPr>
          <w:rFonts w:ascii="Arial" w:eastAsia="Arial" w:hAnsi="Arial" w:cs="Arial"/>
          <w:sz w:val="16"/>
          <w:szCs w:val="16"/>
        </w:rPr>
        <w:t>ua</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hauj</w:t>
      </w:r>
      <w:proofErr w:type="spellEnd"/>
      <w:r w:rsidR="00F3250D" w:rsidRPr="00F3250D">
        <w:rPr>
          <w:rFonts w:ascii="Arial" w:eastAsia="Arial" w:hAnsi="Arial" w:cs="Arial"/>
          <w:sz w:val="16"/>
          <w:szCs w:val="16"/>
        </w:rPr>
        <w:t xml:space="preserve"> </w:t>
      </w:r>
      <w:proofErr w:type="spellStart"/>
      <w:r w:rsidRPr="00F3250D">
        <w:rPr>
          <w:rFonts w:ascii="Arial" w:eastAsia="Arial" w:hAnsi="Arial" w:cs="Arial"/>
          <w:sz w:val="16"/>
          <w:szCs w:val="16"/>
        </w:rPr>
        <w:t>lwm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uas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sij</w:t>
      </w:r>
      <w:proofErr w:type="spellEnd"/>
      <w:r w:rsidR="00F3250D" w:rsidRPr="00F3250D">
        <w:rPr>
          <w:rFonts w:ascii="Arial" w:eastAsia="Arial" w:hAnsi="Arial" w:cs="Arial"/>
          <w:sz w:val="16"/>
          <w:szCs w:val="16"/>
        </w:rPr>
        <w:t xml:space="preserve"> </w:t>
      </w:r>
      <w:proofErr w:type="spellStart"/>
      <w:r w:rsidRPr="00F3250D">
        <w:rPr>
          <w:rFonts w:ascii="Arial" w:eastAsia="Arial" w:hAnsi="Arial" w:cs="Arial"/>
          <w:sz w:val="16"/>
          <w:szCs w:val="16"/>
        </w:rPr>
        <w:t>hawm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ntawm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hu, </w:t>
      </w:r>
      <w:proofErr w:type="spellStart"/>
      <w:ins w:id="2761" w:author="Kaxiong" w:date="2021-06-10T17:13:00Z">
        <w:r w:rsidR="009F531F">
          <w:rPr>
            <w:rFonts w:ascii="Arial" w:eastAsia="Arial" w:hAnsi="Arial" w:cs="Arial"/>
            <w:sz w:val="16"/>
            <w:szCs w:val="16"/>
          </w:rPr>
          <w:t>txheeb</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xyuas</w:t>
        </w:r>
        <w:proofErr w:type="spellEnd"/>
        <w:r w:rsidR="009F531F">
          <w:rPr>
            <w:rFonts w:ascii="Arial" w:eastAsia="Arial" w:hAnsi="Arial" w:cs="Arial"/>
            <w:sz w:val="16"/>
            <w:szCs w:val="16"/>
          </w:rPr>
          <w:t xml:space="preserve"> </w:t>
        </w:r>
      </w:ins>
      <w:del w:id="2762" w:author="Kaxiong" w:date="2021-06-10T17:14:00Z">
        <w:r w:rsidRPr="00F3250D" w:rsidDel="009F531F">
          <w:rPr>
            <w:rFonts w:ascii="Arial" w:eastAsia="Arial" w:hAnsi="Arial" w:cs="Arial"/>
            <w:sz w:val="16"/>
            <w:szCs w:val="16"/>
          </w:rPr>
          <w:delText xml:space="preserve">tus kheej ntawm </w:delText>
        </w:r>
      </w:del>
      <w:proofErr w:type="spellStart"/>
      <w:r w:rsidRPr="00F3250D">
        <w:rPr>
          <w:rFonts w:ascii="Arial" w:eastAsia="Arial" w:hAnsi="Arial" w:cs="Arial"/>
          <w:sz w:val="16"/>
          <w:szCs w:val="16"/>
        </w:rPr>
        <w:t>tus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neeg</w:t>
      </w:r>
      <w:proofErr w:type="spellEnd"/>
      <w:r w:rsidRPr="00F3250D">
        <w:rPr>
          <w:rFonts w:ascii="Arial" w:eastAsia="Arial" w:hAnsi="Arial" w:cs="Arial"/>
          <w:sz w:val="16"/>
          <w:szCs w:val="16"/>
        </w:rPr>
        <w:t xml:space="preserve"> tau hu, </w:t>
      </w:r>
      <w:proofErr w:type="spellStart"/>
      <w:r w:rsidRPr="00F3250D">
        <w:rPr>
          <w:rFonts w:ascii="Arial" w:eastAsia="Arial" w:hAnsi="Arial" w:cs="Arial"/>
          <w:sz w:val="16"/>
          <w:szCs w:val="16"/>
        </w:rPr>
        <w:t>thiab</w:t>
      </w:r>
      <w:proofErr w:type="spellEnd"/>
      <w:r w:rsidRPr="00F3250D">
        <w:rPr>
          <w:rFonts w:ascii="Arial" w:eastAsia="Arial" w:hAnsi="Arial" w:cs="Arial"/>
          <w:sz w:val="16"/>
          <w:szCs w:val="16"/>
        </w:rPr>
        <w:t xml:space="preserve"> cov </w:t>
      </w:r>
      <w:proofErr w:type="spellStart"/>
      <w:r w:rsidRPr="00F3250D">
        <w:rPr>
          <w:rFonts w:ascii="Arial" w:eastAsia="Arial" w:hAnsi="Arial" w:cs="Arial"/>
          <w:sz w:val="16"/>
          <w:szCs w:val="16"/>
        </w:rPr>
        <w:t>ntsiab</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lus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ntawm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sib </w:t>
      </w:r>
      <w:proofErr w:type="spellStart"/>
      <w:r w:rsidRPr="00F3250D">
        <w:rPr>
          <w:rFonts w:ascii="Arial" w:eastAsia="Arial" w:hAnsi="Arial" w:cs="Arial"/>
          <w:sz w:val="16"/>
          <w:szCs w:val="16"/>
        </w:rPr>
        <w:t>tham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tuaj</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yeem</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mus</w:t>
      </w:r>
      <w:proofErr w:type="spellEnd"/>
      <w:r w:rsidRPr="00F3250D">
        <w:rPr>
          <w:rFonts w:ascii="Arial" w:eastAsia="Arial" w:hAnsi="Arial" w:cs="Arial"/>
          <w:sz w:val="16"/>
          <w:szCs w:val="16"/>
        </w:rPr>
        <w:t xml:space="preserve"> </w:t>
      </w:r>
      <w:del w:id="2763" w:author="Kaxiong" w:date="2021-06-10T17:15:00Z">
        <w:r w:rsidRPr="00F3250D" w:rsidDel="009F531F">
          <w:rPr>
            <w:rFonts w:ascii="Arial" w:eastAsia="Arial" w:hAnsi="Arial" w:cs="Arial"/>
            <w:sz w:val="16"/>
            <w:szCs w:val="16"/>
          </w:rPr>
          <w:delText xml:space="preserve">ntev </w:delText>
        </w:r>
      </w:del>
      <w:proofErr w:type="spellStart"/>
      <w:r w:rsidRPr="00F3250D">
        <w:rPr>
          <w:rFonts w:ascii="Arial" w:eastAsia="Arial" w:hAnsi="Arial" w:cs="Arial"/>
          <w:sz w:val="16"/>
          <w:szCs w:val="16"/>
        </w:rPr>
        <w:t>rau</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tsim</w:t>
      </w:r>
      <w:proofErr w:type="spellEnd"/>
      <w:r w:rsidRPr="00F3250D">
        <w:rPr>
          <w:rFonts w:ascii="Arial" w:eastAsia="Arial" w:hAnsi="Arial" w:cs="Arial"/>
          <w:sz w:val="16"/>
          <w:szCs w:val="16"/>
        </w:rPr>
        <w:t xml:space="preserve"> cov </w:t>
      </w:r>
      <w:proofErr w:type="spellStart"/>
      <w:r w:rsidRPr="00F3250D">
        <w:rPr>
          <w:rFonts w:ascii="Arial" w:eastAsia="Arial" w:hAnsi="Arial" w:cs="Arial"/>
          <w:sz w:val="16"/>
          <w:szCs w:val="16"/>
        </w:rPr>
        <w:t>kev</w:t>
      </w:r>
      <w:proofErr w:type="spellEnd"/>
      <w:r w:rsidRPr="00F3250D">
        <w:rPr>
          <w:rFonts w:ascii="Arial" w:eastAsia="Arial" w:hAnsi="Arial" w:cs="Arial"/>
          <w:sz w:val="16"/>
          <w:szCs w:val="16"/>
        </w:rPr>
        <w:t xml:space="preserve"> </w:t>
      </w:r>
      <w:proofErr w:type="spellStart"/>
      <w:ins w:id="2764" w:author="Kaxiong" w:date="2021-06-10T17:16:00Z">
        <w:r w:rsidR="009F531F">
          <w:rPr>
            <w:rFonts w:ascii="Arial" w:eastAsia="Arial" w:hAnsi="Arial" w:cs="Arial"/>
            <w:sz w:val="16"/>
            <w:szCs w:val="16"/>
          </w:rPr>
          <w:t>thov</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kev</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pab</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uas</w:t>
        </w:r>
        <w:proofErr w:type="spellEnd"/>
        <w:r w:rsidR="009F531F">
          <w:rPr>
            <w:rFonts w:ascii="Arial" w:eastAsia="Arial" w:hAnsi="Arial" w:cs="Arial"/>
            <w:sz w:val="16"/>
            <w:szCs w:val="16"/>
          </w:rPr>
          <w:t xml:space="preserve"> </w:t>
        </w:r>
        <w:proofErr w:type="spellStart"/>
        <w:r w:rsidR="009F531F">
          <w:rPr>
            <w:rFonts w:ascii="Arial" w:eastAsia="Arial" w:hAnsi="Arial" w:cs="Arial"/>
            <w:sz w:val="16"/>
            <w:szCs w:val="16"/>
          </w:rPr>
          <w:t>tshwm</w:t>
        </w:r>
        <w:proofErr w:type="spellEnd"/>
        <w:r w:rsidR="009F531F">
          <w:rPr>
            <w:rFonts w:ascii="Arial" w:eastAsia="Arial" w:hAnsi="Arial" w:cs="Arial"/>
            <w:sz w:val="16"/>
            <w:szCs w:val="16"/>
          </w:rPr>
          <w:t xml:space="preserve"> sim</w:t>
        </w:r>
      </w:ins>
      <w:ins w:id="2765" w:author="Kaxiong" w:date="2021-06-10T17:17:00Z">
        <w:r w:rsidR="009F531F">
          <w:rPr>
            <w:rFonts w:ascii="Arial" w:eastAsia="Arial" w:hAnsi="Arial" w:cs="Arial"/>
            <w:sz w:val="16"/>
            <w:szCs w:val="16"/>
          </w:rPr>
          <w:t xml:space="preserve"> tau </w:t>
        </w:r>
      </w:ins>
      <w:del w:id="2766" w:author="Kaxiong" w:date="2021-06-10T17:17:00Z">
        <w:r w:rsidRPr="00F3250D" w:rsidDel="009F531F">
          <w:rPr>
            <w:rFonts w:ascii="Arial" w:eastAsia="Arial" w:hAnsi="Arial" w:cs="Arial"/>
            <w:sz w:val="16"/>
            <w:szCs w:val="16"/>
          </w:rPr>
          <w:delText xml:space="preserve">muaj peev xwm rov qab </w:delText>
        </w:r>
      </w:del>
      <w:proofErr w:type="spellStart"/>
      <w:r w:rsidRPr="00F3250D">
        <w:rPr>
          <w:rFonts w:ascii="Arial" w:eastAsia="Arial" w:hAnsi="Arial" w:cs="Arial"/>
          <w:sz w:val="16"/>
          <w:szCs w:val="16"/>
        </w:rPr>
        <w:t>yog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tias</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koj</w:t>
      </w:r>
      <w:proofErr w:type="spellEnd"/>
      <w:r w:rsidRPr="00F3250D">
        <w:rPr>
          <w:rFonts w:ascii="Arial" w:eastAsia="Arial" w:hAnsi="Arial" w:cs="Arial"/>
          <w:sz w:val="16"/>
          <w:szCs w:val="16"/>
        </w:rPr>
        <w:t xml:space="preserve"> </w:t>
      </w:r>
      <w:proofErr w:type="spellStart"/>
      <w:ins w:id="2767" w:author="Kaxiong" w:date="2021-06-10T17:17:00Z">
        <w:r w:rsidR="009F531F">
          <w:rPr>
            <w:rFonts w:ascii="Arial" w:eastAsia="Arial" w:hAnsi="Arial" w:cs="Arial"/>
            <w:sz w:val="16"/>
            <w:szCs w:val="16"/>
          </w:rPr>
          <w:t>tsis</w:t>
        </w:r>
        <w:proofErr w:type="spellEnd"/>
        <w:r w:rsidR="009F531F">
          <w:rPr>
            <w:rFonts w:ascii="Arial" w:eastAsia="Arial" w:hAnsi="Arial" w:cs="Arial"/>
            <w:sz w:val="16"/>
            <w:szCs w:val="16"/>
          </w:rPr>
          <w:t xml:space="preserve"> </w:t>
        </w:r>
      </w:ins>
      <w:proofErr w:type="spellStart"/>
      <w:r w:rsidRPr="00F3250D">
        <w:rPr>
          <w:rFonts w:ascii="Arial" w:eastAsia="Arial" w:hAnsi="Arial" w:cs="Arial"/>
          <w:sz w:val="16"/>
          <w:szCs w:val="16"/>
        </w:rPr>
        <w:t>raug</w:t>
      </w:r>
      <w:proofErr w:type="spellEnd"/>
      <w:r w:rsidRPr="00F3250D">
        <w:rPr>
          <w:rFonts w:ascii="Arial" w:eastAsia="Arial" w:hAnsi="Arial" w:cs="Arial"/>
          <w:sz w:val="16"/>
          <w:szCs w:val="16"/>
        </w:rPr>
        <w:t xml:space="preserve"> </w:t>
      </w:r>
      <w:proofErr w:type="spellStart"/>
      <w:r w:rsidRPr="00F3250D">
        <w:rPr>
          <w:rFonts w:ascii="Arial" w:eastAsia="Arial" w:hAnsi="Arial" w:cs="Arial"/>
          <w:sz w:val="16"/>
          <w:szCs w:val="16"/>
        </w:rPr>
        <w:t>qhia</w:t>
      </w:r>
      <w:proofErr w:type="spellEnd"/>
      <w:del w:id="2768" w:author="Kaxiong" w:date="2021-06-10T17:17:00Z">
        <w:r w:rsidRPr="00F3250D" w:rsidDel="009F531F">
          <w:rPr>
            <w:rFonts w:ascii="Arial" w:eastAsia="Arial" w:hAnsi="Arial" w:cs="Arial"/>
            <w:sz w:val="16"/>
            <w:szCs w:val="16"/>
          </w:rPr>
          <w:delText xml:space="preserve"> tsis raug</w:delText>
        </w:r>
      </w:del>
      <w:r w:rsidRPr="00F3250D">
        <w:rPr>
          <w:rFonts w:ascii="Arial" w:eastAsia="Arial" w:hAnsi="Arial" w:cs="Arial"/>
          <w:sz w:val="16"/>
          <w:szCs w:val="16"/>
        </w:rPr>
        <w:t>.</w:t>
      </w:r>
    </w:p>
    <w:p w14:paraId="64A1949E" w14:textId="58816C39" w:rsidR="00BF3E5F" w:rsidRDefault="00BF3E5F">
      <w:pPr>
        <w:spacing w:line="324" w:lineRule="exact"/>
        <w:rPr>
          <w:sz w:val="20"/>
          <w:szCs w:val="20"/>
        </w:rPr>
      </w:pPr>
    </w:p>
    <w:p w14:paraId="25CF4BFD" w14:textId="2B0F02B0" w:rsidR="00BF3E5F" w:rsidRPr="00200835" w:rsidRDefault="00F2670D">
      <w:pPr>
        <w:ind w:left="240"/>
        <w:rPr>
          <w:sz w:val="20"/>
          <w:szCs w:val="20"/>
        </w:rPr>
      </w:pPr>
      <w:r w:rsidRPr="00200835">
        <w:rPr>
          <w:rFonts w:ascii="Arial" w:eastAsia="Arial" w:hAnsi="Arial" w:cs="Arial"/>
          <w:color w:val="2F5496"/>
          <w:sz w:val="20"/>
          <w:szCs w:val="20"/>
        </w:rPr>
        <w:t>Cov</w:t>
      </w:r>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Kauj</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Ruam</w:t>
      </w:r>
      <w:proofErr w:type="spellEnd"/>
      <w:r w:rsidR="00BA5FC8" w:rsidRPr="00200835">
        <w:rPr>
          <w:rFonts w:ascii="Arial" w:eastAsia="Arial" w:hAnsi="Arial" w:cs="Arial"/>
          <w:color w:val="2F5496"/>
          <w:sz w:val="20"/>
          <w:szCs w:val="20"/>
        </w:rPr>
        <w:t xml:space="preserve"> </w:t>
      </w:r>
      <w:proofErr w:type="spellStart"/>
      <w:ins w:id="2769" w:author="Kaxiong" w:date="2021-06-10T17:18:00Z">
        <w:r w:rsidR="009F531F">
          <w:rPr>
            <w:rFonts w:ascii="Arial" w:eastAsia="Arial" w:hAnsi="Arial" w:cs="Arial"/>
            <w:color w:val="2F5496"/>
            <w:sz w:val="20"/>
            <w:szCs w:val="20"/>
          </w:rPr>
          <w:t>Ua</w:t>
        </w:r>
        <w:proofErr w:type="spellEnd"/>
        <w:r w:rsidR="009F531F">
          <w:rPr>
            <w:rFonts w:ascii="Arial" w:eastAsia="Arial" w:hAnsi="Arial" w:cs="Arial"/>
            <w:color w:val="2F5496"/>
            <w:sz w:val="20"/>
            <w:szCs w:val="20"/>
          </w:rPr>
          <w:t xml:space="preserve"> </w:t>
        </w:r>
        <w:proofErr w:type="spellStart"/>
        <w:r w:rsidR="009F531F">
          <w:rPr>
            <w:rFonts w:ascii="Arial" w:eastAsia="Arial" w:hAnsi="Arial" w:cs="Arial"/>
            <w:color w:val="2F5496"/>
            <w:sz w:val="20"/>
            <w:szCs w:val="20"/>
          </w:rPr>
          <w:t>rau</w:t>
        </w:r>
        <w:proofErr w:type="spellEnd"/>
        <w:r w:rsidR="009F531F">
          <w:rPr>
            <w:rFonts w:ascii="Arial" w:eastAsia="Arial" w:hAnsi="Arial" w:cs="Arial"/>
            <w:color w:val="2F5496"/>
            <w:sz w:val="20"/>
            <w:szCs w:val="20"/>
          </w:rPr>
          <w:t xml:space="preserve"> Kev </w:t>
        </w:r>
      </w:ins>
      <w:proofErr w:type="spellStart"/>
      <w:r w:rsidR="00BA5FC8" w:rsidRPr="00200835">
        <w:rPr>
          <w:rFonts w:ascii="Arial" w:eastAsia="Arial" w:hAnsi="Arial" w:cs="Arial"/>
          <w:color w:val="2F5496"/>
          <w:sz w:val="20"/>
          <w:szCs w:val="20"/>
        </w:rPr>
        <w:t>Nqis</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Tes</w:t>
      </w:r>
      <w:proofErr w:type="spellEnd"/>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Ua</w:t>
      </w:r>
      <w:proofErr w:type="spellEnd"/>
      <w:r w:rsidR="00BA5FC8" w:rsidRPr="00200835">
        <w:rPr>
          <w:rFonts w:ascii="Arial" w:eastAsia="Arial" w:hAnsi="Arial" w:cs="Arial"/>
          <w:color w:val="2F5496"/>
          <w:sz w:val="20"/>
          <w:szCs w:val="20"/>
        </w:rPr>
        <w:t xml:space="preserve"> </w:t>
      </w:r>
      <w:proofErr w:type="spellStart"/>
      <w:ins w:id="2770" w:author="Kaxiong" w:date="2021-06-10T17:19:00Z">
        <w:r w:rsidR="009F531F">
          <w:rPr>
            <w:rFonts w:ascii="Arial" w:eastAsia="Arial" w:hAnsi="Arial" w:cs="Arial"/>
            <w:color w:val="2F5496"/>
            <w:sz w:val="20"/>
            <w:szCs w:val="20"/>
          </w:rPr>
          <w:t>Kom</w:t>
        </w:r>
        <w:proofErr w:type="spellEnd"/>
        <w:r w:rsidR="009F531F">
          <w:rPr>
            <w:rFonts w:ascii="Arial" w:eastAsia="Arial" w:hAnsi="Arial" w:cs="Arial"/>
            <w:color w:val="2F5496"/>
            <w:sz w:val="20"/>
            <w:szCs w:val="20"/>
          </w:rPr>
          <w:t xml:space="preserve"> </w:t>
        </w:r>
        <w:proofErr w:type="spellStart"/>
        <w:r w:rsidR="009F531F">
          <w:rPr>
            <w:rFonts w:ascii="Arial" w:eastAsia="Arial" w:hAnsi="Arial" w:cs="Arial"/>
            <w:color w:val="2F5496"/>
            <w:sz w:val="20"/>
            <w:szCs w:val="20"/>
          </w:rPr>
          <w:t>Tiav</w:t>
        </w:r>
        <w:proofErr w:type="spellEnd"/>
        <w:r w:rsidR="009F531F">
          <w:rPr>
            <w:rFonts w:ascii="Arial" w:eastAsia="Arial" w:hAnsi="Arial" w:cs="Arial"/>
            <w:color w:val="2F5496"/>
            <w:sz w:val="20"/>
            <w:szCs w:val="20"/>
          </w:rPr>
          <w:t xml:space="preserve"> </w:t>
        </w:r>
        <w:proofErr w:type="spellStart"/>
        <w:r w:rsidR="009F531F">
          <w:rPr>
            <w:rFonts w:ascii="Arial" w:eastAsia="Arial" w:hAnsi="Arial" w:cs="Arial"/>
            <w:color w:val="2F5496"/>
            <w:sz w:val="20"/>
            <w:szCs w:val="20"/>
          </w:rPr>
          <w:t>Sawv</w:t>
        </w:r>
        <w:proofErr w:type="spellEnd"/>
        <w:r w:rsidR="009F531F">
          <w:rPr>
            <w:rFonts w:ascii="Arial" w:eastAsia="Arial" w:hAnsi="Arial" w:cs="Arial"/>
            <w:color w:val="2F5496"/>
            <w:sz w:val="20"/>
            <w:szCs w:val="20"/>
          </w:rPr>
          <w:t xml:space="preserve"> </w:t>
        </w:r>
        <w:proofErr w:type="spellStart"/>
        <w:r w:rsidR="009F531F">
          <w:rPr>
            <w:rFonts w:ascii="Arial" w:eastAsia="Arial" w:hAnsi="Arial" w:cs="Arial"/>
            <w:color w:val="2F5496"/>
            <w:sz w:val="20"/>
            <w:szCs w:val="20"/>
          </w:rPr>
          <w:t>Daws</w:t>
        </w:r>
      </w:ins>
      <w:proofErr w:type="spellEnd"/>
      <w:del w:id="2771" w:author="Kaxiong" w:date="2021-06-10T17:19:00Z">
        <w:r w:rsidR="00BA5FC8" w:rsidRPr="00200835" w:rsidDel="009F531F">
          <w:rPr>
            <w:rFonts w:ascii="Arial" w:eastAsia="Arial" w:hAnsi="Arial" w:cs="Arial"/>
            <w:color w:val="2F5496"/>
            <w:sz w:val="20"/>
            <w:szCs w:val="20"/>
          </w:rPr>
          <w:delText>Rau</w:delText>
        </w:r>
      </w:del>
      <w:r w:rsidR="00BA5FC8" w:rsidRPr="00200835">
        <w:rPr>
          <w:rFonts w:ascii="Arial" w:eastAsia="Arial" w:hAnsi="Arial" w:cs="Arial"/>
          <w:color w:val="2F5496"/>
          <w:sz w:val="20"/>
          <w:szCs w:val="20"/>
        </w:rPr>
        <w:t xml:space="preserve"> </w:t>
      </w:r>
      <w:proofErr w:type="spellStart"/>
      <w:r w:rsidR="00BA5FC8" w:rsidRPr="00200835">
        <w:rPr>
          <w:rFonts w:ascii="Arial" w:eastAsia="Arial" w:hAnsi="Arial" w:cs="Arial"/>
          <w:color w:val="2F5496"/>
          <w:sz w:val="20"/>
          <w:szCs w:val="20"/>
        </w:rPr>
        <w:t>kev</w:t>
      </w:r>
      <w:proofErr w:type="spellEnd"/>
      <w:r w:rsidR="00BA5FC8" w:rsidRPr="00200835">
        <w:rPr>
          <w:rFonts w:ascii="Arial" w:eastAsia="Arial" w:hAnsi="Arial" w:cs="Arial"/>
          <w:color w:val="2F5496"/>
          <w:sz w:val="20"/>
          <w:szCs w:val="20"/>
        </w:rPr>
        <w:t xml:space="preserve"> Pom Zoo </w:t>
      </w:r>
      <w:proofErr w:type="spellStart"/>
      <w:ins w:id="2772" w:author="Kaxiong" w:date="2021-06-10T17:20:00Z">
        <w:r w:rsidR="009F531F">
          <w:rPr>
            <w:rFonts w:ascii="Arial" w:eastAsia="Arial" w:hAnsi="Arial" w:cs="Arial"/>
            <w:color w:val="2F5496"/>
            <w:sz w:val="20"/>
            <w:szCs w:val="20"/>
          </w:rPr>
          <w:t>Txog</w:t>
        </w:r>
        <w:proofErr w:type="spellEnd"/>
        <w:r w:rsidR="009F531F">
          <w:rPr>
            <w:rFonts w:ascii="Arial" w:eastAsia="Arial" w:hAnsi="Arial" w:cs="Arial"/>
            <w:color w:val="2F5496"/>
            <w:sz w:val="20"/>
            <w:szCs w:val="20"/>
          </w:rPr>
          <w:t xml:space="preserve"> </w:t>
        </w:r>
        <w:proofErr w:type="spellStart"/>
        <w:r w:rsidR="009F531F">
          <w:rPr>
            <w:rFonts w:ascii="Arial" w:eastAsia="Arial" w:hAnsi="Arial" w:cs="Arial"/>
            <w:color w:val="2F5496"/>
            <w:sz w:val="20"/>
            <w:szCs w:val="20"/>
          </w:rPr>
          <w:t>Txoj</w:t>
        </w:r>
        <w:proofErr w:type="spellEnd"/>
        <w:r w:rsidR="009F531F">
          <w:rPr>
            <w:rFonts w:ascii="Arial" w:eastAsia="Arial" w:hAnsi="Arial" w:cs="Arial"/>
            <w:color w:val="2F5496"/>
            <w:sz w:val="20"/>
            <w:szCs w:val="20"/>
          </w:rPr>
          <w:t xml:space="preserve"> Cai </w:t>
        </w:r>
      </w:ins>
      <w:del w:id="2773" w:author="Kaxiong" w:date="2021-06-10T17:20:00Z">
        <w:r w:rsidR="00BA5FC8" w:rsidRPr="00200835" w:rsidDel="009F531F">
          <w:rPr>
            <w:rFonts w:ascii="Arial" w:eastAsia="Arial" w:hAnsi="Arial" w:cs="Arial"/>
            <w:color w:val="2F5496"/>
            <w:sz w:val="20"/>
            <w:szCs w:val="20"/>
          </w:rPr>
          <w:delText>Ntawm Kev Ua Tiav</w:delText>
        </w:r>
      </w:del>
    </w:p>
    <w:p w14:paraId="3265CBAD" w14:textId="09F3C4C0" w:rsidR="00BF3E5F" w:rsidRDefault="00BF3E5F">
      <w:pPr>
        <w:spacing w:line="336" w:lineRule="exact"/>
        <w:rPr>
          <w:sz w:val="20"/>
          <w:szCs w:val="20"/>
        </w:rPr>
      </w:pPr>
    </w:p>
    <w:p w14:paraId="06437DD3" w14:textId="765DEE37" w:rsidR="00BF3E5F" w:rsidRPr="00F57F70" w:rsidRDefault="00F2670D">
      <w:pPr>
        <w:ind w:left="600"/>
        <w:rPr>
          <w:sz w:val="16"/>
          <w:szCs w:val="16"/>
        </w:rPr>
      </w:pPr>
      <w:r w:rsidRPr="00F57F70">
        <w:rPr>
          <w:rFonts w:ascii="Arial" w:eastAsia="Arial" w:hAnsi="Arial" w:cs="Arial"/>
          <w:color w:val="2F5496"/>
          <w:sz w:val="16"/>
          <w:szCs w:val="16"/>
        </w:rPr>
        <w:t xml:space="preserve">1. </w:t>
      </w:r>
      <w:proofErr w:type="spellStart"/>
      <w:r w:rsidRPr="00F57F70">
        <w:rPr>
          <w:rFonts w:ascii="Arial" w:eastAsia="Arial" w:hAnsi="Arial" w:cs="Arial"/>
          <w:color w:val="2F5496"/>
          <w:sz w:val="16"/>
          <w:szCs w:val="16"/>
        </w:rPr>
        <w:t>Ua</w:t>
      </w:r>
      <w:proofErr w:type="spellEnd"/>
      <w:r w:rsidRPr="00F57F70">
        <w:rPr>
          <w:rFonts w:ascii="Arial" w:eastAsia="Arial" w:hAnsi="Arial" w:cs="Arial"/>
          <w:color w:val="2F5496"/>
          <w:sz w:val="16"/>
          <w:szCs w:val="16"/>
        </w:rPr>
        <w:t xml:space="preserve"> </w:t>
      </w:r>
      <w:proofErr w:type="spellStart"/>
      <w:r w:rsidRPr="00F57F70">
        <w:rPr>
          <w:rFonts w:ascii="Arial" w:eastAsia="Arial" w:hAnsi="Arial" w:cs="Arial"/>
          <w:color w:val="2F5496"/>
          <w:sz w:val="16"/>
          <w:szCs w:val="16"/>
        </w:rPr>
        <w:t>hauj</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lwm</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nrog</w:t>
      </w:r>
      <w:proofErr w:type="spellEnd"/>
      <w:r w:rsidR="00C87AAF" w:rsidRPr="00F57F70">
        <w:rPr>
          <w:rFonts w:ascii="Arial" w:eastAsia="Arial" w:hAnsi="Arial" w:cs="Arial"/>
          <w:color w:val="2F5496"/>
          <w:sz w:val="16"/>
          <w:szCs w:val="16"/>
        </w:rPr>
        <w:t xml:space="preserve"> </w:t>
      </w:r>
      <w:ins w:id="2774" w:author="Kaxiong" w:date="2021-06-10T17:20:00Z">
        <w:r w:rsidR="009F531F">
          <w:rPr>
            <w:rFonts w:ascii="Arial" w:eastAsia="Arial" w:hAnsi="Arial" w:cs="Arial"/>
            <w:color w:val="2F5496"/>
            <w:sz w:val="16"/>
            <w:szCs w:val="16"/>
          </w:rPr>
          <w:t xml:space="preserve">cov </w:t>
        </w:r>
      </w:ins>
      <w:del w:id="2775" w:author="Kaxiong" w:date="2021-06-10T17:20:00Z">
        <w:r w:rsidR="00C87AAF" w:rsidRPr="00F57F70" w:rsidDel="009F531F">
          <w:rPr>
            <w:rFonts w:ascii="Arial" w:eastAsia="Arial" w:hAnsi="Arial" w:cs="Arial"/>
            <w:color w:val="2F5496"/>
            <w:sz w:val="16"/>
            <w:szCs w:val="16"/>
          </w:rPr>
          <w:delText xml:space="preserve">tus </w:delText>
        </w:r>
      </w:del>
      <w:proofErr w:type="spellStart"/>
      <w:r w:rsidR="00C87AAF" w:rsidRPr="00F57F70">
        <w:rPr>
          <w:rFonts w:ascii="Arial" w:eastAsia="Arial" w:hAnsi="Arial" w:cs="Arial"/>
          <w:color w:val="2F5496"/>
          <w:sz w:val="16"/>
          <w:szCs w:val="16"/>
        </w:rPr>
        <w:t>neeg</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tswj</w:t>
      </w:r>
      <w:proofErr w:type="spellEnd"/>
      <w:r w:rsidR="00C87AAF" w:rsidRPr="00F57F70">
        <w:rPr>
          <w:rFonts w:ascii="Arial" w:eastAsia="Arial" w:hAnsi="Arial" w:cs="Arial"/>
          <w:color w:val="2F5496"/>
          <w:sz w:val="16"/>
          <w:szCs w:val="16"/>
        </w:rPr>
        <w:t xml:space="preserve"> </w:t>
      </w:r>
      <w:proofErr w:type="spellStart"/>
      <w:r w:rsidR="00C87AAF" w:rsidRPr="00F57F70">
        <w:rPr>
          <w:rFonts w:ascii="Arial" w:eastAsia="Arial" w:hAnsi="Arial" w:cs="Arial"/>
          <w:color w:val="2F5496"/>
          <w:sz w:val="16"/>
          <w:szCs w:val="16"/>
        </w:rPr>
        <w:t>hwm</w:t>
      </w:r>
      <w:proofErr w:type="spellEnd"/>
    </w:p>
    <w:p w14:paraId="0DFA058C" w14:textId="77777777" w:rsidR="00BF3E5F" w:rsidRDefault="00BF3E5F">
      <w:pPr>
        <w:spacing w:line="276" w:lineRule="exact"/>
        <w:rPr>
          <w:sz w:val="20"/>
          <w:szCs w:val="20"/>
        </w:rPr>
      </w:pPr>
    </w:p>
    <w:p w14:paraId="4BB372BF" w14:textId="2459EB2E" w:rsidR="00BF3E5F" w:rsidRPr="00CB7356" w:rsidRDefault="00F2670D" w:rsidP="00AD7FA9">
      <w:pPr>
        <w:spacing w:line="418" w:lineRule="auto"/>
        <w:ind w:left="240" w:right="80"/>
        <w:jc w:val="both"/>
        <w:rPr>
          <w:sz w:val="16"/>
          <w:szCs w:val="16"/>
        </w:rPr>
      </w:pPr>
      <w:proofErr w:type="spellStart"/>
      <w:r w:rsidRPr="00CB7356">
        <w:rPr>
          <w:rFonts w:ascii="Arial" w:eastAsia="Arial" w:hAnsi="Arial" w:cs="Arial"/>
          <w:sz w:val="16"/>
          <w:szCs w:val="16"/>
        </w:rPr>
        <w:t>Raws</w:t>
      </w:r>
      <w:proofErr w:type="spellEnd"/>
      <w:r w:rsidRPr="00CB7356">
        <w:rPr>
          <w:rFonts w:ascii="Arial" w:eastAsia="Arial" w:hAnsi="Arial" w:cs="Arial"/>
          <w:sz w:val="16"/>
          <w:szCs w:val="16"/>
        </w:rPr>
        <w:t xml:space="preserve"> li </w:t>
      </w:r>
      <w:proofErr w:type="spellStart"/>
      <w:r w:rsidRPr="00CB7356">
        <w:rPr>
          <w:rFonts w:ascii="Arial" w:eastAsia="Arial" w:hAnsi="Arial" w:cs="Arial"/>
          <w:sz w:val="16"/>
          <w:szCs w:val="16"/>
        </w:rPr>
        <w:t>peb</w:t>
      </w:r>
      <w:proofErr w:type="spellEnd"/>
      <w:r w:rsidRPr="00CB7356">
        <w:rPr>
          <w:rFonts w:ascii="Arial" w:eastAsia="Arial" w:hAnsi="Arial" w:cs="Arial"/>
          <w:sz w:val="16"/>
          <w:szCs w:val="16"/>
        </w:rPr>
        <w:t xml:space="preserve"> tau </w:t>
      </w:r>
      <w:proofErr w:type="spellStart"/>
      <w:r w:rsidRPr="00CB7356">
        <w:rPr>
          <w:rFonts w:ascii="Arial" w:eastAsia="Arial" w:hAnsi="Arial" w:cs="Arial"/>
          <w:sz w:val="16"/>
          <w:szCs w:val="16"/>
        </w:rPr>
        <w:t>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meej</w:t>
      </w:r>
      <w:proofErr w:type="spellEnd"/>
      <w:r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xwm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txheej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nyab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zaub</w:t>
      </w:r>
      <w:proofErr w:type="spellEnd"/>
      <w:r w:rsidR="004C6757" w:rsidRPr="00CB7356">
        <w:rPr>
          <w:rFonts w:ascii="Arial" w:eastAsia="Arial" w:hAnsi="Arial" w:cs="Arial"/>
          <w:sz w:val="16"/>
          <w:szCs w:val="16"/>
        </w:rPr>
        <w:t xml:space="preserve"> mov</w:t>
      </w:r>
      <w:r w:rsidRPr="00CB7356">
        <w:rPr>
          <w:rFonts w:ascii="Arial" w:eastAsia="Arial" w:hAnsi="Arial" w:cs="Arial"/>
          <w:sz w:val="16"/>
          <w:szCs w:val="16"/>
        </w:rPr>
        <w:t xml:space="preserve">, </w:t>
      </w:r>
      <w:proofErr w:type="spellStart"/>
      <w:r w:rsidRPr="00CB7356">
        <w:rPr>
          <w:rFonts w:ascii="Arial" w:eastAsia="Arial" w:hAnsi="Arial" w:cs="Arial"/>
          <w:sz w:val="16"/>
          <w:szCs w:val="16"/>
        </w:rPr>
        <w:t>tshwj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tshaj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yog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thaum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nws</w:t>
      </w:r>
      <w:proofErr w:type="spellEnd"/>
      <w:r w:rsidRPr="00CB7356">
        <w:rPr>
          <w:rFonts w:ascii="Arial" w:eastAsia="Arial" w:hAnsi="Arial" w:cs="Arial"/>
          <w:sz w:val="16"/>
          <w:szCs w:val="16"/>
        </w:rPr>
        <w:t xml:space="preserve"> los </w:t>
      </w:r>
      <w:proofErr w:type="spellStart"/>
      <w:r w:rsidRPr="00CB7356">
        <w:rPr>
          <w:rFonts w:ascii="Arial" w:eastAsia="Arial" w:hAnsi="Arial" w:cs="Arial"/>
          <w:sz w:val="16"/>
          <w:szCs w:val="16"/>
        </w:rPr>
        <w:t>txog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koom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ua</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w:t>
      </w:r>
      <w:r w:rsidR="004C6757" w:rsidRPr="00CB7356">
        <w:rPr>
          <w:rFonts w:ascii="Arial" w:eastAsia="Arial" w:hAnsi="Arial" w:cs="Arial"/>
          <w:sz w:val="16"/>
          <w:szCs w:val="16"/>
        </w:rPr>
        <w:t>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txhais</w:t>
      </w:r>
      <w:proofErr w:type="spellEnd"/>
      <w:r w:rsidRPr="00CB7356">
        <w:rPr>
          <w:rFonts w:ascii="Arial" w:eastAsia="Arial" w:hAnsi="Arial" w:cs="Arial"/>
          <w:sz w:val="16"/>
          <w:szCs w:val="16"/>
        </w:rPr>
        <w:t xml:space="preserve"> tau </w:t>
      </w:r>
      <w:proofErr w:type="spellStart"/>
      <w:r w:rsidRPr="00CB7356">
        <w:rPr>
          <w:rFonts w:ascii="Arial" w:eastAsia="Arial" w:hAnsi="Arial" w:cs="Arial"/>
          <w:sz w:val="16"/>
          <w:szCs w:val="16"/>
        </w:rPr>
        <w:t>hais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tias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nws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poob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rau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thiab</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tswj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ib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cheeb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tsam</w:t>
      </w:r>
      <w:proofErr w:type="spellEnd"/>
      <w:r w:rsidRPr="00CB7356">
        <w:rPr>
          <w:rFonts w:ascii="Arial" w:eastAsia="Arial" w:hAnsi="Arial" w:cs="Arial"/>
          <w:sz w:val="16"/>
          <w:szCs w:val="16"/>
        </w:rPr>
        <w:t xml:space="preserve"> los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lawv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ins w:id="2776" w:author="Kaxiong" w:date="2021-06-10T17:24:00Z">
        <w:r w:rsidR="006C585D">
          <w:rPr>
            <w:rFonts w:ascii="Arial" w:eastAsia="Arial" w:hAnsi="Arial" w:cs="Arial"/>
            <w:sz w:val="16"/>
            <w:szCs w:val="16"/>
          </w:rPr>
          <w:t>poav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qhia</w:t>
        </w:r>
      </w:ins>
      <w:proofErr w:type="spellEnd"/>
      <w:del w:id="2777" w:author="Kaxiong" w:date="2021-06-10T17:24:00Z">
        <w:r w:rsidRPr="00CB7356" w:rsidDel="006C585D">
          <w:rPr>
            <w:rFonts w:ascii="Arial" w:eastAsia="Arial" w:hAnsi="Arial" w:cs="Arial"/>
            <w:sz w:val="16"/>
            <w:szCs w:val="16"/>
          </w:rPr>
          <w:delText>txha</w:delText>
        </w:r>
      </w:del>
      <w:del w:id="2778" w:author="Kaxiong" w:date="2021-06-10T17:25:00Z">
        <w:r w:rsidRPr="00CB7356" w:rsidDel="006C585D">
          <w:rPr>
            <w:rFonts w:ascii="Arial" w:eastAsia="Arial" w:hAnsi="Arial" w:cs="Arial"/>
            <w:sz w:val="16"/>
            <w:szCs w:val="16"/>
          </w:rPr>
          <w:delText>is</w:delText>
        </w:r>
      </w:del>
      <w:r w:rsidRPr="00CB7356">
        <w:rPr>
          <w:rFonts w:ascii="Arial" w:eastAsia="Arial" w:hAnsi="Arial" w:cs="Arial"/>
          <w:sz w:val="16"/>
          <w:szCs w:val="16"/>
        </w:rPr>
        <w:t xml:space="preserve"> </w:t>
      </w:r>
      <w:proofErr w:type="spellStart"/>
      <w:r w:rsidRPr="00CB7356">
        <w:rPr>
          <w:rFonts w:ascii="Arial" w:eastAsia="Arial" w:hAnsi="Arial" w:cs="Arial"/>
          <w:sz w:val="16"/>
          <w:szCs w:val="16"/>
        </w:rPr>
        <w:t>thiab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siv</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meej</w:t>
      </w:r>
      <w:proofErr w:type="spellEnd"/>
      <w:r w:rsidRPr="00CB7356">
        <w:rPr>
          <w:rFonts w:ascii="Arial" w:eastAsia="Arial" w:hAnsi="Arial" w:cs="Arial"/>
          <w:sz w:val="16"/>
          <w:szCs w:val="16"/>
        </w:rPr>
        <w:t xml:space="preserve"> li </w:t>
      </w:r>
      <w:proofErr w:type="spellStart"/>
      <w:r w:rsidRPr="00CB7356">
        <w:rPr>
          <w:rFonts w:ascii="Arial" w:eastAsia="Arial" w:hAnsi="Arial" w:cs="Arial"/>
          <w:sz w:val="16"/>
          <w:szCs w:val="16"/>
        </w:rPr>
        <w:t>cas</w:t>
      </w:r>
      <w:proofErr w:type="spellEnd"/>
      <w:r w:rsidRPr="00CB7356">
        <w:rPr>
          <w:rFonts w:ascii="Arial" w:eastAsia="Arial" w:hAnsi="Arial" w:cs="Arial"/>
          <w:sz w:val="16"/>
          <w:szCs w:val="16"/>
        </w:rPr>
        <w:t>, los</w:t>
      </w:r>
      <w:r w:rsidR="004C6757" w:rsidRPr="00CB7356">
        <w:rPr>
          <w:rFonts w:ascii="Arial" w:eastAsia="Arial" w:hAnsi="Arial" w:cs="Arial"/>
          <w:sz w:val="16"/>
          <w:szCs w:val="16"/>
        </w:rPr>
        <w:t xml:space="preserve"> </w:t>
      </w:r>
      <w:r w:rsidRPr="00CB7356">
        <w:rPr>
          <w:rFonts w:ascii="Arial" w:eastAsia="Arial" w:hAnsi="Arial" w:cs="Arial"/>
          <w:sz w:val="16"/>
          <w:szCs w:val="16"/>
        </w:rPr>
        <w:t xml:space="preserve">sis </w:t>
      </w:r>
      <w:proofErr w:type="spellStart"/>
      <w:r w:rsidRPr="00CB7356">
        <w:rPr>
          <w:rFonts w:ascii="Arial" w:eastAsia="Arial" w:hAnsi="Arial" w:cs="Arial"/>
          <w:sz w:val="16"/>
          <w:szCs w:val="16"/>
        </w:rPr>
        <w:t>nyob</w:t>
      </w:r>
      <w:proofErr w:type="spellEnd"/>
      <w:r w:rsidRPr="00CB7356">
        <w:rPr>
          <w:rFonts w:ascii="Arial" w:eastAsia="Arial" w:hAnsi="Arial" w:cs="Arial"/>
          <w:sz w:val="16"/>
          <w:szCs w:val="16"/>
        </w:rPr>
        <w:t xml:space="preserve"> </w:t>
      </w:r>
      <w:proofErr w:type="spellStart"/>
      <w:ins w:id="2779" w:author="Kaxiong" w:date="2021-06-10T17:25:00Z">
        <w:r w:rsidR="006C585D">
          <w:rPr>
            <w:rFonts w:ascii="Arial" w:eastAsia="Arial" w:hAnsi="Arial" w:cs="Arial"/>
            <w:sz w:val="16"/>
            <w:szCs w:val="16"/>
          </w:rPr>
          <w:t>qhov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teeb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meem</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yooj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yim</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ib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qho</w:t>
        </w:r>
        <w:proofErr w:type="spellEnd"/>
        <w:r w:rsidR="006C585D">
          <w:rPr>
            <w:rFonts w:ascii="Arial" w:eastAsia="Arial" w:hAnsi="Arial" w:cs="Arial"/>
            <w:sz w:val="16"/>
            <w:szCs w:val="16"/>
          </w:rPr>
          <w:t xml:space="preserve"> </w:t>
        </w:r>
      </w:ins>
      <w:proofErr w:type="spellStart"/>
      <w:ins w:id="2780" w:author="Kaxiong" w:date="2021-06-10T17:26:00Z">
        <w:r w:rsidR="006C585D">
          <w:rPr>
            <w:rFonts w:ascii="Arial" w:eastAsia="Arial" w:hAnsi="Arial" w:cs="Arial"/>
            <w:sz w:val="16"/>
            <w:szCs w:val="16"/>
          </w:rPr>
          <w:t>rau</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ib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qho</w:t>
        </w:r>
        <w:proofErr w:type="spellEnd"/>
        <w:r w:rsidR="006C585D">
          <w:rPr>
            <w:rFonts w:ascii="Arial" w:eastAsia="Arial" w:hAnsi="Arial" w:cs="Arial"/>
            <w:sz w:val="16"/>
            <w:szCs w:val="16"/>
          </w:rPr>
          <w:t xml:space="preserve">. </w:t>
        </w:r>
      </w:ins>
      <w:del w:id="2781" w:author="Kaxiong" w:date="2021-06-10T17:26:00Z">
        <w:r w:rsidRPr="00CB7356" w:rsidDel="006C585D">
          <w:rPr>
            <w:rFonts w:ascii="Arial" w:eastAsia="Arial" w:hAnsi="Arial" w:cs="Arial"/>
            <w:sz w:val="16"/>
            <w:szCs w:val="16"/>
          </w:rPr>
          <w:delText xml:space="preserve">rau qee kis. </w:delText>
        </w:r>
      </w:del>
      <w:proofErr w:type="spellStart"/>
      <w:r w:rsidRPr="00CB7356">
        <w:rPr>
          <w:rFonts w:ascii="Arial" w:eastAsia="Arial" w:hAnsi="Arial" w:cs="Arial"/>
          <w:sz w:val="16"/>
          <w:szCs w:val="16"/>
        </w:rPr>
        <w:t>Nkag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txoj</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hauv</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kev</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tias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ua</w:t>
      </w:r>
      <w:proofErr w:type="spellEnd"/>
      <w:r w:rsidRPr="00CB7356">
        <w:rPr>
          <w:rFonts w:ascii="Arial" w:eastAsia="Arial" w:hAnsi="Arial" w:cs="Arial"/>
          <w:sz w:val="16"/>
          <w:szCs w:val="16"/>
        </w:rPr>
        <w:t xml:space="preserve"> li </w:t>
      </w:r>
      <w:proofErr w:type="spellStart"/>
      <w:r w:rsidRPr="00CB7356">
        <w:rPr>
          <w:rFonts w:ascii="Arial" w:eastAsia="Arial" w:hAnsi="Arial" w:cs="Arial"/>
          <w:sz w:val="16"/>
          <w:szCs w:val="16"/>
        </w:rPr>
        <w:t>cas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thiab</w:t>
      </w:r>
      <w:proofErr w:type="spellEnd"/>
      <w:r w:rsidRPr="00CB7356">
        <w:rPr>
          <w:rFonts w:ascii="Arial" w:eastAsia="Arial" w:hAnsi="Arial" w:cs="Arial"/>
          <w:sz w:val="16"/>
          <w:szCs w:val="16"/>
        </w:rPr>
        <w:t xml:space="preserve"> vim li </w:t>
      </w:r>
      <w:proofErr w:type="spellStart"/>
      <w:r w:rsidRPr="00CB7356">
        <w:rPr>
          <w:rFonts w:ascii="Arial" w:eastAsia="Arial" w:hAnsi="Arial" w:cs="Arial"/>
          <w:sz w:val="16"/>
          <w:szCs w:val="16"/>
        </w:rPr>
        <w:t>cas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koj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thiab</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tswj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ib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cheeb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tsam</w:t>
      </w:r>
      <w:proofErr w:type="spellEnd"/>
      <w:r w:rsidRPr="00CB7356">
        <w:rPr>
          <w:rFonts w:ascii="Arial" w:eastAsia="Arial" w:hAnsi="Arial" w:cs="Arial"/>
          <w:sz w:val="16"/>
          <w:szCs w:val="16"/>
        </w:rPr>
        <w:t xml:space="preserve"> </w:t>
      </w:r>
      <w:proofErr w:type="spellStart"/>
      <w:ins w:id="2782" w:author="Kaxiong" w:date="2021-06-10T17:27:00Z">
        <w:r w:rsidR="006C585D">
          <w:rPr>
            <w:rFonts w:ascii="Arial" w:eastAsia="Arial" w:hAnsi="Arial" w:cs="Arial"/>
            <w:sz w:val="16"/>
            <w:szCs w:val="16"/>
          </w:rPr>
          <w:t>piav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qhia</w:t>
        </w:r>
        <w:proofErr w:type="spellEnd"/>
        <w:r w:rsidR="006C585D">
          <w:rPr>
            <w:rFonts w:ascii="Arial" w:eastAsia="Arial" w:hAnsi="Arial" w:cs="Arial"/>
            <w:sz w:val="16"/>
            <w:szCs w:val="16"/>
          </w:rPr>
          <w:t xml:space="preserve"> </w:t>
        </w:r>
      </w:ins>
      <w:del w:id="2783" w:author="Kaxiong" w:date="2021-06-10T17:27:00Z">
        <w:r w:rsidRPr="00CB7356" w:rsidDel="006C585D">
          <w:rPr>
            <w:rFonts w:ascii="Arial" w:eastAsia="Arial" w:hAnsi="Arial" w:cs="Arial"/>
            <w:sz w:val="16"/>
            <w:szCs w:val="16"/>
          </w:rPr>
          <w:delText xml:space="preserve">txhais </w:delText>
        </w:r>
      </w:del>
      <w:r w:rsidRPr="00CB7356">
        <w:rPr>
          <w:rFonts w:ascii="Arial" w:eastAsia="Arial" w:hAnsi="Arial" w:cs="Arial"/>
          <w:sz w:val="16"/>
          <w:szCs w:val="16"/>
        </w:rPr>
        <w:t xml:space="preserve">cov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nyab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xeeb</w:t>
      </w:r>
      <w:proofErr w:type="spellEnd"/>
      <w:r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ntawm</w:t>
      </w:r>
      <w:proofErr w:type="spellEnd"/>
      <w:r w:rsidR="004C6757" w:rsidRPr="00CB7356">
        <w:rPr>
          <w:rFonts w:ascii="Arial" w:eastAsia="Arial" w:hAnsi="Arial" w:cs="Arial"/>
          <w:sz w:val="16"/>
          <w:szCs w:val="16"/>
        </w:rPr>
        <w:t xml:space="preserve"> </w:t>
      </w:r>
      <w:proofErr w:type="spellStart"/>
      <w:r w:rsidR="004C6757" w:rsidRPr="00CB7356">
        <w:rPr>
          <w:rFonts w:ascii="Arial" w:eastAsia="Arial" w:hAnsi="Arial" w:cs="Arial"/>
          <w:sz w:val="16"/>
          <w:szCs w:val="16"/>
        </w:rPr>
        <w:t>zaub</w:t>
      </w:r>
      <w:proofErr w:type="spellEnd"/>
      <w:r w:rsidR="004C6757" w:rsidRPr="00CB7356">
        <w:rPr>
          <w:rFonts w:ascii="Arial" w:eastAsia="Arial" w:hAnsi="Arial" w:cs="Arial"/>
          <w:sz w:val="16"/>
          <w:szCs w:val="16"/>
        </w:rPr>
        <w:t xml:space="preserve"> mov </w:t>
      </w:r>
      <w:proofErr w:type="spellStart"/>
      <w:r w:rsidRPr="00CB7356">
        <w:rPr>
          <w:rFonts w:ascii="Arial" w:eastAsia="Arial" w:hAnsi="Arial" w:cs="Arial"/>
          <w:sz w:val="16"/>
          <w:szCs w:val="16"/>
        </w:rPr>
        <w:t>tuaj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yeem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muab</w:t>
      </w:r>
      <w:proofErr w:type="spellEnd"/>
      <w:r w:rsidRPr="00CB7356">
        <w:rPr>
          <w:rFonts w:ascii="Arial" w:eastAsia="Arial" w:hAnsi="Arial" w:cs="Arial"/>
          <w:sz w:val="16"/>
          <w:szCs w:val="16"/>
        </w:rPr>
        <w:t xml:space="preserve"> </w:t>
      </w:r>
      <w:proofErr w:type="spellStart"/>
      <w:ins w:id="2784" w:author="Kaxiong" w:date="2021-06-10T17:28:00Z">
        <w:r w:rsidR="006C585D">
          <w:rPr>
            <w:rFonts w:ascii="Arial" w:eastAsia="Arial" w:hAnsi="Arial" w:cs="Arial"/>
            <w:sz w:val="16"/>
            <w:szCs w:val="16"/>
          </w:rPr>
          <w:t>tus</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qauv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txoj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kev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cai</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lij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choj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uas</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muaj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txiaj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ntsig</w:t>
        </w:r>
        <w:proofErr w:type="spellEnd"/>
        <w:r w:rsidR="006C585D">
          <w:rPr>
            <w:rFonts w:ascii="Arial" w:eastAsia="Arial" w:hAnsi="Arial" w:cs="Arial"/>
            <w:sz w:val="16"/>
            <w:szCs w:val="16"/>
          </w:rPr>
          <w:t xml:space="preserve"> </w:t>
        </w:r>
      </w:ins>
      <w:del w:id="2785" w:author="Kaxiong" w:date="2021-06-10T17:28:00Z">
        <w:r w:rsidRPr="00CB7356" w:rsidDel="006C585D">
          <w:rPr>
            <w:rFonts w:ascii="Arial" w:eastAsia="Arial" w:hAnsi="Arial" w:cs="Arial"/>
            <w:sz w:val="16"/>
            <w:szCs w:val="16"/>
          </w:rPr>
          <w:delText>lub hauv paus hauj</w:delText>
        </w:r>
        <w:r w:rsidR="004C6757" w:rsidRPr="00CB7356" w:rsidDel="006C585D">
          <w:rPr>
            <w:rFonts w:ascii="Arial" w:eastAsia="Arial" w:hAnsi="Arial" w:cs="Arial"/>
            <w:sz w:val="16"/>
            <w:szCs w:val="16"/>
          </w:rPr>
          <w:delText xml:space="preserve"> </w:delText>
        </w:r>
        <w:r w:rsidRPr="00CB7356" w:rsidDel="006C585D">
          <w:rPr>
            <w:rFonts w:ascii="Arial" w:eastAsia="Arial" w:hAnsi="Arial" w:cs="Arial"/>
            <w:sz w:val="16"/>
            <w:szCs w:val="16"/>
          </w:rPr>
          <w:delText xml:space="preserve">lwm zoo </w:delText>
        </w:r>
      </w:del>
      <w:proofErr w:type="spellStart"/>
      <w:r w:rsidRPr="00CB7356">
        <w:rPr>
          <w:rFonts w:ascii="Arial" w:eastAsia="Arial" w:hAnsi="Arial" w:cs="Arial"/>
          <w:sz w:val="16"/>
          <w:szCs w:val="16"/>
        </w:rPr>
        <w:t>rau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nkag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qhov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kev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mus</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rau</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hauv</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yav</w:t>
      </w:r>
      <w:proofErr w:type="spellEnd"/>
      <w:r w:rsidRPr="00CB7356">
        <w:rPr>
          <w:rFonts w:ascii="Arial" w:eastAsia="Arial" w:hAnsi="Arial" w:cs="Arial"/>
          <w:sz w:val="16"/>
          <w:szCs w:val="16"/>
        </w:rPr>
        <w:t xml:space="preserve"> tom </w:t>
      </w:r>
      <w:proofErr w:type="spellStart"/>
      <w:r w:rsidRPr="00CB7356">
        <w:rPr>
          <w:rFonts w:ascii="Arial" w:eastAsia="Arial" w:hAnsi="Arial" w:cs="Arial"/>
          <w:sz w:val="16"/>
          <w:szCs w:val="16"/>
        </w:rPr>
        <w:t>ntej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Ntxiv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mus</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ntaub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pov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thawj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ntawm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lub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koo</w:t>
      </w:r>
      <w:r w:rsidR="004C6757" w:rsidRPr="00CB7356">
        <w:rPr>
          <w:rFonts w:ascii="Arial" w:eastAsia="Arial" w:hAnsi="Arial" w:cs="Arial"/>
          <w:sz w:val="16"/>
          <w:szCs w:val="16"/>
        </w:rPr>
        <w:t>s</w:t>
      </w:r>
      <w:proofErr w:type="spellEnd"/>
      <w:r w:rsidR="004C6757" w:rsidRPr="00CB7356">
        <w:rPr>
          <w:rFonts w:ascii="Arial" w:eastAsia="Arial" w:hAnsi="Arial" w:cs="Arial"/>
          <w:sz w:val="16"/>
          <w:szCs w:val="16"/>
        </w:rPr>
        <w:t xml:space="preserve"> </w:t>
      </w:r>
      <w:proofErr w:type="spellStart"/>
      <w:r w:rsidRPr="00CB7356">
        <w:rPr>
          <w:rFonts w:ascii="Arial" w:eastAsia="Arial" w:hAnsi="Arial" w:cs="Arial"/>
          <w:sz w:val="16"/>
          <w:szCs w:val="16"/>
        </w:rPr>
        <w:t>haum</w:t>
      </w:r>
      <w:proofErr w:type="spellEnd"/>
      <w:r w:rsidRPr="00CB7356">
        <w:rPr>
          <w:rFonts w:ascii="Arial" w:eastAsia="Arial" w:hAnsi="Arial" w:cs="Arial"/>
          <w:sz w:val="16"/>
          <w:szCs w:val="16"/>
        </w:rPr>
        <w:t xml:space="preserve"> </w:t>
      </w:r>
      <w:proofErr w:type="spellStart"/>
      <w:ins w:id="2786" w:author="Kaxiong" w:date="2021-06-10T17:30:00Z">
        <w:r w:rsidR="006C585D">
          <w:rPr>
            <w:rFonts w:ascii="Arial" w:eastAsia="Arial" w:hAnsi="Arial" w:cs="Arial"/>
            <w:sz w:val="16"/>
            <w:szCs w:val="16"/>
          </w:rPr>
          <w:t>kev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piav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qhia</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uas</w:t>
        </w:r>
        <w:proofErr w:type="spellEnd"/>
        <w:r w:rsidR="006C585D">
          <w:rPr>
            <w:rFonts w:ascii="Arial" w:eastAsia="Arial" w:hAnsi="Arial" w:cs="Arial"/>
            <w:sz w:val="16"/>
            <w:szCs w:val="16"/>
          </w:rPr>
          <w:t xml:space="preserve"> </w:t>
        </w:r>
      </w:ins>
      <w:del w:id="2787" w:author="Kaxiong" w:date="2021-06-10T17:30:00Z">
        <w:r w:rsidRPr="00CB7356" w:rsidDel="006C585D">
          <w:rPr>
            <w:rFonts w:ascii="Arial" w:eastAsia="Arial" w:hAnsi="Arial" w:cs="Arial"/>
            <w:sz w:val="16"/>
            <w:szCs w:val="16"/>
          </w:rPr>
          <w:delText>txoj hauj</w:delText>
        </w:r>
        <w:r w:rsidR="004C6757" w:rsidRPr="00CB7356" w:rsidDel="006C585D">
          <w:rPr>
            <w:rFonts w:ascii="Arial" w:eastAsia="Arial" w:hAnsi="Arial" w:cs="Arial"/>
            <w:sz w:val="16"/>
            <w:szCs w:val="16"/>
          </w:rPr>
          <w:delText xml:space="preserve"> </w:delText>
        </w:r>
        <w:r w:rsidRPr="00CB7356" w:rsidDel="006C585D">
          <w:rPr>
            <w:rFonts w:ascii="Arial" w:eastAsia="Arial" w:hAnsi="Arial" w:cs="Arial"/>
            <w:sz w:val="16"/>
            <w:szCs w:val="16"/>
          </w:rPr>
          <w:delText xml:space="preserve">lwm </w:delText>
        </w:r>
      </w:del>
      <w:proofErr w:type="spellStart"/>
      <w:r w:rsidRPr="00CB7356">
        <w:rPr>
          <w:rFonts w:ascii="Arial" w:eastAsia="Arial" w:hAnsi="Arial" w:cs="Arial"/>
          <w:sz w:val="16"/>
          <w:szCs w:val="16"/>
        </w:rPr>
        <w:t>ntev</w:t>
      </w:r>
      <w:proofErr w:type="spellEnd"/>
      <w:r w:rsidRPr="00CB7356">
        <w:rPr>
          <w:rFonts w:ascii="Arial" w:eastAsia="Arial" w:hAnsi="Arial" w:cs="Arial"/>
          <w:sz w:val="16"/>
          <w:szCs w:val="16"/>
        </w:rPr>
        <w:t xml:space="preserve"> </w:t>
      </w:r>
      <w:del w:id="2788" w:author="Kaxiong" w:date="2021-06-10T17:31:00Z">
        <w:r w:rsidRPr="00CB7356" w:rsidDel="006C585D">
          <w:rPr>
            <w:rFonts w:ascii="Arial" w:eastAsia="Arial" w:hAnsi="Arial" w:cs="Arial"/>
            <w:sz w:val="16"/>
            <w:szCs w:val="16"/>
          </w:rPr>
          <w:delText xml:space="preserve">kev txhais lus </w:delText>
        </w:r>
      </w:del>
      <w:proofErr w:type="spellStart"/>
      <w:r w:rsidRPr="00CB7356">
        <w:rPr>
          <w:rFonts w:ascii="Arial" w:eastAsia="Arial" w:hAnsi="Arial" w:cs="Arial"/>
          <w:sz w:val="16"/>
          <w:szCs w:val="16"/>
        </w:rPr>
        <w:t>ntawm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ins w:id="2789" w:author="Kaxiong" w:date="2021-06-10T17:31:00Z">
        <w:r w:rsidR="006C585D">
          <w:rPr>
            <w:rFonts w:ascii="Arial" w:eastAsia="Arial" w:hAnsi="Arial" w:cs="Arial"/>
            <w:sz w:val="16"/>
            <w:szCs w:val="16"/>
          </w:rPr>
          <w:t>muaj</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ntau</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lu</w:t>
        </w:r>
      </w:ins>
      <w:ins w:id="2790" w:author="Kaxiong" w:date="2021-06-10T17:32:00Z">
        <w:r w:rsidR="006C585D">
          <w:rPr>
            <w:rFonts w:ascii="Arial" w:eastAsia="Arial" w:hAnsi="Arial" w:cs="Arial"/>
            <w:sz w:val="16"/>
            <w:szCs w:val="16"/>
          </w:rPr>
          <w:t>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ntsiab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lus</w:t>
        </w:r>
        <w:proofErr w:type="spellEnd"/>
        <w:r w:rsidR="006C585D">
          <w:rPr>
            <w:rFonts w:ascii="Arial" w:eastAsia="Arial" w:hAnsi="Arial" w:cs="Arial"/>
            <w:sz w:val="16"/>
            <w:szCs w:val="16"/>
          </w:rPr>
          <w:t xml:space="preserve"> </w:t>
        </w:r>
      </w:ins>
      <w:del w:id="2791" w:author="Kaxiong" w:date="2021-06-10T17:32:00Z">
        <w:r w:rsidRPr="00CB7356" w:rsidDel="006C585D">
          <w:rPr>
            <w:rFonts w:ascii="Arial" w:eastAsia="Arial" w:hAnsi="Arial" w:cs="Arial"/>
            <w:sz w:val="16"/>
            <w:szCs w:val="16"/>
          </w:rPr>
          <w:delText xml:space="preserve">nqa hnyav ntau </w:delText>
        </w:r>
      </w:del>
      <w:proofErr w:type="spellStart"/>
      <w:r w:rsidRPr="00CB7356">
        <w:rPr>
          <w:rFonts w:ascii="Arial" w:eastAsia="Arial" w:hAnsi="Arial" w:cs="Arial"/>
          <w:sz w:val="16"/>
          <w:szCs w:val="16"/>
        </w:rPr>
        <w:t>thaum</w:t>
      </w:r>
      <w:proofErr w:type="spellEnd"/>
      <w:r w:rsidRPr="00CB7356">
        <w:rPr>
          <w:rFonts w:ascii="Arial" w:eastAsia="Arial" w:hAnsi="Arial" w:cs="Arial"/>
          <w:sz w:val="16"/>
          <w:szCs w:val="16"/>
        </w:rPr>
        <w:t xml:space="preserve"> cov </w:t>
      </w:r>
      <w:proofErr w:type="spellStart"/>
      <w:r w:rsidRPr="00CB7356">
        <w:rPr>
          <w:rFonts w:ascii="Arial" w:eastAsia="Arial" w:hAnsi="Arial" w:cs="Arial"/>
          <w:sz w:val="16"/>
          <w:szCs w:val="16"/>
        </w:rPr>
        <w:t>neeg</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tau sim </w:t>
      </w:r>
      <w:proofErr w:type="spellStart"/>
      <w:r w:rsidRPr="00CB7356">
        <w:rPr>
          <w:rFonts w:ascii="Arial" w:eastAsia="Arial" w:hAnsi="Arial" w:cs="Arial"/>
          <w:sz w:val="16"/>
          <w:szCs w:val="16"/>
        </w:rPr>
        <w:t>txiav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txim</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siab</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yuav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hloov</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txoj</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cai</w:t>
      </w:r>
      <w:proofErr w:type="spellEnd"/>
      <w:r w:rsidRPr="00CB7356">
        <w:rPr>
          <w:rFonts w:ascii="Arial" w:eastAsia="Arial" w:hAnsi="Arial" w:cs="Arial"/>
          <w:sz w:val="16"/>
          <w:szCs w:val="16"/>
        </w:rPr>
        <w:t xml:space="preserve"> </w:t>
      </w:r>
      <w:proofErr w:type="spellStart"/>
      <w:r w:rsidRPr="00CB7356">
        <w:rPr>
          <w:rFonts w:ascii="Arial" w:eastAsia="Arial" w:hAnsi="Arial" w:cs="Arial"/>
          <w:sz w:val="16"/>
          <w:szCs w:val="16"/>
        </w:rPr>
        <w:t>tshiab</w:t>
      </w:r>
      <w:proofErr w:type="spellEnd"/>
      <w:r w:rsidR="004C6757" w:rsidRPr="00CB7356">
        <w:rPr>
          <w:rFonts w:ascii="Arial" w:eastAsia="Arial" w:hAnsi="Arial" w:cs="Arial"/>
          <w:sz w:val="16"/>
          <w:szCs w:val="16"/>
        </w:rPr>
        <w:t xml:space="preserve"> li </w:t>
      </w:r>
      <w:proofErr w:type="spellStart"/>
      <w:r w:rsidR="004C6757" w:rsidRPr="00CB7356">
        <w:rPr>
          <w:rFonts w:ascii="Arial" w:eastAsia="Arial" w:hAnsi="Arial" w:cs="Arial"/>
          <w:sz w:val="16"/>
          <w:szCs w:val="16"/>
        </w:rPr>
        <w:t>cas</w:t>
      </w:r>
      <w:proofErr w:type="spellEnd"/>
      <w:r w:rsidRPr="00CB7356">
        <w:rPr>
          <w:rFonts w:ascii="Arial" w:eastAsia="Arial" w:hAnsi="Arial" w:cs="Arial"/>
          <w:sz w:val="16"/>
          <w:szCs w:val="16"/>
        </w:rPr>
        <w:t>.</w:t>
      </w:r>
    </w:p>
    <w:p w14:paraId="3E45EDA4" w14:textId="77777777" w:rsidR="00BF3E5F" w:rsidRDefault="00BF3E5F">
      <w:pPr>
        <w:spacing w:line="229" w:lineRule="exact"/>
        <w:rPr>
          <w:sz w:val="20"/>
          <w:szCs w:val="20"/>
        </w:rPr>
      </w:pPr>
    </w:p>
    <w:p w14:paraId="1BBA87C5" w14:textId="149DC428" w:rsidR="00BF3E5F" w:rsidRPr="007F4BE5" w:rsidRDefault="00F2670D">
      <w:pPr>
        <w:spacing w:line="403" w:lineRule="auto"/>
        <w:ind w:left="240" w:right="60"/>
        <w:rPr>
          <w:sz w:val="20"/>
          <w:szCs w:val="20"/>
        </w:rPr>
      </w:pP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rau</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qhov</w:t>
      </w:r>
      <w:proofErr w:type="spellEnd"/>
      <w:r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kev</w:t>
      </w:r>
      <w:proofErr w:type="spellEnd"/>
      <w:r w:rsidR="00AE2CA1" w:rsidRPr="007F4BE5">
        <w:rPr>
          <w:rFonts w:ascii="Arial" w:eastAsia="Arial" w:hAnsi="Arial" w:cs="Arial"/>
          <w:sz w:val="16"/>
          <w:szCs w:val="16"/>
        </w:rPr>
        <w:t xml:space="preserve"> </w:t>
      </w:r>
      <w:proofErr w:type="spellStart"/>
      <w:ins w:id="2792" w:author="Kaxiong" w:date="2021-06-10T17:33:00Z">
        <w:r w:rsidR="006C585D">
          <w:rPr>
            <w:rFonts w:ascii="Arial" w:eastAsia="Arial" w:hAnsi="Arial" w:cs="Arial"/>
            <w:sz w:val="16"/>
            <w:szCs w:val="16"/>
          </w:rPr>
          <w:t>paub</w:t>
        </w:r>
      </w:ins>
      <w:proofErr w:type="spellEnd"/>
      <w:del w:id="2793" w:author="Kaxiong" w:date="2021-06-10T17:33:00Z">
        <w:r w:rsidR="00AE2CA1" w:rsidRPr="007F4BE5" w:rsidDel="006C585D">
          <w:rPr>
            <w:rFonts w:ascii="Arial" w:eastAsia="Arial" w:hAnsi="Arial" w:cs="Arial"/>
            <w:sz w:val="16"/>
            <w:szCs w:val="16"/>
          </w:rPr>
          <w:delText>xav</w:delText>
        </w:r>
      </w:del>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ntaw</w:t>
      </w:r>
      <w:r w:rsidR="00AE2CA1" w:rsidRPr="007F4BE5">
        <w:rPr>
          <w:rFonts w:ascii="Arial" w:eastAsia="Arial" w:hAnsi="Arial" w:cs="Arial"/>
          <w:sz w:val="16"/>
          <w:szCs w:val="16"/>
        </w:rPr>
        <w:t>v</w:t>
      </w:r>
      <w:proofErr w:type="spellEnd"/>
      <w:r w:rsidRPr="007F4BE5">
        <w:rPr>
          <w:rFonts w:ascii="Arial" w:eastAsia="Arial" w:hAnsi="Arial" w:cs="Arial"/>
          <w:sz w:val="16"/>
          <w:szCs w:val="16"/>
        </w:rPr>
        <w:t xml:space="preserve">, </w:t>
      </w:r>
      <w:proofErr w:type="spellStart"/>
      <w:ins w:id="2794" w:author="Kaxiong" w:date="2021-06-10T17:34:00Z">
        <w:r w:rsidR="006C585D">
          <w:rPr>
            <w:rFonts w:ascii="Arial" w:eastAsia="Arial" w:hAnsi="Arial" w:cs="Arial"/>
            <w:sz w:val="16"/>
            <w:szCs w:val="16"/>
          </w:rPr>
          <w:t>pib</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kev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txiav</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txim</w:t>
        </w:r>
        <w:proofErr w:type="spellEnd"/>
        <w:r w:rsidR="006C585D">
          <w:rPr>
            <w:rFonts w:ascii="Arial" w:eastAsia="Arial" w:hAnsi="Arial" w:cs="Arial"/>
            <w:sz w:val="16"/>
            <w:szCs w:val="16"/>
          </w:rPr>
          <w:t xml:space="preserve"> </w:t>
        </w:r>
        <w:proofErr w:type="spellStart"/>
        <w:r w:rsidR="006C585D">
          <w:rPr>
            <w:rFonts w:ascii="Arial" w:eastAsia="Arial" w:hAnsi="Arial" w:cs="Arial"/>
            <w:sz w:val="16"/>
            <w:szCs w:val="16"/>
          </w:rPr>
          <w:t>siab</w:t>
        </w:r>
        <w:proofErr w:type="spellEnd"/>
        <w:r w:rsidR="006C585D">
          <w:rPr>
            <w:rFonts w:ascii="Arial" w:eastAsia="Arial" w:hAnsi="Arial" w:cs="Arial"/>
            <w:sz w:val="16"/>
            <w:szCs w:val="16"/>
          </w:rPr>
          <w:t xml:space="preserve"> </w:t>
        </w:r>
      </w:ins>
      <w:del w:id="2795" w:author="Kaxiong" w:date="2021-06-10T17:34:00Z">
        <w:r w:rsidRPr="007F4BE5" w:rsidDel="006C585D">
          <w:rPr>
            <w:rFonts w:ascii="Arial" w:eastAsia="Arial" w:hAnsi="Arial" w:cs="Arial"/>
            <w:sz w:val="16"/>
            <w:szCs w:val="16"/>
          </w:rPr>
          <w:delText xml:space="preserve">xav txog </w:delText>
        </w:r>
        <w:r w:rsidR="00AE2CA1" w:rsidRPr="007F4BE5" w:rsidDel="006C585D">
          <w:rPr>
            <w:rFonts w:ascii="Arial" w:eastAsia="Arial" w:hAnsi="Arial" w:cs="Arial"/>
            <w:sz w:val="16"/>
            <w:szCs w:val="16"/>
          </w:rPr>
          <w:delText xml:space="preserve">kev </w:delText>
        </w:r>
        <w:r w:rsidRPr="007F4BE5" w:rsidDel="006C585D">
          <w:rPr>
            <w:rFonts w:ascii="Arial" w:eastAsia="Arial" w:hAnsi="Arial" w:cs="Arial"/>
            <w:sz w:val="16"/>
            <w:szCs w:val="16"/>
          </w:rPr>
          <w:delText xml:space="preserve">sib </w:delText>
        </w:r>
      </w:del>
      <w:proofErr w:type="spellStart"/>
      <w:r w:rsidRPr="007F4BE5">
        <w:rPr>
          <w:rFonts w:ascii="Arial" w:eastAsia="Arial" w:hAnsi="Arial" w:cs="Arial"/>
          <w:sz w:val="16"/>
          <w:szCs w:val="16"/>
        </w:rPr>
        <w:t>tham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xeev</w:t>
      </w:r>
      <w:proofErr w:type="spellEnd"/>
      <w:r w:rsidRPr="007F4BE5">
        <w:rPr>
          <w:rFonts w:ascii="Arial" w:eastAsia="Arial" w:hAnsi="Arial" w:cs="Arial"/>
          <w:sz w:val="16"/>
          <w:szCs w:val="16"/>
        </w:rPr>
        <w:t xml:space="preserve"> los</w:t>
      </w:r>
      <w:r w:rsidR="00AE2CA1" w:rsidRPr="007F4BE5">
        <w:rPr>
          <w:rFonts w:ascii="Arial" w:eastAsia="Arial" w:hAnsi="Arial" w:cs="Arial"/>
          <w:sz w:val="16"/>
          <w:szCs w:val="16"/>
        </w:rPr>
        <w:t xml:space="preserve"> </w:t>
      </w:r>
      <w:r w:rsidRPr="007F4BE5">
        <w:rPr>
          <w:rFonts w:ascii="Arial" w:eastAsia="Arial" w:hAnsi="Arial" w:cs="Arial"/>
          <w:sz w:val="16"/>
          <w:szCs w:val="16"/>
        </w:rPr>
        <w:t xml:space="preserve">sis cov </w:t>
      </w:r>
      <w:proofErr w:type="spellStart"/>
      <w:r w:rsidRPr="007F4BE5">
        <w:rPr>
          <w:rFonts w:ascii="Arial" w:eastAsia="Arial" w:hAnsi="Arial" w:cs="Arial"/>
          <w:sz w:val="16"/>
          <w:szCs w:val="16"/>
        </w:rPr>
        <w:t>neeg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ib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cheeb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tsam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paub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seb</w:t>
      </w:r>
      <w:proofErr w:type="spellEnd"/>
      <w:r w:rsidRPr="007F4BE5">
        <w:rPr>
          <w:rFonts w:ascii="Arial" w:eastAsia="Arial" w:hAnsi="Arial" w:cs="Arial"/>
          <w:sz w:val="16"/>
          <w:szCs w:val="16"/>
        </w:rPr>
        <w:t xml:space="preserve"> cov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nyab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xeeb</w:t>
      </w:r>
      <w:proofErr w:type="spellEnd"/>
      <w:r w:rsidR="00AE2CA1"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ntawm</w:t>
      </w:r>
      <w:proofErr w:type="spellEnd"/>
      <w:r w:rsidR="00AE2CA1" w:rsidRPr="007F4BE5">
        <w:rPr>
          <w:rFonts w:ascii="Arial" w:eastAsia="Arial" w:hAnsi="Arial" w:cs="Arial"/>
          <w:sz w:val="16"/>
          <w:szCs w:val="16"/>
        </w:rPr>
        <w:t xml:space="preserve"> </w:t>
      </w:r>
      <w:proofErr w:type="spellStart"/>
      <w:r w:rsidR="00AE2CA1" w:rsidRPr="007F4BE5">
        <w:rPr>
          <w:rFonts w:ascii="Arial" w:eastAsia="Arial" w:hAnsi="Arial" w:cs="Arial"/>
          <w:sz w:val="16"/>
          <w:szCs w:val="16"/>
        </w:rPr>
        <w:t>zaub</w:t>
      </w:r>
      <w:proofErr w:type="spellEnd"/>
      <w:r w:rsidR="00AE2CA1" w:rsidRPr="007F4BE5">
        <w:rPr>
          <w:rFonts w:ascii="Arial" w:eastAsia="Arial" w:hAnsi="Arial" w:cs="Arial"/>
          <w:sz w:val="16"/>
          <w:szCs w:val="16"/>
        </w:rPr>
        <w:t xml:space="preserve"> mov</w:t>
      </w:r>
      <w:r w:rsidRPr="007F4BE5">
        <w:rPr>
          <w:rFonts w:ascii="Arial" w:eastAsia="Arial" w:hAnsi="Arial" w:cs="Arial"/>
          <w:sz w:val="16"/>
          <w:szCs w:val="16"/>
        </w:rPr>
        <w:t xml:space="preserve"> </w:t>
      </w:r>
      <w:proofErr w:type="spellStart"/>
      <w:r w:rsidRPr="007F4BE5">
        <w:rPr>
          <w:rFonts w:ascii="Arial" w:eastAsia="Arial" w:hAnsi="Arial" w:cs="Arial"/>
          <w:sz w:val="16"/>
          <w:szCs w:val="16"/>
        </w:rPr>
        <w:t>puas</w:t>
      </w:r>
      <w:proofErr w:type="spellEnd"/>
      <w:r w:rsidRPr="007F4BE5">
        <w:rPr>
          <w:rFonts w:ascii="Arial" w:eastAsia="Arial" w:hAnsi="Arial" w:cs="Arial"/>
          <w:sz w:val="16"/>
          <w:szCs w:val="16"/>
        </w:rPr>
        <w:t xml:space="preserve"> </w:t>
      </w:r>
      <w:ins w:id="2796" w:author="Kaxiong" w:date="2021-06-10T17:35:00Z">
        <w:r w:rsidR="009A5AB2">
          <w:rPr>
            <w:rFonts w:ascii="Arial" w:eastAsia="Arial" w:hAnsi="Arial" w:cs="Arial"/>
            <w:sz w:val="16"/>
            <w:szCs w:val="16"/>
          </w:rPr>
          <w:t xml:space="preserve">tab tom </w:t>
        </w:r>
        <w:proofErr w:type="spellStart"/>
        <w:r w:rsidR="009A5AB2">
          <w:rPr>
            <w:rFonts w:ascii="Arial" w:eastAsia="Arial" w:hAnsi="Arial" w:cs="Arial"/>
            <w:sz w:val="16"/>
            <w:szCs w:val="16"/>
          </w:rPr>
          <w:t>raug</w:t>
        </w:r>
      </w:ins>
      <w:proofErr w:type="spellEnd"/>
      <w:del w:id="2797" w:author="Kaxiong" w:date="2021-06-10T17:35:00Z">
        <w:r w:rsidRPr="007F4BE5" w:rsidDel="009A5AB2">
          <w:rPr>
            <w:rFonts w:ascii="Arial" w:eastAsia="Arial" w:hAnsi="Arial" w:cs="Arial"/>
            <w:sz w:val="16"/>
            <w:szCs w:val="16"/>
          </w:rPr>
          <w:delText>tau</w:delText>
        </w:r>
      </w:del>
      <w:r w:rsidRPr="007F4BE5">
        <w:rPr>
          <w:rFonts w:ascii="Arial" w:eastAsia="Arial" w:hAnsi="Arial" w:cs="Arial"/>
          <w:sz w:val="16"/>
          <w:szCs w:val="16"/>
        </w:rPr>
        <w:t xml:space="preserve"> </w:t>
      </w:r>
      <w:proofErr w:type="spellStart"/>
      <w:r w:rsidRPr="007F4BE5">
        <w:rPr>
          <w:rFonts w:ascii="Arial" w:eastAsia="Arial" w:hAnsi="Arial" w:cs="Arial"/>
          <w:sz w:val="16"/>
          <w:szCs w:val="16"/>
        </w:rPr>
        <w:t>siv</w:t>
      </w:r>
      <w:proofErr w:type="spellEnd"/>
      <w:r w:rsidRPr="007F4BE5">
        <w:rPr>
          <w:rFonts w:ascii="Arial" w:eastAsia="Arial" w:hAnsi="Arial" w:cs="Arial"/>
          <w:sz w:val="16"/>
          <w:szCs w:val="16"/>
        </w:rPr>
        <w:t xml:space="preserve"> tib </w:t>
      </w:r>
      <w:proofErr w:type="spellStart"/>
      <w:r w:rsidRPr="007F4BE5">
        <w:rPr>
          <w:rFonts w:ascii="Arial" w:eastAsia="Arial" w:hAnsi="Arial" w:cs="Arial"/>
          <w:sz w:val="16"/>
          <w:szCs w:val="16"/>
        </w:rPr>
        <w:t>txoj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rau</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lwm</w:t>
      </w:r>
      <w:proofErr w:type="spellEnd"/>
      <w:r w:rsidRPr="007F4BE5">
        <w:rPr>
          <w:rFonts w:ascii="Arial" w:eastAsia="Arial" w:hAnsi="Arial" w:cs="Arial"/>
          <w:sz w:val="16"/>
          <w:szCs w:val="16"/>
        </w:rPr>
        <w:t xml:space="preserve"> cov </w:t>
      </w:r>
      <w:proofErr w:type="spellStart"/>
      <w:r w:rsidRPr="007F4BE5">
        <w:rPr>
          <w:rFonts w:ascii="Arial" w:eastAsia="Arial" w:hAnsi="Arial" w:cs="Arial"/>
          <w:sz w:val="16"/>
          <w:szCs w:val="16"/>
        </w:rPr>
        <w:t>liaj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nrog</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ua</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hauj</w:t>
      </w:r>
      <w:proofErr w:type="spellEnd"/>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lwm</w:t>
      </w:r>
      <w:proofErr w:type="spellEnd"/>
      <w:r w:rsidRPr="007F4BE5">
        <w:rPr>
          <w:rFonts w:ascii="Arial" w:eastAsia="Arial" w:hAnsi="Arial" w:cs="Arial"/>
          <w:sz w:val="16"/>
          <w:szCs w:val="16"/>
        </w:rPr>
        <w:t xml:space="preserve"> zoo sib </w:t>
      </w:r>
      <w:proofErr w:type="spellStart"/>
      <w:r w:rsidRPr="007F4BE5">
        <w:rPr>
          <w:rFonts w:ascii="Arial" w:eastAsia="Arial" w:hAnsi="Arial" w:cs="Arial"/>
          <w:sz w:val="16"/>
          <w:szCs w:val="16"/>
        </w:rPr>
        <w:t>xws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seb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puas</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muaj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kev</w:t>
      </w:r>
      <w:proofErr w:type="spellEnd"/>
      <w:r w:rsidRPr="007F4BE5">
        <w:rPr>
          <w:rFonts w:ascii="Arial" w:eastAsia="Arial" w:hAnsi="Arial" w:cs="Arial"/>
          <w:sz w:val="16"/>
          <w:szCs w:val="16"/>
        </w:rPr>
        <w:t xml:space="preserve"> </w:t>
      </w:r>
      <w:proofErr w:type="spellStart"/>
      <w:ins w:id="2798" w:author="Kaxiong" w:date="2021-06-10T17:35:00Z">
        <w:r w:rsidR="009A5AB2">
          <w:rPr>
            <w:rFonts w:ascii="Arial" w:eastAsia="Arial" w:hAnsi="Arial" w:cs="Arial"/>
            <w:sz w:val="16"/>
            <w:szCs w:val="16"/>
          </w:rPr>
          <w:t>piav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qhia</w:t>
        </w:r>
        <w:proofErr w:type="spellEnd"/>
        <w:r w:rsidR="009A5AB2">
          <w:rPr>
            <w:rFonts w:ascii="Arial" w:eastAsia="Arial" w:hAnsi="Arial" w:cs="Arial"/>
            <w:sz w:val="16"/>
            <w:szCs w:val="16"/>
          </w:rPr>
          <w:t xml:space="preserve"> </w:t>
        </w:r>
      </w:ins>
      <w:del w:id="2799" w:author="Kaxiong" w:date="2021-06-10T17:35:00Z">
        <w:r w:rsidRPr="007F4BE5" w:rsidDel="009A5AB2">
          <w:rPr>
            <w:rFonts w:ascii="Arial" w:eastAsia="Arial" w:hAnsi="Arial" w:cs="Arial"/>
            <w:sz w:val="16"/>
            <w:szCs w:val="16"/>
          </w:rPr>
          <w:delText xml:space="preserve">txhais </w:delText>
        </w:r>
      </w:del>
      <w:r w:rsidRPr="007F4BE5">
        <w:rPr>
          <w:rFonts w:ascii="Arial" w:eastAsia="Arial" w:hAnsi="Arial" w:cs="Arial"/>
          <w:sz w:val="16"/>
          <w:szCs w:val="16"/>
        </w:rPr>
        <w:t xml:space="preserve">cov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los </w:t>
      </w:r>
      <w:proofErr w:type="spellStart"/>
      <w:r w:rsidRPr="007F4BE5">
        <w:rPr>
          <w:rFonts w:ascii="Arial" w:eastAsia="Arial" w:hAnsi="Arial" w:cs="Arial"/>
          <w:sz w:val="16"/>
          <w:szCs w:val="16"/>
        </w:rPr>
        <w:t>ntawm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lub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koo</w:t>
      </w:r>
      <w:r w:rsidR="00AE2CA1" w:rsidRPr="007F4BE5">
        <w:rPr>
          <w:rFonts w:ascii="Arial" w:eastAsia="Arial" w:hAnsi="Arial" w:cs="Arial"/>
          <w:sz w:val="16"/>
          <w:szCs w:val="16"/>
        </w:rPr>
        <w:t>s</w:t>
      </w:r>
      <w:proofErr w:type="spellEnd"/>
      <w:r w:rsidR="00AE2CA1" w:rsidRPr="007F4BE5">
        <w:rPr>
          <w:rFonts w:ascii="Arial" w:eastAsia="Arial" w:hAnsi="Arial" w:cs="Arial"/>
          <w:sz w:val="16"/>
          <w:szCs w:val="16"/>
        </w:rPr>
        <w:t xml:space="preserve"> </w:t>
      </w:r>
      <w:proofErr w:type="spellStart"/>
      <w:r w:rsidRPr="007F4BE5">
        <w:rPr>
          <w:rFonts w:ascii="Arial" w:eastAsia="Arial" w:hAnsi="Arial" w:cs="Arial"/>
          <w:sz w:val="16"/>
          <w:szCs w:val="16"/>
        </w:rPr>
        <w:t>haum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txoj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los</w:t>
      </w:r>
      <w:r w:rsidR="00AE2CA1" w:rsidRPr="007F4BE5">
        <w:rPr>
          <w:rFonts w:ascii="Arial" w:eastAsia="Arial" w:hAnsi="Arial" w:cs="Arial"/>
          <w:sz w:val="16"/>
          <w:szCs w:val="16"/>
        </w:rPr>
        <w:t xml:space="preserve"> </w:t>
      </w:r>
      <w:r w:rsidRPr="007F4BE5">
        <w:rPr>
          <w:rFonts w:ascii="Arial" w:eastAsia="Arial" w:hAnsi="Arial" w:cs="Arial"/>
          <w:sz w:val="16"/>
          <w:szCs w:val="16"/>
        </w:rPr>
        <w:t xml:space="preserve">sis </w:t>
      </w:r>
      <w:proofErr w:type="spellStart"/>
      <w:ins w:id="2800" w:author="Kaxiong" w:date="2021-06-10T17:37:00Z">
        <w:r w:rsidR="009A5AB2">
          <w:rPr>
            <w:rFonts w:ascii="Arial" w:eastAsia="Arial" w:hAnsi="Arial" w:cs="Arial"/>
            <w:sz w:val="16"/>
            <w:szCs w:val="16"/>
          </w:rPr>
          <w:t>koj</w:t>
        </w:r>
        <w:proofErr w:type="spellEnd"/>
        <w:r w:rsidR="009A5AB2">
          <w:rPr>
            <w:rFonts w:ascii="Arial" w:eastAsia="Arial" w:hAnsi="Arial" w:cs="Arial"/>
            <w:sz w:val="16"/>
            <w:szCs w:val="16"/>
          </w:rPr>
          <w:t xml:space="preserve"> </w:t>
        </w:r>
      </w:ins>
      <w:proofErr w:type="spellStart"/>
      <w:r w:rsidRPr="007F4BE5">
        <w:rPr>
          <w:rFonts w:ascii="Arial" w:eastAsia="Arial" w:hAnsi="Arial" w:cs="Arial"/>
          <w:sz w:val="16"/>
          <w:szCs w:val="16"/>
        </w:rPr>
        <w:lastRenderedPageBreak/>
        <w:t>tus</w:t>
      </w:r>
      <w:proofErr w:type="spellEnd"/>
      <w:r w:rsidRPr="007F4BE5">
        <w:rPr>
          <w:rFonts w:ascii="Arial" w:eastAsia="Arial" w:hAnsi="Arial" w:cs="Arial"/>
          <w:sz w:val="16"/>
          <w:szCs w:val="16"/>
        </w:rPr>
        <w:t xml:space="preserve"> </w:t>
      </w:r>
      <w:proofErr w:type="spellStart"/>
      <w:ins w:id="2801" w:author="Kaxiong" w:date="2021-06-10T17:37:00Z">
        <w:r w:rsidR="009A5AB2">
          <w:rPr>
            <w:rFonts w:ascii="Arial" w:eastAsia="Arial" w:hAnsi="Arial" w:cs="Arial"/>
            <w:sz w:val="16"/>
            <w:szCs w:val="16"/>
          </w:rPr>
          <w:t>neeg</w:t>
        </w:r>
        <w:proofErr w:type="spellEnd"/>
        <w:r w:rsidR="009A5AB2">
          <w:rPr>
            <w:rFonts w:ascii="Arial" w:eastAsia="Arial" w:hAnsi="Arial" w:cs="Arial"/>
            <w:sz w:val="16"/>
            <w:szCs w:val="16"/>
          </w:rPr>
          <w:t xml:space="preserve"> </w:t>
        </w:r>
      </w:ins>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koj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cheeb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tsam</w:t>
      </w:r>
      <w:proofErr w:type="spellEnd"/>
      <w:ins w:id="2802" w:author="Kaxiong" w:date="2021-06-10T17:37:00Z">
        <w:r w:rsidR="009A5AB2">
          <w:rPr>
            <w:rFonts w:ascii="Arial" w:eastAsia="Arial" w:hAnsi="Arial" w:cs="Arial"/>
            <w:sz w:val="16"/>
            <w:szCs w:val="16"/>
          </w:rPr>
          <w:t xml:space="preserve"> li </w:t>
        </w:r>
        <w:proofErr w:type="spellStart"/>
        <w:r w:rsidR="009A5AB2">
          <w:rPr>
            <w:rFonts w:ascii="Arial" w:eastAsia="Arial" w:hAnsi="Arial" w:cs="Arial"/>
            <w:sz w:val="16"/>
            <w:szCs w:val="16"/>
          </w:rPr>
          <w:t>kev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txiav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txim</w:t>
        </w:r>
      </w:ins>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thiab</w:t>
      </w:r>
      <w:proofErr w:type="spellEnd"/>
      <w:r w:rsidRPr="007F4BE5">
        <w:rPr>
          <w:rFonts w:ascii="Arial" w:eastAsia="Arial" w:hAnsi="Arial" w:cs="Arial"/>
          <w:sz w:val="16"/>
          <w:szCs w:val="16"/>
        </w:rPr>
        <w:t xml:space="preserve"> dab </w:t>
      </w:r>
      <w:proofErr w:type="spellStart"/>
      <w:r w:rsidRPr="007F4BE5">
        <w:rPr>
          <w:rFonts w:ascii="Arial" w:eastAsia="Arial" w:hAnsi="Arial" w:cs="Arial"/>
          <w:sz w:val="16"/>
          <w:szCs w:val="16"/>
        </w:rPr>
        <w:t>tsi</w:t>
      </w:r>
      <w:proofErr w:type="spellEnd"/>
      <w:r w:rsidRPr="007F4BE5">
        <w:rPr>
          <w:rFonts w:ascii="Arial" w:eastAsia="Arial" w:hAnsi="Arial" w:cs="Arial"/>
          <w:sz w:val="16"/>
          <w:szCs w:val="16"/>
        </w:rPr>
        <w:t xml:space="preserve"> </w:t>
      </w:r>
      <w:proofErr w:type="spellStart"/>
      <w:r w:rsidR="007F4BE5" w:rsidRPr="007F4BE5">
        <w:rPr>
          <w:rFonts w:ascii="Arial" w:eastAsia="Arial" w:hAnsi="Arial" w:cs="Arial"/>
          <w:sz w:val="16"/>
          <w:szCs w:val="16"/>
        </w:rPr>
        <w:t>yog</w:t>
      </w:r>
      <w:proofErr w:type="spellEnd"/>
      <w:r w:rsidR="007F4BE5" w:rsidRPr="007F4BE5">
        <w:rPr>
          <w:rFonts w:ascii="Arial" w:eastAsia="Arial" w:hAnsi="Arial" w:cs="Arial"/>
          <w:sz w:val="16"/>
          <w:szCs w:val="16"/>
        </w:rPr>
        <w:t xml:space="preserve"> </w:t>
      </w:r>
      <w:proofErr w:type="spellStart"/>
      <w:r w:rsidRPr="007F4BE5">
        <w:rPr>
          <w:rFonts w:ascii="Arial" w:eastAsia="Arial" w:hAnsi="Arial" w:cs="Arial"/>
          <w:sz w:val="16"/>
          <w:szCs w:val="16"/>
        </w:rPr>
        <w:t>koj</w:t>
      </w:r>
      <w:proofErr w:type="spellEnd"/>
      <w:r w:rsidRPr="007F4BE5">
        <w:rPr>
          <w:rFonts w:ascii="Arial" w:eastAsia="Arial" w:hAnsi="Arial" w:cs="Arial"/>
          <w:sz w:val="16"/>
          <w:szCs w:val="16"/>
        </w:rPr>
        <w:t xml:space="preserve"> </w:t>
      </w:r>
      <w:proofErr w:type="spellStart"/>
      <w:r w:rsidR="007F4BE5" w:rsidRPr="007F4BE5">
        <w:rPr>
          <w:rFonts w:ascii="Arial" w:eastAsia="Arial" w:hAnsi="Arial" w:cs="Arial"/>
          <w:sz w:val="16"/>
          <w:szCs w:val="16"/>
        </w:rPr>
        <w:t>tus</w:t>
      </w:r>
      <w:proofErr w:type="spellEnd"/>
      <w:ins w:id="2803" w:author="Kaxiong" w:date="2021-06-10T17:38:00Z">
        <w:r w:rsidR="009A5AB2">
          <w:rPr>
            <w:rFonts w:ascii="Arial" w:eastAsia="Arial" w:hAnsi="Arial" w:cs="Arial"/>
            <w:sz w:val="16"/>
            <w:szCs w:val="16"/>
          </w:rPr>
          <w:t xml:space="preserve"> </w:t>
        </w:r>
        <w:proofErr w:type="spellStart"/>
        <w:r w:rsidR="009A5AB2">
          <w:rPr>
            <w:rFonts w:ascii="Arial" w:eastAsia="Arial" w:hAnsi="Arial" w:cs="Arial"/>
            <w:sz w:val="16"/>
            <w:szCs w:val="16"/>
          </w:rPr>
          <w:t>neeg</w:t>
        </w:r>
      </w:ins>
      <w:proofErr w:type="spellEnd"/>
      <w:r w:rsidR="007F4BE5" w:rsidRPr="007F4BE5">
        <w:rPr>
          <w:rFonts w:ascii="Arial" w:eastAsia="Arial" w:hAnsi="Arial" w:cs="Arial"/>
          <w:sz w:val="16"/>
          <w:szCs w:val="16"/>
        </w:rPr>
        <w:t xml:space="preserve"> </w:t>
      </w:r>
      <w:proofErr w:type="spellStart"/>
      <w:r w:rsidRPr="007F4BE5">
        <w:rPr>
          <w:rFonts w:ascii="Arial" w:eastAsia="Arial" w:hAnsi="Arial" w:cs="Arial"/>
          <w:sz w:val="16"/>
          <w:szCs w:val="16"/>
        </w:rPr>
        <w:t>tswj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hwm</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xav</w:t>
      </w:r>
      <w:proofErr w:type="spellEnd"/>
      <w:r w:rsidRPr="007F4BE5">
        <w:rPr>
          <w:rFonts w:ascii="Arial" w:eastAsia="Arial" w:hAnsi="Arial" w:cs="Arial"/>
          <w:sz w:val="16"/>
          <w:szCs w:val="16"/>
        </w:rPr>
        <w:t xml:space="preserve"> pom </w:t>
      </w:r>
      <w:proofErr w:type="spellStart"/>
      <w:ins w:id="2804" w:author="Kaxiong" w:date="2021-06-10T17:38:00Z">
        <w:r w:rsidR="009A5AB2">
          <w:rPr>
            <w:rFonts w:ascii="Arial" w:eastAsia="Arial" w:hAnsi="Arial" w:cs="Arial"/>
            <w:sz w:val="16"/>
            <w:szCs w:val="16"/>
          </w:rPr>
          <w:t>txog</w:t>
        </w:r>
        <w:proofErr w:type="spellEnd"/>
        <w:r w:rsidR="009A5AB2">
          <w:rPr>
            <w:rFonts w:ascii="Arial" w:eastAsia="Arial" w:hAnsi="Arial" w:cs="Arial"/>
            <w:sz w:val="16"/>
            <w:szCs w:val="16"/>
          </w:rPr>
          <w:t xml:space="preserve"> </w:t>
        </w:r>
      </w:ins>
      <w:proofErr w:type="spellStart"/>
      <w:r w:rsidRPr="007F4BE5">
        <w:rPr>
          <w:rFonts w:ascii="Arial" w:eastAsia="Arial" w:hAnsi="Arial" w:cs="Arial"/>
          <w:sz w:val="16"/>
          <w:szCs w:val="16"/>
        </w:rPr>
        <w:t>hauv</w:t>
      </w:r>
      <w:proofErr w:type="spellEnd"/>
      <w:r w:rsidRPr="007F4BE5">
        <w:rPr>
          <w:rFonts w:ascii="Arial" w:eastAsia="Arial" w:hAnsi="Arial" w:cs="Arial"/>
          <w:sz w:val="16"/>
          <w:szCs w:val="16"/>
        </w:rPr>
        <w:t xml:space="preserve"> cov </w:t>
      </w:r>
      <w:proofErr w:type="spellStart"/>
      <w:r w:rsidRPr="007F4BE5">
        <w:rPr>
          <w:rFonts w:ascii="Arial" w:eastAsia="Arial" w:hAnsi="Arial" w:cs="Arial"/>
          <w:sz w:val="16"/>
          <w:szCs w:val="16"/>
        </w:rPr>
        <w:t>cai</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tshiab</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tshwj</w:t>
      </w:r>
      <w:proofErr w:type="spellEnd"/>
      <w:r w:rsidRPr="007F4BE5">
        <w:rPr>
          <w:rFonts w:ascii="Arial" w:eastAsia="Arial" w:hAnsi="Arial" w:cs="Arial"/>
          <w:sz w:val="16"/>
          <w:szCs w:val="16"/>
        </w:rPr>
        <w:t xml:space="preserve"> </w:t>
      </w:r>
      <w:proofErr w:type="spellStart"/>
      <w:r w:rsidRPr="007F4BE5">
        <w:rPr>
          <w:rFonts w:ascii="Arial" w:eastAsia="Arial" w:hAnsi="Arial" w:cs="Arial"/>
          <w:sz w:val="16"/>
          <w:szCs w:val="16"/>
        </w:rPr>
        <w:t>xeeb</w:t>
      </w:r>
      <w:proofErr w:type="spellEnd"/>
      <w:r w:rsidRPr="007F4BE5">
        <w:rPr>
          <w:rFonts w:ascii="Arial" w:eastAsia="Arial" w:hAnsi="Arial" w:cs="Arial"/>
          <w:sz w:val="16"/>
          <w:szCs w:val="16"/>
        </w:rPr>
        <w:t xml:space="preserve"> </w:t>
      </w:r>
      <w:proofErr w:type="spellStart"/>
      <w:ins w:id="2805" w:author="Kaxiong" w:date="2021-06-10T17:39:00Z">
        <w:r w:rsidR="009A5AB2">
          <w:rPr>
            <w:rFonts w:ascii="Arial" w:eastAsia="Arial" w:hAnsi="Arial" w:cs="Arial"/>
            <w:sz w:val="16"/>
            <w:szCs w:val="16"/>
          </w:rPr>
          <w:t>ntxiv</w:t>
        </w:r>
      </w:ins>
      <w:proofErr w:type="spellEnd"/>
      <w:del w:id="2806" w:author="Kaxiong" w:date="2021-06-10T17:39:00Z">
        <w:r w:rsidRPr="007F4BE5" w:rsidDel="009A5AB2">
          <w:rPr>
            <w:rFonts w:ascii="Arial" w:eastAsia="Arial" w:hAnsi="Arial" w:cs="Arial"/>
            <w:sz w:val="16"/>
            <w:szCs w:val="16"/>
          </w:rPr>
          <w:delText>cov kev cai</w:delText>
        </w:r>
      </w:del>
      <w:r w:rsidRPr="007F4BE5">
        <w:rPr>
          <w:rFonts w:ascii="Arial" w:eastAsia="Arial" w:hAnsi="Arial" w:cs="Arial"/>
          <w:sz w:val="16"/>
          <w:szCs w:val="16"/>
        </w:rPr>
        <w:t>.</w:t>
      </w:r>
    </w:p>
    <w:p w14:paraId="5DF74637" w14:textId="77777777" w:rsidR="00BF3E5F" w:rsidRDefault="00BF3E5F">
      <w:pPr>
        <w:spacing w:line="228" w:lineRule="exact"/>
        <w:rPr>
          <w:sz w:val="20"/>
          <w:szCs w:val="20"/>
        </w:rPr>
      </w:pPr>
    </w:p>
    <w:p w14:paraId="724D87EA" w14:textId="1B5D8B71" w:rsidR="00BF3E5F" w:rsidRPr="00B5491D" w:rsidRDefault="00F2670D">
      <w:pPr>
        <w:spacing w:line="405" w:lineRule="auto"/>
        <w:ind w:left="240" w:right="320"/>
        <w:jc w:val="both"/>
        <w:rPr>
          <w:sz w:val="20"/>
          <w:szCs w:val="20"/>
        </w:rPr>
      </w:pPr>
      <w:proofErr w:type="spellStart"/>
      <w:r w:rsidRPr="00B5491D">
        <w:rPr>
          <w:rFonts w:ascii="Arial" w:eastAsia="Arial" w:hAnsi="Arial" w:cs="Arial"/>
          <w:sz w:val="16"/>
          <w:szCs w:val="16"/>
        </w:rPr>
        <w:t>Thaum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tham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nrog</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00F4758D">
        <w:rPr>
          <w:rFonts w:ascii="Arial" w:eastAsia="Arial" w:hAnsi="Arial" w:cs="Arial"/>
          <w:sz w:val="16"/>
          <w:szCs w:val="16"/>
        </w:rPr>
        <w:t>tus</w:t>
      </w:r>
      <w:proofErr w:type="spellEnd"/>
      <w:r w:rsidRPr="00B5491D">
        <w:rPr>
          <w:rFonts w:ascii="Arial" w:eastAsia="Arial" w:hAnsi="Arial" w:cs="Arial"/>
          <w:sz w:val="16"/>
          <w:szCs w:val="16"/>
        </w:rPr>
        <w:t xml:space="preserve"> </w:t>
      </w:r>
      <w:proofErr w:type="spellStart"/>
      <w:ins w:id="2807" w:author="Kaxiong" w:date="2021-06-10T17:39:00Z">
        <w:r w:rsidR="009A5AB2">
          <w:rPr>
            <w:rFonts w:ascii="Arial" w:eastAsia="Arial" w:hAnsi="Arial" w:cs="Arial"/>
            <w:sz w:val="16"/>
            <w:szCs w:val="16"/>
          </w:rPr>
          <w:t>neeg</w:t>
        </w:r>
        <w:proofErr w:type="spellEnd"/>
        <w:r w:rsidR="009A5AB2">
          <w:rPr>
            <w:rFonts w:ascii="Arial" w:eastAsia="Arial" w:hAnsi="Arial" w:cs="Arial"/>
            <w:sz w:val="16"/>
            <w:szCs w:val="16"/>
          </w:rPr>
          <w:t xml:space="preserve"> </w:t>
        </w:r>
      </w:ins>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txhob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hnov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qab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tias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00F4758D">
        <w:rPr>
          <w:rFonts w:ascii="Arial" w:eastAsia="Arial" w:hAnsi="Arial" w:cs="Arial"/>
          <w:sz w:val="16"/>
          <w:szCs w:val="16"/>
        </w:rPr>
        <w:t>tus</w:t>
      </w:r>
      <w:proofErr w:type="spellEnd"/>
      <w:r w:rsidR="00F4758D">
        <w:rPr>
          <w:rFonts w:ascii="Arial" w:eastAsia="Arial" w:hAnsi="Arial" w:cs="Arial"/>
          <w:sz w:val="16"/>
          <w:szCs w:val="16"/>
        </w:rPr>
        <w:t xml:space="preserve"> </w:t>
      </w:r>
      <w:proofErr w:type="spellStart"/>
      <w:ins w:id="2808" w:author="Kaxiong" w:date="2021-06-10T17:40:00Z">
        <w:r w:rsidR="009A5AB2">
          <w:rPr>
            <w:rFonts w:ascii="Arial" w:eastAsia="Arial" w:hAnsi="Arial" w:cs="Arial"/>
            <w:sz w:val="16"/>
            <w:szCs w:val="16"/>
          </w:rPr>
          <w:t>neeg</w:t>
        </w:r>
        <w:proofErr w:type="spellEnd"/>
        <w:r w:rsidR="009A5AB2">
          <w:rPr>
            <w:rFonts w:ascii="Arial" w:eastAsia="Arial" w:hAnsi="Arial" w:cs="Arial"/>
            <w:sz w:val="16"/>
            <w:szCs w:val="16"/>
          </w:rPr>
          <w:t xml:space="preserve"> </w:t>
        </w:r>
      </w:ins>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yuav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tsum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raws</w:t>
      </w:r>
      <w:proofErr w:type="spellEnd"/>
      <w:r w:rsidRPr="00B5491D">
        <w:rPr>
          <w:rFonts w:ascii="Arial" w:eastAsia="Arial" w:hAnsi="Arial" w:cs="Arial"/>
          <w:sz w:val="16"/>
          <w:szCs w:val="16"/>
        </w:rPr>
        <w:t xml:space="preserve"> li </w:t>
      </w:r>
      <w:proofErr w:type="spellStart"/>
      <w:r w:rsidRPr="00B5491D">
        <w:rPr>
          <w:rFonts w:ascii="Arial" w:eastAsia="Arial" w:hAnsi="Arial" w:cs="Arial"/>
          <w:sz w:val="16"/>
          <w:szCs w:val="16"/>
        </w:rPr>
        <w:t>txoj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cai</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thiab</w:t>
      </w:r>
      <w:proofErr w:type="spellEnd"/>
      <w:r w:rsidRPr="00B5491D">
        <w:rPr>
          <w:rFonts w:ascii="Arial" w:eastAsia="Arial" w:hAnsi="Arial" w:cs="Arial"/>
          <w:sz w:val="16"/>
          <w:szCs w:val="16"/>
        </w:rPr>
        <w:t xml:space="preserve"> cov </w:t>
      </w:r>
      <w:proofErr w:type="spellStart"/>
      <w:r w:rsidRPr="00B5491D">
        <w:rPr>
          <w:rFonts w:ascii="Arial" w:eastAsia="Arial" w:hAnsi="Arial" w:cs="Arial"/>
          <w:sz w:val="16"/>
          <w:szCs w:val="16"/>
        </w:rPr>
        <w:t>lus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qhia</w:t>
      </w:r>
      <w:proofErr w:type="spellEnd"/>
      <w:r w:rsidRPr="00B5491D">
        <w:rPr>
          <w:rFonts w:ascii="Arial" w:eastAsia="Arial" w:hAnsi="Arial" w:cs="Arial"/>
          <w:sz w:val="16"/>
          <w:szCs w:val="16"/>
        </w:rPr>
        <w:t xml:space="preserve"> los </w:t>
      </w:r>
      <w:proofErr w:type="spellStart"/>
      <w:r w:rsidRPr="00B5491D">
        <w:rPr>
          <w:rFonts w:ascii="Arial" w:eastAsia="Arial" w:hAnsi="Arial" w:cs="Arial"/>
          <w:sz w:val="16"/>
          <w:szCs w:val="16"/>
        </w:rPr>
        <w:t>ntawm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saum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toj</w:t>
      </w:r>
      <w:proofErr w:type="spellEnd"/>
      <w:r w:rsidRPr="00B5491D">
        <w:rPr>
          <w:rFonts w:ascii="Arial" w:eastAsia="Arial" w:hAnsi="Arial" w:cs="Arial"/>
          <w:sz w:val="16"/>
          <w:szCs w:val="16"/>
        </w:rPr>
        <w:t xml:space="preserve"> no (</w:t>
      </w:r>
      <w:proofErr w:type="spellStart"/>
      <w:ins w:id="2809" w:author="Kaxiong" w:date="2021-06-10T17:41:00Z">
        <w:r w:rsidR="009A5AB2">
          <w:rPr>
            <w:rFonts w:ascii="Arial" w:eastAsia="Arial" w:hAnsi="Arial" w:cs="Arial"/>
            <w:sz w:val="16"/>
            <w:szCs w:val="16"/>
          </w:rPr>
          <w:t>ntawv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yog</w:t>
        </w:r>
      </w:ins>
      <w:proofErr w:type="spellEnd"/>
      <w:del w:id="2810" w:author="Kaxiong" w:date="2021-06-10T17:41:00Z">
        <w:r w:rsidRPr="00B5491D" w:rsidDel="009A5AB2">
          <w:rPr>
            <w:rFonts w:ascii="Arial" w:eastAsia="Arial" w:hAnsi="Arial" w:cs="Arial"/>
            <w:sz w:val="16"/>
            <w:szCs w:val="16"/>
          </w:rPr>
          <w:delText>piv txwv li</w:delText>
        </w:r>
      </w:del>
      <w:r w:rsidRPr="00B5491D">
        <w:rPr>
          <w:rFonts w:ascii="Arial" w:eastAsia="Arial" w:hAnsi="Arial" w:cs="Arial"/>
          <w:sz w:val="16"/>
          <w:szCs w:val="16"/>
        </w:rPr>
        <w:t xml:space="preserve">, </w:t>
      </w:r>
      <w:ins w:id="2811" w:author="Kaxiong" w:date="2021-06-10T17:41:00Z">
        <w:r w:rsidR="009A5AB2">
          <w:rPr>
            <w:rFonts w:ascii="Arial" w:eastAsia="Arial" w:hAnsi="Arial" w:cs="Arial"/>
            <w:sz w:val="16"/>
            <w:szCs w:val="16"/>
          </w:rPr>
          <w:t xml:space="preserve">cov </w:t>
        </w:r>
        <w:proofErr w:type="spellStart"/>
        <w:r w:rsidR="009A5AB2">
          <w:rPr>
            <w:rFonts w:ascii="Arial" w:eastAsia="Arial" w:hAnsi="Arial" w:cs="Arial"/>
            <w:sz w:val="16"/>
            <w:szCs w:val="16"/>
          </w:rPr>
          <w:t>neeg</w:t>
        </w:r>
      </w:ins>
      <w:proofErr w:type="spellEnd"/>
      <w:del w:id="2812" w:author="Kaxiong" w:date="2021-06-10T17:41:00Z">
        <w:r w:rsidRPr="00B5491D" w:rsidDel="009A5AB2">
          <w:rPr>
            <w:rFonts w:ascii="Arial" w:eastAsia="Arial" w:hAnsi="Arial" w:cs="Arial"/>
            <w:sz w:val="16"/>
            <w:szCs w:val="16"/>
          </w:rPr>
          <w:delText>tus</w:delText>
        </w:r>
      </w:del>
      <w:r w:rsidRPr="00B5491D">
        <w:rPr>
          <w:rFonts w:ascii="Arial" w:eastAsia="Arial" w:hAnsi="Arial" w:cs="Arial"/>
          <w:sz w:val="16"/>
          <w:szCs w:val="16"/>
        </w:rPr>
        <w:t xml:space="preserve"> </w:t>
      </w:r>
      <w:proofErr w:type="spellStart"/>
      <w:r w:rsidRPr="00B5491D">
        <w:rPr>
          <w:rFonts w:ascii="Arial" w:eastAsia="Arial" w:hAnsi="Arial" w:cs="Arial"/>
          <w:sz w:val="16"/>
          <w:szCs w:val="16"/>
        </w:rPr>
        <w:t>saib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xyuas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qhov</w:t>
      </w:r>
      <w:proofErr w:type="spellEnd"/>
      <w:r w:rsidRPr="00B5491D">
        <w:rPr>
          <w:rFonts w:ascii="Arial" w:eastAsia="Arial" w:hAnsi="Arial" w:cs="Arial"/>
          <w:sz w:val="16"/>
          <w:szCs w:val="16"/>
        </w:rPr>
        <w:t xml:space="preserve"> chaw </w:t>
      </w:r>
      <w:proofErr w:type="spellStart"/>
      <w:r w:rsidRPr="00B5491D">
        <w:rPr>
          <w:rFonts w:ascii="Arial" w:eastAsia="Arial" w:hAnsi="Arial" w:cs="Arial"/>
          <w:sz w:val="16"/>
          <w:szCs w:val="16"/>
        </w:rPr>
        <w:t>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hauj</w:t>
      </w:r>
      <w:proofErr w:type="spellEnd"/>
      <w:r w:rsidR="00F4758D">
        <w:rPr>
          <w:rFonts w:ascii="Arial" w:eastAsia="Arial" w:hAnsi="Arial" w:cs="Arial"/>
          <w:sz w:val="16"/>
          <w:szCs w:val="16"/>
        </w:rPr>
        <w:t xml:space="preserve"> </w:t>
      </w:r>
      <w:proofErr w:type="spellStart"/>
      <w:r w:rsidRPr="00B5491D">
        <w:rPr>
          <w:rFonts w:ascii="Arial" w:eastAsia="Arial" w:hAnsi="Arial" w:cs="Arial"/>
          <w:sz w:val="16"/>
          <w:szCs w:val="16"/>
        </w:rPr>
        <w:t>lwm</w:t>
      </w:r>
      <w:proofErr w:type="spellEnd"/>
      <w:r w:rsidRPr="00B5491D">
        <w:rPr>
          <w:rFonts w:ascii="Arial" w:eastAsia="Arial" w:hAnsi="Arial" w:cs="Arial"/>
          <w:sz w:val="16"/>
          <w:szCs w:val="16"/>
        </w:rPr>
        <w:t xml:space="preserve"> los</w:t>
      </w:r>
      <w:r w:rsidR="00F4758D">
        <w:rPr>
          <w:rFonts w:ascii="Arial" w:eastAsia="Arial" w:hAnsi="Arial" w:cs="Arial"/>
          <w:sz w:val="16"/>
          <w:szCs w:val="16"/>
        </w:rPr>
        <w:t xml:space="preserve"> </w:t>
      </w:r>
      <w:r w:rsidRPr="00B5491D">
        <w:rPr>
          <w:rFonts w:ascii="Arial" w:eastAsia="Arial" w:hAnsi="Arial" w:cs="Arial"/>
          <w:sz w:val="16"/>
          <w:szCs w:val="16"/>
        </w:rPr>
        <w:t xml:space="preserve">sis </w:t>
      </w:r>
      <w:proofErr w:type="spellStart"/>
      <w:ins w:id="2813" w:author="Kaxiong" w:date="2021-06-10T17:42:00Z">
        <w:r w:rsidR="009A5AB2">
          <w:rPr>
            <w:rFonts w:ascii="Arial" w:eastAsia="Arial" w:hAnsi="Arial" w:cs="Arial"/>
            <w:sz w:val="16"/>
            <w:szCs w:val="16"/>
          </w:rPr>
          <w:t>feem</w:t>
        </w:r>
      </w:ins>
      <w:proofErr w:type="spellEnd"/>
      <w:del w:id="2814" w:author="Kaxiong" w:date="2021-06-10T17:42:00Z">
        <w:r w:rsidRPr="00B5491D" w:rsidDel="009A5AB2">
          <w:rPr>
            <w:rFonts w:ascii="Arial" w:eastAsia="Arial" w:hAnsi="Arial" w:cs="Arial"/>
            <w:sz w:val="16"/>
            <w:szCs w:val="16"/>
          </w:rPr>
          <w:delText>ceg</w:delText>
        </w:r>
      </w:del>
      <w:r w:rsidRPr="00B5491D">
        <w:rPr>
          <w:rFonts w:ascii="Arial" w:eastAsia="Arial" w:hAnsi="Arial" w:cs="Arial"/>
          <w:sz w:val="16"/>
          <w:szCs w:val="16"/>
        </w:rPr>
        <w:t xml:space="preserve"> </w:t>
      </w:r>
      <w:proofErr w:type="spellStart"/>
      <w:ins w:id="2815" w:author="Kaxiong" w:date="2021-06-10T17:42:00Z">
        <w:r w:rsidR="009A5AB2">
          <w:rPr>
            <w:rFonts w:ascii="Arial" w:eastAsia="Arial" w:hAnsi="Arial" w:cs="Arial"/>
            <w:sz w:val="16"/>
            <w:szCs w:val="16"/>
          </w:rPr>
          <w:t>kev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cai</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lij</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choj</w:t>
        </w:r>
      </w:ins>
      <w:proofErr w:type="spellEnd"/>
      <w:del w:id="2816" w:author="Kaxiong" w:date="2021-06-10T17:42:00Z">
        <w:r w:rsidRPr="00B5491D" w:rsidDel="009A5AB2">
          <w:rPr>
            <w:rFonts w:ascii="Arial" w:eastAsia="Arial" w:hAnsi="Arial" w:cs="Arial"/>
            <w:sz w:val="16"/>
            <w:szCs w:val="16"/>
          </w:rPr>
          <w:delText>tub ceev xwm</w:delText>
        </w:r>
      </w:del>
      <w:r w:rsidRPr="00B5491D">
        <w:rPr>
          <w:rFonts w:ascii="Arial" w:eastAsia="Arial" w:hAnsi="Arial" w:cs="Arial"/>
          <w:sz w:val="16"/>
          <w:szCs w:val="16"/>
        </w:rPr>
        <w:t xml:space="preserve">), </w:t>
      </w:r>
      <w:proofErr w:type="spellStart"/>
      <w:ins w:id="2817" w:author="Kaxiong" w:date="2021-06-10T17:42:00Z">
        <w:r w:rsidR="009A5AB2">
          <w:rPr>
            <w:rFonts w:ascii="Arial" w:eastAsia="Arial" w:hAnsi="Arial" w:cs="Arial"/>
            <w:sz w:val="16"/>
            <w:szCs w:val="16"/>
          </w:rPr>
          <w:t>seb</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lawv</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puas</w:t>
        </w:r>
        <w:proofErr w:type="spellEnd"/>
        <w:r w:rsidR="009A5AB2">
          <w:rPr>
            <w:rFonts w:ascii="Arial" w:eastAsia="Arial" w:hAnsi="Arial" w:cs="Arial"/>
            <w:sz w:val="16"/>
            <w:szCs w:val="16"/>
          </w:rPr>
          <w:t xml:space="preserve"> </w:t>
        </w:r>
      </w:ins>
      <w:del w:id="2818" w:author="Kaxiong" w:date="2021-06-10T17:42:00Z">
        <w:r w:rsidRPr="00B5491D" w:rsidDel="009A5AB2">
          <w:rPr>
            <w:rFonts w:ascii="Arial" w:eastAsia="Arial" w:hAnsi="Arial" w:cs="Arial"/>
            <w:sz w:val="16"/>
            <w:szCs w:val="16"/>
          </w:rPr>
          <w:delText xml:space="preserve">txawm </w:delText>
        </w:r>
        <w:r w:rsidR="00F4758D" w:rsidDel="009A5AB2">
          <w:rPr>
            <w:rFonts w:ascii="Arial" w:eastAsia="Arial" w:hAnsi="Arial" w:cs="Arial"/>
            <w:sz w:val="16"/>
            <w:szCs w:val="16"/>
          </w:rPr>
          <w:delText xml:space="preserve">kom </w:delText>
        </w:r>
        <w:r w:rsidRPr="00B5491D" w:rsidDel="009A5AB2">
          <w:rPr>
            <w:rFonts w:ascii="Arial" w:eastAsia="Arial" w:hAnsi="Arial" w:cs="Arial"/>
            <w:sz w:val="16"/>
            <w:szCs w:val="16"/>
          </w:rPr>
          <w:delText xml:space="preserve">lawv </w:delText>
        </w:r>
      </w:del>
      <w:r w:rsidRPr="00B5491D">
        <w:rPr>
          <w:rFonts w:ascii="Arial" w:eastAsia="Arial" w:hAnsi="Arial" w:cs="Arial"/>
          <w:sz w:val="16"/>
          <w:szCs w:val="16"/>
        </w:rPr>
        <w:t xml:space="preserve">pom zoo </w:t>
      </w:r>
      <w:proofErr w:type="spellStart"/>
      <w:ins w:id="2819" w:author="Kaxiong" w:date="2021-06-10T17:43:00Z">
        <w:r w:rsidR="009A5AB2">
          <w:rPr>
            <w:rFonts w:ascii="Arial" w:eastAsia="Arial" w:hAnsi="Arial" w:cs="Arial"/>
            <w:sz w:val="16"/>
            <w:szCs w:val="16"/>
          </w:rPr>
          <w:t>nrog</w:t>
        </w:r>
        <w:proofErr w:type="spellEnd"/>
        <w:r w:rsidR="009A5AB2">
          <w:rPr>
            <w:rFonts w:ascii="Arial" w:eastAsia="Arial" w:hAnsi="Arial" w:cs="Arial"/>
            <w:sz w:val="16"/>
            <w:szCs w:val="16"/>
          </w:rPr>
          <w:t xml:space="preserve"> </w:t>
        </w:r>
      </w:ins>
      <w:proofErr w:type="spellStart"/>
      <w:r w:rsidRPr="00B5491D">
        <w:rPr>
          <w:rFonts w:ascii="Arial" w:eastAsia="Arial" w:hAnsi="Arial" w:cs="Arial"/>
          <w:sz w:val="16"/>
          <w:szCs w:val="16"/>
        </w:rPr>
        <w:t>nws</w:t>
      </w:r>
      <w:proofErr w:type="spellEnd"/>
      <w:r w:rsidRPr="00B5491D">
        <w:rPr>
          <w:rFonts w:ascii="Arial" w:eastAsia="Arial" w:hAnsi="Arial" w:cs="Arial"/>
          <w:sz w:val="16"/>
          <w:szCs w:val="16"/>
        </w:rPr>
        <w:t xml:space="preserve"> los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ins w:id="2820" w:author="Kaxiong" w:date="2021-06-10T17:43:00Z">
        <w:r w:rsidR="009A5AB2">
          <w:rPr>
            <w:rFonts w:ascii="Arial" w:eastAsia="Arial" w:hAnsi="Arial" w:cs="Arial"/>
            <w:sz w:val="16"/>
            <w:szCs w:val="16"/>
          </w:rPr>
          <w:t>pom zoo</w:t>
        </w:r>
      </w:ins>
      <w:del w:id="2821" w:author="Kaxiong" w:date="2021-06-10T17:43:00Z">
        <w:r w:rsidRPr="00B5491D" w:rsidDel="009A5AB2">
          <w:rPr>
            <w:rFonts w:ascii="Arial" w:eastAsia="Arial" w:hAnsi="Arial" w:cs="Arial"/>
            <w:sz w:val="16"/>
            <w:szCs w:val="16"/>
          </w:rPr>
          <w:delText>ua</w:delText>
        </w:r>
      </w:del>
      <w:r w:rsidRPr="00B5491D">
        <w:rPr>
          <w:rFonts w:ascii="Arial" w:eastAsia="Arial" w:hAnsi="Arial" w:cs="Arial"/>
          <w:sz w:val="16"/>
          <w:szCs w:val="16"/>
        </w:rPr>
        <w:t xml:space="preserve">. </w:t>
      </w:r>
      <w:proofErr w:type="spellStart"/>
      <w:r w:rsidRPr="00B5491D">
        <w:rPr>
          <w:rFonts w:ascii="Arial" w:eastAsia="Arial" w:hAnsi="Arial" w:cs="Arial"/>
          <w:sz w:val="16"/>
          <w:szCs w:val="16"/>
        </w:rPr>
        <w:t>Muaj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qee</w:t>
      </w:r>
      <w:proofErr w:type="spellEnd"/>
      <w:r w:rsidRPr="00B5491D">
        <w:rPr>
          <w:rFonts w:ascii="Arial" w:eastAsia="Arial" w:hAnsi="Arial" w:cs="Arial"/>
          <w:sz w:val="16"/>
          <w:szCs w:val="16"/>
        </w:rPr>
        <w:t xml:space="preserve"> </w:t>
      </w:r>
      <w:ins w:id="2822" w:author="Kaxiong" w:date="2021-06-10T17:43:00Z">
        <w:r w:rsidR="009A5AB2">
          <w:rPr>
            <w:rFonts w:ascii="Arial" w:eastAsia="Arial" w:hAnsi="Arial" w:cs="Arial"/>
            <w:sz w:val="16"/>
            <w:szCs w:val="16"/>
          </w:rPr>
          <w:t xml:space="preserve">cov </w:t>
        </w:r>
        <w:proofErr w:type="spellStart"/>
        <w:r w:rsidR="009A5AB2">
          <w:rPr>
            <w:rFonts w:ascii="Arial" w:eastAsia="Arial" w:hAnsi="Arial" w:cs="Arial"/>
            <w:sz w:val="16"/>
            <w:szCs w:val="16"/>
          </w:rPr>
          <w:t>xwm</w:t>
        </w:r>
        <w:proofErr w:type="spellEnd"/>
        <w:r w:rsidR="009A5AB2">
          <w:rPr>
            <w:rFonts w:ascii="Arial" w:eastAsia="Arial" w:hAnsi="Arial" w:cs="Arial"/>
            <w:sz w:val="16"/>
            <w:szCs w:val="16"/>
          </w:rPr>
          <w:t xml:space="preserve"> </w:t>
        </w:r>
        <w:proofErr w:type="spellStart"/>
        <w:r w:rsidR="009A5AB2">
          <w:rPr>
            <w:rFonts w:ascii="Arial" w:eastAsia="Arial" w:hAnsi="Arial" w:cs="Arial"/>
            <w:sz w:val="16"/>
            <w:szCs w:val="16"/>
          </w:rPr>
          <w:t>txheej</w:t>
        </w:r>
      </w:ins>
      <w:proofErr w:type="spellEnd"/>
      <w:del w:id="2823" w:author="Kaxiong" w:date="2021-06-10T17:44:00Z">
        <w:r w:rsidRPr="00B5491D" w:rsidDel="009A5AB2">
          <w:rPr>
            <w:rFonts w:ascii="Arial" w:eastAsia="Arial" w:hAnsi="Arial" w:cs="Arial"/>
            <w:sz w:val="16"/>
            <w:szCs w:val="16"/>
          </w:rPr>
          <w:delText>kis</w:delText>
        </w:r>
      </w:del>
      <w:r w:rsidRPr="00B5491D">
        <w:rPr>
          <w:rFonts w:ascii="Arial" w:eastAsia="Arial" w:hAnsi="Arial" w:cs="Arial"/>
          <w:sz w:val="16"/>
          <w:szCs w:val="16"/>
        </w:rPr>
        <w:t xml:space="preserve">, </w:t>
      </w:r>
      <w:proofErr w:type="spellStart"/>
      <w:r w:rsidRPr="00B5491D">
        <w:rPr>
          <w:rFonts w:ascii="Arial" w:eastAsia="Arial" w:hAnsi="Arial" w:cs="Arial"/>
          <w:sz w:val="16"/>
          <w:szCs w:val="16"/>
        </w:rPr>
        <w:t>koj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tus</w:t>
      </w:r>
      <w:proofErr w:type="spellEnd"/>
      <w:r w:rsidRPr="00B5491D">
        <w:rPr>
          <w:rFonts w:ascii="Arial" w:eastAsia="Arial" w:hAnsi="Arial" w:cs="Arial"/>
          <w:sz w:val="16"/>
          <w:szCs w:val="16"/>
        </w:rPr>
        <w:t xml:space="preserve"> </w:t>
      </w:r>
      <w:proofErr w:type="spellStart"/>
      <w:ins w:id="2824" w:author="Kaxiong" w:date="2021-06-10T17:45:00Z">
        <w:r w:rsidR="005A614A">
          <w:rPr>
            <w:rFonts w:ascii="Arial" w:eastAsia="Arial" w:hAnsi="Arial" w:cs="Arial"/>
            <w:sz w:val="16"/>
            <w:szCs w:val="16"/>
          </w:rPr>
          <w:t>neeg</w:t>
        </w:r>
        <w:proofErr w:type="spellEnd"/>
        <w:r w:rsidR="005A614A">
          <w:rPr>
            <w:rFonts w:ascii="Arial" w:eastAsia="Arial" w:hAnsi="Arial" w:cs="Arial"/>
            <w:sz w:val="16"/>
            <w:szCs w:val="16"/>
          </w:rPr>
          <w:t xml:space="preserve"> </w:t>
        </w:r>
      </w:ins>
      <w:proofErr w:type="spellStart"/>
      <w:r w:rsidRPr="00B5491D">
        <w:rPr>
          <w:rFonts w:ascii="Arial" w:eastAsia="Arial" w:hAnsi="Arial" w:cs="Arial"/>
          <w:sz w:val="16"/>
          <w:szCs w:val="16"/>
        </w:rPr>
        <w:t>tswj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hwm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yuav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kam</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qhia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ib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twg</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hlo</w:t>
      </w:r>
      <w:proofErr w:type="spellEnd"/>
      <w:r w:rsidRPr="00B5491D">
        <w:rPr>
          <w:rFonts w:ascii="Arial" w:eastAsia="Arial" w:hAnsi="Arial" w:cs="Arial"/>
          <w:sz w:val="16"/>
          <w:szCs w:val="16"/>
        </w:rPr>
        <w:t xml:space="preserve"> li, </w:t>
      </w:r>
      <w:proofErr w:type="spellStart"/>
      <w:r w:rsidRPr="00B5491D">
        <w:rPr>
          <w:rFonts w:ascii="Arial" w:eastAsia="Arial" w:hAnsi="Arial" w:cs="Arial"/>
          <w:sz w:val="16"/>
          <w:szCs w:val="16"/>
        </w:rPr>
        <w:t>tshwj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xeeb</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yog</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muaj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kev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tsis</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meej</w:t>
      </w:r>
      <w:proofErr w:type="spellEnd"/>
      <w:r w:rsidRPr="00B5491D">
        <w:rPr>
          <w:rFonts w:ascii="Arial" w:eastAsia="Arial" w:hAnsi="Arial" w:cs="Arial"/>
          <w:sz w:val="16"/>
          <w:szCs w:val="16"/>
        </w:rPr>
        <w:t xml:space="preserve"> </w:t>
      </w:r>
      <w:del w:id="2825" w:author="Kaxiong" w:date="2021-06-10T17:45:00Z">
        <w:r w:rsidRPr="00B5491D" w:rsidDel="005A614A">
          <w:rPr>
            <w:rFonts w:ascii="Arial" w:eastAsia="Arial" w:hAnsi="Arial" w:cs="Arial"/>
            <w:sz w:val="16"/>
            <w:szCs w:val="16"/>
          </w:rPr>
          <w:delText xml:space="preserve">pem </w:delText>
        </w:r>
      </w:del>
      <w:proofErr w:type="spellStart"/>
      <w:r w:rsidRPr="00B5491D">
        <w:rPr>
          <w:rFonts w:ascii="Arial" w:eastAsia="Arial" w:hAnsi="Arial" w:cs="Arial"/>
          <w:sz w:val="16"/>
          <w:szCs w:val="16"/>
        </w:rPr>
        <w:t>hauv</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txoj</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cai</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Txhua</w:t>
      </w:r>
      <w:proofErr w:type="spellEnd"/>
      <w:r w:rsidRPr="00B5491D">
        <w:rPr>
          <w:rFonts w:ascii="Arial" w:eastAsia="Arial" w:hAnsi="Arial" w:cs="Arial"/>
          <w:sz w:val="16"/>
          <w:szCs w:val="16"/>
        </w:rPr>
        <w:t xml:space="preserve"> </w:t>
      </w:r>
      <w:proofErr w:type="spellStart"/>
      <w:r w:rsidRPr="00B5491D">
        <w:rPr>
          <w:rFonts w:ascii="Arial" w:eastAsia="Arial" w:hAnsi="Arial" w:cs="Arial"/>
          <w:sz w:val="16"/>
          <w:szCs w:val="16"/>
        </w:rPr>
        <w:t>qhov</w:t>
      </w:r>
      <w:proofErr w:type="spellEnd"/>
      <w:r w:rsidRPr="00B5491D">
        <w:rPr>
          <w:rFonts w:ascii="Arial" w:eastAsia="Arial" w:hAnsi="Arial" w:cs="Arial"/>
          <w:sz w:val="16"/>
          <w:szCs w:val="16"/>
        </w:rPr>
        <w:t xml:space="preserve"> tib yam, </w:t>
      </w:r>
      <w:proofErr w:type="spellStart"/>
      <w:r w:rsidRPr="00B5491D">
        <w:rPr>
          <w:rFonts w:ascii="Arial" w:eastAsia="Arial" w:hAnsi="Arial" w:cs="Arial"/>
          <w:sz w:val="16"/>
          <w:szCs w:val="16"/>
        </w:rPr>
        <w:t>raws</w:t>
      </w:r>
      <w:proofErr w:type="spellEnd"/>
      <w:r w:rsidRPr="00B5491D">
        <w:rPr>
          <w:rFonts w:ascii="Arial" w:eastAsia="Arial" w:hAnsi="Arial" w:cs="Arial"/>
          <w:sz w:val="16"/>
          <w:szCs w:val="16"/>
        </w:rPr>
        <w:t xml:space="preserve"> li</w:t>
      </w:r>
    </w:p>
    <w:p w14:paraId="23641758" w14:textId="77777777" w:rsidR="00BF3E5F" w:rsidRDefault="00BF3E5F">
      <w:pPr>
        <w:sectPr w:rsidR="00BF3E5F">
          <w:pgSz w:w="12240" w:h="15840"/>
          <w:pgMar w:top="1440" w:right="1440" w:bottom="206" w:left="1200" w:header="0" w:footer="0" w:gutter="0"/>
          <w:cols w:space="720" w:equalWidth="0">
            <w:col w:w="9600"/>
          </w:cols>
        </w:sectPr>
      </w:pPr>
    </w:p>
    <w:p w14:paraId="22B16E1F" w14:textId="77777777" w:rsidR="00BF3E5F" w:rsidRDefault="00BF3E5F">
      <w:pPr>
        <w:spacing w:line="340" w:lineRule="exact"/>
        <w:rPr>
          <w:sz w:val="20"/>
          <w:szCs w:val="20"/>
        </w:rPr>
      </w:pPr>
    </w:p>
    <w:p w14:paraId="0BDA6F43" w14:textId="7DAE2B75" w:rsidR="00BF3E5F" w:rsidRDefault="00F2670D">
      <w:pPr>
        <w:tabs>
          <w:tab w:val="left" w:pos="3240"/>
        </w:tabs>
        <w:rPr>
          <w:sz w:val="20"/>
          <w:szCs w:val="20"/>
        </w:rPr>
      </w:pPr>
      <w:r w:rsidRPr="006B667D">
        <w:rPr>
          <w:rFonts w:ascii="Arial" w:eastAsia="Arial" w:hAnsi="Arial" w:cs="Arial"/>
          <w:sz w:val="16"/>
          <w:szCs w:val="16"/>
        </w:rPr>
        <w:t>14</w:t>
      </w:r>
      <w:r w:rsidR="006B667D">
        <w:rPr>
          <w:sz w:val="20"/>
          <w:szCs w:val="20"/>
        </w:rPr>
        <w:t xml:space="preserve">              </w:t>
      </w:r>
      <w:ins w:id="2826" w:author="Kaxiong" w:date="2021-06-10T17:46:00Z">
        <w:r w:rsidR="005A614A">
          <w:rPr>
            <w:rFonts w:ascii="Arial" w:eastAsia="Arial" w:hAnsi="Arial" w:cs="Arial"/>
            <w:sz w:val="14"/>
            <w:szCs w:val="14"/>
          </w:rPr>
          <w:t xml:space="preserve">Kev </w:t>
        </w:r>
        <w:proofErr w:type="spellStart"/>
        <w:r w:rsidR="005A614A" w:rsidRPr="00225F1A">
          <w:rPr>
            <w:rFonts w:ascii="Arial" w:eastAsia="Arial" w:hAnsi="Arial" w:cs="Arial"/>
            <w:sz w:val="14"/>
            <w:szCs w:val="14"/>
          </w:rPr>
          <w:t>Txo</w:t>
        </w:r>
        <w:proofErr w:type="spellEnd"/>
        <w:r w:rsidR="005A614A" w:rsidRPr="00225F1A">
          <w:rPr>
            <w:rFonts w:ascii="Arial" w:eastAsia="Arial" w:hAnsi="Arial" w:cs="Arial"/>
            <w:sz w:val="14"/>
            <w:szCs w:val="14"/>
          </w:rPr>
          <w:t xml:space="preserve"> </w:t>
        </w:r>
        <w:r w:rsidR="005A614A">
          <w:rPr>
            <w:rFonts w:ascii="Arial" w:eastAsia="Arial" w:hAnsi="Arial" w:cs="Arial"/>
            <w:sz w:val="14"/>
            <w:szCs w:val="14"/>
          </w:rPr>
          <w:t xml:space="preserve">Kev </w:t>
        </w:r>
        <w:proofErr w:type="spellStart"/>
        <w:r w:rsidR="005A614A">
          <w:rPr>
            <w:rFonts w:ascii="Arial" w:eastAsia="Arial" w:hAnsi="Arial" w:cs="Arial"/>
            <w:sz w:val="14"/>
            <w:szCs w:val="14"/>
          </w:rPr>
          <w:t>Ris</w:t>
        </w:r>
        <w:proofErr w:type="spellEnd"/>
        <w:r w:rsidR="005A614A">
          <w:rPr>
            <w:rFonts w:ascii="Arial" w:eastAsia="Arial" w:hAnsi="Arial" w:cs="Arial"/>
            <w:sz w:val="14"/>
            <w:szCs w:val="14"/>
          </w:rPr>
          <w:t xml:space="preserve"> </w:t>
        </w:r>
        <w:r w:rsidR="005A614A" w:rsidRPr="00225F1A">
          <w:rPr>
            <w:rFonts w:ascii="Arial" w:eastAsia="Arial" w:hAnsi="Arial" w:cs="Arial"/>
            <w:sz w:val="14"/>
            <w:szCs w:val="14"/>
          </w:rPr>
          <w:t xml:space="preserve">Cov Kev </w:t>
        </w:r>
        <w:proofErr w:type="spellStart"/>
        <w:r w:rsidR="005A614A" w:rsidRPr="00225F1A">
          <w:rPr>
            <w:rFonts w:ascii="Arial" w:eastAsia="Arial" w:hAnsi="Arial" w:cs="Arial"/>
            <w:sz w:val="14"/>
            <w:szCs w:val="14"/>
          </w:rPr>
          <w:t>Phom</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Sij</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Ntawm</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Zaub</w:t>
        </w:r>
        <w:proofErr w:type="spellEnd"/>
        <w:r w:rsidR="005A614A" w:rsidRPr="00225F1A">
          <w:rPr>
            <w:rFonts w:ascii="Arial" w:eastAsia="Arial" w:hAnsi="Arial" w:cs="Arial"/>
            <w:sz w:val="14"/>
            <w:szCs w:val="14"/>
          </w:rPr>
          <w:t xml:space="preserve"> Mov </w:t>
        </w:r>
        <w:proofErr w:type="spellStart"/>
        <w:r w:rsidR="005A614A">
          <w:rPr>
            <w:rFonts w:ascii="Arial" w:eastAsia="Arial" w:hAnsi="Arial" w:cs="Arial"/>
            <w:sz w:val="14"/>
            <w:szCs w:val="14"/>
          </w:rPr>
          <w:t>Uas</w:t>
        </w:r>
        <w:proofErr w:type="spellEnd"/>
        <w:r w:rsidR="005A614A">
          <w:rPr>
            <w:rFonts w:ascii="Arial" w:eastAsia="Arial" w:hAnsi="Arial" w:cs="Arial"/>
            <w:sz w:val="14"/>
            <w:szCs w:val="14"/>
          </w:rPr>
          <w:t xml:space="preserve"> </w:t>
        </w:r>
        <w:proofErr w:type="spellStart"/>
        <w:r w:rsidR="005A614A">
          <w:rPr>
            <w:rFonts w:ascii="Arial" w:eastAsia="Arial" w:hAnsi="Arial" w:cs="Arial"/>
            <w:sz w:val="14"/>
            <w:szCs w:val="14"/>
          </w:rPr>
          <w:t>Nyab</w:t>
        </w:r>
        <w:proofErr w:type="spellEnd"/>
        <w:r w:rsidR="005A614A">
          <w:rPr>
            <w:rFonts w:ascii="Arial" w:eastAsia="Arial" w:hAnsi="Arial" w:cs="Arial"/>
            <w:sz w:val="14"/>
            <w:szCs w:val="14"/>
          </w:rPr>
          <w:t xml:space="preserve"> </w:t>
        </w:r>
        <w:proofErr w:type="spellStart"/>
        <w:r w:rsidR="005A614A">
          <w:rPr>
            <w:rFonts w:ascii="Arial" w:eastAsia="Arial" w:hAnsi="Arial" w:cs="Arial"/>
            <w:sz w:val="14"/>
            <w:szCs w:val="14"/>
          </w:rPr>
          <w:t>Xeeb</w:t>
        </w:r>
        <w:proofErr w:type="spellEnd"/>
        <w:r w:rsidR="005A614A">
          <w:rPr>
            <w:rFonts w:ascii="Arial" w:eastAsia="Arial" w:hAnsi="Arial" w:cs="Arial"/>
            <w:sz w:val="14"/>
            <w:szCs w:val="14"/>
          </w:rPr>
          <w:t xml:space="preserve"> </w:t>
        </w:r>
        <w:proofErr w:type="spellStart"/>
        <w:r w:rsidR="005A614A" w:rsidRPr="00225F1A">
          <w:rPr>
            <w:rFonts w:ascii="Arial" w:eastAsia="Arial" w:hAnsi="Arial" w:cs="Arial"/>
            <w:sz w:val="14"/>
            <w:szCs w:val="14"/>
          </w:rPr>
          <w:t>Thaum</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Muaj</w:t>
        </w:r>
        <w:proofErr w:type="spellEnd"/>
        <w:r w:rsidR="005A614A" w:rsidRPr="00225F1A">
          <w:rPr>
            <w:rFonts w:ascii="Arial" w:eastAsia="Arial" w:hAnsi="Arial" w:cs="Arial"/>
            <w:sz w:val="14"/>
            <w:szCs w:val="14"/>
          </w:rPr>
          <w:t xml:space="preserve"> Kev </w:t>
        </w:r>
        <w:r w:rsidR="005A614A">
          <w:rPr>
            <w:rFonts w:ascii="Arial" w:eastAsia="Arial" w:hAnsi="Arial" w:cs="Arial"/>
            <w:sz w:val="14"/>
            <w:szCs w:val="14"/>
          </w:rPr>
          <w:t xml:space="preserve">Sib </w:t>
        </w:r>
        <w:proofErr w:type="spellStart"/>
        <w:r w:rsidR="005A614A">
          <w:rPr>
            <w:rFonts w:ascii="Arial" w:eastAsia="Arial" w:hAnsi="Arial" w:cs="Arial"/>
            <w:sz w:val="14"/>
            <w:szCs w:val="14"/>
          </w:rPr>
          <w:t>Koom</w:t>
        </w:r>
        <w:proofErr w:type="spellEnd"/>
        <w:r w:rsidR="005A614A">
          <w:rPr>
            <w:rFonts w:ascii="Arial" w:eastAsia="Arial" w:hAnsi="Arial" w:cs="Arial"/>
            <w:sz w:val="14"/>
            <w:szCs w:val="14"/>
          </w:rPr>
          <w:t xml:space="preserve"> </w:t>
        </w:r>
        <w:proofErr w:type="spellStart"/>
        <w:r w:rsidR="005A614A">
          <w:rPr>
            <w:rFonts w:ascii="Arial" w:eastAsia="Arial" w:hAnsi="Arial" w:cs="Arial"/>
            <w:sz w:val="14"/>
            <w:szCs w:val="14"/>
          </w:rPr>
          <w:t>Ua</w:t>
        </w:r>
        <w:proofErr w:type="spellEnd"/>
        <w:r w:rsidR="005A614A">
          <w:rPr>
            <w:rFonts w:ascii="Arial" w:eastAsia="Arial" w:hAnsi="Arial" w:cs="Arial"/>
            <w:sz w:val="14"/>
            <w:szCs w:val="14"/>
          </w:rPr>
          <w:t xml:space="preserve"> </w:t>
        </w:r>
        <w:proofErr w:type="spellStart"/>
        <w:r w:rsidR="005A614A">
          <w:rPr>
            <w:rFonts w:ascii="Arial" w:eastAsia="Arial" w:hAnsi="Arial" w:cs="Arial"/>
            <w:sz w:val="14"/>
            <w:szCs w:val="14"/>
          </w:rPr>
          <w:t>ke</w:t>
        </w:r>
        <w:proofErr w:type="spellEnd"/>
        <w:r w:rsidR="005A614A">
          <w:rPr>
            <w:rFonts w:ascii="Arial" w:eastAsia="Arial" w:hAnsi="Arial" w:cs="Arial"/>
            <w:sz w:val="14"/>
            <w:szCs w:val="14"/>
          </w:rPr>
          <w:t xml:space="preserve"> </w:t>
        </w:r>
        <w:proofErr w:type="spellStart"/>
        <w:r w:rsidR="005A614A">
          <w:rPr>
            <w:rFonts w:ascii="Arial" w:eastAsia="Arial" w:hAnsi="Arial" w:cs="Arial"/>
            <w:sz w:val="14"/>
            <w:szCs w:val="14"/>
          </w:rPr>
          <w:t>Ntawm</w:t>
        </w:r>
        <w:proofErr w:type="spellEnd"/>
        <w:r w:rsidR="005A614A">
          <w:rPr>
            <w:rFonts w:ascii="Arial" w:eastAsia="Arial" w:hAnsi="Arial" w:cs="Arial"/>
            <w:sz w:val="14"/>
            <w:szCs w:val="14"/>
          </w:rPr>
          <w:t xml:space="preserve"> Cov</w:t>
        </w:r>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Qoob</w:t>
        </w:r>
        <w:proofErr w:type="spellEnd"/>
        <w:r w:rsidR="005A614A" w:rsidRPr="00225F1A">
          <w:rPr>
            <w:rFonts w:ascii="Arial" w:eastAsia="Arial" w:hAnsi="Arial" w:cs="Arial"/>
            <w:sz w:val="14"/>
            <w:szCs w:val="14"/>
          </w:rPr>
          <w:t xml:space="preserve"> Loo </w:t>
        </w:r>
        <w:proofErr w:type="spellStart"/>
        <w:r w:rsidR="005A614A" w:rsidRPr="00225F1A">
          <w:rPr>
            <w:rFonts w:ascii="Arial" w:eastAsia="Arial" w:hAnsi="Arial" w:cs="Arial"/>
            <w:sz w:val="14"/>
            <w:szCs w:val="14"/>
          </w:rPr>
          <w:t>thiab</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Tsiaj</w:t>
        </w:r>
        <w:proofErr w:type="spellEnd"/>
        <w:r w:rsidR="005A614A" w:rsidRPr="00225F1A">
          <w:rPr>
            <w:rFonts w:ascii="Arial" w:eastAsia="Arial" w:hAnsi="Arial" w:cs="Arial"/>
            <w:sz w:val="14"/>
            <w:szCs w:val="14"/>
          </w:rPr>
          <w:t xml:space="preserve"> </w:t>
        </w:r>
        <w:proofErr w:type="spellStart"/>
        <w:r w:rsidR="005A614A" w:rsidRPr="00225F1A">
          <w:rPr>
            <w:rFonts w:ascii="Arial" w:eastAsia="Arial" w:hAnsi="Arial" w:cs="Arial"/>
            <w:sz w:val="14"/>
            <w:szCs w:val="14"/>
          </w:rPr>
          <w:t>Txhu</w:t>
        </w:r>
      </w:ins>
      <w:proofErr w:type="spellEnd"/>
      <w:del w:id="2827" w:author="Kaxiong" w:date="2021-06-10T17:46:00Z">
        <w:r w:rsidR="00F9285E" w:rsidRPr="00225F1A" w:rsidDel="005A614A">
          <w:rPr>
            <w:rFonts w:ascii="Arial" w:eastAsia="Arial" w:hAnsi="Arial" w:cs="Arial"/>
            <w:sz w:val="14"/>
            <w:szCs w:val="14"/>
          </w:rPr>
          <w:delText>Txo Cov Kev Phom Sij Kom Nyab Xeeb Ntawm Zaub Mov uas Muaj Teeb Meem Thaum Muaj Kev Ua Qoob Loo Sib Xyaws thiab Tsiaj Txhu</w:delText>
        </w:r>
      </w:del>
    </w:p>
    <w:p w14:paraId="55EB0234" w14:textId="77777777" w:rsidR="00BF3E5F" w:rsidRDefault="00BF3E5F">
      <w:pPr>
        <w:sectPr w:rsidR="00BF3E5F">
          <w:type w:val="continuous"/>
          <w:pgSz w:w="12240" w:h="15840"/>
          <w:pgMar w:top="1440" w:right="1440" w:bottom="206" w:left="1200" w:header="0" w:footer="0" w:gutter="0"/>
          <w:cols w:space="720" w:equalWidth="0">
            <w:col w:w="9600"/>
          </w:cols>
        </w:sectPr>
      </w:pPr>
    </w:p>
    <w:p w14:paraId="33C06CD1" w14:textId="77777777" w:rsidR="00BF3E5F" w:rsidRDefault="00BF3E5F">
      <w:pPr>
        <w:spacing w:line="75" w:lineRule="exact"/>
        <w:rPr>
          <w:sz w:val="20"/>
          <w:szCs w:val="20"/>
        </w:rPr>
      </w:pPr>
      <w:bookmarkStart w:id="2828" w:name="page16"/>
      <w:bookmarkEnd w:id="2828"/>
    </w:p>
    <w:p w14:paraId="781B654A" w14:textId="45D8C269" w:rsidR="00BF3E5F" w:rsidRPr="00B02869" w:rsidRDefault="00F2670D" w:rsidP="00B02869">
      <w:pPr>
        <w:spacing w:line="423" w:lineRule="auto"/>
        <w:ind w:right="120"/>
        <w:jc w:val="both"/>
        <w:rPr>
          <w:sz w:val="16"/>
          <w:szCs w:val="16"/>
        </w:rPr>
      </w:pPr>
      <w:r w:rsidRPr="00B02869">
        <w:rPr>
          <w:rFonts w:ascii="Arial" w:eastAsia="Arial" w:hAnsi="Arial" w:cs="Arial"/>
          <w:sz w:val="16"/>
          <w:szCs w:val="16"/>
        </w:rPr>
        <w:t xml:space="preserve">cov </w:t>
      </w:r>
      <w:proofErr w:type="spellStart"/>
      <w:r w:rsidRPr="00B02869">
        <w:rPr>
          <w:rFonts w:ascii="Arial" w:eastAsia="Arial" w:hAnsi="Arial" w:cs="Arial"/>
          <w:sz w:val="16"/>
          <w:szCs w:val="16"/>
        </w:rPr>
        <w:t>sawv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lub</w:t>
      </w:r>
      <w:proofErr w:type="spellEnd"/>
      <w:r w:rsidRPr="00B02869">
        <w:rPr>
          <w:rFonts w:ascii="Arial" w:eastAsia="Arial" w:hAnsi="Arial" w:cs="Arial"/>
          <w:sz w:val="16"/>
          <w:szCs w:val="16"/>
        </w:rPr>
        <w:t xml:space="preserve"> chaw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cov nom </w:t>
      </w:r>
      <w:proofErr w:type="spellStart"/>
      <w:r w:rsidRPr="00B02869">
        <w:rPr>
          <w:rFonts w:ascii="Arial" w:eastAsia="Arial" w:hAnsi="Arial" w:cs="Arial"/>
          <w:sz w:val="16"/>
          <w:szCs w:val="16"/>
        </w:rPr>
        <w:t>tswv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tsim</w:t>
      </w:r>
      <w:proofErr w:type="spellEnd"/>
      <w:r w:rsidR="00F12968">
        <w:rPr>
          <w:rFonts w:ascii="Arial" w:eastAsia="Arial" w:hAnsi="Arial" w:cs="Arial"/>
          <w:sz w:val="16"/>
          <w:szCs w:val="16"/>
        </w:rPr>
        <w:t xml:space="preserve"> </w:t>
      </w:r>
      <w:proofErr w:type="spellStart"/>
      <w:r w:rsidR="00F12968">
        <w:rPr>
          <w:rFonts w:ascii="Arial" w:eastAsia="Arial" w:hAnsi="Arial" w:cs="Arial"/>
          <w:sz w:val="16"/>
          <w:szCs w:val="16"/>
        </w:rPr>
        <w:t>txoj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cai</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yog</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sawv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lub</w:t>
      </w:r>
      <w:proofErr w:type="spellEnd"/>
      <w:r w:rsidRPr="00B02869">
        <w:rPr>
          <w:rFonts w:ascii="Arial" w:eastAsia="Arial" w:hAnsi="Arial" w:cs="Arial"/>
          <w:sz w:val="16"/>
          <w:szCs w:val="16"/>
        </w:rPr>
        <w:t xml:space="preserve"> chaw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sis</w:t>
      </w:r>
      <w:r w:rsidR="00F12968" w:rsidRPr="00F12968">
        <w:rPr>
          <w:rFonts w:ascii="Arial" w:eastAsia="Arial" w:hAnsi="Arial" w:cs="Arial"/>
          <w:sz w:val="16"/>
          <w:szCs w:val="16"/>
        </w:rPr>
        <w:t xml:space="preserve"> </w:t>
      </w:r>
      <w:r w:rsidR="00F12968" w:rsidRPr="00B02869">
        <w:rPr>
          <w:rFonts w:ascii="Arial" w:eastAsia="Arial" w:hAnsi="Arial" w:cs="Arial"/>
          <w:sz w:val="16"/>
          <w:szCs w:val="16"/>
        </w:rPr>
        <w:t xml:space="preserve">tag </w:t>
      </w:r>
      <w:proofErr w:type="spellStart"/>
      <w:r w:rsidR="00F12968" w:rsidRPr="00B02869">
        <w:rPr>
          <w:rFonts w:ascii="Arial" w:eastAsia="Arial" w:hAnsi="Arial" w:cs="Arial"/>
          <w:sz w:val="16"/>
          <w:szCs w:val="16"/>
        </w:rPr>
        <w:t>nrho</w:t>
      </w:r>
      <w:proofErr w:type="spellEnd"/>
      <w:r w:rsidR="00F12968">
        <w:rPr>
          <w:rFonts w:ascii="Arial" w:eastAsia="Arial" w:hAnsi="Arial" w:cs="Arial"/>
          <w:sz w:val="16"/>
          <w:szCs w:val="16"/>
        </w:rPr>
        <w:t xml:space="preserve"> </w:t>
      </w:r>
      <w:proofErr w:type="spellStart"/>
      <w:r w:rsidR="00F12968">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tsoom</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fwv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thiab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yuav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tsum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hauj</w:t>
      </w:r>
      <w:proofErr w:type="spellEnd"/>
      <w:r w:rsidR="00F12968">
        <w:rPr>
          <w:rFonts w:ascii="Arial" w:eastAsia="Arial" w:hAnsi="Arial" w:cs="Arial"/>
          <w:sz w:val="16"/>
          <w:szCs w:val="16"/>
        </w:rPr>
        <w:t xml:space="preserve">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tsis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ncua</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w:t>
      </w:r>
      <w:proofErr w:type="spellStart"/>
      <w:r w:rsidRPr="00B02869">
        <w:rPr>
          <w:rFonts w:ascii="Arial" w:eastAsia="Arial" w:hAnsi="Arial" w:cs="Arial"/>
          <w:sz w:val="16"/>
          <w:szCs w:val="16"/>
        </w:rPr>
        <w:t>lwm</w:t>
      </w:r>
      <w:proofErr w:type="spellEnd"/>
      <w:r w:rsidRPr="00B02869">
        <w:rPr>
          <w:rFonts w:ascii="Arial" w:eastAsia="Arial" w:hAnsi="Arial" w:cs="Arial"/>
          <w:sz w:val="16"/>
          <w:szCs w:val="16"/>
        </w:rPr>
        <w:t xml:space="preserve"> yam </w:t>
      </w:r>
      <w:proofErr w:type="spellStart"/>
      <w:r w:rsidRPr="00B02869">
        <w:rPr>
          <w:rFonts w:ascii="Arial" w:eastAsia="Arial" w:hAnsi="Arial" w:cs="Arial"/>
          <w:sz w:val="16"/>
          <w:szCs w:val="16"/>
        </w:rPr>
        <w:t>nws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yuav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raug</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cov </w:t>
      </w:r>
      <w:proofErr w:type="spellStart"/>
      <w:r w:rsidRPr="00B02869">
        <w:rPr>
          <w:rFonts w:ascii="Arial" w:eastAsia="Arial" w:hAnsi="Arial" w:cs="Arial"/>
          <w:sz w:val="16"/>
          <w:szCs w:val="16"/>
        </w:rPr>
        <w:t>teeb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meem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hais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plaub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Muaj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sib </w:t>
      </w:r>
      <w:proofErr w:type="spellStart"/>
      <w:r w:rsidRPr="00B02869">
        <w:rPr>
          <w:rFonts w:ascii="Arial" w:eastAsia="Arial" w:hAnsi="Arial" w:cs="Arial"/>
          <w:sz w:val="16"/>
          <w:szCs w:val="16"/>
        </w:rPr>
        <w:t>tham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txheeb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xyuas</w:t>
      </w:r>
      <w:proofErr w:type="spellEnd"/>
      <w:r w:rsidRPr="00B02869">
        <w:rPr>
          <w:rFonts w:ascii="Arial" w:eastAsia="Arial" w:hAnsi="Arial" w:cs="Arial"/>
          <w:sz w:val="16"/>
          <w:szCs w:val="16"/>
        </w:rPr>
        <w:t xml:space="preserve"> los</w:t>
      </w:r>
      <w:r w:rsidR="00F12968">
        <w:rPr>
          <w:rFonts w:ascii="Arial" w:eastAsia="Arial" w:hAnsi="Arial" w:cs="Arial"/>
          <w:sz w:val="16"/>
          <w:szCs w:val="16"/>
        </w:rPr>
        <w:t xml:space="preserve"> </w:t>
      </w:r>
      <w:r w:rsidRPr="00B02869">
        <w:rPr>
          <w:rFonts w:ascii="Arial" w:eastAsia="Arial" w:hAnsi="Arial" w:cs="Arial"/>
          <w:sz w:val="16"/>
          <w:szCs w:val="16"/>
        </w:rPr>
        <w:t xml:space="preserve">sis </w:t>
      </w:r>
      <w:proofErr w:type="spellStart"/>
      <w:r w:rsidRPr="00B02869">
        <w:rPr>
          <w:rFonts w:ascii="Arial" w:eastAsia="Arial" w:hAnsi="Arial" w:cs="Arial"/>
          <w:sz w:val="16"/>
          <w:szCs w:val="16"/>
        </w:rPr>
        <w:t>pab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tiav</w:t>
      </w:r>
      <w:proofErr w:type="spellEnd"/>
      <w:r w:rsidRPr="00B02869">
        <w:rPr>
          <w:rFonts w:ascii="Arial" w:eastAsia="Arial" w:hAnsi="Arial" w:cs="Arial"/>
          <w:sz w:val="16"/>
          <w:szCs w:val="16"/>
        </w:rPr>
        <w:t xml:space="preserve"> cov </w:t>
      </w:r>
      <w:proofErr w:type="spellStart"/>
      <w:ins w:id="2829" w:author="Kaxiong" w:date="2021-06-10T19:44:00Z">
        <w:r w:rsidR="00127D70">
          <w:rPr>
            <w:rFonts w:ascii="Arial" w:eastAsia="Arial" w:hAnsi="Arial" w:cs="Arial"/>
            <w:sz w:val="16"/>
            <w:szCs w:val="16"/>
          </w:rPr>
          <w:t>tsis</w:t>
        </w:r>
        <w:proofErr w:type="spellEnd"/>
        <w:r w:rsidR="00127D70">
          <w:rPr>
            <w:rFonts w:ascii="Arial" w:eastAsia="Arial" w:hAnsi="Arial" w:cs="Arial"/>
            <w:sz w:val="16"/>
            <w:szCs w:val="16"/>
          </w:rPr>
          <w:t xml:space="preserve"> </w:t>
        </w:r>
        <w:proofErr w:type="spellStart"/>
        <w:r w:rsidR="00127D70">
          <w:rPr>
            <w:rFonts w:ascii="Arial" w:eastAsia="Arial" w:hAnsi="Arial" w:cs="Arial"/>
            <w:sz w:val="16"/>
            <w:szCs w:val="16"/>
          </w:rPr>
          <w:t>tu</w:t>
        </w:r>
        <w:proofErr w:type="spellEnd"/>
        <w:r w:rsidR="00127D70">
          <w:rPr>
            <w:rFonts w:ascii="Arial" w:eastAsia="Arial" w:hAnsi="Arial" w:cs="Arial"/>
            <w:sz w:val="16"/>
            <w:szCs w:val="16"/>
          </w:rPr>
          <w:t xml:space="preserve"> </w:t>
        </w:r>
        <w:proofErr w:type="spellStart"/>
        <w:r w:rsidR="00127D70">
          <w:rPr>
            <w:rFonts w:ascii="Arial" w:eastAsia="Arial" w:hAnsi="Arial" w:cs="Arial"/>
            <w:sz w:val="16"/>
            <w:szCs w:val="16"/>
          </w:rPr>
          <w:t>ncua</w:t>
        </w:r>
        <w:proofErr w:type="spellEnd"/>
        <w:r w:rsidR="00127D70">
          <w:rPr>
            <w:rFonts w:ascii="Arial" w:eastAsia="Arial" w:hAnsi="Arial" w:cs="Arial"/>
            <w:sz w:val="16"/>
            <w:szCs w:val="16"/>
          </w:rPr>
          <w:t xml:space="preserve"> </w:t>
        </w:r>
      </w:ins>
      <w:del w:id="2830" w:author="Kaxiong" w:date="2021-06-10T19:44:00Z">
        <w:r w:rsidRPr="00B02869" w:rsidDel="00127D70">
          <w:rPr>
            <w:rFonts w:ascii="Arial" w:eastAsia="Arial" w:hAnsi="Arial" w:cs="Arial"/>
            <w:sz w:val="16"/>
            <w:szCs w:val="16"/>
          </w:rPr>
          <w:delText xml:space="preserve">ntsiab lus </w:delText>
        </w:r>
      </w:del>
      <w:proofErr w:type="spellStart"/>
      <w:r w:rsidRPr="00B02869">
        <w:rPr>
          <w:rFonts w:ascii="Arial" w:eastAsia="Arial" w:hAnsi="Arial" w:cs="Arial"/>
          <w:sz w:val="16"/>
          <w:szCs w:val="16"/>
        </w:rPr>
        <w:t>hauv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koo</w:t>
      </w:r>
      <w:r w:rsidR="00F12968">
        <w:rPr>
          <w:rFonts w:ascii="Arial" w:eastAsia="Arial" w:hAnsi="Arial" w:cs="Arial"/>
          <w:sz w:val="16"/>
          <w:szCs w:val="16"/>
        </w:rPr>
        <w:t>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haum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tswj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hwm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txoj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cai</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tuaj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yeem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yog</w:t>
      </w:r>
      <w:proofErr w:type="spellEnd"/>
      <w:r w:rsidRPr="00B02869">
        <w:rPr>
          <w:rFonts w:ascii="Arial" w:eastAsia="Arial" w:hAnsi="Arial" w:cs="Arial"/>
          <w:sz w:val="16"/>
          <w:szCs w:val="16"/>
        </w:rPr>
        <w:t xml:space="preserve"> </w:t>
      </w:r>
      <w:proofErr w:type="spellStart"/>
      <w:ins w:id="2831" w:author="Kaxiong" w:date="2021-06-10T19:45:00Z">
        <w:r w:rsidR="00127D70">
          <w:rPr>
            <w:rFonts w:ascii="Arial" w:eastAsia="Arial" w:hAnsi="Arial" w:cs="Arial"/>
            <w:sz w:val="16"/>
            <w:szCs w:val="16"/>
          </w:rPr>
          <w:t>ib</w:t>
        </w:r>
      </w:ins>
      <w:proofErr w:type="spellEnd"/>
      <w:del w:id="2832" w:author="Kaxiong" w:date="2021-06-10T19:45:00Z">
        <w:r w:rsidRPr="00B02869" w:rsidDel="00127D70">
          <w:rPr>
            <w:rFonts w:ascii="Arial" w:eastAsia="Arial" w:hAnsi="Arial" w:cs="Arial"/>
            <w:sz w:val="16"/>
            <w:szCs w:val="16"/>
          </w:rPr>
          <w:delText>thawj</w:delText>
        </w:r>
      </w:del>
      <w:r w:rsidRPr="00B02869">
        <w:rPr>
          <w:rFonts w:ascii="Arial" w:eastAsia="Arial" w:hAnsi="Arial" w:cs="Arial"/>
          <w:sz w:val="16"/>
          <w:szCs w:val="16"/>
        </w:rPr>
        <w:t xml:space="preserve"> </w:t>
      </w:r>
      <w:proofErr w:type="spellStart"/>
      <w:r w:rsidRPr="00B02869">
        <w:rPr>
          <w:rFonts w:ascii="Arial" w:eastAsia="Arial" w:hAnsi="Arial" w:cs="Arial"/>
          <w:sz w:val="16"/>
          <w:szCs w:val="16"/>
        </w:rPr>
        <w:t>kauj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ruam</w:t>
      </w:r>
      <w:proofErr w:type="spellEnd"/>
      <w:r w:rsidRPr="00B02869">
        <w:rPr>
          <w:rFonts w:ascii="Arial" w:eastAsia="Arial" w:hAnsi="Arial" w:cs="Arial"/>
          <w:sz w:val="16"/>
          <w:szCs w:val="16"/>
        </w:rPr>
        <w:t xml:space="preserve"> zoo </w:t>
      </w:r>
      <w:proofErr w:type="spellStart"/>
      <w:r w:rsidRPr="00B02869">
        <w:rPr>
          <w:rFonts w:ascii="Arial" w:eastAsia="Arial" w:hAnsi="Arial" w:cs="Arial"/>
          <w:sz w:val="16"/>
          <w:szCs w:val="16"/>
        </w:rPr>
        <w:t>rau</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sib </w:t>
      </w:r>
      <w:proofErr w:type="spellStart"/>
      <w:r w:rsidRPr="00B02869">
        <w:rPr>
          <w:rFonts w:ascii="Arial" w:eastAsia="Arial" w:hAnsi="Arial" w:cs="Arial"/>
          <w:sz w:val="16"/>
          <w:szCs w:val="16"/>
        </w:rPr>
        <w:t>tham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txog</w:t>
      </w:r>
      <w:proofErr w:type="spellEnd"/>
      <w:r w:rsidRPr="00B02869">
        <w:rPr>
          <w:rFonts w:ascii="Arial" w:eastAsia="Arial" w:hAnsi="Arial" w:cs="Arial"/>
          <w:sz w:val="16"/>
          <w:szCs w:val="16"/>
        </w:rPr>
        <w:t xml:space="preserve"> cov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cai</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yav</w:t>
      </w:r>
      <w:proofErr w:type="spellEnd"/>
      <w:r w:rsidRPr="00B02869">
        <w:rPr>
          <w:rFonts w:ascii="Arial" w:eastAsia="Arial" w:hAnsi="Arial" w:cs="Arial"/>
          <w:sz w:val="16"/>
          <w:szCs w:val="16"/>
        </w:rPr>
        <w:t xml:space="preserve"> tom </w:t>
      </w:r>
      <w:proofErr w:type="spellStart"/>
      <w:r w:rsidRPr="00B02869">
        <w:rPr>
          <w:rFonts w:ascii="Arial" w:eastAsia="Arial" w:hAnsi="Arial" w:cs="Arial"/>
          <w:sz w:val="16"/>
          <w:szCs w:val="16"/>
        </w:rPr>
        <w:t>ntej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uas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daws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qhov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nyiam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thiab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kev</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txhawj</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xeeb</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ntawm</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txhua</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tus</w:t>
      </w:r>
      <w:proofErr w:type="spellEnd"/>
      <w:r w:rsidRPr="00B02869">
        <w:rPr>
          <w:rFonts w:ascii="Arial" w:eastAsia="Arial" w:hAnsi="Arial" w:cs="Arial"/>
          <w:sz w:val="16"/>
          <w:szCs w:val="16"/>
        </w:rPr>
        <w:t xml:space="preserve"> </w:t>
      </w:r>
      <w:proofErr w:type="spellStart"/>
      <w:r w:rsidRPr="00B02869">
        <w:rPr>
          <w:rFonts w:ascii="Arial" w:eastAsia="Arial" w:hAnsi="Arial" w:cs="Arial"/>
          <w:sz w:val="16"/>
          <w:szCs w:val="16"/>
        </w:rPr>
        <w:t>neeg</w:t>
      </w:r>
      <w:proofErr w:type="spellEnd"/>
      <w:r w:rsidRPr="00B02869">
        <w:rPr>
          <w:rFonts w:ascii="Arial" w:eastAsia="Arial" w:hAnsi="Arial" w:cs="Arial"/>
          <w:sz w:val="16"/>
          <w:szCs w:val="16"/>
        </w:rPr>
        <w:t>.</w:t>
      </w:r>
    </w:p>
    <w:p w14:paraId="4E09C024" w14:textId="77777777" w:rsidR="00BF3E5F" w:rsidRDefault="00BF3E5F">
      <w:pPr>
        <w:spacing w:line="226" w:lineRule="exact"/>
        <w:rPr>
          <w:sz w:val="20"/>
          <w:szCs w:val="20"/>
        </w:rPr>
      </w:pPr>
    </w:p>
    <w:p w14:paraId="671D1372" w14:textId="02A32964" w:rsidR="00BF3E5F" w:rsidRPr="00E93672" w:rsidRDefault="00F2670D" w:rsidP="00E93672">
      <w:pPr>
        <w:spacing w:line="394" w:lineRule="auto"/>
        <w:ind w:right="140"/>
        <w:jc w:val="both"/>
        <w:rPr>
          <w:sz w:val="20"/>
          <w:szCs w:val="20"/>
        </w:rPr>
      </w:pPr>
      <w:proofErr w:type="spellStart"/>
      <w:r w:rsidRPr="00E93672">
        <w:rPr>
          <w:rFonts w:ascii="Arial" w:eastAsia="Arial" w:hAnsi="Arial" w:cs="Arial"/>
          <w:sz w:val="16"/>
          <w:szCs w:val="16"/>
        </w:rPr>
        <w:t>Qee</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zaum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sib </w:t>
      </w:r>
      <w:proofErr w:type="spellStart"/>
      <w:r w:rsidRPr="00E93672">
        <w:rPr>
          <w:rFonts w:ascii="Arial" w:eastAsia="Arial" w:hAnsi="Arial" w:cs="Arial"/>
          <w:sz w:val="16"/>
          <w:szCs w:val="16"/>
        </w:rPr>
        <w:t>tham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yuav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li </w:t>
      </w:r>
      <w:proofErr w:type="spellStart"/>
      <w:r w:rsidRPr="00E93672">
        <w:rPr>
          <w:rFonts w:ascii="Arial" w:eastAsia="Arial" w:hAnsi="Arial" w:cs="Arial"/>
          <w:sz w:val="16"/>
          <w:szCs w:val="16"/>
        </w:rPr>
        <w:t>cas</w:t>
      </w:r>
      <w:proofErr w:type="spellEnd"/>
      <w:r w:rsidRPr="00E93672">
        <w:rPr>
          <w:rFonts w:ascii="Arial" w:eastAsia="Arial" w:hAnsi="Arial" w:cs="Arial"/>
          <w:sz w:val="16"/>
          <w:szCs w:val="16"/>
        </w:rPr>
        <w:t xml:space="preserve"> </w:t>
      </w:r>
      <w:proofErr w:type="spellStart"/>
      <w:r w:rsidR="00990157" w:rsidRPr="00E93672">
        <w:rPr>
          <w:rFonts w:ascii="Arial" w:eastAsia="Arial" w:hAnsi="Arial" w:cs="Arial"/>
          <w:sz w:val="16"/>
          <w:szCs w:val="16"/>
        </w:rPr>
        <w:t>txog</w:t>
      </w:r>
      <w:proofErr w:type="spellEnd"/>
      <w:r w:rsidR="00990157" w:rsidRPr="00E93672">
        <w:rPr>
          <w:rFonts w:ascii="Arial" w:eastAsia="Arial" w:hAnsi="Arial" w:cs="Arial"/>
          <w:sz w:val="16"/>
          <w:szCs w:val="16"/>
        </w:rPr>
        <w:t xml:space="preserve"> </w:t>
      </w:r>
      <w:proofErr w:type="spellStart"/>
      <w:r w:rsidR="00990157" w:rsidRPr="00E93672">
        <w:rPr>
          <w:rFonts w:ascii="Arial" w:eastAsia="Arial" w:hAnsi="Arial" w:cs="Arial"/>
          <w:sz w:val="16"/>
          <w:szCs w:val="16"/>
        </w:rPr>
        <w:t>ntawm</w:t>
      </w:r>
      <w:proofErr w:type="spellEnd"/>
      <w:r w:rsidR="00990157" w:rsidRPr="00E93672">
        <w:rPr>
          <w:rFonts w:ascii="Arial" w:eastAsia="Arial" w:hAnsi="Arial" w:cs="Arial"/>
          <w:sz w:val="16"/>
          <w:szCs w:val="16"/>
        </w:rPr>
        <w:t xml:space="preserve"> </w:t>
      </w:r>
      <w:proofErr w:type="spellStart"/>
      <w:r w:rsidRPr="00E93672">
        <w:rPr>
          <w:rFonts w:ascii="Arial" w:eastAsia="Arial" w:hAnsi="Arial" w:cs="Arial"/>
          <w:sz w:val="16"/>
          <w:szCs w:val="16"/>
        </w:rPr>
        <w:t>tus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kws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tswj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hwm</w:t>
      </w:r>
      <w:proofErr w:type="spellEnd"/>
      <w:r w:rsidRPr="00E93672">
        <w:rPr>
          <w:rFonts w:ascii="Arial" w:eastAsia="Arial" w:hAnsi="Arial" w:cs="Arial"/>
          <w:sz w:val="16"/>
          <w:szCs w:val="16"/>
        </w:rPr>
        <w:t xml:space="preserve"> </w:t>
      </w:r>
      <w:proofErr w:type="spellStart"/>
      <w:ins w:id="2833" w:author="Kaxiong" w:date="2021-06-10T19:46:00Z">
        <w:r w:rsidR="00AC5F6B">
          <w:rPr>
            <w:rFonts w:ascii="Arial" w:eastAsia="Arial" w:hAnsi="Arial" w:cs="Arial"/>
            <w:sz w:val="16"/>
            <w:szCs w:val="16"/>
          </w:rPr>
          <w:t>piav</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qhia</w:t>
        </w:r>
      </w:ins>
      <w:proofErr w:type="spellEnd"/>
      <w:del w:id="2834" w:author="Kaxiong" w:date="2021-06-10T19:46:00Z">
        <w:r w:rsidRPr="00E93672" w:rsidDel="00AC5F6B">
          <w:rPr>
            <w:rFonts w:ascii="Arial" w:eastAsia="Arial" w:hAnsi="Arial" w:cs="Arial"/>
            <w:sz w:val="16"/>
            <w:szCs w:val="16"/>
          </w:rPr>
          <w:delText>txhais lus</w:delText>
        </w:r>
      </w:del>
      <w:r w:rsidRPr="00E93672">
        <w:rPr>
          <w:rFonts w:ascii="Arial" w:eastAsia="Arial" w:hAnsi="Arial" w:cs="Arial"/>
          <w:sz w:val="16"/>
          <w:szCs w:val="16"/>
        </w:rPr>
        <w:t xml:space="preserve"> los </w:t>
      </w:r>
      <w:proofErr w:type="spellStart"/>
      <w:r w:rsidRPr="00E93672">
        <w:rPr>
          <w:rFonts w:ascii="Arial" w:eastAsia="Arial" w:hAnsi="Arial" w:cs="Arial"/>
          <w:sz w:val="16"/>
          <w:szCs w:val="16"/>
        </w:rPr>
        <w:t>yog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siv</w:t>
      </w:r>
      <w:proofErr w:type="spellEnd"/>
      <w:r w:rsidRPr="00E93672">
        <w:rPr>
          <w:rFonts w:ascii="Arial" w:eastAsia="Arial" w:hAnsi="Arial" w:cs="Arial"/>
          <w:sz w:val="16"/>
          <w:szCs w:val="16"/>
        </w:rPr>
        <w:t xml:space="preserve"> cov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cai</w:t>
      </w:r>
      <w:proofErr w:type="spellEnd"/>
      <w:r w:rsidRPr="00E93672">
        <w:rPr>
          <w:rFonts w:ascii="Arial" w:eastAsia="Arial" w:hAnsi="Arial" w:cs="Arial"/>
          <w:sz w:val="16"/>
          <w:szCs w:val="16"/>
        </w:rPr>
        <w:t xml:space="preserve"> tam sim no </w:t>
      </w:r>
      <w:proofErr w:type="spellStart"/>
      <w:r w:rsidRPr="00E93672">
        <w:rPr>
          <w:rFonts w:ascii="Arial" w:eastAsia="Arial" w:hAnsi="Arial" w:cs="Arial"/>
          <w:sz w:val="16"/>
          <w:szCs w:val="16"/>
        </w:rPr>
        <w:t>tuaj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yeem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nkag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siab</w:t>
      </w:r>
      <w:proofErr w:type="spellEnd"/>
      <w:r w:rsidRPr="00E93672">
        <w:rPr>
          <w:rFonts w:ascii="Arial" w:eastAsia="Arial" w:hAnsi="Arial" w:cs="Arial"/>
          <w:sz w:val="16"/>
          <w:szCs w:val="16"/>
        </w:rPr>
        <w:t xml:space="preserve"> tau. </w:t>
      </w:r>
      <w:proofErr w:type="spellStart"/>
      <w:ins w:id="2835" w:author="Kaxiong" w:date="2021-06-10T19:55:00Z">
        <w:r w:rsidR="00AC5F6B">
          <w:rPr>
            <w:rFonts w:ascii="Arial" w:eastAsia="Arial" w:hAnsi="Arial" w:cs="Arial"/>
            <w:sz w:val="16"/>
            <w:szCs w:val="16"/>
          </w:rPr>
          <w:t>Xyaum</w:t>
        </w:r>
        <w:proofErr w:type="spellEnd"/>
        <w:r w:rsidR="00AC5F6B">
          <w:rPr>
            <w:rFonts w:ascii="Arial" w:eastAsia="Arial" w:hAnsi="Arial" w:cs="Arial"/>
            <w:sz w:val="16"/>
            <w:szCs w:val="16"/>
          </w:rPr>
          <w:t xml:space="preserve"> </w:t>
        </w:r>
      </w:ins>
      <w:del w:id="2836" w:author="Kaxiong" w:date="2021-06-10T19:55:00Z">
        <w:r w:rsidRPr="00E93672" w:rsidDel="00AC5F6B">
          <w:rPr>
            <w:rFonts w:ascii="Arial" w:eastAsia="Arial" w:hAnsi="Arial" w:cs="Arial"/>
            <w:sz w:val="16"/>
            <w:szCs w:val="16"/>
          </w:rPr>
          <w:delText xml:space="preserve">Sim </w:delText>
        </w:r>
      </w:del>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hauj</w:t>
      </w:r>
      <w:proofErr w:type="spellEnd"/>
      <w:r w:rsidR="00990157" w:rsidRPr="00E93672">
        <w:rPr>
          <w:rFonts w:ascii="Arial" w:eastAsia="Arial" w:hAnsi="Arial" w:cs="Arial"/>
          <w:sz w:val="16"/>
          <w:szCs w:val="16"/>
        </w:rPr>
        <w:t xml:space="preserve"> </w:t>
      </w:r>
      <w:proofErr w:type="spellStart"/>
      <w:r w:rsidRPr="00E93672">
        <w:rPr>
          <w:rFonts w:ascii="Arial" w:eastAsia="Arial" w:hAnsi="Arial" w:cs="Arial"/>
          <w:sz w:val="16"/>
          <w:szCs w:val="16"/>
        </w:rPr>
        <w:t>lwm</w:t>
      </w:r>
      <w:proofErr w:type="spellEnd"/>
      <w:ins w:id="2837" w:author="Kaxiong" w:date="2021-06-10T19:47:00Z">
        <w:r w:rsidR="00AC5F6B">
          <w:rPr>
            <w:rFonts w:ascii="Arial" w:eastAsia="Arial" w:hAnsi="Arial" w:cs="Arial"/>
            <w:sz w:val="16"/>
            <w:szCs w:val="16"/>
          </w:rPr>
          <w:t xml:space="preserve"> </w:t>
        </w:r>
        <w:proofErr w:type="spellStart"/>
        <w:r w:rsidR="00AC5F6B">
          <w:rPr>
            <w:rFonts w:ascii="Arial" w:eastAsia="Arial" w:hAnsi="Arial" w:cs="Arial"/>
            <w:sz w:val="16"/>
            <w:szCs w:val="16"/>
          </w:rPr>
          <w:t>kom</w:t>
        </w:r>
        <w:proofErr w:type="spellEnd"/>
        <w:r w:rsidR="00AC5F6B">
          <w:rPr>
            <w:rFonts w:ascii="Arial" w:eastAsia="Arial" w:hAnsi="Arial" w:cs="Arial"/>
            <w:sz w:val="16"/>
            <w:szCs w:val="16"/>
          </w:rPr>
          <w:t xml:space="preserve"> tau zoo</w:t>
        </w:r>
      </w:ins>
      <w:r w:rsidRPr="00E93672">
        <w:rPr>
          <w:rFonts w:ascii="Arial" w:eastAsia="Arial" w:hAnsi="Arial" w:cs="Arial"/>
          <w:sz w:val="16"/>
          <w:szCs w:val="16"/>
        </w:rPr>
        <w:t xml:space="preserve">, </w:t>
      </w:r>
      <w:proofErr w:type="spellStart"/>
      <w:r w:rsidRPr="00E93672">
        <w:rPr>
          <w:rFonts w:ascii="Arial" w:eastAsia="Arial" w:hAnsi="Arial" w:cs="Arial"/>
          <w:sz w:val="16"/>
          <w:szCs w:val="16"/>
        </w:rPr>
        <w:t>tsis</w:t>
      </w:r>
      <w:proofErr w:type="spellEnd"/>
      <w:r w:rsidRPr="00E93672">
        <w:rPr>
          <w:rFonts w:ascii="Arial" w:eastAsia="Arial" w:hAnsi="Arial" w:cs="Arial"/>
          <w:sz w:val="16"/>
          <w:szCs w:val="16"/>
        </w:rPr>
        <w:t xml:space="preserve"> tau </w:t>
      </w:r>
      <w:proofErr w:type="spellStart"/>
      <w:r w:rsidRPr="00E93672">
        <w:rPr>
          <w:rFonts w:ascii="Arial" w:eastAsia="Arial" w:hAnsi="Arial" w:cs="Arial"/>
          <w:sz w:val="16"/>
          <w:szCs w:val="16"/>
        </w:rPr>
        <w:t>phooj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ywg</w:t>
      </w:r>
      <w:proofErr w:type="spellEnd"/>
      <w:r w:rsidRPr="00E93672">
        <w:rPr>
          <w:rFonts w:ascii="Arial" w:eastAsia="Arial" w:hAnsi="Arial" w:cs="Arial"/>
          <w:sz w:val="16"/>
          <w:szCs w:val="16"/>
        </w:rPr>
        <w:t xml:space="preserve"> zoo. </w:t>
      </w:r>
      <w:proofErr w:type="spellStart"/>
      <w:r w:rsidRPr="00E93672">
        <w:rPr>
          <w:rFonts w:ascii="Arial" w:eastAsia="Arial" w:hAnsi="Arial" w:cs="Arial"/>
          <w:sz w:val="16"/>
          <w:szCs w:val="16"/>
        </w:rPr>
        <w:t>Nco</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ntsoov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neeg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tswj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hwm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yog</w:t>
      </w:r>
      <w:proofErr w:type="spellEnd"/>
      <w:r w:rsidRPr="00E93672">
        <w:rPr>
          <w:rFonts w:ascii="Arial" w:eastAsia="Arial" w:hAnsi="Arial" w:cs="Arial"/>
          <w:sz w:val="16"/>
          <w:szCs w:val="16"/>
        </w:rPr>
        <w:t xml:space="preserve"> </w:t>
      </w:r>
      <w:ins w:id="2838" w:author="Kaxiong" w:date="2021-06-10T19:48:00Z">
        <w:r w:rsidR="00AC5F6B">
          <w:rPr>
            <w:rFonts w:ascii="Arial" w:eastAsia="Arial" w:hAnsi="Arial" w:cs="Arial"/>
            <w:sz w:val="16"/>
            <w:szCs w:val="16"/>
          </w:rPr>
          <w:t>tib</w:t>
        </w:r>
      </w:ins>
      <w:del w:id="2839" w:author="Kaxiong" w:date="2021-06-10T19:48:00Z">
        <w:r w:rsidRPr="00E93672" w:rsidDel="00AC5F6B">
          <w:rPr>
            <w:rFonts w:ascii="Arial" w:eastAsia="Arial" w:hAnsi="Arial" w:cs="Arial"/>
            <w:sz w:val="16"/>
            <w:szCs w:val="16"/>
          </w:rPr>
          <w:delText>tus</w:delText>
        </w:r>
      </w:del>
      <w:r w:rsidRPr="00E93672">
        <w:rPr>
          <w:rFonts w:ascii="Arial" w:eastAsia="Arial" w:hAnsi="Arial" w:cs="Arial"/>
          <w:sz w:val="16"/>
          <w:szCs w:val="16"/>
        </w:rPr>
        <w:t xml:space="preserve"> </w:t>
      </w:r>
      <w:proofErr w:type="spellStart"/>
      <w:r w:rsidRPr="00E93672">
        <w:rPr>
          <w:rFonts w:ascii="Arial" w:eastAsia="Arial" w:hAnsi="Arial" w:cs="Arial"/>
          <w:sz w:val="16"/>
          <w:szCs w:val="16"/>
        </w:rPr>
        <w:t>neeg</w:t>
      </w:r>
      <w:proofErr w:type="spellEnd"/>
      <w:ins w:id="2840" w:author="Kaxiong" w:date="2021-06-10T19:48:00Z">
        <w:r w:rsidR="00AC5F6B">
          <w:rPr>
            <w:rFonts w:ascii="Arial" w:eastAsia="Arial" w:hAnsi="Arial" w:cs="Arial"/>
            <w:sz w:val="16"/>
            <w:szCs w:val="16"/>
          </w:rPr>
          <w:t xml:space="preserve"> </w:t>
        </w:r>
        <w:proofErr w:type="spellStart"/>
        <w:r w:rsidR="00AC5F6B">
          <w:rPr>
            <w:rFonts w:ascii="Arial" w:eastAsia="Arial" w:hAnsi="Arial" w:cs="Arial"/>
            <w:sz w:val="16"/>
            <w:szCs w:val="16"/>
          </w:rPr>
          <w:t>thiab</w:t>
        </w:r>
      </w:ins>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Txawm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hais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nws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pab</w:t>
      </w:r>
      <w:proofErr w:type="spellEnd"/>
      <w:r w:rsidRPr="00E93672">
        <w:rPr>
          <w:rFonts w:ascii="Arial" w:eastAsia="Arial" w:hAnsi="Arial" w:cs="Arial"/>
          <w:sz w:val="16"/>
          <w:szCs w:val="16"/>
        </w:rPr>
        <w:t xml:space="preserve"> </w:t>
      </w:r>
      <w:del w:id="2841" w:author="Kaxiong" w:date="2021-06-10T19:51:00Z">
        <w:r w:rsidRPr="00E93672" w:rsidDel="00AC5F6B">
          <w:rPr>
            <w:rFonts w:ascii="Arial" w:eastAsia="Arial" w:hAnsi="Arial" w:cs="Arial"/>
            <w:sz w:val="16"/>
            <w:szCs w:val="16"/>
          </w:rPr>
          <w:delText>teeb tsa</w:delText>
        </w:r>
      </w:del>
      <w:ins w:id="2842" w:author="Kaxiong" w:date="2021-06-10T19:51:00Z">
        <w:r w:rsidR="00AC5F6B">
          <w:rPr>
            <w:rFonts w:ascii="Arial" w:eastAsia="Arial" w:hAnsi="Arial" w:cs="Arial"/>
            <w:sz w:val="16"/>
            <w:szCs w:val="16"/>
          </w:rPr>
          <w:t xml:space="preserve">tau </w:t>
        </w:r>
        <w:proofErr w:type="spellStart"/>
        <w:r w:rsidR="00AC5F6B">
          <w:rPr>
            <w:rFonts w:ascii="Arial" w:eastAsia="Arial" w:hAnsi="Arial" w:cs="Arial"/>
            <w:sz w:val="16"/>
            <w:szCs w:val="16"/>
          </w:rPr>
          <w:t>txhiab</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pua</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txoj</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hauj</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lwm</w:t>
        </w:r>
      </w:ins>
      <w:proofErr w:type="spellEnd"/>
      <w:del w:id="2843" w:author="Kaxiong" w:date="2021-06-10T19:51:00Z">
        <w:r w:rsidRPr="00E93672" w:rsidDel="00AC5F6B">
          <w:rPr>
            <w:rFonts w:ascii="Arial" w:eastAsia="Arial" w:hAnsi="Arial" w:cs="Arial"/>
            <w:sz w:val="16"/>
            <w:szCs w:val="16"/>
          </w:rPr>
          <w:delText xml:space="preserve"> lub suab ntawm kev tshaj lij</w:delText>
        </w:r>
      </w:del>
      <w:r w:rsidRPr="00E93672">
        <w:rPr>
          <w:rFonts w:ascii="Arial" w:eastAsia="Arial" w:hAnsi="Arial" w:cs="Arial"/>
          <w:sz w:val="16"/>
          <w:szCs w:val="16"/>
        </w:rPr>
        <w:t xml:space="preserve">, </w:t>
      </w:r>
      <w:proofErr w:type="spellStart"/>
      <w:r w:rsidRPr="00E93672">
        <w:rPr>
          <w:rFonts w:ascii="Arial" w:eastAsia="Arial" w:hAnsi="Arial" w:cs="Arial"/>
          <w:sz w:val="16"/>
          <w:szCs w:val="16"/>
        </w:rPr>
        <w:t>nrog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rau</w:t>
      </w:r>
      <w:proofErr w:type="spellEnd"/>
      <w:r w:rsidRPr="00E93672">
        <w:rPr>
          <w:rFonts w:ascii="Arial" w:eastAsia="Arial" w:hAnsi="Arial" w:cs="Arial"/>
          <w:sz w:val="16"/>
          <w:szCs w:val="16"/>
        </w:rPr>
        <w:t xml:space="preserve"> </w:t>
      </w:r>
      <w:proofErr w:type="spellStart"/>
      <w:ins w:id="2844" w:author="Kaxiong" w:date="2021-06-10T19:51:00Z">
        <w:r w:rsidR="00AC5F6B">
          <w:rPr>
            <w:rFonts w:ascii="Arial" w:eastAsia="Arial" w:hAnsi="Arial" w:cs="Arial"/>
            <w:sz w:val="16"/>
            <w:szCs w:val="16"/>
          </w:rPr>
          <w:t>kev</w:t>
        </w:r>
        <w:proofErr w:type="spellEnd"/>
        <w:r w:rsidR="00AC5F6B">
          <w:rPr>
            <w:rFonts w:ascii="Arial" w:eastAsia="Arial" w:hAnsi="Arial" w:cs="Arial"/>
            <w:sz w:val="16"/>
            <w:szCs w:val="16"/>
          </w:rPr>
          <w:t xml:space="preserve"> </w:t>
        </w:r>
      </w:ins>
      <w:proofErr w:type="spellStart"/>
      <w:r w:rsidRPr="00E93672">
        <w:rPr>
          <w:rFonts w:ascii="Arial" w:eastAsia="Arial" w:hAnsi="Arial" w:cs="Arial"/>
          <w:sz w:val="16"/>
          <w:szCs w:val="16"/>
        </w:rPr>
        <w:t>qhia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tau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cov </w:t>
      </w:r>
      <w:proofErr w:type="spellStart"/>
      <w:ins w:id="2845" w:author="Kaxiong" w:date="2021-06-10T19:52:00Z">
        <w:r w:rsidR="00AC5F6B">
          <w:rPr>
            <w:rFonts w:ascii="Arial" w:eastAsia="Arial" w:hAnsi="Arial" w:cs="Arial"/>
            <w:sz w:val="16"/>
            <w:szCs w:val="16"/>
          </w:rPr>
          <w:t>hauj</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lwm</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hauv</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vaj</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tse</w:t>
        </w:r>
      </w:ins>
      <w:proofErr w:type="spellEnd"/>
      <w:del w:id="2846" w:author="Kaxiong" w:date="2021-06-10T19:52:00Z">
        <w:r w:rsidRPr="00E93672" w:rsidDel="00AC5F6B">
          <w:rPr>
            <w:rFonts w:ascii="Arial" w:eastAsia="Arial" w:hAnsi="Arial" w:cs="Arial"/>
            <w:sz w:val="16"/>
            <w:szCs w:val="16"/>
          </w:rPr>
          <w:delText>ntawv ua tom tsev</w:delText>
        </w:r>
      </w:del>
      <w:r w:rsidRPr="00E93672">
        <w:rPr>
          <w:rFonts w:ascii="Arial" w:eastAsia="Arial" w:hAnsi="Arial" w:cs="Arial"/>
          <w:sz w:val="16"/>
          <w:szCs w:val="16"/>
        </w:rPr>
        <w:t xml:space="preserve"> </w:t>
      </w:r>
      <w:proofErr w:type="spellStart"/>
      <w:r w:rsidRPr="00E93672">
        <w:rPr>
          <w:rFonts w:ascii="Arial" w:eastAsia="Arial" w:hAnsi="Arial" w:cs="Arial"/>
          <w:sz w:val="16"/>
          <w:szCs w:val="16"/>
        </w:rPr>
        <w:t>thiab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paub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ib</w:t>
      </w:r>
      <w:proofErr w:type="spellEnd"/>
      <w:r w:rsidRPr="00E93672">
        <w:rPr>
          <w:rFonts w:ascii="Arial" w:eastAsia="Arial" w:hAnsi="Arial" w:cs="Arial"/>
          <w:sz w:val="16"/>
          <w:szCs w:val="16"/>
        </w:rPr>
        <w:t xml:space="preserve"> </w:t>
      </w:r>
      <w:proofErr w:type="spellStart"/>
      <w:ins w:id="2847" w:author="Kaxiong" w:date="2021-06-10T19:53:00Z">
        <w:r w:rsidR="00AC5F6B">
          <w:rPr>
            <w:rFonts w:ascii="Arial" w:eastAsia="Arial" w:hAnsi="Arial" w:cs="Arial"/>
            <w:sz w:val="16"/>
            <w:szCs w:val="16"/>
          </w:rPr>
          <w:t>txoj</w:t>
        </w:r>
      </w:ins>
      <w:proofErr w:type="spellEnd"/>
      <w:del w:id="2848" w:author="Kaxiong" w:date="2021-06-10T19:53:00Z">
        <w:r w:rsidRPr="00E93672" w:rsidDel="00AC5F6B">
          <w:rPr>
            <w:rFonts w:ascii="Arial" w:eastAsia="Arial" w:hAnsi="Arial" w:cs="Arial"/>
            <w:sz w:val="16"/>
            <w:szCs w:val="16"/>
          </w:rPr>
          <w:delText>yam</w:delText>
        </w:r>
      </w:del>
      <w:r w:rsidRPr="00E93672">
        <w:rPr>
          <w:rFonts w:ascii="Arial" w:eastAsia="Arial" w:hAnsi="Arial" w:cs="Arial"/>
          <w:sz w:val="16"/>
          <w:szCs w:val="16"/>
        </w:rPr>
        <w:t xml:space="preserve"> los</w:t>
      </w:r>
      <w:r w:rsidR="00E93672" w:rsidRPr="00E93672">
        <w:rPr>
          <w:rFonts w:ascii="Arial" w:eastAsia="Arial" w:hAnsi="Arial" w:cs="Arial"/>
          <w:sz w:val="16"/>
          <w:szCs w:val="16"/>
        </w:rPr>
        <w:t xml:space="preserve"> </w:t>
      </w:r>
      <w:r w:rsidRPr="00E93672">
        <w:rPr>
          <w:rFonts w:ascii="Arial" w:eastAsia="Arial" w:hAnsi="Arial" w:cs="Arial"/>
          <w:sz w:val="16"/>
          <w:szCs w:val="16"/>
        </w:rPr>
        <w:t xml:space="preserve">sis </w:t>
      </w:r>
      <w:proofErr w:type="spellStart"/>
      <w:r w:rsidRPr="00E93672">
        <w:rPr>
          <w:rFonts w:ascii="Arial" w:eastAsia="Arial" w:hAnsi="Arial" w:cs="Arial"/>
          <w:sz w:val="16"/>
          <w:szCs w:val="16"/>
        </w:rPr>
        <w:t>ob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w:t>
      </w:r>
      <w:ins w:id="2849" w:author="Kaxiong" w:date="2021-06-10T19:53:00Z">
        <w:r w:rsidR="00AC5F6B">
          <w:rPr>
            <w:rFonts w:ascii="Arial" w:eastAsia="Arial" w:hAnsi="Arial" w:cs="Arial"/>
            <w:sz w:val="16"/>
            <w:szCs w:val="16"/>
          </w:rPr>
          <w:t>j</w:t>
        </w:r>
      </w:ins>
      <w:proofErr w:type="spellEnd"/>
      <w:del w:id="2850" w:author="Kaxiong" w:date="2021-06-10T19:53:00Z">
        <w:r w:rsidRPr="00E93672" w:rsidDel="00AC5F6B">
          <w:rPr>
            <w:rFonts w:ascii="Arial" w:eastAsia="Arial" w:hAnsi="Arial" w:cs="Arial"/>
            <w:sz w:val="16"/>
            <w:szCs w:val="16"/>
          </w:rPr>
          <w:delText>g</w:delText>
        </w:r>
      </w:del>
      <w:r w:rsidRPr="00E93672">
        <w:rPr>
          <w:rFonts w:ascii="Arial" w:eastAsia="Arial" w:hAnsi="Arial" w:cs="Arial"/>
          <w:sz w:val="16"/>
          <w:szCs w:val="16"/>
        </w:rPr>
        <w:t xml:space="preserve"> </w:t>
      </w:r>
      <w:proofErr w:type="spellStart"/>
      <w:r w:rsidR="00E93672"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cai</w:t>
      </w:r>
      <w:proofErr w:type="spellEnd"/>
      <w:r w:rsidRPr="00E93672">
        <w:rPr>
          <w:rFonts w:ascii="Arial" w:eastAsia="Arial" w:hAnsi="Arial" w:cs="Arial"/>
          <w:sz w:val="16"/>
          <w:szCs w:val="16"/>
        </w:rPr>
        <w:t xml:space="preserve">, </w:t>
      </w:r>
      <w:proofErr w:type="spellStart"/>
      <w:ins w:id="2851" w:author="Kaxiong" w:date="2021-06-10T19:55:00Z">
        <w:r w:rsidR="00AC5F6B">
          <w:rPr>
            <w:rFonts w:ascii="Arial" w:eastAsia="Arial" w:hAnsi="Arial" w:cs="Arial"/>
            <w:sz w:val="16"/>
            <w:szCs w:val="16"/>
          </w:rPr>
          <w:t>nws</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ib</w:t>
        </w:r>
        <w:proofErr w:type="spellEnd"/>
        <w:r w:rsidR="00AC5F6B">
          <w:rPr>
            <w:rFonts w:ascii="Arial" w:eastAsia="Arial" w:hAnsi="Arial" w:cs="Arial"/>
            <w:sz w:val="16"/>
            <w:szCs w:val="16"/>
          </w:rPr>
          <w:t xml:space="preserve"> </w:t>
        </w:r>
        <w:proofErr w:type="spellStart"/>
        <w:r w:rsidR="00AC5F6B">
          <w:rPr>
            <w:rFonts w:ascii="Arial" w:eastAsia="Arial" w:hAnsi="Arial" w:cs="Arial"/>
            <w:sz w:val="16"/>
            <w:szCs w:val="16"/>
          </w:rPr>
          <w:t>txwm</w:t>
        </w:r>
      </w:ins>
      <w:proofErr w:type="spellEnd"/>
      <w:del w:id="2852" w:author="Kaxiong" w:date="2021-06-10T19:55:00Z">
        <w:r w:rsidRPr="00E93672" w:rsidDel="00AC5F6B">
          <w:rPr>
            <w:rFonts w:ascii="Arial" w:eastAsia="Arial" w:hAnsi="Arial" w:cs="Arial"/>
            <w:sz w:val="16"/>
            <w:szCs w:val="16"/>
          </w:rPr>
          <w:delText>feem ntau</w:delText>
        </w:r>
      </w:del>
      <w:r w:rsidRPr="00E93672">
        <w:rPr>
          <w:rFonts w:ascii="Arial" w:eastAsia="Arial" w:hAnsi="Arial" w:cs="Arial"/>
          <w:sz w:val="16"/>
          <w:szCs w:val="16"/>
        </w:rPr>
        <w:t xml:space="preserve"> </w:t>
      </w:r>
      <w:proofErr w:type="spellStart"/>
      <w:r w:rsidRPr="00E93672">
        <w:rPr>
          <w:rFonts w:ascii="Arial" w:eastAsia="Arial" w:hAnsi="Arial" w:cs="Arial"/>
          <w:sz w:val="16"/>
          <w:szCs w:val="16"/>
        </w:rPr>
        <w:t>tsis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nyob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hauv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xav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tawm</w:t>
      </w:r>
      <w:proofErr w:type="spellEnd"/>
      <w:r w:rsidRPr="00E93672">
        <w:rPr>
          <w:rFonts w:ascii="Arial" w:eastAsia="Arial" w:hAnsi="Arial" w:cs="Arial"/>
          <w:sz w:val="16"/>
          <w:szCs w:val="16"/>
        </w:rPr>
        <w:t xml:space="preserve"> los </w:t>
      </w:r>
      <w:proofErr w:type="spellStart"/>
      <w:r w:rsidRPr="00E93672">
        <w:rPr>
          <w:rFonts w:ascii="Arial" w:eastAsia="Arial" w:hAnsi="Arial" w:cs="Arial"/>
          <w:sz w:val="16"/>
          <w:szCs w:val="16"/>
        </w:rPr>
        <w:t>ua</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tiv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thaiv</w:t>
      </w:r>
      <w:proofErr w:type="spellEnd"/>
      <w:r w:rsidRPr="00E93672">
        <w:rPr>
          <w:rFonts w:ascii="Arial" w:eastAsia="Arial" w:hAnsi="Arial" w:cs="Arial"/>
          <w:sz w:val="16"/>
          <w:szCs w:val="16"/>
        </w:rPr>
        <w:t xml:space="preserve"> los</w:t>
      </w:r>
      <w:r w:rsidR="00E93672" w:rsidRPr="00E93672">
        <w:rPr>
          <w:rFonts w:ascii="Arial" w:eastAsia="Arial" w:hAnsi="Arial" w:cs="Arial"/>
          <w:sz w:val="16"/>
          <w:szCs w:val="16"/>
        </w:rPr>
        <w:t xml:space="preserve"> </w:t>
      </w:r>
      <w:r w:rsidRPr="00E93672">
        <w:rPr>
          <w:rFonts w:ascii="Arial" w:eastAsia="Arial" w:hAnsi="Arial" w:cs="Arial"/>
          <w:sz w:val="16"/>
          <w:szCs w:val="16"/>
        </w:rPr>
        <w:t xml:space="preserve">sis </w:t>
      </w:r>
      <w:proofErr w:type="spellStart"/>
      <w:r w:rsidRPr="00E93672">
        <w:rPr>
          <w:rFonts w:ascii="Arial" w:eastAsia="Arial" w:hAnsi="Arial" w:cs="Arial"/>
          <w:sz w:val="16"/>
          <w:szCs w:val="16"/>
        </w:rPr>
        <w:t>paub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txog</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nws</w:t>
      </w:r>
      <w:proofErr w:type="spellEnd"/>
      <w:r w:rsidRPr="00E93672">
        <w:rPr>
          <w:rFonts w:ascii="Arial" w:eastAsia="Arial" w:hAnsi="Arial" w:cs="Arial"/>
          <w:sz w:val="16"/>
          <w:szCs w:val="16"/>
        </w:rPr>
        <w:t xml:space="preserve">. </w:t>
      </w:r>
      <w:proofErr w:type="spellStart"/>
      <w:ins w:id="2853" w:author="Kaxiong" w:date="2021-06-10T19:55:00Z">
        <w:r w:rsidR="00AC5F6B">
          <w:rPr>
            <w:rFonts w:ascii="Arial" w:eastAsia="Arial" w:hAnsi="Arial" w:cs="Arial"/>
            <w:sz w:val="16"/>
            <w:szCs w:val="16"/>
          </w:rPr>
          <w:t>Xyaum</w:t>
        </w:r>
        <w:proofErr w:type="spellEnd"/>
        <w:r w:rsidR="00AC5F6B">
          <w:rPr>
            <w:rFonts w:ascii="Arial" w:eastAsia="Arial" w:hAnsi="Arial" w:cs="Arial"/>
            <w:sz w:val="16"/>
            <w:szCs w:val="16"/>
          </w:rPr>
          <w:t xml:space="preserve"> </w:t>
        </w:r>
      </w:ins>
      <w:del w:id="2854" w:author="Kaxiong" w:date="2021-06-10T19:55:00Z">
        <w:r w:rsidRPr="00E93672" w:rsidDel="00AC5F6B">
          <w:rPr>
            <w:rFonts w:ascii="Arial" w:eastAsia="Arial" w:hAnsi="Arial" w:cs="Arial"/>
            <w:sz w:val="16"/>
            <w:szCs w:val="16"/>
          </w:rPr>
          <w:delText xml:space="preserve">Sim </w:delText>
        </w:r>
      </w:del>
      <w:r w:rsidRPr="00E93672">
        <w:rPr>
          <w:rFonts w:ascii="Arial" w:eastAsia="Arial" w:hAnsi="Arial" w:cs="Arial"/>
          <w:sz w:val="16"/>
          <w:szCs w:val="16"/>
        </w:rPr>
        <w:t xml:space="preserve">los </w:t>
      </w:r>
      <w:proofErr w:type="spellStart"/>
      <w:r w:rsidRPr="00E93672">
        <w:rPr>
          <w:rFonts w:ascii="Arial" w:eastAsia="Arial" w:hAnsi="Arial" w:cs="Arial"/>
          <w:sz w:val="16"/>
          <w:szCs w:val="16"/>
        </w:rPr>
        <w:t>txheeb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xyuas</w:t>
      </w:r>
      <w:proofErr w:type="spellEnd"/>
      <w:r w:rsidRPr="00E93672">
        <w:rPr>
          <w:rFonts w:ascii="Arial" w:eastAsia="Arial" w:hAnsi="Arial" w:cs="Arial"/>
          <w:sz w:val="16"/>
          <w:szCs w:val="16"/>
        </w:rPr>
        <w:t xml:space="preserve"> cov </w:t>
      </w:r>
      <w:proofErr w:type="spellStart"/>
      <w:r w:rsidRPr="00E93672">
        <w:rPr>
          <w:rFonts w:ascii="Arial" w:eastAsia="Arial" w:hAnsi="Arial" w:cs="Arial"/>
          <w:sz w:val="16"/>
          <w:szCs w:val="16"/>
        </w:rPr>
        <w:t>ntsiab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lus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tuaj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yeem</w:t>
      </w:r>
      <w:proofErr w:type="spellEnd"/>
      <w:r w:rsidRPr="00E93672">
        <w:rPr>
          <w:rFonts w:ascii="Arial" w:eastAsia="Arial" w:hAnsi="Arial" w:cs="Arial"/>
          <w:sz w:val="16"/>
          <w:szCs w:val="16"/>
        </w:rPr>
        <w:t xml:space="preserve"> pom zoo, </w:t>
      </w:r>
      <w:proofErr w:type="spellStart"/>
      <w:r w:rsidRPr="00E93672">
        <w:rPr>
          <w:rFonts w:ascii="Arial" w:eastAsia="Arial" w:hAnsi="Arial" w:cs="Arial"/>
          <w:sz w:val="16"/>
          <w:szCs w:val="16"/>
        </w:rPr>
        <w:t>thiab</w:t>
      </w:r>
      <w:proofErr w:type="spellEnd"/>
      <w:r w:rsidRPr="00E93672">
        <w:rPr>
          <w:rFonts w:ascii="Arial" w:eastAsia="Arial" w:hAnsi="Arial" w:cs="Arial"/>
          <w:sz w:val="16"/>
          <w:szCs w:val="16"/>
        </w:rPr>
        <w:t xml:space="preserve"> </w:t>
      </w:r>
      <w:proofErr w:type="spellStart"/>
      <w:ins w:id="2855" w:author="Kaxiong" w:date="2021-06-10T19:57:00Z">
        <w:r w:rsidR="00152B8B">
          <w:rPr>
            <w:rFonts w:ascii="Arial" w:eastAsia="Arial" w:hAnsi="Arial" w:cs="Arial"/>
            <w:sz w:val="16"/>
            <w:szCs w:val="16"/>
          </w:rPr>
          <w:t>muaj</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kev</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hwm</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rau</w:t>
        </w:r>
      </w:ins>
      <w:proofErr w:type="spellEnd"/>
      <w:del w:id="2856" w:author="Kaxiong" w:date="2021-06-10T19:57:00Z">
        <w:r w:rsidRPr="00E93672" w:rsidDel="00152B8B">
          <w:rPr>
            <w:rFonts w:ascii="Arial" w:eastAsia="Arial" w:hAnsi="Arial" w:cs="Arial"/>
            <w:sz w:val="16"/>
            <w:szCs w:val="16"/>
          </w:rPr>
          <w:delText>ua zoo sib nkag siab</w:delText>
        </w:r>
      </w:del>
      <w:r w:rsidRPr="00E93672">
        <w:rPr>
          <w:rFonts w:ascii="Arial" w:eastAsia="Arial" w:hAnsi="Arial" w:cs="Arial"/>
          <w:sz w:val="16"/>
          <w:szCs w:val="16"/>
        </w:rPr>
        <w:t xml:space="preserve"> pom zoo </w:t>
      </w:r>
      <w:proofErr w:type="spellStart"/>
      <w:ins w:id="2857" w:author="Kaxiong" w:date="2021-06-10T19:58:00Z">
        <w:r w:rsidR="00152B8B">
          <w:rPr>
            <w:rFonts w:ascii="Arial" w:eastAsia="Arial" w:hAnsi="Arial" w:cs="Arial"/>
            <w:sz w:val="16"/>
            <w:szCs w:val="16"/>
          </w:rPr>
          <w:t>nrog</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rau</w:t>
        </w:r>
        <w:proofErr w:type="spellEnd"/>
        <w:r w:rsidR="00152B8B">
          <w:rPr>
            <w:rFonts w:ascii="Arial" w:eastAsia="Arial" w:hAnsi="Arial" w:cs="Arial"/>
            <w:sz w:val="16"/>
            <w:szCs w:val="16"/>
          </w:rPr>
          <w:t xml:space="preserve"> </w:t>
        </w:r>
      </w:ins>
      <w:proofErr w:type="spellStart"/>
      <w:r w:rsidRPr="00E93672">
        <w:rPr>
          <w:rFonts w:ascii="Arial" w:eastAsia="Arial" w:hAnsi="Arial" w:cs="Arial"/>
          <w:sz w:val="16"/>
          <w:szCs w:val="16"/>
        </w:rPr>
        <w:t>tsis</w:t>
      </w:r>
      <w:proofErr w:type="spellEnd"/>
      <w:r w:rsidRPr="00E93672">
        <w:rPr>
          <w:rFonts w:ascii="Arial" w:eastAsia="Arial" w:hAnsi="Arial" w:cs="Arial"/>
          <w:sz w:val="16"/>
          <w:szCs w:val="16"/>
        </w:rPr>
        <w:t xml:space="preserve"> pom zoo </w:t>
      </w:r>
      <w:proofErr w:type="spellStart"/>
      <w:r w:rsidRPr="00E93672">
        <w:rPr>
          <w:rFonts w:ascii="Arial" w:eastAsia="Arial" w:hAnsi="Arial" w:cs="Arial"/>
          <w:sz w:val="16"/>
          <w:szCs w:val="16"/>
        </w:rPr>
        <w:t>rau</w:t>
      </w:r>
      <w:proofErr w:type="spellEnd"/>
      <w:r w:rsidRPr="00E93672">
        <w:rPr>
          <w:rFonts w:ascii="Arial" w:eastAsia="Arial" w:hAnsi="Arial" w:cs="Arial"/>
          <w:sz w:val="16"/>
          <w:szCs w:val="16"/>
        </w:rPr>
        <w:t xml:space="preserve"> cov </w:t>
      </w:r>
      <w:proofErr w:type="spellStart"/>
      <w:r w:rsidRPr="00E93672">
        <w:rPr>
          <w:rFonts w:ascii="Arial" w:eastAsia="Arial" w:hAnsi="Arial" w:cs="Arial"/>
          <w:sz w:val="16"/>
          <w:szCs w:val="16"/>
        </w:rPr>
        <w:t>ntsiab</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lus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uas</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koj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muaj</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qhov</w:t>
      </w:r>
      <w:proofErr w:type="spellEnd"/>
      <w:r w:rsidRPr="00E93672">
        <w:rPr>
          <w:rFonts w:ascii="Arial" w:eastAsia="Arial" w:hAnsi="Arial" w:cs="Arial"/>
          <w:sz w:val="16"/>
          <w:szCs w:val="16"/>
        </w:rPr>
        <w:t xml:space="preserve"> sib </w:t>
      </w:r>
      <w:proofErr w:type="spellStart"/>
      <w:r w:rsidRPr="00E93672">
        <w:rPr>
          <w:rFonts w:ascii="Arial" w:eastAsia="Arial" w:hAnsi="Arial" w:cs="Arial"/>
          <w:sz w:val="16"/>
          <w:szCs w:val="16"/>
        </w:rPr>
        <w:t>txawv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ntawm</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kev</w:t>
      </w:r>
      <w:proofErr w:type="spellEnd"/>
      <w:r w:rsidRPr="00E93672">
        <w:rPr>
          <w:rFonts w:ascii="Arial" w:eastAsia="Arial" w:hAnsi="Arial" w:cs="Arial"/>
          <w:sz w:val="16"/>
          <w:szCs w:val="16"/>
        </w:rPr>
        <w:t xml:space="preserve"> </w:t>
      </w:r>
      <w:proofErr w:type="spellStart"/>
      <w:r w:rsidRPr="00E93672">
        <w:rPr>
          <w:rFonts w:ascii="Arial" w:eastAsia="Arial" w:hAnsi="Arial" w:cs="Arial"/>
          <w:sz w:val="16"/>
          <w:szCs w:val="16"/>
        </w:rPr>
        <w:t>xav</w:t>
      </w:r>
      <w:proofErr w:type="spellEnd"/>
      <w:r w:rsidRPr="00E93672">
        <w:rPr>
          <w:rFonts w:ascii="Arial" w:eastAsia="Arial" w:hAnsi="Arial" w:cs="Arial"/>
          <w:sz w:val="16"/>
          <w:szCs w:val="16"/>
        </w:rPr>
        <w:t>.</w:t>
      </w:r>
    </w:p>
    <w:p w14:paraId="617FEB9B" w14:textId="77777777" w:rsidR="00BF3E5F" w:rsidRDefault="00BF3E5F">
      <w:pPr>
        <w:spacing w:line="248" w:lineRule="exact"/>
        <w:rPr>
          <w:sz w:val="20"/>
          <w:szCs w:val="20"/>
        </w:rPr>
      </w:pPr>
    </w:p>
    <w:p w14:paraId="2844A5C0" w14:textId="39C92A42" w:rsidR="00BF3E5F" w:rsidRPr="00384961" w:rsidRDefault="00F2670D" w:rsidP="00384961">
      <w:pPr>
        <w:spacing w:line="419" w:lineRule="auto"/>
        <w:ind w:right="80"/>
        <w:jc w:val="both"/>
        <w:rPr>
          <w:sz w:val="16"/>
          <w:szCs w:val="16"/>
        </w:rPr>
      </w:pPr>
      <w:proofErr w:type="spellStart"/>
      <w:r w:rsidRPr="009B16BB">
        <w:rPr>
          <w:rFonts w:ascii="Arial" w:eastAsia="Arial" w:hAnsi="Arial" w:cs="Arial"/>
          <w:sz w:val="16"/>
          <w:szCs w:val="16"/>
        </w:rPr>
        <w:t>Thaum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tseem</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tseem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ceeb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sib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ins w:id="2858" w:author="Kaxiong" w:date="2021-06-10T19:59:00Z">
        <w:r w:rsidR="00152B8B">
          <w:rPr>
            <w:rFonts w:ascii="Arial" w:eastAsia="Arial" w:hAnsi="Arial" w:cs="Arial"/>
            <w:sz w:val="16"/>
            <w:szCs w:val="16"/>
          </w:rPr>
          <w:t>pej</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xeem</w:t>
        </w:r>
        <w:proofErr w:type="spellEnd"/>
        <w:r w:rsidR="00152B8B">
          <w:rPr>
            <w:rFonts w:ascii="Arial" w:eastAsia="Arial" w:hAnsi="Arial" w:cs="Arial"/>
            <w:sz w:val="16"/>
            <w:szCs w:val="16"/>
          </w:rPr>
          <w:t xml:space="preserve"> </w:t>
        </w:r>
      </w:ins>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009F52B8" w:rsidRPr="009B16BB">
        <w:rPr>
          <w:rFonts w:ascii="Arial" w:eastAsia="Arial" w:hAnsi="Arial" w:cs="Arial"/>
          <w:sz w:val="16"/>
          <w:szCs w:val="16"/>
        </w:rPr>
        <w:t>tus</w:t>
      </w:r>
      <w:proofErr w:type="spellEnd"/>
      <w:r w:rsidR="009F52B8" w:rsidRPr="009B16BB">
        <w:rPr>
          <w:rFonts w:ascii="Arial" w:eastAsia="Arial" w:hAnsi="Arial" w:cs="Arial"/>
          <w:sz w:val="16"/>
          <w:szCs w:val="16"/>
        </w:rPr>
        <w:t xml:space="preserve"> </w:t>
      </w:r>
      <w:proofErr w:type="spellStart"/>
      <w:r w:rsidRPr="009B16BB">
        <w:rPr>
          <w:rFonts w:ascii="Arial" w:eastAsia="Arial" w:hAnsi="Arial" w:cs="Arial"/>
          <w:sz w:val="16"/>
          <w:szCs w:val="16"/>
        </w:rPr>
        <w:t>sawv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cov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sawv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qhov</w:t>
      </w:r>
      <w:proofErr w:type="spellEnd"/>
      <w:r w:rsidRPr="009B16BB">
        <w:rPr>
          <w:rFonts w:ascii="Arial" w:eastAsia="Arial" w:hAnsi="Arial" w:cs="Arial"/>
          <w:sz w:val="16"/>
          <w:szCs w:val="16"/>
        </w:rPr>
        <w:t xml:space="preserve"> chaw </w:t>
      </w:r>
      <w:proofErr w:type="spellStart"/>
      <w:r w:rsidRPr="009B16BB">
        <w:rPr>
          <w:rFonts w:ascii="Arial" w:eastAsia="Arial" w:hAnsi="Arial" w:cs="Arial"/>
          <w:sz w:val="16"/>
          <w:szCs w:val="16"/>
        </w:rPr>
        <w:t>tswj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ncaj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ncees</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teb</w:t>
      </w:r>
      <w:proofErr w:type="spellEnd"/>
      <w:r w:rsidRPr="009B16BB">
        <w:rPr>
          <w:rFonts w:ascii="Arial" w:eastAsia="Arial" w:hAnsi="Arial" w:cs="Arial"/>
          <w:sz w:val="16"/>
          <w:szCs w:val="16"/>
        </w:rPr>
        <w:t xml:space="preserve"> cov </w:t>
      </w:r>
      <w:proofErr w:type="spellStart"/>
      <w:r w:rsidRPr="009B16BB">
        <w:rPr>
          <w:rFonts w:ascii="Arial" w:eastAsia="Arial" w:hAnsi="Arial" w:cs="Arial"/>
          <w:sz w:val="16"/>
          <w:szCs w:val="16"/>
        </w:rPr>
        <w:t>lus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teb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tsis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meej</w:t>
      </w:r>
      <w:proofErr w:type="spellEnd"/>
      <w:r w:rsidRPr="009B16BB">
        <w:rPr>
          <w:rFonts w:ascii="Arial" w:eastAsia="Arial" w:hAnsi="Arial" w:cs="Arial"/>
          <w:sz w:val="16"/>
          <w:szCs w:val="16"/>
        </w:rPr>
        <w:t xml:space="preserve"> 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w:t>
      </w:r>
      <w:proofErr w:type="spellStart"/>
      <w:r w:rsidRPr="009B16BB">
        <w:rPr>
          <w:rFonts w:ascii="Arial" w:eastAsia="Arial" w:hAnsi="Arial" w:cs="Arial"/>
          <w:sz w:val="16"/>
          <w:szCs w:val="16"/>
        </w:rPr>
        <w:t>tsis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txaus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r w:rsidR="009B16BB" w:rsidRPr="009B16BB">
        <w:rPr>
          <w:rFonts w:ascii="Arial" w:eastAsia="Arial" w:hAnsi="Arial" w:cs="Arial"/>
          <w:sz w:val="16"/>
          <w:szCs w:val="16"/>
        </w:rPr>
        <w:t xml:space="preserve">cov </w:t>
      </w:r>
      <w:proofErr w:type="spellStart"/>
      <w:r w:rsidR="009B16BB" w:rsidRPr="009B16BB">
        <w:rPr>
          <w:rFonts w:ascii="Arial" w:eastAsia="Arial" w:hAnsi="Arial" w:cs="Arial"/>
          <w:sz w:val="16"/>
          <w:szCs w:val="16"/>
        </w:rPr>
        <w:t>lus</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nug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ib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twg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nkag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zoo </w:t>
      </w:r>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chaw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ins w:id="2859" w:author="Kaxiong" w:date="2021-06-10T20:01:00Z">
        <w:r w:rsidR="00152B8B">
          <w:rPr>
            <w:rFonts w:ascii="Arial" w:eastAsia="Arial" w:hAnsi="Arial" w:cs="Arial"/>
            <w:sz w:val="16"/>
            <w:szCs w:val="16"/>
          </w:rPr>
          <w:t xml:space="preserve"> </w:t>
        </w:r>
        <w:proofErr w:type="spellStart"/>
        <w:r w:rsidR="00152B8B">
          <w:rPr>
            <w:rFonts w:ascii="Arial" w:eastAsia="Arial" w:hAnsi="Arial" w:cs="Arial"/>
            <w:sz w:val="16"/>
            <w:szCs w:val="16"/>
          </w:rPr>
          <w:t>lub</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luag</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hauj</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lwm</w:t>
        </w:r>
      </w:ins>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Feem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ntau</w:t>
      </w:r>
      <w:proofErr w:type="spellEnd"/>
      <w:r w:rsidRPr="009B16BB">
        <w:rPr>
          <w:rFonts w:ascii="Arial" w:eastAsia="Arial" w:hAnsi="Arial" w:cs="Arial"/>
          <w:sz w:val="16"/>
          <w:szCs w:val="16"/>
        </w:rPr>
        <w:t xml:space="preserve"> cov chaw </w:t>
      </w:r>
      <w:proofErr w:type="spellStart"/>
      <w:r w:rsidRPr="009B16BB">
        <w:rPr>
          <w:rFonts w:ascii="Arial" w:eastAsia="Arial" w:hAnsi="Arial" w:cs="Arial"/>
          <w:sz w:val="16"/>
          <w:szCs w:val="16"/>
        </w:rPr>
        <w:t>tswj</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cov </w:t>
      </w:r>
      <w:proofErr w:type="spellStart"/>
      <w:r w:rsidRPr="009B16BB">
        <w:rPr>
          <w:rFonts w:ascii="Arial" w:eastAsia="Arial" w:hAnsi="Arial" w:cs="Arial"/>
          <w:sz w:val="16"/>
          <w:szCs w:val="16"/>
        </w:rPr>
        <w:t>neeg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ins w:id="2860" w:author="Kaxiong" w:date="2021-06-10T20:02:00Z">
        <w:r w:rsidR="00152B8B">
          <w:rPr>
            <w:rFonts w:ascii="Arial" w:eastAsia="Arial" w:hAnsi="Arial" w:cs="Arial"/>
            <w:sz w:val="16"/>
            <w:szCs w:val="16"/>
          </w:rPr>
          <w:t>uas</w:t>
        </w:r>
        <w:proofErr w:type="spellEnd"/>
        <w:r w:rsidR="00152B8B">
          <w:rPr>
            <w:rFonts w:ascii="Arial" w:eastAsia="Arial" w:hAnsi="Arial" w:cs="Arial"/>
            <w:sz w:val="16"/>
            <w:szCs w:val="16"/>
          </w:rPr>
          <w:t xml:space="preserve"> </w:t>
        </w:r>
      </w:ins>
      <w:proofErr w:type="spellStart"/>
      <w:ins w:id="2861" w:author="Kaxiong" w:date="2021-06-10T20:03:00Z">
        <w:r w:rsidR="00152B8B">
          <w:rPr>
            <w:rFonts w:ascii="Arial" w:eastAsia="Arial" w:hAnsi="Arial" w:cs="Arial"/>
            <w:sz w:val="16"/>
            <w:szCs w:val="16"/>
          </w:rPr>
          <w:t>raug</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teeb</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tsa</w:t>
        </w:r>
        <w:proofErr w:type="spellEnd"/>
        <w:r w:rsidR="00152B8B">
          <w:rPr>
            <w:rFonts w:ascii="Arial" w:eastAsia="Arial" w:hAnsi="Arial" w:cs="Arial"/>
            <w:sz w:val="16"/>
            <w:szCs w:val="16"/>
          </w:rPr>
          <w:t xml:space="preserve"> </w:t>
        </w:r>
      </w:ins>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del w:id="2862" w:author="Kaxiong" w:date="2021-06-10T20:03:00Z">
        <w:r w:rsidRPr="009B16BB" w:rsidDel="00152B8B">
          <w:rPr>
            <w:rFonts w:ascii="Arial" w:eastAsia="Arial" w:hAnsi="Arial" w:cs="Arial"/>
            <w:sz w:val="16"/>
            <w:szCs w:val="16"/>
          </w:rPr>
          <w:delText xml:space="preserve">cov </w:delText>
        </w:r>
      </w:del>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del w:id="2863" w:author="Kaxiong" w:date="2021-06-10T20:03:00Z">
        <w:r w:rsidRPr="009B16BB" w:rsidDel="00152B8B">
          <w:rPr>
            <w:rFonts w:ascii="Arial" w:eastAsia="Arial" w:hAnsi="Arial" w:cs="Arial"/>
            <w:sz w:val="16"/>
            <w:szCs w:val="16"/>
          </w:rPr>
          <w:delText xml:space="preserve">pab cuam tus thawj </w:delText>
        </w:r>
      </w:del>
      <w:proofErr w:type="spellStart"/>
      <w:r w:rsidRPr="009B16BB">
        <w:rPr>
          <w:rFonts w:ascii="Arial" w:eastAsia="Arial" w:hAnsi="Arial" w:cs="Arial"/>
          <w:sz w:val="16"/>
          <w:szCs w:val="16"/>
        </w:rPr>
        <w:t>coj</w:t>
      </w:r>
      <w:proofErr w:type="spellEnd"/>
      <w:r w:rsidRPr="009B16BB">
        <w:rPr>
          <w:rFonts w:ascii="Arial" w:eastAsia="Arial" w:hAnsi="Arial" w:cs="Arial"/>
          <w:sz w:val="16"/>
          <w:szCs w:val="16"/>
        </w:rPr>
        <w:t xml:space="preserve"> </w:t>
      </w:r>
      <w:proofErr w:type="spellStart"/>
      <w:ins w:id="2864" w:author="Kaxiong" w:date="2021-06-10T20:03:00Z">
        <w:r w:rsidR="00152B8B">
          <w:rPr>
            <w:rFonts w:ascii="Arial" w:eastAsia="Arial" w:hAnsi="Arial" w:cs="Arial"/>
            <w:sz w:val="16"/>
            <w:szCs w:val="16"/>
          </w:rPr>
          <w:t>lub</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qhoos</w:t>
        </w:r>
        <w:proofErr w:type="spellEnd"/>
        <w:r w:rsidR="00152B8B">
          <w:rPr>
            <w:rFonts w:ascii="Arial" w:eastAsia="Arial" w:hAnsi="Arial" w:cs="Arial"/>
            <w:sz w:val="16"/>
            <w:szCs w:val="16"/>
          </w:rPr>
          <w:t xml:space="preserve"> kas </w:t>
        </w:r>
      </w:ins>
      <w:r w:rsidRPr="009B16BB">
        <w:rPr>
          <w:rFonts w:ascii="Arial" w:eastAsia="Arial" w:hAnsi="Arial" w:cs="Arial"/>
          <w:sz w:val="16"/>
          <w:szCs w:val="16"/>
        </w:rPr>
        <w:t>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w:t>
      </w:r>
      <w:ins w:id="2865" w:author="Kaxiong" w:date="2021-06-10T20:04:00Z">
        <w:r w:rsidR="00152B8B">
          <w:rPr>
            <w:rFonts w:ascii="Arial" w:eastAsia="Arial" w:hAnsi="Arial" w:cs="Arial"/>
            <w:sz w:val="16"/>
            <w:szCs w:val="16"/>
          </w:rPr>
          <w:t xml:space="preserve">cov </w:t>
        </w:r>
        <w:proofErr w:type="spellStart"/>
        <w:r w:rsidR="00152B8B">
          <w:rPr>
            <w:rFonts w:ascii="Arial" w:eastAsia="Arial" w:hAnsi="Arial" w:cs="Arial"/>
            <w:sz w:val="16"/>
            <w:szCs w:val="16"/>
          </w:rPr>
          <w:t>luag</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hauj</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lwm</w:t>
        </w:r>
        <w:proofErr w:type="spellEnd"/>
        <w:r w:rsidR="00152B8B">
          <w:rPr>
            <w:rFonts w:ascii="Arial" w:eastAsia="Arial" w:hAnsi="Arial" w:cs="Arial"/>
            <w:sz w:val="16"/>
            <w:szCs w:val="16"/>
          </w:rPr>
          <w:t xml:space="preserve"> </w:t>
        </w:r>
      </w:ins>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tshuaj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ins w:id="2866" w:author="Kaxiong" w:date="2021-06-10T20:04:00Z">
        <w:r w:rsidR="00152B8B">
          <w:rPr>
            <w:rFonts w:ascii="Arial" w:eastAsia="Arial" w:hAnsi="Arial" w:cs="Arial"/>
            <w:sz w:val="16"/>
            <w:szCs w:val="16"/>
          </w:rPr>
          <w:t>ca</w:t>
        </w:r>
      </w:ins>
      <w:ins w:id="2867" w:author="Kaxiong" w:date="2021-06-10T20:05:00Z">
        <w:r w:rsidR="00152B8B">
          <w:rPr>
            <w:rFonts w:ascii="Arial" w:eastAsia="Arial" w:hAnsi="Arial" w:cs="Arial"/>
            <w:sz w:val="16"/>
            <w:szCs w:val="16"/>
          </w:rPr>
          <w:t>i</w:t>
        </w:r>
        <w:proofErr w:type="spellEnd"/>
        <w:r w:rsidR="00152B8B">
          <w:rPr>
            <w:rFonts w:ascii="Arial" w:eastAsia="Arial" w:hAnsi="Arial" w:cs="Arial"/>
            <w:sz w:val="16"/>
            <w:szCs w:val="16"/>
          </w:rPr>
          <w:t xml:space="preserve"> </w:t>
        </w:r>
      </w:ins>
      <w:del w:id="2868" w:author="Kaxiong" w:date="2021-06-10T20:05:00Z">
        <w:r w:rsidRPr="009B16BB" w:rsidDel="00152B8B">
          <w:rPr>
            <w:rFonts w:ascii="Arial" w:eastAsia="Arial" w:hAnsi="Arial" w:cs="Arial"/>
            <w:sz w:val="16"/>
            <w:szCs w:val="16"/>
          </w:rPr>
          <w:delText>hauj</w:delText>
        </w:r>
        <w:r w:rsidR="009B16BB" w:rsidRPr="009B16BB" w:rsidDel="00152B8B">
          <w:rPr>
            <w:rFonts w:ascii="Arial" w:eastAsia="Arial" w:hAnsi="Arial" w:cs="Arial"/>
            <w:sz w:val="16"/>
            <w:szCs w:val="16"/>
          </w:rPr>
          <w:delText xml:space="preserve"> </w:delText>
        </w:r>
        <w:r w:rsidRPr="009B16BB" w:rsidDel="00152B8B">
          <w:rPr>
            <w:rFonts w:ascii="Arial" w:eastAsia="Arial" w:hAnsi="Arial" w:cs="Arial"/>
            <w:sz w:val="16"/>
            <w:szCs w:val="16"/>
          </w:rPr>
          <w:delText xml:space="preserve">lwm </w:delText>
        </w:r>
      </w:del>
      <w:proofErr w:type="spellStart"/>
      <w:r w:rsidRPr="009B16BB">
        <w:rPr>
          <w:rFonts w:ascii="Arial" w:eastAsia="Arial" w:hAnsi="Arial" w:cs="Arial"/>
          <w:sz w:val="16"/>
          <w:szCs w:val="16"/>
        </w:rPr>
        <w:t>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los </w:t>
      </w:r>
      <w:proofErr w:type="spellStart"/>
      <w:ins w:id="2869" w:author="Kaxiong" w:date="2021-06-10T20:05:00Z">
        <w:r w:rsidR="00152B8B">
          <w:rPr>
            <w:rFonts w:ascii="Arial" w:eastAsia="Arial" w:hAnsi="Arial" w:cs="Arial"/>
            <w:sz w:val="16"/>
            <w:szCs w:val="16"/>
          </w:rPr>
          <w:t>piav</w:t>
        </w:r>
        <w:proofErr w:type="spellEnd"/>
        <w:r w:rsidR="00152B8B">
          <w:rPr>
            <w:rFonts w:ascii="Arial" w:eastAsia="Arial" w:hAnsi="Arial" w:cs="Arial"/>
            <w:sz w:val="16"/>
            <w:szCs w:val="16"/>
          </w:rPr>
          <w:t xml:space="preserve"> </w:t>
        </w:r>
        <w:proofErr w:type="spellStart"/>
        <w:r w:rsidR="00152B8B">
          <w:rPr>
            <w:rFonts w:ascii="Arial" w:eastAsia="Arial" w:hAnsi="Arial" w:cs="Arial"/>
            <w:sz w:val="16"/>
            <w:szCs w:val="16"/>
          </w:rPr>
          <w:t>qhia</w:t>
        </w:r>
        <w:proofErr w:type="spellEnd"/>
        <w:r w:rsidR="00152B8B">
          <w:rPr>
            <w:rFonts w:ascii="Arial" w:eastAsia="Arial" w:hAnsi="Arial" w:cs="Arial"/>
            <w:sz w:val="16"/>
            <w:szCs w:val="16"/>
          </w:rPr>
          <w:t xml:space="preserve"> </w:t>
        </w:r>
      </w:ins>
      <w:del w:id="2870" w:author="Kaxiong" w:date="2021-06-10T20:05:00Z">
        <w:r w:rsidRPr="009B16BB" w:rsidDel="00152B8B">
          <w:rPr>
            <w:rFonts w:ascii="Arial" w:eastAsia="Arial" w:hAnsi="Arial" w:cs="Arial"/>
            <w:sz w:val="16"/>
            <w:szCs w:val="16"/>
          </w:rPr>
          <w:delText xml:space="preserve">txhais </w:delText>
        </w:r>
      </w:del>
      <w:r w:rsidRPr="009B16BB">
        <w:rPr>
          <w:rFonts w:ascii="Arial" w:eastAsia="Arial" w:hAnsi="Arial" w:cs="Arial"/>
          <w:sz w:val="16"/>
          <w:szCs w:val="16"/>
        </w:rPr>
        <w:t xml:space="preserve">cov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saib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meej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ins w:id="2871" w:author="Kaxiong" w:date="2021-06-10T20:06:00Z">
        <w:r w:rsidR="00025319">
          <w:rPr>
            <w:rFonts w:ascii="Arial" w:eastAsia="Arial" w:hAnsi="Arial" w:cs="Arial"/>
            <w:sz w:val="16"/>
            <w:szCs w:val="16"/>
          </w:rPr>
          <w:t xml:space="preserve">cov </w:t>
        </w:r>
        <w:proofErr w:type="spellStart"/>
        <w:r w:rsidR="00025319">
          <w:rPr>
            <w:rFonts w:ascii="Arial" w:eastAsia="Arial" w:hAnsi="Arial" w:cs="Arial"/>
            <w:sz w:val="16"/>
            <w:szCs w:val="16"/>
          </w:rPr>
          <w:t>cai</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ntawv</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raug</w:t>
        </w:r>
        <w:proofErr w:type="spellEnd"/>
        <w:r w:rsidR="00025319">
          <w:rPr>
            <w:rFonts w:ascii="Arial" w:eastAsia="Arial" w:hAnsi="Arial" w:cs="Arial"/>
            <w:sz w:val="16"/>
            <w:szCs w:val="16"/>
          </w:rPr>
          <w:t xml:space="preserve"> </w:t>
        </w:r>
      </w:ins>
      <w:del w:id="2872" w:author="Kaxiong" w:date="2021-06-10T20:06:00Z">
        <w:r w:rsidRPr="009B16BB" w:rsidDel="00025319">
          <w:rPr>
            <w:rFonts w:ascii="Arial" w:eastAsia="Arial" w:hAnsi="Arial" w:cs="Arial"/>
            <w:sz w:val="16"/>
            <w:szCs w:val="16"/>
          </w:rPr>
          <w:delText xml:space="preserve">lawv </w:delText>
        </w:r>
      </w:del>
      <w:del w:id="2873" w:author="Kaxiong" w:date="2021-06-10T20:07:00Z">
        <w:r w:rsidRPr="009B16BB" w:rsidDel="00025319">
          <w:rPr>
            <w:rFonts w:ascii="Arial" w:eastAsia="Arial" w:hAnsi="Arial" w:cs="Arial"/>
            <w:sz w:val="16"/>
            <w:szCs w:val="16"/>
          </w:rPr>
          <w:delText xml:space="preserve">tau thov </w:delText>
        </w:r>
      </w:del>
      <w:proofErr w:type="spellStart"/>
      <w:r w:rsidRPr="009B16BB">
        <w:rPr>
          <w:rFonts w:ascii="Arial" w:eastAsia="Arial" w:hAnsi="Arial" w:cs="Arial"/>
          <w:sz w:val="16"/>
          <w:szCs w:val="16"/>
        </w:rPr>
        <w:t>siv</w:t>
      </w:r>
      <w:proofErr w:type="spellEnd"/>
      <w:r w:rsidRPr="009B16BB">
        <w:rPr>
          <w:rFonts w:ascii="Arial" w:eastAsia="Arial" w:hAnsi="Arial" w:cs="Arial"/>
          <w:sz w:val="16"/>
          <w:szCs w:val="16"/>
        </w:rPr>
        <w:t xml:space="preserve"> </w:t>
      </w:r>
      <w:ins w:id="2874" w:author="Kaxiong" w:date="2021-06-10T20:07:00Z">
        <w:r w:rsidR="00025319">
          <w:rPr>
            <w:rFonts w:ascii="Arial" w:eastAsia="Arial" w:hAnsi="Arial" w:cs="Arial"/>
            <w:sz w:val="16"/>
            <w:szCs w:val="16"/>
          </w:rPr>
          <w:t xml:space="preserve">yam </w:t>
        </w:r>
        <w:proofErr w:type="spellStart"/>
        <w:r w:rsidR="00025319">
          <w:rPr>
            <w:rFonts w:ascii="Arial" w:eastAsia="Arial" w:hAnsi="Arial" w:cs="Arial"/>
            <w:sz w:val="16"/>
            <w:szCs w:val="16"/>
          </w:rPr>
          <w:t>tsis</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tu</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ncua</w:t>
        </w:r>
        <w:proofErr w:type="spellEnd"/>
        <w:r w:rsidR="00025319">
          <w:rPr>
            <w:rFonts w:ascii="Arial" w:eastAsia="Arial" w:hAnsi="Arial" w:cs="Arial"/>
            <w:sz w:val="16"/>
            <w:szCs w:val="16"/>
          </w:rPr>
          <w:t xml:space="preserve"> </w:t>
        </w:r>
      </w:ins>
      <w:proofErr w:type="spellStart"/>
      <w:r w:rsidRPr="009B16BB">
        <w:rPr>
          <w:rFonts w:ascii="Arial" w:eastAsia="Arial" w:hAnsi="Arial" w:cs="Arial"/>
          <w:sz w:val="16"/>
          <w:szCs w:val="16"/>
        </w:rPr>
        <w:t>thoob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plaws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chaw </w:t>
      </w:r>
      <w:proofErr w:type="spellStart"/>
      <w:r w:rsidR="009B16BB" w:rsidRPr="009B16BB">
        <w:rPr>
          <w:rFonts w:ascii="Arial" w:eastAsia="Arial" w:hAnsi="Arial" w:cs="Arial"/>
          <w:sz w:val="16"/>
          <w:szCs w:val="16"/>
        </w:rPr>
        <w:t>ua</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hauj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lwm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Yog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tias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muaj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hawm</w:t>
      </w:r>
      <w:proofErr w:type="spellEnd"/>
      <w:r w:rsidRPr="009B16BB">
        <w:rPr>
          <w:rFonts w:ascii="Arial" w:eastAsia="Arial" w:hAnsi="Arial" w:cs="Arial"/>
          <w:sz w:val="16"/>
          <w:szCs w:val="16"/>
        </w:rPr>
        <w:t xml:space="preserve"> los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del w:id="2875" w:author="Kaxiong" w:date="2021-06-10T20:08:00Z">
        <w:r w:rsidRPr="009B16BB" w:rsidDel="00025319">
          <w:rPr>
            <w:rFonts w:ascii="Arial" w:eastAsia="Arial" w:hAnsi="Arial" w:cs="Arial"/>
            <w:sz w:val="16"/>
            <w:szCs w:val="16"/>
          </w:rPr>
          <w:delText xml:space="preserve">lwm </w:delText>
        </w:r>
      </w:del>
      <w:proofErr w:type="spellStart"/>
      <w:r w:rsidRPr="009B16BB">
        <w:rPr>
          <w:rFonts w:ascii="Arial" w:eastAsia="Arial" w:hAnsi="Arial" w:cs="Arial"/>
          <w:sz w:val="16"/>
          <w:szCs w:val="16"/>
        </w:rPr>
        <w:t>tus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saib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xyuas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rau</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koo</w:t>
      </w:r>
      <w:r w:rsidR="009B16BB" w:rsidRPr="009B16BB">
        <w:rPr>
          <w:rFonts w:ascii="Arial" w:eastAsia="Arial" w:hAnsi="Arial" w:cs="Arial"/>
          <w:sz w:val="16"/>
          <w:szCs w:val="16"/>
        </w:rPr>
        <w:t>s</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haum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cai</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tswj</w:t>
      </w:r>
      <w:proofErr w:type="spellEnd"/>
      <w:r w:rsidR="009B16BB" w:rsidRPr="009B16BB">
        <w:rPr>
          <w:rFonts w:ascii="Arial" w:eastAsia="Arial" w:hAnsi="Arial" w:cs="Arial"/>
          <w:sz w:val="16"/>
          <w:szCs w:val="16"/>
        </w:rPr>
        <w:t xml:space="preserve"> </w:t>
      </w:r>
      <w:proofErr w:type="spellStart"/>
      <w:r w:rsidRPr="009B16BB">
        <w:rPr>
          <w:rFonts w:ascii="Arial" w:eastAsia="Arial" w:hAnsi="Arial" w:cs="Arial"/>
          <w:sz w:val="16"/>
          <w:szCs w:val="16"/>
        </w:rPr>
        <w:t>fwm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txiav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txim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ua</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raws</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nrog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tsab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ntawv</w:t>
      </w:r>
      <w:proofErr w:type="spellEnd"/>
      <w:r w:rsidRPr="009B16BB">
        <w:rPr>
          <w:rFonts w:ascii="Arial" w:eastAsia="Arial" w:hAnsi="Arial" w:cs="Arial"/>
          <w:sz w:val="16"/>
          <w:szCs w:val="16"/>
        </w:rPr>
        <w:t xml:space="preserve"> los</w:t>
      </w:r>
      <w:r w:rsidR="009B16BB" w:rsidRPr="009B16BB">
        <w:rPr>
          <w:rFonts w:ascii="Arial" w:eastAsia="Arial" w:hAnsi="Arial" w:cs="Arial"/>
          <w:sz w:val="16"/>
          <w:szCs w:val="16"/>
        </w:rPr>
        <w:t xml:space="preserve"> </w:t>
      </w:r>
      <w:r w:rsidRPr="009B16BB">
        <w:rPr>
          <w:rFonts w:ascii="Arial" w:eastAsia="Arial" w:hAnsi="Arial" w:cs="Arial"/>
          <w:sz w:val="16"/>
          <w:szCs w:val="16"/>
        </w:rPr>
        <w:t xml:space="preserve">sis </w:t>
      </w:r>
      <w:del w:id="2876" w:author="Kaxiong" w:date="2021-06-10T20:11:00Z">
        <w:r w:rsidRPr="009B16BB" w:rsidDel="00025319">
          <w:rPr>
            <w:rFonts w:ascii="Arial" w:eastAsia="Arial" w:hAnsi="Arial" w:cs="Arial"/>
            <w:sz w:val="16"/>
            <w:szCs w:val="16"/>
          </w:rPr>
          <w:delText>email</w:delText>
        </w:r>
      </w:del>
      <w:proofErr w:type="spellStart"/>
      <w:ins w:id="2877" w:author="Kaxiong" w:date="2021-06-10T20:11:00Z">
        <w:r w:rsidR="00025319">
          <w:rPr>
            <w:rFonts w:ascii="Arial" w:eastAsia="Arial" w:hAnsi="Arial" w:cs="Arial"/>
            <w:sz w:val="16"/>
            <w:szCs w:val="16"/>
          </w:rPr>
          <w:t>kev</w:t>
        </w:r>
      </w:ins>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sau</w:t>
      </w:r>
      <w:proofErr w:type="spellEnd"/>
      <w:r w:rsidRPr="009B16BB">
        <w:rPr>
          <w:rFonts w:ascii="Arial" w:eastAsia="Arial" w:hAnsi="Arial" w:cs="Arial"/>
          <w:sz w:val="16"/>
          <w:szCs w:val="16"/>
        </w:rPr>
        <w:t xml:space="preserve"> cov </w:t>
      </w:r>
      <w:proofErr w:type="spellStart"/>
      <w:r w:rsidRPr="009B16BB">
        <w:rPr>
          <w:rFonts w:ascii="Arial" w:eastAsia="Arial" w:hAnsi="Arial" w:cs="Arial"/>
          <w:sz w:val="16"/>
          <w:szCs w:val="16"/>
        </w:rPr>
        <w:t>ntsiab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lus</w:t>
      </w:r>
      <w:proofErr w:type="spellEnd"/>
      <w:r w:rsidRPr="009B16BB">
        <w:rPr>
          <w:rFonts w:ascii="Arial" w:eastAsia="Arial" w:hAnsi="Arial" w:cs="Arial"/>
          <w:sz w:val="16"/>
          <w:szCs w:val="16"/>
        </w:rPr>
        <w:t xml:space="preserve"> </w:t>
      </w:r>
      <w:proofErr w:type="spellStart"/>
      <w:ins w:id="2878" w:author="Kaxiong" w:date="2021-06-10T20:11:00Z">
        <w:r w:rsidR="00025319">
          <w:rPr>
            <w:rFonts w:ascii="Arial" w:eastAsia="Arial" w:hAnsi="Arial" w:cs="Arial"/>
            <w:sz w:val="16"/>
            <w:szCs w:val="16"/>
          </w:rPr>
          <w:t>hauv</w:t>
        </w:r>
        <w:proofErr w:type="spellEnd"/>
        <w:r w:rsidR="00025319">
          <w:rPr>
            <w:rFonts w:ascii="Arial" w:eastAsia="Arial" w:hAnsi="Arial" w:cs="Arial"/>
            <w:sz w:val="16"/>
            <w:szCs w:val="16"/>
          </w:rPr>
          <w:t xml:space="preserve"> email </w:t>
        </w:r>
      </w:ins>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nkag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ntawm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sib </w:t>
      </w:r>
      <w:proofErr w:type="spellStart"/>
      <w:r w:rsidRPr="009B16BB">
        <w:rPr>
          <w:rFonts w:ascii="Arial" w:eastAsia="Arial" w:hAnsi="Arial" w:cs="Arial"/>
          <w:sz w:val="16"/>
          <w:szCs w:val="16"/>
        </w:rPr>
        <w:t>tham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thiab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thov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kom</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teb</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rov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qab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kom</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paub</w:t>
      </w:r>
      <w:proofErr w:type="spellEnd"/>
      <w:r w:rsidR="009B16BB" w:rsidRPr="009B16BB">
        <w:rPr>
          <w:rFonts w:ascii="Arial" w:eastAsia="Arial" w:hAnsi="Arial" w:cs="Arial"/>
          <w:sz w:val="16"/>
          <w:szCs w:val="16"/>
        </w:rPr>
        <w:t xml:space="preserve"> </w:t>
      </w:r>
      <w:proofErr w:type="spellStart"/>
      <w:r w:rsidR="009B16BB" w:rsidRPr="009B16BB">
        <w:rPr>
          <w:rFonts w:ascii="Arial" w:eastAsia="Arial" w:hAnsi="Arial" w:cs="Arial"/>
          <w:sz w:val="16"/>
          <w:szCs w:val="16"/>
        </w:rPr>
        <w:t>txog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txoj</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kev</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nkag</w:t>
      </w:r>
      <w:proofErr w:type="spellEnd"/>
      <w:r w:rsidRPr="009B16BB">
        <w:rPr>
          <w:rFonts w:ascii="Arial" w:eastAsia="Arial" w:hAnsi="Arial" w:cs="Arial"/>
          <w:sz w:val="16"/>
          <w:szCs w:val="16"/>
        </w:rPr>
        <w:t xml:space="preserve"> </w:t>
      </w:r>
      <w:proofErr w:type="spellStart"/>
      <w:r w:rsidRPr="009B16BB">
        <w:rPr>
          <w:rFonts w:ascii="Arial" w:eastAsia="Arial" w:hAnsi="Arial" w:cs="Arial"/>
          <w:sz w:val="16"/>
          <w:szCs w:val="16"/>
        </w:rPr>
        <w:t>siab</w:t>
      </w:r>
      <w:proofErr w:type="spellEnd"/>
      <w:r w:rsidRPr="009B16BB">
        <w:rPr>
          <w:rFonts w:ascii="Arial" w:eastAsia="Arial" w:hAnsi="Arial" w:cs="Arial"/>
          <w:sz w:val="16"/>
          <w:szCs w:val="16"/>
        </w:rPr>
        <w:t>.</w:t>
      </w:r>
    </w:p>
    <w:p w14:paraId="6C977CA8" w14:textId="77777777" w:rsidR="00BF3E5F" w:rsidRDefault="00BF3E5F">
      <w:pPr>
        <w:spacing w:line="321" w:lineRule="exact"/>
        <w:rPr>
          <w:sz w:val="20"/>
          <w:szCs w:val="20"/>
        </w:rPr>
      </w:pPr>
    </w:p>
    <w:p w14:paraId="0A9624EE" w14:textId="43F494AE" w:rsidR="00BF3E5F" w:rsidRPr="008A6645" w:rsidRDefault="00F2670D" w:rsidP="008A6645">
      <w:pPr>
        <w:spacing w:line="394" w:lineRule="auto"/>
        <w:ind w:right="160"/>
        <w:jc w:val="both"/>
        <w:rPr>
          <w:sz w:val="20"/>
          <w:szCs w:val="20"/>
        </w:rPr>
      </w:pPr>
      <w:proofErr w:type="spellStart"/>
      <w:r w:rsidRPr="008A6645">
        <w:rPr>
          <w:rFonts w:ascii="Arial" w:eastAsia="Arial" w:hAnsi="Arial" w:cs="Arial"/>
          <w:sz w:val="16"/>
          <w:szCs w:val="16"/>
        </w:rPr>
        <w:t>Thaum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kawg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nco</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ntsoov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tsaug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ins w:id="2879" w:author="Kaxiong" w:date="2021-06-10T20:12:00Z">
        <w:r w:rsidR="00025319">
          <w:rPr>
            <w:rFonts w:ascii="Arial" w:eastAsia="Arial" w:hAnsi="Arial" w:cs="Arial"/>
            <w:sz w:val="16"/>
            <w:szCs w:val="16"/>
          </w:rPr>
          <w:t>neeg</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tswj</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hwm</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txoj</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cai</w:t>
        </w:r>
        <w:proofErr w:type="spellEnd"/>
        <w:r w:rsidR="00025319">
          <w:rPr>
            <w:rFonts w:ascii="Arial" w:eastAsia="Arial" w:hAnsi="Arial" w:cs="Arial"/>
            <w:sz w:val="16"/>
            <w:szCs w:val="16"/>
          </w:rPr>
          <w:t xml:space="preserve"> </w:t>
        </w:r>
        <w:proofErr w:type="spellStart"/>
        <w:r w:rsidR="00025319">
          <w:rPr>
            <w:rFonts w:ascii="Arial" w:eastAsia="Arial" w:hAnsi="Arial" w:cs="Arial"/>
            <w:sz w:val="16"/>
            <w:szCs w:val="16"/>
          </w:rPr>
          <w:t>uas</w:t>
        </w:r>
      </w:ins>
      <w:proofErr w:type="spellEnd"/>
      <w:ins w:id="2880" w:author="Kaxiong" w:date="2021-06-10T20:13:00Z">
        <w:r w:rsidR="00025319">
          <w:rPr>
            <w:rFonts w:ascii="Arial" w:eastAsia="Arial" w:hAnsi="Arial" w:cs="Arial"/>
            <w:sz w:val="16"/>
            <w:szCs w:val="16"/>
          </w:rPr>
          <w:t xml:space="preserve"> </w:t>
        </w:r>
        <w:proofErr w:type="spellStart"/>
        <w:r w:rsidR="00025319">
          <w:rPr>
            <w:rFonts w:ascii="Arial" w:eastAsia="Arial" w:hAnsi="Arial" w:cs="Arial"/>
            <w:sz w:val="16"/>
            <w:szCs w:val="16"/>
          </w:rPr>
          <w:t>muaj</w:t>
        </w:r>
        <w:proofErr w:type="spellEnd"/>
        <w:r w:rsidR="00025319">
          <w:rPr>
            <w:rFonts w:ascii="Arial" w:eastAsia="Arial" w:hAnsi="Arial" w:cs="Arial"/>
            <w:sz w:val="16"/>
            <w:szCs w:val="16"/>
          </w:rPr>
          <w:t xml:space="preserve"> </w:t>
        </w:r>
      </w:ins>
      <w:del w:id="2881" w:author="Kaxiong" w:date="2021-06-10T20:12:00Z">
        <w:r w:rsidRPr="008A6645" w:rsidDel="00025319">
          <w:rPr>
            <w:rFonts w:ascii="Arial" w:eastAsia="Arial" w:hAnsi="Arial" w:cs="Arial"/>
            <w:sz w:val="16"/>
            <w:szCs w:val="16"/>
          </w:rPr>
          <w:delText xml:space="preserve">sau ntaub ntawv rau </w:delText>
        </w:r>
      </w:del>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los </w:t>
      </w:r>
      <w:proofErr w:type="spellStart"/>
      <w:r w:rsidRPr="008A6645">
        <w:rPr>
          <w:rFonts w:ascii="Arial" w:eastAsia="Arial" w:hAnsi="Arial" w:cs="Arial"/>
          <w:sz w:val="16"/>
          <w:szCs w:val="16"/>
        </w:rPr>
        <w:t>teb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lus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mloog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thiab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yim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cai</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hais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tias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yeej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yog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feem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neeg</w:t>
      </w:r>
      <w:proofErr w:type="spellEnd"/>
      <w:r w:rsidR="0081702C"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muaj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luag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lus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pej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feem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ntau</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lawv</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ua</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hauj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lwm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nrog</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peev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txheej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tsawg</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Thaum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qhia</w:t>
      </w:r>
      <w:proofErr w:type="spellEnd"/>
      <w:r w:rsidRPr="008A6645">
        <w:rPr>
          <w:rFonts w:ascii="Arial" w:eastAsia="Arial" w:hAnsi="Arial" w:cs="Arial"/>
          <w:sz w:val="16"/>
          <w:szCs w:val="16"/>
        </w:rPr>
        <w:t xml:space="preserve"> tau </w:t>
      </w:r>
      <w:proofErr w:type="spellStart"/>
      <w:r w:rsidRPr="008A6645">
        <w:rPr>
          <w:rFonts w:ascii="Arial" w:eastAsia="Arial" w:hAnsi="Arial" w:cs="Arial"/>
          <w:sz w:val="16"/>
          <w:szCs w:val="16"/>
        </w:rPr>
        <w:t>tias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muaj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nuj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nqis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tswj</w:t>
      </w:r>
      <w:proofErr w:type="spellEnd"/>
      <w:r w:rsidRPr="008A6645">
        <w:rPr>
          <w:rFonts w:ascii="Arial" w:eastAsia="Arial" w:hAnsi="Arial" w:cs="Arial"/>
          <w:sz w:val="16"/>
          <w:szCs w:val="16"/>
        </w:rPr>
        <w:t xml:space="preserve"> </w:t>
      </w:r>
      <w:proofErr w:type="spellStart"/>
      <w:ins w:id="2882" w:author="Kaxiong" w:date="2021-06-10T20:17:00Z">
        <w:r w:rsidR="00844538">
          <w:rPr>
            <w:rFonts w:ascii="Arial" w:eastAsia="Arial" w:hAnsi="Arial" w:cs="Arial"/>
            <w:sz w:val="16"/>
            <w:szCs w:val="16"/>
          </w:rPr>
          <w:t>yuav</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muaj</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qho</w:t>
        </w:r>
      </w:ins>
      <w:ins w:id="2883" w:author="Kaxiong" w:date="2021-06-10T20:18:00Z">
        <w:r w:rsidR="00844538">
          <w:rPr>
            <w:rFonts w:ascii="Arial" w:eastAsia="Arial" w:hAnsi="Arial" w:cs="Arial"/>
            <w:sz w:val="16"/>
            <w:szCs w:val="16"/>
          </w:rPr>
          <w:t>v</w:t>
        </w:r>
      </w:ins>
      <w:proofErr w:type="spellEnd"/>
      <w:del w:id="2884" w:author="Kaxiong" w:date="2021-06-10T20:18:00Z">
        <w:r w:rsidRPr="008A6645" w:rsidDel="00844538">
          <w:rPr>
            <w:rFonts w:ascii="Arial" w:eastAsia="Arial" w:hAnsi="Arial" w:cs="Arial"/>
            <w:sz w:val="16"/>
            <w:szCs w:val="16"/>
          </w:rPr>
          <w:delText>xyuas zoo yuav</w:delText>
        </w:r>
      </w:del>
      <w:r w:rsidRPr="008A6645">
        <w:rPr>
          <w:rFonts w:ascii="Arial" w:eastAsia="Arial" w:hAnsi="Arial" w:cs="Arial"/>
          <w:sz w:val="16"/>
          <w:szCs w:val="16"/>
        </w:rPr>
        <w:t xml:space="preserve"> </w:t>
      </w:r>
      <w:proofErr w:type="spellStart"/>
      <w:r w:rsidRPr="008A6645">
        <w:rPr>
          <w:rFonts w:ascii="Arial" w:eastAsia="Arial" w:hAnsi="Arial" w:cs="Arial"/>
          <w:sz w:val="16"/>
          <w:szCs w:val="16"/>
        </w:rPr>
        <w:t>siv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los </w:t>
      </w:r>
      <w:proofErr w:type="spellStart"/>
      <w:r w:rsidRPr="008A6645">
        <w:rPr>
          <w:rFonts w:ascii="Arial" w:eastAsia="Arial" w:hAnsi="Arial" w:cs="Arial"/>
          <w:sz w:val="16"/>
          <w:szCs w:val="16"/>
        </w:rPr>
        <w:t>daws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koj</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thiab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0081702C" w:rsidRPr="008A6645">
        <w:rPr>
          <w:rFonts w:ascii="Arial" w:eastAsia="Arial" w:hAnsi="Arial" w:cs="Arial"/>
          <w:sz w:val="16"/>
          <w:szCs w:val="16"/>
        </w:rPr>
        <w:t>koj</w:t>
      </w:r>
      <w:proofErr w:type="spellEnd"/>
      <w:r w:rsidR="0081702C" w:rsidRPr="008A6645">
        <w:rPr>
          <w:rFonts w:ascii="Arial" w:eastAsia="Arial" w:hAnsi="Arial" w:cs="Arial"/>
          <w:sz w:val="16"/>
          <w:szCs w:val="16"/>
        </w:rPr>
        <w:t xml:space="preserve"> </w:t>
      </w:r>
      <w:del w:id="2885" w:author="Kaxiong" w:date="2021-06-10T20:18:00Z">
        <w:r w:rsidRPr="008A6645" w:rsidDel="00844538">
          <w:rPr>
            <w:rFonts w:ascii="Arial" w:eastAsia="Arial" w:hAnsi="Arial" w:cs="Arial"/>
            <w:sz w:val="16"/>
            <w:szCs w:val="16"/>
          </w:rPr>
          <w:delText xml:space="preserve">rau </w:delText>
        </w:r>
      </w:del>
      <w:proofErr w:type="spellStart"/>
      <w:r w:rsidRPr="008A6645">
        <w:rPr>
          <w:rFonts w:ascii="Arial" w:eastAsia="Arial" w:hAnsi="Arial" w:cs="Arial"/>
          <w:sz w:val="16"/>
          <w:szCs w:val="16"/>
        </w:rPr>
        <w:t>lub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w:t>
      </w:r>
      <w:proofErr w:type="spellStart"/>
      <w:ins w:id="2886" w:author="Kaxiong" w:date="2021-06-10T20:18:00Z">
        <w:r w:rsidR="00844538">
          <w:rPr>
            <w:rFonts w:ascii="Arial" w:eastAsia="Arial" w:hAnsi="Arial" w:cs="Arial"/>
            <w:sz w:val="16"/>
            <w:szCs w:val="16"/>
          </w:rPr>
          <w:t>muaj</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nqis</w:t>
        </w:r>
        <w:proofErr w:type="spellEnd"/>
        <w:r w:rsidR="00844538">
          <w:rPr>
            <w:rFonts w:ascii="Arial" w:eastAsia="Arial" w:hAnsi="Arial" w:cs="Arial"/>
            <w:sz w:val="16"/>
            <w:szCs w:val="16"/>
          </w:rPr>
          <w:t xml:space="preserve"> </w:t>
        </w:r>
      </w:ins>
      <w:proofErr w:type="spellStart"/>
      <w:ins w:id="2887" w:author="Kaxiong" w:date="2021-06-10T20:19:00Z">
        <w:r w:rsidR="00844538">
          <w:rPr>
            <w:rFonts w:ascii="Arial" w:eastAsia="Arial" w:hAnsi="Arial" w:cs="Arial"/>
            <w:sz w:val="16"/>
            <w:szCs w:val="16"/>
          </w:rPr>
          <w:t>uas</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koj</w:t>
        </w:r>
        <w:proofErr w:type="spellEnd"/>
        <w:r w:rsidR="00844538">
          <w:rPr>
            <w:rFonts w:ascii="Arial" w:eastAsia="Arial" w:hAnsi="Arial" w:cs="Arial"/>
            <w:sz w:val="16"/>
            <w:szCs w:val="16"/>
          </w:rPr>
          <w:t xml:space="preserve"> </w:t>
        </w:r>
      </w:ins>
      <w:r w:rsidRPr="008A6645">
        <w:rPr>
          <w:rFonts w:ascii="Arial" w:eastAsia="Arial" w:hAnsi="Arial" w:cs="Arial"/>
          <w:sz w:val="16"/>
          <w:szCs w:val="16"/>
        </w:rPr>
        <w:t xml:space="preserve">tau </w:t>
      </w:r>
      <w:proofErr w:type="spellStart"/>
      <w:r w:rsidRPr="008A6645">
        <w:rPr>
          <w:rFonts w:ascii="Arial" w:eastAsia="Arial" w:hAnsi="Arial" w:cs="Arial"/>
          <w:sz w:val="16"/>
          <w:szCs w:val="16"/>
        </w:rPr>
        <w:t>siv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sij</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hawm</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coj</w:t>
      </w:r>
      <w:proofErr w:type="spellEnd"/>
      <w:r w:rsidRPr="008A6645">
        <w:rPr>
          <w:rFonts w:ascii="Arial" w:eastAsia="Arial" w:hAnsi="Arial" w:cs="Arial"/>
          <w:sz w:val="16"/>
          <w:szCs w:val="16"/>
        </w:rPr>
        <w:t xml:space="preserve"> cov </w:t>
      </w:r>
      <w:proofErr w:type="spellStart"/>
      <w:r w:rsidRPr="008A6645">
        <w:rPr>
          <w:rFonts w:ascii="Arial" w:eastAsia="Arial" w:hAnsi="Arial" w:cs="Arial"/>
          <w:sz w:val="16"/>
          <w:szCs w:val="16"/>
        </w:rPr>
        <w:t>kev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txhawj</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xeeb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ntaw</w:t>
      </w:r>
      <w:r w:rsidR="0081702C" w:rsidRPr="008A6645">
        <w:rPr>
          <w:rFonts w:ascii="Arial" w:eastAsia="Arial" w:hAnsi="Arial" w:cs="Arial"/>
          <w:sz w:val="16"/>
          <w:szCs w:val="16"/>
        </w:rPr>
        <w:t>v</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mus</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rau</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lawv</w:t>
      </w:r>
      <w:proofErr w:type="spellEnd"/>
      <w:r w:rsidRPr="008A6645">
        <w:rPr>
          <w:rFonts w:ascii="Arial" w:eastAsia="Arial" w:hAnsi="Arial" w:cs="Arial"/>
          <w:sz w:val="16"/>
          <w:szCs w:val="16"/>
        </w:rPr>
        <w:t xml:space="preserve"> cov </w:t>
      </w:r>
      <w:proofErr w:type="spellStart"/>
      <w:r w:rsidR="0081702C" w:rsidRPr="008A6645">
        <w:rPr>
          <w:rFonts w:ascii="Arial" w:eastAsia="Arial" w:hAnsi="Arial" w:cs="Arial"/>
          <w:sz w:val="16"/>
          <w:szCs w:val="16"/>
        </w:rPr>
        <w:t>kev</w:t>
      </w:r>
      <w:proofErr w:type="spellEnd"/>
      <w:r w:rsidR="0081702C" w:rsidRPr="008A6645">
        <w:rPr>
          <w:rFonts w:ascii="Arial" w:eastAsia="Arial" w:hAnsi="Arial" w:cs="Arial"/>
          <w:sz w:val="16"/>
          <w:szCs w:val="16"/>
        </w:rPr>
        <w:t xml:space="preserve"> </w:t>
      </w:r>
      <w:proofErr w:type="spellStart"/>
      <w:r w:rsidRPr="008A6645">
        <w:rPr>
          <w:rFonts w:ascii="Arial" w:eastAsia="Arial" w:hAnsi="Arial" w:cs="Arial"/>
          <w:sz w:val="16"/>
          <w:szCs w:val="16"/>
        </w:rPr>
        <w:t>saib</w:t>
      </w:r>
      <w:proofErr w:type="spellEnd"/>
      <w:r w:rsidRPr="008A6645">
        <w:rPr>
          <w:rFonts w:ascii="Arial" w:eastAsia="Arial" w:hAnsi="Arial" w:cs="Arial"/>
          <w:sz w:val="16"/>
          <w:szCs w:val="16"/>
        </w:rPr>
        <w:t xml:space="preserve"> </w:t>
      </w:r>
      <w:proofErr w:type="spellStart"/>
      <w:r w:rsidRPr="008A6645">
        <w:rPr>
          <w:rFonts w:ascii="Arial" w:eastAsia="Arial" w:hAnsi="Arial" w:cs="Arial"/>
          <w:sz w:val="16"/>
          <w:szCs w:val="16"/>
        </w:rPr>
        <w:t>xyuas</w:t>
      </w:r>
      <w:proofErr w:type="spellEnd"/>
      <w:r w:rsidRPr="008A6645">
        <w:rPr>
          <w:rFonts w:ascii="Arial" w:eastAsia="Arial" w:hAnsi="Arial" w:cs="Arial"/>
          <w:sz w:val="16"/>
          <w:szCs w:val="16"/>
        </w:rPr>
        <w:t>.</w:t>
      </w:r>
    </w:p>
    <w:p w14:paraId="3D138784" w14:textId="77777777" w:rsidR="00BF3E5F" w:rsidRDefault="00BF3E5F">
      <w:pPr>
        <w:spacing w:line="295" w:lineRule="exact"/>
        <w:rPr>
          <w:sz w:val="20"/>
          <w:szCs w:val="20"/>
        </w:rPr>
      </w:pPr>
    </w:p>
    <w:p w14:paraId="3142B09D" w14:textId="36939477" w:rsidR="00BF3E5F" w:rsidRPr="007F09B8" w:rsidRDefault="00F2670D">
      <w:pPr>
        <w:ind w:left="360"/>
        <w:rPr>
          <w:sz w:val="16"/>
          <w:szCs w:val="16"/>
        </w:rPr>
      </w:pPr>
      <w:r w:rsidRPr="007F09B8">
        <w:rPr>
          <w:rFonts w:ascii="Arial" w:eastAsia="Arial" w:hAnsi="Arial" w:cs="Arial"/>
          <w:color w:val="2F5496"/>
          <w:sz w:val="16"/>
          <w:szCs w:val="16"/>
        </w:rPr>
        <w:t xml:space="preserve">2. </w:t>
      </w:r>
      <w:proofErr w:type="spellStart"/>
      <w:r w:rsidRPr="007F09B8">
        <w:rPr>
          <w:rFonts w:ascii="Arial" w:eastAsia="Arial" w:hAnsi="Arial" w:cs="Arial"/>
          <w:color w:val="2F5496"/>
          <w:sz w:val="16"/>
          <w:szCs w:val="16"/>
        </w:rPr>
        <w:t>Tsim</w:t>
      </w:r>
      <w:proofErr w:type="spellEnd"/>
      <w:ins w:id="2888" w:author="Kaxiong" w:date="2021-06-10T20:20:00Z">
        <w:r w:rsidR="00844538">
          <w:rPr>
            <w:rFonts w:ascii="Arial" w:eastAsia="Arial" w:hAnsi="Arial" w:cs="Arial"/>
            <w:color w:val="2F5496"/>
            <w:sz w:val="16"/>
            <w:szCs w:val="16"/>
          </w:rPr>
          <w:t xml:space="preserve"> </w:t>
        </w:r>
        <w:proofErr w:type="spellStart"/>
        <w:r w:rsidR="00844538">
          <w:rPr>
            <w:rFonts w:ascii="Arial" w:eastAsia="Arial" w:hAnsi="Arial" w:cs="Arial"/>
            <w:color w:val="2F5496"/>
            <w:sz w:val="16"/>
            <w:szCs w:val="16"/>
          </w:rPr>
          <w:t>sawv</w:t>
        </w:r>
        <w:proofErr w:type="spellEnd"/>
        <w:r w:rsidR="00844538">
          <w:rPr>
            <w:rFonts w:ascii="Arial" w:eastAsia="Arial" w:hAnsi="Arial" w:cs="Arial"/>
            <w:color w:val="2F5496"/>
            <w:sz w:val="16"/>
            <w:szCs w:val="16"/>
          </w:rPr>
          <w:t xml:space="preserve"> </w:t>
        </w:r>
        <w:proofErr w:type="spellStart"/>
        <w:r w:rsidR="00844538">
          <w:rPr>
            <w:rFonts w:ascii="Arial" w:eastAsia="Arial" w:hAnsi="Arial" w:cs="Arial"/>
            <w:color w:val="2F5496"/>
            <w:sz w:val="16"/>
            <w:szCs w:val="16"/>
          </w:rPr>
          <w:t>daws</w:t>
        </w:r>
      </w:ins>
      <w:proofErr w:type="spellEnd"/>
      <w:r w:rsidRPr="007F09B8">
        <w:rPr>
          <w:rFonts w:ascii="Arial" w:eastAsia="Arial" w:hAnsi="Arial" w:cs="Arial"/>
          <w:color w:val="2F5496"/>
          <w:sz w:val="16"/>
          <w:szCs w:val="16"/>
        </w:rPr>
        <w:t xml:space="preserve"> </w:t>
      </w:r>
      <w:proofErr w:type="spellStart"/>
      <w:r w:rsidRPr="007F09B8">
        <w:rPr>
          <w:rFonts w:ascii="Arial" w:eastAsia="Arial" w:hAnsi="Arial" w:cs="Arial"/>
          <w:color w:val="2F5496"/>
          <w:sz w:val="16"/>
          <w:szCs w:val="16"/>
        </w:rPr>
        <w:t>kev</w:t>
      </w:r>
      <w:proofErr w:type="spellEnd"/>
      <w:r w:rsidRPr="007F09B8">
        <w:rPr>
          <w:rFonts w:ascii="Arial" w:eastAsia="Arial" w:hAnsi="Arial" w:cs="Arial"/>
          <w:color w:val="2F5496"/>
          <w:sz w:val="16"/>
          <w:szCs w:val="16"/>
        </w:rPr>
        <w:t xml:space="preserve"> pom zoo </w:t>
      </w:r>
      <w:proofErr w:type="spellStart"/>
      <w:r w:rsidRPr="007F09B8">
        <w:rPr>
          <w:rFonts w:ascii="Arial" w:eastAsia="Arial" w:hAnsi="Arial" w:cs="Arial"/>
          <w:color w:val="2F5496"/>
          <w:sz w:val="16"/>
          <w:szCs w:val="16"/>
        </w:rPr>
        <w:t>hauv</w:t>
      </w:r>
      <w:proofErr w:type="spellEnd"/>
      <w:r w:rsidRPr="007F09B8">
        <w:rPr>
          <w:rFonts w:ascii="Arial" w:eastAsia="Arial" w:hAnsi="Arial" w:cs="Arial"/>
          <w:color w:val="2F5496"/>
          <w:sz w:val="16"/>
          <w:szCs w:val="16"/>
        </w:rPr>
        <w:t xml:space="preserve"> </w:t>
      </w:r>
      <w:proofErr w:type="spellStart"/>
      <w:r w:rsidRPr="007F09B8">
        <w:rPr>
          <w:rFonts w:ascii="Arial" w:eastAsia="Arial" w:hAnsi="Arial" w:cs="Arial"/>
          <w:color w:val="2F5496"/>
          <w:sz w:val="16"/>
          <w:szCs w:val="16"/>
        </w:rPr>
        <w:t>zej</w:t>
      </w:r>
      <w:proofErr w:type="spellEnd"/>
      <w:r w:rsidRPr="007F09B8">
        <w:rPr>
          <w:rFonts w:ascii="Arial" w:eastAsia="Arial" w:hAnsi="Arial" w:cs="Arial"/>
          <w:color w:val="2F5496"/>
          <w:sz w:val="16"/>
          <w:szCs w:val="16"/>
        </w:rPr>
        <w:t xml:space="preserve"> </w:t>
      </w:r>
      <w:proofErr w:type="spellStart"/>
      <w:r w:rsidRPr="007F09B8">
        <w:rPr>
          <w:rFonts w:ascii="Arial" w:eastAsia="Arial" w:hAnsi="Arial" w:cs="Arial"/>
          <w:color w:val="2F5496"/>
          <w:sz w:val="16"/>
          <w:szCs w:val="16"/>
        </w:rPr>
        <w:t>zog</w:t>
      </w:r>
      <w:proofErr w:type="spellEnd"/>
    </w:p>
    <w:p w14:paraId="667E52D2" w14:textId="77777777" w:rsidR="00BF3E5F" w:rsidRDefault="00BF3E5F">
      <w:pPr>
        <w:spacing w:line="200" w:lineRule="exact"/>
        <w:rPr>
          <w:sz w:val="20"/>
          <w:szCs w:val="20"/>
        </w:rPr>
      </w:pPr>
    </w:p>
    <w:p w14:paraId="173C2FB0" w14:textId="77777777" w:rsidR="00BF3E5F" w:rsidRDefault="00BF3E5F">
      <w:pPr>
        <w:spacing w:line="239" w:lineRule="exact"/>
        <w:rPr>
          <w:sz w:val="20"/>
          <w:szCs w:val="20"/>
        </w:rPr>
      </w:pPr>
    </w:p>
    <w:p w14:paraId="7AFE2DE7" w14:textId="41DCF920" w:rsidR="00BF3E5F" w:rsidRPr="00B5728B" w:rsidRDefault="00F2670D" w:rsidP="00B5728B">
      <w:pPr>
        <w:spacing w:line="360" w:lineRule="auto"/>
        <w:ind w:right="240"/>
        <w:jc w:val="both"/>
        <w:rPr>
          <w:sz w:val="16"/>
          <w:szCs w:val="16"/>
        </w:rPr>
      </w:pPr>
      <w:proofErr w:type="spellStart"/>
      <w:r w:rsidRPr="00B5728B">
        <w:rPr>
          <w:rFonts w:ascii="Arial" w:eastAsia="Arial" w:hAnsi="Arial" w:cs="Arial"/>
          <w:sz w:val="16"/>
          <w:szCs w:val="16"/>
        </w:rPr>
        <w:t>Thaum</w:t>
      </w:r>
      <w:proofErr w:type="spellEnd"/>
      <w:r w:rsidRPr="00B5728B">
        <w:rPr>
          <w:rFonts w:ascii="Arial" w:eastAsia="Arial" w:hAnsi="Arial" w:cs="Arial"/>
          <w:sz w:val="16"/>
          <w:szCs w:val="16"/>
        </w:rPr>
        <w:t xml:space="preserve"> cov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cai</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tsis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meej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lub</w:t>
      </w:r>
      <w:proofErr w:type="spellEnd"/>
      <w:r w:rsidRPr="00B5728B">
        <w:rPr>
          <w:rFonts w:ascii="Arial" w:eastAsia="Arial" w:hAnsi="Arial" w:cs="Arial"/>
          <w:sz w:val="16"/>
          <w:szCs w:val="16"/>
        </w:rPr>
        <w:t xml:space="preserve"> </w:t>
      </w:r>
      <w:proofErr w:type="spellStart"/>
      <w:ins w:id="2889" w:author="Kaxiong" w:date="2021-06-10T20:22:00Z">
        <w:r w:rsidR="00844538">
          <w:rPr>
            <w:rFonts w:ascii="Arial" w:eastAsia="Arial" w:hAnsi="Arial" w:cs="Arial"/>
            <w:sz w:val="16"/>
            <w:szCs w:val="16"/>
          </w:rPr>
          <w:t>sawv</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daws</w:t>
        </w:r>
        <w:proofErr w:type="spellEnd"/>
        <w:r w:rsidR="00844538">
          <w:rPr>
            <w:rFonts w:ascii="Arial" w:eastAsia="Arial" w:hAnsi="Arial" w:cs="Arial"/>
            <w:sz w:val="16"/>
            <w:szCs w:val="16"/>
          </w:rPr>
          <w:t xml:space="preserve"> </w:t>
        </w:r>
      </w:ins>
      <w:del w:id="2890" w:author="Kaxiong" w:date="2021-06-10T20:22:00Z">
        <w:r w:rsidRPr="00B5728B" w:rsidDel="00844538">
          <w:rPr>
            <w:rFonts w:ascii="Arial" w:eastAsia="Arial" w:hAnsi="Arial" w:cs="Arial"/>
            <w:sz w:val="16"/>
            <w:szCs w:val="16"/>
          </w:rPr>
          <w:delText xml:space="preserve">zej zog </w:delText>
        </w:r>
      </w:del>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pom zoo</w:t>
      </w:r>
      <w:ins w:id="2891" w:author="Kaxiong" w:date="2021-06-10T20:22:00Z">
        <w:r w:rsidR="00844538">
          <w:rPr>
            <w:rFonts w:ascii="Arial" w:eastAsia="Arial" w:hAnsi="Arial" w:cs="Arial"/>
            <w:sz w:val="16"/>
            <w:szCs w:val="16"/>
          </w:rPr>
          <w:t xml:space="preserve"> </w:t>
        </w:r>
        <w:proofErr w:type="spellStart"/>
        <w:r w:rsidR="00844538">
          <w:rPr>
            <w:rFonts w:ascii="Arial" w:eastAsia="Arial" w:hAnsi="Arial" w:cs="Arial"/>
            <w:sz w:val="16"/>
            <w:szCs w:val="16"/>
          </w:rPr>
          <w:t>hauv</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zej</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zog</w:t>
        </w:r>
      </w:ins>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tuaj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yeem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ib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lub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cuab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yeej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muaj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txiaj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ntsig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hauv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ua</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tiav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paub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meej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Thaum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mus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xyuas</w:t>
      </w:r>
      <w:proofErr w:type="spellEnd"/>
      <w:r w:rsidRPr="00B5728B">
        <w:rPr>
          <w:rFonts w:ascii="Arial" w:eastAsia="Arial" w:hAnsi="Arial" w:cs="Arial"/>
          <w:sz w:val="16"/>
          <w:szCs w:val="16"/>
        </w:rPr>
        <w:t xml:space="preserve"> </w:t>
      </w:r>
      <w:proofErr w:type="spellStart"/>
      <w:ins w:id="2892" w:author="Kaxiong" w:date="2021-06-10T20:25:00Z">
        <w:r w:rsidR="00844538">
          <w:rPr>
            <w:rFonts w:ascii="Arial" w:eastAsia="Arial" w:hAnsi="Arial" w:cs="Arial"/>
            <w:sz w:val="16"/>
            <w:szCs w:val="16"/>
          </w:rPr>
          <w:t>tus</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neeg</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tswj</w:t>
        </w:r>
        <w:proofErr w:type="spellEnd"/>
        <w:r w:rsidR="00844538">
          <w:rPr>
            <w:rFonts w:ascii="Arial" w:eastAsia="Arial" w:hAnsi="Arial" w:cs="Arial"/>
            <w:sz w:val="16"/>
            <w:szCs w:val="16"/>
          </w:rPr>
          <w:t xml:space="preserve"> </w:t>
        </w:r>
        <w:proofErr w:type="spellStart"/>
        <w:r w:rsidR="00844538">
          <w:rPr>
            <w:rFonts w:ascii="Arial" w:eastAsia="Arial" w:hAnsi="Arial" w:cs="Arial"/>
            <w:sz w:val="16"/>
            <w:szCs w:val="16"/>
          </w:rPr>
          <w:t>hwm</w:t>
        </w:r>
      </w:ins>
      <w:proofErr w:type="spellEnd"/>
      <w:ins w:id="2893" w:author="Kaxiong" w:date="2021-06-10T20:26:00Z">
        <w:r w:rsidR="00844538">
          <w:rPr>
            <w:rFonts w:ascii="Arial" w:eastAsia="Arial" w:hAnsi="Arial" w:cs="Arial"/>
            <w:sz w:val="16"/>
            <w:szCs w:val="16"/>
          </w:rPr>
          <w:t xml:space="preserve"> </w:t>
        </w:r>
      </w:ins>
      <w:del w:id="2894" w:author="Kaxiong" w:date="2021-06-10T20:26:00Z">
        <w:r w:rsidRPr="00B5728B" w:rsidDel="00844538">
          <w:rPr>
            <w:rFonts w:ascii="Arial" w:eastAsia="Arial" w:hAnsi="Arial" w:cs="Arial"/>
            <w:sz w:val="16"/>
            <w:szCs w:val="16"/>
          </w:rPr>
          <w:delText xml:space="preserve">cov kev cai </w:delText>
        </w:r>
      </w:del>
      <w:proofErr w:type="spellStart"/>
      <w:r w:rsidRPr="00B5728B">
        <w:rPr>
          <w:rFonts w:ascii="Arial" w:eastAsia="Arial" w:hAnsi="Arial" w:cs="Arial"/>
          <w:sz w:val="16"/>
          <w:szCs w:val="16"/>
        </w:rPr>
        <w:t>nrog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rau</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lub</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hom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phiaj</w:t>
      </w:r>
      <w:proofErr w:type="spellEnd"/>
      <w:r w:rsidRPr="00B5728B">
        <w:rPr>
          <w:rFonts w:ascii="Arial" w:eastAsia="Arial" w:hAnsi="Arial" w:cs="Arial"/>
          <w:sz w:val="16"/>
          <w:szCs w:val="16"/>
        </w:rPr>
        <w:t xml:space="preserve"> tau </w:t>
      </w:r>
      <w:proofErr w:type="spellStart"/>
      <w:ins w:id="2895" w:author="Kaxiong" w:date="2021-06-10T20:26:00Z">
        <w:r w:rsidR="001736F5">
          <w:rPr>
            <w:rFonts w:ascii="Arial" w:eastAsia="Arial" w:hAnsi="Arial" w:cs="Arial"/>
            <w:sz w:val="16"/>
            <w:szCs w:val="16"/>
          </w:rPr>
          <w:t>thov</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uas</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muaj</w:t>
        </w:r>
        <w:proofErr w:type="spellEnd"/>
        <w:r w:rsidR="001736F5">
          <w:rPr>
            <w:rFonts w:ascii="Arial" w:eastAsia="Arial" w:hAnsi="Arial" w:cs="Arial"/>
            <w:sz w:val="16"/>
            <w:szCs w:val="16"/>
          </w:rPr>
          <w:t xml:space="preserve"> </w:t>
        </w:r>
      </w:ins>
      <w:del w:id="2896" w:author="Kaxiong" w:date="2021-06-10T20:26:00Z">
        <w:r w:rsidRPr="00B5728B" w:rsidDel="001736F5">
          <w:rPr>
            <w:rFonts w:ascii="Arial" w:eastAsia="Arial" w:hAnsi="Arial" w:cs="Arial"/>
            <w:sz w:val="16"/>
            <w:szCs w:val="16"/>
          </w:rPr>
          <w:delText xml:space="preserve">hais tias </w:delText>
        </w:r>
      </w:del>
      <w:proofErr w:type="spellStart"/>
      <w:r w:rsidRPr="00B5728B">
        <w:rPr>
          <w:rFonts w:ascii="Arial" w:eastAsia="Arial" w:hAnsi="Arial" w:cs="Arial"/>
          <w:sz w:val="16"/>
          <w:szCs w:val="16"/>
        </w:rPr>
        <w:t>ntau</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tus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neeg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sawv</w:t>
      </w:r>
      <w:proofErr w:type="spellEnd"/>
      <w:ins w:id="2897" w:author="Kaxiong" w:date="2021-06-10T20:26:00Z">
        <w:r w:rsidR="001736F5">
          <w:rPr>
            <w:rFonts w:ascii="Arial" w:eastAsia="Arial" w:hAnsi="Arial" w:cs="Arial"/>
            <w:sz w:val="16"/>
            <w:szCs w:val="16"/>
          </w:rPr>
          <w:t xml:space="preserve"> </w:t>
        </w:r>
        <w:proofErr w:type="spellStart"/>
        <w:r w:rsidR="001736F5">
          <w:rPr>
            <w:rFonts w:ascii="Arial" w:eastAsia="Arial" w:hAnsi="Arial" w:cs="Arial"/>
            <w:sz w:val="16"/>
            <w:szCs w:val="16"/>
          </w:rPr>
          <w:t>nram</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qab</w:t>
        </w:r>
      </w:ins>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nws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tsuas</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yog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haub</w:t>
      </w:r>
      <w:proofErr w:type="spellEnd"/>
      <w:r w:rsidRPr="00B5728B">
        <w:rPr>
          <w:rFonts w:ascii="Arial" w:eastAsia="Arial" w:hAnsi="Arial" w:cs="Arial"/>
          <w:sz w:val="16"/>
          <w:szCs w:val="16"/>
        </w:rPr>
        <w:t xml:space="preserve"> </w:t>
      </w:r>
      <w:proofErr w:type="spellStart"/>
      <w:ins w:id="2898" w:author="Kaxiong" w:date="2021-06-10T20:27:00Z">
        <w:r w:rsidR="001736F5">
          <w:rPr>
            <w:rFonts w:ascii="Arial" w:eastAsia="Arial" w:hAnsi="Arial" w:cs="Arial"/>
            <w:sz w:val="16"/>
            <w:szCs w:val="16"/>
          </w:rPr>
          <w:t>ntias</w:t>
        </w:r>
        <w:proofErr w:type="spellEnd"/>
        <w:r w:rsidR="001736F5">
          <w:rPr>
            <w:rFonts w:ascii="Arial" w:eastAsia="Arial" w:hAnsi="Arial" w:cs="Arial"/>
            <w:sz w:val="16"/>
            <w:szCs w:val="16"/>
          </w:rPr>
          <w:t xml:space="preserve"> </w:t>
        </w:r>
      </w:ins>
      <w:proofErr w:type="spellStart"/>
      <w:r w:rsidRPr="00B5728B">
        <w:rPr>
          <w:rFonts w:ascii="Arial" w:eastAsia="Arial" w:hAnsi="Arial" w:cs="Arial"/>
          <w:sz w:val="16"/>
          <w:szCs w:val="16"/>
        </w:rPr>
        <w:t>ntxiv</w:t>
      </w:r>
      <w:proofErr w:type="spellEnd"/>
      <w:r w:rsidRPr="00B5728B">
        <w:rPr>
          <w:rFonts w:ascii="Arial" w:eastAsia="Arial" w:hAnsi="Arial" w:cs="Arial"/>
          <w:sz w:val="16"/>
          <w:szCs w:val="16"/>
        </w:rPr>
        <w:t xml:space="preserve">. Tab sis, </w:t>
      </w:r>
      <w:ins w:id="2899" w:author="Kaxiong" w:date="2021-06-10T20:27:00Z">
        <w:r w:rsidR="001736F5">
          <w:rPr>
            <w:rFonts w:ascii="Arial" w:eastAsia="Arial" w:hAnsi="Arial" w:cs="Arial"/>
            <w:sz w:val="16"/>
            <w:szCs w:val="16"/>
          </w:rPr>
          <w:t xml:space="preserve">cov </w:t>
        </w:r>
        <w:proofErr w:type="spellStart"/>
        <w:r w:rsidR="001736F5">
          <w:rPr>
            <w:rFonts w:ascii="Arial" w:eastAsia="Arial" w:hAnsi="Arial" w:cs="Arial"/>
            <w:sz w:val="16"/>
            <w:szCs w:val="16"/>
          </w:rPr>
          <w:t>laj</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tha</w:t>
        </w:r>
      </w:ins>
      <w:ins w:id="2900" w:author="Kaxiong" w:date="2021-06-10T20:28:00Z">
        <w:r w:rsidR="001736F5">
          <w:rPr>
            <w:rFonts w:ascii="Arial" w:eastAsia="Arial" w:hAnsi="Arial" w:cs="Arial"/>
            <w:sz w:val="16"/>
            <w:szCs w:val="16"/>
          </w:rPr>
          <w:t>wj</w:t>
        </w:r>
        <w:proofErr w:type="spellEnd"/>
        <w:r w:rsidR="001736F5">
          <w:rPr>
            <w:rFonts w:ascii="Arial" w:eastAsia="Arial" w:hAnsi="Arial" w:cs="Arial"/>
            <w:sz w:val="16"/>
            <w:szCs w:val="16"/>
          </w:rPr>
          <w:t xml:space="preserve"> </w:t>
        </w:r>
      </w:ins>
      <w:del w:id="2901" w:author="Kaxiong" w:date="2021-06-10T20:28:00Z">
        <w:r w:rsidRPr="00B5728B" w:rsidDel="001736F5">
          <w:rPr>
            <w:rFonts w:ascii="Arial" w:eastAsia="Arial" w:hAnsi="Arial" w:cs="Arial"/>
            <w:sz w:val="16"/>
            <w:szCs w:val="16"/>
          </w:rPr>
          <w:delText xml:space="preserve">vim li cas </w:delText>
        </w:r>
      </w:del>
      <w:r w:rsidRPr="00B5728B">
        <w:rPr>
          <w:rFonts w:ascii="Arial" w:eastAsia="Arial" w:hAnsi="Arial" w:cs="Arial"/>
          <w:sz w:val="16"/>
          <w:szCs w:val="16"/>
        </w:rPr>
        <w:t xml:space="preserve">los </w:t>
      </w:r>
      <w:proofErr w:type="spellStart"/>
      <w:r w:rsidRPr="00B5728B">
        <w:rPr>
          <w:rFonts w:ascii="Arial" w:eastAsia="Arial" w:hAnsi="Arial" w:cs="Arial"/>
          <w:sz w:val="16"/>
          <w:szCs w:val="16"/>
        </w:rPr>
        <w:t>tsim</w:t>
      </w:r>
      <w:proofErr w:type="spellEnd"/>
      <w:r w:rsidRPr="00B5728B">
        <w:rPr>
          <w:rFonts w:ascii="Arial" w:eastAsia="Arial" w:hAnsi="Arial" w:cs="Arial"/>
          <w:sz w:val="16"/>
          <w:szCs w:val="16"/>
        </w:rPr>
        <w:t xml:space="preserve"> </w:t>
      </w:r>
      <w:proofErr w:type="spellStart"/>
      <w:ins w:id="2902" w:author="Kaxiong" w:date="2021-06-10T20:33:00Z">
        <w:r w:rsidR="001736F5">
          <w:rPr>
            <w:rFonts w:ascii="Arial" w:eastAsia="Arial" w:hAnsi="Arial" w:cs="Arial"/>
            <w:sz w:val="16"/>
            <w:szCs w:val="16"/>
          </w:rPr>
          <w:t>kho</w:t>
        </w:r>
        <w:proofErr w:type="spellEnd"/>
        <w:r w:rsidR="001736F5">
          <w:rPr>
            <w:rFonts w:ascii="Arial" w:eastAsia="Arial" w:hAnsi="Arial" w:cs="Arial"/>
            <w:sz w:val="16"/>
            <w:szCs w:val="16"/>
          </w:rPr>
          <w:t xml:space="preserve"> </w:t>
        </w:r>
      </w:ins>
      <w:proofErr w:type="spellStart"/>
      <w:ins w:id="2903" w:author="Kaxiong" w:date="2021-06-10T20:28:00Z">
        <w:r w:rsidR="001736F5">
          <w:rPr>
            <w:rFonts w:ascii="Arial" w:eastAsia="Arial" w:hAnsi="Arial" w:cs="Arial"/>
            <w:sz w:val="16"/>
            <w:szCs w:val="16"/>
          </w:rPr>
          <w:t>sawv</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daws</w:t>
        </w:r>
        <w:proofErr w:type="spellEnd"/>
        <w:r w:rsidR="001736F5">
          <w:rPr>
            <w:rFonts w:ascii="Arial" w:eastAsia="Arial" w:hAnsi="Arial" w:cs="Arial"/>
            <w:sz w:val="16"/>
            <w:szCs w:val="16"/>
          </w:rPr>
          <w:t xml:space="preserve"> </w:t>
        </w:r>
      </w:ins>
      <w:proofErr w:type="spellStart"/>
      <w:r w:rsidRPr="00B5728B">
        <w:rPr>
          <w:rFonts w:ascii="Arial" w:eastAsia="Arial" w:hAnsi="Arial" w:cs="Arial"/>
          <w:sz w:val="16"/>
          <w:szCs w:val="16"/>
        </w:rPr>
        <w:t>kev</w:t>
      </w:r>
      <w:proofErr w:type="spellEnd"/>
      <w:r w:rsidRPr="00B5728B">
        <w:rPr>
          <w:rFonts w:ascii="Arial" w:eastAsia="Arial" w:hAnsi="Arial" w:cs="Arial"/>
          <w:sz w:val="16"/>
          <w:szCs w:val="16"/>
        </w:rPr>
        <w:t xml:space="preserve"> pom zoo </w:t>
      </w:r>
      <w:proofErr w:type="spellStart"/>
      <w:r w:rsidRPr="00B5728B">
        <w:rPr>
          <w:rFonts w:ascii="Arial" w:eastAsia="Arial" w:hAnsi="Arial" w:cs="Arial"/>
          <w:sz w:val="16"/>
          <w:szCs w:val="16"/>
        </w:rPr>
        <w:t>hauv</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zej</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zog</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khiav</w:t>
      </w:r>
      <w:proofErr w:type="spellEnd"/>
      <w:r w:rsidRPr="00B5728B">
        <w:rPr>
          <w:rFonts w:ascii="Arial" w:eastAsia="Arial" w:hAnsi="Arial" w:cs="Arial"/>
          <w:sz w:val="16"/>
          <w:szCs w:val="16"/>
        </w:rPr>
        <w:t xml:space="preserve"> </w:t>
      </w:r>
      <w:proofErr w:type="spellStart"/>
      <w:ins w:id="2904" w:author="Kaxiong" w:date="2021-06-10T20:29:00Z">
        <w:r w:rsidR="001736F5">
          <w:rPr>
            <w:rFonts w:ascii="Arial" w:eastAsia="Arial" w:hAnsi="Arial" w:cs="Arial"/>
            <w:sz w:val="16"/>
            <w:szCs w:val="16"/>
          </w:rPr>
          <w:t>hauj</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lwm</w:t>
        </w:r>
        <w:proofErr w:type="spellEnd"/>
        <w:r w:rsidR="001736F5">
          <w:rPr>
            <w:rFonts w:ascii="Arial" w:eastAsia="Arial" w:hAnsi="Arial" w:cs="Arial"/>
            <w:sz w:val="16"/>
            <w:szCs w:val="16"/>
          </w:rPr>
          <w:t xml:space="preserve"> tau zoo </w:t>
        </w:r>
        <w:proofErr w:type="spellStart"/>
        <w:r w:rsidR="001736F5">
          <w:rPr>
            <w:rFonts w:ascii="Arial" w:eastAsia="Arial" w:hAnsi="Arial" w:cs="Arial"/>
            <w:sz w:val="16"/>
            <w:szCs w:val="16"/>
          </w:rPr>
          <w:t>dua</w:t>
        </w:r>
        <w:proofErr w:type="spellEnd"/>
        <w:r w:rsidR="001736F5">
          <w:rPr>
            <w:rFonts w:ascii="Arial" w:eastAsia="Arial" w:hAnsi="Arial" w:cs="Arial"/>
            <w:sz w:val="16"/>
            <w:szCs w:val="16"/>
          </w:rPr>
          <w:t xml:space="preserve"> </w:t>
        </w:r>
      </w:ins>
      <w:ins w:id="2905" w:author="Kaxiong" w:date="2021-06-10T20:31:00Z">
        <w:r w:rsidR="001736F5">
          <w:rPr>
            <w:rFonts w:ascii="Arial" w:eastAsia="Arial" w:hAnsi="Arial" w:cs="Arial"/>
            <w:sz w:val="16"/>
            <w:szCs w:val="16"/>
          </w:rPr>
          <w:t xml:space="preserve">li </w:t>
        </w:r>
        <w:proofErr w:type="spellStart"/>
        <w:r w:rsidR="001736F5">
          <w:rPr>
            <w:rFonts w:ascii="Arial" w:eastAsia="Arial" w:hAnsi="Arial" w:cs="Arial"/>
            <w:sz w:val="16"/>
            <w:szCs w:val="16"/>
          </w:rPr>
          <w:t>qhov</w:t>
        </w:r>
        <w:proofErr w:type="spellEnd"/>
        <w:r w:rsidR="001736F5">
          <w:rPr>
            <w:rFonts w:ascii="Arial" w:eastAsia="Arial" w:hAnsi="Arial" w:cs="Arial"/>
            <w:sz w:val="16"/>
            <w:szCs w:val="16"/>
          </w:rPr>
          <w:t xml:space="preserve"> pom tau </w:t>
        </w:r>
        <w:proofErr w:type="spellStart"/>
        <w:r w:rsidR="001736F5">
          <w:rPr>
            <w:rFonts w:ascii="Arial" w:eastAsia="Arial" w:hAnsi="Arial" w:cs="Arial"/>
            <w:sz w:val="16"/>
            <w:szCs w:val="16"/>
          </w:rPr>
          <w:t>xwb</w:t>
        </w:r>
        <w:proofErr w:type="spellEnd"/>
        <w:r w:rsidR="001736F5">
          <w:rPr>
            <w:rFonts w:ascii="Arial" w:eastAsia="Arial" w:hAnsi="Arial" w:cs="Arial"/>
            <w:sz w:val="16"/>
            <w:szCs w:val="16"/>
          </w:rPr>
          <w:t xml:space="preserve"> </w:t>
        </w:r>
      </w:ins>
      <w:del w:id="2906" w:author="Kaxiong" w:date="2021-06-10T20:31:00Z">
        <w:r w:rsidRPr="00B5728B" w:rsidDel="001736F5">
          <w:rPr>
            <w:rFonts w:ascii="Arial" w:eastAsia="Arial" w:hAnsi="Arial" w:cs="Arial"/>
            <w:sz w:val="16"/>
            <w:szCs w:val="16"/>
          </w:rPr>
          <w:delText xml:space="preserve">ntxaum dua li muaj cov leeg </w:delText>
        </w:r>
        <w:r w:rsidR="00B5728B" w:rsidRPr="00B5728B" w:rsidDel="001736F5">
          <w:rPr>
            <w:rFonts w:ascii="Arial" w:eastAsia="Arial" w:hAnsi="Arial" w:cs="Arial"/>
            <w:sz w:val="16"/>
            <w:szCs w:val="16"/>
          </w:rPr>
          <w:delText xml:space="preserve">paub </w:delText>
        </w:r>
        <w:r w:rsidRPr="00B5728B" w:rsidDel="001736F5">
          <w:rPr>
            <w:rFonts w:ascii="Arial" w:eastAsia="Arial" w:hAnsi="Arial" w:cs="Arial"/>
            <w:sz w:val="16"/>
            <w:szCs w:val="16"/>
          </w:rPr>
          <w:delText xml:space="preserve">muaj zog </w:delText>
        </w:r>
        <w:r w:rsidR="00B5728B" w:rsidRPr="00B5728B" w:rsidDel="001736F5">
          <w:rPr>
            <w:rFonts w:ascii="Arial" w:eastAsia="Arial" w:hAnsi="Arial" w:cs="Arial"/>
            <w:sz w:val="16"/>
            <w:szCs w:val="16"/>
          </w:rPr>
          <w:delText xml:space="preserve">dua </w:delText>
        </w:r>
      </w:del>
      <w:proofErr w:type="spellStart"/>
      <w:r w:rsidRPr="00B5728B">
        <w:rPr>
          <w:rFonts w:ascii="Arial" w:eastAsia="Arial" w:hAnsi="Arial" w:cs="Arial"/>
          <w:sz w:val="16"/>
          <w:szCs w:val="16"/>
        </w:rPr>
        <w:t>txhawm</w:t>
      </w:r>
      <w:proofErr w:type="spellEnd"/>
      <w:r w:rsidRPr="00B5728B">
        <w:rPr>
          <w:rFonts w:ascii="Arial" w:eastAsia="Arial" w:hAnsi="Arial" w:cs="Arial"/>
          <w:sz w:val="16"/>
          <w:szCs w:val="16"/>
        </w:rPr>
        <w:t xml:space="preserve"> </w:t>
      </w:r>
      <w:proofErr w:type="spellStart"/>
      <w:r w:rsidRPr="00B5728B">
        <w:rPr>
          <w:rFonts w:ascii="Arial" w:eastAsia="Arial" w:hAnsi="Arial" w:cs="Arial"/>
          <w:sz w:val="16"/>
          <w:szCs w:val="16"/>
        </w:rPr>
        <w:t>rau</w:t>
      </w:r>
      <w:proofErr w:type="spellEnd"/>
      <w:r w:rsidRPr="00B5728B">
        <w:rPr>
          <w:rFonts w:ascii="Arial" w:eastAsia="Arial" w:hAnsi="Arial" w:cs="Arial"/>
          <w:sz w:val="16"/>
          <w:szCs w:val="16"/>
        </w:rPr>
        <w:t xml:space="preserve"> </w:t>
      </w:r>
      <w:proofErr w:type="spellStart"/>
      <w:ins w:id="2907" w:author="Kaxiong" w:date="2021-06-10T20:34:00Z">
        <w:r w:rsidR="001736F5">
          <w:rPr>
            <w:rFonts w:ascii="Arial" w:eastAsia="Arial" w:hAnsi="Arial" w:cs="Arial"/>
            <w:sz w:val="16"/>
            <w:szCs w:val="16"/>
          </w:rPr>
          <w:t>ua</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kom</w:t>
        </w:r>
        <w:proofErr w:type="spellEnd"/>
        <w:r w:rsidR="001736F5">
          <w:rPr>
            <w:rFonts w:ascii="Arial" w:eastAsia="Arial" w:hAnsi="Arial" w:cs="Arial"/>
            <w:sz w:val="16"/>
            <w:szCs w:val="16"/>
          </w:rPr>
          <w:t xml:space="preserve"> </w:t>
        </w:r>
      </w:ins>
      <w:ins w:id="2908" w:author="Kaxiong" w:date="2021-06-10T20:35:00Z">
        <w:r w:rsidR="001736F5">
          <w:rPr>
            <w:rFonts w:ascii="Arial" w:eastAsia="Arial" w:hAnsi="Arial" w:cs="Arial"/>
            <w:sz w:val="16"/>
            <w:szCs w:val="16"/>
          </w:rPr>
          <w:t xml:space="preserve">cov </w:t>
        </w:r>
        <w:proofErr w:type="spellStart"/>
        <w:r w:rsidR="001736F5">
          <w:rPr>
            <w:rFonts w:ascii="Arial" w:eastAsia="Arial" w:hAnsi="Arial" w:cs="Arial"/>
            <w:sz w:val="16"/>
            <w:szCs w:val="16"/>
          </w:rPr>
          <w:t>neeg</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tswj</w:t>
        </w:r>
        <w:proofErr w:type="spellEnd"/>
        <w:r w:rsidR="001736F5">
          <w:rPr>
            <w:rFonts w:ascii="Arial" w:eastAsia="Arial" w:hAnsi="Arial" w:cs="Arial"/>
            <w:sz w:val="16"/>
            <w:szCs w:val="16"/>
          </w:rPr>
          <w:t xml:space="preserve"> </w:t>
        </w:r>
        <w:proofErr w:type="spellStart"/>
        <w:r w:rsidR="001736F5">
          <w:rPr>
            <w:rFonts w:ascii="Arial" w:eastAsia="Arial" w:hAnsi="Arial" w:cs="Arial"/>
            <w:sz w:val="16"/>
            <w:szCs w:val="16"/>
          </w:rPr>
          <w:t>hwm</w:t>
        </w:r>
        <w:proofErr w:type="spellEnd"/>
        <w:r w:rsidR="001736F5">
          <w:rPr>
            <w:rFonts w:ascii="Arial" w:eastAsia="Arial" w:hAnsi="Arial" w:cs="Arial"/>
            <w:sz w:val="16"/>
            <w:szCs w:val="16"/>
          </w:rPr>
          <w:t xml:space="preserve"> tau pom </w:t>
        </w:r>
        <w:proofErr w:type="spellStart"/>
        <w:r w:rsidR="001736F5">
          <w:rPr>
            <w:rFonts w:ascii="Arial" w:eastAsia="Arial" w:hAnsi="Arial" w:cs="Arial"/>
            <w:sz w:val="16"/>
            <w:szCs w:val="16"/>
          </w:rPr>
          <w:t>txog</w:t>
        </w:r>
        <w:proofErr w:type="spellEnd"/>
        <w:r w:rsidR="001736F5">
          <w:rPr>
            <w:rFonts w:ascii="Arial" w:eastAsia="Arial" w:hAnsi="Arial" w:cs="Arial"/>
            <w:sz w:val="16"/>
            <w:szCs w:val="16"/>
          </w:rPr>
          <w:t xml:space="preserve">. </w:t>
        </w:r>
      </w:ins>
      <w:del w:id="2909" w:author="Kaxiong" w:date="2021-06-10T20:35:00Z">
        <w:r w:rsidRPr="00B5728B" w:rsidDel="001736F5">
          <w:rPr>
            <w:rFonts w:ascii="Arial" w:eastAsia="Arial" w:hAnsi="Arial" w:cs="Arial"/>
            <w:sz w:val="16"/>
            <w:szCs w:val="16"/>
          </w:rPr>
          <w:delText xml:space="preserve">hloov ua ntej </w:delText>
        </w:r>
        <w:r w:rsidR="00B5728B" w:rsidRPr="00B5728B" w:rsidDel="001736F5">
          <w:rPr>
            <w:rFonts w:ascii="Arial" w:eastAsia="Arial" w:hAnsi="Arial" w:cs="Arial"/>
            <w:sz w:val="16"/>
            <w:szCs w:val="16"/>
          </w:rPr>
          <w:delText>ntawm txoj cai uas tsib txawv</w:delText>
        </w:r>
        <w:r w:rsidRPr="00B5728B" w:rsidDel="001736F5">
          <w:rPr>
            <w:rFonts w:ascii="Arial" w:eastAsia="Arial" w:hAnsi="Arial" w:cs="Arial"/>
            <w:sz w:val="16"/>
            <w:szCs w:val="16"/>
          </w:rPr>
          <w:delText>.</w:delText>
        </w:r>
      </w:del>
    </w:p>
    <w:p w14:paraId="0433F540" w14:textId="77777777" w:rsidR="00BF3E5F" w:rsidRDefault="00BF3E5F">
      <w:pPr>
        <w:spacing w:line="200" w:lineRule="exact"/>
        <w:rPr>
          <w:sz w:val="20"/>
          <w:szCs w:val="20"/>
        </w:rPr>
      </w:pPr>
    </w:p>
    <w:p w14:paraId="58545551" w14:textId="77777777" w:rsidR="00BF3E5F" w:rsidRDefault="00BF3E5F">
      <w:pPr>
        <w:spacing w:line="347" w:lineRule="exact"/>
        <w:rPr>
          <w:sz w:val="20"/>
          <w:szCs w:val="20"/>
        </w:rPr>
      </w:pPr>
    </w:p>
    <w:p w14:paraId="3659DFB0" w14:textId="1E57A571" w:rsidR="00BF3E5F" w:rsidRPr="008F469B" w:rsidDel="005A1CCE" w:rsidRDefault="001736F5" w:rsidP="00B60294">
      <w:pPr>
        <w:spacing w:line="420" w:lineRule="auto"/>
        <w:ind w:right="200"/>
        <w:jc w:val="both"/>
        <w:rPr>
          <w:del w:id="2910" w:author="Kaxiong" w:date="2021-06-10T20:50:00Z"/>
          <w:sz w:val="16"/>
          <w:szCs w:val="16"/>
        </w:rPr>
      </w:pPr>
      <w:proofErr w:type="spellStart"/>
      <w:ins w:id="2911" w:author="Kaxiong" w:date="2021-06-10T20:36:00Z">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daws</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2912" w:author="Kaxiong" w:date="2021-06-10T20:36:00Z">
        <w:r w:rsidR="00F2670D" w:rsidRPr="008F469B" w:rsidDel="001736F5">
          <w:rPr>
            <w:rFonts w:ascii="Arial" w:eastAsia="Arial" w:hAnsi="Arial" w:cs="Arial"/>
            <w:sz w:val="16"/>
            <w:szCs w:val="16"/>
          </w:rPr>
          <w:delText>K</w:delText>
        </w:r>
      </w:del>
      <w:r w:rsidR="00F2670D" w:rsidRPr="008F469B">
        <w:rPr>
          <w:rFonts w:ascii="Arial" w:eastAsia="Arial" w:hAnsi="Arial" w:cs="Arial"/>
          <w:sz w:val="16"/>
          <w:szCs w:val="16"/>
        </w:rPr>
        <w:t>ev</w:t>
      </w:r>
      <w:proofErr w:type="spellEnd"/>
      <w:r w:rsidR="00F2670D" w:rsidRPr="008F469B">
        <w:rPr>
          <w:rFonts w:ascii="Arial" w:eastAsia="Arial" w:hAnsi="Arial" w:cs="Arial"/>
          <w:sz w:val="16"/>
          <w:szCs w:val="16"/>
        </w:rPr>
        <w:t xml:space="preserve"> pom zoo </w:t>
      </w:r>
      <w:proofErr w:type="spellStart"/>
      <w:ins w:id="2913" w:author="Kaxiong" w:date="2021-06-10T20:36:00Z">
        <w:r>
          <w:rPr>
            <w:rFonts w:ascii="Arial" w:eastAsia="Arial" w:hAnsi="Arial" w:cs="Arial"/>
            <w:sz w:val="16"/>
            <w:szCs w:val="16"/>
          </w:rPr>
          <w:t>hauv</w:t>
        </w:r>
      </w:ins>
      <w:proofErr w:type="spellEnd"/>
      <w:del w:id="2914" w:author="Kaxiong" w:date="2021-06-10T20:36:00Z">
        <w:r w:rsidR="00F2670D" w:rsidRPr="008F469B" w:rsidDel="007A5BDC">
          <w:rPr>
            <w:rFonts w:ascii="Arial" w:eastAsia="Arial" w:hAnsi="Arial" w:cs="Arial"/>
            <w:sz w:val="16"/>
            <w:szCs w:val="16"/>
          </w:rPr>
          <w:delText>ntawm</w:delText>
        </w:r>
      </w:del>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zej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zog</w:t>
      </w:r>
      <w:proofErr w:type="spellEnd"/>
      <w:r w:rsidR="00F2670D" w:rsidRPr="008F469B">
        <w:rPr>
          <w:rFonts w:ascii="Arial" w:eastAsia="Arial" w:hAnsi="Arial" w:cs="Arial"/>
          <w:sz w:val="16"/>
          <w:szCs w:val="16"/>
        </w:rPr>
        <w:t xml:space="preserve"> </w:t>
      </w:r>
      <w:proofErr w:type="spellStart"/>
      <w:ins w:id="2915" w:author="Kaxiong" w:date="2021-06-10T20:37:00Z">
        <w:r w:rsidR="007A5BDC">
          <w:rPr>
            <w:rFonts w:ascii="Arial" w:eastAsia="Arial" w:hAnsi="Arial" w:cs="Arial"/>
            <w:sz w:val="16"/>
            <w:szCs w:val="16"/>
          </w:rPr>
          <w:t>muaj</w:t>
        </w:r>
        <w:proofErr w:type="spellEnd"/>
        <w:r w:rsidR="007A5BDC">
          <w:rPr>
            <w:rFonts w:ascii="Arial" w:eastAsia="Arial" w:hAnsi="Arial" w:cs="Arial"/>
            <w:sz w:val="16"/>
            <w:szCs w:val="16"/>
          </w:rPr>
          <w:t xml:space="preserve"> </w:t>
        </w:r>
        <w:proofErr w:type="spellStart"/>
        <w:r w:rsidR="007A5BDC">
          <w:rPr>
            <w:rFonts w:ascii="Arial" w:eastAsia="Arial" w:hAnsi="Arial" w:cs="Arial"/>
            <w:sz w:val="16"/>
            <w:szCs w:val="16"/>
          </w:rPr>
          <w:t>tso</w:t>
        </w:r>
        <w:proofErr w:type="spellEnd"/>
        <w:r w:rsidR="007A5BDC">
          <w:rPr>
            <w:rFonts w:ascii="Arial" w:eastAsia="Arial" w:hAnsi="Arial" w:cs="Arial"/>
            <w:sz w:val="16"/>
            <w:szCs w:val="16"/>
          </w:rPr>
          <w:t xml:space="preserve"> </w:t>
        </w:r>
        <w:proofErr w:type="spellStart"/>
        <w:r w:rsidR="007A5BDC">
          <w:rPr>
            <w:rFonts w:ascii="Arial" w:eastAsia="Arial" w:hAnsi="Arial" w:cs="Arial"/>
            <w:sz w:val="16"/>
            <w:szCs w:val="16"/>
          </w:rPr>
          <w:t>cai</w:t>
        </w:r>
        <w:proofErr w:type="spellEnd"/>
        <w:r w:rsidR="007A5BDC">
          <w:rPr>
            <w:rFonts w:ascii="Arial" w:eastAsia="Arial" w:hAnsi="Arial" w:cs="Arial"/>
            <w:sz w:val="16"/>
            <w:szCs w:val="16"/>
          </w:rPr>
          <w:t xml:space="preserve"> </w:t>
        </w:r>
        <w:proofErr w:type="spellStart"/>
        <w:r w:rsidR="007A5BDC">
          <w:rPr>
            <w:rFonts w:ascii="Arial" w:eastAsia="Arial" w:hAnsi="Arial" w:cs="Arial"/>
            <w:sz w:val="16"/>
            <w:szCs w:val="16"/>
          </w:rPr>
          <w:t>siv</w:t>
        </w:r>
        <w:proofErr w:type="spellEnd"/>
        <w:r w:rsidR="007A5BDC">
          <w:rPr>
            <w:rFonts w:ascii="Arial" w:eastAsia="Arial" w:hAnsi="Arial" w:cs="Arial"/>
            <w:sz w:val="16"/>
            <w:szCs w:val="16"/>
          </w:rPr>
          <w:t xml:space="preserve"> </w:t>
        </w:r>
      </w:ins>
      <w:del w:id="2916" w:author="Kaxiong" w:date="2021-06-10T20:38:00Z">
        <w:r w:rsidR="00F2670D" w:rsidRPr="008F469B" w:rsidDel="007A5BDC">
          <w:rPr>
            <w:rFonts w:ascii="Arial" w:eastAsia="Arial" w:hAnsi="Arial" w:cs="Arial"/>
            <w:sz w:val="16"/>
            <w:szCs w:val="16"/>
          </w:rPr>
          <w:delText xml:space="preserve">yuav </w:delText>
        </w:r>
        <w:r w:rsidR="00F82ABC" w:rsidRPr="008F469B" w:rsidDel="007A5BDC">
          <w:rPr>
            <w:rFonts w:ascii="Arial" w:eastAsia="Arial" w:hAnsi="Arial" w:cs="Arial"/>
            <w:sz w:val="16"/>
            <w:szCs w:val="16"/>
          </w:rPr>
          <w:delText xml:space="preserve">tuaj yeem </w:delText>
        </w:r>
        <w:r w:rsidR="00F2670D" w:rsidRPr="008F469B" w:rsidDel="007A5BDC">
          <w:rPr>
            <w:rFonts w:ascii="Arial" w:eastAsia="Arial" w:hAnsi="Arial" w:cs="Arial"/>
            <w:sz w:val="16"/>
            <w:szCs w:val="16"/>
          </w:rPr>
          <w:delText xml:space="preserve">siv lub zog </w:delText>
        </w:r>
      </w:del>
      <w:proofErr w:type="spellStart"/>
      <w:r w:rsidR="00F2670D" w:rsidRPr="008F469B">
        <w:rPr>
          <w:rFonts w:ascii="Arial" w:eastAsia="Arial" w:hAnsi="Arial" w:cs="Arial"/>
          <w:sz w:val="16"/>
          <w:szCs w:val="16"/>
        </w:rPr>
        <w:t>ntawm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txoj</w:t>
      </w:r>
      <w:proofErr w:type="spellEnd"/>
      <w:r w:rsidR="00F2670D" w:rsidRPr="008F469B">
        <w:rPr>
          <w:rFonts w:ascii="Arial" w:eastAsia="Arial" w:hAnsi="Arial" w:cs="Arial"/>
          <w:sz w:val="16"/>
          <w:szCs w:val="16"/>
        </w:rPr>
        <w:t xml:space="preserve"> </w:t>
      </w:r>
      <w:proofErr w:type="spellStart"/>
      <w:ins w:id="2917" w:author="Kaxiong" w:date="2021-06-10T20:38:00Z">
        <w:r w:rsidR="007A5BDC">
          <w:rPr>
            <w:rFonts w:ascii="Arial" w:eastAsia="Arial" w:hAnsi="Arial" w:cs="Arial"/>
            <w:sz w:val="16"/>
            <w:szCs w:val="16"/>
          </w:rPr>
          <w:t>kev</w:t>
        </w:r>
        <w:proofErr w:type="spellEnd"/>
        <w:r w:rsidR="007A5BDC">
          <w:rPr>
            <w:rFonts w:ascii="Arial" w:eastAsia="Arial" w:hAnsi="Arial" w:cs="Arial"/>
            <w:sz w:val="16"/>
            <w:szCs w:val="16"/>
          </w:rPr>
          <w:t xml:space="preserve"> </w:t>
        </w:r>
      </w:ins>
      <w:proofErr w:type="spellStart"/>
      <w:r w:rsidR="00F2670D" w:rsidRPr="008F469B">
        <w:rPr>
          <w:rFonts w:ascii="Arial" w:eastAsia="Arial" w:hAnsi="Arial" w:cs="Arial"/>
          <w:sz w:val="16"/>
          <w:szCs w:val="16"/>
        </w:rPr>
        <w:t>cai</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lij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choj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rau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hauv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ntau</w:t>
      </w:r>
      <w:proofErr w:type="spellEnd"/>
      <w:r w:rsidR="00F2670D" w:rsidRPr="008F469B">
        <w:rPr>
          <w:rFonts w:ascii="Arial" w:eastAsia="Arial" w:hAnsi="Arial" w:cs="Arial"/>
          <w:sz w:val="16"/>
          <w:szCs w:val="16"/>
        </w:rPr>
        <w:t xml:space="preserve"> yam </w:t>
      </w:r>
      <w:proofErr w:type="spellStart"/>
      <w:r w:rsidR="00F2670D" w:rsidRPr="008F469B">
        <w:rPr>
          <w:rFonts w:ascii="Arial" w:eastAsia="Arial" w:hAnsi="Arial" w:cs="Arial"/>
          <w:sz w:val="16"/>
          <w:szCs w:val="16"/>
        </w:rPr>
        <w:t>ntsiab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feem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tsis</w:t>
      </w:r>
      <w:proofErr w:type="spellEnd"/>
      <w:r w:rsidR="00F2670D" w:rsidRPr="008F469B">
        <w:rPr>
          <w:rFonts w:ascii="Arial" w:eastAsia="Arial" w:hAnsi="Arial" w:cs="Arial"/>
          <w:sz w:val="16"/>
          <w:szCs w:val="16"/>
        </w:rPr>
        <w:t xml:space="preserve"> </w:t>
      </w:r>
      <w:proofErr w:type="spellStart"/>
      <w:ins w:id="2918" w:author="Kaxiong" w:date="2021-06-10T20:38:00Z">
        <w:r w:rsidR="007A5BDC">
          <w:rPr>
            <w:rFonts w:ascii="Arial" w:eastAsia="Arial" w:hAnsi="Arial" w:cs="Arial"/>
            <w:sz w:val="16"/>
            <w:szCs w:val="16"/>
          </w:rPr>
          <w:t>raug</w:t>
        </w:r>
        <w:proofErr w:type="spellEnd"/>
        <w:r w:rsidR="007A5BDC">
          <w:rPr>
            <w:rFonts w:ascii="Arial" w:eastAsia="Arial" w:hAnsi="Arial" w:cs="Arial"/>
            <w:sz w:val="16"/>
            <w:szCs w:val="16"/>
          </w:rPr>
          <w:t xml:space="preserve"> pom </w:t>
        </w:r>
        <w:proofErr w:type="spellStart"/>
        <w:r w:rsidR="007A5BDC">
          <w:rPr>
            <w:rFonts w:ascii="Arial" w:eastAsia="Arial" w:hAnsi="Arial" w:cs="Arial"/>
            <w:sz w:val="16"/>
            <w:szCs w:val="16"/>
          </w:rPr>
          <w:t>txog</w:t>
        </w:r>
      </w:ins>
      <w:proofErr w:type="spellEnd"/>
      <w:del w:id="2919" w:author="Kaxiong" w:date="2021-06-10T20:38:00Z">
        <w:r w:rsidR="00F2670D" w:rsidRPr="008F469B" w:rsidDel="007A5BDC">
          <w:rPr>
            <w:rFonts w:ascii="Arial" w:eastAsia="Arial" w:hAnsi="Arial" w:cs="Arial"/>
            <w:sz w:val="16"/>
            <w:szCs w:val="16"/>
          </w:rPr>
          <w:delText>tau hnov dua</w:delText>
        </w:r>
      </w:del>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Hauv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qhov</w:t>
      </w:r>
      <w:proofErr w:type="spellEnd"/>
      <w:r w:rsidR="00F2670D" w:rsidRPr="008F469B">
        <w:rPr>
          <w:rFonts w:ascii="Arial" w:eastAsia="Arial" w:hAnsi="Arial" w:cs="Arial"/>
          <w:sz w:val="16"/>
          <w:szCs w:val="16"/>
        </w:rPr>
        <w:t xml:space="preserve"> chaw </w:t>
      </w:r>
      <w:proofErr w:type="spellStart"/>
      <w:r w:rsidR="00F2670D" w:rsidRPr="008F469B">
        <w:rPr>
          <w:rFonts w:ascii="Arial" w:eastAsia="Arial" w:hAnsi="Arial" w:cs="Arial"/>
          <w:sz w:val="16"/>
          <w:szCs w:val="16"/>
        </w:rPr>
        <w:t>hais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plaub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ntug</w:t>
      </w:r>
      <w:proofErr w:type="spellEnd"/>
      <w:r w:rsidR="00F2670D" w:rsidRPr="008F469B">
        <w:rPr>
          <w:rFonts w:ascii="Arial" w:eastAsia="Arial" w:hAnsi="Arial" w:cs="Arial"/>
          <w:sz w:val="16"/>
          <w:szCs w:val="16"/>
        </w:rPr>
        <w:t xml:space="preserve">, cov </w:t>
      </w:r>
      <w:proofErr w:type="spellStart"/>
      <w:r w:rsidR="00F2670D" w:rsidRPr="008F469B">
        <w:rPr>
          <w:rFonts w:ascii="Arial" w:eastAsia="Arial" w:hAnsi="Arial" w:cs="Arial"/>
          <w:sz w:val="16"/>
          <w:szCs w:val="16"/>
        </w:rPr>
        <w:t>kws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lij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choj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thiab</w:t>
      </w:r>
      <w:proofErr w:type="spellEnd"/>
      <w:r w:rsidR="00F2670D" w:rsidRPr="008F469B">
        <w:rPr>
          <w:rFonts w:ascii="Arial" w:eastAsia="Arial" w:hAnsi="Arial" w:cs="Arial"/>
          <w:sz w:val="16"/>
          <w:szCs w:val="16"/>
        </w:rPr>
        <w:t xml:space="preserve"> cov </w:t>
      </w:r>
      <w:proofErr w:type="spellStart"/>
      <w:r w:rsidR="00F2670D" w:rsidRPr="008F469B">
        <w:rPr>
          <w:rFonts w:ascii="Arial" w:eastAsia="Arial" w:hAnsi="Arial" w:cs="Arial"/>
          <w:sz w:val="16"/>
          <w:szCs w:val="16"/>
        </w:rPr>
        <w:t>kws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txiav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txim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plaub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ntug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feem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yuav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hais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kev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nyob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rau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zej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thaum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piav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lawv</w:t>
      </w:r>
      <w:proofErr w:type="spellEnd"/>
      <w:r w:rsidR="00F2670D" w:rsidRPr="008F469B">
        <w:rPr>
          <w:rFonts w:ascii="Arial" w:eastAsia="Arial" w:hAnsi="Arial" w:cs="Arial"/>
          <w:sz w:val="16"/>
          <w:szCs w:val="16"/>
        </w:rPr>
        <w:t xml:space="preserve"> cov </w:t>
      </w:r>
      <w:proofErr w:type="spellStart"/>
      <w:r w:rsidR="00F2670D" w:rsidRPr="008F469B">
        <w:rPr>
          <w:rFonts w:ascii="Arial" w:eastAsia="Arial" w:hAnsi="Arial" w:cs="Arial"/>
          <w:sz w:val="16"/>
          <w:szCs w:val="16"/>
        </w:rPr>
        <w:t>laj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thawj</w:t>
      </w:r>
      <w:proofErr w:type="spellEnd"/>
      <w:r w:rsidR="00F2670D" w:rsidRPr="008F469B">
        <w:rPr>
          <w:rFonts w:ascii="Arial" w:eastAsia="Arial" w:hAnsi="Arial" w:cs="Arial"/>
          <w:sz w:val="16"/>
          <w:szCs w:val="16"/>
        </w:rPr>
        <w:t xml:space="preserve"> tom </w:t>
      </w:r>
      <w:proofErr w:type="spellStart"/>
      <w:r w:rsidR="00F2670D" w:rsidRPr="008F469B">
        <w:rPr>
          <w:rFonts w:ascii="Arial" w:eastAsia="Arial" w:hAnsi="Arial" w:cs="Arial"/>
          <w:sz w:val="16"/>
          <w:szCs w:val="16"/>
        </w:rPr>
        <w:t>qab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lawv</w:t>
      </w:r>
      <w:proofErr w:type="spellEnd"/>
      <w:r w:rsidR="00F2670D" w:rsidRPr="008F469B">
        <w:rPr>
          <w:rFonts w:ascii="Arial" w:eastAsia="Arial" w:hAnsi="Arial" w:cs="Arial"/>
          <w:sz w:val="16"/>
          <w:szCs w:val="16"/>
        </w:rPr>
        <w:t xml:space="preserve"> cov </w:t>
      </w:r>
      <w:proofErr w:type="spellStart"/>
      <w:r w:rsidR="00F2670D" w:rsidRPr="008F469B">
        <w:rPr>
          <w:rFonts w:ascii="Arial" w:eastAsia="Arial" w:hAnsi="Arial" w:cs="Arial"/>
          <w:sz w:val="16"/>
          <w:szCs w:val="16"/>
        </w:rPr>
        <w:t>lus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xaus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Piv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txwv</w:t>
      </w:r>
      <w:proofErr w:type="spellEnd"/>
      <w:r w:rsidR="00F2670D" w:rsidRPr="008F469B">
        <w:rPr>
          <w:rFonts w:ascii="Arial" w:eastAsia="Arial" w:hAnsi="Arial" w:cs="Arial"/>
          <w:sz w:val="16"/>
          <w:szCs w:val="16"/>
        </w:rPr>
        <w:t xml:space="preserve"> li, </w:t>
      </w:r>
      <w:proofErr w:type="spellStart"/>
      <w:r w:rsidR="00F2670D" w:rsidRPr="008F469B">
        <w:rPr>
          <w:rFonts w:ascii="Arial" w:eastAsia="Arial" w:hAnsi="Arial" w:cs="Arial"/>
          <w:sz w:val="16"/>
          <w:szCs w:val="16"/>
        </w:rPr>
        <w:t>cia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peb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hais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tias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ib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neeg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liaj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teb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yog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ib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feem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ntawm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qhov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kev</w:t>
      </w:r>
      <w:proofErr w:type="spellEnd"/>
      <w:r w:rsidR="00F2670D" w:rsidRPr="008F469B">
        <w:rPr>
          <w:rFonts w:ascii="Arial" w:eastAsia="Arial" w:hAnsi="Arial" w:cs="Arial"/>
          <w:sz w:val="16"/>
          <w:szCs w:val="16"/>
        </w:rPr>
        <w:t xml:space="preserve"> sib </w:t>
      </w:r>
      <w:proofErr w:type="spellStart"/>
      <w:r w:rsidR="00F2670D" w:rsidRPr="008F469B">
        <w:rPr>
          <w:rFonts w:ascii="Arial" w:eastAsia="Arial" w:hAnsi="Arial" w:cs="Arial"/>
          <w:sz w:val="16"/>
          <w:szCs w:val="16"/>
        </w:rPr>
        <w:t>foob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hais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tias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nws</w:t>
      </w:r>
      <w:proofErr w:type="spellEnd"/>
      <w:r w:rsidR="00F2670D" w:rsidRPr="008F469B">
        <w:rPr>
          <w:rFonts w:ascii="Arial" w:eastAsia="Arial" w:hAnsi="Arial" w:cs="Arial"/>
          <w:sz w:val="16"/>
          <w:szCs w:val="16"/>
        </w:rPr>
        <w:t xml:space="preserve"> tau </w:t>
      </w:r>
      <w:proofErr w:type="spellStart"/>
      <w:ins w:id="2920" w:author="Kaxiong" w:date="2021-06-10T20:45:00Z">
        <w:r w:rsidR="007A5BDC">
          <w:rPr>
            <w:rFonts w:ascii="Arial" w:eastAsia="Arial" w:hAnsi="Arial" w:cs="Arial"/>
            <w:sz w:val="16"/>
            <w:szCs w:val="16"/>
          </w:rPr>
          <w:t>txhob</w:t>
        </w:r>
        <w:proofErr w:type="spellEnd"/>
        <w:r w:rsidR="007A5BDC">
          <w:rPr>
            <w:rFonts w:ascii="Arial" w:eastAsia="Arial" w:hAnsi="Arial" w:cs="Arial"/>
            <w:sz w:val="16"/>
            <w:szCs w:val="16"/>
          </w:rPr>
          <w:t xml:space="preserve"> </w:t>
        </w:r>
        <w:proofErr w:type="spellStart"/>
        <w:r w:rsidR="007A5BDC">
          <w:rPr>
            <w:rFonts w:ascii="Arial" w:eastAsia="Arial" w:hAnsi="Arial" w:cs="Arial"/>
            <w:sz w:val="16"/>
            <w:szCs w:val="16"/>
          </w:rPr>
          <w:t>txwm</w:t>
        </w:r>
        <w:proofErr w:type="spellEnd"/>
        <w:r w:rsidR="007A5BDC">
          <w:rPr>
            <w:rFonts w:ascii="Arial" w:eastAsia="Arial" w:hAnsi="Arial" w:cs="Arial"/>
            <w:sz w:val="16"/>
            <w:szCs w:val="16"/>
          </w:rPr>
          <w:t xml:space="preserve"> </w:t>
        </w:r>
      </w:ins>
      <w:del w:id="2921" w:author="Kaxiong" w:date="2021-06-10T20:47:00Z">
        <w:r w:rsidR="00F2670D" w:rsidRPr="008F469B" w:rsidDel="005A1CCE">
          <w:rPr>
            <w:rFonts w:ascii="Arial" w:eastAsia="Arial" w:hAnsi="Arial" w:cs="Arial"/>
            <w:sz w:val="16"/>
            <w:szCs w:val="16"/>
          </w:rPr>
          <w:delText xml:space="preserve">saib tsis taus vim nws tau </w:delText>
        </w:r>
      </w:del>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teeb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meem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rau</w:t>
      </w:r>
      <w:proofErr w:type="spellEnd"/>
      <w:r w:rsidR="00F2670D"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hauv</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kev</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nyab</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xeeb</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ntawm</w:t>
      </w:r>
      <w:proofErr w:type="spellEnd"/>
      <w:r w:rsidR="008F469B"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zaub</w:t>
      </w:r>
      <w:proofErr w:type="spellEnd"/>
      <w:r w:rsidR="00F2670D" w:rsidRPr="008F469B">
        <w:rPr>
          <w:rFonts w:ascii="Arial" w:eastAsia="Arial" w:hAnsi="Arial" w:cs="Arial"/>
          <w:sz w:val="16"/>
          <w:szCs w:val="16"/>
        </w:rPr>
        <w:t xml:space="preserve"> mov. Cov </w:t>
      </w:r>
      <w:proofErr w:type="spellStart"/>
      <w:r w:rsidR="00F2670D" w:rsidRPr="008F469B">
        <w:rPr>
          <w:rFonts w:ascii="Arial" w:eastAsia="Arial" w:hAnsi="Arial" w:cs="Arial"/>
          <w:sz w:val="16"/>
          <w:szCs w:val="16"/>
        </w:rPr>
        <w:t>kws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lij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choj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nyob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rau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ob</w:t>
      </w:r>
      <w:proofErr w:type="spellEnd"/>
      <w:r w:rsidR="00F2670D" w:rsidRPr="008F469B">
        <w:rPr>
          <w:rFonts w:ascii="Arial" w:eastAsia="Arial" w:hAnsi="Arial" w:cs="Arial"/>
          <w:sz w:val="16"/>
          <w:szCs w:val="16"/>
        </w:rPr>
        <w:t xml:space="preserve"> tog </w:t>
      </w:r>
      <w:proofErr w:type="spellStart"/>
      <w:r w:rsidR="00F2670D" w:rsidRPr="008F469B">
        <w:rPr>
          <w:rFonts w:ascii="Arial" w:eastAsia="Arial" w:hAnsi="Arial" w:cs="Arial"/>
          <w:sz w:val="16"/>
          <w:szCs w:val="16"/>
        </w:rPr>
        <w:t>yuav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tsum</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lastRenderedPageBreak/>
        <w:t>nquag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mus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nrhiav</w:t>
      </w:r>
      <w:proofErr w:type="spellEnd"/>
      <w:r w:rsidR="00F2670D" w:rsidRPr="008F469B">
        <w:rPr>
          <w:rFonts w:ascii="Arial" w:eastAsia="Arial" w:hAnsi="Arial" w:cs="Arial"/>
          <w:sz w:val="16"/>
          <w:szCs w:val="16"/>
        </w:rPr>
        <w:t xml:space="preserve"> cov </w:t>
      </w:r>
      <w:proofErr w:type="spellStart"/>
      <w:r w:rsidR="00F2670D" w:rsidRPr="008F469B">
        <w:rPr>
          <w:rFonts w:ascii="Arial" w:eastAsia="Arial" w:hAnsi="Arial" w:cs="Arial"/>
          <w:sz w:val="16"/>
          <w:szCs w:val="16"/>
        </w:rPr>
        <w:t>pov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thawj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hais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kev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coj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hauv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zej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zog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txog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kev</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nyab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xeeb</w:t>
      </w:r>
      <w:proofErr w:type="spellEnd"/>
      <w:r w:rsidR="00F2670D"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ntawm</w:t>
      </w:r>
      <w:proofErr w:type="spellEnd"/>
      <w:r w:rsidR="008F469B" w:rsidRPr="008F469B">
        <w:rPr>
          <w:rFonts w:ascii="Arial" w:eastAsia="Arial" w:hAnsi="Arial" w:cs="Arial"/>
          <w:sz w:val="16"/>
          <w:szCs w:val="16"/>
        </w:rPr>
        <w:t xml:space="preserve"> </w:t>
      </w:r>
      <w:proofErr w:type="spellStart"/>
      <w:r w:rsidR="008F469B" w:rsidRPr="008F469B">
        <w:rPr>
          <w:rFonts w:ascii="Arial" w:eastAsia="Arial" w:hAnsi="Arial" w:cs="Arial"/>
          <w:sz w:val="16"/>
          <w:szCs w:val="16"/>
        </w:rPr>
        <w:t>zaub</w:t>
      </w:r>
      <w:proofErr w:type="spellEnd"/>
      <w:r w:rsidR="008F469B" w:rsidRPr="008F469B">
        <w:rPr>
          <w:rFonts w:ascii="Arial" w:eastAsia="Arial" w:hAnsi="Arial" w:cs="Arial"/>
          <w:sz w:val="16"/>
          <w:szCs w:val="16"/>
        </w:rPr>
        <w:t xml:space="preserve"> mov</w:t>
      </w:r>
      <w:r w:rsidR="00F2670D" w:rsidRPr="008F469B">
        <w:rPr>
          <w:rFonts w:ascii="Arial" w:eastAsia="Arial" w:hAnsi="Arial" w:cs="Arial"/>
          <w:sz w:val="16"/>
          <w:szCs w:val="16"/>
        </w:rPr>
        <w:t xml:space="preserve">. Tus </w:t>
      </w:r>
      <w:proofErr w:type="spellStart"/>
      <w:r w:rsidR="00F2670D" w:rsidRPr="008F469B">
        <w:rPr>
          <w:rFonts w:ascii="Arial" w:eastAsia="Arial" w:hAnsi="Arial" w:cs="Arial"/>
          <w:sz w:val="16"/>
          <w:szCs w:val="16"/>
        </w:rPr>
        <w:t>neeg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liaj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ua</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teb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nyob</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rau</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hauv</w:t>
      </w:r>
      <w:proofErr w:type="spellEnd"/>
      <w:r w:rsidR="00F2670D" w:rsidRPr="008F469B">
        <w:rPr>
          <w:rFonts w:ascii="Arial" w:eastAsia="Arial" w:hAnsi="Arial" w:cs="Arial"/>
          <w:sz w:val="16"/>
          <w:szCs w:val="16"/>
        </w:rPr>
        <w:t xml:space="preserve"> lo </w:t>
      </w:r>
      <w:proofErr w:type="spellStart"/>
      <w:r w:rsidR="00F2670D" w:rsidRPr="008F469B">
        <w:rPr>
          <w:rFonts w:ascii="Arial" w:eastAsia="Arial" w:hAnsi="Arial" w:cs="Arial"/>
          <w:sz w:val="16"/>
          <w:szCs w:val="16"/>
        </w:rPr>
        <w:t>lus</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nug</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yuav</w:t>
      </w:r>
      <w:proofErr w:type="spellEnd"/>
      <w:r w:rsidR="00F2670D" w:rsidRPr="008F469B">
        <w:rPr>
          <w:rFonts w:ascii="Arial" w:eastAsia="Arial" w:hAnsi="Arial" w:cs="Arial"/>
          <w:sz w:val="16"/>
          <w:szCs w:val="16"/>
        </w:rPr>
        <w:t xml:space="preserve"> </w:t>
      </w:r>
      <w:proofErr w:type="spellStart"/>
      <w:ins w:id="2922" w:author="Kaxiong" w:date="2021-06-10T20:49:00Z">
        <w:r w:rsidR="005A1CCE">
          <w:rPr>
            <w:rFonts w:ascii="Arial" w:eastAsia="Arial" w:hAnsi="Arial" w:cs="Arial"/>
            <w:sz w:val="16"/>
            <w:szCs w:val="16"/>
          </w:rPr>
          <w:t>muaj</w:t>
        </w:r>
        <w:proofErr w:type="spellEnd"/>
        <w:r w:rsidR="005A1CCE">
          <w:rPr>
            <w:rFonts w:ascii="Arial" w:eastAsia="Arial" w:hAnsi="Arial" w:cs="Arial"/>
            <w:sz w:val="16"/>
            <w:szCs w:val="16"/>
          </w:rPr>
          <w:t xml:space="preserve"> </w:t>
        </w:r>
        <w:proofErr w:type="spellStart"/>
        <w:r w:rsidR="005A1CCE">
          <w:rPr>
            <w:rFonts w:ascii="Arial" w:eastAsia="Arial" w:hAnsi="Arial" w:cs="Arial"/>
            <w:sz w:val="16"/>
            <w:szCs w:val="16"/>
          </w:rPr>
          <w:t>qhov</w:t>
        </w:r>
      </w:ins>
      <w:proofErr w:type="spellEnd"/>
      <w:del w:id="2923" w:author="Kaxiong" w:date="2021-06-10T20:50:00Z">
        <w:r w:rsidR="00F2670D" w:rsidRPr="008F469B" w:rsidDel="005A1CCE">
          <w:rPr>
            <w:rFonts w:ascii="Arial" w:eastAsia="Arial" w:hAnsi="Arial" w:cs="Arial"/>
            <w:sz w:val="16"/>
            <w:szCs w:val="16"/>
          </w:rPr>
          <w:delText>ntau dua los</w:delText>
        </w:r>
      </w:del>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yeej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muaj</w:t>
      </w:r>
      <w:proofErr w:type="spellEnd"/>
      <w:r w:rsidR="00F2670D" w:rsidRPr="008F469B">
        <w:rPr>
          <w:rFonts w:ascii="Arial" w:eastAsia="Arial" w:hAnsi="Arial" w:cs="Arial"/>
          <w:sz w:val="16"/>
          <w:szCs w:val="16"/>
        </w:rPr>
        <w:t xml:space="preserve"> </w:t>
      </w:r>
      <w:proofErr w:type="spellStart"/>
      <w:r w:rsidR="00F2670D" w:rsidRPr="008F469B">
        <w:rPr>
          <w:rFonts w:ascii="Arial" w:eastAsia="Arial" w:hAnsi="Arial" w:cs="Arial"/>
          <w:sz w:val="16"/>
          <w:szCs w:val="16"/>
        </w:rPr>
        <w:t>yee</w:t>
      </w:r>
      <w:ins w:id="2924" w:author="Kaxiong" w:date="2021-06-10T20:50:00Z">
        <w:r w:rsidR="005A1CCE">
          <w:rPr>
            <w:rFonts w:ascii="Arial" w:eastAsia="Arial" w:hAnsi="Arial" w:cs="Arial"/>
            <w:sz w:val="16"/>
            <w:szCs w:val="16"/>
          </w:rPr>
          <w:t>j</w:t>
        </w:r>
        <w:proofErr w:type="spellEnd"/>
        <w:r w:rsidR="005A1CCE">
          <w:rPr>
            <w:rFonts w:ascii="Arial" w:eastAsia="Arial" w:hAnsi="Arial" w:cs="Arial"/>
            <w:sz w:val="16"/>
            <w:szCs w:val="16"/>
          </w:rPr>
          <w:t xml:space="preserve"> </w:t>
        </w:r>
        <w:proofErr w:type="spellStart"/>
        <w:r w:rsidR="005A1CCE">
          <w:rPr>
            <w:rFonts w:ascii="Arial" w:eastAsia="Arial" w:hAnsi="Arial" w:cs="Arial"/>
            <w:sz w:val="16"/>
            <w:szCs w:val="16"/>
          </w:rPr>
          <w:t>ntau</w:t>
        </w:r>
        <w:proofErr w:type="spellEnd"/>
        <w:r w:rsidR="005A1CCE">
          <w:rPr>
            <w:rFonts w:ascii="Arial" w:eastAsia="Arial" w:hAnsi="Arial" w:cs="Arial"/>
            <w:sz w:val="16"/>
            <w:szCs w:val="16"/>
          </w:rPr>
          <w:t xml:space="preserve"> </w:t>
        </w:r>
        <w:proofErr w:type="spellStart"/>
        <w:r w:rsidR="005A1CCE">
          <w:rPr>
            <w:rFonts w:ascii="Arial" w:eastAsia="Arial" w:hAnsi="Arial" w:cs="Arial"/>
            <w:sz w:val="16"/>
            <w:szCs w:val="16"/>
          </w:rPr>
          <w:t>dua</w:t>
        </w:r>
      </w:ins>
      <w:proofErr w:type="spellEnd"/>
      <w:del w:id="2925" w:author="Kaxiong" w:date="2021-06-10T20:50:00Z">
        <w:r w:rsidR="00F2670D" w:rsidRPr="008F469B" w:rsidDel="005A1CCE">
          <w:rPr>
            <w:rFonts w:ascii="Arial" w:eastAsia="Arial" w:hAnsi="Arial" w:cs="Arial"/>
            <w:sz w:val="16"/>
            <w:szCs w:val="16"/>
          </w:rPr>
          <w:delText>j</w:delText>
        </w:r>
      </w:del>
    </w:p>
    <w:p w14:paraId="30E745EB" w14:textId="10DAFC52" w:rsidR="00BF3E5F" w:rsidRDefault="00BF3E5F">
      <w:pPr>
        <w:spacing w:line="420" w:lineRule="auto"/>
        <w:ind w:right="200"/>
        <w:jc w:val="both"/>
        <w:sectPr w:rsidR="00BF3E5F">
          <w:pgSz w:w="12240" w:h="15840"/>
          <w:pgMar w:top="1440" w:right="1440" w:bottom="487" w:left="1440" w:header="0" w:footer="0" w:gutter="0"/>
          <w:cols w:space="720" w:equalWidth="0">
            <w:col w:w="9360"/>
          </w:cols>
        </w:sectPr>
        <w:pPrChange w:id="2926" w:author="Kaxiong" w:date="2021-06-10T20:50:00Z">
          <w:pPr/>
        </w:pPrChange>
      </w:pPr>
    </w:p>
    <w:p w14:paraId="33722030" w14:textId="77777777" w:rsidR="00BF3E5F" w:rsidRDefault="00BF3E5F">
      <w:pPr>
        <w:spacing w:line="334" w:lineRule="exact"/>
        <w:rPr>
          <w:sz w:val="20"/>
          <w:szCs w:val="20"/>
        </w:rPr>
      </w:pPr>
    </w:p>
    <w:p w14:paraId="3C49A6C8" w14:textId="6326A160" w:rsidR="00BF3E5F" w:rsidRDefault="005A1CCE">
      <w:pPr>
        <w:tabs>
          <w:tab w:val="left" w:pos="9140"/>
        </w:tabs>
        <w:rPr>
          <w:sz w:val="20"/>
          <w:szCs w:val="20"/>
        </w:rPr>
      </w:pPr>
      <w:ins w:id="2927" w:author="Kaxiong" w:date="2021-06-10T20:51: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2928" w:author="Kaxiong" w:date="2021-06-10T20:51:00Z">
        <w:r w:rsidR="00494FA4" w:rsidRPr="00225F1A" w:rsidDel="005A1CCE">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C52EDA">
        <w:rPr>
          <w:rFonts w:ascii="Arial" w:eastAsia="Arial" w:hAnsi="Arial" w:cs="Arial"/>
          <w:sz w:val="16"/>
          <w:szCs w:val="16"/>
        </w:rPr>
        <w:t>15</w:t>
      </w:r>
    </w:p>
    <w:p w14:paraId="70901C39" w14:textId="77777777" w:rsidR="00BF3E5F" w:rsidRDefault="00BF3E5F">
      <w:pPr>
        <w:sectPr w:rsidR="00BF3E5F">
          <w:type w:val="continuous"/>
          <w:pgSz w:w="12240" w:h="15840"/>
          <w:pgMar w:top="1440" w:right="1440" w:bottom="487" w:left="1440" w:header="0" w:footer="0" w:gutter="0"/>
          <w:cols w:space="720" w:equalWidth="0">
            <w:col w:w="9360"/>
          </w:cols>
        </w:sectPr>
      </w:pPr>
    </w:p>
    <w:p w14:paraId="6397A12E" w14:textId="77777777" w:rsidR="00BF3E5F" w:rsidRDefault="00BF3E5F">
      <w:pPr>
        <w:spacing w:line="75" w:lineRule="exact"/>
        <w:rPr>
          <w:sz w:val="20"/>
          <w:szCs w:val="20"/>
        </w:rPr>
      </w:pPr>
      <w:bookmarkStart w:id="2929" w:name="page17"/>
      <w:bookmarkEnd w:id="2929"/>
    </w:p>
    <w:p w14:paraId="4B0F3FE5" w14:textId="65F4424E" w:rsidR="00BF3E5F" w:rsidRPr="00BA597F" w:rsidRDefault="005A1CCE" w:rsidP="00BA597F">
      <w:pPr>
        <w:spacing w:line="428" w:lineRule="auto"/>
        <w:ind w:left="240" w:right="220"/>
        <w:jc w:val="both"/>
        <w:rPr>
          <w:sz w:val="16"/>
          <w:szCs w:val="16"/>
        </w:rPr>
      </w:pPr>
      <w:proofErr w:type="spellStart"/>
      <w:ins w:id="2930" w:author="Kaxiong" w:date="2021-06-10T20:51:00Z">
        <w:r>
          <w:rPr>
            <w:rFonts w:ascii="Arial" w:eastAsia="Arial" w:hAnsi="Arial" w:cs="Arial"/>
            <w:sz w:val="16"/>
            <w:szCs w:val="16"/>
          </w:rPr>
          <w:t>k</w:t>
        </w:r>
      </w:ins>
      <w:del w:id="2931" w:author="Kaxiong" w:date="2021-06-10T20:52:00Z">
        <w:r w:rsidR="00BA597F" w:rsidRPr="00BA597F" w:rsidDel="005A1CCE">
          <w:rPr>
            <w:rFonts w:ascii="Arial" w:eastAsia="Arial" w:hAnsi="Arial" w:cs="Arial"/>
            <w:sz w:val="16"/>
            <w:szCs w:val="16"/>
          </w:rPr>
          <w:delText>K</w:delText>
        </w:r>
      </w:del>
      <w:r w:rsidR="00BA597F" w:rsidRPr="00BA597F">
        <w:rPr>
          <w:rFonts w:ascii="Arial" w:eastAsia="Arial" w:hAnsi="Arial" w:cs="Arial"/>
          <w:sz w:val="16"/>
          <w:szCs w:val="16"/>
        </w:rPr>
        <w:t>ev</w:t>
      </w:r>
      <w:proofErr w:type="spellEnd"/>
      <w:r w:rsidR="00BA597F"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foob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tus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neeg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liaj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teb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tuaj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yeem</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qhia</w:t>
      </w:r>
      <w:proofErr w:type="spellEnd"/>
      <w:r w:rsidR="00F2670D" w:rsidRPr="00BA597F">
        <w:rPr>
          <w:rFonts w:ascii="Arial" w:eastAsia="Arial" w:hAnsi="Arial" w:cs="Arial"/>
          <w:sz w:val="16"/>
          <w:szCs w:val="16"/>
        </w:rPr>
        <w:t xml:space="preserve"> </w:t>
      </w:r>
      <w:proofErr w:type="spellStart"/>
      <w:r w:rsidR="00BA597F" w:rsidRPr="00BA597F">
        <w:rPr>
          <w:rFonts w:ascii="Arial" w:eastAsia="Arial" w:hAnsi="Arial" w:cs="Arial"/>
          <w:sz w:val="16"/>
          <w:szCs w:val="16"/>
        </w:rPr>
        <w:t>kom</w:t>
      </w:r>
      <w:proofErr w:type="spellEnd"/>
      <w:r w:rsidR="00BA597F" w:rsidRPr="00BA597F">
        <w:rPr>
          <w:rFonts w:ascii="Arial" w:eastAsia="Arial" w:hAnsi="Arial" w:cs="Arial"/>
          <w:sz w:val="16"/>
          <w:szCs w:val="16"/>
        </w:rPr>
        <w:t xml:space="preserve"> </w:t>
      </w:r>
      <w:r w:rsidR="00F2670D" w:rsidRPr="00BA597F">
        <w:rPr>
          <w:rFonts w:ascii="Arial" w:eastAsia="Arial" w:hAnsi="Arial" w:cs="Arial"/>
          <w:sz w:val="16"/>
          <w:szCs w:val="16"/>
        </w:rPr>
        <w:t xml:space="preserve">pom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nws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qhov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coj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tau </w:t>
      </w:r>
      <w:proofErr w:type="spellStart"/>
      <w:r w:rsidR="00F2670D" w:rsidRPr="00BA597F">
        <w:rPr>
          <w:rFonts w:ascii="Arial" w:eastAsia="Arial" w:hAnsi="Arial" w:cs="Arial"/>
          <w:sz w:val="16"/>
          <w:szCs w:val="16"/>
        </w:rPr>
        <w:t>raws</w:t>
      </w:r>
      <w:proofErr w:type="spellEnd"/>
      <w:r w:rsidR="00F2670D" w:rsidRPr="00BA597F">
        <w:rPr>
          <w:rFonts w:ascii="Arial" w:eastAsia="Arial" w:hAnsi="Arial" w:cs="Arial"/>
          <w:sz w:val="16"/>
          <w:szCs w:val="16"/>
        </w:rPr>
        <w:t xml:space="preserve"> li </w:t>
      </w:r>
      <w:proofErr w:type="spellStart"/>
      <w:r w:rsidR="00F2670D" w:rsidRPr="00BA597F">
        <w:rPr>
          <w:rFonts w:ascii="Arial" w:eastAsia="Arial" w:hAnsi="Arial" w:cs="Arial"/>
          <w:sz w:val="16"/>
          <w:szCs w:val="16"/>
        </w:rPr>
        <w:t>lwm</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neeg</w:t>
      </w:r>
      <w:proofErr w:type="spellEnd"/>
      <w:r w:rsidR="00F2670D" w:rsidRPr="00BA597F">
        <w:rPr>
          <w:rFonts w:ascii="Arial" w:eastAsia="Arial" w:hAnsi="Arial" w:cs="Arial"/>
          <w:sz w:val="16"/>
          <w:szCs w:val="16"/>
        </w:rPr>
        <w:t xml:space="preserve"> </w:t>
      </w:r>
      <w:proofErr w:type="spellStart"/>
      <w:ins w:id="2932" w:author="Kaxiong" w:date="2021-06-10T20:52:00Z">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liaj</w:t>
        </w:r>
        <w:proofErr w:type="spellEnd"/>
        <w:r>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teb</w:t>
        </w:r>
      </w:ins>
      <w:proofErr w:type="spellEnd"/>
      <w:del w:id="2933" w:author="Kaxiong" w:date="2021-06-10T20:52:00Z">
        <w:r w:rsidR="00F2670D" w:rsidRPr="00BA597F" w:rsidDel="005A1CCE">
          <w:rPr>
            <w:rFonts w:ascii="Arial" w:eastAsia="Arial" w:hAnsi="Arial" w:cs="Arial"/>
            <w:sz w:val="16"/>
            <w:szCs w:val="16"/>
          </w:rPr>
          <w:delText>tshaib plab</w:delText>
        </w:r>
      </w:del>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Nws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qhov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nyuaj</w:t>
      </w:r>
      <w:proofErr w:type="spellEnd"/>
      <w:r w:rsidR="00F2670D" w:rsidRPr="00BA597F">
        <w:rPr>
          <w:rFonts w:ascii="Arial" w:eastAsia="Arial" w:hAnsi="Arial" w:cs="Arial"/>
          <w:sz w:val="16"/>
          <w:szCs w:val="16"/>
        </w:rPr>
        <w:t xml:space="preserve"> los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pov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thawj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ib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tus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neeg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liaj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teb</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coj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ua</w:t>
      </w:r>
      <w:proofErr w:type="spellEnd"/>
      <w:r w:rsidR="00F2670D" w:rsidRPr="00BA597F">
        <w:rPr>
          <w:rFonts w:ascii="Arial" w:eastAsia="Arial" w:hAnsi="Arial" w:cs="Arial"/>
          <w:sz w:val="16"/>
          <w:szCs w:val="16"/>
        </w:rPr>
        <w:t xml:space="preserve"> tau </w:t>
      </w:r>
      <w:proofErr w:type="spellStart"/>
      <w:r w:rsidR="00F2670D" w:rsidRPr="00BA597F">
        <w:rPr>
          <w:rFonts w:ascii="Arial" w:eastAsia="Arial" w:hAnsi="Arial" w:cs="Arial"/>
          <w:sz w:val="16"/>
          <w:szCs w:val="16"/>
        </w:rPr>
        <w:t>raws</w:t>
      </w:r>
      <w:proofErr w:type="spellEnd"/>
      <w:r w:rsidR="00F2670D" w:rsidRPr="00BA597F">
        <w:rPr>
          <w:rFonts w:ascii="Arial" w:eastAsia="Arial" w:hAnsi="Arial" w:cs="Arial"/>
          <w:sz w:val="16"/>
          <w:szCs w:val="16"/>
        </w:rPr>
        <w:t xml:space="preserve"> li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cai</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hauv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peb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tsis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muaj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k</w:t>
      </w:r>
      <w:r w:rsidR="00BA597F" w:rsidRPr="00BA597F">
        <w:rPr>
          <w:rFonts w:ascii="Arial" w:eastAsia="Arial" w:hAnsi="Arial" w:cs="Arial"/>
          <w:sz w:val="16"/>
          <w:szCs w:val="16"/>
        </w:rPr>
        <w:t>ab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lis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cai</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Nws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kuj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tseem</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nyuaj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rau</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kom</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yeej</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kev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foob</w:t>
      </w:r>
      <w:proofErr w:type="spellEnd"/>
      <w:r w:rsidR="00F2670D" w:rsidRPr="00BA597F">
        <w:rPr>
          <w:rFonts w:ascii="Arial" w:eastAsia="Arial" w:hAnsi="Arial" w:cs="Arial"/>
          <w:sz w:val="16"/>
          <w:szCs w:val="16"/>
        </w:rPr>
        <w:t xml:space="preserve"> no </w:t>
      </w:r>
      <w:proofErr w:type="spellStart"/>
      <w:r w:rsidR="00F2670D" w:rsidRPr="00BA597F">
        <w:rPr>
          <w:rFonts w:ascii="Arial" w:eastAsia="Arial" w:hAnsi="Arial" w:cs="Arial"/>
          <w:sz w:val="16"/>
          <w:szCs w:val="16"/>
        </w:rPr>
        <w:t>yog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tias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hauv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peb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tsis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muaj</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pov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thawj</w:t>
      </w:r>
      <w:proofErr w:type="spellEnd"/>
      <w:r w:rsidR="00F2670D" w:rsidRPr="00BA597F">
        <w:rPr>
          <w:rFonts w:ascii="Arial" w:eastAsia="Arial" w:hAnsi="Arial" w:cs="Arial"/>
          <w:sz w:val="16"/>
          <w:szCs w:val="16"/>
        </w:rPr>
        <w:t xml:space="preserve"> los </w:t>
      </w:r>
      <w:proofErr w:type="spellStart"/>
      <w:r w:rsidR="00F2670D" w:rsidRPr="00BA597F">
        <w:rPr>
          <w:rFonts w:ascii="Arial" w:eastAsia="Arial" w:hAnsi="Arial" w:cs="Arial"/>
          <w:sz w:val="16"/>
          <w:szCs w:val="16"/>
        </w:rPr>
        <w:t>txhawb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peb</w:t>
      </w:r>
      <w:proofErr w:type="spellEnd"/>
      <w:r w:rsidR="00F2670D" w:rsidRPr="00BA597F">
        <w:rPr>
          <w:rFonts w:ascii="Arial" w:eastAsia="Arial" w:hAnsi="Arial" w:cs="Arial"/>
          <w:sz w:val="16"/>
          <w:szCs w:val="16"/>
        </w:rPr>
        <w:t xml:space="preserve"> cov </w:t>
      </w:r>
      <w:proofErr w:type="spellStart"/>
      <w:r w:rsidR="00F2670D" w:rsidRPr="00BA597F">
        <w:rPr>
          <w:rFonts w:ascii="Arial" w:eastAsia="Arial" w:hAnsi="Arial" w:cs="Arial"/>
          <w:sz w:val="16"/>
          <w:szCs w:val="16"/>
        </w:rPr>
        <w:t>lus</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foob</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raws</w:t>
      </w:r>
      <w:proofErr w:type="spellEnd"/>
      <w:r w:rsidR="00F2670D" w:rsidRPr="00BA597F">
        <w:rPr>
          <w:rFonts w:ascii="Arial" w:eastAsia="Arial" w:hAnsi="Arial" w:cs="Arial"/>
          <w:sz w:val="16"/>
          <w:szCs w:val="16"/>
        </w:rPr>
        <w:t xml:space="preserve"> li </w:t>
      </w:r>
      <w:proofErr w:type="spellStart"/>
      <w:ins w:id="2934" w:author="Kaxiong" w:date="2021-06-10T20:55:00Z">
        <w:r>
          <w:rPr>
            <w:rFonts w:ascii="Arial" w:eastAsia="Arial" w:hAnsi="Arial" w:cs="Arial"/>
            <w:sz w:val="16"/>
            <w:szCs w:val="16"/>
          </w:rPr>
          <w:t>kab</w:t>
        </w:r>
        <w:proofErr w:type="spellEnd"/>
        <w:r>
          <w:rPr>
            <w:rFonts w:ascii="Arial" w:eastAsia="Arial" w:hAnsi="Arial" w:cs="Arial"/>
            <w:sz w:val="16"/>
            <w:szCs w:val="16"/>
          </w:rPr>
          <w:t xml:space="preserve"> li </w:t>
        </w:r>
      </w:ins>
      <w:proofErr w:type="spellStart"/>
      <w:r w:rsidR="00F2670D" w:rsidRPr="00BA597F">
        <w:rPr>
          <w:rFonts w:ascii="Arial" w:eastAsia="Arial" w:hAnsi="Arial" w:cs="Arial"/>
          <w:sz w:val="16"/>
          <w:szCs w:val="16"/>
        </w:rPr>
        <w:t>kev</w:t>
      </w:r>
      <w:proofErr w:type="spellEnd"/>
      <w:ins w:id="2935" w:author="Kaxiong" w:date="2021-06-10T20:55:00Z">
        <w:r>
          <w:rPr>
            <w:rFonts w:ascii="Arial" w:eastAsia="Arial" w:hAnsi="Arial" w:cs="Arial"/>
            <w:sz w:val="16"/>
            <w:szCs w:val="16"/>
          </w:rPr>
          <w:t xml:space="preserve"> </w:t>
        </w:r>
        <w:proofErr w:type="spellStart"/>
        <w:r>
          <w:rPr>
            <w:rFonts w:ascii="Arial" w:eastAsia="Arial" w:hAnsi="Arial" w:cs="Arial"/>
            <w:sz w:val="16"/>
            <w:szCs w:val="16"/>
          </w:rPr>
          <w:t>cai</w:t>
        </w:r>
      </w:ins>
      <w:del w:id="2936" w:author="Kaxiong" w:date="2021-06-10T20:55:00Z">
        <w:r w:rsidR="00F2670D" w:rsidRPr="00BA597F" w:rsidDel="005A1CCE">
          <w:rPr>
            <w:rFonts w:ascii="Arial" w:eastAsia="Arial" w:hAnsi="Arial" w:cs="Arial"/>
            <w:sz w:val="16"/>
            <w:szCs w:val="16"/>
          </w:rPr>
          <w:delText xml:space="preserve"> coj noj coj ua </w:delText>
        </w:r>
      </w:del>
      <w:r w:rsidR="00F2670D" w:rsidRPr="00BA597F">
        <w:rPr>
          <w:rFonts w:ascii="Arial" w:eastAsia="Arial" w:hAnsi="Arial" w:cs="Arial"/>
          <w:sz w:val="16"/>
          <w:szCs w:val="16"/>
        </w:rPr>
        <w:t>hauv</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zej</w:t>
      </w:r>
      <w:proofErr w:type="spellEnd"/>
      <w:r w:rsidR="00F2670D" w:rsidRPr="00BA597F">
        <w:rPr>
          <w:rFonts w:ascii="Arial" w:eastAsia="Arial" w:hAnsi="Arial" w:cs="Arial"/>
          <w:sz w:val="16"/>
          <w:szCs w:val="16"/>
        </w:rPr>
        <w:t xml:space="preserve"> </w:t>
      </w:r>
      <w:proofErr w:type="spellStart"/>
      <w:r w:rsidR="00F2670D" w:rsidRPr="00BA597F">
        <w:rPr>
          <w:rFonts w:ascii="Arial" w:eastAsia="Arial" w:hAnsi="Arial" w:cs="Arial"/>
          <w:sz w:val="16"/>
          <w:szCs w:val="16"/>
        </w:rPr>
        <w:t>zog</w:t>
      </w:r>
      <w:proofErr w:type="spellEnd"/>
      <w:r w:rsidR="00F2670D" w:rsidRPr="00BA597F">
        <w:rPr>
          <w:rFonts w:ascii="Arial" w:eastAsia="Arial" w:hAnsi="Arial" w:cs="Arial"/>
          <w:sz w:val="16"/>
          <w:szCs w:val="16"/>
        </w:rPr>
        <w:t>.</w:t>
      </w:r>
    </w:p>
    <w:p w14:paraId="23131A65" w14:textId="77777777" w:rsidR="00BF3E5F" w:rsidRDefault="00BF3E5F">
      <w:pPr>
        <w:spacing w:line="212" w:lineRule="exact"/>
        <w:rPr>
          <w:sz w:val="20"/>
          <w:szCs w:val="20"/>
        </w:rPr>
      </w:pPr>
    </w:p>
    <w:p w14:paraId="2EE8653E" w14:textId="014191CB" w:rsidR="00BF3E5F" w:rsidRPr="00F21954" w:rsidRDefault="00F2670D" w:rsidP="00F21954">
      <w:pPr>
        <w:spacing w:line="371" w:lineRule="auto"/>
        <w:ind w:left="240" w:right="380"/>
        <w:jc w:val="both"/>
        <w:rPr>
          <w:sz w:val="16"/>
          <w:szCs w:val="16"/>
        </w:rPr>
      </w:pP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muaj</w:t>
      </w:r>
      <w:proofErr w:type="spellEnd"/>
      <w:r w:rsidRPr="00F21954">
        <w:rPr>
          <w:rFonts w:ascii="Arial" w:eastAsia="Arial" w:hAnsi="Arial" w:cs="Arial"/>
          <w:sz w:val="16"/>
          <w:szCs w:val="16"/>
        </w:rPr>
        <w:t xml:space="preserve"> </w:t>
      </w:r>
      <w:ins w:id="2937" w:author="Kaxiong" w:date="2021-06-10T20:56:00Z">
        <w:r w:rsidR="007E4B45">
          <w:rPr>
            <w:rFonts w:ascii="Arial" w:eastAsia="Arial" w:hAnsi="Arial" w:cs="Arial"/>
            <w:sz w:val="16"/>
            <w:szCs w:val="16"/>
          </w:rPr>
          <w:t xml:space="preserve">cov </w:t>
        </w:r>
        <w:proofErr w:type="spellStart"/>
        <w:r w:rsidR="007E4B45">
          <w:rPr>
            <w:rFonts w:ascii="Arial" w:eastAsia="Arial" w:hAnsi="Arial" w:cs="Arial"/>
            <w:sz w:val="16"/>
            <w:szCs w:val="16"/>
          </w:rPr>
          <w:t>kab</w:t>
        </w:r>
        <w:proofErr w:type="spellEnd"/>
        <w:r w:rsidR="007E4B45">
          <w:rPr>
            <w:rFonts w:ascii="Arial" w:eastAsia="Arial" w:hAnsi="Arial" w:cs="Arial"/>
            <w:sz w:val="16"/>
            <w:szCs w:val="16"/>
          </w:rPr>
          <w:t xml:space="preserve"> li</w:t>
        </w:r>
      </w:ins>
      <w:ins w:id="2938" w:author="Kaxiong" w:date="2021-06-10T20:57:00Z">
        <w:r w:rsidR="007E4B45">
          <w:rPr>
            <w:rFonts w:ascii="Arial" w:eastAsia="Arial" w:hAnsi="Arial" w:cs="Arial"/>
            <w:sz w:val="16"/>
            <w:szCs w:val="16"/>
          </w:rPr>
          <w:t xml:space="preserve"> </w:t>
        </w:r>
        <w:proofErr w:type="spellStart"/>
        <w:r w:rsidR="007E4B45">
          <w:rPr>
            <w:rFonts w:ascii="Arial" w:eastAsia="Arial" w:hAnsi="Arial" w:cs="Arial"/>
            <w:sz w:val="16"/>
            <w:szCs w:val="16"/>
          </w:rPr>
          <w:t>kev</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cai</w:t>
        </w:r>
        <w:proofErr w:type="spellEnd"/>
        <w:r w:rsidR="007E4B45">
          <w:rPr>
            <w:rFonts w:ascii="Arial" w:eastAsia="Arial" w:hAnsi="Arial" w:cs="Arial"/>
            <w:sz w:val="16"/>
            <w:szCs w:val="16"/>
          </w:rPr>
          <w:t xml:space="preserve"> yam </w:t>
        </w:r>
        <w:proofErr w:type="spellStart"/>
        <w:r w:rsidR="007E4B45">
          <w:rPr>
            <w:rFonts w:ascii="Arial" w:eastAsia="Arial" w:hAnsi="Arial" w:cs="Arial"/>
            <w:sz w:val="16"/>
            <w:szCs w:val="16"/>
          </w:rPr>
          <w:t>tsis</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tu</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ncua</w:t>
        </w:r>
        <w:proofErr w:type="spellEnd"/>
        <w:r w:rsidR="007E4B45">
          <w:rPr>
            <w:rFonts w:ascii="Arial" w:eastAsia="Arial" w:hAnsi="Arial" w:cs="Arial"/>
            <w:sz w:val="16"/>
            <w:szCs w:val="16"/>
          </w:rPr>
          <w:t xml:space="preserve"> </w:t>
        </w:r>
      </w:ins>
      <w:del w:id="2939" w:author="Kaxiong" w:date="2021-06-10T20:57:00Z">
        <w:r w:rsidRPr="00F21954" w:rsidDel="007E4B45">
          <w:rPr>
            <w:rFonts w:ascii="Arial" w:eastAsia="Arial" w:hAnsi="Arial" w:cs="Arial"/>
            <w:sz w:val="16"/>
            <w:szCs w:val="16"/>
          </w:rPr>
          <w:delText xml:space="preserve">ntawv sau </w:delText>
        </w:r>
      </w:del>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w:t>
      </w:r>
      <w:ins w:id="2940" w:author="Kaxiong" w:date="2021-06-10T20:57:00Z">
        <w:r w:rsidR="007E4B45">
          <w:rPr>
            <w:rFonts w:ascii="Arial" w:eastAsia="Arial" w:hAnsi="Arial" w:cs="Arial"/>
            <w:sz w:val="16"/>
            <w:szCs w:val="16"/>
          </w:rPr>
          <w:t xml:space="preserve">tau </w:t>
        </w:r>
        <w:proofErr w:type="spellStart"/>
        <w:r w:rsidR="007E4B45">
          <w:rPr>
            <w:rFonts w:ascii="Arial" w:eastAsia="Arial" w:hAnsi="Arial" w:cs="Arial"/>
            <w:sz w:val="16"/>
            <w:szCs w:val="16"/>
          </w:rPr>
          <w:t>sau</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ua</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ntaub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ntawv</w:t>
        </w:r>
        <w:proofErr w:type="spellEnd"/>
        <w:r w:rsidR="007E4B45">
          <w:rPr>
            <w:rFonts w:ascii="Arial" w:eastAsia="Arial" w:hAnsi="Arial" w:cs="Arial"/>
            <w:sz w:val="16"/>
            <w:szCs w:val="16"/>
          </w:rPr>
          <w:t xml:space="preserve"> </w:t>
        </w:r>
      </w:ins>
      <w:proofErr w:type="spellStart"/>
      <w:ins w:id="2941" w:author="Kaxiong" w:date="2021-06-10T20:58:00Z">
        <w:r w:rsidR="007E4B45">
          <w:rPr>
            <w:rFonts w:ascii="Arial" w:eastAsia="Arial" w:hAnsi="Arial" w:cs="Arial"/>
            <w:sz w:val="16"/>
            <w:szCs w:val="16"/>
          </w:rPr>
          <w:t>yog</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ib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lub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luag</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hauj</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lwm</w:t>
        </w:r>
        <w:proofErr w:type="spellEnd"/>
        <w:r w:rsidR="007E4B45">
          <w:rPr>
            <w:rFonts w:ascii="Arial" w:eastAsia="Arial" w:hAnsi="Arial" w:cs="Arial"/>
            <w:sz w:val="16"/>
            <w:szCs w:val="16"/>
          </w:rPr>
          <w:t xml:space="preserve"> zoo </w:t>
        </w:r>
        <w:proofErr w:type="spellStart"/>
        <w:r w:rsidR="007E4B45">
          <w:rPr>
            <w:rFonts w:ascii="Arial" w:eastAsia="Arial" w:hAnsi="Arial" w:cs="Arial"/>
            <w:sz w:val="16"/>
            <w:szCs w:val="16"/>
          </w:rPr>
          <w:t>tshaj</w:t>
        </w:r>
      </w:ins>
      <w:del w:id="2942" w:author="Kaxiong" w:date="2021-06-10T20:57:00Z">
        <w:r w:rsidRPr="00F21954" w:rsidDel="007E4B45">
          <w:rPr>
            <w:rFonts w:ascii="Arial" w:eastAsia="Arial" w:hAnsi="Arial" w:cs="Arial"/>
            <w:sz w:val="16"/>
            <w:szCs w:val="16"/>
          </w:rPr>
          <w:delText>muaj cov kev cai zo</w:delText>
        </w:r>
        <w:r w:rsidR="002F1EBD" w:rsidRPr="00F21954" w:rsidDel="007E4B45">
          <w:rPr>
            <w:rFonts w:ascii="Arial" w:eastAsia="Arial" w:hAnsi="Arial" w:cs="Arial"/>
            <w:sz w:val="16"/>
            <w:szCs w:val="16"/>
          </w:rPr>
          <w:delText>o</w:delText>
        </w:r>
        <w:r w:rsidRPr="00F21954" w:rsidDel="007E4B45">
          <w:rPr>
            <w:rFonts w:ascii="Arial" w:eastAsia="Arial" w:hAnsi="Arial" w:cs="Arial"/>
            <w:sz w:val="16"/>
            <w:szCs w:val="16"/>
          </w:rPr>
          <w:delText xml:space="preserve"> thiab</w:delText>
        </w:r>
        <w:r w:rsidR="009138CE" w:rsidRPr="00F21954" w:rsidDel="007E4B45">
          <w:rPr>
            <w:rFonts w:ascii="Arial" w:eastAsia="Arial" w:hAnsi="Arial" w:cs="Arial"/>
            <w:sz w:val="16"/>
            <w:szCs w:val="16"/>
          </w:rPr>
          <w:delText xml:space="preserve"> </w:delText>
        </w:r>
      </w:del>
      <w:r w:rsidR="009138CE" w:rsidRPr="00F21954">
        <w:rPr>
          <w:rFonts w:ascii="Arial" w:eastAsia="Arial" w:hAnsi="Arial" w:cs="Arial"/>
          <w:sz w:val="16"/>
          <w:szCs w:val="16"/>
        </w:rPr>
        <w:t>yog</w:t>
      </w:r>
      <w:proofErr w:type="spellEnd"/>
      <w:r w:rsidR="009138CE" w:rsidRPr="00F21954">
        <w:rPr>
          <w:rFonts w:ascii="Arial" w:eastAsia="Arial" w:hAnsi="Arial" w:cs="Arial"/>
          <w:sz w:val="16"/>
          <w:szCs w:val="16"/>
        </w:rPr>
        <w:t xml:space="preserve"> </w:t>
      </w:r>
      <w:proofErr w:type="spellStart"/>
      <w:r w:rsidR="009138CE" w:rsidRPr="00F21954">
        <w:rPr>
          <w:rFonts w:ascii="Arial" w:eastAsia="Arial" w:hAnsi="Arial" w:cs="Arial"/>
          <w:sz w:val="16"/>
          <w:szCs w:val="16"/>
        </w:rPr>
        <w:t>tias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thaum</w:t>
      </w:r>
      <w:proofErr w:type="spellEnd"/>
      <w:r w:rsidRPr="00F21954">
        <w:rPr>
          <w:rFonts w:ascii="Arial" w:eastAsia="Arial" w:hAnsi="Arial" w:cs="Arial"/>
          <w:sz w:val="16"/>
          <w:szCs w:val="16"/>
        </w:rPr>
        <w:t xml:space="preserve"> cov </w:t>
      </w:r>
      <w:ins w:id="2943" w:author="Kaxiong" w:date="2021-06-10T20:59:00Z">
        <w:r w:rsidR="007E4B45">
          <w:rPr>
            <w:rFonts w:ascii="Arial" w:eastAsia="Arial" w:hAnsi="Arial" w:cs="Arial"/>
            <w:sz w:val="16"/>
            <w:szCs w:val="16"/>
          </w:rPr>
          <w:t xml:space="preserve">mem </w:t>
        </w:r>
        <w:proofErr w:type="spellStart"/>
        <w:r w:rsidR="007E4B45">
          <w:rPr>
            <w:rFonts w:ascii="Arial" w:eastAsia="Arial" w:hAnsi="Arial" w:cs="Arial"/>
            <w:sz w:val="16"/>
            <w:szCs w:val="16"/>
          </w:rPr>
          <w:t>zeej</w:t>
        </w:r>
        <w:proofErr w:type="spellEnd"/>
        <w:r w:rsidR="007E4B45">
          <w:rPr>
            <w:rFonts w:ascii="Arial" w:eastAsia="Arial" w:hAnsi="Arial" w:cs="Arial"/>
            <w:sz w:val="16"/>
            <w:szCs w:val="16"/>
          </w:rPr>
          <w:t xml:space="preserve"> </w:t>
        </w:r>
      </w:ins>
      <w:del w:id="2944" w:author="Kaxiong" w:date="2021-06-10T20:59:00Z">
        <w:r w:rsidRPr="00F21954" w:rsidDel="007E4B45">
          <w:rPr>
            <w:rFonts w:ascii="Arial" w:eastAsia="Arial" w:hAnsi="Arial" w:cs="Arial"/>
            <w:sz w:val="16"/>
            <w:szCs w:val="16"/>
          </w:rPr>
          <w:delText xml:space="preserve">tswv cuab </w:delText>
        </w:r>
      </w:del>
      <w:proofErr w:type="spellStart"/>
      <w:r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tau </w:t>
      </w:r>
      <w:proofErr w:type="spellStart"/>
      <w:ins w:id="2945" w:author="Kaxiong" w:date="2021-06-10T20:59:00Z">
        <w:r w:rsidR="007E4B45">
          <w:rPr>
            <w:rFonts w:ascii="Arial" w:eastAsia="Arial" w:hAnsi="Arial" w:cs="Arial"/>
            <w:sz w:val="16"/>
            <w:szCs w:val="16"/>
          </w:rPr>
          <w:t>raug</w:t>
        </w:r>
      </w:ins>
      <w:proofErr w:type="spellEnd"/>
      <w:del w:id="2946" w:author="Kaxiong" w:date="2021-06-10T20:59:00Z">
        <w:r w:rsidRPr="00F21954" w:rsidDel="007E4B45">
          <w:rPr>
            <w:rFonts w:ascii="Arial" w:eastAsia="Arial" w:hAnsi="Arial" w:cs="Arial"/>
            <w:sz w:val="16"/>
            <w:szCs w:val="16"/>
          </w:rPr>
          <w:delText>mus sib</w:delText>
        </w:r>
      </w:del>
      <w:r w:rsidRPr="00F21954">
        <w:rPr>
          <w:rFonts w:ascii="Arial" w:eastAsia="Arial" w:hAnsi="Arial" w:cs="Arial"/>
          <w:sz w:val="16"/>
          <w:szCs w:val="16"/>
        </w:rPr>
        <w:t xml:space="preserve"> </w:t>
      </w:r>
      <w:proofErr w:type="spellStart"/>
      <w:r w:rsidRPr="00F21954">
        <w:rPr>
          <w:rFonts w:ascii="Arial" w:eastAsia="Arial" w:hAnsi="Arial" w:cs="Arial"/>
          <w:sz w:val="16"/>
          <w:szCs w:val="16"/>
        </w:rPr>
        <w:t>foob</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sib </w:t>
      </w:r>
      <w:proofErr w:type="spellStart"/>
      <w:r w:rsidRPr="00F21954">
        <w:rPr>
          <w:rFonts w:ascii="Arial" w:eastAsia="Arial" w:hAnsi="Arial" w:cs="Arial"/>
          <w:sz w:val="16"/>
          <w:szCs w:val="16"/>
        </w:rPr>
        <w:t>tham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hauj</w:t>
      </w:r>
      <w:proofErr w:type="spellEnd"/>
      <w:r w:rsidR="009138CE" w:rsidRPr="00F21954">
        <w:rPr>
          <w:rFonts w:ascii="Arial" w:eastAsia="Arial" w:hAnsi="Arial" w:cs="Arial"/>
          <w:sz w:val="16"/>
          <w:szCs w:val="16"/>
        </w:rPr>
        <w:t xml:space="preserve"> </w:t>
      </w:r>
      <w:proofErr w:type="spellStart"/>
      <w:r w:rsidRPr="00F21954">
        <w:rPr>
          <w:rFonts w:ascii="Arial" w:eastAsia="Arial" w:hAnsi="Arial" w:cs="Arial"/>
          <w:sz w:val="16"/>
          <w:szCs w:val="16"/>
        </w:rPr>
        <w:t>lwm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yog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txhua</w:t>
      </w:r>
      <w:proofErr w:type="spellEnd"/>
      <w:r w:rsidRPr="00F21954">
        <w:rPr>
          <w:rFonts w:ascii="Arial" w:eastAsia="Arial" w:hAnsi="Arial" w:cs="Arial"/>
          <w:sz w:val="16"/>
          <w:szCs w:val="16"/>
        </w:rPr>
        <w:t xml:space="preserve"> yam </w:t>
      </w:r>
      <w:proofErr w:type="spellStart"/>
      <w:ins w:id="2947" w:author="Kaxiong" w:date="2021-06-10T21:03:00Z">
        <w:r w:rsidR="007E4B45">
          <w:rPr>
            <w:rFonts w:ascii="Arial" w:eastAsia="Arial" w:hAnsi="Arial" w:cs="Arial"/>
            <w:sz w:val="16"/>
            <w:szCs w:val="16"/>
          </w:rPr>
          <w:t>uas</w:t>
        </w:r>
        <w:proofErr w:type="spellEnd"/>
        <w:r w:rsidR="007E4B45">
          <w:rPr>
            <w:rFonts w:ascii="Arial" w:eastAsia="Arial" w:hAnsi="Arial" w:cs="Arial"/>
            <w:sz w:val="16"/>
            <w:szCs w:val="16"/>
          </w:rPr>
          <w:t xml:space="preserve"> </w:t>
        </w:r>
      </w:ins>
      <w:proofErr w:type="spellStart"/>
      <w:r w:rsidRPr="00F21954">
        <w:rPr>
          <w:rFonts w:ascii="Arial" w:eastAsia="Arial" w:hAnsi="Arial" w:cs="Arial"/>
          <w:sz w:val="16"/>
          <w:szCs w:val="16"/>
        </w:rPr>
        <w:t>muaj</w:t>
      </w:r>
      <w:proofErr w:type="spellEnd"/>
      <w:r w:rsidRPr="00F21954">
        <w:rPr>
          <w:rFonts w:ascii="Arial" w:eastAsia="Arial" w:hAnsi="Arial" w:cs="Arial"/>
          <w:sz w:val="16"/>
          <w:szCs w:val="16"/>
        </w:rPr>
        <w:t xml:space="preserve"> </w:t>
      </w:r>
      <w:proofErr w:type="spellStart"/>
      <w:ins w:id="2948" w:author="Kaxiong" w:date="2021-06-10T21:03:00Z">
        <w:r w:rsidR="007E4B45">
          <w:rPr>
            <w:rFonts w:ascii="Arial" w:eastAsia="Arial" w:hAnsi="Arial" w:cs="Arial"/>
            <w:sz w:val="16"/>
            <w:szCs w:val="16"/>
          </w:rPr>
          <w:t>ntawm</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lub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hauv</w:t>
        </w:r>
        <w:proofErr w:type="spellEnd"/>
        <w:r w:rsidR="007E4B45">
          <w:rPr>
            <w:rFonts w:ascii="Arial" w:eastAsia="Arial" w:hAnsi="Arial" w:cs="Arial"/>
            <w:sz w:val="16"/>
            <w:szCs w:val="16"/>
          </w:rPr>
          <w:t xml:space="preserve"> paus cov </w:t>
        </w:r>
        <w:proofErr w:type="spellStart"/>
        <w:r w:rsidR="007E4B45">
          <w:rPr>
            <w:rFonts w:ascii="Arial" w:eastAsia="Arial" w:hAnsi="Arial" w:cs="Arial"/>
            <w:sz w:val="16"/>
            <w:szCs w:val="16"/>
          </w:rPr>
          <w:t>kab</w:t>
        </w:r>
        <w:proofErr w:type="spellEnd"/>
        <w:r w:rsidR="007E4B45">
          <w:rPr>
            <w:rFonts w:ascii="Arial" w:eastAsia="Arial" w:hAnsi="Arial" w:cs="Arial"/>
            <w:sz w:val="16"/>
            <w:szCs w:val="16"/>
          </w:rPr>
          <w:t xml:space="preserve"> li </w:t>
        </w:r>
        <w:proofErr w:type="spellStart"/>
        <w:r w:rsidR="007E4B45">
          <w:rPr>
            <w:rFonts w:ascii="Arial" w:eastAsia="Arial" w:hAnsi="Arial" w:cs="Arial"/>
            <w:sz w:val="16"/>
            <w:szCs w:val="16"/>
          </w:rPr>
          <w:t>kev</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cai</w:t>
        </w:r>
        <w:proofErr w:type="spellEnd"/>
        <w:r w:rsidR="007E4B45">
          <w:rPr>
            <w:rFonts w:ascii="Arial" w:eastAsia="Arial" w:hAnsi="Arial" w:cs="Arial"/>
            <w:sz w:val="16"/>
            <w:szCs w:val="16"/>
          </w:rPr>
          <w:t xml:space="preserve"> </w:t>
        </w:r>
      </w:ins>
      <w:ins w:id="2949" w:author="Kaxiong" w:date="2021-06-10T21:04:00Z">
        <w:r w:rsidR="007E4B45">
          <w:rPr>
            <w:rFonts w:ascii="Arial" w:eastAsia="Arial" w:hAnsi="Arial" w:cs="Arial"/>
            <w:sz w:val="16"/>
            <w:szCs w:val="16"/>
          </w:rPr>
          <w:t xml:space="preserve">yam </w:t>
        </w:r>
        <w:proofErr w:type="spellStart"/>
        <w:r w:rsidR="007E4B45">
          <w:rPr>
            <w:rFonts w:ascii="Arial" w:eastAsia="Arial" w:hAnsi="Arial" w:cs="Arial"/>
            <w:sz w:val="16"/>
            <w:szCs w:val="16"/>
          </w:rPr>
          <w:t>tsis</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tu</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ncua</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thiab</w:t>
        </w:r>
        <w:proofErr w:type="spellEnd"/>
        <w:r w:rsidR="007E4B45">
          <w:rPr>
            <w:rFonts w:ascii="Arial" w:eastAsia="Arial" w:hAnsi="Arial" w:cs="Arial"/>
            <w:sz w:val="16"/>
            <w:szCs w:val="16"/>
          </w:rPr>
          <w:t xml:space="preserve"> tau </w:t>
        </w:r>
        <w:proofErr w:type="spellStart"/>
        <w:r w:rsidR="007E4B45">
          <w:rPr>
            <w:rFonts w:ascii="Arial" w:eastAsia="Arial" w:hAnsi="Arial" w:cs="Arial"/>
            <w:sz w:val="16"/>
            <w:szCs w:val="16"/>
          </w:rPr>
          <w:t>sau</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ua</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ntaub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ntawv</w:t>
        </w:r>
        <w:proofErr w:type="spellEnd"/>
        <w:r w:rsidR="007E4B45">
          <w:rPr>
            <w:rFonts w:ascii="Arial" w:eastAsia="Arial" w:hAnsi="Arial" w:cs="Arial"/>
            <w:sz w:val="16"/>
            <w:szCs w:val="16"/>
          </w:rPr>
          <w:t xml:space="preserve">. </w:t>
        </w:r>
      </w:ins>
      <w:del w:id="2950" w:author="Kaxiong" w:date="2021-06-10T21:04:00Z">
        <w:r w:rsidRPr="00F21954" w:rsidDel="007E4B45">
          <w:rPr>
            <w:rFonts w:ascii="Arial" w:eastAsia="Arial" w:hAnsi="Arial" w:cs="Arial"/>
            <w:sz w:val="16"/>
            <w:szCs w:val="16"/>
          </w:rPr>
          <w:delText xml:space="preserve">peev xwm ua tau ntawm cov qauv kev coj ib yam </w:delText>
        </w:r>
      </w:del>
      <w:proofErr w:type="spellStart"/>
      <w:r w:rsidRPr="00F21954">
        <w:rPr>
          <w:rFonts w:ascii="Arial" w:eastAsia="Arial" w:hAnsi="Arial" w:cs="Arial"/>
          <w:sz w:val="16"/>
          <w:szCs w:val="16"/>
        </w:rPr>
        <w:t>Qhov</w:t>
      </w:r>
      <w:proofErr w:type="spellEnd"/>
      <w:r w:rsidRPr="00F21954">
        <w:rPr>
          <w:rFonts w:ascii="Arial" w:eastAsia="Arial" w:hAnsi="Arial" w:cs="Arial"/>
          <w:sz w:val="16"/>
          <w:szCs w:val="16"/>
        </w:rPr>
        <w:t xml:space="preserve"> chaw </w:t>
      </w:r>
      <w:ins w:id="2951" w:author="Kaxiong" w:date="2021-06-10T21:05:00Z">
        <w:r w:rsidR="007E4B45">
          <w:rPr>
            <w:rFonts w:ascii="Arial" w:eastAsia="Arial" w:hAnsi="Arial" w:cs="Arial"/>
            <w:sz w:val="16"/>
            <w:szCs w:val="16"/>
          </w:rPr>
          <w:t xml:space="preserve">cog </w:t>
        </w:r>
        <w:proofErr w:type="spellStart"/>
        <w:r w:rsidR="007E4B45">
          <w:rPr>
            <w:rFonts w:ascii="Arial" w:eastAsia="Arial" w:hAnsi="Arial" w:cs="Arial"/>
            <w:sz w:val="16"/>
            <w:szCs w:val="16"/>
          </w:rPr>
          <w:t>xyoob</w:t>
        </w:r>
        <w:proofErr w:type="spellEnd"/>
        <w:r w:rsidR="007E4B45">
          <w:rPr>
            <w:rFonts w:ascii="Arial" w:eastAsia="Arial" w:hAnsi="Arial" w:cs="Arial"/>
            <w:sz w:val="16"/>
            <w:szCs w:val="16"/>
          </w:rPr>
          <w:t xml:space="preserve"> </w:t>
        </w:r>
        <w:proofErr w:type="spellStart"/>
        <w:r w:rsidR="007E4B45">
          <w:rPr>
            <w:rFonts w:ascii="Arial" w:eastAsia="Arial" w:hAnsi="Arial" w:cs="Arial"/>
            <w:sz w:val="16"/>
            <w:szCs w:val="16"/>
          </w:rPr>
          <w:t>ntoo</w:t>
        </w:r>
      </w:ins>
      <w:proofErr w:type="spellEnd"/>
      <w:del w:id="2952" w:author="Kaxiong" w:date="2021-06-10T21:05:00Z">
        <w:r w:rsidR="009138CE" w:rsidRPr="00F21954" w:rsidDel="007E4B45">
          <w:rPr>
            <w:rFonts w:ascii="Arial" w:eastAsia="Arial" w:hAnsi="Arial" w:cs="Arial"/>
            <w:sz w:val="16"/>
            <w:szCs w:val="16"/>
          </w:rPr>
          <w:delText>ua liaj ua teb</w:delText>
        </w:r>
      </w:del>
      <w:r w:rsidR="00A97BEE" w:rsidRPr="00F21954">
        <w:rPr>
          <w:rFonts w:ascii="Arial" w:eastAsia="Arial" w:hAnsi="Arial" w:cs="Arial"/>
          <w:sz w:val="16"/>
          <w:szCs w:val="16"/>
        </w:rPr>
        <w:t xml:space="preserve"> </w:t>
      </w:r>
      <w:proofErr w:type="spellStart"/>
      <w:r w:rsidR="00A97BEE"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zog</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tuaj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yeem</w:t>
      </w:r>
      <w:proofErr w:type="spellEnd"/>
      <w:r w:rsidRPr="00F21954">
        <w:rPr>
          <w:rFonts w:ascii="Arial" w:eastAsia="Arial" w:hAnsi="Arial" w:cs="Arial"/>
          <w:sz w:val="16"/>
          <w:szCs w:val="16"/>
        </w:rPr>
        <w:t xml:space="preserve"> sib </w:t>
      </w:r>
      <w:proofErr w:type="spellStart"/>
      <w:r w:rsidRPr="00F21954">
        <w:rPr>
          <w:rFonts w:ascii="Arial" w:eastAsia="Arial" w:hAnsi="Arial" w:cs="Arial"/>
          <w:sz w:val="16"/>
          <w:szCs w:val="16"/>
        </w:rPr>
        <w:t>tham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sau</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lawv</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coj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ua</w:t>
      </w:r>
      <w:proofErr w:type="spellEnd"/>
      <w:r w:rsidRPr="00F21954">
        <w:rPr>
          <w:rFonts w:ascii="Arial" w:eastAsia="Arial" w:hAnsi="Arial" w:cs="Arial"/>
          <w:sz w:val="16"/>
          <w:szCs w:val="16"/>
        </w:rPr>
        <w:t xml:space="preserve"> los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daw</w:t>
      </w:r>
      <w:r w:rsidR="00A97BEE" w:rsidRPr="00F21954">
        <w:rPr>
          <w:rFonts w:ascii="Arial" w:eastAsia="Arial" w:hAnsi="Arial" w:cs="Arial"/>
          <w:sz w:val="16"/>
          <w:szCs w:val="16"/>
        </w:rPr>
        <w:t>b</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ntaub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tshawb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nrhiav</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ntsiab</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thiab</w:t>
      </w:r>
      <w:proofErr w:type="spellEnd"/>
      <w:r w:rsidRPr="00F21954">
        <w:rPr>
          <w:rFonts w:ascii="Arial" w:eastAsia="Arial" w:hAnsi="Arial" w:cs="Arial"/>
          <w:sz w:val="16"/>
          <w:szCs w:val="16"/>
        </w:rPr>
        <w:t xml:space="preserve"> cov </w:t>
      </w:r>
      <w:proofErr w:type="spellStart"/>
      <w:r w:rsidRPr="00F21954">
        <w:rPr>
          <w:rFonts w:ascii="Arial" w:eastAsia="Arial" w:hAnsi="Arial" w:cs="Arial"/>
          <w:sz w:val="16"/>
          <w:szCs w:val="16"/>
        </w:rPr>
        <w:t>lus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tshaj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hauv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rooj</w:t>
      </w:r>
      <w:proofErr w:type="spellEnd"/>
      <w:r w:rsidRPr="00F21954">
        <w:rPr>
          <w:rFonts w:ascii="Arial" w:eastAsia="Arial" w:hAnsi="Arial" w:cs="Arial"/>
          <w:sz w:val="16"/>
          <w:szCs w:val="16"/>
        </w:rPr>
        <w:t xml:space="preserve"> sib </w:t>
      </w:r>
      <w:proofErr w:type="spellStart"/>
      <w:r w:rsidRPr="00F21954">
        <w:rPr>
          <w:rFonts w:ascii="Arial" w:eastAsia="Arial" w:hAnsi="Arial" w:cs="Arial"/>
          <w:sz w:val="16"/>
          <w:szCs w:val="16"/>
        </w:rPr>
        <w:t>tham</w:t>
      </w:r>
      <w:proofErr w:type="spellEnd"/>
      <w:r w:rsidRPr="00F21954">
        <w:rPr>
          <w:rFonts w:ascii="Arial" w:eastAsia="Arial" w:hAnsi="Arial" w:cs="Arial"/>
          <w:sz w:val="16"/>
          <w:szCs w:val="16"/>
        </w:rPr>
        <w:t xml:space="preserve">, </w:t>
      </w:r>
      <w:ins w:id="2953" w:author="Kaxiong" w:date="2021-06-10T21:07:00Z">
        <w:r w:rsidR="00F2364B">
          <w:rPr>
            <w:rFonts w:ascii="Arial" w:eastAsia="Arial" w:hAnsi="Arial" w:cs="Arial"/>
            <w:sz w:val="16"/>
            <w:szCs w:val="16"/>
          </w:rPr>
          <w:t xml:space="preserve">cov </w:t>
        </w:r>
        <w:proofErr w:type="spellStart"/>
        <w:r w:rsidR="00F2364B">
          <w:rPr>
            <w:rFonts w:ascii="Arial" w:eastAsia="Arial" w:hAnsi="Arial" w:cs="Arial"/>
            <w:sz w:val="16"/>
            <w:szCs w:val="16"/>
          </w:rPr>
          <w:t>ntawv</w:t>
        </w:r>
        <w:proofErr w:type="spellEnd"/>
        <w:r w:rsidR="00F2364B">
          <w:rPr>
            <w:rFonts w:ascii="Arial" w:eastAsia="Arial" w:hAnsi="Arial" w:cs="Arial"/>
            <w:sz w:val="16"/>
            <w:szCs w:val="16"/>
          </w:rPr>
          <w:t xml:space="preserve"> </w:t>
        </w:r>
        <w:proofErr w:type="spellStart"/>
        <w:r w:rsidR="00F2364B">
          <w:rPr>
            <w:rFonts w:ascii="Arial" w:eastAsia="Arial" w:hAnsi="Arial" w:cs="Arial"/>
            <w:sz w:val="16"/>
            <w:szCs w:val="16"/>
          </w:rPr>
          <w:t>yog</w:t>
        </w:r>
        <w:proofErr w:type="spellEnd"/>
        <w:r w:rsidR="00F2364B">
          <w:rPr>
            <w:rFonts w:ascii="Arial" w:eastAsia="Arial" w:hAnsi="Arial" w:cs="Arial"/>
            <w:sz w:val="16"/>
            <w:szCs w:val="16"/>
          </w:rPr>
          <w:t xml:space="preserve"> </w:t>
        </w:r>
        <w:proofErr w:type="spellStart"/>
        <w:r w:rsidR="00F2364B">
          <w:rPr>
            <w:rFonts w:ascii="Arial" w:eastAsia="Arial" w:hAnsi="Arial" w:cs="Arial"/>
            <w:sz w:val="16"/>
            <w:szCs w:val="16"/>
          </w:rPr>
          <w:t>lub</w:t>
        </w:r>
        <w:proofErr w:type="spellEnd"/>
        <w:r w:rsidR="00F2364B">
          <w:rPr>
            <w:rFonts w:ascii="Arial" w:eastAsia="Arial" w:hAnsi="Arial" w:cs="Arial"/>
            <w:sz w:val="16"/>
            <w:szCs w:val="16"/>
          </w:rPr>
          <w:t xml:space="preserve"> </w:t>
        </w:r>
        <w:proofErr w:type="spellStart"/>
        <w:r w:rsidR="00F2364B">
          <w:rPr>
            <w:rFonts w:ascii="Arial" w:eastAsia="Arial" w:hAnsi="Arial" w:cs="Arial"/>
            <w:sz w:val="16"/>
            <w:szCs w:val="16"/>
          </w:rPr>
          <w:t>luag</w:t>
        </w:r>
      </w:ins>
      <w:proofErr w:type="spellEnd"/>
      <w:ins w:id="2954" w:author="Kaxiong" w:date="2021-06-10T21:08:00Z">
        <w:r w:rsidR="00F2364B">
          <w:rPr>
            <w:rFonts w:ascii="Arial" w:eastAsia="Arial" w:hAnsi="Arial" w:cs="Arial"/>
            <w:sz w:val="16"/>
            <w:szCs w:val="16"/>
          </w:rPr>
          <w:t xml:space="preserve"> </w:t>
        </w:r>
        <w:proofErr w:type="spellStart"/>
        <w:r w:rsidR="00F2364B">
          <w:rPr>
            <w:rFonts w:ascii="Arial" w:eastAsia="Arial" w:hAnsi="Arial" w:cs="Arial"/>
            <w:sz w:val="16"/>
            <w:szCs w:val="16"/>
          </w:rPr>
          <w:t>hauj</w:t>
        </w:r>
        <w:proofErr w:type="spellEnd"/>
        <w:r w:rsidR="00F2364B">
          <w:rPr>
            <w:rFonts w:ascii="Arial" w:eastAsia="Arial" w:hAnsi="Arial" w:cs="Arial"/>
            <w:sz w:val="16"/>
            <w:szCs w:val="16"/>
          </w:rPr>
          <w:t xml:space="preserve"> </w:t>
        </w:r>
        <w:proofErr w:type="spellStart"/>
        <w:r w:rsidR="00F2364B">
          <w:rPr>
            <w:rFonts w:ascii="Arial" w:eastAsia="Arial" w:hAnsi="Arial" w:cs="Arial"/>
            <w:sz w:val="16"/>
            <w:szCs w:val="16"/>
          </w:rPr>
          <w:t>lwm</w:t>
        </w:r>
        <w:proofErr w:type="spellEnd"/>
        <w:r w:rsidR="00F2364B">
          <w:rPr>
            <w:rFonts w:ascii="Arial" w:eastAsia="Arial" w:hAnsi="Arial" w:cs="Arial"/>
            <w:sz w:val="16"/>
            <w:szCs w:val="16"/>
          </w:rPr>
          <w:t xml:space="preserve"> </w:t>
        </w:r>
      </w:ins>
      <w:del w:id="2955" w:author="Kaxiong" w:date="2021-06-10T21:08:00Z">
        <w:r w:rsidRPr="00F21954" w:rsidDel="00F2364B">
          <w:rPr>
            <w:rFonts w:ascii="Arial" w:eastAsia="Arial" w:hAnsi="Arial" w:cs="Arial"/>
            <w:sz w:val="16"/>
            <w:szCs w:val="16"/>
          </w:rPr>
          <w:delText xml:space="preserve">lawv </w:delText>
        </w:r>
        <w:r w:rsidR="00A97BEE" w:rsidRPr="00F21954" w:rsidDel="00F2364B">
          <w:rPr>
            <w:rFonts w:ascii="Arial" w:eastAsia="Arial" w:hAnsi="Arial" w:cs="Arial"/>
            <w:sz w:val="16"/>
            <w:szCs w:val="16"/>
          </w:rPr>
          <w:delText xml:space="preserve">ua </w:delText>
        </w:r>
        <w:r w:rsidRPr="00F21954" w:rsidDel="00F2364B">
          <w:rPr>
            <w:rFonts w:ascii="Arial" w:eastAsia="Arial" w:hAnsi="Arial" w:cs="Arial"/>
            <w:sz w:val="16"/>
            <w:szCs w:val="16"/>
          </w:rPr>
          <w:delText xml:space="preserve">tau </w:delText>
        </w:r>
      </w:del>
      <w:r w:rsidRPr="00F21954">
        <w:rPr>
          <w:rFonts w:ascii="Arial" w:eastAsia="Arial" w:hAnsi="Arial" w:cs="Arial"/>
          <w:sz w:val="16"/>
          <w:szCs w:val="16"/>
        </w:rPr>
        <w:t xml:space="preserve">zoo </w:t>
      </w:r>
      <w:proofErr w:type="spellStart"/>
      <w:r w:rsidRPr="00F21954">
        <w:rPr>
          <w:rFonts w:ascii="Arial" w:eastAsia="Arial" w:hAnsi="Arial" w:cs="Arial"/>
          <w:sz w:val="16"/>
          <w:szCs w:val="16"/>
        </w:rPr>
        <w:t>dua</w:t>
      </w:r>
      <w:proofErr w:type="spellEnd"/>
      <w:r w:rsidRPr="00F21954">
        <w:rPr>
          <w:rFonts w:ascii="Arial" w:eastAsia="Arial" w:hAnsi="Arial" w:cs="Arial"/>
          <w:sz w:val="16"/>
          <w:szCs w:val="16"/>
        </w:rPr>
        <w:t xml:space="preserve"> los </w:t>
      </w:r>
      <w:proofErr w:type="spellStart"/>
      <w:r w:rsidRPr="00F21954">
        <w:rPr>
          <w:rFonts w:ascii="Arial" w:eastAsia="Arial" w:hAnsi="Arial" w:cs="Arial"/>
          <w:sz w:val="16"/>
          <w:szCs w:val="16"/>
        </w:rPr>
        <w:t>tiv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thaiv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lawv</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tus</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kheej</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ntawm</w:t>
      </w:r>
      <w:proofErr w:type="spellEnd"/>
      <w:r w:rsidRPr="00F21954">
        <w:rPr>
          <w:rFonts w:ascii="Arial" w:eastAsia="Arial" w:hAnsi="Arial" w:cs="Arial"/>
          <w:sz w:val="16"/>
          <w:szCs w:val="16"/>
        </w:rPr>
        <w:t xml:space="preserve"> </w:t>
      </w:r>
      <w:proofErr w:type="spellStart"/>
      <w:r w:rsidRPr="00F21954">
        <w:rPr>
          <w:rFonts w:ascii="Arial" w:eastAsia="Arial" w:hAnsi="Arial" w:cs="Arial"/>
          <w:sz w:val="16"/>
          <w:szCs w:val="16"/>
        </w:rPr>
        <w:t>kev</w:t>
      </w:r>
      <w:proofErr w:type="spellEnd"/>
      <w:r w:rsidRPr="00F21954">
        <w:rPr>
          <w:rFonts w:ascii="Arial" w:eastAsia="Arial" w:hAnsi="Arial" w:cs="Arial"/>
          <w:sz w:val="16"/>
          <w:szCs w:val="16"/>
        </w:rPr>
        <w:t xml:space="preserve"> </w:t>
      </w:r>
      <w:r w:rsidR="00A97BEE" w:rsidRPr="00F21954">
        <w:rPr>
          <w:rFonts w:ascii="Arial" w:eastAsia="Arial" w:hAnsi="Arial" w:cs="Arial"/>
          <w:sz w:val="16"/>
          <w:szCs w:val="16"/>
        </w:rPr>
        <w:t xml:space="preserve">sib </w:t>
      </w:r>
      <w:proofErr w:type="spellStart"/>
      <w:r w:rsidRPr="00F21954">
        <w:rPr>
          <w:rFonts w:ascii="Arial" w:eastAsia="Arial" w:hAnsi="Arial" w:cs="Arial"/>
          <w:sz w:val="16"/>
          <w:szCs w:val="16"/>
        </w:rPr>
        <w:t>foob</w:t>
      </w:r>
      <w:proofErr w:type="spellEnd"/>
      <w:r w:rsidRPr="00F21954">
        <w:rPr>
          <w:rFonts w:ascii="Arial" w:eastAsia="Arial" w:hAnsi="Arial" w:cs="Arial"/>
          <w:sz w:val="16"/>
          <w:szCs w:val="16"/>
        </w:rPr>
        <w:t>.</w:t>
      </w:r>
    </w:p>
    <w:p w14:paraId="2480B91E" w14:textId="77777777" w:rsidR="00BF3E5F" w:rsidRDefault="00BF3E5F">
      <w:pPr>
        <w:spacing w:line="237" w:lineRule="exact"/>
        <w:rPr>
          <w:sz w:val="20"/>
          <w:szCs w:val="20"/>
        </w:rPr>
      </w:pPr>
    </w:p>
    <w:p w14:paraId="794A7336" w14:textId="2B70CCB0" w:rsidR="00BF3E5F" w:rsidRPr="003232FD" w:rsidRDefault="00F2364B" w:rsidP="00E635FE">
      <w:pPr>
        <w:spacing w:line="372" w:lineRule="auto"/>
        <w:ind w:left="240" w:right="140"/>
        <w:jc w:val="both"/>
        <w:rPr>
          <w:sz w:val="16"/>
          <w:szCs w:val="16"/>
        </w:rPr>
      </w:pPr>
      <w:proofErr w:type="spellStart"/>
      <w:ins w:id="2956" w:author="Kaxiong" w:date="2021-06-10T21:09:00Z">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daws</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2957" w:author="Kaxiong" w:date="2021-06-10T21:09:00Z">
        <w:r w:rsidR="00F2670D" w:rsidRPr="003232FD" w:rsidDel="00F2364B">
          <w:rPr>
            <w:rFonts w:ascii="Arial" w:eastAsia="Arial" w:hAnsi="Arial" w:cs="Arial"/>
            <w:sz w:val="16"/>
            <w:szCs w:val="16"/>
          </w:rPr>
          <w:delText>K</w:delText>
        </w:r>
      </w:del>
      <w:r w:rsidR="00F2670D" w:rsidRPr="003232FD">
        <w:rPr>
          <w:rFonts w:ascii="Arial" w:eastAsia="Arial" w:hAnsi="Arial" w:cs="Arial"/>
          <w:sz w:val="16"/>
          <w:szCs w:val="16"/>
        </w:rPr>
        <w:t>ev</w:t>
      </w:r>
      <w:proofErr w:type="spellEnd"/>
      <w:r w:rsidR="00F2670D" w:rsidRPr="003232FD">
        <w:rPr>
          <w:rFonts w:ascii="Arial" w:eastAsia="Arial" w:hAnsi="Arial" w:cs="Arial"/>
          <w:sz w:val="16"/>
          <w:szCs w:val="16"/>
        </w:rPr>
        <w:t xml:space="preserve"> pom zoo </w:t>
      </w:r>
      <w:proofErr w:type="spellStart"/>
      <w:r w:rsidR="00F2670D" w:rsidRPr="003232FD">
        <w:rPr>
          <w:rFonts w:ascii="Arial" w:eastAsia="Arial" w:hAnsi="Arial" w:cs="Arial"/>
          <w:sz w:val="16"/>
          <w:szCs w:val="16"/>
        </w:rPr>
        <w:t>ntawm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zej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zog</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kuj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tseem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pab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ua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tus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qauv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ins w:id="2958" w:author="Kaxiong" w:date="2021-06-10T21:09:00Z">
        <w:r>
          <w:rPr>
            <w:rFonts w:ascii="Arial" w:eastAsia="Arial" w:hAnsi="Arial" w:cs="Arial"/>
            <w:sz w:val="16"/>
            <w:szCs w:val="16"/>
          </w:rPr>
          <w:t>piav</w:t>
        </w:r>
        <w:proofErr w:type="spellEnd"/>
        <w:r>
          <w:rPr>
            <w:rFonts w:ascii="Arial" w:eastAsia="Arial" w:hAnsi="Arial" w:cs="Arial"/>
            <w:sz w:val="16"/>
            <w:szCs w:val="16"/>
          </w:rPr>
          <w:t xml:space="preserve"> </w:t>
        </w:r>
        <w:proofErr w:type="spellStart"/>
        <w:r>
          <w:rPr>
            <w:rFonts w:ascii="Arial" w:eastAsia="Arial" w:hAnsi="Arial" w:cs="Arial"/>
            <w:sz w:val="16"/>
            <w:szCs w:val="16"/>
          </w:rPr>
          <w:t>qhia</w:t>
        </w:r>
      </w:ins>
      <w:proofErr w:type="spellEnd"/>
      <w:del w:id="2959" w:author="Kaxiong" w:date="2021-06-10T21:09:00Z">
        <w:r w:rsidR="00F2670D" w:rsidRPr="003232FD" w:rsidDel="00F2364B">
          <w:rPr>
            <w:rFonts w:ascii="Arial" w:eastAsia="Arial" w:hAnsi="Arial" w:cs="Arial"/>
            <w:sz w:val="16"/>
            <w:szCs w:val="16"/>
          </w:rPr>
          <w:delText>txhais</w:delText>
        </w:r>
      </w:del>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Yog</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tias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ins w:id="2960" w:author="Kaxiong" w:date="2021-06-10T21:09:00Z">
        <w:r>
          <w:rPr>
            <w:rFonts w:ascii="Arial" w:eastAsia="Arial" w:hAnsi="Arial" w:cs="Arial"/>
            <w:sz w:val="16"/>
            <w:szCs w:val="16"/>
          </w:rPr>
          <w:t>piav</w:t>
        </w:r>
        <w:proofErr w:type="spellEnd"/>
        <w:r>
          <w:rPr>
            <w:rFonts w:ascii="Arial" w:eastAsia="Arial" w:hAnsi="Arial" w:cs="Arial"/>
            <w:sz w:val="16"/>
            <w:szCs w:val="16"/>
          </w:rPr>
          <w:t xml:space="preserve"> </w:t>
        </w:r>
        <w:proofErr w:type="spellStart"/>
        <w:r>
          <w:rPr>
            <w:rFonts w:ascii="Arial" w:eastAsia="Arial" w:hAnsi="Arial" w:cs="Arial"/>
            <w:sz w:val="16"/>
            <w:szCs w:val="16"/>
          </w:rPr>
          <w:t>qhia</w:t>
        </w:r>
      </w:ins>
      <w:proofErr w:type="spellEnd"/>
      <w:del w:id="2961" w:author="Kaxiong" w:date="2021-06-10T21:09:00Z">
        <w:r w:rsidR="00F2670D" w:rsidRPr="003232FD" w:rsidDel="00F2364B">
          <w:rPr>
            <w:rFonts w:ascii="Arial" w:eastAsia="Arial" w:hAnsi="Arial" w:cs="Arial"/>
            <w:sz w:val="16"/>
            <w:szCs w:val="16"/>
          </w:rPr>
          <w:delText>txhais</w:delText>
        </w:r>
      </w:del>
      <w:r w:rsidR="00F2670D" w:rsidRPr="003232FD">
        <w:rPr>
          <w:rFonts w:ascii="Arial" w:eastAsia="Arial" w:hAnsi="Arial" w:cs="Arial"/>
          <w:sz w:val="16"/>
          <w:szCs w:val="16"/>
        </w:rPr>
        <w:t xml:space="preserve"> cov </w:t>
      </w:r>
      <w:proofErr w:type="spellStart"/>
      <w:r w:rsidR="00F2670D" w:rsidRPr="003232FD">
        <w:rPr>
          <w:rFonts w:ascii="Arial" w:eastAsia="Arial" w:hAnsi="Arial" w:cs="Arial"/>
          <w:sz w:val="16"/>
          <w:szCs w:val="16"/>
        </w:rPr>
        <w:t>ntsiab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lus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raug</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tswj</w:t>
      </w:r>
      <w:proofErr w:type="spellEnd"/>
      <w:r w:rsidR="00F2670D" w:rsidRPr="003232FD">
        <w:rPr>
          <w:rFonts w:ascii="Arial" w:eastAsia="Arial" w:hAnsi="Arial" w:cs="Arial"/>
          <w:sz w:val="16"/>
          <w:szCs w:val="16"/>
        </w:rPr>
        <w:t xml:space="preserve"> los </w:t>
      </w:r>
      <w:proofErr w:type="spellStart"/>
      <w:r w:rsidR="00F2670D" w:rsidRPr="003232FD">
        <w:rPr>
          <w:rFonts w:ascii="Arial" w:eastAsia="Arial" w:hAnsi="Arial" w:cs="Arial"/>
          <w:sz w:val="16"/>
          <w:szCs w:val="16"/>
        </w:rPr>
        <w:t>ntawm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hais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plaub</w:t>
      </w:r>
      <w:proofErr w:type="spellEnd"/>
      <w:r w:rsidR="00F2670D" w:rsidRPr="003232FD">
        <w:rPr>
          <w:rFonts w:ascii="Arial" w:eastAsia="Arial" w:hAnsi="Arial" w:cs="Arial"/>
          <w:sz w:val="16"/>
          <w:szCs w:val="16"/>
        </w:rPr>
        <w:t xml:space="preserve">, cov </w:t>
      </w:r>
      <w:proofErr w:type="spellStart"/>
      <w:r w:rsidR="00F2670D" w:rsidRPr="003232FD">
        <w:rPr>
          <w:rFonts w:ascii="Arial" w:eastAsia="Arial" w:hAnsi="Arial" w:cs="Arial"/>
          <w:sz w:val="16"/>
          <w:szCs w:val="16"/>
        </w:rPr>
        <w:t>txheej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txheem</w:t>
      </w:r>
      <w:proofErr w:type="spellEnd"/>
      <w:r w:rsidR="00F2670D" w:rsidRPr="003232FD">
        <w:rPr>
          <w:rFonts w:ascii="Arial" w:eastAsia="Arial" w:hAnsi="Arial" w:cs="Arial"/>
          <w:sz w:val="16"/>
          <w:szCs w:val="16"/>
        </w:rPr>
        <w:t xml:space="preserve"> tau </w:t>
      </w:r>
      <w:proofErr w:type="spellStart"/>
      <w:r w:rsidR="00F2670D" w:rsidRPr="003232FD">
        <w:rPr>
          <w:rFonts w:ascii="Arial" w:eastAsia="Arial" w:hAnsi="Arial" w:cs="Arial"/>
          <w:sz w:val="16"/>
          <w:szCs w:val="16"/>
        </w:rPr>
        <w:t>piav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qhia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hauv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kab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lus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dhau</w:t>
      </w:r>
      <w:proofErr w:type="spellEnd"/>
      <w:r w:rsidR="00F2670D" w:rsidRPr="003232FD">
        <w:rPr>
          <w:rFonts w:ascii="Arial" w:eastAsia="Arial" w:hAnsi="Arial" w:cs="Arial"/>
          <w:sz w:val="16"/>
          <w:szCs w:val="16"/>
        </w:rPr>
        <w:t xml:space="preserve"> los </w:t>
      </w:r>
      <w:proofErr w:type="spellStart"/>
      <w:r w:rsidR="00F2670D" w:rsidRPr="003232FD">
        <w:rPr>
          <w:rFonts w:ascii="Arial" w:eastAsia="Arial" w:hAnsi="Arial" w:cs="Arial"/>
          <w:sz w:val="16"/>
          <w:szCs w:val="16"/>
        </w:rPr>
        <w:t>ua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qhov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tseem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ceeb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Lub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sij</w:t>
      </w:r>
      <w:proofErr w:type="spellEnd"/>
      <w:r w:rsidR="00A917B0"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hawm</w:t>
      </w:r>
      <w:proofErr w:type="spellEnd"/>
      <w:r w:rsidR="00F2670D" w:rsidRPr="003232FD">
        <w:rPr>
          <w:rFonts w:ascii="Arial" w:eastAsia="Arial" w:hAnsi="Arial" w:cs="Arial"/>
          <w:sz w:val="16"/>
          <w:szCs w:val="16"/>
        </w:rPr>
        <w:t xml:space="preserve"> sib </w:t>
      </w:r>
      <w:proofErr w:type="spellStart"/>
      <w:r w:rsidR="00F2670D" w:rsidRPr="003232FD">
        <w:rPr>
          <w:rFonts w:ascii="Arial" w:eastAsia="Arial" w:hAnsi="Arial" w:cs="Arial"/>
          <w:sz w:val="16"/>
          <w:szCs w:val="16"/>
        </w:rPr>
        <w:t>hais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plaub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kws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lij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choj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rau</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ob</w:t>
      </w:r>
      <w:proofErr w:type="spellEnd"/>
      <w:r w:rsidR="00F2670D" w:rsidRPr="003232FD">
        <w:rPr>
          <w:rFonts w:ascii="Arial" w:eastAsia="Arial" w:hAnsi="Arial" w:cs="Arial"/>
          <w:sz w:val="16"/>
          <w:szCs w:val="16"/>
        </w:rPr>
        <w:t xml:space="preserve"> tog </w:t>
      </w:r>
      <w:proofErr w:type="spellStart"/>
      <w:r w:rsidR="00F2670D" w:rsidRPr="003232FD">
        <w:rPr>
          <w:rFonts w:ascii="Arial" w:eastAsia="Arial" w:hAnsi="Arial" w:cs="Arial"/>
          <w:sz w:val="16"/>
          <w:szCs w:val="16"/>
        </w:rPr>
        <w:t>yuav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piav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qhia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tias</w:t>
      </w:r>
      <w:proofErr w:type="spellEnd"/>
      <w:r w:rsidR="00F2670D" w:rsidRPr="003232FD">
        <w:rPr>
          <w:rFonts w:ascii="Arial" w:eastAsia="Arial" w:hAnsi="Arial" w:cs="Arial"/>
          <w:sz w:val="16"/>
          <w:szCs w:val="16"/>
        </w:rPr>
        <w:t xml:space="preserve"> vim li </w:t>
      </w:r>
      <w:proofErr w:type="spellStart"/>
      <w:r w:rsidR="00F2670D" w:rsidRPr="003232FD">
        <w:rPr>
          <w:rFonts w:ascii="Arial" w:eastAsia="Arial" w:hAnsi="Arial" w:cs="Arial"/>
          <w:sz w:val="16"/>
          <w:szCs w:val="16"/>
        </w:rPr>
        <w:t>cas</w:t>
      </w:r>
      <w:proofErr w:type="spellEnd"/>
      <w:r w:rsidR="00F2670D" w:rsidRPr="003232FD">
        <w:rPr>
          <w:rFonts w:ascii="Arial" w:eastAsia="Arial" w:hAnsi="Arial" w:cs="Arial"/>
          <w:sz w:val="16"/>
          <w:szCs w:val="16"/>
        </w:rPr>
        <w:t xml:space="preserve"> </w:t>
      </w:r>
      <w:del w:id="2962" w:author="Kaxiong" w:date="2021-06-10T21:12:00Z">
        <w:r w:rsidR="00F2670D" w:rsidRPr="003232FD" w:rsidDel="00F2364B">
          <w:rPr>
            <w:rFonts w:ascii="Arial" w:eastAsia="Arial" w:hAnsi="Arial" w:cs="Arial"/>
            <w:sz w:val="16"/>
            <w:szCs w:val="16"/>
          </w:rPr>
          <w:delText xml:space="preserve">cov neeg </w:delText>
        </w:r>
      </w:del>
      <w:proofErr w:type="spellStart"/>
      <w:ins w:id="2963" w:author="Kaxiong" w:date="2021-06-10T21:12:00Z">
        <w:r>
          <w:rPr>
            <w:rFonts w:ascii="Arial" w:eastAsia="Arial" w:hAnsi="Arial" w:cs="Arial"/>
            <w:sz w:val="16"/>
            <w:szCs w:val="16"/>
          </w:rPr>
          <w:t>kev</w:t>
        </w:r>
        <w:proofErr w:type="spellEnd"/>
        <w:r>
          <w:rPr>
            <w:rFonts w:ascii="Arial" w:eastAsia="Arial" w:hAnsi="Arial" w:cs="Arial"/>
            <w:sz w:val="16"/>
            <w:szCs w:val="16"/>
          </w:rPr>
          <w:t xml:space="preserve"> pom zoo </w:t>
        </w:r>
      </w:ins>
      <w:proofErr w:type="spellStart"/>
      <w:r w:rsidR="00A917B0" w:rsidRPr="003232FD">
        <w:rPr>
          <w:rFonts w:ascii="Arial" w:eastAsia="Arial" w:hAnsi="Arial" w:cs="Arial"/>
          <w:sz w:val="16"/>
          <w:szCs w:val="16"/>
        </w:rPr>
        <w:t>hauv</w:t>
      </w:r>
      <w:proofErr w:type="spellEnd"/>
      <w:r w:rsidR="00A917B0"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zej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zog</w:t>
      </w:r>
      <w:proofErr w:type="spellEnd"/>
      <w:r w:rsidR="00F2670D" w:rsidRPr="003232FD">
        <w:rPr>
          <w:rFonts w:ascii="Arial" w:eastAsia="Arial" w:hAnsi="Arial" w:cs="Arial"/>
          <w:sz w:val="16"/>
          <w:szCs w:val="16"/>
        </w:rPr>
        <w:t xml:space="preserve"> </w:t>
      </w:r>
      <w:del w:id="2964" w:author="Kaxiong" w:date="2021-06-10T21:12:00Z">
        <w:r w:rsidR="00F2670D" w:rsidRPr="003232FD" w:rsidDel="00F2364B">
          <w:rPr>
            <w:rFonts w:ascii="Arial" w:eastAsia="Arial" w:hAnsi="Arial" w:cs="Arial"/>
            <w:sz w:val="16"/>
            <w:szCs w:val="16"/>
          </w:rPr>
          <w:delText xml:space="preserve">pom zoo </w:delText>
        </w:r>
      </w:del>
      <w:proofErr w:type="spellStart"/>
      <w:r w:rsidR="00F2670D" w:rsidRPr="003232FD">
        <w:rPr>
          <w:rFonts w:ascii="Arial" w:eastAsia="Arial" w:hAnsi="Arial" w:cs="Arial"/>
          <w:sz w:val="16"/>
          <w:szCs w:val="16"/>
        </w:rPr>
        <w:t>txhawb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lawv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txoj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ins w:id="2965" w:author="Kaxiong" w:date="2021-06-10T21:12:00Z">
        <w:r>
          <w:rPr>
            <w:rFonts w:ascii="Arial" w:eastAsia="Arial" w:hAnsi="Arial" w:cs="Arial"/>
            <w:sz w:val="16"/>
            <w:szCs w:val="16"/>
          </w:rPr>
          <w:t>piav</w:t>
        </w:r>
        <w:proofErr w:type="spellEnd"/>
        <w:r>
          <w:rPr>
            <w:rFonts w:ascii="Arial" w:eastAsia="Arial" w:hAnsi="Arial" w:cs="Arial"/>
            <w:sz w:val="16"/>
            <w:szCs w:val="16"/>
          </w:rPr>
          <w:t xml:space="preserve"> </w:t>
        </w:r>
        <w:proofErr w:type="spellStart"/>
        <w:r>
          <w:rPr>
            <w:rFonts w:ascii="Arial" w:eastAsia="Arial" w:hAnsi="Arial" w:cs="Arial"/>
            <w:sz w:val="16"/>
            <w:szCs w:val="16"/>
          </w:rPr>
          <w:t>qhia</w:t>
        </w:r>
        <w:proofErr w:type="spellEnd"/>
        <w:r>
          <w:rPr>
            <w:rFonts w:ascii="Arial" w:eastAsia="Arial" w:hAnsi="Arial" w:cs="Arial"/>
            <w:sz w:val="16"/>
            <w:szCs w:val="16"/>
          </w:rPr>
          <w:t xml:space="preserve"> </w:t>
        </w:r>
      </w:ins>
      <w:proofErr w:type="spellStart"/>
      <w:ins w:id="2966" w:author="Kaxiong" w:date="2021-06-10T21:13:00Z">
        <w:r>
          <w:rPr>
            <w:rFonts w:ascii="Arial" w:eastAsia="Arial" w:hAnsi="Arial" w:cs="Arial"/>
            <w:sz w:val="16"/>
            <w:szCs w:val="16"/>
          </w:rPr>
          <w:t>uas</w:t>
        </w:r>
        <w:proofErr w:type="spellEnd"/>
        <w:r>
          <w:rPr>
            <w:rFonts w:ascii="Arial" w:eastAsia="Arial" w:hAnsi="Arial" w:cs="Arial"/>
            <w:sz w:val="16"/>
            <w:szCs w:val="16"/>
          </w:rPr>
          <w:t xml:space="preserve"> tau xaiv </w:t>
        </w:r>
        <w:proofErr w:type="spellStart"/>
        <w:r>
          <w:rPr>
            <w:rFonts w:ascii="Arial" w:eastAsia="Arial" w:hAnsi="Arial" w:cs="Arial"/>
            <w:sz w:val="16"/>
            <w:szCs w:val="16"/>
          </w:rPr>
          <w:t>ntawm</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ins>
      <w:proofErr w:type="spellEnd"/>
      <w:del w:id="2967" w:author="Kaxiong" w:date="2021-06-10T21:12:00Z">
        <w:r w:rsidR="00F2670D" w:rsidRPr="003232FD" w:rsidDel="00F2364B">
          <w:rPr>
            <w:rFonts w:ascii="Arial" w:eastAsia="Arial" w:hAnsi="Arial" w:cs="Arial"/>
            <w:sz w:val="16"/>
            <w:szCs w:val="16"/>
          </w:rPr>
          <w:delText xml:space="preserve">txhais </w:delText>
        </w:r>
      </w:del>
      <w:del w:id="2968" w:author="Kaxiong" w:date="2021-06-10T21:13:00Z">
        <w:r w:rsidR="00F2670D" w:rsidRPr="003232FD" w:rsidDel="00F2364B">
          <w:rPr>
            <w:rFonts w:ascii="Arial" w:eastAsia="Arial" w:hAnsi="Arial" w:cs="Arial"/>
            <w:sz w:val="16"/>
            <w:szCs w:val="16"/>
          </w:rPr>
          <w:delText>cov</w:delText>
        </w:r>
      </w:del>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cai</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lij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choj</w:t>
      </w:r>
      <w:proofErr w:type="spellEnd"/>
      <w:r w:rsidR="00F2670D" w:rsidRPr="003232FD">
        <w:rPr>
          <w:rFonts w:ascii="Arial" w:eastAsia="Arial" w:hAnsi="Arial" w:cs="Arial"/>
          <w:sz w:val="16"/>
          <w:szCs w:val="16"/>
        </w:rPr>
        <w:t xml:space="preserve">. Sab </w:t>
      </w:r>
      <w:proofErr w:type="spellStart"/>
      <w:r w:rsidR="00F2670D" w:rsidRPr="003232FD">
        <w:rPr>
          <w:rFonts w:ascii="Arial" w:eastAsia="Arial" w:hAnsi="Arial" w:cs="Arial"/>
          <w:sz w:val="16"/>
          <w:szCs w:val="16"/>
        </w:rPr>
        <w:t>nrog</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ua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kom</w:t>
      </w:r>
      <w:proofErr w:type="spellEnd"/>
      <w:r w:rsidR="00F2670D" w:rsidRPr="003232FD">
        <w:rPr>
          <w:rFonts w:ascii="Arial" w:eastAsia="Arial" w:hAnsi="Arial" w:cs="Arial"/>
          <w:sz w:val="16"/>
          <w:szCs w:val="16"/>
        </w:rPr>
        <w:t xml:space="preserve"> </w:t>
      </w:r>
      <w:ins w:id="2969" w:author="Kaxiong" w:date="2021-06-10T21:15:00Z">
        <w:r>
          <w:rPr>
            <w:rFonts w:ascii="Arial" w:eastAsia="Arial" w:hAnsi="Arial" w:cs="Arial"/>
            <w:sz w:val="16"/>
            <w:szCs w:val="16"/>
          </w:rPr>
          <w:t xml:space="preserve">pom tau </w:t>
        </w:r>
      </w:ins>
      <w:del w:id="2970" w:author="Kaxiong" w:date="2021-06-10T21:15:00Z">
        <w:r w:rsidR="00F2670D" w:rsidRPr="003232FD" w:rsidDel="00F2364B">
          <w:rPr>
            <w:rFonts w:ascii="Arial" w:eastAsia="Arial" w:hAnsi="Arial" w:cs="Arial"/>
            <w:sz w:val="16"/>
            <w:szCs w:val="16"/>
          </w:rPr>
          <w:delText xml:space="preserve">muaj zog </w:delText>
        </w:r>
      </w:del>
      <w:proofErr w:type="spellStart"/>
      <w:r w:rsidR="00F2670D" w:rsidRPr="003232FD">
        <w:rPr>
          <w:rFonts w:ascii="Arial" w:eastAsia="Arial" w:hAnsi="Arial" w:cs="Arial"/>
          <w:sz w:val="16"/>
          <w:szCs w:val="16"/>
        </w:rPr>
        <w:t>ntau</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dua</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ntawm</w:t>
      </w:r>
      <w:proofErr w:type="spellEnd"/>
      <w:r w:rsidR="00F2670D" w:rsidRPr="003232FD">
        <w:rPr>
          <w:rFonts w:ascii="Arial" w:eastAsia="Arial" w:hAnsi="Arial" w:cs="Arial"/>
          <w:sz w:val="16"/>
          <w:szCs w:val="16"/>
        </w:rPr>
        <w:t xml:space="preserve"> </w:t>
      </w:r>
      <w:proofErr w:type="spellStart"/>
      <w:ins w:id="2971" w:author="Kaxiong" w:date="2021-06-10T21:15:00Z">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daws</w:t>
        </w:r>
        <w:proofErr w:type="spellEnd"/>
        <w:r>
          <w:rPr>
            <w:rFonts w:ascii="Arial" w:eastAsia="Arial" w:hAnsi="Arial" w:cs="Arial"/>
            <w:sz w:val="16"/>
            <w:szCs w:val="16"/>
          </w:rPr>
          <w:t xml:space="preserve"> </w:t>
        </w:r>
      </w:ins>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pom zoo, </w:t>
      </w:r>
      <w:proofErr w:type="spellStart"/>
      <w:r w:rsidR="00F2670D" w:rsidRPr="003232FD">
        <w:rPr>
          <w:rFonts w:ascii="Arial" w:eastAsia="Arial" w:hAnsi="Arial" w:cs="Arial"/>
          <w:sz w:val="16"/>
          <w:szCs w:val="16"/>
        </w:rPr>
        <w:t>thaum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muaj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txhawb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nqa</w:t>
      </w:r>
      <w:proofErr w:type="spellEnd"/>
      <w:r w:rsidR="00F2670D" w:rsidRPr="003232FD">
        <w:rPr>
          <w:rFonts w:ascii="Arial" w:eastAsia="Arial" w:hAnsi="Arial" w:cs="Arial"/>
          <w:sz w:val="16"/>
          <w:szCs w:val="16"/>
        </w:rPr>
        <w:t xml:space="preserve"> los </w:t>
      </w:r>
      <w:proofErr w:type="spellStart"/>
      <w:r w:rsidR="00F2670D" w:rsidRPr="003232FD">
        <w:rPr>
          <w:rFonts w:ascii="Arial" w:eastAsia="Arial" w:hAnsi="Arial" w:cs="Arial"/>
          <w:sz w:val="16"/>
          <w:szCs w:val="16"/>
        </w:rPr>
        <w:t>ntawm</w:t>
      </w:r>
      <w:proofErr w:type="spellEnd"/>
      <w:r w:rsidR="00F2670D" w:rsidRPr="003232FD">
        <w:rPr>
          <w:rFonts w:ascii="Arial" w:eastAsia="Arial" w:hAnsi="Arial" w:cs="Arial"/>
          <w:sz w:val="16"/>
          <w:szCs w:val="16"/>
        </w:rPr>
        <w:t xml:space="preserve"> cov </w:t>
      </w:r>
      <w:proofErr w:type="spellStart"/>
      <w:r w:rsidR="00F2670D" w:rsidRPr="003232FD">
        <w:rPr>
          <w:rFonts w:ascii="Arial" w:eastAsia="Arial" w:hAnsi="Arial" w:cs="Arial"/>
          <w:sz w:val="16"/>
          <w:szCs w:val="16"/>
        </w:rPr>
        <w:t>pov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thawj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thiab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nyob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hauv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txoj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nrog</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txoj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cai</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tswj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hwm</w:t>
      </w:r>
      <w:proofErr w:type="spellEnd"/>
      <w:r w:rsidR="00F2670D" w:rsidRPr="003232FD">
        <w:rPr>
          <w:rFonts w:ascii="Arial" w:eastAsia="Arial" w:hAnsi="Arial" w:cs="Arial"/>
          <w:sz w:val="16"/>
          <w:szCs w:val="16"/>
        </w:rPr>
        <w:t xml:space="preserve">, </w:t>
      </w:r>
      <w:proofErr w:type="spellStart"/>
      <w:ins w:id="2972" w:author="Kaxiong" w:date="2021-06-10T21:16:00Z">
        <w:r w:rsidR="00E92049">
          <w:rPr>
            <w:rFonts w:ascii="Arial" w:eastAsia="Arial" w:hAnsi="Arial" w:cs="Arial"/>
            <w:sz w:val="16"/>
            <w:szCs w:val="16"/>
          </w:rPr>
          <w:t>yuav</w:t>
        </w:r>
        <w:proofErr w:type="spellEnd"/>
        <w:r w:rsidR="00E92049">
          <w:rPr>
            <w:rFonts w:ascii="Arial" w:eastAsia="Arial" w:hAnsi="Arial" w:cs="Arial"/>
            <w:sz w:val="16"/>
            <w:szCs w:val="16"/>
          </w:rPr>
          <w:t xml:space="preserve"> </w:t>
        </w:r>
      </w:ins>
      <w:proofErr w:type="spellStart"/>
      <w:r w:rsidR="00A917B0" w:rsidRPr="003232FD">
        <w:rPr>
          <w:rFonts w:ascii="Arial" w:eastAsia="Arial" w:hAnsi="Arial" w:cs="Arial"/>
          <w:sz w:val="16"/>
          <w:szCs w:val="16"/>
        </w:rPr>
        <w:t>muaj</w:t>
      </w:r>
      <w:proofErr w:type="spellEnd"/>
      <w:r w:rsidR="00A917B0" w:rsidRPr="003232FD">
        <w:rPr>
          <w:rFonts w:ascii="Arial" w:eastAsia="Arial" w:hAnsi="Arial" w:cs="Arial"/>
          <w:sz w:val="16"/>
          <w:szCs w:val="16"/>
        </w:rPr>
        <w:t xml:space="preserve"> </w:t>
      </w:r>
      <w:del w:id="2973" w:author="Kaxiong" w:date="2021-06-10T21:16:00Z">
        <w:r w:rsidR="00F2670D" w:rsidRPr="003232FD" w:rsidDel="00E92049">
          <w:rPr>
            <w:rFonts w:ascii="Arial" w:eastAsia="Arial" w:hAnsi="Arial" w:cs="Arial"/>
            <w:sz w:val="16"/>
            <w:szCs w:val="16"/>
          </w:rPr>
          <w:delText xml:space="preserve">ntau dua </w:delText>
        </w:r>
      </w:del>
      <w:proofErr w:type="spellStart"/>
      <w:r w:rsidR="00A917B0" w:rsidRPr="003232FD">
        <w:rPr>
          <w:rFonts w:ascii="Arial" w:eastAsia="Arial" w:hAnsi="Arial" w:cs="Arial"/>
          <w:sz w:val="16"/>
          <w:szCs w:val="16"/>
        </w:rPr>
        <w:t>qhov</w:t>
      </w:r>
      <w:proofErr w:type="spellEnd"/>
      <w:r w:rsidR="00A917B0" w:rsidRPr="003232FD">
        <w:rPr>
          <w:rFonts w:ascii="Arial" w:eastAsia="Arial" w:hAnsi="Arial" w:cs="Arial"/>
          <w:sz w:val="16"/>
          <w:szCs w:val="16"/>
        </w:rPr>
        <w:t xml:space="preserve"> </w:t>
      </w:r>
      <w:del w:id="2974" w:author="Kaxiong" w:date="2021-06-10T21:16:00Z">
        <w:r w:rsidR="00F2670D" w:rsidRPr="003232FD" w:rsidDel="00E92049">
          <w:rPr>
            <w:rFonts w:ascii="Arial" w:eastAsia="Arial" w:hAnsi="Arial" w:cs="Arial"/>
            <w:sz w:val="16"/>
            <w:szCs w:val="16"/>
          </w:rPr>
          <w:delText xml:space="preserve">yuav </w:delText>
        </w:r>
      </w:del>
      <w:proofErr w:type="spellStart"/>
      <w:r w:rsidR="00F2670D" w:rsidRPr="003232FD">
        <w:rPr>
          <w:rFonts w:ascii="Arial" w:eastAsia="Arial" w:hAnsi="Arial" w:cs="Arial"/>
          <w:sz w:val="16"/>
          <w:szCs w:val="16"/>
        </w:rPr>
        <w:t>yeej</w:t>
      </w:r>
      <w:proofErr w:type="spellEnd"/>
      <w:ins w:id="2975" w:author="Kaxiong" w:date="2021-06-10T21:17:00Z">
        <w:r w:rsidR="00E92049">
          <w:rPr>
            <w:rFonts w:ascii="Arial" w:eastAsia="Arial" w:hAnsi="Arial" w:cs="Arial"/>
            <w:sz w:val="16"/>
            <w:szCs w:val="16"/>
          </w:rPr>
          <w:t xml:space="preserve"> </w:t>
        </w:r>
        <w:proofErr w:type="spellStart"/>
        <w:r w:rsidR="00E92049">
          <w:rPr>
            <w:rFonts w:ascii="Arial" w:eastAsia="Arial" w:hAnsi="Arial" w:cs="Arial"/>
            <w:sz w:val="16"/>
            <w:szCs w:val="16"/>
          </w:rPr>
          <w:t>ntau</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dua</w:t>
        </w:r>
      </w:ins>
      <w:proofErr w:type="spellEnd"/>
      <w:r w:rsidR="00F2670D" w:rsidRPr="003232FD">
        <w:rPr>
          <w:rFonts w:ascii="Arial" w:eastAsia="Arial" w:hAnsi="Arial" w:cs="Arial"/>
          <w:sz w:val="16"/>
          <w:szCs w:val="16"/>
        </w:rPr>
        <w:t xml:space="preserve">. Tab sis tib </w:t>
      </w:r>
      <w:proofErr w:type="spellStart"/>
      <w:r w:rsidR="00F2670D" w:rsidRPr="003232FD">
        <w:rPr>
          <w:rFonts w:ascii="Arial" w:eastAsia="Arial" w:hAnsi="Arial" w:cs="Arial"/>
          <w:sz w:val="16"/>
          <w:szCs w:val="16"/>
        </w:rPr>
        <w:t>lub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sij</w:t>
      </w:r>
      <w:proofErr w:type="spellEnd"/>
      <w:r w:rsidR="00A917B0"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hawm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kev</w:t>
      </w:r>
      <w:proofErr w:type="spellEnd"/>
      <w:r w:rsidR="00F2670D" w:rsidRPr="003232FD">
        <w:rPr>
          <w:rFonts w:ascii="Arial" w:eastAsia="Arial" w:hAnsi="Arial" w:cs="Arial"/>
          <w:sz w:val="16"/>
          <w:szCs w:val="16"/>
        </w:rPr>
        <w:t xml:space="preserve"> </w:t>
      </w:r>
      <w:proofErr w:type="spellStart"/>
      <w:ins w:id="2976" w:author="Kaxiong" w:date="2021-06-10T21:17:00Z">
        <w:r w:rsidR="00E92049">
          <w:rPr>
            <w:rFonts w:ascii="Arial" w:eastAsia="Arial" w:hAnsi="Arial" w:cs="Arial"/>
            <w:sz w:val="16"/>
            <w:szCs w:val="16"/>
          </w:rPr>
          <w:t>piav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qhia</w:t>
        </w:r>
        <w:proofErr w:type="spellEnd"/>
        <w:r w:rsidR="00E92049">
          <w:rPr>
            <w:rFonts w:ascii="Arial" w:eastAsia="Arial" w:hAnsi="Arial" w:cs="Arial"/>
            <w:sz w:val="16"/>
            <w:szCs w:val="16"/>
          </w:rPr>
          <w:t xml:space="preserve"> </w:t>
        </w:r>
      </w:ins>
      <w:del w:id="2977" w:author="Kaxiong" w:date="2021-06-10T21:17:00Z">
        <w:r w:rsidR="00F2670D" w:rsidRPr="003232FD" w:rsidDel="00E92049">
          <w:rPr>
            <w:rFonts w:ascii="Arial" w:eastAsia="Arial" w:hAnsi="Arial" w:cs="Arial"/>
            <w:sz w:val="16"/>
            <w:szCs w:val="16"/>
          </w:rPr>
          <w:delText xml:space="preserve">txhais </w:delText>
        </w:r>
      </w:del>
      <w:r w:rsidR="00F2670D" w:rsidRPr="003232FD">
        <w:rPr>
          <w:rFonts w:ascii="Arial" w:eastAsia="Arial" w:hAnsi="Arial" w:cs="Arial"/>
          <w:sz w:val="16"/>
          <w:szCs w:val="16"/>
        </w:rPr>
        <w:t xml:space="preserve">cov </w:t>
      </w:r>
      <w:proofErr w:type="spellStart"/>
      <w:r w:rsidR="00F2670D" w:rsidRPr="003232FD">
        <w:rPr>
          <w:rFonts w:ascii="Arial" w:eastAsia="Arial" w:hAnsi="Arial" w:cs="Arial"/>
          <w:sz w:val="16"/>
          <w:szCs w:val="16"/>
        </w:rPr>
        <w:t>ntsiab</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lus</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feem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ntau</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tshwm</w:t>
      </w:r>
      <w:proofErr w:type="spellEnd"/>
      <w:r w:rsidR="00F2670D" w:rsidRPr="003232FD">
        <w:rPr>
          <w:rFonts w:ascii="Arial" w:eastAsia="Arial" w:hAnsi="Arial" w:cs="Arial"/>
          <w:sz w:val="16"/>
          <w:szCs w:val="16"/>
        </w:rPr>
        <w:t xml:space="preserve"> sim los </w:t>
      </w:r>
      <w:proofErr w:type="spellStart"/>
      <w:r w:rsidR="00F2670D" w:rsidRPr="003232FD">
        <w:rPr>
          <w:rFonts w:ascii="Arial" w:eastAsia="Arial" w:hAnsi="Arial" w:cs="Arial"/>
          <w:sz w:val="16"/>
          <w:szCs w:val="16"/>
        </w:rPr>
        <w:t>ntawm</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txoj</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cai</w:t>
      </w:r>
      <w:proofErr w:type="spellEnd"/>
      <w:r w:rsidR="00F2670D" w:rsidRPr="003232FD">
        <w:rPr>
          <w:rFonts w:ascii="Arial" w:eastAsia="Arial" w:hAnsi="Arial" w:cs="Arial"/>
          <w:sz w:val="16"/>
          <w:szCs w:val="16"/>
        </w:rPr>
        <w:t xml:space="preserve">, </w:t>
      </w:r>
      <w:proofErr w:type="spellStart"/>
      <w:r w:rsidR="00F2670D" w:rsidRPr="003232FD">
        <w:rPr>
          <w:rFonts w:ascii="Arial" w:eastAsia="Arial" w:hAnsi="Arial" w:cs="Arial"/>
          <w:sz w:val="16"/>
          <w:szCs w:val="16"/>
        </w:rPr>
        <w:t>xws</w:t>
      </w:r>
      <w:proofErr w:type="spellEnd"/>
      <w:r w:rsidR="00F2670D" w:rsidRPr="003232FD">
        <w:rPr>
          <w:rFonts w:ascii="Arial" w:eastAsia="Arial" w:hAnsi="Arial" w:cs="Arial"/>
          <w:sz w:val="16"/>
          <w:szCs w:val="16"/>
        </w:rPr>
        <w:t xml:space="preserve"> li tau </w:t>
      </w:r>
      <w:proofErr w:type="spellStart"/>
      <w:r w:rsidR="00F2670D" w:rsidRPr="003232FD">
        <w:rPr>
          <w:rFonts w:ascii="Arial" w:eastAsia="Arial" w:hAnsi="Arial" w:cs="Arial"/>
          <w:sz w:val="16"/>
          <w:szCs w:val="16"/>
        </w:rPr>
        <w:t>tham</w:t>
      </w:r>
      <w:proofErr w:type="spellEnd"/>
      <w:r w:rsidR="00A917B0" w:rsidRPr="003232FD">
        <w:rPr>
          <w:rFonts w:ascii="Arial" w:eastAsia="Arial" w:hAnsi="Arial" w:cs="Arial"/>
          <w:sz w:val="16"/>
          <w:szCs w:val="16"/>
        </w:rPr>
        <w:t xml:space="preserve"> yam</w:t>
      </w:r>
      <w:r w:rsidR="00F2670D" w:rsidRPr="003232FD">
        <w:rPr>
          <w:rFonts w:ascii="Arial" w:eastAsia="Arial" w:hAnsi="Arial" w:cs="Arial"/>
          <w:sz w:val="16"/>
          <w:szCs w:val="16"/>
        </w:rPr>
        <w:t xml:space="preserve"> tom </w:t>
      </w:r>
      <w:proofErr w:type="spellStart"/>
      <w:r w:rsidR="00F2670D" w:rsidRPr="003232FD">
        <w:rPr>
          <w:rFonts w:ascii="Arial" w:eastAsia="Arial" w:hAnsi="Arial" w:cs="Arial"/>
          <w:sz w:val="16"/>
          <w:szCs w:val="16"/>
        </w:rPr>
        <w:t>ntej</w:t>
      </w:r>
      <w:proofErr w:type="spellEnd"/>
      <w:r w:rsidR="00F2670D" w:rsidRPr="003232FD">
        <w:rPr>
          <w:rFonts w:ascii="Arial" w:eastAsia="Arial" w:hAnsi="Arial" w:cs="Arial"/>
          <w:sz w:val="16"/>
          <w:szCs w:val="16"/>
        </w:rPr>
        <w:t>.</w:t>
      </w:r>
    </w:p>
    <w:p w14:paraId="3832CB1D" w14:textId="77777777" w:rsidR="00BF3E5F" w:rsidRDefault="00BF3E5F">
      <w:pPr>
        <w:spacing w:line="200" w:lineRule="exact"/>
        <w:rPr>
          <w:sz w:val="20"/>
          <w:szCs w:val="20"/>
        </w:rPr>
      </w:pPr>
    </w:p>
    <w:p w14:paraId="0FA6F1FA" w14:textId="77777777" w:rsidR="00BF3E5F" w:rsidRDefault="00BF3E5F">
      <w:pPr>
        <w:spacing w:line="329" w:lineRule="exact"/>
        <w:rPr>
          <w:sz w:val="20"/>
          <w:szCs w:val="20"/>
        </w:rPr>
      </w:pPr>
    </w:p>
    <w:p w14:paraId="129DC084" w14:textId="48212FCE" w:rsidR="00BF3E5F" w:rsidRPr="00580111" w:rsidRDefault="00F2670D" w:rsidP="003929AB">
      <w:pPr>
        <w:spacing w:line="365" w:lineRule="auto"/>
        <w:ind w:left="240" w:right="320"/>
        <w:jc w:val="both"/>
        <w:rPr>
          <w:sz w:val="16"/>
          <w:szCs w:val="16"/>
        </w:rPr>
      </w:pPr>
      <w:r w:rsidRPr="00580111">
        <w:rPr>
          <w:rFonts w:ascii="Arial" w:eastAsia="Arial" w:hAnsi="Arial" w:cs="Arial"/>
          <w:sz w:val="16"/>
          <w:szCs w:val="16"/>
        </w:rPr>
        <w:t xml:space="preserve">Kev </w:t>
      </w:r>
      <w:proofErr w:type="spellStart"/>
      <w:ins w:id="2978" w:author="Kaxiong" w:date="2021-06-10T21:19:00Z">
        <w:r w:rsidR="00E92049">
          <w:rPr>
            <w:rFonts w:ascii="Arial" w:eastAsia="Arial" w:hAnsi="Arial" w:cs="Arial"/>
            <w:sz w:val="16"/>
            <w:szCs w:val="16"/>
          </w:rPr>
          <w:t>piav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qhia</w:t>
        </w:r>
      </w:ins>
      <w:proofErr w:type="spellEnd"/>
      <w:del w:id="2979" w:author="Kaxiong" w:date="2021-06-10T21:19:00Z">
        <w:r w:rsidRPr="00580111" w:rsidDel="00E92049">
          <w:rPr>
            <w:rFonts w:ascii="Arial" w:eastAsia="Arial" w:hAnsi="Arial" w:cs="Arial"/>
            <w:sz w:val="16"/>
            <w:szCs w:val="16"/>
          </w:rPr>
          <w:delText>txhais</w:delText>
        </w:r>
      </w:del>
      <w:r w:rsidRPr="00580111">
        <w:rPr>
          <w:rFonts w:ascii="Arial" w:eastAsia="Arial" w:hAnsi="Arial" w:cs="Arial"/>
          <w:sz w:val="16"/>
          <w:szCs w:val="16"/>
        </w:rPr>
        <w:t xml:space="preserve"> </w:t>
      </w:r>
      <w:r w:rsidR="00382C0A" w:rsidRPr="00580111">
        <w:rPr>
          <w:rFonts w:ascii="Arial" w:eastAsia="Arial" w:hAnsi="Arial" w:cs="Arial"/>
          <w:sz w:val="16"/>
          <w:szCs w:val="16"/>
        </w:rPr>
        <w:t xml:space="preserve">cov </w:t>
      </w:r>
      <w:proofErr w:type="spellStart"/>
      <w:r w:rsidR="00382C0A" w:rsidRPr="00580111">
        <w:rPr>
          <w:rFonts w:ascii="Arial" w:eastAsia="Arial" w:hAnsi="Arial" w:cs="Arial"/>
          <w:sz w:val="16"/>
          <w:szCs w:val="16"/>
        </w:rPr>
        <w:t>ntsiab</w:t>
      </w:r>
      <w:proofErr w:type="spellEnd"/>
      <w:r w:rsidR="00382C0A" w:rsidRPr="00580111">
        <w:rPr>
          <w:rFonts w:ascii="Arial" w:eastAsia="Arial" w:hAnsi="Arial" w:cs="Arial"/>
          <w:sz w:val="16"/>
          <w:szCs w:val="16"/>
        </w:rPr>
        <w:t xml:space="preserve"> </w:t>
      </w:r>
      <w:proofErr w:type="spellStart"/>
      <w:r w:rsidRPr="00580111">
        <w:rPr>
          <w:rFonts w:ascii="Arial" w:eastAsia="Arial" w:hAnsi="Arial" w:cs="Arial"/>
          <w:sz w:val="16"/>
          <w:szCs w:val="16"/>
        </w:rPr>
        <w:t>lus</w:t>
      </w:r>
      <w:proofErr w:type="spellEnd"/>
      <w:r w:rsidRPr="00580111">
        <w:rPr>
          <w:rFonts w:ascii="Arial" w:eastAsia="Arial" w:hAnsi="Arial" w:cs="Arial"/>
          <w:sz w:val="16"/>
          <w:szCs w:val="16"/>
        </w:rPr>
        <w:t xml:space="preserve"> </w:t>
      </w:r>
      <w:del w:id="2980" w:author="Kaxiong" w:date="2021-06-10T21:20:00Z">
        <w:r w:rsidRPr="00580111" w:rsidDel="00E92049">
          <w:rPr>
            <w:rFonts w:ascii="Arial" w:eastAsia="Arial" w:hAnsi="Arial" w:cs="Arial"/>
            <w:sz w:val="16"/>
            <w:szCs w:val="16"/>
          </w:rPr>
          <w:delText xml:space="preserve">ntau zaus </w:delText>
        </w:r>
      </w:del>
      <w:proofErr w:type="spellStart"/>
      <w:r w:rsidRPr="00580111">
        <w:rPr>
          <w:rFonts w:ascii="Arial" w:eastAsia="Arial" w:hAnsi="Arial" w:cs="Arial"/>
          <w:sz w:val="16"/>
          <w:szCs w:val="16"/>
        </w:rPr>
        <w:t>feem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w:t>
      </w:r>
      <w:proofErr w:type="spellStart"/>
      <w:ins w:id="2981" w:author="Kaxiong" w:date="2021-06-10T21:20:00Z">
        <w:r w:rsidR="00E92049">
          <w:rPr>
            <w:rFonts w:ascii="Arial" w:eastAsia="Arial" w:hAnsi="Arial" w:cs="Arial"/>
            <w:sz w:val="16"/>
            <w:szCs w:val="16"/>
          </w:rPr>
          <w:t>raug</w:t>
        </w:r>
      </w:ins>
      <w:proofErr w:type="spellEnd"/>
      <w:del w:id="2982" w:author="Kaxiong" w:date="2021-06-10T21:20:00Z">
        <w:r w:rsidRPr="00580111" w:rsidDel="00E92049">
          <w:rPr>
            <w:rFonts w:ascii="Arial" w:eastAsia="Arial" w:hAnsi="Arial" w:cs="Arial"/>
            <w:sz w:val="16"/>
            <w:szCs w:val="16"/>
          </w:rPr>
          <w:delText>yuav</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ins w:id="2983" w:author="Kaxiong" w:date="2021-06-10T21:20:00Z">
        <w:r w:rsidR="00E92049">
          <w:rPr>
            <w:rFonts w:ascii="Arial" w:eastAsia="Arial" w:hAnsi="Arial" w:cs="Arial"/>
            <w:sz w:val="16"/>
            <w:szCs w:val="16"/>
          </w:rPr>
          <w:t>kom</w:t>
        </w:r>
        <w:proofErr w:type="spellEnd"/>
        <w:r w:rsidR="00E92049">
          <w:rPr>
            <w:rFonts w:ascii="Arial" w:eastAsia="Arial" w:hAnsi="Arial" w:cs="Arial"/>
            <w:sz w:val="16"/>
            <w:szCs w:val="16"/>
          </w:rPr>
          <w:t xml:space="preserve"> </w:t>
        </w:r>
      </w:ins>
      <w:proofErr w:type="spellStart"/>
      <w:ins w:id="2984" w:author="Kaxiong" w:date="2021-06-10T21:21:00Z">
        <w:r w:rsidR="00E92049">
          <w:rPr>
            <w:rFonts w:ascii="Arial" w:eastAsia="Arial" w:hAnsi="Arial" w:cs="Arial"/>
            <w:sz w:val="16"/>
            <w:szCs w:val="16"/>
          </w:rPr>
          <w:t>ruaj</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khov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nyob</w:t>
        </w:r>
      </w:ins>
      <w:proofErr w:type="spellEnd"/>
      <w:del w:id="2985" w:author="Kaxiong" w:date="2021-06-10T21:21:00Z">
        <w:r w:rsidRPr="00580111" w:rsidDel="00E92049">
          <w:rPr>
            <w:rFonts w:ascii="Arial" w:eastAsia="Arial" w:hAnsi="Arial" w:cs="Arial"/>
            <w:sz w:val="16"/>
            <w:szCs w:val="16"/>
          </w:rPr>
          <w:delText>tau</w:delText>
        </w:r>
      </w:del>
      <w:r w:rsidRPr="00580111">
        <w:rPr>
          <w:rFonts w:ascii="Arial" w:eastAsia="Arial" w:hAnsi="Arial" w:cs="Arial"/>
          <w:sz w:val="16"/>
          <w:szCs w:val="16"/>
        </w:rPr>
        <w:t xml:space="preserve"> sab </w:t>
      </w:r>
      <w:proofErr w:type="spellStart"/>
      <w:r w:rsidRPr="00580111">
        <w:rPr>
          <w:rFonts w:ascii="Arial" w:eastAsia="Arial" w:hAnsi="Arial" w:cs="Arial"/>
          <w:sz w:val="16"/>
          <w:szCs w:val="16"/>
        </w:rPr>
        <w:t>nraum</w:t>
      </w:r>
      <w:proofErr w:type="spellEnd"/>
      <w:r w:rsidRPr="00580111">
        <w:rPr>
          <w:rFonts w:ascii="Arial" w:eastAsia="Arial" w:hAnsi="Arial" w:cs="Arial"/>
          <w:sz w:val="16"/>
          <w:szCs w:val="16"/>
        </w:rPr>
        <w:t xml:space="preserve"> chav </w:t>
      </w:r>
      <w:proofErr w:type="spellStart"/>
      <w:r w:rsidRPr="00580111">
        <w:rPr>
          <w:rFonts w:ascii="Arial" w:eastAsia="Arial" w:hAnsi="Arial" w:cs="Arial"/>
          <w:sz w:val="16"/>
          <w:szCs w:val="16"/>
        </w:rPr>
        <w:t>hais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plaub</w:t>
      </w:r>
      <w:proofErr w:type="spellEnd"/>
      <w:r w:rsidRPr="00580111">
        <w:rPr>
          <w:rFonts w:ascii="Arial" w:eastAsia="Arial" w:hAnsi="Arial" w:cs="Arial"/>
          <w:sz w:val="16"/>
          <w:szCs w:val="16"/>
        </w:rPr>
        <w:t xml:space="preserve">. </w:t>
      </w:r>
      <w:ins w:id="2986" w:author="Kaxiong" w:date="2021-06-10T21:22:00Z">
        <w:r w:rsidR="00E92049">
          <w:rPr>
            <w:rFonts w:ascii="Arial" w:eastAsia="Arial" w:hAnsi="Arial" w:cs="Arial"/>
            <w:sz w:val="16"/>
            <w:szCs w:val="16"/>
          </w:rPr>
          <w:t xml:space="preserve">Cov </w:t>
        </w:r>
        <w:proofErr w:type="spellStart"/>
        <w:r w:rsidR="00E92049">
          <w:rPr>
            <w:rFonts w:ascii="Arial" w:eastAsia="Arial" w:hAnsi="Arial" w:cs="Arial"/>
            <w:sz w:val="16"/>
            <w:szCs w:val="16"/>
          </w:rPr>
          <w:t>neeg</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siv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txoj</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kev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cai</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lij</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choj</w:t>
        </w:r>
        <w:proofErr w:type="spellEnd"/>
        <w:r w:rsidR="00E92049">
          <w:rPr>
            <w:rFonts w:ascii="Arial" w:eastAsia="Arial" w:hAnsi="Arial" w:cs="Arial"/>
            <w:sz w:val="16"/>
            <w:szCs w:val="16"/>
          </w:rPr>
          <w:t xml:space="preserve"> </w:t>
        </w:r>
      </w:ins>
      <w:del w:id="2987" w:author="Kaxiong" w:date="2021-06-10T21:22:00Z">
        <w:r w:rsidRPr="00580111" w:rsidDel="00E92049">
          <w:rPr>
            <w:rFonts w:ascii="Arial" w:eastAsia="Arial" w:hAnsi="Arial" w:cs="Arial"/>
            <w:sz w:val="16"/>
            <w:szCs w:val="16"/>
          </w:rPr>
          <w:delText>Lub koo</w:delText>
        </w:r>
        <w:r w:rsidR="00382C0A" w:rsidRPr="00580111" w:rsidDel="00E92049">
          <w:rPr>
            <w:rFonts w:ascii="Arial" w:eastAsia="Arial" w:hAnsi="Arial" w:cs="Arial"/>
            <w:sz w:val="16"/>
            <w:szCs w:val="16"/>
          </w:rPr>
          <w:delText>s</w:delText>
        </w:r>
        <w:r w:rsidRPr="00580111" w:rsidDel="00E92049">
          <w:rPr>
            <w:rFonts w:ascii="Arial" w:eastAsia="Arial" w:hAnsi="Arial" w:cs="Arial"/>
            <w:sz w:val="16"/>
            <w:szCs w:val="16"/>
          </w:rPr>
          <w:delText xml:space="preserve"> haum tswj hwm </w:delText>
        </w:r>
      </w:del>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cov chaw </w:t>
      </w:r>
      <w:proofErr w:type="spellStart"/>
      <w:r w:rsidRPr="00580111">
        <w:rPr>
          <w:rFonts w:ascii="Arial" w:eastAsia="Arial" w:hAnsi="Arial" w:cs="Arial"/>
          <w:sz w:val="16"/>
          <w:szCs w:val="16"/>
        </w:rPr>
        <w:t>tswj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hauj</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lwm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feem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siv</w:t>
      </w:r>
      <w:proofErr w:type="spellEnd"/>
      <w:r w:rsidRPr="00580111">
        <w:rPr>
          <w:rFonts w:ascii="Arial" w:eastAsia="Arial" w:hAnsi="Arial" w:cs="Arial"/>
          <w:sz w:val="16"/>
          <w:szCs w:val="16"/>
        </w:rPr>
        <w:t xml:space="preserve"> cov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kom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nco</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ins w:id="2988" w:author="Kaxiong" w:date="2021-06-10T21:23:00Z">
        <w:r w:rsidR="00E92049">
          <w:rPr>
            <w:rFonts w:ascii="Arial" w:eastAsia="Arial" w:hAnsi="Arial" w:cs="Arial"/>
            <w:sz w:val="16"/>
            <w:szCs w:val="16"/>
          </w:rPr>
          <w:t>piav</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qhia</w:t>
        </w:r>
        <w:proofErr w:type="spellEnd"/>
        <w:r w:rsidR="00E92049">
          <w:rPr>
            <w:rFonts w:ascii="Arial" w:eastAsia="Arial" w:hAnsi="Arial" w:cs="Arial"/>
            <w:sz w:val="16"/>
            <w:szCs w:val="16"/>
          </w:rPr>
          <w:t xml:space="preserve"> </w:t>
        </w:r>
        <w:proofErr w:type="spellStart"/>
        <w:r w:rsidR="00E92049">
          <w:rPr>
            <w:rFonts w:ascii="Arial" w:eastAsia="Arial" w:hAnsi="Arial" w:cs="Arial"/>
            <w:sz w:val="16"/>
            <w:szCs w:val="16"/>
          </w:rPr>
          <w:t>uas</w:t>
        </w:r>
        <w:proofErr w:type="spellEnd"/>
        <w:r w:rsidR="00E92049">
          <w:rPr>
            <w:rFonts w:ascii="Arial" w:eastAsia="Arial" w:hAnsi="Arial" w:cs="Arial"/>
            <w:sz w:val="16"/>
            <w:szCs w:val="16"/>
          </w:rPr>
          <w:t xml:space="preserve"> tau xaiv</w:t>
        </w:r>
      </w:ins>
      <w:del w:id="2989" w:author="Kaxiong" w:date="2021-06-10T21:23:00Z">
        <w:r w:rsidRPr="00580111" w:rsidDel="00E92049">
          <w:rPr>
            <w:rFonts w:ascii="Arial" w:eastAsia="Arial" w:hAnsi="Arial" w:cs="Arial"/>
            <w:sz w:val="16"/>
            <w:szCs w:val="16"/>
          </w:rPr>
          <w:delText>txhais</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ntawm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tom </w:t>
      </w:r>
      <w:proofErr w:type="spellStart"/>
      <w:r w:rsidRPr="00580111">
        <w:rPr>
          <w:rFonts w:ascii="Arial" w:eastAsia="Arial" w:hAnsi="Arial" w:cs="Arial"/>
          <w:sz w:val="16"/>
          <w:szCs w:val="16"/>
        </w:rPr>
        <w:t>qab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w:t>
      </w:r>
      <w:r w:rsidR="00986DE5" w:rsidRPr="00580111">
        <w:rPr>
          <w:rFonts w:ascii="Arial" w:eastAsia="Arial" w:hAnsi="Arial" w:cs="Arial"/>
          <w:sz w:val="16"/>
          <w:szCs w:val="16"/>
        </w:rPr>
        <w:t>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raws</w:t>
      </w:r>
      <w:proofErr w:type="spellEnd"/>
      <w:r w:rsidRPr="00580111">
        <w:rPr>
          <w:rFonts w:ascii="Arial" w:eastAsia="Arial" w:hAnsi="Arial" w:cs="Arial"/>
          <w:sz w:val="16"/>
          <w:szCs w:val="16"/>
        </w:rPr>
        <w:t xml:space="preserve"> li cov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w:t>
      </w:r>
      <w:r w:rsidR="00986DE5" w:rsidRPr="00580111">
        <w:rPr>
          <w:rFonts w:ascii="Arial" w:eastAsia="Arial" w:hAnsi="Arial" w:cs="Arial"/>
          <w:sz w:val="16"/>
          <w:szCs w:val="16"/>
        </w:rPr>
        <w:t>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nyob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sab </w:t>
      </w:r>
      <w:proofErr w:type="spellStart"/>
      <w:r w:rsidRPr="00580111">
        <w:rPr>
          <w:rFonts w:ascii="Arial" w:eastAsia="Arial" w:hAnsi="Arial" w:cs="Arial"/>
          <w:sz w:val="16"/>
          <w:szCs w:val="16"/>
        </w:rPr>
        <w:t>hauv</w:t>
      </w:r>
      <w:proofErr w:type="spellEnd"/>
      <w:r w:rsidRPr="00580111">
        <w:rPr>
          <w:rFonts w:ascii="Arial" w:eastAsia="Arial" w:hAnsi="Arial" w:cs="Arial"/>
          <w:sz w:val="16"/>
          <w:szCs w:val="16"/>
        </w:rPr>
        <w:t xml:space="preserve">. Cov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no </w:t>
      </w:r>
      <w:proofErr w:type="spellStart"/>
      <w:r w:rsidRPr="00580111">
        <w:rPr>
          <w:rFonts w:ascii="Arial" w:eastAsia="Arial" w:hAnsi="Arial" w:cs="Arial"/>
          <w:sz w:val="16"/>
          <w:szCs w:val="16"/>
        </w:rPr>
        <w:t>tsis</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txais</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tias</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daim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thawj</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ntawm</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txiav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siab</w:t>
      </w:r>
      <w:proofErr w:type="spellEnd"/>
      <w:r w:rsidRPr="00580111">
        <w:rPr>
          <w:rFonts w:ascii="Arial" w:eastAsia="Arial" w:hAnsi="Arial" w:cs="Arial"/>
          <w:sz w:val="16"/>
          <w:szCs w:val="16"/>
        </w:rPr>
        <w:t xml:space="preserve"> (pom </w:t>
      </w:r>
      <w:proofErr w:type="spellStart"/>
      <w:r w:rsidRPr="00580111">
        <w:rPr>
          <w:rFonts w:ascii="Arial" w:eastAsia="Arial" w:hAnsi="Arial" w:cs="Arial"/>
          <w:sz w:val="16"/>
          <w:szCs w:val="16"/>
        </w:rPr>
        <w:t>tias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sib </w:t>
      </w:r>
      <w:proofErr w:type="spellStart"/>
      <w:r w:rsidRPr="00580111">
        <w:rPr>
          <w:rFonts w:ascii="Arial" w:eastAsia="Arial" w:hAnsi="Arial" w:cs="Arial"/>
          <w:sz w:val="16"/>
          <w:szCs w:val="16"/>
        </w:rPr>
        <w:t>foob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yeej</w:t>
      </w:r>
      <w:proofErr w:type="spellEnd"/>
      <w:r w:rsidRPr="00580111">
        <w:rPr>
          <w:rFonts w:ascii="Arial" w:eastAsia="Arial" w:hAnsi="Arial" w:cs="Arial"/>
          <w:sz w:val="16"/>
          <w:szCs w:val="16"/>
        </w:rPr>
        <w:t xml:space="preserve"> </w:t>
      </w:r>
      <w:proofErr w:type="spellStart"/>
      <w:r w:rsidR="00986DE5" w:rsidRPr="00580111">
        <w:rPr>
          <w:rFonts w:ascii="Arial" w:eastAsia="Arial" w:hAnsi="Arial" w:cs="Arial"/>
          <w:sz w:val="16"/>
          <w:szCs w:val="16"/>
        </w:rPr>
        <w:t>coj</w:t>
      </w:r>
      <w:proofErr w:type="spellEnd"/>
      <w:r w:rsidR="00986DE5" w:rsidRPr="00580111">
        <w:rPr>
          <w:rFonts w:ascii="Arial" w:eastAsia="Arial" w:hAnsi="Arial" w:cs="Arial"/>
          <w:sz w:val="16"/>
          <w:szCs w:val="16"/>
        </w:rPr>
        <w:t xml:space="preserve"> </w:t>
      </w:r>
      <w:proofErr w:type="spellStart"/>
      <w:r w:rsidRPr="00580111">
        <w:rPr>
          <w:rFonts w:ascii="Arial" w:eastAsia="Arial" w:hAnsi="Arial" w:cs="Arial"/>
          <w:sz w:val="16"/>
          <w:szCs w:val="16"/>
        </w:rPr>
        <w:t>tsis</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yuav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hloov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raws</w:t>
      </w:r>
      <w:proofErr w:type="spellEnd"/>
      <w:r w:rsidRPr="00580111">
        <w:rPr>
          <w:rFonts w:ascii="Arial" w:eastAsia="Arial" w:hAnsi="Arial" w:cs="Arial"/>
          <w:sz w:val="16"/>
          <w:szCs w:val="16"/>
        </w:rPr>
        <w:t xml:space="preserve"> li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hwm</w:t>
      </w:r>
      <w:proofErr w:type="spellEnd"/>
      <w:r w:rsidRPr="00580111">
        <w:rPr>
          <w:rFonts w:ascii="Arial" w:eastAsia="Arial" w:hAnsi="Arial" w:cs="Arial"/>
          <w:sz w:val="16"/>
          <w:szCs w:val="16"/>
        </w:rPr>
        <w:t xml:space="preserve"> tau xaiv </w:t>
      </w:r>
      <w:proofErr w:type="spellStart"/>
      <w:r w:rsidRPr="00580111">
        <w:rPr>
          <w:rFonts w:ascii="Arial" w:eastAsia="Arial" w:hAnsi="Arial" w:cs="Arial"/>
          <w:sz w:val="16"/>
          <w:szCs w:val="16"/>
        </w:rPr>
        <w:t>pauv</w:t>
      </w:r>
      <w:proofErr w:type="spellEnd"/>
      <w:r w:rsidRPr="00580111">
        <w:rPr>
          <w:rFonts w:ascii="Arial" w:eastAsia="Arial" w:hAnsi="Arial" w:cs="Arial"/>
          <w:sz w:val="16"/>
          <w:szCs w:val="16"/>
        </w:rPr>
        <w:t xml:space="preserve">, tab sis </w:t>
      </w:r>
      <w:ins w:id="2990" w:author="Kaxiong" w:date="2021-06-10T21:27:00Z">
        <w:r w:rsidR="00A93724">
          <w:rPr>
            <w:rFonts w:ascii="Arial" w:eastAsia="Arial" w:hAnsi="Arial" w:cs="Arial"/>
            <w:sz w:val="16"/>
            <w:szCs w:val="16"/>
          </w:rPr>
          <w:t xml:space="preserve">cov </w:t>
        </w:r>
        <w:proofErr w:type="spellStart"/>
        <w:r w:rsidR="00A93724">
          <w:rPr>
            <w:rFonts w:ascii="Arial" w:eastAsia="Arial" w:hAnsi="Arial" w:cs="Arial"/>
            <w:sz w:val="16"/>
            <w:szCs w:val="16"/>
          </w:rPr>
          <w:t>cai</w:t>
        </w:r>
        <w:proofErr w:type="spellEnd"/>
        <w:r w:rsidR="00A93724">
          <w:rPr>
            <w:rFonts w:ascii="Arial" w:eastAsia="Arial" w:hAnsi="Arial" w:cs="Arial"/>
            <w:sz w:val="16"/>
            <w:szCs w:val="16"/>
          </w:rPr>
          <w:t xml:space="preserve"> no </w:t>
        </w:r>
        <w:proofErr w:type="spellStart"/>
        <w:r w:rsidR="00A93724">
          <w:rPr>
            <w:rFonts w:ascii="Arial" w:eastAsia="Arial" w:hAnsi="Arial" w:cs="Arial"/>
            <w:sz w:val="16"/>
            <w:szCs w:val="16"/>
          </w:rPr>
          <w:t>siv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ua</w:t>
        </w:r>
      </w:ins>
      <w:proofErr w:type="spellEnd"/>
      <w:del w:id="2991" w:author="Kaxiong" w:date="2021-06-10T21:27:00Z">
        <w:r w:rsidRPr="00580111" w:rsidDel="00A93724">
          <w:rPr>
            <w:rFonts w:ascii="Arial" w:eastAsia="Arial" w:hAnsi="Arial" w:cs="Arial"/>
            <w:sz w:val="16"/>
            <w:szCs w:val="16"/>
          </w:rPr>
          <w:delText>lawv u</w:delText>
        </w:r>
      </w:del>
      <w:del w:id="2992" w:author="Kaxiong" w:date="2021-06-10T21:28:00Z">
        <w:r w:rsidRPr="00580111" w:rsidDel="00A93724">
          <w:rPr>
            <w:rFonts w:ascii="Arial" w:eastAsia="Arial" w:hAnsi="Arial" w:cs="Arial"/>
            <w:sz w:val="16"/>
            <w:szCs w:val="16"/>
          </w:rPr>
          <w:delText>a</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qhov</w:t>
      </w:r>
      <w:proofErr w:type="spellEnd"/>
      <w:r w:rsidRPr="00580111">
        <w:rPr>
          <w:rFonts w:ascii="Arial" w:eastAsia="Arial" w:hAnsi="Arial" w:cs="Arial"/>
          <w:sz w:val="16"/>
          <w:szCs w:val="16"/>
        </w:rPr>
        <w:t xml:space="preserve"> zoo </w:t>
      </w:r>
      <w:r w:rsidR="00986DE5" w:rsidRPr="00580111">
        <w:rPr>
          <w:rFonts w:ascii="Arial" w:eastAsia="Arial" w:hAnsi="Arial" w:cs="Arial"/>
          <w:sz w:val="16"/>
          <w:szCs w:val="16"/>
        </w:rPr>
        <w:t>tib</w:t>
      </w:r>
      <w:r w:rsidRPr="00580111">
        <w:rPr>
          <w:rFonts w:ascii="Arial" w:eastAsia="Arial" w:hAnsi="Arial" w:cs="Arial"/>
          <w:sz w:val="16"/>
          <w:szCs w:val="16"/>
        </w:rPr>
        <w:t xml:space="preserve"> yam. </w:t>
      </w:r>
      <w:proofErr w:type="spellStart"/>
      <w:r w:rsidRPr="00580111">
        <w:rPr>
          <w:rFonts w:ascii="Arial" w:eastAsia="Arial" w:hAnsi="Arial" w:cs="Arial"/>
          <w:sz w:val="16"/>
          <w:szCs w:val="16"/>
        </w:rPr>
        <w:t>Thaum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teeb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ins w:id="2993" w:author="Kaxiong" w:date="2021-06-10T21:28:00Z">
        <w:r w:rsidR="00A93724">
          <w:rPr>
            <w:rFonts w:ascii="Arial" w:eastAsia="Arial" w:hAnsi="Arial" w:cs="Arial"/>
            <w:sz w:val="16"/>
            <w:szCs w:val="16"/>
          </w:rPr>
          <w:t>kev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piav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qhia</w:t>
        </w:r>
      </w:ins>
      <w:proofErr w:type="spellEnd"/>
      <w:del w:id="2994" w:author="Kaxiong" w:date="2021-06-10T21:28:00Z">
        <w:r w:rsidRPr="00580111" w:rsidDel="00A93724">
          <w:rPr>
            <w:rFonts w:ascii="Arial" w:eastAsia="Arial" w:hAnsi="Arial" w:cs="Arial"/>
            <w:sz w:val="16"/>
            <w:szCs w:val="16"/>
          </w:rPr>
          <w:delText>txhais lus</w:delText>
        </w:r>
      </w:del>
      <w:r w:rsidRPr="00580111">
        <w:rPr>
          <w:rFonts w:ascii="Arial" w:eastAsia="Arial" w:hAnsi="Arial" w:cs="Arial"/>
          <w:sz w:val="16"/>
          <w:szCs w:val="16"/>
        </w:rPr>
        <w:t xml:space="preserve">, cov </w:t>
      </w:r>
      <w:proofErr w:type="spellStart"/>
      <w:ins w:id="2995" w:author="Kaxiong" w:date="2021-06-10T21:28:00Z">
        <w:r w:rsidR="00A93724">
          <w:rPr>
            <w:rFonts w:ascii="Arial" w:eastAsia="Arial" w:hAnsi="Arial" w:cs="Arial"/>
            <w:sz w:val="16"/>
            <w:szCs w:val="16"/>
          </w:rPr>
          <w:t>neeg</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siv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txoj</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kev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cai</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l</w:t>
        </w:r>
      </w:ins>
      <w:ins w:id="2996" w:author="Kaxiong" w:date="2021-06-10T21:29:00Z">
        <w:r w:rsidR="00A93724">
          <w:rPr>
            <w:rFonts w:ascii="Arial" w:eastAsia="Arial" w:hAnsi="Arial" w:cs="Arial"/>
            <w:sz w:val="16"/>
            <w:szCs w:val="16"/>
          </w:rPr>
          <w:t>ij</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choj</w:t>
        </w:r>
        <w:proofErr w:type="spellEnd"/>
        <w:r w:rsidR="00A93724">
          <w:rPr>
            <w:rFonts w:ascii="Arial" w:eastAsia="Arial" w:hAnsi="Arial" w:cs="Arial"/>
            <w:sz w:val="16"/>
            <w:szCs w:val="16"/>
          </w:rPr>
          <w:t xml:space="preserve"> </w:t>
        </w:r>
      </w:ins>
      <w:r w:rsidRPr="00580111">
        <w:rPr>
          <w:rFonts w:ascii="Arial" w:eastAsia="Arial" w:hAnsi="Arial" w:cs="Arial"/>
          <w:sz w:val="16"/>
          <w:szCs w:val="16"/>
        </w:rPr>
        <w:t xml:space="preserve">tub </w:t>
      </w:r>
      <w:proofErr w:type="spellStart"/>
      <w:r w:rsidRPr="00580111">
        <w:rPr>
          <w:rFonts w:ascii="Arial" w:eastAsia="Arial" w:hAnsi="Arial" w:cs="Arial"/>
          <w:sz w:val="16"/>
          <w:szCs w:val="16"/>
        </w:rPr>
        <w:t>ceev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xwm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feem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ntau</w:t>
      </w:r>
      <w:proofErr w:type="spellEnd"/>
      <w:r w:rsidRPr="00580111">
        <w:rPr>
          <w:rFonts w:ascii="Arial" w:eastAsia="Arial" w:hAnsi="Arial" w:cs="Arial"/>
          <w:sz w:val="16"/>
          <w:szCs w:val="16"/>
        </w:rPr>
        <w:t xml:space="preserve"> tig </w:t>
      </w:r>
      <w:proofErr w:type="spellStart"/>
      <w:r w:rsidRPr="00580111">
        <w:rPr>
          <w:rFonts w:ascii="Arial" w:eastAsia="Arial" w:hAnsi="Arial" w:cs="Arial"/>
          <w:sz w:val="16"/>
          <w:szCs w:val="16"/>
        </w:rPr>
        <w:t>mus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hauv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Txawm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hais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tias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muaj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tseeb</w:t>
      </w:r>
      <w:proofErr w:type="spellEnd"/>
      <w:r w:rsidRPr="00580111">
        <w:rPr>
          <w:rFonts w:ascii="Arial" w:eastAsia="Arial" w:hAnsi="Arial" w:cs="Arial"/>
          <w:sz w:val="16"/>
          <w:szCs w:val="16"/>
        </w:rPr>
        <w:t xml:space="preserve">, </w:t>
      </w:r>
      <w:proofErr w:type="spellStart"/>
      <w:ins w:id="2997" w:author="Kaxiong" w:date="2021-06-10T21:32:00Z">
        <w:r w:rsidR="00A93724">
          <w:rPr>
            <w:rFonts w:ascii="Arial" w:eastAsia="Arial" w:hAnsi="Arial" w:cs="Arial"/>
            <w:sz w:val="16"/>
            <w:szCs w:val="16"/>
          </w:rPr>
          <w:t>tus</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neeg</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siv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txoj</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kev</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cai</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lij</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choj</w:t>
        </w:r>
        <w:proofErr w:type="spellEnd"/>
        <w:r w:rsidR="00A93724">
          <w:rPr>
            <w:rFonts w:ascii="Arial" w:eastAsia="Arial" w:hAnsi="Arial" w:cs="Arial"/>
            <w:sz w:val="16"/>
            <w:szCs w:val="16"/>
          </w:rPr>
          <w:t xml:space="preserve"> </w:t>
        </w:r>
      </w:ins>
      <w:proofErr w:type="spellStart"/>
      <w:ins w:id="2998" w:author="Kaxiong" w:date="2021-06-10T21:35:00Z">
        <w:r w:rsidR="00A93724">
          <w:rPr>
            <w:rFonts w:ascii="Arial" w:eastAsia="Arial" w:hAnsi="Arial" w:cs="Arial"/>
            <w:sz w:val="16"/>
            <w:szCs w:val="16"/>
          </w:rPr>
          <w:t>raug</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tso</w:t>
        </w:r>
      </w:ins>
      <w:ins w:id="2999" w:author="Kaxiong" w:date="2021-06-10T21:36:00Z">
        <w:r w:rsidR="00A93724">
          <w:rPr>
            <w:rFonts w:ascii="Arial" w:eastAsia="Arial" w:hAnsi="Arial" w:cs="Arial"/>
            <w:sz w:val="16"/>
            <w:szCs w:val="16"/>
          </w:rPr>
          <w:t>m</w:t>
        </w:r>
      </w:ins>
      <w:proofErr w:type="spellEnd"/>
      <w:ins w:id="3000" w:author="Kaxiong" w:date="2021-06-10T21:35:00Z">
        <w:r w:rsidR="00A93724">
          <w:rPr>
            <w:rFonts w:ascii="Arial" w:eastAsia="Arial" w:hAnsi="Arial" w:cs="Arial"/>
            <w:sz w:val="16"/>
            <w:szCs w:val="16"/>
          </w:rPr>
          <w:t xml:space="preserve"> </w:t>
        </w:r>
        <w:proofErr w:type="spellStart"/>
        <w:r w:rsidR="00A93724">
          <w:rPr>
            <w:rFonts w:ascii="Arial" w:eastAsia="Arial" w:hAnsi="Arial" w:cs="Arial"/>
            <w:sz w:val="16"/>
            <w:szCs w:val="16"/>
          </w:rPr>
          <w:t>rau</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nruab</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nrab</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ntaw</w:t>
        </w:r>
      </w:ins>
      <w:ins w:id="3001" w:author="Kaxiong" w:date="2021-06-10T21:36:00Z">
        <w:r w:rsidR="00A93724">
          <w:rPr>
            <w:rFonts w:ascii="Arial" w:eastAsia="Arial" w:hAnsi="Arial" w:cs="Arial"/>
            <w:sz w:val="16"/>
            <w:szCs w:val="16"/>
          </w:rPr>
          <w:t>m</w:t>
        </w:r>
        <w:proofErr w:type="spellEnd"/>
        <w:r w:rsidR="00A93724">
          <w:rPr>
            <w:rFonts w:ascii="Arial" w:eastAsia="Arial" w:hAnsi="Arial" w:cs="Arial"/>
            <w:sz w:val="16"/>
            <w:szCs w:val="16"/>
          </w:rPr>
          <w:t xml:space="preserve"> </w:t>
        </w:r>
      </w:ins>
      <w:del w:id="3002" w:author="Kaxiong" w:date="2021-06-10T21:36:00Z">
        <w:r w:rsidRPr="00580111" w:rsidDel="00A93724">
          <w:rPr>
            <w:rFonts w:ascii="Arial" w:eastAsia="Arial" w:hAnsi="Arial" w:cs="Arial"/>
            <w:sz w:val="16"/>
            <w:szCs w:val="16"/>
          </w:rPr>
          <w:delText xml:space="preserve">pawg tub ceev xwm yog lub hauv paus tsom rau </w:delText>
        </w:r>
      </w:del>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cai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yuav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ins w:id="3003" w:author="Kaxiong" w:date="2021-06-10T21:36:00Z">
        <w:r w:rsidR="00A93724">
          <w:rPr>
            <w:rFonts w:ascii="Arial" w:eastAsia="Arial" w:hAnsi="Arial" w:cs="Arial"/>
            <w:sz w:val="16"/>
            <w:szCs w:val="16"/>
          </w:rPr>
          <w:t>raws</w:t>
        </w:r>
        <w:proofErr w:type="spellEnd"/>
        <w:r w:rsidR="00A93724">
          <w:rPr>
            <w:rFonts w:ascii="Arial" w:eastAsia="Arial" w:hAnsi="Arial" w:cs="Arial"/>
            <w:sz w:val="16"/>
            <w:szCs w:val="16"/>
          </w:rPr>
          <w:t xml:space="preserve"> li </w:t>
        </w:r>
        <w:proofErr w:type="spellStart"/>
        <w:r w:rsidR="00A93724">
          <w:rPr>
            <w:rFonts w:ascii="Arial" w:eastAsia="Arial" w:hAnsi="Arial" w:cs="Arial"/>
            <w:sz w:val="16"/>
            <w:szCs w:val="16"/>
          </w:rPr>
          <w:t>lub</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phom</w:t>
        </w:r>
        <w:proofErr w:type="spellEnd"/>
        <w:r w:rsidR="00A93724">
          <w:rPr>
            <w:rFonts w:ascii="Arial" w:eastAsia="Arial" w:hAnsi="Arial" w:cs="Arial"/>
            <w:sz w:val="16"/>
            <w:szCs w:val="16"/>
          </w:rPr>
          <w:t xml:space="preserve"> </w:t>
        </w:r>
      </w:ins>
      <w:proofErr w:type="spellStart"/>
      <w:ins w:id="3004" w:author="Kaxiong" w:date="2021-06-10T21:37:00Z">
        <w:r w:rsidR="00A93724">
          <w:rPr>
            <w:rFonts w:ascii="Arial" w:eastAsia="Arial" w:hAnsi="Arial" w:cs="Arial"/>
            <w:sz w:val="16"/>
            <w:szCs w:val="16"/>
          </w:rPr>
          <w:t>phiaj</w:t>
        </w:r>
        <w:proofErr w:type="spellEnd"/>
        <w:r w:rsidR="00A93724">
          <w:rPr>
            <w:rFonts w:ascii="Arial" w:eastAsia="Arial" w:hAnsi="Arial" w:cs="Arial"/>
            <w:sz w:val="16"/>
            <w:szCs w:val="16"/>
          </w:rPr>
          <w:t xml:space="preserve"> </w:t>
        </w:r>
      </w:ins>
      <w:del w:id="3005" w:author="Kaxiong" w:date="2021-06-10T21:37:00Z">
        <w:r w:rsidRPr="00580111" w:rsidDel="00A93724">
          <w:rPr>
            <w:rFonts w:ascii="Arial" w:eastAsia="Arial" w:hAnsi="Arial" w:cs="Arial"/>
            <w:sz w:val="16"/>
            <w:szCs w:val="16"/>
          </w:rPr>
          <w:delText xml:space="preserve">tiav txoj cai </w:delText>
        </w:r>
      </w:del>
      <w:proofErr w:type="spellStart"/>
      <w:r w:rsidRPr="00580111">
        <w:rPr>
          <w:rFonts w:ascii="Arial" w:eastAsia="Arial" w:hAnsi="Arial" w:cs="Arial"/>
          <w:sz w:val="16"/>
          <w:szCs w:val="16"/>
        </w:rPr>
        <w:t>ntawm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txoj</w:t>
      </w:r>
      <w:proofErr w:type="spellEnd"/>
      <w:r w:rsidRPr="00580111">
        <w:rPr>
          <w:rFonts w:ascii="Arial" w:eastAsia="Arial" w:hAnsi="Arial" w:cs="Arial"/>
          <w:sz w:val="16"/>
          <w:szCs w:val="16"/>
        </w:rPr>
        <w:t xml:space="preserve"> </w:t>
      </w:r>
      <w:proofErr w:type="spellStart"/>
      <w:ins w:id="3006" w:author="Kaxiong" w:date="2021-06-10T21:37:00Z">
        <w:r w:rsidR="00A93724">
          <w:rPr>
            <w:rFonts w:ascii="Arial" w:eastAsia="Arial" w:hAnsi="Arial" w:cs="Arial"/>
            <w:sz w:val="16"/>
            <w:szCs w:val="16"/>
          </w:rPr>
          <w:t>kev</w:t>
        </w:r>
        <w:proofErr w:type="spellEnd"/>
        <w:r w:rsidR="00A93724">
          <w:rPr>
            <w:rFonts w:ascii="Arial" w:eastAsia="Arial" w:hAnsi="Arial" w:cs="Arial"/>
            <w:sz w:val="16"/>
            <w:szCs w:val="16"/>
          </w:rPr>
          <w:t xml:space="preserve"> </w:t>
        </w:r>
      </w:ins>
      <w:proofErr w:type="spellStart"/>
      <w:r w:rsidRPr="00580111">
        <w:rPr>
          <w:rFonts w:ascii="Arial" w:eastAsia="Arial" w:hAnsi="Arial" w:cs="Arial"/>
          <w:sz w:val="16"/>
          <w:szCs w:val="16"/>
        </w:rPr>
        <w:t>cai</w:t>
      </w:r>
      <w:proofErr w:type="spellEnd"/>
      <w:ins w:id="3007" w:author="Kaxiong" w:date="2021-06-10T21:37:00Z">
        <w:r w:rsidR="00A93724">
          <w:rPr>
            <w:rFonts w:ascii="Arial" w:eastAsia="Arial" w:hAnsi="Arial" w:cs="Arial"/>
            <w:sz w:val="16"/>
            <w:szCs w:val="16"/>
          </w:rPr>
          <w:t xml:space="preserve"> </w:t>
        </w:r>
        <w:proofErr w:type="spellStart"/>
        <w:r w:rsidR="00A93724">
          <w:rPr>
            <w:rFonts w:ascii="Arial" w:eastAsia="Arial" w:hAnsi="Arial" w:cs="Arial"/>
            <w:sz w:val="16"/>
            <w:szCs w:val="16"/>
          </w:rPr>
          <w:t>lij</w:t>
        </w:r>
        <w:proofErr w:type="spellEnd"/>
        <w:r w:rsidR="00A93724">
          <w:rPr>
            <w:rFonts w:ascii="Arial" w:eastAsia="Arial" w:hAnsi="Arial" w:cs="Arial"/>
            <w:sz w:val="16"/>
            <w:szCs w:val="16"/>
          </w:rPr>
          <w:t xml:space="preserve"> </w:t>
        </w:r>
        <w:proofErr w:type="spellStart"/>
        <w:r w:rsidR="00A93724">
          <w:rPr>
            <w:rFonts w:ascii="Arial" w:eastAsia="Arial" w:hAnsi="Arial" w:cs="Arial"/>
            <w:sz w:val="16"/>
            <w:szCs w:val="16"/>
          </w:rPr>
          <w:t>choj</w:t>
        </w:r>
      </w:ins>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saib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mus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kom</w:t>
      </w:r>
      <w:proofErr w:type="spellEnd"/>
      <w:r w:rsidRPr="00580111">
        <w:rPr>
          <w:rFonts w:ascii="Arial" w:eastAsia="Arial" w:hAnsi="Arial" w:cs="Arial"/>
          <w:sz w:val="16"/>
          <w:szCs w:val="16"/>
        </w:rPr>
        <w:t xml:space="preserve"> pom cov </w:t>
      </w:r>
      <w:proofErr w:type="spellStart"/>
      <w:r w:rsidRPr="00580111">
        <w:rPr>
          <w:rFonts w:ascii="Arial" w:eastAsia="Arial" w:hAnsi="Arial" w:cs="Arial"/>
          <w:sz w:val="16"/>
          <w:szCs w:val="16"/>
        </w:rPr>
        <w:t>txheej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rau</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ins w:id="3008" w:author="Kaxiong" w:date="2021-06-10T21:37:00Z">
        <w:r w:rsidR="004A3905">
          <w:rPr>
            <w:rFonts w:ascii="Arial" w:eastAsia="Arial" w:hAnsi="Arial" w:cs="Arial"/>
            <w:sz w:val="16"/>
            <w:szCs w:val="16"/>
          </w:rPr>
          <w:t>raws</w:t>
        </w:r>
        <w:proofErr w:type="spellEnd"/>
        <w:r w:rsidR="004A3905">
          <w:rPr>
            <w:rFonts w:ascii="Arial" w:eastAsia="Arial" w:hAnsi="Arial" w:cs="Arial"/>
            <w:sz w:val="16"/>
            <w:szCs w:val="16"/>
          </w:rPr>
          <w:t xml:space="preserve"> li </w:t>
        </w:r>
        <w:proofErr w:type="spellStart"/>
        <w:r w:rsidR="004A3905">
          <w:rPr>
            <w:rFonts w:ascii="Arial" w:eastAsia="Arial" w:hAnsi="Arial" w:cs="Arial"/>
            <w:sz w:val="16"/>
            <w:szCs w:val="16"/>
          </w:rPr>
          <w:t>l</w:t>
        </w:r>
      </w:ins>
      <w:ins w:id="3009" w:author="Kaxiong" w:date="2021-06-10T21:38:00Z">
        <w:r w:rsidR="004A3905">
          <w:rPr>
            <w:rFonts w:ascii="Arial" w:eastAsia="Arial" w:hAnsi="Arial" w:cs="Arial"/>
            <w:sz w:val="16"/>
            <w:szCs w:val="16"/>
          </w:rPr>
          <w:t>ub</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hom</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phiaj</w:t>
        </w:r>
      </w:ins>
      <w:proofErr w:type="spellEnd"/>
      <w:del w:id="3010" w:author="Kaxiong" w:date="2021-06-10T21:38:00Z">
        <w:r w:rsidRPr="00580111" w:rsidDel="004A3905">
          <w:rPr>
            <w:rFonts w:ascii="Arial" w:eastAsia="Arial" w:hAnsi="Arial" w:cs="Arial"/>
            <w:sz w:val="16"/>
            <w:szCs w:val="16"/>
          </w:rPr>
          <w:delText>tiav qhov kev xav ntaw</w:delText>
        </w:r>
        <w:r w:rsidR="00986DE5" w:rsidRPr="00580111" w:rsidDel="004A3905">
          <w:rPr>
            <w:rFonts w:ascii="Arial" w:eastAsia="Arial" w:hAnsi="Arial" w:cs="Arial"/>
            <w:sz w:val="16"/>
            <w:szCs w:val="16"/>
          </w:rPr>
          <w:delText>v</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Ib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qhia</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yooj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yim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ceev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ceev</w:t>
      </w:r>
      <w:proofErr w:type="spellEnd"/>
      <w:r w:rsidRPr="00580111">
        <w:rPr>
          <w:rFonts w:ascii="Arial" w:eastAsia="Arial" w:hAnsi="Arial" w:cs="Arial"/>
          <w:sz w:val="16"/>
          <w:szCs w:val="16"/>
        </w:rPr>
        <w:t xml:space="preserve"> </w:t>
      </w:r>
      <w:proofErr w:type="spellStart"/>
      <w:ins w:id="3011" w:author="Kaxiong" w:date="2021-06-10T21:40:00Z">
        <w:r w:rsidR="004A3905">
          <w:rPr>
            <w:rFonts w:ascii="Arial" w:eastAsia="Arial" w:hAnsi="Arial" w:cs="Arial"/>
            <w:sz w:val="16"/>
            <w:szCs w:val="16"/>
          </w:rPr>
          <w:t>rau</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tus</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neeg</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siv</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txoj</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kev</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cai</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lij</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choj</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tias</w:t>
        </w:r>
      </w:ins>
      <w:proofErr w:type="spellEnd"/>
      <w:del w:id="3012" w:author="Kaxiong" w:date="2021-06-10T21:40:00Z">
        <w:r w:rsidRPr="00580111" w:rsidDel="004A3905">
          <w:rPr>
            <w:rFonts w:ascii="Arial" w:eastAsia="Arial" w:hAnsi="Arial" w:cs="Arial"/>
            <w:sz w:val="16"/>
            <w:szCs w:val="16"/>
          </w:rPr>
          <w:delText>lub cev txog</w:delText>
        </w:r>
      </w:del>
      <w:r w:rsidRPr="00580111">
        <w:rPr>
          <w:rFonts w:ascii="Arial" w:eastAsia="Arial" w:hAnsi="Arial" w:cs="Arial"/>
          <w:sz w:val="16"/>
          <w:szCs w:val="16"/>
        </w:rPr>
        <w:t xml:space="preserve"> dab </w:t>
      </w:r>
      <w:proofErr w:type="spellStart"/>
      <w:r w:rsidRPr="00580111">
        <w:rPr>
          <w:rFonts w:ascii="Arial" w:eastAsia="Arial" w:hAnsi="Arial" w:cs="Arial"/>
          <w:sz w:val="16"/>
          <w:szCs w:val="16"/>
        </w:rPr>
        <w:t>tsi</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lawv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twb</w:t>
      </w:r>
      <w:proofErr w:type="spellEnd"/>
      <w:r w:rsidRPr="00580111">
        <w:rPr>
          <w:rFonts w:ascii="Arial" w:eastAsia="Arial" w:hAnsi="Arial" w:cs="Arial"/>
          <w:sz w:val="16"/>
          <w:szCs w:val="16"/>
        </w:rPr>
        <w:t xml:space="preserve"> tau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vim li </w:t>
      </w:r>
      <w:proofErr w:type="spellStart"/>
      <w:r w:rsidRPr="00580111">
        <w:rPr>
          <w:rFonts w:ascii="Arial" w:eastAsia="Arial" w:hAnsi="Arial" w:cs="Arial"/>
          <w:sz w:val="16"/>
          <w:szCs w:val="16"/>
        </w:rPr>
        <w:t>cas</w:t>
      </w:r>
      <w:proofErr w:type="spellEnd"/>
      <w:r w:rsidRPr="00580111">
        <w:rPr>
          <w:rFonts w:ascii="Arial" w:eastAsia="Arial" w:hAnsi="Arial" w:cs="Arial"/>
          <w:sz w:val="16"/>
          <w:szCs w:val="16"/>
        </w:rPr>
        <w:t xml:space="preserve">!) </w:t>
      </w:r>
      <w:proofErr w:type="spellStart"/>
      <w:ins w:id="3013" w:author="Kaxiong" w:date="2021-06-10T21:41:00Z">
        <w:r w:rsidR="004A3905">
          <w:rPr>
            <w:rFonts w:ascii="Arial" w:eastAsia="Arial" w:hAnsi="Arial" w:cs="Arial"/>
            <w:sz w:val="16"/>
            <w:szCs w:val="16"/>
          </w:rPr>
          <w:t>yog</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lub</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luag</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hauj</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lwm</w:t>
        </w:r>
        <w:proofErr w:type="spellEnd"/>
        <w:r w:rsidR="004A3905">
          <w:rPr>
            <w:rFonts w:ascii="Arial" w:eastAsia="Arial" w:hAnsi="Arial" w:cs="Arial"/>
            <w:sz w:val="16"/>
            <w:szCs w:val="16"/>
          </w:rPr>
          <w:t xml:space="preserve"> </w:t>
        </w:r>
      </w:ins>
      <w:del w:id="3014" w:author="Kaxiong" w:date="2021-06-10T21:41:00Z">
        <w:r w:rsidRPr="00580111" w:rsidDel="004A3905">
          <w:rPr>
            <w:rFonts w:ascii="Arial" w:eastAsia="Arial" w:hAnsi="Arial" w:cs="Arial"/>
            <w:sz w:val="16"/>
            <w:szCs w:val="16"/>
          </w:rPr>
          <w:delText>nyob rau hauv ntau txoj hauj</w:delText>
        </w:r>
        <w:r w:rsidR="00580111" w:rsidRPr="00580111" w:rsidDel="004A3905">
          <w:rPr>
            <w:rFonts w:ascii="Arial" w:eastAsia="Arial" w:hAnsi="Arial" w:cs="Arial"/>
            <w:sz w:val="16"/>
            <w:szCs w:val="16"/>
          </w:rPr>
          <w:delText xml:space="preserve"> </w:delText>
        </w:r>
        <w:r w:rsidRPr="00580111" w:rsidDel="004A3905">
          <w:rPr>
            <w:rFonts w:ascii="Arial" w:eastAsia="Arial" w:hAnsi="Arial" w:cs="Arial"/>
            <w:sz w:val="16"/>
            <w:szCs w:val="16"/>
          </w:rPr>
          <w:delText xml:space="preserve">lwm </w:delText>
        </w:r>
      </w:del>
      <w:r w:rsidRPr="00580111">
        <w:rPr>
          <w:rFonts w:ascii="Arial" w:eastAsia="Arial" w:hAnsi="Arial" w:cs="Arial"/>
          <w:sz w:val="16"/>
          <w:szCs w:val="16"/>
        </w:rPr>
        <w:t xml:space="preserve">zoo </w:t>
      </w:r>
      <w:proofErr w:type="spellStart"/>
      <w:r w:rsidRPr="00580111">
        <w:rPr>
          <w:rFonts w:ascii="Arial" w:eastAsia="Arial" w:hAnsi="Arial" w:cs="Arial"/>
          <w:sz w:val="16"/>
          <w:szCs w:val="16"/>
        </w:rPr>
        <w:t>dua</w:t>
      </w:r>
      <w:proofErr w:type="spellEnd"/>
      <w:r w:rsidRPr="00580111">
        <w:rPr>
          <w:rFonts w:ascii="Arial" w:eastAsia="Arial" w:hAnsi="Arial" w:cs="Arial"/>
          <w:sz w:val="16"/>
          <w:szCs w:val="16"/>
        </w:rPr>
        <w:t xml:space="preserve"> los </w:t>
      </w:r>
      <w:proofErr w:type="spellStart"/>
      <w:r w:rsidRPr="00580111">
        <w:rPr>
          <w:rFonts w:ascii="Arial" w:eastAsia="Arial" w:hAnsi="Arial" w:cs="Arial"/>
          <w:sz w:val="16"/>
          <w:szCs w:val="16"/>
        </w:rPr>
        <w:t>txhawb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tus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txheem</w:t>
      </w:r>
      <w:proofErr w:type="spellEnd"/>
      <w:r w:rsidRPr="00580111">
        <w:rPr>
          <w:rFonts w:ascii="Arial" w:eastAsia="Arial" w:hAnsi="Arial" w:cs="Arial"/>
          <w:sz w:val="16"/>
          <w:szCs w:val="16"/>
        </w:rPr>
        <w:t xml:space="preserve"> </w:t>
      </w:r>
      <w:proofErr w:type="spellStart"/>
      <w:ins w:id="3015" w:author="Kaxiong" w:date="2021-06-10T21:42:00Z">
        <w:r w:rsidR="004A3905">
          <w:rPr>
            <w:rFonts w:ascii="Arial" w:eastAsia="Arial" w:hAnsi="Arial" w:cs="Arial"/>
            <w:sz w:val="16"/>
            <w:szCs w:val="16"/>
          </w:rPr>
          <w:t>kev</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piav</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qhia</w:t>
        </w:r>
      </w:ins>
      <w:proofErr w:type="spellEnd"/>
      <w:del w:id="3016" w:author="Kaxiong" w:date="2021-06-10T21:42:00Z">
        <w:r w:rsidRPr="00580111" w:rsidDel="004A3905">
          <w:rPr>
            <w:rFonts w:ascii="Arial" w:eastAsia="Arial" w:hAnsi="Arial" w:cs="Arial"/>
            <w:sz w:val="16"/>
            <w:szCs w:val="16"/>
          </w:rPr>
          <w:delText>txhais lus</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Qhov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peev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xwm</w:t>
      </w:r>
      <w:proofErr w:type="spellEnd"/>
      <w:r w:rsidRPr="00580111">
        <w:rPr>
          <w:rFonts w:ascii="Arial" w:eastAsia="Arial" w:hAnsi="Arial" w:cs="Arial"/>
          <w:sz w:val="16"/>
          <w:szCs w:val="16"/>
        </w:rPr>
        <w:t xml:space="preserve"> no </w:t>
      </w:r>
      <w:proofErr w:type="spellStart"/>
      <w:r w:rsidRPr="00580111">
        <w:rPr>
          <w:rFonts w:ascii="Arial" w:eastAsia="Arial" w:hAnsi="Arial" w:cs="Arial"/>
          <w:sz w:val="16"/>
          <w:szCs w:val="16"/>
        </w:rPr>
        <w:t>yog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qhov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muaj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tshaj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plaws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thaum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ib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lub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zej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yeem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txhawb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nws</w:t>
      </w:r>
      <w:proofErr w:type="spellEnd"/>
      <w:r w:rsidRPr="00580111">
        <w:rPr>
          <w:rFonts w:ascii="Arial" w:eastAsia="Arial" w:hAnsi="Arial" w:cs="Arial"/>
          <w:sz w:val="16"/>
          <w:szCs w:val="16"/>
        </w:rPr>
        <w:t xml:space="preserve"> </w:t>
      </w:r>
      <w:proofErr w:type="spellStart"/>
      <w:ins w:id="3017" w:author="Kaxiong" w:date="2021-06-10T21:43:00Z">
        <w:r w:rsidR="004A3905">
          <w:rPr>
            <w:rFonts w:ascii="Arial" w:eastAsia="Arial" w:hAnsi="Arial" w:cs="Arial"/>
            <w:sz w:val="16"/>
            <w:szCs w:val="16"/>
          </w:rPr>
          <w:t>lub</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luag</w:t>
        </w:r>
        <w:proofErr w:type="spellEnd"/>
        <w:r w:rsidR="004A3905">
          <w:rPr>
            <w:rFonts w:ascii="Arial" w:eastAsia="Arial" w:hAnsi="Arial" w:cs="Arial"/>
            <w:sz w:val="16"/>
            <w:szCs w:val="16"/>
          </w:rPr>
          <w:t xml:space="preserve"> </w:t>
        </w:r>
      </w:ins>
      <w:del w:id="3018" w:author="Kaxiong" w:date="2021-06-10T21:43:00Z">
        <w:r w:rsidRPr="00580111" w:rsidDel="004A3905">
          <w:rPr>
            <w:rFonts w:ascii="Arial" w:eastAsia="Arial" w:hAnsi="Arial" w:cs="Arial"/>
            <w:sz w:val="16"/>
            <w:szCs w:val="16"/>
          </w:rPr>
          <w:delText xml:space="preserve">txoj </w:delText>
        </w:r>
      </w:del>
      <w:proofErr w:type="spellStart"/>
      <w:r w:rsidRPr="00580111">
        <w:rPr>
          <w:rFonts w:ascii="Arial" w:eastAsia="Arial" w:hAnsi="Arial" w:cs="Arial"/>
          <w:sz w:val="16"/>
          <w:szCs w:val="16"/>
        </w:rPr>
        <w:t>hauj</w:t>
      </w:r>
      <w:proofErr w:type="spellEnd"/>
      <w:r w:rsidR="00580111" w:rsidRPr="00580111">
        <w:rPr>
          <w:rFonts w:ascii="Arial" w:eastAsia="Arial" w:hAnsi="Arial" w:cs="Arial"/>
          <w:sz w:val="16"/>
          <w:szCs w:val="16"/>
        </w:rPr>
        <w:t xml:space="preserve"> </w:t>
      </w:r>
      <w:proofErr w:type="spellStart"/>
      <w:r w:rsidRPr="00580111">
        <w:rPr>
          <w:rFonts w:ascii="Arial" w:eastAsia="Arial" w:hAnsi="Arial" w:cs="Arial"/>
          <w:sz w:val="16"/>
          <w:szCs w:val="16"/>
        </w:rPr>
        <w:t>lwm</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nrog</w:t>
      </w:r>
      <w:proofErr w:type="spellEnd"/>
      <w:r w:rsidRPr="00580111">
        <w:rPr>
          <w:rFonts w:ascii="Arial" w:eastAsia="Arial" w:hAnsi="Arial" w:cs="Arial"/>
          <w:sz w:val="16"/>
          <w:szCs w:val="16"/>
        </w:rPr>
        <w:t xml:space="preserve"> cov </w:t>
      </w:r>
      <w:proofErr w:type="spellStart"/>
      <w:r w:rsidRPr="00580111">
        <w:rPr>
          <w:rFonts w:ascii="Arial" w:eastAsia="Arial" w:hAnsi="Arial" w:cs="Arial"/>
          <w:sz w:val="16"/>
          <w:szCs w:val="16"/>
        </w:rPr>
        <w:t>pov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thawj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muaj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zog</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txog</w:t>
      </w:r>
      <w:proofErr w:type="spellEnd"/>
      <w:r w:rsidRPr="00580111">
        <w:rPr>
          <w:rFonts w:ascii="Arial" w:eastAsia="Arial" w:hAnsi="Arial" w:cs="Arial"/>
          <w:sz w:val="16"/>
          <w:szCs w:val="16"/>
        </w:rPr>
        <w:t xml:space="preserve"> vim li </w:t>
      </w:r>
      <w:proofErr w:type="spellStart"/>
      <w:r w:rsidRPr="00580111">
        <w:rPr>
          <w:rFonts w:ascii="Arial" w:eastAsia="Arial" w:hAnsi="Arial" w:cs="Arial"/>
          <w:sz w:val="16"/>
          <w:szCs w:val="16"/>
        </w:rPr>
        <w:t>cas</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thiab</w:t>
      </w:r>
      <w:proofErr w:type="spellEnd"/>
      <w:r w:rsidRPr="00580111">
        <w:rPr>
          <w:rFonts w:ascii="Arial" w:eastAsia="Arial" w:hAnsi="Arial" w:cs="Arial"/>
          <w:sz w:val="16"/>
          <w:szCs w:val="16"/>
        </w:rPr>
        <w:t xml:space="preserve"> </w:t>
      </w:r>
      <w:proofErr w:type="spellStart"/>
      <w:ins w:id="3019" w:author="Kaxiong" w:date="2021-06-10T21:44:00Z">
        <w:r w:rsidR="004A3905">
          <w:rPr>
            <w:rFonts w:ascii="Arial" w:eastAsia="Arial" w:hAnsi="Arial" w:cs="Arial"/>
            <w:sz w:val="16"/>
            <w:szCs w:val="16"/>
          </w:rPr>
          <w:t>yog</w:t>
        </w:r>
        <w:proofErr w:type="spellEnd"/>
        <w:r w:rsidR="004A3905">
          <w:rPr>
            <w:rFonts w:ascii="Arial" w:eastAsia="Arial" w:hAnsi="Arial" w:cs="Arial"/>
            <w:sz w:val="16"/>
            <w:szCs w:val="16"/>
          </w:rPr>
          <w:t xml:space="preserve"> li </w:t>
        </w:r>
        <w:proofErr w:type="spellStart"/>
        <w:r w:rsidR="004A3905">
          <w:rPr>
            <w:rFonts w:ascii="Arial" w:eastAsia="Arial" w:hAnsi="Arial" w:cs="Arial"/>
            <w:sz w:val="16"/>
            <w:szCs w:val="16"/>
          </w:rPr>
          <w:t>cas</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ntawm</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lawv</w:t>
        </w:r>
        <w:proofErr w:type="spellEnd"/>
        <w:r w:rsidR="004A3905">
          <w:rPr>
            <w:rFonts w:ascii="Arial" w:eastAsia="Arial" w:hAnsi="Arial" w:cs="Arial"/>
            <w:sz w:val="16"/>
            <w:szCs w:val="16"/>
          </w:rPr>
          <w:t xml:space="preserve"> </w:t>
        </w:r>
      </w:ins>
      <w:proofErr w:type="spellStart"/>
      <w:r w:rsidRPr="00580111">
        <w:rPr>
          <w:rFonts w:ascii="Arial" w:eastAsia="Arial" w:hAnsi="Arial" w:cs="Arial"/>
          <w:sz w:val="16"/>
          <w:szCs w:val="16"/>
        </w:rPr>
        <w:t>qhov</w:t>
      </w:r>
      <w:proofErr w:type="spellEnd"/>
      <w:ins w:id="3020" w:author="Kaxiong" w:date="2021-06-10T21:44:00Z">
        <w:r w:rsidR="004A3905">
          <w:rPr>
            <w:rFonts w:ascii="Arial" w:eastAsia="Arial" w:hAnsi="Arial" w:cs="Arial"/>
            <w:sz w:val="16"/>
            <w:szCs w:val="16"/>
          </w:rPr>
          <w:t xml:space="preserve"> </w:t>
        </w:r>
        <w:proofErr w:type="spellStart"/>
        <w:r w:rsidR="004A3905">
          <w:rPr>
            <w:rFonts w:ascii="Arial" w:eastAsia="Arial" w:hAnsi="Arial" w:cs="Arial"/>
            <w:sz w:val="16"/>
            <w:szCs w:val="16"/>
          </w:rPr>
          <w:t>kev</w:t>
        </w:r>
      </w:ins>
      <w:proofErr w:type="spellEnd"/>
      <w:del w:id="3021" w:author="Kaxiong" w:date="2021-06-10T21:44:00Z">
        <w:r w:rsidRPr="00580111" w:rsidDel="004A3905">
          <w:rPr>
            <w:rFonts w:ascii="Arial" w:eastAsia="Arial" w:hAnsi="Arial" w:cs="Arial"/>
            <w:sz w:val="16"/>
            <w:szCs w:val="16"/>
          </w:rPr>
          <w:delText xml:space="preserve"> lawv</w:delText>
        </w:r>
      </w:del>
      <w:r w:rsidRPr="00580111">
        <w:rPr>
          <w:rFonts w:ascii="Arial" w:eastAsia="Arial" w:hAnsi="Arial" w:cs="Arial"/>
          <w:sz w:val="16"/>
          <w:szCs w:val="16"/>
        </w:rPr>
        <w:t xml:space="preserve"> </w:t>
      </w:r>
      <w:proofErr w:type="spellStart"/>
      <w:r w:rsidRPr="00580111">
        <w:rPr>
          <w:rFonts w:ascii="Arial" w:eastAsia="Arial" w:hAnsi="Arial" w:cs="Arial"/>
          <w:sz w:val="16"/>
          <w:szCs w:val="16"/>
        </w:rPr>
        <w:t>coj</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ua</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piv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txwv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tiv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thaiv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kev</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nyab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xeeb</w:t>
      </w:r>
      <w:proofErr w:type="spellEnd"/>
      <w:r w:rsidRPr="00580111">
        <w:rPr>
          <w:rFonts w:ascii="Arial" w:eastAsia="Arial" w:hAnsi="Arial" w:cs="Arial"/>
          <w:sz w:val="16"/>
          <w:szCs w:val="16"/>
        </w:rPr>
        <w:t xml:space="preserve"> </w:t>
      </w:r>
      <w:proofErr w:type="spellStart"/>
      <w:r w:rsidRPr="00580111">
        <w:rPr>
          <w:rFonts w:ascii="Arial" w:eastAsia="Arial" w:hAnsi="Arial" w:cs="Arial"/>
          <w:sz w:val="16"/>
          <w:szCs w:val="16"/>
        </w:rPr>
        <w:t>ntawm</w:t>
      </w:r>
      <w:proofErr w:type="spellEnd"/>
      <w:r w:rsidRPr="00580111">
        <w:rPr>
          <w:rFonts w:ascii="Arial" w:eastAsia="Arial" w:hAnsi="Arial" w:cs="Arial"/>
          <w:sz w:val="16"/>
          <w:szCs w:val="16"/>
        </w:rPr>
        <w:t xml:space="preserve"> </w:t>
      </w:r>
      <w:proofErr w:type="spellStart"/>
      <w:ins w:id="3022" w:author="Kaxiong" w:date="2021-06-10T21:45:00Z">
        <w:r w:rsidR="004A3905">
          <w:rPr>
            <w:rFonts w:ascii="Arial" w:eastAsia="Arial" w:hAnsi="Arial" w:cs="Arial"/>
            <w:sz w:val="16"/>
            <w:szCs w:val="16"/>
          </w:rPr>
          <w:t>kev</w:t>
        </w:r>
        <w:proofErr w:type="spellEnd"/>
        <w:r w:rsidR="004A3905">
          <w:rPr>
            <w:rFonts w:ascii="Arial" w:eastAsia="Arial" w:hAnsi="Arial" w:cs="Arial"/>
            <w:sz w:val="16"/>
            <w:szCs w:val="16"/>
          </w:rPr>
          <w:t xml:space="preserve"> </w:t>
        </w:r>
        <w:proofErr w:type="spellStart"/>
        <w:r w:rsidR="004A3905">
          <w:rPr>
            <w:rFonts w:ascii="Arial" w:eastAsia="Arial" w:hAnsi="Arial" w:cs="Arial"/>
            <w:sz w:val="16"/>
            <w:szCs w:val="16"/>
          </w:rPr>
          <w:t>xa</w:t>
        </w:r>
        <w:proofErr w:type="spellEnd"/>
        <w:r w:rsidR="004A3905">
          <w:rPr>
            <w:rFonts w:ascii="Arial" w:eastAsia="Arial" w:hAnsi="Arial" w:cs="Arial"/>
            <w:sz w:val="16"/>
            <w:szCs w:val="16"/>
          </w:rPr>
          <w:t xml:space="preserve"> </w:t>
        </w:r>
      </w:ins>
      <w:proofErr w:type="spellStart"/>
      <w:r w:rsidRPr="00580111">
        <w:rPr>
          <w:rFonts w:ascii="Arial" w:eastAsia="Arial" w:hAnsi="Arial" w:cs="Arial"/>
          <w:sz w:val="16"/>
          <w:szCs w:val="16"/>
        </w:rPr>
        <w:t>peb</w:t>
      </w:r>
      <w:proofErr w:type="spellEnd"/>
      <w:r w:rsidRPr="00580111">
        <w:rPr>
          <w:rFonts w:ascii="Arial" w:eastAsia="Arial" w:hAnsi="Arial" w:cs="Arial"/>
          <w:sz w:val="16"/>
          <w:szCs w:val="16"/>
        </w:rPr>
        <w:t xml:space="preserve"> cov </w:t>
      </w:r>
      <w:proofErr w:type="spellStart"/>
      <w:r w:rsidRPr="00580111">
        <w:rPr>
          <w:rFonts w:ascii="Arial" w:eastAsia="Arial" w:hAnsi="Arial" w:cs="Arial"/>
          <w:sz w:val="16"/>
          <w:szCs w:val="16"/>
        </w:rPr>
        <w:t>zaub</w:t>
      </w:r>
      <w:proofErr w:type="spellEnd"/>
      <w:r w:rsidRPr="00580111">
        <w:rPr>
          <w:rFonts w:ascii="Arial" w:eastAsia="Arial" w:hAnsi="Arial" w:cs="Arial"/>
          <w:sz w:val="16"/>
          <w:szCs w:val="16"/>
        </w:rPr>
        <w:t xml:space="preserve"> mov.</w:t>
      </w:r>
    </w:p>
    <w:p w14:paraId="48EF4060" w14:textId="77777777" w:rsidR="00BF3E5F" w:rsidRDefault="00BF3E5F">
      <w:pPr>
        <w:spacing w:line="250" w:lineRule="exact"/>
        <w:rPr>
          <w:sz w:val="20"/>
          <w:szCs w:val="20"/>
        </w:rPr>
      </w:pPr>
    </w:p>
    <w:p w14:paraId="1D85741A" w14:textId="61D7454B" w:rsidR="00BF3E5F" w:rsidRPr="00196424" w:rsidRDefault="004A3905" w:rsidP="00196424">
      <w:pPr>
        <w:spacing w:line="424" w:lineRule="auto"/>
        <w:ind w:left="240" w:right="200"/>
        <w:jc w:val="both"/>
        <w:rPr>
          <w:sz w:val="16"/>
          <w:szCs w:val="16"/>
        </w:rPr>
      </w:pPr>
      <w:proofErr w:type="spellStart"/>
      <w:ins w:id="3023" w:author="Kaxiong" w:date="2021-06-10T21:45:00Z">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da</w:t>
        </w:r>
      </w:ins>
      <w:ins w:id="3024" w:author="Kaxiong" w:date="2021-06-10T21:46:00Z">
        <w:r>
          <w:rPr>
            <w:rFonts w:ascii="Arial" w:eastAsia="Arial" w:hAnsi="Arial" w:cs="Arial"/>
            <w:sz w:val="16"/>
            <w:szCs w:val="16"/>
          </w:rPr>
          <w:t>ws</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3025" w:author="Kaxiong" w:date="2021-06-10T21:46:00Z">
        <w:r w:rsidR="00F2670D" w:rsidRPr="00196424" w:rsidDel="004A3905">
          <w:rPr>
            <w:rFonts w:ascii="Arial" w:eastAsia="Arial" w:hAnsi="Arial" w:cs="Arial"/>
            <w:sz w:val="16"/>
            <w:szCs w:val="16"/>
          </w:rPr>
          <w:delText>K</w:delText>
        </w:r>
      </w:del>
      <w:r w:rsidR="00F2670D" w:rsidRPr="00196424">
        <w:rPr>
          <w:rFonts w:ascii="Arial" w:eastAsia="Arial" w:hAnsi="Arial" w:cs="Arial"/>
          <w:sz w:val="16"/>
          <w:szCs w:val="16"/>
        </w:rPr>
        <w:t>ev</w:t>
      </w:r>
      <w:proofErr w:type="spellEnd"/>
      <w:r w:rsidR="00F2670D" w:rsidRPr="00196424">
        <w:rPr>
          <w:rFonts w:ascii="Arial" w:eastAsia="Arial" w:hAnsi="Arial" w:cs="Arial"/>
          <w:sz w:val="16"/>
          <w:szCs w:val="16"/>
        </w:rPr>
        <w:t xml:space="preserve"> pom zoo </w:t>
      </w:r>
      <w:proofErr w:type="spellStart"/>
      <w:r w:rsidR="00F2670D" w:rsidRPr="00196424">
        <w:rPr>
          <w:rFonts w:ascii="Arial" w:eastAsia="Arial" w:hAnsi="Arial" w:cs="Arial"/>
          <w:sz w:val="16"/>
          <w:szCs w:val="16"/>
        </w:rPr>
        <w:t>tsis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yog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mus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nrog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txhua</w:t>
      </w:r>
      <w:proofErr w:type="spellEnd"/>
      <w:r w:rsidR="00F2670D" w:rsidRPr="00196424">
        <w:rPr>
          <w:rFonts w:ascii="Arial" w:eastAsia="Arial" w:hAnsi="Arial" w:cs="Arial"/>
          <w:sz w:val="16"/>
          <w:szCs w:val="16"/>
        </w:rPr>
        <w:t xml:space="preserve"> yam </w:t>
      </w:r>
      <w:proofErr w:type="spellStart"/>
      <w:r w:rsidR="00F2670D" w:rsidRPr="00196424">
        <w:rPr>
          <w:rFonts w:ascii="Arial" w:eastAsia="Arial" w:hAnsi="Arial" w:cs="Arial"/>
          <w:sz w:val="16"/>
          <w:szCs w:val="16"/>
        </w:rPr>
        <w:t>uas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peb</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phooj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ywg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xav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nqa</w:t>
      </w:r>
      <w:proofErr w:type="spellEnd"/>
      <w:r w:rsidR="00F2670D" w:rsidRPr="00196424">
        <w:rPr>
          <w:rFonts w:ascii="Arial" w:eastAsia="Arial" w:hAnsi="Arial" w:cs="Arial"/>
          <w:sz w:val="16"/>
          <w:szCs w:val="16"/>
        </w:rPr>
        <w:t xml:space="preserve">. </w:t>
      </w:r>
      <w:proofErr w:type="spellStart"/>
      <w:ins w:id="3026" w:author="Kaxiong" w:date="2021-06-10T21:46:00Z">
        <w:r>
          <w:rPr>
            <w:rFonts w:ascii="Arial" w:eastAsia="Arial" w:hAnsi="Arial" w:cs="Arial"/>
            <w:sz w:val="16"/>
            <w:szCs w:val="16"/>
          </w:rPr>
          <w:t>Sawv</w:t>
        </w:r>
        <w:proofErr w:type="spellEnd"/>
        <w:r>
          <w:rPr>
            <w:rFonts w:ascii="Arial" w:eastAsia="Arial" w:hAnsi="Arial" w:cs="Arial"/>
            <w:sz w:val="16"/>
            <w:szCs w:val="16"/>
          </w:rPr>
          <w:t xml:space="preserve"> </w:t>
        </w:r>
        <w:proofErr w:type="spellStart"/>
        <w:r>
          <w:rPr>
            <w:rFonts w:ascii="Arial" w:eastAsia="Arial" w:hAnsi="Arial" w:cs="Arial"/>
            <w:sz w:val="16"/>
            <w:szCs w:val="16"/>
          </w:rPr>
          <w:t>daws</w:t>
        </w:r>
        <w:proofErr w:type="spellEnd"/>
        <w:r>
          <w:rPr>
            <w:rFonts w:ascii="Arial" w:eastAsia="Arial" w:hAnsi="Arial" w:cs="Arial"/>
            <w:sz w:val="16"/>
            <w:szCs w:val="16"/>
          </w:rPr>
          <w:t xml:space="preserve"> </w:t>
        </w:r>
        <w:proofErr w:type="spellStart"/>
        <w:r>
          <w:rPr>
            <w:rFonts w:ascii="Arial" w:eastAsia="Arial" w:hAnsi="Arial" w:cs="Arial"/>
            <w:sz w:val="16"/>
            <w:szCs w:val="16"/>
          </w:rPr>
          <w:t>k</w:t>
        </w:r>
      </w:ins>
      <w:del w:id="3027" w:author="Kaxiong" w:date="2021-06-10T21:46:00Z">
        <w:r w:rsidR="00F2670D" w:rsidRPr="00196424" w:rsidDel="004A3905">
          <w:rPr>
            <w:rFonts w:ascii="Arial" w:eastAsia="Arial" w:hAnsi="Arial" w:cs="Arial"/>
            <w:sz w:val="16"/>
            <w:szCs w:val="16"/>
          </w:rPr>
          <w:delText>K</w:delText>
        </w:r>
      </w:del>
      <w:r w:rsidR="00F2670D" w:rsidRPr="00196424">
        <w:rPr>
          <w:rFonts w:ascii="Arial" w:eastAsia="Arial" w:hAnsi="Arial" w:cs="Arial"/>
          <w:sz w:val="16"/>
          <w:szCs w:val="16"/>
        </w:rPr>
        <w:t>ev</w:t>
      </w:r>
      <w:proofErr w:type="spellEnd"/>
      <w:r w:rsidR="00F2670D" w:rsidRPr="00196424">
        <w:rPr>
          <w:rFonts w:ascii="Arial" w:eastAsia="Arial" w:hAnsi="Arial" w:cs="Arial"/>
          <w:sz w:val="16"/>
          <w:szCs w:val="16"/>
        </w:rPr>
        <w:t xml:space="preserve"> pom zoo </w:t>
      </w:r>
      <w:proofErr w:type="spellStart"/>
      <w:r w:rsidR="00F2670D" w:rsidRPr="00196424">
        <w:rPr>
          <w:rFonts w:ascii="Arial" w:eastAsia="Arial" w:hAnsi="Arial" w:cs="Arial"/>
          <w:sz w:val="16"/>
          <w:szCs w:val="16"/>
        </w:rPr>
        <w:t>yog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hais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txog</w:t>
      </w:r>
      <w:proofErr w:type="spellEnd"/>
      <w:r w:rsidR="00F2670D" w:rsidRPr="00196424">
        <w:rPr>
          <w:rFonts w:ascii="Arial" w:eastAsia="Arial" w:hAnsi="Arial" w:cs="Arial"/>
          <w:sz w:val="16"/>
          <w:szCs w:val="16"/>
        </w:rPr>
        <w:t xml:space="preserve"> </w:t>
      </w:r>
      <w:proofErr w:type="spellStart"/>
      <w:r w:rsidR="00196424" w:rsidRPr="00196424">
        <w:rPr>
          <w:rFonts w:ascii="Arial" w:eastAsia="Arial" w:hAnsi="Arial" w:cs="Arial"/>
          <w:sz w:val="16"/>
          <w:szCs w:val="16"/>
        </w:rPr>
        <w:t>yuav</w:t>
      </w:r>
      <w:proofErr w:type="spellEnd"/>
      <w:r w:rsidR="00196424"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muaj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sib </w:t>
      </w:r>
      <w:proofErr w:type="spellStart"/>
      <w:r w:rsidR="00F2670D" w:rsidRPr="00196424">
        <w:rPr>
          <w:rFonts w:ascii="Arial" w:eastAsia="Arial" w:hAnsi="Arial" w:cs="Arial"/>
          <w:sz w:val="16"/>
          <w:szCs w:val="16"/>
        </w:rPr>
        <w:t>tham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muaj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zog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hais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txog</w:t>
      </w:r>
      <w:proofErr w:type="spellEnd"/>
      <w:r w:rsidR="00F2670D" w:rsidRPr="00196424">
        <w:rPr>
          <w:rFonts w:ascii="Arial" w:eastAsia="Arial" w:hAnsi="Arial" w:cs="Arial"/>
          <w:sz w:val="16"/>
          <w:szCs w:val="16"/>
        </w:rPr>
        <w:t xml:space="preserve"> vim li </w:t>
      </w:r>
      <w:proofErr w:type="spellStart"/>
      <w:r w:rsidR="00F2670D" w:rsidRPr="00196424">
        <w:rPr>
          <w:rFonts w:ascii="Arial" w:eastAsia="Arial" w:hAnsi="Arial" w:cs="Arial"/>
          <w:sz w:val="16"/>
          <w:szCs w:val="16"/>
        </w:rPr>
        <w:t>cas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thiab</w:t>
      </w:r>
      <w:proofErr w:type="spellEnd"/>
      <w:ins w:id="3028" w:author="Kaxiong" w:date="2021-06-10T21:47:00Z">
        <w:r>
          <w:rPr>
            <w:rFonts w:ascii="Arial" w:eastAsia="Arial" w:hAnsi="Arial" w:cs="Arial"/>
            <w:sz w:val="16"/>
            <w:szCs w:val="16"/>
          </w:rPr>
          <w:t xml:space="preserve"> </w:t>
        </w:r>
        <w:proofErr w:type="spellStart"/>
        <w:r>
          <w:rPr>
            <w:rFonts w:ascii="Arial" w:eastAsia="Arial" w:hAnsi="Arial" w:cs="Arial"/>
            <w:sz w:val="16"/>
            <w:szCs w:val="16"/>
          </w:rPr>
          <w:t>yog</w:t>
        </w:r>
        <w:proofErr w:type="spellEnd"/>
        <w:r>
          <w:rPr>
            <w:rFonts w:ascii="Arial" w:eastAsia="Arial" w:hAnsi="Arial" w:cs="Arial"/>
            <w:sz w:val="16"/>
            <w:szCs w:val="16"/>
          </w:rPr>
          <w:t xml:space="preserve"> li </w:t>
        </w:r>
        <w:proofErr w:type="spellStart"/>
        <w:r>
          <w:rPr>
            <w:rFonts w:ascii="Arial" w:eastAsia="Arial" w:hAnsi="Arial" w:cs="Arial"/>
            <w:sz w:val="16"/>
            <w:szCs w:val="16"/>
          </w:rPr>
          <w:t>cas</w:t>
        </w:r>
      </w:ins>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lub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zej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zog</w:t>
      </w:r>
      <w:proofErr w:type="spellEnd"/>
      <w:r w:rsidR="00F2670D" w:rsidRPr="00196424">
        <w:rPr>
          <w:rFonts w:ascii="Arial" w:eastAsia="Arial" w:hAnsi="Arial" w:cs="Arial"/>
          <w:sz w:val="16"/>
          <w:szCs w:val="16"/>
        </w:rPr>
        <w:t xml:space="preserve"> </w:t>
      </w:r>
      <w:r w:rsidR="00196424" w:rsidRPr="00196424">
        <w:rPr>
          <w:rFonts w:ascii="Arial" w:eastAsia="Arial" w:hAnsi="Arial" w:cs="Arial"/>
          <w:sz w:val="16"/>
          <w:szCs w:val="16"/>
        </w:rPr>
        <w:t xml:space="preserve">hos </w:t>
      </w:r>
      <w:r w:rsidR="00F2670D" w:rsidRPr="00196424">
        <w:rPr>
          <w:rFonts w:ascii="Arial" w:eastAsia="Arial" w:hAnsi="Arial" w:cs="Arial"/>
          <w:sz w:val="16"/>
          <w:szCs w:val="16"/>
        </w:rPr>
        <w:t xml:space="preserve">xaiv </w:t>
      </w:r>
      <w:ins w:id="3029" w:author="Kaxiong" w:date="2021-06-10T21:48:00Z">
        <w:r w:rsidR="00065DD8">
          <w:rPr>
            <w:rFonts w:ascii="Arial" w:eastAsia="Arial" w:hAnsi="Arial" w:cs="Arial"/>
            <w:sz w:val="16"/>
            <w:szCs w:val="16"/>
          </w:rPr>
          <w:t xml:space="preserve">lees </w:t>
        </w:r>
        <w:proofErr w:type="spellStart"/>
        <w:r w:rsidR="00065DD8">
          <w:rPr>
            <w:rFonts w:ascii="Arial" w:eastAsia="Arial" w:hAnsi="Arial" w:cs="Arial"/>
            <w:sz w:val="16"/>
            <w:szCs w:val="16"/>
          </w:rPr>
          <w:t>txais</w:t>
        </w:r>
        <w:proofErr w:type="spellEnd"/>
        <w:r w:rsidR="00065DD8">
          <w:rPr>
            <w:rFonts w:ascii="Arial" w:eastAsia="Arial" w:hAnsi="Arial" w:cs="Arial"/>
            <w:sz w:val="16"/>
            <w:szCs w:val="16"/>
          </w:rPr>
          <w:t xml:space="preserve"> </w:t>
        </w:r>
        <w:proofErr w:type="spellStart"/>
        <w:r w:rsidR="00065DD8">
          <w:rPr>
            <w:rFonts w:ascii="Arial" w:eastAsia="Arial" w:hAnsi="Arial" w:cs="Arial"/>
            <w:sz w:val="16"/>
            <w:szCs w:val="16"/>
          </w:rPr>
          <w:t>qhov</w:t>
        </w:r>
        <w:proofErr w:type="spellEnd"/>
        <w:r w:rsidR="00065DD8">
          <w:rPr>
            <w:rFonts w:ascii="Arial" w:eastAsia="Arial" w:hAnsi="Arial" w:cs="Arial"/>
            <w:sz w:val="16"/>
            <w:szCs w:val="16"/>
          </w:rPr>
          <w:t xml:space="preserve"> </w:t>
        </w:r>
        <w:proofErr w:type="spellStart"/>
        <w:r w:rsidR="00065DD8">
          <w:rPr>
            <w:rFonts w:ascii="Arial" w:eastAsia="Arial" w:hAnsi="Arial" w:cs="Arial"/>
            <w:sz w:val="16"/>
            <w:szCs w:val="16"/>
          </w:rPr>
          <w:t>kev</w:t>
        </w:r>
        <w:proofErr w:type="spellEnd"/>
        <w:r w:rsidR="00065DD8">
          <w:rPr>
            <w:rFonts w:ascii="Arial" w:eastAsia="Arial" w:hAnsi="Arial" w:cs="Arial"/>
            <w:sz w:val="16"/>
            <w:szCs w:val="16"/>
          </w:rPr>
          <w:t xml:space="preserve"> </w:t>
        </w:r>
        <w:proofErr w:type="spellStart"/>
        <w:r w:rsidR="00065DD8">
          <w:rPr>
            <w:rFonts w:ascii="Arial" w:eastAsia="Arial" w:hAnsi="Arial" w:cs="Arial"/>
            <w:sz w:val="16"/>
            <w:szCs w:val="16"/>
          </w:rPr>
          <w:t>coj</w:t>
        </w:r>
        <w:proofErr w:type="spellEnd"/>
        <w:r w:rsidR="00065DD8">
          <w:rPr>
            <w:rFonts w:ascii="Arial" w:eastAsia="Arial" w:hAnsi="Arial" w:cs="Arial"/>
            <w:sz w:val="16"/>
            <w:szCs w:val="16"/>
          </w:rPr>
          <w:t xml:space="preserve"> </w:t>
        </w:r>
        <w:proofErr w:type="spellStart"/>
        <w:r w:rsidR="00065DD8">
          <w:rPr>
            <w:rFonts w:ascii="Arial" w:eastAsia="Arial" w:hAnsi="Arial" w:cs="Arial"/>
            <w:sz w:val="16"/>
            <w:szCs w:val="16"/>
          </w:rPr>
          <w:t>ua</w:t>
        </w:r>
      </w:ins>
      <w:proofErr w:type="spellEnd"/>
      <w:del w:id="3030" w:author="Kaxiong" w:date="2021-06-10T21:48:00Z">
        <w:r w:rsidR="00F2670D" w:rsidRPr="00196424" w:rsidDel="00065DD8">
          <w:rPr>
            <w:rFonts w:ascii="Arial" w:eastAsia="Arial" w:hAnsi="Arial" w:cs="Arial"/>
            <w:sz w:val="16"/>
            <w:szCs w:val="16"/>
          </w:rPr>
          <w:delText>li cas los mus xyaum</w:delText>
        </w:r>
      </w:del>
      <w:r w:rsidR="00F2670D" w:rsidRPr="00196424">
        <w:rPr>
          <w:rFonts w:ascii="Arial" w:eastAsia="Arial" w:hAnsi="Arial" w:cs="Arial"/>
          <w:sz w:val="16"/>
          <w:szCs w:val="16"/>
        </w:rPr>
        <w:t xml:space="preserve">. </w:t>
      </w:r>
      <w:proofErr w:type="spellStart"/>
      <w:ins w:id="3031" w:author="Kaxiong" w:date="2021-06-10T21:49:00Z">
        <w:r w:rsidR="00065DD8">
          <w:rPr>
            <w:rFonts w:ascii="Arial" w:eastAsia="Arial" w:hAnsi="Arial" w:cs="Arial"/>
            <w:sz w:val="16"/>
            <w:szCs w:val="16"/>
          </w:rPr>
          <w:t>Sawv</w:t>
        </w:r>
        <w:proofErr w:type="spellEnd"/>
        <w:r w:rsidR="00065DD8">
          <w:rPr>
            <w:rFonts w:ascii="Arial" w:eastAsia="Arial" w:hAnsi="Arial" w:cs="Arial"/>
            <w:sz w:val="16"/>
            <w:szCs w:val="16"/>
          </w:rPr>
          <w:t xml:space="preserve"> </w:t>
        </w:r>
        <w:proofErr w:type="spellStart"/>
        <w:r w:rsidR="00065DD8">
          <w:rPr>
            <w:rFonts w:ascii="Arial" w:eastAsia="Arial" w:hAnsi="Arial" w:cs="Arial"/>
            <w:sz w:val="16"/>
            <w:szCs w:val="16"/>
          </w:rPr>
          <w:t>daws</w:t>
        </w:r>
      </w:ins>
      <w:proofErr w:type="spellEnd"/>
      <w:del w:id="3032" w:author="Kaxiong" w:date="2021-06-10T21:49:00Z">
        <w:r w:rsidR="00F2670D" w:rsidRPr="00196424" w:rsidDel="00065DD8">
          <w:rPr>
            <w:rFonts w:ascii="Arial" w:eastAsia="Arial" w:hAnsi="Arial" w:cs="Arial"/>
            <w:sz w:val="16"/>
            <w:szCs w:val="16"/>
          </w:rPr>
          <w:delText>Cov</w:delText>
        </w:r>
      </w:del>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pom zoo </w:t>
      </w:r>
      <w:proofErr w:type="spellStart"/>
      <w:r w:rsidR="00F2670D" w:rsidRPr="00196424">
        <w:rPr>
          <w:rFonts w:ascii="Arial" w:eastAsia="Arial" w:hAnsi="Arial" w:cs="Arial"/>
          <w:sz w:val="16"/>
          <w:szCs w:val="16"/>
        </w:rPr>
        <w:t>muaj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zog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yog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nqa</w:t>
      </w:r>
      <w:proofErr w:type="spellEnd"/>
      <w:r w:rsidR="00F2670D" w:rsidRPr="00196424">
        <w:rPr>
          <w:rFonts w:ascii="Arial" w:eastAsia="Arial" w:hAnsi="Arial" w:cs="Arial"/>
          <w:sz w:val="16"/>
          <w:szCs w:val="16"/>
        </w:rPr>
        <w:t xml:space="preserve"> los </w:t>
      </w:r>
      <w:proofErr w:type="spellStart"/>
      <w:r w:rsidR="00F2670D" w:rsidRPr="00196424">
        <w:rPr>
          <w:rFonts w:ascii="Arial" w:eastAsia="Arial" w:hAnsi="Arial" w:cs="Arial"/>
          <w:sz w:val="16"/>
          <w:szCs w:val="16"/>
        </w:rPr>
        <w:t>ntawm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nug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rau</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peb</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xaiv, </w:t>
      </w:r>
      <w:proofErr w:type="spellStart"/>
      <w:r w:rsidR="00F2670D" w:rsidRPr="00196424">
        <w:rPr>
          <w:rFonts w:ascii="Arial" w:eastAsia="Arial" w:hAnsi="Arial" w:cs="Arial"/>
          <w:sz w:val="16"/>
          <w:szCs w:val="16"/>
        </w:rPr>
        <w:t>tshawb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xyuas</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xaiv, </w:t>
      </w:r>
      <w:proofErr w:type="spellStart"/>
      <w:r w:rsidR="00F2670D" w:rsidRPr="00196424">
        <w:rPr>
          <w:rFonts w:ascii="Arial" w:eastAsia="Arial" w:hAnsi="Arial" w:cs="Arial"/>
          <w:sz w:val="16"/>
          <w:szCs w:val="16"/>
        </w:rPr>
        <w:t>koom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nrog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sib </w:t>
      </w:r>
      <w:proofErr w:type="spellStart"/>
      <w:r w:rsidR="00F2670D" w:rsidRPr="00196424">
        <w:rPr>
          <w:rFonts w:ascii="Arial" w:eastAsia="Arial" w:hAnsi="Arial" w:cs="Arial"/>
          <w:sz w:val="16"/>
          <w:szCs w:val="16"/>
        </w:rPr>
        <w:t>cav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thiab</w:t>
      </w:r>
      <w:proofErr w:type="spellEnd"/>
      <w:r w:rsidR="00F2670D" w:rsidRPr="00196424">
        <w:rPr>
          <w:rFonts w:ascii="Arial" w:eastAsia="Arial" w:hAnsi="Arial" w:cs="Arial"/>
          <w:sz w:val="16"/>
          <w:szCs w:val="16"/>
        </w:rPr>
        <w:t xml:space="preserve"> </w:t>
      </w:r>
      <w:proofErr w:type="spellStart"/>
      <w:ins w:id="3033" w:author="Kaxiong" w:date="2021-06-10T21:52:00Z">
        <w:r w:rsidR="00065DD8">
          <w:rPr>
            <w:rFonts w:ascii="Arial" w:eastAsia="Arial" w:hAnsi="Arial" w:cs="Arial"/>
            <w:sz w:val="16"/>
            <w:szCs w:val="16"/>
          </w:rPr>
          <w:t>kev</w:t>
        </w:r>
        <w:proofErr w:type="spellEnd"/>
        <w:r w:rsidR="00065DD8">
          <w:rPr>
            <w:rFonts w:ascii="Arial" w:eastAsia="Arial" w:hAnsi="Arial" w:cs="Arial"/>
            <w:sz w:val="16"/>
            <w:szCs w:val="16"/>
          </w:rPr>
          <w:t xml:space="preserve"> </w:t>
        </w:r>
      </w:ins>
      <w:proofErr w:type="spellStart"/>
      <w:r w:rsidR="00F2670D" w:rsidRPr="00196424">
        <w:rPr>
          <w:rFonts w:ascii="Arial" w:eastAsia="Arial" w:hAnsi="Arial" w:cs="Arial"/>
          <w:sz w:val="16"/>
          <w:szCs w:val="16"/>
        </w:rPr>
        <w:t>ua</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raws</w:t>
      </w:r>
      <w:proofErr w:type="spellEnd"/>
      <w:r w:rsidR="00F2670D" w:rsidRPr="00196424">
        <w:rPr>
          <w:rFonts w:ascii="Arial" w:eastAsia="Arial" w:hAnsi="Arial" w:cs="Arial"/>
          <w:sz w:val="16"/>
          <w:szCs w:val="16"/>
        </w:rPr>
        <w:t xml:space="preserve"> li cov </w:t>
      </w:r>
      <w:proofErr w:type="spellStart"/>
      <w:r w:rsidR="00F2670D" w:rsidRPr="00196424">
        <w:rPr>
          <w:rFonts w:ascii="Arial" w:eastAsia="Arial" w:hAnsi="Arial" w:cs="Arial"/>
          <w:sz w:val="16"/>
          <w:szCs w:val="16"/>
        </w:rPr>
        <w:t>lus</w:t>
      </w:r>
      <w:proofErr w:type="spellEnd"/>
      <w:r w:rsidR="00F2670D" w:rsidRPr="00196424">
        <w:rPr>
          <w:rFonts w:ascii="Arial" w:eastAsia="Arial" w:hAnsi="Arial" w:cs="Arial"/>
          <w:sz w:val="16"/>
          <w:szCs w:val="16"/>
        </w:rPr>
        <w:t xml:space="preserve"> pom zoo </w:t>
      </w:r>
      <w:proofErr w:type="spellStart"/>
      <w:r w:rsidR="00F2670D" w:rsidRPr="00196424">
        <w:rPr>
          <w:rFonts w:ascii="Arial" w:eastAsia="Arial" w:hAnsi="Arial" w:cs="Arial"/>
          <w:sz w:val="16"/>
          <w:szCs w:val="16"/>
        </w:rPr>
        <w:t>tiag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hais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txog</w:t>
      </w:r>
      <w:proofErr w:type="spellEnd"/>
      <w:r w:rsidR="00F2670D" w:rsidRPr="00196424">
        <w:rPr>
          <w:rFonts w:ascii="Arial" w:eastAsia="Arial" w:hAnsi="Arial" w:cs="Arial"/>
          <w:sz w:val="16"/>
          <w:szCs w:val="16"/>
        </w:rPr>
        <w:t xml:space="preserve"> dab </w:t>
      </w:r>
      <w:proofErr w:type="spellStart"/>
      <w:r w:rsidR="00F2670D" w:rsidRPr="00196424">
        <w:rPr>
          <w:rFonts w:ascii="Arial" w:eastAsia="Arial" w:hAnsi="Arial" w:cs="Arial"/>
          <w:sz w:val="16"/>
          <w:szCs w:val="16"/>
        </w:rPr>
        <w:t>tsi</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yuav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tsum</w:t>
      </w:r>
      <w:proofErr w:type="spellEnd"/>
      <w:r w:rsidR="00F2670D" w:rsidRPr="00196424">
        <w:rPr>
          <w:rFonts w:ascii="Arial" w:eastAsia="Arial" w:hAnsi="Arial" w:cs="Arial"/>
          <w:sz w:val="16"/>
          <w:szCs w:val="16"/>
        </w:rPr>
        <w:t xml:space="preserve"> tau </w:t>
      </w:r>
      <w:proofErr w:type="spellStart"/>
      <w:r w:rsidR="00F2670D" w:rsidRPr="00196424">
        <w:rPr>
          <w:rFonts w:ascii="Arial" w:eastAsia="Arial" w:hAnsi="Arial" w:cs="Arial"/>
          <w:sz w:val="16"/>
          <w:szCs w:val="16"/>
        </w:rPr>
        <w:t>ua</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txheej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txheem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tsis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tsim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nyog</w:t>
      </w:r>
      <w:proofErr w:type="spellEnd"/>
      <w:r w:rsidR="00F2670D" w:rsidRPr="00196424">
        <w:rPr>
          <w:rFonts w:ascii="Arial" w:eastAsia="Arial" w:hAnsi="Arial" w:cs="Arial"/>
          <w:sz w:val="16"/>
          <w:szCs w:val="16"/>
        </w:rPr>
        <w:t xml:space="preserve"> </w:t>
      </w:r>
      <w:proofErr w:type="spellStart"/>
      <w:r w:rsidR="00196424" w:rsidRPr="00196424">
        <w:rPr>
          <w:rFonts w:ascii="Arial" w:eastAsia="Arial" w:hAnsi="Arial" w:cs="Arial"/>
          <w:sz w:val="16"/>
          <w:szCs w:val="16"/>
        </w:rPr>
        <w:t>kom</w:t>
      </w:r>
      <w:proofErr w:type="spellEnd"/>
      <w:r w:rsidR="00196424" w:rsidRPr="00196424">
        <w:rPr>
          <w:rFonts w:ascii="Arial" w:eastAsia="Arial" w:hAnsi="Arial" w:cs="Arial"/>
          <w:sz w:val="16"/>
          <w:szCs w:val="16"/>
        </w:rPr>
        <w:t xml:space="preserve"> </w:t>
      </w:r>
      <w:ins w:id="3034" w:author="Kaxiong" w:date="2021-06-10T21:54:00Z">
        <w:r w:rsidR="00065DD8">
          <w:rPr>
            <w:rFonts w:ascii="Arial" w:eastAsia="Arial" w:hAnsi="Arial" w:cs="Arial"/>
            <w:sz w:val="16"/>
            <w:szCs w:val="16"/>
          </w:rPr>
          <w:t xml:space="preserve">tau </w:t>
        </w:r>
        <w:proofErr w:type="spellStart"/>
        <w:r w:rsidR="00065DD8">
          <w:rPr>
            <w:rFonts w:ascii="Arial" w:eastAsia="Arial" w:hAnsi="Arial" w:cs="Arial"/>
            <w:sz w:val="16"/>
            <w:szCs w:val="16"/>
          </w:rPr>
          <w:t>npliag</w:t>
        </w:r>
        <w:proofErr w:type="spellEnd"/>
        <w:r w:rsidR="00065DD8">
          <w:rPr>
            <w:rFonts w:ascii="Arial" w:eastAsia="Arial" w:hAnsi="Arial" w:cs="Arial"/>
            <w:sz w:val="16"/>
            <w:szCs w:val="16"/>
          </w:rPr>
          <w:t xml:space="preserve"> </w:t>
        </w:r>
      </w:ins>
      <w:del w:id="3035" w:author="Kaxiong" w:date="2021-06-10T21:54:00Z">
        <w:r w:rsidR="00196424" w:rsidRPr="00196424" w:rsidDel="00065DD8">
          <w:rPr>
            <w:rFonts w:ascii="Arial" w:eastAsia="Arial" w:hAnsi="Arial" w:cs="Arial"/>
            <w:sz w:val="16"/>
            <w:szCs w:val="16"/>
          </w:rPr>
          <w:delText xml:space="preserve">du </w:delText>
        </w:r>
      </w:del>
      <w:r w:rsidR="00F2670D" w:rsidRPr="00196424">
        <w:rPr>
          <w:rFonts w:ascii="Arial" w:eastAsia="Arial" w:hAnsi="Arial" w:cs="Arial"/>
          <w:sz w:val="16"/>
          <w:szCs w:val="16"/>
        </w:rPr>
        <w:t>los</w:t>
      </w:r>
      <w:r w:rsidR="00196424" w:rsidRPr="00196424">
        <w:rPr>
          <w:rFonts w:ascii="Arial" w:eastAsia="Arial" w:hAnsi="Arial" w:cs="Arial"/>
          <w:sz w:val="16"/>
          <w:szCs w:val="16"/>
        </w:rPr>
        <w:t xml:space="preserve"> </w:t>
      </w:r>
      <w:r w:rsidR="00F2670D" w:rsidRPr="00196424">
        <w:rPr>
          <w:rFonts w:ascii="Arial" w:eastAsia="Arial" w:hAnsi="Arial" w:cs="Arial"/>
          <w:sz w:val="16"/>
          <w:szCs w:val="16"/>
        </w:rPr>
        <w:t xml:space="preserve">sis </w:t>
      </w:r>
      <w:ins w:id="3036" w:author="Kaxiong" w:date="2021-06-10T21:54:00Z">
        <w:r w:rsidR="00065DD8">
          <w:rPr>
            <w:rFonts w:ascii="Arial" w:eastAsia="Arial" w:hAnsi="Arial" w:cs="Arial"/>
            <w:sz w:val="16"/>
            <w:szCs w:val="16"/>
          </w:rPr>
          <w:t>zoo</w:t>
        </w:r>
      </w:ins>
      <w:del w:id="3037" w:author="Kaxiong" w:date="2021-06-10T21:54:00Z">
        <w:r w:rsidR="00F2670D" w:rsidRPr="00196424" w:rsidDel="00065DD8">
          <w:rPr>
            <w:rFonts w:ascii="Arial" w:eastAsia="Arial" w:hAnsi="Arial" w:cs="Arial"/>
            <w:sz w:val="16"/>
            <w:szCs w:val="16"/>
          </w:rPr>
          <w:delText>du</w:delText>
        </w:r>
      </w:del>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Nws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kuj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yuav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tsum</w:t>
      </w:r>
      <w:proofErr w:type="spellEnd"/>
      <w:r w:rsidR="00F2670D" w:rsidRPr="00196424">
        <w:rPr>
          <w:rFonts w:ascii="Arial" w:eastAsia="Arial" w:hAnsi="Arial" w:cs="Arial"/>
          <w:sz w:val="16"/>
          <w:szCs w:val="16"/>
        </w:rPr>
        <w:t xml:space="preserve"> tau </w:t>
      </w:r>
      <w:proofErr w:type="spellStart"/>
      <w:r w:rsidR="00F2670D" w:rsidRPr="00196424">
        <w:rPr>
          <w:rFonts w:ascii="Arial" w:eastAsia="Arial" w:hAnsi="Arial" w:cs="Arial"/>
          <w:sz w:val="16"/>
          <w:szCs w:val="16"/>
        </w:rPr>
        <w:t>txais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nqa</w:t>
      </w:r>
      <w:proofErr w:type="spellEnd"/>
      <w:r w:rsidR="00F2670D" w:rsidRPr="00196424">
        <w:rPr>
          <w:rFonts w:ascii="Arial" w:eastAsia="Arial" w:hAnsi="Arial" w:cs="Arial"/>
          <w:sz w:val="16"/>
          <w:szCs w:val="16"/>
        </w:rPr>
        <w:t xml:space="preserve"> los </w:t>
      </w:r>
      <w:proofErr w:type="spellStart"/>
      <w:r w:rsidR="00F2670D" w:rsidRPr="00196424">
        <w:rPr>
          <w:rFonts w:ascii="Arial" w:eastAsia="Arial" w:hAnsi="Arial" w:cs="Arial"/>
          <w:sz w:val="16"/>
          <w:szCs w:val="16"/>
        </w:rPr>
        <w:t>ntawm</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neeg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nqa</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lag </w:t>
      </w:r>
      <w:proofErr w:type="spellStart"/>
      <w:r w:rsidR="00F2670D" w:rsidRPr="00196424">
        <w:rPr>
          <w:rFonts w:ascii="Arial" w:eastAsia="Arial" w:hAnsi="Arial" w:cs="Arial"/>
          <w:sz w:val="16"/>
          <w:szCs w:val="16"/>
        </w:rPr>
        <w:t>luam</w:t>
      </w:r>
      <w:proofErr w:type="spellEnd"/>
      <w:r w:rsidR="00F2670D" w:rsidRPr="00196424">
        <w:rPr>
          <w:rFonts w:ascii="Arial" w:eastAsia="Arial" w:hAnsi="Arial" w:cs="Arial"/>
          <w:sz w:val="16"/>
          <w:szCs w:val="16"/>
        </w:rPr>
        <w:t xml:space="preserve">, </w:t>
      </w:r>
      <w:ins w:id="3038" w:author="Kaxiong" w:date="2021-06-10T21:56:00Z">
        <w:r w:rsidR="00065DD8">
          <w:rPr>
            <w:rFonts w:ascii="Arial" w:eastAsia="Arial" w:hAnsi="Arial" w:cs="Arial"/>
            <w:sz w:val="16"/>
            <w:szCs w:val="16"/>
          </w:rPr>
          <w:t xml:space="preserve">cov </w:t>
        </w:r>
        <w:proofErr w:type="spellStart"/>
        <w:r w:rsidR="00065DD8">
          <w:rPr>
            <w:rFonts w:ascii="Arial" w:eastAsia="Arial" w:hAnsi="Arial" w:cs="Arial"/>
            <w:sz w:val="16"/>
            <w:szCs w:val="16"/>
          </w:rPr>
          <w:t>kev</w:t>
        </w:r>
        <w:proofErr w:type="spellEnd"/>
        <w:r w:rsidR="00065DD8">
          <w:rPr>
            <w:rFonts w:ascii="Arial" w:eastAsia="Arial" w:hAnsi="Arial" w:cs="Arial"/>
            <w:sz w:val="16"/>
            <w:szCs w:val="16"/>
          </w:rPr>
          <w:t xml:space="preserve"> </w:t>
        </w:r>
      </w:ins>
      <w:proofErr w:type="spellStart"/>
      <w:r w:rsidR="00F2670D" w:rsidRPr="00196424">
        <w:rPr>
          <w:rFonts w:ascii="Arial" w:eastAsia="Arial" w:hAnsi="Arial" w:cs="Arial"/>
          <w:sz w:val="16"/>
          <w:szCs w:val="16"/>
        </w:rPr>
        <w:t>koom</w:t>
      </w:r>
      <w:proofErr w:type="spellEnd"/>
      <w:r w:rsidR="00F2670D" w:rsidRPr="00196424">
        <w:rPr>
          <w:rFonts w:ascii="Arial" w:eastAsia="Arial" w:hAnsi="Arial" w:cs="Arial"/>
          <w:sz w:val="16"/>
          <w:szCs w:val="16"/>
        </w:rPr>
        <w:t xml:space="preserve"> </w:t>
      </w:r>
      <w:proofErr w:type="spellStart"/>
      <w:ins w:id="3039" w:author="Kaxiong" w:date="2021-06-10T21:56:00Z">
        <w:r w:rsidR="00065DD8">
          <w:rPr>
            <w:rFonts w:ascii="Arial" w:eastAsia="Arial" w:hAnsi="Arial" w:cs="Arial"/>
            <w:sz w:val="16"/>
            <w:szCs w:val="16"/>
          </w:rPr>
          <w:t>xwm</w:t>
        </w:r>
      </w:ins>
      <w:proofErr w:type="spellEnd"/>
      <w:del w:id="3040" w:author="Kaxiong" w:date="2021-06-10T21:56:00Z">
        <w:r w:rsidR="00F2670D" w:rsidRPr="00196424" w:rsidDel="00065DD8">
          <w:rPr>
            <w:rFonts w:ascii="Arial" w:eastAsia="Arial" w:hAnsi="Arial" w:cs="Arial"/>
            <w:sz w:val="16"/>
            <w:szCs w:val="16"/>
          </w:rPr>
          <w:delText>nrog koom tes</w:delText>
        </w:r>
      </w:del>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thiab</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neeg</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nqa</w:t>
      </w:r>
      <w:proofErr w:type="spellEnd"/>
      <w:r w:rsidR="00F2670D" w:rsidRPr="00196424">
        <w:rPr>
          <w:rFonts w:ascii="Arial" w:eastAsia="Arial" w:hAnsi="Arial" w:cs="Arial"/>
          <w:sz w:val="16"/>
          <w:szCs w:val="16"/>
        </w:rPr>
        <w:t xml:space="preserve">. Cov no </w:t>
      </w:r>
      <w:proofErr w:type="spellStart"/>
      <w:r w:rsidR="00F2670D" w:rsidRPr="00196424">
        <w:rPr>
          <w:rFonts w:ascii="Arial" w:eastAsia="Arial" w:hAnsi="Arial" w:cs="Arial"/>
          <w:sz w:val="16"/>
          <w:szCs w:val="16"/>
        </w:rPr>
        <w:t>yog</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koo</w:t>
      </w:r>
      <w:r w:rsidR="00196424" w:rsidRPr="00196424">
        <w:rPr>
          <w:rFonts w:ascii="Arial" w:eastAsia="Arial" w:hAnsi="Arial" w:cs="Arial"/>
          <w:sz w:val="16"/>
          <w:szCs w:val="16"/>
        </w:rPr>
        <w:t>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haum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uas</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feem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ntau</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pab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txhawb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kev</w:t>
      </w:r>
      <w:proofErr w:type="spellEnd"/>
      <w:r w:rsidR="00F2670D" w:rsidRPr="00196424">
        <w:rPr>
          <w:rFonts w:ascii="Arial" w:eastAsia="Arial" w:hAnsi="Arial" w:cs="Arial"/>
          <w:sz w:val="16"/>
          <w:szCs w:val="16"/>
        </w:rPr>
        <w:t xml:space="preserve"> sib </w:t>
      </w:r>
      <w:proofErr w:type="spellStart"/>
      <w:r w:rsidR="00F2670D" w:rsidRPr="00196424">
        <w:rPr>
          <w:rFonts w:ascii="Arial" w:eastAsia="Arial" w:hAnsi="Arial" w:cs="Arial"/>
          <w:sz w:val="16"/>
          <w:szCs w:val="16"/>
        </w:rPr>
        <w:t>tham</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thiab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pab</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teev</w:t>
      </w:r>
      <w:proofErr w:type="spellEnd"/>
      <w:r w:rsidR="00F2670D" w:rsidRPr="00196424">
        <w:rPr>
          <w:rFonts w:ascii="Arial" w:eastAsia="Arial" w:hAnsi="Arial" w:cs="Arial"/>
          <w:sz w:val="16"/>
          <w:szCs w:val="16"/>
        </w:rPr>
        <w:t xml:space="preserve"> cov </w:t>
      </w:r>
      <w:proofErr w:type="spellStart"/>
      <w:r w:rsidR="00F2670D" w:rsidRPr="00196424">
        <w:rPr>
          <w:rFonts w:ascii="Arial" w:eastAsia="Arial" w:hAnsi="Arial" w:cs="Arial"/>
          <w:sz w:val="16"/>
          <w:szCs w:val="16"/>
        </w:rPr>
        <w:t>txheej</w:t>
      </w:r>
      <w:proofErr w:type="spellEnd"/>
      <w:r w:rsidR="00F2670D" w:rsidRPr="00196424">
        <w:rPr>
          <w:rFonts w:ascii="Arial" w:eastAsia="Arial" w:hAnsi="Arial" w:cs="Arial"/>
          <w:sz w:val="16"/>
          <w:szCs w:val="16"/>
        </w:rPr>
        <w:t xml:space="preserve"> </w:t>
      </w:r>
      <w:proofErr w:type="spellStart"/>
      <w:r w:rsidR="00F2670D" w:rsidRPr="00196424">
        <w:rPr>
          <w:rFonts w:ascii="Arial" w:eastAsia="Arial" w:hAnsi="Arial" w:cs="Arial"/>
          <w:sz w:val="16"/>
          <w:szCs w:val="16"/>
        </w:rPr>
        <w:t>txheem</w:t>
      </w:r>
      <w:proofErr w:type="spellEnd"/>
      <w:r w:rsidR="00F2670D" w:rsidRPr="00196424">
        <w:rPr>
          <w:rFonts w:ascii="Arial" w:eastAsia="Arial" w:hAnsi="Arial" w:cs="Arial"/>
          <w:sz w:val="16"/>
          <w:szCs w:val="16"/>
        </w:rPr>
        <w:t>.</w:t>
      </w:r>
    </w:p>
    <w:p w14:paraId="23C3B907" w14:textId="77777777" w:rsidR="00BF3E5F" w:rsidRDefault="00BF3E5F">
      <w:pPr>
        <w:spacing w:line="200" w:lineRule="exact"/>
        <w:rPr>
          <w:sz w:val="20"/>
          <w:szCs w:val="20"/>
        </w:rPr>
      </w:pPr>
    </w:p>
    <w:p w14:paraId="269E0222" w14:textId="77777777" w:rsidR="00BF3E5F" w:rsidRDefault="00BF3E5F">
      <w:pPr>
        <w:spacing w:line="314" w:lineRule="exact"/>
        <w:rPr>
          <w:sz w:val="20"/>
          <w:szCs w:val="20"/>
        </w:rPr>
      </w:pPr>
    </w:p>
    <w:p w14:paraId="16C49BDC" w14:textId="57DD9B88" w:rsidR="00BF3E5F" w:rsidRPr="00314554" w:rsidRDefault="00F2670D" w:rsidP="00314554">
      <w:pPr>
        <w:spacing w:line="445" w:lineRule="auto"/>
        <w:ind w:left="240" w:right="560"/>
        <w:jc w:val="both"/>
        <w:rPr>
          <w:sz w:val="20"/>
          <w:szCs w:val="20"/>
        </w:rPr>
      </w:pPr>
      <w:proofErr w:type="spellStart"/>
      <w:r w:rsidRPr="00314554">
        <w:rPr>
          <w:rFonts w:ascii="Arial" w:eastAsia="Arial" w:hAnsi="Arial" w:cs="Arial"/>
          <w:sz w:val="16"/>
          <w:szCs w:val="16"/>
        </w:rPr>
        <w:lastRenderedPageBreak/>
        <w:t>Txawm</w:t>
      </w:r>
      <w:proofErr w:type="spellEnd"/>
      <w:r w:rsidRPr="00314554">
        <w:rPr>
          <w:rFonts w:ascii="Arial" w:eastAsia="Arial" w:hAnsi="Arial" w:cs="Arial"/>
          <w:sz w:val="16"/>
          <w:szCs w:val="16"/>
        </w:rPr>
        <w:t xml:space="preserve"> li </w:t>
      </w:r>
      <w:proofErr w:type="spellStart"/>
      <w:r w:rsidRPr="00314554">
        <w:rPr>
          <w:rFonts w:ascii="Arial" w:eastAsia="Arial" w:hAnsi="Arial" w:cs="Arial"/>
          <w:sz w:val="16"/>
          <w:szCs w:val="16"/>
        </w:rPr>
        <w:t>cas</w:t>
      </w:r>
      <w:proofErr w:type="spellEnd"/>
      <w:r w:rsidRPr="00314554">
        <w:rPr>
          <w:rFonts w:ascii="Arial" w:eastAsia="Arial" w:hAnsi="Arial" w:cs="Arial"/>
          <w:sz w:val="16"/>
          <w:szCs w:val="16"/>
        </w:rPr>
        <w:t xml:space="preserve"> los </w:t>
      </w:r>
      <w:proofErr w:type="spellStart"/>
      <w:r w:rsidRPr="00314554">
        <w:rPr>
          <w:rFonts w:ascii="Arial" w:eastAsia="Arial" w:hAnsi="Arial" w:cs="Arial"/>
          <w:sz w:val="16"/>
          <w:szCs w:val="16"/>
        </w:rPr>
        <w:t>xij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nws</w:t>
      </w:r>
      <w:proofErr w:type="spellEnd"/>
      <w:r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kuj</w:t>
      </w:r>
      <w:proofErr w:type="spellEnd"/>
      <w:r w:rsidR="00314554" w:rsidRPr="00314554">
        <w:rPr>
          <w:rFonts w:ascii="Arial" w:eastAsia="Arial" w:hAnsi="Arial" w:cs="Arial"/>
          <w:sz w:val="16"/>
          <w:szCs w:val="16"/>
        </w:rPr>
        <w:t xml:space="preserve"> </w:t>
      </w:r>
      <w:proofErr w:type="spellStart"/>
      <w:r w:rsidRPr="00314554">
        <w:rPr>
          <w:rFonts w:ascii="Arial" w:eastAsia="Arial" w:hAnsi="Arial" w:cs="Arial"/>
          <w:sz w:val="16"/>
          <w:szCs w:val="16"/>
        </w:rPr>
        <w:t>tshwm</w:t>
      </w:r>
      <w:proofErr w:type="spellEnd"/>
      <w:r w:rsidRPr="00314554">
        <w:rPr>
          <w:rFonts w:ascii="Arial" w:eastAsia="Arial" w:hAnsi="Arial" w:cs="Arial"/>
          <w:sz w:val="16"/>
          <w:szCs w:val="16"/>
        </w:rPr>
        <w:t xml:space="preserve"> sim, </w:t>
      </w:r>
      <w:proofErr w:type="spellStart"/>
      <w:ins w:id="3041" w:author="Kaxiong" w:date="2021-06-10T21:59:00Z">
        <w:r w:rsidR="000F08EF">
          <w:rPr>
            <w:rFonts w:ascii="Arial" w:eastAsia="Arial" w:hAnsi="Arial" w:cs="Arial"/>
            <w:sz w:val="16"/>
            <w:szCs w:val="16"/>
          </w:rPr>
          <w:t>sawv</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daws</w:t>
        </w:r>
        <w:proofErr w:type="spellEnd"/>
        <w:r w:rsidR="000F08EF">
          <w:rPr>
            <w:rFonts w:ascii="Arial" w:eastAsia="Arial" w:hAnsi="Arial" w:cs="Arial"/>
            <w:sz w:val="16"/>
            <w:szCs w:val="16"/>
          </w:rPr>
          <w:t xml:space="preserve"> </w:t>
        </w:r>
      </w:ins>
      <w:proofErr w:type="spellStart"/>
      <w:r w:rsidRPr="00314554">
        <w:rPr>
          <w:rFonts w:ascii="Arial" w:eastAsia="Arial" w:hAnsi="Arial" w:cs="Arial"/>
          <w:sz w:val="16"/>
          <w:szCs w:val="16"/>
        </w:rPr>
        <w:t>kev</w:t>
      </w:r>
      <w:proofErr w:type="spellEnd"/>
      <w:r w:rsidRPr="00314554">
        <w:rPr>
          <w:rFonts w:ascii="Arial" w:eastAsia="Arial" w:hAnsi="Arial" w:cs="Arial"/>
          <w:sz w:val="16"/>
          <w:szCs w:val="16"/>
        </w:rPr>
        <w:t xml:space="preserve"> pom zoo </w:t>
      </w:r>
      <w:proofErr w:type="spellStart"/>
      <w:r w:rsidRPr="00314554">
        <w:rPr>
          <w:rFonts w:ascii="Arial" w:eastAsia="Arial" w:hAnsi="Arial" w:cs="Arial"/>
          <w:sz w:val="16"/>
          <w:szCs w:val="16"/>
        </w:rPr>
        <w:t>hauv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zej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zog</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yog</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ib</w:t>
      </w:r>
      <w:proofErr w:type="spellEnd"/>
      <w:r w:rsidRPr="00314554">
        <w:rPr>
          <w:rFonts w:ascii="Arial" w:eastAsia="Arial" w:hAnsi="Arial" w:cs="Arial"/>
          <w:sz w:val="16"/>
          <w:szCs w:val="16"/>
        </w:rPr>
        <w:t xml:space="preserve"> yam </w:t>
      </w:r>
      <w:proofErr w:type="spellStart"/>
      <w:r w:rsidRPr="00314554">
        <w:rPr>
          <w:rFonts w:ascii="Arial" w:eastAsia="Arial" w:hAnsi="Arial" w:cs="Arial"/>
          <w:sz w:val="16"/>
          <w:szCs w:val="16"/>
        </w:rPr>
        <w:t>uas</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peb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xav</w:t>
      </w:r>
      <w:proofErr w:type="spellEnd"/>
      <w:r w:rsidRPr="00314554">
        <w:rPr>
          <w:rFonts w:ascii="Arial" w:eastAsia="Arial" w:hAnsi="Arial" w:cs="Arial"/>
          <w:sz w:val="16"/>
          <w:szCs w:val="16"/>
        </w:rPr>
        <w:t xml:space="preserve"> tau </w:t>
      </w:r>
      <w:proofErr w:type="spellStart"/>
      <w:r w:rsidRPr="00314554">
        <w:rPr>
          <w:rFonts w:ascii="Arial" w:eastAsia="Arial" w:hAnsi="Arial" w:cs="Arial"/>
          <w:sz w:val="16"/>
          <w:szCs w:val="16"/>
        </w:rPr>
        <w:t>thiab</w:t>
      </w:r>
      <w:proofErr w:type="spellEnd"/>
      <w:r w:rsidRPr="00314554">
        <w:rPr>
          <w:rFonts w:ascii="Arial" w:eastAsia="Arial" w:hAnsi="Arial" w:cs="Arial"/>
          <w:sz w:val="16"/>
          <w:szCs w:val="16"/>
        </w:rPr>
        <w:t xml:space="preserve"> </w:t>
      </w:r>
      <w:proofErr w:type="spellStart"/>
      <w:ins w:id="3042" w:author="Kaxiong" w:date="2021-06-10T21:59:00Z">
        <w:r w:rsidR="000F08EF">
          <w:rPr>
            <w:rFonts w:ascii="Arial" w:eastAsia="Arial" w:hAnsi="Arial" w:cs="Arial"/>
            <w:sz w:val="16"/>
            <w:szCs w:val="16"/>
          </w:rPr>
          <w:t>ntshaw</w:t>
        </w:r>
        <w:proofErr w:type="spellEnd"/>
        <w:r w:rsidR="000F08EF">
          <w:rPr>
            <w:rFonts w:ascii="Arial" w:eastAsia="Arial" w:hAnsi="Arial" w:cs="Arial"/>
            <w:sz w:val="16"/>
            <w:szCs w:val="16"/>
          </w:rPr>
          <w:t xml:space="preserve"> </w:t>
        </w:r>
      </w:ins>
      <w:del w:id="3043" w:author="Kaxiong" w:date="2021-06-10T21:59:00Z">
        <w:r w:rsidRPr="00314554" w:rsidDel="000F08EF">
          <w:rPr>
            <w:rFonts w:ascii="Arial" w:eastAsia="Arial" w:hAnsi="Arial" w:cs="Arial"/>
            <w:sz w:val="16"/>
            <w:szCs w:val="16"/>
          </w:rPr>
          <w:delText>xav tau</w:delText>
        </w:r>
      </w:del>
      <w:r w:rsidRPr="00314554">
        <w:rPr>
          <w:rFonts w:ascii="Arial" w:eastAsia="Arial" w:hAnsi="Arial" w:cs="Arial"/>
          <w:sz w:val="16"/>
          <w:szCs w:val="16"/>
        </w:rPr>
        <w:t xml:space="preserve"> </w:t>
      </w:r>
      <w:proofErr w:type="spellStart"/>
      <w:r w:rsidRPr="00314554">
        <w:rPr>
          <w:rFonts w:ascii="Arial" w:eastAsia="Arial" w:hAnsi="Arial" w:cs="Arial"/>
          <w:sz w:val="16"/>
          <w:szCs w:val="16"/>
        </w:rPr>
        <w:t>nyob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hauv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zej</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zog</w:t>
      </w:r>
      <w:proofErr w:type="spellEnd"/>
      <w:r w:rsidRPr="00314554">
        <w:rPr>
          <w:rFonts w:ascii="Arial" w:eastAsia="Arial" w:hAnsi="Arial" w:cs="Arial"/>
          <w:sz w:val="16"/>
          <w:szCs w:val="16"/>
        </w:rPr>
        <w:t xml:space="preserve"> </w:t>
      </w:r>
      <w:proofErr w:type="spellStart"/>
      <w:r w:rsidR="00314554" w:rsidRPr="00314554">
        <w:rPr>
          <w:rFonts w:ascii="Arial" w:eastAsia="Arial" w:hAnsi="Arial" w:cs="Arial"/>
          <w:sz w:val="16"/>
          <w:szCs w:val="16"/>
        </w:rPr>
        <w:t>kev</w:t>
      </w:r>
      <w:proofErr w:type="spellEnd"/>
      <w:r w:rsidR="00314554" w:rsidRPr="00314554">
        <w:rPr>
          <w:rFonts w:ascii="Arial" w:eastAsia="Arial" w:hAnsi="Arial" w:cs="Arial"/>
          <w:sz w:val="16"/>
          <w:szCs w:val="16"/>
        </w:rPr>
        <w:t xml:space="preserve"> </w:t>
      </w:r>
      <w:ins w:id="3044" w:author="Kaxiong" w:date="2021-06-10T21:59:00Z">
        <w:r w:rsidR="000F08EF">
          <w:rPr>
            <w:rFonts w:ascii="Arial" w:eastAsia="Arial" w:hAnsi="Arial" w:cs="Arial"/>
            <w:sz w:val="16"/>
            <w:szCs w:val="16"/>
          </w:rPr>
          <w:t xml:space="preserve">cog </w:t>
        </w:r>
        <w:proofErr w:type="spellStart"/>
        <w:r w:rsidR="000F08EF">
          <w:rPr>
            <w:rFonts w:ascii="Arial" w:eastAsia="Arial" w:hAnsi="Arial" w:cs="Arial"/>
            <w:sz w:val="16"/>
            <w:szCs w:val="16"/>
          </w:rPr>
          <w:t>xyoob</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ntoo</w:t>
        </w:r>
      </w:ins>
      <w:proofErr w:type="spellEnd"/>
      <w:del w:id="3045" w:author="Kaxiong" w:date="2021-06-10T22:00:00Z">
        <w:r w:rsidR="00314554" w:rsidRPr="00314554" w:rsidDel="000F08EF">
          <w:rPr>
            <w:rFonts w:ascii="Arial" w:eastAsia="Arial" w:hAnsi="Arial" w:cs="Arial"/>
            <w:sz w:val="16"/>
            <w:szCs w:val="16"/>
          </w:rPr>
          <w:delText>ua liaj ua teb</w:delText>
        </w:r>
      </w:del>
      <w:r w:rsidRPr="00314554">
        <w:rPr>
          <w:rFonts w:ascii="Arial" w:eastAsia="Arial" w:hAnsi="Arial" w:cs="Arial"/>
          <w:sz w:val="16"/>
          <w:szCs w:val="16"/>
        </w:rPr>
        <w:t xml:space="preserve"> los </w:t>
      </w:r>
      <w:proofErr w:type="spellStart"/>
      <w:r w:rsidRPr="00314554">
        <w:rPr>
          <w:rFonts w:ascii="Arial" w:eastAsia="Arial" w:hAnsi="Arial" w:cs="Arial"/>
          <w:sz w:val="16"/>
          <w:szCs w:val="16"/>
        </w:rPr>
        <w:t>pab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kho</w:t>
      </w:r>
      <w:proofErr w:type="spellEnd"/>
      <w:r w:rsidRPr="00314554">
        <w:rPr>
          <w:rFonts w:ascii="Arial" w:eastAsia="Arial" w:hAnsi="Arial" w:cs="Arial"/>
          <w:sz w:val="16"/>
          <w:szCs w:val="16"/>
        </w:rPr>
        <w:t xml:space="preserve"> cov </w:t>
      </w:r>
      <w:proofErr w:type="spellStart"/>
      <w:r w:rsidRPr="00314554">
        <w:rPr>
          <w:rFonts w:ascii="Arial" w:eastAsia="Arial" w:hAnsi="Arial" w:cs="Arial"/>
          <w:sz w:val="16"/>
          <w:szCs w:val="16"/>
        </w:rPr>
        <w:t>kev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cai</w:t>
      </w:r>
      <w:proofErr w:type="spellEnd"/>
      <w:r w:rsidRPr="00314554">
        <w:rPr>
          <w:rFonts w:ascii="Arial" w:eastAsia="Arial" w:hAnsi="Arial" w:cs="Arial"/>
          <w:sz w:val="16"/>
          <w:szCs w:val="16"/>
        </w:rPr>
        <w:t xml:space="preserve"> </w:t>
      </w:r>
      <w:proofErr w:type="spellStart"/>
      <w:ins w:id="3046" w:author="Kaxiong" w:date="2021-06-10T22:00:00Z">
        <w:r w:rsidR="000F08EF">
          <w:rPr>
            <w:rFonts w:ascii="Arial" w:eastAsia="Arial" w:hAnsi="Arial" w:cs="Arial"/>
            <w:sz w:val="16"/>
            <w:szCs w:val="16"/>
          </w:rPr>
          <w:t>piav</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qhia</w:t>
        </w:r>
      </w:ins>
      <w:proofErr w:type="spellEnd"/>
      <w:del w:id="3047" w:author="Kaxiong" w:date="2021-06-10T22:00:00Z">
        <w:r w:rsidRPr="00314554" w:rsidDel="000F08EF">
          <w:rPr>
            <w:rFonts w:ascii="Arial" w:eastAsia="Arial" w:hAnsi="Arial" w:cs="Arial"/>
            <w:sz w:val="16"/>
            <w:szCs w:val="16"/>
          </w:rPr>
          <w:delText>txhais</w:delText>
        </w:r>
      </w:del>
      <w:r w:rsidRPr="00314554">
        <w:rPr>
          <w:rFonts w:ascii="Arial" w:eastAsia="Arial" w:hAnsi="Arial" w:cs="Arial"/>
          <w:sz w:val="16"/>
          <w:szCs w:val="16"/>
        </w:rPr>
        <w:t xml:space="preserve"> cov </w:t>
      </w:r>
      <w:proofErr w:type="spellStart"/>
      <w:r w:rsidRPr="00314554">
        <w:rPr>
          <w:rFonts w:ascii="Arial" w:eastAsia="Arial" w:hAnsi="Arial" w:cs="Arial"/>
          <w:sz w:val="16"/>
          <w:szCs w:val="16"/>
        </w:rPr>
        <w:t>ntsiab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lus</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uas</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tiv</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thaiv</w:t>
      </w:r>
      <w:proofErr w:type="spellEnd"/>
      <w:r w:rsidRPr="00314554">
        <w:rPr>
          <w:rFonts w:ascii="Arial" w:eastAsia="Arial" w:hAnsi="Arial" w:cs="Arial"/>
          <w:sz w:val="16"/>
          <w:szCs w:val="16"/>
        </w:rPr>
        <w:t xml:space="preserve"> </w:t>
      </w:r>
      <w:proofErr w:type="spellStart"/>
      <w:ins w:id="3048" w:author="Kaxiong" w:date="2021-06-10T22:00:00Z">
        <w:r w:rsidR="000F08EF">
          <w:rPr>
            <w:rFonts w:ascii="Arial" w:eastAsia="Arial" w:hAnsi="Arial" w:cs="Arial"/>
            <w:sz w:val="16"/>
            <w:szCs w:val="16"/>
          </w:rPr>
          <w:t>kev</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xa</w:t>
        </w:r>
        <w:proofErr w:type="spellEnd"/>
        <w:r w:rsidR="000F08EF">
          <w:rPr>
            <w:rFonts w:ascii="Arial" w:eastAsia="Arial" w:hAnsi="Arial" w:cs="Arial"/>
            <w:sz w:val="16"/>
            <w:szCs w:val="16"/>
          </w:rPr>
          <w:t xml:space="preserve"> </w:t>
        </w:r>
      </w:ins>
      <w:r w:rsidRPr="00314554">
        <w:rPr>
          <w:rFonts w:ascii="Arial" w:eastAsia="Arial" w:hAnsi="Arial" w:cs="Arial"/>
          <w:sz w:val="16"/>
          <w:szCs w:val="16"/>
        </w:rPr>
        <w:t xml:space="preserve">cov </w:t>
      </w:r>
      <w:proofErr w:type="spellStart"/>
      <w:r w:rsidRPr="00314554">
        <w:rPr>
          <w:rFonts w:ascii="Arial" w:eastAsia="Arial" w:hAnsi="Arial" w:cs="Arial"/>
          <w:sz w:val="16"/>
          <w:szCs w:val="16"/>
        </w:rPr>
        <w:t>zaub</w:t>
      </w:r>
      <w:proofErr w:type="spellEnd"/>
      <w:r w:rsidRPr="00314554">
        <w:rPr>
          <w:rFonts w:ascii="Arial" w:eastAsia="Arial" w:hAnsi="Arial" w:cs="Arial"/>
          <w:sz w:val="16"/>
          <w:szCs w:val="16"/>
        </w:rPr>
        <w:t xml:space="preserve"> mov </w:t>
      </w:r>
      <w:proofErr w:type="spellStart"/>
      <w:r w:rsidRPr="00314554">
        <w:rPr>
          <w:rFonts w:ascii="Arial" w:eastAsia="Arial" w:hAnsi="Arial" w:cs="Arial"/>
          <w:sz w:val="16"/>
          <w:szCs w:val="16"/>
        </w:rPr>
        <w:t>thaum</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lub</w:t>
      </w:r>
      <w:proofErr w:type="spellEnd"/>
      <w:r w:rsidRPr="00314554">
        <w:rPr>
          <w:rFonts w:ascii="Arial" w:eastAsia="Arial" w:hAnsi="Arial" w:cs="Arial"/>
          <w:sz w:val="16"/>
          <w:szCs w:val="16"/>
        </w:rPr>
        <w:t xml:space="preserve"> </w:t>
      </w:r>
      <w:proofErr w:type="spellStart"/>
      <w:r w:rsidRPr="00314554">
        <w:rPr>
          <w:rFonts w:ascii="Arial" w:eastAsia="Arial" w:hAnsi="Arial" w:cs="Arial"/>
          <w:sz w:val="16"/>
          <w:szCs w:val="16"/>
        </w:rPr>
        <w:t>sij</w:t>
      </w:r>
      <w:proofErr w:type="spellEnd"/>
      <w:r w:rsidR="00314554" w:rsidRPr="00314554">
        <w:rPr>
          <w:rFonts w:ascii="Arial" w:eastAsia="Arial" w:hAnsi="Arial" w:cs="Arial"/>
          <w:sz w:val="16"/>
          <w:szCs w:val="16"/>
        </w:rPr>
        <w:t xml:space="preserve"> </w:t>
      </w:r>
      <w:proofErr w:type="spellStart"/>
      <w:r w:rsidRPr="00314554">
        <w:rPr>
          <w:rFonts w:ascii="Arial" w:eastAsia="Arial" w:hAnsi="Arial" w:cs="Arial"/>
          <w:sz w:val="16"/>
          <w:szCs w:val="16"/>
        </w:rPr>
        <w:t>hawm</w:t>
      </w:r>
      <w:proofErr w:type="spellEnd"/>
    </w:p>
    <w:p w14:paraId="0F9C01AB" w14:textId="77777777" w:rsidR="00BF3E5F" w:rsidRDefault="00BF3E5F">
      <w:pPr>
        <w:sectPr w:rsidR="00BF3E5F">
          <w:pgSz w:w="12240" w:h="15840"/>
          <w:pgMar w:top="1440" w:right="1440" w:bottom="243" w:left="1200" w:header="0" w:footer="0" w:gutter="0"/>
          <w:cols w:space="720" w:equalWidth="0">
            <w:col w:w="9600"/>
          </w:cols>
        </w:sectPr>
      </w:pPr>
    </w:p>
    <w:p w14:paraId="6EF8C02E" w14:textId="77777777" w:rsidR="00BF3E5F" w:rsidRDefault="00BF3E5F">
      <w:pPr>
        <w:spacing w:line="200" w:lineRule="exact"/>
        <w:rPr>
          <w:sz w:val="20"/>
          <w:szCs w:val="20"/>
        </w:rPr>
      </w:pPr>
    </w:p>
    <w:p w14:paraId="57F1945A" w14:textId="77777777" w:rsidR="00BF3E5F" w:rsidRDefault="00BF3E5F">
      <w:pPr>
        <w:spacing w:line="200" w:lineRule="exact"/>
        <w:rPr>
          <w:sz w:val="20"/>
          <w:szCs w:val="20"/>
        </w:rPr>
      </w:pPr>
    </w:p>
    <w:p w14:paraId="69D53369" w14:textId="77777777" w:rsidR="00BF3E5F" w:rsidRDefault="00BF3E5F">
      <w:pPr>
        <w:spacing w:line="229" w:lineRule="exact"/>
        <w:rPr>
          <w:sz w:val="20"/>
          <w:szCs w:val="20"/>
        </w:rPr>
      </w:pPr>
    </w:p>
    <w:p w14:paraId="33222082" w14:textId="6B495EFC" w:rsidR="00BF3E5F" w:rsidRDefault="00F2670D">
      <w:pPr>
        <w:tabs>
          <w:tab w:val="left" w:pos="3240"/>
        </w:tabs>
        <w:rPr>
          <w:sz w:val="20"/>
          <w:szCs w:val="20"/>
        </w:rPr>
      </w:pPr>
      <w:r w:rsidRPr="00B637AB">
        <w:rPr>
          <w:rFonts w:ascii="Arial" w:eastAsia="Arial" w:hAnsi="Arial" w:cs="Arial"/>
          <w:sz w:val="16"/>
          <w:szCs w:val="16"/>
        </w:rPr>
        <w:t>16</w:t>
      </w:r>
      <w:r w:rsidR="003955EA">
        <w:rPr>
          <w:sz w:val="20"/>
          <w:szCs w:val="20"/>
        </w:rPr>
        <w:t xml:space="preserve">              </w:t>
      </w:r>
      <w:ins w:id="3049" w:author="Kaxiong" w:date="2021-06-10T22:00:00Z">
        <w:r w:rsidR="000F08EF">
          <w:rPr>
            <w:rFonts w:ascii="Arial" w:eastAsia="Arial" w:hAnsi="Arial" w:cs="Arial"/>
            <w:sz w:val="14"/>
            <w:szCs w:val="14"/>
          </w:rPr>
          <w:t xml:space="preserve">Kev </w:t>
        </w:r>
        <w:proofErr w:type="spellStart"/>
        <w:r w:rsidR="000F08EF" w:rsidRPr="00225F1A">
          <w:rPr>
            <w:rFonts w:ascii="Arial" w:eastAsia="Arial" w:hAnsi="Arial" w:cs="Arial"/>
            <w:sz w:val="14"/>
            <w:szCs w:val="14"/>
          </w:rPr>
          <w:t>Txo</w:t>
        </w:r>
        <w:proofErr w:type="spellEnd"/>
        <w:r w:rsidR="000F08EF" w:rsidRPr="00225F1A">
          <w:rPr>
            <w:rFonts w:ascii="Arial" w:eastAsia="Arial" w:hAnsi="Arial" w:cs="Arial"/>
            <w:sz w:val="14"/>
            <w:szCs w:val="14"/>
          </w:rPr>
          <w:t xml:space="preserve"> </w:t>
        </w:r>
        <w:r w:rsidR="000F08EF">
          <w:rPr>
            <w:rFonts w:ascii="Arial" w:eastAsia="Arial" w:hAnsi="Arial" w:cs="Arial"/>
            <w:sz w:val="14"/>
            <w:szCs w:val="14"/>
          </w:rPr>
          <w:t xml:space="preserve">Kev </w:t>
        </w:r>
        <w:proofErr w:type="spellStart"/>
        <w:r w:rsidR="000F08EF">
          <w:rPr>
            <w:rFonts w:ascii="Arial" w:eastAsia="Arial" w:hAnsi="Arial" w:cs="Arial"/>
            <w:sz w:val="14"/>
            <w:szCs w:val="14"/>
          </w:rPr>
          <w:t>Ris</w:t>
        </w:r>
        <w:proofErr w:type="spellEnd"/>
        <w:r w:rsidR="000F08EF">
          <w:rPr>
            <w:rFonts w:ascii="Arial" w:eastAsia="Arial" w:hAnsi="Arial" w:cs="Arial"/>
            <w:sz w:val="14"/>
            <w:szCs w:val="14"/>
          </w:rPr>
          <w:t xml:space="preserve"> </w:t>
        </w:r>
        <w:r w:rsidR="000F08EF" w:rsidRPr="00225F1A">
          <w:rPr>
            <w:rFonts w:ascii="Arial" w:eastAsia="Arial" w:hAnsi="Arial" w:cs="Arial"/>
            <w:sz w:val="14"/>
            <w:szCs w:val="14"/>
          </w:rPr>
          <w:t xml:space="preserve">Cov Kev </w:t>
        </w:r>
        <w:proofErr w:type="spellStart"/>
        <w:r w:rsidR="000F08EF" w:rsidRPr="00225F1A">
          <w:rPr>
            <w:rFonts w:ascii="Arial" w:eastAsia="Arial" w:hAnsi="Arial" w:cs="Arial"/>
            <w:sz w:val="14"/>
            <w:szCs w:val="14"/>
          </w:rPr>
          <w:t>Phom</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Sij</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Ntawm</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Zaub</w:t>
        </w:r>
        <w:proofErr w:type="spellEnd"/>
        <w:r w:rsidR="000F08EF" w:rsidRPr="00225F1A">
          <w:rPr>
            <w:rFonts w:ascii="Arial" w:eastAsia="Arial" w:hAnsi="Arial" w:cs="Arial"/>
            <w:sz w:val="14"/>
            <w:szCs w:val="14"/>
          </w:rPr>
          <w:t xml:space="preserve"> Mov </w:t>
        </w:r>
        <w:proofErr w:type="spellStart"/>
        <w:r w:rsidR="000F08EF">
          <w:rPr>
            <w:rFonts w:ascii="Arial" w:eastAsia="Arial" w:hAnsi="Arial" w:cs="Arial"/>
            <w:sz w:val="14"/>
            <w:szCs w:val="14"/>
          </w:rPr>
          <w:t>Uas</w:t>
        </w:r>
        <w:proofErr w:type="spellEnd"/>
        <w:r w:rsidR="000F08EF">
          <w:rPr>
            <w:rFonts w:ascii="Arial" w:eastAsia="Arial" w:hAnsi="Arial" w:cs="Arial"/>
            <w:sz w:val="14"/>
            <w:szCs w:val="14"/>
          </w:rPr>
          <w:t xml:space="preserve"> </w:t>
        </w:r>
        <w:proofErr w:type="spellStart"/>
        <w:r w:rsidR="000F08EF">
          <w:rPr>
            <w:rFonts w:ascii="Arial" w:eastAsia="Arial" w:hAnsi="Arial" w:cs="Arial"/>
            <w:sz w:val="14"/>
            <w:szCs w:val="14"/>
          </w:rPr>
          <w:t>Nyab</w:t>
        </w:r>
        <w:proofErr w:type="spellEnd"/>
        <w:r w:rsidR="000F08EF">
          <w:rPr>
            <w:rFonts w:ascii="Arial" w:eastAsia="Arial" w:hAnsi="Arial" w:cs="Arial"/>
            <w:sz w:val="14"/>
            <w:szCs w:val="14"/>
          </w:rPr>
          <w:t xml:space="preserve"> </w:t>
        </w:r>
        <w:proofErr w:type="spellStart"/>
        <w:r w:rsidR="000F08EF">
          <w:rPr>
            <w:rFonts w:ascii="Arial" w:eastAsia="Arial" w:hAnsi="Arial" w:cs="Arial"/>
            <w:sz w:val="14"/>
            <w:szCs w:val="14"/>
          </w:rPr>
          <w:t>Xeeb</w:t>
        </w:r>
        <w:proofErr w:type="spellEnd"/>
        <w:r w:rsidR="000F08EF">
          <w:rPr>
            <w:rFonts w:ascii="Arial" w:eastAsia="Arial" w:hAnsi="Arial" w:cs="Arial"/>
            <w:sz w:val="14"/>
            <w:szCs w:val="14"/>
          </w:rPr>
          <w:t xml:space="preserve"> </w:t>
        </w:r>
        <w:proofErr w:type="spellStart"/>
        <w:r w:rsidR="000F08EF" w:rsidRPr="00225F1A">
          <w:rPr>
            <w:rFonts w:ascii="Arial" w:eastAsia="Arial" w:hAnsi="Arial" w:cs="Arial"/>
            <w:sz w:val="14"/>
            <w:szCs w:val="14"/>
          </w:rPr>
          <w:t>Thaum</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Muaj</w:t>
        </w:r>
        <w:proofErr w:type="spellEnd"/>
        <w:r w:rsidR="000F08EF" w:rsidRPr="00225F1A">
          <w:rPr>
            <w:rFonts w:ascii="Arial" w:eastAsia="Arial" w:hAnsi="Arial" w:cs="Arial"/>
            <w:sz w:val="14"/>
            <w:szCs w:val="14"/>
          </w:rPr>
          <w:t xml:space="preserve"> Kev </w:t>
        </w:r>
        <w:r w:rsidR="000F08EF">
          <w:rPr>
            <w:rFonts w:ascii="Arial" w:eastAsia="Arial" w:hAnsi="Arial" w:cs="Arial"/>
            <w:sz w:val="14"/>
            <w:szCs w:val="14"/>
          </w:rPr>
          <w:t xml:space="preserve">Sib </w:t>
        </w:r>
        <w:proofErr w:type="spellStart"/>
        <w:r w:rsidR="000F08EF">
          <w:rPr>
            <w:rFonts w:ascii="Arial" w:eastAsia="Arial" w:hAnsi="Arial" w:cs="Arial"/>
            <w:sz w:val="14"/>
            <w:szCs w:val="14"/>
          </w:rPr>
          <w:t>Koom</w:t>
        </w:r>
        <w:proofErr w:type="spellEnd"/>
        <w:r w:rsidR="000F08EF">
          <w:rPr>
            <w:rFonts w:ascii="Arial" w:eastAsia="Arial" w:hAnsi="Arial" w:cs="Arial"/>
            <w:sz w:val="14"/>
            <w:szCs w:val="14"/>
          </w:rPr>
          <w:t xml:space="preserve"> </w:t>
        </w:r>
        <w:proofErr w:type="spellStart"/>
        <w:r w:rsidR="000F08EF">
          <w:rPr>
            <w:rFonts w:ascii="Arial" w:eastAsia="Arial" w:hAnsi="Arial" w:cs="Arial"/>
            <w:sz w:val="14"/>
            <w:szCs w:val="14"/>
          </w:rPr>
          <w:t>Ua</w:t>
        </w:r>
        <w:proofErr w:type="spellEnd"/>
        <w:r w:rsidR="000F08EF">
          <w:rPr>
            <w:rFonts w:ascii="Arial" w:eastAsia="Arial" w:hAnsi="Arial" w:cs="Arial"/>
            <w:sz w:val="14"/>
            <w:szCs w:val="14"/>
          </w:rPr>
          <w:t xml:space="preserve"> </w:t>
        </w:r>
        <w:proofErr w:type="spellStart"/>
        <w:r w:rsidR="000F08EF">
          <w:rPr>
            <w:rFonts w:ascii="Arial" w:eastAsia="Arial" w:hAnsi="Arial" w:cs="Arial"/>
            <w:sz w:val="14"/>
            <w:szCs w:val="14"/>
          </w:rPr>
          <w:t>ke</w:t>
        </w:r>
        <w:proofErr w:type="spellEnd"/>
        <w:r w:rsidR="000F08EF">
          <w:rPr>
            <w:rFonts w:ascii="Arial" w:eastAsia="Arial" w:hAnsi="Arial" w:cs="Arial"/>
            <w:sz w:val="14"/>
            <w:szCs w:val="14"/>
          </w:rPr>
          <w:t xml:space="preserve"> </w:t>
        </w:r>
        <w:proofErr w:type="spellStart"/>
        <w:r w:rsidR="000F08EF">
          <w:rPr>
            <w:rFonts w:ascii="Arial" w:eastAsia="Arial" w:hAnsi="Arial" w:cs="Arial"/>
            <w:sz w:val="14"/>
            <w:szCs w:val="14"/>
          </w:rPr>
          <w:t>Ntawm</w:t>
        </w:r>
        <w:proofErr w:type="spellEnd"/>
        <w:r w:rsidR="000F08EF">
          <w:rPr>
            <w:rFonts w:ascii="Arial" w:eastAsia="Arial" w:hAnsi="Arial" w:cs="Arial"/>
            <w:sz w:val="14"/>
            <w:szCs w:val="14"/>
          </w:rPr>
          <w:t xml:space="preserve"> Cov</w:t>
        </w:r>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Qoob</w:t>
        </w:r>
        <w:proofErr w:type="spellEnd"/>
        <w:r w:rsidR="000F08EF" w:rsidRPr="00225F1A">
          <w:rPr>
            <w:rFonts w:ascii="Arial" w:eastAsia="Arial" w:hAnsi="Arial" w:cs="Arial"/>
            <w:sz w:val="14"/>
            <w:szCs w:val="14"/>
          </w:rPr>
          <w:t xml:space="preserve"> Loo </w:t>
        </w:r>
        <w:proofErr w:type="spellStart"/>
        <w:r w:rsidR="000F08EF" w:rsidRPr="00225F1A">
          <w:rPr>
            <w:rFonts w:ascii="Arial" w:eastAsia="Arial" w:hAnsi="Arial" w:cs="Arial"/>
            <w:sz w:val="14"/>
            <w:szCs w:val="14"/>
          </w:rPr>
          <w:t>thiab</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Tsiaj</w:t>
        </w:r>
        <w:proofErr w:type="spellEnd"/>
        <w:r w:rsidR="000F08EF" w:rsidRPr="00225F1A">
          <w:rPr>
            <w:rFonts w:ascii="Arial" w:eastAsia="Arial" w:hAnsi="Arial" w:cs="Arial"/>
            <w:sz w:val="14"/>
            <w:szCs w:val="14"/>
          </w:rPr>
          <w:t xml:space="preserve"> </w:t>
        </w:r>
        <w:proofErr w:type="spellStart"/>
        <w:r w:rsidR="000F08EF" w:rsidRPr="00225F1A">
          <w:rPr>
            <w:rFonts w:ascii="Arial" w:eastAsia="Arial" w:hAnsi="Arial" w:cs="Arial"/>
            <w:sz w:val="14"/>
            <w:szCs w:val="14"/>
          </w:rPr>
          <w:t>Txhu</w:t>
        </w:r>
      </w:ins>
      <w:proofErr w:type="spellEnd"/>
      <w:del w:id="3050" w:author="Kaxiong" w:date="2021-06-10T22:00:00Z">
        <w:r w:rsidR="003955EA" w:rsidRPr="00225F1A" w:rsidDel="000F08EF">
          <w:rPr>
            <w:rFonts w:ascii="Arial" w:eastAsia="Arial" w:hAnsi="Arial" w:cs="Arial"/>
            <w:sz w:val="14"/>
            <w:szCs w:val="14"/>
          </w:rPr>
          <w:delText>Txo Cov Kev Phom Sij Kom Nyab Xeeb Ntawm Zaub Mov uas Muaj Teeb Meem Thaum Muaj Kev Ua Qoob Loo Sib Xyaws thiab Tsiaj Txhu</w:delText>
        </w:r>
      </w:del>
    </w:p>
    <w:p w14:paraId="3F45DB24" w14:textId="77777777" w:rsidR="00BF3E5F" w:rsidRDefault="00BF3E5F">
      <w:pPr>
        <w:sectPr w:rsidR="00BF3E5F">
          <w:type w:val="continuous"/>
          <w:pgSz w:w="12240" w:h="15840"/>
          <w:pgMar w:top="1440" w:right="1440" w:bottom="243" w:left="1200" w:header="0" w:footer="0" w:gutter="0"/>
          <w:cols w:space="720" w:equalWidth="0">
            <w:col w:w="9600"/>
          </w:cols>
        </w:sectPr>
      </w:pPr>
    </w:p>
    <w:p w14:paraId="75F4CB97" w14:textId="77777777" w:rsidR="00BF3E5F" w:rsidRDefault="00BF3E5F">
      <w:pPr>
        <w:spacing w:line="64" w:lineRule="exact"/>
        <w:rPr>
          <w:sz w:val="20"/>
          <w:szCs w:val="20"/>
        </w:rPr>
      </w:pPr>
      <w:bookmarkStart w:id="3051" w:name="page18"/>
      <w:bookmarkEnd w:id="3051"/>
    </w:p>
    <w:p w14:paraId="4B33660D" w14:textId="3E3CF313" w:rsidR="00BF3E5F" w:rsidRPr="00B2459D" w:rsidRDefault="00F2670D" w:rsidP="00B2459D">
      <w:pPr>
        <w:spacing w:line="445" w:lineRule="auto"/>
        <w:ind w:right="440"/>
        <w:jc w:val="both"/>
        <w:rPr>
          <w:sz w:val="20"/>
          <w:szCs w:val="20"/>
        </w:rPr>
      </w:pPr>
      <w:proofErr w:type="spellStart"/>
      <w:r w:rsidRPr="00B2459D">
        <w:rPr>
          <w:rFonts w:ascii="Arial" w:eastAsia="Arial" w:hAnsi="Arial" w:cs="Arial"/>
          <w:sz w:val="16"/>
          <w:szCs w:val="16"/>
        </w:rPr>
        <w:t>txhawb</w:t>
      </w:r>
      <w:proofErr w:type="spellEnd"/>
      <w:r w:rsidRPr="00B2459D">
        <w:rPr>
          <w:rFonts w:ascii="Arial" w:eastAsia="Arial" w:hAnsi="Arial" w:cs="Arial"/>
          <w:sz w:val="16"/>
          <w:szCs w:val="16"/>
        </w:rPr>
        <w:t xml:space="preserve"> </w:t>
      </w:r>
      <w:ins w:id="3052" w:author="Kaxiong" w:date="2021-06-10T22:01:00Z">
        <w:r w:rsidR="000F08EF">
          <w:rPr>
            <w:rFonts w:ascii="Arial" w:eastAsia="Arial" w:hAnsi="Arial" w:cs="Arial"/>
            <w:sz w:val="16"/>
            <w:szCs w:val="16"/>
          </w:rPr>
          <w:t xml:space="preserve">cov </w:t>
        </w:r>
        <w:proofErr w:type="spellStart"/>
        <w:r w:rsidR="000F08EF">
          <w:rPr>
            <w:rFonts w:ascii="Arial" w:eastAsia="Arial" w:hAnsi="Arial" w:cs="Arial"/>
            <w:sz w:val="16"/>
            <w:szCs w:val="16"/>
          </w:rPr>
          <w:t>hauv</w:t>
        </w:r>
      </w:ins>
      <w:proofErr w:type="spellEnd"/>
      <w:del w:id="3053" w:author="Kaxiong" w:date="2021-06-10T22:01:00Z">
        <w:r w:rsidRPr="00B2459D" w:rsidDel="000F08EF">
          <w:rPr>
            <w:rFonts w:ascii="Arial" w:eastAsia="Arial" w:hAnsi="Arial" w:cs="Arial"/>
            <w:sz w:val="16"/>
            <w:szCs w:val="16"/>
          </w:rPr>
          <w:delText>txoj</w:delText>
        </w:r>
      </w:del>
      <w:r w:rsidRPr="00B2459D">
        <w:rPr>
          <w:rFonts w:ascii="Arial" w:eastAsia="Arial" w:hAnsi="Arial" w:cs="Arial"/>
          <w:sz w:val="16"/>
          <w:szCs w:val="16"/>
        </w:rPr>
        <w:t xml:space="preserve"> </w:t>
      </w:r>
      <w:proofErr w:type="spellStart"/>
      <w:r w:rsidRPr="00B2459D">
        <w:rPr>
          <w:rFonts w:ascii="Arial" w:eastAsia="Arial" w:hAnsi="Arial" w:cs="Arial"/>
          <w:sz w:val="16"/>
          <w:szCs w:val="16"/>
        </w:rPr>
        <w:t>kev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tsim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khoom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tshiab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tiv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thaiv</w:t>
      </w:r>
      <w:proofErr w:type="spellEnd"/>
      <w:r w:rsidRPr="00B2459D">
        <w:rPr>
          <w:rFonts w:ascii="Arial" w:eastAsia="Arial" w:hAnsi="Arial" w:cs="Arial"/>
          <w:sz w:val="16"/>
          <w:szCs w:val="16"/>
        </w:rPr>
        <w:t xml:space="preserve"> </w:t>
      </w:r>
      <w:proofErr w:type="spellStart"/>
      <w:r w:rsidR="00F9373D" w:rsidRPr="00B2459D">
        <w:rPr>
          <w:rFonts w:ascii="Arial" w:eastAsia="Arial" w:hAnsi="Arial" w:cs="Arial"/>
          <w:sz w:val="16"/>
          <w:szCs w:val="16"/>
        </w:rPr>
        <w:t>ntawm</w:t>
      </w:r>
      <w:proofErr w:type="spellEnd"/>
      <w:r w:rsidR="00F9373D" w:rsidRPr="00B2459D">
        <w:rPr>
          <w:rFonts w:ascii="Arial" w:eastAsia="Arial" w:hAnsi="Arial" w:cs="Arial"/>
          <w:sz w:val="16"/>
          <w:szCs w:val="16"/>
        </w:rPr>
        <w:t xml:space="preserve"> </w:t>
      </w:r>
      <w:proofErr w:type="spellStart"/>
      <w:r w:rsidRPr="00B2459D">
        <w:rPr>
          <w:rFonts w:ascii="Arial" w:eastAsia="Arial" w:hAnsi="Arial" w:cs="Arial"/>
          <w:sz w:val="16"/>
          <w:szCs w:val="16"/>
        </w:rPr>
        <w:t>ib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puag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ncig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thiab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tsim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kom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muaj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kev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nplua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nuj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hauv</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zej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zog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Txhua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tus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neeg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liaj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ua</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teb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muaj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lub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luag</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hauj</w:t>
      </w:r>
      <w:proofErr w:type="spellEnd"/>
      <w:r w:rsidR="00F9373D" w:rsidRPr="00B2459D">
        <w:rPr>
          <w:rFonts w:ascii="Arial" w:eastAsia="Arial" w:hAnsi="Arial" w:cs="Arial"/>
          <w:sz w:val="16"/>
          <w:szCs w:val="16"/>
        </w:rPr>
        <w:t xml:space="preserve"> </w:t>
      </w:r>
      <w:proofErr w:type="spellStart"/>
      <w:r w:rsidRPr="00B2459D">
        <w:rPr>
          <w:rFonts w:ascii="Arial" w:eastAsia="Arial" w:hAnsi="Arial" w:cs="Arial"/>
          <w:sz w:val="16"/>
          <w:szCs w:val="16"/>
        </w:rPr>
        <w:t>lwm</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saib</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xyuas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tus</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txheej</w:t>
      </w:r>
      <w:proofErr w:type="spellEnd"/>
      <w:r w:rsidRPr="00B2459D">
        <w:rPr>
          <w:rFonts w:ascii="Arial" w:eastAsia="Arial" w:hAnsi="Arial" w:cs="Arial"/>
          <w:sz w:val="16"/>
          <w:szCs w:val="16"/>
        </w:rPr>
        <w:t xml:space="preserve"> </w:t>
      </w:r>
      <w:proofErr w:type="spellStart"/>
      <w:r w:rsidRPr="00B2459D">
        <w:rPr>
          <w:rFonts w:ascii="Arial" w:eastAsia="Arial" w:hAnsi="Arial" w:cs="Arial"/>
          <w:sz w:val="16"/>
          <w:szCs w:val="16"/>
        </w:rPr>
        <w:t>txheem</w:t>
      </w:r>
      <w:proofErr w:type="spellEnd"/>
      <w:r w:rsidR="00F9373D" w:rsidRPr="00B2459D">
        <w:rPr>
          <w:rFonts w:ascii="Arial" w:eastAsia="Arial" w:hAnsi="Arial" w:cs="Arial"/>
          <w:sz w:val="16"/>
          <w:szCs w:val="16"/>
        </w:rPr>
        <w:t xml:space="preserve"> </w:t>
      </w:r>
      <w:proofErr w:type="spellStart"/>
      <w:r w:rsidR="00F9373D" w:rsidRPr="00B2459D">
        <w:rPr>
          <w:rFonts w:ascii="Arial" w:eastAsia="Arial" w:hAnsi="Arial" w:cs="Arial"/>
          <w:sz w:val="16"/>
          <w:szCs w:val="16"/>
        </w:rPr>
        <w:t>ntawv</w:t>
      </w:r>
      <w:proofErr w:type="spellEnd"/>
      <w:r w:rsidRPr="00B2459D">
        <w:rPr>
          <w:rFonts w:ascii="Arial" w:eastAsia="Arial" w:hAnsi="Arial" w:cs="Arial"/>
          <w:sz w:val="16"/>
          <w:szCs w:val="16"/>
        </w:rPr>
        <w:t>.</w:t>
      </w:r>
    </w:p>
    <w:p w14:paraId="0DDEE6DA" w14:textId="009F2A64" w:rsidR="00BF3E5F" w:rsidRDefault="00BF3E5F">
      <w:pPr>
        <w:spacing w:line="286" w:lineRule="exact"/>
        <w:rPr>
          <w:sz w:val="20"/>
          <w:szCs w:val="20"/>
        </w:rPr>
      </w:pPr>
    </w:p>
    <w:p w14:paraId="3B4B02C7" w14:textId="4B7FB665" w:rsidR="00BF3E5F" w:rsidRPr="005F0C44" w:rsidRDefault="00F2670D">
      <w:pPr>
        <w:ind w:left="360"/>
        <w:rPr>
          <w:sz w:val="20"/>
          <w:szCs w:val="20"/>
        </w:rPr>
      </w:pPr>
      <w:r w:rsidRPr="005F0C44">
        <w:rPr>
          <w:rFonts w:ascii="Arial" w:eastAsia="Arial" w:hAnsi="Arial" w:cs="Arial"/>
          <w:color w:val="2F5496"/>
          <w:sz w:val="17"/>
          <w:szCs w:val="17"/>
        </w:rPr>
        <w:t xml:space="preserve">3. </w:t>
      </w:r>
      <w:proofErr w:type="spellStart"/>
      <w:r w:rsidRPr="005F0C44">
        <w:rPr>
          <w:rFonts w:ascii="Arial" w:eastAsia="Arial" w:hAnsi="Arial" w:cs="Arial"/>
          <w:color w:val="2F5496"/>
          <w:sz w:val="17"/>
          <w:szCs w:val="17"/>
        </w:rPr>
        <w:t>Koom</w:t>
      </w:r>
      <w:proofErr w:type="spellEnd"/>
      <w:r w:rsidRPr="005F0C44">
        <w:rPr>
          <w:rFonts w:ascii="Arial" w:eastAsia="Arial" w:hAnsi="Arial" w:cs="Arial"/>
          <w:color w:val="2F5496"/>
          <w:sz w:val="17"/>
          <w:szCs w:val="17"/>
        </w:rPr>
        <w:t xml:space="preserve"> </w:t>
      </w:r>
      <w:proofErr w:type="spellStart"/>
      <w:r w:rsidRPr="005F0C44">
        <w:rPr>
          <w:rFonts w:ascii="Arial" w:eastAsia="Arial" w:hAnsi="Arial" w:cs="Arial"/>
          <w:color w:val="2F5496"/>
          <w:sz w:val="17"/>
          <w:szCs w:val="17"/>
        </w:rPr>
        <w:t>tes</w:t>
      </w:r>
      <w:proofErr w:type="spellEnd"/>
      <w:r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nrog</w:t>
      </w:r>
      <w:proofErr w:type="spellEnd"/>
      <w:r w:rsidR="00255253" w:rsidRPr="005F0C44">
        <w:rPr>
          <w:rFonts w:ascii="Arial" w:eastAsia="Arial" w:hAnsi="Arial" w:cs="Arial"/>
          <w:color w:val="2F5496"/>
          <w:sz w:val="17"/>
          <w:szCs w:val="17"/>
        </w:rPr>
        <w:t xml:space="preserve"> </w:t>
      </w:r>
      <w:proofErr w:type="spellStart"/>
      <w:ins w:id="3054" w:author="Kaxiong" w:date="2021-06-10T22:03:00Z">
        <w:r w:rsidR="000F08EF">
          <w:rPr>
            <w:rFonts w:ascii="Arial" w:eastAsia="Arial" w:hAnsi="Arial" w:cs="Arial"/>
            <w:color w:val="2F5496"/>
            <w:sz w:val="17"/>
            <w:szCs w:val="17"/>
          </w:rPr>
          <w:t>txheej</w:t>
        </w:r>
        <w:proofErr w:type="spellEnd"/>
        <w:r w:rsidR="000F08EF">
          <w:rPr>
            <w:rFonts w:ascii="Arial" w:eastAsia="Arial" w:hAnsi="Arial" w:cs="Arial"/>
            <w:color w:val="2F5496"/>
            <w:sz w:val="17"/>
            <w:szCs w:val="17"/>
          </w:rPr>
          <w:t xml:space="preserve"> </w:t>
        </w:r>
        <w:proofErr w:type="spellStart"/>
        <w:r w:rsidR="000F08EF">
          <w:rPr>
            <w:rFonts w:ascii="Arial" w:eastAsia="Arial" w:hAnsi="Arial" w:cs="Arial"/>
            <w:color w:val="2F5496"/>
            <w:sz w:val="17"/>
            <w:szCs w:val="17"/>
          </w:rPr>
          <w:t>t</w:t>
        </w:r>
      </w:ins>
      <w:ins w:id="3055" w:author="Kaxiong" w:date="2021-06-10T22:04:00Z">
        <w:r w:rsidR="000F08EF">
          <w:rPr>
            <w:rFonts w:ascii="Arial" w:eastAsia="Arial" w:hAnsi="Arial" w:cs="Arial"/>
            <w:color w:val="2F5496"/>
            <w:sz w:val="17"/>
            <w:szCs w:val="17"/>
          </w:rPr>
          <w:t>xheem</w:t>
        </w:r>
        <w:proofErr w:type="spellEnd"/>
        <w:r w:rsidR="000F08EF">
          <w:rPr>
            <w:rFonts w:ascii="Arial" w:eastAsia="Arial" w:hAnsi="Arial" w:cs="Arial"/>
            <w:color w:val="2F5496"/>
            <w:sz w:val="17"/>
            <w:szCs w:val="17"/>
          </w:rPr>
          <w:t xml:space="preserve"> </w:t>
        </w:r>
      </w:ins>
      <w:proofErr w:type="spellStart"/>
      <w:r w:rsidR="00255253" w:rsidRPr="005F0C44">
        <w:rPr>
          <w:rFonts w:ascii="Arial" w:eastAsia="Arial" w:hAnsi="Arial" w:cs="Arial"/>
          <w:color w:val="2F5496"/>
          <w:sz w:val="17"/>
          <w:szCs w:val="17"/>
        </w:rPr>
        <w:t>kev</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w:t>
      </w:r>
      <w:del w:id="3056" w:author="Kaxiong" w:date="2021-06-10T22:05:00Z">
        <w:r w:rsidR="00255253" w:rsidRPr="005F0C44" w:rsidDel="000F08EF">
          <w:rPr>
            <w:rFonts w:ascii="Arial" w:eastAsia="Arial" w:hAnsi="Arial" w:cs="Arial"/>
            <w:color w:val="2F5496"/>
            <w:sz w:val="17"/>
            <w:szCs w:val="17"/>
          </w:rPr>
          <w:delText>s</w:delText>
        </w:r>
      </w:del>
      <w:r w:rsidR="00255253" w:rsidRPr="005F0C44">
        <w:rPr>
          <w:rFonts w:ascii="Arial" w:eastAsia="Arial" w:hAnsi="Arial" w:cs="Arial"/>
          <w:color w:val="2F5496"/>
          <w:sz w:val="17"/>
          <w:szCs w:val="17"/>
        </w:rPr>
        <w:t>eeb</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tsa</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txoj</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kev</w:t>
      </w:r>
      <w:proofErr w:type="spellEnd"/>
      <w:r w:rsidR="00255253" w:rsidRPr="005F0C44">
        <w:rPr>
          <w:rFonts w:ascii="Arial" w:eastAsia="Arial" w:hAnsi="Arial" w:cs="Arial"/>
          <w:color w:val="2F5496"/>
          <w:sz w:val="17"/>
          <w:szCs w:val="17"/>
        </w:rPr>
        <w:t xml:space="preserve"> </w:t>
      </w:r>
      <w:proofErr w:type="spellStart"/>
      <w:r w:rsidR="00255253" w:rsidRPr="005F0C44">
        <w:rPr>
          <w:rFonts w:ascii="Arial" w:eastAsia="Arial" w:hAnsi="Arial" w:cs="Arial"/>
          <w:color w:val="2F5496"/>
          <w:sz w:val="17"/>
          <w:szCs w:val="17"/>
        </w:rPr>
        <w:t>cai</w:t>
      </w:r>
      <w:proofErr w:type="spellEnd"/>
    </w:p>
    <w:p w14:paraId="47B64E01" w14:textId="77777777" w:rsidR="00BF3E5F" w:rsidRDefault="00BF3E5F">
      <w:pPr>
        <w:spacing w:line="200" w:lineRule="exact"/>
        <w:rPr>
          <w:sz w:val="20"/>
          <w:szCs w:val="20"/>
        </w:rPr>
      </w:pPr>
    </w:p>
    <w:p w14:paraId="37DB61AB" w14:textId="77777777" w:rsidR="00BF3E5F" w:rsidRDefault="00BF3E5F">
      <w:pPr>
        <w:spacing w:line="263" w:lineRule="exact"/>
        <w:rPr>
          <w:sz w:val="20"/>
          <w:szCs w:val="20"/>
        </w:rPr>
      </w:pPr>
    </w:p>
    <w:p w14:paraId="763EA6C6" w14:textId="65ABA5C3" w:rsidR="00BF3E5F" w:rsidRPr="00634B55" w:rsidRDefault="00F2670D" w:rsidP="00634B55">
      <w:pPr>
        <w:spacing w:line="391" w:lineRule="auto"/>
        <w:ind w:right="120"/>
        <w:jc w:val="both"/>
        <w:rPr>
          <w:sz w:val="20"/>
          <w:szCs w:val="20"/>
        </w:rPr>
      </w:pPr>
      <w:proofErr w:type="spellStart"/>
      <w:r w:rsidRPr="00634B55">
        <w:rPr>
          <w:rFonts w:ascii="Arial" w:eastAsia="Arial" w:hAnsi="Arial" w:cs="Arial"/>
          <w:sz w:val="16"/>
          <w:szCs w:val="16"/>
        </w:rPr>
        <w:t>Ib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qho</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uas</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tseem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ceeb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muaj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nuj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nqis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tuaj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w:t>
      </w:r>
      <w:proofErr w:type="spellEnd"/>
      <w:r w:rsidRPr="00634B55">
        <w:rPr>
          <w:rFonts w:ascii="Arial" w:eastAsia="Arial" w:hAnsi="Arial" w:cs="Arial"/>
          <w:sz w:val="16"/>
          <w:szCs w:val="16"/>
        </w:rPr>
        <w:t xml:space="preserve"> tau los </w:t>
      </w:r>
      <w:proofErr w:type="spellStart"/>
      <w:r w:rsidRPr="00634B55">
        <w:rPr>
          <w:rFonts w:ascii="Arial" w:eastAsia="Arial" w:hAnsi="Arial" w:cs="Arial"/>
          <w:sz w:val="16"/>
          <w:szCs w:val="16"/>
        </w:rPr>
        <w:t>pab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tsim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yav</w:t>
      </w:r>
      <w:proofErr w:type="spellEnd"/>
      <w:r w:rsidRPr="00634B55">
        <w:rPr>
          <w:rFonts w:ascii="Arial" w:eastAsia="Arial" w:hAnsi="Arial" w:cs="Arial"/>
          <w:sz w:val="16"/>
          <w:szCs w:val="16"/>
        </w:rPr>
        <w:t xml:space="preserve"> tom </w:t>
      </w:r>
      <w:proofErr w:type="spellStart"/>
      <w:r w:rsidRPr="00634B55">
        <w:rPr>
          <w:rFonts w:ascii="Arial" w:eastAsia="Arial" w:hAnsi="Arial" w:cs="Arial"/>
          <w:sz w:val="16"/>
          <w:szCs w:val="16"/>
        </w:rPr>
        <w:t>ntej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koom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nrog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hauv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tsim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ins w:id="3057" w:author="Kaxiong" w:date="2021-06-10T22:05:00Z">
        <w:r w:rsidR="000F08EF">
          <w:rPr>
            <w:rFonts w:ascii="Arial" w:eastAsia="Arial" w:hAnsi="Arial" w:cs="Arial"/>
            <w:sz w:val="16"/>
            <w:szCs w:val="16"/>
          </w:rPr>
          <w:t xml:space="preserve"> </w:t>
        </w:r>
        <w:proofErr w:type="spellStart"/>
        <w:r w:rsidR="000F08EF">
          <w:rPr>
            <w:rFonts w:ascii="Arial" w:eastAsia="Arial" w:hAnsi="Arial" w:cs="Arial"/>
            <w:sz w:val="16"/>
            <w:szCs w:val="16"/>
          </w:rPr>
          <w:t>teeb</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tsa</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txoj</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cai</w:t>
        </w:r>
      </w:ins>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Txhua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txoj</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tshiab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tau </w:t>
      </w:r>
      <w:proofErr w:type="spellStart"/>
      <w:r w:rsidRPr="00634B55">
        <w:rPr>
          <w:rFonts w:ascii="Arial" w:eastAsia="Arial" w:hAnsi="Arial" w:cs="Arial"/>
          <w:sz w:val="16"/>
          <w:szCs w:val="16"/>
        </w:rPr>
        <w:t>mu</w:t>
      </w:r>
      <w:r w:rsidR="00634B55" w:rsidRPr="00634B55">
        <w:rPr>
          <w:rFonts w:ascii="Arial" w:eastAsia="Arial" w:hAnsi="Arial" w:cs="Arial"/>
          <w:sz w:val="16"/>
          <w:szCs w:val="16"/>
        </w:rPr>
        <w:t>aj</w:t>
      </w:r>
      <w:proofErr w:type="spellEnd"/>
      <w:r w:rsidRPr="00634B55">
        <w:rPr>
          <w:rFonts w:ascii="Arial" w:eastAsia="Arial" w:hAnsi="Arial" w:cs="Arial"/>
          <w:sz w:val="16"/>
          <w:szCs w:val="16"/>
        </w:rPr>
        <w:t xml:space="preserve"> los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r w:rsidRPr="00634B55">
        <w:rPr>
          <w:rFonts w:ascii="Arial" w:eastAsia="Arial" w:hAnsi="Arial" w:cs="Arial"/>
          <w:sz w:val="16"/>
          <w:szCs w:val="16"/>
        </w:rPr>
        <w:t xml:space="preserve"> </w:t>
      </w:r>
      <w:proofErr w:type="spellStart"/>
      <w:ins w:id="3058" w:author="Kaxiong" w:date="2021-06-10T22:06:00Z">
        <w:r w:rsidR="000F08EF">
          <w:rPr>
            <w:rFonts w:ascii="Arial" w:eastAsia="Arial" w:hAnsi="Arial" w:cs="Arial"/>
            <w:sz w:val="16"/>
            <w:szCs w:val="16"/>
          </w:rPr>
          <w:t>teeb</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tsa</w:t>
        </w:r>
        <w:proofErr w:type="spellEnd"/>
        <w:r w:rsidR="000F08EF">
          <w:rPr>
            <w:rFonts w:ascii="Arial" w:eastAsia="Arial" w:hAnsi="Arial" w:cs="Arial"/>
            <w:sz w:val="16"/>
            <w:szCs w:val="16"/>
          </w:rPr>
          <w:t xml:space="preserve"> </w:t>
        </w:r>
      </w:ins>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uas</w:t>
      </w:r>
      <w:proofErr w:type="spellEnd"/>
      <w:r w:rsidR="00634B55" w:rsidRPr="00634B55">
        <w:rPr>
          <w:rFonts w:ascii="Arial" w:eastAsia="Arial" w:hAnsi="Arial" w:cs="Arial"/>
          <w:sz w:val="16"/>
          <w:szCs w:val="16"/>
        </w:rPr>
        <w:t xml:space="preserve"> </w:t>
      </w:r>
      <w:proofErr w:type="spellStart"/>
      <w:ins w:id="3059" w:author="Kaxiong" w:date="2021-06-10T22:07:00Z">
        <w:r w:rsidR="000F08EF">
          <w:rPr>
            <w:rFonts w:ascii="Arial" w:eastAsia="Arial" w:hAnsi="Arial" w:cs="Arial"/>
            <w:sz w:val="16"/>
            <w:szCs w:val="16"/>
          </w:rPr>
          <w:t>sawv</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daws</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paub</w:t>
        </w:r>
        <w:proofErr w:type="spellEnd"/>
        <w:r w:rsidR="000F08EF">
          <w:rPr>
            <w:rFonts w:ascii="Arial" w:eastAsia="Arial" w:hAnsi="Arial" w:cs="Arial"/>
            <w:sz w:val="16"/>
            <w:szCs w:val="16"/>
          </w:rPr>
          <w:t xml:space="preserve"> </w:t>
        </w:r>
        <w:proofErr w:type="spellStart"/>
        <w:r w:rsidR="000F08EF">
          <w:rPr>
            <w:rFonts w:ascii="Arial" w:eastAsia="Arial" w:hAnsi="Arial" w:cs="Arial"/>
            <w:sz w:val="16"/>
            <w:szCs w:val="16"/>
          </w:rPr>
          <w:t>txog</w:t>
        </w:r>
        <w:proofErr w:type="spellEnd"/>
        <w:r w:rsidR="000F08EF">
          <w:rPr>
            <w:rFonts w:ascii="Arial" w:eastAsia="Arial" w:hAnsi="Arial" w:cs="Arial"/>
            <w:sz w:val="16"/>
            <w:szCs w:val="16"/>
          </w:rPr>
          <w:t xml:space="preserve"> </w:t>
        </w:r>
      </w:ins>
      <w:ins w:id="3060" w:author="Kaxiong" w:date="2021-06-10T22:10:00Z">
        <w:r w:rsidR="004A58E9">
          <w:rPr>
            <w:rFonts w:ascii="Arial" w:eastAsia="Arial" w:hAnsi="Arial" w:cs="Arial"/>
            <w:sz w:val="16"/>
            <w:szCs w:val="16"/>
          </w:rPr>
          <w:t>yam</w:t>
        </w:r>
      </w:ins>
      <w:del w:id="3061" w:author="Kaxiong" w:date="2021-06-10T22:10:00Z">
        <w:r w:rsidRPr="00634B55" w:rsidDel="004A58E9">
          <w:rPr>
            <w:rFonts w:ascii="Arial" w:eastAsia="Arial" w:hAnsi="Arial" w:cs="Arial"/>
            <w:sz w:val="16"/>
            <w:szCs w:val="16"/>
          </w:rPr>
          <w:delText>tsim</w:delText>
        </w:r>
      </w:del>
      <w:ins w:id="3062" w:author="Kaxiong" w:date="2021-06-10T22:10:00Z">
        <w:r w:rsidR="004A58E9">
          <w:rPr>
            <w:rFonts w:ascii="Arial" w:eastAsia="Arial" w:hAnsi="Arial" w:cs="Arial"/>
            <w:sz w:val="16"/>
            <w:szCs w:val="16"/>
          </w:rPr>
          <w:t xml:space="preserve"> li </w:t>
        </w:r>
        <w:proofErr w:type="spellStart"/>
        <w:r w:rsidR="004A58E9">
          <w:rPr>
            <w:rFonts w:ascii="Arial" w:eastAsia="Arial" w:hAnsi="Arial" w:cs="Arial"/>
            <w:sz w:val="16"/>
            <w:szCs w:val="16"/>
          </w:rPr>
          <w:t>tus</w:t>
        </w:r>
      </w:ins>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qauv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del w:id="3063" w:author="Kaxiong" w:date="2021-06-10T22:10:00Z">
        <w:r w:rsidRPr="00634B55" w:rsidDel="004A58E9">
          <w:rPr>
            <w:rFonts w:ascii="Arial" w:eastAsia="Arial" w:hAnsi="Arial" w:cs="Arial"/>
            <w:sz w:val="16"/>
            <w:szCs w:val="16"/>
          </w:rPr>
          <w:delText xml:space="preserve">feem ntau </w:delText>
        </w:r>
      </w:del>
      <w:proofErr w:type="spellStart"/>
      <w:r w:rsidRPr="00634B55">
        <w:rPr>
          <w:rFonts w:ascii="Arial" w:eastAsia="Arial" w:hAnsi="Arial" w:cs="Arial"/>
          <w:sz w:val="16"/>
          <w:szCs w:val="16"/>
        </w:rPr>
        <w:t>suav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nrog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sij</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hawm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pej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xeem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ins w:id="3064" w:author="Kaxiong" w:date="2021-06-10T22:12:00Z">
        <w:r w:rsidR="004A58E9">
          <w:rPr>
            <w:rFonts w:ascii="Arial" w:eastAsia="Arial" w:hAnsi="Arial" w:cs="Arial"/>
            <w:sz w:val="16"/>
            <w:szCs w:val="16"/>
          </w:rPr>
          <w:t>tawm</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tswv</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yim</w:t>
        </w:r>
      </w:ins>
      <w:proofErr w:type="spellEnd"/>
      <w:del w:id="3065" w:author="Kaxiong" w:date="2021-06-10T22:10:00Z">
        <w:r w:rsidRPr="00634B55" w:rsidDel="004A58E9">
          <w:rPr>
            <w:rFonts w:ascii="Arial" w:eastAsia="Arial" w:hAnsi="Arial" w:cs="Arial"/>
            <w:sz w:val="16"/>
            <w:szCs w:val="16"/>
          </w:rPr>
          <w:delText xml:space="preserve">tshaj </w:delText>
        </w:r>
      </w:del>
      <w:del w:id="3066" w:author="Kaxiong" w:date="2021-06-10T22:11:00Z">
        <w:r w:rsidRPr="00634B55" w:rsidDel="004A58E9">
          <w:rPr>
            <w:rFonts w:ascii="Arial" w:eastAsia="Arial" w:hAnsi="Arial" w:cs="Arial"/>
            <w:sz w:val="16"/>
            <w:szCs w:val="16"/>
          </w:rPr>
          <w:delText>tawm</w:delText>
        </w:r>
      </w:del>
      <w:r w:rsidRPr="00634B55">
        <w:rPr>
          <w:rFonts w:ascii="Arial" w:eastAsia="Arial" w:hAnsi="Arial" w:cs="Arial"/>
          <w:sz w:val="16"/>
          <w:szCs w:val="16"/>
        </w:rPr>
        <w:t xml:space="preserve">. </w:t>
      </w:r>
      <w:proofErr w:type="spellStart"/>
      <w:r w:rsidRPr="00634B55">
        <w:rPr>
          <w:rFonts w:ascii="Arial" w:eastAsia="Arial" w:hAnsi="Arial" w:cs="Arial"/>
          <w:sz w:val="16"/>
          <w:szCs w:val="16"/>
        </w:rPr>
        <w:t>Txhua</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tus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neeg</w:t>
      </w:r>
      <w:proofErr w:type="spellEnd"/>
      <w:r w:rsidRPr="00634B55">
        <w:rPr>
          <w:rFonts w:ascii="Arial" w:eastAsia="Arial" w:hAnsi="Arial" w:cs="Arial"/>
          <w:sz w:val="16"/>
          <w:szCs w:val="16"/>
        </w:rPr>
        <w:t xml:space="preserve"> </w:t>
      </w:r>
      <w:ins w:id="3067" w:author="Kaxiong" w:date="2021-06-10T22:12:00Z">
        <w:r w:rsidR="004A58E9">
          <w:rPr>
            <w:rFonts w:ascii="Arial" w:eastAsia="Arial" w:hAnsi="Arial" w:cs="Arial"/>
            <w:sz w:val="16"/>
            <w:szCs w:val="16"/>
          </w:rPr>
          <w:t xml:space="preserve">cov </w:t>
        </w:r>
        <w:proofErr w:type="spellStart"/>
        <w:r w:rsidR="004A58E9">
          <w:rPr>
            <w:rFonts w:ascii="Arial" w:eastAsia="Arial" w:hAnsi="Arial" w:cs="Arial"/>
            <w:sz w:val="16"/>
            <w:szCs w:val="16"/>
          </w:rPr>
          <w:t>lus</w:t>
        </w:r>
        <w:proofErr w:type="spellEnd"/>
        <w:r w:rsidR="004A58E9">
          <w:rPr>
            <w:rFonts w:ascii="Arial" w:eastAsia="Arial" w:hAnsi="Arial" w:cs="Arial"/>
            <w:sz w:val="16"/>
            <w:szCs w:val="16"/>
          </w:rPr>
          <w:t xml:space="preserve"> </w:t>
        </w:r>
      </w:ins>
      <w:proofErr w:type="spellStart"/>
      <w:r w:rsidRPr="00634B55">
        <w:rPr>
          <w:rFonts w:ascii="Arial" w:eastAsia="Arial" w:hAnsi="Arial" w:cs="Arial"/>
          <w:sz w:val="16"/>
          <w:szCs w:val="16"/>
        </w:rPr>
        <w:t>tawm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yim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dhau</w:t>
      </w:r>
      <w:proofErr w:type="spellEnd"/>
      <w:r w:rsidRPr="00634B55">
        <w:rPr>
          <w:rFonts w:ascii="Arial" w:eastAsia="Arial" w:hAnsi="Arial" w:cs="Arial"/>
          <w:sz w:val="16"/>
          <w:szCs w:val="16"/>
        </w:rPr>
        <w:t xml:space="preserve"> los </w:t>
      </w:r>
      <w:proofErr w:type="spellStart"/>
      <w:r w:rsidRPr="00634B55">
        <w:rPr>
          <w:rFonts w:ascii="Arial" w:eastAsia="Arial" w:hAnsi="Arial" w:cs="Arial"/>
          <w:sz w:val="16"/>
          <w:szCs w:val="16"/>
        </w:rPr>
        <w:t>ua</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ib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ins w:id="3068" w:author="Kaxiong" w:date="2021-06-10T22:13:00Z">
        <w:r w:rsidR="004A58E9">
          <w:rPr>
            <w:rFonts w:ascii="Arial" w:eastAsia="Arial" w:hAnsi="Arial" w:cs="Arial"/>
            <w:sz w:val="16"/>
            <w:szCs w:val="16"/>
          </w:rPr>
          <w:t xml:space="preserve"> </w:t>
        </w:r>
        <w:proofErr w:type="spellStart"/>
        <w:r w:rsidR="004A58E9">
          <w:rPr>
            <w:rFonts w:ascii="Arial" w:eastAsia="Arial" w:hAnsi="Arial" w:cs="Arial"/>
            <w:sz w:val="16"/>
            <w:szCs w:val="16"/>
          </w:rPr>
          <w:t>teeb</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tsa</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txoj</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cai</w:t>
        </w:r>
      </w:ins>
      <w:proofErr w:type="spellEnd"/>
      <w:r w:rsidRPr="00634B55">
        <w:rPr>
          <w:rFonts w:ascii="Arial" w:eastAsia="Arial" w:hAnsi="Arial" w:cs="Arial"/>
          <w:sz w:val="16"/>
          <w:szCs w:val="16"/>
        </w:rPr>
        <w:t xml:space="preserve"> </w:t>
      </w:r>
      <w:del w:id="3069" w:author="Kaxiong" w:date="2021-06-10T22:13:00Z">
        <w:r w:rsidRPr="00634B55" w:rsidDel="004A58E9">
          <w:rPr>
            <w:rFonts w:ascii="Arial" w:eastAsia="Arial" w:hAnsi="Arial" w:cs="Arial"/>
            <w:sz w:val="16"/>
            <w:szCs w:val="16"/>
          </w:rPr>
          <w:delText>ntaw</w:delText>
        </w:r>
        <w:r w:rsidR="00634B55" w:rsidRPr="00634B55" w:rsidDel="004A58E9">
          <w:rPr>
            <w:rFonts w:ascii="Arial" w:eastAsia="Arial" w:hAnsi="Arial" w:cs="Arial"/>
            <w:sz w:val="16"/>
            <w:szCs w:val="16"/>
          </w:rPr>
          <w:delText>v</w:delText>
        </w:r>
        <w:r w:rsidRPr="00634B55" w:rsidDel="004A58E9">
          <w:rPr>
            <w:rFonts w:ascii="Arial" w:eastAsia="Arial" w:hAnsi="Arial" w:cs="Arial"/>
            <w:sz w:val="16"/>
            <w:szCs w:val="16"/>
          </w:rPr>
          <w:delText xml:space="preserve"> </w:delText>
        </w:r>
      </w:del>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cov chaw </w:t>
      </w:r>
      <w:del w:id="3070" w:author="Kaxiong" w:date="2021-06-10T22:13:00Z">
        <w:r w:rsidRPr="00634B55" w:rsidDel="004A58E9">
          <w:rPr>
            <w:rFonts w:ascii="Arial" w:eastAsia="Arial" w:hAnsi="Arial" w:cs="Arial"/>
            <w:sz w:val="16"/>
            <w:szCs w:val="16"/>
          </w:rPr>
          <w:delText xml:space="preserve">lis </w:delText>
        </w:r>
      </w:del>
      <w:proofErr w:type="spellStart"/>
      <w:r w:rsidRPr="00634B55">
        <w:rPr>
          <w:rFonts w:ascii="Arial" w:eastAsia="Arial" w:hAnsi="Arial" w:cs="Arial"/>
          <w:sz w:val="16"/>
          <w:szCs w:val="16"/>
        </w:rPr>
        <w:t>hauj</w:t>
      </w:r>
      <w:proofErr w:type="spellEnd"/>
      <w:r w:rsidR="00634B55" w:rsidRPr="00634B55">
        <w:rPr>
          <w:rFonts w:ascii="Arial" w:eastAsia="Arial" w:hAnsi="Arial" w:cs="Arial"/>
          <w:sz w:val="16"/>
          <w:szCs w:val="16"/>
        </w:rPr>
        <w:t xml:space="preserve"> </w:t>
      </w:r>
      <w:proofErr w:type="spellStart"/>
      <w:r w:rsidRPr="00634B55">
        <w:rPr>
          <w:rFonts w:ascii="Arial" w:eastAsia="Arial" w:hAnsi="Arial" w:cs="Arial"/>
          <w:sz w:val="16"/>
          <w:szCs w:val="16"/>
        </w:rPr>
        <w:t>lwm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yuav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tsum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teb</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nug</w:t>
      </w:r>
      <w:proofErr w:type="spellEnd"/>
      <w:r w:rsidRPr="00634B55">
        <w:rPr>
          <w:rFonts w:ascii="Arial" w:eastAsia="Arial" w:hAnsi="Arial" w:cs="Arial"/>
          <w:sz w:val="16"/>
          <w:szCs w:val="16"/>
        </w:rPr>
        <w:t xml:space="preserve"> no </w:t>
      </w:r>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ib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ntawm</w:t>
      </w:r>
      <w:proofErr w:type="spellEnd"/>
      <w:r w:rsidRPr="00634B55">
        <w:rPr>
          <w:rFonts w:ascii="Arial" w:eastAsia="Arial" w:hAnsi="Arial" w:cs="Arial"/>
          <w:sz w:val="16"/>
          <w:szCs w:val="16"/>
        </w:rPr>
        <w:t xml:space="preserve"> </w:t>
      </w:r>
      <w:r w:rsidR="00634B55" w:rsidRPr="00634B55">
        <w:rPr>
          <w:rFonts w:ascii="Arial" w:eastAsia="Arial" w:hAnsi="Arial" w:cs="Arial"/>
          <w:sz w:val="16"/>
          <w:szCs w:val="16"/>
        </w:rPr>
        <w:t xml:space="preserve">cov </w:t>
      </w:r>
      <w:proofErr w:type="spellStart"/>
      <w:r w:rsidRPr="00634B55">
        <w:rPr>
          <w:rFonts w:ascii="Arial" w:eastAsia="Arial" w:hAnsi="Arial" w:cs="Arial"/>
          <w:sz w:val="16"/>
          <w:szCs w:val="16"/>
        </w:rPr>
        <w:t>txheej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thiab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piav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qhia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tias</w:t>
      </w:r>
      <w:proofErr w:type="spellEnd"/>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vim li </w:t>
      </w:r>
      <w:proofErr w:type="spellStart"/>
      <w:r w:rsidRPr="00634B55">
        <w:rPr>
          <w:rFonts w:ascii="Arial" w:eastAsia="Arial" w:hAnsi="Arial" w:cs="Arial"/>
          <w:sz w:val="16"/>
          <w:szCs w:val="16"/>
        </w:rPr>
        <w:t>cas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lawv</w:t>
      </w:r>
      <w:proofErr w:type="spellEnd"/>
      <w:r w:rsidRPr="00634B55">
        <w:rPr>
          <w:rFonts w:ascii="Arial" w:eastAsia="Arial" w:hAnsi="Arial" w:cs="Arial"/>
          <w:sz w:val="16"/>
          <w:szCs w:val="16"/>
        </w:rPr>
        <w:t xml:space="preserve"> tau </w:t>
      </w:r>
      <w:ins w:id="3071" w:author="Kaxiong" w:date="2021-06-10T22:14:00Z">
        <w:r w:rsidR="004A58E9">
          <w:rPr>
            <w:rFonts w:ascii="Arial" w:eastAsia="Arial" w:hAnsi="Arial" w:cs="Arial"/>
            <w:sz w:val="16"/>
            <w:szCs w:val="16"/>
          </w:rPr>
          <w:t>xaiv</w:t>
        </w:r>
      </w:ins>
      <w:del w:id="3072" w:author="Kaxiong" w:date="2021-06-10T22:14:00Z">
        <w:r w:rsidRPr="00634B55" w:rsidDel="004A58E9">
          <w:rPr>
            <w:rFonts w:ascii="Arial" w:eastAsia="Arial" w:hAnsi="Arial" w:cs="Arial"/>
            <w:sz w:val="16"/>
            <w:szCs w:val="16"/>
          </w:rPr>
          <w:delText>ua</w:delText>
        </w:r>
      </w:del>
      <w:r w:rsidRPr="00634B55">
        <w:rPr>
          <w:rFonts w:ascii="Arial" w:eastAsia="Arial" w:hAnsi="Arial" w:cs="Arial"/>
          <w:sz w:val="16"/>
          <w:szCs w:val="16"/>
        </w:rPr>
        <w:t xml:space="preserve">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w:t>
      </w:r>
      <w:proofErr w:type="spellStart"/>
      <w:r w:rsidRPr="00634B55">
        <w:rPr>
          <w:rFonts w:ascii="Arial" w:eastAsia="Arial" w:hAnsi="Arial" w:cs="Arial"/>
          <w:sz w:val="16"/>
          <w:szCs w:val="16"/>
        </w:rPr>
        <w:t>tsis</w:t>
      </w:r>
      <w:proofErr w:type="spellEnd"/>
      <w:r w:rsidRPr="00634B55">
        <w:rPr>
          <w:rFonts w:ascii="Arial" w:eastAsia="Arial" w:hAnsi="Arial" w:cs="Arial"/>
          <w:sz w:val="16"/>
          <w:szCs w:val="16"/>
        </w:rPr>
        <w:t xml:space="preserve"> tau </w:t>
      </w:r>
      <w:ins w:id="3073" w:author="Kaxiong" w:date="2021-06-10T22:14:00Z">
        <w:r w:rsidR="004A58E9">
          <w:rPr>
            <w:rFonts w:ascii="Arial" w:eastAsia="Arial" w:hAnsi="Arial" w:cs="Arial"/>
            <w:sz w:val="16"/>
            <w:szCs w:val="16"/>
          </w:rPr>
          <w:t xml:space="preserve">xaiv los </w:t>
        </w:r>
      </w:ins>
      <w:proofErr w:type="spellStart"/>
      <w:r w:rsidRPr="00634B55">
        <w:rPr>
          <w:rFonts w:ascii="Arial" w:eastAsia="Arial" w:hAnsi="Arial" w:cs="Arial"/>
          <w:sz w:val="16"/>
          <w:szCs w:val="16"/>
        </w:rPr>
        <w:t>hloov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kho</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cai</w:t>
      </w:r>
      <w:proofErr w:type="spellEnd"/>
      <w:r w:rsidRPr="00634B55">
        <w:rPr>
          <w:rFonts w:ascii="Arial" w:eastAsia="Arial" w:hAnsi="Arial" w:cs="Arial"/>
          <w:sz w:val="16"/>
          <w:szCs w:val="16"/>
        </w:rPr>
        <w:t xml:space="preserve"> </w:t>
      </w:r>
      <w:proofErr w:type="spellStart"/>
      <w:ins w:id="3074" w:author="Kaxiong" w:date="2021-06-10T22:14:00Z">
        <w:r w:rsidR="004A58E9">
          <w:rPr>
            <w:rFonts w:ascii="Arial" w:eastAsia="Arial" w:hAnsi="Arial" w:cs="Arial"/>
            <w:sz w:val="16"/>
            <w:szCs w:val="16"/>
          </w:rPr>
          <w:t>txhawm</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rau</w:t>
        </w:r>
        <w:proofErr w:type="spellEnd"/>
        <w:r w:rsidR="004A58E9">
          <w:rPr>
            <w:rFonts w:ascii="Arial" w:eastAsia="Arial" w:hAnsi="Arial" w:cs="Arial"/>
            <w:sz w:val="16"/>
            <w:szCs w:val="16"/>
          </w:rPr>
          <w:t xml:space="preserve"> </w:t>
        </w:r>
      </w:ins>
      <w:r w:rsidRPr="00634B55">
        <w:rPr>
          <w:rFonts w:ascii="Arial" w:eastAsia="Arial" w:hAnsi="Arial" w:cs="Arial"/>
          <w:sz w:val="16"/>
          <w:szCs w:val="16"/>
        </w:rPr>
        <w:t xml:space="preserve">los </w:t>
      </w:r>
      <w:proofErr w:type="spellStart"/>
      <w:r w:rsidRPr="00634B55">
        <w:rPr>
          <w:rFonts w:ascii="Arial" w:eastAsia="Arial" w:hAnsi="Arial" w:cs="Arial"/>
          <w:sz w:val="16"/>
          <w:szCs w:val="16"/>
        </w:rPr>
        <w:t>daws</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lus</w:t>
      </w:r>
      <w:proofErr w:type="spellEnd"/>
      <w:r w:rsidRPr="00634B55">
        <w:rPr>
          <w:rFonts w:ascii="Arial" w:eastAsia="Arial" w:hAnsi="Arial" w:cs="Arial"/>
          <w:sz w:val="16"/>
          <w:szCs w:val="16"/>
        </w:rPr>
        <w:t xml:space="preserve"> </w:t>
      </w:r>
      <w:proofErr w:type="spellStart"/>
      <w:ins w:id="3075" w:author="Kaxiong" w:date="2021-06-10T22:15:00Z">
        <w:r w:rsidR="004A58E9">
          <w:rPr>
            <w:rFonts w:ascii="Arial" w:eastAsia="Arial" w:hAnsi="Arial" w:cs="Arial"/>
            <w:sz w:val="16"/>
            <w:szCs w:val="16"/>
          </w:rPr>
          <w:t>tawm</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tswv</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yim</w:t>
        </w:r>
        <w:proofErr w:type="spellEnd"/>
        <w:r w:rsidR="004A58E9">
          <w:rPr>
            <w:rFonts w:ascii="Arial" w:eastAsia="Arial" w:hAnsi="Arial" w:cs="Arial"/>
            <w:sz w:val="16"/>
            <w:szCs w:val="16"/>
          </w:rPr>
          <w:t xml:space="preserve"> </w:t>
        </w:r>
      </w:ins>
      <w:proofErr w:type="spellStart"/>
      <w:r w:rsidRPr="00634B55">
        <w:rPr>
          <w:rFonts w:ascii="Arial" w:eastAsia="Arial" w:hAnsi="Arial" w:cs="Arial"/>
          <w:sz w:val="16"/>
          <w:szCs w:val="16"/>
        </w:rPr>
        <w:t>ntaw</w:t>
      </w:r>
      <w:r w:rsidR="00634B55" w:rsidRPr="00634B55">
        <w:rPr>
          <w:rFonts w:ascii="Arial" w:eastAsia="Arial" w:hAnsi="Arial" w:cs="Arial"/>
          <w:sz w:val="16"/>
          <w:szCs w:val="16"/>
        </w:rPr>
        <w:t>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ntau</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tuaj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yeem</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xa</w:t>
      </w:r>
      <w:proofErr w:type="spellEnd"/>
      <w:r w:rsidRPr="00634B55">
        <w:rPr>
          <w:rFonts w:ascii="Arial" w:eastAsia="Arial" w:hAnsi="Arial" w:cs="Arial"/>
          <w:sz w:val="16"/>
          <w:szCs w:val="16"/>
        </w:rPr>
        <w:t xml:space="preserve"> </w:t>
      </w:r>
      <w:proofErr w:type="spellStart"/>
      <w:ins w:id="3076" w:author="Kaxiong" w:date="2021-06-10T22:16:00Z">
        <w:r w:rsidR="004A58E9">
          <w:rPr>
            <w:rFonts w:ascii="Arial" w:eastAsia="Arial" w:hAnsi="Arial" w:cs="Arial"/>
            <w:sz w:val="16"/>
            <w:szCs w:val="16"/>
          </w:rPr>
          <w:t>mus</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rau</w:t>
        </w:r>
        <w:proofErr w:type="spellEnd"/>
        <w:r w:rsidR="004A58E9">
          <w:rPr>
            <w:rFonts w:ascii="Arial" w:eastAsia="Arial" w:hAnsi="Arial" w:cs="Arial"/>
            <w:sz w:val="16"/>
            <w:szCs w:val="16"/>
          </w:rPr>
          <w:t xml:space="preserve"> </w:t>
        </w:r>
      </w:ins>
      <w:proofErr w:type="spellStart"/>
      <w:ins w:id="3077" w:author="Kaxiong" w:date="2021-06-10T22:17:00Z">
        <w:r w:rsidR="004A58E9">
          <w:rPr>
            <w:rFonts w:ascii="Arial" w:eastAsia="Arial" w:hAnsi="Arial" w:cs="Arial"/>
            <w:sz w:val="16"/>
            <w:szCs w:val="16"/>
          </w:rPr>
          <w:t>txoj</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cai</w:t>
        </w:r>
        <w:proofErr w:type="spellEnd"/>
        <w:r w:rsidR="004A58E9">
          <w:rPr>
            <w:rFonts w:ascii="Arial" w:eastAsia="Arial" w:hAnsi="Arial" w:cs="Arial"/>
            <w:sz w:val="16"/>
            <w:szCs w:val="16"/>
          </w:rPr>
          <w:t xml:space="preserve"> </w:t>
        </w:r>
        <w:proofErr w:type="spellStart"/>
        <w:r w:rsidR="004A58E9">
          <w:rPr>
            <w:rFonts w:ascii="Arial" w:eastAsia="Arial" w:hAnsi="Arial" w:cs="Arial"/>
            <w:sz w:val="16"/>
            <w:szCs w:val="16"/>
          </w:rPr>
          <w:t>ua</w:t>
        </w:r>
        <w:proofErr w:type="spellEnd"/>
        <w:r w:rsidR="004A58E9">
          <w:rPr>
            <w:rFonts w:ascii="Arial" w:eastAsia="Arial" w:hAnsi="Arial" w:cs="Arial"/>
            <w:sz w:val="16"/>
            <w:szCs w:val="16"/>
          </w:rPr>
          <w:t xml:space="preserve"> tau </w:t>
        </w:r>
        <w:proofErr w:type="spellStart"/>
        <w:r w:rsidR="004A58E9">
          <w:rPr>
            <w:rFonts w:ascii="Arial" w:eastAsia="Arial" w:hAnsi="Arial" w:cs="Arial"/>
            <w:sz w:val="16"/>
            <w:szCs w:val="16"/>
          </w:rPr>
          <w:t>thov</w:t>
        </w:r>
        <w:proofErr w:type="spellEnd"/>
        <w:r w:rsidR="004A58E9">
          <w:rPr>
            <w:rFonts w:ascii="Arial" w:eastAsia="Arial" w:hAnsi="Arial" w:cs="Arial"/>
            <w:sz w:val="16"/>
            <w:szCs w:val="16"/>
          </w:rPr>
          <w:t xml:space="preserve"> </w:t>
        </w:r>
      </w:ins>
      <w:del w:id="3078" w:author="Kaxiong" w:date="2021-06-10T22:17:00Z">
        <w:r w:rsidRPr="00634B55" w:rsidDel="004A58E9">
          <w:rPr>
            <w:rFonts w:ascii="Arial" w:eastAsia="Arial" w:hAnsi="Arial" w:cs="Arial"/>
            <w:sz w:val="16"/>
            <w:szCs w:val="16"/>
          </w:rPr>
          <w:delText xml:space="preserve">cov lus pom nyob rau hauv txoj cai </w:delText>
        </w:r>
      </w:del>
      <w:proofErr w:type="spellStart"/>
      <w:r w:rsidRPr="00634B55">
        <w:rPr>
          <w:rFonts w:ascii="Arial" w:eastAsia="Arial" w:hAnsi="Arial" w:cs="Arial"/>
          <w:sz w:val="16"/>
          <w:szCs w:val="16"/>
        </w:rPr>
        <w:t>hauv</w:t>
      </w:r>
      <w:proofErr w:type="spellEnd"/>
      <w:r w:rsidRPr="00634B55">
        <w:rPr>
          <w:rFonts w:ascii="Arial" w:eastAsia="Arial" w:hAnsi="Arial" w:cs="Arial"/>
          <w:sz w:val="16"/>
          <w:szCs w:val="16"/>
        </w:rPr>
        <w:t xml:space="preserve"> online </w:t>
      </w:r>
      <w:proofErr w:type="spellStart"/>
      <w:r w:rsidRPr="00634B55">
        <w:rPr>
          <w:rFonts w:ascii="Arial" w:eastAsia="Arial" w:hAnsi="Arial" w:cs="Arial"/>
          <w:sz w:val="16"/>
          <w:szCs w:val="16"/>
        </w:rPr>
        <w:t>nrog</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txoj</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hauv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los </w:t>
      </w:r>
      <w:proofErr w:type="spellStart"/>
      <w:r w:rsidRPr="00634B55">
        <w:rPr>
          <w:rFonts w:ascii="Arial" w:eastAsia="Arial" w:hAnsi="Arial" w:cs="Arial"/>
          <w:sz w:val="16"/>
          <w:szCs w:val="16"/>
        </w:rPr>
        <w:t>muab</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txhawb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nqa</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xws</w:t>
      </w:r>
      <w:proofErr w:type="spellEnd"/>
      <w:r w:rsidRPr="00634B55">
        <w:rPr>
          <w:rFonts w:ascii="Arial" w:eastAsia="Arial" w:hAnsi="Arial" w:cs="Arial"/>
          <w:sz w:val="16"/>
          <w:szCs w:val="16"/>
        </w:rPr>
        <w:t xml:space="preserve"> li cov </w:t>
      </w:r>
      <w:proofErr w:type="spellStart"/>
      <w:ins w:id="3079" w:author="Kaxiong" w:date="2021-06-10T22:18:00Z">
        <w:r w:rsidR="0093437F">
          <w:rPr>
            <w:rFonts w:ascii="Arial" w:eastAsia="Arial" w:hAnsi="Arial" w:cs="Arial"/>
            <w:sz w:val="16"/>
            <w:szCs w:val="16"/>
          </w:rPr>
          <w:t>ncauj</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lus</w:t>
        </w:r>
      </w:ins>
      <w:proofErr w:type="spellEnd"/>
      <w:del w:id="3080" w:author="Kaxiong" w:date="2021-06-10T22:18:00Z">
        <w:r w:rsidRPr="00634B55" w:rsidDel="0093437F">
          <w:rPr>
            <w:rFonts w:ascii="Arial" w:eastAsia="Arial" w:hAnsi="Arial" w:cs="Arial"/>
            <w:sz w:val="16"/>
            <w:szCs w:val="16"/>
          </w:rPr>
          <w:delText>ntawv</w:delText>
        </w:r>
      </w:del>
      <w:r w:rsidRPr="00634B55">
        <w:rPr>
          <w:rFonts w:ascii="Arial" w:eastAsia="Arial" w:hAnsi="Arial" w:cs="Arial"/>
          <w:sz w:val="16"/>
          <w:szCs w:val="16"/>
        </w:rPr>
        <w:t xml:space="preserve"> </w:t>
      </w:r>
      <w:proofErr w:type="spellStart"/>
      <w:r w:rsidRPr="00634B55">
        <w:rPr>
          <w:rFonts w:ascii="Arial" w:eastAsia="Arial" w:hAnsi="Arial" w:cs="Arial"/>
          <w:sz w:val="16"/>
          <w:szCs w:val="16"/>
        </w:rPr>
        <w:t>tshawb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fawb</w:t>
      </w:r>
      <w:proofErr w:type="spellEnd"/>
      <w:r w:rsidRPr="00634B55">
        <w:rPr>
          <w:rFonts w:ascii="Arial" w:eastAsia="Arial" w:hAnsi="Arial" w:cs="Arial"/>
          <w:sz w:val="16"/>
          <w:szCs w:val="16"/>
        </w:rPr>
        <w:t>,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cov </w:t>
      </w:r>
      <w:proofErr w:type="spellStart"/>
      <w:r w:rsidRPr="00634B55">
        <w:rPr>
          <w:rFonts w:ascii="Arial" w:eastAsia="Arial" w:hAnsi="Arial" w:cs="Arial"/>
          <w:sz w:val="16"/>
          <w:szCs w:val="16"/>
        </w:rPr>
        <w:t>ntaub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ntawv</w:t>
      </w:r>
      <w:proofErr w:type="spellEnd"/>
      <w:r w:rsidRPr="00634B55">
        <w:rPr>
          <w:rFonts w:ascii="Arial" w:eastAsia="Arial" w:hAnsi="Arial" w:cs="Arial"/>
          <w:sz w:val="16"/>
          <w:szCs w:val="16"/>
        </w:rPr>
        <w:t xml:space="preserve"> </w:t>
      </w:r>
      <w:proofErr w:type="spellStart"/>
      <w:ins w:id="3081" w:author="Kaxiong" w:date="2021-06-10T22:18:00Z">
        <w:r w:rsidR="0093437F">
          <w:rPr>
            <w:rFonts w:ascii="Arial" w:eastAsia="Arial" w:hAnsi="Arial" w:cs="Arial"/>
            <w:sz w:val="16"/>
            <w:szCs w:val="16"/>
          </w:rPr>
          <w:t>khaws</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tseg</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xws</w:t>
        </w:r>
      </w:ins>
      <w:proofErr w:type="spellEnd"/>
      <w:del w:id="3082" w:author="Kaxiong" w:date="2021-06-10T22:18:00Z">
        <w:r w:rsidRPr="00634B55" w:rsidDel="0093437F">
          <w:rPr>
            <w:rFonts w:ascii="Arial" w:eastAsia="Arial" w:hAnsi="Arial" w:cs="Arial"/>
            <w:sz w:val="16"/>
            <w:szCs w:val="16"/>
          </w:rPr>
          <w:delText>zoo</w:delText>
        </w:r>
      </w:del>
      <w:r w:rsidRPr="00634B55">
        <w:rPr>
          <w:rFonts w:ascii="Arial" w:eastAsia="Arial" w:hAnsi="Arial" w:cs="Arial"/>
          <w:sz w:val="16"/>
          <w:szCs w:val="16"/>
        </w:rPr>
        <w:t xml:space="preserve"> li cov </w:t>
      </w:r>
      <w:proofErr w:type="spellStart"/>
      <w:ins w:id="3083" w:author="Kaxiong" w:date="2021-06-10T22:19:00Z">
        <w:r w:rsidR="0093437F">
          <w:rPr>
            <w:rFonts w:ascii="Arial" w:eastAsia="Arial" w:hAnsi="Arial" w:cs="Arial"/>
            <w:sz w:val="16"/>
            <w:szCs w:val="16"/>
          </w:rPr>
          <w:t>cov</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kev</w:t>
        </w:r>
        <w:proofErr w:type="spellEnd"/>
        <w:r w:rsidR="0093437F">
          <w:rPr>
            <w:rFonts w:ascii="Arial" w:eastAsia="Arial" w:hAnsi="Arial" w:cs="Arial"/>
            <w:sz w:val="16"/>
            <w:szCs w:val="16"/>
          </w:rPr>
          <w:t xml:space="preserve"> tau </w:t>
        </w:r>
        <w:proofErr w:type="spellStart"/>
        <w:r w:rsidR="0093437F">
          <w:rPr>
            <w:rFonts w:ascii="Arial" w:eastAsia="Arial" w:hAnsi="Arial" w:cs="Arial"/>
            <w:sz w:val="16"/>
            <w:szCs w:val="16"/>
          </w:rPr>
          <w:t>txais</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kev</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ntsuas</w:t>
        </w:r>
        <w:proofErr w:type="spellEnd"/>
        <w:r w:rsidR="0093437F">
          <w:rPr>
            <w:rFonts w:ascii="Arial" w:eastAsia="Arial" w:hAnsi="Arial" w:cs="Arial"/>
            <w:sz w:val="16"/>
            <w:szCs w:val="16"/>
          </w:rPr>
          <w:t xml:space="preserve"> </w:t>
        </w:r>
      </w:ins>
      <w:r w:rsidRPr="00634B55">
        <w:rPr>
          <w:rFonts w:ascii="Arial" w:eastAsia="Arial" w:hAnsi="Arial" w:cs="Arial"/>
          <w:sz w:val="16"/>
          <w:szCs w:val="16"/>
        </w:rPr>
        <w:t>av los</w:t>
      </w:r>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sis </w:t>
      </w:r>
      <w:proofErr w:type="spellStart"/>
      <w:r w:rsidRPr="00634B55">
        <w:rPr>
          <w:rFonts w:ascii="Arial" w:eastAsia="Arial" w:hAnsi="Arial" w:cs="Arial"/>
          <w:sz w:val="16"/>
          <w:szCs w:val="16"/>
        </w:rPr>
        <w:t>dej</w:t>
      </w:r>
      <w:proofErr w:type="spellEnd"/>
      <w:r w:rsidRPr="00634B55">
        <w:rPr>
          <w:rFonts w:ascii="Arial" w:eastAsia="Arial" w:hAnsi="Arial" w:cs="Arial"/>
          <w:sz w:val="16"/>
          <w:szCs w:val="16"/>
        </w:rPr>
        <w:t xml:space="preserve"> </w:t>
      </w:r>
      <w:del w:id="3084" w:author="Kaxiong" w:date="2021-06-10T22:19:00Z">
        <w:r w:rsidRPr="00634B55" w:rsidDel="0093437F">
          <w:rPr>
            <w:rFonts w:ascii="Arial" w:eastAsia="Arial" w:hAnsi="Arial" w:cs="Arial"/>
            <w:sz w:val="16"/>
            <w:szCs w:val="16"/>
          </w:rPr>
          <w:delText xml:space="preserve">kuaj ntsuas </w:delText>
        </w:r>
      </w:del>
      <w:proofErr w:type="spellStart"/>
      <w:r w:rsidRPr="00634B55">
        <w:rPr>
          <w:rFonts w:ascii="Arial" w:eastAsia="Arial" w:hAnsi="Arial" w:cs="Arial"/>
          <w:sz w:val="16"/>
          <w:szCs w:val="16"/>
        </w:rPr>
        <w:t>uas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qhia</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kom</w:t>
      </w:r>
      <w:proofErr w:type="spellEnd"/>
      <w:r w:rsidR="00634B55" w:rsidRPr="00634B55">
        <w:rPr>
          <w:rFonts w:ascii="Arial" w:eastAsia="Arial" w:hAnsi="Arial" w:cs="Arial"/>
          <w:sz w:val="16"/>
          <w:szCs w:val="16"/>
        </w:rPr>
        <w:t xml:space="preserve"> </w:t>
      </w:r>
      <w:r w:rsidRPr="00634B55">
        <w:rPr>
          <w:rFonts w:ascii="Arial" w:eastAsia="Arial" w:hAnsi="Arial" w:cs="Arial"/>
          <w:sz w:val="16"/>
          <w:szCs w:val="16"/>
        </w:rPr>
        <w:t xml:space="preserve">pom </w:t>
      </w:r>
      <w:proofErr w:type="spellStart"/>
      <w:r w:rsidRPr="00634B55">
        <w:rPr>
          <w:rFonts w:ascii="Arial" w:eastAsia="Arial" w:hAnsi="Arial" w:cs="Arial"/>
          <w:sz w:val="16"/>
          <w:szCs w:val="16"/>
        </w:rPr>
        <w:t>tias</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koj</w:t>
      </w:r>
      <w:proofErr w:type="spellEnd"/>
      <w:r w:rsidR="00634B55" w:rsidRPr="00634B55">
        <w:rPr>
          <w:rFonts w:ascii="Arial" w:eastAsia="Arial" w:hAnsi="Arial" w:cs="Arial"/>
          <w:sz w:val="16"/>
          <w:szCs w:val="16"/>
        </w:rPr>
        <w:t xml:space="preserve"> </w:t>
      </w:r>
      <w:ins w:id="3085" w:author="Kaxiong" w:date="2021-06-10T22:19:00Z">
        <w:r w:rsidR="0093437F">
          <w:rPr>
            <w:rFonts w:ascii="Arial" w:eastAsia="Arial" w:hAnsi="Arial" w:cs="Arial"/>
            <w:sz w:val="16"/>
            <w:szCs w:val="16"/>
          </w:rPr>
          <w:t>cov</w:t>
        </w:r>
      </w:ins>
      <w:ins w:id="3086" w:author="Kaxiong" w:date="2021-06-10T22:20:00Z">
        <w:r w:rsidR="0093437F">
          <w:rPr>
            <w:rFonts w:ascii="Arial" w:eastAsia="Arial" w:hAnsi="Arial" w:cs="Arial"/>
            <w:sz w:val="16"/>
            <w:szCs w:val="16"/>
          </w:rPr>
          <w:t xml:space="preserve"> </w:t>
        </w:r>
        <w:proofErr w:type="spellStart"/>
        <w:r w:rsidR="0093437F">
          <w:rPr>
            <w:rFonts w:ascii="Arial" w:eastAsia="Arial" w:hAnsi="Arial" w:cs="Arial"/>
            <w:sz w:val="16"/>
            <w:szCs w:val="16"/>
          </w:rPr>
          <w:t>kev</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coj</w:t>
        </w:r>
        <w:proofErr w:type="spellEnd"/>
        <w:r w:rsidR="0093437F">
          <w:rPr>
            <w:rFonts w:ascii="Arial" w:eastAsia="Arial" w:hAnsi="Arial" w:cs="Arial"/>
            <w:sz w:val="16"/>
            <w:szCs w:val="16"/>
          </w:rPr>
          <w:t xml:space="preserve"> </w:t>
        </w:r>
      </w:ins>
      <w:proofErr w:type="spellStart"/>
      <w:r w:rsidR="00634B55" w:rsidRPr="00634B55">
        <w:rPr>
          <w:rFonts w:ascii="Arial" w:eastAsia="Arial" w:hAnsi="Arial" w:cs="Arial"/>
          <w:sz w:val="16"/>
          <w:szCs w:val="16"/>
        </w:rPr>
        <w:t>ua</w:t>
      </w:r>
      <w:proofErr w:type="spellEnd"/>
      <w:r w:rsidRPr="00634B55">
        <w:rPr>
          <w:rFonts w:ascii="Arial" w:eastAsia="Arial" w:hAnsi="Arial" w:cs="Arial"/>
          <w:sz w:val="16"/>
          <w:szCs w:val="16"/>
        </w:rPr>
        <w:t xml:space="preserve"> cov </w:t>
      </w:r>
      <w:proofErr w:type="spellStart"/>
      <w:r w:rsidRPr="00634B55">
        <w:rPr>
          <w:rFonts w:ascii="Arial" w:eastAsia="Arial" w:hAnsi="Arial" w:cs="Arial"/>
          <w:sz w:val="16"/>
          <w:szCs w:val="16"/>
        </w:rPr>
        <w:t>kev</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nyab</w:t>
      </w:r>
      <w:proofErr w:type="spellEnd"/>
      <w:r w:rsidRPr="00634B55">
        <w:rPr>
          <w:rFonts w:ascii="Arial" w:eastAsia="Arial" w:hAnsi="Arial" w:cs="Arial"/>
          <w:sz w:val="16"/>
          <w:szCs w:val="16"/>
        </w:rPr>
        <w:t xml:space="preserve"> </w:t>
      </w:r>
      <w:proofErr w:type="spellStart"/>
      <w:r w:rsidRPr="00634B55">
        <w:rPr>
          <w:rFonts w:ascii="Arial" w:eastAsia="Arial" w:hAnsi="Arial" w:cs="Arial"/>
          <w:sz w:val="16"/>
          <w:szCs w:val="16"/>
        </w:rPr>
        <w:t>xeeb</w:t>
      </w:r>
      <w:proofErr w:type="spellEnd"/>
      <w:r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ntawm</w:t>
      </w:r>
      <w:proofErr w:type="spellEnd"/>
      <w:r w:rsidR="00634B55" w:rsidRPr="00634B55">
        <w:rPr>
          <w:rFonts w:ascii="Arial" w:eastAsia="Arial" w:hAnsi="Arial" w:cs="Arial"/>
          <w:sz w:val="16"/>
          <w:szCs w:val="16"/>
        </w:rPr>
        <w:t xml:space="preserve"> </w:t>
      </w:r>
      <w:proofErr w:type="spellStart"/>
      <w:r w:rsidR="00634B55" w:rsidRPr="00634B55">
        <w:rPr>
          <w:rFonts w:ascii="Arial" w:eastAsia="Arial" w:hAnsi="Arial" w:cs="Arial"/>
          <w:sz w:val="16"/>
          <w:szCs w:val="16"/>
        </w:rPr>
        <w:t>zaub</w:t>
      </w:r>
      <w:proofErr w:type="spellEnd"/>
      <w:r w:rsidR="00634B55" w:rsidRPr="00634B55">
        <w:rPr>
          <w:rFonts w:ascii="Arial" w:eastAsia="Arial" w:hAnsi="Arial" w:cs="Arial"/>
          <w:sz w:val="16"/>
          <w:szCs w:val="16"/>
        </w:rPr>
        <w:t xml:space="preserve"> mov</w:t>
      </w:r>
      <w:ins w:id="3087" w:author="Kaxiong" w:date="2021-06-10T22:20:00Z">
        <w:r w:rsidR="0093437F">
          <w:rPr>
            <w:rFonts w:ascii="Arial" w:eastAsia="Arial" w:hAnsi="Arial" w:cs="Arial"/>
            <w:sz w:val="16"/>
            <w:szCs w:val="16"/>
          </w:rPr>
          <w:t xml:space="preserve"> </w:t>
        </w:r>
        <w:proofErr w:type="spellStart"/>
        <w:r w:rsidR="0093437F">
          <w:rPr>
            <w:rFonts w:ascii="Arial" w:eastAsia="Arial" w:hAnsi="Arial" w:cs="Arial"/>
            <w:sz w:val="16"/>
            <w:szCs w:val="16"/>
          </w:rPr>
          <w:t>yog</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ua</w:t>
        </w:r>
        <w:proofErr w:type="spellEnd"/>
        <w:r w:rsidR="0093437F">
          <w:rPr>
            <w:rFonts w:ascii="Arial" w:eastAsia="Arial" w:hAnsi="Arial" w:cs="Arial"/>
            <w:sz w:val="16"/>
            <w:szCs w:val="16"/>
          </w:rPr>
          <w:t xml:space="preserve"> tau zoo</w:t>
        </w:r>
      </w:ins>
      <w:r w:rsidRPr="00634B55">
        <w:rPr>
          <w:rFonts w:ascii="Arial" w:eastAsia="Arial" w:hAnsi="Arial" w:cs="Arial"/>
          <w:sz w:val="16"/>
          <w:szCs w:val="16"/>
        </w:rPr>
        <w:t>.</w:t>
      </w:r>
    </w:p>
    <w:p w14:paraId="5C90E8F9" w14:textId="77777777" w:rsidR="00BF3E5F" w:rsidRDefault="00BF3E5F">
      <w:pPr>
        <w:spacing w:line="237" w:lineRule="exact"/>
        <w:rPr>
          <w:sz w:val="20"/>
          <w:szCs w:val="20"/>
        </w:rPr>
      </w:pPr>
    </w:p>
    <w:p w14:paraId="3E4679CA" w14:textId="1C6C1294" w:rsidR="00BF3E5F" w:rsidRPr="009623DF" w:rsidRDefault="00F2670D" w:rsidP="009623DF">
      <w:pPr>
        <w:spacing w:line="420" w:lineRule="auto"/>
        <w:ind w:right="80"/>
        <w:jc w:val="both"/>
        <w:rPr>
          <w:sz w:val="16"/>
          <w:szCs w:val="16"/>
        </w:rPr>
      </w:pP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t>
      </w:r>
      <w:r w:rsidR="00177B3C" w:rsidRPr="009623DF">
        <w:rPr>
          <w:rFonts w:ascii="Arial" w:eastAsia="Arial" w:hAnsi="Arial" w:cs="Arial"/>
          <w:sz w:val="16"/>
          <w:szCs w:val="16"/>
        </w:rPr>
        <w:t>o</w:t>
      </w:r>
      <w:ins w:id="3088" w:author="Kaxiong" w:date="2021-06-10T22:22:00Z">
        <w:r w:rsidR="0093437F">
          <w:rPr>
            <w:rFonts w:ascii="Arial" w:eastAsia="Arial" w:hAnsi="Arial" w:cs="Arial"/>
            <w:sz w:val="16"/>
            <w:szCs w:val="16"/>
          </w:rPr>
          <w:t>o</w:t>
        </w:r>
      </w:ins>
      <w:r w:rsidR="00177B3C" w:rsidRPr="009623DF">
        <w:rPr>
          <w:rFonts w:ascii="Arial" w:eastAsia="Arial" w:hAnsi="Arial" w:cs="Arial"/>
          <w:sz w:val="16"/>
          <w:szCs w:val="16"/>
        </w:rPr>
        <w:t>m</w:t>
      </w:r>
      <w:proofErr w:type="spellEnd"/>
      <w:r w:rsidR="00177B3C"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fwm</w:t>
      </w:r>
      <w:proofErr w:type="spellEnd"/>
      <w:r w:rsidR="00177B3C" w:rsidRPr="009623DF">
        <w:rPr>
          <w:rFonts w:ascii="Arial" w:eastAsia="Arial" w:hAnsi="Arial" w:cs="Arial"/>
          <w:sz w:val="16"/>
          <w:szCs w:val="16"/>
        </w:rPr>
        <w:t xml:space="preserve"> </w:t>
      </w:r>
      <w:proofErr w:type="spellStart"/>
      <w:r w:rsidRPr="009623DF">
        <w:rPr>
          <w:rFonts w:ascii="Arial" w:eastAsia="Arial" w:hAnsi="Arial" w:cs="Arial"/>
          <w:sz w:val="16"/>
          <w:szCs w:val="16"/>
        </w:rPr>
        <w:t>ntawm</w:t>
      </w:r>
      <w:proofErr w:type="spellEnd"/>
      <w:r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lub</w:t>
      </w:r>
      <w:proofErr w:type="spellEnd"/>
      <w:r w:rsidR="00177B3C" w:rsidRPr="009623DF">
        <w:rPr>
          <w:rFonts w:ascii="Arial" w:eastAsia="Arial" w:hAnsi="Arial" w:cs="Arial"/>
          <w:sz w:val="16"/>
          <w:szCs w:val="16"/>
        </w:rPr>
        <w:t xml:space="preserve"> </w:t>
      </w:r>
      <w:proofErr w:type="spellStart"/>
      <w:r w:rsidR="00177B3C" w:rsidRPr="009623DF">
        <w:rPr>
          <w:rFonts w:ascii="Arial" w:eastAsia="Arial" w:hAnsi="Arial" w:cs="Arial"/>
          <w:sz w:val="16"/>
          <w:szCs w:val="16"/>
        </w:rPr>
        <w:t>xeev</w:t>
      </w:r>
      <w:proofErr w:type="spellEnd"/>
      <w:r w:rsidRPr="009623DF">
        <w:rPr>
          <w:rFonts w:ascii="Arial" w:eastAsia="Arial" w:hAnsi="Arial" w:cs="Arial"/>
          <w:sz w:val="16"/>
          <w:szCs w:val="16"/>
        </w:rPr>
        <w:t xml:space="preserve">, </w:t>
      </w:r>
      <w:proofErr w:type="spellStart"/>
      <w:ins w:id="3089" w:author="Kaxiong" w:date="2021-06-10T22:22:00Z">
        <w:r w:rsidR="0093437F">
          <w:rPr>
            <w:rFonts w:ascii="Arial" w:eastAsia="Arial" w:hAnsi="Arial" w:cs="Arial"/>
            <w:sz w:val="16"/>
            <w:szCs w:val="16"/>
          </w:rPr>
          <w:t>txheej</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txheem</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teeb</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tsa</w:t>
        </w:r>
        <w:proofErr w:type="spellEnd"/>
        <w:r w:rsidR="0093437F">
          <w:rPr>
            <w:rFonts w:ascii="Arial" w:eastAsia="Arial" w:hAnsi="Arial" w:cs="Arial"/>
            <w:sz w:val="16"/>
            <w:szCs w:val="16"/>
          </w:rPr>
          <w:t xml:space="preserve"> </w:t>
        </w:r>
      </w:ins>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ins w:id="3090" w:author="Kaxiong" w:date="2021-06-10T22:23:00Z">
        <w:r w:rsidR="0093437F">
          <w:rPr>
            <w:rFonts w:ascii="Arial" w:eastAsia="Arial" w:hAnsi="Arial" w:cs="Arial"/>
            <w:sz w:val="16"/>
            <w:szCs w:val="16"/>
          </w:rPr>
          <w:t>feem</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ntau</w:t>
        </w:r>
        <w:proofErr w:type="spellEnd"/>
        <w:r w:rsidR="0093437F">
          <w:rPr>
            <w:rFonts w:ascii="Arial" w:eastAsia="Arial" w:hAnsi="Arial" w:cs="Arial"/>
            <w:sz w:val="16"/>
            <w:szCs w:val="16"/>
          </w:rPr>
          <w:t xml:space="preserve"> </w:t>
        </w:r>
      </w:ins>
      <w:del w:id="3091" w:author="Kaxiong" w:date="2021-06-10T22:22:00Z">
        <w:r w:rsidRPr="009623DF" w:rsidDel="0093437F">
          <w:rPr>
            <w:rFonts w:ascii="Arial" w:eastAsia="Arial" w:hAnsi="Arial" w:cs="Arial"/>
            <w:sz w:val="16"/>
            <w:szCs w:val="16"/>
          </w:rPr>
          <w:delText>tswj</w:delText>
        </w:r>
        <w:r w:rsidR="00B107A8" w:rsidRPr="009623DF" w:rsidDel="0093437F">
          <w:rPr>
            <w:rFonts w:ascii="Arial" w:eastAsia="Arial" w:hAnsi="Arial" w:cs="Arial"/>
            <w:sz w:val="16"/>
            <w:szCs w:val="16"/>
          </w:rPr>
          <w:delText xml:space="preserve"> </w:delText>
        </w:r>
        <w:r w:rsidRPr="009623DF" w:rsidDel="0093437F">
          <w:rPr>
            <w:rFonts w:ascii="Arial" w:eastAsia="Arial" w:hAnsi="Arial" w:cs="Arial"/>
            <w:sz w:val="16"/>
            <w:szCs w:val="16"/>
          </w:rPr>
          <w:delText>fwm kev tswj</w:delText>
        </w:r>
        <w:r w:rsidR="00B107A8" w:rsidRPr="009623DF" w:rsidDel="0093437F">
          <w:rPr>
            <w:rFonts w:ascii="Arial" w:eastAsia="Arial" w:hAnsi="Arial" w:cs="Arial"/>
            <w:sz w:val="16"/>
            <w:szCs w:val="16"/>
          </w:rPr>
          <w:delText xml:space="preserve"> </w:delText>
        </w:r>
        <w:r w:rsidRPr="009623DF" w:rsidDel="0093437F">
          <w:rPr>
            <w:rFonts w:ascii="Arial" w:eastAsia="Arial" w:hAnsi="Arial" w:cs="Arial"/>
            <w:sz w:val="16"/>
            <w:szCs w:val="16"/>
          </w:rPr>
          <w:delText xml:space="preserve">fwm </w:delText>
        </w:r>
      </w:del>
      <w:proofErr w:type="spellStart"/>
      <w:r w:rsidRPr="009623DF">
        <w:rPr>
          <w:rFonts w:ascii="Arial" w:eastAsia="Arial" w:hAnsi="Arial" w:cs="Arial"/>
          <w:sz w:val="16"/>
          <w:szCs w:val="16"/>
        </w:rPr>
        <w:t>tseem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suav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nrog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w:t>
      </w:r>
      <w:proofErr w:type="spellStart"/>
      <w:r w:rsidRPr="009623DF">
        <w:rPr>
          <w:rFonts w:ascii="Arial" w:eastAsia="Arial" w:hAnsi="Arial" w:cs="Arial"/>
          <w:sz w:val="16"/>
          <w:szCs w:val="16"/>
        </w:rPr>
        <w:t>ntau</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lub</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yam li </w:t>
      </w:r>
      <w:proofErr w:type="spellStart"/>
      <w:r w:rsidR="00B107A8" w:rsidRPr="009623DF">
        <w:rPr>
          <w:rFonts w:ascii="Arial" w:eastAsia="Arial" w:hAnsi="Arial" w:cs="Arial"/>
          <w:sz w:val="16"/>
          <w:szCs w:val="16"/>
        </w:rPr>
        <w:t>pej</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xeem</w:t>
      </w:r>
      <w:proofErr w:type="spellEnd"/>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cov </w:t>
      </w:r>
      <w:proofErr w:type="spellStart"/>
      <w:r w:rsidRPr="009623DF">
        <w:rPr>
          <w:rFonts w:ascii="Arial" w:eastAsia="Arial" w:hAnsi="Arial" w:cs="Arial"/>
          <w:sz w:val="16"/>
          <w:szCs w:val="16"/>
        </w:rPr>
        <w:t>txheej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txheem</w:t>
      </w:r>
      <w:proofErr w:type="spellEnd"/>
      <w:r w:rsidRPr="009623DF">
        <w:rPr>
          <w:rFonts w:ascii="Arial" w:eastAsia="Arial" w:hAnsi="Arial" w:cs="Arial"/>
          <w:sz w:val="16"/>
          <w:szCs w:val="16"/>
        </w:rPr>
        <w:t xml:space="preserve"> cov </w:t>
      </w:r>
      <w:proofErr w:type="spellStart"/>
      <w:r w:rsidRPr="009623DF">
        <w:rPr>
          <w:rFonts w:ascii="Arial" w:eastAsia="Arial" w:hAnsi="Arial" w:cs="Arial"/>
          <w:sz w:val="16"/>
          <w:szCs w:val="16"/>
        </w:rPr>
        <w:t>lus</w:t>
      </w:r>
      <w:proofErr w:type="spellEnd"/>
      <w:r w:rsidRPr="009623DF">
        <w:rPr>
          <w:rFonts w:ascii="Arial" w:eastAsia="Arial" w:hAnsi="Arial" w:cs="Arial"/>
          <w:sz w:val="16"/>
          <w:szCs w:val="16"/>
        </w:rPr>
        <w:t xml:space="preserve"> </w:t>
      </w:r>
      <w:proofErr w:type="spellStart"/>
      <w:ins w:id="3092" w:author="Kaxiong" w:date="2021-06-10T22:24:00Z">
        <w:r w:rsidR="0093437F">
          <w:rPr>
            <w:rFonts w:ascii="Arial" w:eastAsia="Arial" w:hAnsi="Arial" w:cs="Arial"/>
            <w:sz w:val="16"/>
            <w:szCs w:val="16"/>
          </w:rPr>
          <w:t>tawm</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tswv</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yim</w:t>
        </w:r>
      </w:ins>
      <w:proofErr w:type="spellEnd"/>
      <w:del w:id="3093" w:author="Kaxiong" w:date="2021-06-10T22:24:00Z">
        <w:r w:rsidRPr="009623DF" w:rsidDel="0093437F">
          <w:rPr>
            <w:rFonts w:ascii="Arial" w:eastAsia="Arial" w:hAnsi="Arial" w:cs="Arial"/>
            <w:sz w:val="16"/>
            <w:szCs w:val="16"/>
          </w:rPr>
          <w:delText>pom zoo</w:delText>
        </w:r>
      </w:del>
      <w:r w:rsidRPr="009623DF">
        <w:rPr>
          <w:rFonts w:ascii="Arial" w:eastAsia="Arial" w:hAnsi="Arial" w:cs="Arial"/>
          <w:sz w:val="16"/>
          <w:szCs w:val="16"/>
        </w:rPr>
        <w:t xml:space="preserve">, cov </w:t>
      </w:r>
      <w:proofErr w:type="spellStart"/>
      <w:r w:rsidRPr="009623DF">
        <w:rPr>
          <w:rFonts w:ascii="Arial" w:eastAsia="Arial" w:hAnsi="Arial" w:cs="Arial"/>
          <w:sz w:val="16"/>
          <w:szCs w:val="16"/>
        </w:rPr>
        <w:t>lus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thawj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nyob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cov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los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ib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feem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ntawm</w:t>
      </w:r>
      <w:proofErr w:type="spellEnd"/>
      <w:r w:rsidRPr="009623DF">
        <w:rPr>
          <w:rFonts w:ascii="Arial" w:eastAsia="Arial" w:hAnsi="Arial" w:cs="Arial"/>
          <w:sz w:val="16"/>
          <w:szCs w:val="16"/>
        </w:rPr>
        <w:t xml:space="preserve"> cov </w:t>
      </w:r>
      <w:proofErr w:type="spellStart"/>
      <w:r w:rsidRPr="009623DF">
        <w:rPr>
          <w:rFonts w:ascii="Arial" w:eastAsia="Arial" w:hAnsi="Arial" w:cs="Arial"/>
          <w:sz w:val="16"/>
          <w:szCs w:val="16"/>
        </w:rPr>
        <w:t>ntaub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ntawv</w:t>
      </w:r>
      <w:proofErr w:type="spellEnd"/>
      <w:r w:rsidRPr="009623DF">
        <w:rPr>
          <w:rFonts w:ascii="Arial" w:eastAsia="Arial" w:hAnsi="Arial" w:cs="Arial"/>
          <w:sz w:val="16"/>
          <w:szCs w:val="16"/>
        </w:rPr>
        <w:t xml:space="preserve"> </w:t>
      </w:r>
      <w:proofErr w:type="spellStart"/>
      <w:ins w:id="3094" w:author="Kaxiong" w:date="2021-06-10T22:26:00Z">
        <w:r w:rsidR="0093437F">
          <w:rPr>
            <w:rFonts w:ascii="Arial" w:eastAsia="Arial" w:hAnsi="Arial" w:cs="Arial"/>
            <w:sz w:val="16"/>
            <w:szCs w:val="16"/>
          </w:rPr>
          <w:t>khaws</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tseg</w:t>
        </w:r>
        <w:proofErr w:type="spellEnd"/>
        <w:r w:rsidR="0093437F">
          <w:rPr>
            <w:rFonts w:ascii="Arial" w:eastAsia="Arial" w:hAnsi="Arial" w:cs="Arial"/>
            <w:sz w:val="16"/>
            <w:szCs w:val="16"/>
          </w:rPr>
          <w:t xml:space="preserve"> </w:t>
        </w:r>
      </w:ins>
      <w:del w:id="3095" w:author="Kaxiong" w:date="2021-06-10T22:27:00Z">
        <w:r w:rsidRPr="009623DF" w:rsidDel="0093437F">
          <w:rPr>
            <w:rFonts w:ascii="Arial" w:eastAsia="Arial" w:hAnsi="Arial" w:cs="Arial"/>
            <w:sz w:val="16"/>
            <w:szCs w:val="16"/>
          </w:rPr>
          <w:delText xml:space="preserve">tsim cov cai tswj hwm </w:delText>
        </w:r>
      </w:del>
      <w:proofErr w:type="spellStart"/>
      <w:r w:rsidRPr="009623DF">
        <w:rPr>
          <w:rFonts w:ascii="Arial" w:eastAsia="Arial" w:hAnsi="Arial" w:cs="Arial"/>
          <w:sz w:val="16"/>
          <w:szCs w:val="16"/>
        </w:rPr>
        <w:t>uas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chaw </w:t>
      </w:r>
      <w:proofErr w:type="spellStart"/>
      <w:r w:rsidRPr="009623DF">
        <w:rPr>
          <w:rFonts w:ascii="Arial" w:eastAsia="Arial" w:hAnsi="Arial" w:cs="Arial"/>
          <w:sz w:val="16"/>
          <w:szCs w:val="16"/>
        </w:rPr>
        <w:t>hauj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ins w:id="3096" w:author="Kaxiong" w:date="2021-06-10T22:27:00Z">
        <w:r w:rsidR="0093437F">
          <w:rPr>
            <w:rFonts w:ascii="Arial" w:eastAsia="Arial" w:hAnsi="Arial" w:cs="Arial"/>
            <w:sz w:val="16"/>
            <w:szCs w:val="16"/>
          </w:rPr>
          <w:t>tswj</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hwm</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txoj</w:t>
        </w:r>
        <w:proofErr w:type="spellEnd"/>
        <w:r w:rsidR="0093437F">
          <w:rPr>
            <w:rFonts w:ascii="Arial" w:eastAsia="Arial" w:hAnsi="Arial" w:cs="Arial"/>
            <w:sz w:val="16"/>
            <w:szCs w:val="16"/>
          </w:rPr>
          <w:t xml:space="preserve"> </w:t>
        </w:r>
        <w:proofErr w:type="spellStart"/>
        <w:r w:rsidR="0093437F">
          <w:rPr>
            <w:rFonts w:ascii="Arial" w:eastAsia="Arial" w:hAnsi="Arial" w:cs="Arial"/>
            <w:sz w:val="16"/>
            <w:szCs w:val="16"/>
          </w:rPr>
          <w:t>cai</w:t>
        </w:r>
        <w:proofErr w:type="spellEnd"/>
        <w:r w:rsidR="0093437F">
          <w:rPr>
            <w:rFonts w:ascii="Arial" w:eastAsia="Arial" w:hAnsi="Arial" w:cs="Arial"/>
            <w:sz w:val="16"/>
            <w:szCs w:val="16"/>
          </w:rPr>
          <w:t xml:space="preserve"> </w:t>
        </w:r>
      </w:ins>
      <w:proofErr w:type="spellStart"/>
      <w:r w:rsidRPr="009623DF">
        <w:rPr>
          <w:rFonts w:ascii="Arial" w:eastAsia="Arial" w:hAnsi="Arial" w:cs="Arial"/>
          <w:sz w:val="16"/>
          <w:szCs w:val="16"/>
        </w:rPr>
        <w:t>yuav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tsum</w:t>
      </w:r>
      <w:proofErr w:type="spellEnd"/>
      <w:r w:rsidRPr="009623DF">
        <w:rPr>
          <w:rFonts w:ascii="Arial" w:eastAsia="Arial" w:hAnsi="Arial" w:cs="Arial"/>
          <w:sz w:val="16"/>
          <w:szCs w:val="16"/>
        </w:rPr>
        <w:t xml:space="preserve"> tau </w:t>
      </w:r>
      <w:proofErr w:type="spellStart"/>
      <w:r w:rsidRPr="009623DF">
        <w:rPr>
          <w:rFonts w:ascii="Arial" w:eastAsia="Arial" w:hAnsi="Arial" w:cs="Arial"/>
          <w:sz w:val="16"/>
          <w:szCs w:val="16"/>
        </w:rPr>
        <w:t>txiav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txim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ntej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tiav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tsab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ins w:id="3097" w:author="Kaxiong" w:date="2021-06-10T22:28:00Z">
        <w:r w:rsidR="001B2CF5">
          <w:rPr>
            <w:rFonts w:ascii="Arial" w:eastAsia="Arial" w:hAnsi="Arial" w:cs="Arial"/>
            <w:sz w:val="16"/>
            <w:szCs w:val="16"/>
          </w:rPr>
          <w:t>uas</w:t>
        </w:r>
        <w:proofErr w:type="spellEnd"/>
        <w:r w:rsidR="001B2CF5">
          <w:rPr>
            <w:rFonts w:ascii="Arial" w:eastAsia="Arial" w:hAnsi="Arial" w:cs="Arial"/>
            <w:sz w:val="16"/>
            <w:szCs w:val="16"/>
          </w:rPr>
          <w:t xml:space="preserve"> tau </w:t>
        </w:r>
        <w:proofErr w:type="spellStart"/>
        <w:r w:rsidR="001B2CF5">
          <w:rPr>
            <w:rFonts w:ascii="Arial" w:eastAsia="Arial" w:hAnsi="Arial" w:cs="Arial"/>
            <w:sz w:val="16"/>
            <w:szCs w:val="16"/>
          </w:rPr>
          <w:t>thov</w:t>
        </w:r>
      </w:ins>
      <w:proofErr w:type="spellEnd"/>
      <w:del w:id="3098" w:author="Kaxiong" w:date="2021-06-10T22:28:00Z">
        <w:r w:rsidRPr="009623DF" w:rsidDel="001B2CF5">
          <w:rPr>
            <w:rFonts w:ascii="Arial" w:eastAsia="Arial" w:hAnsi="Arial" w:cs="Arial"/>
            <w:sz w:val="16"/>
            <w:szCs w:val="16"/>
          </w:rPr>
          <w:delText>kav</w:delText>
        </w:r>
      </w:del>
      <w:r w:rsidRPr="009623DF">
        <w:rPr>
          <w:rFonts w:ascii="Arial" w:eastAsia="Arial" w:hAnsi="Arial" w:cs="Arial"/>
          <w:sz w:val="16"/>
          <w:szCs w:val="16"/>
        </w:rPr>
        <w:t xml:space="preserve">. </w:t>
      </w:r>
      <w:ins w:id="3099" w:author="Kaxiong" w:date="2021-06-10T22:39:00Z">
        <w:r w:rsidR="003A6F4F">
          <w:rPr>
            <w:rFonts w:ascii="Arial" w:eastAsia="Arial" w:hAnsi="Arial" w:cs="Arial"/>
            <w:sz w:val="16"/>
            <w:szCs w:val="16"/>
          </w:rPr>
          <w:t xml:space="preserve">Cov </w:t>
        </w:r>
        <w:proofErr w:type="spellStart"/>
        <w:r w:rsidR="003A6F4F">
          <w:rPr>
            <w:rFonts w:ascii="Arial" w:eastAsia="Arial" w:hAnsi="Arial" w:cs="Arial"/>
            <w:sz w:val="16"/>
            <w:szCs w:val="16"/>
          </w:rPr>
          <w:t>rooj</w:t>
        </w:r>
        <w:proofErr w:type="spellEnd"/>
        <w:r w:rsidR="003A6F4F">
          <w:rPr>
            <w:rFonts w:ascii="Arial" w:eastAsia="Arial" w:hAnsi="Arial" w:cs="Arial"/>
            <w:sz w:val="16"/>
            <w:szCs w:val="16"/>
          </w:rPr>
          <w:t xml:space="preserve"> sib </w:t>
        </w:r>
        <w:proofErr w:type="spellStart"/>
        <w:r w:rsidR="003A6F4F">
          <w:rPr>
            <w:rFonts w:ascii="Arial" w:eastAsia="Arial" w:hAnsi="Arial" w:cs="Arial"/>
            <w:sz w:val="16"/>
            <w:szCs w:val="16"/>
          </w:rPr>
          <w:t>tham</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p</w:t>
        </w:r>
      </w:ins>
      <w:del w:id="3100" w:author="Kaxiong" w:date="2021-06-10T22:39:00Z">
        <w:r w:rsidRPr="009623DF" w:rsidDel="003A6F4F">
          <w:rPr>
            <w:rFonts w:ascii="Arial" w:eastAsia="Arial" w:hAnsi="Arial" w:cs="Arial"/>
            <w:sz w:val="16"/>
            <w:szCs w:val="16"/>
          </w:rPr>
          <w:delText>P</w:delText>
        </w:r>
      </w:del>
      <w:r w:rsidRPr="009623DF">
        <w:rPr>
          <w:rFonts w:ascii="Arial" w:eastAsia="Arial" w:hAnsi="Arial" w:cs="Arial"/>
          <w:sz w:val="16"/>
          <w:szCs w:val="16"/>
        </w:rPr>
        <w:t>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del w:id="3101" w:author="Kaxiong" w:date="2021-06-10T22:40:00Z">
        <w:r w:rsidRPr="009623DF" w:rsidDel="003A6F4F">
          <w:rPr>
            <w:rFonts w:ascii="Arial" w:eastAsia="Arial" w:hAnsi="Arial" w:cs="Arial"/>
            <w:sz w:val="16"/>
            <w:szCs w:val="16"/>
          </w:rPr>
          <w:delText xml:space="preserve">hnov </w:delText>
        </w:r>
        <w:r w:rsidR="00B107A8" w:rsidRPr="009623DF" w:rsidDel="003A6F4F">
          <w:rPr>
            <w:rFonts w:ascii="Arial" w:eastAsia="Arial" w:hAnsi="Arial" w:cs="Arial"/>
            <w:sz w:val="16"/>
            <w:szCs w:val="16"/>
          </w:rPr>
          <w:delText xml:space="preserve">tias </w:delText>
        </w:r>
      </w:del>
      <w:del w:id="3102" w:author="Kaxiong" w:date="2021-06-10T22:29:00Z">
        <w:r w:rsidRPr="009623DF" w:rsidDel="001B2CF5">
          <w:rPr>
            <w:rFonts w:ascii="Arial" w:eastAsia="Arial" w:hAnsi="Arial" w:cs="Arial"/>
            <w:sz w:val="16"/>
            <w:szCs w:val="16"/>
          </w:rPr>
          <w:delText xml:space="preserve">pej xeem </w:delText>
        </w:r>
      </w:del>
      <w:proofErr w:type="spellStart"/>
      <w:r w:rsidRPr="009623DF">
        <w:rPr>
          <w:rFonts w:ascii="Arial" w:eastAsia="Arial" w:hAnsi="Arial" w:cs="Arial"/>
          <w:sz w:val="16"/>
          <w:szCs w:val="16"/>
        </w:rPr>
        <w:t>tuaj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muab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kev</w:t>
      </w:r>
      <w:proofErr w:type="spellEnd"/>
      <w:r w:rsidRPr="009623DF">
        <w:rPr>
          <w:rFonts w:ascii="Arial" w:eastAsia="Arial" w:hAnsi="Arial" w:cs="Arial"/>
          <w:sz w:val="16"/>
          <w:szCs w:val="16"/>
        </w:rPr>
        <w:t xml:space="preserve"> zoo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thiab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ins w:id="3103" w:author="Kaxiong" w:date="2021-06-10T22:29:00Z">
        <w:r w:rsidR="001B2CF5">
          <w:rPr>
            <w:rFonts w:ascii="Arial" w:eastAsia="Arial" w:hAnsi="Arial" w:cs="Arial"/>
            <w:sz w:val="16"/>
            <w:szCs w:val="16"/>
          </w:rPr>
          <w:t>tus</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uas</w:t>
        </w:r>
        <w:proofErr w:type="spellEnd"/>
        <w:r w:rsidR="001B2CF5">
          <w:rPr>
            <w:rFonts w:ascii="Arial" w:eastAsia="Arial" w:hAnsi="Arial" w:cs="Arial"/>
            <w:sz w:val="16"/>
            <w:szCs w:val="16"/>
          </w:rPr>
          <w:t xml:space="preserve"> </w:t>
        </w:r>
      </w:ins>
      <w:ins w:id="3104" w:author="Kaxiong" w:date="2021-06-10T22:30:00Z">
        <w:r w:rsidR="001B2CF5">
          <w:rPr>
            <w:rFonts w:ascii="Arial" w:eastAsia="Arial" w:hAnsi="Arial" w:cs="Arial"/>
            <w:sz w:val="16"/>
            <w:szCs w:val="16"/>
          </w:rPr>
          <w:t xml:space="preserve">tau </w:t>
        </w:r>
        <w:proofErr w:type="spellStart"/>
        <w:r w:rsidR="001B2CF5">
          <w:rPr>
            <w:rFonts w:ascii="Arial" w:eastAsia="Arial" w:hAnsi="Arial" w:cs="Arial"/>
            <w:sz w:val="16"/>
            <w:szCs w:val="16"/>
          </w:rPr>
          <w:t>qhia</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rau</w:t>
        </w:r>
        <w:proofErr w:type="spellEnd"/>
        <w:r w:rsidR="001B2CF5">
          <w:rPr>
            <w:rFonts w:ascii="Arial" w:eastAsia="Arial" w:hAnsi="Arial" w:cs="Arial"/>
            <w:sz w:val="16"/>
            <w:szCs w:val="16"/>
          </w:rPr>
          <w:t xml:space="preserve"> </w:t>
        </w:r>
      </w:ins>
      <w:r w:rsidRPr="009623DF">
        <w:rPr>
          <w:rFonts w:ascii="Arial" w:eastAsia="Arial" w:hAnsi="Arial" w:cs="Arial"/>
          <w:sz w:val="16"/>
          <w:szCs w:val="16"/>
        </w:rPr>
        <w:t xml:space="preserve">cov </w:t>
      </w:r>
      <w:proofErr w:type="spellStart"/>
      <w:r w:rsidRPr="009623DF">
        <w:rPr>
          <w:rFonts w:ascii="Arial" w:eastAsia="Arial" w:hAnsi="Arial" w:cs="Arial"/>
          <w:sz w:val="16"/>
          <w:szCs w:val="16"/>
        </w:rPr>
        <w:t>neeg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liaj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teb</w:t>
      </w:r>
      <w:proofErr w:type="spellEnd"/>
      <w:r w:rsidRPr="009623DF">
        <w:rPr>
          <w:rFonts w:ascii="Arial" w:eastAsia="Arial" w:hAnsi="Arial" w:cs="Arial"/>
          <w:sz w:val="16"/>
          <w:szCs w:val="16"/>
        </w:rPr>
        <w:t xml:space="preserve"> </w:t>
      </w:r>
      <w:proofErr w:type="spellStart"/>
      <w:ins w:id="3105" w:author="Kaxiong" w:date="2021-06-10T22:30:00Z">
        <w:r w:rsidR="001B2CF5">
          <w:rPr>
            <w:rFonts w:ascii="Arial" w:eastAsia="Arial" w:hAnsi="Arial" w:cs="Arial"/>
            <w:sz w:val="16"/>
            <w:szCs w:val="16"/>
          </w:rPr>
          <w:t>kom</w:t>
        </w:r>
        <w:proofErr w:type="spellEnd"/>
        <w:r w:rsidR="001B2CF5">
          <w:rPr>
            <w:rFonts w:ascii="Arial" w:eastAsia="Arial" w:hAnsi="Arial" w:cs="Arial"/>
            <w:sz w:val="16"/>
            <w:szCs w:val="16"/>
          </w:rPr>
          <w:t xml:space="preserve"> tau </w:t>
        </w:r>
        <w:proofErr w:type="spellStart"/>
        <w:r w:rsidR="001B2CF5">
          <w:rPr>
            <w:rFonts w:ascii="Arial" w:eastAsia="Arial" w:hAnsi="Arial" w:cs="Arial"/>
            <w:sz w:val="16"/>
            <w:szCs w:val="16"/>
          </w:rPr>
          <w:t>tawm</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suab</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nrog</w:t>
        </w:r>
      </w:ins>
      <w:proofErr w:type="spellEnd"/>
      <w:del w:id="3106" w:author="Kaxiong" w:date="2021-06-10T22:31:00Z">
        <w:r w:rsidRPr="009623DF" w:rsidDel="001B2CF5">
          <w:rPr>
            <w:rFonts w:ascii="Arial" w:eastAsia="Arial" w:hAnsi="Arial" w:cs="Arial"/>
            <w:sz w:val="16"/>
            <w:szCs w:val="16"/>
          </w:rPr>
          <w:delText>zoo siab kom koj lub suab hnov</w:delText>
        </w:r>
      </w:del>
      <w:r w:rsidRPr="009623DF">
        <w:rPr>
          <w:rFonts w:ascii="Arial" w:eastAsia="Arial" w:hAnsi="Arial" w:cs="Arial"/>
          <w:sz w:val="16"/>
          <w:szCs w:val="16"/>
        </w:rPr>
        <w:t xml:space="preserve">. </w:t>
      </w:r>
      <w:proofErr w:type="spellStart"/>
      <w:r w:rsidRPr="009623DF">
        <w:rPr>
          <w:rFonts w:ascii="Arial" w:eastAsia="Arial" w:hAnsi="Arial" w:cs="Arial"/>
          <w:sz w:val="16"/>
          <w:szCs w:val="16"/>
        </w:rPr>
        <w:t>Hmoov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tsis</w:t>
      </w:r>
      <w:proofErr w:type="spellEnd"/>
      <w:r w:rsidRPr="009623DF">
        <w:rPr>
          <w:rFonts w:ascii="Arial" w:eastAsia="Arial" w:hAnsi="Arial" w:cs="Arial"/>
          <w:sz w:val="16"/>
          <w:szCs w:val="16"/>
        </w:rPr>
        <w:t xml:space="preserve"> zoo, </w:t>
      </w:r>
      <w:ins w:id="3107" w:author="Kaxiong" w:date="2021-06-10T22:31:00Z">
        <w:r w:rsidR="001B2CF5">
          <w:rPr>
            <w:rFonts w:ascii="Arial" w:eastAsia="Arial" w:hAnsi="Arial" w:cs="Arial"/>
            <w:sz w:val="16"/>
            <w:szCs w:val="16"/>
          </w:rPr>
          <w:t>cov</w:t>
        </w:r>
      </w:ins>
      <w:ins w:id="3108" w:author="Kaxiong" w:date="2021-06-10T22:32:00Z">
        <w:r w:rsidR="001B2CF5">
          <w:rPr>
            <w:rFonts w:ascii="Arial" w:eastAsia="Arial" w:hAnsi="Arial" w:cs="Arial"/>
            <w:sz w:val="16"/>
            <w:szCs w:val="16"/>
          </w:rPr>
          <w:t xml:space="preserve"> chaw </w:t>
        </w:r>
        <w:proofErr w:type="spellStart"/>
        <w:r w:rsidR="001B2CF5">
          <w:rPr>
            <w:rFonts w:ascii="Arial" w:eastAsia="Arial" w:hAnsi="Arial" w:cs="Arial"/>
            <w:sz w:val="16"/>
            <w:szCs w:val="16"/>
          </w:rPr>
          <w:t>ua</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hauj</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lwm</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tswj</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hwm</w:t>
        </w:r>
        <w:proofErr w:type="spellEnd"/>
        <w:r w:rsidR="001B2CF5">
          <w:rPr>
            <w:rFonts w:ascii="Arial" w:eastAsia="Arial" w:hAnsi="Arial" w:cs="Arial"/>
            <w:sz w:val="16"/>
            <w:szCs w:val="16"/>
          </w:rPr>
          <w:t xml:space="preserve"> </w:t>
        </w:r>
      </w:ins>
      <w:del w:id="3109" w:author="Kaxiong" w:date="2021-06-10T22:32:00Z">
        <w:r w:rsidRPr="009623DF" w:rsidDel="001B2CF5">
          <w:rPr>
            <w:rFonts w:ascii="Arial" w:eastAsia="Arial" w:hAnsi="Arial" w:cs="Arial"/>
            <w:sz w:val="16"/>
            <w:szCs w:val="16"/>
          </w:rPr>
          <w:delText>txoj cai tswj</w:delText>
        </w:r>
        <w:r w:rsidR="00B107A8" w:rsidRPr="009623DF" w:rsidDel="001B2CF5">
          <w:rPr>
            <w:rFonts w:ascii="Arial" w:eastAsia="Arial" w:hAnsi="Arial" w:cs="Arial"/>
            <w:sz w:val="16"/>
            <w:szCs w:val="16"/>
          </w:rPr>
          <w:delText xml:space="preserve"> </w:delText>
        </w:r>
        <w:r w:rsidRPr="009623DF" w:rsidDel="001B2CF5">
          <w:rPr>
            <w:rFonts w:ascii="Arial" w:eastAsia="Arial" w:hAnsi="Arial" w:cs="Arial"/>
            <w:sz w:val="16"/>
            <w:szCs w:val="16"/>
          </w:rPr>
          <w:delText xml:space="preserve">fwm </w:delText>
        </w:r>
      </w:del>
      <w:proofErr w:type="spellStart"/>
      <w:r w:rsidRPr="009623DF">
        <w:rPr>
          <w:rFonts w:ascii="Arial" w:eastAsia="Arial" w:hAnsi="Arial" w:cs="Arial"/>
          <w:sz w:val="16"/>
          <w:szCs w:val="16"/>
        </w:rPr>
        <w:t>tsis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yuav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muaj</w:t>
      </w:r>
      <w:proofErr w:type="spellEnd"/>
      <w:r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lub</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cov chaw </w:t>
      </w:r>
      <w:proofErr w:type="spellStart"/>
      <w:r w:rsidRPr="009623DF">
        <w:rPr>
          <w:rFonts w:ascii="Arial" w:eastAsia="Arial" w:hAnsi="Arial" w:cs="Arial"/>
          <w:sz w:val="16"/>
          <w:szCs w:val="16"/>
        </w:rPr>
        <w:t>uas</w:t>
      </w:r>
      <w:proofErr w:type="spellEnd"/>
      <w:r w:rsidRPr="009623DF">
        <w:rPr>
          <w:rFonts w:ascii="Arial" w:eastAsia="Arial" w:hAnsi="Arial" w:cs="Arial"/>
          <w:sz w:val="16"/>
          <w:szCs w:val="16"/>
        </w:rPr>
        <w:t xml:space="preserve"> </w:t>
      </w:r>
      <w:proofErr w:type="spellStart"/>
      <w:ins w:id="3110" w:author="Kaxiong" w:date="2021-06-10T22:33:00Z">
        <w:r w:rsidR="001B2CF5">
          <w:rPr>
            <w:rFonts w:ascii="Arial" w:eastAsia="Arial" w:hAnsi="Arial" w:cs="Arial"/>
            <w:sz w:val="16"/>
            <w:szCs w:val="16"/>
          </w:rPr>
          <w:t>nkag</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mus</w:t>
        </w:r>
        <w:proofErr w:type="spellEnd"/>
        <w:r w:rsidR="001B2CF5">
          <w:rPr>
            <w:rFonts w:ascii="Arial" w:eastAsia="Arial" w:hAnsi="Arial" w:cs="Arial"/>
            <w:sz w:val="16"/>
            <w:szCs w:val="16"/>
          </w:rPr>
          <w:t xml:space="preserve"> </w:t>
        </w:r>
      </w:ins>
      <w:proofErr w:type="spellStart"/>
      <w:r w:rsidRPr="009623DF">
        <w:rPr>
          <w:rFonts w:ascii="Arial" w:eastAsia="Arial" w:hAnsi="Arial" w:cs="Arial"/>
          <w:sz w:val="16"/>
          <w:szCs w:val="16"/>
        </w:rPr>
        <w:t>yooj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yim</w:t>
      </w:r>
      <w:proofErr w:type="spellEnd"/>
      <w:r w:rsidRPr="009623DF">
        <w:rPr>
          <w:rFonts w:ascii="Arial" w:eastAsia="Arial" w:hAnsi="Arial" w:cs="Arial"/>
          <w:sz w:val="16"/>
          <w:szCs w:val="16"/>
        </w:rPr>
        <w:t xml:space="preserve"> </w:t>
      </w:r>
      <w:del w:id="3111" w:author="Kaxiong" w:date="2021-06-10T22:33:00Z">
        <w:r w:rsidR="00B107A8" w:rsidRPr="009623DF" w:rsidDel="001B2CF5">
          <w:rPr>
            <w:rFonts w:ascii="Arial" w:eastAsia="Arial" w:hAnsi="Arial" w:cs="Arial"/>
            <w:sz w:val="16"/>
            <w:szCs w:val="16"/>
          </w:rPr>
          <w:delText xml:space="preserve">kom </w:delText>
        </w:r>
        <w:r w:rsidRPr="009623DF" w:rsidDel="001B2CF5">
          <w:rPr>
            <w:rFonts w:ascii="Arial" w:eastAsia="Arial" w:hAnsi="Arial" w:cs="Arial"/>
            <w:sz w:val="16"/>
            <w:szCs w:val="16"/>
          </w:rPr>
          <w:delText xml:space="preserve">nkag mus </w:delText>
        </w:r>
      </w:del>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txhua</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cheeb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tsam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Yog</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paub</w:t>
      </w:r>
      <w:proofErr w:type="spellEnd"/>
      <w:r w:rsidRPr="009623DF">
        <w:rPr>
          <w:rFonts w:ascii="Arial" w:eastAsia="Arial" w:hAnsi="Arial" w:cs="Arial"/>
          <w:sz w:val="16"/>
          <w:szCs w:val="16"/>
        </w:rPr>
        <w:t xml:space="preserve"> los </w:t>
      </w:r>
      <w:proofErr w:type="spellStart"/>
      <w:r w:rsidRPr="009623DF">
        <w:rPr>
          <w:rFonts w:ascii="Arial" w:eastAsia="Arial" w:hAnsi="Arial" w:cs="Arial"/>
          <w:sz w:val="16"/>
          <w:szCs w:val="16"/>
        </w:rPr>
        <w:t>ntawm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rooj</w:t>
      </w:r>
      <w:proofErr w:type="spellEnd"/>
      <w:r w:rsidRPr="009623DF">
        <w:rPr>
          <w:rFonts w:ascii="Arial" w:eastAsia="Arial" w:hAnsi="Arial" w:cs="Arial"/>
          <w:sz w:val="16"/>
          <w:szCs w:val="16"/>
        </w:rPr>
        <w:t xml:space="preserve"> 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w:t>
      </w:r>
      <w:proofErr w:type="spellStart"/>
      <w:ins w:id="3112" w:author="Kaxiong" w:date="2021-06-10T22:34:00Z">
        <w:r w:rsidR="001B2CF5">
          <w:rPr>
            <w:rFonts w:ascii="Arial" w:eastAsia="Arial" w:hAnsi="Arial" w:cs="Arial"/>
            <w:sz w:val="16"/>
            <w:szCs w:val="16"/>
          </w:rPr>
          <w:t>pej</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xeem</w:t>
        </w:r>
        <w:proofErr w:type="spellEnd"/>
        <w:r w:rsidR="001B2CF5">
          <w:rPr>
            <w:rFonts w:ascii="Arial" w:eastAsia="Arial" w:hAnsi="Arial" w:cs="Arial"/>
            <w:sz w:val="16"/>
            <w:szCs w:val="16"/>
          </w:rPr>
          <w:t xml:space="preserve"> </w:t>
        </w:r>
      </w:ins>
      <w:proofErr w:type="spellStart"/>
      <w:r w:rsidRPr="009623DF">
        <w:rPr>
          <w:rFonts w:ascii="Arial" w:eastAsia="Arial" w:hAnsi="Arial" w:cs="Arial"/>
          <w:sz w:val="16"/>
          <w:szCs w:val="16"/>
        </w:rPr>
        <w:t>uas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tsis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tuaj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yeem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tuaj</w:t>
      </w:r>
      <w:proofErr w:type="spellEnd"/>
      <w:r w:rsidRPr="009623DF">
        <w:rPr>
          <w:rFonts w:ascii="Arial" w:eastAsia="Arial" w:hAnsi="Arial" w:cs="Arial"/>
          <w:sz w:val="16"/>
          <w:szCs w:val="16"/>
        </w:rPr>
        <w:t xml:space="preserve"> </w:t>
      </w:r>
      <w:proofErr w:type="spellStart"/>
      <w:ins w:id="3113" w:author="Kaxiong" w:date="2021-06-10T22:35:00Z">
        <w:r w:rsidR="001B2CF5">
          <w:rPr>
            <w:rFonts w:ascii="Arial" w:eastAsia="Arial" w:hAnsi="Arial" w:cs="Arial"/>
            <w:sz w:val="16"/>
            <w:szCs w:val="16"/>
          </w:rPr>
          <w:t>koom</w:t>
        </w:r>
        <w:proofErr w:type="spellEnd"/>
        <w:r w:rsidR="001B2CF5">
          <w:rPr>
            <w:rFonts w:ascii="Arial" w:eastAsia="Arial" w:hAnsi="Arial" w:cs="Arial"/>
            <w:sz w:val="16"/>
            <w:szCs w:val="16"/>
          </w:rPr>
          <w:t xml:space="preserve"> tau yam</w:t>
        </w:r>
      </w:ins>
      <w:del w:id="3114" w:author="Kaxiong" w:date="2021-06-10T22:35:00Z">
        <w:r w:rsidRPr="009623DF" w:rsidDel="001B2CF5">
          <w:rPr>
            <w:rFonts w:ascii="Arial" w:eastAsia="Arial" w:hAnsi="Arial" w:cs="Arial"/>
            <w:sz w:val="16"/>
            <w:szCs w:val="16"/>
          </w:rPr>
          <w:delText>ntsib ib tus neeg</w:delText>
        </w:r>
      </w:del>
      <w:r w:rsidRPr="009623DF">
        <w:rPr>
          <w:rFonts w:ascii="Arial" w:eastAsia="Arial" w:hAnsi="Arial" w:cs="Arial"/>
          <w:sz w:val="16"/>
          <w:szCs w:val="16"/>
        </w:rPr>
        <w:t xml:space="preserve"> </w:t>
      </w:r>
      <w:proofErr w:type="spellStart"/>
      <w:r w:rsidRPr="009623DF">
        <w:rPr>
          <w:rFonts w:ascii="Arial" w:eastAsia="Arial" w:hAnsi="Arial" w:cs="Arial"/>
          <w:sz w:val="16"/>
          <w:szCs w:val="16"/>
        </w:rPr>
        <w:t>yooj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yim</w:t>
      </w:r>
      <w:proofErr w:type="spellEnd"/>
      <w:ins w:id="3115" w:author="Kaxiong" w:date="2021-06-10T22:35:00Z">
        <w:r w:rsidR="001B2CF5">
          <w:rPr>
            <w:rFonts w:ascii="Arial" w:eastAsia="Arial" w:hAnsi="Arial" w:cs="Arial"/>
            <w:sz w:val="16"/>
            <w:szCs w:val="16"/>
          </w:rPr>
          <w:t xml:space="preserve"> </w:t>
        </w:r>
        <w:proofErr w:type="spellStart"/>
        <w:r w:rsidR="001B2CF5">
          <w:rPr>
            <w:rFonts w:ascii="Arial" w:eastAsia="Arial" w:hAnsi="Arial" w:cs="Arial"/>
            <w:sz w:val="16"/>
            <w:szCs w:val="16"/>
          </w:rPr>
          <w:t>ntawm</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tus</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kheej</w:t>
        </w:r>
      </w:ins>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xyuas</w:t>
      </w:r>
      <w:proofErr w:type="spellEnd"/>
      <w:r w:rsidRPr="009623DF">
        <w:rPr>
          <w:rFonts w:ascii="Arial" w:eastAsia="Arial" w:hAnsi="Arial" w:cs="Arial"/>
          <w:sz w:val="16"/>
          <w:szCs w:val="16"/>
        </w:rPr>
        <w:t xml:space="preserve"> cov </w:t>
      </w:r>
      <w:proofErr w:type="spellStart"/>
      <w:r w:rsidRPr="009623DF">
        <w:rPr>
          <w:rFonts w:ascii="Arial" w:eastAsia="Arial" w:hAnsi="Arial" w:cs="Arial"/>
          <w:sz w:val="16"/>
          <w:szCs w:val="16"/>
        </w:rPr>
        <w:t>ntawv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ceeb</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toom</w:t>
      </w:r>
      <w:proofErr w:type="spellEnd"/>
      <w:r w:rsidRPr="009623DF">
        <w:rPr>
          <w:rFonts w:ascii="Arial" w:eastAsia="Arial" w:hAnsi="Arial" w:cs="Arial"/>
          <w:sz w:val="16"/>
          <w:szCs w:val="16"/>
        </w:rPr>
        <w:t xml:space="preserve"> </w:t>
      </w:r>
      <w:proofErr w:type="spellStart"/>
      <w:ins w:id="3116" w:author="Kaxiong" w:date="2021-06-10T22:36:00Z">
        <w:r w:rsidR="001B2CF5">
          <w:rPr>
            <w:rFonts w:ascii="Arial" w:eastAsia="Arial" w:hAnsi="Arial" w:cs="Arial"/>
            <w:sz w:val="16"/>
            <w:szCs w:val="16"/>
          </w:rPr>
          <w:t>rooj</w:t>
        </w:r>
        <w:proofErr w:type="spellEnd"/>
        <w:r w:rsidR="001B2CF5">
          <w:rPr>
            <w:rFonts w:ascii="Arial" w:eastAsia="Arial" w:hAnsi="Arial" w:cs="Arial"/>
            <w:sz w:val="16"/>
            <w:szCs w:val="16"/>
          </w:rPr>
          <w:t xml:space="preserve"> sib </w:t>
        </w:r>
        <w:proofErr w:type="spellStart"/>
        <w:r w:rsidR="001B2CF5">
          <w:rPr>
            <w:rFonts w:ascii="Arial" w:eastAsia="Arial" w:hAnsi="Arial" w:cs="Arial"/>
            <w:sz w:val="16"/>
            <w:szCs w:val="16"/>
          </w:rPr>
          <w:t>tham</w:t>
        </w:r>
      </w:ins>
      <w:proofErr w:type="spellEnd"/>
      <w:del w:id="3117" w:author="Kaxiong" w:date="2021-06-10T22:36:00Z">
        <w:r w:rsidR="00B107A8" w:rsidRPr="009623DF" w:rsidDel="001B2CF5">
          <w:rPr>
            <w:rFonts w:ascii="Arial" w:eastAsia="Arial" w:hAnsi="Arial" w:cs="Arial"/>
            <w:sz w:val="16"/>
            <w:szCs w:val="16"/>
          </w:rPr>
          <w:delText>rau</w:delText>
        </w:r>
      </w:del>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pej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xeem</w:t>
      </w:r>
      <w:proofErr w:type="spellEnd"/>
      <w:r w:rsidRPr="009623DF">
        <w:rPr>
          <w:rFonts w:ascii="Arial" w:eastAsia="Arial" w:hAnsi="Arial" w:cs="Arial"/>
          <w:sz w:val="16"/>
          <w:szCs w:val="16"/>
        </w:rPr>
        <w:t xml:space="preserve">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hu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lub</w:t>
      </w:r>
      <w:proofErr w:type="spellEnd"/>
      <w:r w:rsidRPr="009623DF">
        <w:rPr>
          <w:rFonts w:ascii="Arial" w:eastAsia="Arial" w:hAnsi="Arial" w:cs="Arial"/>
          <w:sz w:val="16"/>
          <w:szCs w:val="16"/>
        </w:rPr>
        <w:t xml:space="preserve"> chaw </w:t>
      </w:r>
      <w:proofErr w:type="spellStart"/>
      <w:r w:rsidRPr="009623DF">
        <w:rPr>
          <w:rFonts w:ascii="Arial" w:eastAsia="Arial" w:hAnsi="Arial" w:cs="Arial"/>
          <w:sz w:val="16"/>
          <w:szCs w:val="16"/>
        </w:rPr>
        <w:t>hauj</w:t>
      </w:r>
      <w:proofErr w:type="spellEnd"/>
      <w:r w:rsidR="00B107A8"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tswj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kom</w:t>
      </w:r>
      <w:proofErr w:type="spellEnd"/>
      <w:r w:rsidRPr="009623DF">
        <w:rPr>
          <w:rFonts w:ascii="Arial" w:eastAsia="Arial" w:hAnsi="Arial" w:cs="Arial"/>
          <w:sz w:val="16"/>
          <w:szCs w:val="16"/>
        </w:rPr>
        <w:t xml:space="preserve"> </w:t>
      </w:r>
      <w:proofErr w:type="spellStart"/>
      <w:ins w:id="3118" w:author="Kaxiong" w:date="2021-06-10T22:36:00Z">
        <w:r w:rsidR="001B2CF5">
          <w:rPr>
            <w:rFonts w:ascii="Arial" w:eastAsia="Arial" w:hAnsi="Arial" w:cs="Arial"/>
            <w:sz w:val="16"/>
            <w:szCs w:val="16"/>
          </w:rPr>
          <w:t>paub</w:t>
        </w:r>
      </w:ins>
      <w:proofErr w:type="spellEnd"/>
      <w:del w:id="3119" w:author="Kaxiong" w:date="2021-06-10T22:36:00Z">
        <w:r w:rsidRPr="009623DF" w:rsidDel="001B2CF5">
          <w:rPr>
            <w:rFonts w:ascii="Arial" w:eastAsia="Arial" w:hAnsi="Arial" w:cs="Arial"/>
            <w:sz w:val="16"/>
            <w:szCs w:val="16"/>
          </w:rPr>
          <w:delText>pom</w:delText>
        </w:r>
      </w:del>
      <w:r w:rsidRPr="009623DF">
        <w:rPr>
          <w:rFonts w:ascii="Arial" w:eastAsia="Arial" w:hAnsi="Arial" w:cs="Arial"/>
          <w:sz w:val="16"/>
          <w:szCs w:val="16"/>
        </w:rPr>
        <w:t xml:space="preserve"> </w:t>
      </w:r>
      <w:proofErr w:type="spellStart"/>
      <w:r w:rsidRPr="009623DF">
        <w:rPr>
          <w:rFonts w:ascii="Arial" w:eastAsia="Arial" w:hAnsi="Arial" w:cs="Arial"/>
          <w:sz w:val="16"/>
          <w:szCs w:val="16"/>
        </w:rPr>
        <w:t>tias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nws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tso</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cai</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rau</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lwm</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txoj</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kev</w:t>
      </w:r>
      <w:proofErr w:type="spellEnd"/>
      <w:ins w:id="3120" w:author="Kaxiong" w:date="2021-06-10T22:37:00Z">
        <w:r w:rsidR="001B2CF5">
          <w:rPr>
            <w:rFonts w:ascii="Arial" w:eastAsia="Arial" w:hAnsi="Arial" w:cs="Arial"/>
            <w:sz w:val="16"/>
            <w:szCs w:val="16"/>
          </w:rPr>
          <w:t xml:space="preserve"> </w:t>
        </w:r>
        <w:proofErr w:type="spellStart"/>
        <w:r w:rsidR="001B2CF5">
          <w:rPr>
            <w:rFonts w:ascii="Arial" w:eastAsia="Arial" w:hAnsi="Arial" w:cs="Arial"/>
            <w:sz w:val="16"/>
            <w:szCs w:val="16"/>
          </w:rPr>
          <w:t>txhawm</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rau</w:t>
        </w:r>
        <w:proofErr w:type="spellEnd"/>
        <w:r w:rsidR="001B2CF5">
          <w:rPr>
            <w:rFonts w:ascii="Arial" w:eastAsia="Arial" w:hAnsi="Arial" w:cs="Arial"/>
            <w:sz w:val="16"/>
            <w:szCs w:val="16"/>
          </w:rPr>
          <w:t xml:space="preserve"> </w:t>
        </w:r>
        <w:proofErr w:type="spellStart"/>
        <w:r w:rsidR="001B2CF5">
          <w:rPr>
            <w:rFonts w:ascii="Arial" w:eastAsia="Arial" w:hAnsi="Arial" w:cs="Arial"/>
            <w:sz w:val="16"/>
            <w:szCs w:val="16"/>
          </w:rPr>
          <w:t>m</w:t>
        </w:r>
        <w:r w:rsidR="003A6F4F">
          <w:rPr>
            <w:rFonts w:ascii="Arial" w:eastAsia="Arial" w:hAnsi="Arial" w:cs="Arial"/>
            <w:sz w:val="16"/>
            <w:szCs w:val="16"/>
          </w:rPr>
          <w:t>uaj</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feem</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xyuam</w:t>
        </w:r>
      </w:ins>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xws</w:t>
      </w:r>
      <w:proofErr w:type="spellEnd"/>
      <w:r w:rsidRPr="009623DF">
        <w:rPr>
          <w:rFonts w:ascii="Arial" w:eastAsia="Arial" w:hAnsi="Arial" w:cs="Arial"/>
          <w:sz w:val="16"/>
          <w:szCs w:val="16"/>
        </w:rPr>
        <w:t xml:space="preserve"> li </w:t>
      </w:r>
      <w:proofErr w:type="spellStart"/>
      <w:r w:rsidRPr="009623DF">
        <w:rPr>
          <w:rFonts w:ascii="Arial" w:eastAsia="Arial" w:hAnsi="Arial" w:cs="Arial"/>
          <w:sz w:val="16"/>
          <w:szCs w:val="16"/>
        </w:rPr>
        <w:t>hauv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xov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tooj</w:t>
      </w:r>
      <w:proofErr w:type="spellEnd"/>
      <w:r w:rsidRPr="009623DF">
        <w:rPr>
          <w:rFonts w:ascii="Arial" w:eastAsia="Arial" w:hAnsi="Arial" w:cs="Arial"/>
          <w:sz w:val="16"/>
          <w:szCs w:val="16"/>
        </w:rPr>
        <w:t xml:space="preserve">, </w:t>
      </w:r>
      <w:proofErr w:type="spellStart"/>
      <w:ins w:id="3121" w:author="Kaxiong" w:date="2021-06-10T22:38:00Z">
        <w:r w:rsidR="003A6F4F">
          <w:rPr>
            <w:rFonts w:ascii="Arial" w:eastAsia="Arial" w:hAnsi="Arial" w:cs="Arial"/>
            <w:sz w:val="16"/>
            <w:szCs w:val="16"/>
          </w:rPr>
          <w:t>kev</w:t>
        </w:r>
        <w:proofErr w:type="spellEnd"/>
        <w:r w:rsidR="003A6F4F">
          <w:rPr>
            <w:rFonts w:ascii="Arial" w:eastAsia="Arial" w:hAnsi="Arial" w:cs="Arial"/>
            <w:sz w:val="16"/>
            <w:szCs w:val="16"/>
          </w:rPr>
          <w:t xml:space="preserve"> </w:t>
        </w:r>
      </w:ins>
      <w:r w:rsidRPr="009623DF">
        <w:rPr>
          <w:rFonts w:ascii="Arial" w:eastAsia="Arial" w:hAnsi="Arial" w:cs="Arial"/>
          <w:sz w:val="16"/>
          <w:szCs w:val="16"/>
        </w:rPr>
        <w:t xml:space="preserve">sib </w:t>
      </w:r>
      <w:proofErr w:type="spellStart"/>
      <w:r w:rsidRPr="009623DF">
        <w:rPr>
          <w:rFonts w:ascii="Arial" w:eastAsia="Arial" w:hAnsi="Arial" w:cs="Arial"/>
          <w:sz w:val="16"/>
          <w:szCs w:val="16"/>
        </w:rPr>
        <w:t>tham</w:t>
      </w:r>
      <w:proofErr w:type="spellEnd"/>
      <w:r w:rsidRPr="009623DF">
        <w:rPr>
          <w:rFonts w:ascii="Arial" w:eastAsia="Arial" w:hAnsi="Arial" w:cs="Arial"/>
          <w:sz w:val="16"/>
          <w:szCs w:val="16"/>
        </w:rPr>
        <w:t xml:space="preserve"> video, los</w:t>
      </w:r>
      <w:r w:rsidR="00B107A8" w:rsidRPr="009623DF">
        <w:rPr>
          <w:rFonts w:ascii="Arial" w:eastAsia="Arial" w:hAnsi="Arial" w:cs="Arial"/>
          <w:sz w:val="16"/>
          <w:szCs w:val="16"/>
        </w:rPr>
        <w:t xml:space="preserve"> </w:t>
      </w:r>
      <w:r w:rsidRPr="009623DF">
        <w:rPr>
          <w:rFonts w:ascii="Arial" w:eastAsia="Arial" w:hAnsi="Arial" w:cs="Arial"/>
          <w:sz w:val="16"/>
          <w:szCs w:val="16"/>
        </w:rPr>
        <w:t xml:space="preserve">sis </w:t>
      </w:r>
      <w:proofErr w:type="spellStart"/>
      <w:r w:rsidRPr="009623DF">
        <w:rPr>
          <w:rFonts w:ascii="Arial" w:eastAsia="Arial" w:hAnsi="Arial" w:cs="Arial"/>
          <w:sz w:val="16"/>
          <w:szCs w:val="16"/>
        </w:rPr>
        <w:t>sau</w:t>
      </w:r>
      <w:proofErr w:type="spellEnd"/>
      <w:r w:rsidR="00B107A8" w:rsidRPr="009623DF">
        <w:rPr>
          <w:rFonts w:ascii="Arial" w:eastAsia="Arial" w:hAnsi="Arial" w:cs="Arial"/>
          <w:sz w:val="16"/>
          <w:szCs w:val="16"/>
        </w:rPr>
        <w:t xml:space="preserve"> cov</w:t>
      </w:r>
      <w:r w:rsidRPr="009623DF">
        <w:rPr>
          <w:rFonts w:ascii="Arial" w:eastAsia="Arial" w:hAnsi="Arial" w:cs="Arial"/>
          <w:sz w:val="16"/>
          <w:szCs w:val="16"/>
        </w:rPr>
        <w:t xml:space="preserve"> </w:t>
      </w:r>
      <w:proofErr w:type="spellStart"/>
      <w:r w:rsidRPr="009623DF">
        <w:rPr>
          <w:rFonts w:ascii="Arial" w:eastAsia="Arial" w:hAnsi="Arial" w:cs="Arial"/>
          <w:sz w:val="16"/>
          <w:szCs w:val="16"/>
        </w:rPr>
        <w:t>lus</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pov</w:t>
      </w:r>
      <w:proofErr w:type="spellEnd"/>
      <w:r w:rsidRPr="009623DF">
        <w:rPr>
          <w:rFonts w:ascii="Arial" w:eastAsia="Arial" w:hAnsi="Arial" w:cs="Arial"/>
          <w:sz w:val="16"/>
          <w:szCs w:val="16"/>
        </w:rPr>
        <w:t xml:space="preserve"> </w:t>
      </w:r>
      <w:proofErr w:type="spellStart"/>
      <w:r w:rsidRPr="009623DF">
        <w:rPr>
          <w:rFonts w:ascii="Arial" w:eastAsia="Arial" w:hAnsi="Arial" w:cs="Arial"/>
          <w:sz w:val="16"/>
          <w:szCs w:val="16"/>
        </w:rPr>
        <w:t>thawj</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ua</w:t>
      </w:r>
      <w:proofErr w:type="spellEnd"/>
      <w:r w:rsidR="00B107A8" w:rsidRPr="009623DF">
        <w:rPr>
          <w:rFonts w:ascii="Arial" w:eastAsia="Arial" w:hAnsi="Arial" w:cs="Arial"/>
          <w:sz w:val="16"/>
          <w:szCs w:val="16"/>
        </w:rPr>
        <w:t xml:space="preserve"> </w:t>
      </w:r>
      <w:proofErr w:type="spellStart"/>
      <w:r w:rsidR="00B107A8" w:rsidRPr="009623DF">
        <w:rPr>
          <w:rFonts w:ascii="Arial" w:eastAsia="Arial" w:hAnsi="Arial" w:cs="Arial"/>
          <w:sz w:val="16"/>
          <w:szCs w:val="16"/>
        </w:rPr>
        <w:t>ntej</w:t>
      </w:r>
      <w:ins w:id="3122" w:author="Kaxiong" w:date="2021-06-10T22:38:00Z">
        <w:r w:rsidR="003A6F4F">
          <w:rPr>
            <w:rFonts w:ascii="Arial" w:eastAsia="Arial" w:hAnsi="Arial" w:cs="Arial"/>
            <w:sz w:val="16"/>
            <w:szCs w:val="16"/>
          </w:rPr>
          <w:t>-sau</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tseg</w:t>
        </w:r>
      </w:ins>
      <w:proofErr w:type="spellEnd"/>
      <w:r w:rsidRPr="009623DF">
        <w:rPr>
          <w:rFonts w:ascii="Arial" w:eastAsia="Arial" w:hAnsi="Arial" w:cs="Arial"/>
          <w:sz w:val="16"/>
          <w:szCs w:val="16"/>
        </w:rPr>
        <w:t>.</w:t>
      </w:r>
    </w:p>
    <w:p w14:paraId="30BB125A" w14:textId="77777777" w:rsidR="00BF3E5F" w:rsidRDefault="00BF3E5F">
      <w:pPr>
        <w:spacing w:line="200" w:lineRule="exact"/>
        <w:rPr>
          <w:sz w:val="20"/>
          <w:szCs w:val="20"/>
        </w:rPr>
      </w:pPr>
    </w:p>
    <w:p w14:paraId="13BBC39D" w14:textId="77777777" w:rsidR="00BF3E5F" w:rsidRDefault="00BF3E5F">
      <w:pPr>
        <w:spacing w:line="318" w:lineRule="exact"/>
        <w:rPr>
          <w:sz w:val="20"/>
          <w:szCs w:val="20"/>
        </w:rPr>
      </w:pPr>
    </w:p>
    <w:p w14:paraId="254C2B5D" w14:textId="5D3276E6" w:rsidR="00BF3E5F" w:rsidRPr="00814F9B" w:rsidRDefault="00F2670D" w:rsidP="00814F9B">
      <w:pPr>
        <w:spacing w:line="392" w:lineRule="auto"/>
        <w:ind w:right="360"/>
        <w:jc w:val="both"/>
        <w:rPr>
          <w:sz w:val="20"/>
          <w:szCs w:val="20"/>
        </w:rPr>
      </w:pPr>
      <w:proofErr w:type="spellStart"/>
      <w:r w:rsidRPr="00814F9B">
        <w:rPr>
          <w:rFonts w:ascii="Arial" w:eastAsia="Arial" w:hAnsi="Arial" w:cs="Arial"/>
          <w:sz w:val="16"/>
          <w:szCs w:val="16"/>
        </w:rPr>
        <w:t>Txawm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hais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tias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hawm</w:t>
      </w:r>
      <w:proofErr w:type="spellEnd"/>
      <w:r w:rsidRPr="00814F9B">
        <w:rPr>
          <w:rFonts w:ascii="Arial" w:eastAsia="Arial" w:hAnsi="Arial" w:cs="Arial"/>
          <w:sz w:val="16"/>
          <w:szCs w:val="16"/>
        </w:rPr>
        <w:t xml:space="preserve"> </w:t>
      </w:r>
      <w:proofErr w:type="spellStart"/>
      <w:ins w:id="3123" w:author="Kaxiong" w:date="2021-06-10T22:41:00Z">
        <w:r w:rsidR="003A6F4F">
          <w:rPr>
            <w:rFonts w:ascii="Arial" w:eastAsia="Arial" w:hAnsi="Arial" w:cs="Arial"/>
            <w:sz w:val="16"/>
            <w:szCs w:val="16"/>
          </w:rPr>
          <w:t>n</w:t>
        </w:r>
      </w:ins>
      <w:r w:rsidRPr="00814F9B">
        <w:rPr>
          <w:rFonts w:ascii="Arial" w:eastAsia="Arial" w:hAnsi="Arial" w:cs="Arial"/>
          <w:sz w:val="16"/>
          <w:szCs w:val="16"/>
        </w:rPr>
        <w:t>tawm</w:t>
      </w:r>
      <w:proofErr w:type="spellEnd"/>
      <w:r w:rsidRPr="00814F9B">
        <w:rPr>
          <w:rFonts w:ascii="Arial" w:eastAsia="Arial" w:hAnsi="Arial" w:cs="Arial"/>
          <w:sz w:val="16"/>
          <w:szCs w:val="16"/>
        </w:rPr>
        <w:t xml:space="preserve"> </w:t>
      </w:r>
      <w:proofErr w:type="spellStart"/>
      <w:ins w:id="3124" w:author="Kaxiong" w:date="2021-06-10T22:42:00Z">
        <w:r w:rsidR="003A6F4F">
          <w:rPr>
            <w:rFonts w:ascii="Arial" w:eastAsia="Arial" w:hAnsi="Arial" w:cs="Arial"/>
            <w:sz w:val="16"/>
            <w:szCs w:val="16"/>
          </w:rPr>
          <w:t>pej</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xeem</w:t>
        </w:r>
        <w:proofErr w:type="spellEnd"/>
        <w:r w:rsidR="003A6F4F">
          <w:rPr>
            <w:rFonts w:ascii="Arial" w:eastAsia="Arial" w:hAnsi="Arial" w:cs="Arial"/>
            <w:sz w:val="16"/>
            <w:szCs w:val="16"/>
          </w:rPr>
          <w:t xml:space="preserve"> </w:t>
        </w:r>
      </w:ins>
      <w:proofErr w:type="spellStart"/>
      <w:r w:rsidRPr="00814F9B">
        <w:rPr>
          <w:rFonts w:ascii="Arial" w:eastAsia="Arial" w:hAnsi="Arial" w:cs="Arial"/>
          <w:sz w:val="16"/>
          <w:szCs w:val="16"/>
        </w:rPr>
        <w:t>lus</w:t>
      </w:r>
      <w:proofErr w:type="spellEnd"/>
      <w:ins w:id="3125" w:author="Kaxiong" w:date="2021-06-10T22:42:00Z">
        <w:r w:rsidR="003A6F4F">
          <w:rPr>
            <w:rFonts w:ascii="Arial" w:eastAsia="Arial" w:hAnsi="Arial" w:cs="Arial"/>
            <w:sz w:val="16"/>
            <w:szCs w:val="16"/>
          </w:rPr>
          <w:t xml:space="preserve"> </w:t>
        </w:r>
        <w:proofErr w:type="spellStart"/>
        <w:r w:rsidR="003A6F4F">
          <w:rPr>
            <w:rFonts w:ascii="Arial" w:eastAsia="Arial" w:hAnsi="Arial" w:cs="Arial"/>
            <w:sz w:val="16"/>
            <w:szCs w:val="16"/>
          </w:rPr>
          <w:t>tawm</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tswv</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yim</w:t>
        </w:r>
      </w:ins>
      <w:proofErr w:type="spellEnd"/>
      <w:del w:id="3126" w:author="Kaxiong" w:date="2021-06-10T22:42:00Z">
        <w:r w:rsidRPr="00814F9B" w:rsidDel="003A6F4F">
          <w:rPr>
            <w:rFonts w:ascii="Arial" w:eastAsia="Arial" w:hAnsi="Arial" w:cs="Arial"/>
            <w:sz w:val="16"/>
            <w:szCs w:val="16"/>
          </w:rPr>
          <w:delText xml:space="preserve"> tshaj tawm</w:delText>
        </w:r>
      </w:del>
      <w:r w:rsidRPr="00814F9B">
        <w:rPr>
          <w:rFonts w:ascii="Arial" w:eastAsia="Arial" w:hAnsi="Arial" w:cs="Arial"/>
          <w:sz w:val="16"/>
          <w:szCs w:val="16"/>
        </w:rPr>
        <w:t xml:space="preserve"> </w:t>
      </w:r>
      <w:proofErr w:type="spellStart"/>
      <w:r w:rsidRPr="00814F9B">
        <w:rPr>
          <w:rFonts w:ascii="Arial" w:eastAsia="Arial" w:hAnsi="Arial" w:cs="Arial"/>
          <w:sz w:val="16"/>
          <w:szCs w:val="16"/>
        </w:rPr>
        <w:t>thiab</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rooj</w:t>
      </w:r>
      <w:proofErr w:type="spellEnd"/>
      <w:r w:rsidRPr="00814F9B">
        <w:rPr>
          <w:rFonts w:ascii="Arial" w:eastAsia="Arial" w:hAnsi="Arial" w:cs="Arial"/>
          <w:sz w:val="16"/>
          <w:szCs w:val="16"/>
        </w:rPr>
        <w:t xml:space="preserve"> sib </w:t>
      </w:r>
      <w:proofErr w:type="spellStart"/>
      <w:r w:rsidRPr="00814F9B">
        <w:rPr>
          <w:rFonts w:ascii="Arial" w:eastAsia="Arial" w:hAnsi="Arial" w:cs="Arial"/>
          <w:sz w:val="16"/>
          <w:szCs w:val="16"/>
        </w:rPr>
        <w:t>tham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pej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qhov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ntsig</w:t>
      </w:r>
      <w:proofErr w:type="spellEnd"/>
      <w:r w:rsidRPr="00814F9B">
        <w:rPr>
          <w:rFonts w:ascii="Arial" w:eastAsia="Arial" w:hAnsi="Arial" w:cs="Arial"/>
          <w:sz w:val="16"/>
          <w:szCs w:val="16"/>
        </w:rPr>
        <w:t xml:space="preserve"> los </w:t>
      </w:r>
      <w:proofErr w:type="spellStart"/>
      <w:ins w:id="3127" w:author="Kaxiong" w:date="2021-06-10T22:42:00Z">
        <w:r w:rsidR="003A6F4F">
          <w:rPr>
            <w:rFonts w:ascii="Arial" w:eastAsia="Arial" w:hAnsi="Arial" w:cs="Arial"/>
            <w:sz w:val="16"/>
            <w:szCs w:val="16"/>
          </w:rPr>
          <w:t>pab</w:t>
        </w:r>
        <w:proofErr w:type="spellEnd"/>
        <w:r w:rsidR="003A6F4F">
          <w:rPr>
            <w:rFonts w:ascii="Arial" w:eastAsia="Arial" w:hAnsi="Arial" w:cs="Arial"/>
            <w:sz w:val="16"/>
            <w:szCs w:val="16"/>
          </w:rPr>
          <w:t xml:space="preserve"> </w:t>
        </w:r>
      </w:ins>
      <w:del w:id="3128" w:author="Kaxiong" w:date="2021-06-10T22:43:00Z">
        <w:r w:rsidRPr="00814F9B" w:rsidDel="003A6F4F">
          <w:rPr>
            <w:rFonts w:ascii="Arial" w:eastAsia="Arial" w:hAnsi="Arial" w:cs="Arial"/>
            <w:sz w:val="16"/>
            <w:szCs w:val="16"/>
          </w:rPr>
          <w:delText>ua hauj</w:delText>
        </w:r>
        <w:r w:rsidR="009B1A40" w:rsidRPr="00814F9B" w:rsidDel="003A6F4F">
          <w:rPr>
            <w:rFonts w:ascii="Arial" w:eastAsia="Arial" w:hAnsi="Arial" w:cs="Arial"/>
            <w:sz w:val="16"/>
            <w:szCs w:val="16"/>
          </w:rPr>
          <w:delText xml:space="preserve"> </w:delText>
        </w:r>
        <w:r w:rsidRPr="00814F9B" w:rsidDel="003A6F4F">
          <w:rPr>
            <w:rFonts w:ascii="Arial" w:eastAsia="Arial" w:hAnsi="Arial" w:cs="Arial"/>
            <w:sz w:val="16"/>
            <w:szCs w:val="16"/>
          </w:rPr>
          <w:delText xml:space="preserve">lwm </w:delText>
        </w:r>
      </w:del>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txheej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txheem</w:t>
      </w:r>
      <w:proofErr w:type="spellEnd"/>
      <w:r w:rsidRPr="00814F9B">
        <w:rPr>
          <w:rFonts w:ascii="Arial" w:eastAsia="Arial" w:hAnsi="Arial" w:cs="Arial"/>
          <w:sz w:val="16"/>
          <w:szCs w:val="16"/>
        </w:rPr>
        <w:t xml:space="preserve"> </w:t>
      </w:r>
      <w:proofErr w:type="spellStart"/>
      <w:ins w:id="3129" w:author="Kaxiong" w:date="2021-06-10T22:43:00Z">
        <w:r w:rsidR="003A6F4F">
          <w:rPr>
            <w:rFonts w:ascii="Arial" w:eastAsia="Arial" w:hAnsi="Arial" w:cs="Arial"/>
            <w:sz w:val="16"/>
            <w:szCs w:val="16"/>
          </w:rPr>
          <w:t>teeb</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tsa</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txoj</w:t>
        </w:r>
      </w:ins>
      <w:proofErr w:type="spellEnd"/>
      <w:del w:id="3130" w:author="Kaxiong" w:date="2021-06-10T22:43:00Z">
        <w:r w:rsidRPr="00814F9B" w:rsidDel="003A6F4F">
          <w:rPr>
            <w:rFonts w:ascii="Arial" w:eastAsia="Arial" w:hAnsi="Arial" w:cs="Arial"/>
            <w:sz w:val="16"/>
            <w:szCs w:val="16"/>
          </w:rPr>
          <w:delText xml:space="preserve">tsim </w:delText>
        </w:r>
        <w:r w:rsidR="009B1A40" w:rsidRPr="00814F9B" w:rsidDel="003A6F4F">
          <w:rPr>
            <w:rFonts w:ascii="Arial" w:eastAsia="Arial" w:hAnsi="Arial" w:cs="Arial"/>
            <w:sz w:val="16"/>
            <w:szCs w:val="16"/>
          </w:rPr>
          <w:delText>kev</w:delText>
        </w:r>
      </w:del>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txhob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tias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yuav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tsum</w:t>
      </w:r>
      <w:proofErr w:type="spellEnd"/>
      <w:r w:rsidRPr="00814F9B">
        <w:rPr>
          <w:rFonts w:ascii="Arial" w:eastAsia="Arial" w:hAnsi="Arial" w:cs="Arial"/>
          <w:sz w:val="16"/>
          <w:szCs w:val="16"/>
        </w:rPr>
        <w:t xml:space="preserve"> tau </w:t>
      </w:r>
      <w:proofErr w:type="spellStart"/>
      <w:r w:rsidRPr="00814F9B">
        <w:rPr>
          <w:rFonts w:ascii="Arial" w:eastAsia="Arial" w:hAnsi="Arial" w:cs="Arial"/>
          <w:sz w:val="16"/>
          <w:szCs w:val="16"/>
        </w:rPr>
        <w:t>tos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txog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thaum</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txheej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txheem</w:t>
      </w:r>
      <w:proofErr w:type="spellEnd"/>
      <w:r w:rsidRPr="00814F9B">
        <w:rPr>
          <w:rFonts w:ascii="Arial" w:eastAsia="Arial" w:hAnsi="Arial" w:cs="Arial"/>
          <w:sz w:val="16"/>
          <w:szCs w:val="16"/>
        </w:rPr>
        <w:t xml:space="preserve"> </w:t>
      </w:r>
      <w:proofErr w:type="spellStart"/>
      <w:ins w:id="3131" w:author="Kaxiong" w:date="2021-06-10T22:43:00Z">
        <w:r w:rsidR="003A6F4F">
          <w:rPr>
            <w:rFonts w:ascii="Arial" w:eastAsia="Arial" w:hAnsi="Arial" w:cs="Arial"/>
            <w:sz w:val="16"/>
            <w:szCs w:val="16"/>
          </w:rPr>
          <w:t>te</w:t>
        </w:r>
      </w:ins>
      <w:ins w:id="3132" w:author="Kaxiong" w:date="2021-06-10T22:44:00Z">
        <w:r w:rsidR="003A6F4F">
          <w:rPr>
            <w:rFonts w:ascii="Arial" w:eastAsia="Arial" w:hAnsi="Arial" w:cs="Arial"/>
            <w:sz w:val="16"/>
            <w:szCs w:val="16"/>
          </w:rPr>
          <w:t>eb</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tsa</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txoj</w:t>
        </w:r>
        <w:proofErr w:type="spellEnd"/>
        <w:r w:rsidR="003A6F4F">
          <w:rPr>
            <w:rFonts w:ascii="Arial" w:eastAsia="Arial" w:hAnsi="Arial" w:cs="Arial"/>
            <w:sz w:val="16"/>
            <w:szCs w:val="16"/>
          </w:rPr>
          <w:t xml:space="preserve"> </w:t>
        </w:r>
      </w:ins>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 xml:space="preserve"> </w:t>
      </w:r>
      <w:proofErr w:type="spellStart"/>
      <w:ins w:id="3133" w:author="Kaxiong" w:date="2021-06-10T22:44:00Z">
        <w:r w:rsidR="003A6F4F">
          <w:rPr>
            <w:rFonts w:ascii="Arial" w:eastAsia="Arial" w:hAnsi="Arial" w:cs="Arial"/>
            <w:sz w:val="16"/>
            <w:szCs w:val="16"/>
          </w:rPr>
          <w:t>uas</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sawv</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daws</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paub</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txog</w:t>
        </w:r>
        <w:proofErr w:type="spellEnd"/>
        <w:r w:rsidR="003A6F4F">
          <w:rPr>
            <w:rFonts w:ascii="Arial" w:eastAsia="Arial" w:hAnsi="Arial" w:cs="Arial"/>
            <w:sz w:val="16"/>
            <w:szCs w:val="16"/>
          </w:rPr>
          <w:t xml:space="preserve"> </w:t>
        </w:r>
      </w:ins>
      <w:del w:id="3134" w:author="Kaxiong" w:date="2021-06-10T22:44:00Z">
        <w:r w:rsidRPr="00814F9B" w:rsidDel="003A6F4F">
          <w:rPr>
            <w:rFonts w:ascii="Arial" w:eastAsia="Arial" w:hAnsi="Arial" w:cs="Arial"/>
            <w:sz w:val="16"/>
            <w:szCs w:val="16"/>
          </w:rPr>
          <w:delText xml:space="preserve">tsim </w:delText>
        </w:r>
      </w:del>
      <w:proofErr w:type="spellStart"/>
      <w:r w:rsidRPr="00814F9B">
        <w:rPr>
          <w:rFonts w:ascii="Arial" w:eastAsia="Arial" w:hAnsi="Arial" w:cs="Arial"/>
          <w:sz w:val="16"/>
          <w:szCs w:val="16"/>
        </w:rPr>
        <w:t>pib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qhia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kev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yeem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qhia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kev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txaus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xeev</w:t>
      </w:r>
      <w:proofErr w:type="spellEnd"/>
      <w:r w:rsidRPr="00814F9B">
        <w:rPr>
          <w:rFonts w:ascii="Arial" w:eastAsia="Arial" w:hAnsi="Arial" w:cs="Arial"/>
          <w:sz w:val="16"/>
          <w:szCs w:val="16"/>
        </w:rPr>
        <w:t xml:space="preserve"> los</w:t>
      </w:r>
      <w:r w:rsidR="009B1A40" w:rsidRPr="00814F9B">
        <w:rPr>
          <w:rFonts w:ascii="Arial" w:eastAsia="Arial" w:hAnsi="Arial" w:cs="Arial"/>
          <w:sz w:val="16"/>
          <w:szCs w:val="16"/>
        </w:rPr>
        <w:t xml:space="preserve"> </w:t>
      </w:r>
      <w:r w:rsidRPr="00814F9B">
        <w:rPr>
          <w:rFonts w:ascii="Arial" w:eastAsia="Arial" w:hAnsi="Arial" w:cs="Arial"/>
          <w:sz w:val="16"/>
          <w:szCs w:val="16"/>
        </w:rPr>
        <w:t xml:space="preserve">sis </w:t>
      </w:r>
      <w:proofErr w:type="spellStart"/>
      <w:r w:rsidRPr="00814F9B">
        <w:rPr>
          <w:rFonts w:ascii="Arial" w:eastAsia="Arial" w:hAnsi="Arial" w:cs="Arial"/>
          <w:sz w:val="16"/>
          <w:szCs w:val="16"/>
        </w:rPr>
        <w:t>tsoom</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fwv</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neeg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ins w:id="3135" w:author="Kaxiong" w:date="2021-06-10T22:45:00Z">
        <w:r w:rsidR="003A6F4F">
          <w:rPr>
            <w:rFonts w:ascii="Arial" w:eastAsia="Arial" w:hAnsi="Arial" w:cs="Arial"/>
            <w:sz w:val="16"/>
            <w:szCs w:val="16"/>
          </w:rPr>
          <w:t>txoj</w:t>
        </w:r>
        <w:proofErr w:type="spellEnd"/>
        <w:r w:rsidR="003A6F4F">
          <w:rPr>
            <w:rFonts w:ascii="Arial" w:eastAsia="Arial" w:hAnsi="Arial" w:cs="Arial"/>
            <w:sz w:val="16"/>
            <w:szCs w:val="16"/>
          </w:rPr>
          <w:t xml:space="preserve"> </w:t>
        </w:r>
      </w:ins>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 xml:space="preserve"> </w:t>
      </w:r>
      <w:ins w:id="3136" w:author="Kaxiong" w:date="2021-06-10T22:46:00Z">
        <w:r w:rsidR="003A6F4F">
          <w:rPr>
            <w:rFonts w:ascii="Arial" w:eastAsia="Arial" w:hAnsi="Arial" w:cs="Arial"/>
            <w:sz w:val="16"/>
            <w:szCs w:val="16"/>
          </w:rPr>
          <w:t xml:space="preserve">tau </w:t>
        </w:r>
        <w:proofErr w:type="spellStart"/>
        <w:r w:rsidR="003A6F4F">
          <w:rPr>
            <w:rFonts w:ascii="Arial" w:eastAsia="Arial" w:hAnsi="Arial" w:cs="Arial"/>
            <w:sz w:val="16"/>
            <w:szCs w:val="16"/>
          </w:rPr>
          <w:t>txhua</w:t>
        </w:r>
        <w:proofErr w:type="spellEnd"/>
        <w:r w:rsidR="003A6F4F">
          <w:rPr>
            <w:rFonts w:ascii="Arial" w:eastAsia="Arial" w:hAnsi="Arial" w:cs="Arial"/>
            <w:sz w:val="16"/>
            <w:szCs w:val="16"/>
          </w:rPr>
          <w:t xml:space="preserve"> </w:t>
        </w:r>
      </w:ins>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hawm</w:t>
      </w:r>
      <w:proofErr w:type="spellEnd"/>
      <w:r w:rsidRPr="00814F9B">
        <w:rPr>
          <w:rFonts w:ascii="Arial" w:eastAsia="Arial" w:hAnsi="Arial" w:cs="Arial"/>
          <w:sz w:val="16"/>
          <w:szCs w:val="16"/>
        </w:rPr>
        <w:t xml:space="preserve"> </w:t>
      </w:r>
      <w:del w:id="3137" w:author="Kaxiong" w:date="2021-06-10T22:46:00Z">
        <w:r w:rsidRPr="00814F9B" w:rsidDel="003A6F4F">
          <w:rPr>
            <w:rFonts w:ascii="Arial" w:eastAsia="Arial" w:hAnsi="Arial" w:cs="Arial"/>
            <w:sz w:val="16"/>
            <w:szCs w:val="16"/>
          </w:rPr>
          <w:delText xml:space="preserve">twg </w:delText>
        </w:r>
      </w:del>
      <w:r w:rsidRPr="00814F9B">
        <w:rPr>
          <w:rFonts w:ascii="Arial" w:eastAsia="Arial" w:hAnsi="Arial" w:cs="Arial"/>
          <w:sz w:val="16"/>
          <w:szCs w:val="16"/>
        </w:rPr>
        <w:t xml:space="preserve">los </w:t>
      </w:r>
      <w:proofErr w:type="spellStart"/>
      <w:r w:rsidRPr="00814F9B">
        <w:rPr>
          <w:rFonts w:ascii="Arial" w:eastAsia="Arial" w:hAnsi="Arial" w:cs="Arial"/>
          <w:sz w:val="16"/>
          <w:szCs w:val="16"/>
        </w:rPr>
        <w:t>ntawm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xov</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tooj</w:t>
      </w:r>
      <w:proofErr w:type="spellEnd"/>
      <w:r w:rsidRPr="00814F9B">
        <w:rPr>
          <w:rFonts w:ascii="Arial" w:eastAsia="Arial" w:hAnsi="Arial" w:cs="Arial"/>
          <w:sz w:val="16"/>
          <w:szCs w:val="16"/>
        </w:rPr>
        <w:t>, los</w:t>
      </w:r>
      <w:r w:rsidR="009B1A40" w:rsidRPr="00814F9B">
        <w:rPr>
          <w:rFonts w:ascii="Arial" w:eastAsia="Arial" w:hAnsi="Arial" w:cs="Arial"/>
          <w:sz w:val="16"/>
          <w:szCs w:val="16"/>
        </w:rPr>
        <w:t xml:space="preserve"> </w:t>
      </w:r>
      <w:r w:rsidRPr="00814F9B">
        <w:rPr>
          <w:rFonts w:ascii="Arial" w:eastAsia="Arial" w:hAnsi="Arial" w:cs="Arial"/>
          <w:sz w:val="16"/>
          <w:szCs w:val="16"/>
        </w:rPr>
        <w:t>sis email, los</w:t>
      </w:r>
      <w:r w:rsidR="009B1A40" w:rsidRPr="00814F9B">
        <w:rPr>
          <w:rFonts w:ascii="Arial" w:eastAsia="Arial" w:hAnsi="Arial" w:cs="Arial"/>
          <w:sz w:val="16"/>
          <w:szCs w:val="16"/>
        </w:rPr>
        <w:t xml:space="preserve"> </w:t>
      </w:r>
      <w:r w:rsidRPr="00814F9B">
        <w:rPr>
          <w:rFonts w:ascii="Arial" w:eastAsia="Arial" w:hAnsi="Arial" w:cs="Arial"/>
          <w:sz w:val="16"/>
          <w:szCs w:val="16"/>
        </w:rPr>
        <w:t xml:space="preserve">sis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daim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ntawv</w:t>
      </w:r>
      <w:proofErr w:type="spellEnd"/>
      <w:r w:rsidRPr="00814F9B">
        <w:rPr>
          <w:rFonts w:ascii="Arial" w:eastAsia="Arial" w:hAnsi="Arial" w:cs="Arial"/>
          <w:sz w:val="16"/>
          <w:szCs w:val="16"/>
        </w:rPr>
        <w:t xml:space="preserve"> </w:t>
      </w:r>
      <w:proofErr w:type="spellStart"/>
      <w:ins w:id="3138" w:author="Kaxiong" w:date="2021-06-10T22:46:00Z">
        <w:r w:rsidR="003A6F4F">
          <w:rPr>
            <w:rFonts w:ascii="Arial" w:eastAsia="Arial" w:hAnsi="Arial" w:cs="Arial"/>
            <w:sz w:val="16"/>
            <w:szCs w:val="16"/>
          </w:rPr>
          <w:t>sau</w:t>
        </w:r>
        <w:proofErr w:type="spellEnd"/>
        <w:r w:rsidR="003A6F4F">
          <w:rPr>
            <w:rFonts w:ascii="Arial" w:eastAsia="Arial" w:hAnsi="Arial" w:cs="Arial"/>
            <w:sz w:val="16"/>
            <w:szCs w:val="16"/>
          </w:rPr>
          <w:t xml:space="preserve"> cov </w:t>
        </w:r>
        <w:proofErr w:type="spellStart"/>
        <w:r w:rsidR="003A6F4F">
          <w:rPr>
            <w:rFonts w:ascii="Arial" w:eastAsia="Arial" w:hAnsi="Arial" w:cs="Arial"/>
            <w:sz w:val="16"/>
            <w:szCs w:val="16"/>
          </w:rPr>
          <w:t>lu</w:t>
        </w:r>
      </w:ins>
      <w:ins w:id="3139" w:author="Kaxiong" w:date="2021-06-10T22:47:00Z">
        <w:r w:rsidR="003A6F4F">
          <w:rPr>
            <w:rFonts w:ascii="Arial" w:eastAsia="Arial" w:hAnsi="Arial" w:cs="Arial"/>
            <w:sz w:val="16"/>
            <w:szCs w:val="16"/>
          </w:rPr>
          <w:t>s</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tawm</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tswv</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yim</w:t>
        </w:r>
        <w:proofErr w:type="spellEnd"/>
        <w:r w:rsidR="003A6F4F">
          <w:rPr>
            <w:rFonts w:ascii="Arial" w:eastAsia="Arial" w:hAnsi="Arial" w:cs="Arial"/>
            <w:sz w:val="16"/>
            <w:szCs w:val="16"/>
          </w:rPr>
          <w:t xml:space="preserve"> </w:t>
        </w:r>
        <w:proofErr w:type="spellStart"/>
        <w:r w:rsidR="003A6F4F">
          <w:rPr>
            <w:rFonts w:ascii="Arial" w:eastAsia="Arial" w:hAnsi="Arial" w:cs="Arial"/>
            <w:sz w:val="16"/>
            <w:szCs w:val="16"/>
          </w:rPr>
          <w:t>hauv</w:t>
        </w:r>
      </w:ins>
      <w:proofErr w:type="spellEnd"/>
      <w:del w:id="3140" w:author="Kaxiong" w:date="2021-06-10T22:47:00Z">
        <w:r w:rsidRPr="00814F9B" w:rsidDel="003A6F4F">
          <w:rPr>
            <w:rFonts w:ascii="Arial" w:eastAsia="Arial" w:hAnsi="Arial" w:cs="Arial"/>
            <w:sz w:val="16"/>
            <w:szCs w:val="16"/>
          </w:rPr>
          <w:delText>tshaj tawm</w:delText>
        </w:r>
      </w:del>
      <w:r w:rsidRPr="00814F9B">
        <w:rPr>
          <w:rFonts w:ascii="Arial" w:eastAsia="Arial" w:hAnsi="Arial" w:cs="Arial"/>
          <w:sz w:val="16"/>
          <w:szCs w:val="16"/>
        </w:rPr>
        <w:t xml:space="preserve"> online </w:t>
      </w:r>
      <w:proofErr w:type="spellStart"/>
      <w:r w:rsidRPr="00814F9B">
        <w:rPr>
          <w:rFonts w:ascii="Arial" w:eastAsia="Arial" w:hAnsi="Arial" w:cs="Arial"/>
          <w:sz w:val="16"/>
          <w:szCs w:val="16"/>
        </w:rPr>
        <w:t>ntawm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neeg</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del w:id="3141" w:author="Kaxiong" w:date="2021-06-10T22:47:00Z">
        <w:r w:rsidR="009B1A40" w:rsidRPr="00814F9B" w:rsidDel="003A6F4F">
          <w:rPr>
            <w:rFonts w:ascii="Arial" w:eastAsia="Arial" w:hAnsi="Arial" w:cs="Arial"/>
            <w:sz w:val="16"/>
            <w:szCs w:val="16"/>
          </w:rPr>
          <w:delText xml:space="preserve">ntawm </w:delText>
        </w:r>
      </w:del>
      <w:proofErr w:type="spellStart"/>
      <w:r w:rsidR="009B1A40" w:rsidRPr="00814F9B">
        <w:rPr>
          <w:rFonts w:ascii="Arial" w:eastAsia="Arial" w:hAnsi="Arial" w:cs="Arial"/>
          <w:sz w:val="16"/>
          <w:szCs w:val="16"/>
        </w:rPr>
        <w:t>tus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vev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xaib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Yog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tias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twb</w:t>
      </w:r>
      <w:proofErr w:type="spellEnd"/>
      <w:r w:rsidRPr="00814F9B">
        <w:rPr>
          <w:rFonts w:ascii="Arial" w:eastAsia="Arial" w:hAnsi="Arial" w:cs="Arial"/>
          <w:sz w:val="16"/>
          <w:szCs w:val="16"/>
        </w:rPr>
        <w:t xml:space="preserve"> tau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kev</w:t>
      </w:r>
      <w:proofErr w:type="spellEnd"/>
      <w:r w:rsidRPr="00814F9B">
        <w:rPr>
          <w:rFonts w:ascii="Arial" w:eastAsia="Arial" w:hAnsi="Arial" w:cs="Arial"/>
          <w:sz w:val="16"/>
          <w:szCs w:val="16"/>
        </w:rPr>
        <w:t xml:space="preserve"> pom zoo </w:t>
      </w:r>
      <w:proofErr w:type="spellStart"/>
      <w:r w:rsidRPr="00814F9B">
        <w:rPr>
          <w:rFonts w:ascii="Arial" w:eastAsia="Arial" w:hAnsi="Arial" w:cs="Arial"/>
          <w:sz w:val="16"/>
          <w:szCs w:val="16"/>
        </w:rPr>
        <w:t>ntawm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lwm</w:t>
      </w:r>
      <w:proofErr w:type="spellEnd"/>
      <w:r w:rsidRPr="00814F9B">
        <w:rPr>
          <w:rFonts w:ascii="Arial" w:eastAsia="Arial" w:hAnsi="Arial" w:cs="Arial"/>
          <w:sz w:val="16"/>
          <w:szCs w:val="16"/>
        </w:rPr>
        <w:t xml:space="preserve"> </w:t>
      </w:r>
      <w:ins w:id="3142" w:author="Kaxiong" w:date="2021-06-10T22:49:00Z">
        <w:r w:rsidR="00CF636C">
          <w:rPr>
            <w:rFonts w:ascii="Arial" w:eastAsia="Arial" w:hAnsi="Arial" w:cs="Arial"/>
            <w:sz w:val="16"/>
            <w:szCs w:val="16"/>
          </w:rPr>
          <w:t>cov</w:t>
        </w:r>
      </w:ins>
      <w:del w:id="3143" w:author="Kaxiong" w:date="2021-06-10T22:49:00Z">
        <w:r w:rsidRPr="00814F9B" w:rsidDel="00CF636C">
          <w:rPr>
            <w:rFonts w:ascii="Arial" w:eastAsia="Arial" w:hAnsi="Arial" w:cs="Arial"/>
            <w:sz w:val="16"/>
            <w:szCs w:val="16"/>
          </w:rPr>
          <w:delText>tus</w:delText>
        </w:r>
      </w:del>
      <w:r w:rsidRPr="00814F9B">
        <w:rPr>
          <w:rFonts w:ascii="Arial" w:eastAsia="Arial" w:hAnsi="Arial" w:cs="Arial"/>
          <w:sz w:val="16"/>
          <w:szCs w:val="16"/>
        </w:rPr>
        <w:t xml:space="preserve"> </w:t>
      </w:r>
      <w:proofErr w:type="spellStart"/>
      <w:r w:rsidRPr="00814F9B">
        <w:rPr>
          <w:rFonts w:ascii="Arial" w:eastAsia="Arial" w:hAnsi="Arial" w:cs="Arial"/>
          <w:sz w:val="16"/>
          <w:szCs w:val="16"/>
        </w:rPr>
        <w:t>neeg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liaj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teb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lub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zej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zog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txiav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txim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siab</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hauj</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lwm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w:t>
      </w:r>
      <w:proofErr w:type="spellEnd"/>
      <w:r w:rsidRPr="00814F9B">
        <w:rPr>
          <w:rFonts w:ascii="Arial" w:eastAsia="Arial" w:hAnsi="Arial" w:cs="Arial"/>
          <w:sz w:val="16"/>
          <w:szCs w:val="16"/>
        </w:rPr>
        <w:t xml:space="preserve"> </w:t>
      </w:r>
      <w:proofErr w:type="spellStart"/>
      <w:ins w:id="3144" w:author="Kaxiong" w:date="2021-06-10T22:51:00Z">
        <w:r w:rsidR="00CF636C">
          <w:rPr>
            <w:rFonts w:ascii="Arial" w:eastAsia="Arial" w:hAnsi="Arial" w:cs="Arial"/>
            <w:sz w:val="16"/>
            <w:szCs w:val="16"/>
          </w:rPr>
          <w:t>txhawm</w:t>
        </w:r>
        <w:proofErr w:type="spellEnd"/>
        <w:r w:rsidR="00CF636C">
          <w:rPr>
            <w:rFonts w:ascii="Arial" w:eastAsia="Arial" w:hAnsi="Arial" w:cs="Arial"/>
            <w:sz w:val="16"/>
            <w:szCs w:val="16"/>
          </w:rPr>
          <w:t xml:space="preserve"> </w:t>
        </w:r>
        <w:proofErr w:type="spellStart"/>
        <w:r w:rsidR="00CF636C">
          <w:rPr>
            <w:rFonts w:ascii="Arial" w:eastAsia="Arial" w:hAnsi="Arial" w:cs="Arial"/>
            <w:sz w:val="16"/>
            <w:szCs w:val="16"/>
          </w:rPr>
          <w:t>rau</w:t>
        </w:r>
        <w:proofErr w:type="spellEnd"/>
        <w:r w:rsidR="00CF636C">
          <w:rPr>
            <w:rFonts w:ascii="Arial" w:eastAsia="Arial" w:hAnsi="Arial" w:cs="Arial"/>
            <w:sz w:val="16"/>
            <w:szCs w:val="16"/>
          </w:rPr>
          <w:t xml:space="preserve"> </w:t>
        </w:r>
      </w:ins>
      <w:r w:rsidRPr="00814F9B">
        <w:rPr>
          <w:rFonts w:ascii="Arial" w:eastAsia="Arial" w:hAnsi="Arial" w:cs="Arial"/>
          <w:sz w:val="16"/>
          <w:szCs w:val="16"/>
        </w:rPr>
        <w:t xml:space="preserve">los </w:t>
      </w:r>
      <w:proofErr w:type="spellStart"/>
      <w:ins w:id="3145" w:author="Kaxiong" w:date="2021-06-10T22:51:00Z">
        <w:r w:rsidR="00CF636C">
          <w:rPr>
            <w:rFonts w:ascii="Arial" w:eastAsia="Arial" w:hAnsi="Arial" w:cs="Arial"/>
            <w:sz w:val="16"/>
            <w:szCs w:val="16"/>
          </w:rPr>
          <w:t>tsim</w:t>
        </w:r>
        <w:proofErr w:type="spellEnd"/>
        <w:r w:rsidR="00CF636C">
          <w:rPr>
            <w:rFonts w:ascii="Arial" w:eastAsia="Arial" w:hAnsi="Arial" w:cs="Arial"/>
            <w:sz w:val="16"/>
            <w:szCs w:val="16"/>
          </w:rPr>
          <w:t xml:space="preserve"> cov </w:t>
        </w:r>
        <w:proofErr w:type="spellStart"/>
        <w:r w:rsidR="00CF636C">
          <w:rPr>
            <w:rFonts w:ascii="Arial" w:eastAsia="Arial" w:hAnsi="Arial" w:cs="Arial"/>
            <w:sz w:val="16"/>
            <w:szCs w:val="16"/>
          </w:rPr>
          <w:t>lus</w:t>
        </w:r>
        <w:proofErr w:type="spellEnd"/>
        <w:r w:rsidR="00CF636C">
          <w:rPr>
            <w:rFonts w:ascii="Arial" w:eastAsia="Arial" w:hAnsi="Arial" w:cs="Arial"/>
            <w:sz w:val="16"/>
            <w:szCs w:val="16"/>
          </w:rPr>
          <w:t xml:space="preserve"> p</w:t>
        </w:r>
      </w:ins>
      <w:ins w:id="3146" w:author="Kaxiong" w:date="2021-06-10T22:52:00Z">
        <w:r w:rsidR="00CF636C">
          <w:rPr>
            <w:rFonts w:ascii="Arial" w:eastAsia="Arial" w:hAnsi="Arial" w:cs="Arial"/>
            <w:sz w:val="16"/>
            <w:szCs w:val="16"/>
          </w:rPr>
          <w:t xml:space="preserve">om </w:t>
        </w:r>
      </w:ins>
      <w:proofErr w:type="spellStart"/>
      <w:r w:rsidRPr="00814F9B">
        <w:rPr>
          <w:rFonts w:ascii="Arial" w:eastAsia="Arial" w:hAnsi="Arial" w:cs="Arial"/>
          <w:sz w:val="16"/>
          <w:szCs w:val="16"/>
        </w:rPr>
        <w:t>ua</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ke</w:t>
      </w:r>
      <w:proofErr w:type="spellEnd"/>
      <w:r w:rsidRPr="00814F9B">
        <w:rPr>
          <w:rFonts w:ascii="Arial" w:eastAsia="Arial" w:hAnsi="Arial" w:cs="Arial"/>
          <w:sz w:val="16"/>
          <w:szCs w:val="16"/>
        </w:rPr>
        <w:t xml:space="preserve"> </w:t>
      </w:r>
      <w:del w:id="3147" w:author="Kaxiong" w:date="2021-06-10T22:52:00Z">
        <w:r w:rsidRPr="00814F9B" w:rsidDel="00CF636C">
          <w:rPr>
            <w:rFonts w:ascii="Arial" w:eastAsia="Arial" w:hAnsi="Arial" w:cs="Arial"/>
            <w:sz w:val="16"/>
            <w:szCs w:val="16"/>
          </w:rPr>
          <w:delText xml:space="preserve">cov lus sib koom ua ke </w:delText>
        </w:r>
      </w:del>
      <w:proofErr w:type="spellStart"/>
      <w:r w:rsidRPr="00814F9B">
        <w:rPr>
          <w:rFonts w:ascii="Arial" w:eastAsia="Arial" w:hAnsi="Arial" w:cs="Arial"/>
          <w:sz w:val="16"/>
          <w:szCs w:val="16"/>
        </w:rPr>
        <w:t>uas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tuaj</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yeem</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xa</w:t>
      </w:r>
      <w:proofErr w:type="spellEnd"/>
      <w:ins w:id="3148" w:author="Kaxiong" w:date="2021-06-10T22:53:00Z">
        <w:r w:rsidR="00CF636C">
          <w:rPr>
            <w:rFonts w:ascii="Arial" w:eastAsia="Arial" w:hAnsi="Arial" w:cs="Arial"/>
            <w:sz w:val="16"/>
            <w:szCs w:val="16"/>
          </w:rPr>
          <w:t xml:space="preserve"> </w:t>
        </w:r>
        <w:proofErr w:type="spellStart"/>
        <w:r w:rsidR="00CF636C">
          <w:rPr>
            <w:rFonts w:ascii="Arial" w:eastAsia="Arial" w:hAnsi="Arial" w:cs="Arial"/>
            <w:sz w:val="16"/>
            <w:szCs w:val="16"/>
          </w:rPr>
          <w:t>ua</w:t>
        </w:r>
        <w:proofErr w:type="spellEnd"/>
        <w:r w:rsidR="00CF636C">
          <w:rPr>
            <w:rFonts w:ascii="Arial" w:eastAsia="Arial" w:hAnsi="Arial" w:cs="Arial"/>
            <w:sz w:val="16"/>
            <w:szCs w:val="16"/>
          </w:rPr>
          <w:t xml:space="preserve"> </w:t>
        </w:r>
        <w:proofErr w:type="spellStart"/>
        <w:r w:rsidR="00CF636C">
          <w:rPr>
            <w:rFonts w:ascii="Arial" w:eastAsia="Arial" w:hAnsi="Arial" w:cs="Arial"/>
            <w:sz w:val="16"/>
            <w:szCs w:val="16"/>
          </w:rPr>
          <w:t>ke</w:t>
        </w:r>
      </w:ins>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mus</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rau</w:t>
      </w:r>
      <w:proofErr w:type="spellEnd"/>
      <w:r w:rsidRPr="00814F9B">
        <w:rPr>
          <w:rFonts w:ascii="Arial" w:eastAsia="Arial" w:hAnsi="Arial" w:cs="Arial"/>
          <w:sz w:val="16"/>
          <w:szCs w:val="16"/>
        </w:rPr>
        <w:t xml:space="preserve"> tag </w:t>
      </w:r>
      <w:proofErr w:type="spellStart"/>
      <w:r w:rsidRPr="00814F9B">
        <w:rPr>
          <w:rFonts w:ascii="Arial" w:eastAsia="Arial" w:hAnsi="Arial" w:cs="Arial"/>
          <w:sz w:val="16"/>
          <w:szCs w:val="16"/>
        </w:rPr>
        <w:t>nrho</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koj</w:t>
      </w:r>
      <w:proofErr w:type="spellEnd"/>
      <w:r w:rsidRPr="00814F9B">
        <w:rPr>
          <w:rFonts w:ascii="Arial" w:eastAsia="Arial" w:hAnsi="Arial" w:cs="Arial"/>
          <w:sz w:val="16"/>
          <w:szCs w:val="16"/>
        </w:rPr>
        <w:t xml:space="preserve"> cov </w:t>
      </w:r>
      <w:proofErr w:type="spellStart"/>
      <w:r w:rsidRPr="00814F9B">
        <w:rPr>
          <w:rFonts w:ascii="Arial" w:eastAsia="Arial" w:hAnsi="Arial" w:cs="Arial"/>
          <w:sz w:val="16"/>
          <w:szCs w:val="16"/>
        </w:rPr>
        <w:t>neeg</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sawv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cev</w:t>
      </w:r>
      <w:proofErr w:type="spellEnd"/>
      <w:r w:rsidRPr="00814F9B">
        <w:rPr>
          <w:rFonts w:ascii="Arial" w:eastAsia="Arial" w:hAnsi="Arial" w:cs="Arial"/>
          <w:sz w:val="16"/>
          <w:szCs w:val="16"/>
        </w:rPr>
        <w:t xml:space="preserve"> </w:t>
      </w:r>
      <w:proofErr w:type="spellStart"/>
      <w:r w:rsidRPr="00814F9B">
        <w:rPr>
          <w:rFonts w:ascii="Arial" w:eastAsia="Arial" w:hAnsi="Arial" w:cs="Arial"/>
          <w:sz w:val="16"/>
          <w:szCs w:val="16"/>
        </w:rPr>
        <w:t>tsim</w:t>
      </w:r>
      <w:proofErr w:type="spellEnd"/>
      <w:r w:rsidRPr="00814F9B">
        <w:rPr>
          <w:rFonts w:ascii="Arial" w:eastAsia="Arial" w:hAnsi="Arial" w:cs="Arial"/>
          <w:sz w:val="16"/>
          <w:szCs w:val="16"/>
        </w:rPr>
        <w:t xml:space="preserve"> </w:t>
      </w:r>
      <w:proofErr w:type="spellStart"/>
      <w:r w:rsidR="009B1A40" w:rsidRPr="00814F9B">
        <w:rPr>
          <w:rFonts w:ascii="Arial" w:eastAsia="Arial" w:hAnsi="Arial" w:cs="Arial"/>
          <w:sz w:val="16"/>
          <w:szCs w:val="16"/>
        </w:rPr>
        <w:t>kev</w:t>
      </w:r>
      <w:proofErr w:type="spellEnd"/>
      <w:r w:rsidR="009B1A40" w:rsidRPr="00814F9B">
        <w:rPr>
          <w:rFonts w:ascii="Arial" w:eastAsia="Arial" w:hAnsi="Arial" w:cs="Arial"/>
          <w:sz w:val="16"/>
          <w:szCs w:val="16"/>
        </w:rPr>
        <w:t xml:space="preserve"> </w:t>
      </w:r>
      <w:proofErr w:type="spellStart"/>
      <w:r w:rsidRPr="00814F9B">
        <w:rPr>
          <w:rFonts w:ascii="Arial" w:eastAsia="Arial" w:hAnsi="Arial" w:cs="Arial"/>
          <w:sz w:val="16"/>
          <w:szCs w:val="16"/>
        </w:rPr>
        <w:t>cai</w:t>
      </w:r>
      <w:proofErr w:type="spellEnd"/>
      <w:r w:rsidRPr="00814F9B">
        <w:rPr>
          <w:rFonts w:ascii="Arial" w:eastAsia="Arial" w:hAnsi="Arial" w:cs="Arial"/>
          <w:sz w:val="16"/>
          <w:szCs w:val="16"/>
        </w:rPr>
        <w:t>.</w:t>
      </w:r>
    </w:p>
    <w:p w14:paraId="762853A4" w14:textId="77777777" w:rsidR="00BF3E5F" w:rsidRDefault="00BF3E5F">
      <w:pPr>
        <w:spacing w:line="239" w:lineRule="exact"/>
        <w:rPr>
          <w:sz w:val="20"/>
          <w:szCs w:val="20"/>
        </w:rPr>
      </w:pPr>
    </w:p>
    <w:p w14:paraId="57224DB1" w14:textId="05173775" w:rsidR="00BF3E5F" w:rsidRPr="005D5A6B" w:rsidRDefault="00F2670D" w:rsidP="005D5A6B">
      <w:pPr>
        <w:spacing w:line="387" w:lineRule="auto"/>
        <w:ind w:right="160"/>
        <w:jc w:val="both"/>
        <w:rPr>
          <w:sz w:val="16"/>
          <w:szCs w:val="16"/>
        </w:rPr>
      </w:pPr>
      <w:proofErr w:type="spellStart"/>
      <w:r w:rsidRPr="005D5A6B">
        <w:rPr>
          <w:rFonts w:ascii="Arial" w:eastAsia="Arial" w:hAnsi="Arial" w:cs="Arial"/>
          <w:sz w:val="16"/>
          <w:szCs w:val="16"/>
        </w:rPr>
        <w:t>Txawm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tias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qee</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zaum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nws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tuaj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yeem</w:t>
      </w:r>
      <w:proofErr w:type="spellEnd"/>
      <w:r w:rsidRPr="005D5A6B">
        <w:rPr>
          <w:rFonts w:ascii="Arial" w:eastAsia="Arial" w:hAnsi="Arial" w:cs="Arial"/>
          <w:sz w:val="16"/>
          <w:szCs w:val="16"/>
        </w:rPr>
        <w:t xml:space="preserve"> </w:t>
      </w:r>
      <w:proofErr w:type="spellStart"/>
      <w:ins w:id="3149" w:author="Kaxiong" w:date="2021-06-10T22:56:00Z">
        <w:r w:rsidR="00CF636C">
          <w:rPr>
            <w:rFonts w:ascii="Arial" w:eastAsia="Arial" w:hAnsi="Arial" w:cs="Arial"/>
            <w:sz w:val="16"/>
            <w:szCs w:val="16"/>
          </w:rPr>
          <w:t>sa</w:t>
        </w:r>
      </w:ins>
      <w:ins w:id="3150" w:author="Kaxiong" w:date="2021-06-10T22:57:00Z">
        <w:r w:rsidR="00CF636C">
          <w:rPr>
            <w:rFonts w:ascii="Arial" w:eastAsia="Arial" w:hAnsi="Arial" w:cs="Arial"/>
            <w:sz w:val="16"/>
            <w:szCs w:val="16"/>
          </w:rPr>
          <w:t>ib</w:t>
        </w:r>
        <w:proofErr w:type="spellEnd"/>
        <w:r w:rsidR="00CF636C">
          <w:rPr>
            <w:rFonts w:ascii="Arial" w:eastAsia="Arial" w:hAnsi="Arial" w:cs="Arial"/>
            <w:sz w:val="16"/>
            <w:szCs w:val="16"/>
          </w:rPr>
          <w:t xml:space="preserve"> </w:t>
        </w:r>
      </w:ins>
      <w:r w:rsidRPr="005D5A6B">
        <w:rPr>
          <w:rFonts w:ascii="Arial" w:eastAsia="Arial" w:hAnsi="Arial" w:cs="Arial"/>
          <w:sz w:val="16"/>
          <w:szCs w:val="16"/>
        </w:rPr>
        <w:t xml:space="preserve">zoo li </w:t>
      </w:r>
      <w:del w:id="3151" w:author="Kaxiong" w:date="2021-06-10T22:57:00Z">
        <w:r w:rsidRPr="005D5A6B" w:rsidDel="00CF636C">
          <w:rPr>
            <w:rFonts w:ascii="Arial" w:eastAsia="Arial" w:hAnsi="Arial" w:cs="Arial"/>
            <w:sz w:val="16"/>
            <w:szCs w:val="16"/>
          </w:rPr>
          <w:delText xml:space="preserve">hais </w:delText>
        </w:r>
      </w:del>
      <w:proofErr w:type="spellStart"/>
      <w:r w:rsidRPr="005D5A6B">
        <w:rPr>
          <w:rFonts w:ascii="Arial" w:eastAsia="Arial" w:hAnsi="Arial" w:cs="Arial"/>
          <w:sz w:val="16"/>
          <w:szCs w:val="16"/>
        </w:rPr>
        <w:t>tias</w:t>
      </w:r>
      <w:proofErr w:type="spellEnd"/>
      <w:r w:rsidRPr="005D5A6B">
        <w:rPr>
          <w:rFonts w:ascii="Arial" w:eastAsia="Arial" w:hAnsi="Arial" w:cs="Arial"/>
          <w:sz w:val="16"/>
          <w:szCs w:val="16"/>
        </w:rPr>
        <w:t xml:space="preserve"> </w:t>
      </w:r>
      <w:ins w:id="3152" w:author="Kaxiong" w:date="2021-06-10T22:57:00Z">
        <w:r w:rsidR="006B4C92">
          <w:rPr>
            <w:rFonts w:ascii="Arial" w:eastAsia="Arial" w:hAnsi="Arial" w:cs="Arial"/>
            <w:sz w:val="16"/>
            <w:szCs w:val="16"/>
          </w:rPr>
          <w:t xml:space="preserve">cov </w:t>
        </w:r>
        <w:proofErr w:type="spellStart"/>
        <w:r w:rsidR="006B4C92">
          <w:rPr>
            <w:rFonts w:ascii="Arial" w:eastAsia="Arial" w:hAnsi="Arial" w:cs="Arial"/>
            <w:sz w:val="16"/>
            <w:szCs w:val="16"/>
          </w:rPr>
          <w:t>kev</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cai</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lij</w:t>
        </w:r>
        <w:proofErr w:type="spellEnd"/>
        <w:r w:rsidR="006B4C92">
          <w:rPr>
            <w:rFonts w:ascii="Arial" w:eastAsia="Arial" w:hAnsi="Arial" w:cs="Arial"/>
            <w:sz w:val="16"/>
            <w:szCs w:val="16"/>
          </w:rPr>
          <w:t xml:space="preserve"> </w:t>
        </w:r>
      </w:ins>
      <w:proofErr w:type="spellStart"/>
      <w:ins w:id="3153" w:author="Kaxiong" w:date="2021-06-10T22:58:00Z">
        <w:r w:rsidR="006B4C92">
          <w:rPr>
            <w:rFonts w:ascii="Arial" w:eastAsia="Arial" w:hAnsi="Arial" w:cs="Arial"/>
            <w:sz w:val="16"/>
            <w:szCs w:val="16"/>
          </w:rPr>
          <w:t>choj</w:t>
        </w:r>
      </w:ins>
      <w:proofErr w:type="spellEnd"/>
      <w:del w:id="3154" w:author="Kaxiong" w:date="2021-06-10T22:58:00Z">
        <w:r w:rsidRPr="005D5A6B" w:rsidDel="006B4C92">
          <w:rPr>
            <w:rFonts w:ascii="Arial" w:eastAsia="Arial" w:hAnsi="Arial" w:cs="Arial"/>
            <w:sz w:val="16"/>
            <w:szCs w:val="16"/>
          </w:rPr>
          <w:delText>txoj cai</w:delText>
        </w:r>
      </w:del>
      <w:r w:rsidRPr="005D5A6B">
        <w:rPr>
          <w:rFonts w:ascii="Arial" w:eastAsia="Arial" w:hAnsi="Arial" w:cs="Arial"/>
          <w:sz w:val="16"/>
          <w:szCs w:val="16"/>
        </w:rPr>
        <w:t xml:space="preserve"> </w:t>
      </w:r>
      <w:proofErr w:type="spellStart"/>
      <w:r w:rsidRPr="005D5A6B">
        <w:rPr>
          <w:rFonts w:ascii="Arial" w:eastAsia="Arial" w:hAnsi="Arial" w:cs="Arial"/>
          <w:sz w:val="16"/>
          <w:szCs w:val="16"/>
        </w:rPr>
        <w:t>thiab</w:t>
      </w:r>
      <w:proofErr w:type="spellEnd"/>
      <w:r w:rsidRPr="005D5A6B">
        <w:rPr>
          <w:rFonts w:ascii="Arial" w:eastAsia="Arial" w:hAnsi="Arial" w:cs="Arial"/>
          <w:sz w:val="16"/>
          <w:szCs w:val="16"/>
        </w:rPr>
        <w:t xml:space="preserve"> </w:t>
      </w:r>
      <w:ins w:id="3155" w:author="Kaxiong" w:date="2021-06-10T22:58:00Z">
        <w:r w:rsidR="006B4C92">
          <w:rPr>
            <w:rFonts w:ascii="Arial" w:eastAsia="Arial" w:hAnsi="Arial" w:cs="Arial"/>
            <w:sz w:val="16"/>
            <w:szCs w:val="16"/>
          </w:rPr>
          <w:t xml:space="preserve">cov </w:t>
        </w:r>
      </w:ins>
      <w:proofErr w:type="spellStart"/>
      <w:r w:rsidR="005D5A6B" w:rsidRPr="005D5A6B">
        <w:rPr>
          <w:rFonts w:ascii="Arial" w:eastAsia="Arial" w:hAnsi="Arial" w:cs="Arial"/>
          <w:sz w:val="16"/>
          <w:szCs w:val="16"/>
        </w:rPr>
        <w:t>kev</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cai</w:t>
      </w:r>
      <w:proofErr w:type="spellEnd"/>
      <w:r w:rsidRPr="005D5A6B">
        <w:rPr>
          <w:rFonts w:ascii="Arial" w:eastAsia="Arial" w:hAnsi="Arial" w:cs="Arial"/>
          <w:sz w:val="16"/>
          <w:szCs w:val="16"/>
        </w:rPr>
        <w:t xml:space="preserve"> tau </w:t>
      </w:r>
      <w:proofErr w:type="spellStart"/>
      <w:r w:rsidRPr="005D5A6B">
        <w:rPr>
          <w:rFonts w:ascii="Arial" w:eastAsia="Arial" w:hAnsi="Arial" w:cs="Arial"/>
          <w:sz w:val="16"/>
          <w:szCs w:val="16"/>
        </w:rPr>
        <w:t>tsim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nyob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hauv</w:t>
      </w:r>
      <w:proofErr w:type="spellEnd"/>
      <w:r w:rsidRPr="005D5A6B">
        <w:rPr>
          <w:rFonts w:ascii="Arial" w:eastAsia="Arial" w:hAnsi="Arial" w:cs="Arial"/>
          <w:sz w:val="16"/>
          <w:szCs w:val="16"/>
        </w:rPr>
        <w:t xml:space="preserve"> </w:t>
      </w:r>
      <w:proofErr w:type="spellStart"/>
      <w:ins w:id="3156" w:author="Kaxiong" w:date="2021-06-10T22:58:00Z">
        <w:r w:rsidR="006B4C92">
          <w:rPr>
            <w:rFonts w:ascii="Arial" w:eastAsia="Arial" w:hAnsi="Arial" w:cs="Arial"/>
            <w:sz w:val="16"/>
            <w:szCs w:val="16"/>
          </w:rPr>
          <w:t>ib</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qho</w:t>
        </w:r>
        <w:proofErr w:type="spellEnd"/>
        <w:r w:rsidR="006B4C92">
          <w:rPr>
            <w:rFonts w:ascii="Arial" w:eastAsia="Arial" w:hAnsi="Arial" w:cs="Arial"/>
            <w:sz w:val="16"/>
            <w:szCs w:val="16"/>
          </w:rPr>
          <w:t xml:space="preserve"> chaw </w:t>
        </w:r>
        <w:proofErr w:type="spellStart"/>
        <w:r w:rsidR="006B4C92">
          <w:rPr>
            <w:rFonts w:ascii="Arial" w:eastAsia="Arial" w:hAnsi="Arial" w:cs="Arial"/>
            <w:sz w:val="16"/>
            <w:szCs w:val="16"/>
          </w:rPr>
          <w:t>uas</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tsis</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muaj</w:t>
        </w:r>
        <w:proofErr w:type="spellEnd"/>
        <w:r w:rsidR="006B4C92">
          <w:rPr>
            <w:rFonts w:ascii="Arial" w:eastAsia="Arial" w:hAnsi="Arial" w:cs="Arial"/>
            <w:sz w:val="16"/>
            <w:szCs w:val="16"/>
          </w:rPr>
          <w:t xml:space="preserve"> dab </w:t>
        </w:r>
        <w:proofErr w:type="spellStart"/>
        <w:r w:rsidR="006B4C92">
          <w:rPr>
            <w:rFonts w:ascii="Arial" w:eastAsia="Arial" w:hAnsi="Arial" w:cs="Arial"/>
            <w:sz w:val="16"/>
            <w:szCs w:val="16"/>
          </w:rPr>
          <w:t>tsi</w:t>
        </w:r>
        <w:proofErr w:type="spellEnd"/>
        <w:r w:rsidR="006B4C92">
          <w:rPr>
            <w:rFonts w:ascii="Arial" w:eastAsia="Arial" w:hAnsi="Arial" w:cs="Arial"/>
            <w:sz w:val="16"/>
            <w:szCs w:val="16"/>
          </w:rPr>
          <w:t xml:space="preserve"> </w:t>
        </w:r>
      </w:ins>
      <w:del w:id="3157" w:author="Kaxiong" w:date="2021-06-10T22:59:00Z">
        <w:r w:rsidRPr="005D5A6B" w:rsidDel="006B4C92">
          <w:rPr>
            <w:rFonts w:ascii="Arial" w:eastAsia="Arial" w:hAnsi="Arial" w:cs="Arial"/>
            <w:sz w:val="16"/>
            <w:szCs w:val="16"/>
          </w:rPr>
          <w:delText xml:space="preserve">lub tshuab nqus tsev </w:delText>
        </w:r>
      </w:del>
      <w:proofErr w:type="spellStart"/>
      <w:r w:rsidRPr="005D5A6B">
        <w:rPr>
          <w:rFonts w:ascii="Arial" w:eastAsia="Arial" w:hAnsi="Arial" w:cs="Arial"/>
          <w:sz w:val="16"/>
          <w:szCs w:val="16"/>
        </w:rPr>
        <w:t>uas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txaus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siab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rau</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kev</w:t>
      </w:r>
      <w:proofErr w:type="spellEnd"/>
      <w:r w:rsidRPr="005D5A6B">
        <w:rPr>
          <w:rFonts w:ascii="Arial" w:eastAsia="Arial" w:hAnsi="Arial" w:cs="Arial"/>
          <w:sz w:val="16"/>
          <w:szCs w:val="16"/>
        </w:rPr>
        <w:t xml:space="preserve"> </w:t>
      </w:r>
      <w:proofErr w:type="spellStart"/>
      <w:ins w:id="3158" w:author="Kaxiong" w:date="2021-06-10T22:59:00Z">
        <w:r w:rsidR="006B4C92">
          <w:rPr>
            <w:rFonts w:ascii="Arial" w:eastAsia="Arial" w:hAnsi="Arial" w:cs="Arial"/>
            <w:sz w:val="16"/>
            <w:szCs w:val="16"/>
          </w:rPr>
          <w:t>nyuaj</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uas</w:t>
        </w:r>
        <w:proofErr w:type="spellEnd"/>
        <w:r w:rsidR="006B4C92">
          <w:rPr>
            <w:rFonts w:ascii="Arial" w:eastAsia="Arial" w:hAnsi="Arial" w:cs="Arial"/>
            <w:sz w:val="16"/>
            <w:szCs w:val="16"/>
          </w:rPr>
          <w:t xml:space="preserve"> pom tau </w:t>
        </w:r>
        <w:proofErr w:type="spellStart"/>
        <w:r w:rsidR="006B4C92">
          <w:rPr>
            <w:rFonts w:ascii="Arial" w:eastAsia="Arial" w:hAnsi="Arial" w:cs="Arial"/>
            <w:sz w:val="16"/>
            <w:szCs w:val="16"/>
          </w:rPr>
          <w:t>tiag</w:t>
        </w:r>
        <w:proofErr w:type="spellEnd"/>
        <w:r w:rsidR="006B4C92">
          <w:rPr>
            <w:rFonts w:ascii="Arial" w:eastAsia="Arial" w:hAnsi="Arial" w:cs="Arial"/>
            <w:sz w:val="16"/>
            <w:szCs w:val="16"/>
          </w:rPr>
          <w:t xml:space="preserve"> </w:t>
        </w:r>
      </w:ins>
      <w:ins w:id="3159" w:author="Kaxiong" w:date="2021-06-10T23:00:00Z">
        <w:r w:rsidR="006B4C92">
          <w:rPr>
            <w:rFonts w:ascii="Arial" w:eastAsia="Arial" w:hAnsi="Arial" w:cs="Arial"/>
            <w:sz w:val="16"/>
            <w:szCs w:val="16"/>
          </w:rPr>
          <w:t xml:space="preserve">tau </w:t>
        </w:r>
        <w:proofErr w:type="spellStart"/>
        <w:r w:rsidR="006B4C92">
          <w:rPr>
            <w:rFonts w:ascii="Arial" w:eastAsia="Arial" w:hAnsi="Arial" w:cs="Arial"/>
            <w:sz w:val="16"/>
            <w:szCs w:val="16"/>
          </w:rPr>
          <w:t>rau</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txim</w:t>
        </w:r>
        <w:proofErr w:type="spellEnd"/>
        <w:r w:rsidR="006B4C92">
          <w:rPr>
            <w:rFonts w:ascii="Arial" w:eastAsia="Arial" w:hAnsi="Arial" w:cs="Arial"/>
            <w:sz w:val="16"/>
            <w:szCs w:val="16"/>
          </w:rPr>
          <w:t xml:space="preserve"> </w:t>
        </w:r>
      </w:ins>
      <w:del w:id="3160" w:author="Kaxiong" w:date="2021-06-10T23:00:00Z">
        <w:r w:rsidRPr="005D5A6B" w:rsidDel="006B4C92">
          <w:rPr>
            <w:rFonts w:ascii="Arial" w:eastAsia="Arial" w:hAnsi="Arial" w:cs="Arial"/>
            <w:sz w:val="16"/>
            <w:szCs w:val="16"/>
          </w:rPr>
          <w:delText xml:space="preserve">coj ua ncaj ncees </w:delText>
        </w:r>
      </w:del>
      <w:proofErr w:type="spellStart"/>
      <w:r w:rsidRPr="005D5A6B">
        <w:rPr>
          <w:rFonts w:ascii="Arial" w:eastAsia="Arial" w:hAnsi="Arial" w:cs="Arial"/>
          <w:sz w:val="16"/>
          <w:szCs w:val="16"/>
        </w:rPr>
        <w:t>rau</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neeg</w:t>
      </w:r>
      <w:proofErr w:type="spellEnd"/>
      <w:r w:rsidRPr="005D5A6B">
        <w:rPr>
          <w:rFonts w:ascii="Arial" w:eastAsia="Arial" w:hAnsi="Arial" w:cs="Arial"/>
          <w:sz w:val="16"/>
          <w:szCs w:val="16"/>
        </w:rPr>
        <w:t xml:space="preserve"> sib </w:t>
      </w:r>
      <w:proofErr w:type="spellStart"/>
      <w:r w:rsidRPr="005D5A6B">
        <w:rPr>
          <w:rFonts w:ascii="Arial" w:eastAsia="Arial" w:hAnsi="Arial" w:cs="Arial"/>
          <w:sz w:val="16"/>
          <w:szCs w:val="16"/>
        </w:rPr>
        <w:t>txawv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ntawm</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xwm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txheej</w:t>
      </w:r>
      <w:proofErr w:type="spellEnd"/>
      <w:r w:rsidRPr="005D5A6B">
        <w:rPr>
          <w:rFonts w:ascii="Arial" w:eastAsia="Arial" w:hAnsi="Arial" w:cs="Arial"/>
          <w:sz w:val="16"/>
          <w:szCs w:val="16"/>
        </w:rPr>
        <w:t xml:space="preserve"> sib </w:t>
      </w:r>
      <w:proofErr w:type="spellStart"/>
      <w:r w:rsidRPr="005D5A6B">
        <w:rPr>
          <w:rFonts w:ascii="Arial" w:eastAsia="Arial" w:hAnsi="Arial" w:cs="Arial"/>
          <w:sz w:val="16"/>
          <w:szCs w:val="16"/>
        </w:rPr>
        <w:t>txawv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txoj</w:t>
      </w:r>
      <w:proofErr w:type="spellEnd"/>
      <w:r w:rsidRPr="005D5A6B">
        <w:rPr>
          <w:rFonts w:ascii="Arial" w:eastAsia="Arial" w:hAnsi="Arial" w:cs="Arial"/>
          <w:sz w:val="16"/>
          <w:szCs w:val="16"/>
        </w:rPr>
        <w:t xml:space="preserve"> </w:t>
      </w:r>
      <w:proofErr w:type="spellStart"/>
      <w:ins w:id="3161" w:author="Kaxiong" w:date="2021-06-10T23:01:00Z">
        <w:r w:rsidR="006B4C92">
          <w:rPr>
            <w:rFonts w:ascii="Arial" w:eastAsia="Arial" w:hAnsi="Arial" w:cs="Arial"/>
            <w:sz w:val="16"/>
            <w:szCs w:val="16"/>
          </w:rPr>
          <w:t>kev</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cai</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lij</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choj</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raug</w:t>
        </w:r>
        <w:proofErr w:type="spellEnd"/>
        <w:r w:rsidR="006B4C92">
          <w:rPr>
            <w:rFonts w:ascii="Arial" w:eastAsia="Arial" w:hAnsi="Arial" w:cs="Arial"/>
            <w:sz w:val="16"/>
            <w:szCs w:val="16"/>
          </w:rPr>
          <w:t xml:space="preserve"> </w:t>
        </w:r>
      </w:ins>
      <w:del w:id="3162" w:author="Kaxiong" w:date="2021-06-10T23:01:00Z">
        <w:r w:rsidRPr="005D5A6B" w:rsidDel="006B4C92">
          <w:rPr>
            <w:rFonts w:ascii="Arial" w:eastAsia="Arial" w:hAnsi="Arial" w:cs="Arial"/>
            <w:sz w:val="16"/>
            <w:szCs w:val="16"/>
          </w:rPr>
          <w:delText xml:space="preserve">cai tau </w:delText>
        </w:r>
      </w:del>
      <w:proofErr w:type="spellStart"/>
      <w:r w:rsidRPr="005D5A6B">
        <w:rPr>
          <w:rFonts w:ascii="Arial" w:eastAsia="Arial" w:hAnsi="Arial" w:cs="Arial"/>
          <w:sz w:val="16"/>
          <w:szCs w:val="16"/>
        </w:rPr>
        <w:t>tsim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thiab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npaj</w:t>
      </w:r>
      <w:proofErr w:type="spellEnd"/>
      <w:r w:rsidRPr="005D5A6B">
        <w:rPr>
          <w:rFonts w:ascii="Arial" w:eastAsia="Arial" w:hAnsi="Arial" w:cs="Arial"/>
          <w:sz w:val="16"/>
          <w:szCs w:val="16"/>
        </w:rPr>
        <w:t xml:space="preserve"> los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kom</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txheej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txheem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tswj</w:t>
      </w:r>
      <w:proofErr w:type="spellEnd"/>
      <w:r w:rsidRPr="005D5A6B">
        <w:rPr>
          <w:rFonts w:ascii="Arial" w:eastAsia="Arial" w:hAnsi="Arial" w:cs="Arial"/>
          <w:sz w:val="16"/>
          <w:szCs w:val="16"/>
        </w:rPr>
        <w:t xml:space="preserve"> </w:t>
      </w:r>
      <w:proofErr w:type="spellStart"/>
      <w:ins w:id="3163" w:author="Kaxiong" w:date="2021-06-10T23:01:00Z">
        <w:r w:rsidR="006B4C92">
          <w:rPr>
            <w:rFonts w:ascii="Arial" w:eastAsia="Arial" w:hAnsi="Arial" w:cs="Arial"/>
            <w:sz w:val="16"/>
            <w:szCs w:val="16"/>
          </w:rPr>
          <w:t>hwm</w:t>
        </w:r>
        <w:proofErr w:type="spellEnd"/>
        <w:r w:rsidR="006B4C92">
          <w:rPr>
            <w:rFonts w:ascii="Arial" w:eastAsia="Arial" w:hAnsi="Arial" w:cs="Arial"/>
            <w:sz w:val="16"/>
            <w:szCs w:val="16"/>
          </w:rPr>
          <w:t xml:space="preserve"> </w:t>
        </w:r>
      </w:ins>
      <w:del w:id="3164" w:author="Kaxiong" w:date="2021-06-10T23:02:00Z">
        <w:r w:rsidRPr="005D5A6B" w:rsidDel="006B4C92">
          <w:rPr>
            <w:rFonts w:ascii="Arial" w:eastAsia="Arial" w:hAnsi="Arial" w:cs="Arial"/>
            <w:sz w:val="16"/>
            <w:szCs w:val="16"/>
          </w:rPr>
          <w:delText xml:space="preserve">kev ua </w:delText>
        </w:r>
      </w:del>
      <w:proofErr w:type="spellStart"/>
      <w:r w:rsidRPr="005D5A6B">
        <w:rPr>
          <w:rFonts w:ascii="Arial" w:eastAsia="Arial" w:hAnsi="Arial" w:cs="Arial"/>
          <w:sz w:val="16"/>
          <w:szCs w:val="16"/>
        </w:rPr>
        <w:t>kom</w:t>
      </w:r>
      <w:proofErr w:type="spellEnd"/>
      <w:r w:rsidRPr="005D5A6B">
        <w:rPr>
          <w:rFonts w:ascii="Arial" w:eastAsia="Arial" w:hAnsi="Arial" w:cs="Arial"/>
          <w:sz w:val="16"/>
          <w:szCs w:val="16"/>
        </w:rPr>
        <w:t xml:space="preserve"> pom </w:t>
      </w:r>
      <w:ins w:id="3165" w:author="Kaxiong" w:date="2021-06-10T23:02:00Z">
        <w:r w:rsidR="006B4C92">
          <w:rPr>
            <w:rFonts w:ascii="Arial" w:eastAsia="Arial" w:hAnsi="Arial" w:cs="Arial"/>
            <w:sz w:val="16"/>
            <w:szCs w:val="16"/>
          </w:rPr>
          <w:t xml:space="preserve">tau </w:t>
        </w:r>
        <w:proofErr w:type="spellStart"/>
        <w:r w:rsidR="006B4C92">
          <w:rPr>
            <w:rFonts w:ascii="Arial" w:eastAsia="Arial" w:hAnsi="Arial" w:cs="Arial"/>
            <w:sz w:val="16"/>
            <w:szCs w:val="16"/>
          </w:rPr>
          <w:t>tia</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dawb</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huv</w:t>
        </w:r>
      </w:ins>
      <w:proofErr w:type="spellEnd"/>
      <w:del w:id="3166" w:author="Kaxiong" w:date="2021-06-10T23:02:00Z">
        <w:r w:rsidRPr="005D5A6B" w:rsidDel="006B4C92">
          <w:rPr>
            <w:rFonts w:ascii="Arial" w:eastAsia="Arial" w:hAnsi="Arial" w:cs="Arial"/>
            <w:sz w:val="16"/>
            <w:szCs w:val="16"/>
          </w:rPr>
          <w:delText>tseeb</w:delText>
        </w:r>
      </w:del>
      <w:r w:rsidRPr="005D5A6B">
        <w:rPr>
          <w:rFonts w:ascii="Arial" w:eastAsia="Arial" w:hAnsi="Arial" w:cs="Arial"/>
          <w:sz w:val="16"/>
          <w:szCs w:val="16"/>
        </w:rPr>
        <w:t xml:space="preserve"> </w:t>
      </w:r>
      <w:proofErr w:type="spellStart"/>
      <w:r w:rsidRPr="005D5A6B">
        <w:rPr>
          <w:rFonts w:ascii="Arial" w:eastAsia="Arial" w:hAnsi="Arial" w:cs="Arial"/>
          <w:sz w:val="16"/>
          <w:szCs w:val="16"/>
        </w:rPr>
        <w:t>thiab</w:t>
      </w:r>
      <w:proofErr w:type="spellEnd"/>
      <w:r w:rsidRPr="005D5A6B">
        <w:rPr>
          <w:rFonts w:ascii="Arial" w:eastAsia="Arial" w:hAnsi="Arial" w:cs="Arial"/>
          <w:sz w:val="16"/>
          <w:szCs w:val="16"/>
        </w:rPr>
        <w:t xml:space="preserve"> </w:t>
      </w:r>
      <w:proofErr w:type="spellStart"/>
      <w:ins w:id="3167" w:author="Kaxiong" w:date="2021-06-10T23:02:00Z">
        <w:r w:rsidR="006B4C92">
          <w:rPr>
            <w:rFonts w:ascii="Arial" w:eastAsia="Arial" w:hAnsi="Arial" w:cs="Arial"/>
            <w:sz w:val="16"/>
            <w:szCs w:val="16"/>
          </w:rPr>
          <w:t>mu</w:t>
        </w:r>
      </w:ins>
      <w:ins w:id="3168" w:author="Kaxiong" w:date="2021-06-10T23:03:00Z">
        <w:r w:rsidR="006B4C92">
          <w:rPr>
            <w:rFonts w:ascii="Arial" w:eastAsia="Arial" w:hAnsi="Arial" w:cs="Arial"/>
            <w:sz w:val="16"/>
            <w:szCs w:val="16"/>
          </w:rPr>
          <w:t>aj</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kev</w:t>
        </w:r>
        <w:proofErr w:type="spellEnd"/>
        <w:r w:rsidR="006B4C92">
          <w:rPr>
            <w:rFonts w:ascii="Arial" w:eastAsia="Arial" w:hAnsi="Arial" w:cs="Arial"/>
            <w:sz w:val="16"/>
            <w:szCs w:val="16"/>
          </w:rPr>
          <w:t xml:space="preserve"> </w:t>
        </w:r>
      </w:ins>
      <w:proofErr w:type="spellStart"/>
      <w:r w:rsidRPr="005D5A6B">
        <w:rPr>
          <w:rFonts w:ascii="Arial" w:eastAsia="Arial" w:hAnsi="Arial" w:cs="Arial"/>
          <w:sz w:val="16"/>
          <w:szCs w:val="16"/>
        </w:rPr>
        <w:t>koom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tes</w:t>
      </w:r>
      <w:proofErr w:type="spellEnd"/>
      <w:r w:rsidRPr="005D5A6B">
        <w:rPr>
          <w:rFonts w:ascii="Arial" w:eastAsia="Arial" w:hAnsi="Arial" w:cs="Arial"/>
          <w:sz w:val="16"/>
          <w:szCs w:val="16"/>
        </w:rPr>
        <w:t xml:space="preserve">. Tus </w:t>
      </w:r>
      <w:proofErr w:type="spellStart"/>
      <w:r w:rsidRPr="005D5A6B">
        <w:rPr>
          <w:rFonts w:ascii="Arial" w:eastAsia="Arial" w:hAnsi="Arial" w:cs="Arial"/>
          <w:sz w:val="16"/>
          <w:szCs w:val="16"/>
        </w:rPr>
        <w:t>txheej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txheem</w:t>
      </w:r>
      <w:proofErr w:type="spellEnd"/>
      <w:r w:rsidRPr="005D5A6B">
        <w:rPr>
          <w:rFonts w:ascii="Arial" w:eastAsia="Arial" w:hAnsi="Arial" w:cs="Arial"/>
          <w:sz w:val="16"/>
          <w:szCs w:val="16"/>
        </w:rPr>
        <w:t xml:space="preserve"> no </w:t>
      </w:r>
      <w:proofErr w:type="spellStart"/>
      <w:r w:rsidRPr="005D5A6B">
        <w:rPr>
          <w:rFonts w:ascii="Arial" w:eastAsia="Arial" w:hAnsi="Arial" w:cs="Arial"/>
          <w:sz w:val="16"/>
          <w:szCs w:val="16"/>
        </w:rPr>
        <w:t>tsuas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yog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hauj</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lwm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thaum</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neeg</w:t>
      </w:r>
      <w:proofErr w:type="spellEnd"/>
      <w:r w:rsidRPr="005D5A6B">
        <w:rPr>
          <w:rFonts w:ascii="Arial" w:eastAsia="Arial" w:hAnsi="Arial" w:cs="Arial"/>
          <w:sz w:val="16"/>
          <w:szCs w:val="16"/>
        </w:rPr>
        <w:t xml:space="preserve"> </w:t>
      </w:r>
      <w:ins w:id="3169" w:author="Kaxiong" w:date="2021-06-10T23:06:00Z">
        <w:r w:rsidR="006B4C92">
          <w:rPr>
            <w:rFonts w:ascii="Arial" w:eastAsia="Arial" w:hAnsi="Arial" w:cs="Arial"/>
            <w:sz w:val="16"/>
            <w:szCs w:val="16"/>
          </w:rPr>
          <w:t xml:space="preserve">tab tom </w:t>
        </w:r>
        <w:proofErr w:type="spellStart"/>
        <w:r w:rsidR="006B4C92">
          <w:rPr>
            <w:rFonts w:ascii="Arial" w:eastAsia="Arial" w:hAnsi="Arial" w:cs="Arial"/>
            <w:sz w:val="16"/>
            <w:szCs w:val="16"/>
          </w:rPr>
          <w:t>raug</w:t>
        </w:r>
        <w:proofErr w:type="spellEnd"/>
        <w:r w:rsidR="006B4C92">
          <w:rPr>
            <w:rFonts w:ascii="Arial" w:eastAsia="Arial" w:hAnsi="Arial" w:cs="Arial"/>
            <w:sz w:val="16"/>
            <w:szCs w:val="16"/>
          </w:rPr>
          <w:t xml:space="preserve"> </w:t>
        </w:r>
      </w:ins>
      <w:proofErr w:type="spellStart"/>
      <w:ins w:id="3170" w:author="Kaxiong" w:date="2021-06-10T23:07:00Z">
        <w:r w:rsidR="006B4C92">
          <w:rPr>
            <w:rFonts w:ascii="Arial" w:eastAsia="Arial" w:hAnsi="Arial" w:cs="Arial"/>
            <w:sz w:val="16"/>
            <w:szCs w:val="16"/>
          </w:rPr>
          <w:t>siv</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txoj</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cai</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ntawm</w:t>
        </w:r>
        <w:proofErr w:type="spellEnd"/>
        <w:r w:rsidR="006B4C92">
          <w:rPr>
            <w:rFonts w:ascii="Arial" w:eastAsia="Arial" w:hAnsi="Arial" w:cs="Arial"/>
            <w:sz w:val="16"/>
            <w:szCs w:val="16"/>
          </w:rPr>
          <w:t xml:space="preserve"> </w:t>
        </w:r>
      </w:ins>
      <w:del w:id="3171" w:author="Kaxiong" w:date="2021-06-10T23:07:00Z">
        <w:r w:rsidRPr="005D5A6B" w:rsidDel="006B4C92">
          <w:rPr>
            <w:rFonts w:ascii="Arial" w:eastAsia="Arial" w:hAnsi="Arial" w:cs="Arial"/>
            <w:sz w:val="16"/>
            <w:szCs w:val="16"/>
          </w:rPr>
          <w:delText xml:space="preserve">tau tswj hwm tau ua </w:delText>
        </w:r>
      </w:del>
      <w:proofErr w:type="spellStart"/>
      <w:r w:rsidRPr="005D5A6B">
        <w:rPr>
          <w:rFonts w:ascii="Arial" w:eastAsia="Arial" w:hAnsi="Arial" w:cs="Arial"/>
          <w:sz w:val="16"/>
          <w:szCs w:val="16"/>
        </w:rPr>
        <w:t>lub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luag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hauj</w:t>
      </w:r>
      <w:proofErr w:type="spellEnd"/>
      <w:r w:rsidR="005D5A6B" w:rsidRPr="005D5A6B">
        <w:rPr>
          <w:rFonts w:ascii="Arial" w:eastAsia="Arial" w:hAnsi="Arial" w:cs="Arial"/>
          <w:sz w:val="16"/>
          <w:szCs w:val="16"/>
        </w:rPr>
        <w:t xml:space="preserve"> </w:t>
      </w:r>
      <w:proofErr w:type="spellStart"/>
      <w:r w:rsidRPr="005D5A6B">
        <w:rPr>
          <w:rFonts w:ascii="Arial" w:eastAsia="Arial" w:hAnsi="Arial" w:cs="Arial"/>
          <w:sz w:val="16"/>
          <w:szCs w:val="16"/>
        </w:rPr>
        <w:t>lwm</w:t>
      </w:r>
      <w:proofErr w:type="spellEnd"/>
      <w:ins w:id="3172" w:author="Kaxiong" w:date="2021-06-10T23:07:00Z">
        <w:r w:rsidR="006B4C92">
          <w:rPr>
            <w:rFonts w:ascii="Arial" w:eastAsia="Arial" w:hAnsi="Arial" w:cs="Arial"/>
            <w:sz w:val="16"/>
            <w:szCs w:val="16"/>
          </w:rPr>
          <w:t xml:space="preserve"> </w:t>
        </w:r>
        <w:proofErr w:type="spellStart"/>
        <w:r w:rsidR="006B4C92">
          <w:rPr>
            <w:rFonts w:ascii="Arial" w:eastAsia="Arial" w:hAnsi="Arial" w:cs="Arial"/>
            <w:sz w:val="16"/>
            <w:szCs w:val="16"/>
          </w:rPr>
          <w:t>tseem</w:t>
        </w:r>
        <w:proofErr w:type="spellEnd"/>
        <w:r w:rsidR="006B4C92">
          <w:rPr>
            <w:rFonts w:ascii="Arial" w:eastAsia="Arial" w:hAnsi="Arial" w:cs="Arial"/>
            <w:sz w:val="16"/>
            <w:szCs w:val="16"/>
          </w:rPr>
          <w:t xml:space="preserve"> </w:t>
        </w:r>
        <w:proofErr w:type="spellStart"/>
        <w:r w:rsidR="006B4C92">
          <w:rPr>
            <w:rFonts w:ascii="Arial" w:eastAsia="Arial" w:hAnsi="Arial" w:cs="Arial"/>
            <w:sz w:val="16"/>
            <w:szCs w:val="16"/>
          </w:rPr>
          <w:t>ua</w:t>
        </w:r>
      </w:ins>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Tawm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tsam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rov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qab</w:t>
      </w:r>
      <w:proofErr w:type="spellEnd"/>
      <w:r w:rsidRPr="005D5A6B">
        <w:rPr>
          <w:rFonts w:ascii="Arial" w:eastAsia="Arial" w:hAnsi="Arial" w:cs="Arial"/>
          <w:sz w:val="16"/>
          <w:szCs w:val="16"/>
        </w:rPr>
        <w:t xml:space="preserve"> los </w:t>
      </w:r>
      <w:proofErr w:type="spellStart"/>
      <w:r w:rsidRPr="005D5A6B">
        <w:rPr>
          <w:rFonts w:ascii="Arial" w:eastAsia="Arial" w:hAnsi="Arial" w:cs="Arial"/>
          <w:sz w:val="16"/>
          <w:szCs w:val="16"/>
        </w:rPr>
        <w:t>ntawm</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kev</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nyiam</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tshwj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xeeb</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thiab</w:t>
      </w:r>
      <w:proofErr w:type="spellEnd"/>
      <w:r w:rsidRPr="005D5A6B">
        <w:rPr>
          <w:rFonts w:ascii="Arial" w:eastAsia="Arial" w:hAnsi="Arial" w:cs="Arial"/>
          <w:sz w:val="16"/>
          <w:szCs w:val="16"/>
        </w:rPr>
        <w:t xml:space="preserve"> cov </w:t>
      </w:r>
      <w:proofErr w:type="spellStart"/>
      <w:ins w:id="3173" w:author="Kaxiong" w:date="2021-06-10T23:09:00Z">
        <w:r w:rsidR="004E6F74">
          <w:rPr>
            <w:rFonts w:ascii="Arial" w:eastAsia="Arial" w:hAnsi="Arial" w:cs="Arial"/>
            <w:sz w:val="16"/>
            <w:szCs w:val="16"/>
          </w:rPr>
          <w:t>pab</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pawg</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neeg</w:t>
        </w:r>
        <w:proofErr w:type="spellEnd"/>
        <w:r w:rsidR="004E6F74">
          <w:rPr>
            <w:rFonts w:ascii="Arial" w:eastAsia="Arial" w:hAnsi="Arial" w:cs="Arial"/>
            <w:sz w:val="16"/>
            <w:szCs w:val="16"/>
          </w:rPr>
          <w:t xml:space="preserve"> </w:t>
        </w:r>
      </w:ins>
      <w:proofErr w:type="spellStart"/>
      <w:ins w:id="3174" w:author="Kaxiong" w:date="2021-06-10T23:10:00Z">
        <w:r w:rsidR="004E6F74">
          <w:rPr>
            <w:rFonts w:ascii="Arial" w:eastAsia="Arial" w:hAnsi="Arial" w:cs="Arial"/>
            <w:sz w:val="16"/>
            <w:szCs w:val="16"/>
          </w:rPr>
          <w:t>hais</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thov</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kev</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pab</w:t>
        </w:r>
        <w:proofErr w:type="spellEnd"/>
        <w:r w:rsidR="004E6F74">
          <w:rPr>
            <w:rFonts w:ascii="Arial" w:eastAsia="Arial" w:hAnsi="Arial" w:cs="Arial"/>
            <w:sz w:val="16"/>
            <w:szCs w:val="16"/>
          </w:rPr>
          <w:t xml:space="preserve"> </w:t>
        </w:r>
      </w:ins>
      <w:proofErr w:type="spellStart"/>
      <w:ins w:id="3175" w:author="Kaxiong" w:date="2021-06-10T23:11:00Z">
        <w:r w:rsidR="004E6F74">
          <w:rPr>
            <w:rFonts w:ascii="Arial" w:eastAsia="Arial" w:hAnsi="Arial" w:cs="Arial"/>
            <w:sz w:val="16"/>
            <w:szCs w:val="16"/>
          </w:rPr>
          <w:t>rau</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tsev</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tsim</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khoom</w:t>
        </w:r>
      </w:ins>
      <w:proofErr w:type="spellEnd"/>
      <w:del w:id="3176" w:author="Kaxiong" w:date="2021-06-10T23:11:00Z">
        <w:r w:rsidRPr="005D5A6B" w:rsidDel="004E6F74">
          <w:rPr>
            <w:rFonts w:ascii="Arial" w:eastAsia="Arial" w:hAnsi="Arial" w:cs="Arial"/>
            <w:sz w:val="16"/>
            <w:szCs w:val="16"/>
          </w:rPr>
          <w:delText>chaw tos txais kev lag luam</w:delText>
        </w:r>
      </w:del>
      <w:r w:rsidRPr="005D5A6B">
        <w:rPr>
          <w:rFonts w:ascii="Arial" w:eastAsia="Arial" w:hAnsi="Arial" w:cs="Arial"/>
          <w:sz w:val="16"/>
          <w:szCs w:val="16"/>
        </w:rPr>
        <w:t xml:space="preserve">, cov </w:t>
      </w:r>
      <w:proofErr w:type="spellStart"/>
      <w:r w:rsidRPr="005D5A6B">
        <w:rPr>
          <w:rFonts w:ascii="Arial" w:eastAsia="Arial" w:hAnsi="Arial" w:cs="Arial"/>
          <w:sz w:val="16"/>
          <w:szCs w:val="16"/>
        </w:rPr>
        <w:t>suab</w:t>
      </w:r>
      <w:proofErr w:type="spellEnd"/>
      <w:r w:rsidRPr="005D5A6B">
        <w:rPr>
          <w:rFonts w:ascii="Arial" w:eastAsia="Arial" w:hAnsi="Arial" w:cs="Arial"/>
          <w:sz w:val="16"/>
          <w:szCs w:val="16"/>
        </w:rPr>
        <w:t xml:space="preserve"> </w:t>
      </w:r>
      <w:proofErr w:type="spellStart"/>
      <w:ins w:id="3177" w:author="Kaxiong" w:date="2021-06-10T23:11:00Z">
        <w:r w:rsidR="004E6F74">
          <w:rPr>
            <w:rFonts w:ascii="Arial" w:eastAsia="Arial" w:hAnsi="Arial" w:cs="Arial"/>
            <w:sz w:val="16"/>
            <w:szCs w:val="16"/>
          </w:rPr>
          <w:t>hais</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txog</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teeb</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meem</w:t>
        </w:r>
        <w:proofErr w:type="spellEnd"/>
        <w:r w:rsidR="004E6F74">
          <w:rPr>
            <w:rFonts w:ascii="Arial" w:eastAsia="Arial" w:hAnsi="Arial" w:cs="Arial"/>
            <w:sz w:val="16"/>
            <w:szCs w:val="16"/>
          </w:rPr>
          <w:t xml:space="preserve"> </w:t>
        </w:r>
      </w:ins>
      <w:proofErr w:type="spellStart"/>
      <w:r w:rsidRPr="005D5A6B">
        <w:rPr>
          <w:rFonts w:ascii="Arial" w:eastAsia="Arial" w:hAnsi="Arial" w:cs="Arial"/>
          <w:sz w:val="16"/>
          <w:szCs w:val="16"/>
        </w:rPr>
        <w:t>ntawm</w:t>
      </w:r>
      <w:proofErr w:type="spellEnd"/>
      <w:r w:rsidRPr="005D5A6B">
        <w:rPr>
          <w:rFonts w:ascii="Arial" w:eastAsia="Arial" w:hAnsi="Arial" w:cs="Arial"/>
          <w:sz w:val="16"/>
          <w:szCs w:val="16"/>
        </w:rPr>
        <w:t xml:space="preserve"> cov </w:t>
      </w:r>
      <w:proofErr w:type="spellStart"/>
      <w:r w:rsidRPr="005D5A6B">
        <w:rPr>
          <w:rFonts w:ascii="Arial" w:eastAsia="Arial" w:hAnsi="Arial" w:cs="Arial"/>
          <w:sz w:val="16"/>
          <w:szCs w:val="16"/>
        </w:rPr>
        <w:t>neeg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liaj</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ua</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teb</w:t>
      </w:r>
      <w:proofErr w:type="spellEnd"/>
      <w:r w:rsidRPr="005D5A6B">
        <w:rPr>
          <w:rFonts w:ascii="Arial" w:eastAsia="Arial" w:hAnsi="Arial" w:cs="Arial"/>
          <w:sz w:val="16"/>
          <w:szCs w:val="16"/>
        </w:rPr>
        <w:t xml:space="preserve"> </w:t>
      </w:r>
      <w:del w:id="3178" w:author="Kaxiong" w:date="2021-06-10T23:12:00Z">
        <w:r w:rsidR="005D5A6B" w:rsidRPr="005D5A6B" w:rsidDel="004E6F74">
          <w:rPr>
            <w:rFonts w:ascii="Arial" w:eastAsia="Arial" w:hAnsi="Arial" w:cs="Arial"/>
            <w:sz w:val="16"/>
            <w:szCs w:val="16"/>
          </w:rPr>
          <w:delText xml:space="preserve">nyab xeeb </w:delText>
        </w:r>
        <w:r w:rsidRPr="005D5A6B" w:rsidDel="004E6F74">
          <w:rPr>
            <w:rFonts w:ascii="Arial" w:eastAsia="Arial" w:hAnsi="Arial" w:cs="Arial"/>
            <w:sz w:val="16"/>
            <w:szCs w:val="16"/>
          </w:rPr>
          <w:delText>tseem ceeb</w:delText>
        </w:r>
        <w:r w:rsidR="005D5A6B" w:rsidRPr="005D5A6B" w:rsidDel="004E6F74">
          <w:rPr>
            <w:sz w:val="16"/>
            <w:szCs w:val="16"/>
          </w:rPr>
          <w:delText xml:space="preserve"> </w:delText>
        </w:r>
      </w:del>
      <w:proofErr w:type="spellStart"/>
      <w:ins w:id="3179" w:author="Kaxiong" w:date="2021-06-10T23:12:00Z">
        <w:r w:rsidR="004E6F74">
          <w:rPr>
            <w:sz w:val="16"/>
            <w:szCs w:val="16"/>
          </w:rPr>
          <w:t>tia</w:t>
        </w:r>
        <w:proofErr w:type="spellEnd"/>
        <w:r w:rsidR="004E6F74">
          <w:rPr>
            <w:sz w:val="16"/>
            <w:szCs w:val="16"/>
          </w:rPr>
          <w:t xml:space="preserve"> </w:t>
        </w:r>
      </w:ins>
      <w:proofErr w:type="spellStart"/>
      <w:r w:rsidRPr="005D5A6B">
        <w:rPr>
          <w:rFonts w:ascii="Arial" w:eastAsia="Arial" w:hAnsi="Arial" w:cs="Arial"/>
          <w:sz w:val="16"/>
          <w:szCs w:val="16"/>
        </w:rPr>
        <w:t>npaum</w:t>
      </w:r>
      <w:proofErr w:type="spellEnd"/>
      <w:r w:rsidRPr="005D5A6B">
        <w:rPr>
          <w:rFonts w:ascii="Arial" w:eastAsia="Arial" w:hAnsi="Arial" w:cs="Arial"/>
          <w:sz w:val="16"/>
          <w:szCs w:val="16"/>
        </w:rPr>
        <w:t xml:space="preserve"> li </w:t>
      </w:r>
      <w:proofErr w:type="spellStart"/>
      <w:r w:rsidRPr="005D5A6B">
        <w:rPr>
          <w:rFonts w:ascii="Arial" w:eastAsia="Arial" w:hAnsi="Arial" w:cs="Arial"/>
          <w:sz w:val="16"/>
          <w:szCs w:val="16"/>
        </w:rPr>
        <w:t>cas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yog</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hais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tias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tsis</w:t>
      </w:r>
      <w:proofErr w:type="spellEnd"/>
      <w:r w:rsidRPr="005D5A6B">
        <w:rPr>
          <w:rFonts w:ascii="Arial" w:eastAsia="Arial" w:hAnsi="Arial" w:cs="Arial"/>
          <w:sz w:val="16"/>
          <w:szCs w:val="16"/>
        </w:rPr>
        <w:t xml:space="preserve"> </w:t>
      </w:r>
      <w:proofErr w:type="spellStart"/>
      <w:r w:rsidRPr="005D5A6B">
        <w:rPr>
          <w:rFonts w:ascii="Arial" w:eastAsia="Arial" w:hAnsi="Arial" w:cs="Arial"/>
          <w:sz w:val="16"/>
          <w:szCs w:val="16"/>
        </w:rPr>
        <w:t>ntau</w:t>
      </w:r>
      <w:proofErr w:type="spellEnd"/>
      <w:r w:rsidRPr="005D5A6B">
        <w:rPr>
          <w:rFonts w:ascii="Arial" w:eastAsia="Arial" w:hAnsi="Arial" w:cs="Arial"/>
          <w:sz w:val="16"/>
          <w:szCs w:val="16"/>
        </w:rPr>
        <w:t xml:space="preserve">, </w:t>
      </w:r>
      <w:proofErr w:type="spellStart"/>
      <w:ins w:id="3180" w:author="Kaxiong" w:date="2021-06-10T23:12:00Z">
        <w:r w:rsidR="004E6F74">
          <w:rPr>
            <w:rFonts w:ascii="Arial" w:eastAsia="Arial" w:hAnsi="Arial" w:cs="Arial"/>
            <w:sz w:val="16"/>
            <w:szCs w:val="16"/>
          </w:rPr>
          <w:t>yog</w:t>
        </w:r>
        <w:proofErr w:type="spellEnd"/>
        <w:r w:rsidR="004E6F74">
          <w:rPr>
            <w:rFonts w:ascii="Arial" w:eastAsia="Arial" w:hAnsi="Arial" w:cs="Arial"/>
            <w:sz w:val="16"/>
            <w:szCs w:val="16"/>
          </w:rPr>
          <w:t xml:space="preserve"> li </w:t>
        </w:r>
        <w:proofErr w:type="spellStart"/>
        <w:r w:rsidR="004E6F74">
          <w:rPr>
            <w:rFonts w:ascii="Arial" w:eastAsia="Arial" w:hAnsi="Arial" w:cs="Arial"/>
            <w:sz w:val="16"/>
            <w:szCs w:val="16"/>
          </w:rPr>
          <w:t>p</w:t>
        </w:r>
      </w:ins>
      <w:ins w:id="3181" w:author="Kaxiong" w:date="2021-06-10T23:13:00Z">
        <w:r w:rsidR="004E6F74">
          <w:rPr>
            <w:rFonts w:ascii="Arial" w:eastAsia="Arial" w:hAnsi="Arial" w:cs="Arial"/>
            <w:sz w:val="16"/>
            <w:szCs w:val="16"/>
          </w:rPr>
          <w:t>ua</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ntaw</w:t>
        </w:r>
        <w:proofErr w:type="spellEnd"/>
        <w:r w:rsidR="004E6F74">
          <w:rPr>
            <w:rFonts w:ascii="Arial" w:eastAsia="Arial" w:hAnsi="Arial" w:cs="Arial"/>
            <w:sz w:val="16"/>
            <w:szCs w:val="16"/>
          </w:rPr>
          <w:t xml:space="preserve"> </w:t>
        </w:r>
      </w:ins>
      <w:proofErr w:type="spellStart"/>
      <w:r w:rsidRPr="005D5A6B">
        <w:rPr>
          <w:rFonts w:ascii="Arial" w:eastAsia="Arial" w:hAnsi="Arial" w:cs="Arial"/>
          <w:sz w:val="16"/>
          <w:szCs w:val="16"/>
        </w:rPr>
        <w:t>dua</w:t>
      </w:r>
      <w:proofErr w:type="spellEnd"/>
      <w:ins w:id="3182" w:author="Kaxiong" w:date="2021-06-10T23:13:00Z">
        <w:r w:rsidR="004E6F74">
          <w:rPr>
            <w:rFonts w:ascii="Arial" w:eastAsia="Arial" w:hAnsi="Arial" w:cs="Arial"/>
            <w:sz w:val="16"/>
            <w:szCs w:val="16"/>
          </w:rPr>
          <w:t xml:space="preserve"> </w:t>
        </w:r>
        <w:proofErr w:type="spellStart"/>
        <w:r w:rsidR="004E6F74">
          <w:rPr>
            <w:rFonts w:ascii="Arial" w:eastAsia="Arial" w:hAnsi="Arial" w:cs="Arial"/>
            <w:sz w:val="16"/>
            <w:szCs w:val="16"/>
          </w:rPr>
          <w:t>yav</w:t>
        </w:r>
        <w:proofErr w:type="spellEnd"/>
        <w:r w:rsidR="004E6F74">
          <w:rPr>
            <w:rFonts w:ascii="Arial" w:eastAsia="Arial" w:hAnsi="Arial" w:cs="Arial"/>
            <w:sz w:val="16"/>
            <w:szCs w:val="16"/>
          </w:rPr>
          <w:t xml:space="preserve"> </w:t>
        </w:r>
        <w:proofErr w:type="spellStart"/>
        <w:r w:rsidR="004E6F74">
          <w:rPr>
            <w:rFonts w:ascii="Arial" w:eastAsia="Arial" w:hAnsi="Arial" w:cs="Arial"/>
            <w:sz w:val="16"/>
            <w:szCs w:val="16"/>
          </w:rPr>
          <w:t>tas</w:t>
        </w:r>
        <w:proofErr w:type="spellEnd"/>
        <w:r w:rsidR="004E6F74">
          <w:rPr>
            <w:rFonts w:ascii="Arial" w:eastAsia="Arial" w:hAnsi="Arial" w:cs="Arial"/>
            <w:sz w:val="16"/>
            <w:szCs w:val="16"/>
          </w:rPr>
          <w:t xml:space="preserve"> los</w:t>
        </w:r>
      </w:ins>
      <w:del w:id="3183" w:author="Kaxiong" w:date="2021-06-10T23:13:00Z">
        <w:r w:rsidRPr="005D5A6B" w:rsidDel="004E6F74">
          <w:rPr>
            <w:rFonts w:ascii="Arial" w:eastAsia="Arial" w:hAnsi="Arial" w:cs="Arial"/>
            <w:sz w:val="16"/>
            <w:szCs w:val="16"/>
          </w:rPr>
          <w:delText xml:space="preserve"> li ua ntej</w:delText>
        </w:r>
      </w:del>
      <w:r w:rsidRPr="005D5A6B">
        <w:rPr>
          <w:rFonts w:ascii="Arial" w:eastAsia="Arial" w:hAnsi="Arial" w:cs="Arial"/>
          <w:sz w:val="16"/>
          <w:szCs w:val="16"/>
        </w:rPr>
        <w:t>.</w:t>
      </w:r>
    </w:p>
    <w:p w14:paraId="5A0B5DC9" w14:textId="77777777" w:rsidR="00BF3E5F" w:rsidRDefault="00BF3E5F">
      <w:pPr>
        <w:spacing w:line="200" w:lineRule="exact"/>
        <w:rPr>
          <w:sz w:val="20"/>
          <w:szCs w:val="20"/>
        </w:rPr>
      </w:pPr>
    </w:p>
    <w:p w14:paraId="0119DABD" w14:textId="77777777" w:rsidR="00BF3E5F" w:rsidRDefault="00BF3E5F">
      <w:pPr>
        <w:spacing w:line="200" w:lineRule="exact"/>
        <w:rPr>
          <w:sz w:val="20"/>
          <w:szCs w:val="20"/>
        </w:rPr>
      </w:pPr>
    </w:p>
    <w:p w14:paraId="57E93BA8" w14:textId="796AFDE4" w:rsidR="00BF3E5F" w:rsidRDefault="00BF3E5F">
      <w:pPr>
        <w:spacing w:line="230" w:lineRule="exact"/>
        <w:rPr>
          <w:sz w:val="20"/>
          <w:szCs w:val="20"/>
        </w:rPr>
      </w:pPr>
    </w:p>
    <w:p w14:paraId="29A28250" w14:textId="66C7BAFE" w:rsidR="00BF3E5F" w:rsidRPr="00571BEB" w:rsidRDefault="004E6F74">
      <w:pPr>
        <w:rPr>
          <w:sz w:val="20"/>
          <w:szCs w:val="20"/>
        </w:rPr>
      </w:pPr>
      <w:ins w:id="3184" w:author="Kaxiong" w:date="2021-06-10T23:14:00Z">
        <w:r>
          <w:rPr>
            <w:rFonts w:ascii="Arial" w:eastAsia="Arial" w:hAnsi="Arial" w:cs="Arial"/>
            <w:color w:val="2F5496"/>
            <w:sz w:val="20"/>
            <w:szCs w:val="20"/>
          </w:rPr>
          <w:t xml:space="preserve">Cov </w:t>
        </w:r>
        <w:proofErr w:type="spellStart"/>
        <w:r>
          <w:rPr>
            <w:rFonts w:ascii="Arial" w:eastAsia="Arial" w:hAnsi="Arial" w:cs="Arial"/>
            <w:color w:val="2F5496"/>
            <w:sz w:val="20"/>
            <w:szCs w:val="20"/>
          </w:rPr>
          <w:t>qauv</w:t>
        </w:r>
        <w:proofErr w:type="spellEnd"/>
        <w:r>
          <w:rPr>
            <w:rFonts w:ascii="Arial" w:eastAsia="Arial" w:hAnsi="Arial" w:cs="Arial"/>
            <w:color w:val="2F5496"/>
            <w:sz w:val="20"/>
            <w:szCs w:val="20"/>
          </w:rPr>
          <w:t xml:space="preserve"> </w:t>
        </w:r>
      </w:ins>
      <w:del w:id="3185" w:author="Kaxiong" w:date="2021-06-10T23:14:00Z">
        <w:r w:rsidR="00F2670D" w:rsidRPr="00571BEB" w:rsidDel="004E6F74">
          <w:rPr>
            <w:rFonts w:ascii="Arial" w:eastAsia="Arial" w:hAnsi="Arial" w:cs="Arial"/>
            <w:color w:val="2F5496"/>
            <w:sz w:val="20"/>
            <w:szCs w:val="20"/>
          </w:rPr>
          <w:delText xml:space="preserve">Piv Txwv </w:delText>
        </w:r>
        <w:r w:rsidR="00D820A1" w:rsidRPr="00571BEB" w:rsidDel="004E6F74">
          <w:rPr>
            <w:rFonts w:ascii="Arial" w:eastAsia="Arial" w:hAnsi="Arial" w:cs="Arial"/>
            <w:color w:val="2F5496"/>
            <w:sz w:val="20"/>
            <w:szCs w:val="20"/>
          </w:rPr>
          <w:delText xml:space="preserve">Ntawm </w:delText>
        </w:r>
      </w:del>
      <w:r w:rsidR="00D820A1" w:rsidRPr="00571BEB">
        <w:rPr>
          <w:rFonts w:ascii="Arial" w:eastAsia="Arial" w:hAnsi="Arial" w:cs="Arial"/>
          <w:color w:val="2F5496"/>
          <w:sz w:val="20"/>
          <w:szCs w:val="20"/>
        </w:rPr>
        <w:t xml:space="preserve">Kev </w:t>
      </w:r>
      <w:proofErr w:type="spellStart"/>
      <w:r w:rsidR="00D820A1" w:rsidRPr="00571BEB">
        <w:rPr>
          <w:rFonts w:ascii="Arial" w:eastAsia="Arial" w:hAnsi="Arial" w:cs="Arial"/>
          <w:color w:val="2F5496"/>
          <w:sz w:val="20"/>
          <w:szCs w:val="20"/>
        </w:rPr>
        <w:t>Nqis</w:t>
      </w:r>
      <w:proofErr w:type="spellEnd"/>
      <w:r w:rsidR="00D820A1"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Tes</w:t>
      </w:r>
      <w:proofErr w:type="spellEnd"/>
      <w:r w:rsidR="00D820A1" w:rsidRPr="00571BEB">
        <w:rPr>
          <w:rFonts w:ascii="Arial" w:eastAsia="Arial" w:hAnsi="Arial" w:cs="Arial"/>
          <w:color w:val="2F5496"/>
          <w:sz w:val="20"/>
          <w:szCs w:val="20"/>
        </w:rPr>
        <w:t xml:space="preserve"> </w:t>
      </w:r>
      <w:proofErr w:type="spellStart"/>
      <w:r w:rsidR="00D820A1" w:rsidRPr="00571BEB">
        <w:rPr>
          <w:rFonts w:ascii="Arial" w:eastAsia="Arial" w:hAnsi="Arial" w:cs="Arial"/>
          <w:color w:val="2F5496"/>
          <w:sz w:val="20"/>
          <w:szCs w:val="20"/>
        </w:rPr>
        <w:t>Ua</w:t>
      </w:r>
      <w:proofErr w:type="spellEnd"/>
      <w:r w:rsidR="00D820A1" w:rsidRPr="00571BEB">
        <w:rPr>
          <w:rFonts w:ascii="Arial" w:eastAsia="Arial" w:hAnsi="Arial" w:cs="Arial"/>
          <w:color w:val="2F5496"/>
          <w:sz w:val="20"/>
          <w:szCs w:val="20"/>
        </w:rPr>
        <w:t xml:space="preserve"> </w:t>
      </w:r>
      <w:proofErr w:type="spellStart"/>
      <w:ins w:id="3186" w:author="Kaxiong" w:date="2021-06-10T23:15:00Z">
        <w:r>
          <w:rPr>
            <w:rFonts w:ascii="Arial" w:eastAsia="Arial" w:hAnsi="Arial" w:cs="Arial"/>
            <w:color w:val="2F5496"/>
            <w:sz w:val="20"/>
            <w:szCs w:val="20"/>
          </w:rPr>
          <w:t>Txhawm</w:t>
        </w:r>
        <w:proofErr w:type="spellEnd"/>
        <w:r>
          <w:rPr>
            <w:rFonts w:ascii="Arial" w:eastAsia="Arial" w:hAnsi="Arial" w:cs="Arial"/>
            <w:color w:val="2F5496"/>
            <w:sz w:val="20"/>
            <w:szCs w:val="20"/>
          </w:rPr>
          <w:t xml:space="preserve"> </w:t>
        </w:r>
      </w:ins>
      <w:r w:rsidR="00D820A1" w:rsidRPr="00571BEB">
        <w:rPr>
          <w:rFonts w:ascii="Arial" w:eastAsia="Arial" w:hAnsi="Arial" w:cs="Arial"/>
          <w:color w:val="2F5496"/>
          <w:sz w:val="20"/>
          <w:szCs w:val="20"/>
        </w:rPr>
        <w:t xml:space="preserve">Rau </w:t>
      </w:r>
      <w:ins w:id="3187" w:author="Kaxiong" w:date="2021-06-10T23:15:00Z">
        <w:r>
          <w:rPr>
            <w:rFonts w:ascii="Arial" w:eastAsia="Arial" w:hAnsi="Arial" w:cs="Arial"/>
            <w:color w:val="2F5496"/>
            <w:sz w:val="20"/>
            <w:szCs w:val="20"/>
          </w:rPr>
          <w:t xml:space="preserve">Mus </w:t>
        </w:r>
        <w:proofErr w:type="spellStart"/>
        <w:r>
          <w:rPr>
            <w:rFonts w:ascii="Arial" w:eastAsia="Arial" w:hAnsi="Arial" w:cs="Arial"/>
            <w:color w:val="2F5496"/>
            <w:sz w:val="20"/>
            <w:szCs w:val="20"/>
          </w:rPr>
          <w:t>Lawm</w:t>
        </w:r>
        <w:proofErr w:type="spellEnd"/>
        <w:r>
          <w:rPr>
            <w:rFonts w:ascii="Arial" w:eastAsia="Arial" w:hAnsi="Arial" w:cs="Arial"/>
            <w:color w:val="2F5496"/>
            <w:sz w:val="20"/>
            <w:szCs w:val="20"/>
          </w:rPr>
          <w:t xml:space="preserve"> </w:t>
        </w:r>
        <w:proofErr w:type="spellStart"/>
        <w:r>
          <w:rPr>
            <w:rFonts w:ascii="Arial" w:eastAsia="Arial" w:hAnsi="Arial" w:cs="Arial"/>
            <w:color w:val="2F5496"/>
            <w:sz w:val="20"/>
            <w:szCs w:val="20"/>
          </w:rPr>
          <w:t>Yav</w:t>
        </w:r>
        <w:proofErr w:type="spellEnd"/>
        <w:r>
          <w:rPr>
            <w:rFonts w:ascii="Arial" w:eastAsia="Arial" w:hAnsi="Arial" w:cs="Arial"/>
            <w:color w:val="2F5496"/>
            <w:sz w:val="20"/>
            <w:szCs w:val="20"/>
          </w:rPr>
          <w:t xml:space="preserve"> Tom </w:t>
        </w:r>
        <w:proofErr w:type="spellStart"/>
        <w:r>
          <w:rPr>
            <w:rFonts w:ascii="Arial" w:eastAsia="Arial" w:hAnsi="Arial" w:cs="Arial"/>
            <w:color w:val="2F5496"/>
            <w:sz w:val="20"/>
            <w:szCs w:val="20"/>
          </w:rPr>
          <w:t>Ntej</w:t>
        </w:r>
      </w:ins>
      <w:proofErr w:type="spellEnd"/>
      <w:del w:id="3188" w:author="Kaxiong" w:date="2021-06-10T23:15:00Z">
        <w:r w:rsidR="00D820A1" w:rsidRPr="00571BEB" w:rsidDel="004E6F74">
          <w:rPr>
            <w:rFonts w:ascii="Arial" w:eastAsia="Arial" w:hAnsi="Arial" w:cs="Arial"/>
            <w:color w:val="2F5496"/>
            <w:sz w:val="20"/>
            <w:szCs w:val="20"/>
          </w:rPr>
          <w:delText>Kev Tsiv Tawm</w:delText>
        </w:r>
      </w:del>
    </w:p>
    <w:p w14:paraId="5A6DF3AE" w14:textId="77777777" w:rsidR="00BF3E5F" w:rsidRDefault="00BF3E5F">
      <w:pPr>
        <w:sectPr w:rsidR="00BF3E5F">
          <w:pgSz w:w="12240" w:h="15840"/>
          <w:pgMar w:top="1440" w:right="1400" w:bottom="480" w:left="1440" w:header="0" w:footer="0" w:gutter="0"/>
          <w:cols w:space="720" w:equalWidth="0">
            <w:col w:w="9400"/>
          </w:cols>
        </w:sectPr>
      </w:pPr>
    </w:p>
    <w:p w14:paraId="472A3207" w14:textId="77777777" w:rsidR="00BF3E5F" w:rsidRDefault="00BF3E5F">
      <w:pPr>
        <w:spacing w:line="200" w:lineRule="exact"/>
        <w:rPr>
          <w:sz w:val="20"/>
          <w:szCs w:val="20"/>
        </w:rPr>
      </w:pPr>
    </w:p>
    <w:p w14:paraId="38CE0BE3" w14:textId="77777777" w:rsidR="00BF3E5F" w:rsidRDefault="00BF3E5F">
      <w:pPr>
        <w:spacing w:line="200" w:lineRule="exact"/>
        <w:rPr>
          <w:sz w:val="20"/>
          <w:szCs w:val="20"/>
        </w:rPr>
      </w:pPr>
    </w:p>
    <w:p w14:paraId="53AAD908" w14:textId="77777777" w:rsidR="00BF3E5F" w:rsidRDefault="00BF3E5F">
      <w:pPr>
        <w:spacing w:line="200" w:lineRule="exact"/>
        <w:rPr>
          <w:sz w:val="20"/>
          <w:szCs w:val="20"/>
        </w:rPr>
      </w:pPr>
    </w:p>
    <w:p w14:paraId="5C54F261" w14:textId="77777777" w:rsidR="00BF3E5F" w:rsidRDefault="00BF3E5F">
      <w:pPr>
        <w:spacing w:line="372" w:lineRule="exact"/>
        <w:rPr>
          <w:sz w:val="20"/>
          <w:szCs w:val="20"/>
        </w:rPr>
      </w:pPr>
    </w:p>
    <w:p w14:paraId="41E35159" w14:textId="7C96C65A" w:rsidR="00BF3E5F" w:rsidRDefault="004E6F74">
      <w:pPr>
        <w:tabs>
          <w:tab w:val="left" w:pos="9140"/>
        </w:tabs>
        <w:rPr>
          <w:sz w:val="20"/>
          <w:szCs w:val="20"/>
        </w:rPr>
      </w:pPr>
      <w:ins w:id="3189" w:author="Kaxiong" w:date="2021-06-10T23:15: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3190" w:author="Kaxiong" w:date="2021-06-10T23:15:00Z">
        <w:r w:rsidR="007D658B" w:rsidRPr="00225F1A" w:rsidDel="004E6F74">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CA0483">
        <w:rPr>
          <w:rFonts w:ascii="Arial" w:eastAsia="Arial" w:hAnsi="Arial" w:cs="Arial"/>
          <w:sz w:val="16"/>
          <w:szCs w:val="16"/>
        </w:rPr>
        <w:t>17</w:t>
      </w:r>
    </w:p>
    <w:p w14:paraId="48B4A291" w14:textId="77777777" w:rsidR="00BF3E5F" w:rsidRDefault="00BF3E5F">
      <w:pPr>
        <w:sectPr w:rsidR="00BF3E5F">
          <w:type w:val="continuous"/>
          <w:pgSz w:w="12240" w:h="15840"/>
          <w:pgMar w:top="1440" w:right="1400" w:bottom="480" w:left="1440" w:header="0" w:footer="0" w:gutter="0"/>
          <w:cols w:space="720" w:equalWidth="0">
            <w:col w:w="9400"/>
          </w:cols>
        </w:sectPr>
      </w:pPr>
    </w:p>
    <w:p w14:paraId="54CD6958" w14:textId="77777777" w:rsidR="00BF3E5F" w:rsidRDefault="00BF3E5F">
      <w:pPr>
        <w:spacing w:line="54" w:lineRule="exact"/>
        <w:rPr>
          <w:sz w:val="20"/>
          <w:szCs w:val="20"/>
        </w:rPr>
      </w:pPr>
      <w:bookmarkStart w:id="3191" w:name="page19"/>
      <w:bookmarkEnd w:id="3191"/>
    </w:p>
    <w:p w14:paraId="674F388C" w14:textId="0107EEE9" w:rsidR="00BF3E5F" w:rsidRDefault="00F2670D" w:rsidP="00F12DEA">
      <w:pPr>
        <w:spacing w:line="392" w:lineRule="auto"/>
        <w:ind w:left="240" w:right="100"/>
        <w:jc w:val="both"/>
        <w:rPr>
          <w:sz w:val="20"/>
          <w:szCs w:val="20"/>
        </w:rPr>
      </w:pPr>
      <w:proofErr w:type="spellStart"/>
      <w:r w:rsidRPr="00F12DEA">
        <w:rPr>
          <w:rFonts w:ascii="Arial" w:eastAsia="Arial" w:hAnsi="Arial" w:cs="Arial"/>
          <w:sz w:val="16"/>
          <w:szCs w:val="16"/>
        </w:rPr>
        <w:t>Ib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w:t>
      </w:r>
      <w:proofErr w:type="spellEnd"/>
      <w:r w:rsidRPr="00F12DEA">
        <w:rPr>
          <w:rFonts w:ascii="Arial" w:eastAsia="Arial" w:hAnsi="Arial" w:cs="Arial"/>
          <w:sz w:val="16"/>
          <w:szCs w:val="16"/>
        </w:rPr>
        <w:t xml:space="preserve"> </w:t>
      </w:r>
      <w:proofErr w:type="spellStart"/>
      <w:r w:rsidR="007176D6" w:rsidRPr="00F12DEA">
        <w:rPr>
          <w:rFonts w:ascii="Arial" w:eastAsia="Arial" w:hAnsi="Arial" w:cs="Arial"/>
          <w:sz w:val="16"/>
          <w:szCs w:val="16"/>
        </w:rPr>
        <w:t>uas</w:t>
      </w:r>
      <w:proofErr w:type="spellEnd"/>
      <w:r w:rsidR="007176D6" w:rsidRPr="00F12DEA">
        <w:rPr>
          <w:rFonts w:ascii="Arial" w:eastAsia="Arial" w:hAnsi="Arial" w:cs="Arial"/>
          <w:sz w:val="16"/>
          <w:szCs w:val="16"/>
        </w:rPr>
        <w:t xml:space="preserve"> </w:t>
      </w:r>
      <w:proofErr w:type="spellStart"/>
      <w:r w:rsidRPr="00F12DEA">
        <w:rPr>
          <w:rFonts w:ascii="Arial" w:eastAsia="Arial" w:hAnsi="Arial" w:cs="Arial"/>
          <w:sz w:val="16"/>
          <w:szCs w:val="16"/>
        </w:rPr>
        <w:t>peb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paub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yog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qhov</w:t>
      </w:r>
      <w:proofErr w:type="spellEnd"/>
      <w:r w:rsidRPr="00F12DEA">
        <w:rPr>
          <w:rFonts w:ascii="Arial" w:eastAsia="Arial" w:hAnsi="Arial" w:cs="Arial"/>
          <w:sz w:val="16"/>
          <w:szCs w:val="16"/>
        </w:rPr>
        <w:t xml:space="preserve"> sib </w:t>
      </w:r>
      <w:proofErr w:type="spellStart"/>
      <w:r w:rsidRPr="00F12DEA">
        <w:rPr>
          <w:rFonts w:ascii="Arial" w:eastAsia="Arial" w:hAnsi="Arial" w:cs="Arial"/>
          <w:sz w:val="16"/>
          <w:szCs w:val="16"/>
        </w:rPr>
        <w:t>xyaw</w:t>
      </w:r>
      <w:proofErr w:type="spellEnd"/>
      <w:r w:rsidRPr="00F12DEA">
        <w:rPr>
          <w:rFonts w:ascii="Arial" w:eastAsia="Arial" w:hAnsi="Arial" w:cs="Arial"/>
          <w:sz w:val="16"/>
          <w:szCs w:val="16"/>
        </w:rPr>
        <w:t xml:space="preserve"> </w:t>
      </w:r>
      <w:proofErr w:type="spellStart"/>
      <w:r w:rsidR="007176D6" w:rsidRPr="00F12DEA">
        <w:rPr>
          <w:rFonts w:ascii="Arial" w:eastAsia="Arial" w:hAnsi="Arial" w:cs="Arial"/>
          <w:sz w:val="16"/>
          <w:szCs w:val="16"/>
        </w:rPr>
        <w:t>ntawm</w:t>
      </w:r>
      <w:proofErr w:type="spellEnd"/>
      <w:r w:rsidR="007176D6" w:rsidRPr="00F12DEA">
        <w:rPr>
          <w:rFonts w:ascii="Arial" w:eastAsia="Arial" w:hAnsi="Arial" w:cs="Arial"/>
          <w:sz w:val="16"/>
          <w:szCs w:val="16"/>
        </w:rPr>
        <w:t xml:space="preserve">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qhov</w:t>
      </w:r>
      <w:proofErr w:type="spellEnd"/>
      <w:r w:rsidRPr="00F12DEA">
        <w:rPr>
          <w:rFonts w:ascii="Arial" w:eastAsia="Arial" w:hAnsi="Arial" w:cs="Arial"/>
          <w:sz w:val="16"/>
          <w:szCs w:val="16"/>
        </w:rPr>
        <w:t xml:space="preserve"> sib </w:t>
      </w:r>
      <w:proofErr w:type="spellStart"/>
      <w:r w:rsidRPr="00F12DEA">
        <w:rPr>
          <w:rFonts w:ascii="Arial" w:eastAsia="Arial" w:hAnsi="Arial" w:cs="Arial"/>
          <w:sz w:val="16"/>
          <w:szCs w:val="16"/>
        </w:rPr>
        <w:t>txawv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thiab</w:t>
      </w:r>
      <w:proofErr w:type="spellEnd"/>
      <w:r w:rsidRPr="00F12DEA">
        <w:rPr>
          <w:rFonts w:ascii="Arial" w:eastAsia="Arial" w:hAnsi="Arial" w:cs="Arial"/>
          <w:sz w:val="16"/>
          <w:szCs w:val="16"/>
        </w:rPr>
        <w:t xml:space="preserve"> cov </w:t>
      </w:r>
      <w:proofErr w:type="spellStart"/>
      <w:r w:rsidRPr="00F12DEA">
        <w:rPr>
          <w:rFonts w:ascii="Arial" w:eastAsia="Arial" w:hAnsi="Arial" w:cs="Arial"/>
          <w:sz w:val="16"/>
          <w:szCs w:val="16"/>
        </w:rPr>
        <w:t>qauv</w:t>
      </w:r>
      <w:proofErr w:type="spellEnd"/>
      <w:r w:rsidRPr="00F12DEA">
        <w:rPr>
          <w:rFonts w:ascii="Arial" w:eastAsia="Arial" w:hAnsi="Arial" w:cs="Arial"/>
          <w:sz w:val="16"/>
          <w:szCs w:val="16"/>
        </w:rPr>
        <w:t xml:space="preserve">.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ins w:id="3192" w:author="Kaxiong" w:date="2021-06-10T23:18:00Z">
        <w:r w:rsidR="000B6413">
          <w:rPr>
            <w:rFonts w:ascii="Arial" w:eastAsia="Arial" w:hAnsi="Arial" w:cs="Arial"/>
            <w:sz w:val="16"/>
            <w:szCs w:val="16"/>
          </w:rPr>
          <w:t xml:space="preserve">cov </w:t>
        </w:r>
        <w:proofErr w:type="spellStart"/>
        <w:r w:rsidR="000B6413">
          <w:rPr>
            <w:rFonts w:ascii="Arial" w:eastAsia="Arial" w:hAnsi="Arial" w:cs="Arial"/>
            <w:sz w:val="16"/>
            <w:szCs w:val="16"/>
          </w:rPr>
          <w:t>neeg</w:t>
        </w:r>
        <w:proofErr w:type="spellEnd"/>
        <w:r w:rsidR="000B6413">
          <w:rPr>
            <w:rFonts w:ascii="Arial" w:eastAsia="Arial" w:hAnsi="Arial" w:cs="Arial"/>
            <w:sz w:val="16"/>
            <w:szCs w:val="16"/>
          </w:rPr>
          <w:t xml:space="preserve"> cog </w:t>
        </w:r>
        <w:proofErr w:type="spellStart"/>
        <w:r w:rsidR="000B6413">
          <w:rPr>
            <w:rFonts w:ascii="Arial" w:eastAsia="Arial" w:hAnsi="Arial" w:cs="Arial"/>
            <w:sz w:val="16"/>
            <w:szCs w:val="16"/>
          </w:rPr>
          <w:t>ntoos</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noj</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txiv</w:t>
        </w:r>
        <w:proofErr w:type="spellEnd"/>
        <w:r w:rsidR="000B6413">
          <w:rPr>
            <w:rFonts w:ascii="Arial" w:eastAsia="Arial" w:hAnsi="Arial" w:cs="Arial"/>
            <w:sz w:val="16"/>
            <w:szCs w:val="16"/>
          </w:rPr>
          <w:t xml:space="preserve"> </w:t>
        </w:r>
      </w:ins>
      <w:del w:id="3193" w:author="Kaxiong" w:date="2021-06-10T23:18:00Z">
        <w:r w:rsidR="0066390D" w:rsidRPr="00F12DEA" w:rsidDel="000B6413">
          <w:rPr>
            <w:rFonts w:ascii="Arial" w:eastAsia="Arial" w:hAnsi="Arial" w:cs="Arial"/>
            <w:sz w:val="16"/>
            <w:szCs w:val="16"/>
          </w:rPr>
          <w:delText>kev</w:delText>
        </w:r>
        <w:r w:rsidRPr="00F12DEA" w:rsidDel="000B6413">
          <w:rPr>
            <w:rFonts w:ascii="Arial" w:eastAsia="Arial" w:hAnsi="Arial" w:cs="Arial"/>
            <w:sz w:val="16"/>
            <w:szCs w:val="16"/>
          </w:rPr>
          <w:delText xml:space="preserve"> </w:delText>
        </w:r>
      </w:del>
      <w:proofErr w:type="spellStart"/>
      <w:r w:rsidRPr="00F12DEA">
        <w:rPr>
          <w:rFonts w:ascii="Arial" w:eastAsia="Arial" w:hAnsi="Arial" w:cs="Arial"/>
          <w:sz w:val="16"/>
          <w:szCs w:val="16"/>
        </w:rPr>
        <w:t>mus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cov cog </w:t>
      </w:r>
      <w:proofErr w:type="spellStart"/>
      <w:ins w:id="3194" w:author="Kaxiong" w:date="2021-06-10T23:18:00Z">
        <w:r w:rsidR="000B6413">
          <w:rPr>
            <w:rFonts w:ascii="Arial" w:eastAsia="Arial" w:hAnsi="Arial" w:cs="Arial"/>
            <w:sz w:val="16"/>
            <w:szCs w:val="16"/>
          </w:rPr>
          <w:t>zaub</w:t>
        </w:r>
      </w:ins>
      <w:proofErr w:type="spellEnd"/>
      <w:del w:id="3195" w:author="Kaxiong" w:date="2021-06-10T23:18:00Z">
        <w:r w:rsidRPr="00F12DEA" w:rsidDel="000B6413">
          <w:rPr>
            <w:rFonts w:ascii="Arial" w:eastAsia="Arial" w:hAnsi="Arial" w:cs="Arial"/>
            <w:sz w:val="16"/>
            <w:szCs w:val="16"/>
          </w:rPr>
          <w:delText>n</w:delText>
        </w:r>
      </w:del>
      <w:del w:id="3196" w:author="Kaxiong" w:date="2021-06-10T23:19:00Z">
        <w:r w:rsidRPr="00F12DEA" w:rsidDel="000B6413">
          <w:rPr>
            <w:rFonts w:ascii="Arial" w:eastAsia="Arial" w:hAnsi="Arial" w:cs="Arial"/>
            <w:sz w:val="16"/>
            <w:szCs w:val="16"/>
          </w:rPr>
          <w:delText>too</w:delText>
        </w:r>
      </w:del>
      <w:r w:rsidRPr="00F12DEA">
        <w:rPr>
          <w:rFonts w:ascii="Arial" w:eastAsia="Arial" w:hAnsi="Arial" w:cs="Arial"/>
          <w:sz w:val="16"/>
          <w:szCs w:val="16"/>
        </w:rPr>
        <w:t xml:space="preserve">, cov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uas</w:t>
      </w:r>
      <w:proofErr w:type="spellEnd"/>
      <w:r w:rsidR="0066390D" w:rsidRPr="00F12DEA">
        <w:rPr>
          <w:rFonts w:ascii="Arial" w:eastAsia="Arial" w:hAnsi="Arial" w:cs="Arial"/>
          <w:sz w:val="16"/>
          <w:szCs w:val="16"/>
        </w:rPr>
        <w:t xml:space="preserve"> </w:t>
      </w:r>
      <w:r w:rsidRPr="00F12DEA">
        <w:rPr>
          <w:rFonts w:ascii="Arial" w:eastAsia="Arial" w:hAnsi="Arial" w:cs="Arial"/>
          <w:sz w:val="16"/>
          <w:szCs w:val="16"/>
        </w:rPr>
        <w:t xml:space="preserve">sib </w:t>
      </w:r>
      <w:proofErr w:type="spellStart"/>
      <w:r w:rsidRPr="00F12DEA">
        <w:rPr>
          <w:rFonts w:ascii="Arial" w:eastAsia="Arial" w:hAnsi="Arial" w:cs="Arial"/>
          <w:sz w:val="16"/>
          <w:szCs w:val="16"/>
        </w:rPr>
        <w:t>txawv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qhia</w:t>
      </w:r>
      <w:proofErr w:type="spellEnd"/>
      <w:r w:rsidRPr="00F12DEA">
        <w:rPr>
          <w:rFonts w:ascii="Arial" w:eastAsia="Arial" w:hAnsi="Arial" w:cs="Arial"/>
          <w:sz w:val="16"/>
          <w:szCs w:val="16"/>
        </w:rPr>
        <w:t xml:space="preserve"> cov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nyob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hauv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sib </w:t>
      </w:r>
      <w:proofErr w:type="spellStart"/>
      <w:r w:rsidRPr="00F12DEA">
        <w:rPr>
          <w:rFonts w:ascii="Arial" w:eastAsia="Arial" w:hAnsi="Arial" w:cs="Arial"/>
          <w:sz w:val="16"/>
          <w:szCs w:val="16"/>
        </w:rPr>
        <w:t>txawv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thiab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ntau</w:t>
      </w:r>
      <w:proofErr w:type="spellEnd"/>
      <w:r w:rsidRPr="00F12DEA">
        <w:rPr>
          <w:rFonts w:ascii="Arial" w:eastAsia="Arial" w:hAnsi="Arial" w:cs="Arial"/>
          <w:sz w:val="16"/>
          <w:szCs w:val="16"/>
        </w:rPr>
        <w:t xml:space="preserve"> yam. </w:t>
      </w:r>
      <w:proofErr w:type="spellStart"/>
      <w:r w:rsidRPr="00F12DEA">
        <w:rPr>
          <w:rFonts w:ascii="Arial" w:eastAsia="Arial" w:hAnsi="Arial" w:cs="Arial"/>
          <w:sz w:val="16"/>
          <w:szCs w:val="16"/>
        </w:rPr>
        <w:t>Muaj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tseeb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neeg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txaus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siab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ins w:id="3197" w:author="Kaxiong" w:date="2021-06-10T23:20:00Z">
        <w:r w:rsidR="000B6413">
          <w:rPr>
            <w:rFonts w:ascii="Arial" w:eastAsia="Arial" w:hAnsi="Arial" w:cs="Arial"/>
            <w:sz w:val="16"/>
            <w:szCs w:val="16"/>
          </w:rPr>
          <w:t>txiaj</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ntsig</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ntawm</w:t>
        </w:r>
        <w:proofErr w:type="spellEnd"/>
        <w:r w:rsidR="000B6413">
          <w:rPr>
            <w:rFonts w:ascii="Arial" w:eastAsia="Arial" w:hAnsi="Arial" w:cs="Arial"/>
            <w:sz w:val="16"/>
            <w:szCs w:val="16"/>
          </w:rPr>
          <w:t xml:space="preserve"> cov </w:t>
        </w:r>
        <w:proofErr w:type="spellStart"/>
        <w:r w:rsidR="000B6413">
          <w:rPr>
            <w:rFonts w:ascii="Arial" w:eastAsia="Arial" w:hAnsi="Arial" w:cs="Arial"/>
            <w:sz w:val="16"/>
            <w:szCs w:val="16"/>
          </w:rPr>
          <w:t>quav</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chim</w:t>
        </w:r>
        <w:proofErr w:type="spellEnd"/>
        <w:r w:rsidR="000B6413">
          <w:rPr>
            <w:rFonts w:ascii="Arial" w:eastAsia="Arial" w:hAnsi="Arial" w:cs="Arial"/>
            <w:sz w:val="16"/>
            <w:szCs w:val="16"/>
          </w:rPr>
          <w:t xml:space="preserve"> </w:t>
        </w:r>
      </w:ins>
      <w:del w:id="3198" w:author="Kaxiong" w:date="2021-06-10T23:21:00Z">
        <w:r w:rsidRPr="00F12DEA" w:rsidDel="000B6413">
          <w:rPr>
            <w:rFonts w:ascii="Arial" w:eastAsia="Arial" w:hAnsi="Arial" w:cs="Arial"/>
            <w:sz w:val="16"/>
            <w:szCs w:val="16"/>
          </w:rPr>
          <w:delText xml:space="preserve">tus nqi noj haus </w:delText>
        </w:r>
      </w:del>
      <w:proofErr w:type="spellStart"/>
      <w:r w:rsidRPr="00F12DEA">
        <w:rPr>
          <w:rFonts w:ascii="Arial" w:eastAsia="Arial" w:hAnsi="Arial" w:cs="Arial"/>
          <w:sz w:val="16"/>
          <w:szCs w:val="16"/>
        </w:rPr>
        <w:t>thiab</w:t>
      </w:r>
      <w:proofErr w:type="spellEnd"/>
      <w:r w:rsidRPr="00F12DEA">
        <w:rPr>
          <w:rFonts w:ascii="Arial" w:eastAsia="Arial" w:hAnsi="Arial" w:cs="Arial"/>
          <w:sz w:val="16"/>
          <w:szCs w:val="16"/>
        </w:rPr>
        <w:t xml:space="preserve"> </w:t>
      </w:r>
      <w:proofErr w:type="spellStart"/>
      <w:ins w:id="3199" w:author="Kaxiong" w:date="2021-06-10T23:21:00Z">
        <w:r w:rsidR="000B6413">
          <w:rPr>
            <w:rFonts w:ascii="Arial" w:eastAsia="Arial" w:hAnsi="Arial" w:cs="Arial"/>
            <w:sz w:val="16"/>
            <w:szCs w:val="16"/>
          </w:rPr>
          <w:t>kev</w:t>
        </w:r>
        <w:proofErr w:type="spellEnd"/>
        <w:r w:rsidR="000B6413">
          <w:rPr>
            <w:rFonts w:ascii="Arial" w:eastAsia="Arial" w:hAnsi="Arial" w:cs="Arial"/>
            <w:sz w:val="16"/>
            <w:szCs w:val="16"/>
          </w:rPr>
          <w:t xml:space="preserve"> </w:t>
        </w:r>
      </w:ins>
      <w:proofErr w:type="spellStart"/>
      <w:r w:rsidRPr="00F12DEA">
        <w:rPr>
          <w:rFonts w:ascii="Arial" w:eastAsia="Arial" w:hAnsi="Arial" w:cs="Arial"/>
          <w:sz w:val="16"/>
          <w:szCs w:val="16"/>
        </w:rPr>
        <w:t>txhim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kho</w:t>
      </w:r>
      <w:proofErr w:type="spellEnd"/>
      <w:r w:rsidRPr="00F12DEA">
        <w:rPr>
          <w:rFonts w:ascii="Arial" w:eastAsia="Arial" w:hAnsi="Arial" w:cs="Arial"/>
          <w:sz w:val="16"/>
          <w:szCs w:val="16"/>
        </w:rPr>
        <w:t xml:space="preserve"> </w:t>
      </w:r>
      <w:ins w:id="3200" w:author="Kaxiong" w:date="2021-06-10T23:22:00Z">
        <w:r w:rsidR="000B6413">
          <w:rPr>
            <w:rFonts w:ascii="Arial" w:eastAsia="Arial" w:hAnsi="Arial" w:cs="Arial"/>
            <w:sz w:val="16"/>
            <w:szCs w:val="16"/>
          </w:rPr>
          <w:t xml:space="preserve">av </w:t>
        </w:r>
      </w:ins>
      <w:del w:id="3201" w:author="Kaxiong" w:date="2021-06-10T23:22:00Z">
        <w:r w:rsidRPr="00F12DEA" w:rsidDel="000B6413">
          <w:rPr>
            <w:rFonts w:ascii="Arial" w:eastAsia="Arial" w:hAnsi="Arial" w:cs="Arial"/>
            <w:sz w:val="16"/>
            <w:szCs w:val="16"/>
          </w:rPr>
          <w:delText xml:space="preserve">kev noj qab haus huv hauv </w:delText>
        </w:r>
      </w:del>
      <w:proofErr w:type="spellStart"/>
      <w:r w:rsidRPr="00F12DEA">
        <w:rPr>
          <w:rFonts w:ascii="Arial" w:eastAsia="Arial" w:hAnsi="Arial" w:cs="Arial"/>
          <w:sz w:val="16"/>
          <w:szCs w:val="16"/>
        </w:rPr>
        <w:t>uas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yeem</w:t>
      </w:r>
      <w:proofErr w:type="spellEnd"/>
      <w:r w:rsidRPr="00F12DEA">
        <w:rPr>
          <w:rFonts w:ascii="Arial" w:eastAsia="Arial" w:hAnsi="Arial" w:cs="Arial"/>
          <w:sz w:val="16"/>
          <w:szCs w:val="16"/>
        </w:rPr>
        <w:t xml:space="preserve"> </w:t>
      </w:r>
      <w:ins w:id="3202" w:author="Kaxiong" w:date="2021-06-10T23:22:00Z">
        <w:r w:rsidR="000B6413">
          <w:rPr>
            <w:rFonts w:ascii="Arial" w:eastAsia="Arial" w:hAnsi="Arial" w:cs="Arial"/>
            <w:sz w:val="16"/>
            <w:szCs w:val="16"/>
          </w:rPr>
          <w:t xml:space="preserve">tau </w:t>
        </w:r>
        <w:proofErr w:type="spellStart"/>
        <w:r w:rsidR="000B6413">
          <w:rPr>
            <w:rFonts w:ascii="Arial" w:eastAsia="Arial" w:hAnsi="Arial" w:cs="Arial"/>
            <w:sz w:val="16"/>
            <w:szCs w:val="16"/>
          </w:rPr>
          <w:t>txais</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txiaj</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ntsig</w:t>
        </w:r>
        <w:proofErr w:type="spellEnd"/>
        <w:r w:rsidR="000B6413">
          <w:rPr>
            <w:rFonts w:ascii="Arial" w:eastAsia="Arial" w:hAnsi="Arial" w:cs="Arial"/>
            <w:sz w:val="16"/>
            <w:szCs w:val="16"/>
          </w:rPr>
          <w:t xml:space="preserve"> </w:t>
        </w:r>
      </w:ins>
      <w:r w:rsidRPr="00F12DEA">
        <w:rPr>
          <w:rFonts w:ascii="Arial" w:eastAsia="Arial" w:hAnsi="Arial" w:cs="Arial"/>
          <w:sz w:val="16"/>
          <w:szCs w:val="16"/>
        </w:rPr>
        <w:t xml:space="preserve">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qhia</w:t>
      </w:r>
      <w:proofErr w:type="spellEnd"/>
      <w:r w:rsidR="0066390D" w:rsidRPr="00F12DEA">
        <w:rPr>
          <w:rFonts w:ascii="Arial" w:eastAsia="Arial" w:hAnsi="Arial" w:cs="Arial"/>
          <w:sz w:val="16"/>
          <w:szCs w:val="16"/>
        </w:rPr>
        <w:t xml:space="preserve"> cov</w:t>
      </w:r>
      <w:r w:rsidRPr="00F12DEA">
        <w:rPr>
          <w:rFonts w:ascii="Arial" w:eastAsia="Arial" w:hAnsi="Arial" w:cs="Arial"/>
          <w:sz w:val="16"/>
          <w:szCs w:val="16"/>
        </w:rPr>
        <w:t xml:space="preserve">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hauv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thaj</w:t>
      </w:r>
      <w:proofErr w:type="spellEnd"/>
      <w:r w:rsidRPr="00F12DEA">
        <w:rPr>
          <w:rFonts w:ascii="Arial" w:eastAsia="Arial" w:hAnsi="Arial" w:cs="Arial"/>
          <w:sz w:val="16"/>
          <w:szCs w:val="16"/>
        </w:rPr>
        <w:t xml:space="preserve"> chaw </w:t>
      </w:r>
      <w:proofErr w:type="spellStart"/>
      <w:ins w:id="3203" w:author="Kaxiong" w:date="2021-06-10T23:22:00Z">
        <w:r w:rsidR="000B6413">
          <w:rPr>
            <w:rFonts w:ascii="Arial" w:eastAsia="Arial" w:hAnsi="Arial" w:cs="Arial"/>
            <w:sz w:val="16"/>
            <w:szCs w:val="16"/>
          </w:rPr>
          <w:t>ua</w:t>
        </w:r>
      </w:ins>
      <w:proofErr w:type="spellEnd"/>
      <w:ins w:id="3204" w:author="Kaxiong" w:date="2021-06-10T23:23:00Z">
        <w:r w:rsidR="000B6413">
          <w:rPr>
            <w:rFonts w:ascii="Arial" w:eastAsia="Arial" w:hAnsi="Arial" w:cs="Arial"/>
            <w:sz w:val="16"/>
            <w:szCs w:val="16"/>
          </w:rPr>
          <w:t xml:space="preserve"> </w:t>
        </w:r>
        <w:proofErr w:type="spellStart"/>
        <w:r w:rsidR="000B6413">
          <w:rPr>
            <w:rFonts w:ascii="Arial" w:eastAsia="Arial" w:hAnsi="Arial" w:cs="Arial"/>
            <w:sz w:val="16"/>
            <w:szCs w:val="16"/>
          </w:rPr>
          <w:t>qoob</w:t>
        </w:r>
        <w:proofErr w:type="spellEnd"/>
        <w:r w:rsidR="000B6413">
          <w:rPr>
            <w:rFonts w:ascii="Arial" w:eastAsia="Arial" w:hAnsi="Arial" w:cs="Arial"/>
            <w:sz w:val="16"/>
            <w:szCs w:val="16"/>
          </w:rPr>
          <w:t xml:space="preserve"> loo</w:t>
        </w:r>
      </w:ins>
      <w:del w:id="3205" w:author="Kaxiong" w:date="2021-06-10T23:23:00Z">
        <w:r w:rsidRPr="00F12DEA" w:rsidDel="000B6413">
          <w:rPr>
            <w:rFonts w:ascii="Arial" w:eastAsia="Arial" w:hAnsi="Arial" w:cs="Arial"/>
            <w:sz w:val="16"/>
            <w:szCs w:val="16"/>
          </w:rPr>
          <w:delText>ntau lawm</w:delText>
        </w:r>
      </w:del>
      <w:r w:rsidRPr="00F12DEA">
        <w:rPr>
          <w:rFonts w:ascii="Arial" w:eastAsia="Arial" w:hAnsi="Arial" w:cs="Arial"/>
          <w:sz w:val="16"/>
          <w:szCs w:val="16"/>
        </w:rPr>
        <w:t xml:space="preserve">. </w:t>
      </w:r>
      <w:proofErr w:type="spellStart"/>
      <w:r w:rsidRPr="00F12DEA">
        <w:rPr>
          <w:rFonts w:ascii="Arial" w:eastAsia="Arial" w:hAnsi="Arial" w:cs="Arial"/>
          <w:sz w:val="16"/>
          <w:szCs w:val="16"/>
        </w:rPr>
        <w:t>Txog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qee</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neeg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w:t>
      </w:r>
      <w:proofErr w:type="spellStart"/>
      <w:ins w:id="3206" w:author="Kaxiong" w:date="2021-06-10T23:24:00Z">
        <w:r w:rsidR="000B6413">
          <w:rPr>
            <w:rFonts w:ascii="Arial" w:eastAsia="Arial" w:hAnsi="Arial" w:cs="Arial"/>
            <w:sz w:val="16"/>
            <w:szCs w:val="16"/>
          </w:rPr>
          <w:t>txawm</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hais</w:t>
        </w:r>
        <w:proofErr w:type="spellEnd"/>
        <w:r w:rsidR="000B6413">
          <w:rPr>
            <w:rFonts w:ascii="Arial" w:eastAsia="Arial" w:hAnsi="Arial" w:cs="Arial"/>
            <w:sz w:val="16"/>
            <w:szCs w:val="16"/>
          </w:rPr>
          <w:t xml:space="preserve"> </w:t>
        </w:r>
        <w:proofErr w:type="spellStart"/>
        <w:r w:rsidR="000B6413">
          <w:rPr>
            <w:rFonts w:ascii="Arial" w:eastAsia="Arial" w:hAnsi="Arial" w:cs="Arial"/>
            <w:sz w:val="16"/>
            <w:szCs w:val="16"/>
          </w:rPr>
          <w:t>tias</w:t>
        </w:r>
        <w:proofErr w:type="spellEnd"/>
        <w:r w:rsidR="000B6413">
          <w:rPr>
            <w:rFonts w:ascii="Arial" w:eastAsia="Arial" w:hAnsi="Arial" w:cs="Arial"/>
            <w:sz w:val="16"/>
            <w:szCs w:val="16"/>
          </w:rPr>
          <w:t xml:space="preserve">, </w:t>
        </w:r>
      </w:ins>
      <w:proofErr w:type="spellStart"/>
      <w:r w:rsidRPr="00F12DEA">
        <w:rPr>
          <w:rFonts w:ascii="Arial" w:eastAsia="Arial" w:hAnsi="Arial" w:cs="Arial"/>
          <w:sz w:val="16"/>
          <w:szCs w:val="16"/>
        </w:rPr>
        <w:t>ib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cov </w:t>
      </w:r>
      <w:proofErr w:type="spellStart"/>
      <w:r w:rsidRPr="00F12DEA">
        <w:rPr>
          <w:rFonts w:ascii="Arial" w:eastAsia="Arial" w:hAnsi="Arial" w:cs="Arial"/>
          <w:sz w:val="16"/>
          <w:szCs w:val="16"/>
        </w:rPr>
        <w:t>txiaj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ntsig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tseem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ceeb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cov </w:t>
      </w:r>
      <w:proofErr w:type="spellStart"/>
      <w:ins w:id="3207" w:author="Kaxiong" w:date="2021-06-10T23:27:00Z">
        <w:r w:rsidR="000B6413">
          <w:rPr>
            <w:rFonts w:ascii="Arial" w:eastAsia="Arial" w:hAnsi="Arial" w:cs="Arial"/>
            <w:sz w:val="16"/>
            <w:szCs w:val="16"/>
          </w:rPr>
          <w:t>xa</w:t>
        </w:r>
        <w:proofErr w:type="spellEnd"/>
        <w:r w:rsidR="000B6413">
          <w:rPr>
            <w:rFonts w:ascii="Arial" w:eastAsia="Arial" w:hAnsi="Arial" w:cs="Arial"/>
            <w:sz w:val="16"/>
            <w:szCs w:val="16"/>
          </w:rPr>
          <w:t xml:space="preserve"> cov </w:t>
        </w:r>
      </w:ins>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0066390D" w:rsidRPr="00F12DEA">
        <w:rPr>
          <w:rFonts w:ascii="Arial" w:eastAsia="Arial" w:hAnsi="Arial" w:cs="Arial"/>
          <w:sz w:val="16"/>
          <w:szCs w:val="16"/>
        </w:rPr>
        <w:t>txhu</w:t>
      </w:r>
      <w:proofErr w:type="spellEnd"/>
      <w:r w:rsidR="0066390D" w:rsidRPr="00F12DEA">
        <w:rPr>
          <w:rFonts w:ascii="Arial" w:eastAsia="Arial" w:hAnsi="Arial" w:cs="Arial"/>
          <w:sz w:val="16"/>
          <w:szCs w:val="16"/>
        </w:rPr>
        <w:t xml:space="preserve"> </w:t>
      </w:r>
      <w:del w:id="3208" w:author="Kaxiong" w:date="2021-06-10T23:28:00Z">
        <w:r w:rsidRPr="00F12DEA" w:rsidDel="00B53581">
          <w:rPr>
            <w:rFonts w:ascii="Arial" w:eastAsia="Arial" w:hAnsi="Arial" w:cs="Arial"/>
            <w:sz w:val="16"/>
            <w:szCs w:val="16"/>
          </w:rPr>
          <w:delText xml:space="preserve">muab </w:delText>
        </w:r>
      </w:del>
      <w:proofErr w:type="spellStart"/>
      <w:r w:rsidRPr="00F12DEA">
        <w:rPr>
          <w:rFonts w:ascii="Arial" w:eastAsia="Arial" w:hAnsi="Arial" w:cs="Arial"/>
          <w:sz w:val="16"/>
          <w:szCs w:val="16"/>
        </w:rPr>
        <w:t>tsuas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yog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huv</w:t>
      </w:r>
      <w:proofErr w:type="spellEnd"/>
      <w:r w:rsidRPr="00F12DEA">
        <w:rPr>
          <w:rFonts w:ascii="Arial" w:eastAsia="Arial" w:hAnsi="Arial" w:cs="Arial"/>
          <w:sz w:val="16"/>
          <w:szCs w:val="16"/>
        </w:rPr>
        <w:t xml:space="preserve"> tom </w:t>
      </w:r>
      <w:proofErr w:type="spellStart"/>
      <w:r w:rsidRPr="00F12DEA">
        <w:rPr>
          <w:rFonts w:ascii="Arial" w:eastAsia="Arial" w:hAnsi="Arial" w:cs="Arial"/>
          <w:sz w:val="16"/>
          <w:szCs w:val="16"/>
        </w:rPr>
        <w:t>qab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sau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 los </w:t>
      </w:r>
      <w:proofErr w:type="spellStart"/>
      <w:r w:rsidRPr="00F12DEA">
        <w:rPr>
          <w:rFonts w:ascii="Arial" w:eastAsia="Arial" w:hAnsi="Arial" w:cs="Arial"/>
          <w:sz w:val="16"/>
          <w:szCs w:val="16"/>
        </w:rPr>
        <w:t>ntawm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ins w:id="3209" w:author="Kaxiong" w:date="2021-06-10T23:28:00Z">
        <w:r w:rsidR="00B53581">
          <w:rPr>
            <w:rFonts w:ascii="Arial" w:eastAsia="Arial" w:hAnsi="Arial" w:cs="Arial"/>
            <w:sz w:val="16"/>
            <w:szCs w:val="16"/>
          </w:rPr>
          <w:t>khaws</w:t>
        </w:r>
        <w:proofErr w:type="spellEnd"/>
        <w:r w:rsidR="00B53581">
          <w:rPr>
            <w:rFonts w:ascii="Arial" w:eastAsia="Arial" w:hAnsi="Arial" w:cs="Arial"/>
            <w:sz w:val="16"/>
            <w:szCs w:val="16"/>
          </w:rPr>
          <w:t xml:space="preserve"> </w:t>
        </w:r>
      </w:ins>
      <w:del w:id="3210" w:author="Kaxiong" w:date="2021-06-10T23:28:00Z">
        <w:r w:rsidRPr="00F12DEA" w:rsidDel="00B53581">
          <w:rPr>
            <w:rFonts w:ascii="Arial" w:eastAsia="Arial" w:hAnsi="Arial" w:cs="Arial"/>
            <w:sz w:val="16"/>
            <w:szCs w:val="16"/>
          </w:rPr>
          <w:delText xml:space="preserve">tu </w:delText>
        </w:r>
      </w:del>
      <w:r w:rsidRPr="00F12DEA">
        <w:rPr>
          <w:rFonts w:ascii="Arial" w:eastAsia="Arial" w:hAnsi="Arial" w:cs="Arial"/>
          <w:sz w:val="16"/>
          <w:szCs w:val="16"/>
        </w:rPr>
        <w:t xml:space="preserve">cov </w:t>
      </w:r>
      <w:proofErr w:type="spellStart"/>
      <w:r w:rsidRPr="00F12DEA">
        <w:rPr>
          <w:rFonts w:ascii="Arial" w:eastAsia="Arial" w:hAnsi="Arial" w:cs="Arial"/>
          <w:sz w:val="16"/>
          <w:szCs w:val="16"/>
        </w:rPr>
        <w:t>txiv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hmab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txiv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ntoo</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poob</w:t>
      </w:r>
      <w:proofErr w:type="spellEnd"/>
      <w:r w:rsidRPr="00F12DEA">
        <w:rPr>
          <w:rFonts w:ascii="Arial" w:eastAsia="Arial" w:hAnsi="Arial" w:cs="Arial"/>
          <w:sz w:val="16"/>
          <w:szCs w:val="16"/>
        </w:rPr>
        <w:t xml:space="preserve"> los</w:t>
      </w:r>
      <w:r w:rsidR="00F12DEA" w:rsidRPr="00F12DEA">
        <w:rPr>
          <w:rFonts w:ascii="Arial" w:eastAsia="Arial" w:hAnsi="Arial" w:cs="Arial"/>
          <w:sz w:val="16"/>
          <w:szCs w:val="16"/>
        </w:rPr>
        <w:t xml:space="preserve"> </w:t>
      </w:r>
      <w:r w:rsidRPr="00F12DEA">
        <w:rPr>
          <w:rFonts w:ascii="Arial" w:eastAsia="Arial" w:hAnsi="Arial" w:cs="Arial"/>
          <w:sz w:val="16"/>
          <w:szCs w:val="16"/>
        </w:rPr>
        <w:t xml:space="preserve">sis cov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w:t>
      </w:r>
      <w:ins w:id="3211" w:author="Kaxiong" w:date="2021-06-10T23:29:00Z">
        <w:r w:rsidR="00B53581">
          <w:rPr>
            <w:rFonts w:ascii="Arial" w:eastAsia="Arial" w:hAnsi="Arial" w:cs="Arial"/>
            <w:sz w:val="16"/>
            <w:szCs w:val="16"/>
          </w:rPr>
          <w:t xml:space="preserve"> seem</w:t>
        </w:r>
      </w:ins>
      <w:r w:rsidRPr="00F12DEA">
        <w:rPr>
          <w:rFonts w:ascii="Arial" w:eastAsia="Arial" w:hAnsi="Arial" w:cs="Arial"/>
          <w:sz w:val="16"/>
          <w:szCs w:val="16"/>
        </w:rPr>
        <w:t xml:space="preserve">. Cov </w:t>
      </w:r>
      <w:proofErr w:type="spellStart"/>
      <w:ins w:id="3212" w:author="Kaxiong" w:date="2021-06-10T23:32:00Z">
        <w:r w:rsidR="00B53581">
          <w:rPr>
            <w:rFonts w:ascii="Arial" w:eastAsia="Arial" w:hAnsi="Arial" w:cs="Arial"/>
            <w:sz w:val="16"/>
            <w:szCs w:val="16"/>
          </w:rPr>
          <w:t>neeg</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ua</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liaj</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ua</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teb</w:t>
        </w:r>
        <w:proofErr w:type="spellEnd"/>
        <w:r w:rsidR="00B53581">
          <w:rPr>
            <w:rFonts w:ascii="Arial" w:eastAsia="Arial" w:hAnsi="Arial" w:cs="Arial"/>
            <w:sz w:val="16"/>
            <w:szCs w:val="16"/>
          </w:rPr>
          <w:t xml:space="preserve"> </w:t>
        </w:r>
      </w:ins>
      <w:del w:id="3213" w:author="Kaxiong" w:date="2021-06-10T23:32:00Z">
        <w:r w:rsidRPr="00F12DEA" w:rsidDel="00B53581">
          <w:rPr>
            <w:rFonts w:ascii="Arial" w:eastAsia="Arial" w:hAnsi="Arial" w:cs="Arial"/>
            <w:sz w:val="16"/>
            <w:szCs w:val="16"/>
          </w:rPr>
          <w:delText xml:space="preserve">tswv teb </w:delText>
        </w:r>
      </w:del>
      <w:r w:rsidRPr="00F12DEA">
        <w:rPr>
          <w:rFonts w:ascii="Arial" w:eastAsia="Arial" w:hAnsi="Arial" w:cs="Arial"/>
          <w:sz w:val="16"/>
          <w:szCs w:val="16"/>
        </w:rPr>
        <w:t xml:space="preserve">no </w:t>
      </w:r>
      <w:proofErr w:type="spellStart"/>
      <w:ins w:id="3214" w:author="Kaxiong" w:date="2021-06-10T23:32:00Z">
        <w:r w:rsidR="00B53581">
          <w:rPr>
            <w:rFonts w:ascii="Arial" w:eastAsia="Arial" w:hAnsi="Arial" w:cs="Arial"/>
            <w:sz w:val="16"/>
            <w:szCs w:val="16"/>
          </w:rPr>
          <w:t>saib</w:t>
        </w:r>
        <w:proofErr w:type="spellEnd"/>
        <w:r w:rsidR="00B53581">
          <w:rPr>
            <w:rFonts w:ascii="Arial" w:eastAsia="Arial" w:hAnsi="Arial" w:cs="Arial"/>
            <w:sz w:val="16"/>
            <w:szCs w:val="16"/>
          </w:rPr>
          <w:t xml:space="preserve"> </w:t>
        </w:r>
      </w:ins>
      <w:del w:id="3215" w:author="Kaxiong" w:date="2021-06-10T23:32:00Z">
        <w:r w:rsidRPr="00F12DEA" w:rsidDel="00B53581">
          <w:rPr>
            <w:rFonts w:ascii="Arial" w:eastAsia="Arial" w:hAnsi="Arial" w:cs="Arial"/>
            <w:sz w:val="16"/>
            <w:szCs w:val="16"/>
          </w:rPr>
          <w:delText xml:space="preserve">nco txiaj ntsig </w:delText>
        </w:r>
      </w:del>
      <w:proofErr w:type="spellStart"/>
      <w:r w:rsidRPr="00F12DEA">
        <w:rPr>
          <w:rFonts w:ascii="Arial" w:eastAsia="Arial" w:hAnsi="Arial" w:cs="Arial"/>
          <w:sz w:val="16"/>
          <w:szCs w:val="16"/>
        </w:rPr>
        <w:t>lub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sij</w:t>
      </w:r>
      <w:proofErr w:type="spellEnd"/>
      <w:r w:rsidR="00F12DEA" w:rsidRPr="00F12DEA">
        <w:rPr>
          <w:rFonts w:ascii="Arial" w:eastAsia="Arial" w:hAnsi="Arial" w:cs="Arial"/>
          <w:sz w:val="16"/>
          <w:szCs w:val="16"/>
        </w:rPr>
        <w:t xml:space="preserve"> </w:t>
      </w:r>
      <w:proofErr w:type="spellStart"/>
      <w:r w:rsidRPr="00F12DEA">
        <w:rPr>
          <w:rFonts w:ascii="Arial" w:eastAsia="Arial" w:hAnsi="Arial" w:cs="Arial"/>
          <w:sz w:val="16"/>
          <w:szCs w:val="16"/>
        </w:rPr>
        <w:t>hawm</w:t>
      </w:r>
      <w:proofErr w:type="spellEnd"/>
      <w:r w:rsidRPr="00F12DEA">
        <w:rPr>
          <w:rFonts w:ascii="Arial" w:eastAsia="Arial" w:hAnsi="Arial" w:cs="Arial"/>
          <w:sz w:val="16"/>
          <w:szCs w:val="16"/>
        </w:rPr>
        <w:t xml:space="preserve"> </w:t>
      </w:r>
      <w:proofErr w:type="spellStart"/>
      <w:ins w:id="3216" w:author="Kaxiong" w:date="2021-06-10T23:32:00Z">
        <w:r w:rsidR="00B53581">
          <w:rPr>
            <w:rFonts w:ascii="Arial" w:eastAsia="Arial" w:hAnsi="Arial" w:cs="Arial"/>
            <w:sz w:val="16"/>
            <w:szCs w:val="16"/>
          </w:rPr>
          <w:t>muaj</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nqis</w:t>
        </w:r>
        <w:proofErr w:type="spellEnd"/>
        <w:r w:rsidR="00B53581">
          <w:rPr>
            <w:rFonts w:ascii="Arial" w:eastAsia="Arial" w:hAnsi="Arial" w:cs="Arial"/>
            <w:sz w:val="16"/>
            <w:szCs w:val="16"/>
          </w:rPr>
          <w:t xml:space="preserve"> </w:t>
        </w:r>
      </w:ins>
      <w:proofErr w:type="spellStart"/>
      <w:r w:rsidRPr="00F12DEA">
        <w:rPr>
          <w:rFonts w:ascii="Arial" w:eastAsia="Arial" w:hAnsi="Arial" w:cs="Arial"/>
          <w:sz w:val="16"/>
          <w:szCs w:val="16"/>
        </w:rPr>
        <w:t>uas</w:t>
      </w:r>
      <w:proofErr w:type="spellEnd"/>
      <w:r w:rsidRPr="00F12DEA">
        <w:rPr>
          <w:rFonts w:ascii="Arial" w:eastAsia="Arial" w:hAnsi="Arial" w:cs="Arial"/>
          <w:sz w:val="16"/>
          <w:szCs w:val="16"/>
        </w:rPr>
        <w:t xml:space="preserve"> tau </w:t>
      </w:r>
      <w:proofErr w:type="spellStart"/>
      <w:ins w:id="3217" w:author="Kaxiong" w:date="2021-06-10T23:33:00Z">
        <w:r w:rsidR="00B53581">
          <w:rPr>
            <w:rFonts w:ascii="Arial" w:eastAsia="Arial" w:hAnsi="Arial" w:cs="Arial"/>
            <w:sz w:val="16"/>
            <w:szCs w:val="16"/>
          </w:rPr>
          <w:t>txuag</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rau</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ua</w:t>
        </w:r>
        <w:proofErr w:type="spellEnd"/>
        <w:r w:rsidR="00B53581">
          <w:rPr>
            <w:rFonts w:ascii="Arial" w:eastAsia="Arial" w:hAnsi="Arial" w:cs="Arial"/>
            <w:sz w:val="16"/>
            <w:szCs w:val="16"/>
          </w:rPr>
          <w:t xml:space="preserve"> </w:t>
        </w:r>
        <w:proofErr w:type="spellStart"/>
        <w:r w:rsidR="00B53581">
          <w:rPr>
            <w:rFonts w:ascii="Arial" w:eastAsia="Arial" w:hAnsi="Arial" w:cs="Arial"/>
            <w:sz w:val="16"/>
            <w:szCs w:val="16"/>
          </w:rPr>
          <w:t>kom</w:t>
        </w:r>
        <w:proofErr w:type="spellEnd"/>
        <w:r w:rsidR="00B53581">
          <w:rPr>
            <w:rFonts w:ascii="Arial" w:eastAsia="Arial" w:hAnsi="Arial" w:cs="Arial"/>
            <w:sz w:val="16"/>
            <w:szCs w:val="16"/>
          </w:rPr>
          <w:t xml:space="preserve"> </w:t>
        </w:r>
      </w:ins>
      <w:del w:id="3218" w:author="Kaxiong" w:date="2021-06-10T23:34:00Z">
        <w:r w:rsidRPr="00F12DEA" w:rsidDel="00B53581">
          <w:rPr>
            <w:rFonts w:ascii="Arial" w:eastAsia="Arial" w:hAnsi="Arial" w:cs="Arial"/>
            <w:sz w:val="16"/>
            <w:szCs w:val="16"/>
          </w:rPr>
          <w:delText xml:space="preserve">khaws tseg rau kev ua kev nyiam </w:delText>
        </w:r>
      </w:del>
      <w:proofErr w:type="spellStart"/>
      <w:r w:rsidRPr="00F12DEA">
        <w:rPr>
          <w:rFonts w:ascii="Arial" w:eastAsia="Arial" w:hAnsi="Arial" w:cs="Arial"/>
          <w:sz w:val="16"/>
          <w:szCs w:val="16"/>
        </w:rPr>
        <w:t>huv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thiab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kev</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npaj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rau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lub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caij</w:t>
      </w:r>
      <w:proofErr w:type="spellEnd"/>
      <w:r w:rsidRPr="00F12DEA">
        <w:rPr>
          <w:rFonts w:ascii="Arial" w:eastAsia="Arial" w:hAnsi="Arial" w:cs="Arial"/>
          <w:sz w:val="16"/>
          <w:szCs w:val="16"/>
        </w:rPr>
        <w:t xml:space="preserve"> cog </w:t>
      </w:r>
      <w:proofErr w:type="spellStart"/>
      <w:r w:rsidRPr="00F12DEA">
        <w:rPr>
          <w:rFonts w:ascii="Arial" w:eastAsia="Arial" w:hAnsi="Arial" w:cs="Arial"/>
          <w:sz w:val="16"/>
          <w:szCs w:val="16"/>
        </w:rPr>
        <w:t>qoob</w:t>
      </w:r>
      <w:proofErr w:type="spellEnd"/>
      <w:r w:rsidRPr="00F12DEA">
        <w:rPr>
          <w:rFonts w:ascii="Arial" w:eastAsia="Arial" w:hAnsi="Arial" w:cs="Arial"/>
          <w:sz w:val="16"/>
          <w:szCs w:val="16"/>
        </w:rPr>
        <w:t xml:space="preserve"> loo tom </w:t>
      </w:r>
      <w:proofErr w:type="spellStart"/>
      <w:r w:rsidRPr="00F12DEA">
        <w:rPr>
          <w:rFonts w:ascii="Arial" w:eastAsia="Arial" w:hAnsi="Arial" w:cs="Arial"/>
          <w:sz w:val="16"/>
          <w:szCs w:val="16"/>
        </w:rPr>
        <w:t>ntej</w:t>
      </w:r>
      <w:proofErr w:type="spellEnd"/>
      <w:r w:rsidRPr="00F12DEA">
        <w:rPr>
          <w:rFonts w:ascii="Arial" w:eastAsia="Arial" w:hAnsi="Arial" w:cs="Arial"/>
          <w:sz w:val="16"/>
          <w:szCs w:val="16"/>
        </w:rPr>
        <w:t xml:space="preserve"> no, </w:t>
      </w:r>
      <w:proofErr w:type="spellStart"/>
      <w:r w:rsidRPr="00F12DEA">
        <w:rPr>
          <w:rFonts w:ascii="Arial" w:eastAsia="Arial" w:hAnsi="Arial" w:cs="Arial"/>
          <w:sz w:val="16"/>
          <w:szCs w:val="16"/>
        </w:rPr>
        <w:t>tsis</w:t>
      </w:r>
      <w:proofErr w:type="spellEnd"/>
      <w:r w:rsidRPr="00F12DEA">
        <w:rPr>
          <w:rFonts w:ascii="Arial" w:eastAsia="Arial" w:hAnsi="Arial" w:cs="Arial"/>
          <w:sz w:val="16"/>
          <w:szCs w:val="16"/>
        </w:rPr>
        <w:t xml:space="preserve"> </w:t>
      </w:r>
      <w:del w:id="3219" w:author="Kaxiong" w:date="2021-06-10T23:34:00Z">
        <w:r w:rsidRPr="00F12DEA" w:rsidDel="00B53581">
          <w:rPr>
            <w:rFonts w:ascii="Arial" w:eastAsia="Arial" w:hAnsi="Arial" w:cs="Arial"/>
            <w:sz w:val="16"/>
            <w:szCs w:val="16"/>
          </w:rPr>
          <w:delText xml:space="preserve">yog </w:delText>
        </w:r>
      </w:del>
      <w:proofErr w:type="spellStart"/>
      <w:r w:rsidRPr="00F12DEA">
        <w:rPr>
          <w:rFonts w:ascii="Arial" w:eastAsia="Arial" w:hAnsi="Arial" w:cs="Arial"/>
          <w:sz w:val="16"/>
          <w:szCs w:val="16"/>
        </w:rPr>
        <w:t>hais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txog</w:t>
      </w:r>
      <w:proofErr w:type="spellEnd"/>
      <w:r w:rsidRPr="00F12DEA">
        <w:rPr>
          <w:rFonts w:ascii="Arial" w:eastAsia="Arial" w:hAnsi="Arial" w:cs="Arial"/>
          <w:sz w:val="16"/>
          <w:szCs w:val="16"/>
        </w:rPr>
        <w:t xml:space="preserve"> </w:t>
      </w:r>
      <w:proofErr w:type="spellStart"/>
      <w:ins w:id="3220" w:author="Kaxiong" w:date="2021-06-10T23:40:00Z">
        <w:r w:rsidR="002C79F0">
          <w:rPr>
            <w:rFonts w:ascii="Arial" w:eastAsia="Arial" w:hAnsi="Arial" w:cs="Arial"/>
            <w:sz w:val="16"/>
            <w:szCs w:val="16"/>
          </w:rPr>
          <w:t>kev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rau</w:t>
        </w:r>
        <w:proofErr w:type="spellEnd"/>
        <w:r w:rsidR="002C79F0">
          <w:rPr>
            <w:rFonts w:ascii="Arial" w:eastAsia="Arial" w:hAnsi="Arial" w:cs="Arial"/>
            <w:sz w:val="16"/>
            <w:szCs w:val="16"/>
          </w:rPr>
          <w:t xml:space="preserve"> </w:t>
        </w:r>
      </w:ins>
      <w:proofErr w:type="spellStart"/>
      <w:ins w:id="3221" w:author="Kaxiong" w:date="2021-06-10T23:41:00Z">
        <w:r w:rsidR="002C79F0">
          <w:rPr>
            <w:rFonts w:ascii="Arial" w:eastAsia="Arial" w:hAnsi="Arial" w:cs="Arial"/>
            <w:sz w:val="16"/>
            <w:szCs w:val="16"/>
          </w:rPr>
          <w:t>quav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chiv</w:t>
        </w:r>
        <w:proofErr w:type="spellEnd"/>
        <w:r w:rsidR="002C79F0">
          <w:rPr>
            <w:rFonts w:ascii="Arial" w:eastAsia="Arial" w:hAnsi="Arial" w:cs="Arial"/>
            <w:sz w:val="16"/>
            <w:szCs w:val="16"/>
          </w:rPr>
          <w:t xml:space="preserve"> </w:t>
        </w:r>
      </w:ins>
      <w:del w:id="3222" w:author="Kaxiong" w:date="2021-06-10T23:41:00Z">
        <w:r w:rsidRPr="00F12DEA" w:rsidDel="002C79F0">
          <w:rPr>
            <w:rFonts w:ascii="Arial" w:eastAsia="Arial" w:hAnsi="Arial" w:cs="Arial"/>
            <w:sz w:val="16"/>
            <w:szCs w:val="16"/>
          </w:rPr>
          <w:delText xml:space="preserve">cov khoom noj ntxiv </w:delText>
        </w:r>
      </w:del>
      <w:proofErr w:type="spellStart"/>
      <w:r w:rsidRPr="00F12DEA">
        <w:rPr>
          <w:rFonts w:ascii="Arial" w:eastAsia="Arial" w:hAnsi="Arial" w:cs="Arial"/>
          <w:sz w:val="16"/>
          <w:szCs w:val="16"/>
        </w:rPr>
        <w:t>thiab</w:t>
      </w:r>
      <w:proofErr w:type="spellEnd"/>
      <w:r w:rsidRPr="00F12DEA">
        <w:rPr>
          <w:rFonts w:ascii="Arial" w:eastAsia="Arial" w:hAnsi="Arial" w:cs="Arial"/>
          <w:sz w:val="16"/>
          <w:szCs w:val="16"/>
        </w:rPr>
        <w:t xml:space="preserve"> </w:t>
      </w:r>
      <w:proofErr w:type="spellStart"/>
      <w:ins w:id="3223" w:author="Kaxiong" w:date="2021-06-10T23:41:00Z">
        <w:r w:rsidR="002C79F0">
          <w:rPr>
            <w:rFonts w:ascii="Arial" w:eastAsia="Arial" w:hAnsi="Arial" w:cs="Arial"/>
            <w:sz w:val="16"/>
            <w:szCs w:val="16"/>
          </w:rPr>
          <w:t>kev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hloov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p</w:t>
        </w:r>
      </w:ins>
      <w:ins w:id="3224" w:author="Kaxiong" w:date="2021-06-10T23:42:00Z">
        <w:r w:rsidR="002C79F0">
          <w:rPr>
            <w:rFonts w:ascii="Arial" w:eastAsia="Arial" w:hAnsi="Arial" w:cs="Arial"/>
            <w:sz w:val="16"/>
            <w:szCs w:val="16"/>
          </w:rPr>
          <w:t>auv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lwm</w:t>
        </w:r>
        <w:proofErr w:type="spellEnd"/>
        <w:r w:rsidR="002C79F0">
          <w:rPr>
            <w:rFonts w:ascii="Arial" w:eastAsia="Arial" w:hAnsi="Arial" w:cs="Arial"/>
            <w:sz w:val="16"/>
            <w:szCs w:val="16"/>
          </w:rPr>
          <w:t xml:space="preserve"> yam </w:t>
        </w:r>
      </w:ins>
      <w:del w:id="3225" w:author="Kaxiong" w:date="2021-06-10T23:37:00Z">
        <w:r w:rsidRPr="00F12DEA" w:rsidDel="00B53581">
          <w:rPr>
            <w:rFonts w:ascii="Arial" w:eastAsia="Arial" w:hAnsi="Arial" w:cs="Arial"/>
            <w:sz w:val="16"/>
            <w:szCs w:val="16"/>
          </w:rPr>
          <w:delText xml:space="preserve">kev noj </w:delText>
        </w:r>
      </w:del>
      <w:proofErr w:type="spellStart"/>
      <w:r w:rsidRPr="00F12DEA">
        <w:rPr>
          <w:rFonts w:ascii="Arial" w:eastAsia="Arial" w:hAnsi="Arial" w:cs="Arial"/>
          <w:sz w:val="16"/>
          <w:szCs w:val="16"/>
        </w:rPr>
        <w:t>zaub</w:t>
      </w:r>
      <w:proofErr w:type="spellEnd"/>
      <w:r w:rsidRPr="00F12DEA">
        <w:rPr>
          <w:rFonts w:ascii="Arial" w:eastAsia="Arial" w:hAnsi="Arial" w:cs="Arial"/>
          <w:sz w:val="16"/>
          <w:szCs w:val="16"/>
        </w:rPr>
        <w:t xml:space="preserve"> </w:t>
      </w:r>
      <w:del w:id="3226" w:author="Kaxiong" w:date="2021-06-10T23:37:00Z">
        <w:r w:rsidRPr="00F12DEA" w:rsidDel="00B53581">
          <w:rPr>
            <w:rFonts w:ascii="Arial" w:eastAsia="Arial" w:hAnsi="Arial" w:cs="Arial"/>
            <w:sz w:val="16"/>
            <w:szCs w:val="16"/>
          </w:rPr>
          <w:delText xml:space="preserve">mov </w:delText>
        </w:r>
      </w:del>
      <w:ins w:id="3227" w:author="Kaxiong" w:date="2021-06-10T23:39:00Z">
        <w:r w:rsidR="002C79F0">
          <w:rPr>
            <w:rFonts w:ascii="Arial" w:eastAsia="Arial" w:hAnsi="Arial" w:cs="Arial"/>
            <w:sz w:val="16"/>
            <w:szCs w:val="16"/>
          </w:rPr>
          <w:t xml:space="preserve"> </w:t>
        </w:r>
      </w:ins>
      <w:proofErr w:type="spellStart"/>
      <w:ins w:id="3228" w:author="Kaxiong" w:date="2021-06-10T23:42:00Z">
        <w:r w:rsidR="002C79F0">
          <w:rPr>
            <w:rFonts w:ascii="Arial" w:eastAsia="Arial" w:hAnsi="Arial" w:cs="Arial"/>
            <w:sz w:val="16"/>
            <w:szCs w:val="16"/>
          </w:rPr>
          <w:t>tsuas</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yog</w:t>
        </w:r>
        <w:proofErr w:type="spellEnd"/>
        <w:r w:rsidR="002C79F0">
          <w:rPr>
            <w:rFonts w:ascii="Arial" w:eastAsia="Arial" w:hAnsi="Arial" w:cs="Arial"/>
            <w:sz w:val="16"/>
            <w:szCs w:val="16"/>
          </w:rPr>
          <w:t xml:space="preserve"> </w:t>
        </w:r>
      </w:ins>
      <w:proofErr w:type="spellStart"/>
      <w:ins w:id="3229" w:author="Kaxiong" w:date="2021-06-10T23:43:00Z">
        <w:r w:rsidR="002C79F0">
          <w:rPr>
            <w:rFonts w:ascii="Arial" w:eastAsia="Arial" w:hAnsi="Arial" w:cs="Arial"/>
            <w:sz w:val="16"/>
            <w:szCs w:val="16"/>
          </w:rPr>
          <w:t>siv</w:t>
        </w:r>
        <w:proofErr w:type="spellEnd"/>
        <w:r w:rsidR="002C79F0">
          <w:rPr>
            <w:rFonts w:ascii="Arial" w:eastAsia="Arial" w:hAnsi="Arial" w:cs="Arial"/>
            <w:sz w:val="16"/>
            <w:szCs w:val="16"/>
          </w:rPr>
          <w:t xml:space="preserve"> </w:t>
        </w:r>
      </w:ins>
      <w:proofErr w:type="spellStart"/>
      <w:ins w:id="3230" w:author="Kaxiong" w:date="2021-06-10T23:44:00Z">
        <w:r w:rsidR="002C79F0">
          <w:rPr>
            <w:rFonts w:ascii="Arial" w:eastAsia="Arial" w:hAnsi="Arial" w:cs="Arial"/>
            <w:sz w:val="16"/>
            <w:szCs w:val="16"/>
          </w:rPr>
          <w:t>quav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chiv</w:t>
        </w:r>
        <w:proofErr w:type="spellEnd"/>
        <w:r w:rsidR="002C79F0">
          <w:rPr>
            <w:rFonts w:ascii="Arial" w:eastAsia="Arial" w:hAnsi="Arial" w:cs="Arial"/>
            <w:sz w:val="16"/>
            <w:szCs w:val="16"/>
          </w:rPr>
          <w:t xml:space="preserve"> los </w:t>
        </w:r>
        <w:proofErr w:type="spellStart"/>
        <w:r w:rsidR="002C79F0">
          <w:rPr>
            <w:rFonts w:ascii="Arial" w:eastAsia="Arial" w:hAnsi="Arial" w:cs="Arial"/>
            <w:sz w:val="16"/>
            <w:szCs w:val="16"/>
          </w:rPr>
          <w:t>ntawm</w:t>
        </w:r>
        <w:proofErr w:type="spellEnd"/>
        <w:r w:rsidR="002C79F0">
          <w:rPr>
            <w:rFonts w:ascii="Arial" w:eastAsia="Arial" w:hAnsi="Arial" w:cs="Arial"/>
            <w:sz w:val="16"/>
            <w:szCs w:val="16"/>
          </w:rPr>
          <w:t xml:space="preserve"> </w:t>
        </w:r>
      </w:ins>
      <w:del w:id="3231" w:author="Kaxiong" w:date="2021-06-10T23:43:00Z">
        <w:r w:rsidRPr="00F12DEA" w:rsidDel="002C79F0">
          <w:rPr>
            <w:rFonts w:ascii="Arial" w:eastAsia="Arial" w:hAnsi="Arial" w:cs="Arial"/>
            <w:sz w:val="16"/>
            <w:szCs w:val="16"/>
          </w:rPr>
          <w:delText xml:space="preserve">kom zoo rau </w:delText>
        </w:r>
      </w:del>
      <w:proofErr w:type="spellStart"/>
      <w:r w:rsidRPr="00F12DEA">
        <w:rPr>
          <w:rFonts w:ascii="Arial" w:eastAsia="Arial" w:hAnsi="Arial" w:cs="Arial"/>
          <w:sz w:val="16"/>
          <w:szCs w:val="16"/>
        </w:rPr>
        <w:t>lawv</w:t>
      </w:r>
      <w:proofErr w:type="spellEnd"/>
      <w:r w:rsidRPr="00F12DEA">
        <w:rPr>
          <w:rFonts w:ascii="Arial" w:eastAsia="Arial" w:hAnsi="Arial" w:cs="Arial"/>
          <w:sz w:val="16"/>
          <w:szCs w:val="16"/>
        </w:rPr>
        <w:t xml:space="preserve"> cov </w:t>
      </w:r>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Lwm</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tus</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neeg</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liaj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teb</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qhia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txog</w:t>
      </w:r>
      <w:proofErr w:type="spellEnd"/>
      <w:r w:rsidRPr="00F12DEA">
        <w:rPr>
          <w:rFonts w:ascii="Arial" w:eastAsia="Arial" w:hAnsi="Arial" w:cs="Arial"/>
          <w:sz w:val="16"/>
          <w:szCs w:val="16"/>
        </w:rPr>
        <w:t xml:space="preserve"> </w:t>
      </w:r>
      <w:proofErr w:type="spellStart"/>
      <w:ins w:id="3232" w:author="Kaxiong" w:date="2021-06-10T23:43:00Z">
        <w:r w:rsidR="002C79F0">
          <w:rPr>
            <w:rFonts w:ascii="Arial" w:eastAsia="Arial" w:hAnsi="Arial" w:cs="Arial"/>
            <w:sz w:val="16"/>
            <w:szCs w:val="16"/>
          </w:rPr>
          <w:t>siv</w:t>
        </w:r>
        <w:proofErr w:type="spellEnd"/>
        <w:r w:rsidR="002C79F0">
          <w:rPr>
            <w:rFonts w:ascii="Arial" w:eastAsia="Arial" w:hAnsi="Arial" w:cs="Arial"/>
            <w:sz w:val="16"/>
            <w:szCs w:val="16"/>
          </w:rPr>
          <w:t xml:space="preserve"> </w:t>
        </w:r>
      </w:ins>
      <w:proofErr w:type="spellStart"/>
      <w:ins w:id="3233" w:author="Kaxiong" w:date="2021-06-10T23:45:00Z">
        <w:r w:rsidR="002C79F0">
          <w:rPr>
            <w:rFonts w:ascii="Arial" w:eastAsia="Arial" w:hAnsi="Arial" w:cs="Arial"/>
            <w:sz w:val="16"/>
            <w:szCs w:val="16"/>
          </w:rPr>
          <w:t>quav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chiv</w:t>
        </w:r>
      </w:ins>
      <w:proofErr w:type="spellEnd"/>
      <w:ins w:id="3234" w:author="Kaxiong" w:date="2021-06-10T23:43:00Z">
        <w:r w:rsidR="002C79F0">
          <w:rPr>
            <w:rFonts w:ascii="Arial" w:eastAsia="Arial" w:hAnsi="Arial" w:cs="Arial"/>
            <w:sz w:val="16"/>
            <w:szCs w:val="16"/>
          </w:rPr>
          <w:t xml:space="preserve"> </w:t>
        </w:r>
      </w:ins>
      <w:proofErr w:type="spellStart"/>
      <w:r w:rsidRPr="00F12DEA">
        <w:rPr>
          <w:rFonts w:ascii="Arial" w:eastAsia="Arial" w:hAnsi="Arial" w:cs="Arial"/>
          <w:sz w:val="16"/>
          <w:szCs w:val="16"/>
        </w:rPr>
        <w:t>tsiaj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txhu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ua</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ntej</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sau</w:t>
      </w:r>
      <w:proofErr w:type="spellEnd"/>
      <w:r w:rsidRPr="00F12DEA">
        <w:rPr>
          <w:rFonts w:ascii="Arial" w:eastAsia="Arial" w:hAnsi="Arial" w:cs="Arial"/>
          <w:sz w:val="16"/>
          <w:szCs w:val="16"/>
        </w:rPr>
        <w:t xml:space="preserve"> </w:t>
      </w:r>
      <w:proofErr w:type="spellStart"/>
      <w:r w:rsidRPr="00F12DEA">
        <w:rPr>
          <w:rFonts w:ascii="Arial" w:eastAsia="Arial" w:hAnsi="Arial" w:cs="Arial"/>
          <w:sz w:val="16"/>
          <w:szCs w:val="16"/>
        </w:rPr>
        <w:t>nrog</w:t>
      </w:r>
      <w:proofErr w:type="spellEnd"/>
      <w:r w:rsidRPr="00F12DEA">
        <w:rPr>
          <w:rFonts w:ascii="Arial" w:eastAsia="Arial" w:hAnsi="Arial" w:cs="Arial"/>
          <w:sz w:val="16"/>
          <w:szCs w:val="16"/>
        </w:rPr>
        <w:t xml:space="preserve"> </w:t>
      </w:r>
      <w:proofErr w:type="spellStart"/>
      <w:ins w:id="3235" w:author="Kaxiong" w:date="2021-06-10T23:46:00Z">
        <w:r w:rsidR="002C79F0">
          <w:rPr>
            <w:rFonts w:ascii="Arial" w:eastAsia="Arial" w:hAnsi="Arial" w:cs="Arial"/>
            <w:sz w:val="16"/>
            <w:szCs w:val="16"/>
          </w:rPr>
          <w:t>kev</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saib</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ntsia</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rau</w:t>
        </w:r>
        <w:proofErr w:type="spellEnd"/>
        <w:r w:rsidR="002C79F0">
          <w:rPr>
            <w:rFonts w:ascii="Arial" w:eastAsia="Arial" w:hAnsi="Arial" w:cs="Arial"/>
            <w:sz w:val="16"/>
            <w:szCs w:val="16"/>
          </w:rPr>
          <w:t xml:space="preserve"> cov </w:t>
        </w:r>
        <w:proofErr w:type="spellStart"/>
        <w:r w:rsidR="002C79F0">
          <w:rPr>
            <w:rFonts w:ascii="Arial" w:eastAsia="Arial" w:hAnsi="Arial" w:cs="Arial"/>
            <w:sz w:val="16"/>
            <w:szCs w:val="16"/>
          </w:rPr>
          <w:t>txiaj</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ntsig</w:t>
        </w:r>
        <w:proofErr w:type="spellEnd"/>
        <w:r w:rsidR="002C79F0">
          <w:rPr>
            <w:rFonts w:ascii="Arial" w:eastAsia="Arial" w:hAnsi="Arial" w:cs="Arial"/>
            <w:sz w:val="16"/>
            <w:szCs w:val="16"/>
          </w:rPr>
          <w:t xml:space="preserve"> </w:t>
        </w:r>
      </w:ins>
      <w:proofErr w:type="spellStart"/>
      <w:ins w:id="3236" w:author="Kaxiong" w:date="2021-06-10T23:47:00Z">
        <w:r w:rsidR="002C79F0">
          <w:rPr>
            <w:rFonts w:ascii="Arial" w:eastAsia="Arial" w:hAnsi="Arial" w:cs="Arial"/>
            <w:sz w:val="16"/>
            <w:szCs w:val="16"/>
          </w:rPr>
          <w:t>tswj</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hwm</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tej</w:t>
        </w:r>
        <w:proofErr w:type="spellEnd"/>
        <w:r w:rsidR="002C79F0">
          <w:rPr>
            <w:rFonts w:ascii="Arial" w:eastAsia="Arial" w:hAnsi="Arial" w:cs="Arial"/>
            <w:sz w:val="16"/>
            <w:szCs w:val="16"/>
          </w:rPr>
          <w:t xml:space="preserve"> </w:t>
        </w:r>
        <w:proofErr w:type="spellStart"/>
        <w:r w:rsidR="002C79F0">
          <w:rPr>
            <w:rFonts w:ascii="Arial" w:eastAsia="Arial" w:hAnsi="Arial" w:cs="Arial"/>
            <w:sz w:val="16"/>
            <w:szCs w:val="16"/>
          </w:rPr>
          <w:t>kab</w:t>
        </w:r>
      </w:ins>
      <w:proofErr w:type="spellEnd"/>
      <w:ins w:id="3237" w:author="Kaxiong" w:date="2021-06-11T00:51:00Z">
        <w:r w:rsidR="00610084">
          <w:rPr>
            <w:rFonts w:ascii="Arial" w:eastAsia="Arial" w:hAnsi="Arial" w:cs="Arial"/>
            <w:sz w:val="16"/>
            <w:szCs w:val="16"/>
          </w:rPr>
          <w:t>,</w:t>
        </w:r>
      </w:ins>
      <w:ins w:id="3238" w:author="Kaxiong" w:date="2021-06-10T23:47:00Z">
        <w:r w:rsidR="002C79F0">
          <w:rPr>
            <w:rFonts w:ascii="Arial" w:eastAsia="Arial" w:hAnsi="Arial" w:cs="Arial"/>
            <w:sz w:val="16"/>
            <w:szCs w:val="16"/>
          </w:rPr>
          <w:t xml:space="preserve"> </w:t>
        </w:r>
      </w:ins>
      <w:del w:id="3239" w:author="Kaxiong" w:date="2021-06-10T23:47:00Z">
        <w:r w:rsidRPr="00F12DEA" w:rsidDel="002C79F0">
          <w:rPr>
            <w:rFonts w:ascii="Arial" w:eastAsia="Arial" w:hAnsi="Arial" w:cs="Arial"/>
            <w:sz w:val="16"/>
            <w:szCs w:val="16"/>
          </w:rPr>
          <w:delText>lub qhov muag rau cov txiaj ntsig kev tua kab</w:delText>
        </w:r>
      </w:del>
      <w:ins w:id="3240" w:author="Kaxiong" w:date="2021-06-11T00:52:00Z">
        <w:r w:rsidR="00610084">
          <w:rPr>
            <w:rFonts w:ascii="Arial" w:eastAsia="Arial" w:hAnsi="Arial" w:cs="Arial"/>
            <w:sz w:val="16"/>
            <w:szCs w:val="16"/>
          </w:rPr>
          <w:t xml:space="preserve"> </w:t>
        </w:r>
      </w:ins>
      <w:proofErr w:type="spellStart"/>
      <w:ins w:id="3241" w:author="Kaxiong" w:date="2021-06-11T00:51:00Z">
        <w:r w:rsidR="00610084">
          <w:rPr>
            <w:rFonts w:ascii="Arial" w:eastAsia="Arial" w:hAnsi="Arial" w:cs="Arial"/>
            <w:sz w:val="16"/>
            <w:szCs w:val="16"/>
          </w:rPr>
          <w:t>su</w:t>
        </w:r>
      </w:ins>
      <w:ins w:id="3242" w:author="Kaxiong" w:date="2021-06-11T00:52:00Z">
        <w:r w:rsidR="00610084">
          <w:rPr>
            <w:rFonts w:ascii="Arial" w:eastAsia="Arial" w:hAnsi="Arial" w:cs="Arial"/>
            <w:sz w:val="16"/>
            <w:szCs w:val="16"/>
          </w:rPr>
          <w:t>av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nrog</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kev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khaws</w:t>
        </w:r>
        <w:proofErr w:type="spellEnd"/>
        <w:r w:rsidR="00610084">
          <w:rPr>
            <w:rFonts w:ascii="Arial" w:eastAsia="Arial" w:hAnsi="Arial" w:cs="Arial"/>
            <w:sz w:val="16"/>
            <w:szCs w:val="16"/>
          </w:rPr>
          <w:t xml:space="preserve"> cov </w:t>
        </w:r>
      </w:ins>
      <w:proofErr w:type="spellStart"/>
      <w:ins w:id="3243" w:author="Kaxiong" w:date="2021-06-11T00:53:00Z">
        <w:r w:rsidR="00610084">
          <w:rPr>
            <w:rFonts w:ascii="Arial" w:eastAsia="Arial" w:hAnsi="Arial" w:cs="Arial"/>
            <w:sz w:val="16"/>
            <w:szCs w:val="16"/>
          </w:rPr>
          <w:t>txiv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ntoo</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ua</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poob</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txhawm</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rau</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txo</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kev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ua</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rau</w:t>
        </w:r>
        <w:proofErr w:type="spellEnd"/>
        <w:r w:rsidR="00610084">
          <w:rPr>
            <w:rFonts w:ascii="Arial" w:eastAsia="Arial" w:hAnsi="Arial" w:cs="Arial"/>
            <w:sz w:val="16"/>
            <w:szCs w:val="16"/>
          </w:rPr>
          <w:t xml:space="preserve"> </w:t>
        </w:r>
      </w:ins>
      <w:ins w:id="3244" w:author="Kaxiong" w:date="2021-06-11T00:54:00Z">
        <w:r w:rsidR="00610084">
          <w:rPr>
            <w:rFonts w:ascii="Arial" w:eastAsia="Arial" w:hAnsi="Arial" w:cs="Arial"/>
            <w:sz w:val="16"/>
            <w:szCs w:val="16"/>
          </w:rPr>
          <w:t xml:space="preserve">cov </w:t>
        </w:r>
        <w:proofErr w:type="spellStart"/>
        <w:r w:rsidR="00610084">
          <w:rPr>
            <w:rFonts w:ascii="Arial" w:eastAsia="Arial" w:hAnsi="Arial" w:cs="Arial"/>
            <w:sz w:val="16"/>
            <w:szCs w:val="16"/>
          </w:rPr>
          <w:t>tsiaj</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qus</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nkag</w:t>
        </w:r>
        <w:proofErr w:type="spellEnd"/>
        <w:r w:rsidR="00610084">
          <w:rPr>
            <w:rFonts w:ascii="Arial" w:eastAsia="Arial" w:hAnsi="Arial" w:cs="Arial"/>
            <w:sz w:val="16"/>
            <w:szCs w:val="16"/>
          </w:rPr>
          <w:t xml:space="preserve"> los.</w:t>
        </w:r>
      </w:ins>
      <w:del w:id="3245" w:author="Kaxiong" w:date="2021-06-10T23:47:00Z">
        <w:r w:rsidDel="002C79F0">
          <w:rPr>
            <w:rFonts w:ascii="Arial" w:eastAsia="Arial" w:hAnsi="Arial" w:cs="Arial"/>
            <w:b/>
            <w:bCs/>
            <w:sz w:val="16"/>
            <w:szCs w:val="16"/>
          </w:rPr>
          <w:delText>,</w:delText>
        </w:r>
      </w:del>
    </w:p>
    <w:p w14:paraId="65393C0F" w14:textId="77777777" w:rsidR="00BF3E5F" w:rsidRDefault="00BF3E5F">
      <w:pPr>
        <w:spacing w:line="200" w:lineRule="exact"/>
        <w:rPr>
          <w:sz w:val="20"/>
          <w:szCs w:val="20"/>
        </w:rPr>
      </w:pPr>
    </w:p>
    <w:p w14:paraId="5FC1E630" w14:textId="77777777" w:rsidR="00BF3E5F" w:rsidRDefault="00BF3E5F">
      <w:pPr>
        <w:spacing w:line="327" w:lineRule="exact"/>
        <w:rPr>
          <w:sz w:val="20"/>
          <w:szCs w:val="20"/>
        </w:rPr>
      </w:pPr>
    </w:p>
    <w:p w14:paraId="2CA89801" w14:textId="7A880836" w:rsidR="00BF3E5F" w:rsidRPr="008515CB" w:rsidRDefault="00F2670D" w:rsidP="00385F8B">
      <w:pPr>
        <w:spacing w:line="403" w:lineRule="auto"/>
        <w:ind w:left="240" w:right="320"/>
        <w:jc w:val="both"/>
        <w:rPr>
          <w:sz w:val="20"/>
          <w:szCs w:val="20"/>
        </w:rPr>
      </w:pPr>
      <w:r w:rsidRPr="008515CB">
        <w:rPr>
          <w:rFonts w:ascii="Arial" w:eastAsia="Arial" w:hAnsi="Arial" w:cs="Arial"/>
          <w:sz w:val="16"/>
          <w:szCs w:val="16"/>
        </w:rPr>
        <w:t xml:space="preserve">Cov </w:t>
      </w:r>
      <w:proofErr w:type="spellStart"/>
      <w:r w:rsidRPr="008515CB">
        <w:rPr>
          <w:rFonts w:ascii="Arial" w:eastAsia="Arial" w:hAnsi="Arial" w:cs="Arial"/>
          <w:sz w:val="16"/>
          <w:szCs w:val="16"/>
        </w:rPr>
        <w:t>neeg</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liaj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teb</w:t>
      </w:r>
      <w:proofErr w:type="spellEnd"/>
      <w:r w:rsidRPr="008515CB">
        <w:rPr>
          <w:rFonts w:ascii="Arial" w:eastAsia="Arial" w:hAnsi="Arial" w:cs="Arial"/>
          <w:sz w:val="16"/>
          <w:szCs w:val="16"/>
        </w:rPr>
        <w:t xml:space="preserve"> </w:t>
      </w:r>
      <w:proofErr w:type="spellStart"/>
      <w:r w:rsidR="00385F8B" w:rsidRPr="008515CB">
        <w:rPr>
          <w:rFonts w:ascii="Arial" w:eastAsia="Arial" w:hAnsi="Arial" w:cs="Arial"/>
          <w:sz w:val="16"/>
          <w:szCs w:val="16"/>
        </w:rPr>
        <w:t>uas</w:t>
      </w:r>
      <w:proofErr w:type="spellEnd"/>
      <w:r w:rsidR="00385F8B" w:rsidRPr="008515CB">
        <w:rPr>
          <w:rFonts w:ascii="Arial" w:eastAsia="Arial" w:hAnsi="Arial" w:cs="Arial"/>
          <w:sz w:val="16"/>
          <w:szCs w:val="16"/>
        </w:rPr>
        <w:t xml:space="preserve"> </w:t>
      </w:r>
      <w:r w:rsidRPr="008515CB">
        <w:rPr>
          <w:rFonts w:ascii="Arial" w:eastAsia="Arial" w:hAnsi="Arial" w:cs="Arial"/>
          <w:sz w:val="16"/>
          <w:szCs w:val="16"/>
        </w:rPr>
        <w:t xml:space="preserve">sib </w:t>
      </w:r>
      <w:proofErr w:type="spellStart"/>
      <w:r w:rsidRPr="008515CB">
        <w:rPr>
          <w:rFonts w:ascii="Arial" w:eastAsia="Arial" w:hAnsi="Arial" w:cs="Arial"/>
          <w:sz w:val="16"/>
          <w:szCs w:val="16"/>
        </w:rPr>
        <w:t>txawv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siv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txoj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hauv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kev</w:t>
      </w:r>
      <w:proofErr w:type="spellEnd"/>
      <w:r w:rsidRPr="008515CB">
        <w:rPr>
          <w:rFonts w:ascii="Arial" w:eastAsia="Arial" w:hAnsi="Arial" w:cs="Arial"/>
          <w:sz w:val="16"/>
          <w:szCs w:val="16"/>
        </w:rPr>
        <w:t xml:space="preserve"> los </w:t>
      </w:r>
      <w:proofErr w:type="spellStart"/>
      <w:r w:rsidRPr="008515CB">
        <w:rPr>
          <w:rFonts w:ascii="Arial" w:eastAsia="Arial" w:hAnsi="Arial" w:cs="Arial"/>
          <w:sz w:val="16"/>
          <w:szCs w:val="16"/>
        </w:rPr>
        <w:t>ceev</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tsiaj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txhu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kom</w:t>
      </w:r>
      <w:proofErr w:type="spellEnd"/>
      <w:r w:rsidRPr="008515CB">
        <w:rPr>
          <w:rFonts w:ascii="Arial" w:eastAsia="Arial" w:hAnsi="Arial" w:cs="Arial"/>
          <w:sz w:val="16"/>
          <w:szCs w:val="16"/>
        </w:rPr>
        <w:t xml:space="preserve"> deb </w:t>
      </w:r>
      <w:proofErr w:type="spellStart"/>
      <w:r w:rsidRPr="008515CB">
        <w:rPr>
          <w:rFonts w:ascii="Arial" w:eastAsia="Arial" w:hAnsi="Arial" w:cs="Arial"/>
          <w:sz w:val="16"/>
          <w:szCs w:val="16"/>
        </w:rPr>
        <w:t>ntawm</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qoob</w:t>
      </w:r>
      <w:proofErr w:type="spellEnd"/>
      <w:r w:rsidRPr="008515CB">
        <w:rPr>
          <w:rFonts w:ascii="Arial" w:eastAsia="Arial" w:hAnsi="Arial" w:cs="Arial"/>
          <w:sz w:val="16"/>
          <w:szCs w:val="16"/>
        </w:rPr>
        <w:t xml:space="preserve"> loo </w:t>
      </w:r>
      <w:proofErr w:type="spellStart"/>
      <w:r w:rsidRPr="008515CB">
        <w:rPr>
          <w:rFonts w:ascii="Arial" w:eastAsia="Arial" w:hAnsi="Arial" w:cs="Arial"/>
          <w:sz w:val="16"/>
          <w:szCs w:val="16"/>
        </w:rPr>
        <w:t>uas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sau</w:t>
      </w:r>
      <w:proofErr w:type="spellEnd"/>
      <w:r w:rsidRPr="008515CB">
        <w:rPr>
          <w:rFonts w:ascii="Arial" w:eastAsia="Arial" w:hAnsi="Arial" w:cs="Arial"/>
          <w:sz w:val="16"/>
          <w:szCs w:val="16"/>
        </w:rPr>
        <w:t xml:space="preserve"> tau </w:t>
      </w:r>
      <w:proofErr w:type="spellStart"/>
      <w:r w:rsidRPr="008515CB">
        <w:rPr>
          <w:rFonts w:ascii="Arial" w:eastAsia="Arial" w:hAnsi="Arial" w:cs="Arial"/>
          <w:sz w:val="16"/>
          <w:szCs w:val="16"/>
        </w:rPr>
        <w:t>nyob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ntawm</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seb</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qoob</w:t>
      </w:r>
      <w:proofErr w:type="spellEnd"/>
      <w:r w:rsidRPr="008515CB">
        <w:rPr>
          <w:rFonts w:ascii="Arial" w:eastAsia="Arial" w:hAnsi="Arial" w:cs="Arial"/>
          <w:sz w:val="16"/>
          <w:szCs w:val="16"/>
        </w:rPr>
        <w:t xml:space="preserve"> loo </w:t>
      </w:r>
      <w:proofErr w:type="spellStart"/>
      <w:r w:rsidRPr="008515CB">
        <w:rPr>
          <w:rFonts w:ascii="Arial" w:eastAsia="Arial" w:hAnsi="Arial" w:cs="Arial"/>
          <w:sz w:val="16"/>
          <w:szCs w:val="16"/>
        </w:rPr>
        <w:t>muaj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feem</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thiab</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peev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txheej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muaj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rau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tus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neeg</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liaj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teb</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hau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kev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ntaw</w:t>
      </w:r>
      <w:r w:rsidR="008515CB" w:rsidRPr="008515CB">
        <w:rPr>
          <w:rFonts w:ascii="Arial" w:eastAsia="Arial" w:hAnsi="Arial" w:cs="Arial"/>
          <w:sz w:val="16"/>
          <w:szCs w:val="16"/>
        </w:rPr>
        <w:t>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yuav</w:t>
      </w:r>
      <w:proofErr w:type="spellEnd"/>
      <w:r w:rsidRPr="008515CB">
        <w:rPr>
          <w:rFonts w:ascii="Arial" w:eastAsia="Arial" w:hAnsi="Arial" w:cs="Arial"/>
          <w:sz w:val="16"/>
          <w:szCs w:val="16"/>
        </w:rPr>
        <w:t xml:space="preserve"> zoo li </w:t>
      </w:r>
      <w:proofErr w:type="spellStart"/>
      <w:r w:rsidRPr="008515CB">
        <w:rPr>
          <w:rFonts w:ascii="Arial" w:eastAsia="Arial" w:hAnsi="Arial" w:cs="Arial"/>
          <w:sz w:val="16"/>
          <w:szCs w:val="16"/>
        </w:rPr>
        <w:t>txawv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heev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piv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txwv</w:t>
      </w:r>
      <w:proofErr w:type="spellEnd"/>
      <w:r w:rsidRPr="008515CB">
        <w:rPr>
          <w:rFonts w:ascii="Arial" w:eastAsia="Arial" w:hAnsi="Arial" w:cs="Arial"/>
          <w:sz w:val="16"/>
          <w:szCs w:val="16"/>
        </w:rPr>
        <w:t xml:space="preserve"> li, </w:t>
      </w:r>
      <w:proofErr w:type="spellStart"/>
      <w:r w:rsidRPr="008515CB">
        <w:rPr>
          <w:rFonts w:ascii="Arial" w:eastAsia="Arial" w:hAnsi="Arial" w:cs="Arial"/>
          <w:sz w:val="16"/>
          <w:szCs w:val="16"/>
        </w:rPr>
        <w:t>nyob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rau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lub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vaj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ntoo</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muaj</w:t>
      </w:r>
      <w:proofErr w:type="spellEnd"/>
      <w:r w:rsidRPr="008515CB">
        <w:rPr>
          <w:rFonts w:ascii="Arial" w:eastAsia="Arial" w:hAnsi="Arial" w:cs="Arial"/>
          <w:sz w:val="16"/>
          <w:szCs w:val="16"/>
        </w:rPr>
        <w:t xml:space="preserve"> cov </w:t>
      </w:r>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hmab</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ntoo</w:t>
      </w:r>
      <w:proofErr w:type="spellEnd"/>
      <w:r w:rsidRPr="008515CB">
        <w:rPr>
          <w:rFonts w:ascii="Arial" w:eastAsia="Arial" w:hAnsi="Arial" w:cs="Arial"/>
          <w:sz w:val="16"/>
          <w:szCs w:val="16"/>
        </w:rPr>
        <w:t xml:space="preserve"> </w:t>
      </w:r>
      <w:proofErr w:type="spellStart"/>
      <w:ins w:id="3246" w:author="Kaxiong" w:date="2021-06-10T23:50:00Z">
        <w:r w:rsidR="00A35B88">
          <w:rPr>
            <w:rFonts w:ascii="Arial" w:eastAsia="Arial" w:hAnsi="Arial" w:cs="Arial"/>
            <w:sz w:val="16"/>
            <w:szCs w:val="16"/>
          </w:rPr>
          <w:t>raug</w:t>
        </w:r>
        <w:proofErr w:type="spellEnd"/>
        <w:r w:rsidR="00A35B88">
          <w:rPr>
            <w:rFonts w:ascii="Arial" w:eastAsia="Arial" w:hAnsi="Arial" w:cs="Arial"/>
            <w:sz w:val="16"/>
            <w:szCs w:val="16"/>
          </w:rPr>
          <w:t xml:space="preserve"> </w:t>
        </w:r>
        <w:proofErr w:type="spellStart"/>
        <w:r w:rsidR="00A35B88">
          <w:rPr>
            <w:rFonts w:ascii="Arial" w:eastAsia="Arial" w:hAnsi="Arial" w:cs="Arial"/>
            <w:sz w:val="16"/>
            <w:szCs w:val="16"/>
          </w:rPr>
          <w:t>sau</w:t>
        </w:r>
        <w:proofErr w:type="spellEnd"/>
        <w:r w:rsidR="00A35B88">
          <w:rPr>
            <w:rFonts w:ascii="Arial" w:eastAsia="Arial" w:hAnsi="Arial" w:cs="Arial"/>
            <w:sz w:val="16"/>
            <w:szCs w:val="16"/>
          </w:rPr>
          <w:t xml:space="preserve"> </w:t>
        </w:r>
      </w:ins>
      <w:del w:id="3247" w:author="Kaxiong" w:date="2021-06-10T23:50:00Z">
        <w:r w:rsidRPr="008515CB" w:rsidDel="00A35B88">
          <w:rPr>
            <w:rFonts w:ascii="Arial" w:eastAsia="Arial" w:hAnsi="Arial" w:cs="Arial"/>
            <w:sz w:val="16"/>
            <w:szCs w:val="16"/>
          </w:rPr>
          <w:delText xml:space="preserve">tau </w:delText>
        </w:r>
      </w:del>
      <w:r w:rsidRPr="008515CB">
        <w:rPr>
          <w:rFonts w:ascii="Arial" w:eastAsia="Arial" w:hAnsi="Arial" w:cs="Arial"/>
          <w:sz w:val="16"/>
          <w:szCs w:val="16"/>
        </w:rPr>
        <w:t xml:space="preserve">los </w:t>
      </w:r>
      <w:proofErr w:type="spellStart"/>
      <w:r w:rsidRPr="008515CB">
        <w:rPr>
          <w:rFonts w:ascii="Arial" w:eastAsia="Arial" w:hAnsi="Arial" w:cs="Arial"/>
          <w:sz w:val="16"/>
          <w:szCs w:val="16"/>
        </w:rPr>
        <w:t>ntawm</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txhais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tes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piv</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rau</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lub</w:t>
      </w:r>
      <w:proofErr w:type="spellEnd"/>
      <w:r w:rsidRPr="008515CB">
        <w:rPr>
          <w:rFonts w:ascii="Arial" w:eastAsia="Arial" w:hAnsi="Arial" w:cs="Arial"/>
          <w:sz w:val="16"/>
          <w:szCs w:val="16"/>
        </w:rPr>
        <w:t xml:space="preserve"> </w:t>
      </w:r>
      <w:proofErr w:type="spellStart"/>
      <w:ins w:id="3248" w:author="Kaxiong" w:date="2021-06-10T23:52:00Z">
        <w:r w:rsidR="00A35B88">
          <w:rPr>
            <w:rFonts w:ascii="Arial" w:eastAsia="Arial" w:hAnsi="Arial" w:cs="Arial"/>
            <w:sz w:val="16"/>
            <w:szCs w:val="16"/>
          </w:rPr>
          <w:t>vaj</w:t>
        </w:r>
        <w:proofErr w:type="spellEnd"/>
        <w:r w:rsidR="00A35B88">
          <w:rPr>
            <w:rFonts w:ascii="Arial" w:eastAsia="Arial" w:hAnsi="Arial" w:cs="Arial"/>
            <w:sz w:val="16"/>
            <w:szCs w:val="16"/>
          </w:rPr>
          <w:t xml:space="preserve"> </w:t>
        </w:r>
      </w:ins>
      <w:proofErr w:type="spellStart"/>
      <w:r w:rsidRPr="008515CB">
        <w:rPr>
          <w:rFonts w:ascii="Arial" w:eastAsia="Arial" w:hAnsi="Arial" w:cs="Arial"/>
          <w:sz w:val="16"/>
          <w:szCs w:val="16"/>
        </w:rPr>
        <w:t>txiv</w:t>
      </w:r>
      <w:proofErr w:type="spellEnd"/>
      <w:r w:rsidRPr="008515CB">
        <w:rPr>
          <w:rFonts w:ascii="Arial" w:eastAsia="Arial" w:hAnsi="Arial" w:cs="Arial"/>
          <w:sz w:val="16"/>
          <w:szCs w:val="16"/>
        </w:rPr>
        <w:t xml:space="preserve"> </w:t>
      </w:r>
      <w:proofErr w:type="spellStart"/>
      <w:ins w:id="3249" w:author="Kaxiong" w:date="2021-06-10T23:51:00Z">
        <w:r w:rsidR="00A35B88">
          <w:rPr>
            <w:rFonts w:ascii="Arial" w:eastAsia="Arial" w:hAnsi="Arial" w:cs="Arial"/>
            <w:sz w:val="16"/>
            <w:szCs w:val="16"/>
          </w:rPr>
          <w:t>npaws</w:t>
        </w:r>
        <w:proofErr w:type="spellEnd"/>
        <w:r w:rsidR="00A35B88">
          <w:rPr>
            <w:rFonts w:ascii="Arial" w:eastAsia="Arial" w:hAnsi="Arial" w:cs="Arial"/>
            <w:sz w:val="16"/>
            <w:szCs w:val="16"/>
          </w:rPr>
          <w:t xml:space="preserve"> </w:t>
        </w:r>
        <w:proofErr w:type="spellStart"/>
        <w:r w:rsidR="00A35B88">
          <w:rPr>
            <w:rFonts w:ascii="Arial" w:eastAsia="Arial" w:hAnsi="Arial" w:cs="Arial"/>
            <w:sz w:val="16"/>
            <w:szCs w:val="16"/>
          </w:rPr>
          <w:t>lij</w:t>
        </w:r>
        <w:proofErr w:type="spellEnd"/>
        <w:r w:rsidR="00A35B88">
          <w:rPr>
            <w:rFonts w:ascii="Arial" w:eastAsia="Arial" w:hAnsi="Arial" w:cs="Arial"/>
            <w:sz w:val="16"/>
            <w:szCs w:val="16"/>
          </w:rPr>
          <w:t xml:space="preserve"> (berry) </w:t>
        </w:r>
      </w:ins>
      <w:proofErr w:type="spellStart"/>
      <w:ins w:id="3250" w:author="Kaxiong" w:date="2021-06-11T00:05:00Z">
        <w:r w:rsidR="00D75466">
          <w:rPr>
            <w:rFonts w:ascii="Arial" w:eastAsia="Arial" w:hAnsi="Arial" w:cs="Arial"/>
            <w:sz w:val="16"/>
            <w:szCs w:val="16"/>
          </w:rPr>
          <w:t>uas</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siv</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cav-sau</w:t>
        </w:r>
      </w:ins>
      <w:del w:id="3251" w:author="Kaxiong" w:date="2021-06-10T23:52:00Z">
        <w:r w:rsidRPr="008515CB" w:rsidDel="00A35B88">
          <w:rPr>
            <w:rFonts w:ascii="Arial" w:eastAsia="Arial" w:hAnsi="Arial" w:cs="Arial"/>
            <w:sz w:val="16"/>
            <w:szCs w:val="16"/>
          </w:rPr>
          <w:delText xml:space="preserve">hmab txiv ntoo </w:delText>
        </w:r>
        <w:r w:rsidR="008515CB" w:rsidRPr="008515CB" w:rsidDel="00A35B88">
          <w:rPr>
            <w:rFonts w:ascii="Arial" w:eastAsia="Arial" w:hAnsi="Arial" w:cs="Arial"/>
            <w:sz w:val="16"/>
            <w:szCs w:val="16"/>
          </w:rPr>
          <w:delText xml:space="preserve">ntawm kev </w:delText>
        </w:r>
        <w:r w:rsidRPr="008515CB" w:rsidDel="00A35B88">
          <w:rPr>
            <w:rFonts w:ascii="Arial" w:eastAsia="Arial" w:hAnsi="Arial" w:cs="Arial"/>
            <w:sz w:val="16"/>
            <w:szCs w:val="16"/>
          </w:rPr>
          <w:delText xml:space="preserve">ua liaj ua teb </w:delText>
        </w:r>
      </w:del>
      <w:r w:rsidRPr="008515CB">
        <w:rPr>
          <w:rFonts w:ascii="Arial" w:eastAsia="Arial" w:hAnsi="Arial" w:cs="Arial"/>
          <w:sz w:val="16"/>
          <w:szCs w:val="16"/>
        </w:rPr>
        <w:t>los</w:t>
      </w:r>
      <w:proofErr w:type="spellEnd"/>
      <w:r w:rsidR="008515CB" w:rsidRPr="008515CB">
        <w:rPr>
          <w:rFonts w:ascii="Arial" w:eastAsia="Arial" w:hAnsi="Arial" w:cs="Arial"/>
          <w:sz w:val="16"/>
          <w:szCs w:val="16"/>
        </w:rPr>
        <w:t xml:space="preserve"> </w:t>
      </w:r>
      <w:r w:rsidRPr="008515CB">
        <w:rPr>
          <w:rFonts w:ascii="Arial" w:eastAsia="Arial" w:hAnsi="Arial" w:cs="Arial"/>
          <w:sz w:val="16"/>
          <w:szCs w:val="16"/>
        </w:rPr>
        <w:t xml:space="preserve">sis cov </w:t>
      </w:r>
      <w:proofErr w:type="spellStart"/>
      <w:r w:rsidRPr="008515CB">
        <w:rPr>
          <w:rFonts w:ascii="Arial" w:eastAsia="Arial" w:hAnsi="Arial" w:cs="Arial"/>
          <w:sz w:val="16"/>
          <w:szCs w:val="16"/>
        </w:rPr>
        <w:t>kws</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ua</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qoob</w:t>
      </w:r>
      <w:proofErr w:type="spellEnd"/>
      <w:r w:rsidRPr="008515CB">
        <w:rPr>
          <w:rFonts w:ascii="Arial" w:eastAsia="Arial" w:hAnsi="Arial" w:cs="Arial"/>
          <w:sz w:val="16"/>
          <w:szCs w:val="16"/>
        </w:rPr>
        <w:t xml:space="preserve"> loo </w:t>
      </w:r>
      <w:proofErr w:type="spellStart"/>
      <w:r w:rsidRPr="008515CB">
        <w:rPr>
          <w:rFonts w:ascii="Arial" w:eastAsia="Arial" w:hAnsi="Arial" w:cs="Arial"/>
          <w:sz w:val="16"/>
          <w:szCs w:val="16"/>
        </w:rPr>
        <w:t>tshwj</w:t>
      </w:r>
      <w:proofErr w:type="spellEnd"/>
      <w:r w:rsidRPr="008515CB">
        <w:rPr>
          <w:rFonts w:ascii="Arial" w:eastAsia="Arial" w:hAnsi="Arial" w:cs="Arial"/>
          <w:sz w:val="16"/>
          <w:szCs w:val="16"/>
        </w:rPr>
        <w:t xml:space="preserve"> </w:t>
      </w:r>
      <w:proofErr w:type="spellStart"/>
      <w:r w:rsidRPr="008515CB">
        <w:rPr>
          <w:rFonts w:ascii="Arial" w:eastAsia="Arial" w:hAnsi="Arial" w:cs="Arial"/>
          <w:sz w:val="16"/>
          <w:szCs w:val="16"/>
        </w:rPr>
        <w:t>xeeb</w:t>
      </w:r>
      <w:proofErr w:type="spellEnd"/>
      <w:r w:rsidRPr="008515CB">
        <w:rPr>
          <w:rFonts w:ascii="Arial" w:eastAsia="Arial" w:hAnsi="Arial" w:cs="Arial"/>
          <w:sz w:val="16"/>
          <w:szCs w:val="16"/>
        </w:rPr>
        <w:t>.</w:t>
      </w:r>
    </w:p>
    <w:p w14:paraId="5ADC2CA9" w14:textId="77777777" w:rsidR="00BF3E5F" w:rsidRDefault="00BF3E5F">
      <w:pPr>
        <w:spacing w:line="254" w:lineRule="exact"/>
        <w:rPr>
          <w:sz w:val="20"/>
          <w:szCs w:val="20"/>
        </w:rPr>
      </w:pPr>
    </w:p>
    <w:p w14:paraId="4BAA487A" w14:textId="354C9B49" w:rsidR="00BF3E5F" w:rsidRPr="0000726D" w:rsidRDefault="00F2670D" w:rsidP="009434B0">
      <w:pPr>
        <w:spacing w:line="378" w:lineRule="auto"/>
        <w:ind w:left="240" w:right="900"/>
        <w:jc w:val="both"/>
        <w:rPr>
          <w:sz w:val="16"/>
          <w:szCs w:val="16"/>
          <w:vertAlign w:val="superscript"/>
        </w:rPr>
      </w:pPr>
      <w:proofErr w:type="spellStart"/>
      <w:r w:rsidRPr="0000726D">
        <w:rPr>
          <w:rFonts w:ascii="Arial" w:eastAsia="Arial" w:hAnsi="Arial" w:cs="Arial"/>
          <w:sz w:val="16"/>
          <w:szCs w:val="16"/>
        </w:rPr>
        <w:t>Ua</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ntej</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peb</w:t>
      </w:r>
      <w:proofErr w:type="spellEnd"/>
      <w:r w:rsidRPr="0000726D">
        <w:rPr>
          <w:rFonts w:ascii="Arial" w:eastAsia="Arial" w:hAnsi="Arial" w:cs="Arial"/>
          <w:sz w:val="16"/>
          <w:szCs w:val="16"/>
        </w:rPr>
        <w:t xml:space="preserve"> los sib </w:t>
      </w:r>
      <w:proofErr w:type="spellStart"/>
      <w:r w:rsidRPr="0000726D">
        <w:rPr>
          <w:rFonts w:ascii="Arial" w:eastAsia="Arial" w:hAnsi="Arial" w:cs="Arial"/>
          <w:sz w:val="16"/>
          <w:szCs w:val="16"/>
        </w:rPr>
        <w:t>piv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thiab</w:t>
      </w:r>
      <w:proofErr w:type="spellEnd"/>
      <w:r w:rsidRPr="0000726D">
        <w:rPr>
          <w:rFonts w:ascii="Arial" w:eastAsia="Arial" w:hAnsi="Arial" w:cs="Arial"/>
          <w:sz w:val="16"/>
          <w:szCs w:val="16"/>
        </w:rPr>
        <w:t xml:space="preserve"> </w:t>
      </w:r>
      <w:del w:id="3252" w:author="Kaxiong" w:date="2021-06-10T23:54:00Z">
        <w:r w:rsidRPr="0000726D" w:rsidDel="00A35B88">
          <w:rPr>
            <w:rFonts w:ascii="Arial" w:eastAsia="Arial" w:hAnsi="Arial" w:cs="Arial"/>
            <w:sz w:val="16"/>
            <w:szCs w:val="16"/>
          </w:rPr>
          <w:delText xml:space="preserve">sib </w:delText>
        </w:r>
      </w:del>
      <w:proofErr w:type="spellStart"/>
      <w:r w:rsidRPr="0000726D">
        <w:rPr>
          <w:rFonts w:ascii="Arial" w:eastAsia="Arial" w:hAnsi="Arial" w:cs="Arial"/>
          <w:sz w:val="16"/>
          <w:szCs w:val="16"/>
        </w:rPr>
        <w:t>piv</w:t>
      </w:r>
      <w:proofErr w:type="spellEnd"/>
      <w:r w:rsidRPr="0000726D">
        <w:rPr>
          <w:rFonts w:ascii="Arial" w:eastAsia="Arial" w:hAnsi="Arial" w:cs="Arial"/>
          <w:sz w:val="16"/>
          <w:szCs w:val="16"/>
        </w:rPr>
        <w:t xml:space="preserve"> </w:t>
      </w:r>
      <w:proofErr w:type="spellStart"/>
      <w:ins w:id="3253" w:author="Kaxiong" w:date="2021-06-10T23:54:00Z">
        <w:r w:rsidR="00A35B88">
          <w:rPr>
            <w:rFonts w:ascii="Arial" w:eastAsia="Arial" w:hAnsi="Arial" w:cs="Arial"/>
            <w:sz w:val="16"/>
            <w:szCs w:val="16"/>
          </w:rPr>
          <w:t>txwv</w:t>
        </w:r>
        <w:proofErr w:type="spellEnd"/>
        <w:r w:rsidR="00A35B88">
          <w:rPr>
            <w:rFonts w:ascii="Arial" w:eastAsia="Arial" w:hAnsi="Arial" w:cs="Arial"/>
            <w:sz w:val="16"/>
            <w:szCs w:val="16"/>
          </w:rPr>
          <w:t xml:space="preserve"> </w:t>
        </w:r>
      </w:ins>
      <w:ins w:id="3254" w:author="Kaxiong" w:date="2021-06-10T23:55:00Z">
        <w:r w:rsidR="00A35B88">
          <w:rPr>
            <w:rFonts w:ascii="Arial" w:eastAsia="Arial" w:hAnsi="Arial" w:cs="Arial"/>
            <w:sz w:val="16"/>
            <w:szCs w:val="16"/>
          </w:rPr>
          <w:t xml:space="preserve">cov </w:t>
        </w:r>
        <w:proofErr w:type="spellStart"/>
        <w:r w:rsidR="00A35B88">
          <w:rPr>
            <w:rFonts w:ascii="Arial" w:eastAsia="Arial" w:hAnsi="Arial" w:cs="Arial"/>
            <w:sz w:val="16"/>
            <w:szCs w:val="16"/>
          </w:rPr>
          <w:t>hauv</w:t>
        </w:r>
        <w:proofErr w:type="spellEnd"/>
        <w:r w:rsidR="00A35B88">
          <w:rPr>
            <w:rFonts w:ascii="Arial" w:eastAsia="Arial" w:hAnsi="Arial" w:cs="Arial"/>
            <w:sz w:val="16"/>
            <w:szCs w:val="16"/>
          </w:rPr>
          <w:t xml:space="preserve"> </w:t>
        </w:r>
      </w:ins>
      <w:proofErr w:type="spellStart"/>
      <w:r w:rsidRPr="0000726D">
        <w:rPr>
          <w:rFonts w:ascii="Arial" w:eastAsia="Arial" w:hAnsi="Arial" w:cs="Arial"/>
          <w:sz w:val="16"/>
          <w:szCs w:val="16"/>
        </w:rPr>
        <w:t>kev</w:t>
      </w:r>
      <w:proofErr w:type="spellEnd"/>
      <w:r w:rsidRPr="0000726D">
        <w:rPr>
          <w:rFonts w:ascii="Arial" w:eastAsia="Arial" w:hAnsi="Arial" w:cs="Arial"/>
          <w:sz w:val="16"/>
          <w:szCs w:val="16"/>
        </w:rPr>
        <w:t xml:space="preserve"> </w:t>
      </w:r>
      <w:proofErr w:type="spellStart"/>
      <w:ins w:id="3255" w:author="Kaxiong" w:date="2021-06-10T23:56:00Z">
        <w:r w:rsidR="00A35B88">
          <w:rPr>
            <w:rFonts w:ascii="Arial" w:eastAsia="Arial" w:hAnsi="Arial" w:cs="Arial"/>
            <w:sz w:val="16"/>
            <w:szCs w:val="16"/>
          </w:rPr>
          <w:t>txhawm</w:t>
        </w:r>
        <w:proofErr w:type="spellEnd"/>
        <w:r w:rsidR="00A35B88">
          <w:rPr>
            <w:rFonts w:ascii="Arial" w:eastAsia="Arial" w:hAnsi="Arial" w:cs="Arial"/>
            <w:sz w:val="16"/>
            <w:szCs w:val="16"/>
          </w:rPr>
          <w:t xml:space="preserve"> </w:t>
        </w:r>
        <w:proofErr w:type="spellStart"/>
        <w:r w:rsidR="00A35B88">
          <w:rPr>
            <w:rFonts w:ascii="Arial" w:eastAsia="Arial" w:hAnsi="Arial" w:cs="Arial"/>
            <w:sz w:val="16"/>
            <w:szCs w:val="16"/>
          </w:rPr>
          <w:t>rau</w:t>
        </w:r>
        <w:proofErr w:type="spellEnd"/>
        <w:r w:rsidR="00A35B88">
          <w:rPr>
            <w:rFonts w:ascii="Arial" w:eastAsia="Arial" w:hAnsi="Arial" w:cs="Arial"/>
            <w:sz w:val="16"/>
            <w:szCs w:val="16"/>
          </w:rPr>
          <w:t xml:space="preserve"> </w:t>
        </w:r>
      </w:ins>
      <w:del w:id="3256" w:author="Kaxiong" w:date="2021-06-10T23:56:00Z">
        <w:r w:rsidRPr="0000726D" w:rsidDel="00A35B88">
          <w:rPr>
            <w:rFonts w:ascii="Arial" w:eastAsia="Arial" w:hAnsi="Arial" w:cs="Arial"/>
            <w:sz w:val="16"/>
            <w:szCs w:val="16"/>
          </w:rPr>
          <w:delText xml:space="preserve">sib sau txog kev </w:delText>
        </w:r>
      </w:del>
      <w:proofErr w:type="spellStart"/>
      <w:r w:rsidRPr="0000726D">
        <w:rPr>
          <w:rFonts w:ascii="Arial" w:eastAsia="Arial" w:hAnsi="Arial" w:cs="Arial"/>
          <w:sz w:val="16"/>
          <w:szCs w:val="16"/>
        </w:rPr>
        <w:t>sau</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qoob</w:t>
      </w:r>
      <w:proofErr w:type="spellEnd"/>
      <w:r w:rsidRPr="0000726D">
        <w:rPr>
          <w:rFonts w:ascii="Arial" w:eastAsia="Arial" w:hAnsi="Arial" w:cs="Arial"/>
          <w:sz w:val="16"/>
          <w:szCs w:val="16"/>
        </w:rPr>
        <w:t xml:space="preserve"> loo </w:t>
      </w:r>
      <w:proofErr w:type="spellStart"/>
      <w:r w:rsidRPr="0000726D">
        <w:rPr>
          <w:rFonts w:ascii="Arial" w:eastAsia="Arial" w:hAnsi="Arial" w:cs="Arial"/>
          <w:sz w:val="16"/>
          <w:szCs w:val="16"/>
        </w:rPr>
        <w:t>thiab</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kev</w:t>
      </w:r>
      <w:proofErr w:type="spellEnd"/>
      <w:r w:rsidRPr="0000726D">
        <w:rPr>
          <w:rFonts w:ascii="Arial" w:eastAsia="Arial" w:hAnsi="Arial" w:cs="Arial"/>
          <w:sz w:val="16"/>
          <w:szCs w:val="16"/>
        </w:rPr>
        <w:t xml:space="preserve"> cob </w:t>
      </w:r>
      <w:proofErr w:type="spellStart"/>
      <w:r w:rsidRPr="0000726D">
        <w:rPr>
          <w:rFonts w:ascii="Arial" w:eastAsia="Arial" w:hAnsi="Arial" w:cs="Arial"/>
          <w:sz w:val="16"/>
          <w:szCs w:val="16"/>
        </w:rPr>
        <w:t>qhia</w:t>
      </w:r>
      <w:proofErr w:type="spellEnd"/>
      <w:r w:rsidRPr="0000726D">
        <w:rPr>
          <w:rFonts w:ascii="Arial" w:eastAsia="Arial" w:hAnsi="Arial" w:cs="Arial"/>
          <w:sz w:val="16"/>
          <w:szCs w:val="16"/>
        </w:rPr>
        <w:t xml:space="preserve"> </w:t>
      </w:r>
      <w:r w:rsidR="0000726D" w:rsidRPr="0000726D">
        <w:rPr>
          <w:rFonts w:ascii="Arial" w:eastAsia="Arial" w:hAnsi="Arial" w:cs="Arial"/>
          <w:sz w:val="16"/>
          <w:szCs w:val="16"/>
        </w:rPr>
        <w:t xml:space="preserve">cov </w:t>
      </w:r>
      <w:proofErr w:type="spellStart"/>
      <w:r w:rsidRPr="0000726D">
        <w:rPr>
          <w:rFonts w:ascii="Arial" w:eastAsia="Arial" w:hAnsi="Arial" w:cs="Arial"/>
          <w:sz w:val="16"/>
          <w:szCs w:val="16"/>
        </w:rPr>
        <w:t>neeg</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ua</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hauj</w:t>
      </w:r>
      <w:proofErr w:type="spellEnd"/>
      <w:r w:rsidR="0000726D" w:rsidRPr="0000726D">
        <w:rPr>
          <w:rFonts w:ascii="Arial" w:eastAsia="Arial" w:hAnsi="Arial" w:cs="Arial"/>
          <w:sz w:val="16"/>
          <w:szCs w:val="16"/>
        </w:rPr>
        <w:t xml:space="preserve"> </w:t>
      </w:r>
      <w:proofErr w:type="spellStart"/>
      <w:r w:rsidRPr="0000726D">
        <w:rPr>
          <w:rFonts w:ascii="Arial" w:eastAsia="Arial" w:hAnsi="Arial" w:cs="Arial"/>
          <w:sz w:val="16"/>
          <w:szCs w:val="16"/>
        </w:rPr>
        <w:t>lwm</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hauv</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ob</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qhov</w:t>
      </w:r>
      <w:proofErr w:type="spellEnd"/>
      <w:r w:rsidRPr="0000726D">
        <w:rPr>
          <w:rFonts w:ascii="Arial" w:eastAsia="Arial" w:hAnsi="Arial" w:cs="Arial"/>
          <w:sz w:val="16"/>
          <w:szCs w:val="16"/>
        </w:rPr>
        <w:t xml:space="preserve"> </w:t>
      </w:r>
      <w:proofErr w:type="spellStart"/>
      <w:ins w:id="3257" w:author="Kaxiong" w:date="2021-06-10T23:56:00Z">
        <w:r w:rsidR="00A35B88">
          <w:rPr>
            <w:rFonts w:ascii="Arial" w:eastAsia="Arial" w:hAnsi="Arial" w:cs="Arial"/>
            <w:sz w:val="16"/>
            <w:szCs w:val="16"/>
          </w:rPr>
          <w:t>q</w:t>
        </w:r>
      </w:ins>
      <w:ins w:id="3258" w:author="Kaxiong" w:date="2021-06-10T23:57:00Z">
        <w:r w:rsidR="00A35B88">
          <w:rPr>
            <w:rFonts w:ascii="Arial" w:eastAsia="Arial" w:hAnsi="Arial" w:cs="Arial"/>
            <w:sz w:val="16"/>
            <w:szCs w:val="16"/>
          </w:rPr>
          <w:t>auv</w:t>
        </w:r>
        <w:proofErr w:type="spellEnd"/>
        <w:r w:rsidR="00A35B88">
          <w:rPr>
            <w:rFonts w:ascii="Arial" w:eastAsia="Arial" w:hAnsi="Arial" w:cs="Arial"/>
            <w:sz w:val="16"/>
            <w:szCs w:val="16"/>
          </w:rPr>
          <w:t xml:space="preserve"> </w:t>
        </w:r>
      </w:ins>
      <w:del w:id="3259" w:author="Kaxiong" w:date="2021-06-10T23:57:00Z">
        <w:r w:rsidRPr="0000726D" w:rsidDel="00A35B88">
          <w:rPr>
            <w:rFonts w:ascii="Arial" w:eastAsia="Arial" w:hAnsi="Arial" w:cs="Arial"/>
            <w:sz w:val="16"/>
            <w:szCs w:val="16"/>
          </w:rPr>
          <w:delText xml:space="preserve">piv txwv </w:delText>
        </w:r>
      </w:del>
      <w:proofErr w:type="spellStart"/>
      <w:r w:rsidRPr="0000726D">
        <w:rPr>
          <w:rFonts w:ascii="Arial" w:eastAsia="Arial" w:hAnsi="Arial" w:cs="Arial"/>
          <w:sz w:val="16"/>
          <w:szCs w:val="16"/>
        </w:rPr>
        <w:t>ntawm</w:t>
      </w:r>
      <w:proofErr w:type="spellEnd"/>
      <w:r w:rsidRPr="0000726D">
        <w:rPr>
          <w:rFonts w:ascii="Arial" w:eastAsia="Arial" w:hAnsi="Arial" w:cs="Arial"/>
          <w:sz w:val="16"/>
          <w:szCs w:val="16"/>
        </w:rPr>
        <w:t xml:space="preserve"> </w:t>
      </w:r>
      <w:proofErr w:type="spellStart"/>
      <w:r w:rsidRPr="0000726D">
        <w:rPr>
          <w:rFonts w:ascii="Arial" w:eastAsia="Arial" w:hAnsi="Arial" w:cs="Arial"/>
          <w:sz w:val="16"/>
          <w:szCs w:val="16"/>
        </w:rPr>
        <w:t>lub</w:t>
      </w:r>
      <w:proofErr w:type="spellEnd"/>
      <w:r w:rsidRPr="0000726D">
        <w:rPr>
          <w:rFonts w:ascii="Arial" w:eastAsia="Arial" w:hAnsi="Arial" w:cs="Arial"/>
          <w:sz w:val="16"/>
          <w:szCs w:val="16"/>
        </w:rPr>
        <w:t xml:space="preserve"> neej</w:t>
      </w:r>
      <w:ins w:id="3260" w:author="Kaxiong" w:date="2021-06-10T23:57:00Z">
        <w:r w:rsidR="00A35B88">
          <w:rPr>
            <w:rFonts w:ascii="Arial" w:eastAsia="Arial" w:hAnsi="Arial" w:cs="Arial"/>
            <w:sz w:val="16"/>
            <w:szCs w:val="16"/>
          </w:rPr>
          <w:t>-tiag</w:t>
        </w:r>
      </w:ins>
      <w:r w:rsidRPr="0000726D">
        <w:rPr>
          <w:rFonts w:ascii="Arial" w:eastAsia="Arial" w:hAnsi="Arial" w:cs="Arial"/>
          <w:sz w:val="16"/>
          <w:szCs w:val="16"/>
        </w:rPr>
        <w:t>.</w:t>
      </w:r>
      <w:r w:rsidR="009842E2" w:rsidRPr="0000726D">
        <w:rPr>
          <w:rFonts w:ascii="Arial" w:eastAsia="Arial" w:hAnsi="Arial" w:cs="Arial"/>
          <w:sz w:val="16"/>
          <w:szCs w:val="16"/>
          <w:vertAlign w:val="superscript"/>
        </w:rPr>
        <w:t>22</w:t>
      </w:r>
    </w:p>
    <w:p w14:paraId="5EAB5E8A" w14:textId="77777777" w:rsidR="00BF3E5F" w:rsidRDefault="00BF3E5F">
      <w:pPr>
        <w:spacing w:line="307" w:lineRule="exact"/>
        <w:rPr>
          <w:sz w:val="20"/>
          <w:szCs w:val="20"/>
        </w:rPr>
      </w:pPr>
    </w:p>
    <w:p w14:paraId="6F56B563" w14:textId="409FA983" w:rsidR="00BF3E5F" w:rsidRPr="000711F8" w:rsidRDefault="000711F8">
      <w:pPr>
        <w:ind w:left="240"/>
        <w:rPr>
          <w:sz w:val="16"/>
          <w:szCs w:val="16"/>
        </w:rPr>
      </w:pPr>
      <w:r w:rsidRPr="000711F8">
        <w:rPr>
          <w:rFonts w:ascii="Arial" w:eastAsia="Arial" w:hAnsi="Arial" w:cs="Arial"/>
          <w:sz w:val="16"/>
          <w:szCs w:val="16"/>
        </w:rPr>
        <w:t xml:space="preserve">Tus </w:t>
      </w:r>
      <w:proofErr w:type="spellStart"/>
      <w:r w:rsidRPr="000711F8">
        <w:rPr>
          <w:rFonts w:ascii="Arial" w:eastAsia="Arial" w:hAnsi="Arial" w:cs="Arial"/>
          <w:sz w:val="16"/>
          <w:szCs w:val="16"/>
        </w:rPr>
        <w:t>Neeg</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Ua</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Liaj</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Ua</w:t>
      </w:r>
      <w:proofErr w:type="spellEnd"/>
      <w:r w:rsidRPr="000711F8">
        <w:rPr>
          <w:rFonts w:ascii="Arial" w:eastAsia="Arial" w:hAnsi="Arial" w:cs="Arial"/>
          <w:sz w:val="16"/>
          <w:szCs w:val="16"/>
        </w:rPr>
        <w:t xml:space="preserve"> </w:t>
      </w:r>
      <w:proofErr w:type="spellStart"/>
      <w:r w:rsidRPr="000711F8">
        <w:rPr>
          <w:rFonts w:ascii="Arial" w:eastAsia="Arial" w:hAnsi="Arial" w:cs="Arial"/>
          <w:sz w:val="16"/>
          <w:szCs w:val="16"/>
        </w:rPr>
        <w:t>Teb</w:t>
      </w:r>
      <w:proofErr w:type="spellEnd"/>
      <w:r w:rsidR="00F2670D" w:rsidRPr="000711F8">
        <w:rPr>
          <w:rFonts w:ascii="Arial" w:eastAsia="Arial" w:hAnsi="Arial" w:cs="Arial"/>
          <w:sz w:val="16"/>
          <w:szCs w:val="16"/>
        </w:rPr>
        <w:t xml:space="preserve"> Alexi </w:t>
      </w:r>
      <w:proofErr w:type="spellStart"/>
      <w:ins w:id="3261" w:author="Kaxiong" w:date="2021-06-10T23:58:00Z">
        <w:r w:rsidR="00D75466">
          <w:rPr>
            <w:rFonts w:ascii="Arial" w:eastAsia="Arial" w:hAnsi="Arial" w:cs="Arial"/>
            <w:sz w:val="16"/>
            <w:szCs w:val="16"/>
          </w:rPr>
          <w:t>Lub</w:t>
        </w:r>
        <w:proofErr w:type="spellEnd"/>
        <w:r w:rsidR="00D75466">
          <w:rPr>
            <w:rFonts w:ascii="Arial" w:eastAsia="Arial" w:hAnsi="Arial" w:cs="Arial"/>
            <w:sz w:val="16"/>
            <w:szCs w:val="16"/>
          </w:rPr>
          <w:t xml:space="preserve"> </w:t>
        </w:r>
      </w:ins>
      <w:proofErr w:type="spellStart"/>
      <w:ins w:id="3262" w:author="Kaxiong" w:date="2021-06-10T23:59:00Z">
        <w:r w:rsidR="00D75466">
          <w:rPr>
            <w:rFonts w:ascii="Arial" w:eastAsia="Arial" w:hAnsi="Arial" w:cs="Arial"/>
            <w:sz w:val="16"/>
            <w:szCs w:val="16"/>
          </w:rPr>
          <w:t>Vaj</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Txiv</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Ntoo</w:t>
        </w:r>
      </w:ins>
      <w:proofErr w:type="spellEnd"/>
      <w:del w:id="3263" w:author="Kaxiong" w:date="2021-06-10T23:59:00Z">
        <w:r w:rsidR="00F2670D" w:rsidRPr="000711F8" w:rsidDel="00D75466">
          <w:rPr>
            <w:rFonts w:ascii="Arial" w:eastAsia="Arial" w:hAnsi="Arial" w:cs="Arial"/>
            <w:sz w:val="16"/>
            <w:szCs w:val="16"/>
          </w:rPr>
          <w:delText>cov lus cog</w:delText>
        </w:r>
      </w:del>
    </w:p>
    <w:p w14:paraId="6C798E53" w14:textId="77777777" w:rsidR="00BF3E5F" w:rsidRDefault="00BF3E5F">
      <w:pPr>
        <w:spacing w:line="377" w:lineRule="exact"/>
        <w:rPr>
          <w:sz w:val="20"/>
          <w:szCs w:val="20"/>
        </w:rPr>
      </w:pPr>
    </w:p>
    <w:p w14:paraId="0E55EDA2" w14:textId="338424CF" w:rsidR="00BF3E5F" w:rsidRPr="00E641F4" w:rsidRDefault="00E641F4" w:rsidP="00E641F4">
      <w:pPr>
        <w:spacing w:line="370" w:lineRule="auto"/>
        <w:ind w:left="240" w:right="320"/>
        <w:jc w:val="both"/>
        <w:rPr>
          <w:sz w:val="16"/>
          <w:szCs w:val="16"/>
        </w:rPr>
      </w:pPr>
      <w:r w:rsidRPr="00E641F4">
        <w:rPr>
          <w:rFonts w:ascii="Arial" w:eastAsia="Arial" w:hAnsi="Arial" w:cs="Arial"/>
          <w:sz w:val="16"/>
          <w:szCs w:val="16"/>
        </w:rPr>
        <w:t xml:space="preserve">Tus </w:t>
      </w:r>
      <w:proofErr w:type="spellStart"/>
      <w:r w:rsidRPr="00E641F4">
        <w:rPr>
          <w:rFonts w:ascii="Arial" w:eastAsia="Arial" w:hAnsi="Arial" w:cs="Arial"/>
          <w:sz w:val="16"/>
          <w:szCs w:val="16"/>
        </w:rPr>
        <w:t>neeg</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ua</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liaj</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ua</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teb</w:t>
      </w:r>
      <w:proofErr w:type="spellEnd"/>
      <w:r w:rsidR="00F2670D" w:rsidRPr="00E641F4">
        <w:rPr>
          <w:rFonts w:ascii="Arial" w:eastAsia="Arial" w:hAnsi="Arial" w:cs="Arial"/>
          <w:sz w:val="16"/>
          <w:szCs w:val="16"/>
        </w:rPr>
        <w:t xml:space="preserve"> Alexi </w:t>
      </w:r>
      <w:proofErr w:type="spellStart"/>
      <w:r w:rsidRPr="00E641F4">
        <w:rPr>
          <w:rFonts w:ascii="Arial" w:eastAsia="Arial" w:hAnsi="Arial" w:cs="Arial"/>
          <w:sz w:val="16"/>
          <w:szCs w:val="16"/>
        </w:rPr>
        <w:t>yug</w:t>
      </w:r>
      <w:proofErr w:type="spellEnd"/>
      <w:r w:rsidRPr="00E641F4">
        <w:rPr>
          <w:rFonts w:ascii="Arial" w:eastAsia="Arial" w:hAnsi="Arial" w:cs="Arial"/>
          <w:sz w:val="16"/>
          <w:szCs w:val="16"/>
        </w:rPr>
        <w:t xml:space="preserve"> </w:t>
      </w:r>
      <w:proofErr w:type="spellStart"/>
      <w:ins w:id="3264" w:author="Kaxiong" w:date="2021-06-11T00:01:00Z">
        <w:r w:rsidR="00D75466">
          <w:rPr>
            <w:rFonts w:ascii="Arial" w:eastAsia="Arial" w:hAnsi="Arial" w:cs="Arial"/>
            <w:sz w:val="16"/>
            <w:szCs w:val="16"/>
          </w:rPr>
          <w:t>quab</w:t>
        </w:r>
        <w:proofErr w:type="spellEnd"/>
        <w:r w:rsidR="00D75466">
          <w:rPr>
            <w:rFonts w:ascii="Arial" w:eastAsia="Arial" w:hAnsi="Arial" w:cs="Arial"/>
            <w:sz w:val="16"/>
            <w:szCs w:val="16"/>
          </w:rPr>
          <w:t xml:space="preserve"> </w:t>
        </w:r>
      </w:ins>
      <w:proofErr w:type="spellStart"/>
      <w:r w:rsidR="00F2670D" w:rsidRPr="00E641F4">
        <w:rPr>
          <w:rFonts w:ascii="Arial" w:eastAsia="Arial" w:hAnsi="Arial" w:cs="Arial"/>
          <w:sz w:val="16"/>
          <w:szCs w:val="16"/>
        </w:rPr>
        <w:t>npu</w:t>
      </w:r>
      <w:r w:rsidRPr="00E641F4">
        <w:rPr>
          <w:rFonts w:ascii="Arial" w:eastAsia="Arial" w:hAnsi="Arial" w:cs="Arial"/>
          <w:sz w:val="16"/>
          <w:szCs w:val="16"/>
        </w:rPr>
        <w:t>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yaj</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thiab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qaib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rau</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ntawm</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lub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vaj</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txiv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ntoo</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uas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cog </w:t>
      </w:r>
      <w:del w:id="3265" w:author="Kaxiong" w:date="2021-06-11T00:02:00Z">
        <w:r w:rsidR="00F2670D" w:rsidRPr="00E641F4" w:rsidDel="00D75466">
          <w:rPr>
            <w:rFonts w:ascii="Arial" w:eastAsia="Arial" w:hAnsi="Arial" w:cs="Arial"/>
            <w:sz w:val="16"/>
            <w:szCs w:val="16"/>
          </w:rPr>
          <w:delText xml:space="preserve">txiv quav </w:delText>
        </w:r>
      </w:del>
      <w:proofErr w:type="spellStart"/>
      <w:r w:rsidR="00F2670D" w:rsidRPr="00E641F4">
        <w:rPr>
          <w:rFonts w:ascii="Arial" w:eastAsia="Arial" w:hAnsi="Arial" w:cs="Arial"/>
          <w:sz w:val="16"/>
          <w:szCs w:val="16"/>
        </w:rPr>
        <w:t>txiv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ntoo</w:t>
      </w:r>
      <w:proofErr w:type="spellEnd"/>
      <w:ins w:id="3266" w:author="Kaxiong" w:date="2021-06-11T00:02:00Z">
        <w:r w:rsidR="00D75466">
          <w:rPr>
            <w:rFonts w:ascii="Arial" w:eastAsia="Arial" w:hAnsi="Arial" w:cs="Arial"/>
            <w:sz w:val="16"/>
            <w:szCs w:val="16"/>
          </w:rPr>
          <w:t xml:space="preserve"> sib </w:t>
        </w:r>
        <w:proofErr w:type="spellStart"/>
        <w:r w:rsidR="00D75466">
          <w:rPr>
            <w:rFonts w:ascii="Arial" w:eastAsia="Arial" w:hAnsi="Arial" w:cs="Arial"/>
            <w:sz w:val="16"/>
            <w:szCs w:val="16"/>
          </w:rPr>
          <w:t>xyaws</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ntawm</w:t>
        </w:r>
        <w:proofErr w:type="spellEnd"/>
        <w:r w:rsidR="00D75466">
          <w:rPr>
            <w:rFonts w:ascii="Arial" w:eastAsia="Arial" w:hAnsi="Arial" w:cs="Arial"/>
            <w:sz w:val="16"/>
            <w:szCs w:val="16"/>
          </w:rPr>
          <w:t xml:space="preserve"> </w:t>
        </w:r>
      </w:ins>
      <w:ins w:id="3267" w:author="Kaxiong" w:date="2021-06-11T00:03:00Z">
        <w:r w:rsidR="00D75466">
          <w:rPr>
            <w:rFonts w:ascii="Arial" w:eastAsia="Arial" w:hAnsi="Arial" w:cs="Arial"/>
            <w:sz w:val="16"/>
            <w:szCs w:val="16"/>
          </w:rPr>
          <w:t xml:space="preserve">cov </w:t>
        </w:r>
        <w:proofErr w:type="spellStart"/>
        <w:r w:rsidR="00D75466">
          <w:rPr>
            <w:rFonts w:ascii="Arial" w:eastAsia="Arial" w:hAnsi="Arial" w:cs="Arial"/>
            <w:sz w:val="16"/>
            <w:szCs w:val="16"/>
          </w:rPr>
          <w:t>txiv</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ev</w:t>
        </w:r>
        <w:proofErr w:type="spellEnd"/>
        <w:r w:rsidR="00D75466">
          <w:rPr>
            <w:rFonts w:ascii="Arial" w:eastAsia="Arial" w:hAnsi="Arial" w:cs="Arial"/>
            <w:sz w:val="16"/>
            <w:szCs w:val="16"/>
          </w:rPr>
          <w:t xml:space="preserve"> po (apple) </w:t>
        </w:r>
        <w:proofErr w:type="spellStart"/>
        <w:r w:rsidR="00D75466">
          <w:rPr>
            <w:rFonts w:ascii="Arial" w:eastAsia="Arial" w:hAnsi="Arial" w:cs="Arial"/>
            <w:sz w:val="16"/>
            <w:szCs w:val="16"/>
          </w:rPr>
          <w:t>uas</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siv</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tes</w:t>
        </w:r>
      </w:ins>
      <w:proofErr w:type="spellEnd"/>
      <w:ins w:id="3268" w:author="Kaxiong" w:date="2021-06-11T00:04:00Z">
        <w:r w:rsidR="00D75466">
          <w:rPr>
            <w:rFonts w:ascii="Arial" w:eastAsia="Arial" w:hAnsi="Arial" w:cs="Arial"/>
            <w:sz w:val="16"/>
            <w:szCs w:val="16"/>
          </w:rPr>
          <w:t>-de</w:t>
        </w:r>
      </w:ins>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thiab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ntau</w:t>
      </w:r>
      <w:proofErr w:type="spellEnd"/>
      <w:r w:rsidR="00F2670D" w:rsidRPr="00E641F4">
        <w:rPr>
          <w:rFonts w:ascii="Arial" w:eastAsia="Arial" w:hAnsi="Arial" w:cs="Arial"/>
          <w:sz w:val="16"/>
          <w:szCs w:val="16"/>
        </w:rPr>
        <w:t xml:space="preserve"> yam </w:t>
      </w:r>
      <w:proofErr w:type="spellStart"/>
      <w:r w:rsidR="00F2670D" w:rsidRPr="00E641F4">
        <w:rPr>
          <w:rFonts w:ascii="Arial" w:eastAsia="Arial" w:hAnsi="Arial" w:cs="Arial"/>
          <w:sz w:val="16"/>
          <w:szCs w:val="16"/>
        </w:rPr>
        <w:t>txiv</w:t>
      </w:r>
      <w:proofErr w:type="spellEnd"/>
      <w:r w:rsidR="00F2670D" w:rsidRPr="00E641F4">
        <w:rPr>
          <w:rFonts w:ascii="Arial" w:eastAsia="Arial" w:hAnsi="Arial" w:cs="Arial"/>
          <w:sz w:val="16"/>
          <w:szCs w:val="16"/>
        </w:rPr>
        <w:t xml:space="preserve"> </w:t>
      </w:r>
      <w:proofErr w:type="spellStart"/>
      <w:ins w:id="3269" w:author="Kaxiong" w:date="2021-06-11T00:06:00Z">
        <w:r w:rsidR="00D75466">
          <w:rPr>
            <w:rFonts w:ascii="Arial" w:eastAsia="Arial" w:hAnsi="Arial" w:cs="Arial"/>
            <w:sz w:val="16"/>
            <w:szCs w:val="16"/>
          </w:rPr>
          <w:t>npaws</w:t>
        </w:r>
        <w:proofErr w:type="spellEnd"/>
        <w:r w:rsidR="00D75466">
          <w:rPr>
            <w:rFonts w:ascii="Arial" w:eastAsia="Arial" w:hAnsi="Arial" w:cs="Arial"/>
            <w:sz w:val="16"/>
            <w:szCs w:val="16"/>
          </w:rPr>
          <w:t xml:space="preserve"> </w:t>
        </w:r>
        <w:proofErr w:type="spellStart"/>
        <w:r w:rsidR="00D75466">
          <w:rPr>
            <w:rFonts w:ascii="Arial" w:eastAsia="Arial" w:hAnsi="Arial" w:cs="Arial"/>
            <w:sz w:val="16"/>
            <w:szCs w:val="16"/>
          </w:rPr>
          <w:t>lij</w:t>
        </w:r>
        <w:proofErr w:type="spellEnd"/>
        <w:r w:rsidR="00D75466">
          <w:rPr>
            <w:rFonts w:ascii="Arial" w:eastAsia="Arial" w:hAnsi="Arial" w:cs="Arial"/>
            <w:sz w:val="16"/>
            <w:szCs w:val="16"/>
          </w:rPr>
          <w:t xml:space="preserve"> (</w:t>
        </w:r>
      </w:ins>
      <w:ins w:id="3270" w:author="Kaxiong" w:date="2021-06-11T00:07:00Z">
        <w:r w:rsidR="00D75466">
          <w:rPr>
            <w:rFonts w:ascii="Arial" w:eastAsia="Arial" w:hAnsi="Arial" w:cs="Arial"/>
            <w:sz w:val="16"/>
            <w:szCs w:val="16"/>
          </w:rPr>
          <w:t>berries)</w:t>
        </w:r>
      </w:ins>
      <w:del w:id="3271" w:author="Kaxiong" w:date="2021-06-11T00:07:00Z">
        <w:r w:rsidR="00F2670D" w:rsidRPr="00E641F4" w:rsidDel="00D75466">
          <w:rPr>
            <w:rFonts w:ascii="Arial" w:eastAsia="Arial" w:hAnsi="Arial" w:cs="Arial"/>
            <w:sz w:val="16"/>
            <w:szCs w:val="16"/>
          </w:rPr>
          <w:delText>ntoo sib xyaw</w:delText>
        </w:r>
      </w:del>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Yog</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hais</w:t>
      </w:r>
      <w:proofErr w:type="spellEnd"/>
      <w:r w:rsidR="00F2670D" w:rsidRPr="00E641F4">
        <w:rPr>
          <w:rFonts w:ascii="Arial" w:eastAsia="Arial" w:hAnsi="Arial" w:cs="Arial"/>
          <w:sz w:val="16"/>
          <w:szCs w:val="16"/>
        </w:rPr>
        <w:t xml:space="preserve"> </w:t>
      </w:r>
      <w:proofErr w:type="spellStart"/>
      <w:ins w:id="3272" w:author="Kaxiong" w:date="2021-06-11T00:07:00Z">
        <w:r w:rsidR="00D75466">
          <w:rPr>
            <w:rFonts w:ascii="Arial" w:eastAsia="Arial" w:hAnsi="Arial" w:cs="Arial"/>
            <w:sz w:val="16"/>
            <w:szCs w:val="16"/>
          </w:rPr>
          <w:t>kom</w:t>
        </w:r>
      </w:ins>
      <w:proofErr w:type="spellEnd"/>
      <w:del w:id="3273" w:author="Kaxiong" w:date="2021-06-11T00:08:00Z">
        <w:r w:rsidR="00F2670D" w:rsidRPr="00E641F4" w:rsidDel="00D75466">
          <w:rPr>
            <w:rFonts w:ascii="Arial" w:eastAsia="Arial" w:hAnsi="Arial" w:cs="Arial"/>
            <w:sz w:val="16"/>
            <w:szCs w:val="16"/>
          </w:rPr>
          <w:delText>tias</w:delText>
        </w:r>
      </w:del>
      <w:r w:rsidR="00F2670D" w:rsidRPr="00E641F4">
        <w:rPr>
          <w:rFonts w:ascii="Arial" w:eastAsia="Arial" w:hAnsi="Arial" w:cs="Arial"/>
          <w:sz w:val="16"/>
          <w:szCs w:val="16"/>
        </w:rPr>
        <w:t xml:space="preserve"> Alexi </w:t>
      </w:r>
      <w:del w:id="3274" w:author="Kaxiong" w:date="2021-06-11T00:08:00Z">
        <w:r w:rsidR="00F2670D" w:rsidRPr="00E641F4" w:rsidDel="00D75466">
          <w:rPr>
            <w:rFonts w:ascii="Arial" w:eastAsia="Arial" w:hAnsi="Arial" w:cs="Arial"/>
            <w:sz w:val="16"/>
            <w:szCs w:val="16"/>
          </w:rPr>
          <w:delText>tau</w:delText>
        </w:r>
      </w:del>
      <w:proofErr w:type="spellStart"/>
      <w:ins w:id="3275" w:author="Kaxiong" w:date="2021-06-11T00:08:00Z">
        <w:r w:rsidR="00D75466">
          <w:rPr>
            <w:rFonts w:ascii="Arial" w:eastAsia="Arial" w:hAnsi="Arial" w:cs="Arial"/>
            <w:sz w:val="16"/>
            <w:szCs w:val="16"/>
          </w:rPr>
          <w:t>pia</w:t>
        </w:r>
      </w:ins>
      <w:ins w:id="3276" w:author="Kaxiong" w:date="2021-06-11T02:06:00Z">
        <w:r w:rsidR="0032388C">
          <w:rPr>
            <w:rFonts w:ascii="Arial" w:eastAsia="Arial" w:hAnsi="Arial" w:cs="Arial"/>
            <w:sz w:val="16"/>
            <w:szCs w:val="16"/>
          </w:rPr>
          <w:t>v</w:t>
        </w:r>
      </w:ins>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qhia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txog</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cov </w:t>
      </w:r>
      <w:proofErr w:type="spellStart"/>
      <w:r w:rsidR="00F2670D" w:rsidRPr="00E641F4">
        <w:rPr>
          <w:rFonts w:ascii="Arial" w:eastAsia="Arial" w:hAnsi="Arial" w:cs="Arial"/>
          <w:sz w:val="16"/>
          <w:szCs w:val="16"/>
        </w:rPr>
        <w:t>kev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ua</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hauj</w:t>
      </w:r>
      <w:proofErr w:type="spellEnd"/>
      <w:r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lwm</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kev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nyab</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xeeb</w:t>
      </w:r>
      <w:proofErr w:type="spellEnd"/>
      <w:r w:rsidR="00F2670D" w:rsidRPr="00E641F4">
        <w:rPr>
          <w:rFonts w:ascii="Arial" w:eastAsia="Arial" w:hAnsi="Arial" w:cs="Arial"/>
          <w:sz w:val="16"/>
          <w:szCs w:val="16"/>
        </w:rPr>
        <w:t xml:space="preserve"> </w:t>
      </w:r>
      <w:proofErr w:type="spellStart"/>
      <w:r w:rsidRPr="00E641F4">
        <w:rPr>
          <w:rFonts w:ascii="Arial" w:eastAsia="Arial" w:hAnsi="Arial" w:cs="Arial"/>
          <w:sz w:val="16"/>
          <w:szCs w:val="16"/>
        </w:rPr>
        <w:t>ntawm</w:t>
      </w:r>
      <w:proofErr w:type="spellEnd"/>
      <w:r w:rsidRPr="00E641F4">
        <w:rPr>
          <w:rFonts w:ascii="Arial" w:eastAsia="Arial" w:hAnsi="Arial" w:cs="Arial"/>
          <w:sz w:val="16"/>
          <w:szCs w:val="16"/>
        </w:rPr>
        <w:t xml:space="preserve"> </w:t>
      </w:r>
      <w:proofErr w:type="spellStart"/>
      <w:r w:rsidRPr="00E641F4">
        <w:rPr>
          <w:rFonts w:ascii="Arial" w:eastAsia="Arial" w:hAnsi="Arial" w:cs="Arial"/>
          <w:sz w:val="16"/>
          <w:szCs w:val="16"/>
        </w:rPr>
        <w:t>zaub</w:t>
      </w:r>
      <w:proofErr w:type="spellEnd"/>
      <w:r w:rsidRPr="00E641F4">
        <w:rPr>
          <w:rFonts w:ascii="Arial" w:eastAsia="Arial" w:hAnsi="Arial" w:cs="Arial"/>
          <w:sz w:val="16"/>
          <w:szCs w:val="16"/>
        </w:rPr>
        <w:t xml:space="preserve"> mov</w:t>
      </w:r>
      <w:r w:rsidR="00F2670D" w:rsidRPr="00E641F4">
        <w:rPr>
          <w:rFonts w:ascii="Arial" w:eastAsia="Arial" w:hAnsi="Arial" w:cs="Arial"/>
          <w:sz w:val="16"/>
          <w:szCs w:val="16"/>
        </w:rPr>
        <w:t xml:space="preserve"> </w:t>
      </w:r>
      <w:proofErr w:type="spellStart"/>
      <w:ins w:id="3277" w:author="Kaxiong" w:date="2021-06-11T00:09:00Z">
        <w:r w:rsidR="003B263F">
          <w:rPr>
            <w:rFonts w:ascii="Arial" w:eastAsia="Arial" w:hAnsi="Arial" w:cs="Arial"/>
            <w:sz w:val="16"/>
            <w:szCs w:val="16"/>
          </w:rPr>
          <w:t>tej</w:t>
        </w:r>
        <w:proofErr w:type="spellEnd"/>
        <w:r w:rsidR="003B263F">
          <w:rPr>
            <w:rFonts w:ascii="Arial" w:eastAsia="Arial" w:hAnsi="Arial" w:cs="Arial"/>
            <w:sz w:val="16"/>
            <w:szCs w:val="16"/>
          </w:rPr>
          <w:t xml:space="preserve"> </w:t>
        </w:r>
        <w:proofErr w:type="spellStart"/>
        <w:r w:rsidR="003B263F">
          <w:rPr>
            <w:rFonts w:ascii="Arial" w:eastAsia="Arial" w:hAnsi="Arial" w:cs="Arial"/>
            <w:sz w:val="16"/>
            <w:szCs w:val="16"/>
          </w:rPr>
          <w:t>zaum</w:t>
        </w:r>
        <w:proofErr w:type="spellEnd"/>
        <w:r w:rsidR="003B263F">
          <w:rPr>
            <w:rFonts w:ascii="Arial" w:eastAsia="Arial" w:hAnsi="Arial" w:cs="Arial"/>
            <w:sz w:val="16"/>
            <w:szCs w:val="16"/>
          </w:rPr>
          <w:t xml:space="preserve"> </w:t>
        </w:r>
      </w:ins>
      <w:proofErr w:type="spellStart"/>
      <w:r w:rsidR="00F2670D" w:rsidRPr="00E641F4">
        <w:rPr>
          <w:rFonts w:ascii="Arial" w:eastAsia="Arial" w:hAnsi="Arial" w:cs="Arial"/>
          <w:sz w:val="16"/>
          <w:szCs w:val="16"/>
        </w:rPr>
        <w:t>nws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yuav</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hais</w:t>
      </w:r>
      <w:proofErr w:type="spellEnd"/>
      <w:r w:rsidR="00F2670D" w:rsidRPr="00E641F4">
        <w:rPr>
          <w:rFonts w:ascii="Arial" w:eastAsia="Arial" w:hAnsi="Arial" w:cs="Arial"/>
          <w:sz w:val="16"/>
          <w:szCs w:val="16"/>
        </w:rPr>
        <w:t xml:space="preserve"> </w:t>
      </w:r>
      <w:proofErr w:type="spellStart"/>
      <w:r w:rsidR="00F2670D" w:rsidRPr="00E641F4">
        <w:rPr>
          <w:rFonts w:ascii="Arial" w:eastAsia="Arial" w:hAnsi="Arial" w:cs="Arial"/>
          <w:sz w:val="16"/>
          <w:szCs w:val="16"/>
        </w:rPr>
        <w:t>tias</w:t>
      </w:r>
      <w:proofErr w:type="spellEnd"/>
      <w:r w:rsidR="00F2670D" w:rsidRPr="00E641F4">
        <w:rPr>
          <w:rFonts w:ascii="Arial" w:eastAsia="Arial" w:hAnsi="Arial" w:cs="Arial"/>
          <w:sz w:val="16"/>
          <w:szCs w:val="16"/>
        </w:rPr>
        <w:t>:</w:t>
      </w:r>
    </w:p>
    <w:p w14:paraId="118A0D7C" w14:textId="77777777" w:rsidR="00BF3E5F" w:rsidRDefault="00BF3E5F">
      <w:pPr>
        <w:spacing w:line="225" w:lineRule="exact"/>
        <w:rPr>
          <w:sz w:val="20"/>
          <w:szCs w:val="20"/>
        </w:rPr>
      </w:pPr>
    </w:p>
    <w:p w14:paraId="78341946" w14:textId="0BCDA68D" w:rsidR="00BF3E5F" w:rsidRPr="00D60657" w:rsidRDefault="00E641F4" w:rsidP="00D60657">
      <w:pPr>
        <w:spacing w:line="369" w:lineRule="auto"/>
        <w:ind w:left="960" w:right="180"/>
        <w:jc w:val="both"/>
        <w:rPr>
          <w:sz w:val="16"/>
          <w:szCs w:val="16"/>
        </w:rPr>
      </w:pPr>
      <w:r w:rsidRPr="00D60657">
        <w:rPr>
          <w:rFonts w:ascii="Arial" w:eastAsia="Arial" w:hAnsi="Arial" w:cs="Arial"/>
          <w:sz w:val="16"/>
          <w:szCs w:val="16"/>
        </w:rPr>
        <w:t>“</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pub cov</w:t>
      </w:r>
      <w:ins w:id="3278" w:author="Kaxiong" w:date="2021-06-11T00:10:00Z">
        <w:r w:rsidR="003B263F">
          <w:rPr>
            <w:rFonts w:ascii="Arial" w:eastAsia="Arial" w:hAnsi="Arial" w:cs="Arial"/>
            <w:sz w:val="16"/>
            <w:szCs w:val="16"/>
          </w:rPr>
          <w:t xml:space="preserve"> </w:t>
        </w:r>
        <w:proofErr w:type="spellStart"/>
        <w:r w:rsidR="003B263F">
          <w:rPr>
            <w:rFonts w:ascii="Arial" w:eastAsia="Arial" w:hAnsi="Arial" w:cs="Arial"/>
            <w:sz w:val="16"/>
            <w:szCs w:val="16"/>
          </w:rPr>
          <w:t>quab</w:t>
        </w:r>
      </w:ins>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npua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qaib</w:t>
      </w:r>
      <w:proofErr w:type="spellEnd"/>
      <w:r w:rsidR="00F2670D" w:rsidRPr="00D60657">
        <w:rPr>
          <w:rFonts w:ascii="Arial" w:eastAsia="Arial" w:hAnsi="Arial" w:cs="Arial"/>
          <w:sz w:val="16"/>
          <w:szCs w:val="16"/>
        </w:rPr>
        <w:t xml:space="preserve"> </w:t>
      </w:r>
      <w:proofErr w:type="spellStart"/>
      <w:ins w:id="3279" w:author="Kaxiong" w:date="2021-06-11T00:10:00Z">
        <w:r w:rsidR="003B263F">
          <w:rPr>
            <w:rFonts w:ascii="Arial" w:eastAsia="Arial" w:hAnsi="Arial" w:cs="Arial"/>
            <w:sz w:val="16"/>
            <w:szCs w:val="16"/>
          </w:rPr>
          <w:t>n</w:t>
        </w:r>
      </w:ins>
      <w:r w:rsidRPr="00D60657">
        <w:rPr>
          <w:rFonts w:ascii="Arial" w:eastAsia="Arial" w:hAnsi="Arial" w:cs="Arial"/>
          <w:sz w:val="16"/>
          <w:szCs w:val="16"/>
        </w:rPr>
        <w:t>k</w:t>
      </w:r>
      <w:del w:id="3280" w:author="Kaxiong" w:date="2021-06-11T00:10:00Z">
        <w:r w:rsidRPr="00D60657" w:rsidDel="003B263F">
          <w:rPr>
            <w:rFonts w:ascii="Arial" w:eastAsia="Arial" w:hAnsi="Arial" w:cs="Arial"/>
            <w:sz w:val="16"/>
            <w:szCs w:val="16"/>
          </w:rPr>
          <w:delText>h</w:delText>
        </w:r>
      </w:del>
      <w:r w:rsidRPr="00D60657">
        <w:rPr>
          <w:rFonts w:ascii="Arial" w:eastAsia="Arial" w:hAnsi="Arial" w:cs="Arial"/>
          <w:sz w:val="16"/>
          <w:szCs w:val="16"/>
        </w:rPr>
        <w:t>ag</w:t>
      </w:r>
      <w:proofErr w:type="spellEnd"/>
      <w:r w:rsidRPr="00D60657">
        <w:rPr>
          <w:rFonts w:ascii="Arial" w:eastAsia="Arial" w:hAnsi="Arial" w:cs="Arial"/>
          <w:sz w:val="16"/>
          <w:szCs w:val="16"/>
        </w:rPr>
        <w:t xml:space="preserve"> </w:t>
      </w:r>
      <w:proofErr w:type="spellStart"/>
      <w:r w:rsidRPr="00D60657">
        <w:rPr>
          <w:rFonts w:ascii="Arial" w:eastAsia="Arial" w:hAnsi="Arial" w:cs="Arial"/>
          <w:sz w:val="16"/>
          <w:szCs w:val="16"/>
        </w:rPr>
        <w:t>mus</w:t>
      </w:r>
      <w:proofErr w:type="spellEnd"/>
      <w:r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hauv</w:t>
      </w:r>
      <w:proofErr w:type="spellEnd"/>
      <w:r w:rsidR="00F2670D" w:rsidRPr="00D60657">
        <w:rPr>
          <w:rFonts w:ascii="Arial" w:eastAsia="Arial" w:hAnsi="Arial" w:cs="Arial"/>
          <w:sz w:val="16"/>
          <w:szCs w:val="16"/>
        </w:rPr>
        <w:t xml:space="preserve"> cov chaw </w:t>
      </w:r>
      <w:proofErr w:type="spellStart"/>
      <w:ins w:id="3281" w:author="Kaxiong" w:date="2021-06-11T00:10:00Z">
        <w:r w:rsidR="003B263F">
          <w:rPr>
            <w:rFonts w:ascii="Arial" w:eastAsia="Arial" w:hAnsi="Arial" w:cs="Arial"/>
            <w:sz w:val="16"/>
            <w:szCs w:val="16"/>
          </w:rPr>
          <w:t>ua</w:t>
        </w:r>
        <w:proofErr w:type="spellEnd"/>
        <w:r w:rsidR="003B263F">
          <w:rPr>
            <w:rFonts w:ascii="Arial" w:eastAsia="Arial" w:hAnsi="Arial" w:cs="Arial"/>
            <w:sz w:val="16"/>
            <w:szCs w:val="16"/>
          </w:rPr>
          <w:t xml:space="preserve"> </w:t>
        </w:r>
        <w:proofErr w:type="spellStart"/>
        <w:r w:rsidR="003B263F">
          <w:rPr>
            <w:rFonts w:ascii="Arial" w:eastAsia="Arial" w:hAnsi="Arial" w:cs="Arial"/>
            <w:sz w:val="16"/>
            <w:szCs w:val="16"/>
          </w:rPr>
          <w:t>qoob</w:t>
        </w:r>
        <w:proofErr w:type="spellEnd"/>
        <w:r w:rsidR="003B263F">
          <w:rPr>
            <w:rFonts w:ascii="Arial" w:eastAsia="Arial" w:hAnsi="Arial" w:cs="Arial"/>
            <w:sz w:val="16"/>
            <w:szCs w:val="16"/>
          </w:rPr>
          <w:t xml:space="preserve"> loo</w:t>
        </w:r>
      </w:ins>
      <w:del w:id="3282" w:author="Kaxiong" w:date="2021-06-11T00:10:00Z">
        <w:r w:rsidR="00F2670D" w:rsidRPr="00D60657" w:rsidDel="003B263F">
          <w:rPr>
            <w:rFonts w:ascii="Arial" w:eastAsia="Arial" w:hAnsi="Arial" w:cs="Arial"/>
            <w:sz w:val="16"/>
            <w:szCs w:val="16"/>
          </w:rPr>
          <w:delText>tsim khoom</w:delText>
        </w:r>
      </w:del>
      <w:ins w:id="3283" w:author="Kaxiong" w:date="2021-06-11T00:10:00Z">
        <w:r w:rsidR="003B263F">
          <w:rPr>
            <w:rFonts w:ascii="Arial" w:eastAsia="Arial" w:hAnsi="Arial" w:cs="Arial"/>
            <w:sz w:val="16"/>
            <w:szCs w:val="16"/>
          </w:rPr>
          <w:t xml:space="preserve"> </w:t>
        </w:r>
        <w:proofErr w:type="spellStart"/>
        <w:r w:rsidR="003B263F">
          <w:rPr>
            <w:rFonts w:ascii="Arial" w:eastAsia="Arial" w:hAnsi="Arial" w:cs="Arial"/>
            <w:sz w:val="16"/>
            <w:szCs w:val="16"/>
          </w:rPr>
          <w:t>nyob</w:t>
        </w:r>
        <w:proofErr w:type="spellEnd"/>
        <w:r w:rsidR="003B263F">
          <w:rPr>
            <w:rFonts w:ascii="Arial" w:eastAsia="Arial" w:hAnsi="Arial" w:cs="Arial"/>
            <w:sz w:val="16"/>
            <w:szCs w:val="16"/>
          </w:rPr>
          <w:t xml:space="preserve"> </w:t>
        </w:r>
        <w:proofErr w:type="spellStart"/>
        <w:r w:rsidR="003B263F">
          <w:rPr>
            <w:rFonts w:ascii="Arial" w:eastAsia="Arial" w:hAnsi="Arial" w:cs="Arial"/>
            <w:sz w:val="16"/>
            <w:szCs w:val="16"/>
          </w:rPr>
          <w:t>rau</w:t>
        </w:r>
        <w:proofErr w:type="spellEnd"/>
        <w:r w:rsidR="003B263F">
          <w:rPr>
            <w:rFonts w:ascii="Arial" w:eastAsia="Arial" w:hAnsi="Arial" w:cs="Arial"/>
            <w:sz w:val="16"/>
            <w:szCs w:val="16"/>
          </w:rPr>
          <w:t xml:space="preserve"> cov </w:t>
        </w:r>
      </w:ins>
      <w:del w:id="3284" w:author="Kaxiong" w:date="2021-06-11T00:10:00Z">
        <w:r w:rsidR="00F2670D" w:rsidRPr="00D60657" w:rsidDel="003B263F">
          <w:rPr>
            <w:rFonts w:ascii="Arial" w:eastAsia="Arial" w:hAnsi="Arial" w:cs="Arial"/>
            <w:sz w:val="16"/>
            <w:szCs w:val="16"/>
          </w:rPr>
          <w:delText xml:space="preserve"> txawv </w:delText>
        </w:r>
      </w:del>
      <w:proofErr w:type="spellStart"/>
      <w:r w:rsidR="00F2670D" w:rsidRPr="00D60657">
        <w:rPr>
          <w:rFonts w:ascii="Arial" w:eastAsia="Arial" w:hAnsi="Arial" w:cs="Arial"/>
          <w:sz w:val="16"/>
          <w:szCs w:val="16"/>
        </w:rPr>
        <w:t>sij</w:t>
      </w:r>
      <w:proofErr w:type="spellEnd"/>
      <w:r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hawm</w:t>
      </w:r>
      <w:proofErr w:type="spellEnd"/>
      <w:r w:rsidR="00F2670D" w:rsidRPr="00D60657">
        <w:rPr>
          <w:rFonts w:ascii="Arial" w:eastAsia="Arial" w:hAnsi="Arial" w:cs="Arial"/>
          <w:sz w:val="16"/>
          <w:szCs w:val="16"/>
        </w:rPr>
        <w:t xml:space="preserve"> </w:t>
      </w:r>
      <w:proofErr w:type="spellStart"/>
      <w:ins w:id="3285" w:author="Kaxiong" w:date="2021-06-11T00:11:00Z">
        <w:r w:rsidR="003B263F">
          <w:rPr>
            <w:rFonts w:ascii="Arial" w:eastAsia="Arial" w:hAnsi="Arial" w:cs="Arial"/>
            <w:sz w:val="16"/>
            <w:szCs w:val="16"/>
          </w:rPr>
          <w:t>uas</w:t>
        </w:r>
        <w:proofErr w:type="spellEnd"/>
        <w:r w:rsidR="003B263F">
          <w:rPr>
            <w:rFonts w:ascii="Arial" w:eastAsia="Arial" w:hAnsi="Arial" w:cs="Arial"/>
            <w:sz w:val="16"/>
            <w:szCs w:val="16"/>
          </w:rPr>
          <w:t xml:space="preserve"> sib </w:t>
        </w:r>
        <w:proofErr w:type="spellStart"/>
        <w:r w:rsidR="003B263F">
          <w:rPr>
            <w:rFonts w:ascii="Arial" w:eastAsia="Arial" w:hAnsi="Arial" w:cs="Arial"/>
            <w:sz w:val="16"/>
            <w:szCs w:val="16"/>
          </w:rPr>
          <w:t>txawv</w:t>
        </w:r>
        <w:proofErr w:type="spellEnd"/>
        <w:r w:rsidR="003B263F">
          <w:rPr>
            <w:rFonts w:ascii="Arial" w:eastAsia="Arial" w:hAnsi="Arial" w:cs="Arial"/>
            <w:sz w:val="16"/>
            <w:szCs w:val="16"/>
          </w:rPr>
          <w:t xml:space="preserve"> </w:t>
        </w:r>
      </w:ins>
      <w:proofErr w:type="spellStart"/>
      <w:r w:rsidR="00F2670D" w:rsidRPr="00D60657">
        <w:rPr>
          <w:rFonts w:ascii="Arial" w:eastAsia="Arial" w:hAnsi="Arial" w:cs="Arial"/>
          <w:sz w:val="16"/>
          <w:szCs w:val="16"/>
        </w:rPr>
        <w:t>thaum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caij</w:t>
      </w:r>
      <w:proofErr w:type="spellEnd"/>
      <w:r w:rsidR="00F2670D" w:rsidRPr="00D60657">
        <w:rPr>
          <w:rFonts w:ascii="Arial" w:eastAsia="Arial" w:hAnsi="Arial" w:cs="Arial"/>
          <w:sz w:val="16"/>
          <w:szCs w:val="16"/>
        </w:rPr>
        <w:t xml:space="preserve"> cog </w:t>
      </w:r>
      <w:proofErr w:type="spellStart"/>
      <w:r w:rsidR="00F2670D" w:rsidRPr="00D60657">
        <w:rPr>
          <w:rFonts w:ascii="Arial" w:eastAsia="Arial" w:hAnsi="Arial" w:cs="Arial"/>
          <w:sz w:val="16"/>
          <w:szCs w:val="16"/>
        </w:rPr>
        <w:t>qoob</w:t>
      </w:r>
      <w:proofErr w:type="spellEnd"/>
      <w:r w:rsidR="00F2670D" w:rsidRPr="00D60657">
        <w:rPr>
          <w:rFonts w:ascii="Arial" w:eastAsia="Arial" w:hAnsi="Arial" w:cs="Arial"/>
          <w:sz w:val="16"/>
          <w:szCs w:val="16"/>
        </w:rPr>
        <w:t xml:space="preserve"> loo, tab sis </w:t>
      </w:r>
      <w:proofErr w:type="spellStart"/>
      <w:ins w:id="3286" w:author="Kaxiong" w:date="2021-06-11T00:12:00Z">
        <w:r w:rsidR="003B263F">
          <w:rPr>
            <w:rFonts w:ascii="Arial" w:eastAsia="Arial" w:hAnsi="Arial" w:cs="Arial"/>
            <w:sz w:val="16"/>
            <w:szCs w:val="16"/>
          </w:rPr>
          <w:t>tsuas</w:t>
        </w:r>
        <w:proofErr w:type="spellEnd"/>
        <w:r w:rsidR="003B263F">
          <w:rPr>
            <w:rFonts w:ascii="Arial" w:eastAsia="Arial" w:hAnsi="Arial" w:cs="Arial"/>
            <w:sz w:val="16"/>
            <w:szCs w:val="16"/>
          </w:rPr>
          <w:t xml:space="preserve"> </w:t>
        </w:r>
        <w:proofErr w:type="spellStart"/>
        <w:r w:rsidR="003B263F">
          <w:rPr>
            <w:rFonts w:ascii="Arial" w:eastAsia="Arial" w:hAnsi="Arial" w:cs="Arial"/>
            <w:sz w:val="16"/>
            <w:szCs w:val="16"/>
          </w:rPr>
          <w:t>yog</w:t>
        </w:r>
        <w:proofErr w:type="spellEnd"/>
        <w:r w:rsidR="003B263F">
          <w:rPr>
            <w:rFonts w:ascii="Arial" w:eastAsia="Arial" w:hAnsi="Arial" w:cs="Arial"/>
            <w:sz w:val="16"/>
            <w:szCs w:val="16"/>
          </w:rPr>
          <w:t xml:space="preserve"> </w:t>
        </w:r>
      </w:ins>
      <w:ins w:id="3287" w:author="Kaxiong" w:date="2021-06-11T00:11:00Z">
        <w:r w:rsidR="003B263F">
          <w:rPr>
            <w:rFonts w:ascii="Arial" w:eastAsia="Arial" w:hAnsi="Arial" w:cs="Arial"/>
            <w:sz w:val="16"/>
            <w:szCs w:val="16"/>
          </w:rPr>
          <w:t xml:space="preserve">tom </w:t>
        </w:r>
        <w:proofErr w:type="spellStart"/>
        <w:r w:rsidR="003B263F">
          <w:rPr>
            <w:rFonts w:ascii="Arial" w:eastAsia="Arial" w:hAnsi="Arial" w:cs="Arial"/>
            <w:sz w:val="16"/>
            <w:szCs w:val="16"/>
          </w:rPr>
          <w:t>qab</w:t>
        </w:r>
        <w:proofErr w:type="spellEnd"/>
        <w:r w:rsidR="003B263F">
          <w:rPr>
            <w:rFonts w:ascii="Arial" w:eastAsia="Arial" w:hAnsi="Arial" w:cs="Arial"/>
            <w:sz w:val="16"/>
            <w:szCs w:val="16"/>
          </w:rPr>
          <w:t xml:space="preserve"> </w:t>
        </w:r>
      </w:ins>
      <w:ins w:id="3288" w:author="Kaxiong" w:date="2021-06-11T00:13:00Z">
        <w:r w:rsidR="003B263F">
          <w:rPr>
            <w:rFonts w:ascii="Arial" w:eastAsia="Arial" w:hAnsi="Arial" w:cs="Arial"/>
            <w:sz w:val="16"/>
            <w:szCs w:val="16"/>
          </w:rPr>
          <w:t>de</w:t>
        </w:r>
      </w:ins>
      <w:ins w:id="3289" w:author="Kaxiong" w:date="2021-06-11T00:12:00Z">
        <w:r w:rsidR="003B263F">
          <w:rPr>
            <w:rFonts w:ascii="Arial" w:eastAsia="Arial" w:hAnsi="Arial" w:cs="Arial"/>
            <w:sz w:val="16"/>
            <w:szCs w:val="16"/>
          </w:rPr>
          <w:t xml:space="preserve"> </w:t>
        </w:r>
      </w:ins>
      <w:ins w:id="3290" w:author="Kaxiong" w:date="2021-06-11T00:47:00Z">
        <w:r w:rsidR="00630973">
          <w:rPr>
            <w:rFonts w:ascii="Arial" w:eastAsia="Arial" w:hAnsi="Arial" w:cs="Arial"/>
            <w:sz w:val="16"/>
            <w:szCs w:val="16"/>
          </w:rPr>
          <w:t xml:space="preserve">tag </w:t>
        </w:r>
        <w:proofErr w:type="spellStart"/>
        <w:r w:rsidR="00630973">
          <w:rPr>
            <w:rFonts w:ascii="Arial" w:eastAsia="Arial" w:hAnsi="Arial" w:cs="Arial"/>
            <w:sz w:val="16"/>
            <w:szCs w:val="16"/>
          </w:rPr>
          <w:t>lawm</w:t>
        </w:r>
        <w:proofErr w:type="spellEnd"/>
        <w:r w:rsidR="00630973">
          <w:rPr>
            <w:rFonts w:ascii="Arial" w:eastAsia="Arial" w:hAnsi="Arial" w:cs="Arial"/>
            <w:sz w:val="16"/>
            <w:szCs w:val="16"/>
          </w:rPr>
          <w:t xml:space="preserve"> </w:t>
        </w:r>
      </w:ins>
      <w:del w:id="3291" w:author="Kaxiong" w:date="2021-06-11T00:12:00Z">
        <w:r w:rsidR="00F2670D" w:rsidRPr="00D60657" w:rsidDel="003B263F">
          <w:rPr>
            <w:rFonts w:ascii="Arial" w:eastAsia="Arial" w:hAnsi="Arial" w:cs="Arial"/>
            <w:sz w:val="16"/>
            <w:szCs w:val="16"/>
          </w:rPr>
          <w:delText>tsuas</w:delText>
        </w:r>
      </w:del>
      <w:r w:rsidR="00F2670D" w:rsidRPr="00D60657">
        <w:rPr>
          <w:rFonts w:ascii="Arial" w:eastAsia="Arial" w:hAnsi="Arial" w:cs="Arial"/>
          <w:sz w:val="16"/>
          <w:szCs w:val="16"/>
        </w:rPr>
        <w:t xml:space="preserve"> </w:t>
      </w:r>
      <w:proofErr w:type="spellStart"/>
      <w:r w:rsidRPr="00D60657">
        <w:rPr>
          <w:rFonts w:ascii="Arial" w:eastAsia="Arial" w:hAnsi="Arial" w:cs="Arial"/>
          <w:sz w:val="16"/>
          <w:szCs w:val="16"/>
        </w:rPr>
        <w:t>kom</w:t>
      </w:r>
      <w:proofErr w:type="spellEnd"/>
      <w:r w:rsidRPr="00D60657">
        <w:rPr>
          <w:rFonts w:ascii="Arial" w:eastAsia="Arial" w:hAnsi="Arial" w:cs="Arial"/>
          <w:sz w:val="16"/>
          <w:szCs w:val="16"/>
        </w:rPr>
        <w:t xml:space="preserve"> </w:t>
      </w:r>
      <w:proofErr w:type="spellStart"/>
      <w:ins w:id="3292" w:author="Kaxiong" w:date="2021-06-11T00:48:00Z">
        <w:r w:rsidR="00630973">
          <w:rPr>
            <w:rFonts w:ascii="Arial" w:eastAsia="Arial" w:hAnsi="Arial" w:cs="Arial"/>
            <w:sz w:val="16"/>
            <w:szCs w:val="16"/>
          </w:rPr>
          <w:t>khaws</w:t>
        </w:r>
        <w:proofErr w:type="spellEnd"/>
        <w:r w:rsidR="00630973">
          <w:rPr>
            <w:rFonts w:ascii="Arial" w:eastAsia="Arial" w:hAnsi="Arial" w:cs="Arial"/>
            <w:sz w:val="16"/>
            <w:szCs w:val="16"/>
          </w:rPr>
          <w:t xml:space="preserve"> </w:t>
        </w:r>
      </w:ins>
      <w:del w:id="3293" w:author="Kaxiong" w:date="2021-06-11T00:48:00Z">
        <w:r w:rsidRPr="00D60657" w:rsidDel="00630973">
          <w:rPr>
            <w:rFonts w:ascii="Arial" w:eastAsia="Arial" w:hAnsi="Arial" w:cs="Arial"/>
            <w:sz w:val="16"/>
            <w:szCs w:val="16"/>
          </w:rPr>
          <w:delText xml:space="preserve">ntxuav </w:delText>
        </w:r>
      </w:del>
      <w:r w:rsidRPr="00D60657">
        <w:rPr>
          <w:rFonts w:ascii="Arial" w:eastAsia="Arial" w:hAnsi="Arial" w:cs="Arial"/>
          <w:sz w:val="16"/>
          <w:szCs w:val="16"/>
        </w:rPr>
        <w:t xml:space="preserve">cov </w:t>
      </w:r>
      <w:proofErr w:type="spellStart"/>
      <w:ins w:id="3294" w:author="Kaxiong" w:date="2021-06-11T00:13:00Z">
        <w:r w:rsidR="003B263F">
          <w:rPr>
            <w:rFonts w:ascii="Arial" w:eastAsia="Arial" w:hAnsi="Arial" w:cs="Arial"/>
            <w:sz w:val="16"/>
            <w:szCs w:val="16"/>
          </w:rPr>
          <w:t>poob</w:t>
        </w:r>
      </w:ins>
      <w:proofErr w:type="spellEnd"/>
      <w:ins w:id="3295" w:author="Kaxiong" w:date="2021-06-11T00:48:00Z">
        <w:r w:rsidR="00630973">
          <w:rPr>
            <w:rFonts w:ascii="Arial" w:eastAsia="Arial" w:hAnsi="Arial" w:cs="Arial"/>
            <w:sz w:val="16"/>
            <w:szCs w:val="16"/>
          </w:rPr>
          <w:t xml:space="preserve"> los </w:t>
        </w:r>
        <w:proofErr w:type="spellStart"/>
        <w:r w:rsidR="00630973">
          <w:rPr>
            <w:rFonts w:ascii="Arial" w:eastAsia="Arial" w:hAnsi="Arial" w:cs="Arial"/>
            <w:sz w:val="16"/>
            <w:szCs w:val="16"/>
          </w:rPr>
          <w:t>noj</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xwb</w:t>
        </w:r>
      </w:ins>
      <w:proofErr w:type="spellEnd"/>
      <w:ins w:id="3296" w:author="Kaxiong" w:date="2021-06-11T00:13:00Z">
        <w:r w:rsidR="003B263F">
          <w:rPr>
            <w:rFonts w:ascii="Arial" w:eastAsia="Arial" w:hAnsi="Arial" w:cs="Arial"/>
            <w:sz w:val="16"/>
            <w:szCs w:val="16"/>
          </w:rPr>
          <w:t xml:space="preserve">. </w:t>
        </w:r>
      </w:ins>
      <w:del w:id="3297" w:author="Kaxiong" w:date="2021-06-11T00:13:00Z">
        <w:r w:rsidRPr="00D60657" w:rsidDel="003B263F">
          <w:rPr>
            <w:rFonts w:ascii="Arial" w:eastAsia="Arial" w:hAnsi="Arial" w:cs="Arial"/>
            <w:sz w:val="16"/>
            <w:szCs w:val="16"/>
          </w:rPr>
          <w:delText xml:space="preserve">tee </w:delText>
        </w:r>
        <w:r w:rsidR="00F2670D" w:rsidRPr="00D60657" w:rsidDel="003B263F">
          <w:rPr>
            <w:rFonts w:ascii="Arial" w:eastAsia="Arial" w:hAnsi="Arial" w:cs="Arial"/>
            <w:sz w:val="16"/>
            <w:szCs w:val="16"/>
          </w:rPr>
          <w:delText xml:space="preserve">yog tom qab sau qoob loo. </w:delText>
        </w:r>
      </w:del>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siv</w:t>
      </w:r>
      <w:proofErr w:type="spellEnd"/>
      <w:r w:rsidR="00F2670D" w:rsidRPr="00D60657">
        <w:rPr>
          <w:rFonts w:ascii="Arial" w:eastAsia="Arial" w:hAnsi="Arial" w:cs="Arial"/>
          <w:sz w:val="16"/>
          <w:szCs w:val="16"/>
        </w:rPr>
        <w:t xml:space="preserve"> cov </w:t>
      </w:r>
      <w:proofErr w:type="spellStart"/>
      <w:r w:rsidR="00F2670D" w:rsidRPr="00D60657">
        <w:rPr>
          <w:rFonts w:ascii="Arial" w:eastAsia="Arial" w:hAnsi="Arial" w:cs="Arial"/>
          <w:sz w:val="16"/>
          <w:szCs w:val="16"/>
        </w:rPr>
        <w:t>yaj</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ins w:id="3298" w:author="Kaxiong" w:date="2021-06-11T00:15:00Z">
        <w:r w:rsidR="003B263F">
          <w:rPr>
            <w:rFonts w:ascii="Arial" w:eastAsia="Arial" w:hAnsi="Arial" w:cs="Arial"/>
            <w:sz w:val="16"/>
            <w:szCs w:val="16"/>
          </w:rPr>
          <w:t>noj</w:t>
        </w:r>
        <w:proofErr w:type="spellEnd"/>
        <w:r w:rsidR="003B263F">
          <w:rPr>
            <w:rFonts w:ascii="Arial" w:eastAsia="Arial" w:hAnsi="Arial" w:cs="Arial"/>
            <w:sz w:val="16"/>
            <w:szCs w:val="16"/>
          </w:rPr>
          <w:t xml:space="preserve"> </w:t>
        </w:r>
        <w:proofErr w:type="spellStart"/>
        <w:r w:rsidR="003B263F">
          <w:rPr>
            <w:rFonts w:ascii="Arial" w:eastAsia="Arial" w:hAnsi="Arial" w:cs="Arial"/>
            <w:sz w:val="16"/>
            <w:szCs w:val="16"/>
          </w:rPr>
          <w:t>nroj</w:t>
        </w:r>
      </w:ins>
      <w:proofErr w:type="spellEnd"/>
      <w:del w:id="3299" w:author="Kaxiong" w:date="2021-06-11T00:15:00Z">
        <w:r w:rsidR="00F2670D" w:rsidRPr="00D60657" w:rsidDel="003B263F">
          <w:rPr>
            <w:rFonts w:ascii="Arial" w:eastAsia="Arial" w:hAnsi="Arial" w:cs="Arial"/>
            <w:sz w:val="16"/>
            <w:szCs w:val="16"/>
          </w:rPr>
          <w:delText>mow</w:delText>
        </w:r>
      </w:del>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ncig</w:t>
      </w:r>
      <w:proofErr w:type="spellEnd"/>
      <w:r w:rsidR="00D60657" w:rsidRPr="00D60657">
        <w:rPr>
          <w:rFonts w:ascii="Arial" w:eastAsia="Arial" w:hAnsi="Arial" w:cs="Arial"/>
          <w:sz w:val="16"/>
          <w:szCs w:val="16"/>
        </w:rPr>
        <w:t xml:space="preserve"> </w:t>
      </w:r>
      <w:ins w:id="3300" w:author="Kaxiong" w:date="2021-06-11T00:15:00Z">
        <w:r w:rsidR="003B263F">
          <w:rPr>
            <w:rFonts w:ascii="Arial" w:eastAsia="Arial" w:hAnsi="Arial" w:cs="Arial"/>
            <w:sz w:val="16"/>
            <w:szCs w:val="16"/>
          </w:rPr>
          <w:t xml:space="preserve">cov </w:t>
        </w:r>
        <w:proofErr w:type="spellStart"/>
        <w:r w:rsidR="003B263F">
          <w:rPr>
            <w:rFonts w:ascii="Arial" w:eastAsia="Arial" w:hAnsi="Arial" w:cs="Arial"/>
            <w:sz w:val="16"/>
            <w:szCs w:val="16"/>
          </w:rPr>
          <w:t>ntug</w:t>
        </w:r>
        <w:proofErr w:type="spellEnd"/>
        <w:r w:rsidR="003B263F">
          <w:rPr>
            <w:rFonts w:ascii="Arial" w:eastAsia="Arial" w:hAnsi="Arial" w:cs="Arial"/>
            <w:sz w:val="16"/>
            <w:szCs w:val="16"/>
          </w:rPr>
          <w:t xml:space="preserve"> </w:t>
        </w:r>
      </w:ins>
      <w:del w:id="3301" w:author="Kaxiong" w:date="2021-06-11T00:15:00Z">
        <w:r w:rsidR="00D60657" w:rsidRPr="00D60657" w:rsidDel="003B263F">
          <w:rPr>
            <w:rFonts w:ascii="Arial" w:eastAsia="Arial" w:hAnsi="Arial" w:cs="Arial"/>
            <w:sz w:val="16"/>
            <w:szCs w:val="16"/>
          </w:rPr>
          <w:delText>hauv</w:delText>
        </w:r>
        <w:r w:rsidR="00F2670D" w:rsidRPr="00D60657" w:rsidDel="003B263F">
          <w:rPr>
            <w:rFonts w:ascii="Arial" w:eastAsia="Arial" w:hAnsi="Arial" w:cs="Arial"/>
            <w:sz w:val="16"/>
            <w:szCs w:val="16"/>
          </w:rPr>
          <w:delText xml:space="preserve"> thaj </w:delText>
        </w:r>
      </w:del>
      <w:proofErr w:type="spellStart"/>
      <w:r w:rsidR="00F2670D" w:rsidRPr="00D60657">
        <w:rPr>
          <w:rFonts w:ascii="Arial" w:eastAsia="Arial" w:hAnsi="Arial" w:cs="Arial"/>
          <w:sz w:val="16"/>
          <w:szCs w:val="16"/>
        </w:rPr>
        <w:t>teb</w:t>
      </w:r>
      <w:proofErr w:type="spellEnd"/>
      <w:r w:rsidR="00F2670D" w:rsidRPr="00D60657">
        <w:rPr>
          <w:rFonts w:ascii="Arial" w:eastAsia="Arial" w:hAnsi="Arial" w:cs="Arial"/>
          <w:sz w:val="16"/>
          <w:szCs w:val="16"/>
        </w:rPr>
        <w:t xml:space="preserve">, tab sis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pub </w:t>
      </w:r>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yaj</w:t>
      </w:r>
      <w:proofErr w:type="spellEnd"/>
      <w:r w:rsidR="00F2670D" w:rsidRPr="00D60657">
        <w:rPr>
          <w:rFonts w:ascii="Arial" w:eastAsia="Arial" w:hAnsi="Arial" w:cs="Arial"/>
          <w:sz w:val="16"/>
          <w:szCs w:val="16"/>
        </w:rPr>
        <w:t xml:space="preserve"> </w:t>
      </w:r>
      <w:proofErr w:type="spellStart"/>
      <w:ins w:id="3302" w:author="Kaxiong" w:date="2021-06-11T00:16:00Z">
        <w:r w:rsidR="003B263F">
          <w:rPr>
            <w:rFonts w:ascii="Arial" w:eastAsia="Arial" w:hAnsi="Arial" w:cs="Arial"/>
            <w:sz w:val="16"/>
            <w:szCs w:val="16"/>
          </w:rPr>
          <w:t>n</w:t>
        </w:r>
      </w:ins>
      <w:r w:rsidR="00D60657" w:rsidRPr="00D60657">
        <w:rPr>
          <w:rFonts w:ascii="Arial" w:eastAsia="Arial" w:hAnsi="Arial" w:cs="Arial"/>
          <w:sz w:val="16"/>
          <w:szCs w:val="16"/>
        </w:rPr>
        <w:t>k</w:t>
      </w:r>
      <w:del w:id="3303" w:author="Kaxiong" w:date="2021-06-11T00:16:00Z">
        <w:r w:rsidR="00D60657" w:rsidRPr="00D60657" w:rsidDel="003B263F">
          <w:rPr>
            <w:rFonts w:ascii="Arial" w:eastAsia="Arial" w:hAnsi="Arial" w:cs="Arial"/>
            <w:sz w:val="16"/>
            <w:szCs w:val="16"/>
          </w:rPr>
          <w:delText>h</w:delText>
        </w:r>
      </w:del>
      <w:r w:rsidR="00D60657" w:rsidRPr="00D60657">
        <w:rPr>
          <w:rFonts w:ascii="Arial" w:eastAsia="Arial" w:hAnsi="Arial" w:cs="Arial"/>
          <w:sz w:val="16"/>
          <w:szCs w:val="16"/>
        </w:rPr>
        <w:t>ag</w:t>
      </w:r>
      <w:proofErr w:type="spellEnd"/>
      <w:r w:rsidR="00D60657" w:rsidRPr="00D60657">
        <w:rPr>
          <w:rFonts w:ascii="Arial" w:eastAsia="Arial" w:hAnsi="Arial" w:cs="Arial"/>
          <w:sz w:val="16"/>
          <w:szCs w:val="16"/>
        </w:rPr>
        <w:t xml:space="preserve"> </w:t>
      </w:r>
      <w:proofErr w:type="spellStart"/>
      <w:r w:rsidR="00D60657" w:rsidRPr="00D60657">
        <w:rPr>
          <w:rFonts w:ascii="Arial" w:eastAsia="Arial" w:hAnsi="Arial" w:cs="Arial"/>
          <w:sz w:val="16"/>
          <w:szCs w:val="16"/>
        </w:rPr>
        <w:t>mus</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hauv</w:t>
      </w:r>
      <w:proofErr w:type="spellEnd"/>
      <w:r w:rsidR="00F2670D" w:rsidRPr="00D60657">
        <w:rPr>
          <w:rFonts w:ascii="Arial" w:eastAsia="Arial" w:hAnsi="Arial" w:cs="Arial"/>
          <w:sz w:val="16"/>
          <w:szCs w:val="16"/>
        </w:rPr>
        <w:t xml:space="preserve"> cov chaw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ins w:id="3304" w:author="Kaxiong" w:date="2021-06-11T00:16:00Z">
        <w:r w:rsidR="003B263F">
          <w:rPr>
            <w:rFonts w:ascii="Arial" w:eastAsia="Arial" w:hAnsi="Arial" w:cs="Arial"/>
            <w:sz w:val="16"/>
            <w:szCs w:val="16"/>
          </w:rPr>
          <w:t>qoob</w:t>
        </w:r>
        <w:proofErr w:type="spellEnd"/>
        <w:r w:rsidR="003B263F">
          <w:rPr>
            <w:rFonts w:ascii="Arial" w:eastAsia="Arial" w:hAnsi="Arial" w:cs="Arial"/>
            <w:sz w:val="16"/>
            <w:szCs w:val="16"/>
          </w:rPr>
          <w:t xml:space="preserve"> loo</w:t>
        </w:r>
      </w:ins>
      <w:del w:id="3305" w:author="Kaxiong" w:date="2021-06-11T00:16:00Z">
        <w:r w:rsidR="00F2670D" w:rsidRPr="00D60657" w:rsidDel="003B263F">
          <w:rPr>
            <w:rFonts w:ascii="Arial" w:eastAsia="Arial" w:hAnsi="Arial" w:cs="Arial"/>
            <w:sz w:val="16"/>
            <w:szCs w:val="16"/>
          </w:rPr>
          <w:delText>khoom</w:delText>
        </w:r>
      </w:del>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ins w:id="3306" w:author="Kaxiong" w:date="2021-06-11T00:21:00Z">
        <w:r w:rsidR="009352C5">
          <w:rPr>
            <w:rFonts w:ascii="Arial" w:eastAsia="Arial" w:hAnsi="Arial" w:cs="Arial"/>
            <w:sz w:val="16"/>
            <w:szCs w:val="16"/>
          </w:rPr>
          <w:t>cov</w:t>
        </w:r>
      </w:ins>
      <w:del w:id="3307" w:author="Kaxiong" w:date="2021-06-11T00:21:00Z">
        <w:r w:rsidR="00F2670D" w:rsidRPr="00D60657" w:rsidDel="009352C5">
          <w:rPr>
            <w:rFonts w:ascii="Arial" w:eastAsia="Arial" w:hAnsi="Arial" w:cs="Arial"/>
            <w:sz w:val="16"/>
            <w:szCs w:val="16"/>
          </w:rPr>
          <w:delText>qhov</w:delText>
        </w:r>
      </w:del>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kev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ntsuam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xyuas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tu</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ncua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txhob</w:t>
      </w:r>
      <w:proofErr w:type="spellEnd"/>
      <w:r w:rsidR="00F2670D" w:rsidRPr="00D60657">
        <w:rPr>
          <w:rFonts w:ascii="Arial" w:eastAsia="Arial" w:hAnsi="Arial" w:cs="Arial"/>
          <w:sz w:val="16"/>
          <w:szCs w:val="16"/>
        </w:rPr>
        <w:t xml:space="preserve"> </w:t>
      </w:r>
      <w:proofErr w:type="spellStart"/>
      <w:ins w:id="3308" w:author="Kaxiong" w:date="2021-06-11T00:21:00Z">
        <w:r w:rsidR="009352C5">
          <w:rPr>
            <w:rFonts w:ascii="Arial" w:eastAsia="Arial" w:hAnsi="Arial" w:cs="Arial"/>
            <w:sz w:val="16"/>
            <w:szCs w:val="16"/>
          </w:rPr>
          <w:t>tsuj</w:t>
        </w:r>
        <w:proofErr w:type="spellEnd"/>
        <w:r w:rsidR="009352C5">
          <w:rPr>
            <w:rFonts w:ascii="Arial" w:eastAsia="Arial" w:hAnsi="Arial" w:cs="Arial"/>
            <w:sz w:val="16"/>
            <w:szCs w:val="16"/>
          </w:rPr>
          <w:t xml:space="preserve"> </w:t>
        </w:r>
      </w:ins>
      <w:del w:id="3309" w:author="Kaxiong" w:date="2021-06-11T00:21:00Z">
        <w:r w:rsidR="00F2670D" w:rsidRPr="00D60657" w:rsidDel="009352C5">
          <w:rPr>
            <w:rFonts w:ascii="Arial" w:eastAsia="Arial" w:hAnsi="Arial" w:cs="Arial"/>
            <w:sz w:val="16"/>
            <w:szCs w:val="16"/>
          </w:rPr>
          <w:delText xml:space="preserve">nce </w:delText>
        </w:r>
      </w:del>
      <w:r w:rsidR="00F2670D" w:rsidRPr="00D60657">
        <w:rPr>
          <w:rFonts w:ascii="Arial" w:eastAsia="Arial" w:hAnsi="Arial" w:cs="Arial"/>
          <w:sz w:val="16"/>
          <w:szCs w:val="16"/>
        </w:rPr>
        <w:t xml:space="preserve">cov </w:t>
      </w:r>
      <w:proofErr w:type="spellStart"/>
      <w:r w:rsidR="00F2670D" w:rsidRPr="00D60657">
        <w:rPr>
          <w:rFonts w:ascii="Arial" w:eastAsia="Arial" w:hAnsi="Arial" w:cs="Arial"/>
          <w:sz w:val="16"/>
          <w:szCs w:val="16"/>
        </w:rPr>
        <w:t>quav</w:t>
      </w:r>
      <w:proofErr w:type="spellEnd"/>
      <w:r w:rsidR="00F2670D" w:rsidRPr="00D60657">
        <w:rPr>
          <w:rFonts w:ascii="Arial" w:eastAsia="Arial" w:hAnsi="Arial" w:cs="Arial"/>
          <w:sz w:val="16"/>
          <w:szCs w:val="16"/>
        </w:rPr>
        <w:t xml:space="preserve"> </w:t>
      </w:r>
      <w:proofErr w:type="spellStart"/>
      <w:ins w:id="3310" w:author="Kaxiong" w:date="2021-06-11T00:21:00Z">
        <w:r w:rsidR="009352C5">
          <w:rPr>
            <w:rFonts w:ascii="Arial" w:eastAsia="Arial" w:hAnsi="Arial" w:cs="Arial"/>
            <w:sz w:val="16"/>
            <w:szCs w:val="16"/>
          </w:rPr>
          <w:t>chi</w:t>
        </w:r>
      </w:ins>
      <w:ins w:id="3311" w:author="Kaxiong" w:date="2021-06-11T00:22:00Z">
        <w:r w:rsidR="009352C5">
          <w:rPr>
            <w:rFonts w:ascii="Arial" w:eastAsia="Arial" w:hAnsi="Arial" w:cs="Arial"/>
            <w:sz w:val="16"/>
            <w:szCs w:val="16"/>
          </w:rPr>
          <w:t>v</w:t>
        </w:r>
        <w:proofErr w:type="spellEnd"/>
        <w:r w:rsidR="009352C5">
          <w:rPr>
            <w:rFonts w:ascii="Arial" w:eastAsia="Arial" w:hAnsi="Arial" w:cs="Arial"/>
            <w:sz w:val="16"/>
            <w:szCs w:val="16"/>
          </w:rPr>
          <w:t xml:space="preserve"> </w:t>
        </w:r>
      </w:ins>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qhia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cov </w:t>
      </w:r>
      <w:proofErr w:type="spellStart"/>
      <w:r w:rsidR="00F2670D" w:rsidRPr="00D60657">
        <w:rPr>
          <w:rFonts w:ascii="Arial" w:eastAsia="Arial" w:hAnsi="Arial" w:cs="Arial"/>
          <w:sz w:val="16"/>
          <w:szCs w:val="16"/>
        </w:rPr>
        <w:t>neeg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hauj</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lwm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siv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ntaiv</w:t>
      </w:r>
      <w:proofErr w:type="spellEnd"/>
      <w:r w:rsidR="00F2670D" w:rsidRPr="00D60657">
        <w:rPr>
          <w:rFonts w:ascii="Arial" w:eastAsia="Arial" w:hAnsi="Arial" w:cs="Arial"/>
          <w:sz w:val="16"/>
          <w:szCs w:val="16"/>
        </w:rPr>
        <w:t xml:space="preserve"> </w:t>
      </w:r>
      <w:proofErr w:type="spellStart"/>
      <w:ins w:id="3312" w:author="Kaxiong" w:date="2021-06-11T00:22:00Z">
        <w:r w:rsidR="009352C5">
          <w:rPr>
            <w:rFonts w:ascii="Arial" w:eastAsia="Arial" w:hAnsi="Arial" w:cs="Arial"/>
            <w:sz w:val="16"/>
            <w:szCs w:val="16"/>
          </w:rPr>
          <w:t>tsuj</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mus</w:t>
        </w:r>
        <w:proofErr w:type="spellEnd"/>
        <w:r w:rsidR="009352C5">
          <w:rPr>
            <w:rFonts w:ascii="Arial" w:eastAsia="Arial" w:hAnsi="Arial" w:cs="Arial"/>
            <w:sz w:val="16"/>
            <w:szCs w:val="16"/>
          </w:rPr>
          <w:t xml:space="preserve"> tom </w:t>
        </w:r>
        <w:proofErr w:type="spellStart"/>
        <w:r w:rsidR="009352C5">
          <w:rPr>
            <w:rFonts w:ascii="Arial" w:eastAsia="Arial" w:hAnsi="Arial" w:cs="Arial"/>
            <w:sz w:val="16"/>
            <w:szCs w:val="16"/>
          </w:rPr>
          <w:t>ib</w:t>
        </w:r>
        <w:proofErr w:type="spellEnd"/>
        <w:r w:rsidR="009352C5">
          <w:rPr>
            <w:rFonts w:ascii="Arial" w:eastAsia="Arial" w:hAnsi="Arial" w:cs="Arial"/>
            <w:sz w:val="16"/>
            <w:szCs w:val="16"/>
          </w:rPr>
          <w:t xml:space="preserve"> sab (siderail)</w:t>
        </w:r>
      </w:ins>
      <w:ins w:id="3313" w:author="Kaxiong" w:date="2021-06-11T00:23:00Z">
        <w:r w:rsidR="009352C5">
          <w:rPr>
            <w:rFonts w:ascii="Arial" w:eastAsia="Arial" w:hAnsi="Arial" w:cs="Arial"/>
            <w:sz w:val="16"/>
            <w:szCs w:val="16"/>
          </w:rPr>
          <w:t xml:space="preserve"> </w:t>
        </w:r>
        <w:proofErr w:type="spellStart"/>
        <w:r w:rsidR="009352C5">
          <w:rPr>
            <w:rFonts w:ascii="Arial" w:eastAsia="Arial" w:hAnsi="Arial" w:cs="Arial"/>
            <w:sz w:val="16"/>
            <w:szCs w:val="16"/>
          </w:rPr>
          <w:t>tsis</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yog</w:t>
        </w:r>
        <w:proofErr w:type="spellEnd"/>
        <w:r w:rsidR="009352C5">
          <w:rPr>
            <w:rFonts w:ascii="Arial" w:eastAsia="Arial" w:hAnsi="Arial" w:cs="Arial"/>
            <w:sz w:val="16"/>
            <w:szCs w:val="16"/>
          </w:rPr>
          <w:t xml:space="preserve"> </w:t>
        </w:r>
      </w:ins>
      <w:del w:id="3314" w:author="Kaxiong" w:date="2021-06-11T00:23:00Z">
        <w:r w:rsidR="00F2670D" w:rsidRPr="00D60657" w:rsidDel="009352C5">
          <w:rPr>
            <w:rFonts w:ascii="Arial" w:eastAsia="Arial" w:hAnsi="Arial" w:cs="Arial"/>
            <w:sz w:val="16"/>
            <w:szCs w:val="16"/>
          </w:rPr>
          <w:delText xml:space="preserve">ntawm </w:delText>
        </w:r>
      </w:del>
      <w:proofErr w:type="spellStart"/>
      <w:r w:rsidR="00F2670D" w:rsidRPr="00D60657">
        <w:rPr>
          <w:rFonts w:ascii="Arial" w:eastAsia="Arial" w:hAnsi="Arial" w:cs="Arial"/>
          <w:sz w:val="16"/>
          <w:szCs w:val="16"/>
        </w:rPr>
        <w:t>tus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ntaiv</w:t>
      </w:r>
      <w:proofErr w:type="spellEnd"/>
      <w:ins w:id="3315" w:author="Kaxiong" w:date="2021-06-11T00:23:00Z">
        <w:r w:rsidR="009352C5">
          <w:rPr>
            <w:rFonts w:ascii="Arial" w:eastAsia="Arial" w:hAnsi="Arial" w:cs="Arial"/>
            <w:sz w:val="16"/>
            <w:szCs w:val="16"/>
          </w:rPr>
          <w:t xml:space="preserve"> </w:t>
        </w:r>
        <w:proofErr w:type="spellStart"/>
        <w:r w:rsidR="009352C5">
          <w:rPr>
            <w:rFonts w:ascii="Arial" w:eastAsia="Arial" w:hAnsi="Arial" w:cs="Arial"/>
            <w:sz w:val="16"/>
            <w:szCs w:val="16"/>
          </w:rPr>
          <w:t>nce</w:t>
        </w:r>
      </w:ins>
      <w:proofErr w:type="spellEnd"/>
      <w:r w:rsidR="00F2670D" w:rsidRPr="00D60657">
        <w:rPr>
          <w:rFonts w:ascii="Arial" w:eastAsia="Arial" w:hAnsi="Arial" w:cs="Arial"/>
          <w:sz w:val="16"/>
          <w:szCs w:val="16"/>
        </w:rPr>
        <w:t xml:space="preserve">, </w:t>
      </w:r>
      <w:ins w:id="3316" w:author="Kaxiong" w:date="2021-06-11T00:23:00Z">
        <w:r w:rsidR="009352C5">
          <w:rPr>
            <w:rFonts w:ascii="Arial" w:eastAsia="Arial" w:hAnsi="Arial" w:cs="Arial"/>
            <w:sz w:val="16"/>
            <w:szCs w:val="16"/>
          </w:rPr>
          <w:t xml:space="preserve">vim </w:t>
        </w:r>
        <w:proofErr w:type="spellStart"/>
        <w:r w:rsidR="009352C5">
          <w:rPr>
            <w:rFonts w:ascii="Arial" w:eastAsia="Arial" w:hAnsi="Arial" w:cs="Arial"/>
            <w:sz w:val="16"/>
            <w:szCs w:val="16"/>
          </w:rPr>
          <w:t>tias</w:t>
        </w:r>
      </w:ins>
      <w:del w:id="3317" w:author="Kaxiong" w:date="2021-06-11T00:23:00Z">
        <w:r w:rsidR="00F2670D" w:rsidRPr="00D60657" w:rsidDel="009352C5">
          <w:rPr>
            <w:rFonts w:ascii="Arial" w:eastAsia="Arial" w:hAnsi="Arial" w:cs="Arial"/>
            <w:sz w:val="16"/>
            <w:szCs w:val="16"/>
          </w:rPr>
          <w:delText xml:space="preserve">dua </w:delText>
        </w:r>
      </w:del>
      <w:del w:id="3318" w:author="Kaxiong" w:date="2021-06-11T00:24:00Z">
        <w:r w:rsidR="00F2670D" w:rsidRPr="00D60657" w:rsidDel="009352C5">
          <w:rPr>
            <w:rFonts w:ascii="Arial" w:eastAsia="Arial" w:hAnsi="Arial" w:cs="Arial"/>
            <w:sz w:val="16"/>
            <w:szCs w:val="16"/>
          </w:rPr>
          <w:delText>li</w:delText>
        </w:r>
      </w:del>
      <w:ins w:id="3319" w:author="Kaxiong" w:date="2021-06-11T00:24:00Z">
        <w:r w:rsidR="009352C5">
          <w:rPr>
            <w:rFonts w:ascii="Arial" w:eastAsia="Arial" w:hAnsi="Arial" w:cs="Arial"/>
            <w:sz w:val="16"/>
            <w:szCs w:val="16"/>
          </w:rPr>
          <w:t>lawv</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yuav</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tiag</w:t>
        </w:r>
      </w:ins>
      <w:del w:id="3320" w:author="Kaxiong" w:date="2021-06-11T00:24:00Z">
        <w:r w:rsidR="00F2670D" w:rsidRPr="00D60657" w:rsidDel="009352C5">
          <w:rPr>
            <w:rFonts w:ascii="Arial" w:eastAsia="Arial" w:hAnsi="Arial" w:cs="Arial"/>
            <w:sz w:val="16"/>
            <w:szCs w:val="16"/>
          </w:rPr>
          <w:delText xml:space="preserve"> tso </w:delText>
        </w:r>
      </w:del>
      <w:r w:rsidR="00F2670D" w:rsidRPr="00D60657">
        <w:rPr>
          <w:rFonts w:ascii="Arial" w:eastAsia="Arial" w:hAnsi="Arial" w:cs="Arial"/>
          <w:sz w:val="16"/>
          <w:szCs w:val="16"/>
        </w:rPr>
        <w:t>lawv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txhais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tes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rau</w:t>
      </w:r>
      <w:proofErr w:type="spellEnd"/>
      <w:r w:rsidR="00F2670D" w:rsidRPr="00D60657">
        <w:rPr>
          <w:rFonts w:ascii="Arial" w:eastAsia="Arial" w:hAnsi="Arial" w:cs="Arial"/>
          <w:sz w:val="16"/>
          <w:szCs w:val="16"/>
        </w:rPr>
        <w:t xml:space="preserve"> </w:t>
      </w:r>
      <w:proofErr w:type="spellStart"/>
      <w:ins w:id="3321" w:author="Kaxiong" w:date="2021-06-11T00:25:00Z">
        <w:r w:rsidR="009352C5">
          <w:rPr>
            <w:rFonts w:ascii="Arial" w:eastAsia="Arial" w:hAnsi="Arial" w:cs="Arial"/>
            <w:sz w:val="16"/>
            <w:szCs w:val="16"/>
          </w:rPr>
          <w:t>saum</w:t>
        </w:r>
        <w:proofErr w:type="spellEnd"/>
        <w:r w:rsidR="009352C5">
          <w:rPr>
            <w:rFonts w:ascii="Arial" w:eastAsia="Arial" w:hAnsi="Arial" w:cs="Arial"/>
            <w:sz w:val="16"/>
            <w:szCs w:val="16"/>
          </w:rPr>
          <w:t xml:space="preserve"> cov </w:t>
        </w:r>
        <w:proofErr w:type="spellStart"/>
        <w:r w:rsidR="009352C5">
          <w:rPr>
            <w:rFonts w:ascii="Arial" w:eastAsia="Arial" w:hAnsi="Arial" w:cs="Arial"/>
            <w:sz w:val="16"/>
            <w:szCs w:val="16"/>
          </w:rPr>
          <w:t>t</w:t>
        </w:r>
      </w:ins>
      <w:ins w:id="3322" w:author="Kaxiong" w:date="2021-06-11T00:27:00Z">
        <w:r w:rsidR="009352C5">
          <w:rPr>
            <w:rFonts w:ascii="Arial" w:eastAsia="Arial" w:hAnsi="Arial" w:cs="Arial"/>
            <w:sz w:val="16"/>
            <w:szCs w:val="16"/>
          </w:rPr>
          <w:t>h</w:t>
        </w:r>
      </w:ins>
      <w:ins w:id="3323" w:author="Kaxiong" w:date="2021-06-11T00:25:00Z">
        <w:r w:rsidR="009352C5">
          <w:rPr>
            <w:rFonts w:ascii="Arial" w:eastAsia="Arial" w:hAnsi="Arial" w:cs="Arial"/>
            <w:sz w:val="16"/>
            <w:szCs w:val="16"/>
          </w:rPr>
          <w:t>eev</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ntaiv</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uas</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raug</w:t>
        </w:r>
        <w:proofErr w:type="spellEnd"/>
        <w:r w:rsidR="009352C5">
          <w:rPr>
            <w:rFonts w:ascii="Arial" w:eastAsia="Arial" w:hAnsi="Arial" w:cs="Arial"/>
            <w:sz w:val="16"/>
            <w:szCs w:val="16"/>
          </w:rPr>
          <w:t xml:space="preserve"> </w:t>
        </w:r>
      </w:ins>
      <w:proofErr w:type="spellStart"/>
      <w:ins w:id="3324" w:author="Kaxiong" w:date="2021-06-11T00:26:00Z">
        <w:r w:rsidR="009352C5">
          <w:rPr>
            <w:rFonts w:ascii="Arial" w:eastAsia="Arial" w:hAnsi="Arial" w:cs="Arial"/>
            <w:sz w:val="16"/>
            <w:szCs w:val="16"/>
          </w:rPr>
          <w:t>khau</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tsuj</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thaum</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sij</w:t>
        </w:r>
        <w:proofErr w:type="spellEnd"/>
        <w:r w:rsidR="009352C5">
          <w:rPr>
            <w:rFonts w:ascii="Arial" w:eastAsia="Arial" w:hAnsi="Arial" w:cs="Arial"/>
            <w:sz w:val="16"/>
            <w:szCs w:val="16"/>
          </w:rPr>
          <w:t xml:space="preserve"> </w:t>
        </w:r>
        <w:proofErr w:type="spellStart"/>
        <w:r w:rsidR="009352C5">
          <w:rPr>
            <w:rFonts w:ascii="Arial" w:eastAsia="Arial" w:hAnsi="Arial" w:cs="Arial"/>
            <w:sz w:val="16"/>
            <w:szCs w:val="16"/>
          </w:rPr>
          <w:t>hawm</w:t>
        </w:r>
        <w:proofErr w:type="spellEnd"/>
        <w:r w:rsidR="009352C5">
          <w:rPr>
            <w:rFonts w:ascii="Arial" w:eastAsia="Arial" w:hAnsi="Arial" w:cs="Arial"/>
            <w:sz w:val="16"/>
            <w:szCs w:val="16"/>
          </w:rPr>
          <w:t xml:space="preserve"> d</w:t>
        </w:r>
      </w:ins>
      <w:ins w:id="3325" w:author="Kaxiong" w:date="2021-06-11T00:27:00Z">
        <w:r w:rsidR="009352C5">
          <w:rPr>
            <w:rFonts w:ascii="Arial" w:eastAsia="Arial" w:hAnsi="Arial" w:cs="Arial"/>
            <w:sz w:val="16"/>
            <w:szCs w:val="16"/>
          </w:rPr>
          <w:t xml:space="preserve">e </w:t>
        </w:r>
        <w:proofErr w:type="spellStart"/>
        <w:r w:rsidR="009352C5">
          <w:rPr>
            <w:rFonts w:ascii="Arial" w:eastAsia="Arial" w:hAnsi="Arial" w:cs="Arial"/>
            <w:sz w:val="16"/>
            <w:szCs w:val="16"/>
          </w:rPr>
          <w:t>txiv</w:t>
        </w:r>
        <w:proofErr w:type="spellEnd"/>
        <w:r w:rsidR="009352C5">
          <w:rPr>
            <w:rFonts w:ascii="Arial" w:eastAsia="Arial" w:hAnsi="Arial" w:cs="Arial"/>
            <w:sz w:val="16"/>
            <w:szCs w:val="16"/>
          </w:rPr>
          <w:t xml:space="preserve">. </w:t>
        </w:r>
      </w:ins>
      <w:del w:id="3326" w:author="Kaxiong" w:date="2021-06-11T00:27:00Z">
        <w:r w:rsidR="00F2670D" w:rsidRPr="00D60657" w:rsidDel="009352C5">
          <w:rPr>
            <w:rFonts w:ascii="Arial" w:eastAsia="Arial" w:hAnsi="Arial" w:cs="Arial"/>
            <w:sz w:val="16"/>
            <w:szCs w:val="16"/>
          </w:rPr>
          <w:delText xml:space="preserve">ntawm tib lub </w:delText>
        </w:r>
        <w:r w:rsidR="00D60657" w:rsidRPr="00D60657" w:rsidDel="009352C5">
          <w:rPr>
            <w:rFonts w:ascii="Arial" w:eastAsia="Arial" w:hAnsi="Arial" w:cs="Arial"/>
            <w:sz w:val="16"/>
            <w:szCs w:val="16"/>
          </w:rPr>
          <w:delText>nrug</w:delText>
        </w:r>
        <w:r w:rsidR="00F2670D" w:rsidRPr="00D60657" w:rsidDel="009352C5">
          <w:rPr>
            <w:rFonts w:ascii="Arial" w:eastAsia="Arial" w:hAnsi="Arial" w:cs="Arial"/>
            <w:sz w:val="16"/>
            <w:szCs w:val="16"/>
          </w:rPr>
          <w:delText xml:space="preserve"> uas tau hu los ntawm lawv </w:delText>
        </w:r>
        <w:r w:rsidR="00D60657" w:rsidRPr="00D60657" w:rsidDel="009352C5">
          <w:rPr>
            <w:rFonts w:ascii="Arial" w:eastAsia="Arial" w:hAnsi="Arial" w:cs="Arial"/>
            <w:sz w:val="16"/>
            <w:szCs w:val="16"/>
          </w:rPr>
          <w:delText>li khau</w:delText>
        </w:r>
        <w:r w:rsidR="00F2670D" w:rsidRPr="00D60657" w:rsidDel="009352C5">
          <w:rPr>
            <w:rFonts w:ascii="Arial" w:eastAsia="Arial" w:hAnsi="Arial" w:cs="Arial"/>
            <w:sz w:val="16"/>
            <w:szCs w:val="16"/>
          </w:rPr>
          <w:delText xml:space="preserve"> thaum sau. </w:delText>
        </w:r>
      </w:del>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kuj</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qhia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cov </w:t>
      </w:r>
      <w:proofErr w:type="spellStart"/>
      <w:r w:rsidR="00F2670D" w:rsidRPr="00D60657">
        <w:rPr>
          <w:rFonts w:ascii="Arial" w:eastAsia="Arial" w:hAnsi="Arial" w:cs="Arial"/>
          <w:sz w:val="16"/>
          <w:szCs w:val="16"/>
        </w:rPr>
        <w:t>neeg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hauj</w:t>
      </w:r>
      <w:proofErr w:type="spellEnd"/>
      <w:r w:rsidR="00D60657"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lwm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kom</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nco</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txog</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w:t>
      </w:r>
      <w:ins w:id="3327" w:author="Kaxiong" w:date="2021-06-11T00:28:00Z">
        <w:r w:rsidR="009352C5">
          <w:rPr>
            <w:rFonts w:ascii="Arial" w:eastAsia="Arial" w:hAnsi="Arial" w:cs="Arial"/>
            <w:sz w:val="16"/>
            <w:szCs w:val="16"/>
          </w:rPr>
          <w:t>de</w:t>
        </w:r>
      </w:ins>
      <w:del w:id="3328" w:author="Kaxiong" w:date="2021-06-11T00:29:00Z">
        <w:r w:rsidR="00F2670D" w:rsidRPr="00D60657" w:rsidDel="009352C5">
          <w:rPr>
            <w:rFonts w:ascii="Arial" w:eastAsia="Arial" w:hAnsi="Arial" w:cs="Arial"/>
            <w:sz w:val="16"/>
            <w:szCs w:val="16"/>
          </w:rPr>
          <w:delText>sau</w:delText>
        </w:r>
      </w:del>
      <w:r w:rsidR="00F2670D" w:rsidRPr="00D60657">
        <w:rPr>
          <w:rFonts w:ascii="Arial" w:eastAsia="Arial" w:hAnsi="Arial" w:cs="Arial"/>
          <w:sz w:val="16"/>
          <w:szCs w:val="16"/>
        </w:rPr>
        <w:t xml:space="preserve"> cov </w:t>
      </w:r>
      <w:proofErr w:type="spellStart"/>
      <w:r w:rsidR="00F2670D" w:rsidRPr="00D60657">
        <w:rPr>
          <w:rFonts w:ascii="Arial" w:eastAsia="Arial" w:hAnsi="Arial" w:cs="Arial"/>
          <w:sz w:val="16"/>
          <w:szCs w:val="16"/>
        </w:rPr>
        <w:t>txiv</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ntoo</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uas</w:t>
      </w:r>
      <w:proofErr w:type="spellEnd"/>
      <w:r w:rsidR="00F2670D" w:rsidRPr="00D60657">
        <w:rPr>
          <w:rFonts w:ascii="Arial" w:eastAsia="Arial" w:hAnsi="Arial" w:cs="Arial"/>
          <w:sz w:val="16"/>
          <w:szCs w:val="16"/>
        </w:rPr>
        <w:t xml:space="preserve"> </w:t>
      </w:r>
      <w:proofErr w:type="spellStart"/>
      <w:ins w:id="3329" w:author="Kaxiong" w:date="2021-06-11T00:29:00Z">
        <w:r w:rsidR="009352C5">
          <w:rPr>
            <w:rFonts w:ascii="Arial" w:eastAsia="Arial" w:hAnsi="Arial" w:cs="Arial"/>
            <w:sz w:val="16"/>
            <w:szCs w:val="16"/>
          </w:rPr>
          <w:t>kis</w:t>
        </w:r>
      </w:ins>
      <w:proofErr w:type="spellEnd"/>
      <w:del w:id="3330" w:author="Kaxiong" w:date="2021-06-11T00:29:00Z">
        <w:r w:rsidR="00F2670D" w:rsidRPr="00D60657" w:rsidDel="009352C5">
          <w:rPr>
            <w:rFonts w:ascii="Arial" w:eastAsia="Arial" w:hAnsi="Arial" w:cs="Arial"/>
            <w:sz w:val="16"/>
            <w:szCs w:val="16"/>
          </w:rPr>
          <w:delText>muaj</w:delText>
        </w:r>
      </w:del>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kab</w:t>
      </w:r>
      <w:proofErr w:type="spellEnd"/>
      <w:r w:rsidR="00F2670D" w:rsidRPr="00D60657">
        <w:rPr>
          <w:rFonts w:ascii="Arial" w:eastAsia="Arial" w:hAnsi="Arial" w:cs="Arial"/>
          <w:sz w:val="16"/>
          <w:szCs w:val="16"/>
        </w:rPr>
        <w:t xml:space="preserve"> mob </w:t>
      </w:r>
      <w:proofErr w:type="spellStart"/>
      <w:ins w:id="3331" w:author="Kaxiong" w:date="2021-06-11T00:29:00Z">
        <w:r w:rsidR="009352C5">
          <w:rPr>
            <w:rFonts w:ascii="Arial" w:eastAsia="Arial" w:hAnsi="Arial" w:cs="Arial"/>
            <w:sz w:val="16"/>
            <w:szCs w:val="16"/>
          </w:rPr>
          <w:t>uas</w:t>
        </w:r>
        <w:proofErr w:type="spellEnd"/>
        <w:r w:rsidR="009352C5">
          <w:rPr>
            <w:rFonts w:ascii="Arial" w:eastAsia="Arial" w:hAnsi="Arial" w:cs="Arial"/>
            <w:sz w:val="16"/>
            <w:szCs w:val="16"/>
          </w:rPr>
          <w:t xml:space="preserve"> pom tau</w:t>
        </w:r>
      </w:ins>
      <w:del w:id="3332" w:author="Kaxiong" w:date="2021-06-11T00:29:00Z">
        <w:r w:rsidR="00F2670D" w:rsidRPr="00D60657" w:rsidDel="009352C5">
          <w:rPr>
            <w:rFonts w:ascii="Arial" w:eastAsia="Arial" w:hAnsi="Arial" w:cs="Arial"/>
            <w:sz w:val="16"/>
            <w:szCs w:val="16"/>
          </w:rPr>
          <w:delText>hauv lub cev</w:delText>
        </w:r>
      </w:del>
      <w:r w:rsidR="00F2670D" w:rsidRPr="00D60657">
        <w:rPr>
          <w:rFonts w:ascii="Arial" w:eastAsia="Arial" w:hAnsi="Arial" w:cs="Arial"/>
          <w:sz w:val="16"/>
          <w:szCs w:val="16"/>
        </w:rPr>
        <w:t xml:space="preserve">, tab sis </w:t>
      </w:r>
      <w:proofErr w:type="spellStart"/>
      <w:r w:rsidR="00F2670D" w:rsidRPr="00D60657">
        <w:rPr>
          <w:rFonts w:ascii="Arial" w:eastAsia="Arial" w:hAnsi="Arial" w:cs="Arial"/>
          <w:sz w:val="16"/>
          <w:szCs w:val="16"/>
        </w:rPr>
        <w:t>kuv</w:t>
      </w:r>
      <w:proofErr w:type="spellEnd"/>
      <w:r w:rsidR="00F2670D" w:rsidRPr="00D60657">
        <w:rPr>
          <w:rFonts w:ascii="Arial" w:eastAsia="Arial" w:hAnsi="Arial" w:cs="Arial"/>
          <w:sz w:val="16"/>
          <w:szCs w:val="16"/>
        </w:rPr>
        <w:t xml:space="preserve"> </w:t>
      </w:r>
      <w:ins w:id="3333" w:author="Kaxiong" w:date="2021-06-11T00:29:00Z">
        <w:r w:rsidR="009352C5">
          <w:rPr>
            <w:rFonts w:ascii="Arial" w:eastAsia="Arial" w:hAnsi="Arial" w:cs="Arial"/>
            <w:sz w:val="16"/>
            <w:szCs w:val="16"/>
          </w:rPr>
          <w:t xml:space="preserve">tau </w:t>
        </w:r>
        <w:proofErr w:type="spellStart"/>
        <w:r w:rsidR="009352C5">
          <w:rPr>
            <w:rFonts w:ascii="Arial" w:eastAsia="Arial" w:hAnsi="Arial" w:cs="Arial"/>
            <w:sz w:val="16"/>
            <w:szCs w:val="16"/>
          </w:rPr>
          <w:t>sau</w:t>
        </w:r>
      </w:ins>
      <w:proofErr w:type="spellEnd"/>
      <w:del w:id="3334" w:author="Kaxiong" w:date="2021-06-11T00:29:00Z">
        <w:r w:rsidR="00F2670D" w:rsidRPr="00D60657" w:rsidDel="009352C5">
          <w:rPr>
            <w:rFonts w:ascii="Arial" w:eastAsia="Arial" w:hAnsi="Arial" w:cs="Arial"/>
            <w:sz w:val="16"/>
            <w:szCs w:val="16"/>
          </w:rPr>
          <w:delText>t</w:delText>
        </w:r>
      </w:del>
      <w:del w:id="3335" w:author="Kaxiong" w:date="2021-06-11T00:30:00Z">
        <w:r w:rsidR="00F2670D" w:rsidRPr="00D60657" w:rsidDel="009352C5">
          <w:rPr>
            <w:rFonts w:ascii="Arial" w:eastAsia="Arial" w:hAnsi="Arial" w:cs="Arial"/>
            <w:sz w:val="16"/>
            <w:szCs w:val="16"/>
          </w:rPr>
          <w:delText>sis muaj tsab</w:delText>
        </w:r>
      </w:del>
      <w:ins w:id="3336" w:author="Kaxiong" w:date="2021-06-11T00:30:00Z">
        <w:r w:rsidR="009352C5">
          <w:rPr>
            <w:rFonts w:ascii="Arial" w:eastAsia="Arial" w:hAnsi="Arial" w:cs="Arial"/>
            <w:sz w:val="16"/>
            <w:szCs w:val="16"/>
          </w:rPr>
          <w:t xml:space="preserve"> cov</w:t>
        </w:r>
      </w:ins>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cai</w:t>
      </w:r>
      <w:proofErr w:type="spellEnd"/>
      <w:r w:rsidR="00F2670D" w:rsidRPr="00D60657">
        <w:rPr>
          <w:rFonts w:ascii="Arial" w:eastAsia="Arial" w:hAnsi="Arial" w:cs="Arial"/>
          <w:sz w:val="16"/>
          <w:szCs w:val="16"/>
        </w:rPr>
        <w:t xml:space="preserve"> </w:t>
      </w:r>
      <w:del w:id="3337" w:author="Kaxiong" w:date="2021-06-11T00:30:00Z">
        <w:r w:rsidR="00F2670D" w:rsidRPr="00D60657" w:rsidDel="009352C5">
          <w:rPr>
            <w:rFonts w:ascii="Arial" w:eastAsia="Arial" w:hAnsi="Arial" w:cs="Arial"/>
            <w:sz w:val="16"/>
            <w:szCs w:val="16"/>
          </w:rPr>
          <w:delText xml:space="preserve">sau </w:delText>
        </w:r>
      </w:del>
      <w:proofErr w:type="spellStart"/>
      <w:r w:rsidR="00F2670D" w:rsidRPr="00D60657">
        <w:rPr>
          <w:rFonts w:ascii="Arial" w:eastAsia="Arial" w:hAnsi="Arial" w:cs="Arial"/>
          <w:sz w:val="16"/>
          <w:szCs w:val="16"/>
        </w:rPr>
        <w:t>cia</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thiab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tsis</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muaj</w:t>
      </w:r>
      <w:proofErr w:type="spellEnd"/>
      <w:r w:rsidR="00F2670D" w:rsidRPr="00D60657">
        <w:rPr>
          <w:rFonts w:ascii="Arial" w:eastAsia="Arial" w:hAnsi="Arial" w:cs="Arial"/>
          <w:sz w:val="16"/>
          <w:szCs w:val="16"/>
        </w:rPr>
        <w:t xml:space="preserve"> </w:t>
      </w:r>
      <w:ins w:id="3338" w:author="Kaxiong" w:date="2021-06-11T00:31:00Z">
        <w:r w:rsidR="00F22DB4">
          <w:rPr>
            <w:rFonts w:ascii="Arial" w:eastAsia="Arial" w:hAnsi="Arial" w:cs="Arial"/>
            <w:sz w:val="16"/>
            <w:szCs w:val="16"/>
          </w:rPr>
          <w:t xml:space="preserve">yam </w:t>
        </w:r>
        <w:proofErr w:type="spellStart"/>
        <w:r w:rsidR="00F22DB4">
          <w:rPr>
            <w:rFonts w:ascii="Arial" w:eastAsia="Arial" w:hAnsi="Arial" w:cs="Arial"/>
            <w:sz w:val="16"/>
            <w:szCs w:val="16"/>
          </w:rPr>
          <w:t>hauv</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kev</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khaws</w:t>
        </w:r>
        <w:proofErr w:type="spellEnd"/>
        <w:r w:rsidR="00F22DB4">
          <w:rPr>
            <w:rFonts w:ascii="Arial" w:eastAsia="Arial" w:hAnsi="Arial" w:cs="Arial"/>
            <w:sz w:val="16"/>
            <w:szCs w:val="16"/>
          </w:rPr>
          <w:t xml:space="preserve"> cov </w:t>
        </w:r>
      </w:ins>
      <w:proofErr w:type="spellStart"/>
      <w:r w:rsidR="00F2670D" w:rsidRPr="00D60657">
        <w:rPr>
          <w:rFonts w:ascii="Arial" w:eastAsia="Arial" w:hAnsi="Arial" w:cs="Arial"/>
          <w:sz w:val="16"/>
          <w:szCs w:val="16"/>
        </w:rPr>
        <w:t>ntaub</w:t>
      </w:r>
      <w:proofErr w:type="spellEnd"/>
      <w:r w:rsidR="00F2670D" w:rsidRPr="00D60657">
        <w:rPr>
          <w:rFonts w:ascii="Arial" w:eastAsia="Arial" w:hAnsi="Arial" w:cs="Arial"/>
          <w:sz w:val="16"/>
          <w:szCs w:val="16"/>
        </w:rPr>
        <w:t xml:space="preserve"> </w:t>
      </w:r>
      <w:proofErr w:type="spellStart"/>
      <w:r w:rsidR="00F2670D" w:rsidRPr="00D60657">
        <w:rPr>
          <w:rFonts w:ascii="Arial" w:eastAsia="Arial" w:hAnsi="Arial" w:cs="Arial"/>
          <w:sz w:val="16"/>
          <w:szCs w:val="16"/>
        </w:rPr>
        <w:t>ntawv</w:t>
      </w:r>
      <w:proofErr w:type="spellEnd"/>
      <w:r w:rsidR="00F2670D" w:rsidRPr="00D60657">
        <w:rPr>
          <w:rFonts w:ascii="Arial" w:eastAsia="Arial" w:hAnsi="Arial" w:cs="Arial"/>
          <w:sz w:val="16"/>
          <w:szCs w:val="16"/>
        </w:rPr>
        <w:t xml:space="preserve"> </w:t>
      </w:r>
      <w:proofErr w:type="spellStart"/>
      <w:ins w:id="3339" w:author="Kaxiong" w:date="2021-06-11T00:31:00Z">
        <w:r w:rsidR="00F22DB4">
          <w:rPr>
            <w:rFonts w:ascii="Arial" w:eastAsia="Arial" w:hAnsi="Arial" w:cs="Arial"/>
            <w:sz w:val="16"/>
            <w:szCs w:val="16"/>
          </w:rPr>
          <w:t>uas</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sawv</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daws</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paub</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txo</w:t>
        </w:r>
      </w:ins>
      <w:ins w:id="3340" w:author="Kaxiong" w:date="2021-06-11T00:32:00Z">
        <w:r w:rsidR="00F22DB4">
          <w:rPr>
            <w:rFonts w:ascii="Arial" w:eastAsia="Arial" w:hAnsi="Arial" w:cs="Arial"/>
            <w:sz w:val="16"/>
            <w:szCs w:val="16"/>
          </w:rPr>
          <w:t>g</w:t>
        </w:r>
      </w:ins>
      <w:proofErr w:type="spellEnd"/>
      <w:del w:id="3341" w:author="Kaxiong" w:date="2021-06-11T00:32:00Z">
        <w:r w:rsidR="00F2670D" w:rsidRPr="00D60657" w:rsidDel="00F22DB4">
          <w:rPr>
            <w:rFonts w:ascii="Arial" w:eastAsia="Arial" w:hAnsi="Arial" w:cs="Arial"/>
            <w:sz w:val="16"/>
            <w:szCs w:val="16"/>
          </w:rPr>
          <w:delText>sau cia</w:delText>
        </w:r>
      </w:del>
      <w:r w:rsidR="00F2670D" w:rsidRPr="00D60657">
        <w:rPr>
          <w:rFonts w:ascii="Arial" w:eastAsia="Arial" w:hAnsi="Arial" w:cs="Arial"/>
          <w:sz w:val="16"/>
          <w:szCs w:val="16"/>
        </w:rPr>
        <w:t>. "</w:t>
      </w:r>
    </w:p>
    <w:p w14:paraId="01BA7A5C" w14:textId="77777777" w:rsidR="00BF3E5F" w:rsidRDefault="00BF3E5F">
      <w:pPr>
        <w:spacing w:line="228" w:lineRule="exact"/>
        <w:rPr>
          <w:sz w:val="20"/>
          <w:szCs w:val="20"/>
        </w:rPr>
      </w:pPr>
    </w:p>
    <w:p w14:paraId="69F4CC7F" w14:textId="28803B3E" w:rsidR="00BF3E5F" w:rsidRPr="00BD13C8" w:rsidRDefault="00BD13C8">
      <w:pPr>
        <w:spacing w:line="370" w:lineRule="auto"/>
        <w:ind w:left="240" w:right="60"/>
        <w:jc w:val="both"/>
        <w:rPr>
          <w:sz w:val="16"/>
          <w:szCs w:val="16"/>
        </w:rPr>
      </w:pPr>
      <w:r w:rsidRPr="00BD13C8">
        <w:rPr>
          <w:rFonts w:ascii="Arial" w:eastAsia="Arial" w:hAnsi="Arial" w:cs="Arial"/>
          <w:sz w:val="16"/>
          <w:szCs w:val="16"/>
        </w:rPr>
        <w:t xml:space="preserve">Tus </w:t>
      </w:r>
      <w:proofErr w:type="spellStart"/>
      <w:r w:rsidRPr="00BD13C8">
        <w:rPr>
          <w:rFonts w:ascii="Arial" w:eastAsia="Arial" w:hAnsi="Arial" w:cs="Arial"/>
          <w:sz w:val="16"/>
          <w:szCs w:val="16"/>
        </w:rPr>
        <w:t>neeg</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liaj</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teb</w:t>
      </w:r>
      <w:proofErr w:type="spellEnd"/>
      <w:r w:rsidR="00F2670D" w:rsidRPr="00BD13C8">
        <w:rPr>
          <w:rFonts w:ascii="Arial" w:eastAsia="Arial" w:hAnsi="Arial" w:cs="Arial"/>
          <w:sz w:val="16"/>
          <w:szCs w:val="16"/>
        </w:rPr>
        <w:t xml:space="preserve"> Alexi </w:t>
      </w:r>
      <w:proofErr w:type="spellStart"/>
      <w:r w:rsidR="00F2670D" w:rsidRPr="00BD13C8">
        <w:rPr>
          <w:rFonts w:ascii="Arial" w:eastAsia="Arial" w:hAnsi="Arial" w:cs="Arial"/>
          <w:sz w:val="16"/>
          <w:szCs w:val="16"/>
        </w:rPr>
        <w:t>xav</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paub</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tias</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nws</w:t>
      </w:r>
      <w:proofErr w:type="spellEnd"/>
      <w:r w:rsidR="00F2670D" w:rsidRPr="00BD13C8">
        <w:rPr>
          <w:rFonts w:ascii="Arial" w:eastAsia="Arial" w:hAnsi="Arial" w:cs="Arial"/>
          <w:sz w:val="16"/>
          <w:szCs w:val="16"/>
        </w:rPr>
        <w:t xml:space="preserve"> cov </w:t>
      </w:r>
      <w:proofErr w:type="spellStart"/>
      <w:r w:rsidR="00F2670D" w:rsidRPr="00BD13C8">
        <w:rPr>
          <w:rFonts w:ascii="Arial" w:eastAsia="Arial" w:hAnsi="Arial" w:cs="Arial"/>
          <w:sz w:val="16"/>
          <w:szCs w:val="16"/>
        </w:rPr>
        <w:t>kev</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coj</w:t>
      </w:r>
      <w:proofErr w:type="spellEnd"/>
      <w:r w:rsidR="00F2670D" w:rsidRPr="00BD13C8">
        <w:rPr>
          <w:rFonts w:ascii="Arial" w:eastAsia="Arial" w:hAnsi="Arial" w:cs="Arial"/>
          <w:sz w:val="16"/>
          <w:szCs w:val="16"/>
        </w:rPr>
        <w:t xml:space="preserve"> </w:t>
      </w:r>
      <w:proofErr w:type="spellStart"/>
      <w:ins w:id="3342" w:author="Kaxiong" w:date="2021-06-11T00:33:00Z">
        <w:r w:rsidR="00F22DB4">
          <w:rPr>
            <w:rFonts w:ascii="Arial" w:eastAsia="Arial" w:hAnsi="Arial" w:cs="Arial"/>
            <w:sz w:val="16"/>
            <w:szCs w:val="16"/>
          </w:rPr>
          <w:t>puas</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raws</w:t>
        </w:r>
        <w:proofErr w:type="spellEnd"/>
        <w:r w:rsidR="00F22DB4">
          <w:rPr>
            <w:rFonts w:ascii="Arial" w:eastAsia="Arial" w:hAnsi="Arial" w:cs="Arial"/>
            <w:sz w:val="16"/>
            <w:szCs w:val="16"/>
          </w:rPr>
          <w:t xml:space="preserve"> </w:t>
        </w:r>
      </w:ins>
      <w:del w:id="3343" w:author="Kaxiong" w:date="2021-06-11T00:33:00Z">
        <w:r w:rsidR="00F2670D" w:rsidRPr="00BD13C8" w:rsidDel="00F22DB4">
          <w:rPr>
            <w:rFonts w:ascii="Arial" w:eastAsia="Arial" w:hAnsi="Arial" w:cs="Arial"/>
            <w:sz w:val="16"/>
            <w:szCs w:val="16"/>
          </w:rPr>
          <w:delText xml:space="preserve">ua </w:delText>
        </w:r>
      </w:del>
      <w:r w:rsidR="00F2670D" w:rsidRPr="00BD13C8">
        <w:rPr>
          <w:rFonts w:ascii="Arial" w:eastAsia="Arial" w:hAnsi="Arial" w:cs="Arial"/>
          <w:sz w:val="16"/>
          <w:szCs w:val="16"/>
        </w:rPr>
        <w:t xml:space="preserve">li </w:t>
      </w:r>
      <w:del w:id="3344" w:author="Kaxiong" w:date="2021-06-11T00:33:00Z">
        <w:r w:rsidR="00F2670D" w:rsidRPr="00BD13C8" w:rsidDel="00F22DB4">
          <w:rPr>
            <w:rFonts w:ascii="Arial" w:eastAsia="Arial" w:hAnsi="Arial" w:cs="Arial"/>
            <w:sz w:val="16"/>
            <w:szCs w:val="16"/>
          </w:rPr>
          <w:delText xml:space="preserve">cas txuas nrog </w:delText>
        </w:r>
      </w:del>
      <w:r w:rsidR="00F2670D" w:rsidRPr="00BD13C8">
        <w:rPr>
          <w:rFonts w:ascii="Arial" w:eastAsia="Arial" w:hAnsi="Arial" w:cs="Arial"/>
          <w:sz w:val="16"/>
          <w:szCs w:val="16"/>
        </w:rPr>
        <w:t xml:space="preserve">PSR </w:t>
      </w:r>
      <w:proofErr w:type="spellStart"/>
      <w:r w:rsidR="00F2670D" w:rsidRPr="00BD13C8">
        <w:rPr>
          <w:rFonts w:ascii="Arial" w:eastAsia="Arial" w:hAnsi="Arial" w:cs="Arial"/>
          <w:sz w:val="16"/>
          <w:szCs w:val="16"/>
        </w:rPr>
        <w:t>rau</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ntawm</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kev</w:t>
      </w:r>
      <w:proofErr w:type="spellEnd"/>
      <w:r w:rsidR="00F2670D" w:rsidRPr="00BD13C8">
        <w:rPr>
          <w:rFonts w:ascii="Arial" w:eastAsia="Arial" w:hAnsi="Arial" w:cs="Arial"/>
          <w:sz w:val="16"/>
          <w:szCs w:val="16"/>
        </w:rPr>
        <w:t xml:space="preserve"> </w:t>
      </w:r>
      <w:del w:id="3345" w:author="Kaxiong" w:date="2021-06-11T00:33:00Z">
        <w:r w:rsidR="00F2670D" w:rsidRPr="00BD13C8" w:rsidDel="00F22DB4">
          <w:rPr>
            <w:rFonts w:ascii="Arial" w:eastAsia="Arial" w:hAnsi="Arial" w:cs="Arial"/>
            <w:sz w:val="16"/>
            <w:szCs w:val="16"/>
          </w:rPr>
          <w:delText>c</w:delText>
        </w:r>
      </w:del>
      <w:del w:id="3346" w:author="Kaxiong" w:date="2021-06-11T00:34:00Z">
        <w:r w:rsidR="00F2670D" w:rsidRPr="00BD13C8" w:rsidDel="00F22DB4">
          <w:rPr>
            <w:rFonts w:ascii="Arial" w:eastAsia="Arial" w:hAnsi="Arial" w:cs="Arial"/>
            <w:sz w:val="16"/>
            <w:szCs w:val="16"/>
          </w:rPr>
          <w:delText xml:space="preserve">oj los </w:delText>
        </w:r>
      </w:del>
      <w:ins w:id="3347" w:author="Kaxiong" w:date="2021-06-11T00:34:00Z">
        <w:r w:rsidR="00F22DB4">
          <w:rPr>
            <w:rFonts w:ascii="Arial" w:eastAsia="Arial" w:hAnsi="Arial" w:cs="Arial"/>
            <w:sz w:val="16"/>
            <w:szCs w:val="16"/>
          </w:rPr>
          <w:t xml:space="preserve">sib </w:t>
        </w:r>
        <w:proofErr w:type="spellStart"/>
        <w:r w:rsidR="00F22DB4">
          <w:rPr>
            <w:rFonts w:ascii="Arial" w:eastAsia="Arial" w:hAnsi="Arial" w:cs="Arial"/>
            <w:sz w:val="16"/>
            <w:szCs w:val="16"/>
          </w:rPr>
          <w:t>koom</w:t>
        </w:r>
        <w:proofErr w:type="spellEnd"/>
        <w:r w:rsidR="00F22DB4">
          <w:rPr>
            <w:rFonts w:ascii="Arial" w:eastAsia="Arial" w:hAnsi="Arial" w:cs="Arial"/>
            <w:sz w:val="16"/>
            <w:szCs w:val="16"/>
          </w:rPr>
          <w:t xml:space="preserve"> </w:t>
        </w:r>
      </w:ins>
      <w:proofErr w:type="spellStart"/>
      <w:r w:rsidR="00F2670D" w:rsidRPr="00BD13C8">
        <w:rPr>
          <w:rFonts w:ascii="Arial" w:eastAsia="Arial" w:hAnsi="Arial" w:cs="Arial"/>
          <w:sz w:val="16"/>
          <w:szCs w:val="16"/>
        </w:rPr>
        <w:t>ua</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ke</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ntawm</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tsiaj</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txhu</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nrog</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kev</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tsim</w:t>
      </w:r>
      <w:proofErr w:type="spellEnd"/>
      <w:r w:rsidR="00F2670D" w:rsidRPr="00BD13C8">
        <w:rPr>
          <w:rFonts w:ascii="Arial" w:eastAsia="Arial" w:hAnsi="Arial" w:cs="Arial"/>
          <w:sz w:val="16"/>
          <w:szCs w:val="16"/>
        </w:rPr>
        <w:t xml:space="preserve"> </w:t>
      </w:r>
      <w:proofErr w:type="spellStart"/>
      <w:ins w:id="3348" w:author="Kaxiong" w:date="2021-06-11T00:34:00Z">
        <w:r w:rsidR="00F22DB4">
          <w:rPr>
            <w:rFonts w:ascii="Arial" w:eastAsia="Arial" w:hAnsi="Arial" w:cs="Arial"/>
            <w:sz w:val="16"/>
            <w:szCs w:val="16"/>
          </w:rPr>
          <w:t>qoob</w:t>
        </w:r>
        <w:proofErr w:type="spellEnd"/>
        <w:r w:rsidR="00F22DB4">
          <w:rPr>
            <w:rFonts w:ascii="Arial" w:eastAsia="Arial" w:hAnsi="Arial" w:cs="Arial"/>
            <w:sz w:val="16"/>
            <w:szCs w:val="16"/>
          </w:rPr>
          <w:t xml:space="preserve"> loo</w:t>
        </w:r>
      </w:ins>
      <w:del w:id="3349" w:author="Kaxiong" w:date="2021-06-11T00:34:00Z">
        <w:r w:rsidR="00F2670D" w:rsidRPr="00BD13C8" w:rsidDel="00F22DB4">
          <w:rPr>
            <w:rFonts w:ascii="Arial" w:eastAsia="Arial" w:hAnsi="Arial" w:cs="Arial"/>
            <w:sz w:val="16"/>
            <w:szCs w:val="16"/>
          </w:rPr>
          <w:delText>khoom</w:delText>
        </w:r>
      </w:del>
      <w:r w:rsidR="00F2670D" w:rsidRPr="00BD13C8">
        <w:rPr>
          <w:rFonts w:ascii="Arial" w:eastAsia="Arial" w:hAnsi="Arial" w:cs="Arial"/>
          <w:sz w:val="16"/>
          <w:szCs w:val="16"/>
        </w:rPr>
        <w:t xml:space="preserve">. </w:t>
      </w:r>
      <w:ins w:id="3350" w:author="Kaxiong" w:date="2021-06-11T00:35:00Z">
        <w:r w:rsidR="00F22DB4">
          <w:rPr>
            <w:rFonts w:ascii="Arial" w:eastAsia="Arial" w:hAnsi="Arial" w:cs="Arial"/>
            <w:sz w:val="16"/>
            <w:szCs w:val="16"/>
          </w:rPr>
          <w:t xml:space="preserve">Tus </w:t>
        </w:r>
        <w:proofErr w:type="spellStart"/>
        <w:r w:rsidR="00F22DB4">
          <w:rPr>
            <w:rFonts w:ascii="Arial" w:eastAsia="Arial" w:hAnsi="Arial" w:cs="Arial"/>
            <w:sz w:val="16"/>
            <w:szCs w:val="16"/>
          </w:rPr>
          <w:t>neeg</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muaj</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kev</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paub</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yuav</w:t>
        </w:r>
        <w:proofErr w:type="spellEnd"/>
        <w:r w:rsidR="00F22DB4">
          <w:rPr>
            <w:rFonts w:ascii="Arial" w:eastAsia="Arial" w:hAnsi="Arial" w:cs="Arial"/>
            <w:sz w:val="16"/>
            <w:szCs w:val="16"/>
          </w:rPr>
          <w:t xml:space="preserve"> </w:t>
        </w:r>
      </w:ins>
      <w:del w:id="3351" w:author="Kaxiong" w:date="2021-06-11T00:35:00Z">
        <w:r w:rsidR="00F2670D" w:rsidRPr="00BD13C8" w:rsidDel="00F22DB4">
          <w:rPr>
            <w:rFonts w:ascii="Arial" w:eastAsia="Arial" w:hAnsi="Arial" w:cs="Arial"/>
            <w:sz w:val="16"/>
            <w:szCs w:val="16"/>
          </w:rPr>
          <w:delText xml:space="preserve">Dab tsi tuaj yeem </w:delText>
        </w:r>
        <w:r w:rsidRPr="00BD13C8" w:rsidDel="00F22DB4">
          <w:rPr>
            <w:rFonts w:ascii="Arial" w:eastAsia="Arial" w:hAnsi="Arial" w:cs="Arial"/>
            <w:sz w:val="16"/>
            <w:szCs w:val="16"/>
          </w:rPr>
          <w:delText xml:space="preserve">ua </w:delText>
        </w:r>
        <w:r w:rsidR="00F2670D" w:rsidRPr="00BD13C8" w:rsidDel="00F22DB4">
          <w:rPr>
            <w:rFonts w:ascii="Arial" w:eastAsia="Arial" w:hAnsi="Arial" w:cs="Arial"/>
            <w:sz w:val="16"/>
            <w:szCs w:val="16"/>
          </w:rPr>
          <w:delText xml:space="preserve">tus neeg paub tau </w:delText>
        </w:r>
      </w:del>
      <w:proofErr w:type="spellStart"/>
      <w:r w:rsidR="00F2670D" w:rsidRPr="00BD13C8">
        <w:rPr>
          <w:rFonts w:ascii="Arial" w:eastAsia="Arial" w:hAnsi="Arial" w:cs="Arial"/>
          <w:sz w:val="16"/>
          <w:szCs w:val="16"/>
        </w:rPr>
        <w:t>hais</w:t>
      </w:r>
      <w:proofErr w:type="spellEnd"/>
      <w:r w:rsidR="00F2670D" w:rsidRPr="00BD13C8">
        <w:rPr>
          <w:rFonts w:ascii="Arial" w:eastAsia="Arial" w:hAnsi="Arial" w:cs="Arial"/>
          <w:sz w:val="16"/>
          <w:szCs w:val="16"/>
        </w:rPr>
        <w:t xml:space="preserve"> </w:t>
      </w:r>
      <w:ins w:id="3352" w:author="Kaxiong" w:date="2021-06-11T00:35:00Z">
        <w:r w:rsidR="00F22DB4">
          <w:rPr>
            <w:rFonts w:ascii="Arial" w:eastAsia="Arial" w:hAnsi="Arial" w:cs="Arial"/>
            <w:sz w:val="16"/>
            <w:szCs w:val="16"/>
          </w:rPr>
          <w:t xml:space="preserve">dab </w:t>
        </w:r>
        <w:proofErr w:type="spellStart"/>
        <w:r w:rsidR="00F22DB4">
          <w:rPr>
            <w:rFonts w:ascii="Arial" w:eastAsia="Arial" w:hAnsi="Arial" w:cs="Arial"/>
            <w:sz w:val="16"/>
            <w:szCs w:val="16"/>
          </w:rPr>
          <w:t>tsi</w:t>
        </w:r>
        <w:proofErr w:type="spellEnd"/>
        <w:r w:rsidR="00F22DB4">
          <w:rPr>
            <w:rFonts w:ascii="Arial" w:eastAsia="Arial" w:hAnsi="Arial" w:cs="Arial"/>
            <w:sz w:val="16"/>
            <w:szCs w:val="16"/>
          </w:rPr>
          <w:t xml:space="preserve"> </w:t>
        </w:r>
      </w:ins>
      <w:proofErr w:type="spellStart"/>
      <w:r w:rsidR="00F2670D" w:rsidRPr="00BD13C8">
        <w:rPr>
          <w:rFonts w:ascii="Arial" w:eastAsia="Arial" w:hAnsi="Arial" w:cs="Arial"/>
          <w:sz w:val="16"/>
          <w:szCs w:val="16"/>
        </w:rPr>
        <w:t>txog</w:t>
      </w:r>
      <w:proofErr w:type="spellEnd"/>
      <w:r w:rsidR="00F2670D" w:rsidRPr="00BD13C8">
        <w:rPr>
          <w:rFonts w:ascii="Arial" w:eastAsia="Arial" w:hAnsi="Arial" w:cs="Arial"/>
          <w:sz w:val="16"/>
          <w:szCs w:val="16"/>
        </w:rPr>
        <w:t xml:space="preserve"> Alexi </w:t>
      </w:r>
      <w:r w:rsidRPr="00BD13C8">
        <w:rPr>
          <w:rFonts w:ascii="Arial" w:eastAsia="Arial" w:hAnsi="Arial" w:cs="Arial"/>
          <w:sz w:val="16"/>
          <w:szCs w:val="16"/>
        </w:rPr>
        <w:t xml:space="preserve">li </w:t>
      </w:r>
      <w:proofErr w:type="spellStart"/>
      <w:r w:rsidR="00F2670D" w:rsidRPr="00BD13C8">
        <w:rPr>
          <w:rFonts w:ascii="Arial" w:eastAsia="Arial" w:hAnsi="Arial" w:cs="Arial"/>
          <w:sz w:val="16"/>
          <w:szCs w:val="16"/>
        </w:rPr>
        <w:t>xwm</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txheej</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ntsig</w:t>
      </w:r>
      <w:proofErr w:type="spellEnd"/>
      <w:r w:rsidR="00F2670D" w:rsidRPr="00BD13C8">
        <w:rPr>
          <w:rFonts w:ascii="Arial" w:eastAsia="Arial" w:hAnsi="Arial" w:cs="Arial"/>
          <w:sz w:val="16"/>
          <w:szCs w:val="16"/>
        </w:rPr>
        <w:t xml:space="preserve"> </w:t>
      </w:r>
      <w:proofErr w:type="spellStart"/>
      <w:r w:rsidRPr="00BD13C8">
        <w:rPr>
          <w:rFonts w:ascii="Arial" w:eastAsia="Arial" w:hAnsi="Arial" w:cs="Arial"/>
          <w:sz w:val="16"/>
          <w:szCs w:val="16"/>
        </w:rPr>
        <w:t>rau</w:t>
      </w:r>
      <w:proofErr w:type="spellEnd"/>
      <w:r w:rsidR="00F2670D" w:rsidRPr="00BD13C8">
        <w:rPr>
          <w:rFonts w:ascii="Arial" w:eastAsia="Arial" w:hAnsi="Arial" w:cs="Arial"/>
          <w:sz w:val="16"/>
          <w:szCs w:val="16"/>
        </w:rPr>
        <w:t xml:space="preserve"> PSR? </w:t>
      </w:r>
      <w:proofErr w:type="spellStart"/>
      <w:r w:rsidR="00F2670D" w:rsidRPr="00BD13C8">
        <w:rPr>
          <w:rFonts w:ascii="Arial" w:eastAsia="Arial" w:hAnsi="Arial" w:cs="Arial"/>
          <w:sz w:val="16"/>
          <w:szCs w:val="16"/>
        </w:rPr>
        <w:t>Ntawm</w:t>
      </w:r>
      <w:proofErr w:type="spellEnd"/>
      <w:r w:rsidR="00F2670D" w:rsidRPr="00BD13C8">
        <w:rPr>
          <w:rFonts w:ascii="Arial" w:eastAsia="Arial" w:hAnsi="Arial" w:cs="Arial"/>
          <w:sz w:val="16"/>
          <w:szCs w:val="16"/>
        </w:rPr>
        <w:t xml:space="preserve"> no </w:t>
      </w:r>
      <w:proofErr w:type="spellStart"/>
      <w:r w:rsidR="00F2670D" w:rsidRPr="00BD13C8">
        <w:rPr>
          <w:rFonts w:ascii="Arial" w:eastAsia="Arial" w:hAnsi="Arial" w:cs="Arial"/>
          <w:sz w:val="16"/>
          <w:szCs w:val="16"/>
        </w:rPr>
        <w:t>yog</w:t>
      </w:r>
      <w:proofErr w:type="spellEnd"/>
      <w:r w:rsidR="00F2670D" w:rsidRPr="00BD13C8">
        <w:rPr>
          <w:rFonts w:ascii="Arial" w:eastAsia="Arial" w:hAnsi="Arial" w:cs="Arial"/>
          <w:sz w:val="16"/>
          <w:szCs w:val="16"/>
        </w:rPr>
        <w:t xml:space="preserve"> cov </w:t>
      </w:r>
      <w:proofErr w:type="spellStart"/>
      <w:r w:rsidR="00F2670D" w:rsidRPr="00BD13C8">
        <w:rPr>
          <w:rFonts w:ascii="Arial" w:eastAsia="Arial" w:hAnsi="Arial" w:cs="Arial"/>
          <w:sz w:val="16"/>
          <w:szCs w:val="16"/>
        </w:rPr>
        <w:t>lus</w:t>
      </w:r>
      <w:proofErr w:type="spellEnd"/>
      <w:r w:rsidR="00F2670D" w:rsidRPr="00BD13C8">
        <w:rPr>
          <w:rFonts w:ascii="Arial" w:eastAsia="Arial" w:hAnsi="Arial" w:cs="Arial"/>
          <w:sz w:val="16"/>
          <w:szCs w:val="16"/>
        </w:rPr>
        <w:t xml:space="preserve"> </w:t>
      </w:r>
      <w:proofErr w:type="spellStart"/>
      <w:r w:rsidR="00F2670D" w:rsidRPr="00BD13C8">
        <w:rPr>
          <w:rFonts w:ascii="Arial" w:eastAsia="Arial" w:hAnsi="Arial" w:cs="Arial"/>
          <w:sz w:val="16"/>
          <w:szCs w:val="16"/>
        </w:rPr>
        <w:t>teb</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uas</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yuav</w:t>
      </w:r>
      <w:proofErr w:type="spellEnd"/>
      <w:r w:rsidRPr="00BD13C8">
        <w:rPr>
          <w:rFonts w:ascii="Arial" w:eastAsia="Arial" w:hAnsi="Arial" w:cs="Arial"/>
          <w:sz w:val="16"/>
          <w:szCs w:val="16"/>
        </w:rPr>
        <w:t xml:space="preserve"> </w:t>
      </w:r>
      <w:proofErr w:type="spellStart"/>
      <w:r w:rsidRPr="00BD13C8">
        <w:rPr>
          <w:rFonts w:ascii="Arial" w:eastAsia="Arial" w:hAnsi="Arial" w:cs="Arial"/>
          <w:sz w:val="16"/>
          <w:szCs w:val="16"/>
        </w:rPr>
        <w:t>mus</w:t>
      </w:r>
      <w:proofErr w:type="spellEnd"/>
      <w:r w:rsidR="00F2670D" w:rsidRPr="00BD13C8">
        <w:rPr>
          <w:rFonts w:ascii="Arial" w:eastAsia="Arial" w:hAnsi="Arial" w:cs="Arial"/>
          <w:sz w:val="16"/>
          <w:szCs w:val="16"/>
        </w:rPr>
        <w:t xml:space="preserve"> tau:</w:t>
      </w:r>
    </w:p>
    <w:p w14:paraId="6F56235D"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38DC9E55" wp14:editId="0074EE3A">
                <wp:simplePos x="0" y="0"/>
                <wp:positionH relativeFrom="column">
                  <wp:posOffset>154940</wp:posOffset>
                </wp:positionH>
                <wp:positionV relativeFrom="paragraph">
                  <wp:posOffset>344805</wp:posOffset>
                </wp:positionV>
                <wp:extent cx="1828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DAB7A3E" id="Shape 10"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2.2pt,27.15pt" to="156.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" o:allowincell="f" filled="t" strokeweight=".72pt">
                <v:stroke joinstyle="miter"/>
                <o:lock v:ext="edit" shapetype="f"/>
              </v:line>
            </w:pict>
          </mc:Fallback>
        </mc:AlternateContent>
      </w:r>
    </w:p>
    <w:p w14:paraId="5697A7F6" w14:textId="77777777" w:rsidR="00BF3E5F" w:rsidRDefault="00BF3E5F">
      <w:pPr>
        <w:spacing w:line="200" w:lineRule="exact"/>
        <w:rPr>
          <w:sz w:val="20"/>
          <w:szCs w:val="20"/>
        </w:rPr>
      </w:pPr>
    </w:p>
    <w:p w14:paraId="131367E7" w14:textId="77777777" w:rsidR="00BF3E5F" w:rsidRDefault="00BF3E5F">
      <w:pPr>
        <w:spacing w:line="200" w:lineRule="exact"/>
        <w:rPr>
          <w:sz w:val="20"/>
          <w:szCs w:val="20"/>
        </w:rPr>
      </w:pPr>
    </w:p>
    <w:p w14:paraId="6A85D318" w14:textId="77777777" w:rsidR="00BF3E5F" w:rsidRDefault="00BF3E5F">
      <w:pPr>
        <w:spacing w:line="240" w:lineRule="exact"/>
        <w:rPr>
          <w:sz w:val="20"/>
          <w:szCs w:val="20"/>
        </w:rPr>
      </w:pPr>
    </w:p>
    <w:p w14:paraId="2B00392E" w14:textId="4D7CCF47" w:rsidR="00BF3E5F" w:rsidRPr="007C0411" w:rsidRDefault="00BE599F" w:rsidP="007C0411">
      <w:pPr>
        <w:spacing w:line="481" w:lineRule="auto"/>
        <w:ind w:left="240" w:right="240"/>
        <w:jc w:val="both"/>
        <w:rPr>
          <w:sz w:val="16"/>
          <w:szCs w:val="16"/>
        </w:rPr>
      </w:pPr>
      <w:r w:rsidRPr="007C0411">
        <w:rPr>
          <w:rFonts w:ascii="Arial" w:eastAsia="Arial" w:hAnsi="Arial" w:cs="Arial"/>
          <w:sz w:val="16"/>
          <w:szCs w:val="16"/>
          <w:vertAlign w:val="superscript"/>
        </w:rPr>
        <w:t>22</w:t>
      </w:r>
      <w:r w:rsidR="00F2670D" w:rsidRPr="007C0411">
        <w:rPr>
          <w:rFonts w:ascii="Arial" w:eastAsia="Arial" w:hAnsi="Arial" w:cs="Arial"/>
          <w:sz w:val="16"/>
          <w:szCs w:val="16"/>
        </w:rPr>
        <w:t xml:space="preserve">Nco </w:t>
      </w:r>
      <w:proofErr w:type="spellStart"/>
      <w:r w:rsidR="00F2670D" w:rsidRPr="007C0411">
        <w:rPr>
          <w:rFonts w:ascii="Arial" w:eastAsia="Arial" w:hAnsi="Arial" w:cs="Arial"/>
          <w:sz w:val="16"/>
          <w:szCs w:val="16"/>
        </w:rPr>
        <w:t>tseg</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piv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txwv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nyob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hauv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phau</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ntawv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qhia</w:t>
      </w:r>
      <w:proofErr w:type="spellEnd"/>
      <w:r w:rsidR="00F2670D" w:rsidRPr="007C0411">
        <w:rPr>
          <w:rFonts w:ascii="Arial" w:eastAsia="Arial" w:hAnsi="Arial" w:cs="Arial"/>
          <w:sz w:val="16"/>
          <w:szCs w:val="16"/>
        </w:rPr>
        <w:t xml:space="preserve"> no </w:t>
      </w:r>
      <w:proofErr w:type="spellStart"/>
      <w:r w:rsidR="00F2670D" w:rsidRPr="007C0411">
        <w:rPr>
          <w:rFonts w:ascii="Arial" w:eastAsia="Arial" w:hAnsi="Arial" w:cs="Arial"/>
          <w:sz w:val="16"/>
          <w:szCs w:val="16"/>
        </w:rPr>
        <w:t>yog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raws</w:t>
      </w:r>
      <w:proofErr w:type="spellEnd"/>
      <w:r w:rsidR="00F2670D" w:rsidRPr="007C0411">
        <w:rPr>
          <w:rFonts w:ascii="Arial" w:eastAsia="Arial" w:hAnsi="Arial" w:cs="Arial"/>
          <w:sz w:val="16"/>
          <w:szCs w:val="16"/>
        </w:rPr>
        <w:t xml:space="preserve"> li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xam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phaj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neeg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liaj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teb</w:t>
      </w:r>
      <w:proofErr w:type="spellEnd"/>
      <w:r w:rsidR="00F2670D" w:rsidRPr="007C0411">
        <w:rPr>
          <w:rFonts w:ascii="Arial" w:eastAsia="Arial" w:hAnsi="Arial" w:cs="Arial"/>
          <w:sz w:val="16"/>
          <w:szCs w:val="16"/>
        </w:rPr>
        <w:t xml:space="preserve"> los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w:t>
      </w:r>
      <w:proofErr w:type="spellStart"/>
      <w:ins w:id="3353" w:author="Kaxiong" w:date="2021-06-11T00:37:00Z">
        <w:r w:rsidR="00F22DB4">
          <w:rPr>
            <w:rFonts w:ascii="Arial" w:eastAsia="Arial" w:hAnsi="Arial" w:cs="Arial"/>
            <w:sz w:val="16"/>
            <w:szCs w:val="16"/>
          </w:rPr>
          <w:t>Thaj</w:t>
        </w:r>
        <w:proofErr w:type="spellEnd"/>
        <w:r w:rsidR="00F22DB4">
          <w:rPr>
            <w:rFonts w:ascii="Arial" w:eastAsia="Arial" w:hAnsi="Arial" w:cs="Arial"/>
            <w:sz w:val="16"/>
            <w:szCs w:val="16"/>
          </w:rPr>
          <w:t xml:space="preserve"> Chaw </w:t>
        </w:r>
        <w:proofErr w:type="spellStart"/>
        <w:r w:rsidR="00F22DB4">
          <w:rPr>
            <w:rFonts w:ascii="Arial" w:eastAsia="Arial" w:hAnsi="Arial" w:cs="Arial"/>
            <w:sz w:val="16"/>
            <w:szCs w:val="16"/>
          </w:rPr>
          <w:t>Ua</w:t>
        </w:r>
        <w:proofErr w:type="spellEnd"/>
        <w:r w:rsidR="00F22DB4">
          <w:rPr>
            <w:rFonts w:ascii="Arial" w:eastAsia="Arial" w:hAnsi="Arial" w:cs="Arial"/>
            <w:sz w:val="16"/>
            <w:szCs w:val="16"/>
          </w:rPr>
          <w:t xml:space="preserve"> </w:t>
        </w:r>
      </w:ins>
      <w:proofErr w:type="spellStart"/>
      <w:ins w:id="3354" w:author="Kaxiong" w:date="2021-06-11T00:38:00Z">
        <w:r w:rsidR="00F22DB4">
          <w:rPr>
            <w:rFonts w:ascii="Arial" w:eastAsia="Arial" w:hAnsi="Arial" w:cs="Arial"/>
            <w:sz w:val="16"/>
            <w:szCs w:val="16"/>
          </w:rPr>
          <w:t>Liaj</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Ua</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Teb</w:t>
        </w:r>
        <w:proofErr w:type="spellEnd"/>
        <w:r w:rsidR="00F22DB4">
          <w:rPr>
            <w:rFonts w:ascii="Arial" w:eastAsia="Arial" w:hAnsi="Arial" w:cs="Arial"/>
            <w:sz w:val="16"/>
            <w:szCs w:val="16"/>
          </w:rPr>
          <w:t xml:space="preserve"> (Farm Commons) </w:t>
        </w:r>
      </w:ins>
      <w:del w:id="3355" w:author="Kaxiong" w:date="2021-06-11T00:38:00Z">
        <w:r w:rsidR="00F2670D" w:rsidRPr="007C0411" w:rsidDel="00F22DB4">
          <w:rPr>
            <w:rFonts w:ascii="Arial" w:eastAsia="Arial" w:hAnsi="Arial" w:cs="Arial"/>
            <w:sz w:val="16"/>
            <w:szCs w:val="16"/>
          </w:rPr>
          <w:delText xml:space="preserve">Lub Chaw Pab Nyiaj Ua Si </w:delText>
        </w:r>
      </w:del>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ins w:id="3356" w:author="Kaxiong" w:date="2021-06-11T00:38:00Z">
        <w:r w:rsidR="00F22DB4">
          <w:rPr>
            <w:rFonts w:ascii="Arial" w:eastAsia="Arial" w:hAnsi="Arial" w:cs="Arial"/>
            <w:sz w:val="16"/>
            <w:szCs w:val="16"/>
          </w:rPr>
          <w:t>Koos</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Haum</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Tshawb</w:t>
        </w:r>
        <w:proofErr w:type="spellEnd"/>
        <w:r w:rsidR="00F22DB4">
          <w:rPr>
            <w:rFonts w:ascii="Arial" w:eastAsia="Arial" w:hAnsi="Arial" w:cs="Arial"/>
            <w:sz w:val="16"/>
            <w:szCs w:val="16"/>
          </w:rPr>
          <w:t xml:space="preserve"> </w:t>
        </w:r>
        <w:proofErr w:type="spellStart"/>
        <w:r w:rsidR="00F22DB4">
          <w:rPr>
            <w:rFonts w:ascii="Arial" w:eastAsia="Arial" w:hAnsi="Arial" w:cs="Arial"/>
            <w:sz w:val="16"/>
            <w:szCs w:val="16"/>
          </w:rPr>
          <w:t>Fawb</w:t>
        </w:r>
        <w:proofErr w:type="spellEnd"/>
        <w:r w:rsidR="00F22DB4">
          <w:rPr>
            <w:rFonts w:ascii="Arial" w:eastAsia="Arial" w:hAnsi="Arial" w:cs="Arial"/>
            <w:sz w:val="16"/>
            <w:szCs w:val="16"/>
          </w:rPr>
          <w:t xml:space="preserve"> </w:t>
        </w:r>
      </w:ins>
      <w:ins w:id="3357" w:author="Kaxiong" w:date="2021-06-11T00:39:00Z">
        <w:r w:rsidR="00F22DB4">
          <w:rPr>
            <w:rFonts w:ascii="Arial" w:eastAsia="Arial" w:hAnsi="Arial" w:cs="Arial"/>
            <w:sz w:val="16"/>
            <w:szCs w:val="16"/>
          </w:rPr>
          <w:t xml:space="preserve">Savana </w:t>
        </w:r>
      </w:ins>
      <w:del w:id="3358" w:author="Kaxiong" w:date="2021-06-11T00:39:00Z">
        <w:r w:rsidR="00F52BE4" w:rsidDel="00F22DB4">
          <w:rPr>
            <w:rFonts w:ascii="Arial" w:eastAsia="Arial" w:hAnsi="Arial" w:cs="Arial"/>
            <w:sz w:val="16"/>
            <w:szCs w:val="16"/>
          </w:rPr>
          <w:delText xml:space="preserve">Khoos Kas </w:delText>
        </w:r>
      </w:del>
      <w:ins w:id="3359" w:author="Kaxiong" w:date="2021-06-11T00:39:00Z">
        <w:r w:rsidR="00F22DB4">
          <w:rPr>
            <w:rFonts w:ascii="Arial" w:eastAsia="Arial" w:hAnsi="Arial" w:cs="Arial"/>
            <w:sz w:val="16"/>
            <w:szCs w:val="16"/>
          </w:rPr>
          <w:t>(</w:t>
        </w:r>
      </w:ins>
      <w:r w:rsidR="00F2670D" w:rsidRPr="007C0411">
        <w:rPr>
          <w:rFonts w:ascii="Arial" w:eastAsia="Arial" w:hAnsi="Arial" w:cs="Arial"/>
          <w:sz w:val="16"/>
          <w:szCs w:val="16"/>
        </w:rPr>
        <w:t>Savanna</w:t>
      </w:r>
      <w:ins w:id="3360" w:author="Kaxiong" w:date="2021-06-11T00:39:00Z">
        <w:r w:rsidR="00F22DB4">
          <w:rPr>
            <w:rFonts w:ascii="Arial" w:eastAsia="Arial" w:hAnsi="Arial" w:cs="Arial"/>
            <w:sz w:val="16"/>
            <w:szCs w:val="16"/>
          </w:rPr>
          <w:t xml:space="preserve"> Institute)</w:t>
        </w:r>
      </w:ins>
      <w:r w:rsidR="00F2670D" w:rsidRPr="007C0411">
        <w:rPr>
          <w:rFonts w:ascii="Arial" w:eastAsia="Arial" w:hAnsi="Arial" w:cs="Arial"/>
          <w:sz w:val="16"/>
          <w:szCs w:val="16"/>
        </w:rPr>
        <w:t xml:space="preserve">, tab sis cov </w:t>
      </w:r>
      <w:proofErr w:type="spellStart"/>
      <w:r w:rsidR="00F2670D" w:rsidRPr="007C0411">
        <w:rPr>
          <w:rFonts w:ascii="Arial" w:eastAsia="Arial" w:hAnsi="Arial" w:cs="Arial"/>
          <w:sz w:val="16"/>
          <w:szCs w:val="16"/>
        </w:rPr>
        <w:t>npe</w:t>
      </w:r>
      <w:proofErr w:type="spellEnd"/>
      <w:r w:rsidR="00F2670D" w:rsidRPr="007C0411">
        <w:rPr>
          <w:rFonts w:ascii="Arial" w:eastAsia="Arial" w:hAnsi="Arial" w:cs="Arial"/>
          <w:sz w:val="16"/>
          <w:szCs w:val="16"/>
        </w:rPr>
        <w:t xml:space="preserve"> tau </w:t>
      </w:r>
      <w:proofErr w:type="spellStart"/>
      <w:r w:rsidR="00F2670D" w:rsidRPr="007C0411">
        <w:rPr>
          <w:rFonts w:ascii="Arial" w:eastAsia="Arial" w:hAnsi="Arial" w:cs="Arial"/>
          <w:sz w:val="16"/>
          <w:szCs w:val="16"/>
        </w:rPr>
        <w:t>raug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hloov</w:t>
      </w:r>
      <w:proofErr w:type="spellEnd"/>
      <w:r w:rsidR="00F2670D" w:rsidRPr="007C0411">
        <w:rPr>
          <w:rFonts w:ascii="Arial" w:eastAsia="Arial" w:hAnsi="Arial" w:cs="Arial"/>
          <w:sz w:val="16"/>
          <w:szCs w:val="16"/>
        </w:rPr>
        <w:t xml:space="preserve"> los </w:t>
      </w:r>
      <w:proofErr w:type="spellStart"/>
      <w:r w:rsidR="00F2670D" w:rsidRPr="007C0411">
        <w:rPr>
          <w:rFonts w:ascii="Arial" w:eastAsia="Arial" w:hAnsi="Arial" w:cs="Arial"/>
          <w:sz w:val="16"/>
          <w:szCs w:val="16"/>
        </w:rPr>
        <w:t>tiv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thaiv</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neeg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koom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nrog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ceev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ntiag</w:t>
      </w:r>
      <w:proofErr w:type="spellEnd"/>
      <w:r w:rsidR="00F2670D" w:rsidRPr="007C0411">
        <w:rPr>
          <w:rFonts w:ascii="Arial" w:eastAsia="Arial" w:hAnsi="Arial" w:cs="Arial"/>
          <w:sz w:val="16"/>
          <w:szCs w:val="16"/>
        </w:rPr>
        <w:t xml:space="preserve"> tug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qee</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ntsiab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tau </w:t>
      </w:r>
      <w:proofErr w:type="spellStart"/>
      <w:r w:rsidR="00F2670D" w:rsidRPr="007C0411">
        <w:rPr>
          <w:rFonts w:ascii="Arial" w:eastAsia="Arial" w:hAnsi="Arial" w:cs="Arial"/>
          <w:sz w:val="16"/>
          <w:szCs w:val="16"/>
        </w:rPr>
        <w:t>ntxiv</w:t>
      </w:r>
      <w:proofErr w:type="spellEnd"/>
      <w:r w:rsidR="00F2670D" w:rsidRPr="007C0411">
        <w:rPr>
          <w:rFonts w:ascii="Arial" w:eastAsia="Arial" w:hAnsi="Arial" w:cs="Arial"/>
          <w:sz w:val="16"/>
          <w:szCs w:val="16"/>
        </w:rPr>
        <w:t xml:space="preserve"> los</w:t>
      </w:r>
      <w:r w:rsidR="00F52BE4">
        <w:rPr>
          <w:rFonts w:ascii="Arial" w:eastAsia="Arial" w:hAnsi="Arial" w:cs="Arial"/>
          <w:sz w:val="16"/>
          <w:szCs w:val="16"/>
        </w:rPr>
        <w:t xml:space="preserve"> </w:t>
      </w:r>
      <w:r w:rsidR="00F2670D" w:rsidRPr="007C0411">
        <w:rPr>
          <w:rFonts w:ascii="Arial" w:eastAsia="Arial" w:hAnsi="Arial" w:cs="Arial"/>
          <w:sz w:val="16"/>
          <w:szCs w:val="16"/>
        </w:rPr>
        <w:t xml:space="preserve">sis </w:t>
      </w:r>
      <w:proofErr w:type="spellStart"/>
      <w:r w:rsidR="00F2670D" w:rsidRPr="007C0411">
        <w:rPr>
          <w:rFonts w:ascii="Arial" w:eastAsia="Arial" w:hAnsi="Arial" w:cs="Arial"/>
          <w:sz w:val="16"/>
          <w:szCs w:val="16"/>
        </w:rPr>
        <w:t>hloov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pauv</w:t>
      </w:r>
      <w:proofErr w:type="spellEnd"/>
      <w:r w:rsidR="00F2670D" w:rsidRPr="007C0411">
        <w:rPr>
          <w:rFonts w:ascii="Arial" w:eastAsia="Arial" w:hAnsi="Arial" w:cs="Arial"/>
          <w:sz w:val="16"/>
          <w:szCs w:val="16"/>
        </w:rPr>
        <w:t xml:space="preserve"> los </w:t>
      </w:r>
      <w:proofErr w:type="spellStart"/>
      <w:r w:rsidR="00F2670D" w:rsidRPr="007C0411">
        <w:rPr>
          <w:rFonts w:ascii="Arial" w:eastAsia="Arial" w:hAnsi="Arial" w:cs="Arial"/>
          <w:sz w:val="16"/>
          <w:szCs w:val="16"/>
        </w:rPr>
        <w:t>txhawb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sib </w:t>
      </w:r>
      <w:proofErr w:type="spellStart"/>
      <w:r w:rsidR="00F2670D" w:rsidRPr="007C0411">
        <w:rPr>
          <w:rFonts w:ascii="Arial" w:eastAsia="Arial" w:hAnsi="Arial" w:cs="Arial"/>
          <w:sz w:val="16"/>
          <w:szCs w:val="16"/>
        </w:rPr>
        <w:t>tham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nug</w:t>
      </w:r>
      <w:proofErr w:type="spellEnd"/>
      <w:r w:rsidR="00F2670D" w:rsidRPr="007C0411">
        <w:rPr>
          <w:rFonts w:ascii="Arial" w:eastAsia="Arial" w:hAnsi="Arial" w:cs="Arial"/>
          <w:sz w:val="16"/>
          <w:szCs w:val="16"/>
        </w:rPr>
        <w:t xml:space="preserve"> </w:t>
      </w:r>
      <w:r w:rsidR="00F52BE4">
        <w:rPr>
          <w:rFonts w:ascii="Arial" w:eastAsia="Arial" w:hAnsi="Arial" w:cs="Arial"/>
          <w:sz w:val="16"/>
          <w:szCs w:val="16"/>
        </w:rPr>
        <w:t xml:space="preserve">yam </w:t>
      </w:r>
      <w:proofErr w:type="spellStart"/>
      <w:r w:rsidR="00F2670D" w:rsidRPr="007C0411">
        <w:rPr>
          <w:rFonts w:ascii="Arial" w:eastAsia="Arial" w:hAnsi="Arial" w:cs="Arial"/>
          <w:sz w:val="16"/>
          <w:szCs w:val="16"/>
        </w:rPr>
        <w:t>tseem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ceeb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Txawm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hais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tias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qhov</w:t>
      </w:r>
      <w:proofErr w:type="spellEnd"/>
      <w:r w:rsidR="00F2670D" w:rsidRPr="007C0411">
        <w:rPr>
          <w:rFonts w:ascii="Arial" w:eastAsia="Arial" w:hAnsi="Arial" w:cs="Arial"/>
          <w:sz w:val="16"/>
          <w:szCs w:val="16"/>
        </w:rPr>
        <w:t xml:space="preserve"> chaw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liaj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teb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lastRenderedPageBreak/>
        <w:t>tiag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nyob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hauv</w:t>
      </w:r>
      <w:proofErr w:type="spellEnd"/>
      <w:r w:rsidR="00F2670D" w:rsidRPr="007C0411">
        <w:rPr>
          <w:rFonts w:ascii="Arial" w:eastAsia="Arial" w:hAnsi="Arial" w:cs="Arial"/>
          <w:sz w:val="16"/>
          <w:szCs w:val="16"/>
        </w:rPr>
        <w:t xml:space="preserve"> cov</w:t>
      </w:r>
      <w:r w:rsidR="00F52BE4">
        <w:rPr>
          <w:rFonts w:ascii="Arial" w:eastAsia="Arial" w:hAnsi="Arial" w:cs="Arial"/>
          <w:sz w:val="16"/>
          <w:szCs w:val="16"/>
        </w:rPr>
        <w:t xml:space="preserve"> </w:t>
      </w:r>
      <w:proofErr w:type="spellStart"/>
      <w:r w:rsidR="00F52BE4">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piv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txwv</w:t>
      </w:r>
      <w:proofErr w:type="spellEnd"/>
      <w:r w:rsidR="00F2670D" w:rsidRPr="007C0411">
        <w:rPr>
          <w:rFonts w:ascii="Arial" w:eastAsia="Arial" w:hAnsi="Arial" w:cs="Arial"/>
          <w:sz w:val="16"/>
          <w:szCs w:val="16"/>
        </w:rPr>
        <w:t xml:space="preserve"> no </w:t>
      </w:r>
      <w:proofErr w:type="spellStart"/>
      <w:r w:rsidR="00F2670D" w:rsidRPr="007C0411">
        <w:rPr>
          <w:rFonts w:ascii="Arial" w:eastAsia="Arial" w:hAnsi="Arial" w:cs="Arial"/>
          <w:sz w:val="16"/>
          <w:szCs w:val="16"/>
        </w:rPr>
        <w:t>raug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zam</w:t>
      </w:r>
      <w:proofErr w:type="spellEnd"/>
      <w:r w:rsidR="00F2670D" w:rsidRPr="007C0411">
        <w:rPr>
          <w:rFonts w:ascii="Arial" w:eastAsia="Arial" w:hAnsi="Arial" w:cs="Arial"/>
          <w:sz w:val="16"/>
          <w:szCs w:val="16"/>
        </w:rPr>
        <w:t xml:space="preserve"> los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FSMA </w:t>
      </w:r>
      <w:proofErr w:type="spellStart"/>
      <w:r w:rsidR="00F2670D" w:rsidRPr="007C0411">
        <w:rPr>
          <w:rFonts w:ascii="Arial" w:eastAsia="Arial" w:hAnsi="Arial" w:cs="Arial"/>
          <w:sz w:val="16"/>
          <w:szCs w:val="16"/>
        </w:rPr>
        <w:t>qhov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yuav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tsum</w:t>
      </w:r>
      <w:proofErr w:type="spellEnd"/>
      <w:r w:rsidR="00F2670D" w:rsidRPr="007C0411">
        <w:rPr>
          <w:rFonts w:ascii="Arial" w:eastAsia="Arial" w:hAnsi="Arial" w:cs="Arial"/>
          <w:sz w:val="16"/>
          <w:szCs w:val="16"/>
        </w:rPr>
        <w:t xml:space="preserve"> tau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cov </w:t>
      </w:r>
      <w:proofErr w:type="spellStart"/>
      <w:ins w:id="3361" w:author="Kaxiong" w:date="2021-06-11T00:41:00Z">
        <w:r w:rsidR="00630973">
          <w:rPr>
            <w:rFonts w:ascii="Arial" w:eastAsia="Arial" w:hAnsi="Arial" w:cs="Arial"/>
            <w:sz w:val="16"/>
            <w:szCs w:val="16"/>
          </w:rPr>
          <w:t>lus</w:t>
        </w:r>
        <w:proofErr w:type="spellEnd"/>
        <w:r w:rsidR="00630973">
          <w:rPr>
            <w:rFonts w:ascii="Arial" w:eastAsia="Arial" w:hAnsi="Arial" w:cs="Arial"/>
            <w:sz w:val="16"/>
            <w:szCs w:val="16"/>
          </w:rPr>
          <w:t xml:space="preserve"> </w:t>
        </w:r>
      </w:ins>
      <w:proofErr w:type="spellStart"/>
      <w:r w:rsidR="00F2670D" w:rsidRPr="007C0411">
        <w:rPr>
          <w:rFonts w:ascii="Arial" w:eastAsia="Arial" w:hAnsi="Arial" w:cs="Arial"/>
          <w:sz w:val="16"/>
          <w:szCs w:val="16"/>
        </w:rPr>
        <w:t>piv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txwv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yog</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npaj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siab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rau</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thiab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sib </w:t>
      </w:r>
      <w:proofErr w:type="spellStart"/>
      <w:r w:rsidR="00F2670D" w:rsidRPr="007C0411">
        <w:rPr>
          <w:rFonts w:ascii="Arial" w:eastAsia="Arial" w:hAnsi="Arial" w:cs="Arial"/>
          <w:sz w:val="16"/>
          <w:szCs w:val="16"/>
        </w:rPr>
        <w:t>txawv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cov </w:t>
      </w:r>
      <w:del w:id="3362" w:author="Kaxiong" w:date="2021-06-11T00:42:00Z">
        <w:r w:rsidR="00F2670D" w:rsidRPr="007C0411" w:rsidDel="00630973">
          <w:rPr>
            <w:rFonts w:ascii="Arial" w:eastAsia="Arial" w:hAnsi="Arial" w:cs="Arial"/>
            <w:sz w:val="16"/>
            <w:szCs w:val="16"/>
          </w:rPr>
          <w:delText xml:space="preserve">neeg ua </w:delText>
        </w:r>
      </w:del>
      <w:proofErr w:type="spellStart"/>
      <w:r w:rsidR="00F2670D" w:rsidRPr="007C0411">
        <w:rPr>
          <w:rFonts w:ascii="Arial" w:eastAsia="Arial" w:hAnsi="Arial" w:cs="Arial"/>
          <w:sz w:val="16"/>
          <w:szCs w:val="16"/>
        </w:rPr>
        <w:t>liaj</w:t>
      </w:r>
      <w:proofErr w:type="spellEnd"/>
      <w:del w:id="3363" w:author="Kaxiong" w:date="2021-06-11T00:42:00Z">
        <w:r w:rsidR="00F2670D" w:rsidRPr="007C0411" w:rsidDel="00630973">
          <w:rPr>
            <w:rFonts w:ascii="Arial" w:eastAsia="Arial" w:hAnsi="Arial" w:cs="Arial"/>
            <w:sz w:val="16"/>
            <w:szCs w:val="16"/>
          </w:rPr>
          <w:delText xml:space="preserve"> ua</w:delText>
        </w:r>
      </w:del>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teb</w:t>
      </w:r>
      <w:proofErr w:type="spellEnd"/>
      <w:r w:rsidR="00F2670D" w:rsidRPr="007C0411">
        <w:rPr>
          <w:rFonts w:ascii="Arial" w:eastAsia="Arial" w:hAnsi="Arial" w:cs="Arial"/>
          <w:sz w:val="16"/>
          <w:szCs w:val="16"/>
        </w:rPr>
        <w:t xml:space="preserve"> </w:t>
      </w:r>
      <w:proofErr w:type="spellStart"/>
      <w:ins w:id="3364" w:author="Kaxiong" w:date="2021-06-11T00:42:00Z">
        <w:r w:rsidR="00630973">
          <w:rPr>
            <w:rFonts w:ascii="Arial" w:eastAsia="Arial" w:hAnsi="Arial" w:cs="Arial"/>
            <w:sz w:val="16"/>
            <w:szCs w:val="16"/>
          </w:rPr>
          <w:t>txhawm</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rau</w:t>
        </w:r>
      </w:ins>
      <w:proofErr w:type="spellEnd"/>
      <w:del w:id="3365" w:author="Kaxiong" w:date="2021-06-11T00:42:00Z">
        <w:r w:rsidR="00F2670D" w:rsidRPr="007C0411" w:rsidDel="00630973">
          <w:rPr>
            <w:rFonts w:ascii="Arial" w:eastAsia="Arial" w:hAnsi="Arial" w:cs="Arial"/>
            <w:sz w:val="16"/>
            <w:szCs w:val="16"/>
          </w:rPr>
          <w:delText>los</w:delText>
        </w:r>
      </w:del>
      <w:r w:rsidR="00F2670D" w:rsidRPr="007C0411">
        <w:rPr>
          <w:rFonts w:ascii="Arial" w:eastAsia="Arial" w:hAnsi="Arial" w:cs="Arial"/>
          <w:sz w:val="16"/>
          <w:szCs w:val="16"/>
        </w:rPr>
        <w:t xml:space="preserve"> </w:t>
      </w:r>
      <w:proofErr w:type="spellStart"/>
      <w:r w:rsidR="00F52BE4">
        <w:rPr>
          <w:rFonts w:ascii="Arial" w:eastAsia="Arial" w:hAnsi="Arial" w:cs="Arial"/>
          <w:sz w:val="16"/>
          <w:szCs w:val="16"/>
        </w:rPr>
        <w:t>ntsuam</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xyuas</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nug</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kev</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coj</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ua</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hauv</w:t>
      </w:r>
      <w:proofErr w:type="spellEnd"/>
      <w:r w:rsidR="00F2670D" w:rsidRPr="007C0411">
        <w:rPr>
          <w:rFonts w:ascii="Arial" w:eastAsia="Arial" w:hAnsi="Arial" w:cs="Arial"/>
          <w:sz w:val="16"/>
          <w:szCs w:val="16"/>
        </w:rPr>
        <w:t xml:space="preserve"> cov </w:t>
      </w:r>
      <w:proofErr w:type="spellStart"/>
      <w:r w:rsidR="00F2670D" w:rsidRPr="007C0411">
        <w:rPr>
          <w:rFonts w:ascii="Arial" w:eastAsia="Arial" w:hAnsi="Arial" w:cs="Arial"/>
          <w:sz w:val="16"/>
          <w:szCs w:val="16"/>
        </w:rPr>
        <w:t>ntsiab</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lus</w:t>
      </w:r>
      <w:proofErr w:type="spellEnd"/>
      <w:r w:rsidR="00F2670D" w:rsidRPr="007C0411">
        <w:rPr>
          <w:rFonts w:ascii="Arial" w:eastAsia="Arial" w:hAnsi="Arial" w:cs="Arial"/>
          <w:sz w:val="16"/>
          <w:szCs w:val="16"/>
        </w:rPr>
        <w:t xml:space="preserve"> </w:t>
      </w:r>
      <w:proofErr w:type="spellStart"/>
      <w:r w:rsidR="00F2670D" w:rsidRPr="007C0411">
        <w:rPr>
          <w:rFonts w:ascii="Arial" w:eastAsia="Arial" w:hAnsi="Arial" w:cs="Arial"/>
          <w:sz w:val="16"/>
          <w:szCs w:val="16"/>
        </w:rPr>
        <w:t>ntawm</w:t>
      </w:r>
      <w:proofErr w:type="spellEnd"/>
      <w:r w:rsidR="00F2670D" w:rsidRPr="007C0411">
        <w:rPr>
          <w:rFonts w:ascii="Arial" w:eastAsia="Arial" w:hAnsi="Arial" w:cs="Arial"/>
          <w:sz w:val="16"/>
          <w:szCs w:val="16"/>
        </w:rPr>
        <w:t xml:space="preserve"> FSMA.</w:t>
      </w:r>
    </w:p>
    <w:p w14:paraId="429E5E0C" w14:textId="77777777" w:rsidR="00BF3E5F" w:rsidRDefault="00BF3E5F">
      <w:pPr>
        <w:sectPr w:rsidR="00BF3E5F">
          <w:pgSz w:w="12240" w:h="15840"/>
          <w:pgMar w:top="1440" w:right="1440" w:bottom="206" w:left="1200" w:header="0" w:footer="0" w:gutter="0"/>
          <w:cols w:space="720" w:equalWidth="0">
            <w:col w:w="9600"/>
          </w:cols>
        </w:sectPr>
      </w:pPr>
    </w:p>
    <w:p w14:paraId="508ABF03" w14:textId="77777777" w:rsidR="00BF3E5F" w:rsidRDefault="00BF3E5F">
      <w:pPr>
        <w:spacing w:line="200" w:lineRule="exact"/>
        <w:rPr>
          <w:sz w:val="20"/>
          <w:szCs w:val="20"/>
        </w:rPr>
      </w:pPr>
    </w:p>
    <w:p w14:paraId="1434BB2A" w14:textId="77777777" w:rsidR="00BF3E5F" w:rsidRDefault="00BF3E5F">
      <w:pPr>
        <w:spacing w:line="289" w:lineRule="exact"/>
        <w:rPr>
          <w:sz w:val="20"/>
          <w:szCs w:val="20"/>
        </w:rPr>
      </w:pPr>
    </w:p>
    <w:p w14:paraId="45FCECFC" w14:textId="711F80DB" w:rsidR="00BF3E5F" w:rsidDel="00DB35BE" w:rsidRDefault="00F2670D">
      <w:pPr>
        <w:tabs>
          <w:tab w:val="left" w:pos="3240"/>
        </w:tabs>
        <w:rPr>
          <w:del w:id="3366" w:author="Kaxiong" w:date="2021-06-11T02:35:00Z"/>
          <w:sz w:val="20"/>
          <w:szCs w:val="20"/>
        </w:rPr>
      </w:pPr>
      <w:r w:rsidRPr="00277C97">
        <w:rPr>
          <w:rFonts w:ascii="Arial" w:eastAsia="Arial" w:hAnsi="Arial" w:cs="Arial"/>
          <w:sz w:val="16"/>
          <w:szCs w:val="16"/>
        </w:rPr>
        <w:t xml:space="preserve">18 </w:t>
      </w:r>
      <w:r w:rsidR="00277C97">
        <w:rPr>
          <w:sz w:val="20"/>
          <w:szCs w:val="20"/>
        </w:rPr>
        <w:t xml:space="preserve"> </w:t>
      </w:r>
      <w:r w:rsidR="00277C97" w:rsidRPr="00277C97">
        <w:rPr>
          <w:rFonts w:ascii="Arial" w:eastAsia="Arial" w:hAnsi="Arial" w:cs="Arial"/>
          <w:sz w:val="14"/>
          <w:szCs w:val="14"/>
        </w:rPr>
        <w:t xml:space="preserve">            </w:t>
      </w:r>
      <w:ins w:id="3367" w:author="Kaxiong" w:date="2021-06-11T02:35:00Z">
        <w:r w:rsidR="00DB35BE">
          <w:rPr>
            <w:rFonts w:ascii="Arial" w:eastAsia="Arial" w:hAnsi="Arial" w:cs="Arial"/>
            <w:sz w:val="14"/>
            <w:szCs w:val="14"/>
          </w:rPr>
          <w:t xml:space="preserve">Kev </w:t>
        </w:r>
        <w:proofErr w:type="spellStart"/>
        <w:r w:rsidR="00DB35BE" w:rsidRPr="00225F1A">
          <w:rPr>
            <w:rFonts w:ascii="Arial" w:eastAsia="Arial" w:hAnsi="Arial" w:cs="Arial"/>
            <w:sz w:val="14"/>
            <w:szCs w:val="14"/>
          </w:rPr>
          <w:t>Txo</w:t>
        </w:r>
        <w:proofErr w:type="spellEnd"/>
        <w:r w:rsidR="00DB35BE" w:rsidRPr="00225F1A">
          <w:rPr>
            <w:rFonts w:ascii="Arial" w:eastAsia="Arial" w:hAnsi="Arial" w:cs="Arial"/>
            <w:sz w:val="14"/>
            <w:szCs w:val="14"/>
          </w:rPr>
          <w:t xml:space="preserve"> </w:t>
        </w:r>
        <w:r w:rsidR="00DB35BE">
          <w:rPr>
            <w:rFonts w:ascii="Arial" w:eastAsia="Arial" w:hAnsi="Arial" w:cs="Arial"/>
            <w:sz w:val="14"/>
            <w:szCs w:val="14"/>
          </w:rPr>
          <w:t xml:space="preserve">Kev </w:t>
        </w:r>
        <w:proofErr w:type="spellStart"/>
        <w:r w:rsidR="00DB35BE">
          <w:rPr>
            <w:rFonts w:ascii="Arial" w:eastAsia="Arial" w:hAnsi="Arial" w:cs="Arial"/>
            <w:sz w:val="14"/>
            <w:szCs w:val="14"/>
          </w:rPr>
          <w:t>Ris</w:t>
        </w:r>
        <w:proofErr w:type="spellEnd"/>
        <w:r w:rsidR="00DB35BE">
          <w:rPr>
            <w:rFonts w:ascii="Arial" w:eastAsia="Arial" w:hAnsi="Arial" w:cs="Arial"/>
            <w:sz w:val="14"/>
            <w:szCs w:val="14"/>
          </w:rPr>
          <w:t xml:space="preserve"> </w:t>
        </w:r>
        <w:r w:rsidR="00DB35BE" w:rsidRPr="00225F1A">
          <w:rPr>
            <w:rFonts w:ascii="Arial" w:eastAsia="Arial" w:hAnsi="Arial" w:cs="Arial"/>
            <w:sz w:val="14"/>
            <w:szCs w:val="14"/>
          </w:rPr>
          <w:t xml:space="preserve">Cov Kev </w:t>
        </w:r>
        <w:proofErr w:type="spellStart"/>
        <w:r w:rsidR="00DB35BE" w:rsidRPr="00225F1A">
          <w:rPr>
            <w:rFonts w:ascii="Arial" w:eastAsia="Arial" w:hAnsi="Arial" w:cs="Arial"/>
            <w:sz w:val="14"/>
            <w:szCs w:val="14"/>
          </w:rPr>
          <w:t>Phom</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Sij</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Ntawm</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Zaub</w:t>
        </w:r>
        <w:proofErr w:type="spellEnd"/>
        <w:r w:rsidR="00DB35BE" w:rsidRPr="00225F1A">
          <w:rPr>
            <w:rFonts w:ascii="Arial" w:eastAsia="Arial" w:hAnsi="Arial" w:cs="Arial"/>
            <w:sz w:val="14"/>
            <w:szCs w:val="14"/>
          </w:rPr>
          <w:t xml:space="preserve"> Mov </w:t>
        </w:r>
        <w:proofErr w:type="spellStart"/>
        <w:r w:rsidR="00DB35BE">
          <w:rPr>
            <w:rFonts w:ascii="Arial" w:eastAsia="Arial" w:hAnsi="Arial" w:cs="Arial"/>
            <w:sz w:val="14"/>
            <w:szCs w:val="14"/>
          </w:rPr>
          <w:t>Uas</w:t>
        </w:r>
        <w:proofErr w:type="spellEnd"/>
        <w:r w:rsidR="00DB35BE">
          <w:rPr>
            <w:rFonts w:ascii="Arial" w:eastAsia="Arial" w:hAnsi="Arial" w:cs="Arial"/>
            <w:sz w:val="14"/>
            <w:szCs w:val="14"/>
          </w:rPr>
          <w:t xml:space="preserve"> </w:t>
        </w:r>
        <w:proofErr w:type="spellStart"/>
        <w:r w:rsidR="00DB35BE">
          <w:rPr>
            <w:rFonts w:ascii="Arial" w:eastAsia="Arial" w:hAnsi="Arial" w:cs="Arial"/>
            <w:sz w:val="14"/>
            <w:szCs w:val="14"/>
          </w:rPr>
          <w:t>Nyab</w:t>
        </w:r>
        <w:proofErr w:type="spellEnd"/>
        <w:r w:rsidR="00DB35BE">
          <w:rPr>
            <w:rFonts w:ascii="Arial" w:eastAsia="Arial" w:hAnsi="Arial" w:cs="Arial"/>
            <w:sz w:val="14"/>
            <w:szCs w:val="14"/>
          </w:rPr>
          <w:t xml:space="preserve"> </w:t>
        </w:r>
        <w:proofErr w:type="spellStart"/>
        <w:r w:rsidR="00DB35BE">
          <w:rPr>
            <w:rFonts w:ascii="Arial" w:eastAsia="Arial" w:hAnsi="Arial" w:cs="Arial"/>
            <w:sz w:val="14"/>
            <w:szCs w:val="14"/>
          </w:rPr>
          <w:t>Xeeb</w:t>
        </w:r>
        <w:proofErr w:type="spellEnd"/>
        <w:r w:rsidR="00DB35BE">
          <w:rPr>
            <w:rFonts w:ascii="Arial" w:eastAsia="Arial" w:hAnsi="Arial" w:cs="Arial"/>
            <w:sz w:val="14"/>
            <w:szCs w:val="14"/>
          </w:rPr>
          <w:t xml:space="preserve"> </w:t>
        </w:r>
        <w:proofErr w:type="spellStart"/>
        <w:r w:rsidR="00DB35BE" w:rsidRPr="00225F1A">
          <w:rPr>
            <w:rFonts w:ascii="Arial" w:eastAsia="Arial" w:hAnsi="Arial" w:cs="Arial"/>
            <w:sz w:val="14"/>
            <w:szCs w:val="14"/>
          </w:rPr>
          <w:t>Thaum</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Muaj</w:t>
        </w:r>
        <w:proofErr w:type="spellEnd"/>
        <w:r w:rsidR="00DB35BE" w:rsidRPr="00225F1A">
          <w:rPr>
            <w:rFonts w:ascii="Arial" w:eastAsia="Arial" w:hAnsi="Arial" w:cs="Arial"/>
            <w:sz w:val="14"/>
            <w:szCs w:val="14"/>
          </w:rPr>
          <w:t xml:space="preserve"> Kev </w:t>
        </w:r>
        <w:r w:rsidR="00DB35BE">
          <w:rPr>
            <w:rFonts w:ascii="Arial" w:eastAsia="Arial" w:hAnsi="Arial" w:cs="Arial"/>
            <w:sz w:val="14"/>
            <w:szCs w:val="14"/>
          </w:rPr>
          <w:t xml:space="preserve">Sib </w:t>
        </w:r>
        <w:proofErr w:type="spellStart"/>
        <w:r w:rsidR="00DB35BE">
          <w:rPr>
            <w:rFonts w:ascii="Arial" w:eastAsia="Arial" w:hAnsi="Arial" w:cs="Arial"/>
            <w:sz w:val="14"/>
            <w:szCs w:val="14"/>
          </w:rPr>
          <w:t>Koom</w:t>
        </w:r>
        <w:proofErr w:type="spellEnd"/>
        <w:r w:rsidR="00DB35BE">
          <w:rPr>
            <w:rFonts w:ascii="Arial" w:eastAsia="Arial" w:hAnsi="Arial" w:cs="Arial"/>
            <w:sz w:val="14"/>
            <w:szCs w:val="14"/>
          </w:rPr>
          <w:t xml:space="preserve"> </w:t>
        </w:r>
        <w:proofErr w:type="spellStart"/>
        <w:r w:rsidR="00DB35BE">
          <w:rPr>
            <w:rFonts w:ascii="Arial" w:eastAsia="Arial" w:hAnsi="Arial" w:cs="Arial"/>
            <w:sz w:val="14"/>
            <w:szCs w:val="14"/>
          </w:rPr>
          <w:t>Ua</w:t>
        </w:r>
        <w:proofErr w:type="spellEnd"/>
        <w:r w:rsidR="00DB35BE">
          <w:rPr>
            <w:rFonts w:ascii="Arial" w:eastAsia="Arial" w:hAnsi="Arial" w:cs="Arial"/>
            <w:sz w:val="14"/>
            <w:szCs w:val="14"/>
          </w:rPr>
          <w:t xml:space="preserve"> </w:t>
        </w:r>
        <w:proofErr w:type="spellStart"/>
        <w:r w:rsidR="00DB35BE">
          <w:rPr>
            <w:rFonts w:ascii="Arial" w:eastAsia="Arial" w:hAnsi="Arial" w:cs="Arial"/>
            <w:sz w:val="14"/>
            <w:szCs w:val="14"/>
          </w:rPr>
          <w:t>ke</w:t>
        </w:r>
        <w:proofErr w:type="spellEnd"/>
        <w:r w:rsidR="00DB35BE">
          <w:rPr>
            <w:rFonts w:ascii="Arial" w:eastAsia="Arial" w:hAnsi="Arial" w:cs="Arial"/>
            <w:sz w:val="14"/>
            <w:szCs w:val="14"/>
          </w:rPr>
          <w:t xml:space="preserve"> </w:t>
        </w:r>
        <w:proofErr w:type="spellStart"/>
        <w:r w:rsidR="00DB35BE">
          <w:rPr>
            <w:rFonts w:ascii="Arial" w:eastAsia="Arial" w:hAnsi="Arial" w:cs="Arial"/>
            <w:sz w:val="14"/>
            <w:szCs w:val="14"/>
          </w:rPr>
          <w:t>Ntawm</w:t>
        </w:r>
        <w:proofErr w:type="spellEnd"/>
        <w:r w:rsidR="00DB35BE">
          <w:rPr>
            <w:rFonts w:ascii="Arial" w:eastAsia="Arial" w:hAnsi="Arial" w:cs="Arial"/>
            <w:sz w:val="14"/>
            <w:szCs w:val="14"/>
          </w:rPr>
          <w:t xml:space="preserve"> Cov</w:t>
        </w:r>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Qoob</w:t>
        </w:r>
        <w:proofErr w:type="spellEnd"/>
        <w:r w:rsidR="00DB35BE" w:rsidRPr="00225F1A">
          <w:rPr>
            <w:rFonts w:ascii="Arial" w:eastAsia="Arial" w:hAnsi="Arial" w:cs="Arial"/>
            <w:sz w:val="14"/>
            <w:szCs w:val="14"/>
          </w:rPr>
          <w:t xml:space="preserve"> Loo </w:t>
        </w:r>
        <w:proofErr w:type="spellStart"/>
        <w:r w:rsidR="00DB35BE" w:rsidRPr="00225F1A">
          <w:rPr>
            <w:rFonts w:ascii="Arial" w:eastAsia="Arial" w:hAnsi="Arial" w:cs="Arial"/>
            <w:sz w:val="14"/>
            <w:szCs w:val="14"/>
          </w:rPr>
          <w:t>thiab</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Tsiaj</w:t>
        </w:r>
        <w:proofErr w:type="spellEnd"/>
        <w:r w:rsidR="00DB35BE" w:rsidRPr="00225F1A">
          <w:rPr>
            <w:rFonts w:ascii="Arial" w:eastAsia="Arial" w:hAnsi="Arial" w:cs="Arial"/>
            <w:sz w:val="14"/>
            <w:szCs w:val="14"/>
          </w:rPr>
          <w:t xml:space="preserve"> </w:t>
        </w:r>
        <w:proofErr w:type="spellStart"/>
        <w:r w:rsidR="00DB35BE" w:rsidRPr="00225F1A">
          <w:rPr>
            <w:rFonts w:ascii="Arial" w:eastAsia="Arial" w:hAnsi="Arial" w:cs="Arial"/>
            <w:sz w:val="14"/>
            <w:szCs w:val="14"/>
          </w:rPr>
          <w:t>Txhu</w:t>
        </w:r>
        <w:proofErr w:type="spellEnd"/>
        <w:r w:rsidR="00DB35BE" w:rsidRPr="00225F1A" w:rsidDel="00630973">
          <w:rPr>
            <w:rFonts w:ascii="Arial" w:eastAsia="Arial" w:hAnsi="Arial" w:cs="Arial"/>
            <w:sz w:val="14"/>
            <w:szCs w:val="14"/>
          </w:rPr>
          <w:t xml:space="preserve"> </w:t>
        </w:r>
      </w:ins>
      <w:del w:id="3368" w:author="Kaxiong" w:date="2021-06-11T00:43:00Z">
        <w:r w:rsidR="00277C97" w:rsidRPr="00225F1A" w:rsidDel="00630973">
          <w:rPr>
            <w:rFonts w:ascii="Arial" w:eastAsia="Arial" w:hAnsi="Arial" w:cs="Arial"/>
            <w:sz w:val="14"/>
            <w:szCs w:val="14"/>
          </w:rPr>
          <w:delText>Txo Cov Kev Phom Sij Kom Nyab Xeeb Ntawm Zaub Mov uas Muaj Teeb Meem Thaum Muaj Kev Ua Qoob Loo Sib Xyaws thiab Tsiaj Txhu</w:delText>
        </w:r>
      </w:del>
    </w:p>
    <w:p w14:paraId="131C5844" w14:textId="77777777" w:rsidR="00BF3E5F" w:rsidRDefault="00BF3E5F">
      <w:pPr>
        <w:sectPr w:rsidR="00BF3E5F">
          <w:type w:val="continuous"/>
          <w:pgSz w:w="12240" w:h="15840"/>
          <w:pgMar w:top="1440" w:right="1440" w:bottom="206" w:left="1200" w:header="0" w:footer="0" w:gutter="0"/>
          <w:cols w:space="720" w:equalWidth="0">
            <w:col w:w="9600"/>
          </w:cols>
        </w:sectPr>
      </w:pPr>
    </w:p>
    <w:p w14:paraId="4172DE94" w14:textId="77777777" w:rsidR="00BF3E5F" w:rsidRDefault="00BF3E5F">
      <w:pPr>
        <w:spacing w:line="54" w:lineRule="exact"/>
        <w:rPr>
          <w:sz w:val="20"/>
          <w:szCs w:val="20"/>
        </w:rPr>
      </w:pPr>
      <w:bookmarkStart w:id="3369" w:name="page20"/>
      <w:bookmarkEnd w:id="3369"/>
    </w:p>
    <w:p w14:paraId="6ED19E3E" w14:textId="63DA0129" w:rsidR="00BF3E5F" w:rsidRPr="00562ADF" w:rsidRDefault="00F2670D" w:rsidP="00F777CB">
      <w:pPr>
        <w:spacing w:line="363" w:lineRule="auto"/>
        <w:ind w:right="100"/>
        <w:jc w:val="both"/>
        <w:rPr>
          <w:sz w:val="16"/>
          <w:szCs w:val="16"/>
        </w:rPr>
      </w:pPr>
      <w:r w:rsidRPr="00562ADF">
        <w:rPr>
          <w:rFonts w:ascii="Arial" w:eastAsia="Arial" w:hAnsi="Arial" w:cs="Arial"/>
          <w:sz w:val="16"/>
          <w:szCs w:val="16"/>
        </w:rPr>
        <w:t>“</w:t>
      </w:r>
      <w:proofErr w:type="spellStart"/>
      <w:r w:rsidRPr="00562ADF">
        <w:rPr>
          <w:rFonts w:ascii="Arial" w:eastAsia="Arial" w:hAnsi="Arial" w:cs="Arial"/>
          <w:sz w:val="16"/>
          <w:szCs w:val="16"/>
        </w:rPr>
        <w:t>Txawm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Alexi </w:t>
      </w:r>
      <w:proofErr w:type="spellStart"/>
      <w:r w:rsidRPr="00562ADF">
        <w:rPr>
          <w:rFonts w:ascii="Arial" w:eastAsia="Arial" w:hAnsi="Arial" w:cs="Arial"/>
          <w:sz w:val="16"/>
          <w:szCs w:val="16"/>
        </w:rPr>
        <w:t>hais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yaj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nyob</w:t>
      </w:r>
      <w:proofErr w:type="spellEnd"/>
      <w:r w:rsidRPr="00562ADF">
        <w:rPr>
          <w:rFonts w:ascii="Arial" w:eastAsia="Arial" w:hAnsi="Arial" w:cs="Arial"/>
          <w:sz w:val="16"/>
          <w:szCs w:val="16"/>
        </w:rPr>
        <w:t xml:space="preserve"> sab </w:t>
      </w:r>
      <w:proofErr w:type="spellStart"/>
      <w:r w:rsidRPr="00562ADF">
        <w:rPr>
          <w:rFonts w:ascii="Arial" w:eastAsia="Arial" w:hAnsi="Arial" w:cs="Arial"/>
          <w:sz w:val="16"/>
          <w:szCs w:val="16"/>
        </w:rPr>
        <w:t>nraum</w:t>
      </w:r>
      <w:proofErr w:type="spellEnd"/>
      <w:r w:rsidRPr="00562ADF">
        <w:rPr>
          <w:rFonts w:ascii="Arial" w:eastAsia="Arial" w:hAnsi="Arial" w:cs="Arial"/>
          <w:sz w:val="16"/>
          <w:szCs w:val="16"/>
        </w:rPr>
        <w:t xml:space="preserve"> cov chaw </w:t>
      </w:r>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khoom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cov </w:t>
      </w:r>
      <w:proofErr w:type="spellStart"/>
      <w:ins w:id="3370" w:author="Kaxiong" w:date="2021-06-11T00:44:00Z">
        <w:r w:rsidR="00630973">
          <w:rPr>
            <w:rFonts w:ascii="Arial" w:eastAsia="Arial" w:hAnsi="Arial" w:cs="Arial"/>
            <w:sz w:val="16"/>
            <w:szCs w:val="16"/>
          </w:rPr>
          <w:t>quab</w:t>
        </w:r>
        <w:proofErr w:type="spellEnd"/>
        <w:r w:rsidR="00630973">
          <w:rPr>
            <w:rFonts w:ascii="Arial" w:eastAsia="Arial" w:hAnsi="Arial" w:cs="Arial"/>
            <w:sz w:val="16"/>
            <w:szCs w:val="16"/>
          </w:rPr>
          <w:t xml:space="preserve"> </w:t>
        </w:r>
      </w:ins>
      <w:proofErr w:type="spellStart"/>
      <w:r w:rsidRPr="00562ADF">
        <w:rPr>
          <w:rFonts w:ascii="Arial" w:eastAsia="Arial" w:hAnsi="Arial" w:cs="Arial"/>
          <w:sz w:val="16"/>
          <w:szCs w:val="16"/>
        </w:rPr>
        <w:t>npua</w:t>
      </w:r>
      <w:proofErr w:type="spellEnd"/>
      <w:r w:rsidRPr="00562ADF">
        <w:rPr>
          <w:rFonts w:ascii="Arial" w:eastAsia="Arial" w:hAnsi="Arial" w:cs="Arial"/>
          <w:sz w:val="16"/>
          <w:szCs w:val="16"/>
        </w:rPr>
        <w:t xml:space="preserve"> / </w:t>
      </w:r>
      <w:r w:rsidR="00583665" w:rsidRPr="00562ADF">
        <w:rPr>
          <w:rFonts w:ascii="Arial" w:eastAsia="Arial" w:hAnsi="Arial" w:cs="Arial"/>
          <w:sz w:val="16"/>
          <w:szCs w:val="16"/>
        </w:rPr>
        <w:t xml:space="preserve">pub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tom </w:t>
      </w:r>
      <w:proofErr w:type="spellStart"/>
      <w:r w:rsidRPr="00562ADF">
        <w:rPr>
          <w:rFonts w:ascii="Arial" w:eastAsia="Arial" w:hAnsi="Arial" w:cs="Arial"/>
          <w:sz w:val="16"/>
          <w:szCs w:val="16"/>
        </w:rPr>
        <w:t>qab</w:t>
      </w:r>
      <w:proofErr w:type="spellEnd"/>
      <w:r w:rsidRPr="00562ADF">
        <w:rPr>
          <w:rFonts w:ascii="Arial" w:eastAsia="Arial" w:hAnsi="Arial" w:cs="Arial"/>
          <w:sz w:val="16"/>
          <w:szCs w:val="16"/>
        </w:rPr>
        <w:t xml:space="preserve"> </w:t>
      </w:r>
      <w:ins w:id="3371" w:author="Kaxiong" w:date="2021-06-11T00:46:00Z">
        <w:r w:rsidR="00630973">
          <w:rPr>
            <w:rFonts w:ascii="Arial" w:eastAsia="Arial" w:hAnsi="Arial" w:cs="Arial"/>
            <w:sz w:val="16"/>
            <w:szCs w:val="16"/>
          </w:rPr>
          <w:t>de</w:t>
        </w:r>
      </w:ins>
      <w:del w:id="3372" w:author="Kaxiong" w:date="2021-06-11T00:46:00Z">
        <w:r w:rsidRPr="00562ADF" w:rsidDel="00630973">
          <w:rPr>
            <w:rFonts w:ascii="Arial" w:eastAsia="Arial" w:hAnsi="Arial" w:cs="Arial"/>
            <w:sz w:val="16"/>
            <w:szCs w:val="16"/>
          </w:rPr>
          <w:delText>sau</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peb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ins w:id="3373" w:author="Kaxiong" w:date="2021-06-11T00:45:00Z">
        <w:r w:rsidR="00630973">
          <w:rPr>
            <w:rFonts w:ascii="Arial" w:eastAsia="Arial" w:hAnsi="Arial" w:cs="Arial"/>
            <w:sz w:val="16"/>
            <w:szCs w:val="16"/>
          </w:rPr>
          <w:t>qhov</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tshwm</w:t>
        </w:r>
        <w:proofErr w:type="spellEnd"/>
        <w:r w:rsidR="00630973">
          <w:rPr>
            <w:rFonts w:ascii="Arial" w:eastAsia="Arial" w:hAnsi="Arial" w:cs="Arial"/>
            <w:sz w:val="16"/>
            <w:szCs w:val="16"/>
          </w:rPr>
          <w:t xml:space="preserve"> sim tau </w:t>
        </w:r>
        <w:proofErr w:type="spellStart"/>
        <w:r w:rsidR="00630973">
          <w:rPr>
            <w:rFonts w:ascii="Arial" w:eastAsia="Arial" w:hAnsi="Arial" w:cs="Arial"/>
            <w:sz w:val="16"/>
            <w:szCs w:val="16"/>
          </w:rPr>
          <w:t>ntawm</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kev</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kis</w:t>
        </w:r>
        <w:proofErr w:type="spellEnd"/>
        <w:r w:rsidR="00630973">
          <w:rPr>
            <w:rFonts w:ascii="Arial" w:eastAsia="Arial" w:hAnsi="Arial" w:cs="Arial"/>
            <w:sz w:val="16"/>
            <w:szCs w:val="16"/>
          </w:rPr>
          <w:t xml:space="preserve"> </w:t>
        </w:r>
        <w:proofErr w:type="spellStart"/>
        <w:r w:rsidR="00630973">
          <w:rPr>
            <w:rFonts w:ascii="Arial" w:eastAsia="Arial" w:hAnsi="Arial" w:cs="Arial"/>
            <w:sz w:val="16"/>
            <w:szCs w:val="16"/>
          </w:rPr>
          <w:t>kab</w:t>
        </w:r>
        <w:proofErr w:type="spellEnd"/>
        <w:r w:rsidR="00630973">
          <w:rPr>
            <w:rFonts w:ascii="Arial" w:eastAsia="Arial" w:hAnsi="Arial" w:cs="Arial"/>
            <w:sz w:val="16"/>
            <w:szCs w:val="16"/>
          </w:rPr>
          <w:t xml:space="preserve"> mob</w:t>
        </w:r>
      </w:ins>
      <w:del w:id="3374" w:author="Kaxiong" w:date="2021-06-11T00:45:00Z">
        <w:r w:rsidRPr="00562ADF" w:rsidDel="00630973">
          <w:rPr>
            <w:rFonts w:ascii="Arial" w:eastAsia="Arial" w:hAnsi="Arial" w:cs="Arial"/>
            <w:sz w:val="16"/>
            <w:szCs w:val="16"/>
          </w:rPr>
          <w:delText>muaj peev xwm kis tau</w:delText>
        </w:r>
      </w:del>
      <w:r w:rsidRPr="00562ADF">
        <w:rPr>
          <w:rFonts w:ascii="Arial" w:eastAsia="Arial" w:hAnsi="Arial" w:cs="Arial"/>
          <w:sz w:val="16"/>
          <w:szCs w:val="16"/>
        </w:rPr>
        <w:t xml:space="preserve">. Alexi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ob</w:t>
      </w:r>
      <w:proofErr w:type="spellEnd"/>
      <w:r w:rsidRPr="00562ADF">
        <w:rPr>
          <w:rFonts w:ascii="Arial" w:eastAsia="Arial" w:hAnsi="Arial" w:cs="Arial"/>
          <w:sz w:val="16"/>
          <w:szCs w:val="16"/>
        </w:rPr>
        <w:t xml:space="preserve"> </w:t>
      </w:r>
      <w:ins w:id="3375" w:author="Kaxiong" w:date="2021-06-11T00:55:00Z">
        <w:r w:rsidR="00610084">
          <w:rPr>
            <w:rFonts w:ascii="Arial" w:eastAsia="Arial" w:hAnsi="Arial" w:cs="Arial"/>
            <w:sz w:val="16"/>
            <w:szCs w:val="16"/>
          </w:rPr>
          <w:t xml:space="preserve">yam </w:t>
        </w:r>
        <w:proofErr w:type="spellStart"/>
        <w:r w:rsidR="00610084">
          <w:rPr>
            <w:rFonts w:ascii="Arial" w:eastAsia="Arial" w:hAnsi="Arial" w:cs="Arial"/>
            <w:sz w:val="16"/>
            <w:szCs w:val="16"/>
          </w:rPr>
          <w:t>txiv</w:t>
        </w:r>
        <w:proofErr w:type="spellEnd"/>
        <w:r w:rsidR="00610084">
          <w:rPr>
            <w:rFonts w:ascii="Arial" w:eastAsia="Arial" w:hAnsi="Arial" w:cs="Arial"/>
            <w:sz w:val="16"/>
            <w:szCs w:val="16"/>
          </w:rPr>
          <w:t xml:space="preserve"> es pom </w:t>
        </w:r>
      </w:ins>
      <w:del w:id="3376" w:author="Kaxiong" w:date="2021-06-11T00:55:00Z">
        <w:r w:rsidR="00583665" w:rsidRPr="00562ADF" w:rsidDel="00610084">
          <w:rPr>
            <w:rFonts w:ascii="Arial" w:eastAsia="Arial" w:hAnsi="Arial" w:cs="Arial"/>
            <w:sz w:val="16"/>
            <w:szCs w:val="16"/>
          </w:rPr>
          <w:delText>thaj av txiv ntoo</w:delText>
        </w:r>
        <w:r w:rsidRPr="00562ADF" w:rsidDel="00610084">
          <w:rPr>
            <w:rFonts w:ascii="Arial" w:eastAsia="Arial" w:hAnsi="Arial" w:cs="Arial"/>
            <w:sz w:val="16"/>
            <w:szCs w:val="16"/>
          </w:rPr>
          <w:delText xml:space="preserve"> </w:delText>
        </w:r>
      </w:del>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proofErr w:type="spellStart"/>
      <w:ins w:id="3377" w:author="Kaxiong" w:date="2021-06-11T00:55:00Z">
        <w:r w:rsidR="00610084">
          <w:rPr>
            <w:rFonts w:ascii="Arial" w:eastAsia="Arial" w:hAnsi="Arial" w:cs="Arial"/>
            <w:sz w:val="16"/>
            <w:szCs w:val="16"/>
          </w:rPr>
          <w:t>npaws</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lij</w:t>
        </w:r>
      </w:ins>
      <w:proofErr w:type="spellEnd"/>
      <w:del w:id="3378" w:author="Kaxiong" w:date="2021-06-11T00:55:00Z">
        <w:r w:rsidRPr="00562ADF" w:rsidDel="00610084">
          <w:rPr>
            <w:rFonts w:ascii="Arial" w:eastAsia="Arial" w:hAnsi="Arial" w:cs="Arial"/>
            <w:sz w:val="16"/>
            <w:szCs w:val="16"/>
          </w:rPr>
          <w:delText>ntseej</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li </w:t>
      </w:r>
      <w:del w:id="3379" w:author="Kaxiong" w:date="2021-06-11T00:56:00Z">
        <w:r w:rsidRPr="00562ADF" w:rsidDel="00610084">
          <w:rPr>
            <w:rFonts w:ascii="Arial" w:eastAsia="Arial" w:hAnsi="Arial" w:cs="Arial"/>
            <w:sz w:val="16"/>
            <w:szCs w:val="16"/>
          </w:rPr>
          <w:delText>yog tia</w:delText>
        </w:r>
      </w:del>
      <w:del w:id="3380" w:author="Kaxiong" w:date="2021-06-11T00:57:00Z">
        <w:r w:rsidRPr="00562ADF" w:rsidDel="00610084">
          <w:rPr>
            <w:rFonts w:ascii="Arial" w:eastAsia="Arial" w:hAnsi="Arial" w:cs="Arial"/>
            <w:sz w:val="16"/>
            <w:szCs w:val="16"/>
          </w:rPr>
          <w:delText>s</w:delText>
        </w:r>
      </w:del>
      <w:ins w:id="3381" w:author="Kaxiong" w:date="2021-06-11T00:57:00Z">
        <w:r w:rsidR="00610084">
          <w:rPr>
            <w:rFonts w:ascii="Arial" w:eastAsia="Arial" w:hAnsi="Arial" w:cs="Arial"/>
            <w:sz w:val="16"/>
            <w:szCs w:val="16"/>
          </w:rPr>
          <w:t>cov</w:t>
        </w:r>
      </w:ins>
      <w:r w:rsidRPr="00562ADF">
        <w:rPr>
          <w:rFonts w:ascii="Arial" w:eastAsia="Arial" w:hAnsi="Arial" w:cs="Arial"/>
          <w:sz w:val="16"/>
          <w:szCs w:val="16"/>
        </w:rPr>
        <w:t xml:space="preserve">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los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ins w:id="3382" w:author="Kaxiong" w:date="2021-06-11T00:57:00Z">
        <w:r w:rsidR="00610084">
          <w:rPr>
            <w:rFonts w:ascii="Arial" w:eastAsia="Arial" w:hAnsi="Arial" w:cs="Arial"/>
            <w:sz w:val="16"/>
            <w:szCs w:val="16"/>
          </w:rPr>
          <w:t xml:space="preserve">cov </w:t>
        </w:r>
        <w:proofErr w:type="spellStart"/>
        <w:r w:rsidR="00610084">
          <w:rPr>
            <w:rFonts w:ascii="Arial" w:eastAsia="Arial" w:hAnsi="Arial" w:cs="Arial"/>
            <w:sz w:val="16"/>
            <w:szCs w:val="16"/>
          </w:rPr>
          <w:t>quab</w:t>
        </w:r>
        <w:proofErr w:type="spellEnd"/>
        <w:r w:rsidR="00610084">
          <w:rPr>
            <w:rFonts w:ascii="Arial" w:eastAsia="Arial" w:hAnsi="Arial" w:cs="Arial"/>
            <w:sz w:val="16"/>
            <w:szCs w:val="16"/>
          </w:rPr>
          <w:t xml:space="preserve"> </w:t>
        </w:r>
      </w:ins>
      <w:proofErr w:type="spellStart"/>
      <w:r w:rsidRPr="00562ADF">
        <w:rPr>
          <w:rFonts w:ascii="Arial" w:eastAsia="Arial" w:hAnsi="Arial" w:cs="Arial"/>
          <w:sz w:val="16"/>
          <w:szCs w:val="16"/>
        </w:rPr>
        <w:t>npua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nkag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ins w:id="3383" w:author="Kaxiong" w:date="2021-06-11T00:57:00Z">
        <w:r w:rsidR="00610084">
          <w:rPr>
            <w:rFonts w:ascii="Arial" w:eastAsia="Arial" w:hAnsi="Arial" w:cs="Arial"/>
            <w:sz w:val="16"/>
            <w:szCs w:val="16"/>
          </w:rPr>
          <w:t>txhawm</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rau</w:t>
        </w:r>
        <w:proofErr w:type="spellEnd"/>
        <w:r w:rsidR="00610084">
          <w:rPr>
            <w:rFonts w:ascii="Arial" w:eastAsia="Arial" w:hAnsi="Arial" w:cs="Arial"/>
            <w:sz w:val="16"/>
            <w:szCs w:val="16"/>
          </w:rPr>
          <w:t xml:space="preserve"> musk haws </w:t>
        </w:r>
        <w:proofErr w:type="spellStart"/>
        <w:r w:rsidR="00610084">
          <w:rPr>
            <w:rFonts w:ascii="Arial" w:eastAsia="Arial" w:hAnsi="Arial" w:cs="Arial"/>
            <w:sz w:val="16"/>
            <w:szCs w:val="16"/>
          </w:rPr>
          <w:t>noj</w:t>
        </w:r>
        <w:proofErr w:type="spellEnd"/>
        <w:r w:rsidR="00610084">
          <w:rPr>
            <w:rFonts w:ascii="Arial" w:eastAsia="Arial" w:hAnsi="Arial" w:cs="Arial"/>
            <w:sz w:val="16"/>
            <w:szCs w:val="16"/>
          </w:rPr>
          <w:t xml:space="preserve"> tom </w:t>
        </w:r>
        <w:proofErr w:type="spellStart"/>
        <w:r w:rsidR="00610084">
          <w:rPr>
            <w:rFonts w:ascii="Arial" w:eastAsia="Arial" w:hAnsi="Arial" w:cs="Arial"/>
            <w:sz w:val="16"/>
            <w:szCs w:val="16"/>
          </w:rPr>
          <w:t>qab</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uas</w:t>
        </w:r>
        <w:proofErr w:type="spellEnd"/>
        <w:r w:rsidR="00610084">
          <w:rPr>
            <w:rFonts w:ascii="Arial" w:eastAsia="Arial" w:hAnsi="Arial" w:cs="Arial"/>
            <w:sz w:val="16"/>
            <w:szCs w:val="16"/>
          </w:rPr>
          <w:t xml:space="preserve"> </w:t>
        </w:r>
      </w:ins>
      <w:ins w:id="3384" w:author="Kaxiong" w:date="2021-06-11T00:58:00Z">
        <w:r w:rsidR="00610084">
          <w:rPr>
            <w:rFonts w:ascii="Arial" w:eastAsia="Arial" w:hAnsi="Arial" w:cs="Arial"/>
            <w:sz w:val="16"/>
            <w:szCs w:val="16"/>
          </w:rPr>
          <w:t xml:space="preserve">de </w:t>
        </w:r>
        <w:proofErr w:type="spellStart"/>
        <w:r w:rsidR="00610084">
          <w:rPr>
            <w:rFonts w:ascii="Arial" w:eastAsia="Arial" w:hAnsi="Arial" w:cs="Arial"/>
            <w:sz w:val="16"/>
            <w:szCs w:val="16"/>
          </w:rPr>
          <w:t>txiv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npaws</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lij</w:t>
        </w:r>
        <w:proofErr w:type="spellEnd"/>
        <w:r w:rsidR="00610084">
          <w:rPr>
            <w:rFonts w:ascii="Arial" w:eastAsia="Arial" w:hAnsi="Arial" w:cs="Arial"/>
            <w:sz w:val="16"/>
            <w:szCs w:val="16"/>
          </w:rPr>
          <w:t xml:space="preserve"> tag </w:t>
        </w:r>
        <w:proofErr w:type="spellStart"/>
        <w:r w:rsidR="00610084">
          <w:rPr>
            <w:rFonts w:ascii="Arial" w:eastAsia="Arial" w:hAnsi="Arial" w:cs="Arial"/>
            <w:sz w:val="16"/>
            <w:szCs w:val="16"/>
          </w:rPr>
          <w:t>lawm</w:t>
        </w:r>
        <w:proofErr w:type="spellEnd"/>
        <w:r w:rsidR="00610084">
          <w:rPr>
            <w:rFonts w:ascii="Arial" w:eastAsia="Arial" w:hAnsi="Arial" w:cs="Arial"/>
            <w:sz w:val="16"/>
            <w:szCs w:val="16"/>
          </w:rPr>
          <w:t xml:space="preserve">, </w:t>
        </w:r>
      </w:ins>
      <w:del w:id="3385" w:author="Kaxiong" w:date="2021-06-11T00:58:00Z">
        <w:r w:rsidRPr="00562ADF" w:rsidDel="00610084">
          <w:rPr>
            <w:rFonts w:ascii="Arial" w:eastAsia="Arial" w:hAnsi="Arial" w:cs="Arial"/>
            <w:sz w:val="16"/>
            <w:szCs w:val="16"/>
          </w:rPr>
          <w:delText xml:space="preserve">qhov kev ntxuav tom qab cov txiv ntseej, </w:delText>
        </w:r>
      </w:del>
      <w:proofErr w:type="spellStart"/>
      <w:r w:rsidRPr="00562ADF">
        <w:rPr>
          <w:rFonts w:ascii="Arial" w:eastAsia="Arial" w:hAnsi="Arial" w:cs="Arial"/>
          <w:sz w:val="16"/>
          <w:szCs w:val="16"/>
        </w:rPr>
        <w:t>lawv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nyob</w:t>
      </w:r>
      <w:proofErr w:type="spellEnd"/>
      <w:r w:rsidRPr="00562ADF">
        <w:rPr>
          <w:rFonts w:ascii="Arial" w:eastAsia="Arial" w:hAnsi="Arial" w:cs="Arial"/>
          <w:sz w:val="16"/>
          <w:szCs w:val="16"/>
        </w:rPr>
        <w:t xml:space="preserve"> </w:t>
      </w:r>
      <w:proofErr w:type="spellStart"/>
      <w:ins w:id="3386" w:author="Kaxiong" w:date="2021-06-11T00:58:00Z">
        <w:r w:rsidR="00610084">
          <w:rPr>
            <w:rFonts w:ascii="Arial" w:eastAsia="Arial" w:hAnsi="Arial" w:cs="Arial"/>
            <w:sz w:val="16"/>
            <w:szCs w:val="16"/>
          </w:rPr>
          <w:t>hauv</w:t>
        </w:r>
        <w:proofErr w:type="spellEnd"/>
        <w:r w:rsidR="00610084">
          <w:rPr>
            <w:rFonts w:ascii="Arial" w:eastAsia="Arial" w:hAnsi="Arial" w:cs="Arial"/>
            <w:sz w:val="16"/>
            <w:szCs w:val="16"/>
          </w:rPr>
          <w:t xml:space="preserve"> </w:t>
        </w:r>
      </w:ins>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ntej</w:t>
      </w:r>
      <w:proofErr w:type="spellEnd"/>
      <w:r w:rsidRPr="00562ADF">
        <w:rPr>
          <w:rFonts w:ascii="Arial" w:eastAsia="Arial" w:hAnsi="Arial" w:cs="Arial"/>
          <w:sz w:val="16"/>
          <w:szCs w:val="16"/>
        </w:rPr>
        <w:t xml:space="preserve"> </w:t>
      </w:r>
      <w:del w:id="3387" w:author="Kaxiong" w:date="2021-06-11T00:44:00Z">
        <w:r w:rsidRPr="00562ADF" w:rsidDel="00630973">
          <w:rPr>
            <w:rFonts w:ascii="Arial" w:eastAsia="Arial" w:hAnsi="Arial" w:cs="Arial"/>
            <w:sz w:val="16"/>
            <w:szCs w:val="16"/>
          </w:rPr>
          <w:delText xml:space="preserve"> </w:delText>
        </w:r>
      </w:del>
      <w:r w:rsidRPr="00562ADF">
        <w:rPr>
          <w:rFonts w:ascii="Arial" w:eastAsia="Arial" w:hAnsi="Arial" w:cs="Arial"/>
          <w:sz w:val="16"/>
          <w:szCs w:val="16"/>
        </w:rPr>
        <w:t xml:space="preserve">cov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ins w:id="3388" w:author="Kaxiong" w:date="2021-06-11T00:58:00Z">
        <w:r w:rsidR="00610084">
          <w:rPr>
            <w:rFonts w:ascii="Arial" w:eastAsia="Arial" w:hAnsi="Arial" w:cs="Arial"/>
            <w:sz w:val="16"/>
            <w:szCs w:val="16"/>
          </w:rPr>
          <w:t xml:space="preserve">cov </w:t>
        </w:r>
        <w:proofErr w:type="spellStart"/>
        <w:r w:rsidR="00610084">
          <w:rPr>
            <w:rFonts w:ascii="Arial" w:eastAsia="Arial" w:hAnsi="Arial" w:cs="Arial"/>
            <w:sz w:val="16"/>
            <w:szCs w:val="16"/>
          </w:rPr>
          <w:t>t</w:t>
        </w:r>
      </w:ins>
      <w:ins w:id="3389" w:author="Kaxiong" w:date="2021-06-11T00:59:00Z">
        <w:r w:rsidR="00610084">
          <w:rPr>
            <w:rFonts w:ascii="Arial" w:eastAsia="Arial" w:hAnsi="Arial" w:cs="Arial"/>
            <w:sz w:val="16"/>
            <w:szCs w:val="16"/>
          </w:rPr>
          <w:t>xiv</w:t>
        </w:r>
        <w:proofErr w:type="spellEnd"/>
        <w:r w:rsidR="00610084">
          <w:rPr>
            <w:rFonts w:ascii="Arial" w:eastAsia="Arial" w:hAnsi="Arial" w:cs="Arial"/>
            <w:sz w:val="16"/>
            <w:szCs w:val="16"/>
          </w:rPr>
          <w:t xml:space="preserve"> es pom </w:t>
        </w:r>
        <w:proofErr w:type="spellStart"/>
        <w:r w:rsidR="00610084">
          <w:rPr>
            <w:rFonts w:ascii="Arial" w:eastAsia="Arial" w:hAnsi="Arial" w:cs="Arial"/>
            <w:sz w:val="16"/>
            <w:szCs w:val="16"/>
          </w:rPr>
          <w:t>raug</w:t>
        </w:r>
        <w:proofErr w:type="spellEnd"/>
        <w:r w:rsidR="00610084">
          <w:rPr>
            <w:rFonts w:ascii="Arial" w:eastAsia="Arial" w:hAnsi="Arial" w:cs="Arial"/>
            <w:sz w:val="16"/>
            <w:szCs w:val="16"/>
          </w:rPr>
          <w:t xml:space="preserve"> de </w:t>
        </w:r>
        <w:proofErr w:type="spellStart"/>
        <w:r w:rsidR="00610084">
          <w:rPr>
            <w:rFonts w:ascii="Arial" w:eastAsia="Arial" w:hAnsi="Arial" w:cs="Arial"/>
            <w:sz w:val="16"/>
            <w:szCs w:val="16"/>
          </w:rPr>
          <w:t>lawm</w:t>
        </w:r>
      </w:ins>
      <w:proofErr w:type="spellEnd"/>
      <w:del w:id="3390" w:author="Kaxiong" w:date="2021-06-11T00:59:00Z">
        <w:r w:rsidRPr="00562ADF" w:rsidDel="00610084">
          <w:rPr>
            <w:rFonts w:ascii="Arial" w:eastAsia="Arial" w:hAnsi="Arial" w:cs="Arial"/>
            <w:sz w:val="16"/>
            <w:szCs w:val="16"/>
          </w:rPr>
          <w:delText>tsawb</w:delText>
        </w:r>
      </w:del>
      <w:r w:rsidRPr="00562ADF">
        <w:rPr>
          <w:rFonts w:ascii="Arial" w:eastAsia="Arial" w:hAnsi="Arial" w:cs="Arial"/>
          <w:sz w:val="16"/>
          <w:szCs w:val="16"/>
        </w:rPr>
        <w:t xml:space="preserve">. Alexi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hais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siv</w:t>
      </w:r>
      <w:proofErr w:type="spellEnd"/>
      <w:r w:rsidRPr="00562ADF">
        <w:rPr>
          <w:rFonts w:ascii="Arial" w:eastAsia="Arial" w:hAnsi="Arial" w:cs="Arial"/>
          <w:sz w:val="16"/>
          <w:szCs w:val="16"/>
        </w:rPr>
        <w:t xml:space="preserve"> </w:t>
      </w:r>
      <w:proofErr w:type="spellStart"/>
      <w:ins w:id="3391" w:author="Kaxiong" w:date="2021-06-11T01:00:00Z">
        <w:r w:rsidR="00610084">
          <w:rPr>
            <w:rFonts w:ascii="Arial" w:eastAsia="Arial" w:hAnsi="Arial" w:cs="Arial"/>
            <w:sz w:val="16"/>
            <w:szCs w:val="16"/>
          </w:rPr>
          <w:t>kev</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tshwj</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uas</w:t>
        </w:r>
        <w:proofErr w:type="spellEnd"/>
        <w:r w:rsidR="00610084">
          <w:rPr>
            <w:rFonts w:ascii="Arial" w:eastAsia="Arial" w:hAnsi="Arial" w:cs="Arial"/>
            <w:sz w:val="16"/>
            <w:szCs w:val="16"/>
          </w:rPr>
          <w:t xml:space="preserve"> pom tau </w:t>
        </w:r>
        <w:proofErr w:type="spellStart"/>
        <w:r w:rsidR="00610084">
          <w:rPr>
            <w:rFonts w:ascii="Arial" w:eastAsia="Arial" w:hAnsi="Arial" w:cs="Arial"/>
            <w:sz w:val="16"/>
            <w:szCs w:val="16"/>
          </w:rPr>
          <w:t>lis</w:t>
        </w:r>
        <w:proofErr w:type="spellEnd"/>
        <w:r w:rsidR="00610084">
          <w:rPr>
            <w:rFonts w:ascii="Arial" w:eastAsia="Arial" w:hAnsi="Arial" w:cs="Arial"/>
            <w:sz w:val="16"/>
            <w:szCs w:val="16"/>
          </w:rPr>
          <w:t xml:space="preserve"> </w:t>
        </w:r>
        <w:proofErr w:type="spellStart"/>
        <w:r w:rsidR="00610084">
          <w:rPr>
            <w:rFonts w:ascii="Arial" w:eastAsia="Arial" w:hAnsi="Arial" w:cs="Arial"/>
            <w:sz w:val="16"/>
            <w:szCs w:val="16"/>
          </w:rPr>
          <w:t>xws</w:t>
        </w:r>
        <w:proofErr w:type="spellEnd"/>
        <w:r w:rsidR="00610084">
          <w:rPr>
            <w:rFonts w:ascii="Arial" w:eastAsia="Arial" w:hAnsi="Arial" w:cs="Arial"/>
            <w:sz w:val="16"/>
            <w:szCs w:val="16"/>
          </w:rPr>
          <w:t xml:space="preserve"> </w:t>
        </w:r>
      </w:ins>
      <w:del w:id="3392" w:author="Kaxiong" w:date="2021-06-11T01:01:00Z">
        <w:r w:rsidRPr="00562ADF" w:rsidDel="00AC2E3A">
          <w:rPr>
            <w:rFonts w:ascii="Arial" w:eastAsia="Arial" w:hAnsi="Arial" w:cs="Arial"/>
            <w:sz w:val="16"/>
            <w:szCs w:val="16"/>
          </w:rPr>
          <w:delText xml:space="preserve">lub cev tshem tawm zoo </w:delText>
        </w:r>
      </w:del>
      <w:r w:rsidRPr="00562ADF">
        <w:rPr>
          <w:rFonts w:ascii="Arial" w:eastAsia="Arial" w:hAnsi="Arial" w:cs="Arial"/>
          <w:sz w:val="16"/>
          <w:szCs w:val="16"/>
        </w:rPr>
        <w:t xml:space="preserve">li </w:t>
      </w:r>
      <w:proofErr w:type="spellStart"/>
      <w:ins w:id="3393" w:author="Kaxiong" w:date="2021-06-11T01:01:00Z">
        <w:r w:rsidR="00AC2E3A">
          <w:rPr>
            <w:rFonts w:ascii="Arial" w:eastAsia="Arial" w:hAnsi="Arial" w:cs="Arial"/>
            <w:sz w:val="16"/>
            <w:szCs w:val="16"/>
          </w:rPr>
          <w:t>kev</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xov</w:t>
        </w:r>
      </w:ins>
      <w:proofErr w:type="spellEnd"/>
      <w:del w:id="3394" w:author="Kaxiong" w:date="2021-06-11T01:01:00Z">
        <w:r w:rsidRPr="00562ADF" w:rsidDel="00AC2E3A">
          <w:rPr>
            <w:rFonts w:ascii="Arial" w:eastAsia="Arial" w:hAnsi="Arial" w:cs="Arial"/>
            <w:sz w:val="16"/>
            <w:szCs w:val="16"/>
          </w:rPr>
          <w:delText>cov</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laj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cov </w:t>
      </w:r>
      <w:proofErr w:type="spellStart"/>
      <w:ins w:id="3395" w:author="Kaxiong" w:date="2021-06-11T01:01:00Z">
        <w:r w:rsidR="00AC2E3A">
          <w:rPr>
            <w:rFonts w:ascii="Arial" w:eastAsia="Arial" w:hAnsi="Arial" w:cs="Arial"/>
            <w:sz w:val="16"/>
            <w:szCs w:val="16"/>
          </w:rPr>
          <w:t>quab</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npua</w:t>
        </w:r>
      </w:ins>
      <w:proofErr w:type="spellEnd"/>
      <w:del w:id="3396" w:author="Kaxiong" w:date="2021-06-11T01:01:00Z">
        <w:r w:rsidR="00583665" w:rsidRPr="00562ADF" w:rsidDel="00AC2E3A">
          <w:rPr>
            <w:rFonts w:ascii="Arial" w:eastAsia="Arial" w:hAnsi="Arial" w:cs="Arial"/>
            <w:sz w:val="16"/>
            <w:szCs w:val="16"/>
          </w:rPr>
          <w:delText>k</w:delText>
        </w:r>
        <w:r w:rsidRPr="00562ADF" w:rsidDel="00AC2E3A">
          <w:rPr>
            <w:rFonts w:ascii="Arial" w:eastAsia="Arial" w:hAnsi="Arial" w:cs="Arial"/>
            <w:sz w:val="16"/>
            <w:szCs w:val="16"/>
          </w:rPr>
          <w:delText>ho</w:delText>
        </w:r>
        <w:r w:rsidR="00583665" w:rsidRPr="00562ADF" w:rsidDel="00AC2E3A">
          <w:rPr>
            <w:rFonts w:ascii="Arial" w:eastAsia="Arial" w:hAnsi="Arial" w:cs="Arial"/>
            <w:sz w:val="16"/>
            <w:szCs w:val="16"/>
          </w:rPr>
          <w:delText>v</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thaj</w:t>
      </w:r>
      <w:proofErr w:type="spellEnd"/>
      <w:r w:rsidRPr="00562ADF">
        <w:rPr>
          <w:rFonts w:ascii="Arial" w:eastAsia="Arial" w:hAnsi="Arial" w:cs="Arial"/>
          <w:sz w:val="16"/>
          <w:szCs w:val="16"/>
        </w:rPr>
        <w:t xml:space="preserve"> chaw </w:t>
      </w:r>
      <w:proofErr w:type="spellStart"/>
      <w:ins w:id="3397" w:author="Kaxiong" w:date="2021-06-11T01:02:00Z">
        <w:r w:rsidR="00AC2E3A">
          <w:rPr>
            <w:rFonts w:ascii="Arial" w:eastAsia="Arial" w:hAnsi="Arial" w:cs="Arial"/>
            <w:sz w:val="16"/>
            <w:szCs w:val="16"/>
          </w:rPr>
          <w:t>txiv</w:t>
        </w:r>
        <w:proofErr w:type="spellEnd"/>
        <w:r w:rsidR="00AC2E3A">
          <w:rPr>
            <w:rFonts w:ascii="Arial" w:eastAsia="Arial" w:hAnsi="Arial" w:cs="Arial"/>
            <w:sz w:val="16"/>
            <w:szCs w:val="16"/>
          </w:rPr>
          <w:t xml:space="preserve"> e</w:t>
        </w:r>
      </w:ins>
      <w:ins w:id="3398" w:author="Kaxiong" w:date="2021-06-11T01:03:00Z">
        <w:r w:rsidR="00AC2E3A">
          <w:rPr>
            <w:rFonts w:ascii="Arial" w:eastAsia="Arial" w:hAnsi="Arial" w:cs="Arial"/>
            <w:sz w:val="16"/>
            <w:szCs w:val="16"/>
          </w:rPr>
          <w:t>s pom</w:t>
        </w:r>
      </w:ins>
      <w:del w:id="3399" w:author="Kaxiong" w:date="2021-06-11T01:03:00Z">
        <w:r w:rsidRPr="00562ADF" w:rsidDel="00AC2E3A">
          <w:rPr>
            <w:rFonts w:ascii="Arial" w:eastAsia="Arial" w:hAnsi="Arial" w:cs="Arial"/>
            <w:sz w:val="16"/>
            <w:szCs w:val="16"/>
          </w:rPr>
          <w:delText>ntawm lub rooj noj haus</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ins w:id="3400" w:author="Kaxiong" w:date="2021-06-11T01:03:00Z">
        <w:r w:rsidR="00AC2E3A">
          <w:rPr>
            <w:rFonts w:ascii="Arial" w:eastAsia="Arial" w:hAnsi="Arial" w:cs="Arial"/>
            <w:sz w:val="16"/>
            <w:szCs w:val="16"/>
          </w:rPr>
          <w:t>thwm</w:t>
        </w:r>
        <w:proofErr w:type="spellEnd"/>
        <w:r w:rsidR="00AC2E3A">
          <w:rPr>
            <w:rFonts w:ascii="Arial" w:eastAsia="Arial" w:hAnsi="Arial" w:cs="Arial"/>
            <w:sz w:val="16"/>
            <w:szCs w:val="16"/>
          </w:rPr>
          <w:t xml:space="preserve"> sim tau yam </w:t>
        </w:r>
        <w:proofErr w:type="spellStart"/>
        <w:r w:rsidR="00AC2E3A">
          <w:rPr>
            <w:rFonts w:ascii="Arial" w:eastAsia="Arial" w:hAnsi="Arial" w:cs="Arial"/>
            <w:sz w:val="16"/>
            <w:szCs w:val="16"/>
          </w:rPr>
          <w:t>tsim</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nyog</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uas</w:t>
        </w:r>
        <w:proofErr w:type="spellEnd"/>
        <w:r w:rsidR="00AC2E3A">
          <w:rPr>
            <w:rFonts w:ascii="Arial" w:eastAsia="Arial" w:hAnsi="Arial" w:cs="Arial"/>
            <w:sz w:val="16"/>
            <w:szCs w:val="16"/>
          </w:rPr>
          <w:t xml:space="preserve"> </w:t>
        </w:r>
      </w:ins>
      <w:del w:id="3401" w:author="Kaxiong" w:date="2021-06-11T01:04:00Z">
        <w:r w:rsidRPr="00562ADF" w:rsidDel="00AC2E3A">
          <w:rPr>
            <w:rFonts w:ascii="Arial" w:eastAsia="Arial" w:hAnsi="Arial" w:cs="Arial"/>
            <w:sz w:val="16"/>
            <w:szCs w:val="16"/>
          </w:rPr>
          <w:delText xml:space="preserve">tsim nyog tias </w:delText>
        </w:r>
      </w:del>
      <w:r w:rsidRPr="00562ADF">
        <w:rPr>
          <w:rFonts w:ascii="Arial" w:eastAsia="Arial" w:hAnsi="Arial" w:cs="Arial"/>
          <w:sz w:val="16"/>
          <w:szCs w:val="16"/>
        </w:rPr>
        <w:t xml:space="preserve">cov </w:t>
      </w:r>
      <w:proofErr w:type="spellStart"/>
      <w:r w:rsidRPr="00562ADF">
        <w:rPr>
          <w:rFonts w:ascii="Arial" w:eastAsia="Arial" w:hAnsi="Arial" w:cs="Arial"/>
          <w:sz w:val="16"/>
          <w:szCs w:val="16"/>
        </w:rPr>
        <w:t>qaib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ins w:id="3402" w:author="Kaxiong" w:date="2021-06-11T01:04:00Z">
        <w:r w:rsidR="00AC2E3A">
          <w:rPr>
            <w:rFonts w:ascii="Arial" w:eastAsia="Arial" w:hAnsi="Arial" w:cs="Arial"/>
            <w:sz w:val="16"/>
            <w:szCs w:val="16"/>
          </w:rPr>
          <w:t xml:space="preserve">cov </w:t>
        </w:r>
        <w:proofErr w:type="spellStart"/>
        <w:r w:rsidR="00AC2E3A">
          <w:rPr>
            <w:rFonts w:ascii="Arial" w:eastAsia="Arial" w:hAnsi="Arial" w:cs="Arial"/>
            <w:sz w:val="16"/>
            <w:szCs w:val="16"/>
          </w:rPr>
          <w:t>quab</w:t>
        </w:r>
        <w:proofErr w:type="spellEnd"/>
        <w:r w:rsidR="00AC2E3A">
          <w:rPr>
            <w:rFonts w:ascii="Arial" w:eastAsia="Arial" w:hAnsi="Arial" w:cs="Arial"/>
            <w:sz w:val="16"/>
            <w:szCs w:val="16"/>
          </w:rPr>
          <w:t xml:space="preserve"> </w:t>
        </w:r>
      </w:ins>
      <w:proofErr w:type="spellStart"/>
      <w:r w:rsidRPr="00562ADF">
        <w:rPr>
          <w:rFonts w:ascii="Arial" w:eastAsia="Arial" w:hAnsi="Arial" w:cs="Arial"/>
          <w:sz w:val="16"/>
          <w:szCs w:val="16"/>
        </w:rPr>
        <w:t>npua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ins w:id="3403" w:author="Kaxiong" w:date="2021-06-11T01:04:00Z">
        <w:r w:rsidR="00AC2E3A">
          <w:rPr>
            <w:rFonts w:ascii="Arial" w:eastAsia="Arial" w:hAnsi="Arial" w:cs="Arial"/>
            <w:sz w:val="16"/>
            <w:szCs w:val="16"/>
          </w:rPr>
          <w:t>kis</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kab</w:t>
        </w:r>
        <w:proofErr w:type="spellEnd"/>
        <w:r w:rsidR="00AC2E3A">
          <w:rPr>
            <w:rFonts w:ascii="Arial" w:eastAsia="Arial" w:hAnsi="Arial" w:cs="Arial"/>
            <w:sz w:val="16"/>
            <w:szCs w:val="16"/>
          </w:rPr>
          <w:t xml:space="preserve"> mob </w:t>
        </w:r>
        <w:proofErr w:type="spellStart"/>
        <w:r w:rsidR="00AC2E3A">
          <w:rPr>
            <w:rFonts w:ascii="Arial" w:eastAsia="Arial" w:hAnsi="Arial" w:cs="Arial"/>
            <w:sz w:val="16"/>
            <w:szCs w:val="16"/>
          </w:rPr>
          <w:t>rau</w:t>
        </w:r>
        <w:proofErr w:type="spellEnd"/>
        <w:r w:rsidR="00AC2E3A">
          <w:rPr>
            <w:rFonts w:ascii="Arial" w:eastAsia="Arial" w:hAnsi="Arial" w:cs="Arial"/>
            <w:sz w:val="16"/>
            <w:szCs w:val="16"/>
          </w:rPr>
          <w:t xml:space="preserve"> cov </w:t>
        </w:r>
        <w:proofErr w:type="spellStart"/>
        <w:r w:rsidR="00AC2E3A">
          <w:rPr>
            <w:rFonts w:ascii="Arial" w:eastAsia="Arial" w:hAnsi="Arial" w:cs="Arial"/>
            <w:sz w:val="16"/>
            <w:szCs w:val="16"/>
          </w:rPr>
          <w:t>txiv</w:t>
        </w:r>
        <w:proofErr w:type="spellEnd"/>
        <w:r w:rsidR="00AC2E3A">
          <w:rPr>
            <w:rFonts w:ascii="Arial" w:eastAsia="Arial" w:hAnsi="Arial" w:cs="Arial"/>
            <w:sz w:val="16"/>
            <w:szCs w:val="16"/>
          </w:rPr>
          <w:t xml:space="preserve"> es </w:t>
        </w:r>
        <w:proofErr w:type="spellStart"/>
        <w:r w:rsidR="00AC2E3A">
          <w:rPr>
            <w:rFonts w:ascii="Arial" w:eastAsia="Arial" w:hAnsi="Arial" w:cs="Arial"/>
            <w:sz w:val="16"/>
            <w:szCs w:val="16"/>
          </w:rPr>
          <w:t>paum</w:t>
        </w:r>
        <w:proofErr w:type="spellEnd"/>
        <w:r w:rsidR="00AC2E3A">
          <w:rPr>
            <w:rFonts w:ascii="Arial" w:eastAsia="Arial" w:hAnsi="Arial" w:cs="Arial"/>
            <w:sz w:val="16"/>
            <w:szCs w:val="16"/>
          </w:rPr>
          <w:t xml:space="preserve">. </w:t>
        </w:r>
      </w:ins>
      <w:del w:id="3404" w:author="Kaxiong" w:date="2021-06-11T01:04:00Z">
        <w:r w:rsidRPr="00562ADF" w:rsidDel="00AC2E3A">
          <w:rPr>
            <w:rFonts w:ascii="Arial" w:eastAsia="Arial" w:hAnsi="Arial" w:cs="Arial"/>
            <w:sz w:val="16"/>
            <w:szCs w:val="16"/>
          </w:rPr>
          <w:delText xml:space="preserve">cuam tshuam </w:delText>
        </w:r>
        <w:r w:rsidR="00583665" w:rsidRPr="00562ADF" w:rsidDel="00AC2E3A">
          <w:rPr>
            <w:rFonts w:ascii="Arial" w:eastAsia="Arial" w:hAnsi="Arial" w:cs="Arial"/>
            <w:sz w:val="16"/>
            <w:szCs w:val="16"/>
          </w:rPr>
          <w:delText xml:space="preserve">rau </w:delText>
        </w:r>
        <w:r w:rsidRPr="00562ADF" w:rsidDel="00AC2E3A">
          <w:rPr>
            <w:rFonts w:ascii="Arial" w:eastAsia="Arial" w:hAnsi="Arial" w:cs="Arial"/>
            <w:sz w:val="16"/>
            <w:szCs w:val="16"/>
          </w:rPr>
          <w:delText>cov txiv</w:delText>
        </w:r>
        <w:r w:rsidR="00583665" w:rsidRPr="00562ADF" w:rsidDel="00AC2E3A">
          <w:rPr>
            <w:rFonts w:ascii="Arial" w:eastAsia="Arial" w:hAnsi="Arial" w:cs="Arial"/>
            <w:sz w:val="16"/>
            <w:szCs w:val="16"/>
          </w:rPr>
          <w:delText xml:space="preserve"> ntoo</w:delText>
        </w:r>
        <w:r w:rsidRPr="00562ADF" w:rsidDel="00AC2E3A">
          <w:rPr>
            <w:rFonts w:ascii="Arial" w:eastAsia="Arial" w:hAnsi="Arial" w:cs="Arial"/>
            <w:sz w:val="16"/>
            <w:szCs w:val="16"/>
          </w:rPr>
          <w:delText xml:space="preserve">. </w:delText>
        </w:r>
      </w:del>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zoo li Alexi </w:t>
      </w:r>
      <w:proofErr w:type="spellStart"/>
      <w:r w:rsidRPr="00562ADF">
        <w:rPr>
          <w:rFonts w:ascii="Arial" w:eastAsia="Arial" w:hAnsi="Arial" w:cs="Arial"/>
          <w:sz w:val="16"/>
          <w:szCs w:val="16"/>
        </w:rPr>
        <w:t>twb</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xav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ins w:id="3405" w:author="Kaxiong" w:date="2021-06-11T01:05:00Z">
        <w:r w:rsidR="00AC2E3A">
          <w:rPr>
            <w:rFonts w:ascii="Arial" w:eastAsia="Arial" w:hAnsi="Arial" w:cs="Arial"/>
            <w:sz w:val="16"/>
            <w:szCs w:val="16"/>
          </w:rPr>
          <w:t>yuav</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tshwm</w:t>
        </w:r>
        <w:proofErr w:type="spellEnd"/>
        <w:r w:rsidR="00AC2E3A">
          <w:rPr>
            <w:rFonts w:ascii="Arial" w:eastAsia="Arial" w:hAnsi="Arial" w:cs="Arial"/>
            <w:sz w:val="16"/>
            <w:szCs w:val="16"/>
          </w:rPr>
          <w:t xml:space="preserve"> sim tau </w:t>
        </w:r>
      </w:ins>
      <w:del w:id="3406" w:author="Kaxiong" w:date="2021-06-11T01:05:00Z">
        <w:r w:rsidRPr="00562ADF" w:rsidDel="00AC2E3A">
          <w:rPr>
            <w:rFonts w:ascii="Arial" w:eastAsia="Arial" w:hAnsi="Arial" w:cs="Arial"/>
            <w:sz w:val="16"/>
            <w:szCs w:val="16"/>
          </w:rPr>
          <w:delText xml:space="preserve">ua tau </w:delText>
        </w:r>
      </w:del>
      <w:r w:rsidRPr="00562ADF">
        <w:rPr>
          <w:rFonts w:ascii="Arial" w:eastAsia="Arial" w:hAnsi="Arial" w:cs="Arial"/>
          <w:sz w:val="16"/>
          <w:szCs w:val="16"/>
        </w:rPr>
        <w:t xml:space="preserve">vim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muab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cas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txhob</w:t>
      </w:r>
      <w:proofErr w:type="spellEnd"/>
      <w:r w:rsidRPr="00562ADF">
        <w:rPr>
          <w:rFonts w:ascii="Arial" w:eastAsia="Arial" w:hAnsi="Arial" w:cs="Arial"/>
          <w:sz w:val="16"/>
          <w:szCs w:val="16"/>
        </w:rPr>
        <w:t xml:space="preserve"> </w:t>
      </w:r>
      <w:proofErr w:type="spellStart"/>
      <w:ins w:id="3407" w:author="Kaxiong" w:date="2021-06-11T01:07:00Z">
        <w:r w:rsidR="00AC2E3A">
          <w:rPr>
            <w:rFonts w:ascii="Arial" w:eastAsia="Arial" w:hAnsi="Arial" w:cs="Arial"/>
            <w:sz w:val="16"/>
            <w:szCs w:val="16"/>
          </w:rPr>
          <w:t>xa</w:t>
        </w:r>
      </w:ins>
      <w:proofErr w:type="spellEnd"/>
      <w:del w:id="3408" w:author="Kaxiong" w:date="2021-06-11T01:07:00Z">
        <w:r w:rsidRPr="00562ADF" w:rsidDel="00AC2E3A">
          <w:rPr>
            <w:rFonts w:ascii="Arial" w:eastAsia="Arial" w:hAnsi="Arial" w:cs="Arial"/>
            <w:sz w:val="16"/>
            <w:szCs w:val="16"/>
          </w:rPr>
          <w:delText>hloov</w:delText>
        </w:r>
      </w:del>
      <w:r w:rsidRPr="00562ADF">
        <w:rPr>
          <w:rFonts w:ascii="Arial" w:eastAsia="Arial" w:hAnsi="Arial" w:cs="Arial"/>
          <w:sz w:val="16"/>
          <w:szCs w:val="16"/>
        </w:rPr>
        <w:t xml:space="preserve"> cov </w:t>
      </w:r>
      <w:proofErr w:type="spellStart"/>
      <w:r w:rsidRPr="00562ADF">
        <w:rPr>
          <w:rFonts w:ascii="Arial" w:eastAsia="Arial" w:hAnsi="Arial" w:cs="Arial"/>
          <w:sz w:val="16"/>
          <w:szCs w:val="16"/>
        </w:rPr>
        <w:t>tsiaj</w:t>
      </w:r>
      <w:proofErr w:type="spellEnd"/>
      <w:r w:rsidRPr="00562ADF">
        <w:rPr>
          <w:rFonts w:ascii="Arial" w:eastAsia="Arial" w:hAnsi="Arial" w:cs="Arial"/>
          <w:sz w:val="16"/>
          <w:szCs w:val="16"/>
        </w:rPr>
        <w:t xml:space="preserve"> </w:t>
      </w:r>
      <w:proofErr w:type="spellStart"/>
      <w:r w:rsidR="00583665" w:rsidRPr="00562ADF">
        <w:rPr>
          <w:rFonts w:ascii="Arial" w:eastAsia="Arial" w:hAnsi="Arial" w:cs="Arial"/>
          <w:sz w:val="16"/>
          <w:szCs w:val="16"/>
        </w:rPr>
        <w:t>txhu</w:t>
      </w:r>
      <w:proofErr w:type="spellEnd"/>
      <w:r w:rsidR="00583665" w:rsidRPr="00562ADF">
        <w:rPr>
          <w:rFonts w:ascii="Arial" w:eastAsia="Arial" w:hAnsi="Arial" w:cs="Arial"/>
          <w:sz w:val="16"/>
          <w:szCs w:val="16"/>
        </w:rPr>
        <w:t xml:space="preserve"> </w:t>
      </w:r>
      <w:r w:rsidRPr="00562ADF">
        <w:rPr>
          <w:rFonts w:ascii="Arial" w:eastAsia="Arial" w:hAnsi="Arial" w:cs="Arial"/>
          <w:sz w:val="16"/>
          <w:szCs w:val="16"/>
        </w:rPr>
        <w:t xml:space="preserve">cov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w:t>
      </w:r>
      <w:ins w:id="3409" w:author="Kaxiong" w:date="2021-06-11T01:08:00Z">
        <w:r w:rsidR="00AC2E3A">
          <w:rPr>
            <w:rFonts w:ascii="Arial" w:eastAsia="Arial" w:hAnsi="Arial" w:cs="Arial"/>
            <w:sz w:val="16"/>
            <w:szCs w:val="16"/>
          </w:rPr>
          <w:t xml:space="preserve">los </w:t>
        </w:r>
      </w:ins>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ins w:id="3410" w:author="Kaxiong" w:date="2021-06-11T01:08:00Z">
        <w:r w:rsidR="00AC2E3A">
          <w:rPr>
            <w:rFonts w:ascii="Arial" w:eastAsia="Arial" w:hAnsi="Arial" w:cs="Arial"/>
            <w:sz w:val="16"/>
            <w:szCs w:val="16"/>
          </w:rPr>
          <w:t>tus</w:t>
        </w:r>
      </w:ins>
      <w:proofErr w:type="spellEnd"/>
      <w:del w:id="3411" w:author="Kaxiong" w:date="2021-06-11T01:08:00Z">
        <w:r w:rsidRPr="00562ADF" w:rsidDel="00AC2E3A">
          <w:rPr>
            <w:rFonts w:ascii="Arial" w:eastAsia="Arial" w:hAnsi="Arial" w:cs="Arial"/>
            <w:sz w:val="16"/>
            <w:szCs w:val="16"/>
          </w:rPr>
          <w:delText>cov</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ntaiv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no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zoo, tab sis Alexi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583665"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ins w:id="3412" w:author="Kaxiong" w:date="2021-06-11T01:09:00Z">
        <w:r w:rsidR="00AC2E3A">
          <w:rPr>
            <w:rFonts w:ascii="Arial" w:eastAsia="Arial" w:hAnsi="Arial" w:cs="Arial"/>
            <w:sz w:val="16"/>
            <w:szCs w:val="16"/>
          </w:rPr>
          <w:t>puas</w:t>
        </w:r>
        <w:proofErr w:type="spellEnd"/>
        <w:r w:rsidR="00AC2E3A">
          <w:rPr>
            <w:rFonts w:ascii="Arial" w:eastAsia="Arial" w:hAnsi="Arial" w:cs="Arial"/>
            <w:sz w:val="16"/>
            <w:szCs w:val="16"/>
          </w:rPr>
          <w:t xml:space="preserve"> </w:t>
        </w:r>
      </w:ins>
      <w:r w:rsidRPr="00562ADF">
        <w:rPr>
          <w:rFonts w:ascii="Arial" w:eastAsia="Arial" w:hAnsi="Arial" w:cs="Arial"/>
          <w:sz w:val="16"/>
          <w:szCs w:val="16"/>
        </w:rPr>
        <w:t xml:space="preserve">tau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xyuas</w:t>
      </w:r>
      <w:proofErr w:type="spellEnd"/>
      <w:r w:rsidR="00583665" w:rsidRPr="00562ADF">
        <w:rPr>
          <w:rFonts w:ascii="Arial" w:eastAsia="Arial" w:hAnsi="Arial" w:cs="Arial"/>
          <w:sz w:val="16"/>
          <w:szCs w:val="16"/>
        </w:rPr>
        <w:t xml:space="preserve"> </w:t>
      </w:r>
      <w:proofErr w:type="spellStart"/>
      <w:ins w:id="3413" w:author="Kaxiong" w:date="2021-06-11T01:09:00Z">
        <w:r w:rsidR="00AC2E3A">
          <w:rPr>
            <w:rFonts w:ascii="Arial" w:eastAsia="Arial" w:hAnsi="Arial" w:cs="Arial"/>
            <w:sz w:val="16"/>
            <w:szCs w:val="16"/>
          </w:rPr>
          <w:t>uas</w:t>
        </w:r>
        <w:proofErr w:type="spellEnd"/>
        <w:r w:rsidR="00AC2E3A">
          <w:rPr>
            <w:rFonts w:ascii="Arial" w:eastAsia="Arial" w:hAnsi="Arial" w:cs="Arial"/>
            <w:sz w:val="16"/>
            <w:szCs w:val="16"/>
          </w:rPr>
          <w:t xml:space="preserve"> pom tau </w:t>
        </w:r>
      </w:ins>
      <w:r w:rsidR="00583665" w:rsidRPr="00562ADF">
        <w:rPr>
          <w:rFonts w:ascii="Arial" w:eastAsia="Arial" w:hAnsi="Arial" w:cs="Arial"/>
          <w:sz w:val="16"/>
          <w:szCs w:val="16"/>
        </w:rPr>
        <w:t>no</w:t>
      </w:r>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cai</w:t>
      </w:r>
      <w:proofErr w:type="spellEnd"/>
      <w:r w:rsidRPr="00562ADF">
        <w:rPr>
          <w:rFonts w:ascii="Arial" w:eastAsia="Arial" w:hAnsi="Arial" w:cs="Arial"/>
          <w:sz w:val="16"/>
          <w:szCs w:val="16"/>
        </w:rPr>
        <w:t xml:space="preserve"> </w:t>
      </w:r>
      <w:proofErr w:type="spellStart"/>
      <w:ins w:id="3414" w:author="Kaxiong" w:date="2021-06-11T01:10:00Z">
        <w:r w:rsidR="00AC2E3A">
          <w:rPr>
            <w:rFonts w:ascii="Arial" w:eastAsia="Arial" w:hAnsi="Arial" w:cs="Arial"/>
            <w:sz w:val="16"/>
            <w:szCs w:val="16"/>
          </w:rPr>
          <w:t>tiag</w:t>
        </w:r>
        <w:proofErr w:type="spellEnd"/>
        <w:r w:rsidR="00AC2E3A">
          <w:rPr>
            <w:rFonts w:ascii="Arial" w:eastAsia="Arial" w:hAnsi="Arial" w:cs="Arial"/>
            <w:sz w:val="16"/>
            <w:szCs w:val="16"/>
          </w:rPr>
          <w:t xml:space="preserve"> </w:t>
        </w:r>
        <w:proofErr w:type="spellStart"/>
        <w:r w:rsidR="00AC2E3A">
          <w:rPr>
            <w:rFonts w:ascii="Arial" w:eastAsia="Arial" w:hAnsi="Arial" w:cs="Arial"/>
            <w:sz w:val="16"/>
            <w:szCs w:val="16"/>
          </w:rPr>
          <w:t>kom</w:t>
        </w:r>
      </w:ins>
      <w:proofErr w:type="spellEnd"/>
      <w:del w:id="3415" w:author="Kaxiong" w:date="2021-06-11T01:10:00Z">
        <w:r w:rsidRPr="00562ADF" w:rsidDel="00AC2E3A">
          <w:rPr>
            <w:rFonts w:ascii="Arial" w:eastAsia="Arial" w:hAnsi="Arial" w:cs="Arial"/>
            <w:sz w:val="16"/>
            <w:szCs w:val="16"/>
          </w:rPr>
          <w:delText>los</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qib</w:t>
      </w:r>
      <w:proofErr w:type="spellEnd"/>
      <w:r w:rsidRPr="00562ADF">
        <w:rPr>
          <w:rFonts w:ascii="Arial" w:eastAsia="Arial" w:hAnsi="Arial" w:cs="Arial"/>
          <w:sz w:val="16"/>
          <w:szCs w:val="16"/>
        </w:rPr>
        <w:t xml:space="preserve"> no, </w:t>
      </w:r>
      <w:proofErr w:type="spellStart"/>
      <w:ins w:id="3416" w:author="Kaxiong" w:date="2021-06-11T01:11:00Z">
        <w:r w:rsidR="00CF565A">
          <w:rPr>
            <w:rFonts w:ascii="Arial" w:eastAsia="Arial" w:hAnsi="Arial" w:cs="Arial"/>
            <w:sz w:val="16"/>
            <w:szCs w:val="16"/>
          </w:rPr>
          <w:t>xws</w:t>
        </w:r>
        <w:proofErr w:type="spellEnd"/>
        <w:r w:rsidR="00CF565A">
          <w:rPr>
            <w:rFonts w:ascii="Arial" w:eastAsia="Arial" w:hAnsi="Arial" w:cs="Arial"/>
            <w:sz w:val="16"/>
            <w:szCs w:val="16"/>
          </w:rPr>
          <w:t xml:space="preserve"> </w:t>
        </w:r>
      </w:ins>
      <w:del w:id="3417" w:author="Kaxiong" w:date="2021-06-11T01:11:00Z">
        <w:r w:rsidRPr="00562ADF" w:rsidDel="00CF565A">
          <w:rPr>
            <w:rFonts w:ascii="Arial" w:eastAsia="Arial" w:hAnsi="Arial" w:cs="Arial"/>
            <w:sz w:val="16"/>
            <w:szCs w:val="16"/>
          </w:rPr>
          <w:delText>zoo li</w:delText>
        </w:r>
      </w:del>
      <w:proofErr w:type="spellStart"/>
      <w:ins w:id="3418" w:author="Kaxiong" w:date="2021-06-11T01:11:00Z">
        <w:r w:rsidR="00CF565A">
          <w:rPr>
            <w:rFonts w:ascii="Arial" w:eastAsia="Arial" w:hAnsi="Arial" w:cs="Arial"/>
            <w:sz w:val="16"/>
            <w:szCs w:val="16"/>
          </w:rPr>
          <w:t>txho</w:t>
        </w:r>
      </w:ins>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chij</w:t>
      </w:r>
      <w:proofErr w:type="spellEnd"/>
      <w:r w:rsidRPr="00562ADF">
        <w:rPr>
          <w:rFonts w:ascii="Arial" w:eastAsia="Arial" w:hAnsi="Arial" w:cs="Arial"/>
          <w:sz w:val="16"/>
          <w:szCs w:val="16"/>
        </w:rPr>
        <w:t xml:space="preserve"> cov chaw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nrog</w:t>
      </w:r>
      <w:proofErr w:type="spellEnd"/>
      <w:r w:rsidR="004E3412" w:rsidRPr="00562ADF">
        <w:rPr>
          <w:rFonts w:ascii="Arial" w:eastAsia="Arial" w:hAnsi="Arial" w:cs="Arial"/>
          <w:sz w:val="16"/>
          <w:szCs w:val="16"/>
        </w:rPr>
        <w:t xml:space="preserve"> cov</w:t>
      </w:r>
      <w:r w:rsidRPr="00562ADF">
        <w:rPr>
          <w:rFonts w:ascii="Arial" w:eastAsia="Arial" w:hAnsi="Arial" w:cs="Arial"/>
          <w:sz w:val="16"/>
          <w:szCs w:val="16"/>
        </w:rPr>
        <w:t xml:space="preserve">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npaj</w:t>
      </w:r>
      <w:proofErr w:type="spellEnd"/>
      <w:r w:rsidRPr="00562ADF">
        <w:rPr>
          <w:rFonts w:ascii="Arial" w:eastAsia="Arial" w:hAnsi="Arial" w:cs="Arial"/>
          <w:sz w:val="16"/>
          <w:szCs w:val="16"/>
        </w:rPr>
        <w:t xml:space="preserve"> </w:t>
      </w:r>
      <w:proofErr w:type="spellStart"/>
      <w:ins w:id="3419" w:author="Kaxiong" w:date="2021-06-11T01:12:00Z">
        <w:r w:rsidR="00CF565A">
          <w:rPr>
            <w:rFonts w:ascii="Arial" w:eastAsia="Arial" w:hAnsi="Arial" w:cs="Arial"/>
            <w:sz w:val="16"/>
            <w:szCs w:val="16"/>
          </w:rPr>
          <w:t>xwb</w:t>
        </w:r>
        <w:proofErr w:type="spellEnd"/>
        <w:r w:rsidR="00CF565A">
          <w:rPr>
            <w:rFonts w:ascii="Arial" w:eastAsia="Arial" w:hAnsi="Arial" w:cs="Arial"/>
            <w:sz w:val="16"/>
            <w:szCs w:val="16"/>
          </w:rPr>
          <w:t xml:space="preserve"> </w:t>
        </w:r>
      </w:ins>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txaus</w:t>
      </w:r>
      <w:proofErr w:type="spellEnd"/>
      <w:r w:rsidRPr="00562ADF">
        <w:rPr>
          <w:rFonts w:ascii="Arial" w:eastAsia="Arial" w:hAnsi="Arial" w:cs="Arial"/>
          <w:sz w:val="16"/>
          <w:szCs w:val="16"/>
        </w:rPr>
        <w:t xml:space="preserve">-Alexi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paub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r w:rsidR="004E3412" w:rsidRPr="00562ADF">
        <w:rPr>
          <w:rFonts w:ascii="Arial" w:eastAsia="Arial" w:hAnsi="Arial" w:cs="Arial"/>
          <w:sz w:val="16"/>
          <w:szCs w:val="16"/>
        </w:rPr>
        <w:t xml:space="preserve">yam </w:t>
      </w:r>
      <w:proofErr w:type="spellStart"/>
      <w:r w:rsidRPr="00562ADF">
        <w:rPr>
          <w:rFonts w:ascii="Arial" w:eastAsia="Arial" w:hAnsi="Arial" w:cs="Arial"/>
          <w:sz w:val="16"/>
          <w:szCs w:val="16"/>
        </w:rPr>
        <w:t>tshwj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ntsuas</w:t>
      </w:r>
      <w:proofErr w:type="spellEnd"/>
      <w:r w:rsidRPr="00562ADF">
        <w:rPr>
          <w:rFonts w:ascii="Arial" w:eastAsia="Arial" w:hAnsi="Arial" w:cs="Arial"/>
          <w:sz w:val="16"/>
          <w:szCs w:val="16"/>
        </w:rPr>
        <w:t xml:space="preserve"> </w:t>
      </w:r>
      <w:proofErr w:type="spellStart"/>
      <w:ins w:id="3420" w:author="Kaxiong" w:date="2021-06-11T01:13:00Z">
        <w:r w:rsidR="00CF565A">
          <w:rPr>
            <w:rFonts w:ascii="Arial" w:eastAsia="Arial" w:hAnsi="Arial" w:cs="Arial"/>
            <w:sz w:val="16"/>
            <w:szCs w:val="16"/>
          </w:rPr>
          <w:t>kev</w:t>
        </w:r>
        <w:proofErr w:type="spellEnd"/>
        <w:r w:rsidR="00CF565A">
          <w:rPr>
            <w:rFonts w:ascii="Arial" w:eastAsia="Arial" w:hAnsi="Arial" w:cs="Arial"/>
            <w:sz w:val="16"/>
            <w:szCs w:val="16"/>
          </w:rPr>
          <w:t xml:space="preserve"> </w:t>
        </w:r>
      </w:ins>
      <w:del w:id="3421" w:author="Kaxiong" w:date="2021-06-11T01:14:00Z">
        <w:r w:rsidRPr="00562ADF" w:rsidDel="00CF565A">
          <w:rPr>
            <w:rFonts w:ascii="Arial" w:eastAsia="Arial" w:hAnsi="Arial" w:cs="Arial"/>
            <w:sz w:val="16"/>
            <w:szCs w:val="16"/>
          </w:rPr>
          <w:delText xml:space="preserve">tus neeg </w:delText>
        </w:r>
      </w:del>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meem</w:t>
      </w:r>
      <w:proofErr w:type="spellEnd"/>
      <w:r w:rsidRPr="00562ADF">
        <w:rPr>
          <w:rFonts w:ascii="Arial" w:eastAsia="Arial" w:hAnsi="Arial" w:cs="Arial"/>
          <w:sz w:val="16"/>
          <w:szCs w:val="16"/>
        </w:rPr>
        <w:t xml:space="preserve"> </w:t>
      </w:r>
      <w:r w:rsidR="004E3412" w:rsidRPr="00562ADF">
        <w:rPr>
          <w:rFonts w:ascii="Arial" w:eastAsia="Arial" w:hAnsi="Arial" w:cs="Arial"/>
          <w:sz w:val="16"/>
          <w:szCs w:val="16"/>
        </w:rPr>
        <w:t xml:space="preserve">cov </w:t>
      </w:r>
      <w:proofErr w:type="spellStart"/>
      <w:r w:rsidRPr="00562ADF">
        <w:rPr>
          <w:rFonts w:ascii="Arial" w:eastAsia="Arial" w:hAnsi="Arial" w:cs="Arial"/>
          <w:sz w:val="16"/>
          <w:szCs w:val="16"/>
        </w:rPr>
        <w:t>quav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sau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qoob</w:t>
      </w:r>
      <w:proofErr w:type="spellEnd"/>
      <w:r w:rsidRPr="00562ADF">
        <w:rPr>
          <w:rFonts w:ascii="Arial" w:eastAsia="Arial" w:hAnsi="Arial" w:cs="Arial"/>
          <w:sz w:val="16"/>
          <w:szCs w:val="16"/>
        </w:rPr>
        <w:t xml:space="preserve"> </w:t>
      </w:r>
      <w:proofErr w:type="spellStart"/>
      <w:proofErr w:type="gramStart"/>
      <w:r w:rsidRPr="00562ADF">
        <w:rPr>
          <w:rFonts w:ascii="Arial" w:eastAsia="Arial" w:hAnsi="Arial" w:cs="Arial"/>
          <w:sz w:val="16"/>
          <w:szCs w:val="16"/>
        </w:rPr>
        <w:t>loo,</w:t>
      </w:r>
      <w:ins w:id="3422" w:author="Kaxiong" w:date="2021-06-11T01:14:00Z">
        <w:r w:rsidR="00CF565A">
          <w:rPr>
            <w:rFonts w:ascii="Arial" w:eastAsia="Arial" w:hAnsi="Arial" w:cs="Arial"/>
            <w:sz w:val="16"/>
            <w:szCs w:val="16"/>
          </w:rPr>
          <w:t>thib</w:t>
        </w:r>
      </w:ins>
      <w:proofErr w:type="spellEnd"/>
      <w:proofErr w:type="gramEnd"/>
      <w:del w:id="3423" w:author="Kaxiong" w:date="2021-06-11T01:14:00Z">
        <w:r w:rsidRPr="00562ADF" w:rsidDel="00CF565A">
          <w:rPr>
            <w:rFonts w:ascii="Arial" w:eastAsia="Arial" w:hAnsi="Arial" w:cs="Arial"/>
            <w:sz w:val="16"/>
            <w:szCs w:val="16"/>
          </w:rPr>
          <w:delText xml:space="preserve"> dhau ntaw</w:delText>
        </w:r>
      </w:del>
      <w:del w:id="3424" w:author="Kaxiong" w:date="2021-06-11T01:15:00Z">
        <w:r w:rsidRPr="00562ADF" w:rsidDel="00CF565A">
          <w:rPr>
            <w:rFonts w:ascii="Arial" w:eastAsia="Arial" w:hAnsi="Arial" w:cs="Arial"/>
            <w:sz w:val="16"/>
            <w:szCs w:val="16"/>
          </w:rPr>
          <w:delText>m</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ntxiv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cob </w:t>
      </w:r>
      <w:proofErr w:type="spellStart"/>
      <w:r w:rsidRPr="00562ADF">
        <w:rPr>
          <w:rFonts w:ascii="Arial" w:eastAsia="Arial" w:hAnsi="Arial" w:cs="Arial"/>
          <w:sz w:val="16"/>
          <w:szCs w:val="16"/>
        </w:rPr>
        <w:t>qhia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twb</w:t>
      </w:r>
      <w:proofErr w:type="spellEnd"/>
      <w:r w:rsidRPr="00562ADF">
        <w:rPr>
          <w:rFonts w:ascii="Arial" w:eastAsia="Arial" w:hAnsi="Arial" w:cs="Arial"/>
          <w:sz w:val="16"/>
          <w:szCs w:val="16"/>
        </w:rPr>
        <w:t xml:space="preserve"> tau </w:t>
      </w:r>
      <w:proofErr w:type="spellStart"/>
      <w:ins w:id="3425" w:author="Kaxiong" w:date="2021-06-11T01:16:00Z">
        <w:r w:rsidR="00CF565A">
          <w:rPr>
            <w:rFonts w:ascii="Arial" w:eastAsia="Arial" w:hAnsi="Arial" w:cs="Arial"/>
            <w:sz w:val="16"/>
            <w:szCs w:val="16"/>
          </w:rPr>
          <w:t>piav</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qhia</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txog</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kev</w:t>
        </w:r>
        <w:proofErr w:type="spellEnd"/>
        <w:r w:rsidR="00CF565A">
          <w:rPr>
            <w:rFonts w:ascii="Arial" w:eastAsia="Arial" w:hAnsi="Arial" w:cs="Arial"/>
            <w:sz w:val="16"/>
            <w:szCs w:val="16"/>
          </w:rPr>
          <w:t xml:space="preserve"> </w:t>
        </w:r>
      </w:ins>
      <w:proofErr w:type="spellStart"/>
      <w:r w:rsidRPr="00562ADF">
        <w:rPr>
          <w:rFonts w:ascii="Arial" w:eastAsia="Arial" w:hAnsi="Arial" w:cs="Arial"/>
          <w:sz w:val="16"/>
          <w:szCs w:val="16"/>
        </w:rPr>
        <w:t>siv</w:t>
      </w:r>
      <w:proofErr w:type="spellEnd"/>
      <w:r w:rsidRPr="00562ADF">
        <w:rPr>
          <w:rFonts w:ascii="Arial" w:eastAsia="Arial" w:hAnsi="Arial" w:cs="Arial"/>
          <w:sz w:val="16"/>
          <w:szCs w:val="16"/>
        </w:rPr>
        <w:t xml:space="preserve"> </w:t>
      </w:r>
      <w:proofErr w:type="spellStart"/>
      <w:ins w:id="3426" w:author="Kaxiong" w:date="2021-06-11T01:16:00Z">
        <w:r w:rsidR="00CF565A">
          <w:rPr>
            <w:rFonts w:ascii="Arial" w:eastAsia="Arial" w:hAnsi="Arial" w:cs="Arial"/>
            <w:sz w:val="16"/>
            <w:szCs w:val="16"/>
          </w:rPr>
          <w:t>tus</w:t>
        </w:r>
        <w:proofErr w:type="spellEnd"/>
        <w:r w:rsidR="00CF565A">
          <w:rPr>
            <w:rFonts w:ascii="Arial" w:eastAsia="Arial" w:hAnsi="Arial" w:cs="Arial"/>
            <w:sz w:val="16"/>
            <w:szCs w:val="16"/>
          </w:rPr>
          <w:t xml:space="preserve"> </w:t>
        </w:r>
      </w:ins>
      <w:del w:id="3427" w:author="Kaxiong" w:date="2021-06-11T01:16:00Z">
        <w:r w:rsidRPr="00562ADF" w:rsidDel="00CF565A">
          <w:rPr>
            <w:rFonts w:ascii="Arial" w:eastAsia="Arial" w:hAnsi="Arial" w:cs="Arial"/>
            <w:sz w:val="16"/>
            <w:szCs w:val="16"/>
          </w:rPr>
          <w:delText xml:space="preserve">rau kev pab </w:delText>
        </w:r>
      </w:del>
      <w:proofErr w:type="spellStart"/>
      <w:r w:rsidRPr="00562ADF">
        <w:rPr>
          <w:rFonts w:ascii="Arial" w:eastAsia="Arial" w:hAnsi="Arial" w:cs="Arial"/>
          <w:sz w:val="16"/>
          <w:szCs w:val="16"/>
        </w:rPr>
        <w:t>ntaiv</w:t>
      </w:r>
      <w:proofErr w:type="spellEnd"/>
      <w:r w:rsidR="004E3412" w:rsidRPr="00562ADF">
        <w:rPr>
          <w:rFonts w:ascii="Arial" w:eastAsia="Arial" w:hAnsi="Arial" w:cs="Arial"/>
          <w:sz w:val="16"/>
          <w:szCs w:val="16"/>
        </w:rPr>
        <w:t xml:space="preserve"> </w:t>
      </w:r>
      <w:proofErr w:type="spellStart"/>
      <w:ins w:id="3428" w:author="Kaxiong" w:date="2021-06-11T01:16:00Z">
        <w:r w:rsidR="00CF565A">
          <w:rPr>
            <w:rFonts w:ascii="Arial" w:eastAsia="Arial" w:hAnsi="Arial" w:cs="Arial"/>
            <w:sz w:val="16"/>
            <w:szCs w:val="16"/>
          </w:rPr>
          <w:t>lawm</w:t>
        </w:r>
      </w:ins>
      <w:proofErr w:type="spellEnd"/>
      <w:del w:id="3429" w:author="Kaxiong" w:date="2021-06-11T01:16:00Z">
        <w:r w:rsidR="004E3412" w:rsidRPr="00562ADF" w:rsidDel="00CF565A">
          <w:rPr>
            <w:rFonts w:ascii="Arial" w:eastAsia="Arial" w:hAnsi="Arial" w:cs="Arial"/>
            <w:sz w:val="16"/>
            <w:szCs w:val="16"/>
          </w:rPr>
          <w:delText>qhia</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twg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ins w:id="3430" w:author="Kaxiong" w:date="2021-06-11T01:17:00Z">
        <w:r w:rsidR="00CF565A">
          <w:rPr>
            <w:rFonts w:ascii="Arial" w:eastAsia="Arial" w:hAnsi="Arial" w:cs="Arial"/>
            <w:sz w:val="16"/>
            <w:szCs w:val="16"/>
          </w:rPr>
          <w:t>kev</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tshwm</w:t>
        </w:r>
        <w:proofErr w:type="spellEnd"/>
        <w:r w:rsidR="00CF565A">
          <w:rPr>
            <w:rFonts w:ascii="Arial" w:eastAsia="Arial" w:hAnsi="Arial" w:cs="Arial"/>
            <w:sz w:val="16"/>
            <w:szCs w:val="16"/>
          </w:rPr>
          <w:t xml:space="preserve"> sim tau </w:t>
        </w:r>
        <w:proofErr w:type="spellStart"/>
        <w:r w:rsidR="00CF565A">
          <w:rPr>
            <w:rFonts w:ascii="Arial" w:eastAsia="Arial" w:hAnsi="Arial" w:cs="Arial"/>
            <w:sz w:val="16"/>
            <w:szCs w:val="16"/>
          </w:rPr>
          <w:t>rau</w:t>
        </w:r>
        <w:proofErr w:type="spellEnd"/>
        <w:r w:rsidR="00CF565A">
          <w:rPr>
            <w:rFonts w:ascii="Arial" w:eastAsia="Arial" w:hAnsi="Arial" w:cs="Arial"/>
            <w:sz w:val="16"/>
            <w:szCs w:val="16"/>
          </w:rPr>
          <w:t xml:space="preserve"> cov </w:t>
        </w:r>
        <w:proofErr w:type="spellStart"/>
        <w:r w:rsidR="00CF565A">
          <w:rPr>
            <w:rFonts w:ascii="Arial" w:eastAsia="Arial" w:hAnsi="Arial" w:cs="Arial"/>
            <w:sz w:val="16"/>
            <w:szCs w:val="16"/>
          </w:rPr>
          <w:t>kev</w:t>
        </w:r>
        <w:proofErr w:type="spellEnd"/>
        <w:r w:rsidR="00CF565A">
          <w:rPr>
            <w:rFonts w:ascii="Arial" w:eastAsia="Arial" w:hAnsi="Arial" w:cs="Arial"/>
            <w:sz w:val="16"/>
            <w:szCs w:val="16"/>
          </w:rPr>
          <w:t xml:space="preserve"> </w:t>
        </w:r>
      </w:ins>
      <w:del w:id="3431" w:author="Kaxiong" w:date="2021-06-11T01:17:00Z">
        <w:r w:rsidRPr="00562ADF" w:rsidDel="00CF565A">
          <w:rPr>
            <w:rFonts w:ascii="Arial" w:eastAsia="Arial" w:hAnsi="Arial" w:cs="Arial"/>
            <w:sz w:val="16"/>
            <w:szCs w:val="16"/>
          </w:rPr>
          <w:delText xml:space="preserve">peev xwm </w:delText>
        </w:r>
      </w:del>
      <w:proofErr w:type="spellStart"/>
      <w:r w:rsidRPr="00562ADF">
        <w:rPr>
          <w:rFonts w:ascii="Arial" w:eastAsia="Arial" w:hAnsi="Arial" w:cs="Arial"/>
          <w:sz w:val="16"/>
          <w:szCs w:val="16"/>
        </w:rPr>
        <w:t>kis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kab</w:t>
      </w:r>
      <w:proofErr w:type="spellEnd"/>
      <w:r w:rsidRPr="00562ADF">
        <w:rPr>
          <w:rFonts w:ascii="Arial" w:eastAsia="Arial" w:hAnsi="Arial" w:cs="Arial"/>
          <w:sz w:val="16"/>
          <w:szCs w:val="16"/>
        </w:rPr>
        <w:t xml:space="preserve"> mob no, Alexi </w:t>
      </w:r>
      <w:proofErr w:type="spellStart"/>
      <w:r w:rsidRPr="00562ADF">
        <w:rPr>
          <w:rFonts w:ascii="Arial" w:eastAsia="Arial" w:hAnsi="Arial" w:cs="Arial"/>
          <w:sz w:val="16"/>
          <w:szCs w:val="16"/>
        </w:rPr>
        <w:t>kuj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raug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sam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fwm</w:t>
      </w:r>
      <w:proofErr w:type="spellEnd"/>
      <w:r w:rsidRPr="00562ADF">
        <w:rPr>
          <w:rFonts w:ascii="Arial" w:eastAsia="Arial" w:hAnsi="Arial" w:cs="Arial"/>
          <w:sz w:val="16"/>
          <w:szCs w:val="16"/>
        </w:rPr>
        <w:t xml:space="preserve"> los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PSR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ins w:id="3432" w:author="Kaxiong" w:date="2021-06-11T01:18:00Z">
        <w:r w:rsidR="00CF565A">
          <w:rPr>
            <w:rFonts w:ascii="Arial" w:eastAsia="Arial" w:hAnsi="Arial" w:cs="Arial"/>
            <w:sz w:val="16"/>
            <w:szCs w:val="16"/>
          </w:rPr>
          <w:t xml:space="preserve">tag </w:t>
        </w:r>
        <w:proofErr w:type="spellStart"/>
        <w:r w:rsidR="00CF565A">
          <w:rPr>
            <w:rFonts w:ascii="Arial" w:eastAsia="Arial" w:hAnsi="Arial" w:cs="Arial"/>
            <w:sz w:val="16"/>
            <w:szCs w:val="16"/>
          </w:rPr>
          <w:t>nrho</w:t>
        </w:r>
      </w:ins>
      <w:proofErr w:type="spellEnd"/>
      <w:ins w:id="3433" w:author="Kaxiong" w:date="2021-06-11T01:19:00Z">
        <w:r w:rsidR="00CF565A">
          <w:rPr>
            <w:rFonts w:ascii="Arial" w:eastAsia="Arial" w:hAnsi="Arial" w:cs="Arial"/>
            <w:sz w:val="16"/>
            <w:szCs w:val="16"/>
          </w:rPr>
          <w:t xml:space="preserve"> cov </w:t>
        </w:r>
        <w:proofErr w:type="spellStart"/>
        <w:r w:rsidR="00CF565A">
          <w:rPr>
            <w:rFonts w:ascii="Arial" w:eastAsia="Arial" w:hAnsi="Arial" w:cs="Arial"/>
            <w:sz w:val="16"/>
            <w:szCs w:val="16"/>
          </w:rPr>
          <w:t>kev</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ntsuam</w:t>
        </w:r>
        <w:proofErr w:type="spellEnd"/>
        <w:r w:rsidR="00CF565A">
          <w:rPr>
            <w:rFonts w:ascii="Arial" w:eastAsia="Arial" w:hAnsi="Arial" w:cs="Arial"/>
            <w:sz w:val="16"/>
            <w:szCs w:val="16"/>
          </w:rPr>
          <w:t xml:space="preserve"> </w:t>
        </w:r>
        <w:proofErr w:type="spellStart"/>
        <w:r w:rsidR="00CF565A">
          <w:rPr>
            <w:rFonts w:ascii="Arial" w:eastAsia="Arial" w:hAnsi="Arial" w:cs="Arial"/>
            <w:sz w:val="16"/>
            <w:szCs w:val="16"/>
          </w:rPr>
          <w:t>xyua</w:t>
        </w:r>
        <w:proofErr w:type="spellEnd"/>
        <w:r w:rsidR="00CF565A">
          <w:rPr>
            <w:rFonts w:ascii="Arial" w:eastAsia="Arial" w:hAnsi="Arial" w:cs="Arial"/>
            <w:sz w:val="16"/>
            <w:szCs w:val="16"/>
          </w:rPr>
          <w:t xml:space="preserve"> </w:t>
        </w:r>
      </w:ins>
      <w:del w:id="3434" w:author="Kaxiong" w:date="2021-06-11T01:19:00Z">
        <w:r w:rsidRPr="00562ADF" w:rsidDel="00CF565A">
          <w:rPr>
            <w:rFonts w:ascii="Arial" w:eastAsia="Arial" w:hAnsi="Arial" w:cs="Arial"/>
            <w:sz w:val="16"/>
            <w:szCs w:val="16"/>
          </w:rPr>
          <w:delText xml:space="preserve">ntsuas txhua </w:delText>
        </w:r>
      </w:del>
      <w:r w:rsidRPr="00562ADF">
        <w:rPr>
          <w:rFonts w:ascii="Arial" w:eastAsia="Arial" w:hAnsi="Arial" w:cs="Arial"/>
          <w:sz w:val="16"/>
          <w:szCs w:val="16"/>
        </w:rPr>
        <w:t xml:space="preserve">yam </w:t>
      </w:r>
      <w:del w:id="3435" w:author="Kaxiong" w:date="2021-06-11T01:19:00Z">
        <w:r w:rsidRPr="00562ADF" w:rsidDel="00CF565A">
          <w:rPr>
            <w:rFonts w:ascii="Arial" w:eastAsia="Arial" w:hAnsi="Arial" w:cs="Arial"/>
            <w:sz w:val="16"/>
            <w:szCs w:val="16"/>
          </w:rPr>
          <w:delText xml:space="preserve">kom </w:delText>
        </w:r>
      </w:del>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nyog</w:t>
      </w:r>
      <w:proofErr w:type="spellEnd"/>
      <w:r w:rsidRPr="00562ADF">
        <w:rPr>
          <w:rFonts w:ascii="Arial" w:eastAsia="Arial" w:hAnsi="Arial" w:cs="Arial"/>
          <w:sz w:val="16"/>
          <w:szCs w:val="16"/>
        </w:rPr>
        <w:t xml:space="preserve"> </w:t>
      </w:r>
      <w:proofErr w:type="spellStart"/>
      <w:ins w:id="3436" w:author="Kaxiong" w:date="2021-06-11T01:19:00Z">
        <w:r w:rsidR="00CF565A">
          <w:rPr>
            <w:rFonts w:ascii="Arial" w:eastAsia="Arial" w:hAnsi="Arial" w:cs="Arial"/>
            <w:sz w:val="16"/>
            <w:szCs w:val="16"/>
          </w:rPr>
          <w:t>tshwj</w:t>
        </w:r>
        <w:proofErr w:type="spellEnd"/>
        <w:r w:rsidR="00CF565A">
          <w:rPr>
            <w:rFonts w:ascii="Arial" w:eastAsia="Arial" w:hAnsi="Arial" w:cs="Arial"/>
            <w:sz w:val="16"/>
            <w:szCs w:val="16"/>
          </w:rPr>
          <w:t xml:space="preserve"> </w:t>
        </w:r>
      </w:ins>
      <w:proofErr w:type="spellStart"/>
      <w:ins w:id="3437" w:author="Kaxiong" w:date="2021-06-11T01:20:00Z">
        <w:r w:rsidR="00CF565A">
          <w:rPr>
            <w:rFonts w:ascii="Arial" w:eastAsia="Arial" w:hAnsi="Arial" w:cs="Arial"/>
            <w:sz w:val="16"/>
            <w:szCs w:val="16"/>
          </w:rPr>
          <w:t>xeeb</w:t>
        </w:r>
        <w:proofErr w:type="spellEnd"/>
        <w:r w:rsidR="00CF565A">
          <w:rPr>
            <w:rFonts w:ascii="Arial" w:eastAsia="Arial" w:hAnsi="Arial" w:cs="Arial"/>
            <w:sz w:val="16"/>
            <w:szCs w:val="16"/>
          </w:rPr>
          <w:t xml:space="preserve"> </w:t>
        </w:r>
      </w:ins>
      <w:r w:rsidRPr="00562ADF">
        <w:rPr>
          <w:rFonts w:ascii="Arial" w:eastAsia="Arial" w:hAnsi="Arial" w:cs="Arial"/>
          <w:sz w:val="16"/>
          <w:szCs w:val="16"/>
        </w:rPr>
        <w:t xml:space="preserve">los </w:t>
      </w:r>
      <w:proofErr w:type="spellStart"/>
      <w:r w:rsidRPr="00562ADF">
        <w:rPr>
          <w:rFonts w:ascii="Arial" w:eastAsia="Arial" w:hAnsi="Arial" w:cs="Arial"/>
          <w:sz w:val="16"/>
          <w:szCs w:val="16"/>
        </w:rPr>
        <w:t>txheeb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xyuas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ins w:id="3438" w:author="Kaxiong" w:date="2021-06-11T01:20:00Z">
        <w:r w:rsidR="00CF565A">
          <w:rPr>
            <w:rFonts w:ascii="Arial" w:eastAsia="Arial" w:hAnsi="Arial" w:cs="Arial"/>
            <w:sz w:val="16"/>
            <w:szCs w:val="16"/>
          </w:rPr>
          <w:t>txhob</w:t>
        </w:r>
        <w:proofErr w:type="spellEnd"/>
        <w:r w:rsidR="00CF565A">
          <w:rPr>
            <w:rFonts w:ascii="Arial" w:eastAsia="Arial" w:hAnsi="Arial" w:cs="Arial"/>
            <w:sz w:val="16"/>
            <w:szCs w:val="16"/>
          </w:rPr>
          <w:t xml:space="preserve"> </w:t>
        </w:r>
      </w:ins>
      <w:proofErr w:type="spellStart"/>
      <w:r w:rsidRPr="00562ADF">
        <w:rPr>
          <w:rFonts w:ascii="Arial" w:eastAsia="Arial" w:hAnsi="Arial" w:cs="Arial"/>
          <w:sz w:val="16"/>
          <w:szCs w:val="16"/>
        </w:rPr>
        <w:t>sau</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txiv</w:t>
      </w:r>
      <w:proofErr w:type="spellEnd"/>
      <w:r w:rsidRPr="00562ADF">
        <w:rPr>
          <w:rFonts w:ascii="Arial" w:eastAsia="Arial" w:hAnsi="Arial" w:cs="Arial"/>
          <w:sz w:val="16"/>
          <w:szCs w:val="16"/>
        </w:rPr>
        <w:t xml:space="preserve"> </w:t>
      </w:r>
      <w:ins w:id="3439" w:author="Kaxiong" w:date="2021-06-11T01:21:00Z">
        <w:r w:rsidR="00CF565A">
          <w:rPr>
            <w:rFonts w:ascii="Arial" w:eastAsia="Arial" w:hAnsi="Arial" w:cs="Arial"/>
            <w:sz w:val="16"/>
            <w:szCs w:val="16"/>
          </w:rPr>
          <w:t>es pom</w:t>
        </w:r>
      </w:ins>
      <w:del w:id="3440" w:author="Kaxiong" w:date="2021-06-11T01:21:00Z">
        <w:r w:rsidR="004E3412" w:rsidRPr="00562ADF" w:rsidDel="00CF565A">
          <w:rPr>
            <w:rFonts w:ascii="Arial" w:eastAsia="Arial" w:hAnsi="Arial" w:cs="Arial"/>
            <w:sz w:val="16"/>
            <w:szCs w:val="16"/>
          </w:rPr>
          <w:delText>ntoo</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uas</w:t>
      </w:r>
      <w:proofErr w:type="spellEnd"/>
      <w:r w:rsidRPr="00562ADF">
        <w:rPr>
          <w:rFonts w:ascii="Arial" w:eastAsia="Arial" w:hAnsi="Arial" w:cs="Arial"/>
          <w:sz w:val="16"/>
          <w:szCs w:val="16"/>
        </w:rPr>
        <w:t xml:space="preserve"> </w:t>
      </w:r>
      <w:proofErr w:type="spellStart"/>
      <w:ins w:id="3441" w:author="Kaxiong" w:date="2021-06-11T01:21:00Z">
        <w:r w:rsidR="00CF565A">
          <w:rPr>
            <w:rFonts w:ascii="Arial" w:eastAsia="Arial" w:hAnsi="Arial" w:cs="Arial"/>
            <w:sz w:val="16"/>
            <w:szCs w:val="16"/>
          </w:rPr>
          <w:t>tshwm</w:t>
        </w:r>
        <w:proofErr w:type="spellEnd"/>
        <w:r w:rsidR="00CF565A">
          <w:rPr>
            <w:rFonts w:ascii="Arial" w:eastAsia="Arial" w:hAnsi="Arial" w:cs="Arial"/>
            <w:sz w:val="16"/>
            <w:szCs w:val="16"/>
          </w:rPr>
          <w:t xml:space="preserve"> sim </w:t>
        </w:r>
      </w:ins>
      <w:del w:id="3442" w:author="Kaxiong" w:date="2021-06-11T01:21:00Z">
        <w:r w:rsidRPr="00562ADF" w:rsidDel="00CF565A">
          <w:rPr>
            <w:rFonts w:ascii="Arial" w:eastAsia="Arial" w:hAnsi="Arial" w:cs="Arial"/>
            <w:sz w:val="16"/>
            <w:szCs w:val="16"/>
          </w:rPr>
          <w:delText xml:space="preserve">yuav </w:delText>
        </w:r>
      </w:del>
      <w:proofErr w:type="spellStart"/>
      <w:r w:rsidRPr="00562ADF">
        <w:rPr>
          <w:rFonts w:ascii="Arial" w:eastAsia="Arial" w:hAnsi="Arial" w:cs="Arial"/>
          <w:sz w:val="16"/>
          <w:szCs w:val="16"/>
        </w:rPr>
        <w:t>kis</w:t>
      </w:r>
      <w:proofErr w:type="spellEnd"/>
      <w:r w:rsidRPr="00562ADF">
        <w:rPr>
          <w:rFonts w:ascii="Arial" w:eastAsia="Arial" w:hAnsi="Arial" w:cs="Arial"/>
          <w:sz w:val="16"/>
          <w:szCs w:val="16"/>
        </w:rPr>
        <w:t xml:space="preserve"> tau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kab</w:t>
      </w:r>
      <w:proofErr w:type="spellEnd"/>
      <w:r w:rsidR="004E3412" w:rsidRPr="00562ADF">
        <w:rPr>
          <w:rFonts w:ascii="Arial" w:eastAsia="Arial" w:hAnsi="Arial" w:cs="Arial"/>
          <w:sz w:val="16"/>
          <w:szCs w:val="16"/>
        </w:rPr>
        <w:t xml:space="preserve"> </w:t>
      </w:r>
      <w:r w:rsidRPr="00562ADF">
        <w:rPr>
          <w:rFonts w:ascii="Arial" w:eastAsia="Arial" w:hAnsi="Arial" w:cs="Arial"/>
          <w:sz w:val="16"/>
          <w:szCs w:val="16"/>
        </w:rPr>
        <w:t xml:space="preserve">mob. </w:t>
      </w:r>
      <w:proofErr w:type="spellStart"/>
      <w:r w:rsidRPr="00562ADF">
        <w:rPr>
          <w:rFonts w:ascii="Arial" w:eastAsia="Arial" w:hAnsi="Arial" w:cs="Arial"/>
          <w:sz w:val="16"/>
          <w:szCs w:val="16"/>
        </w:rPr>
        <w:t>Puas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w:t>
      </w:r>
      <w:proofErr w:type="spellStart"/>
      <w:ins w:id="3443" w:author="Kaxiong" w:date="2021-06-11T01:21:00Z">
        <w:r w:rsidR="00E31D9F">
          <w:rPr>
            <w:rFonts w:ascii="Arial" w:eastAsia="Arial" w:hAnsi="Arial" w:cs="Arial"/>
            <w:sz w:val="16"/>
            <w:szCs w:val="16"/>
          </w:rPr>
          <w:t>kev</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ntuas</w:t>
        </w:r>
        <w:proofErr w:type="spellEnd"/>
        <w:r w:rsidR="00E31D9F">
          <w:rPr>
            <w:rFonts w:ascii="Arial" w:eastAsia="Arial" w:hAnsi="Arial" w:cs="Arial"/>
            <w:sz w:val="16"/>
            <w:szCs w:val="16"/>
          </w:rPr>
          <w:t xml:space="preserve"> </w:t>
        </w:r>
      </w:ins>
      <w:r w:rsidRPr="00562ADF">
        <w:rPr>
          <w:rFonts w:ascii="Arial" w:eastAsia="Arial" w:hAnsi="Arial" w:cs="Arial"/>
          <w:sz w:val="16"/>
          <w:szCs w:val="16"/>
        </w:rPr>
        <w:t xml:space="preserve">pom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ins w:id="3444" w:author="Kaxiong" w:date="2021-06-11T01:22:00Z">
        <w:r w:rsidR="00E31D9F">
          <w:rPr>
            <w:rFonts w:ascii="Arial" w:eastAsia="Arial" w:hAnsi="Arial" w:cs="Arial"/>
            <w:sz w:val="16"/>
            <w:szCs w:val="16"/>
          </w:rPr>
          <w:t xml:space="preserve">cov </w:t>
        </w:r>
        <w:proofErr w:type="spellStart"/>
        <w:r w:rsidR="00E31D9F">
          <w:rPr>
            <w:rFonts w:ascii="Arial" w:eastAsia="Arial" w:hAnsi="Arial" w:cs="Arial"/>
            <w:sz w:val="16"/>
            <w:szCs w:val="16"/>
          </w:rPr>
          <w:t>txiv</w:t>
        </w:r>
        <w:proofErr w:type="spellEnd"/>
        <w:r w:rsidR="00E31D9F">
          <w:rPr>
            <w:rFonts w:ascii="Arial" w:eastAsia="Arial" w:hAnsi="Arial" w:cs="Arial"/>
            <w:sz w:val="16"/>
            <w:szCs w:val="16"/>
          </w:rPr>
          <w:t xml:space="preserve"> es pom </w:t>
        </w:r>
        <w:proofErr w:type="spellStart"/>
        <w:r w:rsidR="00E31D9F">
          <w:rPr>
            <w:rFonts w:ascii="Arial" w:eastAsia="Arial" w:hAnsi="Arial" w:cs="Arial"/>
            <w:sz w:val="16"/>
            <w:szCs w:val="16"/>
          </w:rPr>
          <w:t>saum</w:t>
        </w:r>
      </w:ins>
      <w:proofErr w:type="spellEnd"/>
      <w:del w:id="3445" w:author="Kaxiong" w:date="2021-06-11T01:22:00Z">
        <w:r w:rsidRPr="00562ADF" w:rsidDel="00E31D9F">
          <w:rPr>
            <w:rFonts w:ascii="Arial" w:eastAsia="Arial" w:hAnsi="Arial" w:cs="Arial"/>
            <w:sz w:val="16"/>
            <w:szCs w:val="16"/>
          </w:rPr>
          <w:delText>lub txiv</w:delText>
        </w:r>
      </w:del>
      <w:ins w:id="3446" w:author="Kaxiong" w:date="2021-06-11T01:22:00Z">
        <w:r w:rsidR="00E31D9F">
          <w:rPr>
            <w:rFonts w:ascii="Arial" w:eastAsia="Arial" w:hAnsi="Arial" w:cs="Arial"/>
            <w:sz w:val="16"/>
            <w:szCs w:val="16"/>
          </w:rPr>
          <w:t xml:space="preserve"> </w:t>
        </w:r>
        <w:proofErr w:type="spellStart"/>
        <w:r w:rsidR="00E31D9F">
          <w:rPr>
            <w:rFonts w:ascii="Arial" w:eastAsia="Arial" w:hAnsi="Arial" w:cs="Arial"/>
            <w:sz w:val="16"/>
            <w:szCs w:val="16"/>
          </w:rPr>
          <w:t>tsob</w:t>
        </w:r>
      </w:ins>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ntoo</w:t>
      </w:r>
      <w:proofErr w:type="spellEnd"/>
      <w:r w:rsidRPr="00562ADF">
        <w:rPr>
          <w:rFonts w:ascii="Arial" w:eastAsia="Arial" w:hAnsi="Arial" w:cs="Arial"/>
          <w:sz w:val="16"/>
          <w:szCs w:val="16"/>
        </w:rPr>
        <w:t xml:space="preserve"> </w:t>
      </w:r>
      <w:del w:id="3447" w:author="Kaxiong" w:date="2021-06-11T01:23:00Z">
        <w:r w:rsidRPr="00562ADF" w:rsidDel="00E31D9F">
          <w:rPr>
            <w:rFonts w:ascii="Arial" w:eastAsia="Arial" w:hAnsi="Arial" w:cs="Arial"/>
            <w:sz w:val="16"/>
            <w:szCs w:val="16"/>
          </w:rPr>
          <w:delText xml:space="preserve">ntawm tsob ntoo </w:delText>
        </w:r>
      </w:del>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ins w:id="3448" w:author="Kaxiong" w:date="2021-06-11T01:24:00Z">
        <w:r w:rsidR="00E31D9F">
          <w:rPr>
            <w:rFonts w:ascii="Arial" w:eastAsia="Arial" w:hAnsi="Arial" w:cs="Arial"/>
            <w:sz w:val="16"/>
            <w:szCs w:val="16"/>
          </w:rPr>
          <w:t xml:space="preserve"> </w:t>
        </w:r>
        <w:proofErr w:type="spellStart"/>
        <w:r w:rsidR="00E31D9F">
          <w:rPr>
            <w:rFonts w:ascii="Arial" w:eastAsia="Arial" w:hAnsi="Arial" w:cs="Arial"/>
            <w:sz w:val="16"/>
            <w:szCs w:val="16"/>
          </w:rPr>
          <w:t>yog</w:t>
        </w:r>
      </w:ins>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tuav</w:t>
      </w:r>
      <w:proofErr w:type="spellEnd"/>
      <w:r w:rsidRPr="00562ADF">
        <w:rPr>
          <w:rFonts w:ascii="Arial" w:eastAsia="Arial" w:hAnsi="Arial" w:cs="Arial"/>
          <w:sz w:val="16"/>
          <w:szCs w:val="16"/>
        </w:rPr>
        <w:t xml:space="preserve"> </w:t>
      </w:r>
      <w:ins w:id="3449" w:author="Kaxiong" w:date="2021-06-11T01:24:00Z">
        <w:r w:rsidR="00E31D9F">
          <w:rPr>
            <w:rFonts w:ascii="Arial" w:eastAsia="Arial" w:hAnsi="Arial" w:cs="Arial"/>
            <w:sz w:val="16"/>
            <w:szCs w:val="16"/>
          </w:rPr>
          <w:t xml:space="preserve">cov </w:t>
        </w:r>
        <w:proofErr w:type="spellStart"/>
        <w:r w:rsidR="00E31D9F">
          <w:rPr>
            <w:rFonts w:ascii="Arial" w:eastAsia="Arial" w:hAnsi="Arial" w:cs="Arial"/>
            <w:sz w:val="16"/>
            <w:szCs w:val="16"/>
          </w:rPr>
          <w:t>theev</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ntaiv</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ntawm</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tus</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ntaiv</w:t>
        </w:r>
        <w:proofErr w:type="spellEnd"/>
        <w:r w:rsidR="00E31D9F">
          <w:rPr>
            <w:rFonts w:ascii="Arial" w:eastAsia="Arial" w:hAnsi="Arial" w:cs="Arial"/>
            <w:sz w:val="16"/>
            <w:szCs w:val="16"/>
          </w:rPr>
          <w:t xml:space="preserve"> </w:t>
        </w:r>
      </w:ins>
      <w:proofErr w:type="spellStart"/>
      <w:ins w:id="3450" w:author="Kaxiong" w:date="2021-06-11T01:25:00Z">
        <w:r w:rsidR="00E31D9F">
          <w:rPr>
            <w:rFonts w:ascii="Arial" w:eastAsia="Arial" w:hAnsi="Arial" w:cs="Arial"/>
            <w:sz w:val="16"/>
            <w:szCs w:val="16"/>
          </w:rPr>
          <w:t>uas</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txau</w:t>
        </w:r>
      </w:ins>
      <w:proofErr w:type="spellEnd"/>
      <w:del w:id="3451" w:author="Kaxiong" w:date="2021-06-11T01:25:00Z">
        <w:r w:rsidRPr="00562ADF" w:rsidDel="00E31D9F">
          <w:rPr>
            <w:rFonts w:ascii="Arial" w:eastAsia="Arial" w:hAnsi="Arial" w:cs="Arial"/>
            <w:sz w:val="16"/>
            <w:szCs w:val="16"/>
          </w:rPr>
          <w:delText xml:space="preserve">lub </w:delText>
        </w:r>
        <w:r w:rsidR="004E3412" w:rsidRPr="00562ADF" w:rsidDel="00E31D9F">
          <w:rPr>
            <w:rFonts w:ascii="Arial" w:eastAsia="Arial" w:hAnsi="Arial" w:cs="Arial"/>
            <w:sz w:val="16"/>
            <w:szCs w:val="16"/>
          </w:rPr>
          <w:delText>nrug</w:delText>
        </w:r>
        <w:r w:rsidRPr="00562ADF" w:rsidDel="00E31D9F">
          <w:rPr>
            <w:rFonts w:ascii="Arial" w:eastAsia="Arial" w:hAnsi="Arial" w:cs="Arial"/>
            <w:sz w:val="16"/>
            <w:szCs w:val="16"/>
          </w:rPr>
          <w:delText xml:space="preserve"> ntawm tus ntaiv txaus</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Peb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paub</w:t>
      </w:r>
      <w:proofErr w:type="spellEnd"/>
      <w:r w:rsidRPr="00562ADF">
        <w:rPr>
          <w:rFonts w:ascii="Arial" w:eastAsia="Arial" w:hAnsi="Arial" w:cs="Arial"/>
          <w:sz w:val="16"/>
          <w:szCs w:val="16"/>
        </w:rPr>
        <w:t xml:space="preserve">. Kev sib </w:t>
      </w:r>
      <w:proofErr w:type="spellStart"/>
      <w:r w:rsidRPr="00562ADF">
        <w:rPr>
          <w:rFonts w:ascii="Arial" w:eastAsia="Arial" w:hAnsi="Arial" w:cs="Arial"/>
          <w:sz w:val="16"/>
          <w:szCs w:val="16"/>
        </w:rPr>
        <w:t>tham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ins w:id="3452" w:author="Kaxiong" w:date="2021-06-11T01:26:00Z">
        <w:r w:rsidR="00E31D9F">
          <w:rPr>
            <w:rFonts w:ascii="Arial" w:eastAsia="Arial" w:hAnsi="Arial" w:cs="Arial"/>
            <w:sz w:val="16"/>
            <w:szCs w:val="16"/>
          </w:rPr>
          <w:t>sawv</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daws</w:t>
        </w:r>
        <w:proofErr w:type="spellEnd"/>
        <w:r w:rsidR="00E31D9F">
          <w:rPr>
            <w:rFonts w:ascii="Arial" w:eastAsia="Arial" w:hAnsi="Arial" w:cs="Arial"/>
            <w:sz w:val="16"/>
            <w:szCs w:val="16"/>
          </w:rPr>
          <w:t xml:space="preserve"> </w:t>
        </w:r>
      </w:ins>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pom zoo </w:t>
      </w:r>
      <w:proofErr w:type="spellStart"/>
      <w:r w:rsidRPr="00562ADF">
        <w:rPr>
          <w:rFonts w:ascii="Arial" w:eastAsia="Arial" w:hAnsi="Arial" w:cs="Arial"/>
          <w:sz w:val="16"/>
          <w:szCs w:val="16"/>
        </w:rPr>
        <w:t>nrog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khoom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kauj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tseem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ceeb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tsim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txoj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cai</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ntawm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hauj</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ins w:id="3453" w:author="Kaxiong" w:date="2021-06-11T01:27:00Z">
        <w:r w:rsidR="00E31D9F">
          <w:rPr>
            <w:rFonts w:ascii="Arial" w:eastAsia="Arial" w:hAnsi="Arial" w:cs="Arial"/>
            <w:sz w:val="16"/>
            <w:szCs w:val="16"/>
          </w:rPr>
          <w:t xml:space="preserve"> </w:t>
        </w:r>
        <w:proofErr w:type="spellStart"/>
        <w:r w:rsidR="00E31D9F">
          <w:rPr>
            <w:rFonts w:ascii="Arial" w:eastAsia="Arial" w:hAnsi="Arial" w:cs="Arial"/>
            <w:sz w:val="16"/>
            <w:szCs w:val="16"/>
          </w:rPr>
          <w:t>kom</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rov</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yog</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dua</w:t>
        </w:r>
      </w:ins>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Puas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muaj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neeg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liaj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teb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xav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no </w:t>
      </w:r>
      <w:proofErr w:type="spellStart"/>
      <w:r w:rsidRPr="00562ADF">
        <w:rPr>
          <w:rFonts w:ascii="Arial" w:eastAsia="Arial" w:hAnsi="Arial" w:cs="Arial"/>
          <w:sz w:val="16"/>
          <w:szCs w:val="16"/>
        </w:rPr>
        <w:t>txaus</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pov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thawj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twg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hauv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zej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zog</w:t>
      </w:r>
      <w:proofErr w:type="spellEnd"/>
      <w:r w:rsidRPr="00562ADF">
        <w:rPr>
          <w:rFonts w:ascii="Arial" w:eastAsia="Arial" w:hAnsi="Arial" w:cs="Arial"/>
          <w:sz w:val="16"/>
          <w:szCs w:val="16"/>
        </w:rPr>
        <w:t xml:space="preserve"> pom tau </w:t>
      </w:r>
      <w:proofErr w:type="spellStart"/>
      <w:r w:rsidRPr="00562ADF">
        <w:rPr>
          <w:rFonts w:ascii="Arial" w:eastAsia="Arial" w:hAnsi="Arial" w:cs="Arial"/>
          <w:sz w:val="16"/>
          <w:szCs w:val="16"/>
        </w:rPr>
        <w:t>tias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qhov</w:t>
      </w:r>
      <w:proofErr w:type="spellEnd"/>
      <w:r w:rsidRPr="00562ADF">
        <w:rPr>
          <w:rFonts w:ascii="Arial" w:eastAsia="Arial" w:hAnsi="Arial" w:cs="Arial"/>
          <w:sz w:val="16"/>
          <w:szCs w:val="16"/>
        </w:rPr>
        <w:t xml:space="preserve"> no </w:t>
      </w:r>
      <w:proofErr w:type="spellStart"/>
      <w:r w:rsidRPr="00562ADF">
        <w:rPr>
          <w:rFonts w:ascii="Arial" w:eastAsia="Arial" w:hAnsi="Arial" w:cs="Arial"/>
          <w:sz w:val="16"/>
          <w:szCs w:val="16"/>
        </w:rPr>
        <w:t>yog</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kev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tiv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thaiv</w:t>
      </w:r>
      <w:proofErr w:type="spellEnd"/>
      <w:r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nyab</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xeeb</w:t>
      </w:r>
      <w:proofErr w:type="spellEnd"/>
      <w:r w:rsidR="004E3412" w:rsidRPr="00562ADF">
        <w:rPr>
          <w:rFonts w:ascii="Arial" w:eastAsia="Arial" w:hAnsi="Arial" w:cs="Arial"/>
          <w:sz w:val="16"/>
          <w:szCs w:val="16"/>
        </w:rPr>
        <w:t xml:space="preserve"> </w:t>
      </w:r>
      <w:proofErr w:type="spellStart"/>
      <w:r w:rsidR="004E3412" w:rsidRPr="00562ADF">
        <w:rPr>
          <w:rFonts w:ascii="Arial" w:eastAsia="Arial" w:hAnsi="Arial" w:cs="Arial"/>
          <w:sz w:val="16"/>
          <w:szCs w:val="16"/>
        </w:rPr>
        <w:t>ntawm</w:t>
      </w:r>
      <w:proofErr w:type="spellEnd"/>
      <w:r w:rsidR="004E3412" w:rsidRPr="00562ADF">
        <w:rPr>
          <w:rFonts w:ascii="Arial" w:eastAsia="Arial" w:hAnsi="Arial" w:cs="Arial"/>
          <w:sz w:val="16"/>
          <w:szCs w:val="16"/>
        </w:rPr>
        <w:t xml:space="preserve"> </w:t>
      </w:r>
      <w:proofErr w:type="spellStart"/>
      <w:r w:rsidRPr="00562ADF">
        <w:rPr>
          <w:rFonts w:ascii="Arial" w:eastAsia="Arial" w:hAnsi="Arial" w:cs="Arial"/>
          <w:sz w:val="16"/>
          <w:szCs w:val="16"/>
        </w:rPr>
        <w:t>zaub</w:t>
      </w:r>
      <w:proofErr w:type="spellEnd"/>
      <w:r w:rsidRPr="00562ADF">
        <w:rPr>
          <w:rFonts w:ascii="Arial" w:eastAsia="Arial" w:hAnsi="Arial" w:cs="Arial"/>
          <w:sz w:val="16"/>
          <w:szCs w:val="16"/>
        </w:rPr>
        <w:t xml:space="preserve"> mov? Alexi </w:t>
      </w:r>
      <w:proofErr w:type="spellStart"/>
      <w:r w:rsidRPr="00562ADF">
        <w:rPr>
          <w:rFonts w:ascii="Arial" w:eastAsia="Arial" w:hAnsi="Arial" w:cs="Arial"/>
          <w:sz w:val="16"/>
          <w:szCs w:val="16"/>
        </w:rPr>
        <w:t>kuj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yuav</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tsum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tib zoo </w:t>
      </w:r>
      <w:proofErr w:type="spellStart"/>
      <w:ins w:id="3454" w:author="Kaxiong" w:date="2021-06-11T01:28:00Z">
        <w:r w:rsidR="00E31D9F">
          <w:rPr>
            <w:rFonts w:ascii="Arial" w:eastAsia="Arial" w:hAnsi="Arial" w:cs="Arial"/>
            <w:sz w:val="16"/>
            <w:szCs w:val="16"/>
          </w:rPr>
          <w:t>rau</w:t>
        </w:r>
        <w:proofErr w:type="spellEnd"/>
        <w:r w:rsidR="00E31D9F">
          <w:rPr>
            <w:rFonts w:ascii="Arial" w:eastAsia="Arial" w:hAnsi="Arial" w:cs="Arial"/>
            <w:sz w:val="16"/>
            <w:szCs w:val="16"/>
          </w:rPr>
          <w:t xml:space="preserve"> </w:t>
        </w:r>
        <w:proofErr w:type="spellStart"/>
        <w:r w:rsidR="00E31D9F">
          <w:rPr>
            <w:rFonts w:ascii="Arial" w:eastAsia="Arial" w:hAnsi="Arial" w:cs="Arial"/>
            <w:sz w:val="16"/>
            <w:szCs w:val="16"/>
          </w:rPr>
          <w:t>siab</w:t>
        </w:r>
      </w:ins>
      <w:proofErr w:type="spellEnd"/>
      <w:del w:id="3455" w:author="Kaxiong" w:date="2021-06-11T01:28:00Z">
        <w:r w:rsidRPr="00562ADF" w:rsidDel="00E31D9F">
          <w:rPr>
            <w:rFonts w:ascii="Arial" w:eastAsia="Arial" w:hAnsi="Arial" w:cs="Arial"/>
            <w:sz w:val="16"/>
            <w:szCs w:val="16"/>
          </w:rPr>
          <w:delText>mloog</w:delText>
        </w:r>
      </w:del>
      <w:r w:rsidRPr="00562ADF">
        <w:rPr>
          <w:rFonts w:ascii="Arial" w:eastAsia="Arial" w:hAnsi="Arial" w:cs="Arial"/>
          <w:sz w:val="16"/>
          <w:szCs w:val="16"/>
        </w:rPr>
        <w:t xml:space="preserve"> </w:t>
      </w:r>
      <w:proofErr w:type="spellStart"/>
      <w:r w:rsidRPr="00562ADF">
        <w:rPr>
          <w:rFonts w:ascii="Arial" w:eastAsia="Arial" w:hAnsi="Arial" w:cs="Arial"/>
          <w:sz w:val="16"/>
          <w:szCs w:val="16"/>
        </w:rPr>
        <w:t>rau</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txhua</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kauj</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ruam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thiab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kom</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nws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ua</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raws</w:t>
      </w:r>
      <w:proofErr w:type="spellEnd"/>
      <w:r w:rsidRPr="00562ADF">
        <w:rPr>
          <w:rFonts w:ascii="Arial" w:eastAsia="Arial" w:hAnsi="Arial" w:cs="Arial"/>
          <w:sz w:val="16"/>
          <w:szCs w:val="16"/>
        </w:rPr>
        <w:t xml:space="preserve"> li </w:t>
      </w:r>
      <w:proofErr w:type="spellStart"/>
      <w:r w:rsidRPr="00562ADF">
        <w:rPr>
          <w:rFonts w:ascii="Arial" w:eastAsia="Arial" w:hAnsi="Arial" w:cs="Arial"/>
          <w:sz w:val="16"/>
          <w:szCs w:val="16"/>
        </w:rPr>
        <w:t>lwm</w:t>
      </w:r>
      <w:proofErr w:type="spellEnd"/>
      <w:r w:rsidRPr="00562ADF">
        <w:rPr>
          <w:rFonts w:ascii="Arial" w:eastAsia="Arial" w:hAnsi="Arial" w:cs="Arial"/>
          <w:sz w:val="16"/>
          <w:szCs w:val="16"/>
        </w:rPr>
        <w:t xml:space="preserve"> cov </w:t>
      </w:r>
      <w:proofErr w:type="spellStart"/>
      <w:r w:rsidRPr="00562ADF">
        <w:rPr>
          <w:rFonts w:ascii="Arial" w:eastAsia="Arial" w:hAnsi="Arial" w:cs="Arial"/>
          <w:sz w:val="16"/>
          <w:szCs w:val="16"/>
        </w:rPr>
        <w:t>ntsiab</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lus</w:t>
      </w:r>
      <w:proofErr w:type="spellEnd"/>
      <w:r w:rsidRPr="00562ADF">
        <w:rPr>
          <w:rFonts w:ascii="Arial" w:eastAsia="Arial" w:hAnsi="Arial" w:cs="Arial"/>
          <w:sz w:val="16"/>
          <w:szCs w:val="16"/>
        </w:rPr>
        <w:t xml:space="preserve"> </w:t>
      </w:r>
      <w:proofErr w:type="spellStart"/>
      <w:r w:rsidRPr="00562ADF">
        <w:rPr>
          <w:rFonts w:ascii="Arial" w:eastAsia="Arial" w:hAnsi="Arial" w:cs="Arial"/>
          <w:sz w:val="16"/>
          <w:szCs w:val="16"/>
        </w:rPr>
        <w:t>ntawm</w:t>
      </w:r>
      <w:proofErr w:type="spellEnd"/>
      <w:r w:rsidRPr="00562ADF">
        <w:rPr>
          <w:rFonts w:ascii="Arial" w:eastAsia="Arial" w:hAnsi="Arial" w:cs="Arial"/>
          <w:sz w:val="16"/>
          <w:szCs w:val="16"/>
        </w:rPr>
        <w:t xml:space="preserve"> PSR, </w:t>
      </w:r>
      <w:r w:rsidR="004E3412" w:rsidRPr="00562ADF">
        <w:rPr>
          <w:rFonts w:ascii="Arial" w:eastAsia="Arial" w:hAnsi="Arial" w:cs="Arial"/>
          <w:sz w:val="16"/>
          <w:szCs w:val="16"/>
        </w:rPr>
        <w:t>tib yam</w:t>
      </w:r>
      <w:r w:rsidRPr="00562ADF">
        <w:rPr>
          <w:rFonts w:ascii="Arial" w:eastAsia="Arial" w:hAnsi="Arial" w:cs="Arial"/>
          <w:sz w:val="16"/>
          <w:szCs w:val="16"/>
        </w:rPr>
        <w:t>. "</w:t>
      </w:r>
    </w:p>
    <w:p w14:paraId="64E37F0F" w14:textId="77777777" w:rsidR="00BF3E5F" w:rsidRDefault="00BF3E5F">
      <w:pPr>
        <w:spacing w:line="200" w:lineRule="exact"/>
        <w:rPr>
          <w:sz w:val="20"/>
          <w:szCs w:val="20"/>
        </w:rPr>
      </w:pPr>
    </w:p>
    <w:p w14:paraId="068E5E03" w14:textId="77777777" w:rsidR="00BF3E5F" w:rsidRDefault="00BF3E5F">
      <w:pPr>
        <w:spacing w:line="200" w:lineRule="exact"/>
        <w:rPr>
          <w:sz w:val="20"/>
          <w:szCs w:val="20"/>
        </w:rPr>
      </w:pPr>
    </w:p>
    <w:p w14:paraId="1EB93A5C" w14:textId="77777777" w:rsidR="00BF3E5F" w:rsidRDefault="00BF3E5F">
      <w:pPr>
        <w:spacing w:line="218" w:lineRule="exact"/>
        <w:rPr>
          <w:sz w:val="20"/>
          <w:szCs w:val="20"/>
        </w:rPr>
      </w:pPr>
    </w:p>
    <w:p w14:paraId="4300A7C6" w14:textId="1EBE2F85" w:rsidR="00BF3E5F" w:rsidRPr="00AC207D" w:rsidRDefault="00AC207D">
      <w:pPr>
        <w:rPr>
          <w:sz w:val="20"/>
          <w:szCs w:val="20"/>
        </w:rPr>
      </w:pPr>
      <w:r w:rsidRPr="00AC207D">
        <w:rPr>
          <w:rFonts w:ascii="Arial" w:eastAsia="Arial" w:hAnsi="Arial" w:cs="Arial"/>
          <w:sz w:val="18"/>
          <w:szCs w:val="18"/>
        </w:rPr>
        <w:t xml:space="preserve">Tus </w:t>
      </w:r>
      <w:proofErr w:type="spellStart"/>
      <w:r w:rsidRPr="00AC207D">
        <w:rPr>
          <w:rFonts w:ascii="Arial" w:eastAsia="Arial" w:hAnsi="Arial" w:cs="Arial"/>
          <w:sz w:val="18"/>
          <w:szCs w:val="18"/>
        </w:rPr>
        <w:t>Neeg</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Ua</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Liaj</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Ua</w:t>
      </w:r>
      <w:proofErr w:type="spellEnd"/>
      <w:r w:rsidRPr="00AC207D">
        <w:rPr>
          <w:rFonts w:ascii="Arial" w:eastAsia="Arial" w:hAnsi="Arial" w:cs="Arial"/>
          <w:sz w:val="18"/>
          <w:szCs w:val="18"/>
        </w:rPr>
        <w:t xml:space="preserve"> </w:t>
      </w:r>
      <w:proofErr w:type="spellStart"/>
      <w:r w:rsidRPr="00AC207D">
        <w:rPr>
          <w:rFonts w:ascii="Arial" w:eastAsia="Arial" w:hAnsi="Arial" w:cs="Arial"/>
          <w:sz w:val="18"/>
          <w:szCs w:val="18"/>
        </w:rPr>
        <w:t>Teb</w:t>
      </w:r>
      <w:proofErr w:type="spellEnd"/>
      <w:r w:rsidR="00F2670D" w:rsidRPr="00AC207D">
        <w:rPr>
          <w:rFonts w:ascii="Arial" w:eastAsia="Arial" w:hAnsi="Arial" w:cs="Arial"/>
          <w:sz w:val="18"/>
          <w:szCs w:val="18"/>
        </w:rPr>
        <w:t xml:space="preserve"> Sally </w:t>
      </w:r>
      <w:proofErr w:type="spellStart"/>
      <w:ins w:id="3456" w:author="Kaxiong" w:date="2021-06-11T01:29:00Z">
        <w:r w:rsidR="00E31D9F">
          <w:rPr>
            <w:rFonts w:ascii="Arial" w:eastAsia="Arial" w:hAnsi="Arial" w:cs="Arial"/>
            <w:sz w:val="18"/>
            <w:szCs w:val="18"/>
          </w:rPr>
          <w:t>Lub</w:t>
        </w:r>
        <w:proofErr w:type="spellEnd"/>
        <w:r w:rsidR="00E31D9F">
          <w:rPr>
            <w:rFonts w:ascii="Arial" w:eastAsia="Arial" w:hAnsi="Arial" w:cs="Arial"/>
            <w:sz w:val="18"/>
            <w:szCs w:val="18"/>
          </w:rPr>
          <w:t xml:space="preserve"> </w:t>
        </w:r>
        <w:proofErr w:type="spellStart"/>
        <w:r w:rsidR="00E31D9F">
          <w:rPr>
            <w:rFonts w:ascii="Arial" w:eastAsia="Arial" w:hAnsi="Arial" w:cs="Arial"/>
            <w:sz w:val="18"/>
            <w:szCs w:val="18"/>
          </w:rPr>
          <w:t>Vaj</w:t>
        </w:r>
        <w:proofErr w:type="spellEnd"/>
        <w:r w:rsidR="00E31D9F">
          <w:rPr>
            <w:rFonts w:ascii="Arial" w:eastAsia="Arial" w:hAnsi="Arial" w:cs="Arial"/>
            <w:sz w:val="18"/>
            <w:szCs w:val="18"/>
          </w:rPr>
          <w:t xml:space="preserve"> </w:t>
        </w:r>
        <w:proofErr w:type="spellStart"/>
        <w:r w:rsidR="00E31D9F">
          <w:rPr>
            <w:rFonts w:ascii="Arial" w:eastAsia="Arial" w:hAnsi="Arial" w:cs="Arial"/>
            <w:sz w:val="18"/>
            <w:szCs w:val="18"/>
          </w:rPr>
          <w:t>Txiv</w:t>
        </w:r>
        <w:proofErr w:type="spellEnd"/>
        <w:r w:rsidR="00E31D9F">
          <w:rPr>
            <w:rFonts w:ascii="Arial" w:eastAsia="Arial" w:hAnsi="Arial" w:cs="Arial"/>
            <w:sz w:val="18"/>
            <w:szCs w:val="18"/>
          </w:rPr>
          <w:t xml:space="preserve"> </w:t>
        </w:r>
        <w:proofErr w:type="spellStart"/>
        <w:r w:rsidR="00E31D9F">
          <w:rPr>
            <w:rFonts w:ascii="Arial" w:eastAsia="Arial" w:hAnsi="Arial" w:cs="Arial"/>
            <w:sz w:val="18"/>
            <w:szCs w:val="18"/>
          </w:rPr>
          <w:t>Ntoo</w:t>
        </w:r>
      </w:ins>
      <w:proofErr w:type="spellEnd"/>
      <w:del w:id="3457" w:author="Kaxiong" w:date="2021-06-11T01:29:00Z">
        <w:r w:rsidRPr="00AC207D" w:rsidDel="00E31D9F">
          <w:rPr>
            <w:rFonts w:ascii="Arial" w:eastAsia="Arial" w:hAnsi="Arial" w:cs="Arial"/>
            <w:sz w:val="18"/>
            <w:szCs w:val="18"/>
          </w:rPr>
          <w:delText>Cov Lus Cog</w:delText>
        </w:r>
      </w:del>
    </w:p>
    <w:p w14:paraId="0B31344B" w14:textId="77777777" w:rsidR="00BF3E5F" w:rsidRDefault="00BF3E5F">
      <w:pPr>
        <w:spacing w:line="389" w:lineRule="exact"/>
        <w:rPr>
          <w:sz w:val="20"/>
          <w:szCs w:val="20"/>
        </w:rPr>
      </w:pPr>
    </w:p>
    <w:p w14:paraId="3303596A" w14:textId="6575C6EB" w:rsidR="0032388C" w:rsidRPr="0032388C" w:rsidDel="0032388C" w:rsidRDefault="00E61B00" w:rsidP="00E16E61">
      <w:pPr>
        <w:spacing w:line="380" w:lineRule="auto"/>
        <w:ind w:right="460"/>
        <w:jc w:val="both"/>
        <w:rPr>
          <w:del w:id="3458" w:author="Kaxiong" w:date="2021-06-11T02:09:00Z"/>
          <w:rFonts w:ascii="Arial" w:eastAsia="Arial" w:hAnsi="Arial" w:cs="Arial"/>
          <w:sz w:val="16"/>
          <w:szCs w:val="16"/>
          <w:rPrChange w:id="3459" w:author="Kaxiong" w:date="2021-06-11T02:09:00Z">
            <w:rPr>
              <w:del w:id="3460" w:author="Kaxiong" w:date="2021-06-11T02:09:00Z"/>
              <w:sz w:val="16"/>
              <w:szCs w:val="16"/>
            </w:rPr>
          </w:rPrChange>
        </w:rPr>
      </w:pPr>
      <w:r w:rsidRPr="00E16E61">
        <w:rPr>
          <w:rFonts w:ascii="Arial" w:eastAsia="Arial" w:hAnsi="Arial" w:cs="Arial"/>
          <w:sz w:val="16"/>
          <w:szCs w:val="16"/>
        </w:rPr>
        <w:t xml:space="preserve">Tus </w:t>
      </w:r>
      <w:proofErr w:type="spellStart"/>
      <w:r w:rsidRPr="00E16E61">
        <w:rPr>
          <w:rFonts w:ascii="Arial" w:eastAsia="Arial" w:hAnsi="Arial" w:cs="Arial"/>
          <w:sz w:val="16"/>
          <w:szCs w:val="16"/>
        </w:rPr>
        <w:t>neeg</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ua</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liaj</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ua</w:t>
      </w:r>
      <w:proofErr w:type="spellEnd"/>
      <w:r w:rsidRPr="00E16E61">
        <w:rPr>
          <w:rFonts w:ascii="Arial" w:eastAsia="Arial" w:hAnsi="Arial" w:cs="Arial"/>
          <w:sz w:val="16"/>
          <w:szCs w:val="16"/>
        </w:rPr>
        <w:t xml:space="preserve"> </w:t>
      </w:r>
      <w:proofErr w:type="spellStart"/>
      <w:r w:rsidRPr="00E16E61">
        <w:rPr>
          <w:rFonts w:ascii="Arial" w:eastAsia="Arial" w:hAnsi="Arial" w:cs="Arial"/>
          <w:sz w:val="16"/>
          <w:szCs w:val="16"/>
        </w:rPr>
        <w:t>teb</w:t>
      </w:r>
      <w:proofErr w:type="spellEnd"/>
      <w:r w:rsidR="00F2670D" w:rsidRPr="00E16E61">
        <w:rPr>
          <w:rFonts w:ascii="Arial" w:eastAsia="Arial" w:hAnsi="Arial" w:cs="Arial"/>
          <w:sz w:val="16"/>
          <w:szCs w:val="16"/>
        </w:rPr>
        <w:t xml:space="preserve"> Sally </w:t>
      </w:r>
      <w:proofErr w:type="spellStart"/>
      <w:r w:rsidR="00E16E61" w:rsidRPr="00E16E61">
        <w:rPr>
          <w:rFonts w:ascii="Arial" w:eastAsia="Arial" w:hAnsi="Arial" w:cs="Arial"/>
          <w:sz w:val="16"/>
          <w:szCs w:val="16"/>
        </w:rPr>
        <w:t>tus</w:t>
      </w:r>
      <w:proofErr w:type="spellEnd"/>
      <w:r w:rsidR="00E16E61" w:rsidRPr="00E16E61">
        <w:rPr>
          <w:rFonts w:ascii="Arial" w:eastAsia="Arial" w:hAnsi="Arial" w:cs="Arial"/>
          <w:sz w:val="16"/>
          <w:szCs w:val="16"/>
        </w:rPr>
        <w:t xml:space="preserve"> </w:t>
      </w:r>
      <w:proofErr w:type="spellStart"/>
      <w:ins w:id="3461" w:author="Kaxiong" w:date="2021-06-11T01:30:00Z">
        <w:r w:rsidR="00E31D9F">
          <w:rPr>
            <w:rFonts w:ascii="Arial" w:eastAsia="Arial" w:hAnsi="Arial" w:cs="Arial"/>
            <w:sz w:val="16"/>
            <w:szCs w:val="16"/>
          </w:rPr>
          <w:t>quab</w:t>
        </w:r>
        <w:proofErr w:type="spellEnd"/>
        <w:r w:rsidR="00E31D9F">
          <w:rPr>
            <w:rFonts w:ascii="Arial" w:eastAsia="Arial" w:hAnsi="Arial" w:cs="Arial"/>
            <w:sz w:val="16"/>
            <w:szCs w:val="16"/>
          </w:rPr>
          <w:t xml:space="preserve"> </w:t>
        </w:r>
      </w:ins>
      <w:proofErr w:type="spellStart"/>
      <w:r w:rsidR="00E16E61" w:rsidRPr="00E16E61">
        <w:rPr>
          <w:rFonts w:ascii="Arial" w:eastAsia="Arial" w:hAnsi="Arial" w:cs="Arial"/>
          <w:sz w:val="16"/>
          <w:szCs w:val="16"/>
        </w:rPr>
        <w:t>npua</w:t>
      </w:r>
      <w:proofErr w:type="spellEnd"/>
      <w:del w:id="3462" w:author="Kaxiong" w:date="2021-06-11T01:30:00Z">
        <w:r w:rsidR="00E16E61" w:rsidRPr="00E16E61" w:rsidDel="00E31D9F">
          <w:rPr>
            <w:rFonts w:ascii="Arial" w:eastAsia="Arial" w:hAnsi="Arial" w:cs="Arial"/>
            <w:sz w:val="16"/>
            <w:szCs w:val="16"/>
          </w:rPr>
          <w:delText>s</w:delText>
        </w:r>
      </w:del>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thiab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qaib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rau</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lub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vaj</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ntoo</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ins w:id="3463" w:author="Kaxiong" w:date="2021-06-11T01:42:00Z">
        <w:r w:rsidR="0010223B">
          <w:rPr>
            <w:rFonts w:ascii="Arial" w:eastAsia="Arial" w:hAnsi="Arial" w:cs="Arial"/>
            <w:sz w:val="16"/>
            <w:szCs w:val="16"/>
          </w:rPr>
          <w:t>cog</w:t>
        </w:r>
      </w:ins>
      <w:del w:id="3464" w:author="Kaxiong" w:date="2021-06-11T01:42:00Z">
        <w:r w:rsidR="00F2670D" w:rsidRPr="00E16E61" w:rsidDel="0010223B">
          <w:rPr>
            <w:rFonts w:ascii="Arial" w:eastAsia="Arial" w:hAnsi="Arial" w:cs="Arial"/>
            <w:sz w:val="16"/>
            <w:szCs w:val="16"/>
          </w:rPr>
          <w:delText>loj hlob</w:delText>
        </w:r>
      </w:del>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ntau</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hom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txiv</w:t>
      </w:r>
      <w:proofErr w:type="spellEnd"/>
      <w:r w:rsidR="00F2670D" w:rsidRPr="00E16E61">
        <w:rPr>
          <w:rFonts w:ascii="Arial" w:eastAsia="Arial" w:hAnsi="Arial" w:cs="Arial"/>
          <w:sz w:val="16"/>
          <w:szCs w:val="16"/>
        </w:rPr>
        <w:t xml:space="preserve"> </w:t>
      </w:r>
      <w:ins w:id="3465" w:author="Kaxiong" w:date="2021-06-11T01:43:00Z">
        <w:r w:rsidR="0010223B">
          <w:rPr>
            <w:rFonts w:ascii="Arial" w:eastAsia="Arial" w:hAnsi="Arial" w:cs="Arial"/>
            <w:sz w:val="16"/>
            <w:szCs w:val="16"/>
          </w:rPr>
          <w:t>es pom</w:t>
        </w:r>
      </w:ins>
      <w:ins w:id="3466" w:author="Kaxiong" w:date="2021-06-11T01:47:00Z">
        <w:r w:rsidR="0010223B">
          <w:rPr>
            <w:rFonts w:ascii="Arial" w:eastAsia="Arial" w:hAnsi="Arial" w:cs="Arial"/>
            <w:sz w:val="16"/>
            <w:szCs w:val="16"/>
          </w:rPr>
          <w:t xml:space="preserve"> (cide</w:t>
        </w:r>
      </w:ins>
      <w:ins w:id="3467" w:author="Kaxiong" w:date="2021-06-11T01:48:00Z">
        <w:r w:rsidR="0010223B">
          <w:rPr>
            <w:rFonts w:ascii="Arial" w:eastAsia="Arial" w:hAnsi="Arial" w:cs="Arial"/>
            <w:sz w:val="16"/>
            <w:szCs w:val="16"/>
          </w:rPr>
          <w:t>r apple)</w:t>
        </w:r>
      </w:ins>
      <w:ins w:id="3468" w:author="Kaxiong" w:date="2021-06-11T01:44:00Z">
        <w:r w:rsidR="0010223B">
          <w:rPr>
            <w:rFonts w:ascii="Arial" w:eastAsia="Arial" w:hAnsi="Arial" w:cs="Arial"/>
            <w:sz w:val="16"/>
            <w:szCs w:val="16"/>
          </w:rPr>
          <w:t>,</w:t>
        </w:r>
      </w:ins>
      <w:ins w:id="3469" w:author="Kaxiong" w:date="2021-06-11T01:43:00Z">
        <w:r w:rsidR="0010223B">
          <w:rPr>
            <w:rFonts w:ascii="Arial" w:eastAsia="Arial" w:hAnsi="Arial" w:cs="Arial"/>
            <w:sz w:val="16"/>
            <w:szCs w:val="16"/>
          </w:rPr>
          <w:t xml:space="preserve"> </w:t>
        </w:r>
      </w:ins>
      <w:ins w:id="3470" w:author="Kaxiong" w:date="2021-06-11T01:47:00Z">
        <w:r w:rsidR="0010223B">
          <w:rPr>
            <w:rFonts w:ascii="Arial" w:eastAsia="Arial" w:hAnsi="Arial" w:cs="Arial"/>
            <w:sz w:val="16"/>
            <w:szCs w:val="16"/>
          </w:rPr>
          <w:t xml:space="preserve">cov </w:t>
        </w:r>
      </w:ins>
      <w:proofErr w:type="spellStart"/>
      <w:ins w:id="3471" w:author="Kaxiong" w:date="2021-06-11T01:45:00Z">
        <w:r w:rsidR="0010223B">
          <w:rPr>
            <w:rFonts w:ascii="Arial" w:eastAsia="Arial" w:hAnsi="Arial" w:cs="Arial"/>
            <w:sz w:val="16"/>
            <w:szCs w:val="16"/>
          </w:rPr>
          <w:t>txiv</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kab</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ntsig</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maum</w:t>
        </w:r>
        <w:proofErr w:type="spellEnd"/>
        <w:r w:rsidR="0010223B">
          <w:rPr>
            <w:rFonts w:ascii="Arial" w:eastAsia="Arial" w:hAnsi="Arial" w:cs="Arial"/>
            <w:sz w:val="16"/>
            <w:szCs w:val="16"/>
          </w:rPr>
          <w:t xml:space="preserve"> (mulberr</w:t>
        </w:r>
      </w:ins>
      <w:ins w:id="3472" w:author="Kaxiong" w:date="2021-06-11T01:47:00Z">
        <w:r w:rsidR="0010223B">
          <w:rPr>
            <w:rFonts w:ascii="Arial" w:eastAsia="Arial" w:hAnsi="Arial" w:cs="Arial"/>
            <w:sz w:val="16"/>
            <w:szCs w:val="16"/>
          </w:rPr>
          <w:t>ies</w:t>
        </w:r>
      </w:ins>
      <w:ins w:id="3473" w:author="Kaxiong" w:date="2021-06-11T01:45:00Z">
        <w:r w:rsidR="0010223B">
          <w:rPr>
            <w:rFonts w:ascii="Arial" w:eastAsia="Arial" w:hAnsi="Arial" w:cs="Arial"/>
            <w:sz w:val="16"/>
            <w:szCs w:val="16"/>
          </w:rPr>
          <w:t xml:space="preserve">), </w:t>
        </w:r>
      </w:ins>
      <w:ins w:id="3474" w:author="Kaxiong" w:date="2021-06-11T01:46:00Z">
        <w:r w:rsidR="0010223B">
          <w:rPr>
            <w:rFonts w:ascii="Arial" w:eastAsia="Arial" w:hAnsi="Arial" w:cs="Arial"/>
            <w:sz w:val="16"/>
            <w:szCs w:val="16"/>
          </w:rPr>
          <w:t xml:space="preserve">cov </w:t>
        </w:r>
      </w:ins>
      <w:proofErr w:type="spellStart"/>
      <w:ins w:id="3475" w:author="Kaxiong" w:date="2021-06-11T01:45:00Z">
        <w:r w:rsidR="0010223B">
          <w:rPr>
            <w:rFonts w:ascii="Arial" w:eastAsia="Arial" w:hAnsi="Arial" w:cs="Arial"/>
            <w:sz w:val="16"/>
            <w:szCs w:val="16"/>
          </w:rPr>
          <w:t>tau</w:t>
        </w:r>
      </w:ins>
      <w:ins w:id="3476" w:author="Kaxiong" w:date="2021-06-11T01:46:00Z">
        <w:r w:rsidR="0010223B">
          <w:rPr>
            <w:rFonts w:ascii="Arial" w:eastAsia="Arial" w:hAnsi="Arial" w:cs="Arial"/>
            <w:sz w:val="16"/>
            <w:szCs w:val="16"/>
          </w:rPr>
          <w:t>m</w:t>
        </w:r>
      </w:ins>
      <w:proofErr w:type="spellEnd"/>
      <w:ins w:id="3477" w:author="Kaxiong" w:date="2021-06-11T01:45:00Z">
        <w:r w:rsidR="0010223B">
          <w:rPr>
            <w:rFonts w:ascii="Arial" w:eastAsia="Arial" w:hAnsi="Arial" w:cs="Arial"/>
            <w:sz w:val="16"/>
            <w:szCs w:val="16"/>
          </w:rPr>
          <w:t xml:space="preserve">, </w:t>
        </w:r>
        <w:proofErr w:type="spellStart"/>
        <w:r w:rsidR="0010223B">
          <w:rPr>
            <w:rFonts w:ascii="Arial" w:eastAsia="Arial" w:hAnsi="Arial" w:cs="Arial"/>
            <w:sz w:val="16"/>
            <w:szCs w:val="16"/>
          </w:rPr>
          <w:t>lwm</w:t>
        </w:r>
        <w:proofErr w:type="spellEnd"/>
        <w:r w:rsidR="0010223B">
          <w:rPr>
            <w:rFonts w:ascii="Arial" w:eastAsia="Arial" w:hAnsi="Arial" w:cs="Arial"/>
            <w:sz w:val="16"/>
            <w:szCs w:val="16"/>
          </w:rPr>
          <w:t xml:space="preserve"> </w:t>
        </w:r>
      </w:ins>
      <w:ins w:id="3478" w:author="Kaxiong" w:date="2021-06-11T01:47:00Z">
        <w:r w:rsidR="0010223B">
          <w:rPr>
            <w:rFonts w:ascii="Arial" w:eastAsia="Arial" w:hAnsi="Arial" w:cs="Arial"/>
            <w:sz w:val="16"/>
            <w:szCs w:val="16"/>
          </w:rPr>
          <w:t>cov</w:t>
        </w:r>
      </w:ins>
      <w:ins w:id="3479" w:author="Kaxiong" w:date="2021-06-11T01:45:00Z">
        <w:r w:rsidR="0010223B">
          <w:rPr>
            <w:rFonts w:ascii="Arial" w:eastAsia="Arial" w:hAnsi="Arial" w:cs="Arial"/>
            <w:sz w:val="16"/>
            <w:szCs w:val="16"/>
          </w:rPr>
          <w:t xml:space="preserve"> </w:t>
        </w:r>
        <w:proofErr w:type="spellStart"/>
        <w:r w:rsidR="0010223B">
          <w:rPr>
            <w:rFonts w:ascii="Arial" w:eastAsia="Arial" w:hAnsi="Arial" w:cs="Arial"/>
            <w:sz w:val="16"/>
            <w:szCs w:val="16"/>
          </w:rPr>
          <w:t>nt</w:t>
        </w:r>
      </w:ins>
      <w:ins w:id="3480" w:author="Kaxiong" w:date="2021-06-11T01:46:00Z">
        <w:r w:rsidR="0010223B">
          <w:rPr>
            <w:rFonts w:ascii="Arial" w:eastAsia="Arial" w:hAnsi="Arial" w:cs="Arial"/>
            <w:sz w:val="16"/>
            <w:szCs w:val="16"/>
          </w:rPr>
          <w:t>oo</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noj</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txiv</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suav</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nrog</w:t>
        </w:r>
        <w:proofErr w:type="spellEnd"/>
        <w:r w:rsidR="0010223B">
          <w:rPr>
            <w:rFonts w:ascii="Arial" w:eastAsia="Arial" w:hAnsi="Arial" w:cs="Arial"/>
            <w:sz w:val="16"/>
            <w:szCs w:val="16"/>
          </w:rPr>
          <w:t xml:space="preserve"> </w:t>
        </w:r>
      </w:ins>
      <w:ins w:id="3481" w:author="Kaxiong" w:date="2021-06-11T01:47:00Z">
        <w:r w:rsidR="0010223B">
          <w:rPr>
            <w:rFonts w:ascii="Arial" w:eastAsia="Arial" w:hAnsi="Arial" w:cs="Arial"/>
            <w:sz w:val="16"/>
            <w:szCs w:val="16"/>
          </w:rPr>
          <w:t xml:space="preserve">cov </w:t>
        </w:r>
      </w:ins>
      <w:proofErr w:type="spellStart"/>
      <w:ins w:id="3482" w:author="Kaxiong" w:date="2021-06-11T01:46:00Z">
        <w:r w:rsidR="0010223B">
          <w:rPr>
            <w:rFonts w:ascii="Arial" w:eastAsia="Arial" w:hAnsi="Arial" w:cs="Arial"/>
            <w:sz w:val="16"/>
            <w:szCs w:val="16"/>
          </w:rPr>
          <w:t>txiv</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maj</w:t>
        </w:r>
        <w:proofErr w:type="spellEnd"/>
        <w:r w:rsidR="0010223B">
          <w:rPr>
            <w:rFonts w:ascii="Arial" w:eastAsia="Arial" w:hAnsi="Arial" w:cs="Arial"/>
            <w:sz w:val="16"/>
            <w:szCs w:val="16"/>
          </w:rPr>
          <w:t xml:space="preserve"> coos</w:t>
        </w:r>
      </w:ins>
      <w:ins w:id="3483" w:author="Kaxiong" w:date="2021-06-11T01:50:00Z">
        <w:r w:rsidR="0010223B">
          <w:rPr>
            <w:rFonts w:ascii="Arial" w:eastAsia="Arial" w:hAnsi="Arial" w:cs="Arial"/>
            <w:sz w:val="16"/>
            <w:szCs w:val="16"/>
          </w:rPr>
          <w:t xml:space="preserve"> </w:t>
        </w:r>
        <w:proofErr w:type="spellStart"/>
        <w:r w:rsidR="0010223B">
          <w:rPr>
            <w:rFonts w:ascii="Arial" w:eastAsia="Arial" w:hAnsi="Arial" w:cs="Arial"/>
            <w:sz w:val="16"/>
            <w:szCs w:val="16"/>
          </w:rPr>
          <w:t>thiab</w:t>
        </w:r>
        <w:proofErr w:type="spellEnd"/>
        <w:r w:rsidR="0010223B">
          <w:rPr>
            <w:rFonts w:ascii="Arial" w:eastAsia="Arial" w:hAnsi="Arial" w:cs="Arial"/>
            <w:sz w:val="16"/>
            <w:szCs w:val="16"/>
          </w:rPr>
          <w:t xml:space="preserve"> cov </w:t>
        </w:r>
        <w:proofErr w:type="spellStart"/>
        <w:r w:rsidR="0010223B">
          <w:rPr>
            <w:rFonts w:ascii="Arial" w:eastAsia="Arial" w:hAnsi="Arial" w:cs="Arial"/>
            <w:sz w:val="16"/>
            <w:szCs w:val="16"/>
          </w:rPr>
          <w:t>txiv</w:t>
        </w:r>
        <w:proofErr w:type="spellEnd"/>
        <w:r w:rsidR="0010223B">
          <w:rPr>
            <w:rFonts w:ascii="Arial" w:eastAsia="Arial" w:hAnsi="Arial" w:cs="Arial"/>
            <w:sz w:val="16"/>
            <w:szCs w:val="16"/>
          </w:rPr>
          <w:t xml:space="preserve"> </w:t>
        </w:r>
        <w:proofErr w:type="spellStart"/>
        <w:r w:rsidR="0010223B">
          <w:rPr>
            <w:rFonts w:ascii="Arial" w:eastAsia="Arial" w:hAnsi="Arial" w:cs="Arial"/>
            <w:sz w:val="16"/>
            <w:szCs w:val="16"/>
          </w:rPr>
          <w:t>ntoo</w:t>
        </w:r>
        <w:proofErr w:type="spellEnd"/>
        <w:r w:rsidR="0010223B">
          <w:rPr>
            <w:rFonts w:ascii="Arial" w:eastAsia="Arial" w:hAnsi="Arial" w:cs="Arial"/>
            <w:sz w:val="16"/>
            <w:szCs w:val="16"/>
          </w:rPr>
          <w:t xml:space="preserve"> paws </w:t>
        </w:r>
        <w:proofErr w:type="spellStart"/>
        <w:r w:rsidR="0010223B">
          <w:rPr>
            <w:rFonts w:ascii="Arial" w:eastAsia="Arial" w:hAnsi="Arial" w:cs="Arial"/>
            <w:sz w:val="16"/>
            <w:szCs w:val="16"/>
          </w:rPr>
          <w:t>xis</w:t>
        </w:r>
        <w:proofErr w:type="spellEnd"/>
        <w:r w:rsidR="0010223B">
          <w:rPr>
            <w:rFonts w:ascii="Arial" w:eastAsia="Arial" w:hAnsi="Arial" w:cs="Arial"/>
            <w:sz w:val="16"/>
            <w:szCs w:val="16"/>
          </w:rPr>
          <w:t xml:space="preserve"> moos (persimmons).</w:t>
        </w:r>
      </w:ins>
      <w:ins w:id="3484" w:author="Kaxiong" w:date="2021-06-11T01:46:00Z">
        <w:r w:rsidR="0010223B">
          <w:rPr>
            <w:rFonts w:ascii="Arial" w:eastAsia="Arial" w:hAnsi="Arial" w:cs="Arial"/>
            <w:sz w:val="16"/>
            <w:szCs w:val="16"/>
          </w:rPr>
          <w:t xml:space="preserve"> </w:t>
        </w:r>
      </w:ins>
      <w:del w:id="3485" w:author="Kaxiong" w:date="2021-06-11T01:51:00Z">
        <w:r w:rsidR="00E16E61" w:rsidRPr="00E16E61" w:rsidDel="0010223B">
          <w:rPr>
            <w:rFonts w:ascii="Arial" w:eastAsia="Arial" w:hAnsi="Arial" w:cs="Arial"/>
            <w:sz w:val="16"/>
            <w:szCs w:val="16"/>
          </w:rPr>
          <w:delText xml:space="preserve">mhab </w:delText>
        </w:r>
        <w:r w:rsidR="00F2670D" w:rsidRPr="00E16E61" w:rsidDel="0010223B">
          <w:rPr>
            <w:rFonts w:ascii="Arial" w:eastAsia="Arial" w:hAnsi="Arial" w:cs="Arial"/>
            <w:sz w:val="16"/>
            <w:szCs w:val="16"/>
          </w:rPr>
          <w:delText xml:space="preserve">txiv ntoo, noob txiv ntoo, txiv ntoo, thiab lwm yam txiv ntoo ntxiv nrog rau pears thiab persimmons. </w:delText>
        </w:r>
      </w:del>
      <w:proofErr w:type="spellStart"/>
      <w:r w:rsidR="00F2670D" w:rsidRPr="00E16E61">
        <w:rPr>
          <w:rFonts w:ascii="Arial" w:eastAsia="Arial" w:hAnsi="Arial" w:cs="Arial"/>
          <w:sz w:val="16"/>
          <w:szCs w:val="16"/>
        </w:rPr>
        <w:t>Ntau</w:t>
      </w:r>
      <w:proofErr w:type="spellEnd"/>
      <w:r w:rsidR="00F2670D" w:rsidRPr="00E16E61">
        <w:rPr>
          <w:rFonts w:ascii="Arial" w:eastAsia="Arial" w:hAnsi="Arial" w:cs="Arial"/>
          <w:sz w:val="16"/>
          <w:szCs w:val="16"/>
        </w:rPr>
        <w:t xml:space="preserve"> </w:t>
      </w:r>
      <w:ins w:id="3486" w:author="Kaxiong" w:date="2021-06-11T01:51:00Z">
        <w:r w:rsidR="0010223B">
          <w:rPr>
            <w:rFonts w:ascii="Arial" w:eastAsia="Arial" w:hAnsi="Arial" w:cs="Arial"/>
            <w:sz w:val="16"/>
            <w:szCs w:val="16"/>
          </w:rPr>
          <w:t xml:space="preserve">yam </w:t>
        </w:r>
        <w:proofErr w:type="spellStart"/>
        <w:r w:rsidR="0010223B">
          <w:rPr>
            <w:rFonts w:ascii="Arial" w:eastAsia="Arial" w:hAnsi="Arial" w:cs="Arial"/>
            <w:sz w:val="16"/>
            <w:szCs w:val="16"/>
          </w:rPr>
          <w:t>txiv</w:t>
        </w:r>
        <w:proofErr w:type="spellEnd"/>
        <w:r w:rsidR="0010223B">
          <w:rPr>
            <w:rFonts w:ascii="Arial" w:eastAsia="Arial" w:hAnsi="Arial" w:cs="Arial"/>
            <w:sz w:val="16"/>
            <w:szCs w:val="16"/>
          </w:rPr>
          <w:t xml:space="preserve"> apple </w:t>
        </w:r>
      </w:ins>
      <w:proofErr w:type="spellStart"/>
      <w:r w:rsidR="00F2670D" w:rsidRPr="00E16E61">
        <w:rPr>
          <w:rFonts w:ascii="Arial" w:eastAsia="Arial" w:hAnsi="Arial" w:cs="Arial"/>
          <w:sz w:val="16"/>
          <w:szCs w:val="16"/>
        </w:rPr>
        <w:t>ntawm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del w:id="3487" w:author="Kaxiong" w:date="2021-06-11T01:52:00Z">
        <w:r w:rsidR="00F2670D" w:rsidRPr="00E16E61" w:rsidDel="0010223B">
          <w:rPr>
            <w:rFonts w:ascii="Arial" w:eastAsia="Arial" w:hAnsi="Arial" w:cs="Arial"/>
            <w:sz w:val="16"/>
            <w:szCs w:val="16"/>
          </w:rPr>
          <w:delText xml:space="preserve">cov kua ntau yam </w:delText>
        </w:r>
      </w:del>
      <w:proofErr w:type="spellStart"/>
      <w:r w:rsidR="00F2670D" w:rsidRPr="00E16E61">
        <w:rPr>
          <w:rFonts w:ascii="Arial" w:eastAsia="Arial" w:hAnsi="Arial" w:cs="Arial"/>
          <w:sz w:val="16"/>
          <w:szCs w:val="16"/>
        </w:rPr>
        <w:t>yog</w:t>
      </w:r>
      <w:proofErr w:type="spellEnd"/>
      <w:r w:rsidR="00F2670D" w:rsidRPr="00E16E61">
        <w:rPr>
          <w:rFonts w:ascii="Arial" w:eastAsia="Arial" w:hAnsi="Arial" w:cs="Arial"/>
          <w:sz w:val="16"/>
          <w:szCs w:val="16"/>
        </w:rPr>
        <w:t xml:space="preserve"> </w:t>
      </w:r>
      <w:proofErr w:type="spellStart"/>
      <w:ins w:id="3488" w:author="Kaxiong" w:date="2021-06-11T01:52:00Z">
        <w:r w:rsidR="0010223B">
          <w:rPr>
            <w:rFonts w:ascii="Arial" w:eastAsia="Arial" w:hAnsi="Arial" w:cs="Arial"/>
            <w:sz w:val="16"/>
            <w:szCs w:val="16"/>
          </w:rPr>
          <w:t>rau</w:t>
        </w:r>
        <w:r w:rsidR="00A0133B">
          <w:rPr>
            <w:rFonts w:ascii="Arial" w:eastAsia="Arial" w:hAnsi="Arial" w:cs="Arial"/>
            <w:sz w:val="16"/>
            <w:szCs w:val="16"/>
          </w:rPr>
          <w:t>g</w:t>
        </w:r>
        <w:proofErr w:type="spellEnd"/>
        <w:r w:rsidR="00A0133B">
          <w:rPr>
            <w:rFonts w:ascii="Arial" w:eastAsia="Arial" w:hAnsi="Arial" w:cs="Arial"/>
            <w:sz w:val="16"/>
            <w:szCs w:val="16"/>
          </w:rPr>
          <w:t xml:space="preserve"> </w:t>
        </w:r>
        <w:proofErr w:type="spellStart"/>
        <w:r w:rsidR="00A0133B">
          <w:rPr>
            <w:rFonts w:ascii="Arial" w:eastAsia="Arial" w:hAnsi="Arial" w:cs="Arial"/>
            <w:sz w:val="16"/>
            <w:szCs w:val="16"/>
          </w:rPr>
          <w:t>txuas</w:t>
        </w:r>
        <w:proofErr w:type="spellEnd"/>
        <w:r w:rsidR="00A0133B">
          <w:rPr>
            <w:rFonts w:ascii="Arial" w:eastAsia="Arial" w:hAnsi="Arial" w:cs="Arial"/>
            <w:sz w:val="16"/>
            <w:szCs w:val="16"/>
          </w:rPr>
          <w:t xml:space="preserve"> </w:t>
        </w:r>
        <w:proofErr w:type="spellStart"/>
        <w:r w:rsidR="00A0133B">
          <w:rPr>
            <w:rFonts w:ascii="Arial" w:eastAsia="Arial" w:hAnsi="Arial" w:cs="Arial"/>
            <w:sz w:val="16"/>
            <w:szCs w:val="16"/>
          </w:rPr>
          <w:t>ceg</w:t>
        </w:r>
        <w:proofErr w:type="spellEnd"/>
        <w:r w:rsidR="00A0133B">
          <w:rPr>
            <w:rFonts w:ascii="Arial" w:eastAsia="Arial" w:hAnsi="Arial" w:cs="Arial"/>
            <w:sz w:val="16"/>
            <w:szCs w:val="16"/>
          </w:rPr>
          <w:t xml:space="preserve"> </w:t>
        </w:r>
      </w:ins>
      <w:del w:id="3489" w:author="Kaxiong" w:date="2021-06-11T02:01:00Z">
        <w:r w:rsidR="00F2670D" w:rsidRPr="00E16E61" w:rsidDel="00A0133B">
          <w:rPr>
            <w:rFonts w:ascii="Arial" w:eastAsia="Arial" w:hAnsi="Arial" w:cs="Arial"/>
            <w:sz w:val="16"/>
            <w:szCs w:val="16"/>
          </w:rPr>
          <w:delText>ob-</w:delText>
        </w:r>
        <w:r w:rsidR="00E16E61" w:rsidRPr="00E16E61" w:rsidDel="00A0133B">
          <w:rPr>
            <w:rFonts w:ascii="Arial" w:eastAsia="Arial" w:hAnsi="Arial" w:cs="Arial"/>
            <w:sz w:val="16"/>
            <w:szCs w:val="16"/>
          </w:rPr>
          <w:delText>hom</w:delText>
        </w:r>
      </w:del>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thiab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poob</w:t>
      </w:r>
      <w:proofErr w:type="spellEnd"/>
      <w:r w:rsidR="00E16E61" w:rsidRPr="00E16E61">
        <w:rPr>
          <w:rFonts w:ascii="Arial" w:eastAsia="Arial" w:hAnsi="Arial" w:cs="Arial"/>
          <w:sz w:val="16"/>
          <w:szCs w:val="16"/>
        </w:rPr>
        <w:t xml:space="preserve"> </w:t>
      </w:r>
      <w:del w:id="3490" w:author="Kaxiong" w:date="2021-06-11T02:04:00Z">
        <w:r w:rsidR="00E16E61" w:rsidRPr="00E16E61" w:rsidDel="0032388C">
          <w:rPr>
            <w:rFonts w:ascii="Arial" w:eastAsia="Arial" w:hAnsi="Arial" w:cs="Arial"/>
            <w:sz w:val="16"/>
            <w:szCs w:val="16"/>
          </w:rPr>
          <w:delText>tau</w:delText>
        </w:r>
        <w:r w:rsidR="00F2670D" w:rsidRPr="00E16E61" w:rsidDel="0032388C">
          <w:rPr>
            <w:rFonts w:ascii="Arial" w:eastAsia="Arial" w:hAnsi="Arial" w:cs="Arial"/>
            <w:sz w:val="16"/>
            <w:szCs w:val="16"/>
          </w:rPr>
          <w:delText xml:space="preserve"> txiv hmab txiv ntoo </w:delText>
        </w:r>
      </w:del>
      <w:proofErr w:type="spellStart"/>
      <w:r w:rsidR="00F2670D" w:rsidRPr="00E16E61">
        <w:rPr>
          <w:rFonts w:ascii="Arial" w:eastAsia="Arial" w:hAnsi="Arial" w:cs="Arial"/>
          <w:sz w:val="16"/>
          <w:szCs w:val="16"/>
        </w:rPr>
        <w:t>ua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ntej</w:t>
      </w:r>
      <w:proofErr w:type="spellEnd"/>
      <w:r w:rsidR="00F2670D" w:rsidRPr="00E16E61">
        <w:rPr>
          <w:rFonts w:ascii="Arial" w:eastAsia="Arial" w:hAnsi="Arial" w:cs="Arial"/>
          <w:sz w:val="16"/>
          <w:szCs w:val="16"/>
        </w:rPr>
        <w:t xml:space="preserve"> </w:t>
      </w:r>
      <w:proofErr w:type="spellStart"/>
      <w:ins w:id="3491" w:author="Kaxiong" w:date="2021-06-11T02:05:00Z">
        <w:r w:rsidR="0032388C">
          <w:rPr>
            <w:rFonts w:ascii="Arial" w:eastAsia="Arial" w:hAnsi="Arial" w:cs="Arial"/>
            <w:sz w:val="16"/>
            <w:szCs w:val="16"/>
          </w:rPr>
          <w:t>yuav</w:t>
        </w:r>
        <w:proofErr w:type="spellEnd"/>
        <w:r w:rsidR="0032388C">
          <w:rPr>
            <w:rFonts w:ascii="Arial" w:eastAsia="Arial" w:hAnsi="Arial" w:cs="Arial"/>
            <w:sz w:val="16"/>
            <w:szCs w:val="16"/>
          </w:rPr>
          <w:t xml:space="preserve"> </w:t>
        </w:r>
        <w:proofErr w:type="spellStart"/>
        <w:r w:rsidR="0032388C">
          <w:rPr>
            <w:rFonts w:ascii="Arial" w:eastAsia="Arial" w:hAnsi="Arial" w:cs="Arial"/>
            <w:sz w:val="16"/>
            <w:szCs w:val="16"/>
          </w:rPr>
          <w:t>tuaj</w:t>
        </w:r>
        <w:proofErr w:type="spellEnd"/>
        <w:r w:rsidR="0032388C">
          <w:rPr>
            <w:rFonts w:ascii="Arial" w:eastAsia="Arial" w:hAnsi="Arial" w:cs="Arial"/>
            <w:sz w:val="16"/>
            <w:szCs w:val="16"/>
          </w:rPr>
          <w:t xml:space="preserve"> </w:t>
        </w:r>
        <w:proofErr w:type="spellStart"/>
        <w:r w:rsidR="0032388C">
          <w:rPr>
            <w:rFonts w:ascii="Arial" w:eastAsia="Arial" w:hAnsi="Arial" w:cs="Arial"/>
            <w:sz w:val="16"/>
            <w:szCs w:val="16"/>
          </w:rPr>
          <w:t>yeem</w:t>
        </w:r>
        <w:proofErr w:type="spellEnd"/>
        <w:r w:rsidR="0032388C">
          <w:rPr>
            <w:rFonts w:ascii="Arial" w:eastAsia="Arial" w:hAnsi="Arial" w:cs="Arial"/>
            <w:sz w:val="16"/>
            <w:szCs w:val="16"/>
          </w:rPr>
          <w:t xml:space="preserve"> </w:t>
        </w:r>
      </w:ins>
      <w:proofErr w:type="spellStart"/>
      <w:ins w:id="3492" w:author="Kaxiong" w:date="2021-06-11T02:12:00Z">
        <w:r w:rsidR="0032388C">
          <w:rPr>
            <w:rFonts w:ascii="Arial" w:eastAsia="Arial" w:hAnsi="Arial" w:cs="Arial"/>
            <w:sz w:val="16"/>
            <w:szCs w:val="16"/>
          </w:rPr>
          <w:t>sau</w:t>
        </w:r>
        <w:proofErr w:type="spellEnd"/>
        <w:r w:rsidR="0032388C">
          <w:rPr>
            <w:rFonts w:ascii="Arial" w:eastAsia="Arial" w:hAnsi="Arial" w:cs="Arial"/>
            <w:sz w:val="16"/>
            <w:szCs w:val="16"/>
          </w:rPr>
          <w:t xml:space="preserve"> </w:t>
        </w:r>
      </w:ins>
      <w:ins w:id="3493" w:author="Kaxiong" w:date="2021-06-11T02:05:00Z">
        <w:r w:rsidR="0032388C">
          <w:rPr>
            <w:rFonts w:ascii="Arial" w:eastAsia="Arial" w:hAnsi="Arial" w:cs="Arial"/>
            <w:sz w:val="16"/>
            <w:szCs w:val="16"/>
          </w:rPr>
          <w:t xml:space="preserve">cov </w:t>
        </w:r>
        <w:proofErr w:type="spellStart"/>
        <w:r w:rsidR="0032388C">
          <w:rPr>
            <w:rFonts w:ascii="Arial" w:eastAsia="Arial" w:hAnsi="Arial" w:cs="Arial"/>
            <w:sz w:val="16"/>
            <w:szCs w:val="16"/>
          </w:rPr>
          <w:t>txiv</w:t>
        </w:r>
        <w:proofErr w:type="spellEnd"/>
        <w:r w:rsidR="0032388C">
          <w:rPr>
            <w:rFonts w:ascii="Arial" w:eastAsia="Arial" w:hAnsi="Arial" w:cs="Arial"/>
            <w:sz w:val="16"/>
            <w:szCs w:val="16"/>
          </w:rPr>
          <w:t xml:space="preserve"> </w:t>
        </w:r>
        <w:proofErr w:type="spellStart"/>
        <w:r w:rsidR="0032388C">
          <w:rPr>
            <w:rFonts w:ascii="Arial" w:eastAsia="Arial" w:hAnsi="Arial" w:cs="Arial"/>
            <w:sz w:val="16"/>
            <w:szCs w:val="16"/>
          </w:rPr>
          <w:t>siav</w:t>
        </w:r>
        <w:proofErr w:type="spellEnd"/>
        <w:r w:rsidR="0032388C">
          <w:rPr>
            <w:rFonts w:ascii="Arial" w:eastAsia="Arial" w:hAnsi="Arial" w:cs="Arial"/>
            <w:sz w:val="16"/>
            <w:szCs w:val="16"/>
          </w:rPr>
          <w:t xml:space="preserve">. </w:t>
        </w:r>
      </w:ins>
      <w:del w:id="3494" w:author="Kaxiong" w:date="2021-06-11T02:05:00Z">
        <w:r w:rsidR="00F2670D" w:rsidRPr="00E16E61" w:rsidDel="0032388C">
          <w:rPr>
            <w:rFonts w:ascii="Arial" w:eastAsia="Arial" w:hAnsi="Arial" w:cs="Arial"/>
            <w:sz w:val="16"/>
            <w:szCs w:val="16"/>
          </w:rPr>
          <w:delText>ua</w:delText>
        </w:r>
        <w:r w:rsidR="00E16E61" w:rsidRPr="00E16E61" w:rsidDel="0032388C">
          <w:rPr>
            <w:rFonts w:ascii="Arial" w:eastAsia="Arial" w:hAnsi="Arial" w:cs="Arial"/>
            <w:sz w:val="16"/>
            <w:szCs w:val="16"/>
          </w:rPr>
          <w:delText xml:space="preserve"> kev sau</w:delText>
        </w:r>
        <w:r w:rsidR="00F2670D" w:rsidRPr="00E16E61" w:rsidDel="0032388C">
          <w:rPr>
            <w:rFonts w:ascii="Arial" w:eastAsia="Arial" w:hAnsi="Arial" w:cs="Arial"/>
            <w:sz w:val="16"/>
            <w:szCs w:val="16"/>
          </w:rPr>
          <w:delText xml:space="preserve"> cov txiv hmab txiv ntoo. </w:delText>
        </w:r>
      </w:del>
      <w:proofErr w:type="spellStart"/>
      <w:r w:rsidR="00F2670D" w:rsidRPr="00E16E61">
        <w:rPr>
          <w:rFonts w:ascii="Arial" w:eastAsia="Arial" w:hAnsi="Arial" w:cs="Arial"/>
          <w:sz w:val="16"/>
          <w:szCs w:val="16"/>
        </w:rPr>
        <w:t>Yog</w:t>
      </w:r>
      <w:proofErr w:type="spellEnd"/>
      <w:r w:rsidR="00F2670D" w:rsidRPr="00E16E61">
        <w:rPr>
          <w:rFonts w:ascii="Arial" w:eastAsia="Arial" w:hAnsi="Arial" w:cs="Arial"/>
          <w:sz w:val="16"/>
          <w:szCs w:val="16"/>
        </w:rPr>
        <w:t xml:space="preserve"> </w:t>
      </w:r>
      <w:proofErr w:type="spellStart"/>
      <w:ins w:id="3495" w:author="Kaxiong" w:date="2021-06-11T02:07:00Z">
        <w:r w:rsidR="0032388C">
          <w:rPr>
            <w:rFonts w:ascii="Arial" w:eastAsia="Arial" w:hAnsi="Arial" w:cs="Arial"/>
            <w:sz w:val="16"/>
            <w:szCs w:val="16"/>
          </w:rPr>
          <w:t>hais</w:t>
        </w:r>
        <w:proofErr w:type="spellEnd"/>
        <w:r w:rsidR="0032388C">
          <w:rPr>
            <w:rFonts w:ascii="Arial" w:eastAsia="Arial" w:hAnsi="Arial" w:cs="Arial"/>
            <w:sz w:val="16"/>
            <w:szCs w:val="16"/>
          </w:rPr>
          <w:t xml:space="preserve"> </w:t>
        </w:r>
        <w:proofErr w:type="spellStart"/>
        <w:r w:rsidR="0032388C">
          <w:rPr>
            <w:rFonts w:ascii="Arial" w:eastAsia="Arial" w:hAnsi="Arial" w:cs="Arial"/>
            <w:sz w:val="16"/>
            <w:szCs w:val="16"/>
          </w:rPr>
          <w:t>kom</w:t>
        </w:r>
        <w:proofErr w:type="spellEnd"/>
        <w:r w:rsidR="0032388C">
          <w:rPr>
            <w:rFonts w:ascii="Arial" w:eastAsia="Arial" w:hAnsi="Arial" w:cs="Arial"/>
            <w:sz w:val="16"/>
            <w:szCs w:val="16"/>
          </w:rPr>
          <w:t xml:space="preserve"> </w:t>
        </w:r>
      </w:ins>
      <w:del w:id="3496" w:author="Kaxiong" w:date="2021-06-11T02:07:00Z">
        <w:r w:rsidR="00F2670D" w:rsidRPr="00E16E61" w:rsidDel="0032388C">
          <w:rPr>
            <w:rFonts w:ascii="Arial" w:eastAsia="Arial" w:hAnsi="Arial" w:cs="Arial"/>
            <w:sz w:val="16"/>
            <w:szCs w:val="16"/>
          </w:rPr>
          <w:delText xml:space="preserve">tias </w:delText>
        </w:r>
      </w:del>
      <w:r w:rsidR="00F2670D" w:rsidRPr="00E16E61">
        <w:rPr>
          <w:rFonts w:ascii="Arial" w:eastAsia="Arial" w:hAnsi="Arial" w:cs="Arial"/>
          <w:sz w:val="16"/>
          <w:szCs w:val="16"/>
        </w:rPr>
        <w:t xml:space="preserve">Sally </w:t>
      </w:r>
      <w:del w:id="3497" w:author="Kaxiong" w:date="2021-06-11T02:07:00Z">
        <w:r w:rsidR="00F2670D" w:rsidRPr="00E16E61" w:rsidDel="0032388C">
          <w:rPr>
            <w:rFonts w:ascii="Arial" w:eastAsia="Arial" w:hAnsi="Arial" w:cs="Arial"/>
            <w:sz w:val="16"/>
            <w:szCs w:val="16"/>
          </w:rPr>
          <w:delText xml:space="preserve">yuav </w:delText>
        </w:r>
      </w:del>
      <w:proofErr w:type="spellStart"/>
      <w:r w:rsidR="00F2670D" w:rsidRPr="00E16E61">
        <w:rPr>
          <w:rFonts w:ascii="Arial" w:eastAsia="Arial" w:hAnsi="Arial" w:cs="Arial"/>
          <w:sz w:val="16"/>
          <w:szCs w:val="16"/>
        </w:rPr>
        <w:t>piav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qhia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txog</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ins w:id="3498" w:author="Kaxiong" w:date="2021-06-11T02:08:00Z">
        <w:r w:rsidR="0032388C">
          <w:rPr>
            <w:rFonts w:ascii="Arial" w:eastAsia="Arial" w:hAnsi="Arial" w:cs="Arial"/>
            <w:sz w:val="16"/>
            <w:szCs w:val="16"/>
          </w:rPr>
          <w:t xml:space="preserve">cov </w:t>
        </w:r>
      </w:ins>
      <w:proofErr w:type="spellStart"/>
      <w:r w:rsidR="00F2670D" w:rsidRPr="00E16E61">
        <w:rPr>
          <w:rFonts w:ascii="Arial" w:eastAsia="Arial" w:hAnsi="Arial" w:cs="Arial"/>
          <w:sz w:val="16"/>
          <w:szCs w:val="16"/>
        </w:rPr>
        <w:t>kev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ua</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hauj</w:t>
      </w:r>
      <w:proofErr w:type="spellEnd"/>
      <w:r w:rsidR="00E16E61"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lwm</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kev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nyab</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xeeb</w:t>
      </w:r>
      <w:proofErr w:type="spellEnd"/>
      <w:r w:rsidR="00F2670D"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ntawm</w:t>
      </w:r>
      <w:proofErr w:type="spellEnd"/>
      <w:r w:rsidR="00E16E61" w:rsidRPr="00E16E61">
        <w:rPr>
          <w:rFonts w:ascii="Arial" w:eastAsia="Arial" w:hAnsi="Arial" w:cs="Arial"/>
          <w:sz w:val="16"/>
          <w:szCs w:val="16"/>
        </w:rPr>
        <w:t xml:space="preserve"> </w:t>
      </w:r>
      <w:proofErr w:type="spellStart"/>
      <w:r w:rsidR="00E16E61" w:rsidRPr="00E16E61">
        <w:rPr>
          <w:rFonts w:ascii="Arial" w:eastAsia="Arial" w:hAnsi="Arial" w:cs="Arial"/>
          <w:sz w:val="16"/>
          <w:szCs w:val="16"/>
        </w:rPr>
        <w:t>zaub</w:t>
      </w:r>
      <w:proofErr w:type="spellEnd"/>
      <w:r w:rsidR="00E16E61" w:rsidRPr="00E16E61">
        <w:rPr>
          <w:rFonts w:ascii="Arial" w:eastAsia="Arial" w:hAnsi="Arial" w:cs="Arial"/>
          <w:sz w:val="16"/>
          <w:szCs w:val="16"/>
        </w:rPr>
        <w:t xml:space="preserve"> mov</w:t>
      </w:r>
      <w:ins w:id="3499" w:author="Kaxiong" w:date="2021-06-11T02:08:00Z">
        <w:r w:rsidR="0032388C">
          <w:rPr>
            <w:rFonts w:ascii="Arial" w:eastAsia="Arial" w:hAnsi="Arial" w:cs="Arial"/>
            <w:sz w:val="16"/>
            <w:szCs w:val="16"/>
          </w:rPr>
          <w:t xml:space="preserve"> </w:t>
        </w:r>
        <w:proofErr w:type="spellStart"/>
        <w:r w:rsidR="0032388C">
          <w:rPr>
            <w:rFonts w:ascii="Arial" w:eastAsia="Arial" w:hAnsi="Arial" w:cs="Arial"/>
            <w:sz w:val="16"/>
            <w:szCs w:val="16"/>
          </w:rPr>
          <w:t>tej</w:t>
        </w:r>
        <w:proofErr w:type="spellEnd"/>
        <w:r w:rsidR="0032388C">
          <w:rPr>
            <w:rFonts w:ascii="Arial" w:eastAsia="Arial" w:hAnsi="Arial" w:cs="Arial"/>
            <w:sz w:val="16"/>
            <w:szCs w:val="16"/>
          </w:rPr>
          <w:t xml:space="preserve"> </w:t>
        </w:r>
      </w:ins>
      <w:proofErr w:type="spellStart"/>
      <w:ins w:id="3500" w:author="Kaxiong" w:date="2021-06-11T02:09:00Z">
        <w:r w:rsidR="0032388C">
          <w:rPr>
            <w:rFonts w:ascii="Arial" w:eastAsia="Arial" w:hAnsi="Arial" w:cs="Arial"/>
            <w:sz w:val="16"/>
            <w:szCs w:val="16"/>
          </w:rPr>
          <w:t>zaum</w:t>
        </w:r>
      </w:ins>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nws</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yuav</w:t>
      </w:r>
      <w:proofErr w:type="spellEnd"/>
      <w:r w:rsidR="00F2670D" w:rsidRPr="00E16E61">
        <w:rPr>
          <w:rFonts w:ascii="Arial" w:eastAsia="Arial" w:hAnsi="Arial" w:cs="Arial"/>
          <w:sz w:val="16"/>
          <w:szCs w:val="16"/>
        </w:rPr>
        <w:t xml:space="preserve"> </w:t>
      </w:r>
      <w:proofErr w:type="spellStart"/>
      <w:r w:rsidR="00F2670D" w:rsidRPr="00E16E61">
        <w:rPr>
          <w:rFonts w:ascii="Arial" w:eastAsia="Arial" w:hAnsi="Arial" w:cs="Arial"/>
          <w:sz w:val="16"/>
          <w:szCs w:val="16"/>
        </w:rPr>
        <w:t>hais</w:t>
      </w:r>
      <w:proofErr w:type="spellEnd"/>
      <w:r w:rsidR="00E972E6">
        <w:rPr>
          <w:rFonts w:ascii="Arial" w:eastAsia="Arial" w:hAnsi="Arial" w:cs="Arial"/>
          <w:sz w:val="16"/>
          <w:szCs w:val="16"/>
        </w:rPr>
        <w:t xml:space="preserve"> </w:t>
      </w:r>
      <w:proofErr w:type="spellStart"/>
      <w:r w:rsidR="00E972E6">
        <w:rPr>
          <w:rFonts w:ascii="Arial" w:eastAsia="Arial" w:hAnsi="Arial" w:cs="Arial"/>
          <w:sz w:val="16"/>
          <w:szCs w:val="16"/>
        </w:rPr>
        <w:t>tias</w:t>
      </w:r>
      <w:proofErr w:type="spellEnd"/>
      <w:r w:rsidR="00F2670D" w:rsidRPr="00E16E61">
        <w:rPr>
          <w:rFonts w:ascii="Arial" w:eastAsia="Arial" w:hAnsi="Arial" w:cs="Arial"/>
          <w:sz w:val="16"/>
          <w:szCs w:val="16"/>
        </w:rPr>
        <w:t>:</w:t>
      </w:r>
    </w:p>
    <w:p w14:paraId="6B5DB969" w14:textId="77777777" w:rsidR="00BF3E5F" w:rsidRDefault="00BF3E5F">
      <w:pPr>
        <w:spacing w:line="247" w:lineRule="exact"/>
        <w:rPr>
          <w:sz w:val="20"/>
          <w:szCs w:val="20"/>
        </w:rPr>
      </w:pPr>
    </w:p>
    <w:p w14:paraId="059ED0FB" w14:textId="65156575" w:rsidR="00BF3E5F" w:rsidRPr="000236BB" w:rsidRDefault="00F2670D" w:rsidP="00D864E4">
      <w:pPr>
        <w:spacing w:line="416" w:lineRule="auto"/>
        <w:ind w:left="360" w:right="140"/>
        <w:jc w:val="both"/>
        <w:rPr>
          <w:sz w:val="16"/>
          <w:szCs w:val="16"/>
        </w:rPr>
      </w:pPr>
      <w:r w:rsidRPr="000236BB">
        <w:rPr>
          <w:rFonts w:ascii="Arial" w:eastAsia="Arial" w:hAnsi="Arial" w:cs="Arial"/>
          <w:sz w:val="16"/>
          <w:szCs w:val="16"/>
        </w:rPr>
        <w:t>“</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siv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laj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ib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ntus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kom</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tsiaj</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txhu</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nyob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hauv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qhov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tsawg</w:t>
      </w:r>
      <w:proofErr w:type="spellEnd"/>
      <w:r w:rsidRPr="000236BB">
        <w:rPr>
          <w:rFonts w:ascii="Arial" w:eastAsia="Arial" w:hAnsi="Arial" w:cs="Arial"/>
          <w:sz w:val="16"/>
          <w:szCs w:val="16"/>
        </w:rPr>
        <w:t xml:space="preserve"> </w:t>
      </w:r>
      <w:ins w:id="3501" w:author="Kaxiong" w:date="2021-06-11T02:12:00Z">
        <w:r w:rsidR="00DF223F">
          <w:rPr>
            <w:rFonts w:ascii="Arial" w:eastAsia="Arial" w:hAnsi="Arial" w:cs="Arial"/>
            <w:sz w:val="16"/>
            <w:szCs w:val="16"/>
          </w:rPr>
          <w:t xml:space="preserve">li </w:t>
        </w:r>
      </w:ins>
      <w:proofErr w:type="spellStart"/>
      <w:r w:rsidRPr="000236BB">
        <w:rPr>
          <w:rFonts w:ascii="Arial" w:eastAsia="Arial" w:hAnsi="Arial" w:cs="Arial"/>
          <w:sz w:val="16"/>
          <w:szCs w:val="16"/>
        </w:rPr>
        <w:t>ob</w:t>
      </w:r>
      <w:proofErr w:type="spellEnd"/>
      <w:r w:rsidRPr="000236BB">
        <w:rPr>
          <w:rFonts w:ascii="Arial" w:eastAsia="Arial" w:hAnsi="Arial" w:cs="Arial"/>
          <w:sz w:val="16"/>
          <w:szCs w:val="16"/>
        </w:rPr>
        <w:t xml:space="preserve"> feet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ins w:id="3502" w:author="Kaxiong" w:date="2021-06-11T02:13:00Z">
        <w:r w:rsidR="00DF223F">
          <w:rPr>
            <w:rFonts w:ascii="Arial" w:eastAsia="Arial" w:hAnsi="Arial" w:cs="Arial"/>
            <w:sz w:val="16"/>
            <w:szCs w:val="16"/>
          </w:rPr>
          <w:t>txob</w:t>
        </w:r>
      </w:ins>
      <w:proofErr w:type="spellEnd"/>
      <w:del w:id="3503" w:author="Kaxiong" w:date="2021-06-11T02:13:00Z">
        <w:r w:rsidR="00EF55CD" w:rsidRPr="000236BB" w:rsidDel="00DF223F">
          <w:rPr>
            <w:rFonts w:ascii="Arial" w:eastAsia="Arial" w:hAnsi="Arial" w:cs="Arial"/>
            <w:sz w:val="16"/>
            <w:szCs w:val="16"/>
          </w:rPr>
          <w:delText>cov</w:delText>
        </w:r>
        <w:r w:rsidRPr="000236BB" w:rsidDel="00DF223F">
          <w:rPr>
            <w:rFonts w:ascii="Arial" w:eastAsia="Arial" w:hAnsi="Arial" w:cs="Arial"/>
            <w:sz w:val="16"/>
            <w:szCs w:val="16"/>
          </w:rPr>
          <w:delText xml:space="preserve"> txwv</w:delText>
        </w:r>
      </w:del>
      <w:r w:rsidRPr="000236BB">
        <w:rPr>
          <w:rFonts w:ascii="Arial" w:eastAsia="Arial" w:hAnsi="Arial" w:cs="Arial"/>
          <w:sz w:val="16"/>
          <w:szCs w:val="16"/>
        </w:rPr>
        <w:t xml:space="preserve"> </w:t>
      </w:r>
      <w:proofErr w:type="spellStart"/>
      <w:r w:rsidRPr="000236BB">
        <w:rPr>
          <w:rFonts w:ascii="Arial" w:eastAsia="Arial" w:hAnsi="Arial" w:cs="Arial"/>
          <w:sz w:val="16"/>
          <w:szCs w:val="16"/>
        </w:rPr>
        <w:t>ntoo</w:t>
      </w:r>
      <w:proofErr w:type="spellEnd"/>
      <w:r w:rsidRPr="000236BB">
        <w:rPr>
          <w:rFonts w:ascii="Arial" w:eastAsia="Arial" w:hAnsi="Arial" w:cs="Arial"/>
          <w:sz w:val="16"/>
          <w:szCs w:val="16"/>
        </w:rPr>
        <w:t xml:space="preserve"> tab sis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lawv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mus</w:t>
      </w:r>
      <w:proofErr w:type="spellEnd"/>
      <w:r w:rsidRPr="000236BB">
        <w:rPr>
          <w:rFonts w:ascii="Arial" w:eastAsia="Arial" w:hAnsi="Arial" w:cs="Arial"/>
          <w:sz w:val="16"/>
          <w:szCs w:val="16"/>
        </w:rPr>
        <w:t xml:space="preserve"> </w:t>
      </w:r>
      <w:proofErr w:type="spellStart"/>
      <w:ins w:id="3504" w:author="Kaxiong" w:date="2021-06-11T02:15:00Z">
        <w:r w:rsidR="00DF223F">
          <w:rPr>
            <w:rFonts w:ascii="Arial" w:eastAsia="Arial" w:hAnsi="Arial" w:cs="Arial"/>
            <w:sz w:val="16"/>
            <w:szCs w:val="16"/>
          </w:rPr>
          <w:t>yos</w:t>
        </w:r>
        <w:proofErr w:type="spellEnd"/>
        <w:r w:rsidR="00DF223F">
          <w:rPr>
            <w:rFonts w:ascii="Arial" w:eastAsia="Arial" w:hAnsi="Arial" w:cs="Arial"/>
            <w:sz w:val="16"/>
            <w:szCs w:val="16"/>
          </w:rPr>
          <w:t xml:space="preserve"> </w:t>
        </w:r>
      </w:ins>
      <w:del w:id="3505" w:author="Kaxiong" w:date="2021-06-11T02:15:00Z">
        <w:r w:rsidRPr="000236BB" w:rsidDel="00DF223F">
          <w:rPr>
            <w:rFonts w:ascii="Arial" w:eastAsia="Arial" w:hAnsi="Arial" w:cs="Arial"/>
            <w:sz w:val="16"/>
            <w:szCs w:val="16"/>
          </w:rPr>
          <w:delText xml:space="preserve">ua </w:delText>
        </w:r>
      </w:del>
      <w:proofErr w:type="spellStart"/>
      <w:r w:rsidRPr="000236BB">
        <w:rPr>
          <w:rFonts w:ascii="Arial" w:eastAsia="Arial" w:hAnsi="Arial" w:cs="Arial"/>
          <w:sz w:val="16"/>
          <w:szCs w:val="16"/>
        </w:rPr>
        <w:t>zaub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nyob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hauv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qab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tsob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ntoo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sau</w:t>
      </w:r>
      <w:proofErr w:type="spellEnd"/>
      <w:r w:rsidRPr="000236BB">
        <w:rPr>
          <w:rFonts w:ascii="Arial" w:eastAsia="Arial" w:hAnsi="Arial" w:cs="Arial"/>
          <w:sz w:val="16"/>
          <w:szCs w:val="16"/>
        </w:rPr>
        <w:t xml:space="preserve"> tag </w:t>
      </w:r>
      <w:proofErr w:type="spellStart"/>
      <w:r w:rsidRPr="000236BB">
        <w:rPr>
          <w:rFonts w:ascii="Arial" w:eastAsia="Arial" w:hAnsi="Arial" w:cs="Arial"/>
          <w:sz w:val="16"/>
          <w:szCs w:val="16"/>
        </w:rPr>
        <w:t>nrho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vaj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txiv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pob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txiv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ntoo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uas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siv</w:t>
      </w:r>
      <w:proofErr w:type="spellEnd"/>
      <w:r w:rsidRPr="000236BB">
        <w:rPr>
          <w:rFonts w:ascii="Arial" w:eastAsia="Arial" w:hAnsi="Arial" w:cs="Arial"/>
          <w:sz w:val="16"/>
          <w:szCs w:val="16"/>
        </w:rPr>
        <w:t xml:space="preserve"> </w:t>
      </w:r>
      <w:proofErr w:type="spellStart"/>
      <w:ins w:id="3506" w:author="Kaxiong" w:date="2021-06-11T02:16:00Z">
        <w:r w:rsidR="00DF223F">
          <w:rPr>
            <w:rFonts w:ascii="Arial" w:eastAsia="Arial" w:hAnsi="Arial" w:cs="Arial"/>
            <w:sz w:val="16"/>
            <w:szCs w:val="16"/>
          </w:rPr>
          <w:t>lub</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tsheb</w:t>
        </w:r>
        <w:proofErr w:type="spellEnd"/>
        <w:r w:rsidR="00DF223F">
          <w:rPr>
            <w:rFonts w:ascii="Arial" w:eastAsia="Arial" w:hAnsi="Arial" w:cs="Arial"/>
            <w:sz w:val="16"/>
            <w:szCs w:val="16"/>
          </w:rPr>
          <w:t xml:space="preserve"> co </w:t>
        </w:r>
        <w:proofErr w:type="spellStart"/>
        <w:r w:rsidR="00DF223F">
          <w:rPr>
            <w:rFonts w:ascii="Arial" w:eastAsia="Arial" w:hAnsi="Arial" w:cs="Arial"/>
            <w:sz w:val="16"/>
            <w:szCs w:val="16"/>
          </w:rPr>
          <w:t>txi</w:t>
        </w:r>
      </w:ins>
      <w:ins w:id="3507" w:author="Kaxiong" w:date="2021-06-11T02:17:00Z">
        <w:r w:rsidR="00DF223F">
          <w:rPr>
            <w:rFonts w:ascii="Arial" w:eastAsia="Arial" w:hAnsi="Arial" w:cs="Arial"/>
            <w:sz w:val="16"/>
            <w:szCs w:val="16"/>
          </w:rPr>
          <w:t>v</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ntoo</w:t>
        </w:r>
        <w:proofErr w:type="spellEnd"/>
        <w:r w:rsidR="00DF223F">
          <w:rPr>
            <w:rFonts w:ascii="Arial" w:eastAsia="Arial" w:hAnsi="Arial" w:cs="Arial"/>
            <w:sz w:val="16"/>
            <w:szCs w:val="16"/>
          </w:rPr>
          <w:t xml:space="preserve"> los </w:t>
        </w:r>
        <w:proofErr w:type="spellStart"/>
        <w:r w:rsidR="00DF223F">
          <w:rPr>
            <w:rFonts w:ascii="Arial" w:eastAsia="Arial" w:hAnsi="Arial" w:cs="Arial"/>
            <w:sz w:val="16"/>
            <w:szCs w:val="16"/>
          </w:rPr>
          <w:t>khaws</w:t>
        </w:r>
        <w:proofErr w:type="spellEnd"/>
        <w:r w:rsidR="00DF223F">
          <w:rPr>
            <w:rFonts w:ascii="Arial" w:eastAsia="Arial" w:hAnsi="Arial" w:cs="Arial"/>
            <w:sz w:val="16"/>
            <w:szCs w:val="16"/>
          </w:rPr>
          <w:t xml:space="preserve"> cov </w:t>
        </w:r>
        <w:proofErr w:type="spellStart"/>
        <w:r w:rsidR="00DF223F">
          <w:rPr>
            <w:rFonts w:ascii="Arial" w:eastAsia="Arial" w:hAnsi="Arial" w:cs="Arial"/>
            <w:sz w:val="16"/>
            <w:szCs w:val="16"/>
          </w:rPr>
          <w:t>txiv</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uas</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nws</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poob</w:t>
        </w:r>
        <w:proofErr w:type="spellEnd"/>
        <w:r w:rsidR="00DF223F">
          <w:rPr>
            <w:rFonts w:ascii="Arial" w:eastAsia="Arial" w:hAnsi="Arial" w:cs="Arial"/>
            <w:sz w:val="16"/>
            <w:szCs w:val="16"/>
          </w:rPr>
          <w:t>.</w:t>
        </w:r>
      </w:ins>
      <w:del w:id="3508" w:author="Kaxiong" w:date="2021-06-11T02:17:00Z">
        <w:r w:rsidRPr="000236BB" w:rsidDel="00DF223F">
          <w:rPr>
            <w:rFonts w:ascii="Arial" w:eastAsia="Arial" w:hAnsi="Arial" w:cs="Arial"/>
            <w:sz w:val="16"/>
            <w:szCs w:val="16"/>
          </w:rPr>
          <w:delText>ib daim npog cov ntoo uas txhom tau cov txiv ntoo thaum nws poob lawm</w:delText>
        </w:r>
      </w:del>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cov </w:t>
      </w:r>
      <w:proofErr w:type="spellStart"/>
      <w:ins w:id="3509" w:author="Kaxiong" w:date="2021-06-11T02:18:00Z">
        <w:r w:rsidR="00DF223F">
          <w:rPr>
            <w:rFonts w:ascii="Arial" w:eastAsia="Arial" w:hAnsi="Arial" w:cs="Arial"/>
            <w:sz w:val="16"/>
            <w:szCs w:val="16"/>
          </w:rPr>
          <w:t>qoob</w:t>
        </w:r>
        <w:proofErr w:type="spellEnd"/>
        <w:r w:rsidR="00DF223F">
          <w:rPr>
            <w:rFonts w:ascii="Arial" w:eastAsia="Arial" w:hAnsi="Arial" w:cs="Arial"/>
            <w:sz w:val="16"/>
            <w:szCs w:val="16"/>
          </w:rPr>
          <w:t xml:space="preserve"> loos </w:t>
        </w:r>
        <w:proofErr w:type="spellStart"/>
        <w:r w:rsidR="00DF223F">
          <w:rPr>
            <w:rFonts w:ascii="Arial" w:eastAsia="Arial" w:hAnsi="Arial" w:cs="Arial"/>
            <w:sz w:val="16"/>
            <w:szCs w:val="16"/>
          </w:rPr>
          <w:t>hauv</w:t>
        </w:r>
        <w:proofErr w:type="spellEnd"/>
        <w:r w:rsidR="00DF223F">
          <w:rPr>
            <w:rFonts w:ascii="Arial" w:eastAsia="Arial" w:hAnsi="Arial" w:cs="Arial"/>
            <w:sz w:val="16"/>
            <w:szCs w:val="16"/>
          </w:rPr>
          <w:t xml:space="preserve"> </w:t>
        </w:r>
      </w:ins>
      <w:proofErr w:type="spellStart"/>
      <w:r w:rsidRPr="000236BB">
        <w:rPr>
          <w:rFonts w:ascii="Arial" w:eastAsia="Arial" w:hAnsi="Arial" w:cs="Arial"/>
          <w:sz w:val="16"/>
          <w:szCs w:val="16"/>
        </w:rPr>
        <w:t>vaj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txiv</w:t>
      </w:r>
      <w:proofErr w:type="spellEnd"/>
      <w:r w:rsidRPr="000236BB">
        <w:rPr>
          <w:rFonts w:ascii="Arial" w:eastAsia="Arial" w:hAnsi="Arial" w:cs="Arial"/>
          <w:sz w:val="16"/>
          <w:szCs w:val="16"/>
        </w:rPr>
        <w:t xml:space="preserve"> </w:t>
      </w:r>
      <w:del w:id="3510" w:author="Kaxiong" w:date="2021-06-11T02:18:00Z">
        <w:r w:rsidRPr="000236BB" w:rsidDel="00DF223F">
          <w:rPr>
            <w:rFonts w:ascii="Arial" w:eastAsia="Arial" w:hAnsi="Arial" w:cs="Arial"/>
            <w:sz w:val="16"/>
            <w:szCs w:val="16"/>
          </w:rPr>
          <w:delText xml:space="preserve">pob txiv ntoo </w:delText>
        </w:r>
      </w:del>
      <w:proofErr w:type="spellStart"/>
      <w:r w:rsidRPr="000236BB">
        <w:rPr>
          <w:rFonts w:ascii="Arial" w:eastAsia="Arial" w:hAnsi="Arial" w:cs="Arial"/>
          <w:sz w:val="16"/>
          <w:szCs w:val="16"/>
        </w:rPr>
        <w:t>tsis</w:t>
      </w:r>
      <w:proofErr w:type="spellEnd"/>
      <w:r w:rsidRPr="000236BB">
        <w:rPr>
          <w:rFonts w:ascii="Arial" w:eastAsia="Arial" w:hAnsi="Arial" w:cs="Arial"/>
          <w:sz w:val="16"/>
          <w:szCs w:val="16"/>
        </w:rPr>
        <w:t xml:space="preserve"> </w:t>
      </w:r>
      <w:proofErr w:type="spellStart"/>
      <w:ins w:id="3511" w:author="Kaxiong" w:date="2021-06-11T02:18:00Z">
        <w:r w:rsidR="00DF223F">
          <w:rPr>
            <w:rFonts w:ascii="Arial" w:eastAsia="Arial" w:hAnsi="Arial" w:cs="Arial"/>
            <w:sz w:val="16"/>
            <w:szCs w:val="16"/>
          </w:rPr>
          <w:t>ta</w:t>
        </w:r>
      </w:ins>
      <w:ins w:id="3512" w:author="Kaxiong" w:date="2021-06-11T02:19:00Z">
        <w:r w:rsidR="00DF223F">
          <w:rPr>
            <w:rFonts w:ascii="Arial" w:eastAsia="Arial" w:hAnsi="Arial" w:cs="Arial"/>
            <w:sz w:val="16"/>
            <w:szCs w:val="16"/>
          </w:rPr>
          <w:t>ug</w:t>
        </w:r>
        <w:proofErr w:type="spellEnd"/>
        <w:r w:rsidR="00DF223F">
          <w:rPr>
            <w:rFonts w:ascii="Arial" w:eastAsia="Arial" w:hAnsi="Arial" w:cs="Arial"/>
            <w:sz w:val="16"/>
            <w:szCs w:val="16"/>
          </w:rPr>
          <w:t xml:space="preserve"> </w:t>
        </w:r>
      </w:ins>
      <w:del w:id="3513" w:author="Kaxiong" w:date="2021-06-11T02:19:00Z">
        <w:r w:rsidRPr="000236BB" w:rsidDel="00DF223F">
          <w:rPr>
            <w:rFonts w:ascii="Arial" w:eastAsia="Arial" w:hAnsi="Arial" w:cs="Arial"/>
            <w:sz w:val="16"/>
            <w:szCs w:val="16"/>
          </w:rPr>
          <w:delText xml:space="preserve">tau kov los ntawm </w:delText>
        </w:r>
      </w:del>
      <w:r w:rsidRPr="000236BB">
        <w:rPr>
          <w:rFonts w:ascii="Arial" w:eastAsia="Arial" w:hAnsi="Arial" w:cs="Arial"/>
          <w:sz w:val="16"/>
          <w:szCs w:val="16"/>
        </w:rPr>
        <w:t xml:space="preserve">tib </w:t>
      </w:r>
      <w:proofErr w:type="spellStart"/>
      <w:r w:rsidRPr="000236BB">
        <w:rPr>
          <w:rFonts w:ascii="Arial" w:eastAsia="Arial" w:hAnsi="Arial" w:cs="Arial"/>
          <w:sz w:val="16"/>
          <w:szCs w:val="16"/>
        </w:rPr>
        <w:t>neeg</w:t>
      </w:r>
      <w:proofErr w:type="spellEnd"/>
      <w:r w:rsidRPr="000236BB">
        <w:rPr>
          <w:rFonts w:ascii="Arial" w:eastAsia="Arial" w:hAnsi="Arial" w:cs="Arial"/>
          <w:sz w:val="16"/>
          <w:szCs w:val="16"/>
        </w:rPr>
        <w:t xml:space="preserve"> </w:t>
      </w:r>
      <w:proofErr w:type="spellStart"/>
      <w:ins w:id="3514" w:author="Kaxiong" w:date="2021-06-11T02:19:00Z">
        <w:r w:rsidR="00DF223F">
          <w:rPr>
            <w:rFonts w:ascii="Arial" w:eastAsia="Arial" w:hAnsi="Arial" w:cs="Arial"/>
            <w:sz w:val="16"/>
            <w:szCs w:val="16"/>
          </w:rPr>
          <w:t>kov</w:t>
        </w:r>
        <w:proofErr w:type="spellEnd"/>
        <w:r w:rsidR="00DF223F">
          <w:rPr>
            <w:rFonts w:ascii="Arial" w:eastAsia="Arial" w:hAnsi="Arial" w:cs="Arial"/>
            <w:sz w:val="16"/>
            <w:szCs w:val="16"/>
          </w:rPr>
          <w:t xml:space="preserve"> </w:t>
        </w:r>
      </w:ins>
      <w:del w:id="3515" w:author="Kaxiong" w:date="2021-06-11T02:19:00Z">
        <w:r w:rsidRPr="000236BB" w:rsidDel="00DF223F">
          <w:rPr>
            <w:rFonts w:ascii="Arial" w:eastAsia="Arial" w:hAnsi="Arial" w:cs="Arial"/>
            <w:sz w:val="16"/>
            <w:szCs w:val="16"/>
          </w:rPr>
          <w:delText xml:space="preserve">txhais tes </w:delText>
        </w:r>
      </w:del>
      <w:proofErr w:type="spellStart"/>
      <w:r w:rsidRPr="000236BB">
        <w:rPr>
          <w:rFonts w:ascii="Arial" w:eastAsia="Arial" w:hAnsi="Arial" w:cs="Arial"/>
          <w:sz w:val="16"/>
          <w:szCs w:val="16"/>
        </w:rPr>
        <w:t>txog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thaum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lawv</w:t>
      </w:r>
      <w:proofErr w:type="spellEnd"/>
      <w:r w:rsidRPr="000236BB">
        <w:rPr>
          <w:rFonts w:ascii="Arial" w:eastAsia="Arial" w:hAnsi="Arial" w:cs="Arial"/>
          <w:sz w:val="16"/>
          <w:szCs w:val="16"/>
        </w:rPr>
        <w:t xml:space="preserve"> tau </w:t>
      </w:r>
      <w:proofErr w:type="spellStart"/>
      <w:r w:rsidRPr="000236BB">
        <w:rPr>
          <w:rFonts w:ascii="Arial" w:eastAsia="Arial" w:hAnsi="Arial" w:cs="Arial"/>
          <w:sz w:val="16"/>
          <w:szCs w:val="16"/>
        </w:rPr>
        <w:t>xa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khoom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ntim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ntsuam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qauv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huab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cua</w:t>
      </w:r>
      <w:proofErr w:type="spellEnd"/>
      <w:r w:rsidRPr="000236BB">
        <w:rPr>
          <w:rFonts w:ascii="Arial" w:eastAsia="Arial" w:hAnsi="Arial" w:cs="Arial"/>
          <w:sz w:val="16"/>
          <w:szCs w:val="16"/>
        </w:rPr>
        <w:t xml:space="preserve"> los </w:t>
      </w:r>
      <w:proofErr w:type="spellStart"/>
      <w:r w:rsidRPr="000236BB">
        <w:rPr>
          <w:rFonts w:ascii="Arial" w:eastAsia="Arial" w:hAnsi="Arial" w:cs="Arial"/>
          <w:sz w:val="16"/>
          <w:szCs w:val="16"/>
        </w:rPr>
        <w:t>soj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ntsuam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seb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puas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ph</w:t>
      </w:r>
      <w:r w:rsidR="00EF55CD" w:rsidRPr="000236BB">
        <w:rPr>
          <w:rFonts w:ascii="Arial" w:eastAsia="Arial" w:hAnsi="Arial" w:cs="Arial"/>
          <w:sz w:val="16"/>
          <w:szCs w:val="16"/>
        </w:rPr>
        <w:t>om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sij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ins w:id="3516" w:author="Kaxiong" w:date="2021-06-11T02:21:00Z">
        <w:r w:rsidR="00DF223F">
          <w:rPr>
            <w:rFonts w:ascii="Arial" w:eastAsia="Arial" w:hAnsi="Arial" w:cs="Arial"/>
            <w:sz w:val="16"/>
            <w:szCs w:val="16"/>
          </w:rPr>
          <w:t>kis</w:t>
        </w:r>
        <w:proofErr w:type="spellEnd"/>
        <w:r w:rsidR="00DF223F">
          <w:rPr>
            <w:rFonts w:ascii="Arial" w:eastAsia="Arial" w:hAnsi="Arial" w:cs="Arial"/>
            <w:sz w:val="16"/>
            <w:szCs w:val="16"/>
          </w:rPr>
          <w:t xml:space="preserve"> </w:t>
        </w:r>
        <w:proofErr w:type="spellStart"/>
        <w:r w:rsidR="00DF223F">
          <w:rPr>
            <w:rFonts w:ascii="Arial" w:eastAsia="Arial" w:hAnsi="Arial" w:cs="Arial"/>
            <w:sz w:val="16"/>
            <w:szCs w:val="16"/>
          </w:rPr>
          <w:t>kab</w:t>
        </w:r>
        <w:proofErr w:type="spellEnd"/>
        <w:r w:rsidR="00DF223F">
          <w:rPr>
            <w:rFonts w:ascii="Arial" w:eastAsia="Arial" w:hAnsi="Arial" w:cs="Arial"/>
            <w:sz w:val="16"/>
            <w:szCs w:val="16"/>
          </w:rPr>
          <w:t xml:space="preserve"> mob</w:t>
        </w:r>
      </w:ins>
      <w:del w:id="3517" w:author="Kaxiong" w:date="2021-06-11T02:21:00Z">
        <w:r w:rsidRPr="000236BB" w:rsidDel="00DF223F">
          <w:rPr>
            <w:rFonts w:ascii="Arial" w:eastAsia="Arial" w:hAnsi="Arial" w:cs="Arial"/>
            <w:sz w:val="16"/>
            <w:szCs w:val="16"/>
          </w:rPr>
          <w:delText>muaj paug</w:delText>
        </w:r>
      </w:del>
      <w:r w:rsidRPr="000236BB">
        <w:rPr>
          <w:rFonts w:ascii="Arial" w:eastAsia="Arial" w:hAnsi="Arial" w:cs="Arial"/>
          <w:sz w:val="16"/>
          <w:szCs w:val="16"/>
        </w:rPr>
        <w:t xml:space="preserve"> </w:t>
      </w:r>
      <w:proofErr w:type="spellStart"/>
      <w:r w:rsidRPr="000236BB">
        <w:rPr>
          <w:rFonts w:ascii="Arial" w:eastAsia="Arial" w:hAnsi="Arial" w:cs="Arial"/>
          <w:sz w:val="16"/>
          <w:szCs w:val="16"/>
        </w:rPr>
        <w:t>thiab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mob </w:t>
      </w:r>
      <w:proofErr w:type="spellStart"/>
      <w:r w:rsidRPr="000236BB">
        <w:rPr>
          <w:rFonts w:ascii="Arial" w:eastAsia="Arial" w:hAnsi="Arial" w:cs="Arial"/>
          <w:sz w:val="16"/>
          <w:szCs w:val="16"/>
        </w:rPr>
        <w:t>siab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soj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ntsuam</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thaj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ib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puag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ncig</w:t>
      </w:r>
      <w:proofErr w:type="spellEnd"/>
      <w:r w:rsidRPr="000236BB">
        <w:rPr>
          <w:rFonts w:ascii="Arial" w:eastAsia="Arial" w:hAnsi="Arial" w:cs="Arial"/>
          <w:sz w:val="16"/>
          <w:szCs w:val="16"/>
        </w:rPr>
        <w:t xml:space="preserve"> zoo. </w:t>
      </w:r>
      <w:ins w:id="3518" w:author="Kaxiong" w:date="2021-06-11T02:23:00Z">
        <w:r w:rsidR="00114916">
          <w:rPr>
            <w:rFonts w:ascii="Arial" w:eastAsia="Arial" w:hAnsi="Arial" w:cs="Arial"/>
            <w:sz w:val="16"/>
            <w:szCs w:val="16"/>
          </w:rPr>
          <w:t xml:space="preserve">Li </w:t>
        </w:r>
        <w:proofErr w:type="spellStart"/>
        <w:r w:rsidR="00114916">
          <w:rPr>
            <w:rFonts w:ascii="Arial" w:eastAsia="Arial" w:hAnsi="Arial" w:cs="Arial"/>
            <w:sz w:val="16"/>
            <w:szCs w:val="16"/>
          </w:rPr>
          <w:t>cas</w:t>
        </w:r>
        <w:proofErr w:type="spellEnd"/>
        <w:r w:rsidR="00114916">
          <w:rPr>
            <w:rFonts w:ascii="Arial" w:eastAsia="Arial" w:hAnsi="Arial" w:cs="Arial"/>
            <w:sz w:val="16"/>
            <w:szCs w:val="16"/>
          </w:rPr>
          <w:t xml:space="preserve"> los </w:t>
        </w:r>
        <w:proofErr w:type="spellStart"/>
        <w:r w:rsidR="00114916">
          <w:rPr>
            <w:rFonts w:ascii="Arial" w:eastAsia="Arial" w:hAnsi="Arial" w:cs="Arial"/>
            <w:sz w:val="16"/>
            <w:szCs w:val="16"/>
          </w:rPr>
          <w:t>xij</w:t>
        </w:r>
      </w:ins>
      <w:proofErr w:type="spellEnd"/>
      <w:del w:id="3519" w:author="Kaxiong" w:date="2021-06-11T02:23:00Z">
        <w:r w:rsidRPr="000236BB" w:rsidDel="00114916">
          <w:rPr>
            <w:rFonts w:ascii="Arial" w:eastAsia="Arial" w:hAnsi="Arial" w:cs="Arial"/>
            <w:sz w:val="16"/>
            <w:szCs w:val="16"/>
          </w:rPr>
          <w:delText>Tom qab tag nrho</w:delText>
        </w:r>
      </w:del>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laj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thawj</w:t>
      </w:r>
      <w:proofErr w:type="spellEnd"/>
      <w:r w:rsidRPr="000236BB">
        <w:rPr>
          <w:rFonts w:ascii="Arial" w:eastAsia="Arial" w:hAnsi="Arial" w:cs="Arial"/>
          <w:sz w:val="16"/>
          <w:szCs w:val="16"/>
        </w:rPr>
        <w:t xml:space="preserve"> sib </w:t>
      </w:r>
      <w:proofErr w:type="spellStart"/>
      <w:r w:rsidRPr="000236BB">
        <w:rPr>
          <w:rFonts w:ascii="Arial" w:eastAsia="Arial" w:hAnsi="Arial" w:cs="Arial"/>
          <w:sz w:val="16"/>
          <w:szCs w:val="16"/>
        </w:rPr>
        <w:t>nrug</w:t>
      </w:r>
      <w:proofErr w:type="spellEnd"/>
      <w:r w:rsidRPr="000236BB">
        <w:rPr>
          <w:rFonts w:ascii="Arial" w:eastAsia="Arial" w:hAnsi="Arial" w:cs="Arial"/>
          <w:sz w:val="16"/>
          <w:szCs w:val="16"/>
        </w:rPr>
        <w:t xml:space="preserve"> los </w:t>
      </w:r>
      <w:proofErr w:type="spellStart"/>
      <w:r w:rsidRPr="000236BB">
        <w:rPr>
          <w:rFonts w:ascii="Arial" w:eastAsia="Arial" w:hAnsi="Arial" w:cs="Arial"/>
          <w:sz w:val="16"/>
          <w:szCs w:val="16"/>
        </w:rPr>
        <w:t>ntawm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nyab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xeeb</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zaub</w:t>
      </w:r>
      <w:proofErr w:type="spellEnd"/>
      <w:r w:rsidR="00EF55CD" w:rsidRPr="000236BB">
        <w:rPr>
          <w:rFonts w:ascii="Arial" w:eastAsia="Arial" w:hAnsi="Arial" w:cs="Arial"/>
          <w:sz w:val="16"/>
          <w:szCs w:val="16"/>
        </w:rPr>
        <w:t xml:space="preserve"> mov</w:t>
      </w:r>
      <w:r w:rsidRPr="000236BB">
        <w:rPr>
          <w:rFonts w:ascii="Arial" w:eastAsia="Arial" w:hAnsi="Arial" w:cs="Arial"/>
          <w:sz w:val="16"/>
          <w:szCs w:val="16"/>
        </w:rPr>
        <w:t xml:space="preserve"> vim li </w:t>
      </w:r>
      <w:proofErr w:type="spellStart"/>
      <w:r w:rsidRPr="000236BB">
        <w:rPr>
          <w:rFonts w:ascii="Arial" w:eastAsia="Arial" w:hAnsi="Arial" w:cs="Arial"/>
          <w:sz w:val="16"/>
          <w:szCs w:val="16"/>
        </w:rPr>
        <w:t>cas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xav</w:t>
      </w:r>
      <w:proofErr w:type="spellEnd"/>
      <w:r w:rsidRPr="000236BB">
        <w:rPr>
          <w:rFonts w:ascii="Arial" w:eastAsia="Arial" w:hAnsi="Arial" w:cs="Arial"/>
          <w:sz w:val="16"/>
          <w:szCs w:val="16"/>
        </w:rPr>
        <w:t xml:space="preserve"> </w:t>
      </w:r>
      <w:proofErr w:type="spellStart"/>
      <w:ins w:id="3520" w:author="Kaxiong" w:date="2021-06-11T02:24:00Z">
        <w:r w:rsidR="00114916">
          <w:rPr>
            <w:rFonts w:ascii="Arial" w:eastAsia="Arial" w:hAnsi="Arial" w:cs="Arial"/>
            <w:sz w:val="16"/>
            <w:szCs w:val="16"/>
          </w:rPr>
          <w:t>t</w:t>
        </w:r>
      </w:ins>
      <w:ins w:id="3521" w:author="Kaxiong" w:date="2021-06-11T02:25:00Z">
        <w:r w:rsidR="00114916">
          <w:rPr>
            <w:rFonts w:ascii="Arial" w:eastAsia="Arial" w:hAnsi="Arial" w:cs="Arial"/>
            <w:sz w:val="16"/>
            <w:szCs w:val="16"/>
          </w:rPr>
          <w:t>suj</w:t>
        </w:r>
        <w:proofErr w:type="spellEnd"/>
        <w:r w:rsidR="00114916">
          <w:rPr>
            <w:rFonts w:ascii="Arial" w:eastAsia="Arial" w:hAnsi="Arial" w:cs="Arial"/>
            <w:sz w:val="16"/>
            <w:szCs w:val="16"/>
          </w:rPr>
          <w:t xml:space="preserve"> </w:t>
        </w:r>
        <w:proofErr w:type="spellStart"/>
        <w:r w:rsidR="00114916">
          <w:rPr>
            <w:rFonts w:ascii="Arial" w:eastAsia="Arial" w:hAnsi="Arial" w:cs="Arial"/>
            <w:sz w:val="16"/>
            <w:szCs w:val="16"/>
          </w:rPr>
          <w:t>quab</w:t>
        </w:r>
        <w:proofErr w:type="spellEnd"/>
        <w:r w:rsidR="00114916">
          <w:rPr>
            <w:rFonts w:ascii="Arial" w:eastAsia="Arial" w:hAnsi="Arial" w:cs="Arial"/>
            <w:sz w:val="16"/>
            <w:szCs w:val="16"/>
          </w:rPr>
          <w:t xml:space="preserve"> </w:t>
        </w:r>
        <w:proofErr w:type="spellStart"/>
        <w:r w:rsidR="00114916">
          <w:rPr>
            <w:rFonts w:ascii="Arial" w:eastAsia="Arial" w:hAnsi="Arial" w:cs="Arial"/>
            <w:sz w:val="16"/>
            <w:szCs w:val="16"/>
          </w:rPr>
          <w:t>npua</w:t>
        </w:r>
        <w:proofErr w:type="spellEnd"/>
        <w:r w:rsidR="00114916">
          <w:rPr>
            <w:rFonts w:ascii="Arial" w:eastAsia="Arial" w:hAnsi="Arial" w:cs="Arial"/>
            <w:sz w:val="16"/>
            <w:szCs w:val="16"/>
          </w:rPr>
          <w:t xml:space="preserve"> li </w:t>
        </w:r>
      </w:ins>
      <w:del w:id="3522" w:author="Kaxiong" w:date="2021-06-11T02:25:00Z">
        <w:r w:rsidRPr="000236BB" w:rsidDel="00114916">
          <w:rPr>
            <w:rFonts w:ascii="Arial" w:eastAsia="Arial" w:hAnsi="Arial" w:cs="Arial"/>
            <w:sz w:val="16"/>
            <w:szCs w:val="16"/>
          </w:rPr>
          <w:delText xml:space="preserve">nqis tes rau hauv av </w:delText>
        </w:r>
      </w:del>
      <w:proofErr w:type="spellStart"/>
      <w:r w:rsidRPr="000236BB">
        <w:rPr>
          <w:rFonts w:ascii="Arial" w:eastAsia="Arial" w:hAnsi="Arial" w:cs="Arial"/>
          <w:sz w:val="16"/>
          <w:szCs w:val="16"/>
        </w:rPr>
        <w:t>quav</w:t>
      </w:r>
      <w:proofErr w:type="spellEnd"/>
      <w:r w:rsidRPr="000236BB">
        <w:rPr>
          <w:rFonts w:ascii="Arial" w:eastAsia="Arial" w:hAnsi="Arial" w:cs="Arial"/>
          <w:sz w:val="16"/>
          <w:szCs w:val="16"/>
        </w:rPr>
        <w:t xml:space="preserve"> </w:t>
      </w:r>
      <w:proofErr w:type="spellStart"/>
      <w:ins w:id="3523" w:author="Kaxiong" w:date="2021-06-11T02:25:00Z">
        <w:r w:rsidR="00114916">
          <w:rPr>
            <w:rFonts w:ascii="Arial" w:eastAsia="Arial" w:hAnsi="Arial" w:cs="Arial"/>
            <w:sz w:val="16"/>
            <w:szCs w:val="16"/>
          </w:rPr>
          <w:t>chiv</w:t>
        </w:r>
      </w:ins>
      <w:proofErr w:type="spellEnd"/>
      <w:del w:id="3524" w:author="Kaxiong" w:date="2021-06-11T02:25:00Z">
        <w:r w:rsidRPr="000236BB" w:rsidDel="00114916">
          <w:rPr>
            <w:rFonts w:ascii="Arial" w:eastAsia="Arial" w:hAnsi="Arial" w:cs="Arial"/>
            <w:sz w:val="16"/>
            <w:szCs w:val="16"/>
          </w:rPr>
          <w:delText>qaib</w:delText>
        </w:r>
      </w:del>
      <w:r w:rsidRPr="000236BB">
        <w:rPr>
          <w:rFonts w:ascii="Arial" w:eastAsia="Arial" w:hAnsi="Arial" w:cs="Arial"/>
          <w:sz w:val="16"/>
          <w:szCs w:val="16"/>
        </w:rPr>
        <w:t xml:space="preserve">.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khaws</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ntawv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cia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thaum</w:t>
      </w:r>
      <w:proofErr w:type="spellEnd"/>
      <w:r w:rsidRPr="000236BB">
        <w:rPr>
          <w:rFonts w:ascii="Arial" w:eastAsia="Arial" w:hAnsi="Arial" w:cs="Arial"/>
          <w:sz w:val="16"/>
          <w:szCs w:val="16"/>
        </w:rPr>
        <w:t xml:space="preserve"> cov </w:t>
      </w:r>
      <w:proofErr w:type="spellStart"/>
      <w:r w:rsidRPr="000236BB">
        <w:rPr>
          <w:rFonts w:ascii="Arial" w:eastAsia="Arial" w:hAnsi="Arial" w:cs="Arial"/>
          <w:sz w:val="16"/>
          <w:szCs w:val="16"/>
        </w:rPr>
        <w:t>tsiaj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txhu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tso</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thaj</w:t>
      </w:r>
      <w:proofErr w:type="spellEnd"/>
      <w:r w:rsidRPr="000236BB">
        <w:rPr>
          <w:rFonts w:ascii="Arial" w:eastAsia="Arial" w:hAnsi="Arial" w:cs="Arial"/>
          <w:sz w:val="16"/>
          <w:szCs w:val="16"/>
        </w:rPr>
        <w:t xml:space="preserve"> chaw </w:t>
      </w:r>
      <w:proofErr w:type="spellStart"/>
      <w:r w:rsidRPr="000236BB">
        <w:rPr>
          <w:rFonts w:ascii="Arial" w:eastAsia="Arial" w:hAnsi="Arial" w:cs="Arial"/>
          <w:sz w:val="16"/>
          <w:szCs w:val="16"/>
        </w:rPr>
        <w:t>qoob</w:t>
      </w:r>
      <w:proofErr w:type="spellEnd"/>
      <w:r w:rsidRPr="000236BB">
        <w:rPr>
          <w:rFonts w:ascii="Arial" w:eastAsia="Arial" w:hAnsi="Arial" w:cs="Arial"/>
          <w:sz w:val="16"/>
          <w:szCs w:val="16"/>
        </w:rPr>
        <w:t xml:space="preserve"> loo sib </w:t>
      </w:r>
      <w:proofErr w:type="spellStart"/>
      <w:r w:rsidRPr="000236BB">
        <w:rPr>
          <w:rFonts w:ascii="Arial" w:eastAsia="Arial" w:hAnsi="Arial" w:cs="Arial"/>
          <w:sz w:val="16"/>
          <w:szCs w:val="16"/>
        </w:rPr>
        <w:t>txawv</w:t>
      </w:r>
      <w:proofErr w:type="spellEnd"/>
      <w:r w:rsidRPr="000236BB">
        <w:rPr>
          <w:rFonts w:ascii="Arial" w:eastAsia="Arial" w:hAnsi="Arial" w:cs="Arial"/>
          <w:sz w:val="16"/>
          <w:szCs w:val="16"/>
        </w:rPr>
        <w:t xml:space="preserve">, tab sis </w:t>
      </w:r>
      <w:proofErr w:type="spellStart"/>
      <w:r w:rsidRPr="000236BB">
        <w:rPr>
          <w:rFonts w:ascii="Arial" w:eastAsia="Arial" w:hAnsi="Arial" w:cs="Arial"/>
          <w:sz w:val="16"/>
          <w:szCs w:val="16"/>
        </w:rPr>
        <w:t>kuv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tsis</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muaj</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sau</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cia</w:t>
      </w:r>
      <w:proofErr w:type="spellEnd"/>
      <w:r w:rsidRPr="000236BB">
        <w:rPr>
          <w:rFonts w:ascii="Arial" w:eastAsia="Arial" w:hAnsi="Arial" w:cs="Arial"/>
          <w:sz w:val="16"/>
          <w:szCs w:val="16"/>
        </w:rPr>
        <w:t xml:space="preserve"> </w:t>
      </w:r>
      <w:proofErr w:type="spellStart"/>
      <w:ins w:id="3525" w:author="Kaxiong" w:date="2021-06-11T02:27:00Z">
        <w:r w:rsidR="00114916">
          <w:rPr>
            <w:rFonts w:ascii="Arial" w:eastAsia="Arial" w:hAnsi="Arial" w:cs="Arial"/>
            <w:sz w:val="16"/>
            <w:szCs w:val="16"/>
          </w:rPr>
          <w:t>piav</w:t>
        </w:r>
        <w:proofErr w:type="spellEnd"/>
        <w:r w:rsidR="00114916">
          <w:rPr>
            <w:rFonts w:ascii="Arial" w:eastAsia="Arial" w:hAnsi="Arial" w:cs="Arial"/>
            <w:sz w:val="16"/>
            <w:szCs w:val="16"/>
          </w:rPr>
          <w:t xml:space="preserve"> </w:t>
        </w:r>
        <w:proofErr w:type="spellStart"/>
        <w:r w:rsidR="00114916">
          <w:rPr>
            <w:rFonts w:ascii="Arial" w:eastAsia="Arial" w:hAnsi="Arial" w:cs="Arial"/>
            <w:sz w:val="16"/>
            <w:szCs w:val="16"/>
          </w:rPr>
          <w:t>qhia</w:t>
        </w:r>
        <w:proofErr w:type="spellEnd"/>
        <w:r w:rsidR="00114916">
          <w:rPr>
            <w:rFonts w:ascii="Arial" w:eastAsia="Arial" w:hAnsi="Arial" w:cs="Arial"/>
            <w:sz w:val="16"/>
            <w:szCs w:val="16"/>
          </w:rPr>
          <w:t xml:space="preserve"> </w:t>
        </w:r>
      </w:ins>
      <w:r w:rsidRPr="000236BB">
        <w:rPr>
          <w:rFonts w:ascii="Arial" w:eastAsia="Arial" w:hAnsi="Arial" w:cs="Arial"/>
          <w:sz w:val="16"/>
          <w:szCs w:val="16"/>
        </w:rPr>
        <w:t xml:space="preserve">cov </w:t>
      </w:r>
      <w:proofErr w:type="spellStart"/>
      <w:r w:rsidRPr="000236BB">
        <w:rPr>
          <w:rFonts w:ascii="Arial" w:eastAsia="Arial" w:hAnsi="Arial" w:cs="Arial"/>
          <w:sz w:val="16"/>
          <w:szCs w:val="16"/>
        </w:rPr>
        <w:t>neeg</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ua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hauj</w:t>
      </w:r>
      <w:proofErr w:type="spellEnd"/>
      <w:r w:rsidR="00EF55CD" w:rsidRPr="000236BB">
        <w:rPr>
          <w:rFonts w:ascii="Arial" w:eastAsia="Arial" w:hAnsi="Arial" w:cs="Arial"/>
          <w:sz w:val="16"/>
          <w:szCs w:val="16"/>
        </w:rPr>
        <w:t xml:space="preserve"> </w:t>
      </w:r>
      <w:proofErr w:type="spellStart"/>
      <w:r w:rsidRPr="000236BB">
        <w:rPr>
          <w:rFonts w:ascii="Arial" w:eastAsia="Arial" w:hAnsi="Arial" w:cs="Arial"/>
          <w:sz w:val="16"/>
          <w:szCs w:val="16"/>
        </w:rPr>
        <w:t>lwm</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ua</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raws</w:t>
      </w:r>
      <w:proofErr w:type="spellEnd"/>
      <w:r w:rsidRPr="000236BB">
        <w:rPr>
          <w:rFonts w:ascii="Arial" w:eastAsia="Arial" w:hAnsi="Arial" w:cs="Arial"/>
          <w:sz w:val="16"/>
          <w:szCs w:val="16"/>
        </w:rPr>
        <w:t xml:space="preserve"> li cov </w:t>
      </w:r>
      <w:proofErr w:type="spellStart"/>
      <w:r w:rsidRPr="000236BB">
        <w:rPr>
          <w:rFonts w:ascii="Arial" w:eastAsia="Arial" w:hAnsi="Arial" w:cs="Arial"/>
          <w:sz w:val="16"/>
          <w:szCs w:val="16"/>
        </w:rPr>
        <w:t>cai</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tswj</w:t>
      </w:r>
      <w:proofErr w:type="spellEnd"/>
      <w:r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kev</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nyab</w:t>
      </w:r>
      <w:proofErr w:type="spellEnd"/>
      <w:r w:rsidRPr="000236BB">
        <w:rPr>
          <w:rFonts w:ascii="Arial" w:eastAsia="Arial" w:hAnsi="Arial" w:cs="Arial"/>
          <w:sz w:val="16"/>
          <w:szCs w:val="16"/>
        </w:rPr>
        <w:t xml:space="preserve"> </w:t>
      </w:r>
      <w:proofErr w:type="spellStart"/>
      <w:r w:rsidRPr="000236BB">
        <w:rPr>
          <w:rFonts w:ascii="Arial" w:eastAsia="Arial" w:hAnsi="Arial" w:cs="Arial"/>
          <w:sz w:val="16"/>
          <w:szCs w:val="16"/>
        </w:rPr>
        <w:t>xeeb</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ntawm</w:t>
      </w:r>
      <w:proofErr w:type="spellEnd"/>
      <w:r w:rsidR="00EF55CD" w:rsidRPr="000236BB">
        <w:rPr>
          <w:rFonts w:ascii="Arial" w:eastAsia="Arial" w:hAnsi="Arial" w:cs="Arial"/>
          <w:sz w:val="16"/>
          <w:szCs w:val="16"/>
        </w:rPr>
        <w:t xml:space="preserve"> </w:t>
      </w:r>
      <w:proofErr w:type="spellStart"/>
      <w:r w:rsidR="00EF55CD" w:rsidRPr="000236BB">
        <w:rPr>
          <w:rFonts w:ascii="Arial" w:eastAsia="Arial" w:hAnsi="Arial" w:cs="Arial"/>
          <w:sz w:val="16"/>
          <w:szCs w:val="16"/>
        </w:rPr>
        <w:t>zaub</w:t>
      </w:r>
      <w:proofErr w:type="spellEnd"/>
      <w:r w:rsidR="00EF55CD" w:rsidRPr="000236BB">
        <w:rPr>
          <w:rFonts w:ascii="Arial" w:eastAsia="Arial" w:hAnsi="Arial" w:cs="Arial"/>
          <w:sz w:val="16"/>
          <w:szCs w:val="16"/>
        </w:rPr>
        <w:t xml:space="preserve"> mov</w:t>
      </w:r>
      <w:ins w:id="3526" w:author="Kaxiong" w:date="2021-06-11T02:27:00Z">
        <w:r w:rsidR="00114916">
          <w:rPr>
            <w:rFonts w:ascii="Arial" w:eastAsia="Arial" w:hAnsi="Arial" w:cs="Arial"/>
            <w:sz w:val="16"/>
            <w:szCs w:val="16"/>
          </w:rPr>
          <w:t xml:space="preserve"> yam zoo</w:t>
        </w:r>
      </w:ins>
      <w:r w:rsidRPr="000236BB">
        <w:rPr>
          <w:rFonts w:ascii="Arial" w:eastAsia="Arial" w:hAnsi="Arial" w:cs="Arial"/>
          <w:sz w:val="16"/>
          <w:szCs w:val="16"/>
        </w:rPr>
        <w:t>.</w:t>
      </w:r>
      <w:r w:rsidR="005E6A4B" w:rsidRPr="000236BB">
        <w:rPr>
          <w:rFonts w:ascii="Arial" w:eastAsia="Arial" w:hAnsi="Arial" w:cs="Arial"/>
          <w:sz w:val="16"/>
          <w:szCs w:val="16"/>
        </w:rPr>
        <w:t>”</w:t>
      </w:r>
    </w:p>
    <w:p w14:paraId="38C3ECF3" w14:textId="77777777" w:rsidR="00BF3E5F" w:rsidRDefault="00BF3E5F">
      <w:pPr>
        <w:spacing w:line="200" w:lineRule="exact"/>
        <w:rPr>
          <w:sz w:val="20"/>
          <w:szCs w:val="20"/>
        </w:rPr>
      </w:pPr>
    </w:p>
    <w:p w14:paraId="4F65EFDB" w14:textId="77777777" w:rsidR="00BF3E5F" w:rsidRDefault="00BF3E5F">
      <w:pPr>
        <w:spacing w:line="304" w:lineRule="exact"/>
        <w:rPr>
          <w:sz w:val="20"/>
          <w:szCs w:val="20"/>
        </w:rPr>
      </w:pPr>
    </w:p>
    <w:p w14:paraId="14AF8CA3" w14:textId="3D2A8877" w:rsidR="00BF3E5F" w:rsidRPr="00B80902" w:rsidRDefault="00BA5CFA" w:rsidP="00B80902">
      <w:pPr>
        <w:spacing w:line="370" w:lineRule="auto"/>
        <w:ind w:right="340"/>
        <w:jc w:val="both"/>
        <w:rPr>
          <w:sz w:val="16"/>
          <w:szCs w:val="16"/>
        </w:rPr>
      </w:pPr>
      <w:r w:rsidRPr="00B80902">
        <w:rPr>
          <w:rFonts w:ascii="Arial" w:eastAsia="Arial" w:hAnsi="Arial" w:cs="Arial"/>
          <w:sz w:val="16"/>
          <w:szCs w:val="16"/>
        </w:rPr>
        <w:t xml:space="preserve">Tus </w:t>
      </w:r>
      <w:proofErr w:type="spellStart"/>
      <w:r w:rsidRPr="00B80902">
        <w:rPr>
          <w:rFonts w:ascii="Arial" w:eastAsia="Arial" w:hAnsi="Arial" w:cs="Arial"/>
          <w:sz w:val="16"/>
          <w:szCs w:val="16"/>
        </w:rPr>
        <w:t>neeg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liaj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00F2670D" w:rsidRPr="00B80902">
        <w:rPr>
          <w:rFonts w:ascii="Arial" w:eastAsia="Arial" w:hAnsi="Arial" w:cs="Arial"/>
          <w:sz w:val="16"/>
          <w:szCs w:val="16"/>
        </w:rPr>
        <w:t xml:space="preserve"> Sally </w:t>
      </w:r>
      <w:proofErr w:type="spellStart"/>
      <w:r w:rsidR="00F2670D" w:rsidRPr="00B80902">
        <w:rPr>
          <w:rFonts w:ascii="Arial" w:eastAsia="Arial" w:hAnsi="Arial" w:cs="Arial"/>
          <w:sz w:val="16"/>
          <w:szCs w:val="16"/>
        </w:rPr>
        <w:t>xav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paub</w:t>
      </w:r>
      <w:proofErr w:type="spellEnd"/>
      <w:r w:rsidR="00F2670D" w:rsidRPr="00B80902">
        <w:rPr>
          <w:rFonts w:ascii="Arial" w:eastAsia="Arial" w:hAnsi="Arial" w:cs="Arial"/>
          <w:sz w:val="16"/>
          <w:szCs w:val="16"/>
        </w:rPr>
        <w:t xml:space="preserve"> </w:t>
      </w:r>
      <w:proofErr w:type="spellStart"/>
      <w:ins w:id="3527" w:author="Kaxiong" w:date="2021-06-11T02:29:00Z">
        <w:r w:rsidR="004E471F">
          <w:rPr>
            <w:rFonts w:ascii="Arial" w:eastAsia="Arial" w:hAnsi="Arial" w:cs="Arial"/>
            <w:sz w:val="16"/>
            <w:szCs w:val="16"/>
          </w:rPr>
          <w:t>tia</w:t>
        </w:r>
      </w:ins>
      <w:ins w:id="3528" w:author="Kaxiong" w:date="2021-06-11T02:30:00Z">
        <w:r w:rsidR="004E471F">
          <w:rPr>
            <w:rFonts w:ascii="Arial" w:eastAsia="Arial" w:hAnsi="Arial" w:cs="Arial"/>
            <w:sz w:val="16"/>
            <w:szCs w:val="16"/>
          </w:rPr>
          <w:t>s</w:t>
        </w:r>
      </w:ins>
      <w:proofErr w:type="spellEnd"/>
      <w:del w:id="3529" w:author="Kaxiong" w:date="2021-06-11T02:30:00Z">
        <w:r w:rsidR="00F2670D" w:rsidRPr="00B80902" w:rsidDel="004E471F">
          <w:rPr>
            <w:rFonts w:ascii="Arial" w:eastAsia="Arial" w:hAnsi="Arial" w:cs="Arial"/>
            <w:sz w:val="16"/>
            <w:szCs w:val="16"/>
          </w:rPr>
          <w:delText>txog</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nws</w:t>
      </w:r>
      <w:proofErr w:type="spellEnd"/>
      <w:r w:rsidR="00F2670D" w:rsidRPr="00B80902">
        <w:rPr>
          <w:rFonts w:ascii="Arial" w:eastAsia="Arial" w:hAnsi="Arial" w:cs="Arial"/>
          <w:sz w:val="16"/>
          <w:szCs w:val="16"/>
        </w:rPr>
        <w:t xml:space="preserve"> </w:t>
      </w:r>
      <w:ins w:id="3530" w:author="Kaxiong" w:date="2021-06-11T02:30:00Z">
        <w:r w:rsidR="004E471F">
          <w:rPr>
            <w:rFonts w:ascii="Arial" w:eastAsia="Arial" w:hAnsi="Arial" w:cs="Arial"/>
            <w:sz w:val="16"/>
            <w:szCs w:val="16"/>
          </w:rPr>
          <w:t>cov</w:t>
        </w:r>
      </w:ins>
      <w:del w:id="3531" w:author="Kaxiong" w:date="2021-06-11T02:30:00Z">
        <w:r w:rsidR="00F2670D" w:rsidRPr="00B80902" w:rsidDel="004E471F">
          <w:rPr>
            <w:rFonts w:ascii="Arial" w:eastAsia="Arial" w:hAnsi="Arial" w:cs="Arial"/>
            <w:sz w:val="16"/>
            <w:szCs w:val="16"/>
          </w:rPr>
          <w:delText>txoj</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kev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coj</w:t>
      </w:r>
      <w:proofErr w:type="spellEnd"/>
      <w:r w:rsidR="00F2670D" w:rsidRPr="00B80902">
        <w:rPr>
          <w:rFonts w:ascii="Arial" w:eastAsia="Arial" w:hAnsi="Arial" w:cs="Arial"/>
          <w:sz w:val="16"/>
          <w:szCs w:val="16"/>
        </w:rPr>
        <w:t xml:space="preserve"> </w:t>
      </w:r>
      <w:proofErr w:type="spellStart"/>
      <w:ins w:id="3532" w:author="Kaxiong" w:date="2021-06-11T02:33:00Z">
        <w:r w:rsidR="00DB35BE">
          <w:rPr>
            <w:rFonts w:ascii="Arial" w:eastAsia="Arial" w:hAnsi="Arial" w:cs="Arial"/>
            <w:sz w:val="16"/>
            <w:szCs w:val="16"/>
          </w:rPr>
          <w:t>ua</w:t>
        </w:r>
        <w:proofErr w:type="spellEnd"/>
        <w:r w:rsidR="00DB35BE">
          <w:rPr>
            <w:rFonts w:ascii="Arial" w:eastAsia="Arial" w:hAnsi="Arial" w:cs="Arial"/>
            <w:sz w:val="16"/>
            <w:szCs w:val="16"/>
          </w:rPr>
          <w:t xml:space="preserve"> </w:t>
        </w:r>
      </w:ins>
      <w:proofErr w:type="spellStart"/>
      <w:ins w:id="3533" w:author="Kaxiong" w:date="2021-06-11T02:30:00Z">
        <w:r w:rsidR="004E471F">
          <w:rPr>
            <w:rFonts w:ascii="Arial" w:eastAsia="Arial" w:hAnsi="Arial" w:cs="Arial"/>
            <w:sz w:val="16"/>
            <w:szCs w:val="16"/>
          </w:rPr>
          <w:t>puas</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raws</w:t>
        </w:r>
        <w:proofErr w:type="spellEnd"/>
        <w:r w:rsidR="004E471F">
          <w:rPr>
            <w:rFonts w:ascii="Arial" w:eastAsia="Arial" w:hAnsi="Arial" w:cs="Arial"/>
            <w:sz w:val="16"/>
            <w:szCs w:val="16"/>
          </w:rPr>
          <w:t xml:space="preserve"> </w:t>
        </w:r>
      </w:ins>
      <w:del w:id="3534" w:author="Kaxiong" w:date="2021-06-11T02:30:00Z">
        <w:r w:rsidR="00F2670D" w:rsidRPr="00B80902" w:rsidDel="004E471F">
          <w:rPr>
            <w:rFonts w:ascii="Arial" w:eastAsia="Arial" w:hAnsi="Arial" w:cs="Arial"/>
            <w:sz w:val="16"/>
            <w:szCs w:val="16"/>
          </w:rPr>
          <w:delText xml:space="preserve">ua </w:delText>
        </w:r>
      </w:del>
      <w:r w:rsidR="00F2670D" w:rsidRPr="00B80902">
        <w:rPr>
          <w:rFonts w:ascii="Arial" w:eastAsia="Arial" w:hAnsi="Arial" w:cs="Arial"/>
          <w:sz w:val="16"/>
          <w:szCs w:val="16"/>
        </w:rPr>
        <w:t xml:space="preserve">li </w:t>
      </w:r>
      <w:del w:id="3535" w:author="Kaxiong" w:date="2021-06-11T02:30:00Z">
        <w:r w:rsidR="00F2670D" w:rsidRPr="00B80902" w:rsidDel="004E471F">
          <w:rPr>
            <w:rFonts w:ascii="Arial" w:eastAsia="Arial" w:hAnsi="Arial" w:cs="Arial"/>
            <w:sz w:val="16"/>
            <w:szCs w:val="16"/>
          </w:rPr>
          <w:delText xml:space="preserve">cas nrog </w:delText>
        </w:r>
      </w:del>
      <w:r w:rsidR="00F2670D" w:rsidRPr="00B80902">
        <w:rPr>
          <w:rFonts w:ascii="Arial" w:eastAsia="Arial" w:hAnsi="Arial" w:cs="Arial"/>
          <w:sz w:val="16"/>
          <w:szCs w:val="16"/>
        </w:rPr>
        <w:t xml:space="preserve">PSR </w:t>
      </w:r>
      <w:proofErr w:type="spellStart"/>
      <w:r w:rsidR="00F2670D" w:rsidRPr="00B80902">
        <w:rPr>
          <w:rFonts w:ascii="Arial" w:eastAsia="Arial" w:hAnsi="Arial" w:cs="Arial"/>
          <w:sz w:val="16"/>
          <w:szCs w:val="16"/>
        </w:rPr>
        <w:t>rau</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ntawm</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kev</w:t>
      </w:r>
      <w:proofErr w:type="spellEnd"/>
      <w:r w:rsidR="00F2670D" w:rsidRPr="00B80902">
        <w:rPr>
          <w:rFonts w:ascii="Arial" w:eastAsia="Arial" w:hAnsi="Arial" w:cs="Arial"/>
          <w:sz w:val="16"/>
          <w:szCs w:val="16"/>
        </w:rPr>
        <w:t xml:space="preserve"> </w:t>
      </w:r>
      <w:ins w:id="3536" w:author="Kaxiong" w:date="2021-06-11T02:30:00Z">
        <w:r w:rsidR="004E471F">
          <w:rPr>
            <w:rFonts w:ascii="Arial" w:eastAsia="Arial" w:hAnsi="Arial" w:cs="Arial"/>
            <w:sz w:val="16"/>
            <w:szCs w:val="16"/>
          </w:rPr>
          <w:t xml:space="preserve">sib </w:t>
        </w:r>
        <w:proofErr w:type="spellStart"/>
        <w:r w:rsidR="004E471F">
          <w:rPr>
            <w:rFonts w:ascii="Arial" w:eastAsia="Arial" w:hAnsi="Arial" w:cs="Arial"/>
            <w:sz w:val="16"/>
            <w:szCs w:val="16"/>
          </w:rPr>
          <w:t>koom</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ua</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ke</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nta</w:t>
        </w:r>
      </w:ins>
      <w:ins w:id="3537" w:author="Kaxiong" w:date="2021-06-11T02:31:00Z">
        <w:r w:rsidR="004E471F">
          <w:rPr>
            <w:rFonts w:ascii="Arial" w:eastAsia="Arial" w:hAnsi="Arial" w:cs="Arial"/>
            <w:sz w:val="16"/>
            <w:szCs w:val="16"/>
          </w:rPr>
          <w:t>wm</w:t>
        </w:r>
      </w:ins>
      <w:proofErr w:type="spellEnd"/>
      <w:del w:id="3538" w:author="Kaxiong" w:date="2021-06-11T02:31:00Z">
        <w:r w:rsidR="00F2670D" w:rsidRPr="00B80902" w:rsidDel="004E471F">
          <w:rPr>
            <w:rFonts w:ascii="Arial" w:eastAsia="Arial" w:hAnsi="Arial" w:cs="Arial"/>
            <w:sz w:val="16"/>
            <w:szCs w:val="16"/>
          </w:rPr>
          <w:delText>muab cov</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tsiaj</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txhu</w:t>
      </w:r>
      <w:proofErr w:type="spellEnd"/>
      <w:r w:rsidR="00F2670D" w:rsidRPr="00B80902">
        <w:rPr>
          <w:rFonts w:ascii="Arial" w:eastAsia="Arial" w:hAnsi="Arial" w:cs="Arial"/>
          <w:sz w:val="16"/>
          <w:szCs w:val="16"/>
        </w:rPr>
        <w:t xml:space="preserve"> </w:t>
      </w:r>
      <w:del w:id="3539" w:author="Kaxiong" w:date="2021-06-11T02:31:00Z">
        <w:r w:rsidR="00F2670D" w:rsidRPr="00B80902" w:rsidDel="004E471F">
          <w:rPr>
            <w:rFonts w:ascii="Arial" w:eastAsia="Arial" w:hAnsi="Arial" w:cs="Arial"/>
            <w:sz w:val="16"/>
            <w:szCs w:val="16"/>
          </w:rPr>
          <w:delText xml:space="preserve">sib xyaw ua ke </w:delText>
        </w:r>
      </w:del>
      <w:proofErr w:type="spellStart"/>
      <w:r w:rsidR="00F2670D" w:rsidRPr="00B80902">
        <w:rPr>
          <w:rFonts w:ascii="Arial" w:eastAsia="Arial" w:hAnsi="Arial" w:cs="Arial"/>
          <w:sz w:val="16"/>
          <w:szCs w:val="16"/>
        </w:rPr>
        <w:t>nrog</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kev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tsim</w:t>
      </w:r>
      <w:proofErr w:type="spellEnd"/>
      <w:r w:rsidR="00F2670D" w:rsidRPr="00B80902">
        <w:rPr>
          <w:rFonts w:ascii="Arial" w:eastAsia="Arial" w:hAnsi="Arial" w:cs="Arial"/>
          <w:sz w:val="16"/>
          <w:szCs w:val="16"/>
        </w:rPr>
        <w:t xml:space="preserve"> </w:t>
      </w:r>
      <w:proofErr w:type="spellStart"/>
      <w:ins w:id="3540" w:author="Kaxiong" w:date="2021-06-11T02:31:00Z">
        <w:r w:rsidR="004E471F">
          <w:rPr>
            <w:rFonts w:ascii="Arial" w:eastAsia="Arial" w:hAnsi="Arial" w:cs="Arial"/>
            <w:sz w:val="16"/>
            <w:szCs w:val="16"/>
          </w:rPr>
          <w:t>qoob</w:t>
        </w:r>
        <w:proofErr w:type="spellEnd"/>
        <w:r w:rsidR="004E471F">
          <w:rPr>
            <w:rFonts w:ascii="Arial" w:eastAsia="Arial" w:hAnsi="Arial" w:cs="Arial"/>
            <w:sz w:val="16"/>
            <w:szCs w:val="16"/>
          </w:rPr>
          <w:t xml:space="preserve"> loo</w:t>
        </w:r>
      </w:ins>
      <w:del w:id="3541" w:author="Kaxiong" w:date="2021-06-11T02:31:00Z">
        <w:r w:rsidR="00F2670D" w:rsidRPr="00B80902" w:rsidDel="004E471F">
          <w:rPr>
            <w:rFonts w:ascii="Arial" w:eastAsia="Arial" w:hAnsi="Arial" w:cs="Arial"/>
            <w:sz w:val="16"/>
            <w:szCs w:val="16"/>
          </w:rPr>
          <w:delText>khoom</w:delText>
        </w:r>
      </w:del>
      <w:r w:rsidR="00F2670D" w:rsidRPr="00B80902">
        <w:rPr>
          <w:rFonts w:ascii="Arial" w:eastAsia="Arial" w:hAnsi="Arial" w:cs="Arial"/>
          <w:sz w:val="16"/>
          <w:szCs w:val="16"/>
        </w:rPr>
        <w:t xml:space="preserve">. </w:t>
      </w:r>
      <w:ins w:id="3542" w:author="Kaxiong" w:date="2021-06-11T02:31:00Z">
        <w:r w:rsidR="004E471F">
          <w:rPr>
            <w:rFonts w:ascii="Arial" w:eastAsia="Arial" w:hAnsi="Arial" w:cs="Arial"/>
            <w:sz w:val="16"/>
            <w:szCs w:val="16"/>
          </w:rPr>
          <w:t xml:space="preserve">Tus </w:t>
        </w:r>
        <w:proofErr w:type="spellStart"/>
        <w:r w:rsidR="004E471F">
          <w:rPr>
            <w:rFonts w:ascii="Arial" w:eastAsia="Arial" w:hAnsi="Arial" w:cs="Arial"/>
            <w:sz w:val="16"/>
            <w:szCs w:val="16"/>
          </w:rPr>
          <w:t>neeg</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muaj</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kev</w:t>
        </w:r>
        <w:proofErr w:type="spellEnd"/>
        <w:r w:rsidR="004E471F">
          <w:rPr>
            <w:rFonts w:ascii="Arial" w:eastAsia="Arial" w:hAnsi="Arial" w:cs="Arial"/>
            <w:sz w:val="16"/>
            <w:szCs w:val="16"/>
          </w:rPr>
          <w:t xml:space="preserve"> </w:t>
        </w:r>
        <w:proofErr w:type="spellStart"/>
        <w:r w:rsidR="004E471F">
          <w:rPr>
            <w:rFonts w:ascii="Arial" w:eastAsia="Arial" w:hAnsi="Arial" w:cs="Arial"/>
            <w:sz w:val="16"/>
            <w:szCs w:val="16"/>
          </w:rPr>
          <w:t>paub</w:t>
        </w:r>
        <w:proofErr w:type="spellEnd"/>
        <w:r w:rsidR="004E471F">
          <w:rPr>
            <w:rFonts w:ascii="Arial" w:eastAsia="Arial" w:hAnsi="Arial" w:cs="Arial"/>
            <w:sz w:val="16"/>
            <w:szCs w:val="16"/>
          </w:rPr>
          <w:t xml:space="preserve"> </w:t>
        </w:r>
      </w:ins>
      <w:del w:id="3543" w:author="Kaxiong" w:date="2021-06-11T02:32:00Z">
        <w:r w:rsidR="00F2670D" w:rsidRPr="00B80902" w:rsidDel="004E471F">
          <w:rPr>
            <w:rFonts w:ascii="Arial" w:eastAsia="Arial" w:hAnsi="Arial" w:cs="Arial"/>
            <w:sz w:val="16"/>
            <w:szCs w:val="16"/>
          </w:rPr>
          <w:delText xml:space="preserve">Dab tsi uas tus neeg paub </w:delText>
        </w:r>
      </w:del>
      <w:proofErr w:type="spellStart"/>
      <w:r w:rsidR="00F2670D" w:rsidRPr="00B80902">
        <w:rPr>
          <w:rFonts w:ascii="Arial" w:eastAsia="Arial" w:hAnsi="Arial" w:cs="Arial"/>
          <w:sz w:val="16"/>
          <w:szCs w:val="16"/>
        </w:rPr>
        <w:t>yuav</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hais</w:t>
      </w:r>
      <w:proofErr w:type="spellEnd"/>
      <w:r w:rsidR="00F2670D" w:rsidRPr="00B80902">
        <w:rPr>
          <w:rFonts w:ascii="Arial" w:eastAsia="Arial" w:hAnsi="Arial" w:cs="Arial"/>
          <w:sz w:val="16"/>
          <w:szCs w:val="16"/>
        </w:rPr>
        <w:t xml:space="preserve"> </w:t>
      </w:r>
      <w:ins w:id="3544" w:author="Kaxiong" w:date="2021-06-11T02:32:00Z">
        <w:r w:rsidR="004E471F">
          <w:rPr>
            <w:rFonts w:ascii="Arial" w:eastAsia="Arial" w:hAnsi="Arial" w:cs="Arial"/>
            <w:sz w:val="16"/>
            <w:szCs w:val="16"/>
          </w:rPr>
          <w:t xml:space="preserve">dab </w:t>
        </w:r>
        <w:proofErr w:type="spellStart"/>
        <w:r w:rsidR="004E471F">
          <w:rPr>
            <w:rFonts w:ascii="Arial" w:eastAsia="Arial" w:hAnsi="Arial" w:cs="Arial"/>
            <w:sz w:val="16"/>
            <w:szCs w:val="16"/>
          </w:rPr>
          <w:t>tsi</w:t>
        </w:r>
      </w:ins>
      <w:proofErr w:type="spellEnd"/>
      <w:del w:id="3545" w:author="Kaxiong" w:date="2021-06-11T02:32:00Z">
        <w:r w:rsidR="00F2670D" w:rsidRPr="00B80902" w:rsidDel="004E471F">
          <w:rPr>
            <w:rFonts w:ascii="Arial" w:eastAsia="Arial" w:hAnsi="Arial" w:cs="Arial"/>
            <w:sz w:val="16"/>
            <w:szCs w:val="16"/>
          </w:rPr>
          <w:delText>tau</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txog</w:t>
      </w:r>
      <w:proofErr w:type="spellEnd"/>
      <w:r w:rsidR="00F2670D" w:rsidRPr="00B80902">
        <w:rPr>
          <w:rFonts w:ascii="Arial" w:eastAsia="Arial" w:hAnsi="Arial" w:cs="Arial"/>
          <w:sz w:val="16"/>
          <w:szCs w:val="16"/>
        </w:rPr>
        <w:t xml:space="preserve"> Sally </w:t>
      </w:r>
      <w:ins w:id="3546" w:author="Kaxiong" w:date="2021-06-11T02:32:00Z">
        <w:r w:rsidR="004E471F">
          <w:rPr>
            <w:rFonts w:ascii="Arial" w:eastAsia="Arial" w:hAnsi="Arial" w:cs="Arial"/>
            <w:sz w:val="16"/>
            <w:szCs w:val="16"/>
          </w:rPr>
          <w:t>li</w:t>
        </w:r>
      </w:ins>
      <w:del w:id="3547" w:author="Kaxiong" w:date="2021-06-11T02:32:00Z">
        <w:r w:rsidR="00F2670D" w:rsidRPr="00B80902" w:rsidDel="004E471F">
          <w:rPr>
            <w:rFonts w:ascii="Arial" w:eastAsia="Arial" w:hAnsi="Arial" w:cs="Arial"/>
            <w:sz w:val="16"/>
            <w:szCs w:val="16"/>
          </w:rPr>
          <w:delText>qhov</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xwm</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txheej</w:t>
      </w:r>
      <w:proofErr w:type="spellEnd"/>
      <w:r w:rsidR="00F2670D" w:rsidRPr="00B80902">
        <w:rPr>
          <w:rFonts w:ascii="Arial" w:eastAsia="Arial" w:hAnsi="Arial" w:cs="Arial"/>
          <w:sz w:val="16"/>
          <w:szCs w:val="16"/>
        </w:rPr>
        <w:t xml:space="preserve"> </w:t>
      </w:r>
      <w:proofErr w:type="spellStart"/>
      <w:ins w:id="3548" w:author="Kaxiong" w:date="2021-06-11T02:32:00Z">
        <w:r w:rsidR="00DB35BE">
          <w:rPr>
            <w:rFonts w:ascii="Arial" w:eastAsia="Arial" w:hAnsi="Arial" w:cs="Arial"/>
            <w:sz w:val="16"/>
            <w:szCs w:val="16"/>
          </w:rPr>
          <w:t>ntsig</w:t>
        </w:r>
      </w:ins>
      <w:proofErr w:type="spellEnd"/>
      <w:del w:id="3549" w:author="Kaxiong" w:date="2021-06-11T02:32:00Z">
        <w:r w:rsidR="00F2670D" w:rsidRPr="00B80902" w:rsidDel="00DB35BE">
          <w:rPr>
            <w:rFonts w:ascii="Arial" w:eastAsia="Arial" w:hAnsi="Arial" w:cs="Arial"/>
            <w:sz w:val="16"/>
            <w:szCs w:val="16"/>
          </w:rPr>
          <w:delText>piv</w:delText>
        </w:r>
      </w:del>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rau</w:t>
      </w:r>
      <w:proofErr w:type="spellEnd"/>
      <w:r w:rsidR="00F2670D" w:rsidRPr="00B80902">
        <w:rPr>
          <w:rFonts w:ascii="Arial" w:eastAsia="Arial" w:hAnsi="Arial" w:cs="Arial"/>
          <w:sz w:val="16"/>
          <w:szCs w:val="16"/>
        </w:rPr>
        <w:t xml:space="preserve"> PSR? </w:t>
      </w:r>
      <w:proofErr w:type="spellStart"/>
      <w:r w:rsidR="00F2670D" w:rsidRPr="00B80902">
        <w:rPr>
          <w:rFonts w:ascii="Arial" w:eastAsia="Arial" w:hAnsi="Arial" w:cs="Arial"/>
          <w:sz w:val="16"/>
          <w:szCs w:val="16"/>
        </w:rPr>
        <w:t>Ntawm</w:t>
      </w:r>
      <w:proofErr w:type="spellEnd"/>
      <w:r w:rsidR="00F2670D" w:rsidRPr="00B80902">
        <w:rPr>
          <w:rFonts w:ascii="Arial" w:eastAsia="Arial" w:hAnsi="Arial" w:cs="Arial"/>
          <w:sz w:val="16"/>
          <w:szCs w:val="16"/>
        </w:rPr>
        <w:t xml:space="preserve"> no </w:t>
      </w:r>
      <w:proofErr w:type="spellStart"/>
      <w:r w:rsidR="00F2670D" w:rsidRPr="00B80902">
        <w:rPr>
          <w:rFonts w:ascii="Arial" w:eastAsia="Arial" w:hAnsi="Arial" w:cs="Arial"/>
          <w:sz w:val="16"/>
          <w:szCs w:val="16"/>
        </w:rPr>
        <w:t>yog</w:t>
      </w:r>
      <w:proofErr w:type="spellEnd"/>
      <w:r w:rsidR="00F2670D" w:rsidRPr="00B80902">
        <w:rPr>
          <w:rFonts w:ascii="Arial" w:eastAsia="Arial" w:hAnsi="Arial" w:cs="Arial"/>
          <w:sz w:val="16"/>
          <w:szCs w:val="16"/>
        </w:rPr>
        <w:t xml:space="preserve"> cov </w:t>
      </w:r>
      <w:proofErr w:type="spellStart"/>
      <w:r w:rsidR="00F2670D" w:rsidRPr="00B80902">
        <w:rPr>
          <w:rFonts w:ascii="Arial" w:eastAsia="Arial" w:hAnsi="Arial" w:cs="Arial"/>
          <w:sz w:val="16"/>
          <w:szCs w:val="16"/>
        </w:rPr>
        <w:t>lus</w:t>
      </w:r>
      <w:proofErr w:type="spellEnd"/>
      <w:r w:rsidR="00F2670D" w:rsidRPr="00B80902">
        <w:rPr>
          <w:rFonts w:ascii="Arial" w:eastAsia="Arial" w:hAnsi="Arial" w:cs="Arial"/>
          <w:sz w:val="16"/>
          <w:szCs w:val="16"/>
        </w:rPr>
        <w:t xml:space="preserve"> </w:t>
      </w:r>
      <w:proofErr w:type="spellStart"/>
      <w:r w:rsidR="00F2670D" w:rsidRPr="00B80902">
        <w:rPr>
          <w:rFonts w:ascii="Arial" w:eastAsia="Arial" w:hAnsi="Arial" w:cs="Arial"/>
          <w:sz w:val="16"/>
          <w:szCs w:val="16"/>
        </w:rPr>
        <w:t>teb</w:t>
      </w:r>
      <w:proofErr w:type="spellEnd"/>
      <w:r w:rsidR="00F2670D"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uas</w:t>
      </w:r>
      <w:proofErr w:type="spellEnd"/>
      <w:r w:rsidR="00FF20D4"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yuav</w:t>
      </w:r>
      <w:proofErr w:type="spellEnd"/>
      <w:r w:rsidR="00FF20D4" w:rsidRPr="00B80902">
        <w:rPr>
          <w:rFonts w:ascii="Arial" w:eastAsia="Arial" w:hAnsi="Arial" w:cs="Arial"/>
          <w:sz w:val="16"/>
          <w:szCs w:val="16"/>
        </w:rPr>
        <w:t xml:space="preserve"> </w:t>
      </w:r>
      <w:proofErr w:type="spellStart"/>
      <w:r w:rsidR="00FF20D4" w:rsidRPr="00B80902">
        <w:rPr>
          <w:rFonts w:ascii="Arial" w:eastAsia="Arial" w:hAnsi="Arial" w:cs="Arial"/>
          <w:sz w:val="16"/>
          <w:szCs w:val="16"/>
        </w:rPr>
        <w:t>mus</w:t>
      </w:r>
      <w:proofErr w:type="spellEnd"/>
      <w:r w:rsidR="00FF20D4" w:rsidRPr="00B80902">
        <w:rPr>
          <w:rFonts w:ascii="Arial" w:eastAsia="Arial" w:hAnsi="Arial" w:cs="Arial"/>
          <w:sz w:val="16"/>
          <w:szCs w:val="16"/>
        </w:rPr>
        <w:t xml:space="preserve"> </w:t>
      </w:r>
      <w:r w:rsidR="00F2670D" w:rsidRPr="00B80902">
        <w:rPr>
          <w:rFonts w:ascii="Arial" w:eastAsia="Arial" w:hAnsi="Arial" w:cs="Arial"/>
          <w:sz w:val="16"/>
          <w:szCs w:val="16"/>
        </w:rPr>
        <w:t>tau:</w:t>
      </w:r>
    </w:p>
    <w:p w14:paraId="2DB30828" w14:textId="77777777" w:rsidR="00BF3E5F" w:rsidRDefault="00BF3E5F">
      <w:pPr>
        <w:sectPr w:rsidR="00BF3E5F">
          <w:pgSz w:w="12240" w:h="15840"/>
          <w:pgMar w:top="1440" w:right="1400" w:bottom="480" w:left="1440" w:header="0" w:footer="0" w:gutter="0"/>
          <w:cols w:space="720" w:equalWidth="0">
            <w:col w:w="9400"/>
          </w:cols>
        </w:sectPr>
      </w:pPr>
    </w:p>
    <w:p w14:paraId="484CB030" w14:textId="77777777" w:rsidR="00BF3E5F" w:rsidRDefault="00BF3E5F">
      <w:pPr>
        <w:spacing w:line="200" w:lineRule="exact"/>
        <w:rPr>
          <w:sz w:val="20"/>
          <w:szCs w:val="20"/>
        </w:rPr>
      </w:pPr>
    </w:p>
    <w:p w14:paraId="410FEA1E" w14:textId="77777777" w:rsidR="00BF3E5F" w:rsidRDefault="00BF3E5F">
      <w:pPr>
        <w:spacing w:line="200" w:lineRule="exact"/>
        <w:rPr>
          <w:sz w:val="20"/>
          <w:szCs w:val="20"/>
        </w:rPr>
      </w:pPr>
    </w:p>
    <w:p w14:paraId="1A956215" w14:textId="77777777" w:rsidR="00BF3E5F" w:rsidRDefault="00BF3E5F">
      <w:pPr>
        <w:spacing w:line="301" w:lineRule="exact"/>
        <w:rPr>
          <w:sz w:val="20"/>
          <w:szCs w:val="20"/>
        </w:rPr>
      </w:pPr>
    </w:p>
    <w:p w14:paraId="6FE089A8" w14:textId="76B9D95F" w:rsidR="00BF3E5F" w:rsidRDefault="00DB35BE">
      <w:pPr>
        <w:tabs>
          <w:tab w:val="left" w:pos="9140"/>
        </w:tabs>
        <w:rPr>
          <w:sz w:val="20"/>
          <w:szCs w:val="20"/>
        </w:rPr>
      </w:pPr>
      <w:ins w:id="3550" w:author="Kaxiong" w:date="2021-06-11T02:35: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3551" w:author="Kaxiong" w:date="2021-06-11T02:35:00Z">
        <w:r w:rsidR="000C6B49" w:rsidRPr="00225F1A" w:rsidDel="00DB35BE">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C0582A">
        <w:rPr>
          <w:rFonts w:ascii="Arial" w:eastAsia="Arial" w:hAnsi="Arial" w:cs="Arial"/>
          <w:sz w:val="16"/>
          <w:szCs w:val="16"/>
        </w:rPr>
        <w:t>19</w:t>
      </w:r>
    </w:p>
    <w:p w14:paraId="140DDD8E" w14:textId="77777777" w:rsidR="00BF3E5F" w:rsidRDefault="00BF3E5F">
      <w:pPr>
        <w:sectPr w:rsidR="00BF3E5F">
          <w:type w:val="continuous"/>
          <w:pgSz w:w="12240" w:h="15840"/>
          <w:pgMar w:top="1440" w:right="1400" w:bottom="480" w:left="1440" w:header="0" w:footer="0" w:gutter="0"/>
          <w:cols w:space="720" w:equalWidth="0">
            <w:col w:w="9400"/>
          </w:cols>
        </w:sectPr>
      </w:pPr>
    </w:p>
    <w:p w14:paraId="72F95D3C" w14:textId="77777777" w:rsidR="00BF3E5F" w:rsidRDefault="00BF3E5F">
      <w:pPr>
        <w:spacing w:line="54" w:lineRule="exact"/>
        <w:rPr>
          <w:sz w:val="20"/>
          <w:szCs w:val="20"/>
        </w:rPr>
      </w:pPr>
      <w:bookmarkStart w:id="3552" w:name="page21"/>
      <w:bookmarkEnd w:id="3552"/>
    </w:p>
    <w:p w14:paraId="7F9713C8" w14:textId="6E7DBDF7" w:rsidR="00BF3E5F" w:rsidRPr="00786848" w:rsidRDefault="00F2670D" w:rsidP="00786848">
      <w:pPr>
        <w:spacing w:line="359" w:lineRule="auto"/>
        <w:ind w:left="240" w:right="400"/>
        <w:jc w:val="both"/>
        <w:rPr>
          <w:sz w:val="16"/>
          <w:szCs w:val="16"/>
        </w:rPr>
      </w:pPr>
      <w:r w:rsidRPr="00786848">
        <w:rPr>
          <w:rFonts w:ascii="Arial" w:eastAsia="Arial" w:hAnsi="Arial" w:cs="Arial"/>
          <w:sz w:val="16"/>
          <w:szCs w:val="16"/>
        </w:rPr>
        <w:t>“</w:t>
      </w:r>
      <w:proofErr w:type="spellStart"/>
      <w:r w:rsidRPr="00786848">
        <w:rPr>
          <w:rFonts w:ascii="Arial" w:eastAsia="Arial" w:hAnsi="Arial" w:cs="Arial"/>
          <w:sz w:val="16"/>
          <w:szCs w:val="16"/>
        </w:rPr>
        <w:t>Txawm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Sally </w:t>
      </w:r>
      <w:proofErr w:type="spellStart"/>
      <w:r w:rsidR="005C7182">
        <w:rPr>
          <w:rFonts w:ascii="Arial" w:eastAsia="Arial" w:hAnsi="Arial" w:cs="Arial"/>
          <w:sz w:val="16"/>
          <w:szCs w:val="16"/>
        </w:rPr>
        <w:t>yuav</w:t>
      </w:r>
      <w:proofErr w:type="spellEnd"/>
      <w:r w:rsidR="005C7182">
        <w:rPr>
          <w:rFonts w:ascii="Arial" w:eastAsia="Arial" w:hAnsi="Arial" w:cs="Arial"/>
          <w:sz w:val="16"/>
          <w:szCs w:val="16"/>
        </w:rPr>
        <w:t xml:space="preserve"> cog </w:t>
      </w:r>
      <w:r w:rsidRPr="00786848">
        <w:rPr>
          <w:rFonts w:ascii="Arial" w:eastAsia="Arial" w:hAnsi="Arial" w:cs="Arial"/>
          <w:sz w:val="16"/>
          <w:szCs w:val="16"/>
        </w:rPr>
        <w:t xml:space="preserve">cov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w:t>
      </w:r>
      <w:proofErr w:type="spellStart"/>
      <w:ins w:id="3553" w:author="Kaxiong" w:date="2021-06-11T02:37:00Z">
        <w:r w:rsidR="00DB35BE">
          <w:rPr>
            <w:rFonts w:ascii="Arial" w:eastAsia="Arial" w:hAnsi="Arial" w:cs="Arial"/>
            <w:sz w:val="16"/>
            <w:szCs w:val="16"/>
          </w:rPr>
          <w:t>raug</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sau</w:t>
        </w:r>
        <w:proofErr w:type="spellEnd"/>
        <w:r w:rsidR="00DB35BE">
          <w:rPr>
            <w:rFonts w:ascii="Arial" w:eastAsia="Arial" w:hAnsi="Arial" w:cs="Arial"/>
            <w:sz w:val="16"/>
            <w:szCs w:val="16"/>
          </w:rPr>
          <w:t xml:space="preserve"> los </w:t>
        </w:r>
        <w:proofErr w:type="spellStart"/>
        <w:r w:rsidR="00DB35BE">
          <w:rPr>
            <w:rFonts w:ascii="Arial" w:eastAsia="Arial" w:hAnsi="Arial" w:cs="Arial"/>
            <w:sz w:val="16"/>
            <w:szCs w:val="16"/>
          </w:rPr>
          <w:t>ntawm</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lub</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theb</w:t>
        </w:r>
      </w:ins>
      <w:proofErr w:type="spellEnd"/>
      <w:del w:id="3554" w:author="Kaxiong" w:date="2021-06-11T02:38:00Z">
        <w:r w:rsidRPr="00786848" w:rsidDel="00DB35BE">
          <w:rPr>
            <w:rFonts w:ascii="Arial" w:eastAsia="Arial" w:hAnsi="Arial" w:cs="Arial"/>
            <w:sz w:val="16"/>
            <w:szCs w:val="16"/>
          </w:rPr>
          <w:delText xml:space="preserve">tau </w:delText>
        </w:r>
        <w:r w:rsidR="005C7182" w:rsidDel="00DB35BE">
          <w:rPr>
            <w:rFonts w:ascii="Arial" w:eastAsia="Arial" w:hAnsi="Arial" w:cs="Arial"/>
            <w:sz w:val="16"/>
            <w:szCs w:val="16"/>
          </w:rPr>
          <w:delText>muaj kev loj hlob</w:delText>
        </w:r>
      </w:del>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2D4EFD">
        <w:rPr>
          <w:rFonts w:ascii="Arial" w:eastAsia="Arial" w:hAnsi="Arial" w:cs="Arial"/>
          <w:sz w:val="16"/>
          <w:szCs w:val="16"/>
        </w:rPr>
        <w:t>txhu</w:t>
      </w:r>
      <w:proofErr w:type="spellEnd"/>
      <w:r w:rsidR="002D4EFD">
        <w:rPr>
          <w:rFonts w:ascii="Arial" w:eastAsia="Arial" w:hAnsi="Arial" w:cs="Arial"/>
          <w:sz w:val="16"/>
          <w:szCs w:val="16"/>
        </w:rPr>
        <w:t xml:space="preserve"> </w:t>
      </w:r>
      <w:r w:rsidRPr="00786848">
        <w:rPr>
          <w:rFonts w:ascii="Arial" w:eastAsia="Arial" w:hAnsi="Arial" w:cs="Arial"/>
          <w:sz w:val="16"/>
          <w:szCs w:val="16"/>
        </w:rPr>
        <w:t xml:space="preserve">tau </w:t>
      </w:r>
      <w:proofErr w:type="spellStart"/>
      <w:r w:rsidRPr="00786848">
        <w:rPr>
          <w:rFonts w:ascii="Arial" w:eastAsia="Arial" w:hAnsi="Arial" w:cs="Arial"/>
          <w:sz w:val="16"/>
          <w:szCs w:val="16"/>
        </w:rPr>
        <w:t>raug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tso</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cai</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lub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vaj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txiv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ntoo</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qab</w:t>
      </w:r>
      <w:proofErr w:type="spellEnd"/>
      <w:r w:rsidRPr="00786848">
        <w:rPr>
          <w:rFonts w:ascii="Arial" w:eastAsia="Arial" w:hAnsi="Arial" w:cs="Arial"/>
          <w:sz w:val="16"/>
          <w:szCs w:val="16"/>
        </w:rPr>
        <w:t xml:space="preserve"> </w:t>
      </w:r>
      <w:proofErr w:type="spellStart"/>
      <w:ins w:id="3555" w:author="Kaxiong" w:date="2021-06-11T02:39:00Z">
        <w:r w:rsidR="00DB35BE">
          <w:rPr>
            <w:rFonts w:ascii="Arial" w:eastAsia="Arial" w:hAnsi="Arial" w:cs="Arial"/>
            <w:sz w:val="16"/>
            <w:szCs w:val="16"/>
          </w:rPr>
          <w:t>ntoo</w:t>
        </w:r>
        <w:proofErr w:type="spellEnd"/>
        <w:r w:rsidR="00DB35BE">
          <w:rPr>
            <w:rFonts w:ascii="Arial" w:eastAsia="Arial" w:hAnsi="Arial" w:cs="Arial"/>
            <w:sz w:val="16"/>
            <w:szCs w:val="16"/>
          </w:rPr>
          <w:t xml:space="preserve"> </w:t>
        </w:r>
      </w:ins>
      <w:del w:id="3556" w:author="Kaxiong" w:date="2021-06-11T02:39:00Z">
        <w:r w:rsidRPr="00786848" w:rsidDel="00DB35BE">
          <w:rPr>
            <w:rFonts w:ascii="Arial" w:eastAsia="Arial" w:hAnsi="Arial" w:cs="Arial"/>
            <w:sz w:val="16"/>
            <w:szCs w:val="16"/>
          </w:rPr>
          <w:delText xml:space="preserve">cov kab </w:delText>
        </w:r>
        <w:r w:rsidR="002D4EFD" w:rsidDel="00DB35BE">
          <w:rPr>
            <w:rFonts w:ascii="Arial" w:eastAsia="Arial" w:hAnsi="Arial" w:cs="Arial"/>
            <w:sz w:val="16"/>
            <w:szCs w:val="16"/>
          </w:rPr>
          <w:delText xml:space="preserve">mob </w:delText>
        </w:r>
        <w:r w:rsidRPr="00786848" w:rsidDel="00DB35BE">
          <w:rPr>
            <w:rFonts w:ascii="Arial" w:eastAsia="Arial" w:hAnsi="Arial" w:cs="Arial"/>
            <w:sz w:val="16"/>
            <w:szCs w:val="16"/>
          </w:rPr>
          <w:delText xml:space="preserve">nrog tsob ntoo </w:delText>
        </w:r>
      </w:del>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ntej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w:t>
      </w:r>
      <w:ins w:id="3557" w:author="Kaxiong" w:date="2021-06-11T02:39:00Z">
        <w:r w:rsidR="00DB35BE">
          <w:rPr>
            <w:rFonts w:ascii="Arial" w:eastAsia="Arial" w:hAnsi="Arial" w:cs="Arial"/>
            <w:sz w:val="16"/>
            <w:szCs w:val="16"/>
          </w:rPr>
          <w:t xml:space="preserve"> </w:t>
        </w:r>
      </w:ins>
      <w:proofErr w:type="spellStart"/>
      <w:ins w:id="3558" w:author="Kaxiong" w:date="2021-06-11T02:40:00Z">
        <w:r w:rsidR="00DB35BE">
          <w:rPr>
            <w:rFonts w:ascii="Arial" w:eastAsia="Arial" w:hAnsi="Arial" w:cs="Arial"/>
            <w:sz w:val="16"/>
            <w:szCs w:val="16"/>
          </w:rPr>
          <w:t>qhia</w:t>
        </w:r>
        <w:proofErr w:type="spellEnd"/>
        <w:r w:rsidR="00DB35BE">
          <w:rPr>
            <w:rFonts w:ascii="Arial" w:eastAsia="Arial" w:hAnsi="Arial" w:cs="Arial"/>
            <w:sz w:val="16"/>
            <w:szCs w:val="16"/>
          </w:rPr>
          <w:t xml:space="preserve"> tau </w:t>
        </w:r>
        <w:proofErr w:type="spellStart"/>
        <w:r w:rsidR="00DB35BE">
          <w:rPr>
            <w:rFonts w:ascii="Arial" w:eastAsia="Arial" w:hAnsi="Arial" w:cs="Arial"/>
            <w:sz w:val="16"/>
            <w:szCs w:val="16"/>
          </w:rPr>
          <w:t>tias</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muaj</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kev</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tshwm</w:t>
        </w:r>
        <w:proofErr w:type="spellEnd"/>
        <w:r w:rsidR="00DB35BE">
          <w:rPr>
            <w:rFonts w:ascii="Arial" w:eastAsia="Arial" w:hAnsi="Arial" w:cs="Arial"/>
            <w:sz w:val="16"/>
            <w:szCs w:val="16"/>
          </w:rPr>
          <w:t xml:space="preserve"> sim yam</w:t>
        </w:r>
      </w:ins>
      <w:r w:rsidR="00786848">
        <w:rPr>
          <w:sz w:val="16"/>
          <w:szCs w:val="16"/>
        </w:rPr>
        <w:t xml:space="preserve">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qaib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ins w:id="3559" w:author="Kaxiong" w:date="2021-06-11T02:40:00Z">
        <w:r w:rsidR="00DB35BE">
          <w:rPr>
            <w:rFonts w:ascii="Arial" w:eastAsia="Arial" w:hAnsi="Arial" w:cs="Arial"/>
            <w:sz w:val="16"/>
            <w:szCs w:val="16"/>
          </w:rPr>
          <w:t>quab</w:t>
        </w:r>
        <w:proofErr w:type="spellEnd"/>
        <w:r w:rsidR="00DB35BE">
          <w:rPr>
            <w:rFonts w:ascii="Arial" w:eastAsia="Arial" w:hAnsi="Arial" w:cs="Arial"/>
            <w:sz w:val="16"/>
            <w:szCs w:val="16"/>
          </w:rPr>
          <w:t xml:space="preserve"> </w:t>
        </w:r>
      </w:ins>
      <w:proofErr w:type="spellStart"/>
      <w:r w:rsidRPr="00786848">
        <w:rPr>
          <w:rFonts w:ascii="Arial" w:eastAsia="Arial" w:hAnsi="Arial" w:cs="Arial"/>
          <w:sz w:val="16"/>
          <w:szCs w:val="16"/>
        </w:rPr>
        <w:t>npua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yuav</w:t>
      </w:r>
      <w:proofErr w:type="spellEnd"/>
      <w:r w:rsidRPr="00786848">
        <w:rPr>
          <w:rFonts w:ascii="Arial" w:eastAsia="Arial" w:hAnsi="Arial" w:cs="Arial"/>
          <w:sz w:val="16"/>
          <w:szCs w:val="16"/>
        </w:rPr>
        <w:t xml:space="preserve"> </w:t>
      </w:r>
      <w:proofErr w:type="spellStart"/>
      <w:ins w:id="3560" w:author="Kaxiong" w:date="2021-06-11T02:40:00Z">
        <w:r w:rsidR="00DB35BE">
          <w:rPr>
            <w:rFonts w:ascii="Arial" w:eastAsia="Arial" w:hAnsi="Arial" w:cs="Arial"/>
            <w:sz w:val="16"/>
            <w:szCs w:val="16"/>
          </w:rPr>
          <w:t>kis</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kab</w:t>
        </w:r>
        <w:proofErr w:type="spellEnd"/>
        <w:r w:rsidR="00DB35BE">
          <w:rPr>
            <w:rFonts w:ascii="Arial" w:eastAsia="Arial" w:hAnsi="Arial" w:cs="Arial"/>
            <w:sz w:val="16"/>
            <w:szCs w:val="16"/>
          </w:rPr>
          <w:t xml:space="preserve"> mob </w:t>
        </w:r>
      </w:ins>
      <w:proofErr w:type="spellStart"/>
      <w:ins w:id="3561" w:author="Kaxiong" w:date="2021-06-11T02:41:00Z">
        <w:r w:rsidR="00DB35BE">
          <w:rPr>
            <w:rFonts w:ascii="Arial" w:eastAsia="Arial" w:hAnsi="Arial" w:cs="Arial"/>
            <w:sz w:val="16"/>
            <w:szCs w:val="16"/>
          </w:rPr>
          <w:t>rau</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nws</w:t>
        </w:r>
        <w:proofErr w:type="spellEnd"/>
        <w:r w:rsidR="00DB35BE">
          <w:rPr>
            <w:rFonts w:ascii="Arial" w:eastAsia="Arial" w:hAnsi="Arial" w:cs="Arial"/>
            <w:sz w:val="16"/>
            <w:szCs w:val="16"/>
          </w:rPr>
          <w:t xml:space="preserve"> cov </w:t>
        </w:r>
        <w:proofErr w:type="spellStart"/>
        <w:r w:rsidR="00DB35BE">
          <w:rPr>
            <w:rFonts w:ascii="Arial" w:eastAsia="Arial" w:hAnsi="Arial" w:cs="Arial"/>
            <w:sz w:val="16"/>
            <w:szCs w:val="16"/>
          </w:rPr>
          <w:t>qoob</w:t>
        </w:r>
        <w:proofErr w:type="spellEnd"/>
        <w:r w:rsidR="00DB35BE">
          <w:rPr>
            <w:rFonts w:ascii="Arial" w:eastAsia="Arial" w:hAnsi="Arial" w:cs="Arial"/>
            <w:sz w:val="16"/>
            <w:szCs w:val="16"/>
          </w:rPr>
          <w:t xml:space="preserve"> loo</w:t>
        </w:r>
      </w:ins>
      <w:del w:id="3562" w:author="Kaxiong" w:date="2021-06-11T02:41:00Z">
        <w:r w:rsidRPr="00786848" w:rsidDel="00DB35BE">
          <w:rPr>
            <w:rFonts w:ascii="Arial" w:eastAsia="Arial" w:hAnsi="Arial" w:cs="Arial"/>
            <w:sz w:val="16"/>
            <w:szCs w:val="16"/>
          </w:rPr>
          <w:delText>cuam tshuam nws cov qoob loo</w:delText>
        </w:r>
      </w:del>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ins w:id="3563" w:author="Kaxiong" w:date="2021-06-11T02:42:00Z">
        <w:r w:rsidR="00DB35BE">
          <w:rPr>
            <w:rFonts w:ascii="Arial" w:eastAsia="Arial" w:hAnsi="Arial" w:cs="Arial"/>
            <w:sz w:val="16"/>
            <w:szCs w:val="16"/>
          </w:rPr>
          <w:t>kev</w:t>
        </w:r>
        <w:proofErr w:type="spellEnd"/>
        <w:r w:rsidR="00DB35BE">
          <w:rPr>
            <w:rFonts w:ascii="Arial" w:eastAsia="Arial" w:hAnsi="Arial" w:cs="Arial"/>
            <w:sz w:val="16"/>
            <w:szCs w:val="16"/>
          </w:rPr>
          <w:t xml:space="preserve"> </w:t>
        </w:r>
        <w:proofErr w:type="spellStart"/>
        <w:r w:rsidR="00DB35BE">
          <w:rPr>
            <w:rFonts w:ascii="Arial" w:eastAsia="Arial" w:hAnsi="Arial" w:cs="Arial"/>
            <w:sz w:val="16"/>
            <w:szCs w:val="16"/>
          </w:rPr>
          <w:t>tshwm</w:t>
        </w:r>
        <w:proofErr w:type="spellEnd"/>
        <w:r w:rsidR="00DB35BE">
          <w:rPr>
            <w:rFonts w:ascii="Arial" w:eastAsia="Arial" w:hAnsi="Arial" w:cs="Arial"/>
            <w:sz w:val="16"/>
            <w:szCs w:val="16"/>
          </w:rPr>
          <w:t xml:space="preserve"> sim tau </w:t>
        </w:r>
        <w:proofErr w:type="spellStart"/>
        <w:r w:rsidR="00DB35BE">
          <w:rPr>
            <w:rFonts w:ascii="Arial" w:eastAsia="Arial" w:hAnsi="Arial" w:cs="Arial"/>
            <w:sz w:val="16"/>
            <w:szCs w:val="16"/>
          </w:rPr>
          <w:t>uas</w:t>
        </w:r>
        <w:proofErr w:type="spellEnd"/>
        <w:r w:rsidR="00DB35BE">
          <w:rPr>
            <w:rFonts w:ascii="Arial" w:eastAsia="Arial" w:hAnsi="Arial" w:cs="Arial"/>
            <w:sz w:val="16"/>
            <w:szCs w:val="16"/>
          </w:rPr>
          <w:t xml:space="preserve"> cov </w:t>
        </w:r>
      </w:ins>
      <w:del w:id="3564" w:author="Kaxiong" w:date="2021-06-11T02:42:00Z">
        <w:r w:rsidRPr="00786848" w:rsidDel="00F82359">
          <w:rPr>
            <w:rFonts w:ascii="Arial" w:eastAsia="Arial" w:hAnsi="Arial" w:cs="Arial"/>
            <w:sz w:val="16"/>
            <w:szCs w:val="16"/>
          </w:rPr>
          <w:delText xml:space="preserve">peev xwm rau cov </w:delText>
        </w:r>
      </w:del>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w:t>
      </w:r>
      <w:proofErr w:type="spellStart"/>
      <w:r w:rsidR="002D4EFD">
        <w:rPr>
          <w:rFonts w:ascii="Arial" w:eastAsia="Arial" w:hAnsi="Arial" w:cs="Arial"/>
          <w:sz w:val="16"/>
          <w:szCs w:val="16"/>
        </w:rPr>
        <w:t>ntawm</w:t>
      </w:r>
      <w:proofErr w:type="spellEnd"/>
      <w:r w:rsidR="002D4EFD">
        <w:rPr>
          <w:rFonts w:ascii="Arial" w:eastAsia="Arial" w:hAnsi="Arial" w:cs="Arial"/>
          <w:sz w:val="16"/>
          <w:szCs w:val="16"/>
        </w:rPr>
        <w:t xml:space="preserve"> </w:t>
      </w:r>
      <w:ins w:id="3565" w:author="Kaxiong" w:date="2021-06-11T02:43:00Z">
        <w:r w:rsidR="00F82359">
          <w:rPr>
            <w:rFonts w:ascii="Arial" w:eastAsia="Arial" w:hAnsi="Arial" w:cs="Arial"/>
            <w:sz w:val="16"/>
            <w:szCs w:val="16"/>
          </w:rPr>
          <w:t xml:space="preserve">tau </w:t>
        </w:r>
        <w:proofErr w:type="spellStart"/>
        <w:r w:rsidR="00F82359">
          <w:rPr>
            <w:rFonts w:ascii="Arial" w:eastAsia="Arial" w:hAnsi="Arial" w:cs="Arial"/>
            <w:sz w:val="16"/>
            <w:szCs w:val="16"/>
          </w:rPr>
          <w:t>raug</w:t>
        </w:r>
      </w:ins>
      <w:proofErr w:type="spellEnd"/>
      <w:del w:id="3566" w:author="Kaxiong" w:date="2021-06-11T02:43:00Z">
        <w:r w:rsidR="002D4EFD" w:rsidDel="00F82359">
          <w:rPr>
            <w:rFonts w:ascii="Arial" w:eastAsia="Arial" w:hAnsi="Arial" w:cs="Arial"/>
            <w:sz w:val="16"/>
            <w:szCs w:val="16"/>
          </w:rPr>
          <w:delText>kev sib</w:delText>
        </w:r>
      </w:del>
      <w:r w:rsidRPr="00786848">
        <w:rPr>
          <w:rFonts w:ascii="Arial" w:eastAsia="Arial" w:hAnsi="Arial" w:cs="Arial"/>
          <w:sz w:val="16"/>
          <w:szCs w:val="16"/>
        </w:rPr>
        <w:t xml:space="preserve"> </w:t>
      </w:r>
      <w:proofErr w:type="spellStart"/>
      <w:r w:rsidRPr="00786848">
        <w:rPr>
          <w:rFonts w:ascii="Arial" w:eastAsia="Arial" w:hAnsi="Arial" w:cs="Arial"/>
          <w:sz w:val="16"/>
          <w:szCs w:val="16"/>
        </w:rPr>
        <w:t>kis</w:t>
      </w:r>
      <w:proofErr w:type="spellEnd"/>
      <w:r w:rsidR="002D4EFD">
        <w:rPr>
          <w:rFonts w:ascii="Arial" w:eastAsia="Arial" w:hAnsi="Arial" w:cs="Arial"/>
          <w:sz w:val="16"/>
          <w:szCs w:val="16"/>
        </w:rPr>
        <w:t xml:space="preserve"> </w:t>
      </w:r>
      <w:proofErr w:type="spellStart"/>
      <w:r w:rsidR="002D4EFD">
        <w:rPr>
          <w:rFonts w:ascii="Arial" w:eastAsia="Arial" w:hAnsi="Arial" w:cs="Arial"/>
          <w:sz w:val="16"/>
          <w:szCs w:val="16"/>
        </w:rPr>
        <w:t>kab</w:t>
      </w:r>
      <w:proofErr w:type="spellEnd"/>
      <w:r w:rsidR="002D4EFD">
        <w:rPr>
          <w:rFonts w:ascii="Arial" w:eastAsia="Arial" w:hAnsi="Arial" w:cs="Arial"/>
          <w:sz w:val="16"/>
          <w:szCs w:val="16"/>
        </w:rPr>
        <w:t xml:space="preserve"> mob</w:t>
      </w:r>
      <w:r w:rsidRPr="00786848">
        <w:rPr>
          <w:rFonts w:ascii="Arial" w:eastAsia="Arial" w:hAnsi="Arial" w:cs="Arial"/>
          <w:sz w:val="16"/>
          <w:szCs w:val="16"/>
        </w:rPr>
        <w:t xml:space="preserve"> los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noog</w:t>
      </w:r>
      <w:proofErr w:type="spellEnd"/>
      <w:r w:rsidRPr="00786848">
        <w:rPr>
          <w:rFonts w:ascii="Arial" w:eastAsia="Arial" w:hAnsi="Arial" w:cs="Arial"/>
          <w:sz w:val="16"/>
          <w:szCs w:val="16"/>
        </w:rPr>
        <w:t xml:space="preserve"> los</w:t>
      </w:r>
      <w:r w:rsidR="002D4EFD">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qus</w:t>
      </w:r>
      <w:proofErr w:type="spellEnd"/>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tsis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hla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dhau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PSR </w:t>
      </w:r>
      <w:proofErr w:type="spellStart"/>
      <w:r w:rsidRPr="00786848">
        <w:rPr>
          <w:rFonts w:ascii="Arial" w:eastAsia="Arial" w:hAnsi="Arial" w:cs="Arial"/>
          <w:sz w:val="16"/>
          <w:szCs w:val="16"/>
        </w:rPr>
        <w:t>lub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luag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w:t>
      </w:r>
      <w:ins w:id="3567" w:author="Kaxiong" w:date="2021-06-11T02:44:00Z">
        <w:r w:rsidR="00F82359">
          <w:rPr>
            <w:rFonts w:ascii="Arial" w:eastAsia="Arial" w:hAnsi="Arial" w:cs="Arial"/>
            <w:sz w:val="16"/>
            <w:szCs w:val="16"/>
          </w:rPr>
          <w:t>j</w:t>
        </w:r>
      </w:ins>
      <w:proofErr w:type="spellEnd"/>
      <w:r w:rsidR="002D4EFD">
        <w:rPr>
          <w:rFonts w:ascii="Arial" w:eastAsia="Arial" w:hAnsi="Arial" w:cs="Arial"/>
          <w:sz w:val="16"/>
          <w:szCs w:val="16"/>
        </w:rPr>
        <w:t xml:space="preserve"> </w:t>
      </w:r>
      <w:del w:id="3568" w:author="Kaxiong" w:date="2021-06-11T02:44:00Z">
        <w:r w:rsidRPr="00786848" w:rsidDel="00F82359">
          <w:rPr>
            <w:rFonts w:ascii="Arial" w:eastAsia="Arial" w:hAnsi="Arial" w:cs="Arial"/>
            <w:sz w:val="16"/>
            <w:szCs w:val="16"/>
          </w:rPr>
          <w:delText>j</w:delText>
        </w:r>
      </w:del>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los </w:t>
      </w:r>
      <w:proofErr w:type="spellStart"/>
      <w:r w:rsidRPr="00786848">
        <w:rPr>
          <w:rFonts w:ascii="Arial" w:eastAsia="Arial" w:hAnsi="Arial" w:cs="Arial"/>
          <w:sz w:val="16"/>
          <w:szCs w:val="16"/>
        </w:rPr>
        <w:t>txiav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ntxim</w:t>
      </w:r>
      <w:proofErr w:type="spellEnd"/>
      <w:r w:rsidRPr="00786848">
        <w:rPr>
          <w:rFonts w:ascii="Arial" w:eastAsia="Arial" w:hAnsi="Arial" w:cs="Arial"/>
          <w:sz w:val="16"/>
          <w:szCs w:val="16"/>
        </w:rPr>
        <w:t xml:space="preserve"> li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2D4EFD">
        <w:rPr>
          <w:rFonts w:ascii="Arial" w:eastAsia="Arial" w:hAnsi="Arial" w:cs="Arial"/>
          <w:sz w:val="16"/>
          <w:szCs w:val="16"/>
        </w:rPr>
        <w:t>txhu</w:t>
      </w:r>
      <w:proofErr w:type="spellEnd"/>
      <w:r w:rsidRPr="00786848">
        <w:rPr>
          <w:rFonts w:ascii="Arial" w:eastAsia="Arial" w:hAnsi="Arial" w:cs="Arial"/>
          <w:sz w:val="16"/>
          <w:szCs w:val="16"/>
        </w:rPr>
        <w:t xml:space="preserve"> </w:t>
      </w:r>
      <w:proofErr w:type="spellStart"/>
      <w:ins w:id="3569" w:author="Kaxiong" w:date="2021-06-11T02:44:00Z">
        <w:r w:rsidR="00F82359">
          <w:rPr>
            <w:rFonts w:ascii="Arial" w:eastAsia="Arial" w:hAnsi="Arial" w:cs="Arial"/>
            <w:sz w:val="16"/>
            <w:szCs w:val="16"/>
          </w:rPr>
          <w:t>hauv</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tsev</w:t>
        </w:r>
        <w:proofErr w:type="spellEnd"/>
        <w:r w:rsidR="00F82359">
          <w:rPr>
            <w:rFonts w:ascii="Arial" w:eastAsia="Arial" w:hAnsi="Arial" w:cs="Arial"/>
            <w:sz w:val="16"/>
            <w:szCs w:val="16"/>
          </w:rPr>
          <w:t xml:space="preserve"> </w:t>
        </w:r>
      </w:ins>
      <w:r w:rsidRPr="00786848">
        <w:rPr>
          <w:rFonts w:ascii="Arial" w:eastAsia="Arial" w:hAnsi="Arial" w:cs="Arial"/>
          <w:sz w:val="16"/>
          <w:szCs w:val="16"/>
        </w:rPr>
        <w:t>los</w:t>
      </w:r>
      <w:r w:rsidR="002D4EFD">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tsia</w:t>
      </w:r>
      <w:ins w:id="3570" w:author="Kaxiong" w:date="2021-06-11T02:44:00Z">
        <w:r w:rsidR="00F82359">
          <w:rPr>
            <w:rFonts w:ascii="Arial" w:eastAsia="Arial" w:hAnsi="Arial" w:cs="Arial"/>
            <w:sz w:val="16"/>
            <w:szCs w:val="16"/>
          </w:rPr>
          <w:t>j</w:t>
        </w:r>
      </w:ins>
      <w:proofErr w:type="spellEnd"/>
      <w:del w:id="3571" w:author="Kaxiong" w:date="2021-06-11T02:44:00Z">
        <w:r w:rsidR="002D4EFD" w:rsidDel="00F82359">
          <w:rPr>
            <w:rFonts w:ascii="Arial" w:eastAsia="Arial" w:hAnsi="Arial" w:cs="Arial"/>
            <w:sz w:val="16"/>
            <w:szCs w:val="16"/>
          </w:rPr>
          <w:delText xml:space="preserve"> txhu</w:delText>
        </w:r>
      </w:del>
      <w:del w:id="3572" w:author="Kaxiong" w:date="2021-06-11T02:45:00Z">
        <w:r w:rsidRPr="00786848" w:rsidDel="00F82359">
          <w:rPr>
            <w:rFonts w:ascii="Arial" w:eastAsia="Arial" w:hAnsi="Arial" w:cs="Arial"/>
            <w:sz w:val="16"/>
            <w:szCs w:val="16"/>
          </w:rPr>
          <w:delText>j</w:delText>
        </w:r>
      </w:del>
      <w:r w:rsidRPr="00786848">
        <w:rPr>
          <w:rFonts w:ascii="Arial" w:eastAsia="Arial" w:hAnsi="Arial" w:cs="Arial"/>
          <w:sz w:val="16"/>
          <w:szCs w:val="16"/>
        </w:rPr>
        <w:t xml:space="preserve"> </w:t>
      </w:r>
      <w:proofErr w:type="spellStart"/>
      <w:r w:rsidRPr="00786848">
        <w:rPr>
          <w:rFonts w:ascii="Arial" w:eastAsia="Arial" w:hAnsi="Arial" w:cs="Arial"/>
          <w:sz w:val="16"/>
          <w:szCs w:val="16"/>
        </w:rPr>
        <w:t>qus</w:t>
      </w:r>
      <w:proofErr w:type="spellEnd"/>
      <w:r w:rsidRPr="00786848">
        <w:rPr>
          <w:rFonts w:ascii="Arial" w:eastAsia="Arial" w:hAnsi="Arial" w:cs="Arial"/>
          <w:sz w:val="16"/>
          <w:szCs w:val="16"/>
        </w:rPr>
        <w:t xml:space="preserve"> tau </w:t>
      </w:r>
      <w:proofErr w:type="spellStart"/>
      <w:ins w:id="3573" w:author="Kaxiong" w:date="2021-06-11T02:45:00Z">
        <w:r w:rsidR="00F82359">
          <w:rPr>
            <w:rFonts w:ascii="Arial" w:eastAsia="Arial" w:hAnsi="Arial" w:cs="Arial"/>
            <w:sz w:val="16"/>
            <w:szCs w:val="16"/>
          </w:rPr>
          <w:t>kis</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kab</w:t>
        </w:r>
        <w:proofErr w:type="spellEnd"/>
        <w:r w:rsidR="00F82359">
          <w:rPr>
            <w:rFonts w:ascii="Arial" w:eastAsia="Arial" w:hAnsi="Arial" w:cs="Arial"/>
            <w:sz w:val="16"/>
            <w:szCs w:val="16"/>
          </w:rPr>
          <w:t xml:space="preserve"> mob </w:t>
        </w:r>
        <w:proofErr w:type="spellStart"/>
        <w:r w:rsidR="00F82359">
          <w:rPr>
            <w:rFonts w:ascii="Arial" w:eastAsia="Arial" w:hAnsi="Arial" w:cs="Arial"/>
            <w:sz w:val="16"/>
            <w:szCs w:val="16"/>
          </w:rPr>
          <w:t>rau</w:t>
        </w:r>
      </w:ins>
      <w:proofErr w:type="spellEnd"/>
      <w:del w:id="3574" w:author="Kaxiong" w:date="2021-06-11T02:45:00Z">
        <w:r w:rsidRPr="00786848" w:rsidDel="00F82359">
          <w:rPr>
            <w:rFonts w:ascii="Arial" w:eastAsia="Arial" w:hAnsi="Arial" w:cs="Arial"/>
            <w:sz w:val="16"/>
            <w:szCs w:val="16"/>
          </w:rPr>
          <w:delText xml:space="preserve">ua rau </w:delText>
        </w:r>
      </w:del>
      <w:ins w:id="3575" w:author="Kaxiong" w:date="2021-06-11T02:45:00Z">
        <w:r w:rsidR="00F82359">
          <w:rPr>
            <w:rFonts w:ascii="Arial" w:eastAsia="Arial" w:hAnsi="Arial" w:cs="Arial"/>
            <w:sz w:val="16"/>
            <w:szCs w:val="16"/>
          </w:rPr>
          <w:t xml:space="preserve"> </w:t>
        </w:r>
      </w:ins>
      <w:ins w:id="3576" w:author="Kaxiong" w:date="2021-06-11T02:46:00Z">
        <w:r w:rsidR="00F82359">
          <w:rPr>
            <w:rFonts w:ascii="Arial" w:eastAsia="Arial" w:hAnsi="Arial" w:cs="Arial"/>
            <w:sz w:val="16"/>
            <w:szCs w:val="16"/>
          </w:rPr>
          <w:t xml:space="preserve">cov </w:t>
        </w:r>
        <w:proofErr w:type="spellStart"/>
        <w:r w:rsidR="00F82359">
          <w:rPr>
            <w:rFonts w:ascii="Arial" w:eastAsia="Arial" w:hAnsi="Arial" w:cs="Arial"/>
            <w:sz w:val="16"/>
            <w:szCs w:val="16"/>
          </w:rPr>
          <w:t>qoob</w:t>
        </w:r>
        <w:proofErr w:type="spellEnd"/>
        <w:r w:rsidR="00F82359">
          <w:rPr>
            <w:rFonts w:ascii="Arial" w:eastAsia="Arial" w:hAnsi="Arial" w:cs="Arial"/>
            <w:sz w:val="16"/>
            <w:szCs w:val="16"/>
          </w:rPr>
          <w:t xml:space="preserve"> loo</w:t>
        </w:r>
      </w:ins>
      <w:del w:id="3577" w:author="Kaxiong" w:date="2021-06-11T02:46:00Z">
        <w:r w:rsidRPr="00786848" w:rsidDel="00F82359">
          <w:rPr>
            <w:rFonts w:ascii="Arial" w:eastAsia="Arial" w:hAnsi="Arial" w:cs="Arial"/>
            <w:sz w:val="16"/>
            <w:szCs w:val="16"/>
          </w:rPr>
          <w:delText>cov khoom tsis huv</w:delText>
        </w:r>
      </w:del>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hais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tau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no los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saib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xyuas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huab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cua</w:t>
      </w:r>
      <w:proofErr w:type="spellEnd"/>
      <w:r w:rsidRPr="00786848">
        <w:rPr>
          <w:rFonts w:ascii="Arial" w:eastAsia="Arial" w:hAnsi="Arial" w:cs="Arial"/>
          <w:sz w:val="16"/>
          <w:szCs w:val="16"/>
        </w:rPr>
        <w:t xml:space="preserve"> </w:t>
      </w:r>
      <w:del w:id="3578" w:author="Kaxiong" w:date="2021-06-11T02:46:00Z">
        <w:r w:rsidRPr="00786848" w:rsidDel="00F82359">
          <w:rPr>
            <w:rFonts w:ascii="Arial" w:eastAsia="Arial" w:hAnsi="Arial" w:cs="Arial"/>
            <w:sz w:val="16"/>
            <w:szCs w:val="16"/>
          </w:rPr>
          <w:delText xml:space="preserve">qauv </w:delText>
        </w:r>
      </w:del>
      <w:proofErr w:type="spellStart"/>
      <w:r w:rsidRPr="00786848">
        <w:rPr>
          <w:rFonts w:ascii="Arial" w:eastAsia="Arial" w:hAnsi="Arial" w:cs="Arial"/>
          <w:sz w:val="16"/>
          <w:szCs w:val="16"/>
        </w:rPr>
        <w:t>thiab</w:t>
      </w:r>
      <w:proofErr w:type="spellEnd"/>
      <w:ins w:id="3579" w:author="Kaxiong" w:date="2021-06-11T02:47:00Z">
        <w:r w:rsidR="00F82359">
          <w:rPr>
            <w:rFonts w:ascii="Arial" w:eastAsia="Arial" w:hAnsi="Arial" w:cs="Arial"/>
            <w:sz w:val="16"/>
            <w:szCs w:val="16"/>
          </w:rPr>
          <w:t xml:space="preserve"> cov </w:t>
        </w:r>
        <w:proofErr w:type="spellStart"/>
        <w:r w:rsidR="00F82359">
          <w:rPr>
            <w:rFonts w:ascii="Arial" w:eastAsia="Arial" w:hAnsi="Arial" w:cs="Arial"/>
            <w:sz w:val="16"/>
            <w:szCs w:val="16"/>
          </w:rPr>
          <w:t>xwm</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txheej</w:t>
        </w:r>
      </w:ins>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thaj</w:t>
      </w:r>
      <w:proofErr w:type="spellEnd"/>
      <w:r w:rsidRPr="00786848">
        <w:rPr>
          <w:rFonts w:ascii="Arial" w:eastAsia="Arial" w:hAnsi="Arial" w:cs="Arial"/>
          <w:sz w:val="16"/>
          <w:szCs w:val="16"/>
        </w:rPr>
        <w:t xml:space="preserve"> chaw,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yuav</w:t>
      </w:r>
      <w:proofErr w:type="spellEnd"/>
      <w:r w:rsidRPr="00786848">
        <w:rPr>
          <w:rFonts w:ascii="Arial" w:eastAsia="Arial" w:hAnsi="Arial" w:cs="Arial"/>
          <w:sz w:val="16"/>
          <w:szCs w:val="16"/>
        </w:rPr>
        <w:t xml:space="preserve"> zoo </w:t>
      </w:r>
      <w:proofErr w:type="spellStart"/>
      <w:r w:rsidRPr="00786848">
        <w:rPr>
          <w:rFonts w:ascii="Arial" w:eastAsia="Arial" w:hAnsi="Arial" w:cs="Arial"/>
          <w:sz w:val="16"/>
          <w:szCs w:val="16"/>
        </w:rPr>
        <w:t>txaus</w:t>
      </w:r>
      <w:proofErr w:type="spellEnd"/>
      <w:r w:rsidRPr="00786848">
        <w:rPr>
          <w:rFonts w:ascii="Arial" w:eastAsia="Arial" w:hAnsi="Arial" w:cs="Arial"/>
          <w:sz w:val="16"/>
          <w:szCs w:val="16"/>
        </w:rPr>
        <w:t xml:space="preserve"> los </w:t>
      </w:r>
      <w:proofErr w:type="spellStart"/>
      <w:r w:rsidRPr="00786848">
        <w:rPr>
          <w:rFonts w:ascii="Arial" w:eastAsia="Arial" w:hAnsi="Arial" w:cs="Arial"/>
          <w:sz w:val="16"/>
          <w:szCs w:val="16"/>
        </w:rPr>
        <w:t>txiav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sib </w:t>
      </w:r>
      <w:proofErr w:type="spellStart"/>
      <w:r w:rsidRPr="00786848">
        <w:rPr>
          <w:rFonts w:ascii="Arial" w:eastAsia="Arial" w:hAnsi="Arial" w:cs="Arial"/>
          <w:sz w:val="16"/>
          <w:szCs w:val="16"/>
        </w:rPr>
        <w:t>kis</w:t>
      </w:r>
      <w:proofErr w:type="spellEnd"/>
      <w:r w:rsidRPr="00786848">
        <w:rPr>
          <w:rFonts w:ascii="Arial" w:eastAsia="Arial" w:hAnsi="Arial" w:cs="Arial"/>
          <w:sz w:val="16"/>
          <w:szCs w:val="16"/>
        </w:rPr>
        <w:t xml:space="preserve"> tau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txoj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w:t>
      </w:r>
      <w:proofErr w:type="spellStart"/>
      <w:r w:rsidRPr="00786848">
        <w:rPr>
          <w:rFonts w:ascii="Arial" w:eastAsia="Arial" w:hAnsi="Arial" w:cs="Arial"/>
          <w:sz w:val="16"/>
          <w:szCs w:val="16"/>
        </w:rPr>
        <w:t>piv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txwv</w:t>
      </w:r>
      <w:proofErr w:type="spellEnd"/>
      <w:r w:rsidRPr="00786848">
        <w:rPr>
          <w:rFonts w:ascii="Arial" w:eastAsia="Arial" w:hAnsi="Arial" w:cs="Arial"/>
          <w:sz w:val="16"/>
          <w:szCs w:val="16"/>
        </w:rPr>
        <w:t xml:space="preserve"> li, nag los </w:t>
      </w:r>
      <w:proofErr w:type="spellStart"/>
      <w:ins w:id="3580" w:author="Kaxiong" w:date="2021-06-11T02:50:00Z">
        <w:r w:rsidR="00F82359">
          <w:rPr>
            <w:rFonts w:ascii="Arial" w:eastAsia="Arial" w:hAnsi="Arial" w:cs="Arial"/>
            <w:sz w:val="16"/>
            <w:szCs w:val="16"/>
          </w:rPr>
          <w:t>tshoo</w:t>
        </w:r>
      </w:ins>
      <w:ins w:id="3581" w:author="Kaxiong" w:date="2021-06-11T02:51:00Z">
        <w:r w:rsidR="00F82359">
          <w:rPr>
            <w:rFonts w:ascii="Arial" w:eastAsia="Arial" w:hAnsi="Arial" w:cs="Arial"/>
            <w:sz w:val="16"/>
            <w:szCs w:val="16"/>
          </w:rPr>
          <w:t>b</w:t>
        </w:r>
        <w:proofErr w:type="spellEnd"/>
        <w:r w:rsidR="00F82359">
          <w:rPr>
            <w:rFonts w:ascii="Arial" w:eastAsia="Arial" w:hAnsi="Arial" w:cs="Arial"/>
            <w:sz w:val="16"/>
            <w:szCs w:val="16"/>
          </w:rPr>
          <w:t xml:space="preserve"> </w:t>
        </w:r>
      </w:ins>
      <w:del w:id="3582" w:author="Kaxiong" w:date="2021-06-11T02:51:00Z">
        <w:r w:rsidRPr="00786848" w:rsidDel="00F82359">
          <w:rPr>
            <w:rFonts w:ascii="Arial" w:eastAsia="Arial" w:hAnsi="Arial" w:cs="Arial"/>
            <w:sz w:val="16"/>
            <w:szCs w:val="16"/>
          </w:rPr>
          <w:delText xml:space="preserve">ntxuav </w:delText>
        </w:r>
      </w:del>
      <w:r w:rsidRPr="00786848">
        <w:rPr>
          <w:rFonts w:ascii="Arial" w:eastAsia="Arial" w:hAnsi="Arial" w:cs="Arial"/>
          <w:sz w:val="16"/>
          <w:szCs w:val="16"/>
        </w:rPr>
        <w:t xml:space="preserve">cov </w:t>
      </w:r>
      <w:proofErr w:type="spellStart"/>
      <w:ins w:id="3583" w:author="Kaxiong" w:date="2021-06-11T02:51:00Z">
        <w:r w:rsidR="00F82359">
          <w:rPr>
            <w:rFonts w:ascii="Arial" w:eastAsia="Arial" w:hAnsi="Arial" w:cs="Arial"/>
            <w:sz w:val="16"/>
            <w:szCs w:val="16"/>
          </w:rPr>
          <w:t>quav</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khib</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nyiab</w:t>
        </w:r>
        <w:proofErr w:type="spellEnd"/>
        <w:r w:rsidR="00F82359">
          <w:rPr>
            <w:rFonts w:ascii="Arial" w:eastAsia="Arial" w:hAnsi="Arial" w:cs="Arial"/>
            <w:sz w:val="16"/>
            <w:szCs w:val="16"/>
          </w:rPr>
          <w:t xml:space="preserve"> los </w:t>
        </w:r>
        <w:proofErr w:type="spellStart"/>
        <w:r w:rsidR="00F82359">
          <w:rPr>
            <w:rFonts w:ascii="Arial" w:eastAsia="Arial" w:hAnsi="Arial" w:cs="Arial"/>
            <w:sz w:val="16"/>
            <w:szCs w:val="16"/>
          </w:rPr>
          <w:t>mus</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rau</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qhov</w:t>
        </w:r>
        <w:proofErr w:type="spellEnd"/>
        <w:r w:rsidR="00F82359">
          <w:rPr>
            <w:rFonts w:ascii="Arial" w:eastAsia="Arial" w:hAnsi="Arial" w:cs="Arial"/>
            <w:sz w:val="16"/>
            <w:szCs w:val="16"/>
          </w:rPr>
          <w:t xml:space="preserve"> </w:t>
        </w:r>
      </w:ins>
      <w:ins w:id="3584" w:author="Kaxiong" w:date="2021-06-11T02:52:00Z">
        <w:r w:rsidR="00F82359">
          <w:rPr>
            <w:rFonts w:ascii="Arial" w:eastAsia="Arial" w:hAnsi="Arial" w:cs="Arial"/>
            <w:sz w:val="16"/>
            <w:szCs w:val="16"/>
          </w:rPr>
          <w:t xml:space="preserve">chaw </w:t>
        </w:r>
        <w:proofErr w:type="spellStart"/>
        <w:r w:rsidR="00F82359">
          <w:rPr>
            <w:rFonts w:ascii="Arial" w:eastAsia="Arial" w:hAnsi="Arial" w:cs="Arial"/>
            <w:sz w:val="16"/>
            <w:szCs w:val="16"/>
          </w:rPr>
          <w:t>uas</w:t>
        </w:r>
        <w:proofErr w:type="spellEnd"/>
        <w:r w:rsidR="00F82359">
          <w:rPr>
            <w:rFonts w:ascii="Arial" w:eastAsia="Arial" w:hAnsi="Arial" w:cs="Arial"/>
            <w:sz w:val="16"/>
            <w:szCs w:val="16"/>
          </w:rPr>
          <w:t xml:space="preserve"> cov </w:t>
        </w:r>
        <w:proofErr w:type="spellStart"/>
        <w:r w:rsidR="00F82359">
          <w:rPr>
            <w:rFonts w:ascii="Arial" w:eastAsia="Arial" w:hAnsi="Arial" w:cs="Arial"/>
            <w:sz w:val="16"/>
            <w:szCs w:val="16"/>
          </w:rPr>
          <w:t>cuab</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yeej</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sau</w:t>
        </w:r>
        <w:proofErr w:type="spellEnd"/>
        <w:r w:rsidR="00F82359">
          <w:rPr>
            <w:rFonts w:ascii="Arial" w:eastAsia="Arial" w:hAnsi="Arial" w:cs="Arial"/>
            <w:sz w:val="16"/>
            <w:szCs w:val="16"/>
          </w:rPr>
          <w:t xml:space="preserve"> </w:t>
        </w:r>
        <w:proofErr w:type="spellStart"/>
        <w:r w:rsidR="00F82359">
          <w:rPr>
            <w:rFonts w:ascii="Arial" w:eastAsia="Arial" w:hAnsi="Arial" w:cs="Arial"/>
            <w:sz w:val="16"/>
            <w:szCs w:val="16"/>
          </w:rPr>
          <w:t>qoob</w:t>
        </w:r>
        <w:proofErr w:type="spellEnd"/>
        <w:r w:rsidR="00F82359">
          <w:rPr>
            <w:rFonts w:ascii="Arial" w:eastAsia="Arial" w:hAnsi="Arial" w:cs="Arial"/>
            <w:sz w:val="16"/>
            <w:szCs w:val="16"/>
          </w:rPr>
          <w:t xml:space="preserve"> loo </w:t>
        </w:r>
        <w:proofErr w:type="spellStart"/>
        <w:r w:rsidR="00F82359">
          <w:rPr>
            <w:rFonts w:ascii="Arial" w:eastAsia="Arial" w:hAnsi="Arial" w:cs="Arial"/>
            <w:sz w:val="16"/>
            <w:szCs w:val="16"/>
          </w:rPr>
          <w:t>raug</w:t>
        </w:r>
        <w:proofErr w:type="spellEnd"/>
        <w:r w:rsidR="00F82359">
          <w:rPr>
            <w:rFonts w:ascii="Arial" w:eastAsia="Arial" w:hAnsi="Arial" w:cs="Arial"/>
            <w:sz w:val="16"/>
            <w:szCs w:val="16"/>
          </w:rPr>
          <w:t xml:space="preserve"> </w:t>
        </w:r>
      </w:ins>
      <w:proofErr w:type="spellStart"/>
      <w:ins w:id="3585" w:author="Kaxiong" w:date="2021-06-11T02:53:00Z">
        <w:r w:rsidR="001F40E8">
          <w:rPr>
            <w:rFonts w:ascii="Arial" w:eastAsia="Arial" w:hAnsi="Arial" w:cs="Arial"/>
            <w:sz w:val="16"/>
            <w:szCs w:val="16"/>
          </w:rPr>
          <w:t>siv</w:t>
        </w:r>
      </w:ins>
      <w:proofErr w:type="spellEnd"/>
      <w:del w:id="3586" w:author="Kaxiong" w:date="2021-06-11T02:53:00Z">
        <w:r w:rsidRPr="00786848" w:rsidDel="001F40E8">
          <w:rPr>
            <w:rFonts w:ascii="Arial" w:eastAsia="Arial" w:hAnsi="Arial" w:cs="Arial"/>
            <w:sz w:val="16"/>
            <w:szCs w:val="16"/>
          </w:rPr>
          <w:delText>teeb meem rau hauv qhov chaw uas cov khoom siv tau sau tseg</w:delText>
        </w:r>
      </w:del>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tshwm</w:t>
      </w:r>
      <w:proofErr w:type="spellEnd"/>
      <w:r w:rsidRPr="00786848">
        <w:rPr>
          <w:rFonts w:ascii="Arial" w:eastAsia="Arial" w:hAnsi="Arial" w:cs="Arial"/>
          <w:sz w:val="16"/>
          <w:szCs w:val="16"/>
        </w:rPr>
        <w:t xml:space="preserve"> sim </w:t>
      </w:r>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Sally los</w:t>
      </w:r>
      <w:r w:rsidR="00C66C0F">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ntsuam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xyuas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khoom</w:t>
      </w:r>
      <w:proofErr w:type="spellEnd"/>
      <w:r w:rsidRPr="00786848">
        <w:rPr>
          <w:rFonts w:ascii="Arial" w:eastAsia="Arial" w:hAnsi="Arial" w:cs="Arial"/>
          <w:sz w:val="16"/>
          <w:szCs w:val="16"/>
        </w:rPr>
        <w:t xml:space="preserve"> lag </w:t>
      </w:r>
      <w:proofErr w:type="spellStart"/>
      <w:r w:rsidRPr="00786848">
        <w:rPr>
          <w:rFonts w:ascii="Arial" w:eastAsia="Arial" w:hAnsi="Arial" w:cs="Arial"/>
          <w:sz w:val="16"/>
          <w:szCs w:val="16"/>
        </w:rPr>
        <w:t>luam</w:t>
      </w:r>
      <w:proofErr w:type="spellEnd"/>
      <w:r w:rsidRPr="00786848">
        <w:rPr>
          <w:rFonts w:ascii="Arial" w:eastAsia="Arial" w:hAnsi="Arial" w:cs="Arial"/>
          <w:sz w:val="16"/>
          <w:szCs w:val="16"/>
        </w:rPr>
        <w:t xml:space="preserve"> los</w:t>
      </w:r>
      <w:r w:rsidR="00C66C0F">
        <w:rPr>
          <w:rFonts w:ascii="Arial" w:eastAsia="Arial" w:hAnsi="Arial" w:cs="Arial"/>
          <w:sz w:val="16"/>
          <w:szCs w:val="16"/>
        </w:rPr>
        <w:t xml:space="preserve"> </w:t>
      </w:r>
      <w:r w:rsidRPr="00786848">
        <w:rPr>
          <w:rFonts w:ascii="Arial" w:eastAsia="Arial" w:hAnsi="Arial" w:cs="Arial"/>
          <w:sz w:val="16"/>
          <w:szCs w:val="16"/>
        </w:rPr>
        <w:t xml:space="preserve">sis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yam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ntsuas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ntej</w:t>
      </w:r>
      <w:proofErr w:type="spellEnd"/>
      <w:r w:rsidRPr="00786848">
        <w:rPr>
          <w:rFonts w:ascii="Arial" w:eastAsia="Arial" w:hAnsi="Arial" w:cs="Arial"/>
          <w:sz w:val="16"/>
          <w:szCs w:val="16"/>
        </w:rPr>
        <w:t xml:space="preserve"> los </w:t>
      </w:r>
      <w:proofErr w:type="spellStart"/>
      <w:r w:rsidRPr="00786848">
        <w:rPr>
          <w:rFonts w:ascii="Arial" w:eastAsia="Arial" w:hAnsi="Arial" w:cs="Arial"/>
          <w:sz w:val="16"/>
          <w:szCs w:val="16"/>
        </w:rPr>
        <w:t>soj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ntsuam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sib </w:t>
      </w:r>
      <w:proofErr w:type="spellStart"/>
      <w:r w:rsidRPr="00786848">
        <w:rPr>
          <w:rFonts w:ascii="Arial" w:eastAsia="Arial" w:hAnsi="Arial" w:cs="Arial"/>
          <w:sz w:val="16"/>
          <w:szCs w:val="16"/>
        </w:rPr>
        <w:t>kis</w:t>
      </w:r>
      <w:proofErr w:type="spellEnd"/>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tsis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hais</w:t>
      </w:r>
      <w:proofErr w:type="spellEnd"/>
      <w:r w:rsidRPr="00786848">
        <w:rPr>
          <w:rFonts w:ascii="Arial" w:eastAsia="Arial" w:hAnsi="Arial" w:cs="Arial"/>
          <w:sz w:val="16"/>
          <w:szCs w:val="16"/>
        </w:rPr>
        <w:t xml:space="preserve">, </w:t>
      </w:r>
      <w:ins w:id="3587" w:author="Kaxiong" w:date="2021-06-11T02:55:00Z">
        <w:r w:rsidR="001F40E8">
          <w:rPr>
            <w:rFonts w:ascii="Arial" w:eastAsia="Arial" w:hAnsi="Arial" w:cs="Arial"/>
            <w:sz w:val="16"/>
            <w:szCs w:val="16"/>
          </w:rPr>
          <w:t xml:space="preserve">yam </w:t>
        </w:r>
        <w:proofErr w:type="spellStart"/>
        <w:r w:rsidR="001F40E8">
          <w:rPr>
            <w:rFonts w:ascii="Arial" w:eastAsia="Arial" w:hAnsi="Arial" w:cs="Arial"/>
            <w:sz w:val="16"/>
            <w:szCs w:val="16"/>
          </w:rPr>
          <w:t>tsim</w:t>
        </w:r>
        <w:proofErr w:type="spellEnd"/>
        <w:r w:rsidR="001F40E8">
          <w:rPr>
            <w:rFonts w:ascii="Arial" w:eastAsia="Arial" w:hAnsi="Arial" w:cs="Arial"/>
            <w:sz w:val="16"/>
            <w:szCs w:val="16"/>
          </w:rPr>
          <w:t xml:space="preserve"> </w:t>
        </w:r>
        <w:proofErr w:type="spellStart"/>
        <w:r w:rsidR="001F40E8">
          <w:rPr>
            <w:rFonts w:ascii="Arial" w:eastAsia="Arial" w:hAnsi="Arial" w:cs="Arial"/>
            <w:sz w:val="16"/>
            <w:szCs w:val="16"/>
          </w:rPr>
          <w:t>nyog</w:t>
        </w:r>
      </w:ins>
      <w:proofErr w:type="spellEnd"/>
      <w:del w:id="3588" w:author="Kaxiong" w:date="2021-06-11T02:55:00Z">
        <w:r w:rsidR="00C66C0F" w:rsidDel="001F40E8">
          <w:rPr>
            <w:rFonts w:ascii="Arial" w:eastAsia="Arial" w:hAnsi="Arial" w:cs="Arial"/>
            <w:sz w:val="16"/>
            <w:szCs w:val="16"/>
          </w:rPr>
          <w:delText>yuav tsum</w:delText>
        </w:r>
      </w:del>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puas</w:t>
      </w:r>
      <w:proofErr w:type="spellEnd"/>
      <w:r w:rsidRPr="00786848">
        <w:rPr>
          <w:rFonts w:ascii="Arial" w:eastAsia="Arial" w:hAnsi="Arial" w:cs="Arial"/>
          <w:sz w:val="16"/>
          <w:szCs w:val="16"/>
        </w:rPr>
        <w:t xml:space="preserve"> tau cob </w:t>
      </w:r>
      <w:proofErr w:type="spellStart"/>
      <w:r w:rsidRPr="00786848">
        <w:rPr>
          <w:rFonts w:ascii="Arial" w:eastAsia="Arial" w:hAnsi="Arial" w:cs="Arial"/>
          <w:sz w:val="16"/>
          <w:szCs w:val="16"/>
        </w:rPr>
        <w:t>qhia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kom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txog</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khoom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huv</w:t>
      </w:r>
      <w:proofErr w:type="spellEnd"/>
      <w:r w:rsidRPr="00786848">
        <w:rPr>
          <w:rFonts w:ascii="Arial" w:eastAsia="Arial" w:hAnsi="Arial" w:cs="Arial"/>
          <w:sz w:val="16"/>
          <w:szCs w:val="16"/>
        </w:rPr>
        <w:t xml:space="preserve"> tom </w:t>
      </w:r>
      <w:proofErr w:type="spellStart"/>
      <w:r w:rsidRPr="00786848">
        <w:rPr>
          <w:rFonts w:ascii="Arial" w:eastAsia="Arial" w:hAnsi="Arial" w:cs="Arial"/>
          <w:sz w:val="16"/>
          <w:szCs w:val="16"/>
        </w:rPr>
        <w:t>qab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zoo </w:t>
      </w:r>
      <w:proofErr w:type="spellStart"/>
      <w:r w:rsidRPr="00786848">
        <w:rPr>
          <w:rFonts w:ascii="Arial" w:eastAsia="Arial" w:hAnsi="Arial" w:cs="Arial"/>
          <w:sz w:val="16"/>
          <w:szCs w:val="16"/>
        </w:rPr>
        <w:t>uas</w:t>
      </w:r>
      <w:proofErr w:type="spellEnd"/>
      <w:r w:rsidRPr="00786848">
        <w:rPr>
          <w:rFonts w:ascii="Arial" w:eastAsia="Arial" w:hAnsi="Arial" w:cs="Arial"/>
          <w:sz w:val="16"/>
          <w:szCs w:val="16"/>
        </w:rPr>
        <w:t xml:space="preserve"> Sally </w:t>
      </w:r>
      <w:proofErr w:type="spellStart"/>
      <w:r w:rsidRPr="00786848">
        <w:rPr>
          <w:rFonts w:ascii="Arial" w:eastAsia="Arial" w:hAnsi="Arial" w:cs="Arial"/>
          <w:sz w:val="16"/>
          <w:szCs w:val="16"/>
        </w:rPr>
        <w:t>khaws</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ntaub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thaum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muaj</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tsiaj</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txhu</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nyob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rau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thaj</w:t>
      </w:r>
      <w:proofErr w:type="spellEnd"/>
      <w:r w:rsidRPr="00786848">
        <w:rPr>
          <w:rFonts w:ascii="Arial" w:eastAsia="Arial" w:hAnsi="Arial" w:cs="Arial"/>
          <w:sz w:val="16"/>
          <w:szCs w:val="16"/>
        </w:rPr>
        <w:t xml:space="preserve"> chaw cog </w:t>
      </w:r>
      <w:proofErr w:type="spellStart"/>
      <w:r w:rsidRPr="00786848">
        <w:rPr>
          <w:rFonts w:ascii="Arial" w:eastAsia="Arial" w:hAnsi="Arial" w:cs="Arial"/>
          <w:sz w:val="16"/>
          <w:szCs w:val="16"/>
        </w:rPr>
        <w:t>qoob</w:t>
      </w:r>
      <w:proofErr w:type="spellEnd"/>
      <w:r w:rsidRPr="00786848">
        <w:rPr>
          <w:rFonts w:ascii="Arial" w:eastAsia="Arial" w:hAnsi="Arial" w:cs="Arial"/>
          <w:sz w:val="16"/>
          <w:szCs w:val="16"/>
        </w:rPr>
        <w:t xml:space="preserve"> loo sib </w:t>
      </w:r>
      <w:proofErr w:type="spellStart"/>
      <w:r w:rsidRPr="00786848">
        <w:rPr>
          <w:rFonts w:ascii="Arial" w:eastAsia="Arial" w:hAnsi="Arial" w:cs="Arial"/>
          <w:sz w:val="16"/>
          <w:szCs w:val="16"/>
        </w:rPr>
        <w:t>txawv</w:t>
      </w:r>
      <w:proofErr w:type="spellEnd"/>
      <w:r w:rsidRPr="00786848">
        <w:rPr>
          <w:rFonts w:ascii="Arial" w:eastAsia="Arial" w:hAnsi="Arial" w:cs="Arial"/>
          <w:sz w:val="16"/>
          <w:szCs w:val="16"/>
        </w:rPr>
        <w:t xml:space="preserve">, tab sis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yuav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tsum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pib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cob </w:t>
      </w:r>
      <w:proofErr w:type="spellStart"/>
      <w:r w:rsidRPr="00786848">
        <w:rPr>
          <w:rFonts w:ascii="Arial" w:eastAsia="Arial" w:hAnsi="Arial" w:cs="Arial"/>
          <w:sz w:val="16"/>
          <w:szCs w:val="16"/>
        </w:rPr>
        <w:t>qhia</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cia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thaum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twg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thiab</w:t>
      </w:r>
      <w:proofErr w:type="spellEnd"/>
      <w:r w:rsidRPr="00786848">
        <w:rPr>
          <w:rFonts w:ascii="Arial" w:eastAsia="Arial" w:hAnsi="Arial" w:cs="Arial"/>
          <w:sz w:val="16"/>
          <w:szCs w:val="16"/>
        </w:rPr>
        <w:t xml:space="preserve"> </w:t>
      </w:r>
      <w:proofErr w:type="spellStart"/>
      <w:ins w:id="3589" w:author="Kaxiong" w:date="2021-06-11T02:57:00Z">
        <w:r w:rsidR="001F40E8">
          <w:rPr>
            <w:rFonts w:ascii="Arial" w:eastAsia="Arial" w:hAnsi="Arial" w:cs="Arial"/>
            <w:sz w:val="16"/>
            <w:szCs w:val="16"/>
          </w:rPr>
          <w:t>ua</w:t>
        </w:r>
        <w:proofErr w:type="spellEnd"/>
        <w:r w:rsidR="001F40E8">
          <w:rPr>
            <w:rFonts w:ascii="Arial" w:eastAsia="Arial" w:hAnsi="Arial" w:cs="Arial"/>
            <w:sz w:val="16"/>
            <w:szCs w:val="16"/>
          </w:rPr>
          <w:t xml:space="preserve"> li</w:t>
        </w:r>
      </w:ins>
      <w:ins w:id="3590" w:author="Kaxiong" w:date="2021-06-11T02:58:00Z">
        <w:r w:rsidR="001F40E8">
          <w:rPr>
            <w:rFonts w:ascii="Arial" w:eastAsia="Arial" w:hAnsi="Arial" w:cs="Arial"/>
            <w:sz w:val="16"/>
            <w:szCs w:val="16"/>
          </w:rPr>
          <w:t xml:space="preserve"> </w:t>
        </w:r>
        <w:proofErr w:type="spellStart"/>
        <w:r w:rsidR="001F40E8">
          <w:rPr>
            <w:rFonts w:ascii="Arial" w:eastAsia="Arial" w:hAnsi="Arial" w:cs="Arial"/>
            <w:sz w:val="16"/>
            <w:szCs w:val="16"/>
          </w:rPr>
          <w:t>cas</w:t>
        </w:r>
        <w:proofErr w:type="spellEnd"/>
        <w:r w:rsidR="001F40E8">
          <w:rPr>
            <w:rFonts w:ascii="Arial" w:eastAsia="Arial" w:hAnsi="Arial" w:cs="Arial"/>
            <w:sz w:val="16"/>
            <w:szCs w:val="16"/>
          </w:rPr>
          <w:t xml:space="preserve"> </w:t>
        </w:r>
        <w:proofErr w:type="spellStart"/>
        <w:r w:rsidR="001F40E8">
          <w:rPr>
            <w:rFonts w:ascii="Arial" w:eastAsia="Arial" w:hAnsi="Arial" w:cs="Arial"/>
            <w:sz w:val="16"/>
            <w:szCs w:val="16"/>
          </w:rPr>
          <w:t>rau</w:t>
        </w:r>
        <w:proofErr w:type="spellEnd"/>
        <w:r w:rsidR="001F40E8">
          <w:rPr>
            <w:rFonts w:ascii="Arial" w:eastAsia="Arial" w:hAnsi="Arial" w:cs="Arial"/>
            <w:sz w:val="16"/>
            <w:szCs w:val="16"/>
          </w:rPr>
          <w:t xml:space="preserve"> </w:t>
        </w:r>
      </w:ins>
      <w:r w:rsidRPr="00786848">
        <w:rPr>
          <w:rFonts w:ascii="Arial" w:eastAsia="Arial" w:hAnsi="Arial" w:cs="Arial"/>
          <w:sz w:val="16"/>
          <w:szCs w:val="16"/>
        </w:rPr>
        <w:t xml:space="preserve">cov </w:t>
      </w:r>
      <w:proofErr w:type="spellStart"/>
      <w:r w:rsidRPr="00786848">
        <w:rPr>
          <w:rFonts w:ascii="Arial" w:eastAsia="Arial" w:hAnsi="Arial" w:cs="Arial"/>
          <w:sz w:val="16"/>
          <w:szCs w:val="16"/>
        </w:rPr>
        <w:t>neeg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hauj</w:t>
      </w:r>
      <w:proofErr w:type="spellEnd"/>
      <w:r w:rsidR="00C66C0F">
        <w:rPr>
          <w:rFonts w:ascii="Arial" w:eastAsia="Arial" w:hAnsi="Arial" w:cs="Arial"/>
          <w:sz w:val="16"/>
          <w:szCs w:val="16"/>
        </w:rPr>
        <w:t xml:space="preserve"> </w:t>
      </w:r>
      <w:proofErr w:type="spellStart"/>
      <w:r w:rsidRPr="00786848">
        <w:rPr>
          <w:rFonts w:ascii="Arial" w:eastAsia="Arial" w:hAnsi="Arial" w:cs="Arial"/>
          <w:sz w:val="16"/>
          <w:szCs w:val="16"/>
        </w:rPr>
        <w:t>lwm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txheeb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xyuas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qhov</w:t>
      </w:r>
      <w:proofErr w:type="spellEnd"/>
      <w:r w:rsidRPr="00786848">
        <w:rPr>
          <w:rFonts w:ascii="Arial" w:eastAsia="Arial" w:hAnsi="Arial" w:cs="Arial"/>
          <w:sz w:val="16"/>
          <w:szCs w:val="16"/>
        </w:rPr>
        <w:t xml:space="preserve"> </w:t>
      </w:r>
      <w:proofErr w:type="spellStart"/>
      <w:ins w:id="3591" w:author="Kaxiong" w:date="2021-06-11T02:58:00Z">
        <w:r w:rsidR="001F40E8">
          <w:rPr>
            <w:rFonts w:ascii="Arial" w:eastAsia="Arial" w:hAnsi="Arial" w:cs="Arial"/>
            <w:sz w:val="16"/>
            <w:szCs w:val="16"/>
          </w:rPr>
          <w:t>kev</w:t>
        </w:r>
        <w:proofErr w:type="spellEnd"/>
        <w:r w:rsidR="001F40E8">
          <w:rPr>
            <w:rFonts w:ascii="Arial" w:eastAsia="Arial" w:hAnsi="Arial" w:cs="Arial"/>
            <w:sz w:val="16"/>
            <w:szCs w:val="16"/>
          </w:rPr>
          <w:t xml:space="preserve"> </w:t>
        </w:r>
        <w:proofErr w:type="spellStart"/>
        <w:r w:rsidR="001F40E8">
          <w:rPr>
            <w:rFonts w:ascii="Arial" w:eastAsia="Arial" w:hAnsi="Arial" w:cs="Arial"/>
            <w:sz w:val="16"/>
            <w:szCs w:val="16"/>
          </w:rPr>
          <w:t>tshwm</w:t>
        </w:r>
        <w:proofErr w:type="spellEnd"/>
        <w:r w:rsidR="001F40E8">
          <w:rPr>
            <w:rFonts w:ascii="Arial" w:eastAsia="Arial" w:hAnsi="Arial" w:cs="Arial"/>
            <w:sz w:val="16"/>
            <w:szCs w:val="16"/>
          </w:rPr>
          <w:t xml:space="preserve"> sim yam </w:t>
        </w:r>
      </w:ins>
      <w:proofErr w:type="spellStart"/>
      <w:r w:rsidRPr="00786848">
        <w:rPr>
          <w:rFonts w:ascii="Arial" w:eastAsia="Arial" w:hAnsi="Arial" w:cs="Arial"/>
          <w:sz w:val="16"/>
          <w:szCs w:val="16"/>
        </w:rPr>
        <w:t>tsim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nyog</w:t>
      </w:r>
      <w:proofErr w:type="spellEnd"/>
      <w:r w:rsidRPr="00786848">
        <w:rPr>
          <w:rFonts w:ascii="Arial" w:eastAsia="Arial" w:hAnsi="Arial" w:cs="Arial"/>
          <w:sz w:val="16"/>
          <w:szCs w:val="16"/>
        </w:rPr>
        <w:t xml:space="preserve"> </w:t>
      </w:r>
      <w:del w:id="3592" w:author="Kaxiong" w:date="2021-06-11T02:58:00Z">
        <w:r w:rsidRPr="00786848" w:rsidDel="001F40E8">
          <w:rPr>
            <w:rFonts w:ascii="Arial" w:eastAsia="Arial" w:hAnsi="Arial" w:cs="Arial"/>
            <w:sz w:val="16"/>
            <w:szCs w:val="16"/>
          </w:rPr>
          <w:delText xml:space="preserve">puas </w:delText>
        </w:r>
      </w:del>
      <w:proofErr w:type="spellStart"/>
      <w:r w:rsidRPr="00786848">
        <w:rPr>
          <w:rFonts w:ascii="Arial" w:eastAsia="Arial" w:hAnsi="Arial" w:cs="Arial"/>
          <w:sz w:val="16"/>
          <w:szCs w:val="16"/>
        </w:rPr>
        <w:t>ntawm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sib </w:t>
      </w:r>
      <w:proofErr w:type="spellStart"/>
      <w:r w:rsidRPr="00786848">
        <w:rPr>
          <w:rFonts w:ascii="Arial" w:eastAsia="Arial" w:hAnsi="Arial" w:cs="Arial"/>
          <w:sz w:val="16"/>
          <w:szCs w:val="16"/>
        </w:rPr>
        <w:t>kis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xws</w:t>
      </w:r>
      <w:proofErr w:type="spellEnd"/>
      <w:r w:rsidRPr="00786848">
        <w:rPr>
          <w:rFonts w:ascii="Arial" w:eastAsia="Arial" w:hAnsi="Arial" w:cs="Arial"/>
          <w:sz w:val="16"/>
          <w:szCs w:val="16"/>
        </w:rPr>
        <w:t xml:space="preserve"> li </w:t>
      </w:r>
      <w:proofErr w:type="spellStart"/>
      <w:r w:rsidRPr="00786848">
        <w:rPr>
          <w:rFonts w:ascii="Arial" w:eastAsia="Arial" w:hAnsi="Arial" w:cs="Arial"/>
          <w:sz w:val="16"/>
          <w:szCs w:val="16"/>
        </w:rPr>
        <w:t>sau</w:t>
      </w:r>
      <w:proofErr w:type="spellEnd"/>
      <w:r w:rsidRPr="00786848">
        <w:rPr>
          <w:rFonts w:ascii="Arial" w:eastAsia="Arial" w:hAnsi="Arial" w:cs="Arial"/>
          <w:sz w:val="16"/>
          <w:szCs w:val="16"/>
        </w:rPr>
        <w:t xml:space="preserve"> cov </w:t>
      </w:r>
      <w:proofErr w:type="spellStart"/>
      <w:r w:rsidRPr="00786848">
        <w:rPr>
          <w:rFonts w:ascii="Arial" w:eastAsia="Arial" w:hAnsi="Arial" w:cs="Arial"/>
          <w:sz w:val="16"/>
          <w:szCs w:val="16"/>
        </w:rPr>
        <w:t>txheej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txheem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kev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soj</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ntsuam</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huab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cua</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yog</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tias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xav</w:t>
      </w:r>
      <w:proofErr w:type="spellEnd"/>
      <w:r w:rsidRPr="00786848">
        <w:rPr>
          <w:rFonts w:ascii="Arial" w:eastAsia="Arial" w:hAnsi="Arial" w:cs="Arial"/>
          <w:sz w:val="16"/>
          <w:szCs w:val="16"/>
        </w:rPr>
        <w:t xml:space="preserve"> </w:t>
      </w:r>
      <w:proofErr w:type="spellStart"/>
      <w:r w:rsidR="00C66C0F">
        <w:rPr>
          <w:rFonts w:ascii="Arial" w:eastAsia="Arial" w:hAnsi="Arial" w:cs="Arial"/>
          <w:sz w:val="16"/>
          <w:szCs w:val="16"/>
        </w:rPr>
        <w:t>paub</w:t>
      </w:r>
      <w:proofErr w:type="spellEnd"/>
      <w:r w:rsidRPr="00786848">
        <w:rPr>
          <w:rFonts w:ascii="Arial" w:eastAsia="Arial" w:hAnsi="Arial" w:cs="Arial"/>
          <w:sz w:val="16"/>
          <w:szCs w:val="16"/>
        </w:rPr>
        <w:t xml:space="preserve"> FSMA cov </w:t>
      </w:r>
      <w:proofErr w:type="spellStart"/>
      <w:r w:rsidRPr="00786848">
        <w:rPr>
          <w:rFonts w:ascii="Arial" w:eastAsia="Arial" w:hAnsi="Arial" w:cs="Arial"/>
          <w:sz w:val="16"/>
          <w:szCs w:val="16"/>
        </w:rPr>
        <w:t>ntaub</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ntawv</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khaws</w:t>
      </w:r>
      <w:proofErr w:type="spellEnd"/>
      <w:r w:rsidRPr="00786848">
        <w:rPr>
          <w:rFonts w:ascii="Arial" w:eastAsia="Arial" w:hAnsi="Arial" w:cs="Arial"/>
          <w:sz w:val="16"/>
          <w:szCs w:val="16"/>
        </w:rPr>
        <w:t xml:space="preserve"> </w:t>
      </w:r>
      <w:proofErr w:type="spellStart"/>
      <w:r w:rsidRPr="00786848">
        <w:rPr>
          <w:rFonts w:ascii="Arial" w:eastAsia="Arial" w:hAnsi="Arial" w:cs="Arial"/>
          <w:sz w:val="16"/>
          <w:szCs w:val="16"/>
        </w:rPr>
        <w:t>tseg</w:t>
      </w:r>
      <w:proofErr w:type="spellEnd"/>
      <w:r w:rsidRPr="00786848">
        <w:rPr>
          <w:rFonts w:ascii="Arial" w:eastAsia="Arial" w:hAnsi="Arial" w:cs="Arial"/>
          <w:sz w:val="16"/>
          <w:szCs w:val="16"/>
        </w:rPr>
        <w:t>.”</w:t>
      </w:r>
    </w:p>
    <w:p w14:paraId="61DECFAC" w14:textId="77777777" w:rsidR="00BF3E5F" w:rsidRDefault="00BF3E5F">
      <w:pPr>
        <w:spacing w:line="200" w:lineRule="exact"/>
        <w:rPr>
          <w:sz w:val="20"/>
          <w:szCs w:val="20"/>
        </w:rPr>
      </w:pPr>
    </w:p>
    <w:p w14:paraId="3BD1E89B" w14:textId="77777777" w:rsidR="00BF3E5F" w:rsidRDefault="00BF3E5F">
      <w:pPr>
        <w:spacing w:line="200" w:lineRule="exact"/>
        <w:rPr>
          <w:sz w:val="20"/>
          <w:szCs w:val="20"/>
        </w:rPr>
      </w:pPr>
    </w:p>
    <w:p w14:paraId="7ED54418" w14:textId="77777777" w:rsidR="00BF3E5F" w:rsidRDefault="00BF3E5F">
      <w:pPr>
        <w:spacing w:line="200" w:lineRule="exact"/>
        <w:rPr>
          <w:sz w:val="20"/>
          <w:szCs w:val="20"/>
        </w:rPr>
      </w:pPr>
    </w:p>
    <w:p w14:paraId="56A238FD" w14:textId="77777777" w:rsidR="00BF3E5F" w:rsidRDefault="00BF3E5F">
      <w:pPr>
        <w:spacing w:line="246" w:lineRule="exact"/>
        <w:rPr>
          <w:sz w:val="20"/>
          <w:szCs w:val="20"/>
        </w:rPr>
      </w:pPr>
    </w:p>
    <w:p w14:paraId="28712DE2" w14:textId="2AAF4A56" w:rsidR="00BF3E5F" w:rsidRPr="00426DF6" w:rsidRDefault="00F2670D">
      <w:pPr>
        <w:spacing w:line="439" w:lineRule="auto"/>
        <w:ind w:left="240" w:right="60"/>
        <w:jc w:val="both"/>
        <w:rPr>
          <w:sz w:val="16"/>
          <w:szCs w:val="16"/>
        </w:rPr>
      </w:pPr>
      <w:r w:rsidRPr="00426DF6">
        <w:rPr>
          <w:rFonts w:ascii="Arial" w:eastAsia="Arial" w:hAnsi="Arial" w:cs="Arial"/>
          <w:sz w:val="16"/>
          <w:szCs w:val="16"/>
        </w:rPr>
        <w:t xml:space="preserve">Tam sim no, </w:t>
      </w:r>
      <w:proofErr w:type="spellStart"/>
      <w:r w:rsidRPr="00426DF6">
        <w:rPr>
          <w:rFonts w:ascii="Arial" w:eastAsia="Arial" w:hAnsi="Arial" w:cs="Arial"/>
          <w:sz w:val="16"/>
          <w:szCs w:val="16"/>
        </w:rPr>
        <w:t>cia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peb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tshawb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nrhiav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kev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nqis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tes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sij</w:t>
      </w:r>
      <w:proofErr w:type="spellEnd"/>
      <w:r w:rsidR="0073084E" w:rsidRPr="00426DF6">
        <w:rPr>
          <w:rFonts w:ascii="Arial" w:eastAsia="Arial" w:hAnsi="Arial" w:cs="Arial"/>
          <w:sz w:val="16"/>
          <w:szCs w:val="16"/>
        </w:rPr>
        <w:t xml:space="preserve"> </w:t>
      </w:r>
      <w:proofErr w:type="spellStart"/>
      <w:r w:rsidRPr="00426DF6">
        <w:rPr>
          <w:rFonts w:ascii="Arial" w:eastAsia="Arial" w:hAnsi="Arial" w:cs="Arial"/>
          <w:sz w:val="16"/>
          <w:szCs w:val="16"/>
        </w:rPr>
        <w:t>hawm</w:t>
      </w:r>
      <w:proofErr w:type="spellEnd"/>
      <w:r w:rsidRPr="00426DF6">
        <w:rPr>
          <w:rFonts w:ascii="Arial" w:eastAsia="Arial" w:hAnsi="Arial" w:cs="Arial"/>
          <w:sz w:val="16"/>
          <w:szCs w:val="16"/>
        </w:rPr>
        <w:t xml:space="preserve"> </w:t>
      </w:r>
      <w:proofErr w:type="spellStart"/>
      <w:r w:rsidR="0073084E" w:rsidRPr="00426DF6">
        <w:rPr>
          <w:rFonts w:ascii="Arial" w:eastAsia="Arial" w:hAnsi="Arial" w:cs="Arial"/>
          <w:sz w:val="16"/>
          <w:szCs w:val="16"/>
        </w:rPr>
        <w:t>uas</w:t>
      </w:r>
      <w:proofErr w:type="spellEnd"/>
      <w:r w:rsidR="0073084E" w:rsidRPr="00426DF6">
        <w:rPr>
          <w:rFonts w:ascii="Arial" w:eastAsia="Arial" w:hAnsi="Arial" w:cs="Arial"/>
          <w:sz w:val="16"/>
          <w:szCs w:val="16"/>
        </w:rPr>
        <w:t xml:space="preserve"> </w:t>
      </w:r>
      <w:proofErr w:type="spellStart"/>
      <w:r w:rsidR="0073084E" w:rsidRPr="00426DF6">
        <w:rPr>
          <w:rFonts w:ascii="Arial" w:eastAsia="Arial" w:hAnsi="Arial" w:cs="Arial"/>
          <w:sz w:val="16"/>
          <w:szCs w:val="16"/>
        </w:rPr>
        <w:t>zam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sij</w:t>
      </w:r>
      <w:proofErr w:type="spellEnd"/>
      <w:r w:rsidR="00F27B53" w:rsidRPr="00426DF6">
        <w:rPr>
          <w:rFonts w:ascii="Arial" w:eastAsia="Arial" w:hAnsi="Arial" w:cs="Arial"/>
          <w:sz w:val="16"/>
          <w:szCs w:val="16"/>
        </w:rPr>
        <w:t xml:space="preserve"> </w:t>
      </w:r>
      <w:proofErr w:type="spellStart"/>
      <w:r w:rsidRPr="00426DF6">
        <w:rPr>
          <w:rFonts w:ascii="Arial" w:eastAsia="Arial" w:hAnsi="Arial" w:cs="Arial"/>
          <w:sz w:val="16"/>
          <w:szCs w:val="16"/>
        </w:rPr>
        <w:t>hawm</w:t>
      </w:r>
      <w:proofErr w:type="spellEnd"/>
      <w:r w:rsidRPr="00426DF6">
        <w:rPr>
          <w:rFonts w:ascii="Arial" w:eastAsia="Arial" w:hAnsi="Arial" w:cs="Arial"/>
          <w:sz w:val="16"/>
          <w:szCs w:val="16"/>
        </w:rPr>
        <w:t xml:space="preserve"> </w:t>
      </w:r>
      <w:proofErr w:type="spellStart"/>
      <w:r w:rsidR="00F27B53" w:rsidRPr="00426DF6">
        <w:rPr>
          <w:rFonts w:ascii="Arial" w:eastAsia="Arial" w:hAnsi="Arial" w:cs="Arial"/>
          <w:sz w:val="16"/>
          <w:szCs w:val="16"/>
        </w:rPr>
        <w:t>zam</w:t>
      </w:r>
      <w:proofErr w:type="spellEnd"/>
      <w:r w:rsidRPr="00426DF6">
        <w:rPr>
          <w:rFonts w:ascii="Arial" w:eastAsia="Arial" w:hAnsi="Arial" w:cs="Arial"/>
          <w:sz w:val="16"/>
          <w:szCs w:val="16"/>
        </w:rPr>
        <w:t xml:space="preserve"> li </w:t>
      </w:r>
      <w:proofErr w:type="spellStart"/>
      <w:r w:rsidRPr="00426DF6">
        <w:rPr>
          <w:rFonts w:ascii="Arial" w:eastAsia="Arial" w:hAnsi="Arial" w:cs="Arial"/>
          <w:sz w:val="16"/>
          <w:szCs w:val="16"/>
        </w:rPr>
        <w:t>cas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pab</w:t>
      </w:r>
      <w:proofErr w:type="spellEnd"/>
      <w:r w:rsidRPr="00426DF6">
        <w:rPr>
          <w:rFonts w:ascii="Arial" w:eastAsia="Arial" w:hAnsi="Arial" w:cs="Arial"/>
          <w:sz w:val="16"/>
          <w:szCs w:val="16"/>
        </w:rPr>
        <w:t xml:space="preserve"> tau </w:t>
      </w:r>
      <w:proofErr w:type="spellStart"/>
      <w:r w:rsidRPr="00426DF6">
        <w:rPr>
          <w:rFonts w:ascii="Arial" w:eastAsia="Arial" w:hAnsi="Arial" w:cs="Arial"/>
          <w:sz w:val="16"/>
          <w:szCs w:val="16"/>
        </w:rPr>
        <w:t>raws</w:t>
      </w:r>
      <w:proofErr w:type="spellEnd"/>
      <w:r w:rsidRPr="00426DF6">
        <w:rPr>
          <w:rFonts w:ascii="Arial" w:eastAsia="Arial" w:hAnsi="Arial" w:cs="Arial"/>
          <w:sz w:val="16"/>
          <w:szCs w:val="16"/>
        </w:rPr>
        <w:t xml:space="preserve"> li </w:t>
      </w:r>
      <w:proofErr w:type="spellStart"/>
      <w:r w:rsidRPr="00426DF6">
        <w:rPr>
          <w:rFonts w:ascii="Arial" w:eastAsia="Arial" w:hAnsi="Arial" w:cs="Arial"/>
          <w:sz w:val="16"/>
          <w:szCs w:val="16"/>
        </w:rPr>
        <w:t>lub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luag</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hauj</w:t>
      </w:r>
      <w:proofErr w:type="spellEnd"/>
      <w:r w:rsidR="00F27B53" w:rsidRPr="00426DF6">
        <w:rPr>
          <w:rFonts w:ascii="Arial" w:eastAsia="Arial" w:hAnsi="Arial" w:cs="Arial"/>
          <w:sz w:val="16"/>
          <w:szCs w:val="16"/>
        </w:rPr>
        <w:t xml:space="preserve"> </w:t>
      </w:r>
      <w:proofErr w:type="spellStart"/>
      <w:r w:rsidRPr="00426DF6">
        <w:rPr>
          <w:rFonts w:ascii="Arial" w:eastAsia="Arial" w:hAnsi="Arial" w:cs="Arial"/>
          <w:sz w:val="16"/>
          <w:szCs w:val="16"/>
        </w:rPr>
        <w:t>lwm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ntawm</w:t>
      </w:r>
      <w:proofErr w:type="spellEnd"/>
      <w:r w:rsidRPr="00426DF6">
        <w:rPr>
          <w:rFonts w:ascii="Arial" w:eastAsia="Arial" w:hAnsi="Arial" w:cs="Arial"/>
          <w:sz w:val="16"/>
          <w:szCs w:val="16"/>
        </w:rPr>
        <w:t xml:space="preserve"> PSR </w:t>
      </w:r>
      <w:proofErr w:type="spellStart"/>
      <w:r w:rsidRPr="00426DF6">
        <w:rPr>
          <w:rFonts w:ascii="Arial" w:eastAsia="Arial" w:hAnsi="Arial" w:cs="Arial"/>
          <w:sz w:val="16"/>
          <w:szCs w:val="16"/>
        </w:rPr>
        <w:t>nyob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rau</w:t>
      </w:r>
      <w:proofErr w:type="spellEnd"/>
      <w:r w:rsidRPr="00426DF6">
        <w:rPr>
          <w:rFonts w:ascii="Arial" w:eastAsia="Arial" w:hAnsi="Arial" w:cs="Arial"/>
          <w:sz w:val="16"/>
          <w:szCs w:val="16"/>
        </w:rPr>
        <w:t xml:space="preserve"> cov </w:t>
      </w:r>
      <w:proofErr w:type="spellStart"/>
      <w:r w:rsidRPr="00426DF6">
        <w:rPr>
          <w:rFonts w:ascii="Arial" w:eastAsia="Arial" w:hAnsi="Arial" w:cs="Arial"/>
          <w:sz w:val="16"/>
          <w:szCs w:val="16"/>
        </w:rPr>
        <w:t>hauj</w:t>
      </w:r>
      <w:proofErr w:type="spellEnd"/>
      <w:r w:rsidR="00426DF6" w:rsidRPr="00426DF6">
        <w:rPr>
          <w:rFonts w:ascii="Arial" w:eastAsia="Arial" w:hAnsi="Arial" w:cs="Arial"/>
          <w:sz w:val="16"/>
          <w:szCs w:val="16"/>
        </w:rPr>
        <w:t xml:space="preserve"> </w:t>
      </w:r>
      <w:proofErr w:type="spellStart"/>
      <w:r w:rsidRPr="00426DF6">
        <w:rPr>
          <w:rFonts w:ascii="Arial" w:eastAsia="Arial" w:hAnsi="Arial" w:cs="Arial"/>
          <w:sz w:val="16"/>
          <w:szCs w:val="16"/>
        </w:rPr>
        <w:t>lwm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liaj</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teb</w:t>
      </w:r>
      <w:proofErr w:type="spellEnd"/>
      <w:ins w:id="3593" w:author="Kaxiong" w:date="2021-06-11T03:01:00Z">
        <w:r w:rsidR="001F40E8">
          <w:rPr>
            <w:rFonts w:ascii="Arial" w:eastAsia="Arial" w:hAnsi="Arial" w:cs="Arial"/>
            <w:sz w:val="16"/>
            <w:szCs w:val="16"/>
          </w:rPr>
          <w:t xml:space="preserve"> sib </w:t>
        </w:r>
        <w:proofErr w:type="spellStart"/>
        <w:r w:rsidR="001F40E8">
          <w:rPr>
            <w:rFonts w:ascii="Arial" w:eastAsia="Arial" w:hAnsi="Arial" w:cs="Arial"/>
            <w:sz w:val="16"/>
            <w:szCs w:val="16"/>
          </w:rPr>
          <w:t>txawv</w:t>
        </w:r>
      </w:ins>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ntej</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peb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yuav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tso</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rau</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hauv</w:t>
      </w:r>
      <w:proofErr w:type="spellEnd"/>
      <w:r w:rsidRPr="00426DF6">
        <w:rPr>
          <w:rFonts w:ascii="Arial" w:eastAsia="Arial" w:hAnsi="Arial" w:cs="Arial"/>
          <w:sz w:val="16"/>
          <w:szCs w:val="16"/>
        </w:rPr>
        <w:t xml:space="preserve"> cov </w:t>
      </w:r>
      <w:proofErr w:type="spellStart"/>
      <w:r w:rsidRPr="00426DF6">
        <w:rPr>
          <w:rFonts w:ascii="Arial" w:eastAsia="Arial" w:hAnsi="Arial" w:cs="Arial"/>
          <w:sz w:val="16"/>
          <w:szCs w:val="16"/>
        </w:rPr>
        <w:t>piv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txwv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cia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saib</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seb</w:t>
      </w:r>
      <w:proofErr w:type="spellEnd"/>
      <w:r w:rsidRPr="00426DF6">
        <w:rPr>
          <w:rFonts w:ascii="Arial" w:eastAsia="Arial" w:hAnsi="Arial" w:cs="Arial"/>
          <w:sz w:val="16"/>
          <w:szCs w:val="16"/>
        </w:rPr>
        <w:t xml:space="preserve"> cov </w:t>
      </w:r>
      <w:proofErr w:type="spellStart"/>
      <w:r w:rsidRPr="00426DF6">
        <w:rPr>
          <w:rFonts w:ascii="Arial" w:eastAsia="Arial" w:hAnsi="Arial" w:cs="Arial"/>
          <w:sz w:val="16"/>
          <w:szCs w:val="16"/>
        </w:rPr>
        <w:t>neeg</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liaj</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ua</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teb</w:t>
      </w:r>
      <w:proofErr w:type="spellEnd"/>
      <w:r w:rsidRPr="00426DF6">
        <w:rPr>
          <w:rFonts w:ascii="Arial" w:eastAsia="Arial" w:hAnsi="Arial" w:cs="Arial"/>
          <w:sz w:val="16"/>
          <w:szCs w:val="16"/>
        </w:rPr>
        <w:t xml:space="preserve"> tau </w:t>
      </w:r>
      <w:proofErr w:type="spellStart"/>
      <w:r w:rsidRPr="00426DF6">
        <w:rPr>
          <w:rFonts w:ascii="Arial" w:eastAsia="Arial" w:hAnsi="Arial" w:cs="Arial"/>
          <w:sz w:val="16"/>
          <w:szCs w:val="16"/>
        </w:rPr>
        <w:t>txiav</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txim</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siab</w:t>
      </w:r>
      <w:proofErr w:type="spellEnd"/>
      <w:r w:rsidRPr="00426DF6">
        <w:rPr>
          <w:rFonts w:ascii="Arial" w:eastAsia="Arial" w:hAnsi="Arial" w:cs="Arial"/>
          <w:sz w:val="16"/>
          <w:szCs w:val="16"/>
        </w:rPr>
        <w:t xml:space="preserve"> li </w:t>
      </w:r>
      <w:proofErr w:type="spellStart"/>
      <w:r w:rsidRPr="00426DF6">
        <w:rPr>
          <w:rFonts w:ascii="Arial" w:eastAsia="Arial" w:hAnsi="Arial" w:cs="Arial"/>
          <w:sz w:val="16"/>
          <w:szCs w:val="16"/>
        </w:rPr>
        <w:t>cas</w:t>
      </w:r>
      <w:proofErr w:type="spellEnd"/>
      <w:r w:rsidRPr="00426DF6">
        <w:rPr>
          <w:rFonts w:ascii="Arial" w:eastAsia="Arial" w:hAnsi="Arial" w:cs="Arial"/>
          <w:sz w:val="16"/>
          <w:szCs w:val="16"/>
        </w:rPr>
        <w:t xml:space="preserve"> </w:t>
      </w:r>
      <w:proofErr w:type="spellStart"/>
      <w:r w:rsidRPr="00426DF6">
        <w:rPr>
          <w:rFonts w:ascii="Arial" w:eastAsia="Arial" w:hAnsi="Arial" w:cs="Arial"/>
          <w:sz w:val="16"/>
          <w:szCs w:val="16"/>
        </w:rPr>
        <w:t>rau</w:t>
      </w:r>
      <w:proofErr w:type="spellEnd"/>
      <w:r w:rsidRPr="00426DF6">
        <w:rPr>
          <w:rFonts w:ascii="Arial" w:eastAsia="Arial" w:hAnsi="Arial" w:cs="Arial"/>
          <w:sz w:val="16"/>
          <w:szCs w:val="16"/>
        </w:rPr>
        <w:t xml:space="preserve"> </w:t>
      </w:r>
      <w:ins w:id="3594" w:author="Kaxiong" w:date="2021-06-11T03:02:00Z">
        <w:r w:rsidR="001F40E8">
          <w:rPr>
            <w:rFonts w:ascii="Arial" w:eastAsia="Arial" w:hAnsi="Arial" w:cs="Arial"/>
            <w:sz w:val="16"/>
            <w:szCs w:val="16"/>
          </w:rPr>
          <w:t xml:space="preserve">cob </w:t>
        </w:r>
        <w:proofErr w:type="spellStart"/>
        <w:r w:rsidR="001F40E8">
          <w:rPr>
            <w:rFonts w:ascii="Arial" w:eastAsia="Arial" w:hAnsi="Arial" w:cs="Arial"/>
            <w:sz w:val="16"/>
            <w:szCs w:val="16"/>
          </w:rPr>
          <w:t>sij</w:t>
        </w:r>
        <w:proofErr w:type="spellEnd"/>
        <w:r w:rsidR="001F40E8">
          <w:rPr>
            <w:rFonts w:ascii="Arial" w:eastAsia="Arial" w:hAnsi="Arial" w:cs="Arial"/>
            <w:sz w:val="16"/>
            <w:szCs w:val="16"/>
          </w:rPr>
          <w:t xml:space="preserve"> </w:t>
        </w:r>
        <w:proofErr w:type="spellStart"/>
        <w:r w:rsidR="001F40E8">
          <w:rPr>
            <w:rFonts w:ascii="Arial" w:eastAsia="Arial" w:hAnsi="Arial" w:cs="Arial"/>
            <w:sz w:val="16"/>
            <w:szCs w:val="16"/>
          </w:rPr>
          <w:t>hawm</w:t>
        </w:r>
        <w:proofErr w:type="spellEnd"/>
        <w:r w:rsidR="001F40E8">
          <w:rPr>
            <w:rFonts w:ascii="Arial" w:eastAsia="Arial" w:hAnsi="Arial" w:cs="Arial"/>
            <w:sz w:val="16"/>
            <w:szCs w:val="16"/>
          </w:rPr>
          <w:t xml:space="preserve"> </w:t>
        </w:r>
        <w:proofErr w:type="spellStart"/>
        <w:r w:rsidR="001F40E8">
          <w:rPr>
            <w:rFonts w:ascii="Arial" w:eastAsia="Arial" w:hAnsi="Arial" w:cs="Arial"/>
            <w:sz w:val="16"/>
            <w:szCs w:val="16"/>
          </w:rPr>
          <w:t>zam</w:t>
        </w:r>
        <w:proofErr w:type="spellEnd"/>
        <w:r w:rsidR="001F40E8">
          <w:rPr>
            <w:rFonts w:ascii="Arial" w:eastAsia="Arial" w:hAnsi="Arial" w:cs="Arial"/>
            <w:sz w:val="16"/>
            <w:szCs w:val="16"/>
          </w:rPr>
          <w:t xml:space="preserve">. </w:t>
        </w:r>
      </w:ins>
      <w:del w:id="3595" w:author="Kaxiong" w:date="2021-06-11T03:03:00Z">
        <w:r w:rsidRPr="00426DF6" w:rsidDel="001F40E8">
          <w:rPr>
            <w:rFonts w:ascii="Arial" w:eastAsia="Arial" w:hAnsi="Arial" w:cs="Arial"/>
            <w:sz w:val="16"/>
            <w:szCs w:val="16"/>
          </w:rPr>
          <w:delText>lub caij txwv tsis pub tshaj tawm.</w:delText>
        </w:r>
      </w:del>
    </w:p>
    <w:p w14:paraId="18FA0721" w14:textId="77777777" w:rsidR="00BF3E5F" w:rsidRDefault="00BF3E5F">
      <w:pPr>
        <w:spacing w:line="203" w:lineRule="exact"/>
        <w:rPr>
          <w:sz w:val="20"/>
          <w:szCs w:val="20"/>
        </w:rPr>
      </w:pPr>
    </w:p>
    <w:p w14:paraId="4AF0302A" w14:textId="1889BF95" w:rsidR="00BF3E5F" w:rsidRPr="00423CC0" w:rsidRDefault="001F40E8" w:rsidP="000010DC">
      <w:pPr>
        <w:spacing w:line="371" w:lineRule="auto"/>
        <w:ind w:left="240" w:right="40"/>
        <w:jc w:val="both"/>
        <w:rPr>
          <w:sz w:val="16"/>
          <w:szCs w:val="16"/>
        </w:rPr>
      </w:pPr>
      <w:ins w:id="3596" w:author="Kaxiong" w:date="2021-06-11T03:03:00Z">
        <w:r>
          <w:rPr>
            <w:rFonts w:ascii="Arial" w:eastAsia="Arial" w:hAnsi="Arial" w:cs="Arial"/>
            <w:sz w:val="16"/>
            <w:szCs w:val="16"/>
          </w:rPr>
          <w:t xml:space="preserve">Cov </w:t>
        </w:r>
      </w:ins>
      <w:del w:id="3597" w:author="Kaxiong" w:date="2021-06-11T03:03:00Z">
        <w:r w:rsidR="00F2670D" w:rsidRPr="00423CC0" w:rsidDel="001F40E8">
          <w:rPr>
            <w:rFonts w:ascii="Arial" w:eastAsia="Arial" w:hAnsi="Arial" w:cs="Arial"/>
            <w:sz w:val="16"/>
            <w:szCs w:val="16"/>
          </w:rPr>
          <w:delText xml:space="preserve">Lub </w:delText>
        </w:r>
      </w:del>
      <w:proofErr w:type="spellStart"/>
      <w:r w:rsidR="00F2670D" w:rsidRPr="00423CC0">
        <w:rPr>
          <w:rFonts w:ascii="Arial" w:eastAsia="Arial" w:hAnsi="Arial" w:cs="Arial"/>
          <w:sz w:val="16"/>
          <w:szCs w:val="16"/>
        </w:rPr>
        <w:t>sij</w:t>
      </w:r>
      <w:proofErr w:type="spellEnd"/>
      <w:r w:rsidR="00C0347E"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hawm</w:t>
      </w:r>
      <w:proofErr w:type="spellEnd"/>
      <w:r w:rsidR="00F2670D" w:rsidRPr="00423CC0">
        <w:rPr>
          <w:rFonts w:ascii="Arial" w:eastAsia="Arial" w:hAnsi="Arial" w:cs="Arial"/>
          <w:sz w:val="16"/>
          <w:szCs w:val="16"/>
        </w:rPr>
        <w:t xml:space="preserve"> </w:t>
      </w:r>
      <w:proofErr w:type="spellStart"/>
      <w:ins w:id="3598" w:author="Kaxiong" w:date="2021-06-11T03:03:00Z">
        <w:r w:rsidR="00FC706A">
          <w:rPr>
            <w:rFonts w:ascii="Arial" w:eastAsia="Arial" w:hAnsi="Arial" w:cs="Arial"/>
            <w:sz w:val="16"/>
            <w:szCs w:val="16"/>
          </w:rPr>
          <w:t>zam</w:t>
        </w:r>
      </w:ins>
      <w:proofErr w:type="spellEnd"/>
      <w:del w:id="3599" w:author="Kaxiong" w:date="2021-06-11T03:03:00Z">
        <w:r w:rsidR="00F2670D" w:rsidRPr="00423CC0" w:rsidDel="00FC706A">
          <w:rPr>
            <w:rFonts w:ascii="Arial" w:eastAsia="Arial" w:hAnsi="Arial" w:cs="Arial"/>
            <w:sz w:val="16"/>
            <w:szCs w:val="16"/>
          </w:rPr>
          <w:delText>tsis</w:delText>
        </w:r>
      </w:del>
      <w:del w:id="3600" w:author="Kaxiong" w:date="2021-06-11T03:04:00Z">
        <w:r w:rsidR="00F2670D" w:rsidRPr="00423CC0" w:rsidDel="00FC706A">
          <w:rPr>
            <w:rFonts w:ascii="Arial" w:eastAsia="Arial" w:hAnsi="Arial" w:cs="Arial"/>
            <w:sz w:val="16"/>
            <w:szCs w:val="16"/>
          </w:rPr>
          <w:delText xml:space="preserve"> suav</w:delText>
        </w:r>
      </w:del>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yog</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lub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sij</w:t>
      </w:r>
      <w:proofErr w:type="spellEnd"/>
      <w:r w:rsidR="00C033A0"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hawm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neeg</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liaj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teb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tso</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cai</w:t>
      </w:r>
      <w:proofErr w:type="spellEnd"/>
      <w:r w:rsidR="00F2670D" w:rsidRPr="00423CC0">
        <w:rPr>
          <w:rFonts w:ascii="Arial" w:eastAsia="Arial" w:hAnsi="Arial" w:cs="Arial"/>
          <w:sz w:val="16"/>
          <w:szCs w:val="16"/>
        </w:rPr>
        <w:t xml:space="preserve"> los </w:t>
      </w:r>
      <w:proofErr w:type="spellStart"/>
      <w:r w:rsidR="00F2670D" w:rsidRPr="00423CC0">
        <w:rPr>
          <w:rFonts w:ascii="Arial" w:eastAsia="Arial" w:hAnsi="Arial" w:cs="Arial"/>
          <w:sz w:val="16"/>
          <w:szCs w:val="16"/>
        </w:rPr>
        <w:t>ntawm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qhia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txog</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tsiaj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txhu</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thiab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qoob</w:t>
      </w:r>
      <w:proofErr w:type="spellEnd"/>
      <w:r w:rsidR="00F2670D" w:rsidRPr="00423CC0">
        <w:rPr>
          <w:rFonts w:ascii="Arial" w:eastAsia="Arial" w:hAnsi="Arial" w:cs="Arial"/>
          <w:sz w:val="16"/>
          <w:szCs w:val="16"/>
        </w:rPr>
        <w:t xml:space="preserve"> loo. </w:t>
      </w:r>
      <w:proofErr w:type="spellStart"/>
      <w:r w:rsidR="00F2670D" w:rsidRPr="00423CC0">
        <w:rPr>
          <w:rFonts w:ascii="Arial" w:eastAsia="Arial" w:hAnsi="Arial" w:cs="Arial"/>
          <w:sz w:val="16"/>
          <w:szCs w:val="16"/>
        </w:rPr>
        <w:t>Qee</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neeg</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liaj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teb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tias</w:t>
      </w:r>
      <w:proofErr w:type="spellEnd"/>
      <w:r w:rsidR="00F2670D" w:rsidRPr="00423CC0">
        <w:rPr>
          <w:rFonts w:ascii="Arial" w:eastAsia="Arial" w:hAnsi="Arial" w:cs="Arial"/>
          <w:sz w:val="16"/>
          <w:szCs w:val="16"/>
        </w:rPr>
        <w:t xml:space="preserve"> </w:t>
      </w:r>
      <w:proofErr w:type="spellStart"/>
      <w:ins w:id="3601" w:author="Kaxiong" w:date="2021-06-11T03:06:00Z">
        <w:r w:rsidR="00FC706A">
          <w:rPr>
            <w:rFonts w:ascii="Arial" w:eastAsia="Arial" w:hAnsi="Arial" w:cs="Arial"/>
            <w:sz w:val="16"/>
            <w:szCs w:val="16"/>
          </w:rPr>
          <w:t>raug</w:t>
        </w:r>
        <w:proofErr w:type="spellEnd"/>
        <w:r w:rsidR="00FC706A">
          <w:rPr>
            <w:rFonts w:ascii="Arial" w:eastAsia="Arial" w:hAnsi="Arial" w:cs="Arial"/>
            <w:sz w:val="16"/>
            <w:szCs w:val="16"/>
          </w:rPr>
          <w:t xml:space="preserve"> </w:t>
        </w:r>
      </w:ins>
      <w:del w:id="3602" w:author="Kaxiong" w:date="2021-06-11T03:06:00Z">
        <w:r w:rsidR="00F2670D" w:rsidRPr="00423CC0" w:rsidDel="00FC706A">
          <w:rPr>
            <w:rFonts w:ascii="Arial" w:eastAsia="Arial" w:hAnsi="Arial" w:cs="Arial"/>
            <w:sz w:val="16"/>
            <w:szCs w:val="16"/>
          </w:rPr>
          <w:delText xml:space="preserve">cov </w:delText>
        </w:r>
        <w:r w:rsidR="00C033A0" w:rsidRPr="00423CC0" w:rsidDel="00FC706A">
          <w:rPr>
            <w:rFonts w:ascii="Arial" w:eastAsia="Arial" w:hAnsi="Arial" w:cs="Arial"/>
            <w:sz w:val="16"/>
            <w:szCs w:val="16"/>
          </w:rPr>
          <w:delText>kev pabu</w:delText>
        </w:r>
        <w:r w:rsidR="00F2670D" w:rsidRPr="00423CC0" w:rsidDel="00FC706A">
          <w:rPr>
            <w:rFonts w:ascii="Arial" w:eastAsia="Arial" w:hAnsi="Arial" w:cs="Arial"/>
            <w:sz w:val="16"/>
            <w:szCs w:val="16"/>
          </w:rPr>
          <w:delText xml:space="preserve"> tau </w:delText>
        </w:r>
      </w:del>
      <w:r w:rsidR="00F2670D" w:rsidRPr="00423CC0">
        <w:rPr>
          <w:rFonts w:ascii="Arial" w:eastAsia="Arial" w:hAnsi="Arial" w:cs="Arial"/>
          <w:sz w:val="16"/>
          <w:szCs w:val="16"/>
        </w:rPr>
        <w:t xml:space="preserve">lees </w:t>
      </w:r>
      <w:proofErr w:type="spellStart"/>
      <w:r w:rsidR="00F2670D" w:rsidRPr="00423CC0">
        <w:rPr>
          <w:rFonts w:ascii="Arial" w:eastAsia="Arial" w:hAnsi="Arial" w:cs="Arial"/>
          <w:sz w:val="16"/>
          <w:szCs w:val="16"/>
        </w:rPr>
        <w:t>paub</w:t>
      </w:r>
      <w:proofErr w:type="spellEnd"/>
      <w:r w:rsidR="00F2670D" w:rsidRPr="00423CC0">
        <w:rPr>
          <w:rFonts w:ascii="Arial" w:eastAsia="Arial" w:hAnsi="Arial" w:cs="Arial"/>
          <w:sz w:val="16"/>
          <w:szCs w:val="16"/>
        </w:rPr>
        <w:t xml:space="preserve"> </w:t>
      </w:r>
      <w:proofErr w:type="spellStart"/>
      <w:ins w:id="3603" w:author="Kaxiong" w:date="2021-06-11T03:06:00Z">
        <w:r w:rsidR="00FC706A">
          <w:rPr>
            <w:rFonts w:ascii="Arial" w:eastAsia="Arial" w:hAnsi="Arial" w:cs="Arial"/>
            <w:sz w:val="16"/>
            <w:szCs w:val="16"/>
          </w:rPr>
          <w:t>tias</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yog</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kev</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ua</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qoob</w:t>
        </w:r>
        <w:proofErr w:type="spellEnd"/>
        <w:r w:rsidR="00FC706A">
          <w:rPr>
            <w:rFonts w:ascii="Arial" w:eastAsia="Arial" w:hAnsi="Arial" w:cs="Arial"/>
            <w:sz w:val="16"/>
            <w:szCs w:val="16"/>
          </w:rPr>
          <w:t xml:space="preserve"> loo </w:t>
        </w:r>
        <w:proofErr w:type="spellStart"/>
        <w:r w:rsidR="00FC706A">
          <w:rPr>
            <w:rFonts w:ascii="Arial" w:eastAsia="Arial" w:hAnsi="Arial" w:cs="Arial"/>
            <w:sz w:val="16"/>
            <w:szCs w:val="16"/>
          </w:rPr>
          <w:t>tsis</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muaj</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tshuaj</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txhaum</w:t>
        </w:r>
        <w:proofErr w:type="spellEnd"/>
        <w:r w:rsidR="00FC706A">
          <w:rPr>
            <w:rFonts w:ascii="Arial" w:eastAsia="Arial" w:hAnsi="Arial" w:cs="Arial"/>
            <w:sz w:val="16"/>
            <w:szCs w:val="16"/>
          </w:rPr>
          <w:t xml:space="preserve"> </w:t>
        </w:r>
      </w:ins>
      <w:r w:rsidR="00F2670D" w:rsidRPr="00423CC0">
        <w:rPr>
          <w:rFonts w:ascii="Arial" w:eastAsia="Arial" w:hAnsi="Arial" w:cs="Arial"/>
          <w:sz w:val="16"/>
          <w:szCs w:val="16"/>
        </w:rPr>
        <w:t xml:space="preserve">los </w:t>
      </w:r>
      <w:ins w:id="3604" w:author="Kaxiong" w:date="2021-06-11T03:07:00Z">
        <w:r w:rsidR="00FC706A">
          <w:rPr>
            <w:rFonts w:ascii="Arial" w:eastAsia="Arial" w:hAnsi="Arial" w:cs="Arial"/>
            <w:sz w:val="16"/>
            <w:szCs w:val="16"/>
          </w:rPr>
          <w:t>sis</w:t>
        </w:r>
      </w:ins>
      <w:del w:id="3605" w:author="Kaxiong" w:date="2021-06-11T03:07:00Z">
        <w:r w:rsidR="00F2670D" w:rsidRPr="00423CC0" w:rsidDel="00FC706A">
          <w:rPr>
            <w:rFonts w:ascii="Arial" w:eastAsia="Arial" w:hAnsi="Arial" w:cs="Arial"/>
            <w:sz w:val="16"/>
            <w:szCs w:val="16"/>
          </w:rPr>
          <w:delText>yog</w:delText>
        </w:r>
      </w:del>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tsis</w:t>
      </w:r>
      <w:proofErr w:type="spellEnd"/>
      <w:ins w:id="3606" w:author="Kaxiong" w:date="2021-06-11T03:07:00Z">
        <w:r w:rsidR="00FC706A">
          <w:rPr>
            <w:rFonts w:ascii="Arial" w:eastAsia="Arial" w:hAnsi="Arial" w:cs="Arial"/>
            <w:sz w:val="16"/>
            <w:szCs w:val="16"/>
          </w:rPr>
          <w:t xml:space="preserve"> </w:t>
        </w:r>
        <w:proofErr w:type="spellStart"/>
        <w:r w:rsidR="00FC706A">
          <w:rPr>
            <w:rFonts w:ascii="Arial" w:eastAsia="Arial" w:hAnsi="Arial" w:cs="Arial"/>
            <w:sz w:val="16"/>
            <w:szCs w:val="16"/>
          </w:rPr>
          <w:t>yog</w:t>
        </w:r>
      </w:ins>
      <w:proofErr w:type="spellEnd"/>
      <w:r w:rsidR="00F2670D" w:rsidRPr="00423CC0">
        <w:rPr>
          <w:rFonts w:ascii="Arial" w:eastAsia="Arial" w:hAnsi="Arial" w:cs="Arial"/>
          <w:sz w:val="16"/>
          <w:szCs w:val="16"/>
        </w:rPr>
        <w:t xml:space="preserve">, xaiv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raws</w:t>
      </w:r>
      <w:proofErr w:type="spellEnd"/>
      <w:r w:rsidR="00F2670D" w:rsidRPr="00423CC0">
        <w:rPr>
          <w:rFonts w:ascii="Arial" w:eastAsia="Arial" w:hAnsi="Arial" w:cs="Arial"/>
          <w:sz w:val="16"/>
          <w:szCs w:val="16"/>
        </w:rPr>
        <w:t xml:space="preserve"> li cov </w:t>
      </w:r>
      <w:proofErr w:type="spellStart"/>
      <w:r w:rsidR="00F2670D" w:rsidRPr="00423CC0">
        <w:rPr>
          <w:rFonts w:ascii="Arial" w:eastAsia="Arial" w:hAnsi="Arial" w:cs="Arial"/>
          <w:sz w:val="16"/>
          <w:szCs w:val="16"/>
        </w:rPr>
        <w:t>lus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qhia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ntawm</w:t>
      </w:r>
      <w:proofErr w:type="spellEnd"/>
      <w:r w:rsidR="00F2670D" w:rsidRPr="00423CC0">
        <w:rPr>
          <w:rFonts w:ascii="Arial" w:eastAsia="Arial" w:hAnsi="Arial" w:cs="Arial"/>
          <w:sz w:val="16"/>
          <w:szCs w:val="16"/>
        </w:rPr>
        <w:t xml:space="preserve"> </w:t>
      </w:r>
      <w:proofErr w:type="spellStart"/>
      <w:ins w:id="3607" w:author="Kaxiong" w:date="2021-06-11T03:07:00Z">
        <w:r w:rsidR="00FC706A">
          <w:rPr>
            <w:rFonts w:ascii="Arial" w:eastAsia="Arial" w:hAnsi="Arial" w:cs="Arial"/>
            <w:sz w:val="16"/>
            <w:szCs w:val="16"/>
          </w:rPr>
          <w:t>Qhoos</w:t>
        </w:r>
        <w:proofErr w:type="spellEnd"/>
        <w:r w:rsidR="00FC706A">
          <w:rPr>
            <w:rFonts w:ascii="Arial" w:eastAsia="Arial" w:hAnsi="Arial" w:cs="Arial"/>
            <w:sz w:val="16"/>
            <w:szCs w:val="16"/>
          </w:rPr>
          <w:t xml:space="preserve"> Kas</w:t>
        </w:r>
      </w:ins>
      <w:ins w:id="3608" w:author="Kaxiong" w:date="2021-06-11T03:08:00Z">
        <w:r w:rsidR="00FC706A">
          <w:rPr>
            <w:rFonts w:ascii="Arial" w:eastAsia="Arial" w:hAnsi="Arial" w:cs="Arial"/>
            <w:sz w:val="16"/>
            <w:szCs w:val="16"/>
          </w:rPr>
          <w:t xml:space="preserve"> </w:t>
        </w:r>
        <w:proofErr w:type="spellStart"/>
        <w:r w:rsidR="00FC706A">
          <w:rPr>
            <w:rFonts w:ascii="Arial" w:eastAsia="Arial" w:hAnsi="Arial" w:cs="Arial"/>
            <w:sz w:val="16"/>
            <w:szCs w:val="16"/>
          </w:rPr>
          <w:t>Qoob</w:t>
        </w:r>
        <w:proofErr w:type="spellEnd"/>
        <w:r w:rsidR="00FC706A">
          <w:rPr>
            <w:rFonts w:ascii="Arial" w:eastAsia="Arial" w:hAnsi="Arial" w:cs="Arial"/>
            <w:sz w:val="16"/>
            <w:szCs w:val="16"/>
          </w:rPr>
          <w:t xml:space="preserve"> Loo </w:t>
        </w:r>
        <w:proofErr w:type="spellStart"/>
        <w:r w:rsidR="00FC706A">
          <w:rPr>
            <w:rFonts w:ascii="Arial" w:eastAsia="Arial" w:hAnsi="Arial" w:cs="Arial"/>
            <w:sz w:val="16"/>
            <w:szCs w:val="16"/>
          </w:rPr>
          <w:t>Tsis</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Muaj</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Tshuaj</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Txhaum</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Hauv</w:t>
        </w:r>
      </w:ins>
      <w:proofErr w:type="spellEnd"/>
      <w:del w:id="3609" w:author="Kaxiong" w:date="2021-06-11T03:08:00Z">
        <w:r w:rsidR="00AD51F5" w:rsidRPr="00423CC0" w:rsidDel="00FC706A">
          <w:rPr>
            <w:rFonts w:ascii="Arial" w:eastAsia="Arial" w:hAnsi="Arial" w:cs="Arial"/>
            <w:sz w:val="16"/>
            <w:szCs w:val="16"/>
          </w:rPr>
          <w:delText>Kev Koom Tes Haub</w:delText>
        </w:r>
      </w:del>
      <w:r w:rsidR="00AD51F5" w:rsidRPr="00423CC0">
        <w:rPr>
          <w:rFonts w:ascii="Arial" w:eastAsia="Arial" w:hAnsi="Arial" w:cs="Arial"/>
          <w:sz w:val="16"/>
          <w:szCs w:val="16"/>
        </w:rPr>
        <w:t xml:space="preserve"> </w:t>
      </w:r>
      <w:proofErr w:type="spellStart"/>
      <w:r w:rsidR="00AD51F5" w:rsidRPr="00423CC0">
        <w:rPr>
          <w:rFonts w:ascii="Arial" w:eastAsia="Arial" w:hAnsi="Arial" w:cs="Arial"/>
          <w:sz w:val="16"/>
          <w:szCs w:val="16"/>
        </w:rPr>
        <w:t>Teb</w:t>
      </w:r>
      <w:proofErr w:type="spellEnd"/>
      <w:r w:rsidR="00AD51F5" w:rsidRPr="00423CC0">
        <w:rPr>
          <w:rFonts w:ascii="Arial" w:eastAsia="Arial" w:hAnsi="Arial" w:cs="Arial"/>
          <w:sz w:val="16"/>
          <w:szCs w:val="16"/>
        </w:rPr>
        <w:t xml:space="preserve"> Chaws (</w:t>
      </w:r>
      <w:r w:rsidR="00F2670D" w:rsidRPr="00423CC0">
        <w:rPr>
          <w:rFonts w:ascii="Arial" w:eastAsia="Arial" w:hAnsi="Arial" w:cs="Arial"/>
          <w:sz w:val="16"/>
          <w:szCs w:val="16"/>
        </w:rPr>
        <w:t>National Organic Program</w:t>
      </w:r>
      <w:r w:rsidR="00AD51F5" w:rsidRPr="00423CC0">
        <w:rPr>
          <w:rFonts w:ascii="Arial" w:eastAsia="Arial" w:hAnsi="Arial" w:cs="Arial"/>
          <w:sz w:val="16"/>
          <w:szCs w:val="16"/>
        </w:rPr>
        <w:t>)</w:t>
      </w:r>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thiab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tsis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suav</w:t>
      </w:r>
      <w:proofErr w:type="spellEnd"/>
      <w:r w:rsidR="00F2670D" w:rsidRPr="00423CC0">
        <w:rPr>
          <w:rFonts w:ascii="Arial" w:eastAsia="Arial" w:hAnsi="Arial" w:cs="Arial"/>
          <w:sz w:val="16"/>
          <w:szCs w:val="16"/>
        </w:rPr>
        <w:t xml:space="preserve"> cov </w:t>
      </w:r>
      <w:proofErr w:type="spellStart"/>
      <w:r w:rsidR="00F2670D" w:rsidRPr="00423CC0">
        <w:rPr>
          <w:rFonts w:ascii="Arial" w:eastAsia="Arial" w:hAnsi="Arial" w:cs="Arial"/>
          <w:sz w:val="16"/>
          <w:szCs w:val="16"/>
        </w:rPr>
        <w:t>tsiaj</w:t>
      </w:r>
      <w:proofErr w:type="spellEnd"/>
      <w:r w:rsidR="005A28C8" w:rsidRPr="00423CC0">
        <w:rPr>
          <w:rFonts w:ascii="Arial" w:eastAsia="Arial" w:hAnsi="Arial" w:cs="Arial"/>
          <w:sz w:val="16"/>
          <w:szCs w:val="16"/>
        </w:rPr>
        <w:t xml:space="preserve"> </w:t>
      </w:r>
      <w:proofErr w:type="spellStart"/>
      <w:r w:rsidR="005A28C8" w:rsidRPr="00423CC0">
        <w:rPr>
          <w:rFonts w:ascii="Arial" w:eastAsia="Arial" w:hAnsi="Arial" w:cs="Arial"/>
          <w:sz w:val="16"/>
          <w:szCs w:val="16"/>
        </w:rPr>
        <w:t>txhu</w:t>
      </w:r>
      <w:proofErr w:type="spellEnd"/>
      <w:r w:rsidR="00F2670D" w:rsidRPr="00423CC0">
        <w:rPr>
          <w:rFonts w:ascii="Arial" w:eastAsia="Arial" w:hAnsi="Arial" w:cs="Arial"/>
          <w:sz w:val="16"/>
          <w:szCs w:val="16"/>
        </w:rPr>
        <w:t xml:space="preserve"> los </w:t>
      </w:r>
      <w:proofErr w:type="spellStart"/>
      <w:r w:rsidR="00F2670D" w:rsidRPr="00423CC0">
        <w:rPr>
          <w:rFonts w:ascii="Arial" w:eastAsia="Arial" w:hAnsi="Arial" w:cs="Arial"/>
          <w:sz w:val="16"/>
          <w:szCs w:val="16"/>
        </w:rPr>
        <w:t>ntawm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thaj</w:t>
      </w:r>
      <w:proofErr w:type="spellEnd"/>
      <w:r w:rsidR="00F2670D" w:rsidRPr="00423CC0">
        <w:rPr>
          <w:rFonts w:ascii="Arial" w:eastAsia="Arial" w:hAnsi="Arial" w:cs="Arial"/>
          <w:sz w:val="16"/>
          <w:szCs w:val="16"/>
        </w:rPr>
        <w:t xml:space="preserve"> chaw </w:t>
      </w:r>
      <w:proofErr w:type="spellStart"/>
      <w:ins w:id="3610" w:author="Kaxiong" w:date="2021-06-11T03:09:00Z">
        <w:r w:rsidR="00FC706A">
          <w:rPr>
            <w:rFonts w:ascii="Arial" w:eastAsia="Arial" w:hAnsi="Arial" w:cs="Arial"/>
            <w:sz w:val="16"/>
            <w:szCs w:val="16"/>
          </w:rPr>
          <w:t>ua</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qoob</w:t>
        </w:r>
        <w:proofErr w:type="spellEnd"/>
        <w:r w:rsidR="00FC706A">
          <w:rPr>
            <w:rFonts w:ascii="Arial" w:eastAsia="Arial" w:hAnsi="Arial" w:cs="Arial"/>
            <w:sz w:val="16"/>
            <w:szCs w:val="16"/>
          </w:rPr>
          <w:t xml:space="preserve"> loo li </w:t>
        </w:r>
        <w:proofErr w:type="spellStart"/>
        <w:r w:rsidR="00FC706A">
          <w:rPr>
            <w:rFonts w:ascii="Arial" w:eastAsia="Arial" w:hAnsi="Arial" w:cs="Arial"/>
            <w:sz w:val="16"/>
            <w:szCs w:val="16"/>
          </w:rPr>
          <w:t>ntawm</w:t>
        </w:r>
      </w:ins>
      <w:proofErr w:type="spellEnd"/>
      <w:ins w:id="3611" w:author="Kaxiong" w:date="2021-06-11T03:10:00Z">
        <w:r w:rsidR="00FC706A">
          <w:rPr>
            <w:rFonts w:ascii="Arial" w:eastAsia="Arial" w:hAnsi="Arial" w:cs="Arial"/>
            <w:sz w:val="16"/>
            <w:szCs w:val="16"/>
          </w:rPr>
          <w:t xml:space="preserve"> </w:t>
        </w:r>
      </w:ins>
      <w:del w:id="3612" w:author="Kaxiong" w:date="2021-06-11T03:10:00Z">
        <w:r w:rsidR="00F2670D" w:rsidRPr="00423CC0" w:rsidDel="00FC706A">
          <w:rPr>
            <w:rFonts w:ascii="Arial" w:eastAsia="Arial" w:hAnsi="Arial" w:cs="Arial"/>
            <w:sz w:val="16"/>
            <w:szCs w:val="16"/>
          </w:rPr>
          <w:delText xml:space="preserve">qhuav rau </w:delText>
        </w:r>
      </w:del>
      <w:r w:rsidR="00F2670D" w:rsidRPr="00423CC0">
        <w:rPr>
          <w:rFonts w:ascii="Arial" w:eastAsia="Arial" w:hAnsi="Arial" w:cs="Arial"/>
          <w:sz w:val="16"/>
          <w:szCs w:val="16"/>
        </w:rPr>
        <w:t xml:space="preserve">90 </w:t>
      </w:r>
      <w:proofErr w:type="spellStart"/>
      <w:r w:rsidR="00F2670D" w:rsidRPr="00423CC0">
        <w:rPr>
          <w:rFonts w:ascii="Arial" w:eastAsia="Arial" w:hAnsi="Arial" w:cs="Arial"/>
          <w:sz w:val="16"/>
          <w:szCs w:val="16"/>
        </w:rPr>
        <w:t>txog</w:t>
      </w:r>
      <w:proofErr w:type="spellEnd"/>
      <w:r w:rsidR="00F2670D" w:rsidRPr="00423CC0">
        <w:rPr>
          <w:rFonts w:ascii="Arial" w:eastAsia="Arial" w:hAnsi="Arial" w:cs="Arial"/>
          <w:sz w:val="16"/>
          <w:szCs w:val="16"/>
        </w:rPr>
        <w:t xml:space="preserve"> 120 </w:t>
      </w:r>
      <w:proofErr w:type="spellStart"/>
      <w:r w:rsidR="00F2670D" w:rsidRPr="00423CC0">
        <w:rPr>
          <w:rFonts w:ascii="Arial" w:eastAsia="Arial" w:hAnsi="Arial" w:cs="Arial"/>
          <w:sz w:val="16"/>
          <w:szCs w:val="16"/>
        </w:rPr>
        <w:t>hnub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ua</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ntej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sau</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qoob</w:t>
      </w:r>
      <w:proofErr w:type="spellEnd"/>
      <w:r w:rsidR="00F2670D" w:rsidRPr="00423CC0">
        <w:rPr>
          <w:rFonts w:ascii="Arial" w:eastAsia="Arial" w:hAnsi="Arial" w:cs="Arial"/>
          <w:sz w:val="16"/>
          <w:szCs w:val="16"/>
        </w:rPr>
        <w:t xml:space="preserve"> loo. </w:t>
      </w:r>
      <w:proofErr w:type="spellStart"/>
      <w:r w:rsidR="00F2670D" w:rsidRPr="00423CC0">
        <w:rPr>
          <w:rFonts w:ascii="Arial" w:eastAsia="Arial" w:hAnsi="Arial" w:cs="Arial"/>
          <w:sz w:val="16"/>
          <w:szCs w:val="16"/>
        </w:rPr>
        <w:t>Lwm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kuj</w:t>
      </w:r>
      <w:proofErr w:type="spellEnd"/>
      <w:r w:rsidR="00F2670D" w:rsidRPr="00423CC0">
        <w:rPr>
          <w:rFonts w:ascii="Arial" w:eastAsia="Arial" w:hAnsi="Arial" w:cs="Arial"/>
          <w:sz w:val="16"/>
          <w:szCs w:val="16"/>
        </w:rPr>
        <w:t xml:space="preserve"> xaiv </w:t>
      </w:r>
      <w:proofErr w:type="spellStart"/>
      <w:ins w:id="3613" w:author="Kaxiong" w:date="2021-06-11T03:11:00Z">
        <w:r w:rsidR="00FC706A">
          <w:rPr>
            <w:rFonts w:ascii="Arial" w:eastAsia="Arial" w:hAnsi="Arial" w:cs="Arial"/>
            <w:sz w:val="16"/>
            <w:szCs w:val="16"/>
          </w:rPr>
          <w:t>ntau</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txoj</w:t>
        </w:r>
        <w:proofErr w:type="spellEnd"/>
        <w:r w:rsidR="00FC706A">
          <w:rPr>
            <w:rFonts w:ascii="Arial" w:eastAsia="Arial" w:hAnsi="Arial" w:cs="Arial"/>
            <w:sz w:val="16"/>
            <w:szCs w:val="16"/>
          </w:rPr>
          <w:t xml:space="preserve"> </w:t>
        </w:r>
      </w:ins>
      <w:proofErr w:type="spellStart"/>
      <w:r w:rsidR="005A28C8" w:rsidRPr="00423CC0">
        <w:rPr>
          <w:rFonts w:ascii="Arial" w:eastAsia="Arial" w:hAnsi="Arial" w:cs="Arial"/>
          <w:sz w:val="16"/>
          <w:szCs w:val="16"/>
        </w:rPr>
        <w:t>kev</w:t>
      </w:r>
      <w:proofErr w:type="spellEnd"/>
      <w:del w:id="3614" w:author="Kaxiong" w:date="2021-06-11T03:11:00Z">
        <w:r w:rsidR="005A28C8" w:rsidRPr="00423CC0" w:rsidDel="00FC706A">
          <w:rPr>
            <w:rFonts w:ascii="Arial" w:eastAsia="Arial" w:hAnsi="Arial" w:cs="Arial"/>
            <w:sz w:val="16"/>
            <w:szCs w:val="16"/>
          </w:rPr>
          <w:delText xml:space="preserve"> </w:delText>
        </w:r>
        <w:r w:rsidR="00F2670D" w:rsidRPr="00423CC0" w:rsidDel="00FC706A">
          <w:rPr>
            <w:rFonts w:ascii="Arial" w:eastAsia="Arial" w:hAnsi="Arial" w:cs="Arial"/>
            <w:sz w:val="16"/>
            <w:szCs w:val="16"/>
          </w:rPr>
          <w:delText>ua raws</w:delText>
        </w:r>
      </w:del>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Lawv</w:t>
      </w:r>
      <w:proofErr w:type="spellEnd"/>
      <w:r w:rsidR="00F2670D" w:rsidRPr="00423CC0">
        <w:rPr>
          <w:rFonts w:ascii="Arial" w:eastAsia="Arial" w:hAnsi="Arial" w:cs="Arial"/>
          <w:sz w:val="16"/>
          <w:szCs w:val="16"/>
        </w:rPr>
        <w:t xml:space="preserve"> </w:t>
      </w:r>
      <w:proofErr w:type="spellStart"/>
      <w:ins w:id="3615" w:author="Kaxiong" w:date="2021-06-11T03:11:00Z">
        <w:r w:rsidR="00FC706A">
          <w:rPr>
            <w:rFonts w:ascii="Arial" w:eastAsia="Arial" w:hAnsi="Arial" w:cs="Arial"/>
            <w:sz w:val="16"/>
            <w:szCs w:val="16"/>
          </w:rPr>
          <w:t>tso</w:t>
        </w:r>
      </w:ins>
      <w:proofErr w:type="spellEnd"/>
      <w:del w:id="3616" w:author="Kaxiong" w:date="2021-06-11T03:11:00Z">
        <w:r w:rsidR="00F2670D" w:rsidRPr="00423CC0" w:rsidDel="00FC706A">
          <w:rPr>
            <w:rFonts w:ascii="Arial" w:eastAsia="Arial" w:hAnsi="Arial" w:cs="Arial"/>
            <w:sz w:val="16"/>
            <w:szCs w:val="16"/>
          </w:rPr>
          <w:delText>cia</w:delText>
        </w:r>
      </w:del>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rau</w:t>
      </w:r>
      <w:proofErr w:type="spellEnd"/>
      <w:r w:rsidR="00F2670D" w:rsidRPr="00423CC0">
        <w:rPr>
          <w:rFonts w:ascii="Arial" w:eastAsia="Arial" w:hAnsi="Arial" w:cs="Arial"/>
          <w:sz w:val="16"/>
          <w:szCs w:val="16"/>
        </w:rPr>
        <w:t xml:space="preserve"> FSMA </w:t>
      </w:r>
      <w:proofErr w:type="spellStart"/>
      <w:r w:rsidR="00F2670D" w:rsidRPr="00423CC0">
        <w:rPr>
          <w:rFonts w:ascii="Arial" w:eastAsia="Arial" w:hAnsi="Arial" w:cs="Arial"/>
          <w:sz w:val="16"/>
          <w:szCs w:val="16"/>
        </w:rPr>
        <w:t>qhov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yuav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tsum</w:t>
      </w:r>
      <w:proofErr w:type="spellEnd"/>
      <w:r w:rsidR="00F2670D" w:rsidRPr="00423CC0">
        <w:rPr>
          <w:rFonts w:ascii="Arial" w:eastAsia="Arial" w:hAnsi="Arial" w:cs="Arial"/>
          <w:sz w:val="16"/>
          <w:szCs w:val="16"/>
        </w:rPr>
        <w:t xml:space="preserve"> tau </w:t>
      </w:r>
      <w:proofErr w:type="spellStart"/>
      <w:r w:rsidR="00F2670D" w:rsidRPr="00423CC0">
        <w:rPr>
          <w:rFonts w:ascii="Arial" w:eastAsia="Arial" w:hAnsi="Arial" w:cs="Arial"/>
          <w:sz w:val="16"/>
          <w:szCs w:val="16"/>
        </w:rPr>
        <w:t>txiav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txim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seb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puas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yog</w:t>
      </w:r>
      <w:proofErr w:type="spellEnd"/>
      <w:r w:rsidR="00F2670D" w:rsidRPr="00423CC0">
        <w:rPr>
          <w:rFonts w:ascii="Arial" w:eastAsia="Arial" w:hAnsi="Arial" w:cs="Arial"/>
          <w:sz w:val="16"/>
          <w:szCs w:val="16"/>
        </w:rPr>
        <w:t xml:space="preserve"> "</w:t>
      </w:r>
      <w:proofErr w:type="spellStart"/>
      <w:ins w:id="3617" w:author="Kaxiong" w:date="2021-06-11T03:11:00Z">
        <w:r w:rsidR="00FC706A">
          <w:rPr>
            <w:rFonts w:ascii="Arial" w:eastAsia="Arial" w:hAnsi="Arial" w:cs="Arial"/>
            <w:sz w:val="16"/>
            <w:szCs w:val="16"/>
          </w:rPr>
          <w:t>k</w:t>
        </w:r>
      </w:ins>
      <w:ins w:id="3618" w:author="Kaxiong" w:date="2021-06-11T03:12:00Z">
        <w:r w:rsidR="00FC706A">
          <w:rPr>
            <w:rFonts w:ascii="Arial" w:eastAsia="Arial" w:hAnsi="Arial" w:cs="Arial"/>
            <w:sz w:val="16"/>
            <w:szCs w:val="16"/>
          </w:rPr>
          <w:t>ev</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tshwm</w:t>
        </w:r>
        <w:proofErr w:type="spellEnd"/>
        <w:r w:rsidR="00FC706A">
          <w:rPr>
            <w:rFonts w:ascii="Arial" w:eastAsia="Arial" w:hAnsi="Arial" w:cs="Arial"/>
            <w:sz w:val="16"/>
            <w:szCs w:val="16"/>
          </w:rPr>
          <w:t xml:space="preserve"> sim yam </w:t>
        </w:r>
      </w:ins>
      <w:proofErr w:type="spellStart"/>
      <w:r w:rsidR="00F2670D" w:rsidRPr="00423CC0">
        <w:rPr>
          <w:rFonts w:ascii="Arial" w:eastAsia="Arial" w:hAnsi="Arial" w:cs="Arial"/>
          <w:sz w:val="16"/>
          <w:szCs w:val="16"/>
        </w:rPr>
        <w:t>tsim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nyog</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ntawm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sib </w:t>
      </w:r>
      <w:proofErr w:type="spellStart"/>
      <w:r w:rsidR="00F2670D" w:rsidRPr="00423CC0">
        <w:rPr>
          <w:rFonts w:ascii="Arial" w:eastAsia="Arial" w:hAnsi="Arial" w:cs="Arial"/>
          <w:sz w:val="16"/>
          <w:szCs w:val="16"/>
        </w:rPr>
        <w:t>kis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thiab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lawv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txiav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txim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siab</w:t>
      </w:r>
      <w:proofErr w:type="spellEnd"/>
      <w:r w:rsidR="00F2670D"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ntawm</w:t>
      </w:r>
      <w:proofErr w:type="spellEnd"/>
      <w:r w:rsidR="00423CC0"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lub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sij</w:t>
      </w:r>
      <w:proofErr w:type="spellEnd"/>
      <w:r w:rsidR="00423CC0"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hawm</w:t>
      </w:r>
      <w:proofErr w:type="spellEnd"/>
      <w:r w:rsidR="00F2670D"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uas</w:t>
      </w:r>
      <w:proofErr w:type="spellEnd"/>
      <w:r w:rsidR="00423CC0"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zam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raws</w:t>
      </w:r>
      <w:proofErr w:type="spellEnd"/>
      <w:r w:rsidR="00F2670D" w:rsidRPr="00423CC0">
        <w:rPr>
          <w:rFonts w:ascii="Arial" w:eastAsia="Arial" w:hAnsi="Arial" w:cs="Arial"/>
          <w:sz w:val="16"/>
          <w:szCs w:val="16"/>
        </w:rPr>
        <w:t xml:space="preserve"> li </w:t>
      </w:r>
      <w:proofErr w:type="spellStart"/>
      <w:r w:rsidR="00F2670D" w:rsidRPr="00423CC0">
        <w:rPr>
          <w:rFonts w:ascii="Arial" w:eastAsia="Arial" w:hAnsi="Arial" w:cs="Arial"/>
          <w:sz w:val="16"/>
          <w:szCs w:val="16"/>
        </w:rPr>
        <w:t>lawv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kheej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paub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thiab</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ntsuam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xyuas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kev</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ph</w:t>
      </w:r>
      <w:r w:rsidR="00423CC0" w:rsidRPr="00423CC0">
        <w:rPr>
          <w:rFonts w:ascii="Arial" w:eastAsia="Arial" w:hAnsi="Arial" w:cs="Arial"/>
          <w:sz w:val="16"/>
          <w:szCs w:val="16"/>
        </w:rPr>
        <w:t>om</w:t>
      </w:r>
      <w:proofErr w:type="spellEnd"/>
      <w:r w:rsidR="00423CC0" w:rsidRPr="00423CC0">
        <w:rPr>
          <w:rFonts w:ascii="Arial" w:eastAsia="Arial" w:hAnsi="Arial" w:cs="Arial"/>
          <w:sz w:val="16"/>
          <w:szCs w:val="16"/>
        </w:rPr>
        <w:t xml:space="preserve"> </w:t>
      </w:r>
      <w:proofErr w:type="spellStart"/>
      <w:r w:rsidR="00423CC0" w:rsidRPr="00423CC0">
        <w:rPr>
          <w:rFonts w:ascii="Arial" w:eastAsia="Arial" w:hAnsi="Arial" w:cs="Arial"/>
          <w:sz w:val="16"/>
          <w:szCs w:val="16"/>
        </w:rPr>
        <w:t>sij</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ntawm</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tus</w:t>
      </w:r>
      <w:proofErr w:type="spellEnd"/>
      <w:r w:rsidR="00F2670D" w:rsidRPr="00423CC0">
        <w:rPr>
          <w:rFonts w:ascii="Arial" w:eastAsia="Arial" w:hAnsi="Arial" w:cs="Arial"/>
          <w:sz w:val="16"/>
          <w:szCs w:val="16"/>
        </w:rPr>
        <w:t xml:space="preserve"> </w:t>
      </w:r>
      <w:proofErr w:type="spellStart"/>
      <w:r w:rsidR="00F2670D" w:rsidRPr="00423CC0">
        <w:rPr>
          <w:rFonts w:ascii="Arial" w:eastAsia="Arial" w:hAnsi="Arial" w:cs="Arial"/>
          <w:sz w:val="16"/>
          <w:szCs w:val="16"/>
        </w:rPr>
        <w:t>kheej</w:t>
      </w:r>
      <w:proofErr w:type="spellEnd"/>
      <w:r w:rsidR="00F2670D" w:rsidRPr="00423CC0">
        <w:rPr>
          <w:rFonts w:ascii="Arial" w:eastAsia="Arial" w:hAnsi="Arial" w:cs="Arial"/>
          <w:sz w:val="16"/>
          <w:szCs w:val="16"/>
        </w:rPr>
        <w:t>.</w:t>
      </w:r>
    </w:p>
    <w:p w14:paraId="7B74976B" w14:textId="77777777" w:rsidR="00BF3E5F" w:rsidRDefault="00BF3E5F">
      <w:pPr>
        <w:spacing w:line="200" w:lineRule="exact"/>
        <w:rPr>
          <w:sz w:val="20"/>
          <w:szCs w:val="20"/>
        </w:rPr>
      </w:pPr>
    </w:p>
    <w:p w14:paraId="42E1CDBF" w14:textId="77777777" w:rsidR="00BF3E5F" w:rsidRDefault="00BF3E5F">
      <w:pPr>
        <w:spacing w:line="340" w:lineRule="exact"/>
        <w:rPr>
          <w:sz w:val="20"/>
          <w:szCs w:val="20"/>
        </w:rPr>
      </w:pPr>
    </w:p>
    <w:p w14:paraId="6B9EE530" w14:textId="35254FCB" w:rsidR="00BF3E5F" w:rsidRPr="00A6293B" w:rsidRDefault="00F2670D" w:rsidP="00A6293B">
      <w:pPr>
        <w:spacing w:line="389" w:lineRule="auto"/>
        <w:ind w:left="240" w:right="60"/>
        <w:jc w:val="both"/>
        <w:rPr>
          <w:sz w:val="20"/>
          <w:szCs w:val="20"/>
        </w:rPr>
      </w:pPr>
      <w:r w:rsidRPr="00A6293B">
        <w:rPr>
          <w:rFonts w:ascii="Arial" w:eastAsia="Arial" w:hAnsi="Arial" w:cs="Arial"/>
          <w:sz w:val="16"/>
          <w:szCs w:val="16"/>
        </w:rPr>
        <w:t xml:space="preserve">Cov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liaj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teb</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xaiv </w:t>
      </w:r>
      <w:proofErr w:type="spellStart"/>
      <w:r w:rsidRPr="00A6293B">
        <w:rPr>
          <w:rFonts w:ascii="Arial" w:eastAsia="Arial" w:hAnsi="Arial" w:cs="Arial"/>
          <w:sz w:val="16"/>
          <w:szCs w:val="16"/>
        </w:rPr>
        <w:t>hais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txog</w:t>
      </w:r>
      <w:proofErr w:type="spellEnd"/>
      <w:r w:rsidRPr="00A6293B">
        <w:rPr>
          <w:rFonts w:ascii="Arial" w:eastAsia="Arial" w:hAnsi="Arial" w:cs="Arial"/>
          <w:sz w:val="16"/>
          <w:szCs w:val="16"/>
        </w:rPr>
        <w:t xml:space="preserve"> </w:t>
      </w:r>
      <w:ins w:id="3619" w:author="Kaxiong" w:date="2021-06-11T03:13:00Z">
        <w:r w:rsidR="00FC706A">
          <w:rPr>
            <w:rFonts w:ascii="Arial" w:eastAsia="Arial" w:hAnsi="Arial" w:cs="Arial"/>
            <w:sz w:val="16"/>
            <w:szCs w:val="16"/>
          </w:rPr>
          <w:t xml:space="preserve">cov </w:t>
        </w:r>
        <w:proofErr w:type="spellStart"/>
        <w:r w:rsidR="00FC706A">
          <w:rPr>
            <w:rFonts w:ascii="Arial" w:eastAsia="Arial" w:hAnsi="Arial" w:cs="Arial"/>
            <w:sz w:val="16"/>
            <w:szCs w:val="16"/>
          </w:rPr>
          <w:t>sij</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hawm</w:t>
        </w:r>
        <w:proofErr w:type="spellEnd"/>
        <w:r w:rsidR="00FC706A">
          <w:rPr>
            <w:rFonts w:ascii="Arial" w:eastAsia="Arial" w:hAnsi="Arial" w:cs="Arial"/>
            <w:sz w:val="16"/>
            <w:szCs w:val="16"/>
          </w:rPr>
          <w:t xml:space="preserve"> </w:t>
        </w:r>
        <w:proofErr w:type="spellStart"/>
        <w:r w:rsidR="00FC706A">
          <w:rPr>
            <w:rFonts w:ascii="Arial" w:eastAsia="Arial" w:hAnsi="Arial" w:cs="Arial"/>
            <w:sz w:val="16"/>
            <w:szCs w:val="16"/>
          </w:rPr>
          <w:t>zam</w:t>
        </w:r>
      </w:ins>
      <w:del w:id="3620" w:author="Kaxiong" w:date="2021-06-11T03:13:00Z">
        <w:r w:rsidRPr="00A6293B" w:rsidDel="00FC706A">
          <w:rPr>
            <w:rFonts w:ascii="Arial" w:eastAsia="Arial" w:hAnsi="Arial" w:cs="Arial"/>
            <w:sz w:val="16"/>
            <w:szCs w:val="16"/>
          </w:rPr>
          <w:delText>lub caij muab cais ta</w:delText>
        </w:r>
        <w:r w:rsidRPr="00A6293B" w:rsidDel="00051D48">
          <w:rPr>
            <w:rFonts w:ascii="Arial" w:eastAsia="Arial" w:hAnsi="Arial" w:cs="Arial"/>
            <w:sz w:val="16"/>
            <w:szCs w:val="16"/>
          </w:rPr>
          <w:delText xml:space="preserve">wm </w:delText>
        </w:r>
      </w:del>
      <w:ins w:id="3621" w:author="Kaxiong" w:date="2021-06-11T03:14:00Z">
        <w:r w:rsidR="00051D48">
          <w:rPr>
            <w:rFonts w:ascii="Arial" w:eastAsia="Arial" w:hAnsi="Arial" w:cs="Arial"/>
            <w:sz w:val="16"/>
            <w:szCs w:val="16"/>
          </w:rPr>
          <w:t>zoo</w:t>
        </w:r>
        <w:proofErr w:type="spellEnd"/>
        <w:r w:rsidR="00051D48">
          <w:rPr>
            <w:rFonts w:ascii="Arial" w:eastAsia="Arial" w:hAnsi="Arial" w:cs="Arial"/>
            <w:sz w:val="16"/>
            <w:szCs w:val="16"/>
          </w:rPr>
          <w:t xml:space="preserve"> li </w:t>
        </w:r>
      </w:ins>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txog</w:t>
      </w:r>
      <w:proofErr w:type="spellEnd"/>
      <w:r w:rsidR="00A6293B" w:rsidRPr="00A6293B">
        <w:rPr>
          <w:rFonts w:ascii="Arial" w:eastAsia="Arial" w:hAnsi="Arial" w:cs="Arial"/>
          <w:sz w:val="16"/>
          <w:szCs w:val="16"/>
        </w:rPr>
        <w:t xml:space="preserve"> yam</w:t>
      </w:r>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nyiam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cai</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fwm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tshiab</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nyiam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txiav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ib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tshem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tawm</w:t>
      </w:r>
      <w:proofErr w:type="spellEnd"/>
      <w:r w:rsidR="00A6293B" w:rsidRPr="00A6293B">
        <w:rPr>
          <w:rFonts w:ascii="Arial" w:eastAsia="Arial" w:hAnsi="Arial" w:cs="Arial"/>
          <w:sz w:val="16"/>
          <w:szCs w:val="16"/>
        </w:rPr>
        <w:t xml:space="preserve"> yam</w:t>
      </w:r>
      <w:r w:rsidRPr="00A6293B">
        <w:rPr>
          <w:rFonts w:ascii="Arial" w:eastAsia="Arial" w:hAnsi="Arial" w:cs="Arial"/>
          <w:sz w:val="16"/>
          <w:szCs w:val="16"/>
        </w:rPr>
        <w:t xml:space="preserve"> </w:t>
      </w:r>
      <w:proofErr w:type="spellStart"/>
      <w:r w:rsidRPr="00A6293B">
        <w:rPr>
          <w:rFonts w:ascii="Arial" w:eastAsia="Arial" w:hAnsi="Arial" w:cs="Arial"/>
          <w:sz w:val="16"/>
          <w:szCs w:val="16"/>
        </w:rPr>
        <w:t>tsim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hais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muaj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sib </w:t>
      </w:r>
      <w:proofErr w:type="spellStart"/>
      <w:r w:rsidRPr="00A6293B">
        <w:rPr>
          <w:rFonts w:ascii="Arial" w:eastAsia="Arial" w:hAnsi="Arial" w:cs="Arial"/>
          <w:sz w:val="16"/>
          <w:szCs w:val="16"/>
        </w:rPr>
        <w:t>raug</w:t>
      </w:r>
      <w:proofErr w:type="spellEnd"/>
      <w:r w:rsidRPr="00A6293B">
        <w:rPr>
          <w:rFonts w:ascii="Arial" w:eastAsia="Arial" w:hAnsi="Arial" w:cs="Arial"/>
          <w:sz w:val="16"/>
          <w:szCs w:val="16"/>
        </w:rPr>
        <w:t xml:space="preserve"> zoo </w:t>
      </w:r>
      <w:proofErr w:type="spellStart"/>
      <w:r w:rsidRPr="00A6293B">
        <w:rPr>
          <w:rFonts w:ascii="Arial" w:eastAsia="Arial" w:hAnsi="Arial" w:cs="Arial"/>
          <w:sz w:val="16"/>
          <w:szCs w:val="16"/>
        </w:rPr>
        <w:t>nrog</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ib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cheeb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tsam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xav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muaj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ins w:id="3622" w:author="Kaxiong" w:date="2021-06-11T03:15:00Z">
        <w:r w:rsidR="00051D48">
          <w:rPr>
            <w:rFonts w:ascii="Arial" w:eastAsia="Arial" w:hAnsi="Arial" w:cs="Arial"/>
            <w:sz w:val="16"/>
            <w:szCs w:val="16"/>
          </w:rPr>
          <w:t>cib</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fim</w:t>
        </w:r>
      </w:ins>
      <w:proofErr w:type="spellEnd"/>
      <w:del w:id="3623" w:author="Kaxiong" w:date="2021-06-11T03:16:00Z">
        <w:r w:rsidRPr="00A6293B" w:rsidDel="00051D48">
          <w:rPr>
            <w:rFonts w:ascii="Arial" w:eastAsia="Arial" w:hAnsi="Arial" w:cs="Arial"/>
            <w:sz w:val="16"/>
            <w:szCs w:val="16"/>
          </w:rPr>
          <w:delText>sij</w:delText>
        </w:r>
        <w:r w:rsidR="00A6293B" w:rsidRPr="00A6293B" w:rsidDel="00051D48">
          <w:rPr>
            <w:rFonts w:ascii="Arial" w:eastAsia="Arial" w:hAnsi="Arial" w:cs="Arial"/>
            <w:sz w:val="16"/>
            <w:szCs w:val="16"/>
          </w:rPr>
          <w:delText xml:space="preserve"> </w:delText>
        </w:r>
        <w:r w:rsidRPr="00A6293B" w:rsidDel="00051D48">
          <w:rPr>
            <w:rFonts w:ascii="Arial" w:eastAsia="Arial" w:hAnsi="Arial" w:cs="Arial"/>
            <w:sz w:val="16"/>
            <w:szCs w:val="16"/>
          </w:rPr>
          <w:delText>hawm</w:delText>
        </w:r>
      </w:del>
      <w:r w:rsidRPr="00A6293B">
        <w:rPr>
          <w:rFonts w:ascii="Arial" w:eastAsia="Arial" w:hAnsi="Arial" w:cs="Arial"/>
          <w:sz w:val="16"/>
          <w:szCs w:val="16"/>
        </w:rPr>
        <w:t xml:space="preserve"> zoo los </w:t>
      </w:r>
      <w:proofErr w:type="spellStart"/>
      <w:r w:rsidRPr="00A6293B">
        <w:rPr>
          <w:rFonts w:ascii="Arial" w:eastAsia="Arial" w:hAnsi="Arial" w:cs="Arial"/>
          <w:sz w:val="16"/>
          <w:szCs w:val="16"/>
        </w:rPr>
        <w:t>kho</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sib </w:t>
      </w:r>
      <w:proofErr w:type="spellStart"/>
      <w:r w:rsidRPr="00A6293B">
        <w:rPr>
          <w:rFonts w:ascii="Arial" w:eastAsia="Arial" w:hAnsi="Arial" w:cs="Arial"/>
          <w:sz w:val="16"/>
          <w:szCs w:val="16"/>
        </w:rPr>
        <w:t>tham</w:t>
      </w:r>
      <w:proofErr w:type="spellEnd"/>
      <w:r w:rsidRPr="00A6293B">
        <w:rPr>
          <w:rFonts w:ascii="Arial" w:eastAsia="Arial" w:hAnsi="Arial" w:cs="Arial"/>
          <w:sz w:val="16"/>
          <w:szCs w:val="16"/>
        </w:rPr>
        <w:t xml:space="preserve"> </w:t>
      </w:r>
      <w:proofErr w:type="spellStart"/>
      <w:r w:rsidR="00A6293B" w:rsidRPr="00A6293B">
        <w:rPr>
          <w:rFonts w:ascii="Arial" w:eastAsia="Arial" w:hAnsi="Arial" w:cs="Arial"/>
          <w:sz w:val="16"/>
          <w:szCs w:val="16"/>
        </w:rPr>
        <w:t>kev</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tsim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thiab</w:t>
      </w:r>
      <w:proofErr w:type="spellEnd"/>
      <w:r w:rsidRPr="00A6293B">
        <w:rPr>
          <w:rFonts w:ascii="Arial" w:eastAsia="Arial" w:hAnsi="Arial" w:cs="Arial"/>
          <w:sz w:val="16"/>
          <w:szCs w:val="16"/>
        </w:rPr>
        <w:t xml:space="preserve"> </w:t>
      </w:r>
      <w:ins w:id="3624" w:author="Kaxiong" w:date="2021-06-11T03:17:00Z">
        <w:r w:rsidR="00051D48">
          <w:rPr>
            <w:rFonts w:ascii="Arial" w:eastAsia="Arial" w:hAnsi="Arial" w:cs="Arial"/>
            <w:sz w:val="16"/>
            <w:szCs w:val="16"/>
          </w:rPr>
          <w:t xml:space="preserve">los </w:t>
        </w:r>
        <w:proofErr w:type="spellStart"/>
        <w:r w:rsidR="00051D48">
          <w:rPr>
            <w:rFonts w:ascii="Arial" w:eastAsia="Arial" w:hAnsi="Arial" w:cs="Arial"/>
            <w:sz w:val="16"/>
            <w:szCs w:val="16"/>
          </w:rPr>
          <w:t>rau</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ntau</w:t>
        </w:r>
        <w:proofErr w:type="spellEnd"/>
        <w:r w:rsidR="00051D48">
          <w:rPr>
            <w:rFonts w:ascii="Arial" w:eastAsia="Arial" w:hAnsi="Arial" w:cs="Arial"/>
            <w:sz w:val="16"/>
            <w:szCs w:val="16"/>
          </w:rPr>
          <w:t xml:space="preserve"> yam </w:t>
        </w:r>
      </w:ins>
      <w:del w:id="3625" w:author="Kaxiong" w:date="2021-06-11T03:17:00Z">
        <w:r w:rsidRPr="00A6293B" w:rsidDel="00051D48">
          <w:rPr>
            <w:rFonts w:ascii="Arial" w:eastAsia="Arial" w:hAnsi="Arial" w:cs="Arial"/>
            <w:sz w:val="16"/>
            <w:szCs w:val="16"/>
          </w:rPr>
          <w:delText xml:space="preserve">tuaj yeem muaj </w:delText>
        </w:r>
      </w:del>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pom zoo </w:t>
      </w:r>
      <w:proofErr w:type="spellStart"/>
      <w:r w:rsidRPr="00A6293B">
        <w:rPr>
          <w:rFonts w:ascii="Arial" w:eastAsia="Arial" w:hAnsi="Arial" w:cs="Arial"/>
          <w:sz w:val="16"/>
          <w:szCs w:val="16"/>
        </w:rPr>
        <w:t>nrog</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koo</w:t>
      </w:r>
      <w:r w:rsidR="00A6293B" w:rsidRPr="00A6293B">
        <w:rPr>
          <w:rFonts w:ascii="Arial" w:eastAsia="Arial" w:hAnsi="Arial" w:cs="Arial"/>
          <w:sz w:val="16"/>
          <w:szCs w:val="16"/>
        </w:rPr>
        <w:t>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Txawm</w:t>
      </w:r>
      <w:proofErr w:type="spellEnd"/>
      <w:r w:rsidRPr="00A6293B">
        <w:rPr>
          <w:rFonts w:ascii="Arial" w:eastAsia="Arial" w:hAnsi="Arial" w:cs="Arial"/>
          <w:sz w:val="16"/>
          <w:szCs w:val="16"/>
        </w:rPr>
        <w:t xml:space="preserve"> li </w:t>
      </w:r>
      <w:proofErr w:type="spellStart"/>
      <w:r w:rsidRPr="00A6293B">
        <w:rPr>
          <w:rFonts w:ascii="Arial" w:eastAsia="Arial" w:hAnsi="Arial" w:cs="Arial"/>
          <w:sz w:val="16"/>
          <w:szCs w:val="16"/>
        </w:rPr>
        <w:t>cas</w:t>
      </w:r>
      <w:proofErr w:type="spellEnd"/>
      <w:r w:rsidRPr="00A6293B">
        <w:rPr>
          <w:rFonts w:ascii="Arial" w:eastAsia="Arial" w:hAnsi="Arial" w:cs="Arial"/>
          <w:sz w:val="16"/>
          <w:szCs w:val="16"/>
        </w:rPr>
        <w:t xml:space="preserve"> los </w:t>
      </w:r>
      <w:proofErr w:type="spellStart"/>
      <w:r w:rsidRPr="00A6293B">
        <w:rPr>
          <w:rFonts w:ascii="Arial" w:eastAsia="Arial" w:hAnsi="Arial" w:cs="Arial"/>
          <w:sz w:val="16"/>
          <w:szCs w:val="16"/>
        </w:rPr>
        <w:t>xij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txhawj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xeeb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sib </w:t>
      </w:r>
      <w:proofErr w:type="spellStart"/>
      <w:r w:rsidRPr="00A6293B">
        <w:rPr>
          <w:rFonts w:ascii="Arial" w:eastAsia="Arial" w:hAnsi="Arial" w:cs="Arial"/>
          <w:sz w:val="16"/>
          <w:szCs w:val="16"/>
        </w:rPr>
        <w:t>raug</w:t>
      </w:r>
      <w:proofErr w:type="spellEnd"/>
      <w:r w:rsidRPr="00A6293B">
        <w:rPr>
          <w:rFonts w:ascii="Arial" w:eastAsia="Arial" w:hAnsi="Arial" w:cs="Arial"/>
          <w:sz w:val="16"/>
          <w:szCs w:val="16"/>
        </w:rPr>
        <w:t xml:space="preserve"> zoo no </w:t>
      </w:r>
      <w:proofErr w:type="spellStart"/>
      <w:r w:rsidRPr="00A6293B">
        <w:rPr>
          <w:rFonts w:ascii="Arial" w:eastAsia="Arial" w:hAnsi="Arial" w:cs="Arial"/>
          <w:sz w:val="16"/>
          <w:szCs w:val="16"/>
        </w:rPr>
        <w:t>tuaj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yeem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tau </w:t>
      </w:r>
      <w:proofErr w:type="spellStart"/>
      <w:r w:rsidRPr="00A6293B">
        <w:rPr>
          <w:rFonts w:ascii="Arial" w:eastAsia="Arial" w:hAnsi="Arial" w:cs="Arial"/>
          <w:sz w:val="16"/>
          <w:szCs w:val="16"/>
        </w:rPr>
        <w:t>txhua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sij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hawm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piv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txwv</w:t>
      </w:r>
      <w:proofErr w:type="spellEnd"/>
      <w:r w:rsidRPr="00A6293B">
        <w:rPr>
          <w:rFonts w:ascii="Arial" w:eastAsia="Arial" w:hAnsi="Arial" w:cs="Arial"/>
          <w:sz w:val="16"/>
          <w:szCs w:val="16"/>
        </w:rPr>
        <w:t xml:space="preserve"> li,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kws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zej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zog</w:t>
      </w:r>
      <w:proofErr w:type="spellEnd"/>
      <w:r w:rsidRPr="00A6293B">
        <w:rPr>
          <w:rFonts w:ascii="Arial" w:eastAsia="Arial" w:hAnsi="Arial" w:cs="Arial"/>
          <w:sz w:val="16"/>
          <w:szCs w:val="16"/>
        </w:rPr>
        <w:t xml:space="preserve"> </w:t>
      </w:r>
      <w:proofErr w:type="spellStart"/>
      <w:ins w:id="3626" w:author="Kaxiong" w:date="2021-06-11T03:19:00Z">
        <w:r w:rsidR="00051D48">
          <w:rPr>
            <w:rFonts w:ascii="Arial" w:eastAsia="Arial" w:hAnsi="Arial" w:cs="Arial"/>
            <w:sz w:val="16"/>
            <w:szCs w:val="16"/>
          </w:rPr>
          <w:t>raug</w:t>
        </w:r>
      </w:ins>
      <w:proofErr w:type="spellEnd"/>
      <w:del w:id="3627" w:author="Kaxiong" w:date="2021-06-11T03:19:00Z">
        <w:r w:rsidRPr="00A6293B" w:rsidDel="00051D48">
          <w:rPr>
            <w:rFonts w:ascii="Arial" w:eastAsia="Arial" w:hAnsi="Arial" w:cs="Arial"/>
            <w:sz w:val="16"/>
            <w:szCs w:val="16"/>
          </w:rPr>
          <w:delText>yuav</w:delText>
        </w:r>
      </w:del>
      <w:r w:rsidRPr="00A6293B">
        <w:rPr>
          <w:rFonts w:ascii="Arial" w:eastAsia="Arial" w:hAnsi="Arial" w:cs="Arial"/>
          <w:sz w:val="16"/>
          <w:szCs w:val="16"/>
        </w:rPr>
        <w:t xml:space="preserve"> </w:t>
      </w:r>
      <w:del w:id="3628" w:author="Kaxiong" w:date="2021-06-11T03:19:00Z">
        <w:r w:rsidRPr="00A6293B" w:rsidDel="00051D48">
          <w:rPr>
            <w:rFonts w:ascii="Arial" w:eastAsia="Arial" w:hAnsi="Arial" w:cs="Arial"/>
            <w:sz w:val="16"/>
            <w:szCs w:val="16"/>
          </w:rPr>
          <w:delText xml:space="preserve">tsum </w:delText>
        </w:r>
      </w:del>
      <w:proofErr w:type="spellStart"/>
      <w:r w:rsidRPr="00A6293B">
        <w:rPr>
          <w:rFonts w:ascii="Arial" w:eastAsia="Arial" w:hAnsi="Arial" w:cs="Arial"/>
          <w:sz w:val="16"/>
          <w:szCs w:val="16"/>
        </w:rPr>
        <w:t>hloov</w:t>
      </w:r>
      <w:proofErr w:type="spellEnd"/>
      <w:r w:rsidRPr="00A6293B">
        <w:rPr>
          <w:rFonts w:ascii="Arial" w:eastAsia="Arial" w:hAnsi="Arial" w:cs="Arial"/>
          <w:sz w:val="16"/>
          <w:szCs w:val="16"/>
        </w:rPr>
        <w:t xml:space="preserve"> </w:t>
      </w:r>
      <w:proofErr w:type="spellStart"/>
      <w:ins w:id="3629" w:author="Kaxiong" w:date="2021-06-11T03:19:00Z">
        <w:r w:rsidR="00051D48">
          <w:rPr>
            <w:rFonts w:ascii="Arial" w:eastAsia="Arial" w:hAnsi="Arial" w:cs="Arial"/>
            <w:sz w:val="16"/>
            <w:szCs w:val="16"/>
          </w:rPr>
          <w:t>kev</w:t>
        </w:r>
        <w:proofErr w:type="spellEnd"/>
        <w:r w:rsidR="00051D48">
          <w:rPr>
            <w:rFonts w:ascii="Arial" w:eastAsia="Arial" w:hAnsi="Arial" w:cs="Arial"/>
            <w:sz w:val="16"/>
            <w:szCs w:val="16"/>
          </w:rPr>
          <w:t xml:space="preserve"> </w:t>
        </w:r>
      </w:ins>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lwm</w:t>
      </w:r>
      <w:proofErr w:type="spellEnd"/>
      <w:r w:rsidRPr="00A6293B">
        <w:rPr>
          <w:rFonts w:ascii="Arial" w:eastAsia="Arial" w:hAnsi="Arial" w:cs="Arial"/>
          <w:sz w:val="16"/>
          <w:szCs w:val="16"/>
        </w:rPr>
        <w:t xml:space="preserve"> los</w:t>
      </w:r>
      <w:r w:rsidR="00A6293B" w:rsidRPr="00A6293B">
        <w:rPr>
          <w:rFonts w:ascii="Arial" w:eastAsia="Arial" w:hAnsi="Arial" w:cs="Arial"/>
          <w:sz w:val="16"/>
          <w:szCs w:val="16"/>
        </w:rPr>
        <w:t xml:space="preserve"> </w:t>
      </w:r>
      <w:r w:rsidRPr="00A6293B">
        <w:rPr>
          <w:rFonts w:ascii="Arial" w:eastAsia="Arial" w:hAnsi="Arial" w:cs="Arial"/>
          <w:sz w:val="16"/>
          <w:szCs w:val="16"/>
        </w:rPr>
        <w:t xml:space="preserve">sis tau </w:t>
      </w:r>
      <w:proofErr w:type="spellStart"/>
      <w:r w:rsidRPr="00A6293B">
        <w:rPr>
          <w:rFonts w:ascii="Arial" w:eastAsia="Arial" w:hAnsi="Arial" w:cs="Arial"/>
          <w:sz w:val="16"/>
          <w:szCs w:val="16"/>
        </w:rPr>
        <w:t>txais</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lus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qhia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tshiab</w:t>
      </w:r>
      <w:proofErr w:type="spellEnd"/>
      <w:r w:rsidRPr="00A6293B">
        <w:rPr>
          <w:rFonts w:ascii="Arial" w:eastAsia="Arial" w:hAnsi="Arial" w:cs="Arial"/>
          <w:sz w:val="16"/>
          <w:szCs w:val="16"/>
        </w:rPr>
        <w:t xml:space="preserve"> los </w:t>
      </w:r>
      <w:proofErr w:type="spellStart"/>
      <w:r w:rsidRPr="00A6293B">
        <w:rPr>
          <w:rFonts w:ascii="Arial" w:eastAsia="Arial" w:hAnsi="Arial" w:cs="Arial"/>
          <w:sz w:val="16"/>
          <w:szCs w:val="16"/>
        </w:rPr>
        <w:t>ntawm</w:t>
      </w:r>
      <w:proofErr w:type="spellEnd"/>
      <w:r w:rsidRPr="00A6293B">
        <w:rPr>
          <w:rFonts w:ascii="Arial" w:eastAsia="Arial" w:hAnsi="Arial" w:cs="Arial"/>
          <w:sz w:val="16"/>
          <w:szCs w:val="16"/>
        </w:rPr>
        <w:t xml:space="preserve"> cov </w:t>
      </w:r>
      <w:proofErr w:type="spellStart"/>
      <w:r w:rsidR="00A6293B" w:rsidRPr="00A6293B">
        <w:rPr>
          <w:rFonts w:ascii="Arial" w:eastAsia="Arial" w:hAnsi="Arial" w:cs="Arial"/>
          <w:sz w:val="16"/>
          <w:szCs w:val="16"/>
        </w:rPr>
        <w:t>kev</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saib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xyuas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tswj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hwm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Yog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tias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cai</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tshiab</w:t>
      </w:r>
      <w:proofErr w:type="spellEnd"/>
      <w:r w:rsidRPr="00A6293B">
        <w:rPr>
          <w:rFonts w:ascii="Arial" w:eastAsia="Arial" w:hAnsi="Arial" w:cs="Arial"/>
          <w:sz w:val="16"/>
          <w:szCs w:val="16"/>
        </w:rPr>
        <w:t xml:space="preserve"> tau </w:t>
      </w:r>
      <w:proofErr w:type="spellStart"/>
      <w:r w:rsidRPr="00A6293B">
        <w:rPr>
          <w:rFonts w:ascii="Arial" w:eastAsia="Arial" w:hAnsi="Arial" w:cs="Arial"/>
          <w:sz w:val="16"/>
          <w:szCs w:val="16"/>
        </w:rPr>
        <w:t>tsim</w:t>
      </w:r>
      <w:proofErr w:type="spellEnd"/>
      <w:r w:rsidRPr="00A6293B">
        <w:rPr>
          <w:rFonts w:ascii="Arial" w:eastAsia="Arial" w:hAnsi="Arial" w:cs="Arial"/>
          <w:sz w:val="16"/>
          <w:szCs w:val="16"/>
        </w:rPr>
        <w:t xml:space="preserve">, cov </w:t>
      </w:r>
      <w:proofErr w:type="spellStart"/>
      <w:r w:rsidRPr="00A6293B">
        <w:rPr>
          <w:rFonts w:ascii="Arial" w:eastAsia="Arial" w:hAnsi="Arial" w:cs="Arial"/>
          <w:sz w:val="16"/>
          <w:szCs w:val="16"/>
        </w:rPr>
        <w:t>neeg</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liaj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teb</w:t>
      </w:r>
      <w:proofErr w:type="spellEnd"/>
      <w:r w:rsidRPr="00A6293B">
        <w:rPr>
          <w:rFonts w:ascii="Arial" w:eastAsia="Arial" w:hAnsi="Arial" w:cs="Arial"/>
          <w:sz w:val="16"/>
          <w:szCs w:val="16"/>
        </w:rPr>
        <w:t xml:space="preserve"> no </w:t>
      </w:r>
      <w:proofErr w:type="spellStart"/>
      <w:r w:rsidRPr="00A6293B">
        <w:rPr>
          <w:rFonts w:ascii="Arial" w:eastAsia="Arial" w:hAnsi="Arial" w:cs="Arial"/>
          <w:sz w:val="16"/>
          <w:szCs w:val="16"/>
        </w:rPr>
        <w:t>xav</w:t>
      </w:r>
      <w:proofErr w:type="spellEnd"/>
      <w:r w:rsidRPr="00A6293B">
        <w:rPr>
          <w:rFonts w:ascii="Arial" w:eastAsia="Arial" w:hAnsi="Arial" w:cs="Arial"/>
          <w:sz w:val="16"/>
          <w:szCs w:val="16"/>
        </w:rPr>
        <w:t xml:space="preserve"> pom cov </w:t>
      </w:r>
      <w:proofErr w:type="spellStart"/>
      <w:r w:rsidRPr="00A6293B">
        <w:rPr>
          <w:rFonts w:ascii="Arial" w:eastAsia="Arial" w:hAnsi="Arial" w:cs="Arial"/>
          <w:sz w:val="16"/>
          <w:szCs w:val="16"/>
        </w:rPr>
        <w:t>cai</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muaj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ins w:id="3630" w:author="Kaxiong" w:date="2021-06-11T03:20:00Z">
        <w:r w:rsidR="00051D48">
          <w:rPr>
            <w:rFonts w:ascii="Arial" w:eastAsia="Arial" w:hAnsi="Arial" w:cs="Arial"/>
            <w:sz w:val="16"/>
            <w:szCs w:val="16"/>
          </w:rPr>
          <w:t>ruaj</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ntseg</w:t>
        </w:r>
      </w:ins>
      <w:proofErr w:type="spellEnd"/>
      <w:del w:id="3631" w:author="Kaxiong" w:date="2021-06-11T03:20:00Z">
        <w:r w:rsidRPr="00A6293B" w:rsidDel="00051D48">
          <w:rPr>
            <w:rFonts w:ascii="Arial" w:eastAsia="Arial" w:hAnsi="Arial" w:cs="Arial"/>
            <w:sz w:val="16"/>
            <w:szCs w:val="16"/>
          </w:rPr>
          <w:delText>nyab xeeb</w:delText>
        </w:r>
      </w:del>
      <w:r w:rsidRPr="00A6293B">
        <w:rPr>
          <w:rFonts w:ascii="Arial" w:eastAsia="Arial" w:hAnsi="Arial" w:cs="Arial"/>
          <w:sz w:val="16"/>
          <w:szCs w:val="16"/>
        </w:rPr>
        <w:t xml:space="preserve"> </w:t>
      </w:r>
      <w:proofErr w:type="spellStart"/>
      <w:r w:rsidRPr="00A6293B">
        <w:rPr>
          <w:rFonts w:ascii="Arial" w:eastAsia="Arial" w:hAnsi="Arial" w:cs="Arial"/>
          <w:sz w:val="16"/>
          <w:szCs w:val="16"/>
        </w:rPr>
        <w:t>ntau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dua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lub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peev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xwm</w:t>
      </w:r>
      <w:proofErr w:type="spellEnd"/>
      <w:r w:rsidRPr="00A6293B">
        <w:rPr>
          <w:rFonts w:ascii="Arial" w:eastAsia="Arial" w:hAnsi="Arial" w:cs="Arial"/>
          <w:sz w:val="16"/>
          <w:szCs w:val="16"/>
        </w:rPr>
        <w:t xml:space="preserve"> los </w:t>
      </w:r>
      <w:proofErr w:type="spellStart"/>
      <w:r w:rsidRPr="00A6293B">
        <w:rPr>
          <w:rFonts w:ascii="Arial" w:eastAsia="Arial" w:hAnsi="Arial" w:cs="Arial"/>
          <w:sz w:val="16"/>
          <w:szCs w:val="16"/>
        </w:rPr>
        <w:t>ntsuas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tus</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kheej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qhov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ph</w:t>
      </w:r>
      <w:r w:rsidR="00A6293B" w:rsidRPr="00A6293B">
        <w:rPr>
          <w:rFonts w:ascii="Arial" w:eastAsia="Arial" w:hAnsi="Arial" w:cs="Arial"/>
          <w:sz w:val="16"/>
          <w:szCs w:val="16"/>
        </w:rPr>
        <w:t>om</w:t>
      </w:r>
      <w:proofErr w:type="spellEnd"/>
      <w:r w:rsidR="00A6293B" w:rsidRPr="00A6293B">
        <w:rPr>
          <w:rFonts w:ascii="Arial" w:eastAsia="Arial" w:hAnsi="Arial" w:cs="Arial"/>
          <w:sz w:val="16"/>
          <w:szCs w:val="16"/>
        </w:rPr>
        <w:t xml:space="preserve"> </w:t>
      </w:r>
      <w:proofErr w:type="spellStart"/>
      <w:r w:rsidR="00A6293B" w:rsidRPr="00A6293B">
        <w:rPr>
          <w:rFonts w:ascii="Arial" w:eastAsia="Arial" w:hAnsi="Arial" w:cs="Arial"/>
          <w:sz w:val="16"/>
          <w:szCs w:val="16"/>
        </w:rPr>
        <w:t>sij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thiab</w:t>
      </w:r>
      <w:proofErr w:type="spellEnd"/>
      <w:r w:rsidRPr="00A6293B">
        <w:rPr>
          <w:rFonts w:ascii="Arial" w:eastAsia="Arial" w:hAnsi="Arial" w:cs="Arial"/>
          <w:sz w:val="16"/>
          <w:szCs w:val="16"/>
        </w:rPr>
        <w:t xml:space="preserve"> </w:t>
      </w:r>
      <w:proofErr w:type="spellStart"/>
      <w:ins w:id="3632" w:author="Kaxiong" w:date="2021-06-11T03:21:00Z">
        <w:r w:rsidR="00051D48">
          <w:rPr>
            <w:rFonts w:ascii="Arial" w:eastAsia="Arial" w:hAnsi="Arial" w:cs="Arial"/>
            <w:sz w:val="16"/>
            <w:szCs w:val="16"/>
          </w:rPr>
          <w:t>piav</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qhia</w:t>
        </w:r>
      </w:ins>
      <w:proofErr w:type="spellEnd"/>
      <w:del w:id="3633" w:author="Kaxiong" w:date="2021-06-11T03:21:00Z">
        <w:r w:rsidRPr="00A6293B" w:rsidDel="00051D48">
          <w:rPr>
            <w:rFonts w:ascii="Arial" w:eastAsia="Arial" w:hAnsi="Arial" w:cs="Arial"/>
            <w:sz w:val="16"/>
            <w:szCs w:val="16"/>
          </w:rPr>
          <w:delText>txhais</w:delText>
        </w:r>
      </w:del>
      <w:r w:rsidRPr="00A6293B">
        <w:rPr>
          <w:rFonts w:ascii="Arial" w:eastAsia="Arial" w:hAnsi="Arial" w:cs="Arial"/>
          <w:sz w:val="16"/>
          <w:szCs w:val="16"/>
        </w:rPr>
        <w:t xml:space="preserve"> cov </w:t>
      </w:r>
      <w:proofErr w:type="spellStart"/>
      <w:r w:rsidRPr="00A6293B">
        <w:rPr>
          <w:rFonts w:ascii="Arial" w:eastAsia="Arial" w:hAnsi="Arial" w:cs="Arial"/>
          <w:sz w:val="16"/>
          <w:szCs w:val="16"/>
        </w:rPr>
        <w:t>kev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coj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ua</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zaub</w:t>
      </w:r>
      <w:proofErr w:type="spellEnd"/>
      <w:r w:rsidRPr="00A6293B">
        <w:rPr>
          <w:rFonts w:ascii="Arial" w:eastAsia="Arial" w:hAnsi="Arial" w:cs="Arial"/>
          <w:sz w:val="16"/>
          <w:szCs w:val="16"/>
        </w:rPr>
        <w:t xml:space="preserve"> mov </w:t>
      </w:r>
      <w:proofErr w:type="spellStart"/>
      <w:r w:rsidRPr="00A6293B">
        <w:rPr>
          <w:rFonts w:ascii="Arial" w:eastAsia="Arial" w:hAnsi="Arial" w:cs="Arial"/>
          <w:sz w:val="16"/>
          <w:szCs w:val="16"/>
        </w:rPr>
        <w:t>kom</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nyab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xeeb</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rau</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lawv</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txoj</w:t>
      </w:r>
      <w:proofErr w:type="spellEnd"/>
      <w:r w:rsidRPr="00A6293B">
        <w:rPr>
          <w:rFonts w:ascii="Arial" w:eastAsia="Arial" w:hAnsi="Arial" w:cs="Arial"/>
          <w:sz w:val="16"/>
          <w:szCs w:val="16"/>
        </w:rPr>
        <w:t xml:space="preserve"> </w:t>
      </w:r>
      <w:proofErr w:type="spellStart"/>
      <w:r w:rsidRPr="00A6293B">
        <w:rPr>
          <w:rFonts w:ascii="Arial" w:eastAsia="Arial" w:hAnsi="Arial" w:cs="Arial"/>
          <w:sz w:val="16"/>
          <w:szCs w:val="16"/>
        </w:rPr>
        <w:t>hauj</w:t>
      </w:r>
      <w:proofErr w:type="spellEnd"/>
      <w:r w:rsidR="00A6293B" w:rsidRPr="00A6293B">
        <w:rPr>
          <w:rFonts w:ascii="Arial" w:eastAsia="Arial" w:hAnsi="Arial" w:cs="Arial"/>
          <w:sz w:val="16"/>
          <w:szCs w:val="16"/>
        </w:rPr>
        <w:t xml:space="preserve"> </w:t>
      </w:r>
      <w:proofErr w:type="spellStart"/>
      <w:r w:rsidRPr="00A6293B">
        <w:rPr>
          <w:rFonts w:ascii="Arial" w:eastAsia="Arial" w:hAnsi="Arial" w:cs="Arial"/>
          <w:sz w:val="16"/>
          <w:szCs w:val="16"/>
        </w:rPr>
        <w:t>lwm</w:t>
      </w:r>
      <w:proofErr w:type="spellEnd"/>
      <w:r w:rsidRPr="00A6293B">
        <w:rPr>
          <w:rFonts w:ascii="Arial" w:eastAsia="Arial" w:hAnsi="Arial" w:cs="Arial"/>
          <w:sz w:val="16"/>
          <w:szCs w:val="16"/>
        </w:rPr>
        <w:t>.</w:t>
      </w:r>
    </w:p>
    <w:p w14:paraId="49CB433F" w14:textId="77777777" w:rsidR="00BF3E5F" w:rsidRDefault="00BF3E5F">
      <w:pPr>
        <w:spacing w:line="233" w:lineRule="exact"/>
        <w:rPr>
          <w:sz w:val="20"/>
          <w:szCs w:val="20"/>
        </w:rPr>
      </w:pPr>
    </w:p>
    <w:p w14:paraId="15DF9571" w14:textId="0F382651" w:rsidR="00BF3E5F" w:rsidRPr="00D55D30" w:rsidRDefault="00F2670D" w:rsidP="00D55D30">
      <w:pPr>
        <w:spacing w:line="410" w:lineRule="auto"/>
        <w:ind w:left="240" w:right="320"/>
        <w:jc w:val="both"/>
        <w:rPr>
          <w:sz w:val="20"/>
          <w:szCs w:val="20"/>
        </w:rPr>
      </w:pP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tsis</w:t>
      </w:r>
      <w:proofErr w:type="spellEnd"/>
      <w:r w:rsidRPr="00D55D30">
        <w:rPr>
          <w:rFonts w:ascii="Arial" w:eastAsia="Arial" w:hAnsi="Arial" w:cs="Arial"/>
          <w:sz w:val="16"/>
          <w:szCs w:val="16"/>
        </w:rPr>
        <w:t xml:space="preserve"> sib </w:t>
      </w:r>
      <w:proofErr w:type="spellStart"/>
      <w:r w:rsidRPr="00D55D30">
        <w:rPr>
          <w:rFonts w:ascii="Arial" w:eastAsia="Arial" w:hAnsi="Arial" w:cs="Arial"/>
          <w:sz w:val="16"/>
          <w:szCs w:val="16"/>
        </w:rPr>
        <w:t>xws</w:t>
      </w:r>
      <w:proofErr w:type="spellEnd"/>
      <w:r w:rsidRPr="00D55D30">
        <w:rPr>
          <w:rFonts w:ascii="Arial" w:eastAsia="Arial" w:hAnsi="Arial" w:cs="Arial"/>
          <w:sz w:val="16"/>
          <w:szCs w:val="16"/>
        </w:rPr>
        <w:t xml:space="preserve">, cov </w:t>
      </w:r>
      <w:proofErr w:type="spellStart"/>
      <w:r w:rsidRPr="00D55D30">
        <w:rPr>
          <w:rFonts w:ascii="Arial" w:eastAsia="Arial" w:hAnsi="Arial" w:cs="Arial"/>
          <w:sz w:val="16"/>
          <w:szCs w:val="16"/>
        </w:rPr>
        <w:t>neeg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liaj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teb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uas</w:t>
      </w:r>
      <w:proofErr w:type="spellEnd"/>
      <w:r w:rsidRPr="00D55D30">
        <w:rPr>
          <w:rFonts w:ascii="Arial" w:eastAsia="Arial" w:hAnsi="Arial" w:cs="Arial"/>
          <w:sz w:val="16"/>
          <w:szCs w:val="16"/>
        </w:rPr>
        <w:t xml:space="preserve"> xaiv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raws</w:t>
      </w:r>
      <w:proofErr w:type="spellEnd"/>
      <w:ins w:id="3634" w:author="Kaxiong" w:date="2021-06-11T03:23:00Z">
        <w:r w:rsidR="00051D48">
          <w:rPr>
            <w:rFonts w:ascii="Arial" w:eastAsia="Arial" w:hAnsi="Arial" w:cs="Arial"/>
            <w:sz w:val="16"/>
            <w:szCs w:val="16"/>
          </w:rPr>
          <w:t xml:space="preserve"> cov </w:t>
        </w:r>
        <w:proofErr w:type="spellStart"/>
        <w:r w:rsidR="00051D48">
          <w:rPr>
            <w:rFonts w:ascii="Arial" w:eastAsia="Arial" w:hAnsi="Arial" w:cs="Arial"/>
            <w:sz w:val="16"/>
            <w:szCs w:val="16"/>
          </w:rPr>
          <w:t>quav</w:t>
        </w:r>
      </w:ins>
      <w:proofErr w:type="spellEnd"/>
      <w:r w:rsidRPr="00D55D30">
        <w:rPr>
          <w:rFonts w:ascii="Arial" w:eastAsia="Arial" w:hAnsi="Arial" w:cs="Arial"/>
          <w:sz w:val="16"/>
          <w:szCs w:val="16"/>
        </w:rPr>
        <w:t xml:space="preserve"> </w:t>
      </w:r>
      <w:proofErr w:type="spellStart"/>
      <w:ins w:id="3635" w:author="Kaxiong" w:date="2021-06-11T03:22:00Z">
        <w:r w:rsidR="00051D48">
          <w:rPr>
            <w:rFonts w:ascii="Arial" w:eastAsia="Arial" w:hAnsi="Arial" w:cs="Arial"/>
            <w:sz w:val="16"/>
            <w:szCs w:val="16"/>
          </w:rPr>
          <w:t>qhoos</w:t>
        </w:r>
        <w:proofErr w:type="spellEnd"/>
        <w:r w:rsidR="00051D48">
          <w:rPr>
            <w:rFonts w:ascii="Arial" w:eastAsia="Arial" w:hAnsi="Arial" w:cs="Arial"/>
            <w:sz w:val="16"/>
            <w:szCs w:val="16"/>
          </w:rPr>
          <w:t xml:space="preserve"> kas </w:t>
        </w:r>
        <w:proofErr w:type="spellStart"/>
        <w:r w:rsidR="00051D48">
          <w:rPr>
            <w:rFonts w:ascii="Arial" w:eastAsia="Arial" w:hAnsi="Arial" w:cs="Arial"/>
            <w:sz w:val="16"/>
            <w:szCs w:val="16"/>
          </w:rPr>
          <w:t>ua</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qoob</w:t>
        </w:r>
        <w:proofErr w:type="spellEnd"/>
        <w:r w:rsidR="00051D48">
          <w:rPr>
            <w:rFonts w:ascii="Arial" w:eastAsia="Arial" w:hAnsi="Arial" w:cs="Arial"/>
            <w:sz w:val="16"/>
            <w:szCs w:val="16"/>
          </w:rPr>
          <w:t xml:space="preserve"> loo </w:t>
        </w:r>
        <w:proofErr w:type="spellStart"/>
        <w:r w:rsidR="00051D48">
          <w:rPr>
            <w:rFonts w:ascii="Arial" w:eastAsia="Arial" w:hAnsi="Arial" w:cs="Arial"/>
            <w:sz w:val="16"/>
            <w:szCs w:val="16"/>
          </w:rPr>
          <w:t>tsis</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muaj</w:t>
        </w:r>
      </w:ins>
      <w:proofErr w:type="spellEnd"/>
      <w:ins w:id="3636" w:author="Kaxiong" w:date="2021-06-11T03:23:00Z">
        <w:r w:rsidR="00051D48">
          <w:rPr>
            <w:rFonts w:ascii="Arial" w:eastAsia="Arial" w:hAnsi="Arial" w:cs="Arial"/>
            <w:sz w:val="16"/>
            <w:szCs w:val="16"/>
          </w:rPr>
          <w:t xml:space="preserve"> </w:t>
        </w:r>
        <w:proofErr w:type="spellStart"/>
        <w:r w:rsidR="00051D48">
          <w:rPr>
            <w:rFonts w:ascii="Arial" w:eastAsia="Arial" w:hAnsi="Arial" w:cs="Arial"/>
            <w:sz w:val="16"/>
            <w:szCs w:val="16"/>
          </w:rPr>
          <w:t>tshuaj</w:t>
        </w:r>
        <w:proofErr w:type="spellEnd"/>
        <w:r w:rsidR="00051D48">
          <w:rPr>
            <w:rFonts w:ascii="Arial" w:eastAsia="Arial" w:hAnsi="Arial" w:cs="Arial"/>
            <w:sz w:val="16"/>
            <w:szCs w:val="16"/>
          </w:rPr>
          <w:t xml:space="preserve"> </w:t>
        </w:r>
        <w:proofErr w:type="spellStart"/>
        <w:r w:rsidR="00051D48">
          <w:rPr>
            <w:rFonts w:ascii="Arial" w:eastAsia="Arial" w:hAnsi="Arial" w:cs="Arial"/>
            <w:sz w:val="16"/>
            <w:szCs w:val="16"/>
          </w:rPr>
          <w:t>txhaum</w:t>
        </w:r>
        <w:proofErr w:type="spellEnd"/>
        <w:r w:rsidR="00051D48">
          <w:rPr>
            <w:rFonts w:ascii="Arial" w:eastAsia="Arial" w:hAnsi="Arial" w:cs="Arial"/>
            <w:sz w:val="16"/>
            <w:szCs w:val="16"/>
          </w:rPr>
          <w:t xml:space="preserve"> zoo li </w:t>
        </w:r>
        <w:proofErr w:type="spellStart"/>
        <w:r w:rsidR="00051D48">
          <w:rPr>
            <w:rFonts w:ascii="Arial" w:eastAsia="Arial" w:hAnsi="Arial" w:cs="Arial"/>
            <w:sz w:val="16"/>
            <w:szCs w:val="16"/>
          </w:rPr>
          <w:t>t</w:t>
        </w:r>
        <w:r w:rsidR="009654D4">
          <w:rPr>
            <w:rFonts w:ascii="Arial" w:eastAsia="Arial" w:hAnsi="Arial" w:cs="Arial"/>
            <w:sz w:val="16"/>
            <w:szCs w:val="16"/>
          </w:rPr>
          <w:t>x</w:t>
        </w:r>
      </w:ins>
      <w:ins w:id="3637" w:author="Kaxiong" w:date="2021-06-11T03:24:00Z">
        <w:r w:rsidR="009654D4">
          <w:rPr>
            <w:rFonts w:ascii="Arial" w:eastAsia="Arial" w:hAnsi="Arial" w:cs="Arial"/>
            <w:sz w:val="16"/>
            <w:szCs w:val="16"/>
          </w:rPr>
          <w:t>aus</w:t>
        </w:r>
        <w:proofErr w:type="spellEnd"/>
        <w:r w:rsidR="009654D4">
          <w:rPr>
            <w:rFonts w:ascii="Arial" w:eastAsia="Arial" w:hAnsi="Arial" w:cs="Arial"/>
            <w:sz w:val="16"/>
            <w:szCs w:val="16"/>
          </w:rPr>
          <w:t xml:space="preserve"> </w:t>
        </w:r>
      </w:ins>
      <w:del w:id="3638" w:author="Kaxiong" w:date="2021-06-11T03:24:00Z">
        <w:r w:rsidRPr="00D55D30" w:rsidDel="009654D4">
          <w:rPr>
            <w:rFonts w:ascii="Arial" w:eastAsia="Arial" w:hAnsi="Arial" w:cs="Arial"/>
            <w:sz w:val="16"/>
            <w:szCs w:val="16"/>
          </w:rPr>
          <w:delText xml:space="preserve">cov qauv </w:delText>
        </w:r>
        <w:r w:rsidR="00A52066" w:rsidDel="009654D4">
          <w:rPr>
            <w:rFonts w:ascii="Arial" w:eastAsia="Arial" w:hAnsi="Arial" w:cs="Arial"/>
            <w:sz w:val="16"/>
            <w:szCs w:val="16"/>
          </w:rPr>
          <w:delText>txoj cai</w:delText>
        </w:r>
        <w:r w:rsidRPr="00D55D30" w:rsidDel="009654D4">
          <w:rPr>
            <w:rFonts w:ascii="Arial" w:eastAsia="Arial" w:hAnsi="Arial" w:cs="Arial"/>
            <w:sz w:val="16"/>
            <w:szCs w:val="16"/>
          </w:rPr>
          <w:delText xml:space="preserve"> zoo </w:delText>
        </w:r>
      </w:del>
      <w:proofErr w:type="spellStart"/>
      <w:r w:rsidRPr="00D55D30">
        <w:rPr>
          <w:rFonts w:ascii="Arial" w:eastAsia="Arial" w:hAnsi="Arial" w:cs="Arial"/>
          <w:sz w:val="16"/>
          <w:szCs w:val="16"/>
        </w:rPr>
        <w:t>siab</w:t>
      </w:r>
      <w:proofErr w:type="spellEnd"/>
      <w:r w:rsidRPr="00D55D30">
        <w:rPr>
          <w:rFonts w:ascii="Arial" w:eastAsia="Arial" w:hAnsi="Arial" w:cs="Arial"/>
          <w:sz w:val="16"/>
          <w:szCs w:val="16"/>
        </w:rPr>
        <w:t xml:space="preserve"> </w:t>
      </w:r>
      <w:del w:id="3639" w:author="Kaxiong" w:date="2021-06-11T03:24:00Z">
        <w:r w:rsidR="00A52066" w:rsidDel="009654D4">
          <w:rPr>
            <w:rFonts w:ascii="Arial" w:eastAsia="Arial" w:hAnsi="Arial" w:cs="Arial"/>
            <w:sz w:val="16"/>
            <w:szCs w:val="16"/>
          </w:rPr>
          <w:delText xml:space="preserve">thiab </w:delText>
        </w:r>
        <w:r w:rsidRPr="00D55D30" w:rsidDel="009654D4">
          <w:rPr>
            <w:rFonts w:ascii="Arial" w:eastAsia="Arial" w:hAnsi="Arial" w:cs="Arial"/>
            <w:sz w:val="16"/>
            <w:szCs w:val="16"/>
          </w:rPr>
          <w:delText xml:space="preserve">txaus siab </w:delText>
        </w:r>
      </w:del>
      <w:proofErr w:type="spellStart"/>
      <w:r w:rsidRPr="00D55D30">
        <w:rPr>
          <w:rFonts w:ascii="Arial" w:eastAsia="Arial" w:hAnsi="Arial" w:cs="Arial"/>
          <w:sz w:val="16"/>
          <w:szCs w:val="16"/>
        </w:rPr>
        <w:t>rau</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ins w:id="3640" w:author="Kaxiong" w:date="2021-06-11T03:24:00Z">
        <w:r w:rsidR="009654D4">
          <w:rPr>
            <w:rFonts w:ascii="Arial" w:eastAsia="Arial" w:hAnsi="Arial" w:cs="Arial"/>
            <w:sz w:val="16"/>
            <w:szCs w:val="16"/>
          </w:rPr>
          <w:t>kev</w:t>
        </w:r>
        <w:proofErr w:type="spellEnd"/>
        <w:r w:rsidR="009654D4">
          <w:rPr>
            <w:rFonts w:ascii="Arial" w:eastAsia="Arial" w:hAnsi="Arial" w:cs="Arial"/>
            <w:sz w:val="16"/>
            <w:szCs w:val="16"/>
          </w:rPr>
          <w:t xml:space="preserve"> </w:t>
        </w:r>
      </w:ins>
      <w:proofErr w:type="spellStart"/>
      <w:r w:rsidRPr="00D55D30">
        <w:rPr>
          <w:rFonts w:ascii="Arial" w:eastAsia="Arial" w:hAnsi="Arial" w:cs="Arial"/>
          <w:sz w:val="16"/>
          <w:szCs w:val="16"/>
        </w:rPr>
        <w:t>kwv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yees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lub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sij</w:t>
      </w:r>
      <w:proofErr w:type="spellEnd"/>
      <w:r w:rsidR="00A52066">
        <w:rPr>
          <w:rFonts w:ascii="Arial" w:eastAsia="Arial" w:hAnsi="Arial" w:cs="Arial"/>
          <w:sz w:val="16"/>
          <w:szCs w:val="16"/>
        </w:rPr>
        <w:t xml:space="preserve"> </w:t>
      </w:r>
      <w:proofErr w:type="spellStart"/>
      <w:r w:rsidRPr="00D55D30">
        <w:rPr>
          <w:rFonts w:ascii="Arial" w:eastAsia="Arial" w:hAnsi="Arial" w:cs="Arial"/>
          <w:sz w:val="16"/>
          <w:szCs w:val="16"/>
        </w:rPr>
        <w:t>hawm</w:t>
      </w:r>
      <w:proofErr w:type="spellEnd"/>
      <w:r w:rsidRPr="00D55D30">
        <w:rPr>
          <w:rFonts w:ascii="Arial" w:eastAsia="Arial" w:hAnsi="Arial" w:cs="Arial"/>
          <w:sz w:val="16"/>
          <w:szCs w:val="16"/>
        </w:rPr>
        <w:t xml:space="preserve"> tau </w:t>
      </w:r>
      <w:proofErr w:type="spellStart"/>
      <w:r w:rsidRPr="00D55D30">
        <w:rPr>
          <w:rFonts w:ascii="Arial" w:eastAsia="Arial" w:hAnsi="Arial" w:cs="Arial"/>
          <w:sz w:val="16"/>
          <w:szCs w:val="16"/>
        </w:rPr>
        <w:t>teev</w:t>
      </w:r>
      <w:proofErr w:type="spellEnd"/>
      <w:r w:rsidRPr="00D55D30">
        <w:rPr>
          <w:rFonts w:ascii="Arial" w:eastAsia="Arial" w:hAnsi="Arial" w:cs="Arial"/>
          <w:sz w:val="16"/>
          <w:szCs w:val="16"/>
        </w:rPr>
        <w:t xml:space="preserve"> </w:t>
      </w:r>
      <w:ins w:id="3641" w:author="Kaxiong" w:date="2021-06-11T03:25:00Z">
        <w:r w:rsidR="009654D4">
          <w:rPr>
            <w:rFonts w:ascii="Arial" w:eastAsia="Arial" w:hAnsi="Arial" w:cs="Arial"/>
            <w:sz w:val="16"/>
            <w:szCs w:val="16"/>
          </w:rPr>
          <w:t xml:space="preserve">yam </w:t>
        </w:r>
        <w:proofErr w:type="spellStart"/>
        <w:r w:rsidR="009654D4">
          <w:rPr>
            <w:rFonts w:ascii="Arial" w:eastAsia="Arial" w:hAnsi="Arial" w:cs="Arial"/>
            <w:sz w:val="16"/>
            <w:szCs w:val="16"/>
          </w:rPr>
          <w:t>meej</w:t>
        </w:r>
      </w:ins>
      <w:proofErr w:type="spellEnd"/>
      <w:del w:id="3642" w:author="Kaxiong" w:date="2021-06-11T03:25:00Z">
        <w:r w:rsidRPr="00D55D30" w:rsidDel="009654D4">
          <w:rPr>
            <w:rFonts w:ascii="Arial" w:eastAsia="Arial" w:hAnsi="Arial" w:cs="Arial"/>
            <w:sz w:val="16"/>
            <w:szCs w:val="16"/>
          </w:rPr>
          <w:delText>cia siab</w:delText>
        </w:r>
      </w:del>
      <w:r w:rsidRPr="00D55D30">
        <w:rPr>
          <w:rFonts w:ascii="Arial" w:eastAsia="Arial" w:hAnsi="Arial" w:cs="Arial"/>
          <w:sz w:val="16"/>
          <w:szCs w:val="16"/>
        </w:rPr>
        <w:t xml:space="preserve">. </w:t>
      </w:r>
      <w:proofErr w:type="spellStart"/>
      <w:r w:rsidRPr="00D55D30">
        <w:rPr>
          <w:rFonts w:ascii="Arial" w:eastAsia="Arial" w:hAnsi="Arial" w:cs="Arial"/>
          <w:sz w:val="16"/>
          <w:szCs w:val="16"/>
        </w:rPr>
        <w:t>Lawv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yuav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xav</w:t>
      </w:r>
      <w:proofErr w:type="spellEnd"/>
      <w:r w:rsidRPr="00D55D30">
        <w:rPr>
          <w:rFonts w:ascii="Arial" w:eastAsia="Arial" w:hAnsi="Arial" w:cs="Arial"/>
          <w:sz w:val="16"/>
          <w:szCs w:val="16"/>
        </w:rPr>
        <w:t xml:space="preserve"> pom cov </w:t>
      </w:r>
      <w:proofErr w:type="spellStart"/>
      <w:r w:rsidRPr="00D55D30">
        <w:rPr>
          <w:rFonts w:ascii="Arial" w:eastAsia="Arial" w:hAnsi="Arial" w:cs="Arial"/>
          <w:sz w:val="16"/>
          <w:szCs w:val="16"/>
        </w:rPr>
        <w:t>cai</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muaj</w:t>
      </w:r>
      <w:proofErr w:type="spellEnd"/>
      <w:r w:rsidRPr="00D55D30">
        <w:rPr>
          <w:rFonts w:ascii="Arial" w:eastAsia="Arial" w:hAnsi="Arial" w:cs="Arial"/>
          <w:sz w:val="16"/>
          <w:szCs w:val="16"/>
        </w:rPr>
        <w:t xml:space="preserve"> tib </w:t>
      </w:r>
      <w:proofErr w:type="spellStart"/>
      <w:r w:rsidRPr="00D55D30">
        <w:rPr>
          <w:rFonts w:ascii="Arial" w:eastAsia="Arial" w:hAnsi="Arial" w:cs="Arial"/>
          <w:sz w:val="16"/>
          <w:szCs w:val="16"/>
        </w:rPr>
        <w:t>qho</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kev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paub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tseeb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hauv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kev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raws</w:t>
      </w:r>
      <w:proofErr w:type="spellEnd"/>
      <w:r w:rsidRPr="00D55D30">
        <w:rPr>
          <w:rFonts w:ascii="Arial" w:eastAsia="Arial" w:hAnsi="Arial" w:cs="Arial"/>
          <w:sz w:val="16"/>
          <w:szCs w:val="16"/>
        </w:rPr>
        <w:t xml:space="preserve">, tab sis </w:t>
      </w:r>
      <w:proofErr w:type="spellStart"/>
      <w:r w:rsidRPr="00D55D30">
        <w:rPr>
          <w:rFonts w:ascii="Arial" w:eastAsia="Arial" w:hAnsi="Arial" w:cs="Arial"/>
          <w:sz w:val="16"/>
          <w:szCs w:val="16"/>
        </w:rPr>
        <w:t>lawv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kuj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hais</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tawm</w:t>
      </w:r>
      <w:proofErr w:type="spellEnd"/>
      <w:r w:rsidRPr="00D55D30">
        <w:rPr>
          <w:rFonts w:ascii="Arial" w:eastAsia="Arial" w:hAnsi="Arial" w:cs="Arial"/>
          <w:sz w:val="16"/>
          <w:szCs w:val="16"/>
        </w:rPr>
        <w:t xml:space="preserve"> </w:t>
      </w:r>
      <w:proofErr w:type="spellStart"/>
      <w:r w:rsidR="00A52066">
        <w:rPr>
          <w:rFonts w:ascii="Arial" w:eastAsia="Arial" w:hAnsi="Arial" w:cs="Arial"/>
          <w:sz w:val="16"/>
          <w:szCs w:val="16"/>
        </w:rPr>
        <w:t>ntawm</w:t>
      </w:r>
      <w:proofErr w:type="spellEnd"/>
      <w:r w:rsidR="00A52066">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kev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txhawj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xeeb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txog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qhov</w:t>
      </w:r>
      <w:proofErr w:type="spellEnd"/>
      <w:r w:rsidRPr="00D55D30">
        <w:rPr>
          <w:rFonts w:ascii="Arial" w:eastAsia="Arial" w:hAnsi="Arial" w:cs="Arial"/>
          <w:sz w:val="16"/>
          <w:szCs w:val="16"/>
        </w:rPr>
        <w:t xml:space="preserve"> </w:t>
      </w:r>
      <w:proofErr w:type="spellStart"/>
      <w:ins w:id="3643" w:author="Kaxiong" w:date="2021-06-11T03:26:00Z">
        <w:r w:rsidR="009654D4">
          <w:rPr>
            <w:rFonts w:ascii="Arial" w:eastAsia="Arial" w:hAnsi="Arial" w:cs="Arial"/>
            <w:sz w:val="16"/>
            <w:szCs w:val="16"/>
          </w:rPr>
          <w:t>kev</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thwm</w:t>
        </w:r>
        <w:proofErr w:type="spellEnd"/>
        <w:r w:rsidR="009654D4">
          <w:rPr>
            <w:rFonts w:ascii="Arial" w:eastAsia="Arial" w:hAnsi="Arial" w:cs="Arial"/>
            <w:sz w:val="16"/>
            <w:szCs w:val="16"/>
          </w:rPr>
          <w:t xml:space="preserve"> sim tau </w:t>
        </w:r>
        <w:proofErr w:type="spellStart"/>
        <w:r w:rsidR="009654D4">
          <w:rPr>
            <w:rFonts w:ascii="Arial" w:eastAsia="Arial" w:hAnsi="Arial" w:cs="Arial"/>
            <w:sz w:val="16"/>
            <w:szCs w:val="16"/>
          </w:rPr>
          <w:t>ntawm</w:t>
        </w:r>
      </w:ins>
      <w:proofErr w:type="spellEnd"/>
      <w:del w:id="3644" w:author="Kaxiong" w:date="2021-06-11T03:26:00Z">
        <w:r w:rsidRPr="00D55D30" w:rsidDel="009654D4">
          <w:rPr>
            <w:rFonts w:ascii="Arial" w:eastAsia="Arial" w:hAnsi="Arial" w:cs="Arial"/>
            <w:sz w:val="16"/>
            <w:szCs w:val="16"/>
          </w:rPr>
          <w:delText>muaj peev xwm rau</w:delText>
        </w:r>
      </w:del>
      <w:r w:rsidRPr="00D55D30">
        <w:rPr>
          <w:rFonts w:ascii="Arial" w:eastAsia="Arial" w:hAnsi="Arial" w:cs="Arial"/>
          <w:sz w:val="16"/>
          <w:szCs w:val="16"/>
        </w:rPr>
        <w:t xml:space="preserve"> cov </w:t>
      </w:r>
      <w:proofErr w:type="spellStart"/>
      <w:r w:rsidRPr="00D55D30">
        <w:rPr>
          <w:rFonts w:ascii="Arial" w:eastAsia="Arial" w:hAnsi="Arial" w:cs="Arial"/>
          <w:sz w:val="16"/>
          <w:szCs w:val="16"/>
        </w:rPr>
        <w:t>cai</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tshiab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yuav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raug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sau</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nrog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ib</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qho</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loj</w:t>
      </w:r>
      <w:proofErr w:type="spellEnd"/>
      <w:r w:rsidRPr="00D55D30">
        <w:rPr>
          <w:rFonts w:ascii="Arial" w:eastAsia="Arial" w:hAnsi="Arial" w:cs="Arial"/>
          <w:sz w:val="16"/>
          <w:szCs w:val="16"/>
        </w:rPr>
        <w:t xml:space="preserve"> me </w:t>
      </w:r>
      <w:proofErr w:type="spellStart"/>
      <w:r w:rsidRPr="00D55D30">
        <w:rPr>
          <w:rFonts w:ascii="Arial" w:eastAsia="Arial" w:hAnsi="Arial" w:cs="Arial"/>
          <w:sz w:val="16"/>
          <w:szCs w:val="16"/>
        </w:rPr>
        <w:t>haum</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txhua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txoj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hauv</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kev</w:t>
      </w:r>
      <w:proofErr w:type="spellEnd"/>
      <w:r w:rsidRPr="00D55D30">
        <w:rPr>
          <w:rFonts w:ascii="Arial" w:eastAsia="Arial" w:hAnsi="Arial" w:cs="Arial"/>
          <w:sz w:val="16"/>
          <w:szCs w:val="16"/>
        </w:rPr>
        <w:t xml:space="preserve">". Cov </w:t>
      </w:r>
      <w:proofErr w:type="spellStart"/>
      <w:r w:rsidRPr="00D55D30">
        <w:rPr>
          <w:rFonts w:ascii="Arial" w:eastAsia="Arial" w:hAnsi="Arial" w:cs="Arial"/>
          <w:sz w:val="16"/>
          <w:szCs w:val="16"/>
        </w:rPr>
        <w:t>neeg</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liaj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ua</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teb</w:t>
      </w:r>
      <w:proofErr w:type="spellEnd"/>
      <w:r w:rsidRPr="00D55D30">
        <w:rPr>
          <w:rFonts w:ascii="Arial" w:eastAsia="Arial" w:hAnsi="Arial" w:cs="Arial"/>
          <w:sz w:val="16"/>
          <w:szCs w:val="16"/>
        </w:rPr>
        <w:t xml:space="preserve"> no </w:t>
      </w:r>
      <w:proofErr w:type="spellStart"/>
      <w:r w:rsidRPr="00D55D30">
        <w:rPr>
          <w:rFonts w:ascii="Arial" w:eastAsia="Arial" w:hAnsi="Arial" w:cs="Arial"/>
          <w:sz w:val="16"/>
          <w:szCs w:val="16"/>
        </w:rPr>
        <w:t>xav</w:t>
      </w:r>
      <w:proofErr w:type="spellEnd"/>
      <w:r w:rsidRPr="00D55D30">
        <w:rPr>
          <w:rFonts w:ascii="Arial" w:eastAsia="Arial" w:hAnsi="Arial" w:cs="Arial"/>
          <w:sz w:val="16"/>
          <w:szCs w:val="16"/>
        </w:rPr>
        <w:t xml:space="preserve"> p</w:t>
      </w:r>
      <w:r w:rsidR="00A52066">
        <w:rPr>
          <w:rFonts w:ascii="Arial" w:eastAsia="Arial" w:hAnsi="Arial" w:cs="Arial"/>
          <w:sz w:val="16"/>
          <w:szCs w:val="16"/>
        </w:rPr>
        <w:t>om</w:t>
      </w:r>
      <w:r w:rsidRPr="00D55D30">
        <w:rPr>
          <w:rFonts w:ascii="Arial" w:eastAsia="Arial" w:hAnsi="Arial" w:cs="Arial"/>
          <w:sz w:val="16"/>
          <w:szCs w:val="16"/>
        </w:rPr>
        <w:t xml:space="preserve"> </w:t>
      </w:r>
      <w:proofErr w:type="spellStart"/>
      <w:r w:rsidRPr="00D55D30">
        <w:rPr>
          <w:rFonts w:ascii="Arial" w:eastAsia="Arial" w:hAnsi="Arial" w:cs="Arial"/>
          <w:sz w:val="16"/>
          <w:szCs w:val="16"/>
        </w:rPr>
        <w:t>txoj</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cai</w:t>
      </w:r>
      <w:proofErr w:type="spellEnd"/>
      <w:r w:rsidRPr="00D55D30">
        <w:rPr>
          <w:rFonts w:ascii="Arial" w:eastAsia="Arial" w:hAnsi="Arial" w:cs="Arial"/>
          <w:sz w:val="16"/>
          <w:szCs w:val="16"/>
        </w:rPr>
        <w:t xml:space="preserve"> </w:t>
      </w:r>
      <w:proofErr w:type="spellStart"/>
      <w:r w:rsidRPr="00D55D30">
        <w:rPr>
          <w:rFonts w:ascii="Arial" w:eastAsia="Arial" w:hAnsi="Arial" w:cs="Arial"/>
          <w:sz w:val="16"/>
          <w:szCs w:val="16"/>
        </w:rPr>
        <w:t>raws</w:t>
      </w:r>
      <w:proofErr w:type="spellEnd"/>
      <w:r w:rsidRPr="00D55D30">
        <w:rPr>
          <w:rFonts w:ascii="Arial" w:eastAsia="Arial" w:hAnsi="Arial" w:cs="Arial"/>
          <w:sz w:val="16"/>
          <w:szCs w:val="16"/>
        </w:rPr>
        <w:t xml:space="preserve"> li</w:t>
      </w:r>
    </w:p>
    <w:p w14:paraId="3D74C374" w14:textId="77777777" w:rsidR="00BF3E5F" w:rsidRDefault="00BF3E5F">
      <w:pPr>
        <w:sectPr w:rsidR="00BF3E5F">
          <w:pgSz w:w="12240" w:h="15840"/>
          <w:pgMar w:top="1440" w:right="1440" w:bottom="206" w:left="1200" w:header="0" w:footer="0" w:gutter="0"/>
          <w:cols w:space="720" w:equalWidth="0">
            <w:col w:w="9600"/>
          </w:cols>
        </w:sectPr>
      </w:pPr>
    </w:p>
    <w:p w14:paraId="437B03D8" w14:textId="77777777" w:rsidR="00BF3E5F" w:rsidRDefault="00BF3E5F">
      <w:pPr>
        <w:spacing w:line="200" w:lineRule="exact"/>
        <w:rPr>
          <w:sz w:val="20"/>
          <w:szCs w:val="20"/>
        </w:rPr>
      </w:pPr>
    </w:p>
    <w:p w14:paraId="614F52FA" w14:textId="77777777" w:rsidR="00BF3E5F" w:rsidRDefault="00BF3E5F">
      <w:pPr>
        <w:spacing w:line="287" w:lineRule="exact"/>
        <w:rPr>
          <w:sz w:val="20"/>
          <w:szCs w:val="20"/>
        </w:rPr>
      </w:pPr>
    </w:p>
    <w:p w14:paraId="3B2F3509" w14:textId="5550B0A9" w:rsidR="00BF3E5F" w:rsidRDefault="00F2670D">
      <w:pPr>
        <w:tabs>
          <w:tab w:val="left" w:pos="3240"/>
        </w:tabs>
        <w:rPr>
          <w:sz w:val="20"/>
          <w:szCs w:val="20"/>
        </w:rPr>
      </w:pPr>
      <w:r w:rsidRPr="00A23B4B">
        <w:rPr>
          <w:rFonts w:ascii="Arial" w:eastAsia="Arial" w:hAnsi="Arial" w:cs="Arial"/>
          <w:sz w:val="16"/>
          <w:szCs w:val="16"/>
        </w:rPr>
        <w:lastRenderedPageBreak/>
        <w:t xml:space="preserve">20 </w:t>
      </w:r>
      <w:r w:rsidR="00A23B4B">
        <w:rPr>
          <w:rFonts w:ascii="Arial" w:eastAsia="Arial" w:hAnsi="Arial" w:cs="Arial"/>
          <w:sz w:val="16"/>
          <w:szCs w:val="16"/>
        </w:rPr>
        <w:t xml:space="preserve">              </w:t>
      </w:r>
      <w:ins w:id="3645" w:author="Kaxiong" w:date="2021-06-11T03:28:00Z">
        <w:r w:rsidR="009654D4">
          <w:rPr>
            <w:rFonts w:ascii="Arial" w:eastAsia="Arial" w:hAnsi="Arial" w:cs="Arial"/>
            <w:sz w:val="14"/>
            <w:szCs w:val="14"/>
          </w:rPr>
          <w:t xml:space="preserve">Kev </w:t>
        </w:r>
        <w:proofErr w:type="spellStart"/>
        <w:r w:rsidR="009654D4" w:rsidRPr="00225F1A">
          <w:rPr>
            <w:rFonts w:ascii="Arial" w:eastAsia="Arial" w:hAnsi="Arial" w:cs="Arial"/>
            <w:sz w:val="14"/>
            <w:szCs w:val="14"/>
          </w:rPr>
          <w:t>Txo</w:t>
        </w:r>
        <w:proofErr w:type="spellEnd"/>
        <w:r w:rsidR="009654D4" w:rsidRPr="00225F1A">
          <w:rPr>
            <w:rFonts w:ascii="Arial" w:eastAsia="Arial" w:hAnsi="Arial" w:cs="Arial"/>
            <w:sz w:val="14"/>
            <w:szCs w:val="14"/>
          </w:rPr>
          <w:t xml:space="preserve"> </w:t>
        </w:r>
        <w:r w:rsidR="009654D4">
          <w:rPr>
            <w:rFonts w:ascii="Arial" w:eastAsia="Arial" w:hAnsi="Arial" w:cs="Arial"/>
            <w:sz w:val="14"/>
            <w:szCs w:val="14"/>
          </w:rPr>
          <w:t xml:space="preserve">Kev </w:t>
        </w:r>
        <w:proofErr w:type="spellStart"/>
        <w:r w:rsidR="009654D4">
          <w:rPr>
            <w:rFonts w:ascii="Arial" w:eastAsia="Arial" w:hAnsi="Arial" w:cs="Arial"/>
            <w:sz w:val="14"/>
            <w:szCs w:val="14"/>
          </w:rPr>
          <w:t>Ris</w:t>
        </w:r>
        <w:proofErr w:type="spellEnd"/>
        <w:r w:rsidR="009654D4">
          <w:rPr>
            <w:rFonts w:ascii="Arial" w:eastAsia="Arial" w:hAnsi="Arial" w:cs="Arial"/>
            <w:sz w:val="14"/>
            <w:szCs w:val="14"/>
          </w:rPr>
          <w:t xml:space="preserve"> </w:t>
        </w:r>
        <w:r w:rsidR="009654D4" w:rsidRPr="00225F1A">
          <w:rPr>
            <w:rFonts w:ascii="Arial" w:eastAsia="Arial" w:hAnsi="Arial" w:cs="Arial"/>
            <w:sz w:val="14"/>
            <w:szCs w:val="14"/>
          </w:rPr>
          <w:t xml:space="preserve">Cov Kev </w:t>
        </w:r>
        <w:proofErr w:type="spellStart"/>
        <w:r w:rsidR="009654D4" w:rsidRPr="00225F1A">
          <w:rPr>
            <w:rFonts w:ascii="Arial" w:eastAsia="Arial" w:hAnsi="Arial" w:cs="Arial"/>
            <w:sz w:val="14"/>
            <w:szCs w:val="14"/>
          </w:rPr>
          <w:t>Phom</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Sij</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Ntawm</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Zaub</w:t>
        </w:r>
        <w:proofErr w:type="spellEnd"/>
        <w:r w:rsidR="009654D4" w:rsidRPr="00225F1A">
          <w:rPr>
            <w:rFonts w:ascii="Arial" w:eastAsia="Arial" w:hAnsi="Arial" w:cs="Arial"/>
            <w:sz w:val="14"/>
            <w:szCs w:val="14"/>
          </w:rPr>
          <w:t xml:space="preserve"> Mov </w:t>
        </w:r>
        <w:proofErr w:type="spellStart"/>
        <w:r w:rsidR="009654D4">
          <w:rPr>
            <w:rFonts w:ascii="Arial" w:eastAsia="Arial" w:hAnsi="Arial" w:cs="Arial"/>
            <w:sz w:val="14"/>
            <w:szCs w:val="14"/>
          </w:rPr>
          <w:t>Uas</w:t>
        </w:r>
        <w:proofErr w:type="spellEnd"/>
        <w:r w:rsidR="009654D4">
          <w:rPr>
            <w:rFonts w:ascii="Arial" w:eastAsia="Arial" w:hAnsi="Arial" w:cs="Arial"/>
            <w:sz w:val="14"/>
            <w:szCs w:val="14"/>
          </w:rPr>
          <w:t xml:space="preserve"> </w:t>
        </w:r>
        <w:proofErr w:type="spellStart"/>
        <w:r w:rsidR="009654D4">
          <w:rPr>
            <w:rFonts w:ascii="Arial" w:eastAsia="Arial" w:hAnsi="Arial" w:cs="Arial"/>
            <w:sz w:val="14"/>
            <w:szCs w:val="14"/>
          </w:rPr>
          <w:t>Nyab</w:t>
        </w:r>
        <w:proofErr w:type="spellEnd"/>
        <w:r w:rsidR="009654D4">
          <w:rPr>
            <w:rFonts w:ascii="Arial" w:eastAsia="Arial" w:hAnsi="Arial" w:cs="Arial"/>
            <w:sz w:val="14"/>
            <w:szCs w:val="14"/>
          </w:rPr>
          <w:t xml:space="preserve"> </w:t>
        </w:r>
        <w:proofErr w:type="spellStart"/>
        <w:r w:rsidR="009654D4">
          <w:rPr>
            <w:rFonts w:ascii="Arial" w:eastAsia="Arial" w:hAnsi="Arial" w:cs="Arial"/>
            <w:sz w:val="14"/>
            <w:szCs w:val="14"/>
          </w:rPr>
          <w:t>Xeeb</w:t>
        </w:r>
        <w:proofErr w:type="spellEnd"/>
        <w:r w:rsidR="009654D4">
          <w:rPr>
            <w:rFonts w:ascii="Arial" w:eastAsia="Arial" w:hAnsi="Arial" w:cs="Arial"/>
            <w:sz w:val="14"/>
            <w:szCs w:val="14"/>
          </w:rPr>
          <w:t xml:space="preserve"> </w:t>
        </w:r>
        <w:proofErr w:type="spellStart"/>
        <w:r w:rsidR="009654D4" w:rsidRPr="00225F1A">
          <w:rPr>
            <w:rFonts w:ascii="Arial" w:eastAsia="Arial" w:hAnsi="Arial" w:cs="Arial"/>
            <w:sz w:val="14"/>
            <w:szCs w:val="14"/>
          </w:rPr>
          <w:t>Thaum</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Muaj</w:t>
        </w:r>
        <w:proofErr w:type="spellEnd"/>
        <w:r w:rsidR="009654D4" w:rsidRPr="00225F1A">
          <w:rPr>
            <w:rFonts w:ascii="Arial" w:eastAsia="Arial" w:hAnsi="Arial" w:cs="Arial"/>
            <w:sz w:val="14"/>
            <w:szCs w:val="14"/>
          </w:rPr>
          <w:t xml:space="preserve"> Kev </w:t>
        </w:r>
        <w:r w:rsidR="009654D4">
          <w:rPr>
            <w:rFonts w:ascii="Arial" w:eastAsia="Arial" w:hAnsi="Arial" w:cs="Arial"/>
            <w:sz w:val="14"/>
            <w:szCs w:val="14"/>
          </w:rPr>
          <w:t xml:space="preserve">Sib </w:t>
        </w:r>
        <w:proofErr w:type="spellStart"/>
        <w:r w:rsidR="009654D4">
          <w:rPr>
            <w:rFonts w:ascii="Arial" w:eastAsia="Arial" w:hAnsi="Arial" w:cs="Arial"/>
            <w:sz w:val="14"/>
            <w:szCs w:val="14"/>
          </w:rPr>
          <w:t>Koom</w:t>
        </w:r>
        <w:proofErr w:type="spellEnd"/>
        <w:r w:rsidR="009654D4">
          <w:rPr>
            <w:rFonts w:ascii="Arial" w:eastAsia="Arial" w:hAnsi="Arial" w:cs="Arial"/>
            <w:sz w:val="14"/>
            <w:szCs w:val="14"/>
          </w:rPr>
          <w:t xml:space="preserve"> </w:t>
        </w:r>
        <w:proofErr w:type="spellStart"/>
        <w:r w:rsidR="009654D4">
          <w:rPr>
            <w:rFonts w:ascii="Arial" w:eastAsia="Arial" w:hAnsi="Arial" w:cs="Arial"/>
            <w:sz w:val="14"/>
            <w:szCs w:val="14"/>
          </w:rPr>
          <w:t>Ua</w:t>
        </w:r>
        <w:proofErr w:type="spellEnd"/>
        <w:r w:rsidR="009654D4">
          <w:rPr>
            <w:rFonts w:ascii="Arial" w:eastAsia="Arial" w:hAnsi="Arial" w:cs="Arial"/>
            <w:sz w:val="14"/>
            <w:szCs w:val="14"/>
          </w:rPr>
          <w:t xml:space="preserve"> </w:t>
        </w:r>
        <w:proofErr w:type="spellStart"/>
        <w:r w:rsidR="009654D4">
          <w:rPr>
            <w:rFonts w:ascii="Arial" w:eastAsia="Arial" w:hAnsi="Arial" w:cs="Arial"/>
            <w:sz w:val="14"/>
            <w:szCs w:val="14"/>
          </w:rPr>
          <w:t>ke</w:t>
        </w:r>
        <w:proofErr w:type="spellEnd"/>
        <w:r w:rsidR="009654D4">
          <w:rPr>
            <w:rFonts w:ascii="Arial" w:eastAsia="Arial" w:hAnsi="Arial" w:cs="Arial"/>
            <w:sz w:val="14"/>
            <w:szCs w:val="14"/>
          </w:rPr>
          <w:t xml:space="preserve"> </w:t>
        </w:r>
        <w:proofErr w:type="spellStart"/>
        <w:r w:rsidR="009654D4">
          <w:rPr>
            <w:rFonts w:ascii="Arial" w:eastAsia="Arial" w:hAnsi="Arial" w:cs="Arial"/>
            <w:sz w:val="14"/>
            <w:szCs w:val="14"/>
          </w:rPr>
          <w:t>Ntawm</w:t>
        </w:r>
        <w:proofErr w:type="spellEnd"/>
        <w:r w:rsidR="009654D4">
          <w:rPr>
            <w:rFonts w:ascii="Arial" w:eastAsia="Arial" w:hAnsi="Arial" w:cs="Arial"/>
            <w:sz w:val="14"/>
            <w:szCs w:val="14"/>
          </w:rPr>
          <w:t xml:space="preserve"> Cov</w:t>
        </w:r>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Qoob</w:t>
        </w:r>
        <w:proofErr w:type="spellEnd"/>
        <w:r w:rsidR="009654D4" w:rsidRPr="00225F1A">
          <w:rPr>
            <w:rFonts w:ascii="Arial" w:eastAsia="Arial" w:hAnsi="Arial" w:cs="Arial"/>
            <w:sz w:val="14"/>
            <w:szCs w:val="14"/>
          </w:rPr>
          <w:t xml:space="preserve"> Loo </w:t>
        </w:r>
        <w:proofErr w:type="spellStart"/>
        <w:r w:rsidR="009654D4" w:rsidRPr="00225F1A">
          <w:rPr>
            <w:rFonts w:ascii="Arial" w:eastAsia="Arial" w:hAnsi="Arial" w:cs="Arial"/>
            <w:sz w:val="14"/>
            <w:szCs w:val="14"/>
          </w:rPr>
          <w:t>thiab</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Tsiaj</w:t>
        </w:r>
        <w:proofErr w:type="spellEnd"/>
        <w:r w:rsidR="009654D4" w:rsidRPr="00225F1A">
          <w:rPr>
            <w:rFonts w:ascii="Arial" w:eastAsia="Arial" w:hAnsi="Arial" w:cs="Arial"/>
            <w:sz w:val="14"/>
            <w:szCs w:val="14"/>
          </w:rPr>
          <w:t xml:space="preserve"> </w:t>
        </w:r>
        <w:proofErr w:type="spellStart"/>
        <w:r w:rsidR="009654D4" w:rsidRPr="00225F1A">
          <w:rPr>
            <w:rFonts w:ascii="Arial" w:eastAsia="Arial" w:hAnsi="Arial" w:cs="Arial"/>
            <w:sz w:val="14"/>
            <w:szCs w:val="14"/>
          </w:rPr>
          <w:t>Txhu</w:t>
        </w:r>
      </w:ins>
      <w:proofErr w:type="spellEnd"/>
      <w:del w:id="3646" w:author="Kaxiong" w:date="2021-06-11T03:28:00Z">
        <w:r w:rsidR="00A23B4B" w:rsidRPr="00225F1A" w:rsidDel="009654D4">
          <w:rPr>
            <w:rFonts w:ascii="Arial" w:eastAsia="Arial" w:hAnsi="Arial" w:cs="Arial"/>
            <w:sz w:val="14"/>
            <w:szCs w:val="14"/>
          </w:rPr>
          <w:delText>Txo Cov Kev Phom Sij Kom Nyab Xeeb Ntawm Zaub Mov uas Muaj Teeb Meem Thaum Muaj Kev Ua Qoob Loo Sib Xyaws thiab Tsiaj Txhu</w:delText>
        </w:r>
      </w:del>
    </w:p>
    <w:p w14:paraId="1D12698C" w14:textId="77777777" w:rsidR="00BF3E5F" w:rsidRDefault="00BF3E5F">
      <w:pPr>
        <w:sectPr w:rsidR="00BF3E5F">
          <w:type w:val="continuous"/>
          <w:pgSz w:w="12240" w:h="15840"/>
          <w:pgMar w:top="1440" w:right="1440" w:bottom="206" w:left="1200" w:header="0" w:footer="0" w:gutter="0"/>
          <w:cols w:space="720" w:equalWidth="0">
            <w:col w:w="9600"/>
          </w:cols>
        </w:sectPr>
      </w:pPr>
    </w:p>
    <w:p w14:paraId="6667DA14" w14:textId="77777777" w:rsidR="00BF3E5F" w:rsidRDefault="00BF3E5F">
      <w:pPr>
        <w:spacing w:line="64" w:lineRule="exact"/>
        <w:rPr>
          <w:sz w:val="20"/>
          <w:szCs w:val="20"/>
        </w:rPr>
      </w:pPr>
      <w:bookmarkStart w:id="3647" w:name="page22"/>
      <w:bookmarkEnd w:id="3647"/>
    </w:p>
    <w:p w14:paraId="39261047" w14:textId="6F99EE19" w:rsidR="00BF3E5F" w:rsidRPr="00B37E3F" w:rsidRDefault="00F2670D" w:rsidP="00B37E3F">
      <w:pPr>
        <w:spacing w:line="397" w:lineRule="auto"/>
        <w:ind w:right="120"/>
        <w:jc w:val="both"/>
        <w:rPr>
          <w:sz w:val="20"/>
          <w:szCs w:val="20"/>
        </w:rPr>
      </w:pPr>
      <w:proofErr w:type="spellStart"/>
      <w:r w:rsidRPr="00B37E3F">
        <w:rPr>
          <w:rFonts w:ascii="Arial" w:eastAsia="Arial" w:hAnsi="Arial" w:cs="Arial"/>
          <w:sz w:val="16"/>
          <w:szCs w:val="16"/>
        </w:rPr>
        <w:t>ntawm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kev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tshawb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fawb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uas</w:t>
      </w:r>
      <w:proofErr w:type="spellEnd"/>
      <w:r w:rsidRPr="00B37E3F">
        <w:rPr>
          <w:rFonts w:ascii="Arial" w:eastAsia="Arial" w:hAnsi="Arial" w:cs="Arial"/>
          <w:sz w:val="16"/>
          <w:szCs w:val="16"/>
        </w:rPr>
        <w:t xml:space="preserve"> </w:t>
      </w:r>
      <w:proofErr w:type="spellStart"/>
      <w:ins w:id="3648" w:author="Kaxiong" w:date="2021-06-11T03:29:00Z">
        <w:r w:rsidR="009654D4">
          <w:rPr>
            <w:rFonts w:ascii="Arial" w:eastAsia="Arial" w:hAnsi="Arial" w:cs="Arial"/>
            <w:sz w:val="16"/>
            <w:szCs w:val="16"/>
          </w:rPr>
          <w:t>ris</w:t>
        </w:r>
      </w:ins>
      <w:proofErr w:type="spellEnd"/>
      <w:ins w:id="3649" w:author="Kaxiong" w:date="2021-06-11T03:34:00Z">
        <w:r w:rsidR="00B17722">
          <w:rPr>
            <w:rFonts w:ascii="Arial" w:eastAsia="Arial" w:hAnsi="Arial" w:cs="Arial"/>
            <w:sz w:val="16"/>
            <w:szCs w:val="16"/>
          </w:rPr>
          <w:t xml:space="preserve"> </w:t>
        </w:r>
        <w:proofErr w:type="spellStart"/>
        <w:r w:rsidR="00B17722">
          <w:rPr>
            <w:rFonts w:ascii="Arial" w:eastAsia="Arial" w:hAnsi="Arial" w:cs="Arial"/>
            <w:sz w:val="16"/>
            <w:szCs w:val="16"/>
          </w:rPr>
          <w:t>dej</w:t>
        </w:r>
        <w:proofErr w:type="spellEnd"/>
        <w:r w:rsidR="00B17722">
          <w:rPr>
            <w:rFonts w:ascii="Arial" w:eastAsia="Arial" w:hAnsi="Arial" w:cs="Arial"/>
            <w:sz w:val="16"/>
            <w:szCs w:val="16"/>
          </w:rPr>
          <w:t xml:space="preserve"> num</w:t>
        </w:r>
      </w:ins>
      <w:del w:id="3650" w:author="Kaxiong" w:date="2021-06-11T03:29:00Z">
        <w:r w:rsidRPr="00B37E3F" w:rsidDel="009654D4">
          <w:rPr>
            <w:rFonts w:ascii="Arial" w:eastAsia="Arial" w:hAnsi="Arial" w:cs="Arial"/>
            <w:sz w:val="16"/>
            <w:szCs w:val="16"/>
          </w:rPr>
          <w:delText xml:space="preserve">suav </w:delText>
        </w:r>
      </w:del>
      <w:ins w:id="3651" w:author="Kaxiong" w:date="2021-06-11T03:30:00Z">
        <w:r w:rsidR="009654D4">
          <w:rPr>
            <w:rFonts w:ascii="Arial" w:eastAsia="Arial" w:hAnsi="Arial" w:cs="Arial"/>
            <w:sz w:val="16"/>
            <w:szCs w:val="16"/>
          </w:rPr>
          <w:t xml:space="preserve"> </w:t>
        </w:r>
        <w:proofErr w:type="spellStart"/>
        <w:r w:rsidR="009654D4">
          <w:rPr>
            <w:rFonts w:ascii="Arial" w:eastAsia="Arial" w:hAnsi="Arial" w:cs="Arial"/>
            <w:sz w:val="16"/>
            <w:szCs w:val="16"/>
          </w:rPr>
          <w:t>rau</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txhua</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tus</w:t>
        </w:r>
        <w:proofErr w:type="spellEnd"/>
        <w:r w:rsidR="009654D4">
          <w:rPr>
            <w:rFonts w:ascii="Arial" w:eastAsia="Arial" w:hAnsi="Arial" w:cs="Arial"/>
            <w:sz w:val="16"/>
            <w:szCs w:val="16"/>
          </w:rPr>
          <w:t xml:space="preserve"> cov </w:t>
        </w:r>
        <w:proofErr w:type="spellStart"/>
        <w:r w:rsidR="009654D4">
          <w:rPr>
            <w:rFonts w:ascii="Arial" w:eastAsia="Arial" w:hAnsi="Arial" w:cs="Arial"/>
            <w:sz w:val="16"/>
            <w:szCs w:val="16"/>
          </w:rPr>
          <w:t>kev</w:t>
        </w:r>
        <w:proofErr w:type="spellEnd"/>
        <w:r w:rsidR="009654D4">
          <w:rPr>
            <w:rFonts w:ascii="Arial" w:eastAsia="Arial" w:hAnsi="Arial" w:cs="Arial"/>
            <w:sz w:val="16"/>
            <w:szCs w:val="16"/>
          </w:rPr>
          <w:t xml:space="preserve"> sib</w:t>
        </w:r>
      </w:ins>
      <w:del w:id="3652" w:author="Kaxiong" w:date="2021-06-11T03:30:00Z">
        <w:r w:rsidRPr="00B37E3F" w:rsidDel="009654D4">
          <w:rPr>
            <w:rFonts w:ascii="Arial" w:eastAsia="Arial" w:hAnsi="Arial" w:cs="Arial"/>
            <w:sz w:val="16"/>
            <w:szCs w:val="16"/>
          </w:rPr>
          <w:delText>qhov</w:delText>
        </w:r>
      </w:del>
      <w:r w:rsidRPr="00B37E3F">
        <w:rPr>
          <w:rFonts w:ascii="Arial" w:eastAsia="Arial" w:hAnsi="Arial" w:cs="Arial"/>
          <w:sz w:val="16"/>
          <w:szCs w:val="16"/>
        </w:rPr>
        <w:t xml:space="preserve"> </w:t>
      </w:r>
      <w:proofErr w:type="spellStart"/>
      <w:r w:rsidRPr="00B37E3F">
        <w:rPr>
          <w:rFonts w:ascii="Arial" w:eastAsia="Arial" w:hAnsi="Arial" w:cs="Arial"/>
          <w:sz w:val="16"/>
          <w:szCs w:val="16"/>
        </w:rPr>
        <w:t>txawv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rau</w:t>
      </w:r>
      <w:proofErr w:type="spellEnd"/>
      <w:r w:rsidRPr="00B37E3F">
        <w:rPr>
          <w:rFonts w:ascii="Arial" w:eastAsia="Arial" w:hAnsi="Arial" w:cs="Arial"/>
          <w:sz w:val="16"/>
          <w:szCs w:val="16"/>
        </w:rPr>
        <w:t xml:space="preserve"> </w:t>
      </w:r>
      <w:proofErr w:type="spellStart"/>
      <w:ins w:id="3653" w:author="Kaxiong" w:date="2021-06-11T03:31:00Z">
        <w:r w:rsidR="009654D4">
          <w:rPr>
            <w:rFonts w:ascii="Arial" w:eastAsia="Arial" w:hAnsi="Arial" w:cs="Arial"/>
            <w:sz w:val="16"/>
            <w:szCs w:val="16"/>
          </w:rPr>
          <w:t>thoob</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plaws</w:t>
        </w:r>
        <w:proofErr w:type="spellEnd"/>
        <w:r w:rsidR="009654D4">
          <w:rPr>
            <w:rFonts w:ascii="Arial" w:eastAsia="Arial" w:hAnsi="Arial" w:cs="Arial"/>
            <w:sz w:val="16"/>
            <w:szCs w:val="16"/>
          </w:rPr>
          <w:t xml:space="preserve"> cov </w:t>
        </w:r>
        <w:proofErr w:type="spellStart"/>
        <w:r w:rsidR="009654D4">
          <w:rPr>
            <w:rFonts w:ascii="Arial" w:eastAsia="Arial" w:hAnsi="Arial" w:cs="Arial"/>
            <w:sz w:val="16"/>
            <w:szCs w:val="16"/>
          </w:rPr>
          <w:t>hauj</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lwm</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tsiaj</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txhu</w:t>
        </w:r>
        <w:proofErr w:type="spellEnd"/>
        <w:r w:rsidR="009654D4">
          <w:rPr>
            <w:rFonts w:ascii="Arial" w:eastAsia="Arial" w:hAnsi="Arial" w:cs="Arial"/>
            <w:sz w:val="16"/>
            <w:szCs w:val="16"/>
          </w:rPr>
          <w:t xml:space="preserve"> sib </w:t>
        </w:r>
        <w:proofErr w:type="spellStart"/>
        <w:r w:rsidR="009654D4">
          <w:rPr>
            <w:rFonts w:ascii="Arial" w:eastAsia="Arial" w:hAnsi="Arial" w:cs="Arial"/>
            <w:sz w:val="16"/>
            <w:szCs w:val="16"/>
          </w:rPr>
          <w:t>koom</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ua</w:t>
        </w:r>
        <w:proofErr w:type="spellEnd"/>
        <w:r w:rsidR="009654D4">
          <w:rPr>
            <w:rFonts w:ascii="Arial" w:eastAsia="Arial" w:hAnsi="Arial" w:cs="Arial"/>
            <w:sz w:val="16"/>
            <w:szCs w:val="16"/>
          </w:rPr>
          <w:t xml:space="preserve"> </w:t>
        </w:r>
        <w:proofErr w:type="spellStart"/>
        <w:r w:rsidR="009654D4">
          <w:rPr>
            <w:rFonts w:ascii="Arial" w:eastAsia="Arial" w:hAnsi="Arial" w:cs="Arial"/>
            <w:sz w:val="16"/>
            <w:szCs w:val="16"/>
          </w:rPr>
          <w:t>ke</w:t>
        </w:r>
        <w:proofErr w:type="spellEnd"/>
        <w:r w:rsidR="009654D4">
          <w:rPr>
            <w:rFonts w:ascii="Arial" w:eastAsia="Arial" w:hAnsi="Arial" w:cs="Arial"/>
            <w:sz w:val="16"/>
            <w:szCs w:val="16"/>
          </w:rPr>
          <w:t xml:space="preserve">, </w:t>
        </w:r>
      </w:ins>
      <w:del w:id="3654" w:author="Kaxiong" w:date="2021-06-11T03:31:00Z">
        <w:r w:rsidRPr="00B37E3F" w:rsidDel="009654D4">
          <w:rPr>
            <w:rFonts w:ascii="Arial" w:eastAsia="Arial" w:hAnsi="Arial" w:cs="Arial"/>
            <w:sz w:val="16"/>
            <w:szCs w:val="16"/>
          </w:rPr>
          <w:delText xml:space="preserve">txhua tus neeg sib txawv ntawm cov tsiaj txhu sib txawv, </w:delText>
        </w:r>
      </w:del>
      <w:proofErr w:type="spellStart"/>
      <w:ins w:id="3655" w:author="Kaxiong" w:date="2021-06-11T03:32:00Z">
        <w:r w:rsidR="009654D4">
          <w:rPr>
            <w:rFonts w:ascii="Arial" w:eastAsia="Arial" w:hAnsi="Arial" w:cs="Arial"/>
            <w:sz w:val="16"/>
            <w:szCs w:val="16"/>
          </w:rPr>
          <w:t>xws</w:t>
        </w:r>
      </w:ins>
      <w:proofErr w:type="spellEnd"/>
      <w:del w:id="3656" w:author="Kaxiong" w:date="2021-06-11T03:32:00Z">
        <w:r w:rsidRPr="00B37E3F" w:rsidDel="009654D4">
          <w:rPr>
            <w:rFonts w:ascii="Arial" w:eastAsia="Arial" w:hAnsi="Arial" w:cs="Arial"/>
            <w:sz w:val="16"/>
            <w:szCs w:val="16"/>
          </w:rPr>
          <w:delText>zoo</w:delText>
        </w:r>
      </w:del>
      <w:r w:rsidRPr="00B37E3F">
        <w:rPr>
          <w:rFonts w:ascii="Arial" w:eastAsia="Arial" w:hAnsi="Arial" w:cs="Arial"/>
          <w:sz w:val="16"/>
          <w:szCs w:val="16"/>
        </w:rPr>
        <w:t xml:space="preserve"> li </w:t>
      </w:r>
      <w:proofErr w:type="spellStart"/>
      <w:r w:rsidRPr="00B37E3F">
        <w:rPr>
          <w:rFonts w:ascii="Arial" w:eastAsia="Arial" w:hAnsi="Arial" w:cs="Arial"/>
          <w:sz w:val="16"/>
          <w:szCs w:val="16"/>
        </w:rPr>
        <w:t>hom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qoob</w:t>
      </w:r>
      <w:proofErr w:type="spellEnd"/>
      <w:r w:rsidRPr="00B37E3F">
        <w:rPr>
          <w:rFonts w:ascii="Arial" w:eastAsia="Arial" w:hAnsi="Arial" w:cs="Arial"/>
          <w:sz w:val="16"/>
          <w:szCs w:val="16"/>
        </w:rPr>
        <w:t xml:space="preserve"> loo, </w:t>
      </w:r>
      <w:proofErr w:type="spellStart"/>
      <w:r w:rsidR="00425861">
        <w:rPr>
          <w:rFonts w:ascii="Arial" w:eastAsia="Arial" w:hAnsi="Arial" w:cs="Arial"/>
          <w:sz w:val="16"/>
          <w:szCs w:val="16"/>
        </w:rPr>
        <w:t>hom</w:t>
      </w:r>
      <w:proofErr w:type="spellEnd"/>
      <w:r w:rsidR="00425861">
        <w:rPr>
          <w:rFonts w:ascii="Arial" w:eastAsia="Arial" w:hAnsi="Arial" w:cs="Arial"/>
          <w:sz w:val="16"/>
          <w:szCs w:val="16"/>
        </w:rPr>
        <w:t xml:space="preserve"> </w:t>
      </w:r>
      <w:proofErr w:type="spellStart"/>
      <w:r w:rsidRPr="00B37E3F">
        <w:rPr>
          <w:rFonts w:ascii="Arial" w:eastAsia="Arial" w:hAnsi="Arial" w:cs="Arial"/>
          <w:sz w:val="16"/>
          <w:szCs w:val="16"/>
        </w:rPr>
        <w:t>tsiaj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txhu</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thaj</w:t>
      </w:r>
      <w:proofErr w:type="spellEnd"/>
      <w:r w:rsidRPr="00B37E3F">
        <w:rPr>
          <w:rFonts w:ascii="Arial" w:eastAsia="Arial" w:hAnsi="Arial" w:cs="Arial"/>
          <w:sz w:val="16"/>
          <w:szCs w:val="16"/>
        </w:rPr>
        <w:t xml:space="preserve"> chaw </w:t>
      </w:r>
      <w:proofErr w:type="spellStart"/>
      <w:r w:rsidRPr="00B37E3F">
        <w:rPr>
          <w:rFonts w:ascii="Arial" w:eastAsia="Arial" w:hAnsi="Arial" w:cs="Arial"/>
          <w:sz w:val="16"/>
          <w:szCs w:val="16"/>
        </w:rPr>
        <w:t>huab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cua</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thiab</w:t>
      </w:r>
      <w:proofErr w:type="spellEnd"/>
      <w:r w:rsidRPr="00B37E3F">
        <w:rPr>
          <w:rFonts w:ascii="Arial" w:eastAsia="Arial" w:hAnsi="Arial" w:cs="Arial"/>
          <w:sz w:val="16"/>
          <w:szCs w:val="16"/>
        </w:rPr>
        <w:t xml:space="preserve"> </w:t>
      </w:r>
      <w:del w:id="3657" w:author="Kaxiong" w:date="2021-06-11T03:32:00Z">
        <w:r w:rsidRPr="00B37E3F" w:rsidDel="009654D4">
          <w:rPr>
            <w:rFonts w:ascii="Arial" w:eastAsia="Arial" w:hAnsi="Arial" w:cs="Arial"/>
            <w:sz w:val="16"/>
            <w:szCs w:val="16"/>
          </w:rPr>
          <w:delText xml:space="preserve">kev noj qab haus huv hauv </w:delText>
        </w:r>
      </w:del>
      <w:r w:rsidRPr="00B37E3F">
        <w:rPr>
          <w:rFonts w:ascii="Arial" w:eastAsia="Arial" w:hAnsi="Arial" w:cs="Arial"/>
          <w:sz w:val="16"/>
          <w:szCs w:val="16"/>
        </w:rPr>
        <w:t xml:space="preserve">av. </w:t>
      </w:r>
      <w:proofErr w:type="spellStart"/>
      <w:r w:rsidRPr="00B37E3F">
        <w:rPr>
          <w:rFonts w:ascii="Arial" w:eastAsia="Arial" w:hAnsi="Arial" w:cs="Arial"/>
          <w:sz w:val="16"/>
          <w:szCs w:val="16"/>
        </w:rPr>
        <w:t>Lawv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kuj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tseem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xav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kom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muaj</w:t>
      </w:r>
      <w:proofErr w:type="spellEnd"/>
      <w:r w:rsidRPr="00B37E3F">
        <w:rPr>
          <w:rFonts w:ascii="Arial" w:eastAsia="Arial" w:hAnsi="Arial" w:cs="Arial"/>
          <w:sz w:val="16"/>
          <w:szCs w:val="16"/>
        </w:rPr>
        <w:t xml:space="preserve"> cov </w:t>
      </w:r>
      <w:proofErr w:type="spellStart"/>
      <w:r w:rsidRPr="00B37E3F">
        <w:rPr>
          <w:rFonts w:ascii="Arial" w:eastAsia="Arial" w:hAnsi="Arial" w:cs="Arial"/>
          <w:sz w:val="16"/>
          <w:szCs w:val="16"/>
        </w:rPr>
        <w:t>kev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cai</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yav</w:t>
      </w:r>
      <w:proofErr w:type="spellEnd"/>
      <w:r w:rsidRPr="00B37E3F">
        <w:rPr>
          <w:rFonts w:ascii="Arial" w:eastAsia="Arial" w:hAnsi="Arial" w:cs="Arial"/>
          <w:sz w:val="16"/>
          <w:szCs w:val="16"/>
        </w:rPr>
        <w:t xml:space="preserve"> tom </w:t>
      </w:r>
      <w:proofErr w:type="spellStart"/>
      <w:r w:rsidRPr="00B37E3F">
        <w:rPr>
          <w:rFonts w:ascii="Arial" w:eastAsia="Arial" w:hAnsi="Arial" w:cs="Arial"/>
          <w:sz w:val="16"/>
          <w:szCs w:val="16"/>
        </w:rPr>
        <w:t>ntej</w:t>
      </w:r>
      <w:proofErr w:type="spellEnd"/>
      <w:r w:rsidRPr="00B37E3F">
        <w:rPr>
          <w:rFonts w:ascii="Arial" w:eastAsia="Arial" w:hAnsi="Arial" w:cs="Arial"/>
          <w:sz w:val="16"/>
          <w:szCs w:val="16"/>
        </w:rPr>
        <w:t xml:space="preserve"> los </w:t>
      </w:r>
      <w:proofErr w:type="spellStart"/>
      <w:r w:rsidRPr="00B37E3F">
        <w:rPr>
          <w:rFonts w:ascii="Arial" w:eastAsia="Arial" w:hAnsi="Arial" w:cs="Arial"/>
          <w:sz w:val="16"/>
          <w:szCs w:val="16"/>
        </w:rPr>
        <w:t>txiav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txim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siab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txog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qhov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cuam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tshuam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tiag</w:t>
      </w:r>
      <w:proofErr w:type="spellEnd"/>
      <w:r w:rsidRPr="00B37E3F">
        <w:rPr>
          <w:rFonts w:ascii="Arial" w:eastAsia="Arial" w:hAnsi="Arial" w:cs="Arial"/>
          <w:sz w:val="16"/>
          <w:szCs w:val="16"/>
        </w:rPr>
        <w:t xml:space="preserve">, </w:t>
      </w:r>
      <w:proofErr w:type="spellStart"/>
      <w:ins w:id="3658" w:author="Kaxiong" w:date="2021-06-11T03:34:00Z">
        <w:r w:rsidR="00B17722">
          <w:rPr>
            <w:rFonts w:ascii="Arial" w:eastAsia="Arial" w:hAnsi="Arial" w:cs="Arial"/>
            <w:sz w:val="16"/>
            <w:szCs w:val="16"/>
          </w:rPr>
          <w:t>kev</w:t>
        </w:r>
        <w:proofErr w:type="spellEnd"/>
        <w:r w:rsidR="00B17722">
          <w:rPr>
            <w:rFonts w:ascii="Arial" w:eastAsia="Arial" w:hAnsi="Arial" w:cs="Arial"/>
            <w:sz w:val="16"/>
            <w:szCs w:val="16"/>
          </w:rPr>
          <w:t xml:space="preserve"> </w:t>
        </w:r>
        <w:proofErr w:type="spellStart"/>
        <w:r w:rsidR="00B17722">
          <w:rPr>
            <w:rFonts w:ascii="Arial" w:eastAsia="Arial" w:hAnsi="Arial" w:cs="Arial"/>
            <w:sz w:val="16"/>
            <w:szCs w:val="16"/>
          </w:rPr>
          <w:t>ris</w:t>
        </w:r>
        <w:proofErr w:type="spellEnd"/>
        <w:r w:rsidR="00B17722">
          <w:rPr>
            <w:rFonts w:ascii="Arial" w:eastAsia="Arial" w:hAnsi="Arial" w:cs="Arial"/>
            <w:sz w:val="16"/>
            <w:szCs w:val="16"/>
          </w:rPr>
          <w:t xml:space="preserve"> </w:t>
        </w:r>
        <w:proofErr w:type="spellStart"/>
        <w:r w:rsidR="00B17722">
          <w:rPr>
            <w:rFonts w:ascii="Arial" w:eastAsia="Arial" w:hAnsi="Arial" w:cs="Arial"/>
            <w:sz w:val="16"/>
            <w:szCs w:val="16"/>
          </w:rPr>
          <w:t>dej</w:t>
        </w:r>
        <w:proofErr w:type="spellEnd"/>
        <w:r w:rsidR="00B17722">
          <w:rPr>
            <w:rFonts w:ascii="Arial" w:eastAsia="Arial" w:hAnsi="Arial" w:cs="Arial"/>
            <w:sz w:val="16"/>
            <w:szCs w:val="16"/>
          </w:rPr>
          <w:t xml:space="preserve"> nu</w:t>
        </w:r>
      </w:ins>
      <w:ins w:id="3659" w:author="Kaxiong" w:date="2021-06-11T03:35:00Z">
        <w:r w:rsidR="00B17722">
          <w:rPr>
            <w:rFonts w:ascii="Arial" w:eastAsia="Arial" w:hAnsi="Arial" w:cs="Arial"/>
            <w:sz w:val="16"/>
            <w:szCs w:val="16"/>
          </w:rPr>
          <w:t xml:space="preserve">m </w:t>
        </w:r>
        <w:proofErr w:type="spellStart"/>
        <w:r w:rsidR="00B17722">
          <w:rPr>
            <w:rFonts w:ascii="Arial" w:eastAsia="Arial" w:hAnsi="Arial" w:cs="Arial"/>
            <w:sz w:val="16"/>
            <w:szCs w:val="16"/>
          </w:rPr>
          <w:t>rau</w:t>
        </w:r>
      </w:ins>
      <w:proofErr w:type="spellEnd"/>
      <w:del w:id="3660" w:author="Kaxiong" w:date="2021-06-11T03:35:00Z">
        <w:r w:rsidRPr="00B37E3F" w:rsidDel="00B17722">
          <w:rPr>
            <w:rFonts w:ascii="Arial" w:eastAsia="Arial" w:hAnsi="Arial" w:cs="Arial"/>
            <w:sz w:val="16"/>
            <w:szCs w:val="16"/>
          </w:rPr>
          <w:delText>suav txog</w:delText>
        </w:r>
      </w:del>
      <w:r w:rsidRPr="00B37E3F">
        <w:rPr>
          <w:rFonts w:ascii="Arial" w:eastAsia="Arial" w:hAnsi="Arial" w:cs="Arial"/>
          <w:sz w:val="16"/>
          <w:szCs w:val="16"/>
        </w:rPr>
        <w:t xml:space="preserve"> cov </w:t>
      </w:r>
      <w:proofErr w:type="spellStart"/>
      <w:r w:rsidRPr="00B37E3F">
        <w:rPr>
          <w:rFonts w:ascii="Arial" w:eastAsia="Arial" w:hAnsi="Arial" w:cs="Arial"/>
          <w:sz w:val="16"/>
          <w:szCs w:val="16"/>
        </w:rPr>
        <w:t>xwm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txheej</w:t>
      </w:r>
      <w:proofErr w:type="spellEnd"/>
      <w:r w:rsidRPr="00B37E3F">
        <w:rPr>
          <w:rFonts w:ascii="Arial" w:eastAsia="Arial" w:hAnsi="Arial" w:cs="Arial"/>
          <w:sz w:val="16"/>
          <w:szCs w:val="16"/>
        </w:rPr>
        <w:t xml:space="preserve"> zoo li cov </w:t>
      </w:r>
      <w:proofErr w:type="spellStart"/>
      <w:r w:rsidRPr="00B37E3F">
        <w:rPr>
          <w:rFonts w:ascii="Arial" w:eastAsia="Arial" w:hAnsi="Arial" w:cs="Arial"/>
          <w:sz w:val="16"/>
          <w:szCs w:val="16"/>
        </w:rPr>
        <w:t>caij</w:t>
      </w:r>
      <w:proofErr w:type="spellEnd"/>
      <w:r w:rsidRPr="00B37E3F">
        <w:rPr>
          <w:rFonts w:ascii="Arial" w:eastAsia="Arial" w:hAnsi="Arial" w:cs="Arial"/>
          <w:sz w:val="16"/>
          <w:szCs w:val="16"/>
        </w:rPr>
        <w:t xml:space="preserve"> </w:t>
      </w:r>
      <w:ins w:id="3661" w:author="Kaxiong" w:date="2021-06-11T03:35:00Z">
        <w:r w:rsidR="00B17722">
          <w:rPr>
            <w:rFonts w:ascii="Arial" w:eastAsia="Arial" w:hAnsi="Arial" w:cs="Arial"/>
            <w:sz w:val="16"/>
            <w:szCs w:val="16"/>
          </w:rPr>
          <w:t xml:space="preserve">cog </w:t>
        </w:r>
        <w:proofErr w:type="spellStart"/>
        <w:r w:rsidR="00B17722">
          <w:rPr>
            <w:rFonts w:ascii="Arial" w:eastAsia="Arial" w:hAnsi="Arial" w:cs="Arial"/>
            <w:sz w:val="16"/>
            <w:szCs w:val="16"/>
          </w:rPr>
          <w:t>qoob</w:t>
        </w:r>
        <w:proofErr w:type="spellEnd"/>
        <w:r w:rsidR="00B17722">
          <w:rPr>
            <w:rFonts w:ascii="Arial" w:eastAsia="Arial" w:hAnsi="Arial" w:cs="Arial"/>
            <w:sz w:val="16"/>
            <w:szCs w:val="16"/>
          </w:rPr>
          <w:t xml:space="preserve"> loo </w:t>
        </w:r>
      </w:ins>
      <w:r w:rsidRPr="00B37E3F">
        <w:rPr>
          <w:rFonts w:ascii="Arial" w:eastAsia="Arial" w:hAnsi="Arial" w:cs="Arial"/>
          <w:sz w:val="16"/>
          <w:szCs w:val="16"/>
        </w:rPr>
        <w:t xml:space="preserve">luv </w:t>
      </w:r>
      <w:proofErr w:type="spellStart"/>
      <w:r w:rsidRPr="00B37E3F">
        <w:rPr>
          <w:rFonts w:ascii="Arial" w:eastAsia="Arial" w:hAnsi="Arial" w:cs="Arial"/>
          <w:sz w:val="16"/>
          <w:szCs w:val="16"/>
        </w:rPr>
        <w:t>luv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nyob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rau</w:t>
      </w:r>
      <w:proofErr w:type="spellEnd"/>
      <w:r w:rsidR="00425861" w:rsidRPr="00425861">
        <w:rPr>
          <w:rFonts w:ascii="Arial" w:eastAsia="Arial" w:hAnsi="Arial" w:cs="Arial"/>
          <w:sz w:val="16"/>
          <w:szCs w:val="16"/>
        </w:rPr>
        <w:t xml:space="preserve"> </w:t>
      </w:r>
      <w:proofErr w:type="spellStart"/>
      <w:r w:rsidR="00425861" w:rsidRPr="00B37E3F">
        <w:rPr>
          <w:rFonts w:ascii="Arial" w:eastAsia="Arial" w:hAnsi="Arial" w:cs="Arial"/>
          <w:sz w:val="16"/>
          <w:szCs w:val="16"/>
        </w:rPr>
        <w:t>huab</w:t>
      </w:r>
      <w:proofErr w:type="spellEnd"/>
      <w:r w:rsidR="00425861" w:rsidRPr="00B37E3F">
        <w:rPr>
          <w:rFonts w:ascii="Arial" w:eastAsia="Arial" w:hAnsi="Arial" w:cs="Arial"/>
          <w:sz w:val="16"/>
          <w:szCs w:val="16"/>
        </w:rPr>
        <w:t xml:space="preserve"> </w:t>
      </w:r>
      <w:proofErr w:type="spellStart"/>
      <w:r w:rsidR="00425861" w:rsidRPr="00B37E3F">
        <w:rPr>
          <w:rFonts w:ascii="Arial" w:eastAsia="Arial" w:hAnsi="Arial" w:cs="Arial"/>
          <w:sz w:val="16"/>
          <w:szCs w:val="16"/>
        </w:rPr>
        <w:t>cua</w:t>
      </w:r>
      <w:proofErr w:type="spellEnd"/>
      <w:r w:rsidRPr="00B37E3F">
        <w:rPr>
          <w:rFonts w:ascii="Arial" w:eastAsia="Arial" w:hAnsi="Arial" w:cs="Arial"/>
          <w:sz w:val="16"/>
          <w:szCs w:val="16"/>
        </w:rPr>
        <w:t xml:space="preserve"> sab </w:t>
      </w:r>
      <w:proofErr w:type="spellStart"/>
      <w:r w:rsidRPr="00B37E3F">
        <w:rPr>
          <w:rFonts w:ascii="Arial" w:eastAsia="Arial" w:hAnsi="Arial" w:cs="Arial"/>
          <w:sz w:val="16"/>
          <w:szCs w:val="16"/>
        </w:rPr>
        <w:t>qaum</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teb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sau</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cia</w:t>
      </w:r>
      <w:proofErr w:type="spellEnd"/>
      <w:r w:rsidRPr="00B37E3F">
        <w:rPr>
          <w:rFonts w:ascii="Arial" w:eastAsia="Arial" w:hAnsi="Arial" w:cs="Arial"/>
          <w:sz w:val="16"/>
          <w:szCs w:val="16"/>
        </w:rPr>
        <w:t xml:space="preserve"> cov </w:t>
      </w:r>
      <w:proofErr w:type="spellStart"/>
      <w:r w:rsidRPr="00B37E3F">
        <w:rPr>
          <w:rFonts w:ascii="Arial" w:eastAsia="Arial" w:hAnsi="Arial" w:cs="Arial"/>
          <w:sz w:val="16"/>
          <w:szCs w:val="16"/>
        </w:rPr>
        <w:t>nra</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hnyav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thiab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kev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ntsua</w:t>
      </w:r>
      <w:r w:rsidR="00425861">
        <w:rPr>
          <w:rFonts w:ascii="Arial" w:eastAsia="Arial" w:hAnsi="Arial" w:cs="Arial"/>
          <w:sz w:val="16"/>
          <w:szCs w:val="16"/>
        </w:rPr>
        <w:t>m</w:t>
      </w:r>
      <w:proofErr w:type="spellEnd"/>
      <w:r w:rsidR="00425861">
        <w:rPr>
          <w:rFonts w:ascii="Arial" w:eastAsia="Arial" w:hAnsi="Arial" w:cs="Arial"/>
          <w:sz w:val="16"/>
          <w:szCs w:val="16"/>
        </w:rPr>
        <w:t xml:space="preserve"> </w:t>
      </w:r>
      <w:proofErr w:type="spellStart"/>
      <w:r w:rsidR="00425861">
        <w:rPr>
          <w:rFonts w:ascii="Arial" w:eastAsia="Arial" w:hAnsi="Arial" w:cs="Arial"/>
          <w:sz w:val="16"/>
          <w:szCs w:val="16"/>
        </w:rPr>
        <w:t>xyuas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tus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nqi-txiaj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ntsig</w:t>
      </w:r>
      <w:proofErr w:type="spellEnd"/>
      <w:r w:rsidRPr="00B37E3F">
        <w:rPr>
          <w:rFonts w:ascii="Arial" w:eastAsia="Arial" w:hAnsi="Arial" w:cs="Arial"/>
          <w:sz w:val="16"/>
          <w:szCs w:val="16"/>
        </w:rPr>
        <w:t xml:space="preserve"> </w:t>
      </w:r>
      <w:proofErr w:type="spellStart"/>
      <w:ins w:id="3662" w:author="Kaxiong" w:date="2021-06-11T03:37:00Z">
        <w:r w:rsidR="00B17722">
          <w:rPr>
            <w:rFonts w:ascii="Arial" w:eastAsia="Arial" w:hAnsi="Arial" w:cs="Arial"/>
            <w:sz w:val="16"/>
            <w:szCs w:val="16"/>
          </w:rPr>
          <w:t>uas</w:t>
        </w:r>
        <w:proofErr w:type="spellEnd"/>
        <w:r w:rsidR="00B17722">
          <w:rPr>
            <w:rFonts w:ascii="Arial" w:eastAsia="Arial" w:hAnsi="Arial" w:cs="Arial"/>
            <w:sz w:val="16"/>
            <w:szCs w:val="16"/>
          </w:rPr>
          <w:t xml:space="preserve"> </w:t>
        </w:r>
        <w:proofErr w:type="spellStart"/>
        <w:r w:rsidR="00B17722">
          <w:rPr>
            <w:rFonts w:ascii="Arial" w:eastAsia="Arial" w:hAnsi="Arial" w:cs="Arial"/>
            <w:sz w:val="16"/>
            <w:szCs w:val="16"/>
          </w:rPr>
          <w:t>muaj</w:t>
        </w:r>
        <w:proofErr w:type="spellEnd"/>
        <w:r w:rsidR="00B17722">
          <w:rPr>
            <w:rFonts w:ascii="Arial" w:eastAsia="Arial" w:hAnsi="Arial" w:cs="Arial"/>
            <w:sz w:val="16"/>
            <w:szCs w:val="16"/>
          </w:rPr>
          <w:t xml:space="preserve"> </w:t>
        </w:r>
        <w:proofErr w:type="spellStart"/>
        <w:r w:rsidR="00B17722">
          <w:rPr>
            <w:rFonts w:ascii="Arial" w:eastAsia="Arial" w:hAnsi="Arial" w:cs="Arial"/>
            <w:sz w:val="16"/>
            <w:szCs w:val="16"/>
          </w:rPr>
          <w:t>nqis</w:t>
        </w:r>
        <w:proofErr w:type="spellEnd"/>
        <w:r w:rsidR="00B17722">
          <w:rPr>
            <w:rFonts w:ascii="Arial" w:eastAsia="Arial" w:hAnsi="Arial" w:cs="Arial"/>
            <w:sz w:val="16"/>
            <w:szCs w:val="16"/>
          </w:rPr>
          <w:t xml:space="preserve"> </w:t>
        </w:r>
        <w:proofErr w:type="spellStart"/>
        <w:r w:rsidR="00B17722">
          <w:rPr>
            <w:rFonts w:ascii="Arial" w:eastAsia="Arial" w:hAnsi="Arial" w:cs="Arial"/>
            <w:sz w:val="16"/>
            <w:szCs w:val="16"/>
          </w:rPr>
          <w:t>ntawm</w:t>
        </w:r>
        <w:proofErr w:type="spellEnd"/>
        <w:r w:rsidR="00B17722">
          <w:rPr>
            <w:rFonts w:ascii="Arial" w:eastAsia="Arial" w:hAnsi="Arial" w:cs="Arial"/>
            <w:sz w:val="16"/>
            <w:szCs w:val="16"/>
          </w:rPr>
          <w:t xml:space="preserve"> </w:t>
        </w:r>
      </w:ins>
      <w:r w:rsidRPr="00B37E3F">
        <w:rPr>
          <w:rFonts w:ascii="Arial" w:eastAsia="Arial" w:hAnsi="Arial" w:cs="Arial"/>
          <w:sz w:val="16"/>
          <w:szCs w:val="16"/>
        </w:rPr>
        <w:t xml:space="preserve">dab </w:t>
      </w:r>
      <w:proofErr w:type="spellStart"/>
      <w:r w:rsidRPr="00B37E3F">
        <w:rPr>
          <w:rFonts w:ascii="Arial" w:eastAsia="Arial" w:hAnsi="Arial" w:cs="Arial"/>
          <w:sz w:val="16"/>
          <w:szCs w:val="16"/>
        </w:rPr>
        <w:t>tsi</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uas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nws</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yuav</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siv</w:t>
      </w:r>
      <w:proofErr w:type="spellEnd"/>
      <w:r w:rsidRPr="00B37E3F">
        <w:rPr>
          <w:rFonts w:ascii="Arial" w:eastAsia="Arial" w:hAnsi="Arial" w:cs="Arial"/>
          <w:sz w:val="16"/>
          <w:szCs w:val="16"/>
        </w:rPr>
        <w:t xml:space="preserve"> - </w:t>
      </w:r>
      <w:proofErr w:type="spellStart"/>
      <w:r w:rsidRPr="00B37E3F">
        <w:rPr>
          <w:rFonts w:ascii="Arial" w:eastAsia="Arial" w:hAnsi="Arial" w:cs="Arial"/>
          <w:sz w:val="16"/>
          <w:szCs w:val="16"/>
        </w:rPr>
        <w:t>tshwj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xeeb</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tshaj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yog</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rau</w:t>
      </w:r>
      <w:proofErr w:type="spellEnd"/>
      <w:r w:rsidRPr="00B37E3F">
        <w:rPr>
          <w:rFonts w:ascii="Arial" w:eastAsia="Arial" w:hAnsi="Arial" w:cs="Arial"/>
          <w:sz w:val="16"/>
          <w:szCs w:val="16"/>
        </w:rPr>
        <w:t xml:space="preserve"> cov </w:t>
      </w:r>
      <w:proofErr w:type="spellStart"/>
      <w:r w:rsidRPr="00B37E3F">
        <w:rPr>
          <w:rFonts w:ascii="Arial" w:eastAsia="Arial" w:hAnsi="Arial" w:cs="Arial"/>
          <w:sz w:val="16"/>
          <w:szCs w:val="16"/>
        </w:rPr>
        <w:t>liaj</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teb</w:t>
      </w:r>
      <w:proofErr w:type="spellEnd"/>
      <w:r w:rsidRPr="00B37E3F">
        <w:rPr>
          <w:rFonts w:ascii="Arial" w:eastAsia="Arial" w:hAnsi="Arial" w:cs="Arial"/>
          <w:sz w:val="16"/>
          <w:szCs w:val="16"/>
        </w:rPr>
        <w:t xml:space="preserve"> me </w:t>
      </w:r>
      <w:r w:rsidR="00425861">
        <w:rPr>
          <w:rFonts w:ascii="Arial" w:eastAsia="Arial" w:hAnsi="Arial" w:cs="Arial"/>
          <w:sz w:val="16"/>
          <w:szCs w:val="16"/>
        </w:rPr>
        <w:t>–</w:t>
      </w:r>
      <w:r w:rsidRPr="00B37E3F">
        <w:rPr>
          <w:rFonts w:ascii="Arial" w:eastAsia="Arial" w:hAnsi="Arial" w:cs="Arial"/>
          <w:sz w:val="16"/>
          <w:szCs w:val="16"/>
        </w:rPr>
        <w:t xml:space="preserve"> </w:t>
      </w:r>
      <w:proofErr w:type="spellStart"/>
      <w:r w:rsidR="00425861">
        <w:rPr>
          <w:rFonts w:ascii="Arial" w:eastAsia="Arial" w:hAnsi="Arial" w:cs="Arial"/>
          <w:sz w:val="16"/>
          <w:szCs w:val="16"/>
        </w:rPr>
        <w:t>txhawm</w:t>
      </w:r>
      <w:proofErr w:type="spellEnd"/>
      <w:r w:rsidR="00425861">
        <w:rPr>
          <w:rFonts w:ascii="Arial" w:eastAsia="Arial" w:hAnsi="Arial" w:cs="Arial"/>
          <w:sz w:val="16"/>
          <w:szCs w:val="16"/>
        </w:rPr>
        <w:t xml:space="preserve"> </w:t>
      </w:r>
      <w:proofErr w:type="spellStart"/>
      <w:r w:rsidR="00425861">
        <w:rPr>
          <w:rFonts w:ascii="Arial" w:eastAsia="Arial" w:hAnsi="Arial" w:cs="Arial"/>
          <w:sz w:val="16"/>
          <w:szCs w:val="16"/>
        </w:rPr>
        <w:t>rau</w:t>
      </w:r>
      <w:proofErr w:type="spellEnd"/>
      <w:r w:rsidR="00425861">
        <w:rPr>
          <w:rFonts w:ascii="Arial" w:eastAsia="Arial" w:hAnsi="Arial" w:cs="Arial"/>
          <w:sz w:val="16"/>
          <w:szCs w:val="16"/>
        </w:rPr>
        <w:t xml:space="preserve"> </w:t>
      </w:r>
      <w:proofErr w:type="spellStart"/>
      <w:r w:rsidRPr="00B37E3F">
        <w:rPr>
          <w:rFonts w:ascii="Arial" w:eastAsia="Arial" w:hAnsi="Arial" w:cs="Arial"/>
          <w:sz w:val="16"/>
          <w:szCs w:val="16"/>
        </w:rPr>
        <w:t>siv</w:t>
      </w:r>
      <w:proofErr w:type="spellEnd"/>
      <w:r w:rsidRPr="00B37E3F">
        <w:rPr>
          <w:rFonts w:ascii="Arial" w:eastAsia="Arial" w:hAnsi="Arial" w:cs="Arial"/>
          <w:sz w:val="16"/>
          <w:szCs w:val="16"/>
        </w:rPr>
        <w:t xml:space="preserve"> cov </w:t>
      </w:r>
      <w:proofErr w:type="spellStart"/>
      <w:r w:rsidRPr="00B37E3F">
        <w:rPr>
          <w:rFonts w:ascii="Arial" w:eastAsia="Arial" w:hAnsi="Arial" w:cs="Arial"/>
          <w:sz w:val="16"/>
          <w:szCs w:val="16"/>
        </w:rPr>
        <w:t>cai</w:t>
      </w:r>
      <w:proofErr w:type="spellEnd"/>
      <w:r w:rsidRPr="00B37E3F">
        <w:rPr>
          <w:rFonts w:ascii="Arial" w:eastAsia="Arial" w:hAnsi="Arial" w:cs="Arial"/>
          <w:sz w:val="16"/>
          <w:szCs w:val="16"/>
        </w:rPr>
        <w:t xml:space="preserve"> </w:t>
      </w:r>
      <w:proofErr w:type="spellStart"/>
      <w:r w:rsidRPr="00B37E3F">
        <w:rPr>
          <w:rFonts w:ascii="Arial" w:eastAsia="Arial" w:hAnsi="Arial" w:cs="Arial"/>
          <w:sz w:val="16"/>
          <w:szCs w:val="16"/>
        </w:rPr>
        <w:t>ntaw</w:t>
      </w:r>
      <w:r w:rsidR="00425861">
        <w:rPr>
          <w:rFonts w:ascii="Arial" w:eastAsia="Arial" w:hAnsi="Arial" w:cs="Arial"/>
          <w:sz w:val="16"/>
          <w:szCs w:val="16"/>
        </w:rPr>
        <w:t>v</w:t>
      </w:r>
      <w:proofErr w:type="spellEnd"/>
      <w:r w:rsidRPr="00B37E3F">
        <w:rPr>
          <w:rFonts w:ascii="Arial" w:eastAsia="Arial" w:hAnsi="Arial" w:cs="Arial"/>
          <w:sz w:val="16"/>
          <w:szCs w:val="16"/>
        </w:rPr>
        <w:t>.</w:t>
      </w:r>
    </w:p>
    <w:p w14:paraId="044B3390" w14:textId="77777777" w:rsidR="00BF3E5F" w:rsidRDefault="00BF3E5F">
      <w:pPr>
        <w:spacing w:line="235" w:lineRule="exact"/>
        <w:rPr>
          <w:sz w:val="20"/>
          <w:szCs w:val="20"/>
        </w:rPr>
      </w:pPr>
    </w:p>
    <w:p w14:paraId="5405BE87" w14:textId="67623C51" w:rsidR="00BF3E5F" w:rsidRPr="00B17722" w:rsidRDefault="007C28D0">
      <w:pPr>
        <w:rPr>
          <w:sz w:val="18"/>
          <w:szCs w:val="18"/>
          <w:rPrChange w:id="3663" w:author="Kaxiong" w:date="2021-06-11T03:38:00Z">
            <w:rPr>
              <w:sz w:val="20"/>
              <w:szCs w:val="20"/>
            </w:rPr>
          </w:rPrChange>
        </w:rPr>
      </w:pPr>
      <w:r w:rsidRPr="00B17722">
        <w:rPr>
          <w:rFonts w:ascii="Arial" w:eastAsia="Arial" w:hAnsi="Arial" w:cs="Arial"/>
          <w:sz w:val="18"/>
          <w:szCs w:val="18"/>
          <w:rPrChange w:id="3664" w:author="Kaxiong" w:date="2021-06-11T03:38:00Z">
            <w:rPr>
              <w:rFonts w:ascii="Arial" w:eastAsia="Arial" w:hAnsi="Arial" w:cs="Arial"/>
              <w:sz w:val="20"/>
              <w:szCs w:val="20"/>
            </w:rPr>
          </w:rPrChange>
        </w:rPr>
        <w:t xml:space="preserve">Cia </w:t>
      </w:r>
      <w:proofErr w:type="spellStart"/>
      <w:r w:rsidRPr="00B17722">
        <w:rPr>
          <w:rFonts w:ascii="Arial" w:eastAsia="Arial" w:hAnsi="Arial" w:cs="Arial"/>
          <w:sz w:val="18"/>
          <w:szCs w:val="18"/>
          <w:rPrChange w:id="3665" w:author="Kaxiong" w:date="2021-06-11T03:38:00Z">
            <w:rPr>
              <w:rFonts w:ascii="Arial" w:eastAsia="Arial" w:hAnsi="Arial" w:cs="Arial"/>
              <w:sz w:val="20"/>
              <w:szCs w:val="20"/>
            </w:rPr>
          </w:rPrChange>
        </w:rPr>
        <w:t>peb</w:t>
      </w:r>
      <w:proofErr w:type="spellEnd"/>
      <w:r w:rsidRPr="00B17722">
        <w:rPr>
          <w:rFonts w:ascii="Arial" w:eastAsia="Arial" w:hAnsi="Arial" w:cs="Arial"/>
          <w:sz w:val="18"/>
          <w:szCs w:val="18"/>
          <w:rPrChange w:id="3666"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67" w:author="Kaxiong" w:date="2021-06-11T03:38:00Z">
            <w:rPr>
              <w:rFonts w:ascii="Arial" w:eastAsia="Arial" w:hAnsi="Arial" w:cs="Arial"/>
              <w:sz w:val="20"/>
              <w:szCs w:val="20"/>
            </w:rPr>
          </w:rPrChange>
        </w:rPr>
        <w:t>saib</w:t>
      </w:r>
      <w:proofErr w:type="spellEnd"/>
      <w:r w:rsidRPr="00B17722">
        <w:rPr>
          <w:rFonts w:ascii="Arial" w:eastAsia="Arial" w:hAnsi="Arial" w:cs="Arial"/>
          <w:sz w:val="18"/>
          <w:szCs w:val="18"/>
          <w:rPrChange w:id="3668"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69" w:author="Kaxiong" w:date="2021-06-11T03:38:00Z">
            <w:rPr>
              <w:rFonts w:ascii="Arial" w:eastAsia="Arial" w:hAnsi="Arial" w:cs="Arial"/>
              <w:sz w:val="20"/>
              <w:szCs w:val="20"/>
            </w:rPr>
          </w:rPrChange>
        </w:rPr>
        <w:t>lwm</w:t>
      </w:r>
      <w:proofErr w:type="spellEnd"/>
      <w:r w:rsidRPr="00B17722">
        <w:rPr>
          <w:rFonts w:ascii="Arial" w:eastAsia="Arial" w:hAnsi="Arial" w:cs="Arial"/>
          <w:sz w:val="18"/>
          <w:szCs w:val="18"/>
          <w:rPrChange w:id="3670"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71" w:author="Kaxiong" w:date="2021-06-11T03:38:00Z">
            <w:rPr>
              <w:rFonts w:ascii="Arial" w:eastAsia="Arial" w:hAnsi="Arial" w:cs="Arial"/>
              <w:sz w:val="20"/>
              <w:szCs w:val="20"/>
            </w:rPr>
          </w:rPrChange>
        </w:rPr>
        <w:t>qhov</w:t>
      </w:r>
      <w:proofErr w:type="spellEnd"/>
      <w:r w:rsidRPr="00B17722">
        <w:rPr>
          <w:rFonts w:ascii="Arial" w:eastAsia="Arial" w:hAnsi="Arial" w:cs="Arial"/>
          <w:sz w:val="18"/>
          <w:szCs w:val="18"/>
          <w:rPrChange w:id="3672"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73" w:author="Kaxiong" w:date="2021-06-11T03:38:00Z">
            <w:rPr>
              <w:rFonts w:ascii="Arial" w:eastAsia="Arial" w:hAnsi="Arial" w:cs="Arial"/>
              <w:sz w:val="20"/>
              <w:szCs w:val="20"/>
            </w:rPr>
          </w:rPrChange>
        </w:rPr>
        <w:t>piv</w:t>
      </w:r>
      <w:proofErr w:type="spellEnd"/>
      <w:r w:rsidRPr="00B17722">
        <w:rPr>
          <w:rFonts w:ascii="Arial" w:eastAsia="Arial" w:hAnsi="Arial" w:cs="Arial"/>
          <w:sz w:val="18"/>
          <w:szCs w:val="18"/>
          <w:rPrChange w:id="3674"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75" w:author="Kaxiong" w:date="2021-06-11T03:38:00Z">
            <w:rPr>
              <w:rFonts w:ascii="Arial" w:eastAsia="Arial" w:hAnsi="Arial" w:cs="Arial"/>
              <w:sz w:val="20"/>
              <w:szCs w:val="20"/>
            </w:rPr>
          </w:rPrChange>
        </w:rPr>
        <w:t>txwv</w:t>
      </w:r>
      <w:proofErr w:type="spellEnd"/>
      <w:r w:rsidRPr="00B17722">
        <w:rPr>
          <w:rFonts w:ascii="Arial" w:eastAsia="Arial" w:hAnsi="Arial" w:cs="Arial"/>
          <w:sz w:val="18"/>
          <w:szCs w:val="18"/>
          <w:rPrChange w:id="3676"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77" w:author="Kaxiong" w:date="2021-06-11T03:38:00Z">
            <w:rPr>
              <w:rFonts w:ascii="Arial" w:eastAsia="Arial" w:hAnsi="Arial" w:cs="Arial"/>
              <w:sz w:val="20"/>
              <w:szCs w:val="20"/>
            </w:rPr>
          </w:rPrChange>
        </w:rPr>
        <w:t>txog</w:t>
      </w:r>
      <w:proofErr w:type="spellEnd"/>
      <w:r w:rsidRPr="00B17722">
        <w:rPr>
          <w:rFonts w:ascii="Arial" w:eastAsia="Arial" w:hAnsi="Arial" w:cs="Arial"/>
          <w:sz w:val="18"/>
          <w:szCs w:val="18"/>
          <w:rPrChange w:id="3678"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79" w:author="Kaxiong" w:date="2021-06-11T03:38:00Z">
            <w:rPr>
              <w:rFonts w:ascii="Arial" w:eastAsia="Arial" w:hAnsi="Arial" w:cs="Arial"/>
              <w:sz w:val="20"/>
              <w:szCs w:val="20"/>
            </w:rPr>
          </w:rPrChange>
        </w:rPr>
        <w:t>lub</w:t>
      </w:r>
      <w:proofErr w:type="spellEnd"/>
      <w:r w:rsidRPr="00B17722">
        <w:rPr>
          <w:rFonts w:ascii="Arial" w:eastAsia="Arial" w:hAnsi="Arial" w:cs="Arial"/>
          <w:sz w:val="18"/>
          <w:szCs w:val="18"/>
          <w:rPrChange w:id="3680"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81" w:author="Kaxiong" w:date="2021-06-11T03:38:00Z">
            <w:rPr>
              <w:rFonts w:ascii="Arial" w:eastAsia="Arial" w:hAnsi="Arial" w:cs="Arial"/>
              <w:sz w:val="20"/>
              <w:szCs w:val="20"/>
            </w:rPr>
          </w:rPrChange>
        </w:rPr>
        <w:t>neej</w:t>
      </w:r>
      <w:proofErr w:type="spellEnd"/>
      <w:r w:rsidRPr="00B17722">
        <w:rPr>
          <w:rFonts w:ascii="Arial" w:eastAsia="Arial" w:hAnsi="Arial" w:cs="Arial"/>
          <w:sz w:val="18"/>
          <w:szCs w:val="18"/>
          <w:rPrChange w:id="3682" w:author="Kaxiong" w:date="2021-06-11T03:38:00Z">
            <w:rPr>
              <w:rFonts w:ascii="Arial" w:eastAsia="Arial" w:hAnsi="Arial" w:cs="Arial"/>
              <w:sz w:val="20"/>
              <w:szCs w:val="20"/>
            </w:rPr>
          </w:rPrChange>
        </w:rPr>
        <w:t xml:space="preserve"> </w:t>
      </w:r>
      <w:proofErr w:type="spellStart"/>
      <w:r w:rsidRPr="00B17722">
        <w:rPr>
          <w:rFonts w:ascii="Arial" w:eastAsia="Arial" w:hAnsi="Arial" w:cs="Arial"/>
          <w:sz w:val="18"/>
          <w:szCs w:val="18"/>
          <w:rPrChange w:id="3683" w:author="Kaxiong" w:date="2021-06-11T03:38:00Z">
            <w:rPr>
              <w:rFonts w:ascii="Arial" w:eastAsia="Arial" w:hAnsi="Arial" w:cs="Arial"/>
              <w:sz w:val="20"/>
              <w:szCs w:val="20"/>
            </w:rPr>
          </w:rPrChange>
        </w:rPr>
        <w:t>tiag</w:t>
      </w:r>
      <w:proofErr w:type="spellEnd"/>
      <w:r w:rsidR="00F2670D" w:rsidRPr="00B17722">
        <w:rPr>
          <w:rFonts w:ascii="Arial" w:eastAsia="Arial" w:hAnsi="Arial" w:cs="Arial"/>
          <w:sz w:val="18"/>
          <w:szCs w:val="18"/>
          <w:rPrChange w:id="3684" w:author="Kaxiong" w:date="2021-06-11T03:38:00Z">
            <w:rPr>
              <w:rFonts w:ascii="Arial" w:eastAsia="Arial" w:hAnsi="Arial" w:cs="Arial"/>
              <w:sz w:val="20"/>
              <w:szCs w:val="20"/>
            </w:rPr>
          </w:rPrChange>
        </w:rPr>
        <w:t>.</w:t>
      </w:r>
    </w:p>
    <w:p w14:paraId="7B6B291D" w14:textId="77777777" w:rsidR="00BF3E5F" w:rsidRDefault="00BF3E5F">
      <w:pPr>
        <w:spacing w:line="200" w:lineRule="exact"/>
        <w:rPr>
          <w:sz w:val="20"/>
          <w:szCs w:val="20"/>
        </w:rPr>
      </w:pPr>
    </w:p>
    <w:p w14:paraId="59154933" w14:textId="77777777" w:rsidR="00BF3E5F" w:rsidRDefault="00BF3E5F">
      <w:pPr>
        <w:spacing w:line="200" w:lineRule="exact"/>
        <w:rPr>
          <w:sz w:val="20"/>
          <w:szCs w:val="20"/>
        </w:rPr>
      </w:pPr>
    </w:p>
    <w:p w14:paraId="20A6198C" w14:textId="77777777" w:rsidR="00BF3E5F" w:rsidRDefault="00BF3E5F">
      <w:pPr>
        <w:spacing w:line="273" w:lineRule="exact"/>
        <w:rPr>
          <w:sz w:val="20"/>
          <w:szCs w:val="20"/>
        </w:rPr>
      </w:pPr>
    </w:p>
    <w:p w14:paraId="1F2ED88B" w14:textId="20C0D703" w:rsidR="00BF3E5F" w:rsidRPr="0078028F" w:rsidRDefault="00921797">
      <w:pPr>
        <w:rPr>
          <w:sz w:val="16"/>
          <w:szCs w:val="16"/>
        </w:rPr>
      </w:pPr>
      <w:r w:rsidRPr="0078028F">
        <w:rPr>
          <w:rFonts w:ascii="Arial" w:eastAsia="Arial" w:hAnsi="Arial" w:cs="Arial"/>
          <w:sz w:val="16"/>
          <w:szCs w:val="16"/>
        </w:rPr>
        <w:t xml:space="preserve">Tus </w:t>
      </w:r>
      <w:proofErr w:type="spellStart"/>
      <w:r w:rsidRPr="0078028F">
        <w:rPr>
          <w:rFonts w:ascii="Arial" w:eastAsia="Arial" w:hAnsi="Arial" w:cs="Arial"/>
          <w:sz w:val="16"/>
          <w:szCs w:val="16"/>
        </w:rPr>
        <w:t>Neeg</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Ua</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Liaj</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Ua</w:t>
      </w:r>
      <w:proofErr w:type="spellEnd"/>
      <w:r w:rsidRPr="0078028F">
        <w:rPr>
          <w:rFonts w:ascii="Arial" w:eastAsia="Arial" w:hAnsi="Arial" w:cs="Arial"/>
          <w:sz w:val="16"/>
          <w:szCs w:val="16"/>
        </w:rPr>
        <w:t xml:space="preserve"> </w:t>
      </w:r>
      <w:proofErr w:type="spellStart"/>
      <w:r w:rsidRPr="0078028F">
        <w:rPr>
          <w:rFonts w:ascii="Arial" w:eastAsia="Arial" w:hAnsi="Arial" w:cs="Arial"/>
          <w:sz w:val="16"/>
          <w:szCs w:val="16"/>
        </w:rPr>
        <w:t>Teb</w:t>
      </w:r>
      <w:proofErr w:type="spellEnd"/>
      <w:r w:rsidR="00F2670D" w:rsidRPr="0078028F">
        <w:rPr>
          <w:rFonts w:ascii="Arial" w:eastAsia="Arial" w:hAnsi="Arial" w:cs="Arial"/>
          <w:sz w:val="16"/>
          <w:szCs w:val="16"/>
        </w:rPr>
        <w:t xml:space="preserve"> Sally </w:t>
      </w:r>
      <w:proofErr w:type="spellStart"/>
      <w:ins w:id="3685" w:author="Kaxiong" w:date="2021-06-11T08:20:00Z">
        <w:r w:rsidR="007C48F0">
          <w:rPr>
            <w:rFonts w:ascii="Arial" w:eastAsia="Arial" w:hAnsi="Arial" w:cs="Arial"/>
            <w:sz w:val="16"/>
            <w:szCs w:val="16"/>
          </w:rPr>
          <w:t>Lub</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Vaj</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Txiv</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Ntoo</w:t>
        </w:r>
      </w:ins>
      <w:proofErr w:type="spellEnd"/>
      <w:del w:id="3686" w:author="Kaxiong" w:date="2021-06-11T08:21:00Z">
        <w:r w:rsidRPr="0078028F" w:rsidDel="007C48F0">
          <w:rPr>
            <w:rFonts w:ascii="Arial" w:eastAsia="Arial" w:hAnsi="Arial" w:cs="Arial"/>
            <w:sz w:val="16"/>
            <w:szCs w:val="16"/>
          </w:rPr>
          <w:delText>Cov Lus Cog</w:delText>
        </w:r>
      </w:del>
    </w:p>
    <w:p w14:paraId="63360750" w14:textId="77777777" w:rsidR="00BF3E5F" w:rsidRDefault="00BF3E5F">
      <w:pPr>
        <w:spacing w:line="357" w:lineRule="exact"/>
        <w:rPr>
          <w:sz w:val="20"/>
          <w:szCs w:val="20"/>
        </w:rPr>
      </w:pPr>
    </w:p>
    <w:p w14:paraId="2AC37875" w14:textId="1FCE57E5" w:rsidR="00BF3E5F" w:rsidRPr="00E972E6" w:rsidRDefault="00F2670D" w:rsidP="00E972E6">
      <w:pPr>
        <w:spacing w:line="367" w:lineRule="auto"/>
        <w:ind w:right="700"/>
        <w:jc w:val="both"/>
        <w:rPr>
          <w:sz w:val="16"/>
          <w:szCs w:val="16"/>
        </w:rPr>
      </w:pPr>
      <w:r w:rsidRPr="00E972E6">
        <w:rPr>
          <w:rFonts w:ascii="Arial" w:eastAsia="Arial" w:hAnsi="Arial" w:cs="Arial"/>
          <w:sz w:val="16"/>
          <w:szCs w:val="16"/>
        </w:rPr>
        <w:t xml:space="preserve">Cia </w:t>
      </w:r>
      <w:proofErr w:type="spellStart"/>
      <w:r w:rsidR="00E972E6" w:rsidRPr="00E972E6">
        <w:rPr>
          <w:rFonts w:ascii="Arial" w:eastAsia="Arial" w:hAnsi="Arial" w:cs="Arial"/>
          <w:sz w:val="16"/>
          <w:szCs w:val="16"/>
        </w:rPr>
        <w:t>peb</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saib</w:t>
      </w:r>
      <w:proofErr w:type="spellEnd"/>
      <w:r w:rsidR="00E972E6" w:rsidRPr="00E972E6">
        <w:rPr>
          <w:rFonts w:ascii="Arial" w:eastAsia="Arial" w:hAnsi="Arial" w:cs="Arial"/>
          <w:sz w:val="16"/>
          <w:szCs w:val="16"/>
        </w:rPr>
        <w:t xml:space="preserve"> </w:t>
      </w:r>
      <w:proofErr w:type="spellStart"/>
      <w:r w:rsidRPr="00E972E6">
        <w:rPr>
          <w:rFonts w:ascii="Arial" w:eastAsia="Arial" w:hAnsi="Arial" w:cs="Arial"/>
          <w:sz w:val="16"/>
          <w:szCs w:val="16"/>
        </w:rPr>
        <w:t>lwm</w:t>
      </w:r>
      <w:proofErr w:type="spellEnd"/>
      <w:r w:rsidRPr="00E972E6">
        <w:rPr>
          <w:rFonts w:ascii="Arial" w:eastAsia="Arial" w:hAnsi="Arial" w:cs="Arial"/>
          <w:sz w:val="16"/>
          <w:szCs w:val="16"/>
        </w:rPr>
        <w:t xml:space="preserve"> </w:t>
      </w:r>
      <w:del w:id="3687" w:author="Kaxiong" w:date="2021-06-11T08:21:00Z">
        <w:r w:rsidR="00E972E6" w:rsidRPr="00E972E6" w:rsidDel="007C48F0">
          <w:rPr>
            <w:rFonts w:ascii="Arial" w:eastAsia="Arial" w:hAnsi="Arial" w:cs="Arial"/>
            <w:sz w:val="16"/>
            <w:szCs w:val="16"/>
          </w:rPr>
          <w:delText xml:space="preserve">ib </w:delText>
        </w:r>
      </w:del>
      <w:proofErr w:type="spellStart"/>
      <w:r w:rsidR="00E972E6" w:rsidRPr="00E972E6">
        <w:rPr>
          <w:rFonts w:ascii="Arial" w:eastAsia="Arial" w:hAnsi="Arial" w:cs="Arial"/>
          <w:sz w:val="16"/>
          <w:szCs w:val="16"/>
        </w:rPr>
        <w:t>lwm</w:t>
      </w:r>
      <w:proofErr w:type="spellEnd"/>
      <w:r w:rsidR="00E972E6" w:rsidRPr="00E972E6">
        <w:rPr>
          <w:rFonts w:ascii="Arial" w:eastAsia="Arial" w:hAnsi="Arial" w:cs="Arial"/>
          <w:sz w:val="16"/>
          <w:szCs w:val="16"/>
        </w:rPr>
        <w:t xml:space="preserve"> </w:t>
      </w:r>
      <w:proofErr w:type="spellStart"/>
      <w:ins w:id="3688" w:author="Kaxiong" w:date="2021-06-11T08:21:00Z">
        <w:r w:rsidR="007C48F0">
          <w:rPr>
            <w:rFonts w:ascii="Arial" w:eastAsia="Arial" w:hAnsi="Arial" w:cs="Arial"/>
            <w:sz w:val="16"/>
            <w:szCs w:val="16"/>
          </w:rPr>
          <w:t>qhov</w:t>
        </w:r>
        <w:proofErr w:type="spellEnd"/>
        <w:r w:rsidR="007C48F0">
          <w:rPr>
            <w:rFonts w:ascii="Arial" w:eastAsia="Arial" w:hAnsi="Arial" w:cs="Arial"/>
            <w:sz w:val="16"/>
            <w:szCs w:val="16"/>
          </w:rPr>
          <w:t xml:space="preserve"> </w:t>
        </w:r>
      </w:ins>
      <w:proofErr w:type="spellStart"/>
      <w:r w:rsidR="00E972E6" w:rsidRPr="00E972E6">
        <w:rPr>
          <w:rFonts w:ascii="Arial" w:eastAsia="Arial" w:hAnsi="Arial" w:cs="Arial"/>
          <w:sz w:val="16"/>
          <w:szCs w:val="16"/>
        </w:rPr>
        <w:t>txiv</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txog</w:t>
      </w:r>
      <w:proofErr w:type="spellEnd"/>
      <w:r w:rsidR="00E972E6" w:rsidRPr="00E972E6">
        <w:rPr>
          <w:rFonts w:ascii="Arial" w:eastAsia="Arial" w:hAnsi="Arial" w:cs="Arial"/>
          <w:sz w:val="16"/>
          <w:szCs w:val="16"/>
        </w:rPr>
        <w:t xml:space="preserve"> </w:t>
      </w:r>
      <w:proofErr w:type="spellStart"/>
      <w:r w:rsidRPr="00E972E6">
        <w:rPr>
          <w:rFonts w:ascii="Arial" w:eastAsia="Arial" w:hAnsi="Arial" w:cs="Arial"/>
          <w:sz w:val="16"/>
          <w:szCs w:val="16"/>
        </w:rPr>
        <w:t>ntawm</w:t>
      </w:r>
      <w:proofErr w:type="spellEnd"/>
      <w:r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tus</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neeg</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ua</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liaj</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ua</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teb</w:t>
      </w:r>
      <w:proofErr w:type="spellEnd"/>
      <w:r w:rsidRPr="00E972E6">
        <w:rPr>
          <w:rFonts w:ascii="Arial" w:eastAsia="Arial" w:hAnsi="Arial" w:cs="Arial"/>
          <w:sz w:val="16"/>
          <w:szCs w:val="16"/>
        </w:rPr>
        <w:t xml:space="preserve"> Sally, </w:t>
      </w:r>
      <w:proofErr w:type="spellStart"/>
      <w:r w:rsidRPr="00E972E6">
        <w:rPr>
          <w:rFonts w:ascii="Arial" w:eastAsia="Arial" w:hAnsi="Arial" w:cs="Arial"/>
          <w:sz w:val="16"/>
          <w:szCs w:val="16"/>
        </w:rPr>
        <w:t>uas</w:t>
      </w:r>
      <w:proofErr w:type="spellEnd"/>
      <w:r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tus</w:t>
      </w:r>
      <w:proofErr w:type="spellEnd"/>
      <w:r w:rsidRPr="00E972E6">
        <w:rPr>
          <w:rFonts w:ascii="Arial" w:eastAsia="Arial" w:hAnsi="Arial" w:cs="Arial"/>
          <w:sz w:val="16"/>
          <w:szCs w:val="16"/>
        </w:rPr>
        <w:t xml:space="preserve"> </w:t>
      </w:r>
      <w:ins w:id="3689" w:author="Kaxiong" w:date="2021-06-11T08:23:00Z">
        <w:r w:rsidR="007C48F0">
          <w:rPr>
            <w:rFonts w:ascii="Arial" w:eastAsia="Arial" w:hAnsi="Arial" w:cs="Arial"/>
            <w:sz w:val="16"/>
            <w:szCs w:val="16"/>
          </w:rPr>
          <w:t xml:space="preserve">cov </w:t>
        </w:r>
        <w:proofErr w:type="spellStart"/>
        <w:r w:rsidR="007C48F0">
          <w:rPr>
            <w:rFonts w:ascii="Arial" w:eastAsia="Arial" w:hAnsi="Arial" w:cs="Arial"/>
            <w:sz w:val="16"/>
            <w:szCs w:val="16"/>
          </w:rPr>
          <w:t>quab</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npua</w:t>
        </w:r>
      </w:ins>
      <w:proofErr w:type="spellEnd"/>
      <w:del w:id="3690" w:author="Kaxiong" w:date="2021-06-11T08:23:00Z">
        <w:r w:rsidRPr="00E972E6" w:rsidDel="007C48F0">
          <w:rPr>
            <w:rFonts w:ascii="Arial" w:eastAsia="Arial" w:hAnsi="Arial" w:cs="Arial"/>
            <w:sz w:val="16"/>
            <w:szCs w:val="16"/>
          </w:rPr>
          <w:delText>tsiaj</w:delText>
        </w:r>
      </w:del>
      <w:r w:rsidRPr="00E972E6">
        <w:rPr>
          <w:rFonts w:ascii="Arial" w:eastAsia="Arial" w:hAnsi="Arial" w:cs="Arial"/>
          <w:sz w:val="16"/>
          <w:szCs w:val="16"/>
        </w:rPr>
        <w:t xml:space="preserve"> </w:t>
      </w:r>
      <w:proofErr w:type="spellStart"/>
      <w:r w:rsidRPr="00E972E6">
        <w:rPr>
          <w:rFonts w:ascii="Arial" w:eastAsia="Arial" w:hAnsi="Arial" w:cs="Arial"/>
          <w:sz w:val="16"/>
          <w:szCs w:val="16"/>
        </w:rPr>
        <w:t>thiab</w:t>
      </w:r>
      <w:proofErr w:type="spellEnd"/>
      <w:r w:rsidRPr="00E972E6">
        <w:rPr>
          <w:rFonts w:ascii="Arial" w:eastAsia="Arial" w:hAnsi="Arial" w:cs="Arial"/>
          <w:sz w:val="16"/>
          <w:szCs w:val="16"/>
        </w:rPr>
        <w:t xml:space="preserve"> </w:t>
      </w:r>
      <w:ins w:id="3691" w:author="Kaxiong" w:date="2021-06-11T08:23:00Z">
        <w:r w:rsidR="007C48F0">
          <w:rPr>
            <w:rFonts w:ascii="Arial" w:eastAsia="Arial" w:hAnsi="Arial" w:cs="Arial"/>
            <w:sz w:val="16"/>
            <w:szCs w:val="16"/>
          </w:rPr>
          <w:t xml:space="preserve">cov </w:t>
        </w:r>
      </w:ins>
      <w:proofErr w:type="spellStart"/>
      <w:r w:rsidRPr="00E972E6">
        <w:rPr>
          <w:rFonts w:ascii="Arial" w:eastAsia="Arial" w:hAnsi="Arial" w:cs="Arial"/>
          <w:sz w:val="16"/>
          <w:szCs w:val="16"/>
        </w:rPr>
        <w:t>qaib</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rau</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nws</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lub</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vaj</w:t>
      </w:r>
      <w:proofErr w:type="spellEnd"/>
      <w:ins w:id="3692" w:author="Kaxiong" w:date="2021-06-11T08:24:00Z">
        <w:r w:rsidR="007C48F0">
          <w:rPr>
            <w:rFonts w:ascii="Arial" w:eastAsia="Arial" w:hAnsi="Arial" w:cs="Arial"/>
            <w:sz w:val="16"/>
            <w:szCs w:val="16"/>
          </w:rPr>
          <w:t xml:space="preserve"> </w:t>
        </w:r>
        <w:proofErr w:type="spellStart"/>
        <w:r w:rsidR="007C48F0">
          <w:rPr>
            <w:rFonts w:ascii="Arial" w:eastAsia="Arial" w:hAnsi="Arial" w:cs="Arial"/>
            <w:sz w:val="16"/>
            <w:szCs w:val="16"/>
          </w:rPr>
          <w:t>txiv</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ntoo</w:t>
        </w:r>
      </w:ins>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Yog</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nug</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txog</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nws</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txoj</w:t>
      </w:r>
      <w:proofErr w:type="spellEnd"/>
      <w:r w:rsidRPr="00E972E6">
        <w:rPr>
          <w:rFonts w:ascii="Arial" w:eastAsia="Arial" w:hAnsi="Arial" w:cs="Arial"/>
          <w:sz w:val="16"/>
          <w:szCs w:val="16"/>
        </w:rPr>
        <w:t xml:space="preserve"> </w:t>
      </w:r>
      <w:proofErr w:type="spellStart"/>
      <w:ins w:id="3693" w:author="Kaxiong" w:date="2021-06-11T08:25:00Z">
        <w:r w:rsidR="007C48F0">
          <w:rPr>
            <w:rFonts w:ascii="Arial" w:eastAsia="Arial" w:hAnsi="Arial" w:cs="Arial"/>
            <w:sz w:val="16"/>
            <w:szCs w:val="16"/>
          </w:rPr>
          <w:t>hauv</w:t>
        </w:r>
        <w:proofErr w:type="spellEnd"/>
        <w:r w:rsidR="007C48F0">
          <w:rPr>
            <w:rFonts w:ascii="Arial" w:eastAsia="Arial" w:hAnsi="Arial" w:cs="Arial"/>
            <w:sz w:val="16"/>
            <w:szCs w:val="16"/>
          </w:rPr>
          <w:t xml:space="preserve"> </w:t>
        </w:r>
      </w:ins>
      <w:proofErr w:type="spellStart"/>
      <w:r w:rsidRPr="00E972E6">
        <w:rPr>
          <w:rFonts w:ascii="Arial" w:eastAsia="Arial" w:hAnsi="Arial" w:cs="Arial"/>
          <w:sz w:val="16"/>
          <w:szCs w:val="16"/>
        </w:rPr>
        <w:t>kev</w:t>
      </w:r>
      <w:proofErr w:type="spellEnd"/>
      <w:r w:rsidRPr="00E972E6">
        <w:rPr>
          <w:rFonts w:ascii="Arial" w:eastAsia="Arial" w:hAnsi="Arial" w:cs="Arial"/>
          <w:sz w:val="16"/>
          <w:szCs w:val="16"/>
        </w:rPr>
        <w:t xml:space="preserve"> </w:t>
      </w:r>
      <w:proofErr w:type="spellStart"/>
      <w:ins w:id="3694" w:author="Kaxiong" w:date="2021-06-11T08:25:00Z">
        <w:r w:rsidR="007C48F0">
          <w:rPr>
            <w:rFonts w:ascii="Arial" w:eastAsia="Arial" w:hAnsi="Arial" w:cs="Arial"/>
            <w:sz w:val="16"/>
            <w:szCs w:val="16"/>
          </w:rPr>
          <w:t>txhawm</w:t>
        </w:r>
        <w:proofErr w:type="spellEnd"/>
        <w:r w:rsidR="007C48F0">
          <w:rPr>
            <w:rFonts w:ascii="Arial" w:eastAsia="Arial" w:hAnsi="Arial" w:cs="Arial"/>
            <w:sz w:val="16"/>
            <w:szCs w:val="16"/>
          </w:rPr>
          <w:t xml:space="preserve"> </w:t>
        </w:r>
      </w:ins>
      <w:del w:id="3695" w:author="Kaxiong" w:date="2021-06-11T08:25:00Z">
        <w:r w:rsidRPr="00E972E6" w:rsidDel="007C48F0">
          <w:rPr>
            <w:rFonts w:ascii="Arial" w:eastAsia="Arial" w:hAnsi="Arial" w:cs="Arial"/>
            <w:sz w:val="16"/>
            <w:szCs w:val="16"/>
          </w:rPr>
          <w:delText xml:space="preserve">ua </w:delText>
        </w:r>
      </w:del>
      <w:proofErr w:type="spellStart"/>
      <w:r w:rsidRPr="00E972E6">
        <w:rPr>
          <w:rFonts w:ascii="Arial" w:eastAsia="Arial" w:hAnsi="Arial" w:cs="Arial"/>
          <w:sz w:val="16"/>
          <w:szCs w:val="16"/>
        </w:rPr>
        <w:t>rau</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ncua</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sij</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hawm</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cais</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tawm</w:t>
      </w:r>
      <w:proofErr w:type="spellEnd"/>
      <w:r w:rsidRPr="00E972E6">
        <w:rPr>
          <w:rFonts w:ascii="Arial" w:eastAsia="Arial" w:hAnsi="Arial" w:cs="Arial"/>
          <w:sz w:val="16"/>
          <w:szCs w:val="16"/>
        </w:rPr>
        <w:t xml:space="preserve">, Sally </w:t>
      </w:r>
      <w:proofErr w:type="spellStart"/>
      <w:r w:rsidRPr="00E972E6">
        <w:rPr>
          <w:rFonts w:ascii="Arial" w:eastAsia="Arial" w:hAnsi="Arial" w:cs="Arial"/>
          <w:sz w:val="16"/>
          <w:szCs w:val="16"/>
        </w:rPr>
        <w:t>yuav</w:t>
      </w:r>
      <w:proofErr w:type="spellEnd"/>
      <w:r w:rsidRPr="00E972E6">
        <w:rPr>
          <w:rFonts w:ascii="Arial" w:eastAsia="Arial" w:hAnsi="Arial" w:cs="Arial"/>
          <w:sz w:val="16"/>
          <w:szCs w:val="16"/>
        </w:rPr>
        <w:t xml:space="preserve"> </w:t>
      </w:r>
      <w:proofErr w:type="spellStart"/>
      <w:r w:rsidRPr="00E972E6">
        <w:rPr>
          <w:rFonts w:ascii="Arial" w:eastAsia="Arial" w:hAnsi="Arial" w:cs="Arial"/>
          <w:sz w:val="16"/>
          <w:szCs w:val="16"/>
        </w:rPr>
        <w:t>hais</w:t>
      </w:r>
      <w:proofErr w:type="spellEnd"/>
      <w:r w:rsidR="00E972E6" w:rsidRPr="00E972E6">
        <w:rPr>
          <w:rFonts w:ascii="Arial" w:eastAsia="Arial" w:hAnsi="Arial" w:cs="Arial"/>
          <w:sz w:val="16"/>
          <w:szCs w:val="16"/>
        </w:rPr>
        <w:t xml:space="preserve"> </w:t>
      </w:r>
      <w:proofErr w:type="spellStart"/>
      <w:r w:rsidR="00E972E6" w:rsidRPr="00E972E6">
        <w:rPr>
          <w:rFonts w:ascii="Arial" w:eastAsia="Arial" w:hAnsi="Arial" w:cs="Arial"/>
          <w:sz w:val="16"/>
          <w:szCs w:val="16"/>
        </w:rPr>
        <w:t>tias</w:t>
      </w:r>
      <w:proofErr w:type="spellEnd"/>
      <w:r w:rsidRPr="00E972E6">
        <w:rPr>
          <w:rFonts w:ascii="Arial" w:eastAsia="Arial" w:hAnsi="Arial" w:cs="Arial"/>
          <w:sz w:val="16"/>
          <w:szCs w:val="16"/>
        </w:rPr>
        <w:t>:</w:t>
      </w:r>
    </w:p>
    <w:p w14:paraId="27F0E5AA" w14:textId="77777777" w:rsidR="00BF3E5F" w:rsidRDefault="00BF3E5F">
      <w:pPr>
        <w:spacing w:line="218" w:lineRule="exact"/>
        <w:rPr>
          <w:sz w:val="20"/>
          <w:szCs w:val="20"/>
        </w:rPr>
      </w:pPr>
    </w:p>
    <w:p w14:paraId="5FA77755" w14:textId="7383DE4E" w:rsidR="00BF3E5F" w:rsidRPr="00015F57" w:rsidRDefault="00F2670D" w:rsidP="00D52993">
      <w:pPr>
        <w:spacing w:line="422" w:lineRule="auto"/>
        <w:ind w:left="360" w:right="160"/>
        <w:jc w:val="both"/>
        <w:rPr>
          <w:sz w:val="16"/>
          <w:szCs w:val="16"/>
        </w:rPr>
      </w:pPr>
      <w:r w:rsidRPr="00015F57">
        <w:rPr>
          <w:rFonts w:ascii="Arial" w:eastAsia="Arial" w:hAnsi="Arial" w:cs="Arial"/>
          <w:sz w:val="16"/>
          <w:szCs w:val="16"/>
        </w:rPr>
        <w:t>"</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ntseeg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hais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tias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tshawb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fawb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txog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txhawb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nqa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muaj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xeeb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ntawm</w:t>
      </w:r>
      <w:proofErr w:type="spellEnd"/>
      <w:r w:rsidRPr="00015F57">
        <w:rPr>
          <w:rFonts w:ascii="Arial" w:eastAsia="Arial" w:hAnsi="Arial" w:cs="Arial"/>
          <w:sz w:val="16"/>
          <w:szCs w:val="16"/>
        </w:rPr>
        <w:t xml:space="preserve"> </w:t>
      </w:r>
      <w:ins w:id="3696" w:author="Kaxiong" w:date="2021-06-11T08:27:00Z">
        <w:r w:rsidR="007C48F0">
          <w:rPr>
            <w:rFonts w:ascii="Arial" w:eastAsia="Arial" w:hAnsi="Arial" w:cs="Arial"/>
            <w:sz w:val="16"/>
            <w:szCs w:val="16"/>
          </w:rPr>
          <w:t xml:space="preserve">cov </w:t>
        </w:r>
        <w:proofErr w:type="spellStart"/>
        <w:r w:rsidR="007C48F0">
          <w:rPr>
            <w:rFonts w:ascii="Arial" w:eastAsia="Arial" w:hAnsi="Arial" w:cs="Arial"/>
            <w:sz w:val="16"/>
            <w:szCs w:val="16"/>
          </w:rPr>
          <w:t>ncua</w:t>
        </w:r>
      </w:ins>
      <w:proofErr w:type="spellEnd"/>
      <w:del w:id="3697" w:author="Kaxiong" w:date="2021-06-11T08:27:00Z">
        <w:r w:rsidRPr="00015F57" w:rsidDel="007C48F0">
          <w:rPr>
            <w:rFonts w:ascii="Arial" w:eastAsia="Arial" w:hAnsi="Arial" w:cs="Arial"/>
            <w:sz w:val="16"/>
            <w:szCs w:val="16"/>
          </w:rPr>
          <w:delText>lub</w:delText>
        </w:r>
      </w:del>
      <w:r w:rsidRPr="00015F57">
        <w:rPr>
          <w:rFonts w:ascii="Arial" w:eastAsia="Arial" w:hAnsi="Arial" w:cs="Arial"/>
          <w:sz w:val="16"/>
          <w:szCs w:val="16"/>
        </w:rPr>
        <w:t xml:space="preserve"> </w:t>
      </w:r>
      <w:proofErr w:type="spellStart"/>
      <w:r w:rsidRPr="00015F57">
        <w:rPr>
          <w:rFonts w:ascii="Arial" w:eastAsia="Arial" w:hAnsi="Arial" w:cs="Arial"/>
          <w:sz w:val="16"/>
          <w:szCs w:val="16"/>
        </w:rPr>
        <w:t>sij</w:t>
      </w:r>
      <w:proofErr w:type="spellEnd"/>
      <w:r w:rsidR="0002282D" w:rsidRPr="00015F57">
        <w:rPr>
          <w:rFonts w:ascii="Arial" w:eastAsia="Arial" w:hAnsi="Arial" w:cs="Arial"/>
          <w:sz w:val="16"/>
          <w:szCs w:val="16"/>
        </w:rPr>
        <w:t xml:space="preserve"> </w:t>
      </w:r>
      <w:proofErr w:type="spellStart"/>
      <w:r w:rsidRPr="00015F57">
        <w:rPr>
          <w:rFonts w:ascii="Arial" w:eastAsia="Arial" w:hAnsi="Arial" w:cs="Arial"/>
          <w:sz w:val="16"/>
          <w:szCs w:val="16"/>
        </w:rPr>
        <w:t>hawm</w:t>
      </w:r>
      <w:proofErr w:type="spellEnd"/>
      <w:r w:rsidRPr="00015F57">
        <w:rPr>
          <w:rFonts w:ascii="Arial" w:eastAsia="Arial" w:hAnsi="Arial" w:cs="Arial"/>
          <w:sz w:val="16"/>
          <w:szCs w:val="16"/>
        </w:rPr>
        <w:t xml:space="preserve"> luv, </w:t>
      </w:r>
      <w:proofErr w:type="spellStart"/>
      <w:r w:rsidRPr="00015F57">
        <w:rPr>
          <w:rFonts w:ascii="Arial" w:eastAsia="Arial" w:hAnsi="Arial" w:cs="Arial"/>
          <w:sz w:val="16"/>
          <w:szCs w:val="16"/>
        </w:rPr>
        <w:t>yog</w:t>
      </w:r>
      <w:proofErr w:type="spellEnd"/>
      <w:r w:rsidRPr="00015F57">
        <w:rPr>
          <w:rFonts w:ascii="Arial" w:eastAsia="Arial" w:hAnsi="Arial" w:cs="Arial"/>
          <w:sz w:val="16"/>
          <w:szCs w:val="16"/>
        </w:rPr>
        <w:t xml:space="preserve"> li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tsis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saib</w:t>
      </w:r>
      <w:proofErr w:type="spellEnd"/>
      <w:r w:rsidRPr="00015F57">
        <w:rPr>
          <w:rFonts w:ascii="Arial" w:eastAsia="Arial" w:hAnsi="Arial" w:cs="Arial"/>
          <w:sz w:val="16"/>
          <w:szCs w:val="16"/>
        </w:rPr>
        <w:t xml:space="preserve"> </w:t>
      </w:r>
      <w:ins w:id="3698" w:author="Kaxiong" w:date="2021-06-11T08:27:00Z">
        <w:r w:rsidR="007C48F0">
          <w:rPr>
            <w:rFonts w:ascii="Arial" w:eastAsia="Arial" w:hAnsi="Arial" w:cs="Arial"/>
            <w:sz w:val="16"/>
            <w:szCs w:val="16"/>
          </w:rPr>
          <w:t xml:space="preserve">cov </w:t>
        </w:r>
        <w:proofErr w:type="spellStart"/>
        <w:r w:rsidR="007C48F0">
          <w:rPr>
            <w:rFonts w:ascii="Arial" w:eastAsia="Arial" w:hAnsi="Arial" w:cs="Arial"/>
            <w:sz w:val="16"/>
            <w:szCs w:val="16"/>
          </w:rPr>
          <w:t>ncua</w:t>
        </w:r>
      </w:ins>
      <w:proofErr w:type="spellEnd"/>
      <w:del w:id="3699" w:author="Kaxiong" w:date="2021-06-11T08:27:00Z">
        <w:r w:rsidRPr="00015F57" w:rsidDel="007C48F0">
          <w:rPr>
            <w:rFonts w:ascii="Arial" w:eastAsia="Arial" w:hAnsi="Arial" w:cs="Arial"/>
            <w:sz w:val="16"/>
            <w:szCs w:val="16"/>
          </w:rPr>
          <w:delText>lub</w:delText>
        </w:r>
      </w:del>
      <w:r w:rsidRPr="00015F57">
        <w:rPr>
          <w:rFonts w:ascii="Arial" w:eastAsia="Arial" w:hAnsi="Arial" w:cs="Arial"/>
          <w:sz w:val="16"/>
          <w:szCs w:val="16"/>
        </w:rPr>
        <w:t xml:space="preserve"> </w:t>
      </w:r>
      <w:proofErr w:type="spellStart"/>
      <w:r w:rsidRPr="00015F57">
        <w:rPr>
          <w:rFonts w:ascii="Arial" w:eastAsia="Arial" w:hAnsi="Arial" w:cs="Arial"/>
          <w:sz w:val="16"/>
          <w:szCs w:val="16"/>
        </w:rPr>
        <w:t>sij</w:t>
      </w:r>
      <w:proofErr w:type="spellEnd"/>
      <w:r w:rsidR="0002282D" w:rsidRPr="00015F57">
        <w:rPr>
          <w:rFonts w:ascii="Arial" w:eastAsia="Arial" w:hAnsi="Arial" w:cs="Arial"/>
          <w:sz w:val="16"/>
          <w:szCs w:val="16"/>
        </w:rPr>
        <w:t xml:space="preserve"> </w:t>
      </w:r>
      <w:proofErr w:type="spellStart"/>
      <w:r w:rsidRPr="00015F57">
        <w:rPr>
          <w:rFonts w:ascii="Arial" w:eastAsia="Arial" w:hAnsi="Arial" w:cs="Arial"/>
          <w:sz w:val="16"/>
          <w:szCs w:val="16"/>
        </w:rPr>
        <w:t>hawm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nyuaj</w:t>
      </w:r>
      <w:ins w:id="3700" w:author="Kaxiong" w:date="2021-06-11T08:28:00Z">
        <w:r w:rsidR="007C48F0">
          <w:rPr>
            <w:rFonts w:ascii="Arial" w:eastAsia="Arial" w:hAnsi="Arial" w:cs="Arial"/>
            <w:sz w:val="16"/>
            <w:szCs w:val="16"/>
          </w:rPr>
          <w:t>-</w:t>
        </w:r>
      </w:ins>
      <w:del w:id="3701" w:author="Kaxiong" w:date="2021-06-11T08:28:00Z">
        <w:r w:rsidRPr="00015F57" w:rsidDel="007C48F0">
          <w:rPr>
            <w:rFonts w:ascii="Arial" w:eastAsia="Arial" w:hAnsi="Arial" w:cs="Arial"/>
            <w:sz w:val="16"/>
            <w:szCs w:val="16"/>
          </w:rPr>
          <w:delText xml:space="preserve"> </w:delText>
        </w:r>
      </w:del>
      <w:r w:rsidRPr="00015F57">
        <w:rPr>
          <w:rFonts w:ascii="Arial" w:eastAsia="Arial" w:hAnsi="Arial" w:cs="Arial"/>
          <w:sz w:val="16"/>
          <w:szCs w:val="16"/>
        </w:rPr>
        <w:t>thiab</w:t>
      </w:r>
      <w:ins w:id="3702" w:author="Kaxiong" w:date="2021-06-11T08:28:00Z">
        <w:r w:rsidR="007C48F0">
          <w:rPr>
            <w:rFonts w:ascii="Arial" w:eastAsia="Arial" w:hAnsi="Arial" w:cs="Arial"/>
            <w:sz w:val="16"/>
            <w:szCs w:val="16"/>
          </w:rPr>
          <w:t>-</w:t>
        </w:r>
      </w:ins>
      <w:del w:id="3703" w:author="Kaxiong" w:date="2021-06-11T08:28:00Z">
        <w:r w:rsidRPr="00015F57" w:rsidDel="007C48F0">
          <w:rPr>
            <w:rFonts w:ascii="Arial" w:eastAsia="Arial" w:hAnsi="Arial" w:cs="Arial"/>
            <w:sz w:val="16"/>
            <w:szCs w:val="16"/>
          </w:rPr>
          <w:delText xml:space="preserve"> </w:delText>
        </w:r>
      </w:del>
      <w:r w:rsidRPr="00015F57">
        <w:rPr>
          <w:rFonts w:ascii="Arial" w:eastAsia="Arial" w:hAnsi="Arial" w:cs="Arial"/>
          <w:sz w:val="16"/>
          <w:szCs w:val="16"/>
        </w:rPr>
        <w:t>nrawm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thaum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hais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txog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qhia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tsiaj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txhu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thaj</w:t>
      </w:r>
      <w:proofErr w:type="spellEnd"/>
      <w:r w:rsidRPr="00015F57">
        <w:rPr>
          <w:rFonts w:ascii="Arial" w:eastAsia="Arial" w:hAnsi="Arial" w:cs="Arial"/>
          <w:sz w:val="16"/>
          <w:szCs w:val="16"/>
        </w:rPr>
        <w:t xml:space="preserve"> chaw </w:t>
      </w:r>
      <w:proofErr w:type="spellStart"/>
      <w:ins w:id="3704" w:author="Kaxiong" w:date="2021-06-11T08:28:00Z">
        <w:r w:rsidR="007C48F0">
          <w:rPr>
            <w:rFonts w:ascii="Arial" w:eastAsia="Arial" w:hAnsi="Arial" w:cs="Arial"/>
            <w:sz w:val="16"/>
            <w:szCs w:val="16"/>
          </w:rPr>
          <w:t>ua</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qoob</w:t>
        </w:r>
        <w:proofErr w:type="spellEnd"/>
        <w:r w:rsidR="007C48F0">
          <w:rPr>
            <w:rFonts w:ascii="Arial" w:eastAsia="Arial" w:hAnsi="Arial" w:cs="Arial"/>
            <w:sz w:val="16"/>
            <w:szCs w:val="16"/>
          </w:rPr>
          <w:t xml:space="preserve"> </w:t>
        </w:r>
        <w:proofErr w:type="spellStart"/>
        <w:r w:rsidR="007C48F0">
          <w:rPr>
            <w:rFonts w:ascii="Arial" w:eastAsia="Arial" w:hAnsi="Arial" w:cs="Arial"/>
            <w:sz w:val="16"/>
            <w:szCs w:val="16"/>
          </w:rPr>
          <w:t>looo</w:t>
        </w:r>
        <w:proofErr w:type="spellEnd"/>
        <w:r w:rsidR="007C48F0">
          <w:rPr>
            <w:rFonts w:ascii="Arial" w:eastAsia="Arial" w:hAnsi="Arial" w:cs="Arial"/>
            <w:sz w:val="16"/>
            <w:szCs w:val="16"/>
          </w:rPr>
          <w:t xml:space="preserve"> </w:t>
        </w:r>
      </w:ins>
      <w:del w:id="3705" w:author="Kaxiong" w:date="2021-06-11T08:28:00Z">
        <w:r w:rsidRPr="00015F57" w:rsidDel="007C48F0">
          <w:rPr>
            <w:rFonts w:ascii="Arial" w:eastAsia="Arial" w:hAnsi="Arial" w:cs="Arial"/>
            <w:sz w:val="16"/>
            <w:szCs w:val="16"/>
          </w:rPr>
          <w:delText xml:space="preserve">ntau lawm </w:delText>
        </w:r>
      </w:del>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ntej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0002282D" w:rsidRPr="00015F57">
        <w:rPr>
          <w:rFonts w:ascii="Arial" w:eastAsia="Arial" w:hAnsi="Arial" w:cs="Arial"/>
          <w:sz w:val="16"/>
          <w:szCs w:val="16"/>
        </w:rPr>
        <w:t xml:space="preserve"> </w:t>
      </w:r>
      <w:proofErr w:type="spellStart"/>
      <w:r w:rsidR="0002282D" w:rsidRPr="00015F57">
        <w:rPr>
          <w:rFonts w:ascii="Arial" w:eastAsia="Arial" w:hAnsi="Arial" w:cs="Arial"/>
          <w:sz w:val="16"/>
          <w:szCs w:val="16"/>
        </w:rPr>
        <w:t>qoob</w:t>
      </w:r>
      <w:proofErr w:type="spellEnd"/>
      <w:r w:rsidR="0002282D" w:rsidRPr="00015F57">
        <w:rPr>
          <w:rFonts w:ascii="Arial" w:eastAsia="Arial" w:hAnsi="Arial" w:cs="Arial"/>
          <w:sz w:val="16"/>
          <w:szCs w:val="16"/>
        </w:rPr>
        <w:t xml:space="preserve"> loo</w:t>
      </w:r>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cia</w:t>
      </w:r>
      <w:proofErr w:type="spellEnd"/>
      <w:r w:rsidRPr="00015F57">
        <w:rPr>
          <w:rFonts w:ascii="Arial" w:eastAsia="Arial" w:hAnsi="Arial" w:cs="Arial"/>
          <w:sz w:val="16"/>
          <w:szCs w:val="16"/>
        </w:rPr>
        <w:t xml:space="preserve"> cov </w:t>
      </w:r>
      <w:proofErr w:type="spellStart"/>
      <w:ins w:id="3706" w:author="Kaxiong" w:date="2021-06-11T08:29:00Z">
        <w:r w:rsidR="007C48F0">
          <w:rPr>
            <w:rFonts w:ascii="Arial" w:eastAsia="Arial" w:hAnsi="Arial" w:cs="Arial"/>
            <w:sz w:val="16"/>
            <w:szCs w:val="16"/>
          </w:rPr>
          <w:t>quab</w:t>
        </w:r>
        <w:proofErr w:type="spellEnd"/>
        <w:r w:rsidR="007C48F0">
          <w:rPr>
            <w:rFonts w:ascii="Arial" w:eastAsia="Arial" w:hAnsi="Arial" w:cs="Arial"/>
            <w:sz w:val="16"/>
            <w:szCs w:val="16"/>
          </w:rPr>
          <w:t xml:space="preserve"> </w:t>
        </w:r>
      </w:ins>
      <w:proofErr w:type="spellStart"/>
      <w:r w:rsidR="00D960E3" w:rsidRPr="00015F57">
        <w:rPr>
          <w:rFonts w:ascii="Arial" w:eastAsia="Arial" w:hAnsi="Arial" w:cs="Arial"/>
          <w:sz w:val="16"/>
          <w:szCs w:val="16"/>
        </w:rPr>
        <w:t>npua</w:t>
      </w:r>
      <w:proofErr w:type="spellEnd"/>
      <w:r w:rsidR="00D960E3" w:rsidRPr="00015F57">
        <w:rPr>
          <w:rFonts w:ascii="Arial" w:eastAsia="Arial" w:hAnsi="Arial" w:cs="Arial"/>
          <w:sz w:val="16"/>
          <w:szCs w:val="16"/>
        </w:rPr>
        <w:t xml:space="preserve"> </w:t>
      </w:r>
      <w:proofErr w:type="spellStart"/>
      <w:ins w:id="3707" w:author="Kaxiong" w:date="2021-06-11T08:29:00Z">
        <w:r w:rsidR="007C48F0">
          <w:rPr>
            <w:rFonts w:ascii="Arial" w:eastAsia="Arial" w:hAnsi="Arial" w:cs="Arial"/>
            <w:sz w:val="16"/>
            <w:szCs w:val="16"/>
          </w:rPr>
          <w:t>n</w:t>
        </w:r>
      </w:ins>
      <w:r w:rsidR="00D960E3" w:rsidRPr="00015F57">
        <w:rPr>
          <w:rFonts w:ascii="Arial" w:eastAsia="Arial" w:hAnsi="Arial" w:cs="Arial"/>
          <w:sz w:val="16"/>
          <w:szCs w:val="16"/>
        </w:rPr>
        <w:t>k</w:t>
      </w:r>
      <w:del w:id="3708" w:author="Kaxiong" w:date="2021-06-11T08:29:00Z">
        <w:r w:rsidR="00D960E3" w:rsidRPr="00015F57" w:rsidDel="007C48F0">
          <w:rPr>
            <w:rFonts w:ascii="Arial" w:eastAsia="Arial" w:hAnsi="Arial" w:cs="Arial"/>
            <w:sz w:val="16"/>
            <w:szCs w:val="16"/>
          </w:rPr>
          <w:delText>h</w:delText>
        </w:r>
      </w:del>
      <w:r w:rsidR="00D960E3" w:rsidRPr="00015F57">
        <w:rPr>
          <w:rFonts w:ascii="Arial" w:eastAsia="Arial" w:hAnsi="Arial" w:cs="Arial"/>
          <w:sz w:val="16"/>
          <w:szCs w:val="16"/>
        </w:rPr>
        <w:t>ag</w:t>
      </w:r>
      <w:proofErr w:type="spellEnd"/>
      <w:r w:rsidR="00D960E3" w:rsidRPr="00015F57">
        <w:rPr>
          <w:rFonts w:ascii="Arial" w:eastAsia="Arial" w:hAnsi="Arial" w:cs="Arial"/>
          <w:sz w:val="16"/>
          <w:szCs w:val="16"/>
        </w:rPr>
        <w:t xml:space="preserve"> </w:t>
      </w:r>
      <w:proofErr w:type="spellStart"/>
      <w:r w:rsidR="00D960E3" w:rsidRPr="00015F57">
        <w:rPr>
          <w:rFonts w:ascii="Arial" w:eastAsia="Arial" w:hAnsi="Arial" w:cs="Arial"/>
          <w:sz w:val="16"/>
          <w:szCs w:val="16"/>
        </w:rPr>
        <w:t>mus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thaj</w:t>
      </w:r>
      <w:proofErr w:type="spellEnd"/>
      <w:r w:rsidRPr="00015F57">
        <w:rPr>
          <w:rFonts w:ascii="Arial" w:eastAsia="Arial" w:hAnsi="Arial" w:cs="Arial"/>
          <w:sz w:val="16"/>
          <w:szCs w:val="16"/>
        </w:rPr>
        <w:t xml:space="preserve"> chaw cog </w:t>
      </w:r>
      <w:proofErr w:type="spellStart"/>
      <w:r w:rsidRPr="00015F57">
        <w:rPr>
          <w:rFonts w:ascii="Arial" w:eastAsia="Arial" w:hAnsi="Arial" w:cs="Arial"/>
          <w:sz w:val="16"/>
          <w:szCs w:val="16"/>
        </w:rPr>
        <w:t>ntoo</w:t>
      </w:r>
      <w:proofErr w:type="spellEnd"/>
      <w:r w:rsidRPr="00015F57">
        <w:rPr>
          <w:rFonts w:ascii="Arial" w:eastAsia="Arial" w:hAnsi="Arial" w:cs="Arial"/>
          <w:sz w:val="16"/>
          <w:szCs w:val="16"/>
        </w:rPr>
        <w:t xml:space="preserve"> </w:t>
      </w:r>
      <w:proofErr w:type="spellStart"/>
      <w:ins w:id="3709" w:author="Kaxiong" w:date="2021-06-11T08:30:00Z">
        <w:r w:rsidR="002F4F2F">
          <w:rPr>
            <w:rFonts w:ascii="Arial" w:eastAsia="Arial" w:hAnsi="Arial" w:cs="Arial"/>
            <w:sz w:val="16"/>
            <w:szCs w:val="16"/>
          </w:rPr>
          <w:t>nyob</w:t>
        </w:r>
        <w:proofErr w:type="spellEnd"/>
        <w:r w:rsidR="002F4F2F">
          <w:rPr>
            <w:rFonts w:ascii="Arial" w:eastAsia="Arial" w:hAnsi="Arial" w:cs="Arial"/>
            <w:sz w:val="16"/>
            <w:szCs w:val="16"/>
          </w:rPr>
          <w:t xml:space="preserve"> tag </w:t>
        </w:r>
        <w:proofErr w:type="spellStart"/>
        <w:r w:rsidR="002F4F2F">
          <w:rPr>
            <w:rFonts w:ascii="Arial" w:eastAsia="Arial" w:hAnsi="Arial" w:cs="Arial"/>
            <w:sz w:val="16"/>
            <w:szCs w:val="16"/>
          </w:rPr>
          <w:t>nrho</w:t>
        </w:r>
      </w:ins>
      <w:proofErr w:type="spellEnd"/>
      <w:del w:id="3710" w:author="Kaxiong" w:date="2021-06-11T08:30:00Z">
        <w:r w:rsidRPr="00015F57" w:rsidDel="002F4F2F">
          <w:rPr>
            <w:rFonts w:ascii="Arial" w:eastAsia="Arial" w:hAnsi="Arial" w:cs="Arial"/>
            <w:sz w:val="16"/>
            <w:szCs w:val="16"/>
          </w:rPr>
          <w:delText>ob qho tib si</w:delText>
        </w:r>
      </w:del>
      <w:r w:rsidRPr="00015F57">
        <w:rPr>
          <w:rFonts w:ascii="Arial" w:eastAsia="Arial" w:hAnsi="Arial" w:cs="Arial"/>
          <w:sz w:val="16"/>
          <w:szCs w:val="16"/>
        </w:rPr>
        <w:t xml:space="preserve"> tom </w:t>
      </w:r>
      <w:proofErr w:type="spellStart"/>
      <w:r w:rsidRPr="00015F57">
        <w:rPr>
          <w:rFonts w:ascii="Arial" w:eastAsia="Arial" w:hAnsi="Arial" w:cs="Arial"/>
          <w:sz w:val="16"/>
          <w:szCs w:val="16"/>
        </w:rPr>
        <w:t>qab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thiab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ntej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raws</w:t>
      </w:r>
      <w:proofErr w:type="spellEnd"/>
      <w:r w:rsidRPr="00015F57">
        <w:rPr>
          <w:rFonts w:ascii="Arial" w:eastAsia="Arial" w:hAnsi="Arial" w:cs="Arial"/>
          <w:sz w:val="16"/>
          <w:szCs w:val="16"/>
        </w:rPr>
        <w:t xml:space="preserve"> li </w:t>
      </w:r>
      <w:proofErr w:type="spellStart"/>
      <w:r w:rsidRPr="00015F57">
        <w:rPr>
          <w:rFonts w:ascii="Arial" w:eastAsia="Arial" w:hAnsi="Arial" w:cs="Arial"/>
          <w:sz w:val="16"/>
          <w:szCs w:val="16"/>
        </w:rPr>
        <w:t>thaum</w:t>
      </w:r>
      <w:proofErr w:type="spellEnd"/>
      <w:r w:rsidRPr="00015F57">
        <w:rPr>
          <w:rFonts w:ascii="Arial" w:eastAsia="Arial" w:hAnsi="Arial" w:cs="Arial"/>
          <w:sz w:val="16"/>
          <w:szCs w:val="16"/>
        </w:rPr>
        <w:t xml:space="preserve"> cov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ins w:id="3711" w:author="Kaxiong" w:date="2021-06-11T08:31:00Z">
        <w:r w:rsidR="002F4F2F">
          <w:rPr>
            <w:rFonts w:ascii="Arial" w:eastAsia="Arial" w:hAnsi="Arial" w:cs="Arial"/>
            <w:sz w:val="16"/>
            <w:szCs w:val="16"/>
          </w:rPr>
          <w:t xml:space="preserve">tau </w:t>
        </w:r>
        <w:proofErr w:type="spellStart"/>
        <w:r w:rsidR="002F4F2F">
          <w:rPr>
            <w:rFonts w:ascii="Arial" w:eastAsia="Arial" w:hAnsi="Arial" w:cs="Arial"/>
            <w:sz w:val="16"/>
            <w:szCs w:val="16"/>
          </w:rPr>
          <w:t>poob</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ntxov</w:t>
        </w:r>
      </w:ins>
      <w:proofErr w:type="spellEnd"/>
      <w:del w:id="3712" w:author="Kaxiong" w:date="2021-06-11T08:31:00Z">
        <w:r w:rsidRPr="00015F57" w:rsidDel="002F4F2F">
          <w:rPr>
            <w:rFonts w:ascii="Arial" w:eastAsia="Arial" w:hAnsi="Arial" w:cs="Arial"/>
            <w:sz w:val="16"/>
            <w:szCs w:val="16"/>
          </w:rPr>
          <w:delText>dauv cov txiv ntxov</w:delText>
        </w:r>
      </w:del>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pub </w:t>
      </w:r>
      <w:proofErr w:type="spellStart"/>
      <w:r w:rsidRPr="00015F57">
        <w:rPr>
          <w:rFonts w:ascii="Arial" w:eastAsia="Arial" w:hAnsi="Arial" w:cs="Arial"/>
          <w:sz w:val="16"/>
          <w:szCs w:val="16"/>
        </w:rPr>
        <w:t>qaib</w:t>
      </w:r>
      <w:proofErr w:type="spellEnd"/>
      <w:r w:rsidRPr="00015F57">
        <w:rPr>
          <w:rFonts w:ascii="Arial" w:eastAsia="Arial" w:hAnsi="Arial" w:cs="Arial"/>
          <w:sz w:val="16"/>
          <w:szCs w:val="16"/>
        </w:rPr>
        <w:t xml:space="preserve"> </w:t>
      </w:r>
      <w:proofErr w:type="spellStart"/>
      <w:ins w:id="3713" w:author="Kaxiong" w:date="2021-06-11T08:31:00Z">
        <w:r w:rsidR="002F4F2F">
          <w:rPr>
            <w:rFonts w:ascii="Arial" w:eastAsia="Arial" w:hAnsi="Arial" w:cs="Arial"/>
            <w:sz w:val="16"/>
            <w:szCs w:val="16"/>
          </w:rPr>
          <w:t>nkag</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mus</w:t>
        </w:r>
        <w:proofErr w:type="spellEnd"/>
        <w:r w:rsidR="002F4F2F">
          <w:rPr>
            <w:rFonts w:ascii="Arial" w:eastAsia="Arial" w:hAnsi="Arial" w:cs="Arial"/>
            <w:sz w:val="16"/>
            <w:szCs w:val="16"/>
          </w:rPr>
          <w:t xml:space="preserve"> </w:t>
        </w:r>
      </w:ins>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hauv</w:t>
      </w:r>
      <w:proofErr w:type="spellEnd"/>
      <w:r w:rsidRPr="00015F57">
        <w:rPr>
          <w:rFonts w:ascii="Arial" w:eastAsia="Arial" w:hAnsi="Arial" w:cs="Arial"/>
          <w:sz w:val="16"/>
          <w:szCs w:val="16"/>
        </w:rPr>
        <w:t xml:space="preserve"> cov chaw cog </w:t>
      </w:r>
      <w:proofErr w:type="spellStart"/>
      <w:r w:rsidRPr="00015F57">
        <w:rPr>
          <w:rFonts w:ascii="Arial" w:eastAsia="Arial" w:hAnsi="Arial" w:cs="Arial"/>
          <w:sz w:val="16"/>
          <w:szCs w:val="16"/>
        </w:rPr>
        <w:t>ntoo</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thaum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ntxov</w:t>
      </w:r>
      <w:proofErr w:type="spellEnd"/>
      <w:r w:rsidRPr="00015F57">
        <w:rPr>
          <w:rFonts w:ascii="Arial" w:eastAsia="Arial" w:hAnsi="Arial" w:cs="Arial"/>
          <w:sz w:val="16"/>
          <w:szCs w:val="16"/>
        </w:rPr>
        <w:t xml:space="preserve"> li 30 </w:t>
      </w:r>
      <w:proofErr w:type="spellStart"/>
      <w:r w:rsidRPr="00015F57">
        <w:rPr>
          <w:rFonts w:ascii="Arial" w:eastAsia="Arial" w:hAnsi="Arial" w:cs="Arial"/>
          <w:sz w:val="16"/>
          <w:szCs w:val="16"/>
        </w:rPr>
        <w:t>hnub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ntej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sau</w:t>
      </w:r>
      <w:proofErr w:type="spellEnd"/>
      <w:r w:rsidR="00256F19" w:rsidRPr="00015F57">
        <w:rPr>
          <w:rFonts w:ascii="Arial" w:eastAsia="Arial" w:hAnsi="Arial" w:cs="Arial"/>
          <w:sz w:val="16"/>
          <w:szCs w:val="16"/>
        </w:rPr>
        <w:t xml:space="preserve"> </w:t>
      </w:r>
      <w:proofErr w:type="spellStart"/>
      <w:r w:rsidR="00256F19" w:rsidRPr="00015F57">
        <w:rPr>
          <w:rFonts w:ascii="Arial" w:eastAsia="Arial" w:hAnsi="Arial" w:cs="Arial"/>
          <w:sz w:val="16"/>
          <w:szCs w:val="16"/>
        </w:rPr>
        <w:t>qoob</w:t>
      </w:r>
      <w:proofErr w:type="spellEnd"/>
      <w:r w:rsidR="00256F19" w:rsidRPr="00015F57">
        <w:rPr>
          <w:rFonts w:ascii="Arial" w:eastAsia="Arial" w:hAnsi="Arial" w:cs="Arial"/>
          <w:sz w:val="16"/>
          <w:szCs w:val="16"/>
        </w:rPr>
        <w:t xml:space="preserve"> loo</w:t>
      </w:r>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tau </w:t>
      </w:r>
      <w:proofErr w:type="spellStart"/>
      <w:r w:rsidRPr="00015F57">
        <w:rPr>
          <w:rFonts w:ascii="Arial" w:eastAsia="Arial" w:hAnsi="Arial" w:cs="Arial"/>
          <w:sz w:val="16"/>
          <w:szCs w:val="16"/>
        </w:rPr>
        <w:t>muaj</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sib </w:t>
      </w:r>
      <w:proofErr w:type="spellStart"/>
      <w:r w:rsidRPr="00015F57">
        <w:rPr>
          <w:rFonts w:ascii="Arial" w:eastAsia="Arial" w:hAnsi="Arial" w:cs="Arial"/>
          <w:sz w:val="16"/>
          <w:szCs w:val="16"/>
        </w:rPr>
        <w:t>raug</w:t>
      </w:r>
      <w:proofErr w:type="spellEnd"/>
      <w:r w:rsidRPr="00015F57">
        <w:rPr>
          <w:rFonts w:ascii="Arial" w:eastAsia="Arial" w:hAnsi="Arial" w:cs="Arial"/>
          <w:sz w:val="16"/>
          <w:szCs w:val="16"/>
        </w:rPr>
        <w:t xml:space="preserve"> zoo </w:t>
      </w:r>
      <w:proofErr w:type="spellStart"/>
      <w:r w:rsidRPr="00015F57">
        <w:rPr>
          <w:rFonts w:ascii="Arial" w:eastAsia="Arial" w:hAnsi="Arial" w:cs="Arial"/>
          <w:sz w:val="16"/>
          <w:szCs w:val="16"/>
        </w:rPr>
        <w:t>nrog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tus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neeg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sawv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saib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xyuas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cog </w:t>
      </w:r>
      <w:proofErr w:type="spellStart"/>
      <w:r w:rsidRPr="00015F57">
        <w:rPr>
          <w:rFonts w:ascii="Arial" w:eastAsia="Arial" w:hAnsi="Arial" w:cs="Arial"/>
          <w:sz w:val="16"/>
          <w:szCs w:val="16"/>
        </w:rPr>
        <w:t>qoob</w:t>
      </w:r>
      <w:proofErr w:type="spellEnd"/>
      <w:r w:rsidRPr="00015F57">
        <w:rPr>
          <w:rFonts w:ascii="Arial" w:eastAsia="Arial" w:hAnsi="Arial" w:cs="Arial"/>
          <w:sz w:val="16"/>
          <w:szCs w:val="16"/>
        </w:rPr>
        <w:t xml:space="preserve"> loo </w:t>
      </w:r>
      <w:proofErr w:type="spellStart"/>
      <w:r w:rsidRPr="00015F57">
        <w:rPr>
          <w:rFonts w:ascii="Arial" w:eastAsia="Arial" w:hAnsi="Arial" w:cs="Arial"/>
          <w:sz w:val="16"/>
          <w:szCs w:val="16"/>
        </w:rPr>
        <w:t>hauv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ib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cheeb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tsam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uas</w:t>
      </w:r>
      <w:proofErr w:type="spellEnd"/>
      <w:r w:rsidRPr="00015F57">
        <w:rPr>
          <w:rFonts w:ascii="Arial" w:eastAsia="Arial" w:hAnsi="Arial" w:cs="Arial"/>
          <w:sz w:val="16"/>
          <w:szCs w:val="16"/>
        </w:rPr>
        <w:t xml:space="preserve"> </w:t>
      </w:r>
      <w:proofErr w:type="spellStart"/>
      <w:ins w:id="3714" w:author="Kaxiong" w:date="2021-06-11T08:33:00Z">
        <w:r w:rsidR="002F4F2F">
          <w:rPr>
            <w:rFonts w:ascii="Arial" w:eastAsia="Arial" w:hAnsi="Arial" w:cs="Arial"/>
            <w:sz w:val="16"/>
            <w:szCs w:val="16"/>
          </w:rPr>
          <w:t>nws</w:t>
        </w:r>
        <w:proofErr w:type="spellEnd"/>
        <w:r w:rsidR="002F4F2F">
          <w:rPr>
            <w:rFonts w:ascii="Arial" w:eastAsia="Arial" w:hAnsi="Arial" w:cs="Arial"/>
            <w:sz w:val="16"/>
            <w:szCs w:val="16"/>
          </w:rPr>
          <w:t xml:space="preserve"> </w:t>
        </w:r>
      </w:ins>
      <w:r w:rsidRPr="00015F57">
        <w:rPr>
          <w:rFonts w:ascii="Arial" w:eastAsia="Arial" w:hAnsi="Arial" w:cs="Arial"/>
          <w:sz w:val="16"/>
          <w:szCs w:val="16"/>
        </w:rPr>
        <w:t xml:space="preserve">tau </w:t>
      </w:r>
      <w:proofErr w:type="spellStart"/>
      <w:r w:rsidRPr="00015F57">
        <w:rPr>
          <w:rFonts w:ascii="Arial" w:eastAsia="Arial" w:hAnsi="Arial" w:cs="Arial"/>
          <w:sz w:val="16"/>
          <w:szCs w:val="16"/>
        </w:rPr>
        <w:t>txaus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siab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tias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cov </w:t>
      </w:r>
      <w:proofErr w:type="spellStart"/>
      <w:ins w:id="3715" w:author="Kaxiong" w:date="2021-06-11T08:33:00Z">
        <w:r w:rsidR="002F4F2F">
          <w:rPr>
            <w:rFonts w:ascii="Arial" w:eastAsia="Arial" w:hAnsi="Arial" w:cs="Arial"/>
            <w:sz w:val="16"/>
            <w:szCs w:val="16"/>
          </w:rPr>
          <w:t>hauv</w:t>
        </w:r>
      </w:ins>
      <w:proofErr w:type="spellEnd"/>
      <w:del w:id="3716" w:author="Kaxiong" w:date="2021-06-11T08:33:00Z">
        <w:r w:rsidRPr="00015F57" w:rsidDel="002F4F2F">
          <w:rPr>
            <w:rFonts w:ascii="Arial" w:eastAsia="Arial" w:hAnsi="Arial" w:cs="Arial"/>
            <w:sz w:val="16"/>
            <w:szCs w:val="16"/>
          </w:rPr>
          <w:delText xml:space="preserve">kab </w:delText>
        </w:r>
      </w:del>
      <w:ins w:id="3717" w:author="Kaxiong" w:date="2021-06-11T08:33:00Z">
        <w:r w:rsidR="002F4F2F">
          <w:rPr>
            <w:rFonts w:ascii="Arial" w:eastAsia="Arial" w:hAnsi="Arial" w:cs="Arial"/>
            <w:sz w:val="16"/>
            <w:szCs w:val="16"/>
          </w:rPr>
          <w:t xml:space="preserve"> </w:t>
        </w:r>
      </w:ins>
      <w:proofErr w:type="spellStart"/>
      <w:r w:rsidRPr="00015F57">
        <w:rPr>
          <w:rFonts w:ascii="Arial" w:eastAsia="Arial" w:hAnsi="Arial" w:cs="Arial"/>
          <w:sz w:val="16"/>
          <w:szCs w:val="16"/>
        </w:rPr>
        <w:t>ke</w:t>
      </w:r>
      <w:ins w:id="3718" w:author="Kaxiong" w:date="2021-06-11T08:33:00Z">
        <w:r w:rsidR="002F4F2F">
          <w:rPr>
            <w:rFonts w:ascii="Arial" w:eastAsia="Arial" w:hAnsi="Arial" w:cs="Arial"/>
            <w:sz w:val="16"/>
            <w:szCs w:val="16"/>
          </w:rPr>
          <w:t>v</w:t>
        </w:r>
      </w:ins>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qauv</w:t>
      </w:r>
      <w:proofErr w:type="spellEnd"/>
      <w:r w:rsidRPr="00015F57">
        <w:rPr>
          <w:rFonts w:ascii="Arial" w:eastAsia="Arial" w:hAnsi="Arial" w:cs="Arial"/>
          <w:sz w:val="16"/>
          <w:szCs w:val="16"/>
        </w:rPr>
        <w:t xml:space="preserve"> zoo </w:t>
      </w:r>
      <w:proofErr w:type="spellStart"/>
      <w:r w:rsidRPr="00015F57">
        <w:rPr>
          <w:rFonts w:ascii="Arial" w:eastAsia="Arial" w:hAnsi="Arial" w:cs="Arial"/>
          <w:sz w:val="16"/>
          <w:szCs w:val="16"/>
        </w:rPr>
        <w:t>rau</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kev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kom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nyab</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xeeb</w:t>
      </w:r>
      <w:proofErr w:type="spellEnd"/>
      <w:r w:rsidR="00256F19" w:rsidRPr="00015F57">
        <w:rPr>
          <w:rFonts w:ascii="Arial" w:eastAsia="Arial" w:hAnsi="Arial" w:cs="Arial"/>
          <w:sz w:val="16"/>
          <w:szCs w:val="16"/>
        </w:rPr>
        <w:t xml:space="preserve"> </w:t>
      </w:r>
      <w:proofErr w:type="spellStart"/>
      <w:ins w:id="3719" w:author="Kaxiong" w:date="2021-06-11T08:33:00Z">
        <w:r w:rsidR="002F4F2F">
          <w:rPr>
            <w:rFonts w:ascii="Arial" w:eastAsia="Arial" w:hAnsi="Arial" w:cs="Arial"/>
            <w:sz w:val="16"/>
            <w:szCs w:val="16"/>
          </w:rPr>
          <w:t>ntawm</w:t>
        </w:r>
        <w:proofErr w:type="spellEnd"/>
        <w:r w:rsidR="002F4F2F">
          <w:rPr>
            <w:rFonts w:ascii="Arial" w:eastAsia="Arial" w:hAnsi="Arial" w:cs="Arial"/>
            <w:sz w:val="16"/>
            <w:szCs w:val="16"/>
          </w:rPr>
          <w:t xml:space="preserve"> </w:t>
        </w:r>
      </w:ins>
      <w:proofErr w:type="spellStart"/>
      <w:r w:rsidR="00256F19" w:rsidRPr="00015F57">
        <w:rPr>
          <w:rFonts w:ascii="Arial" w:eastAsia="Arial" w:hAnsi="Arial" w:cs="Arial"/>
          <w:sz w:val="16"/>
          <w:szCs w:val="16"/>
        </w:rPr>
        <w:t>zaub</w:t>
      </w:r>
      <w:proofErr w:type="spellEnd"/>
      <w:r w:rsidR="00256F19" w:rsidRPr="00015F57">
        <w:rPr>
          <w:rFonts w:ascii="Arial" w:eastAsia="Arial" w:hAnsi="Arial" w:cs="Arial"/>
          <w:sz w:val="16"/>
          <w:szCs w:val="16"/>
        </w:rPr>
        <w:t xml:space="preserve"> mov</w:t>
      </w:r>
      <w:r w:rsidRPr="00015F57">
        <w:rPr>
          <w:rFonts w:ascii="Arial" w:eastAsia="Arial" w:hAnsi="Arial" w:cs="Arial"/>
          <w:sz w:val="16"/>
          <w:szCs w:val="16"/>
        </w:rPr>
        <w:t xml:space="preserve">. </w:t>
      </w:r>
      <w:proofErr w:type="spellStart"/>
      <w:r w:rsidRPr="00015F57">
        <w:rPr>
          <w:rFonts w:ascii="Arial" w:eastAsia="Arial" w:hAnsi="Arial" w:cs="Arial"/>
          <w:sz w:val="16"/>
          <w:szCs w:val="16"/>
        </w:rPr>
        <w:t>Yog</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tias</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yuav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tsum</w:t>
      </w:r>
      <w:proofErr w:type="spellEnd"/>
      <w:r w:rsidRPr="00015F57">
        <w:rPr>
          <w:rFonts w:ascii="Arial" w:eastAsia="Arial" w:hAnsi="Arial" w:cs="Arial"/>
          <w:sz w:val="16"/>
          <w:szCs w:val="16"/>
        </w:rPr>
        <w:t xml:space="preserve"> tau </w:t>
      </w:r>
      <w:proofErr w:type="spellStart"/>
      <w:r w:rsidRPr="00015F57">
        <w:rPr>
          <w:rFonts w:ascii="Arial" w:eastAsia="Arial" w:hAnsi="Arial" w:cs="Arial"/>
          <w:sz w:val="16"/>
          <w:szCs w:val="16"/>
        </w:rPr>
        <w:t>ua</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raws</w:t>
      </w:r>
      <w:proofErr w:type="spellEnd"/>
      <w:r w:rsidRPr="00015F57">
        <w:rPr>
          <w:rFonts w:ascii="Arial" w:eastAsia="Arial" w:hAnsi="Arial" w:cs="Arial"/>
          <w:sz w:val="16"/>
          <w:szCs w:val="16"/>
        </w:rPr>
        <w:t xml:space="preserve"> </w:t>
      </w:r>
      <w:r w:rsidR="00A36A6C" w:rsidRPr="00015F57">
        <w:rPr>
          <w:rFonts w:ascii="Arial" w:eastAsia="Arial" w:hAnsi="Arial" w:cs="Arial"/>
          <w:sz w:val="16"/>
          <w:szCs w:val="16"/>
        </w:rPr>
        <w:t xml:space="preserve">li </w:t>
      </w:r>
      <w:r w:rsidRPr="00015F57">
        <w:rPr>
          <w:rFonts w:ascii="Arial" w:eastAsia="Arial" w:hAnsi="Arial" w:cs="Arial"/>
          <w:sz w:val="16"/>
          <w:szCs w:val="16"/>
        </w:rPr>
        <w:t>90-</w:t>
      </w:r>
      <w:ins w:id="3720" w:author="Kaxiong" w:date="2021-06-11T08:34:00Z">
        <w:r w:rsidR="002F4F2F">
          <w:rPr>
            <w:rFonts w:ascii="Arial" w:eastAsia="Arial" w:hAnsi="Arial" w:cs="Arial"/>
            <w:sz w:val="16"/>
            <w:szCs w:val="16"/>
          </w:rPr>
          <w:t xml:space="preserve">hnub </w:t>
        </w:r>
      </w:ins>
      <w:del w:id="3721" w:author="Kaxiong" w:date="2021-06-11T08:34:00Z">
        <w:r w:rsidRPr="00015F57" w:rsidDel="002F4F2F">
          <w:rPr>
            <w:rFonts w:ascii="Arial" w:eastAsia="Arial" w:hAnsi="Arial" w:cs="Arial"/>
            <w:sz w:val="16"/>
            <w:szCs w:val="16"/>
          </w:rPr>
          <w:delText>lub</w:delText>
        </w:r>
      </w:del>
      <w:proofErr w:type="spellStart"/>
      <w:ins w:id="3722" w:author="Kaxiong" w:date="2021-06-11T08:34:00Z">
        <w:r w:rsidR="002F4F2F">
          <w:rPr>
            <w:rFonts w:ascii="Arial" w:eastAsia="Arial" w:hAnsi="Arial" w:cs="Arial"/>
            <w:sz w:val="16"/>
            <w:szCs w:val="16"/>
          </w:rPr>
          <w:t>ntawm</w:t>
        </w:r>
      </w:ins>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sij</w:t>
      </w:r>
      <w:proofErr w:type="spellEnd"/>
      <w:ins w:id="3723" w:author="Kaxiong" w:date="2021-06-11T08:34:00Z">
        <w:r w:rsidR="002F4F2F">
          <w:rPr>
            <w:rFonts w:ascii="Arial" w:eastAsia="Arial" w:hAnsi="Arial" w:cs="Arial"/>
            <w:sz w:val="16"/>
            <w:szCs w:val="16"/>
          </w:rPr>
          <w:t xml:space="preserve"> </w:t>
        </w:r>
      </w:ins>
      <w:proofErr w:type="spellStart"/>
      <w:r w:rsidRPr="00015F57">
        <w:rPr>
          <w:rFonts w:ascii="Arial" w:eastAsia="Arial" w:hAnsi="Arial" w:cs="Arial"/>
          <w:sz w:val="16"/>
          <w:szCs w:val="16"/>
        </w:rPr>
        <w:t>hawm</w:t>
      </w:r>
      <w:proofErr w:type="spellEnd"/>
      <w:r w:rsidRPr="00015F57">
        <w:rPr>
          <w:rFonts w:ascii="Arial" w:eastAsia="Arial" w:hAnsi="Arial" w:cs="Arial"/>
          <w:sz w:val="16"/>
          <w:szCs w:val="16"/>
        </w:rPr>
        <w:t xml:space="preserve"> </w:t>
      </w:r>
      <w:proofErr w:type="spellStart"/>
      <w:ins w:id="3724" w:author="Kaxiong" w:date="2021-06-11T08:34:00Z">
        <w:r w:rsidR="002F4F2F">
          <w:rPr>
            <w:rFonts w:ascii="Arial" w:eastAsia="Arial" w:hAnsi="Arial" w:cs="Arial"/>
            <w:sz w:val="16"/>
            <w:szCs w:val="16"/>
          </w:rPr>
          <w:t>zam</w:t>
        </w:r>
      </w:ins>
      <w:proofErr w:type="spellEnd"/>
      <w:del w:id="3725" w:author="Kaxiong" w:date="2021-06-11T08:34:00Z">
        <w:r w:rsidRPr="00015F57" w:rsidDel="002F4F2F">
          <w:rPr>
            <w:rFonts w:ascii="Arial" w:eastAsia="Arial" w:hAnsi="Arial" w:cs="Arial"/>
            <w:sz w:val="16"/>
            <w:szCs w:val="16"/>
          </w:rPr>
          <w:delText>kev tshe</w:delText>
        </w:r>
      </w:del>
      <w:del w:id="3726" w:author="Kaxiong" w:date="2021-06-11T08:35:00Z">
        <w:r w:rsidRPr="00015F57" w:rsidDel="002F4F2F">
          <w:rPr>
            <w:rFonts w:ascii="Arial" w:eastAsia="Arial" w:hAnsi="Arial" w:cs="Arial"/>
            <w:sz w:val="16"/>
            <w:szCs w:val="16"/>
          </w:rPr>
          <w:delText>m tawm</w:delText>
        </w:r>
      </w:del>
      <w:r w:rsidRPr="00015F57">
        <w:rPr>
          <w:rFonts w:ascii="Arial" w:eastAsia="Arial" w:hAnsi="Arial" w:cs="Arial"/>
          <w:sz w:val="16"/>
          <w:szCs w:val="16"/>
        </w:rPr>
        <w:t xml:space="preserve">, </w:t>
      </w:r>
      <w:proofErr w:type="spellStart"/>
      <w:ins w:id="3727" w:author="Kaxiong" w:date="2021-06-11T08:35:00Z">
        <w:r w:rsidR="002F4F2F">
          <w:rPr>
            <w:rFonts w:ascii="Arial" w:eastAsia="Arial" w:hAnsi="Arial" w:cs="Arial"/>
            <w:sz w:val="16"/>
            <w:szCs w:val="16"/>
          </w:rPr>
          <w:t>tej</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zaum</w:t>
        </w:r>
        <w:proofErr w:type="spellEnd"/>
        <w:r w:rsidR="002F4F2F">
          <w:rPr>
            <w:rFonts w:ascii="Arial" w:eastAsia="Arial" w:hAnsi="Arial" w:cs="Arial"/>
            <w:sz w:val="16"/>
            <w:szCs w:val="16"/>
          </w:rPr>
          <w:t xml:space="preserve"> </w:t>
        </w:r>
      </w:ins>
      <w:proofErr w:type="spellStart"/>
      <w:r w:rsidRPr="00015F57">
        <w:rPr>
          <w:rFonts w:ascii="Arial" w:eastAsia="Arial" w:hAnsi="Arial" w:cs="Arial"/>
          <w:sz w:val="16"/>
          <w:szCs w:val="16"/>
        </w:rPr>
        <w:t>kuv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xav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kom</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hloov</w:t>
      </w:r>
      <w:proofErr w:type="spellEnd"/>
      <w:r w:rsidRPr="00015F57">
        <w:rPr>
          <w:rFonts w:ascii="Arial" w:eastAsia="Arial" w:hAnsi="Arial" w:cs="Arial"/>
          <w:sz w:val="16"/>
          <w:szCs w:val="16"/>
        </w:rPr>
        <w:t xml:space="preserve"> tag </w:t>
      </w:r>
      <w:proofErr w:type="spellStart"/>
      <w:r w:rsidRPr="00015F57">
        <w:rPr>
          <w:rFonts w:ascii="Arial" w:eastAsia="Arial" w:hAnsi="Arial" w:cs="Arial"/>
          <w:sz w:val="16"/>
          <w:szCs w:val="16"/>
        </w:rPr>
        <w:t>nrho</w:t>
      </w:r>
      <w:proofErr w:type="spellEnd"/>
      <w:r w:rsidRPr="00015F57">
        <w:rPr>
          <w:rFonts w:ascii="Arial" w:eastAsia="Arial" w:hAnsi="Arial" w:cs="Arial"/>
          <w:sz w:val="16"/>
          <w:szCs w:val="16"/>
        </w:rPr>
        <w:t xml:space="preserve"> cov </w:t>
      </w:r>
      <w:proofErr w:type="spellStart"/>
      <w:ins w:id="3728" w:author="Kaxiong" w:date="2021-06-11T08:36:00Z">
        <w:r w:rsidR="002F4F2F">
          <w:rPr>
            <w:rFonts w:ascii="Arial" w:eastAsia="Arial" w:hAnsi="Arial" w:cs="Arial"/>
            <w:sz w:val="16"/>
            <w:szCs w:val="16"/>
          </w:rPr>
          <w:t>hom</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qoob</w:t>
        </w:r>
        <w:proofErr w:type="spellEnd"/>
        <w:r w:rsidR="002F4F2F">
          <w:rPr>
            <w:rFonts w:ascii="Arial" w:eastAsia="Arial" w:hAnsi="Arial" w:cs="Arial"/>
            <w:sz w:val="16"/>
            <w:szCs w:val="16"/>
          </w:rPr>
          <w:t xml:space="preserve"> loos</w:t>
        </w:r>
      </w:ins>
      <w:del w:id="3729" w:author="Kaxiong" w:date="2021-06-11T08:37:00Z">
        <w:r w:rsidRPr="00015F57" w:rsidDel="002F4F2F">
          <w:rPr>
            <w:rFonts w:ascii="Arial" w:eastAsia="Arial" w:hAnsi="Arial" w:cs="Arial"/>
            <w:sz w:val="16"/>
            <w:szCs w:val="16"/>
          </w:rPr>
          <w:delText>noob caj noob ces ntawm kuv cov</w:delText>
        </w:r>
      </w:del>
      <w:r w:rsidRPr="00015F57">
        <w:rPr>
          <w:rFonts w:ascii="Arial" w:eastAsia="Arial" w:hAnsi="Arial" w:cs="Arial"/>
          <w:sz w:val="16"/>
          <w:szCs w:val="16"/>
        </w:rPr>
        <w:t xml:space="preserve">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00A36A6C" w:rsidRPr="00015F57">
        <w:rPr>
          <w:rFonts w:ascii="Arial" w:eastAsia="Arial" w:hAnsi="Arial" w:cs="Arial"/>
          <w:sz w:val="16"/>
          <w:szCs w:val="16"/>
        </w:rPr>
        <w:t>hmab</w:t>
      </w:r>
      <w:proofErr w:type="spellEnd"/>
      <w:r w:rsidR="00A36A6C" w:rsidRPr="00015F57">
        <w:rPr>
          <w:rFonts w:ascii="Arial" w:eastAsia="Arial" w:hAnsi="Arial" w:cs="Arial"/>
          <w:sz w:val="16"/>
          <w:szCs w:val="16"/>
        </w:rPr>
        <w:t xml:space="preserve"> </w:t>
      </w:r>
      <w:r w:rsidRPr="00015F57">
        <w:rPr>
          <w:rFonts w:ascii="Arial" w:eastAsia="Arial" w:hAnsi="Arial" w:cs="Arial"/>
          <w:sz w:val="16"/>
          <w:szCs w:val="16"/>
        </w:rPr>
        <w:t xml:space="preserve">cov </w:t>
      </w:r>
      <w:proofErr w:type="spellStart"/>
      <w:r w:rsidRPr="00015F57">
        <w:rPr>
          <w:rFonts w:ascii="Arial" w:eastAsia="Arial" w:hAnsi="Arial" w:cs="Arial"/>
          <w:sz w:val="16"/>
          <w:szCs w:val="16"/>
        </w:rPr>
        <w:t>txiv</w:t>
      </w:r>
      <w:proofErr w:type="spellEnd"/>
      <w:r w:rsidRPr="00015F57">
        <w:rPr>
          <w:rFonts w:ascii="Arial" w:eastAsia="Arial" w:hAnsi="Arial" w:cs="Arial"/>
          <w:sz w:val="16"/>
          <w:szCs w:val="16"/>
        </w:rPr>
        <w:t xml:space="preserve"> </w:t>
      </w:r>
      <w:proofErr w:type="spellStart"/>
      <w:r w:rsidRPr="00015F57">
        <w:rPr>
          <w:rFonts w:ascii="Arial" w:eastAsia="Arial" w:hAnsi="Arial" w:cs="Arial"/>
          <w:sz w:val="16"/>
          <w:szCs w:val="16"/>
        </w:rPr>
        <w:t>ntoo</w:t>
      </w:r>
      <w:proofErr w:type="spellEnd"/>
      <w:r w:rsidRPr="00015F57">
        <w:rPr>
          <w:rFonts w:ascii="Arial" w:eastAsia="Arial" w:hAnsi="Arial" w:cs="Arial"/>
          <w:sz w:val="16"/>
          <w:szCs w:val="16"/>
        </w:rPr>
        <w:t>. "</w:t>
      </w:r>
    </w:p>
    <w:p w14:paraId="3699EA25" w14:textId="77777777" w:rsidR="00BF3E5F" w:rsidRDefault="00BF3E5F">
      <w:pPr>
        <w:spacing w:line="200" w:lineRule="exact"/>
        <w:rPr>
          <w:sz w:val="20"/>
          <w:szCs w:val="20"/>
        </w:rPr>
      </w:pPr>
    </w:p>
    <w:p w14:paraId="49B8675B" w14:textId="77777777" w:rsidR="00BF3E5F" w:rsidRDefault="00BF3E5F">
      <w:pPr>
        <w:spacing w:line="274" w:lineRule="exact"/>
        <w:rPr>
          <w:sz w:val="20"/>
          <w:szCs w:val="20"/>
        </w:rPr>
      </w:pPr>
    </w:p>
    <w:p w14:paraId="4261E6B3" w14:textId="0454D2EC" w:rsidR="00BF3E5F" w:rsidRPr="005F1E05" w:rsidRDefault="00301A79" w:rsidP="001522B9">
      <w:pPr>
        <w:spacing w:line="367" w:lineRule="auto"/>
        <w:ind w:right="680"/>
        <w:jc w:val="both"/>
        <w:rPr>
          <w:sz w:val="16"/>
          <w:szCs w:val="16"/>
        </w:rPr>
      </w:pPr>
      <w:r w:rsidRPr="005F1E05">
        <w:rPr>
          <w:rFonts w:ascii="Arial" w:eastAsia="Arial" w:hAnsi="Arial" w:cs="Arial"/>
          <w:sz w:val="16"/>
          <w:szCs w:val="16"/>
        </w:rPr>
        <w:t>T</w:t>
      </w:r>
      <w:r w:rsidR="00F2670D" w:rsidRPr="005F1E05">
        <w:rPr>
          <w:rFonts w:ascii="Arial" w:eastAsia="Arial" w:hAnsi="Arial" w:cs="Arial"/>
          <w:sz w:val="16"/>
          <w:szCs w:val="16"/>
        </w:rPr>
        <w:t xml:space="preserve">us </w:t>
      </w:r>
      <w:proofErr w:type="spellStart"/>
      <w:r w:rsidR="00F2670D" w:rsidRPr="005F1E05">
        <w:rPr>
          <w:rFonts w:ascii="Arial" w:eastAsia="Arial" w:hAnsi="Arial" w:cs="Arial"/>
          <w:sz w:val="16"/>
          <w:szCs w:val="16"/>
        </w:rPr>
        <w:t>neeg</w:t>
      </w:r>
      <w:proofErr w:type="spellEnd"/>
      <w:r w:rsidR="00F2670D" w:rsidRPr="005F1E05">
        <w:rPr>
          <w:rFonts w:ascii="Arial" w:eastAsia="Arial" w:hAnsi="Arial" w:cs="Arial"/>
          <w:sz w:val="16"/>
          <w:szCs w:val="16"/>
        </w:rPr>
        <w:t xml:space="preserve"> </w:t>
      </w:r>
      <w:proofErr w:type="spellStart"/>
      <w:r w:rsidRPr="005F1E05">
        <w:rPr>
          <w:rFonts w:ascii="Arial" w:eastAsia="Arial" w:hAnsi="Arial" w:cs="Arial"/>
          <w:sz w:val="16"/>
          <w:szCs w:val="16"/>
        </w:rPr>
        <w:t>muaj</w:t>
      </w:r>
      <w:proofErr w:type="spellEnd"/>
      <w:r w:rsidRPr="005F1E05">
        <w:rPr>
          <w:rFonts w:ascii="Arial" w:eastAsia="Arial" w:hAnsi="Arial" w:cs="Arial"/>
          <w:sz w:val="16"/>
          <w:szCs w:val="16"/>
        </w:rPr>
        <w:t xml:space="preserve"> </w:t>
      </w:r>
      <w:proofErr w:type="spellStart"/>
      <w:ins w:id="3730" w:author="Kaxiong" w:date="2021-06-11T08:37:00Z">
        <w:r w:rsidR="002F4F2F">
          <w:rPr>
            <w:rFonts w:ascii="Arial" w:eastAsia="Arial" w:hAnsi="Arial" w:cs="Arial"/>
            <w:sz w:val="16"/>
            <w:szCs w:val="16"/>
          </w:rPr>
          <w:t>kev</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paub</w:t>
        </w:r>
        <w:proofErr w:type="spellEnd"/>
        <w:r w:rsidR="002F4F2F">
          <w:rPr>
            <w:rFonts w:ascii="Arial" w:eastAsia="Arial" w:hAnsi="Arial" w:cs="Arial"/>
            <w:sz w:val="16"/>
            <w:szCs w:val="16"/>
          </w:rPr>
          <w:t xml:space="preserve"> </w:t>
        </w:r>
      </w:ins>
      <w:del w:id="3731" w:author="Kaxiong" w:date="2021-06-11T08:37:00Z">
        <w:r w:rsidRPr="005F1E05" w:rsidDel="002F4F2F">
          <w:rPr>
            <w:rFonts w:ascii="Arial" w:eastAsia="Arial" w:hAnsi="Arial" w:cs="Arial"/>
            <w:sz w:val="16"/>
            <w:szCs w:val="16"/>
          </w:rPr>
          <w:delText>peev xwm</w:delText>
        </w:r>
        <w:r w:rsidR="00F2670D" w:rsidRPr="005F1E05" w:rsidDel="002F4F2F">
          <w:rPr>
            <w:rFonts w:ascii="Arial" w:eastAsia="Arial" w:hAnsi="Arial" w:cs="Arial"/>
            <w:sz w:val="16"/>
            <w:szCs w:val="16"/>
          </w:rPr>
          <w:delText xml:space="preserve"> </w:delText>
        </w:r>
      </w:del>
      <w:proofErr w:type="spellStart"/>
      <w:r w:rsidR="00F2670D" w:rsidRPr="005F1E05">
        <w:rPr>
          <w:rFonts w:ascii="Arial" w:eastAsia="Arial" w:hAnsi="Arial" w:cs="Arial"/>
          <w:sz w:val="16"/>
          <w:szCs w:val="16"/>
        </w:rPr>
        <w:t>yuav</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hais</w:t>
      </w:r>
      <w:proofErr w:type="spellEnd"/>
      <w:r w:rsidR="00F2670D" w:rsidRPr="005F1E05">
        <w:rPr>
          <w:rFonts w:ascii="Arial" w:eastAsia="Arial" w:hAnsi="Arial" w:cs="Arial"/>
          <w:sz w:val="16"/>
          <w:szCs w:val="16"/>
        </w:rPr>
        <w:t xml:space="preserve"> dab </w:t>
      </w:r>
      <w:proofErr w:type="spellStart"/>
      <w:r w:rsidR="00F2670D" w:rsidRPr="005F1E05">
        <w:rPr>
          <w:rFonts w:ascii="Arial" w:eastAsia="Arial" w:hAnsi="Arial" w:cs="Arial"/>
          <w:sz w:val="16"/>
          <w:szCs w:val="16"/>
        </w:rPr>
        <w:t>tsi</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txog</w:t>
      </w:r>
      <w:proofErr w:type="spellEnd"/>
      <w:r w:rsidR="00F2670D" w:rsidRPr="005F1E05">
        <w:rPr>
          <w:rFonts w:ascii="Arial" w:eastAsia="Arial" w:hAnsi="Arial" w:cs="Arial"/>
          <w:sz w:val="16"/>
          <w:szCs w:val="16"/>
        </w:rPr>
        <w:t xml:space="preserve"> Sally </w:t>
      </w:r>
      <w:proofErr w:type="spellStart"/>
      <w:r w:rsidR="00F2670D" w:rsidRPr="005F1E05">
        <w:rPr>
          <w:rFonts w:ascii="Arial" w:eastAsia="Arial" w:hAnsi="Arial" w:cs="Arial"/>
          <w:sz w:val="16"/>
          <w:szCs w:val="16"/>
        </w:rPr>
        <w:t>txoj</w:t>
      </w:r>
      <w:proofErr w:type="spellEnd"/>
      <w:r w:rsidR="00F2670D" w:rsidRPr="005F1E05">
        <w:rPr>
          <w:rFonts w:ascii="Arial" w:eastAsia="Arial" w:hAnsi="Arial" w:cs="Arial"/>
          <w:sz w:val="16"/>
          <w:szCs w:val="16"/>
        </w:rPr>
        <w:t xml:space="preserve"> </w:t>
      </w:r>
      <w:proofErr w:type="spellStart"/>
      <w:ins w:id="3732" w:author="Kaxiong" w:date="2021-06-11T08:37:00Z">
        <w:r w:rsidR="002F4F2F">
          <w:rPr>
            <w:rFonts w:ascii="Arial" w:eastAsia="Arial" w:hAnsi="Arial" w:cs="Arial"/>
            <w:sz w:val="16"/>
            <w:szCs w:val="16"/>
          </w:rPr>
          <w:t>hauv</w:t>
        </w:r>
        <w:proofErr w:type="spellEnd"/>
        <w:r w:rsidR="002F4F2F">
          <w:rPr>
            <w:rFonts w:ascii="Arial" w:eastAsia="Arial" w:hAnsi="Arial" w:cs="Arial"/>
            <w:sz w:val="16"/>
            <w:szCs w:val="16"/>
          </w:rPr>
          <w:t xml:space="preserve"> </w:t>
        </w:r>
      </w:ins>
      <w:proofErr w:type="spellStart"/>
      <w:r w:rsidR="00F2670D" w:rsidRPr="005F1E05">
        <w:rPr>
          <w:rFonts w:ascii="Arial" w:eastAsia="Arial" w:hAnsi="Arial" w:cs="Arial"/>
          <w:sz w:val="16"/>
          <w:szCs w:val="16"/>
        </w:rPr>
        <w:t>kev</w:t>
      </w:r>
      <w:proofErr w:type="spellEnd"/>
      <w:r w:rsidR="00F2670D" w:rsidRPr="005F1E05">
        <w:rPr>
          <w:rFonts w:ascii="Arial" w:eastAsia="Arial" w:hAnsi="Arial" w:cs="Arial"/>
          <w:sz w:val="16"/>
          <w:szCs w:val="16"/>
        </w:rPr>
        <w:t xml:space="preserve"> </w:t>
      </w:r>
      <w:proofErr w:type="spellStart"/>
      <w:ins w:id="3733" w:author="Kaxiong" w:date="2021-06-11T08:38:00Z">
        <w:r w:rsidR="002F4F2F">
          <w:rPr>
            <w:rFonts w:ascii="Arial" w:eastAsia="Arial" w:hAnsi="Arial" w:cs="Arial"/>
            <w:sz w:val="16"/>
            <w:szCs w:val="16"/>
          </w:rPr>
          <w:t>txhawm</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rau</w:t>
        </w:r>
        <w:proofErr w:type="spellEnd"/>
        <w:r w:rsidR="002F4F2F">
          <w:rPr>
            <w:rFonts w:ascii="Arial" w:eastAsia="Arial" w:hAnsi="Arial" w:cs="Arial"/>
            <w:sz w:val="16"/>
            <w:szCs w:val="16"/>
          </w:rPr>
          <w:t xml:space="preserve"> cov </w:t>
        </w:r>
      </w:ins>
      <w:del w:id="3734" w:author="Kaxiong" w:date="2021-06-11T08:38:00Z">
        <w:r w:rsidR="00F2670D" w:rsidRPr="005F1E05" w:rsidDel="002F4F2F">
          <w:rPr>
            <w:rFonts w:ascii="Arial" w:eastAsia="Arial" w:hAnsi="Arial" w:cs="Arial"/>
            <w:sz w:val="16"/>
            <w:szCs w:val="16"/>
          </w:rPr>
          <w:delText xml:space="preserve">qhia txog </w:delText>
        </w:r>
        <w:r w:rsidRPr="005F1E05" w:rsidDel="002F4F2F">
          <w:rPr>
            <w:rFonts w:ascii="Arial" w:eastAsia="Arial" w:hAnsi="Arial" w:cs="Arial"/>
            <w:sz w:val="16"/>
            <w:szCs w:val="16"/>
          </w:rPr>
          <w:delText xml:space="preserve">ntawm kev </w:delText>
        </w:r>
      </w:del>
      <w:proofErr w:type="spellStart"/>
      <w:r w:rsidR="00F2670D" w:rsidRPr="005F1E05">
        <w:rPr>
          <w:rFonts w:ascii="Arial" w:eastAsia="Arial" w:hAnsi="Arial" w:cs="Arial"/>
          <w:sz w:val="16"/>
          <w:szCs w:val="16"/>
        </w:rPr>
        <w:t>ncua</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sij</w:t>
      </w:r>
      <w:proofErr w:type="spellEnd"/>
      <w:r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hawm</w:t>
      </w:r>
      <w:proofErr w:type="spellEnd"/>
      <w:ins w:id="3735" w:author="Kaxiong" w:date="2021-06-11T08:38:00Z">
        <w:r w:rsidR="002F4F2F">
          <w:rPr>
            <w:rFonts w:ascii="Arial" w:eastAsia="Arial" w:hAnsi="Arial" w:cs="Arial"/>
            <w:sz w:val="16"/>
            <w:szCs w:val="16"/>
          </w:rPr>
          <w:t xml:space="preserve"> </w:t>
        </w:r>
        <w:proofErr w:type="spellStart"/>
        <w:r w:rsidR="002F4F2F">
          <w:rPr>
            <w:rFonts w:ascii="Arial" w:eastAsia="Arial" w:hAnsi="Arial" w:cs="Arial"/>
            <w:sz w:val="16"/>
            <w:szCs w:val="16"/>
          </w:rPr>
          <w:t>zam</w:t>
        </w:r>
      </w:ins>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Ntawm</w:t>
      </w:r>
      <w:proofErr w:type="spellEnd"/>
      <w:r w:rsidR="00F2670D" w:rsidRPr="005F1E05">
        <w:rPr>
          <w:rFonts w:ascii="Arial" w:eastAsia="Arial" w:hAnsi="Arial" w:cs="Arial"/>
          <w:sz w:val="16"/>
          <w:szCs w:val="16"/>
        </w:rPr>
        <w:t xml:space="preserve"> no </w:t>
      </w:r>
      <w:proofErr w:type="spellStart"/>
      <w:r w:rsidR="00F2670D" w:rsidRPr="005F1E05">
        <w:rPr>
          <w:rFonts w:ascii="Arial" w:eastAsia="Arial" w:hAnsi="Arial" w:cs="Arial"/>
          <w:sz w:val="16"/>
          <w:szCs w:val="16"/>
        </w:rPr>
        <w:t>yog</w:t>
      </w:r>
      <w:proofErr w:type="spellEnd"/>
      <w:r w:rsidR="00F2670D" w:rsidRPr="005F1E05">
        <w:rPr>
          <w:rFonts w:ascii="Arial" w:eastAsia="Arial" w:hAnsi="Arial" w:cs="Arial"/>
          <w:sz w:val="16"/>
          <w:szCs w:val="16"/>
        </w:rPr>
        <w:t xml:space="preserve"> cov </w:t>
      </w:r>
      <w:proofErr w:type="spellStart"/>
      <w:r w:rsidR="00F2670D" w:rsidRPr="005F1E05">
        <w:rPr>
          <w:rFonts w:ascii="Arial" w:eastAsia="Arial" w:hAnsi="Arial" w:cs="Arial"/>
          <w:sz w:val="16"/>
          <w:szCs w:val="16"/>
        </w:rPr>
        <w:t>lus</w:t>
      </w:r>
      <w:proofErr w:type="spellEnd"/>
      <w:r w:rsidR="00F2670D" w:rsidRPr="005F1E05">
        <w:rPr>
          <w:rFonts w:ascii="Arial" w:eastAsia="Arial" w:hAnsi="Arial" w:cs="Arial"/>
          <w:sz w:val="16"/>
          <w:szCs w:val="16"/>
        </w:rPr>
        <w:t xml:space="preserve"> </w:t>
      </w:r>
      <w:proofErr w:type="spellStart"/>
      <w:r w:rsidR="00F2670D" w:rsidRPr="005F1E05">
        <w:rPr>
          <w:rFonts w:ascii="Arial" w:eastAsia="Arial" w:hAnsi="Arial" w:cs="Arial"/>
          <w:sz w:val="16"/>
          <w:szCs w:val="16"/>
        </w:rPr>
        <w:t>teb</w:t>
      </w:r>
      <w:proofErr w:type="spellEnd"/>
      <w:r w:rsidR="00F2670D" w:rsidRPr="005F1E05">
        <w:rPr>
          <w:rFonts w:ascii="Arial" w:eastAsia="Arial" w:hAnsi="Arial" w:cs="Arial"/>
          <w:sz w:val="16"/>
          <w:szCs w:val="16"/>
        </w:rPr>
        <w:t xml:space="preserve"> </w:t>
      </w:r>
      <w:proofErr w:type="spellStart"/>
      <w:r w:rsidRPr="005F1E05">
        <w:rPr>
          <w:rFonts w:ascii="Arial" w:eastAsia="Arial" w:hAnsi="Arial" w:cs="Arial"/>
          <w:sz w:val="16"/>
          <w:szCs w:val="16"/>
        </w:rPr>
        <w:t>uas</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yuav</w:t>
      </w:r>
      <w:proofErr w:type="spellEnd"/>
      <w:r w:rsidRPr="005F1E05">
        <w:rPr>
          <w:rFonts w:ascii="Arial" w:eastAsia="Arial" w:hAnsi="Arial" w:cs="Arial"/>
          <w:sz w:val="16"/>
          <w:szCs w:val="16"/>
        </w:rPr>
        <w:t xml:space="preserve"> </w:t>
      </w:r>
      <w:proofErr w:type="spellStart"/>
      <w:r w:rsidRPr="005F1E05">
        <w:rPr>
          <w:rFonts w:ascii="Arial" w:eastAsia="Arial" w:hAnsi="Arial" w:cs="Arial"/>
          <w:sz w:val="16"/>
          <w:szCs w:val="16"/>
        </w:rPr>
        <w:t>mus</w:t>
      </w:r>
      <w:proofErr w:type="spellEnd"/>
      <w:r w:rsidRPr="005F1E05">
        <w:rPr>
          <w:rFonts w:ascii="Arial" w:eastAsia="Arial" w:hAnsi="Arial" w:cs="Arial"/>
          <w:sz w:val="16"/>
          <w:szCs w:val="16"/>
        </w:rPr>
        <w:t xml:space="preserve"> </w:t>
      </w:r>
      <w:r w:rsidR="00F2670D" w:rsidRPr="005F1E05">
        <w:rPr>
          <w:rFonts w:ascii="Arial" w:eastAsia="Arial" w:hAnsi="Arial" w:cs="Arial"/>
          <w:sz w:val="16"/>
          <w:szCs w:val="16"/>
        </w:rPr>
        <w:t>tau:</w:t>
      </w:r>
    </w:p>
    <w:p w14:paraId="40DC364C" w14:textId="77777777" w:rsidR="00BF3E5F" w:rsidRDefault="00BF3E5F">
      <w:pPr>
        <w:spacing w:line="218" w:lineRule="exact"/>
        <w:rPr>
          <w:sz w:val="20"/>
          <w:szCs w:val="20"/>
        </w:rPr>
      </w:pPr>
    </w:p>
    <w:p w14:paraId="550F6FD9" w14:textId="43C3F88F" w:rsidR="00BF3E5F" w:rsidRDefault="00F2670D" w:rsidP="00052A94">
      <w:pPr>
        <w:spacing w:line="392" w:lineRule="auto"/>
        <w:ind w:right="400"/>
        <w:jc w:val="both"/>
        <w:rPr>
          <w:sz w:val="20"/>
          <w:szCs w:val="20"/>
        </w:rPr>
      </w:pPr>
      <w:r w:rsidRPr="009465C6">
        <w:rPr>
          <w:rFonts w:ascii="Arial" w:eastAsia="Arial" w:hAnsi="Arial" w:cs="Arial"/>
          <w:sz w:val="16"/>
          <w:szCs w:val="16"/>
        </w:rPr>
        <w:t>"</w:t>
      </w:r>
      <w:proofErr w:type="spellStart"/>
      <w:r w:rsidRPr="009465C6">
        <w:rPr>
          <w:rFonts w:ascii="Arial" w:eastAsia="Arial" w:hAnsi="Arial" w:cs="Arial"/>
          <w:sz w:val="16"/>
          <w:szCs w:val="16"/>
        </w:rPr>
        <w:t>Raws</w:t>
      </w:r>
      <w:proofErr w:type="spellEnd"/>
      <w:r w:rsidRPr="009465C6">
        <w:rPr>
          <w:rFonts w:ascii="Arial" w:eastAsia="Arial" w:hAnsi="Arial" w:cs="Arial"/>
          <w:sz w:val="16"/>
          <w:szCs w:val="16"/>
        </w:rPr>
        <w:t xml:space="preserve"> li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008E25AA" w:rsidRPr="009465C6">
        <w:rPr>
          <w:rFonts w:ascii="Arial" w:eastAsia="Arial" w:hAnsi="Arial" w:cs="Arial"/>
          <w:sz w:val="16"/>
          <w:szCs w:val="16"/>
        </w:rPr>
        <w:t>nyob</w:t>
      </w:r>
      <w:proofErr w:type="spellEnd"/>
      <w:r w:rsidR="008E25AA" w:rsidRPr="009465C6">
        <w:rPr>
          <w:rFonts w:ascii="Arial" w:eastAsia="Arial" w:hAnsi="Arial" w:cs="Arial"/>
          <w:sz w:val="16"/>
          <w:szCs w:val="16"/>
        </w:rPr>
        <w:t xml:space="preserve"> </w:t>
      </w:r>
      <w:r w:rsidRPr="009465C6">
        <w:rPr>
          <w:rFonts w:ascii="Arial" w:eastAsia="Arial" w:hAnsi="Arial" w:cs="Arial"/>
          <w:sz w:val="16"/>
          <w:szCs w:val="16"/>
        </w:rPr>
        <w:t xml:space="preserve">tam sim no, </w:t>
      </w:r>
      <w:proofErr w:type="spellStart"/>
      <w:r w:rsidRPr="009465C6">
        <w:rPr>
          <w:rFonts w:ascii="Arial" w:eastAsia="Arial" w:hAnsi="Arial" w:cs="Arial"/>
          <w:sz w:val="16"/>
          <w:szCs w:val="16"/>
        </w:rPr>
        <w:t>Txoj</w:t>
      </w:r>
      <w:proofErr w:type="spellEnd"/>
      <w:r w:rsidRPr="009465C6">
        <w:rPr>
          <w:rFonts w:ascii="Arial" w:eastAsia="Arial" w:hAnsi="Arial" w:cs="Arial"/>
          <w:sz w:val="16"/>
          <w:szCs w:val="16"/>
        </w:rPr>
        <w:t xml:space="preserve"> Cai </w:t>
      </w:r>
      <w:del w:id="3736" w:author="Kaxiong" w:date="2021-06-11T08:39:00Z">
        <w:r w:rsidRPr="009465C6" w:rsidDel="002F4F2F">
          <w:rPr>
            <w:rFonts w:ascii="Arial" w:eastAsia="Arial" w:hAnsi="Arial" w:cs="Arial"/>
            <w:sz w:val="16"/>
            <w:szCs w:val="16"/>
          </w:rPr>
          <w:delText xml:space="preserve">Tsim </w:delText>
        </w:r>
      </w:del>
      <w:r w:rsidRPr="009465C6">
        <w:rPr>
          <w:rFonts w:ascii="Arial" w:eastAsia="Arial" w:hAnsi="Arial" w:cs="Arial"/>
          <w:sz w:val="16"/>
          <w:szCs w:val="16"/>
        </w:rPr>
        <w:t xml:space="preserve">Kev </w:t>
      </w:r>
      <w:proofErr w:type="spellStart"/>
      <w:r w:rsidRPr="009465C6">
        <w:rPr>
          <w:rFonts w:ascii="Arial" w:eastAsia="Arial" w:hAnsi="Arial" w:cs="Arial"/>
          <w:sz w:val="16"/>
          <w:szCs w:val="16"/>
        </w:rPr>
        <w:t>Nyab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Xeeb</w:t>
      </w:r>
      <w:proofErr w:type="spellEnd"/>
      <w:r w:rsidRPr="009465C6">
        <w:rPr>
          <w:rFonts w:ascii="Arial" w:eastAsia="Arial" w:hAnsi="Arial" w:cs="Arial"/>
          <w:sz w:val="16"/>
          <w:szCs w:val="16"/>
        </w:rPr>
        <w:t xml:space="preserve"> </w:t>
      </w:r>
      <w:proofErr w:type="spellStart"/>
      <w:ins w:id="3737" w:author="Kaxiong" w:date="2021-06-11T08:40:00Z">
        <w:r w:rsidR="002F4F2F">
          <w:rPr>
            <w:rFonts w:ascii="Arial" w:eastAsia="Arial" w:hAnsi="Arial" w:cs="Arial"/>
            <w:sz w:val="16"/>
            <w:szCs w:val="16"/>
          </w:rPr>
          <w:t>Ntawm</w:t>
        </w:r>
        <w:proofErr w:type="spellEnd"/>
        <w:r w:rsidR="002F4F2F">
          <w:rPr>
            <w:rFonts w:ascii="Arial" w:eastAsia="Arial" w:hAnsi="Arial" w:cs="Arial"/>
            <w:sz w:val="16"/>
            <w:szCs w:val="16"/>
          </w:rPr>
          <w:t xml:space="preserve"> Kev </w:t>
        </w:r>
        <w:proofErr w:type="spellStart"/>
        <w:r w:rsidR="002F4F2F">
          <w:rPr>
            <w:rFonts w:ascii="Arial" w:eastAsia="Arial" w:hAnsi="Arial" w:cs="Arial"/>
            <w:sz w:val="16"/>
            <w:szCs w:val="16"/>
          </w:rPr>
          <w:t>Tsim</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Khoom</w:t>
        </w:r>
        <w:proofErr w:type="spellEnd"/>
        <w:r w:rsidR="002F4F2F">
          <w:rPr>
            <w:rFonts w:ascii="Arial" w:eastAsia="Arial" w:hAnsi="Arial" w:cs="Arial"/>
            <w:sz w:val="16"/>
            <w:szCs w:val="16"/>
          </w:rPr>
          <w:t xml:space="preserve"> </w:t>
        </w:r>
        <w:proofErr w:type="spellStart"/>
        <w:r w:rsidR="002F4F2F">
          <w:rPr>
            <w:rFonts w:ascii="Arial" w:eastAsia="Arial" w:hAnsi="Arial" w:cs="Arial"/>
            <w:sz w:val="16"/>
            <w:szCs w:val="16"/>
          </w:rPr>
          <w:t>Tawm</w:t>
        </w:r>
        <w:proofErr w:type="spellEnd"/>
        <w:r w:rsidR="002F4F2F">
          <w:rPr>
            <w:rFonts w:ascii="Arial" w:eastAsia="Arial" w:hAnsi="Arial" w:cs="Arial"/>
            <w:sz w:val="16"/>
            <w:szCs w:val="16"/>
          </w:rPr>
          <w:t xml:space="preserve"> </w:t>
        </w:r>
      </w:ins>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xav</w:t>
      </w:r>
      <w:proofErr w:type="spellEnd"/>
      <w:r w:rsidRPr="009465C6">
        <w:rPr>
          <w:rFonts w:ascii="Arial" w:eastAsia="Arial" w:hAnsi="Arial" w:cs="Arial"/>
          <w:sz w:val="16"/>
          <w:szCs w:val="16"/>
        </w:rPr>
        <w:t xml:space="preserve"> </w:t>
      </w:r>
      <w:ins w:id="3738" w:author="Kaxiong" w:date="2021-06-11T08:40:00Z">
        <w:r w:rsidR="00265834">
          <w:rPr>
            <w:rFonts w:ascii="Arial" w:eastAsia="Arial" w:hAnsi="Arial" w:cs="Arial"/>
            <w:sz w:val="16"/>
            <w:szCs w:val="16"/>
          </w:rPr>
          <w:t>tau</w:t>
        </w:r>
      </w:ins>
      <w:del w:id="3739" w:author="Kaxiong" w:date="2021-06-11T08:40:00Z">
        <w:r w:rsidRPr="009465C6" w:rsidDel="00265834">
          <w:rPr>
            <w:rFonts w:ascii="Arial" w:eastAsia="Arial" w:hAnsi="Arial" w:cs="Arial"/>
            <w:sz w:val="16"/>
            <w:szCs w:val="16"/>
          </w:rPr>
          <w:delText>hais tias</w:delText>
        </w:r>
      </w:del>
      <w:r w:rsidRPr="009465C6">
        <w:rPr>
          <w:rFonts w:ascii="Arial" w:eastAsia="Arial" w:hAnsi="Arial" w:cs="Arial"/>
          <w:sz w:val="16"/>
          <w:szCs w:val="16"/>
        </w:rPr>
        <w:t xml:space="preserve"> </w:t>
      </w:r>
      <w:proofErr w:type="spellStart"/>
      <w:r w:rsidRPr="009465C6">
        <w:rPr>
          <w:rFonts w:ascii="Arial" w:eastAsia="Arial" w:hAnsi="Arial" w:cs="Arial"/>
          <w:sz w:val="16"/>
          <w:szCs w:val="16"/>
        </w:rPr>
        <w:t>lub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sij</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hawm</w:t>
      </w:r>
      <w:proofErr w:type="spellEnd"/>
      <w:r w:rsidRPr="009465C6">
        <w:rPr>
          <w:rFonts w:ascii="Arial" w:eastAsia="Arial" w:hAnsi="Arial" w:cs="Arial"/>
          <w:sz w:val="16"/>
          <w:szCs w:val="16"/>
        </w:rPr>
        <w:t xml:space="preserve"> </w:t>
      </w:r>
      <w:proofErr w:type="spellStart"/>
      <w:ins w:id="3740" w:author="Kaxiong" w:date="2021-06-11T08:40:00Z">
        <w:r w:rsidR="00265834">
          <w:rPr>
            <w:rFonts w:ascii="Arial" w:eastAsia="Arial" w:hAnsi="Arial" w:cs="Arial"/>
            <w:sz w:val="16"/>
            <w:szCs w:val="16"/>
          </w:rPr>
          <w:t>zam</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twg</w:t>
        </w:r>
        <w:proofErr w:type="spellEnd"/>
        <w:r w:rsidR="00265834">
          <w:rPr>
            <w:rFonts w:ascii="Arial" w:eastAsia="Arial" w:hAnsi="Arial" w:cs="Arial"/>
            <w:sz w:val="16"/>
            <w:szCs w:val="16"/>
          </w:rPr>
          <w:t xml:space="preserve"> </w:t>
        </w:r>
      </w:ins>
      <w:del w:id="3741" w:author="Kaxiong" w:date="2021-06-11T08:41:00Z">
        <w:r w:rsidR="008E25AA" w:rsidRPr="009465C6" w:rsidDel="00265834">
          <w:rPr>
            <w:rFonts w:ascii="Arial" w:eastAsia="Arial" w:hAnsi="Arial" w:cs="Arial"/>
            <w:sz w:val="16"/>
            <w:szCs w:val="16"/>
          </w:rPr>
          <w:delText xml:space="preserve">yuav </w:delText>
        </w:r>
        <w:r w:rsidRPr="009465C6" w:rsidDel="00265834">
          <w:rPr>
            <w:rFonts w:ascii="Arial" w:eastAsia="Arial" w:hAnsi="Arial" w:cs="Arial"/>
            <w:sz w:val="16"/>
            <w:szCs w:val="16"/>
          </w:rPr>
          <w:delText xml:space="preserve">txwv tsis pub </w:delText>
        </w:r>
        <w:r w:rsidR="008E25AA" w:rsidRPr="009465C6" w:rsidDel="00265834">
          <w:rPr>
            <w:rFonts w:ascii="Arial" w:eastAsia="Arial" w:hAnsi="Arial" w:cs="Arial"/>
            <w:sz w:val="16"/>
            <w:szCs w:val="16"/>
          </w:rPr>
          <w:delText xml:space="preserve">muaj </w:delText>
        </w:r>
      </w:del>
      <w:proofErr w:type="spellStart"/>
      <w:r w:rsidR="008E25AA" w:rsidRPr="009465C6">
        <w:rPr>
          <w:rFonts w:ascii="Arial" w:eastAsia="Arial" w:hAnsi="Arial" w:cs="Arial"/>
          <w:sz w:val="16"/>
          <w:szCs w:val="16"/>
        </w:rPr>
        <w:t>nyob</w:t>
      </w:r>
      <w:proofErr w:type="spellEnd"/>
      <w:r w:rsidR="008E25AA" w:rsidRPr="009465C6">
        <w:rPr>
          <w:rFonts w:ascii="Arial" w:eastAsia="Arial" w:hAnsi="Arial" w:cs="Arial"/>
          <w:sz w:val="16"/>
          <w:szCs w:val="16"/>
        </w:rPr>
        <w:t xml:space="preserve"> </w:t>
      </w:r>
      <w:proofErr w:type="spellStart"/>
      <w:ins w:id="3742" w:author="Kaxiong" w:date="2021-06-11T08:41:00Z">
        <w:r w:rsidR="00265834">
          <w:rPr>
            <w:rFonts w:ascii="Arial" w:eastAsia="Arial" w:hAnsi="Arial" w:cs="Arial"/>
            <w:sz w:val="16"/>
            <w:szCs w:val="16"/>
          </w:rPr>
          <w:t>rau</w:t>
        </w:r>
        <w:proofErr w:type="spellEnd"/>
        <w:r w:rsidR="00265834">
          <w:rPr>
            <w:rFonts w:ascii="Arial" w:eastAsia="Arial" w:hAnsi="Arial" w:cs="Arial"/>
            <w:sz w:val="16"/>
            <w:szCs w:val="16"/>
          </w:rPr>
          <w:t xml:space="preserve"> </w:t>
        </w:r>
      </w:ins>
      <w:proofErr w:type="spellStart"/>
      <w:ins w:id="3743" w:author="Kaxiong" w:date="2021-06-11T08:42:00Z">
        <w:r w:rsidR="00265834">
          <w:rPr>
            <w:rFonts w:ascii="Arial" w:eastAsia="Arial" w:hAnsi="Arial" w:cs="Arial"/>
            <w:sz w:val="16"/>
            <w:szCs w:val="16"/>
          </w:rPr>
          <w:t>sij</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hawm</w:t>
        </w:r>
        <w:proofErr w:type="spellEnd"/>
        <w:r w:rsidR="00265834">
          <w:rPr>
            <w:rFonts w:ascii="Arial" w:eastAsia="Arial" w:hAnsi="Arial" w:cs="Arial"/>
            <w:sz w:val="16"/>
            <w:szCs w:val="16"/>
          </w:rPr>
          <w:t xml:space="preserve"> </w:t>
        </w:r>
      </w:ins>
      <w:proofErr w:type="spellStart"/>
      <w:r w:rsidRPr="009465C6">
        <w:rPr>
          <w:rFonts w:ascii="Arial" w:eastAsia="Arial" w:hAnsi="Arial" w:cs="Arial"/>
          <w:sz w:val="16"/>
          <w:szCs w:val="16"/>
        </w:rPr>
        <w:t>nruab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nrab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ins w:id="3744" w:author="Kaxiong" w:date="2021-06-11T08:41:00Z">
        <w:r w:rsidR="00265834">
          <w:rPr>
            <w:rFonts w:ascii="Arial" w:eastAsia="Arial" w:hAnsi="Arial" w:cs="Arial"/>
            <w:sz w:val="16"/>
            <w:szCs w:val="16"/>
          </w:rPr>
          <w:t>kev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rau</w:t>
        </w:r>
        <w:proofErr w:type="spellEnd"/>
        <w:r w:rsidR="00265834">
          <w:rPr>
            <w:rFonts w:ascii="Arial" w:eastAsia="Arial" w:hAnsi="Arial" w:cs="Arial"/>
            <w:sz w:val="16"/>
            <w:szCs w:val="16"/>
          </w:rPr>
          <w:t xml:space="preserve"> cov </w:t>
        </w:r>
        <w:proofErr w:type="spellStart"/>
        <w:r w:rsidR="00265834">
          <w:rPr>
            <w:rFonts w:ascii="Arial" w:eastAsia="Arial" w:hAnsi="Arial" w:cs="Arial"/>
            <w:sz w:val="16"/>
            <w:szCs w:val="16"/>
          </w:rPr>
          <w:t>quav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chiv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nyoos</w:t>
        </w:r>
        <w:proofErr w:type="spellEnd"/>
        <w:r w:rsidR="00265834">
          <w:rPr>
            <w:rFonts w:ascii="Arial" w:eastAsia="Arial" w:hAnsi="Arial" w:cs="Arial"/>
            <w:sz w:val="16"/>
            <w:szCs w:val="16"/>
          </w:rPr>
          <w:t xml:space="preserve"> </w:t>
        </w:r>
      </w:ins>
      <w:del w:id="3745" w:author="Kaxiong" w:date="2021-06-11T08:41:00Z">
        <w:r w:rsidRPr="009465C6" w:rsidDel="00265834">
          <w:rPr>
            <w:rFonts w:ascii="Arial" w:eastAsia="Arial" w:hAnsi="Arial" w:cs="Arial"/>
            <w:sz w:val="16"/>
            <w:szCs w:val="16"/>
          </w:rPr>
          <w:delText xml:space="preserve">cov ntawv thov chiv </w:delText>
        </w:r>
      </w:del>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ins w:id="3746" w:author="Kaxiong" w:date="2021-06-11T08:41:00Z">
        <w:r w:rsidR="00265834">
          <w:rPr>
            <w:rFonts w:ascii="Arial" w:eastAsia="Arial" w:hAnsi="Arial" w:cs="Arial"/>
            <w:sz w:val="16"/>
            <w:szCs w:val="16"/>
          </w:rPr>
          <w:t>kev</w:t>
        </w:r>
        <w:proofErr w:type="spellEnd"/>
        <w:r w:rsidR="00265834">
          <w:rPr>
            <w:rFonts w:ascii="Arial" w:eastAsia="Arial" w:hAnsi="Arial" w:cs="Arial"/>
            <w:sz w:val="16"/>
            <w:szCs w:val="16"/>
          </w:rPr>
          <w:t xml:space="preserve"> </w:t>
        </w:r>
      </w:ins>
      <w:proofErr w:type="spellStart"/>
      <w:r w:rsidRPr="009465C6">
        <w:rPr>
          <w:rFonts w:ascii="Arial" w:eastAsia="Arial" w:hAnsi="Arial" w:cs="Arial"/>
          <w:sz w:val="16"/>
          <w:szCs w:val="16"/>
        </w:rPr>
        <w:t>sau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qoob</w:t>
      </w:r>
      <w:proofErr w:type="spellEnd"/>
      <w:r w:rsidRPr="009465C6">
        <w:rPr>
          <w:rFonts w:ascii="Arial" w:eastAsia="Arial" w:hAnsi="Arial" w:cs="Arial"/>
          <w:sz w:val="16"/>
          <w:szCs w:val="16"/>
        </w:rPr>
        <w:t xml:space="preserve"> loo, </w:t>
      </w:r>
      <w:proofErr w:type="spellStart"/>
      <w:r w:rsidRPr="009465C6">
        <w:rPr>
          <w:rFonts w:ascii="Arial" w:eastAsia="Arial" w:hAnsi="Arial" w:cs="Arial"/>
          <w:sz w:val="16"/>
          <w:szCs w:val="16"/>
        </w:rPr>
        <w:t>tsuav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quav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chiv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ins w:id="3747" w:author="Kaxiong" w:date="2021-06-11T08:43:00Z">
        <w:r w:rsidR="00265834">
          <w:rPr>
            <w:rFonts w:ascii="Arial" w:eastAsia="Arial" w:hAnsi="Arial" w:cs="Arial"/>
            <w:sz w:val="16"/>
            <w:szCs w:val="16"/>
          </w:rPr>
          <w:t xml:space="preserve">los </w:t>
        </w:r>
      </w:ins>
      <w:del w:id="3748" w:author="Kaxiong" w:date="2021-06-11T08:43:00Z">
        <w:r w:rsidR="008E25AA" w:rsidRPr="009465C6" w:rsidDel="00265834">
          <w:rPr>
            <w:rFonts w:ascii="Arial" w:eastAsia="Arial" w:hAnsi="Arial" w:cs="Arial"/>
            <w:sz w:val="16"/>
            <w:szCs w:val="16"/>
          </w:rPr>
          <w:delText xml:space="preserve">txuas </w:delText>
        </w:r>
      </w:del>
      <w:proofErr w:type="spellStart"/>
      <w:r w:rsidR="008E25AA" w:rsidRPr="009465C6">
        <w:rPr>
          <w:rFonts w:ascii="Arial" w:eastAsia="Arial" w:hAnsi="Arial" w:cs="Arial"/>
          <w:sz w:val="16"/>
          <w:szCs w:val="16"/>
        </w:rPr>
        <w:t>nrog</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khoom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thaum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lub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sij</w:t>
      </w:r>
      <w:proofErr w:type="spellEnd"/>
      <w:r w:rsidR="008E25AA" w:rsidRPr="009465C6">
        <w:rPr>
          <w:rFonts w:ascii="Arial" w:eastAsia="Arial" w:hAnsi="Arial" w:cs="Arial"/>
          <w:sz w:val="16"/>
          <w:szCs w:val="16"/>
        </w:rPr>
        <w:t xml:space="preserve"> </w:t>
      </w:r>
      <w:proofErr w:type="spellStart"/>
      <w:r w:rsidRPr="009465C6">
        <w:rPr>
          <w:rFonts w:ascii="Arial" w:eastAsia="Arial" w:hAnsi="Arial" w:cs="Arial"/>
          <w:sz w:val="16"/>
          <w:szCs w:val="16"/>
        </w:rPr>
        <w:t>hawm</w:t>
      </w:r>
      <w:proofErr w:type="spellEnd"/>
      <w:r w:rsidRPr="009465C6">
        <w:rPr>
          <w:rFonts w:ascii="Arial" w:eastAsia="Arial" w:hAnsi="Arial" w:cs="Arial"/>
          <w:sz w:val="16"/>
          <w:szCs w:val="16"/>
        </w:rPr>
        <w:t xml:space="preserve"> '</w:t>
      </w:r>
      <w:proofErr w:type="spellStart"/>
      <w:ins w:id="3749" w:author="Kaxiong" w:date="2021-06-11T08:43:00Z">
        <w:r w:rsidR="00265834">
          <w:rPr>
            <w:rFonts w:ascii="Arial" w:eastAsia="Arial" w:hAnsi="Arial" w:cs="Arial"/>
            <w:sz w:val="16"/>
            <w:szCs w:val="16"/>
          </w:rPr>
          <w:t>kev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rau</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q</w:t>
        </w:r>
      </w:ins>
      <w:ins w:id="3750" w:author="Kaxiong" w:date="2021-06-11T08:44:00Z">
        <w:r w:rsidR="00265834">
          <w:rPr>
            <w:rFonts w:ascii="Arial" w:eastAsia="Arial" w:hAnsi="Arial" w:cs="Arial"/>
            <w:sz w:val="16"/>
            <w:szCs w:val="16"/>
          </w:rPr>
          <w:t>uav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chiv</w:t>
        </w:r>
      </w:ins>
      <w:proofErr w:type="spellEnd"/>
      <w:del w:id="3751" w:author="Kaxiong" w:date="2021-06-11T08:44:00Z">
        <w:r w:rsidR="008E25AA" w:rsidRPr="009465C6" w:rsidDel="00265834">
          <w:rPr>
            <w:rFonts w:ascii="Arial" w:eastAsia="Arial" w:hAnsi="Arial" w:cs="Arial"/>
            <w:sz w:val="16"/>
            <w:szCs w:val="16"/>
          </w:rPr>
          <w:delText>thov siv</w:delText>
        </w:r>
      </w:del>
      <w:r w:rsidRPr="009465C6">
        <w:rPr>
          <w:rFonts w:ascii="Arial" w:eastAsia="Arial" w:hAnsi="Arial" w:cs="Arial"/>
          <w:sz w:val="16"/>
          <w:szCs w:val="16"/>
        </w:rPr>
        <w:t xml:space="preserve">'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tus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neeg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liaj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teb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siv</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kauj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ruam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txo</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txoj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ph</w:t>
      </w:r>
      <w:r w:rsidR="009465C6" w:rsidRPr="009465C6">
        <w:rPr>
          <w:rFonts w:ascii="Arial" w:eastAsia="Arial" w:hAnsi="Arial" w:cs="Arial"/>
          <w:sz w:val="16"/>
          <w:szCs w:val="16"/>
        </w:rPr>
        <w:t>om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sij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w:t>
      </w:r>
      <w:ins w:id="3752" w:author="Kaxiong" w:date="2021-06-11T08:44:00Z">
        <w:r w:rsidR="00265834">
          <w:rPr>
            <w:rFonts w:ascii="Arial" w:eastAsia="Arial" w:hAnsi="Arial" w:cs="Arial"/>
            <w:sz w:val="16"/>
            <w:szCs w:val="16"/>
          </w:rPr>
          <w:t>los</w:t>
        </w:r>
      </w:ins>
      <w:del w:id="3753" w:author="Kaxiong" w:date="2021-06-11T08:44:00Z">
        <w:r w:rsidRPr="009465C6" w:rsidDel="00265834">
          <w:rPr>
            <w:rFonts w:ascii="Arial" w:eastAsia="Arial" w:hAnsi="Arial" w:cs="Arial"/>
            <w:sz w:val="16"/>
            <w:szCs w:val="16"/>
          </w:rPr>
          <w:delText>sib cuag</w:delText>
        </w:r>
      </w:del>
      <w:r w:rsidRPr="009465C6">
        <w:rPr>
          <w:rFonts w:ascii="Arial" w:eastAsia="Arial" w:hAnsi="Arial" w:cs="Arial"/>
          <w:sz w:val="16"/>
          <w:szCs w:val="16"/>
        </w:rPr>
        <w:t xml:space="preserve"> tom </w:t>
      </w:r>
      <w:proofErr w:type="spellStart"/>
      <w:r w:rsidRPr="009465C6">
        <w:rPr>
          <w:rFonts w:ascii="Arial" w:eastAsia="Arial" w:hAnsi="Arial" w:cs="Arial"/>
          <w:sz w:val="16"/>
          <w:szCs w:val="16"/>
        </w:rPr>
        <w:t>qab</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sau</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qoob</w:t>
      </w:r>
      <w:proofErr w:type="spellEnd"/>
      <w:r w:rsidR="009465C6" w:rsidRPr="009465C6">
        <w:rPr>
          <w:rFonts w:ascii="Arial" w:eastAsia="Arial" w:hAnsi="Arial" w:cs="Arial"/>
          <w:sz w:val="16"/>
          <w:szCs w:val="16"/>
        </w:rPr>
        <w:t xml:space="preserve"> loo</w:t>
      </w:r>
      <w:r w:rsidRPr="009465C6">
        <w:rPr>
          <w:rFonts w:ascii="Arial" w:eastAsia="Arial" w:hAnsi="Arial" w:cs="Arial"/>
          <w:sz w:val="16"/>
          <w:szCs w:val="16"/>
        </w:rPr>
        <w:t xml:space="preserve">. Tab sis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w:t>
      </w:r>
      <w:r w:rsidR="009465C6" w:rsidRPr="009465C6">
        <w:rPr>
          <w:rFonts w:ascii="Arial" w:eastAsia="Arial" w:hAnsi="Arial" w:cs="Arial"/>
          <w:sz w:val="16"/>
          <w:szCs w:val="16"/>
        </w:rPr>
        <w:t>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txhais</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hais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muaj</w:t>
      </w:r>
      <w:proofErr w:type="spellEnd"/>
      <w:r w:rsidRPr="009465C6">
        <w:rPr>
          <w:rFonts w:ascii="Arial" w:eastAsia="Arial" w:hAnsi="Arial" w:cs="Arial"/>
          <w:sz w:val="16"/>
          <w:szCs w:val="16"/>
        </w:rPr>
        <w:t xml:space="preserve"> </w:t>
      </w:r>
      <w:proofErr w:type="spellStart"/>
      <w:ins w:id="3754" w:author="Kaxiong" w:date="2021-06-11T08:45:00Z">
        <w:r w:rsidR="00265834">
          <w:rPr>
            <w:rFonts w:ascii="Arial" w:eastAsia="Arial" w:hAnsi="Arial" w:cs="Arial"/>
            <w:sz w:val="16"/>
            <w:szCs w:val="16"/>
          </w:rPr>
          <w:t>kev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thwm</w:t>
        </w:r>
        <w:proofErr w:type="spellEnd"/>
        <w:r w:rsidR="00265834">
          <w:rPr>
            <w:rFonts w:ascii="Arial" w:eastAsia="Arial" w:hAnsi="Arial" w:cs="Arial"/>
            <w:sz w:val="16"/>
            <w:szCs w:val="16"/>
          </w:rPr>
          <w:t xml:space="preserve"> sim yam</w:t>
        </w:r>
      </w:ins>
      <w:del w:id="3755" w:author="Kaxiong" w:date="2021-06-11T08:45:00Z">
        <w:r w:rsidRPr="009465C6" w:rsidDel="00265834">
          <w:rPr>
            <w:rFonts w:ascii="Arial" w:eastAsia="Arial" w:hAnsi="Arial" w:cs="Arial"/>
            <w:sz w:val="16"/>
            <w:szCs w:val="16"/>
          </w:rPr>
          <w:delText>qhov</w:delText>
        </w:r>
      </w:del>
      <w:r w:rsidRPr="009465C6">
        <w:rPr>
          <w:rFonts w:ascii="Arial" w:eastAsia="Arial" w:hAnsi="Arial" w:cs="Arial"/>
          <w:sz w:val="16"/>
          <w:szCs w:val="16"/>
        </w:rPr>
        <w:t xml:space="preserve"> </w:t>
      </w:r>
      <w:proofErr w:type="spellStart"/>
      <w:r w:rsidRPr="009465C6">
        <w:rPr>
          <w:rFonts w:ascii="Arial" w:eastAsia="Arial" w:hAnsi="Arial" w:cs="Arial"/>
          <w:sz w:val="16"/>
          <w:szCs w:val="16"/>
        </w:rPr>
        <w:t>tsim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nyog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tsiaj</w:t>
      </w:r>
      <w:proofErr w:type="spellEnd"/>
      <w:r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txhu</w:t>
      </w:r>
      <w:proofErr w:type="spellEnd"/>
      <w:r w:rsidR="009465C6" w:rsidRPr="009465C6">
        <w:rPr>
          <w:rFonts w:ascii="Arial" w:eastAsia="Arial" w:hAnsi="Arial" w:cs="Arial"/>
          <w:sz w:val="16"/>
          <w:szCs w:val="16"/>
        </w:rPr>
        <w:t xml:space="preserve"> </w:t>
      </w:r>
      <w:proofErr w:type="spellStart"/>
      <w:r w:rsidRPr="009465C6">
        <w:rPr>
          <w:rFonts w:ascii="Arial" w:eastAsia="Arial" w:hAnsi="Arial" w:cs="Arial"/>
          <w:sz w:val="16"/>
          <w:szCs w:val="16"/>
        </w:rPr>
        <w:t>yuav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rau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qoob</w:t>
      </w:r>
      <w:proofErr w:type="spellEnd"/>
      <w:r w:rsidRPr="009465C6">
        <w:rPr>
          <w:rFonts w:ascii="Arial" w:eastAsia="Arial" w:hAnsi="Arial" w:cs="Arial"/>
          <w:sz w:val="16"/>
          <w:szCs w:val="16"/>
        </w:rPr>
        <w:t xml:space="preserve"> loo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huv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hais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tias</w:t>
      </w:r>
      <w:proofErr w:type="spellEnd"/>
      <w:r w:rsidRPr="009465C6">
        <w:rPr>
          <w:rFonts w:ascii="Arial" w:eastAsia="Arial" w:hAnsi="Arial" w:cs="Arial"/>
          <w:sz w:val="16"/>
          <w:szCs w:val="16"/>
        </w:rPr>
        <w:t xml:space="preserve"> Sally cov </w:t>
      </w:r>
      <w:proofErr w:type="spellStart"/>
      <w:r w:rsidRPr="009465C6">
        <w:rPr>
          <w:rFonts w:ascii="Arial" w:eastAsia="Arial" w:hAnsi="Arial" w:cs="Arial"/>
          <w:sz w:val="16"/>
          <w:szCs w:val="16"/>
        </w:rPr>
        <w:t>kev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raws</w:t>
      </w:r>
      <w:proofErr w:type="spellEnd"/>
      <w:r w:rsidRPr="009465C6">
        <w:rPr>
          <w:rFonts w:ascii="Arial" w:eastAsia="Arial" w:hAnsi="Arial" w:cs="Arial"/>
          <w:sz w:val="16"/>
          <w:szCs w:val="16"/>
        </w:rPr>
        <w:t xml:space="preserve"> li PSR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xav</w:t>
      </w:r>
      <w:proofErr w:type="spellEnd"/>
      <w:r w:rsidRPr="009465C6">
        <w:rPr>
          <w:rFonts w:ascii="Arial" w:eastAsia="Arial" w:hAnsi="Arial" w:cs="Arial"/>
          <w:sz w:val="16"/>
          <w:szCs w:val="16"/>
        </w:rPr>
        <w:t xml:space="preserve"> tau </w:t>
      </w:r>
      <w:proofErr w:type="spellStart"/>
      <w:r w:rsidRPr="009465C6">
        <w:rPr>
          <w:rFonts w:ascii="Arial" w:eastAsia="Arial" w:hAnsi="Arial" w:cs="Arial"/>
          <w:sz w:val="16"/>
          <w:szCs w:val="16"/>
        </w:rPr>
        <w:t>tej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zaum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kuj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yog</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nyob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ntawm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qhov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ntsuas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coj</w:t>
      </w:r>
      <w:proofErr w:type="spellEnd"/>
      <w:r w:rsidRPr="009465C6">
        <w:rPr>
          <w:rFonts w:ascii="Arial" w:eastAsia="Arial" w:hAnsi="Arial" w:cs="Arial"/>
          <w:sz w:val="16"/>
          <w:szCs w:val="16"/>
        </w:rPr>
        <w:t xml:space="preserve"> los </w:t>
      </w:r>
      <w:proofErr w:type="spellStart"/>
      <w:r w:rsidRPr="009465C6">
        <w:rPr>
          <w:rFonts w:ascii="Arial" w:eastAsia="Arial" w:hAnsi="Arial" w:cs="Arial"/>
          <w:sz w:val="16"/>
          <w:szCs w:val="16"/>
        </w:rPr>
        <w:t>ntsua</w:t>
      </w:r>
      <w:r w:rsidR="009465C6" w:rsidRPr="009465C6">
        <w:rPr>
          <w:rFonts w:ascii="Arial" w:eastAsia="Arial" w:hAnsi="Arial" w:cs="Arial"/>
          <w:sz w:val="16"/>
          <w:szCs w:val="16"/>
        </w:rPr>
        <w:t>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xyuas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txheeb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xyuas</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khoom</w:t>
      </w:r>
      <w:proofErr w:type="spellEnd"/>
      <w:r w:rsidRPr="009465C6">
        <w:rPr>
          <w:rFonts w:ascii="Arial" w:eastAsia="Arial" w:hAnsi="Arial" w:cs="Arial"/>
          <w:sz w:val="16"/>
          <w:szCs w:val="16"/>
        </w:rPr>
        <w:t xml:space="preserve"> </w:t>
      </w:r>
      <w:proofErr w:type="spellStart"/>
      <w:ins w:id="3756" w:author="Kaxiong" w:date="2021-06-11T08:47:00Z">
        <w:r w:rsidR="00265834">
          <w:rPr>
            <w:rFonts w:ascii="Arial" w:eastAsia="Arial" w:hAnsi="Arial" w:cs="Arial"/>
            <w:sz w:val="16"/>
            <w:szCs w:val="16"/>
          </w:rPr>
          <w:t>tsim</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tawm</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uas</w:t>
        </w:r>
        <w:proofErr w:type="spellEnd"/>
        <w:r w:rsidR="00265834">
          <w:rPr>
            <w:rFonts w:ascii="Arial" w:eastAsia="Arial" w:hAnsi="Arial" w:cs="Arial"/>
            <w:sz w:val="16"/>
            <w:szCs w:val="16"/>
          </w:rPr>
          <w:t xml:space="preserve"> </w:t>
        </w:r>
      </w:ins>
      <w:proofErr w:type="spellStart"/>
      <w:ins w:id="3757" w:author="Kaxiong" w:date="2021-06-11T08:48:00Z">
        <w:r w:rsidR="00265834">
          <w:rPr>
            <w:rFonts w:ascii="Arial" w:eastAsia="Arial" w:hAnsi="Arial" w:cs="Arial"/>
            <w:sz w:val="16"/>
            <w:szCs w:val="16"/>
          </w:rPr>
          <w:t>tsis</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huv</w:t>
        </w:r>
        <w:proofErr w:type="spellEnd"/>
        <w:r w:rsidR="00265834">
          <w:rPr>
            <w:rFonts w:ascii="Arial" w:eastAsia="Arial" w:hAnsi="Arial" w:cs="Arial"/>
            <w:sz w:val="16"/>
            <w:szCs w:val="16"/>
          </w:rPr>
          <w:t xml:space="preserve"> yam </w:t>
        </w:r>
        <w:proofErr w:type="spellStart"/>
        <w:r w:rsidR="00265834">
          <w:rPr>
            <w:rFonts w:ascii="Arial" w:eastAsia="Arial" w:hAnsi="Arial" w:cs="Arial"/>
            <w:sz w:val="16"/>
            <w:szCs w:val="16"/>
          </w:rPr>
          <w:t>yuav</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tshwm</w:t>
        </w:r>
        <w:proofErr w:type="spellEnd"/>
        <w:r w:rsidR="00265834">
          <w:rPr>
            <w:rFonts w:ascii="Arial" w:eastAsia="Arial" w:hAnsi="Arial" w:cs="Arial"/>
            <w:sz w:val="16"/>
            <w:szCs w:val="16"/>
          </w:rPr>
          <w:t xml:space="preserve"> sim tau </w:t>
        </w:r>
      </w:ins>
      <w:del w:id="3758" w:author="Kaxiong" w:date="2021-06-11T08:48:00Z">
        <w:r w:rsidRPr="009465C6" w:rsidDel="00265834">
          <w:rPr>
            <w:rFonts w:ascii="Arial" w:eastAsia="Arial" w:hAnsi="Arial" w:cs="Arial"/>
            <w:sz w:val="16"/>
            <w:szCs w:val="16"/>
          </w:rPr>
          <w:delText xml:space="preserve">muaj peev xwm </w:delText>
        </w:r>
      </w:del>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ntej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qoob</w:t>
      </w:r>
      <w:proofErr w:type="spellEnd"/>
      <w:r w:rsidRPr="009465C6">
        <w:rPr>
          <w:rFonts w:ascii="Arial" w:eastAsia="Arial" w:hAnsi="Arial" w:cs="Arial"/>
          <w:sz w:val="16"/>
          <w:szCs w:val="16"/>
        </w:rPr>
        <w:t xml:space="preserve"> loo </w:t>
      </w:r>
      <w:proofErr w:type="spellStart"/>
      <w:r w:rsidRPr="009465C6">
        <w:rPr>
          <w:rFonts w:ascii="Arial" w:eastAsia="Arial" w:hAnsi="Arial" w:cs="Arial"/>
          <w:sz w:val="16"/>
          <w:szCs w:val="16"/>
        </w:rPr>
        <w:t>thiab</w:t>
      </w:r>
      <w:proofErr w:type="spellEnd"/>
      <w:r w:rsidRPr="009465C6">
        <w:rPr>
          <w:rFonts w:ascii="Arial" w:eastAsia="Arial" w:hAnsi="Arial" w:cs="Arial"/>
          <w:sz w:val="16"/>
          <w:szCs w:val="16"/>
        </w:rPr>
        <w:t xml:space="preserve"> cov </w:t>
      </w:r>
      <w:proofErr w:type="spellStart"/>
      <w:r w:rsidRPr="009465C6">
        <w:rPr>
          <w:rFonts w:ascii="Arial" w:eastAsia="Arial" w:hAnsi="Arial" w:cs="Arial"/>
          <w:sz w:val="16"/>
          <w:szCs w:val="16"/>
        </w:rPr>
        <w:t>kauj</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ruam</w:t>
      </w:r>
      <w:proofErr w:type="spellEnd"/>
      <w:r w:rsidR="009465C6" w:rsidRPr="009465C6">
        <w:rPr>
          <w:rFonts w:ascii="Arial" w:eastAsia="Arial" w:hAnsi="Arial" w:cs="Arial"/>
          <w:sz w:val="16"/>
          <w:szCs w:val="16"/>
        </w:rPr>
        <w:t xml:space="preserve"> </w:t>
      </w:r>
      <w:proofErr w:type="spellStart"/>
      <w:r w:rsidR="009465C6" w:rsidRPr="009465C6">
        <w:rPr>
          <w:rFonts w:ascii="Arial" w:eastAsia="Arial" w:hAnsi="Arial" w:cs="Arial"/>
          <w:sz w:val="16"/>
          <w:szCs w:val="16"/>
        </w:rPr>
        <w:t>uas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nws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yuav</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ua</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kom</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tsis</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txhob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muaj</w:t>
      </w:r>
      <w:proofErr w:type="spellEnd"/>
      <w:r w:rsidRPr="009465C6">
        <w:rPr>
          <w:rFonts w:ascii="Arial" w:eastAsia="Arial" w:hAnsi="Arial" w:cs="Arial"/>
          <w:sz w:val="16"/>
          <w:szCs w:val="16"/>
        </w:rPr>
        <w:t xml:space="preserve"> </w:t>
      </w:r>
      <w:proofErr w:type="spellStart"/>
      <w:ins w:id="3759" w:author="Kaxiong" w:date="2021-06-11T08:48:00Z">
        <w:r w:rsidR="00265834">
          <w:rPr>
            <w:rFonts w:ascii="Arial" w:eastAsia="Arial" w:hAnsi="Arial" w:cs="Arial"/>
            <w:sz w:val="16"/>
            <w:szCs w:val="16"/>
          </w:rPr>
          <w:t>qhov</w:t>
        </w:r>
        <w:proofErr w:type="spellEnd"/>
        <w:r w:rsidR="00265834">
          <w:rPr>
            <w:rFonts w:ascii="Arial" w:eastAsia="Arial" w:hAnsi="Arial" w:cs="Arial"/>
            <w:sz w:val="16"/>
            <w:szCs w:val="16"/>
          </w:rPr>
          <w:t xml:space="preserve"> </w:t>
        </w:r>
      </w:ins>
      <w:proofErr w:type="spellStart"/>
      <w:ins w:id="3760" w:author="Kaxiong" w:date="2021-06-11T08:49:00Z">
        <w:r w:rsidR="00265834">
          <w:rPr>
            <w:rFonts w:ascii="Arial" w:eastAsia="Arial" w:hAnsi="Arial" w:cs="Arial"/>
            <w:sz w:val="16"/>
            <w:szCs w:val="16"/>
          </w:rPr>
          <w:t>tsis</w:t>
        </w:r>
        <w:proofErr w:type="spellEnd"/>
        <w:r w:rsidR="00265834">
          <w:rPr>
            <w:rFonts w:ascii="Arial" w:eastAsia="Arial" w:hAnsi="Arial" w:cs="Arial"/>
            <w:sz w:val="16"/>
            <w:szCs w:val="16"/>
          </w:rPr>
          <w:t xml:space="preserve"> </w:t>
        </w:r>
        <w:proofErr w:type="spellStart"/>
        <w:r w:rsidR="00265834">
          <w:rPr>
            <w:rFonts w:ascii="Arial" w:eastAsia="Arial" w:hAnsi="Arial" w:cs="Arial"/>
            <w:sz w:val="16"/>
            <w:szCs w:val="16"/>
          </w:rPr>
          <w:t>huv</w:t>
        </w:r>
      </w:ins>
      <w:proofErr w:type="spellEnd"/>
      <w:del w:id="3761" w:author="Kaxiong" w:date="2021-06-11T08:49:00Z">
        <w:r w:rsidRPr="009465C6" w:rsidDel="00265834">
          <w:rPr>
            <w:rFonts w:ascii="Arial" w:eastAsia="Arial" w:hAnsi="Arial" w:cs="Arial"/>
            <w:sz w:val="16"/>
            <w:szCs w:val="16"/>
          </w:rPr>
          <w:delText>paug</w:delText>
        </w:r>
      </w:del>
      <w:r w:rsidRPr="009465C6">
        <w:rPr>
          <w:rFonts w:ascii="Arial" w:eastAsia="Arial" w:hAnsi="Arial" w:cs="Arial"/>
          <w:sz w:val="16"/>
          <w:szCs w:val="16"/>
        </w:rPr>
        <w:t xml:space="preserve"> tom </w:t>
      </w:r>
      <w:proofErr w:type="spellStart"/>
      <w:r w:rsidRPr="009465C6">
        <w:rPr>
          <w:rFonts w:ascii="Arial" w:eastAsia="Arial" w:hAnsi="Arial" w:cs="Arial"/>
          <w:sz w:val="16"/>
          <w:szCs w:val="16"/>
        </w:rPr>
        <w:t>qab</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sau</w:t>
      </w:r>
      <w:proofErr w:type="spellEnd"/>
      <w:r w:rsidRPr="009465C6">
        <w:rPr>
          <w:rFonts w:ascii="Arial" w:eastAsia="Arial" w:hAnsi="Arial" w:cs="Arial"/>
          <w:sz w:val="16"/>
          <w:szCs w:val="16"/>
        </w:rPr>
        <w:t xml:space="preserve"> </w:t>
      </w:r>
      <w:proofErr w:type="spellStart"/>
      <w:r w:rsidRPr="009465C6">
        <w:rPr>
          <w:rFonts w:ascii="Arial" w:eastAsia="Arial" w:hAnsi="Arial" w:cs="Arial"/>
          <w:sz w:val="16"/>
          <w:szCs w:val="16"/>
        </w:rPr>
        <w:t>qoob</w:t>
      </w:r>
      <w:proofErr w:type="spellEnd"/>
      <w:r w:rsidR="009465C6" w:rsidRPr="009465C6">
        <w:rPr>
          <w:rFonts w:ascii="Arial" w:eastAsia="Arial" w:hAnsi="Arial" w:cs="Arial"/>
          <w:sz w:val="16"/>
          <w:szCs w:val="16"/>
        </w:rPr>
        <w:t xml:space="preserve"> loo</w:t>
      </w:r>
      <w:r w:rsidRPr="009465C6">
        <w:rPr>
          <w:rFonts w:ascii="Arial" w:eastAsia="Arial" w:hAnsi="Arial" w:cs="Arial"/>
          <w:sz w:val="16"/>
          <w:szCs w:val="16"/>
        </w:rPr>
        <w:t>.</w:t>
      </w:r>
      <w:r w:rsidR="008E25AA" w:rsidRPr="009465C6">
        <w:rPr>
          <w:rFonts w:ascii="Arial" w:eastAsia="Arial" w:hAnsi="Arial" w:cs="Arial"/>
          <w:sz w:val="16"/>
          <w:szCs w:val="16"/>
        </w:rPr>
        <w:t>”</w:t>
      </w:r>
    </w:p>
    <w:p w14:paraId="4C42B591" w14:textId="77777777" w:rsidR="00BF3E5F" w:rsidRDefault="00BF3E5F">
      <w:pPr>
        <w:spacing w:line="200" w:lineRule="exact"/>
        <w:rPr>
          <w:sz w:val="20"/>
          <w:szCs w:val="20"/>
        </w:rPr>
      </w:pPr>
    </w:p>
    <w:p w14:paraId="363C5E6F" w14:textId="77777777" w:rsidR="00BF3E5F" w:rsidRDefault="00BF3E5F">
      <w:pPr>
        <w:spacing w:line="200" w:lineRule="exact"/>
        <w:rPr>
          <w:sz w:val="20"/>
          <w:szCs w:val="20"/>
        </w:rPr>
      </w:pPr>
    </w:p>
    <w:p w14:paraId="44FF8B3C" w14:textId="77777777" w:rsidR="00BF3E5F" w:rsidRDefault="00BF3E5F">
      <w:pPr>
        <w:spacing w:line="235" w:lineRule="exact"/>
        <w:rPr>
          <w:sz w:val="20"/>
          <w:szCs w:val="20"/>
        </w:rPr>
      </w:pPr>
    </w:p>
    <w:p w14:paraId="1A8D5E82" w14:textId="47828F73" w:rsidR="00BF3E5F" w:rsidRPr="00EE6BE5" w:rsidRDefault="00F2670D">
      <w:pPr>
        <w:rPr>
          <w:sz w:val="16"/>
          <w:szCs w:val="16"/>
        </w:rPr>
      </w:pPr>
      <w:r w:rsidRPr="00EE6BE5">
        <w:rPr>
          <w:rFonts w:ascii="Arial" w:eastAsia="Arial" w:hAnsi="Arial" w:cs="Arial"/>
          <w:sz w:val="16"/>
          <w:szCs w:val="16"/>
        </w:rPr>
        <w:t>CSA</w:t>
      </w:r>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ntawm</w:t>
      </w:r>
      <w:proofErr w:type="spellEnd"/>
      <w:r w:rsidR="005C3C89" w:rsidRPr="00EE6BE5">
        <w:rPr>
          <w:rFonts w:ascii="Arial" w:eastAsia="Arial" w:hAnsi="Arial" w:cs="Arial"/>
          <w:sz w:val="16"/>
          <w:szCs w:val="16"/>
        </w:rPr>
        <w:t xml:space="preserve"> Tus </w:t>
      </w:r>
      <w:proofErr w:type="spellStart"/>
      <w:r w:rsidR="005C3C89" w:rsidRPr="00EE6BE5">
        <w:rPr>
          <w:rFonts w:ascii="Arial" w:eastAsia="Arial" w:hAnsi="Arial" w:cs="Arial"/>
          <w:sz w:val="16"/>
          <w:szCs w:val="16"/>
        </w:rPr>
        <w:t>Neeg</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Ua</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Liaj</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Ua</w:t>
      </w:r>
      <w:proofErr w:type="spellEnd"/>
      <w:r w:rsidR="005C3C89" w:rsidRPr="00EE6BE5">
        <w:rPr>
          <w:rFonts w:ascii="Arial" w:eastAsia="Arial" w:hAnsi="Arial" w:cs="Arial"/>
          <w:sz w:val="16"/>
          <w:szCs w:val="16"/>
        </w:rPr>
        <w:t xml:space="preserve"> </w:t>
      </w:r>
      <w:proofErr w:type="spellStart"/>
      <w:r w:rsidR="005C3C89" w:rsidRPr="00EE6BE5">
        <w:rPr>
          <w:rFonts w:ascii="Arial" w:eastAsia="Arial" w:hAnsi="Arial" w:cs="Arial"/>
          <w:sz w:val="16"/>
          <w:szCs w:val="16"/>
        </w:rPr>
        <w:t>Teb</w:t>
      </w:r>
      <w:proofErr w:type="spellEnd"/>
      <w:r w:rsidR="005C3C89" w:rsidRPr="00EE6BE5">
        <w:rPr>
          <w:rFonts w:ascii="Arial" w:eastAsia="Arial" w:hAnsi="Arial" w:cs="Arial"/>
          <w:sz w:val="16"/>
          <w:szCs w:val="16"/>
        </w:rPr>
        <w:t xml:space="preserve"> June</w:t>
      </w:r>
      <w:del w:id="3762" w:author="Kaxiong" w:date="2021-06-11T08:50:00Z">
        <w:r w:rsidR="005C3C89" w:rsidRPr="00EE6BE5" w:rsidDel="002C22DF">
          <w:rPr>
            <w:rFonts w:ascii="Arial" w:eastAsia="Arial" w:hAnsi="Arial" w:cs="Arial"/>
            <w:sz w:val="16"/>
            <w:szCs w:val="16"/>
          </w:rPr>
          <w:delText>’s</w:delText>
        </w:r>
      </w:del>
    </w:p>
    <w:p w14:paraId="3C6F4F4F" w14:textId="77777777" w:rsidR="00BF3E5F" w:rsidRDefault="00BF3E5F">
      <w:pPr>
        <w:spacing w:line="200" w:lineRule="exact"/>
        <w:rPr>
          <w:sz w:val="20"/>
          <w:szCs w:val="20"/>
        </w:rPr>
      </w:pPr>
    </w:p>
    <w:p w14:paraId="15425860" w14:textId="77777777" w:rsidR="00BF3E5F" w:rsidRDefault="00BF3E5F">
      <w:pPr>
        <w:spacing w:line="202" w:lineRule="exact"/>
        <w:rPr>
          <w:sz w:val="20"/>
          <w:szCs w:val="20"/>
        </w:rPr>
      </w:pPr>
    </w:p>
    <w:p w14:paraId="2D452A13" w14:textId="50CF96C8" w:rsidR="00BF3E5F" w:rsidRPr="00D56DED" w:rsidRDefault="00032802" w:rsidP="00032802">
      <w:pPr>
        <w:spacing w:line="413" w:lineRule="auto"/>
        <w:ind w:right="160"/>
        <w:jc w:val="both"/>
        <w:rPr>
          <w:sz w:val="20"/>
          <w:szCs w:val="20"/>
        </w:rPr>
      </w:pPr>
      <w:r w:rsidRPr="00D56DED">
        <w:rPr>
          <w:rFonts w:ascii="Arial" w:eastAsia="Arial" w:hAnsi="Arial" w:cs="Arial"/>
          <w:sz w:val="16"/>
          <w:szCs w:val="16"/>
        </w:rPr>
        <w:t xml:space="preserve">Tus </w:t>
      </w:r>
      <w:proofErr w:type="spellStart"/>
      <w:r w:rsidRPr="00D56DED">
        <w:rPr>
          <w:rFonts w:ascii="Arial" w:eastAsia="Arial" w:hAnsi="Arial" w:cs="Arial"/>
          <w:sz w:val="16"/>
          <w:szCs w:val="16"/>
        </w:rPr>
        <w:t>neeg</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ua</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liaj</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ua</w:t>
      </w:r>
      <w:proofErr w:type="spellEnd"/>
      <w:r w:rsidRPr="00D56DED">
        <w:rPr>
          <w:rFonts w:ascii="Arial" w:eastAsia="Arial" w:hAnsi="Arial" w:cs="Arial"/>
          <w:sz w:val="16"/>
          <w:szCs w:val="16"/>
        </w:rPr>
        <w:t xml:space="preserve"> </w:t>
      </w:r>
      <w:proofErr w:type="spellStart"/>
      <w:r w:rsidRPr="00D56DED">
        <w:rPr>
          <w:rFonts w:ascii="Arial" w:eastAsia="Arial" w:hAnsi="Arial" w:cs="Arial"/>
          <w:sz w:val="16"/>
          <w:szCs w:val="16"/>
        </w:rPr>
        <w:t>teb</w:t>
      </w:r>
      <w:proofErr w:type="spellEnd"/>
      <w:r w:rsidRPr="00D56DED">
        <w:rPr>
          <w:rFonts w:ascii="Arial" w:eastAsia="Arial" w:hAnsi="Arial" w:cs="Arial"/>
          <w:sz w:val="16"/>
          <w:szCs w:val="16"/>
        </w:rPr>
        <w:t xml:space="preserve"> June </w:t>
      </w:r>
      <w:proofErr w:type="spellStart"/>
      <w:r w:rsidRPr="00D56DED">
        <w:rPr>
          <w:rFonts w:ascii="Arial" w:eastAsia="Arial" w:hAnsi="Arial" w:cs="Arial"/>
          <w:sz w:val="16"/>
          <w:szCs w:val="16"/>
        </w:rPr>
        <w:t>tus</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yaj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thiab</w:t>
      </w:r>
      <w:proofErr w:type="spellEnd"/>
      <w:r w:rsidR="00F2670D" w:rsidRPr="00D56DED">
        <w:rPr>
          <w:rFonts w:ascii="Arial" w:eastAsia="Arial" w:hAnsi="Arial" w:cs="Arial"/>
          <w:sz w:val="16"/>
          <w:szCs w:val="16"/>
        </w:rPr>
        <w:t xml:space="preserve"> </w:t>
      </w:r>
      <w:proofErr w:type="spellStart"/>
      <w:ins w:id="3763" w:author="Kaxiong" w:date="2021-06-11T08:51:00Z">
        <w:r w:rsidR="002C22DF">
          <w:rPr>
            <w:rFonts w:ascii="Arial" w:eastAsia="Arial" w:hAnsi="Arial" w:cs="Arial"/>
            <w:sz w:val="16"/>
            <w:szCs w:val="16"/>
          </w:rPr>
          <w:t>ua</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tiav</w:t>
        </w:r>
        <w:proofErr w:type="spellEnd"/>
        <w:r w:rsidR="002C22DF">
          <w:rPr>
            <w:rFonts w:ascii="Arial" w:eastAsia="Arial" w:hAnsi="Arial" w:cs="Arial"/>
            <w:sz w:val="16"/>
            <w:szCs w:val="16"/>
          </w:rPr>
          <w:t xml:space="preserve"> </w:t>
        </w:r>
      </w:ins>
      <w:del w:id="3764" w:author="Kaxiong" w:date="2021-06-11T08:51:00Z">
        <w:r w:rsidR="00F2670D" w:rsidRPr="00D56DED" w:rsidDel="002C22DF">
          <w:rPr>
            <w:rFonts w:ascii="Arial" w:eastAsia="Arial" w:hAnsi="Arial" w:cs="Arial"/>
            <w:sz w:val="16"/>
            <w:szCs w:val="16"/>
          </w:rPr>
          <w:delText xml:space="preserve">sau </w:delText>
        </w:r>
      </w:del>
      <w:r w:rsidR="009961DC" w:rsidRPr="00D56DED">
        <w:rPr>
          <w:rFonts w:ascii="Arial" w:eastAsia="Arial" w:hAnsi="Arial" w:cs="Arial"/>
          <w:sz w:val="16"/>
          <w:szCs w:val="16"/>
        </w:rPr>
        <w:t xml:space="preserve">cov </w:t>
      </w:r>
      <w:r w:rsidR="00F2670D" w:rsidRPr="00D56DED">
        <w:rPr>
          <w:rFonts w:ascii="Arial" w:eastAsia="Arial" w:hAnsi="Arial" w:cs="Arial"/>
          <w:sz w:val="16"/>
          <w:szCs w:val="16"/>
        </w:rPr>
        <w:t xml:space="preserve">CSA </w:t>
      </w:r>
      <w:proofErr w:type="spellStart"/>
      <w:r w:rsidR="009961DC" w:rsidRPr="00D56DED">
        <w:rPr>
          <w:rFonts w:ascii="Arial" w:eastAsia="Arial" w:hAnsi="Arial" w:cs="Arial"/>
          <w:sz w:val="16"/>
          <w:szCs w:val="16"/>
        </w:rPr>
        <w:t>uas</w:t>
      </w:r>
      <w:proofErr w:type="spellEnd"/>
      <w:r w:rsidR="009961DC" w:rsidRPr="00D56DED">
        <w:rPr>
          <w:rFonts w:ascii="Arial" w:eastAsia="Arial" w:hAnsi="Arial" w:cs="Arial"/>
          <w:sz w:val="16"/>
          <w:szCs w:val="16"/>
        </w:rPr>
        <w:t xml:space="preserve"> </w:t>
      </w:r>
      <w:del w:id="3765" w:author="Kaxiong" w:date="2021-06-11T08:51:00Z">
        <w:r w:rsidR="00F2670D" w:rsidRPr="00D56DED" w:rsidDel="002C22DF">
          <w:rPr>
            <w:rFonts w:ascii="Arial" w:eastAsia="Arial" w:hAnsi="Arial" w:cs="Arial"/>
            <w:sz w:val="16"/>
            <w:szCs w:val="16"/>
          </w:rPr>
          <w:delText xml:space="preserve">vam meej </w:delText>
        </w:r>
      </w:del>
      <w:proofErr w:type="spellStart"/>
      <w:r w:rsidR="00F2670D" w:rsidRPr="00D56DED">
        <w:rPr>
          <w:rFonts w:ascii="Arial" w:eastAsia="Arial" w:hAnsi="Arial" w:cs="Arial"/>
          <w:sz w:val="16"/>
          <w:szCs w:val="16"/>
        </w:rPr>
        <w:t>tsom</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ntsoov</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rau</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kev</w:t>
      </w:r>
      <w:proofErr w:type="spellEnd"/>
      <w:r w:rsidR="00F2670D" w:rsidRPr="00D56DED">
        <w:rPr>
          <w:rFonts w:ascii="Arial" w:eastAsia="Arial" w:hAnsi="Arial" w:cs="Arial"/>
          <w:sz w:val="16"/>
          <w:szCs w:val="16"/>
        </w:rPr>
        <w:t xml:space="preserve"> cog </w:t>
      </w:r>
      <w:proofErr w:type="spellStart"/>
      <w:ins w:id="3766" w:author="Kaxiong" w:date="2021-06-11T08:51:00Z">
        <w:r w:rsidR="002C22DF">
          <w:rPr>
            <w:rFonts w:ascii="Arial" w:eastAsia="Arial" w:hAnsi="Arial" w:cs="Arial"/>
            <w:sz w:val="16"/>
            <w:szCs w:val="16"/>
          </w:rPr>
          <w:t>Zaub</w:t>
        </w:r>
      </w:ins>
      <w:proofErr w:type="spellEnd"/>
      <w:del w:id="3767" w:author="Kaxiong" w:date="2021-06-11T08:51:00Z">
        <w:r w:rsidR="00F2670D" w:rsidRPr="00D56DED" w:rsidDel="002C22DF">
          <w:rPr>
            <w:rFonts w:ascii="Arial" w:eastAsia="Arial" w:hAnsi="Arial" w:cs="Arial"/>
            <w:sz w:val="16"/>
            <w:szCs w:val="16"/>
          </w:rPr>
          <w:delText>qoob loo</w:delText>
        </w:r>
      </w:del>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Nws</w:t>
      </w:r>
      <w:proofErr w:type="spellEnd"/>
      <w:r w:rsidR="00F2670D" w:rsidRPr="00D56DED">
        <w:rPr>
          <w:rFonts w:ascii="Arial" w:eastAsia="Arial" w:hAnsi="Arial" w:cs="Arial"/>
          <w:sz w:val="16"/>
          <w:szCs w:val="16"/>
        </w:rPr>
        <w:t xml:space="preserve"> </w:t>
      </w:r>
      <w:proofErr w:type="spellStart"/>
      <w:ins w:id="3768" w:author="Kaxiong" w:date="2021-06-11T08:53:00Z">
        <w:r w:rsidR="002C22DF">
          <w:rPr>
            <w:rFonts w:ascii="Arial" w:eastAsia="Arial" w:hAnsi="Arial" w:cs="Arial"/>
            <w:sz w:val="16"/>
            <w:szCs w:val="16"/>
          </w:rPr>
          <w:t>ua</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mus</w:t>
        </w:r>
        <w:proofErr w:type="spellEnd"/>
        <w:r w:rsidR="002C22DF">
          <w:rPr>
            <w:rFonts w:ascii="Arial" w:eastAsia="Arial" w:hAnsi="Arial" w:cs="Arial"/>
            <w:sz w:val="16"/>
            <w:szCs w:val="16"/>
          </w:rPr>
          <w:t xml:space="preserve"> los </w:t>
        </w:r>
        <w:proofErr w:type="spellStart"/>
        <w:r w:rsidR="002C22DF">
          <w:rPr>
            <w:rFonts w:ascii="Arial" w:eastAsia="Arial" w:hAnsi="Arial" w:cs="Arial"/>
            <w:sz w:val="16"/>
            <w:szCs w:val="16"/>
          </w:rPr>
          <w:t>tas</w:t>
        </w:r>
        <w:proofErr w:type="spellEnd"/>
        <w:r w:rsidR="002C22DF">
          <w:rPr>
            <w:rFonts w:ascii="Arial" w:eastAsia="Arial" w:hAnsi="Arial" w:cs="Arial"/>
            <w:sz w:val="16"/>
            <w:szCs w:val="16"/>
          </w:rPr>
          <w:t xml:space="preserve"> li </w:t>
        </w:r>
        <w:proofErr w:type="spellStart"/>
        <w:r w:rsidR="002C22DF">
          <w:rPr>
            <w:rFonts w:ascii="Arial" w:eastAsia="Arial" w:hAnsi="Arial" w:cs="Arial"/>
            <w:sz w:val="16"/>
            <w:szCs w:val="16"/>
          </w:rPr>
          <w:t>ntawm</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kev</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yug</w:t>
        </w:r>
      </w:ins>
      <w:proofErr w:type="spellEnd"/>
      <w:del w:id="3769" w:author="Kaxiong" w:date="2021-06-11T08:53:00Z">
        <w:r w:rsidR="00F2670D" w:rsidRPr="00D56DED" w:rsidDel="002C22DF">
          <w:rPr>
            <w:rFonts w:ascii="Arial" w:eastAsia="Arial" w:hAnsi="Arial" w:cs="Arial"/>
            <w:sz w:val="16"/>
            <w:szCs w:val="16"/>
          </w:rPr>
          <w:delText>hlais</w:delText>
        </w:r>
      </w:del>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nws</w:t>
      </w:r>
      <w:proofErr w:type="spellEnd"/>
      <w:r w:rsidR="00F2670D" w:rsidRPr="00D56DED">
        <w:rPr>
          <w:rFonts w:ascii="Arial" w:eastAsia="Arial" w:hAnsi="Arial" w:cs="Arial"/>
          <w:sz w:val="16"/>
          <w:szCs w:val="16"/>
        </w:rPr>
        <w:t xml:space="preserve"> cov </w:t>
      </w:r>
      <w:proofErr w:type="spellStart"/>
      <w:r w:rsidR="00F2670D" w:rsidRPr="00D56DED">
        <w:rPr>
          <w:rFonts w:ascii="Arial" w:eastAsia="Arial" w:hAnsi="Arial" w:cs="Arial"/>
          <w:sz w:val="16"/>
          <w:szCs w:val="16"/>
        </w:rPr>
        <w:t>yaj</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kom</w:t>
      </w:r>
      <w:proofErr w:type="spellEnd"/>
      <w:r w:rsidR="00F2670D" w:rsidRPr="00D56DED">
        <w:rPr>
          <w:rFonts w:ascii="Arial" w:eastAsia="Arial" w:hAnsi="Arial" w:cs="Arial"/>
          <w:sz w:val="16"/>
          <w:szCs w:val="16"/>
        </w:rPr>
        <w:t xml:space="preserve"> </w:t>
      </w:r>
      <w:proofErr w:type="spellStart"/>
      <w:ins w:id="3770" w:author="Kaxiong" w:date="2021-06-11T08:54:00Z">
        <w:r w:rsidR="002C22DF">
          <w:rPr>
            <w:rFonts w:ascii="Arial" w:eastAsia="Arial" w:hAnsi="Arial" w:cs="Arial"/>
            <w:sz w:val="16"/>
            <w:szCs w:val="16"/>
          </w:rPr>
          <w:t>noj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tej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nplauj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uas</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npog</w:t>
        </w:r>
        <w:proofErr w:type="spellEnd"/>
        <w:r w:rsidR="002C22DF">
          <w:rPr>
            <w:rFonts w:ascii="Arial" w:eastAsia="Arial" w:hAnsi="Arial" w:cs="Arial"/>
            <w:sz w:val="16"/>
            <w:szCs w:val="16"/>
          </w:rPr>
          <w:t xml:space="preserve"> </w:t>
        </w:r>
      </w:ins>
      <w:del w:id="3771" w:author="Kaxiong" w:date="2021-06-11T08:54:00Z">
        <w:r w:rsidR="00F2670D" w:rsidRPr="00D56DED" w:rsidDel="002C22DF">
          <w:rPr>
            <w:rFonts w:ascii="Arial" w:eastAsia="Arial" w:hAnsi="Arial" w:cs="Arial"/>
            <w:sz w:val="16"/>
            <w:szCs w:val="16"/>
          </w:rPr>
          <w:delText xml:space="preserve">txiav </w:delText>
        </w:r>
      </w:del>
      <w:r w:rsidR="00F2670D" w:rsidRPr="00D56DED">
        <w:rPr>
          <w:rFonts w:ascii="Arial" w:eastAsia="Arial" w:hAnsi="Arial" w:cs="Arial"/>
          <w:sz w:val="16"/>
          <w:szCs w:val="16"/>
        </w:rPr>
        <w:t xml:space="preserve">cov </w:t>
      </w:r>
      <w:proofErr w:type="spellStart"/>
      <w:r w:rsidR="00F2670D" w:rsidRPr="00D56DED">
        <w:rPr>
          <w:rFonts w:ascii="Arial" w:eastAsia="Arial" w:hAnsi="Arial" w:cs="Arial"/>
          <w:sz w:val="16"/>
          <w:szCs w:val="16"/>
        </w:rPr>
        <w:t>qoob</w:t>
      </w:r>
      <w:proofErr w:type="spellEnd"/>
      <w:r w:rsidR="00F2670D" w:rsidRPr="00D56DED">
        <w:rPr>
          <w:rFonts w:ascii="Arial" w:eastAsia="Arial" w:hAnsi="Arial" w:cs="Arial"/>
          <w:sz w:val="16"/>
          <w:szCs w:val="16"/>
        </w:rPr>
        <w:t xml:space="preserve"> loo </w:t>
      </w:r>
      <w:del w:id="3772" w:author="Kaxiong" w:date="2021-06-11T08:54:00Z">
        <w:r w:rsidR="00F2670D" w:rsidRPr="00D56DED" w:rsidDel="002C22DF">
          <w:rPr>
            <w:rFonts w:ascii="Arial" w:eastAsia="Arial" w:hAnsi="Arial" w:cs="Arial"/>
            <w:sz w:val="16"/>
            <w:szCs w:val="16"/>
          </w:rPr>
          <w:delText xml:space="preserve">thaum lub caij nplooj ntoo hlav </w:delText>
        </w:r>
      </w:del>
      <w:proofErr w:type="spellStart"/>
      <w:r w:rsidR="00F2670D" w:rsidRPr="00D56DED">
        <w:rPr>
          <w:rFonts w:ascii="Arial" w:eastAsia="Arial" w:hAnsi="Arial" w:cs="Arial"/>
          <w:sz w:val="16"/>
          <w:szCs w:val="16"/>
        </w:rPr>
        <w:t>thiab</w:t>
      </w:r>
      <w:proofErr w:type="spellEnd"/>
      <w:r w:rsidR="00F2670D" w:rsidRPr="00D56DED">
        <w:rPr>
          <w:rFonts w:ascii="Arial" w:eastAsia="Arial" w:hAnsi="Arial" w:cs="Arial"/>
          <w:sz w:val="16"/>
          <w:szCs w:val="16"/>
        </w:rPr>
        <w:t xml:space="preserve"> </w:t>
      </w:r>
      <w:proofErr w:type="spellStart"/>
      <w:ins w:id="3773" w:author="Kaxiong" w:date="2021-06-11T08:55:00Z">
        <w:r w:rsidR="002C22DF">
          <w:rPr>
            <w:rFonts w:ascii="Arial" w:eastAsia="Arial" w:hAnsi="Arial" w:cs="Arial"/>
            <w:sz w:val="16"/>
            <w:szCs w:val="16"/>
          </w:rPr>
          <w:t>rau</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chiv</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rau</w:t>
        </w:r>
        <w:proofErr w:type="spellEnd"/>
        <w:r w:rsidR="002C22DF">
          <w:rPr>
            <w:rFonts w:ascii="Arial" w:eastAsia="Arial" w:hAnsi="Arial" w:cs="Arial"/>
            <w:sz w:val="16"/>
            <w:szCs w:val="16"/>
          </w:rPr>
          <w:t xml:space="preserve"> </w:t>
        </w:r>
      </w:ins>
      <w:del w:id="3774" w:author="Kaxiong" w:date="2021-06-11T08:55:00Z">
        <w:r w:rsidR="00F2670D" w:rsidRPr="00D56DED" w:rsidDel="002C22DF">
          <w:rPr>
            <w:rFonts w:ascii="Arial" w:eastAsia="Arial" w:hAnsi="Arial" w:cs="Arial"/>
            <w:sz w:val="16"/>
            <w:szCs w:val="16"/>
          </w:rPr>
          <w:delText xml:space="preserve">npaj </w:delText>
        </w:r>
      </w:del>
      <w:r w:rsidR="00F2670D" w:rsidRPr="00D56DED">
        <w:rPr>
          <w:rFonts w:ascii="Arial" w:eastAsia="Arial" w:hAnsi="Arial" w:cs="Arial"/>
          <w:sz w:val="16"/>
          <w:szCs w:val="16"/>
        </w:rPr>
        <w:t xml:space="preserve">cov </w:t>
      </w:r>
      <w:proofErr w:type="spellStart"/>
      <w:r w:rsidR="00F2670D" w:rsidRPr="00D56DED">
        <w:rPr>
          <w:rFonts w:ascii="Arial" w:eastAsia="Arial" w:hAnsi="Arial" w:cs="Arial"/>
          <w:sz w:val="16"/>
          <w:szCs w:val="16"/>
        </w:rPr>
        <w:t>qoob</w:t>
      </w:r>
      <w:proofErr w:type="spellEnd"/>
      <w:r w:rsidR="00F2670D" w:rsidRPr="00D56DED">
        <w:rPr>
          <w:rFonts w:ascii="Arial" w:eastAsia="Arial" w:hAnsi="Arial" w:cs="Arial"/>
          <w:sz w:val="16"/>
          <w:szCs w:val="16"/>
        </w:rPr>
        <w:t xml:space="preserve"> loo </w:t>
      </w:r>
      <w:proofErr w:type="spellStart"/>
      <w:r w:rsidR="00F2670D" w:rsidRPr="00D56DED">
        <w:rPr>
          <w:rFonts w:ascii="Arial" w:eastAsia="Arial" w:hAnsi="Arial" w:cs="Arial"/>
          <w:sz w:val="16"/>
          <w:szCs w:val="16"/>
        </w:rPr>
        <w:t>rau</w:t>
      </w:r>
      <w:proofErr w:type="spellEnd"/>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thaum</w:t>
      </w:r>
      <w:proofErr w:type="spellEnd"/>
      <w:r w:rsidR="000C4C80"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sau</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qoob</w:t>
      </w:r>
      <w:proofErr w:type="spellEnd"/>
      <w:r w:rsidR="00F2670D" w:rsidRPr="00D56DED">
        <w:rPr>
          <w:rFonts w:ascii="Arial" w:eastAsia="Arial" w:hAnsi="Arial" w:cs="Arial"/>
          <w:sz w:val="16"/>
          <w:szCs w:val="16"/>
        </w:rPr>
        <w:t xml:space="preserve"> loo. </w:t>
      </w:r>
      <w:proofErr w:type="spellStart"/>
      <w:r w:rsidR="00F2670D" w:rsidRPr="00D56DED">
        <w:rPr>
          <w:rFonts w:ascii="Arial" w:eastAsia="Arial" w:hAnsi="Arial" w:cs="Arial"/>
          <w:sz w:val="16"/>
          <w:szCs w:val="16"/>
        </w:rPr>
        <w:t>Yog</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nws</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nug</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txog</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nws</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txoj</w:t>
      </w:r>
      <w:proofErr w:type="spellEnd"/>
      <w:r w:rsidR="00F2670D" w:rsidRPr="00D56DED">
        <w:rPr>
          <w:rFonts w:ascii="Arial" w:eastAsia="Arial" w:hAnsi="Arial" w:cs="Arial"/>
          <w:sz w:val="16"/>
          <w:szCs w:val="16"/>
        </w:rPr>
        <w:t xml:space="preserve"> </w:t>
      </w:r>
      <w:proofErr w:type="spellStart"/>
      <w:ins w:id="3775" w:author="Kaxiong" w:date="2021-06-11T08:55:00Z">
        <w:r w:rsidR="002C22DF">
          <w:rPr>
            <w:rFonts w:ascii="Arial" w:eastAsia="Arial" w:hAnsi="Arial" w:cs="Arial"/>
            <w:sz w:val="16"/>
            <w:szCs w:val="16"/>
          </w:rPr>
          <w:t>hauv</w:t>
        </w:r>
        <w:proofErr w:type="spellEnd"/>
        <w:r w:rsidR="002C22DF">
          <w:rPr>
            <w:rFonts w:ascii="Arial" w:eastAsia="Arial" w:hAnsi="Arial" w:cs="Arial"/>
            <w:sz w:val="16"/>
            <w:szCs w:val="16"/>
          </w:rPr>
          <w:t xml:space="preserve"> </w:t>
        </w:r>
      </w:ins>
      <w:proofErr w:type="spellStart"/>
      <w:r w:rsidR="00F2670D" w:rsidRPr="00D56DED">
        <w:rPr>
          <w:rFonts w:ascii="Arial" w:eastAsia="Arial" w:hAnsi="Arial" w:cs="Arial"/>
          <w:sz w:val="16"/>
          <w:szCs w:val="16"/>
        </w:rPr>
        <w:t>kev</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nyab</w:t>
      </w:r>
      <w:proofErr w:type="spellEnd"/>
      <w:r w:rsidR="00F2670D" w:rsidRPr="00D56DED">
        <w:rPr>
          <w:rFonts w:ascii="Arial" w:eastAsia="Arial" w:hAnsi="Arial" w:cs="Arial"/>
          <w:sz w:val="16"/>
          <w:szCs w:val="16"/>
        </w:rPr>
        <w:t xml:space="preserve"> </w:t>
      </w:r>
      <w:proofErr w:type="spellStart"/>
      <w:r w:rsidR="00F2670D" w:rsidRPr="00D56DED">
        <w:rPr>
          <w:rFonts w:ascii="Arial" w:eastAsia="Arial" w:hAnsi="Arial" w:cs="Arial"/>
          <w:sz w:val="16"/>
          <w:szCs w:val="16"/>
        </w:rPr>
        <w:t>xeeb</w:t>
      </w:r>
      <w:proofErr w:type="spellEnd"/>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ntawm</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zaub</w:t>
      </w:r>
      <w:proofErr w:type="spellEnd"/>
      <w:r w:rsidR="000C4C80" w:rsidRPr="00D56DED">
        <w:rPr>
          <w:rFonts w:ascii="Arial" w:eastAsia="Arial" w:hAnsi="Arial" w:cs="Arial"/>
          <w:sz w:val="16"/>
          <w:szCs w:val="16"/>
        </w:rPr>
        <w:t xml:space="preserve"> mov</w:t>
      </w:r>
      <w:r w:rsidR="00F2670D"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tus</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neeg</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ua</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liaj</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ua</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teb</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yuav</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hais</w:t>
      </w:r>
      <w:proofErr w:type="spellEnd"/>
      <w:r w:rsidR="000C4C80" w:rsidRPr="00D56DED">
        <w:rPr>
          <w:rFonts w:ascii="Arial" w:eastAsia="Arial" w:hAnsi="Arial" w:cs="Arial"/>
          <w:sz w:val="16"/>
          <w:szCs w:val="16"/>
        </w:rPr>
        <w:t xml:space="preserve"> </w:t>
      </w:r>
      <w:proofErr w:type="spellStart"/>
      <w:r w:rsidR="000C4C80" w:rsidRPr="00D56DED">
        <w:rPr>
          <w:rFonts w:ascii="Arial" w:eastAsia="Arial" w:hAnsi="Arial" w:cs="Arial"/>
          <w:sz w:val="16"/>
          <w:szCs w:val="16"/>
        </w:rPr>
        <w:t>tias</w:t>
      </w:r>
      <w:proofErr w:type="spellEnd"/>
      <w:r w:rsidR="00F2670D" w:rsidRPr="00D56DED">
        <w:rPr>
          <w:rFonts w:ascii="Arial" w:eastAsia="Arial" w:hAnsi="Arial" w:cs="Arial"/>
          <w:sz w:val="16"/>
          <w:szCs w:val="16"/>
        </w:rPr>
        <w:t>:</w:t>
      </w:r>
    </w:p>
    <w:p w14:paraId="516BF484" w14:textId="77777777" w:rsidR="00BF3E5F" w:rsidRDefault="00BF3E5F">
      <w:pPr>
        <w:spacing w:line="243" w:lineRule="exact"/>
        <w:rPr>
          <w:sz w:val="20"/>
          <w:szCs w:val="20"/>
        </w:rPr>
      </w:pPr>
    </w:p>
    <w:p w14:paraId="35904F16" w14:textId="3E06C565" w:rsidR="00BF3E5F" w:rsidRPr="00D02A21" w:rsidRDefault="00F2670D" w:rsidP="001524F2">
      <w:pPr>
        <w:spacing w:line="507" w:lineRule="auto"/>
        <w:ind w:left="360" w:right="480"/>
        <w:jc w:val="both"/>
        <w:rPr>
          <w:sz w:val="16"/>
          <w:szCs w:val="16"/>
        </w:rPr>
      </w:pPr>
      <w:r w:rsidRPr="00D02A21">
        <w:rPr>
          <w:rFonts w:ascii="Arial" w:eastAsia="Arial" w:hAnsi="Arial" w:cs="Arial"/>
          <w:sz w:val="16"/>
          <w:szCs w:val="16"/>
        </w:rPr>
        <w:t>"</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tsis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muaj</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ntawv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pov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thawj</w:t>
      </w:r>
      <w:proofErr w:type="spellEnd"/>
      <w:r w:rsidR="00D02A21" w:rsidRPr="00D02A21">
        <w:rPr>
          <w:rFonts w:ascii="Arial" w:eastAsia="Arial" w:hAnsi="Arial" w:cs="Arial"/>
          <w:sz w:val="16"/>
          <w:szCs w:val="16"/>
        </w:rPr>
        <w:t xml:space="preserve"> </w:t>
      </w:r>
      <w:proofErr w:type="spellStart"/>
      <w:ins w:id="3776" w:author="Kaxiong" w:date="2021-06-11T08:56:00Z">
        <w:r w:rsidR="002C22DF">
          <w:rPr>
            <w:rFonts w:ascii="Arial" w:eastAsia="Arial" w:hAnsi="Arial" w:cs="Arial"/>
            <w:sz w:val="16"/>
            <w:szCs w:val="16"/>
          </w:rPr>
          <w:t>ua</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qoob</w:t>
        </w:r>
        <w:proofErr w:type="spellEnd"/>
        <w:r w:rsidR="002C22DF">
          <w:rPr>
            <w:rFonts w:ascii="Arial" w:eastAsia="Arial" w:hAnsi="Arial" w:cs="Arial"/>
            <w:sz w:val="16"/>
            <w:szCs w:val="16"/>
          </w:rPr>
          <w:t xml:space="preserve"> loo </w:t>
        </w:r>
        <w:proofErr w:type="spellStart"/>
        <w:r w:rsidR="002C22DF">
          <w:rPr>
            <w:rFonts w:ascii="Arial" w:eastAsia="Arial" w:hAnsi="Arial" w:cs="Arial"/>
            <w:sz w:val="16"/>
            <w:szCs w:val="16"/>
          </w:rPr>
          <w:t>tsis</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muaj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tshuaj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txhaum</w:t>
        </w:r>
        <w:proofErr w:type="spellEnd"/>
        <w:r w:rsidR="002C22DF">
          <w:rPr>
            <w:rFonts w:ascii="Arial" w:eastAsia="Arial" w:hAnsi="Arial" w:cs="Arial"/>
            <w:sz w:val="16"/>
            <w:szCs w:val="16"/>
          </w:rPr>
          <w:t xml:space="preserve"> </w:t>
        </w:r>
      </w:ins>
      <w:del w:id="3777" w:author="Kaxiong" w:date="2021-06-11T08:56:00Z">
        <w:r w:rsidR="00D02A21" w:rsidRPr="00D02A21" w:rsidDel="002C22DF">
          <w:rPr>
            <w:rFonts w:ascii="Arial" w:eastAsia="Arial" w:hAnsi="Arial" w:cs="Arial"/>
            <w:sz w:val="16"/>
            <w:szCs w:val="16"/>
          </w:rPr>
          <w:delText>kuab lom</w:delText>
        </w:r>
        <w:r w:rsidRPr="00D02A21" w:rsidDel="002C22DF">
          <w:rPr>
            <w:rFonts w:ascii="Arial" w:eastAsia="Arial" w:hAnsi="Arial" w:cs="Arial"/>
            <w:sz w:val="16"/>
            <w:szCs w:val="16"/>
          </w:rPr>
          <w:delText xml:space="preserve"> </w:delText>
        </w:r>
      </w:del>
      <w:r w:rsidR="00D02A21" w:rsidRPr="00D02A21">
        <w:rPr>
          <w:rFonts w:ascii="Arial" w:eastAsia="Arial" w:hAnsi="Arial" w:cs="Arial"/>
          <w:sz w:val="16"/>
          <w:szCs w:val="16"/>
        </w:rPr>
        <w:t>(</w:t>
      </w:r>
      <w:r w:rsidRPr="00D02A21">
        <w:rPr>
          <w:rFonts w:ascii="Arial" w:eastAsia="Arial" w:hAnsi="Arial" w:cs="Arial"/>
          <w:sz w:val="16"/>
          <w:szCs w:val="16"/>
        </w:rPr>
        <w:t>organic</w:t>
      </w:r>
      <w:r w:rsidR="00D02A21" w:rsidRPr="00D02A21">
        <w:rPr>
          <w:rFonts w:ascii="Arial" w:eastAsia="Arial" w:hAnsi="Arial" w:cs="Arial"/>
          <w:sz w:val="16"/>
          <w:szCs w:val="16"/>
        </w:rPr>
        <w:t>)</w:t>
      </w:r>
      <w:r w:rsidRPr="00D02A21">
        <w:rPr>
          <w:rFonts w:ascii="Arial" w:eastAsia="Arial" w:hAnsi="Arial" w:cs="Arial"/>
          <w:sz w:val="16"/>
          <w:szCs w:val="16"/>
        </w:rPr>
        <w:t xml:space="preserve">, tab sis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ua</w:t>
      </w:r>
      <w:proofErr w:type="spellEnd"/>
      <w:r w:rsidR="00D02A21" w:rsidRPr="00D02A21">
        <w:rPr>
          <w:rFonts w:ascii="Arial" w:eastAsia="Arial" w:hAnsi="Arial" w:cs="Arial"/>
          <w:sz w:val="16"/>
          <w:szCs w:val="16"/>
        </w:rPr>
        <w:t xml:space="preserve"> </w:t>
      </w:r>
      <w:proofErr w:type="spellStart"/>
      <w:r w:rsidR="00D02A21" w:rsidRPr="00D02A21">
        <w:rPr>
          <w:rFonts w:ascii="Arial" w:eastAsia="Arial" w:hAnsi="Arial" w:cs="Arial"/>
          <w:sz w:val="16"/>
          <w:szCs w:val="16"/>
        </w:rPr>
        <w:t>raws</w:t>
      </w:r>
      <w:proofErr w:type="spellEnd"/>
      <w:r w:rsidR="00D02A21" w:rsidRPr="00D02A21">
        <w:rPr>
          <w:rFonts w:ascii="Arial" w:eastAsia="Arial" w:hAnsi="Arial" w:cs="Arial"/>
          <w:sz w:val="16"/>
          <w:szCs w:val="16"/>
        </w:rPr>
        <w:t xml:space="preserve"> </w:t>
      </w:r>
      <w:proofErr w:type="spellStart"/>
      <w:ins w:id="3778" w:author="Kaxiong" w:date="2021-06-11T08:57:00Z">
        <w:r w:rsidR="002C22DF">
          <w:rPr>
            <w:rFonts w:ascii="Arial" w:eastAsia="Arial" w:hAnsi="Arial" w:cs="Arial"/>
            <w:sz w:val="16"/>
            <w:szCs w:val="16"/>
          </w:rPr>
          <w:t>daim</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Qhoos</w:t>
        </w:r>
        <w:proofErr w:type="spellEnd"/>
        <w:r w:rsidR="002C22DF">
          <w:rPr>
            <w:rFonts w:ascii="Arial" w:eastAsia="Arial" w:hAnsi="Arial" w:cs="Arial"/>
            <w:sz w:val="16"/>
            <w:szCs w:val="16"/>
          </w:rPr>
          <w:t xml:space="preserve"> Kas Kev </w:t>
        </w:r>
        <w:proofErr w:type="spellStart"/>
        <w:r w:rsidR="002C22DF">
          <w:rPr>
            <w:rFonts w:ascii="Arial" w:eastAsia="Arial" w:hAnsi="Arial" w:cs="Arial"/>
            <w:sz w:val="16"/>
            <w:szCs w:val="16"/>
          </w:rPr>
          <w:t>Ua</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Qoob</w:t>
        </w:r>
        <w:proofErr w:type="spellEnd"/>
        <w:r w:rsidR="002C22DF">
          <w:rPr>
            <w:rFonts w:ascii="Arial" w:eastAsia="Arial" w:hAnsi="Arial" w:cs="Arial"/>
            <w:sz w:val="16"/>
            <w:szCs w:val="16"/>
          </w:rPr>
          <w:t xml:space="preserve"> Loo </w:t>
        </w:r>
        <w:proofErr w:type="spellStart"/>
        <w:r w:rsidR="002C22DF">
          <w:rPr>
            <w:rFonts w:ascii="Arial" w:eastAsia="Arial" w:hAnsi="Arial" w:cs="Arial"/>
            <w:sz w:val="16"/>
            <w:szCs w:val="16"/>
          </w:rPr>
          <w:t>Tsis</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Mua</w:t>
        </w:r>
      </w:ins>
      <w:ins w:id="3779" w:author="Kaxiong" w:date="2021-06-11T08:58:00Z">
        <w:r w:rsidR="002C22DF">
          <w:rPr>
            <w:rFonts w:ascii="Arial" w:eastAsia="Arial" w:hAnsi="Arial" w:cs="Arial"/>
            <w:sz w:val="16"/>
            <w:szCs w:val="16"/>
          </w:rPr>
          <w:t>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Tshuaj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Txhaum</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Hauv</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Teb</w:t>
        </w:r>
        <w:proofErr w:type="spellEnd"/>
        <w:r w:rsidR="002C22DF">
          <w:rPr>
            <w:rFonts w:ascii="Arial" w:eastAsia="Arial" w:hAnsi="Arial" w:cs="Arial"/>
            <w:sz w:val="16"/>
            <w:szCs w:val="16"/>
          </w:rPr>
          <w:t xml:space="preserve"> Chaws </w:t>
        </w:r>
      </w:ins>
      <w:del w:id="3780" w:author="Kaxiong" w:date="2021-06-11T08:58:00Z">
        <w:r w:rsidRPr="00D02A21" w:rsidDel="002C22DF">
          <w:rPr>
            <w:rFonts w:ascii="Arial" w:eastAsia="Arial" w:hAnsi="Arial" w:cs="Arial"/>
            <w:sz w:val="16"/>
            <w:szCs w:val="16"/>
          </w:rPr>
          <w:delText xml:space="preserve">li </w:delText>
        </w:r>
        <w:r w:rsidR="00D02A21" w:rsidRPr="00D02A21" w:rsidDel="002C22DF">
          <w:rPr>
            <w:rFonts w:ascii="Arial" w:eastAsia="Arial" w:hAnsi="Arial" w:cs="Arial"/>
            <w:sz w:val="16"/>
            <w:szCs w:val="16"/>
          </w:rPr>
          <w:delText xml:space="preserve">Kev Koom Tes Hauv Teb chaws </w:delText>
        </w:r>
      </w:del>
      <w:r w:rsidR="00D02A21" w:rsidRPr="00D02A21">
        <w:rPr>
          <w:rFonts w:ascii="Arial" w:eastAsia="Arial" w:hAnsi="Arial" w:cs="Arial"/>
          <w:sz w:val="16"/>
          <w:szCs w:val="16"/>
        </w:rPr>
        <w:t>(</w:t>
      </w:r>
      <w:r w:rsidRPr="00D02A21">
        <w:rPr>
          <w:rFonts w:ascii="Arial" w:eastAsia="Arial" w:hAnsi="Arial" w:cs="Arial"/>
          <w:sz w:val="16"/>
          <w:szCs w:val="16"/>
        </w:rPr>
        <w:t xml:space="preserve">National Organic </w:t>
      </w:r>
      <w:r w:rsidRPr="00D02A21">
        <w:rPr>
          <w:rFonts w:ascii="Arial" w:eastAsia="Arial" w:hAnsi="Arial" w:cs="Arial"/>
          <w:sz w:val="16"/>
          <w:szCs w:val="16"/>
        </w:rPr>
        <w:lastRenderedPageBreak/>
        <w:t>Program</w:t>
      </w:r>
      <w:r w:rsidR="00D02A21" w:rsidRPr="00D02A21">
        <w:rPr>
          <w:rFonts w:ascii="Arial" w:eastAsia="Arial" w:hAnsi="Arial" w:cs="Arial"/>
          <w:sz w:val="16"/>
          <w:szCs w:val="16"/>
        </w:rPr>
        <w:t>)</w:t>
      </w:r>
      <w:r w:rsidRPr="00D02A21">
        <w:rPr>
          <w:rFonts w:ascii="Arial" w:eastAsia="Arial" w:hAnsi="Arial" w:cs="Arial"/>
          <w:sz w:val="16"/>
          <w:szCs w:val="16"/>
        </w:rPr>
        <w:t xml:space="preserve"> </w:t>
      </w:r>
      <w:ins w:id="3781" w:author="Kaxiong" w:date="2021-06-11T08:58:00Z">
        <w:r w:rsidR="002C22DF">
          <w:rPr>
            <w:rFonts w:ascii="Arial" w:eastAsia="Arial" w:hAnsi="Arial" w:cs="Arial"/>
            <w:sz w:val="16"/>
            <w:szCs w:val="16"/>
          </w:rPr>
          <w:t xml:space="preserve">li </w:t>
        </w:r>
      </w:ins>
      <w:r w:rsidRPr="00D02A21">
        <w:rPr>
          <w:rFonts w:ascii="Arial" w:eastAsia="Arial" w:hAnsi="Arial" w:cs="Arial"/>
          <w:sz w:val="16"/>
          <w:szCs w:val="16"/>
        </w:rPr>
        <w:t xml:space="preserve">90 </w:t>
      </w:r>
      <w:proofErr w:type="spellStart"/>
      <w:r w:rsidRPr="00D02A21">
        <w:rPr>
          <w:rFonts w:ascii="Arial" w:eastAsia="Arial" w:hAnsi="Arial" w:cs="Arial"/>
          <w:sz w:val="16"/>
          <w:szCs w:val="16"/>
        </w:rPr>
        <w:t>txog</w:t>
      </w:r>
      <w:proofErr w:type="spellEnd"/>
      <w:r w:rsidRPr="00D02A21">
        <w:rPr>
          <w:rFonts w:ascii="Arial" w:eastAsia="Arial" w:hAnsi="Arial" w:cs="Arial"/>
          <w:sz w:val="16"/>
          <w:szCs w:val="16"/>
        </w:rPr>
        <w:t xml:space="preserve"> 120-hnub </w:t>
      </w:r>
      <w:proofErr w:type="spellStart"/>
      <w:r w:rsidR="00D02A21" w:rsidRPr="00D02A21">
        <w:rPr>
          <w:rFonts w:ascii="Arial" w:eastAsia="Arial" w:hAnsi="Arial" w:cs="Arial"/>
          <w:sz w:val="16"/>
          <w:szCs w:val="16"/>
        </w:rPr>
        <w:t>ntawm</w:t>
      </w:r>
      <w:proofErr w:type="spellEnd"/>
      <w:r w:rsidR="00D02A21" w:rsidRPr="00D02A21">
        <w:rPr>
          <w:rFonts w:ascii="Arial" w:eastAsia="Arial" w:hAnsi="Arial" w:cs="Arial"/>
          <w:sz w:val="16"/>
          <w:szCs w:val="16"/>
        </w:rPr>
        <w:t xml:space="preserve"> </w:t>
      </w:r>
      <w:ins w:id="3782" w:author="Kaxiong" w:date="2021-06-11T08:58:00Z">
        <w:r w:rsidR="002C22DF">
          <w:rPr>
            <w:rFonts w:ascii="Arial" w:eastAsia="Arial" w:hAnsi="Arial" w:cs="Arial"/>
            <w:sz w:val="16"/>
            <w:szCs w:val="16"/>
          </w:rPr>
          <w:t xml:space="preserve">cov </w:t>
        </w:r>
        <w:proofErr w:type="spellStart"/>
        <w:r w:rsidR="002C22DF">
          <w:rPr>
            <w:rFonts w:ascii="Arial" w:eastAsia="Arial" w:hAnsi="Arial" w:cs="Arial"/>
            <w:sz w:val="16"/>
            <w:szCs w:val="16"/>
          </w:rPr>
          <w:t>ncua</w:t>
        </w:r>
      </w:ins>
      <w:proofErr w:type="spellEnd"/>
      <w:del w:id="3783" w:author="Kaxiong" w:date="2021-06-11T08:58:00Z">
        <w:r w:rsidRPr="00D02A21" w:rsidDel="002C22DF">
          <w:rPr>
            <w:rFonts w:ascii="Arial" w:eastAsia="Arial" w:hAnsi="Arial" w:cs="Arial"/>
            <w:sz w:val="16"/>
            <w:szCs w:val="16"/>
          </w:rPr>
          <w:delText xml:space="preserve">kev </w:delText>
        </w:r>
        <w:r w:rsidR="00D02A21" w:rsidRPr="00D02A21" w:rsidDel="002C22DF">
          <w:rPr>
            <w:rFonts w:ascii="Arial" w:eastAsia="Arial" w:hAnsi="Arial" w:cs="Arial"/>
            <w:sz w:val="16"/>
            <w:szCs w:val="16"/>
          </w:rPr>
          <w:delText>zam</w:delText>
        </w:r>
        <w:r w:rsidRPr="00D02A21" w:rsidDel="002C22DF">
          <w:rPr>
            <w:rFonts w:ascii="Arial" w:eastAsia="Arial" w:hAnsi="Arial" w:cs="Arial"/>
            <w:sz w:val="16"/>
            <w:szCs w:val="16"/>
          </w:rPr>
          <w:delText xml:space="preserve"> lub</w:delText>
        </w:r>
      </w:del>
      <w:r w:rsidRPr="00D02A21">
        <w:rPr>
          <w:rFonts w:ascii="Arial" w:eastAsia="Arial" w:hAnsi="Arial" w:cs="Arial"/>
          <w:sz w:val="16"/>
          <w:szCs w:val="16"/>
        </w:rPr>
        <w:t xml:space="preserve"> </w:t>
      </w:r>
      <w:proofErr w:type="spellStart"/>
      <w:r w:rsidRPr="00D02A21">
        <w:rPr>
          <w:rFonts w:ascii="Arial" w:eastAsia="Arial" w:hAnsi="Arial" w:cs="Arial"/>
          <w:sz w:val="16"/>
          <w:szCs w:val="16"/>
        </w:rPr>
        <w:t>sij</w:t>
      </w:r>
      <w:proofErr w:type="spellEnd"/>
      <w:r w:rsidR="00D02A21" w:rsidRPr="00D02A21">
        <w:rPr>
          <w:rFonts w:ascii="Arial" w:eastAsia="Arial" w:hAnsi="Arial" w:cs="Arial"/>
          <w:sz w:val="16"/>
          <w:szCs w:val="16"/>
        </w:rPr>
        <w:t xml:space="preserve"> </w:t>
      </w:r>
      <w:proofErr w:type="spellStart"/>
      <w:r w:rsidRPr="00D02A21">
        <w:rPr>
          <w:rFonts w:ascii="Arial" w:eastAsia="Arial" w:hAnsi="Arial" w:cs="Arial"/>
          <w:sz w:val="16"/>
          <w:szCs w:val="16"/>
        </w:rPr>
        <w:t>hawm</w:t>
      </w:r>
      <w:proofErr w:type="spellEnd"/>
      <w:r w:rsidRPr="00D02A21">
        <w:rPr>
          <w:rFonts w:ascii="Arial" w:eastAsia="Arial" w:hAnsi="Arial" w:cs="Arial"/>
          <w:sz w:val="16"/>
          <w:szCs w:val="16"/>
        </w:rPr>
        <w:t xml:space="preserve"> </w:t>
      </w:r>
      <w:proofErr w:type="spellStart"/>
      <w:ins w:id="3784" w:author="Kaxiong" w:date="2021-06-11T08:59:00Z">
        <w:r w:rsidR="002C22DF">
          <w:rPr>
            <w:rFonts w:ascii="Arial" w:eastAsia="Arial" w:hAnsi="Arial" w:cs="Arial"/>
            <w:sz w:val="16"/>
            <w:szCs w:val="16"/>
          </w:rPr>
          <w:t>zam</w:t>
        </w:r>
        <w:proofErr w:type="spellEnd"/>
        <w:r w:rsidR="002C22DF">
          <w:rPr>
            <w:rFonts w:ascii="Arial" w:eastAsia="Arial" w:hAnsi="Arial" w:cs="Arial"/>
            <w:sz w:val="16"/>
            <w:szCs w:val="16"/>
          </w:rPr>
          <w:t xml:space="preserve"> </w:t>
        </w:r>
      </w:ins>
      <w:r w:rsidRPr="00D02A21">
        <w:rPr>
          <w:rFonts w:ascii="Arial" w:eastAsia="Arial" w:hAnsi="Arial" w:cs="Arial"/>
          <w:sz w:val="16"/>
          <w:szCs w:val="16"/>
        </w:rPr>
        <w:t xml:space="preserve">vim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ntseeg</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tias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cov </w:t>
      </w:r>
      <w:proofErr w:type="spellStart"/>
      <w:r w:rsidRPr="00D02A21">
        <w:rPr>
          <w:rFonts w:ascii="Arial" w:eastAsia="Arial" w:hAnsi="Arial" w:cs="Arial"/>
          <w:sz w:val="16"/>
          <w:szCs w:val="16"/>
        </w:rPr>
        <w:t>neeg</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siv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khoom</w:t>
      </w:r>
      <w:proofErr w:type="spellEnd"/>
      <w:r w:rsidRPr="00D02A21">
        <w:rPr>
          <w:rFonts w:ascii="Arial" w:eastAsia="Arial" w:hAnsi="Arial" w:cs="Arial"/>
          <w:sz w:val="16"/>
          <w:szCs w:val="16"/>
        </w:rPr>
        <w:t xml:space="preserve"> </w:t>
      </w:r>
      <w:ins w:id="3785" w:author="Kaxiong" w:date="2021-06-11T08:59:00Z">
        <w:r w:rsidR="002C22DF">
          <w:rPr>
            <w:rFonts w:ascii="Arial" w:eastAsia="Arial" w:hAnsi="Arial" w:cs="Arial"/>
            <w:sz w:val="16"/>
            <w:szCs w:val="16"/>
          </w:rPr>
          <w:t xml:space="preserve">pom </w:t>
        </w:r>
      </w:ins>
      <w:del w:id="3786" w:author="Kaxiong" w:date="2021-06-11T08:59:00Z">
        <w:r w:rsidRPr="00D02A21" w:rsidDel="002C22DF">
          <w:rPr>
            <w:rFonts w:ascii="Arial" w:eastAsia="Arial" w:hAnsi="Arial" w:cs="Arial"/>
            <w:sz w:val="16"/>
            <w:szCs w:val="16"/>
          </w:rPr>
          <w:delText xml:space="preserve">muaj </w:delText>
        </w:r>
      </w:del>
      <w:proofErr w:type="spellStart"/>
      <w:r w:rsidRPr="00D02A21">
        <w:rPr>
          <w:rFonts w:ascii="Arial" w:eastAsia="Arial" w:hAnsi="Arial" w:cs="Arial"/>
          <w:sz w:val="16"/>
          <w:szCs w:val="16"/>
        </w:rPr>
        <w:t>txiaj</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ntsig</w:t>
      </w:r>
      <w:proofErr w:type="spellEnd"/>
      <w:r w:rsidRPr="00D02A21">
        <w:rPr>
          <w:rFonts w:ascii="Arial" w:eastAsia="Arial" w:hAnsi="Arial" w:cs="Arial"/>
          <w:sz w:val="16"/>
          <w:szCs w:val="16"/>
        </w:rPr>
        <w:t xml:space="preserve"> </w:t>
      </w:r>
      <w:proofErr w:type="spellStart"/>
      <w:ins w:id="3787" w:author="Kaxiong" w:date="2021-06-11T08:59:00Z">
        <w:r w:rsidR="002C22DF">
          <w:rPr>
            <w:rFonts w:ascii="Arial" w:eastAsia="Arial" w:hAnsi="Arial" w:cs="Arial"/>
            <w:sz w:val="16"/>
            <w:szCs w:val="16"/>
          </w:rPr>
          <w:t>kev</w:t>
        </w:r>
        <w:proofErr w:type="spellEnd"/>
        <w:r w:rsidR="002C22DF">
          <w:rPr>
            <w:rFonts w:ascii="Arial" w:eastAsia="Arial" w:hAnsi="Arial" w:cs="Arial"/>
            <w:sz w:val="16"/>
            <w:szCs w:val="16"/>
          </w:rPr>
          <w:t xml:space="preserve"> </w:t>
        </w:r>
      </w:ins>
      <w:proofErr w:type="spellStart"/>
      <w:r w:rsidRPr="00D02A21">
        <w:rPr>
          <w:rFonts w:ascii="Arial" w:eastAsia="Arial" w:hAnsi="Arial" w:cs="Arial"/>
          <w:sz w:val="16"/>
          <w:szCs w:val="16"/>
        </w:rPr>
        <w:t>paub</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tias</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kuv</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ua</w:t>
      </w:r>
      <w:proofErr w:type="spellEnd"/>
      <w:r w:rsidRPr="00D02A21">
        <w:rPr>
          <w:rFonts w:ascii="Arial" w:eastAsia="Arial" w:hAnsi="Arial" w:cs="Arial"/>
          <w:sz w:val="16"/>
          <w:szCs w:val="16"/>
        </w:rPr>
        <w:t xml:space="preserve"> </w:t>
      </w:r>
      <w:proofErr w:type="spellStart"/>
      <w:r w:rsidRPr="00D02A21">
        <w:rPr>
          <w:rFonts w:ascii="Arial" w:eastAsia="Arial" w:hAnsi="Arial" w:cs="Arial"/>
          <w:sz w:val="16"/>
          <w:szCs w:val="16"/>
        </w:rPr>
        <w:t>raws</w:t>
      </w:r>
      <w:proofErr w:type="spellEnd"/>
      <w:r w:rsidRPr="00D02A21">
        <w:rPr>
          <w:rFonts w:ascii="Arial" w:eastAsia="Arial" w:hAnsi="Arial" w:cs="Arial"/>
          <w:sz w:val="16"/>
          <w:szCs w:val="16"/>
        </w:rPr>
        <w:t xml:space="preserve"> li cov </w:t>
      </w:r>
      <w:proofErr w:type="spellStart"/>
      <w:r w:rsidR="00D020F9">
        <w:rPr>
          <w:rFonts w:ascii="Arial" w:eastAsia="Arial" w:hAnsi="Arial" w:cs="Arial"/>
          <w:sz w:val="16"/>
          <w:szCs w:val="16"/>
        </w:rPr>
        <w:t>qau</w:t>
      </w:r>
      <w:ins w:id="3788" w:author="Kaxiong" w:date="2021-06-11T09:00:00Z">
        <w:r w:rsidR="002C22DF">
          <w:rPr>
            <w:rFonts w:ascii="Arial" w:eastAsia="Arial" w:hAnsi="Arial" w:cs="Arial"/>
            <w:sz w:val="16"/>
            <w:szCs w:val="16"/>
          </w:rPr>
          <w:t>v</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ua</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qoob</w:t>
        </w:r>
        <w:proofErr w:type="spellEnd"/>
        <w:r w:rsidR="002C22DF">
          <w:rPr>
            <w:rFonts w:ascii="Arial" w:eastAsia="Arial" w:hAnsi="Arial" w:cs="Arial"/>
            <w:sz w:val="16"/>
            <w:szCs w:val="16"/>
          </w:rPr>
          <w:t xml:space="preserve"> loo </w:t>
        </w:r>
        <w:proofErr w:type="spellStart"/>
        <w:r w:rsidR="002C22DF">
          <w:rPr>
            <w:rFonts w:ascii="Arial" w:eastAsia="Arial" w:hAnsi="Arial" w:cs="Arial"/>
            <w:sz w:val="16"/>
            <w:szCs w:val="16"/>
          </w:rPr>
          <w:t>tsis</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muaj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tshuaj</w:t>
        </w:r>
        <w:proofErr w:type="spellEnd"/>
        <w:r w:rsidR="002C22DF">
          <w:rPr>
            <w:rFonts w:ascii="Arial" w:eastAsia="Arial" w:hAnsi="Arial" w:cs="Arial"/>
            <w:sz w:val="16"/>
            <w:szCs w:val="16"/>
          </w:rPr>
          <w:t xml:space="preserve"> </w:t>
        </w:r>
        <w:proofErr w:type="spellStart"/>
        <w:r w:rsidR="002C22DF">
          <w:rPr>
            <w:rFonts w:ascii="Arial" w:eastAsia="Arial" w:hAnsi="Arial" w:cs="Arial"/>
            <w:sz w:val="16"/>
            <w:szCs w:val="16"/>
          </w:rPr>
          <w:t>txhaum</w:t>
        </w:r>
      </w:ins>
      <w:proofErr w:type="spellEnd"/>
      <w:del w:id="3789" w:author="Kaxiong" w:date="2021-06-11T09:00:00Z">
        <w:r w:rsidR="00D020F9" w:rsidDel="002C22DF">
          <w:rPr>
            <w:rFonts w:ascii="Arial" w:eastAsia="Arial" w:hAnsi="Arial" w:cs="Arial"/>
            <w:sz w:val="16"/>
            <w:szCs w:val="16"/>
          </w:rPr>
          <w:delText xml:space="preserve">b </w:delText>
        </w:r>
        <w:r w:rsidR="00D02A21" w:rsidRPr="00D02A21" w:rsidDel="002C22DF">
          <w:rPr>
            <w:rFonts w:ascii="Arial" w:eastAsia="Arial" w:hAnsi="Arial" w:cs="Arial"/>
            <w:sz w:val="16"/>
            <w:szCs w:val="16"/>
          </w:rPr>
          <w:delText>kuab lom</w:delText>
        </w:r>
      </w:del>
      <w:r w:rsidR="00D02A21" w:rsidRPr="00D02A21">
        <w:rPr>
          <w:rFonts w:ascii="Arial" w:eastAsia="Arial" w:hAnsi="Arial" w:cs="Arial"/>
          <w:sz w:val="16"/>
          <w:szCs w:val="16"/>
        </w:rPr>
        <w:t xml:space="preserve"> (</w:t>
      </w:r>
      <w:r w:rsidRPr="00D02A21">
        <w:rPr>
          <w:rFonts w:ascii="Arial" w:eastAsia="Arial" w:hAnsi="Arial" w:cs="Arial"/>
          <w:sz w:val="16"/>
          <w:szCs w:val="16"/>
        </w:rPr>
        <w:t>organic</w:t>
      </w:r>
      <w:r w:rsidR="00D02A21" w:rsidRPr="00D02A21">
        <w:rPr>
          <w:rFonts w:ascii="Arial" w:eastAsia="Arial" w:hAnsi="Arial" w:cs="Arial"/>
          <w:sz w:val="16"/>
          <w:szCs w:val="16"/>
        </w:rPr>
        <w:t>)</w:t>
      </w:r>
      <w:r w:rsidR="00D020F9">
        <w:rPr>
          <w:rFonts w:ascii="Arial" w:eastAsia="Arial" w:hAnsi="Arial" w:cs="Arial"/>
          <w:sz w:val="16"/>
          <w:szCs w:val="16"/>
        </w:rPr>
        <w:t>.</w:t>
      </w:r>
    </w:p>
    <w:p w14:paraId="7C36BE61" w14:textId="77777777" w:rsidR="00BF3E5F" w:rsidRDefault="00BF3E5F">
      <w:pPr>
        <w:sectPr w:rsidR="00BF3E5F">
          <w:pgSz w:w="12240" w:h="15840"/>
          <w:pgMar w:top="1440" w:right="1400" w:bottom="480" w:left="1440" w:header="0" w:footer="0" w:gutter="0"/>
          <w:cols w:space="720" w:equalWidth="0">
            <w:col w:w="9400"/>
          </w:cols>
        </w:sectPr>
      </w:pPr>
    </w:p>
    <w:p w14:paraId="5B3282B4" w14:textId="77777777" w:rsidR="00BF3E5F" w:rsidRDefault="00BF3E5F">
      <w:pPr>
        <w:spacing w:line="57" w:lineRule="exact"/>
        <w:rPr>
          <w:sz w:val="20"/>
          <w:szCs w:val="20"/>
        </w:rPr>
      </w:pPr>
    </w:p>
    <w:p w14:paraId="3BCD09C9" w14:textId="2E608AF6" w:rsidR="00BF3E5F" w:rsidRDefault="000903CC" w:rsidP="0070737C">
      <w:pPr>
        <w:tabs>
          <w:tab w:val="left" w:pos="9140"/>
        </w:tabs>
        <w:jc w:val="both"/>
        <w:rPr>
          <w:sz w:val="20"/>
          <w:szCs w:val="20"/>
        </w:rPr>
      </w:pPr>
      <w:ins w:id="3790" w:author="Kaxiong" w:date="2021-06-11T09:01: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3791" w:author="Kaxiong" w:date="2021-06-11T09:01:00Z">
        <w:r w:rsidR="0026545D" w:rsidRPr="00225F1A" w:rsidDel="000903CC">
          <w:rPr>
            <w:rFonts w:ascii="Arial" w:eastAsia="Arial" w:hAnsi="Arial" w:cs="Arial"/>
            <w:sz w:val="14"/>
            <w:szCs w:val="14"/>
          </w:rPr>
          <w:delText>Txo Cov Kev Phom Sij Kom Nyab Xeeb Ntawm Zaub Mov uas Muaj Teeb Meem Thaum Muaj Kev Ua Qoob Loo Sib Xyaws thiab Tsiaj Txhu</w:delText>
        </w:r>
        <w:r w:rsidR="003B227C" w:rsidDel="000903CC">
          <w:rPr>
            <w:rFonts w:ascii="Arial" w:eastAsia="Arial" w:hAnsi="Arial" w:cs="Arial"/>
            <w:sz w:val="14"/>
            <w:szCs w:val="14"/>
          </w:rPr>
          <w:delText xml:space="preserve"> </w:delText>
        </w:r>
      </w:del>
      <w:r w:rsidR="00F2670D">
        <w:rPr>
          <w:sz w:val="20"/>
          <w:szCs w:val="20"/>
        </w:rPr>
        <w:tab/>
      </w:r>
      <w:r w:rsidR="00F2670D" w:rsidRPr="0070737C">
        <w:rPr>
          <w:rFonts w:ascii="Arial" w:eastAsia="Arial" w:hAnsi="Arial" w:cs="Arial"/>
          <w:sz w:val="16"/>
          <w:szCs w:val="16"/>
        </w:rPr>
        <w:t>21</w:t>
      </w:r>
    </w:p>
    <w:p w14:paraId="43FD280E" w14:textId="77777777" w:rsidR="00BF3E5F" w:rsidRDefault="00BF3E5F">
      <w:pPr>
        <w:sectPr w:rsidR="00BF3E5F">
          <w:type w:val="continuous"/>
          <w:pgSz w:w="12240" w:h="15840"/>
          <w:pgMar w:top="1440" w:right="1400" w:bottom="480" w:left="1440" w:header="0" w:footer="0" w:gutter="0"/>
          <w:cols w:space="720" w:equalWidth="0">
            <w:col w:w="9400"/>
          </w:cols>
        </w:sectPr>
      </w:pPr>
    </w:p>
    <w:p w14:paraId="61F6783A" w14:textId="77777777" w:rsidR="00BF3E5F" w:rsidRDefault="00BF3E5F">
      <w:pPr>
        <w:spacing w:line="86" w:lineRule="exact"/>
        <w:rPr>
          <w:sz w:val="20"/>
          <w:szCs w:val="20"/>
        </w:rPr>
      </w:pPr>
      <w:bookmarkStart w:id="3792" w:name="page23"/>
      <w:bookmarkEnd w:id="3792"/>
    </w:p>
    <w:p w14:paraId="476F2C6D" w14:textId="5917109A" w:rsidR="00BF3E5F" w:rsidRPr="00D018C5" w:rsidRDefault="00F2670D" w:rsidP="00D018C5">
      <w:pPr>
        <w:spacing w:line="452" w:lineRule="auto"/>
        <w:ind w:left="600" w:right="40"/>
        <w:jc w:val="both"/>
        <w:rPr>
          <w:sz w:val="16"/>
          <w:szCs w:val="16"/>
        </w:rPr>
      </w:pP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siv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duab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qhia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nrog</w:t>
      </w:r>
      <w:proofErr w:type="spellEnd"/>
      <w:r w:rsidRPr="00D018C5">
        <w:rPr>
          <w:rFonts w:ascii="Arial" w:eastAsia="Arial" w:hAnsi="Arial" w:cs="Arial"/>
          <w:sz w:val="16"/>
          <w:szCs w:val="16"/>
        </w:rPr>
        <w:t xml:space="preserve"> cov </w:t>
      </w:r>
      <w:proofErr w:type="spellStart"/>
      <w:ins w:id="3793" w:author="Kaxiong" w:date="2021-06-11T09:03:00Z">
        <w:r w:rsidR="000903CC">
          <w:rPr>
            <w:rFonts w:ascii="Arial" w:eastAsia="Arial" w:hAnsi="Arial" w:cs="Arial"/>
            <w:sz w:val="16"/>
            <w:szCs w:val="16"/>
          </w:rPr>
          <w:t>ntaub</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ntawv</w:t>
        </w:r>
        <w:proofErr w:type="spellEnd"/>
        <w:r w:rsidR="000903CC">
          <w:rPr>
            <w:rFonts w:ascii="Arial" w:eastAsia="Arial" w:hAnsi="Arial" w:cs="Arial"/>
            <w:sz w:val="16"/>
            <w:szCs w:val="16"/>
          </w:rPr>
          <w:t xml:space="preserve"> av </w:t>
        </w:r>
        <w:proofErr w:type="spellStart"/>
        <w:r w:rsidR="000903CC">
          <w:rPr>
            <w:rFonts w:ascii="Arial" w:eastAsia="Arial" w:hAnsi="Arial" w:cs="Arial"/>
            <w:sz w:val="16"/>
            <w:szCs w:val="16"/>
          </w:rPr>
          <w:t>nrog</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rau</w:t>
        </w:r>
        <w:proofErr w:type="spellEnd"/>
        <w:r w:rsidR="000903CC">
          <w:rPr>
            <w:rFonts w:ascii="Arial" w:eastAsia="Arial" w:hAnsi="Arial" w:cs="Arial"/>
            <w:sz w:val="16"/>
            <w:szCs w:val="16"/>
          </w:rPr>
          <w:t xml:space="preserve"> cov </w:t>
        </w:r>
      </w:ins>
      <w:proofErr w:type="spellStart"/>
      <w:r w:rsidRPr="00D018C5">
        <w:rPr>
          <w:rFonts w:ascii="Arial" w:eastAsia="Arial" w:hAnsi="Arial" w:cs="Arial"/>
          <w:sz w:val="16"/>
          <w:szCs w:val="16"/>
        </w:rPr>
        <w:t>duab</w:t>
      </w:r>
      <w:proofErr w:type="spellEnd"/>
      <w:r w:rsidRPr="00D018C5">
        <w:rPr>
          <w:rFonts w:ascii="Arial" w:eastAsia="Arial" w:hAnsi="Arial" w:cs="Arial"/>
          <w:sz w:val="16"/>
          <w:szCs w:val="16"/>
        </w:rPr>
        <w:t xml:space="preserve"> </w:t>
      </w:r>
      <w:proofErr w:type="spellStart"/>
      <w:ins w:id="3794" w:author="Kaxiong" w:date="2021-06-11T09:03:00Z">
        <w:r w:rsidR="000903CC">
          <w:rPr>
            <w:rFonts w:ascii="Arial" w:eastAsia="Arial" w:hAnsi="Arial" w:cs="Arial"/>
            <w:sz w:val="16"/>
            <w:szCs w:val="16"/>
          </w:rPr>
          <w:t>yees</w:t>
        </w:r>
        <w:proofErr w:type="spellEnd"/>
        <w:r w:rsidR="000903CC">
          <w:rPr>
            <w:rFonts w:ascii="Arial" w:eastAsia="Arial" w:hAnsi="Arial" w:cs="Arial"/>
            <w:sz w:val="16"/>
            <w:szCs w:val="16"/>
          </w:rPr>
          <w:t xml:space="preserve"> </w:t>
        </w:r>
      </w:ins>
      <w:proofErr w:type="spellStart"/>
      <w:r w:rsidRPr="00D018C5">
        <w:rPr>
          <w:rFonts w:ascii="Arial" w:eastAsia="Arial" w:hAnsi="Arial" w:cs="Arial"/>
          <w:sz w:val="16"/>
          <w:szCs w:val="16"/>
        </w:rPr>
        <w:t>saum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huab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cua</w:t>
      </w:r>
      <w:proofErr w:type="spellEnd"/>
      <w:r w:rsidRPr="00D018C5">
        <w:rPr>
          <w:rFonts w:ascii="Arial" w:eastAsia="Arial" w:hAnsi="Arial" w:cs="Arial"/>
          <w:sz w:val="16"/>
          <w:szCs w:val="16"/>
        </w:rPr>
        <w:t xml:space="preserve"> los </w:t>
      </w:r>
      <w:proofErr w:type="spellStart"/>
      <w:r w:rsidRPr="00D018C5">
        <w:rPr>
          <w:rFonts w:ascii="Arial" w:eastAsia="Arial" w:hAnsi="Arial" w:cs="Arial"/>
          <w:sz w:val="16"/>
          <w:szCs w:val="16"/>
        </w:rPr>
        <w:t>txheeb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xyuas</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liaj</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teb</w:t>
      </w:r>
      <w:proofErr w:type="spellEnd"/>
      <w:r w:rsidRPr="00D018C5">
        <w:rPr>
          <w:rFonts w:ascii="Arial" w:eastAsia="Arial" w:hAnsi="Arial" w:cs="Arial"/>
          <w:sz w:val="16"/>
          <w:szCs w:val="16"/>
        </w:rPr>
        <w:t xml:space="preserve"> sib </w:t>
      </w:r>
      <w:proofErr w:type="spellStart"/>
      <w:r w:rsidRPr="00D018C5">
        <w:rPr>
          <w:rFonts w:ascii="Arial" w:eastAsia="Arial" w:hAnsi="Arial" w:cs="Arial"/>
          <w:sz w:val="16"/>
          <w:szCs w:val="16"/>
        </w:rPr>
        <w:t>txawv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khaws</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ntawv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cia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thaum</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yaj</w:t>
      </w:r>
      <w:proofErr w:type="spellEnd"/>
      <w:r w:rsidRPr="00D018C5">
        <w:rPr>
          <w:rFonts w:ascii="Arial" w:eastAsia="Arial" w:hAnsi="Arial" w:cs="Arial"/>
          <w:sz w:val="16"/>
          <w:szCs w:val="16"/>
        </w:rPr>
        <w:t xml:space="preserve"> tau </w:t>
      </w:r>
      <w:del w:id="3795" w:author="Kaxiong" w:date="2021-06-11T09:04:00Z">
        <w:r w:rsidRPr="00D018C5" w:rsidDel="000903CC">
          <w:rPr>
            <w:rFonts w:ascii="Arial" w:eastAsia="Arial" w:hAnsi="Arial" w:cs="Arial"/>
            <w:sz w:val="16"/>
            <w:szCs w:val="16"/>
          </w:rPr>
          <w:delText xml:space="preserve">hloov </w:delText>
        </w:r>
      </w:del>
      <w:proofErr w:type="spellStart"/>
      <w:r w:rsidRPr="00D018C5">
        <w:rPr>
          <w:rFonts w:ascii="Arial" w:eastAsia="Arial" w:hAnsi="Arial" w:cs="Arial"/>
          <w:sz w:val="16"/>
          <w:szCs w:val="16"/>
        </w:rPr>
        <w:t>mus</w:t>
      </w:r>
      <w:proofErr w:type="spellEnd"/>
      <w:r w:rsidRPr="00D018C5">
        <w:rPr>
          <w:rFonts w:ascii="Arial" w:eastAsia="Arial" w:hAnsi="Arial" w:cs="Arial"/>
          <w:sz w:val="16"/>
          <w:szCs w:val="16"/>
        </w:rPr>
        <w:t xml:space="preserve"> </w:t>
      </w:r>
      <w:ins w:id="3796" w:author="Kaxiong" w:date="2021-06-11T09:04:00Z">
        <w:r w:rsidR="000903CC">
          <w:rPr>
            <w:rFonts w:ascii="Arial" w:eastAsia="Arial" w:hAnsi="Arial" w:cs="Arial"/>
            <w:sz w:val="16"/>
            <w:szCs w:val="16"/>
          </w:rPr>
          <w:t xml:space="preserve">los </w:t>
        </w:r>
      </w:ins>
      <w:proofErr w:type="spellStart"/>
      <w:r w:rsidRPr="00D018C5">
        <w:rPr>
          <w:rFonts w:ascii="Arial" w:eastAsia="Arial" w:hAnsi="Arial" w:cs="Arial"/>
          <w:sz w:val="16"/>
          <w:szCs w:val="16"/>
        </w:rPr>
        <w:t>rau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thaj</w:t>
      </w:r>
      <w:proofErr w:type="spellEnd"/>
      <w:r w:rsidRPr="00D018C5">
        <w:rPr>
          <w:rFonts w:ascii="Arial" w:eastAsia="Arial" w:hAnsi="Arial" w:cs="Arial"/>
          <w:sz w:val="16"/>
          <w:szCs w:val="16"/>
        </w:rPr>
        <w:t xml:space="preserve"> chaw sib </w:t>
      </w:r>
      <w:proofErr w:type="spellStart"/>
      <w:r w:rsidRPr="00D018C5">
        <w:rPr>
          <w:rFonts w:ascii="Arial" w:eastAsia="Arial" w:hAnsi="Arial" w:cs="Arial"/>
          <w:sz w:val="16"/>
          <w:szCs w:val="16"/>
        </w:rPr>
        <w:t>txawv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thaum</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qoob</w:t>
      </w:r>
      <w:proofErr w:type="spellEnd"/>
      <w:r w:rsidRPr="00D018C5">
        <w:rPr>
          <w:rFonts w:ascii="Arial" w:eastAsia="Arial" w:hAnsi="Arial" w:cs="Arial"/>
          <w:sz w:val="16"/>
          <w:szCs w:val="16"/>
        </w:rPr>
        <w:t xml:space="preserve"> loo tau </w:t>
      </w:r>
      <w:proofErr w:type="spellStart"/>
      <w:r w:rsidRPr="00D018C5">
        <w:rPr>
          <w:rFonts w:ascii="Arial" w:eastAsia="Arial" w:hAnsi="Arial" w:cs="Arial"/>
          <w:sz w:val="16"/>
          <w:szCs w:val="16"/>
        </w:rPr>
        <w:t>sau</w:t>
      </w:r>
      <w:proofErr w:type="spellEnd"/>
      <w:r w:rsidRPr="00D018C5">
        <w:rPr>
          <w:rFonts w:ascii="Arial" w:eastAsia="Arial" w:hAnsi="Arial" w:cs="Arial"/>
          <w:sz w:val="16"/>
          <w:szCs w:val="16"/>
        </w:rPr>
        <w:t xml:space="preserve"> los </w:t>
      </w:r>
      <w:proofErr w:type="spellStart"/>
      <w:r w:rsidRPr="00D018C5">
        <w:rPr>
          <w:rFonts w:ascii="Arial" w:eastAsia="Arial" w:hAnsi="Arial" w:cs="Arial"/>
          <w:sz w:val="16"/>
          <w:szCs w:val="16"/>
        </w:rPr>
        <w:t>ntawm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txhua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daim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teb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tsis</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muaj</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ib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tsab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ntawv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sau</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txoj</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cai</w:t>
      </w:r>
      <w:proofErr w:type="spellEnd"/>
      <w:r w:rsidRPr="00D018C5">
        <w:rPr>
          <w:rFonts w:ascii="Arial" w:eastAsia="Arial" w:hAnsi="Arial" w:cs="Arial"/>
          <w:sz w:val="16"/>
          <w:szCs w:val="16"/>
        </w:rPr>
        <w:t xml:space="preserve">, tab sis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ins w:id="3797" w:author="Kaxiong" w:date="2021-06-11T09:05:00Z">
        <w:r w:rsidR="000903CC">
          <w:rPr>
            <w:rFonts w:ascii="Arial" w:eastAsia="Arial" w:hAnsi="Arial" w:cs="Arial"/>
            <w:sz w:val="16"/>
            <w:szCs w:val="16"/>
          </w:rPr>
          <w:t>hais</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tiag</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rau</w:t>
        </w:r>
      </w:ins>
      <w:proofErr w:type="spellEnd"/>
      <w:del w:id="3798" w:author="Kaxiong" w:date="2021-06-11T09:05:00Z">
        <w:r w:rsidRPr="00D018C5" w:rsidDel="000903CC">
          <w:rPr>
            <w:rFonts w:ascii="Arial" w:eastAsia="Arial" w:hAnsi="Arial" w:cs="Arial"/>
            <w:sz w:val="16"/>
            <w:szCs w:val="16"/>
          </w:rPr>
          <w:delText>xav kom</w:delText>
        </w:r>
      </w:del>
      <w:r w:rsidRPr="00D018C5">
        <w:rPr>
          <w:rFonts w:ascii="Arial" w:eastAsia="Arial" w:hAnsi="Arial" w:cs="Arial"/>
          <w:sz w:val="16"/>
          <w:szCs w:val="16"/>
        </w:rPr>
        <w:t xml:space="preserve"> cov </w:t>
      </w:r>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hloov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khau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rau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thaj</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tsam</w:t>
      </w:r>
      <w:proofErr w:type="spellEnd"/>
      <w:r w:rsidRPr="00D018C5">
        <w:rPr>
          <w:rFonts w:ascii="Arial" w:eastAsia="Arial" w:hAnsi="Arial" w:cs="Arial"/>
          <w:sz w:val="16"/>
          <w:szCs w:val="16"/>
        </w:rPr>
        <w:t xml:space="preserve"> </w:t>
      </w:r>
      <w:proofErr w:type="spellStart"/>
      <w:ins w:id="3799" w:author="Kaxiong" w:date="2021-06-11T09:05:00Z">
        <w:r w:rsidR="000903CC">
          <w:rPr>
            <w:rFonts w:ascii="Arial" w:eastAsia="Arial" w:hAnsi="Arial" w:cs="Arial"/>
            <w:sz w:val="16"/>
            <w:szCs w:val="16"/>
          </w:rPr>
          <w:t>tu</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tsiaj</w:t>
        </w:r>
        <w:proofErr w:type="spellEnd"/>
        <w:r w:rsidR="000903CC">
          <w:rPr>
            <w:rFonts w:ascii="Arial" w:eastAsia="Arial" w:hAnsi="Arial" w:cs="Arial"/>
            <w:sz w:val="16"/>
            <w:szCs w:val="16"/>
          </w:rPr>
          <w:t xml:space="preserve"> </w:t>
        </w:r>
      </w:ins>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thaj</w:t>
      </w:r>
      <w:proofErr w:type="spellEnd"/>
      <w:r w:rsidRPr="00D018C5">
        <w:rPr>
          <w:rFonts w:ascii="Arial" w:eastAsia="Arial" w:hAnsi="Arial" w:cs="Arial"/>
          <w:sz w:val="16"/>
          <w:szCs w:val="16"/>
        </w:rPr>
        <w:t xml:space="preserve"> chaw </w:t>
      </w:r>
      <w:proofErr w:type="spellStart"/>
      <w:r w:rsidRPr="00D018C5">
        <w:rPr>
          <w:rFonts w:ascii="Arial" w:eastAsia="Arial" w:hAnsi="Arial" w:cs="Arial"/>
          <w:sz w:val="16"/>
          <w:szCs w:val="16"/>
        </w:rPr>
        <w:t>qoob</w:t>
      </w:r>
      <w:proofErr w:type="spellEnd"/>
      <w:r w:rsidRPr="00D018C5">
        <w:rPr>
          <w:rFonts w:ascii="Arial" w:eastAsia="Arial" w:hAnsi="Arial" w:cs="Arial"/>
          <w:sz w:val="16"/>
          <w:szCs w:val="16"/>
        </w:rPr>
        <w:t xml:space="preserve"> loo </w:t>
      </w:r>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kuv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muaj</w:t>
      </w:r>
      <w:proofErr w:type="spellEnd"/>
      <w:r w:rsidRPr="00D018C5">
        <w:rPr>
          <w:rFonts w:ascii="Arial" w:eastAsia="Arial" w:hAnsi="Arial" w:cs="Arial"/>
          <w:sz w:val="16"/>
          <w:szCs w:val="16"/>
        </w:rPr>
        <w:t xml:space="preserve"> cov </w:t>
      </w:r>
      <w:proofErr w:type="spellStart"/>
      <w:r w:rsidRPr="00D018C5">
        <w:rPr>
          <w:rFonts w:ascii="Arial" w:eastAsia="Arial" w:hAnsi="Arial" w:cs="Arial"/>
          <w:sz w:val="16"/>
          <w:szCs w:val="16"/>
        </w:rPr>
        <w:t>rooj</w:t>
      </w:r>
      <w:proofErr w:type="spellEnd"/>
      <w:r w:rsidRPr="00D018C5">
        <w:rPr>
          <w:rFonts w:ascii="Arial" w:eastAsia="Arial" w:hAnsi="Arial" w:cs="Arial"/>
          <w:sz w:val="16"/>
          <w:szCs w:val="16"/>
        </w:rPr>
        <w:t xml:space="preserve"> sib </w:t>
      </w:r>
      <w:proofErr w:type="spellStart"/>
      <w:r w:rsidRPr="00D018C5">
        <w:rPr>
          <w:rFonts w:ascii="Arial" w:eastAsia="Arial" w:hAnsi="Arial" w:cs="Arial"/>
          <w:sz w:val="16"/>
          <w:szCs w:val="16"/>
        </w:rPr>
        <w:t>tham</w:t>
      </w:r>
      <w:proofErr w:type="spellEnd"/>
      <w:r w:rsidRPr="00D018C5">
        <w:rPr>
          <w:rFonts w:ascii="Arial" w:eastAsia="Arial" w:hAnsi="Arial" w:cs="Arial"/>
          <w:sz w:val="16"/>
          <w:szCs w:val="16"/>
        </w:rPr>
        <w:t xml:space="preserve"> </w:t>
      </w:r>
      <w:proofErr w:type="spellStart"/>
      <w:r w:rsidR="00D018C5" w:rsidRPr="00D018C5">
        <w:rPr>
          <w:rFonts w:ascii="Arial" w:eastAsia="Arial" w:hAnsi="Arial" w:cs="Arial"/>
          <w:sz w:val="16"/>
          <w:szCs w:val="16"/>
        </w:rPr>
        <w:t>ntawm</w:t>
      </w:r>
      <w:proofErr w:type="spellEnd"/>
      <w:r w:rsidR="00D018C5" w:rsidRPr="00D018C5">
        <w:rPr>
          <w:rFonts w:ascii="Arial" w:eastAsia="Arial" w:hAnsi="Arial" w:cs="Arial"/>
          <w:sz w:val="16"/>
          <w:szCs w:val="16"/>
        </w:rPr>
        <w:t xml:space="preserve"> </w:t>
      </w:r>
      <w:del w:id="3800" w:author="Kaxiong" w:date="2021-06-11T09:06:00Z">
        <w:r w:rsidRPr="00D018C5" w:rsidDel="000903CC">
          <w:rPr>
            <w:rFonts w:ascii="Arial" w:eastAsia="Arial" w:hAnsi="Arial" w:cs="Arial"/>
            <w:sz w:val="16"/>
            <w:szCs w:val="16"/>
          </w:rPr>
          <w:delText xml:space="preserve">txhua tus </w:delText>
        </w:r>
      </w:del>
      <w:proofErr w:type="spellStart"/>
      <w:r w:rsidRPr="00D018C5">
        <w:rPr>
          <w:rFonts w:ascii="Arial" w:eastAsia="Arial" w:hAnsi="Arial" w:cs="Arial"/>
          <w:sz w:val="16"/>
          <w:szCs w:val="16"/>
        </w:rPr>
        <w:t>neeg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hauj</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lwm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txhua</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lub</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lim</w:t>
      </w:r>
      <w:proofErr w:type="spellEnd"/>
      <w:r w:rsidR="00D018C5" w:rsidRPr="00D018C5">
        <w:rPr>
          <w:rFonts w:ascii="Arial" w:eastAsia="Arial" w:hAnsi="Arial" w:cs="Arial"/>
          <w:sz w:val="16"/>
          <w:szCs w:val="16"/>
        </w:rPr>
        <w:t xml:space="preserve"> </w:t>
      </w:r>
      <w:proofErr w:type="spellStart"/>
      <w:r w:rsidRPr="00D018C5">
        <w:rPr>
          <w:rFonts w:ascii="Arial" w:eastAsia="Arial" w:hAnsi="Arial" w:cs="Arial"/>
          <w:sz w:val="16"/>
          <w:szCs w:val="16"/>
        </w:rPr>
        <w:t>tiam</w:t>
      </w:r>
      <w:proofErr w:type="spellEnd"/>
      <w:r w:rsidRPr="00D018C5">
        <w:rPr>
          <w:rFonts w:ascii="Arial" w:eastAsia="Arial" w:hAnsi="Arial" w:cs="Arial"/>
          <w:sz w:val="16"/>
          <w:szCs w:val="16"/>
        </w:rPr>
        <w:t xml:space="preserve"> los </w:t>
      </w:r>
      <w:proofErr w:type="spellStart"/>
      <w:r w:rsidRPr="00D018C5">
        <w:rPr>
          <w:rFonts w:ascii="Arial" w:eastAsia="Arial" w:hAnsi="Arial" w:cs="Arial"/>
          <w:sz w:val="16"/>
          <w:szCs w:val="16"/>
        </w:rPr>
        <w:t>tham</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txog</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kev</w:t>
      </w:r>
      <w:proofErr w:type="spellEnd"/>
      <w:r w:rsidRPr="00D018C5">
        <w:rPr>
          <w:rFonts w:ascii="Arial" w:eastAsia="Arial" w:hAnsi="Arial" w:cs="Arial"/>
          <w:sz w:val="16"/>
          <w:szCs w:val="16"/>
        </w:rPr>
        <w:t xml:space="preserve"> </w:t>
      </w:r>
      <w:ins w:id="3801" w:author="Kaxiong" w:date="2021-06-11T09:06:00Z">
        <w:r w:rsidR="000903CC">
          <w:rPr>
            <w:rFonts w:ascii="Arial" w:eastAsia="Arial" w:hAnsi="Arial" w:cs="Arial"/>
            <w:sz w:val="16"/>
            <w:szCs w:val="16"/>
          </w:rPr>
          <w:t xml:space="preserve">cov </w:t>
        </w:r>
      </w:ins>
      <w:proofErr w:type="spellStart"/>
      <w:ins w:id="3802" w:author="Kaxiong" w:date="2021-06-11T09:07:00Z">
        <w:r w:rsidR="000903CC">
          <w:rPr>
            <w:rFonts w:ascii="Arial" w:eastAsia="Arial" w:hAnsi="Arial" w:cs="Arial"/>
            <w:sz w:val="16"/>
            <w:szCs w:val="16"/>
          </w:rPr>
          <w:t>phiaj</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xwm</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kev</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tu</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tsiaj</w:t>
        </w:r>
        <w:proofErr w:type="spellEnd"/>
        <w:r w:rsidR="000903CC">
          <w:rPr>
            <w:rFonts w:ascii="Arial" w:eastAsia="Arial" w:hAnsi="Arial" w:cs="Arial"/>
            <w:sz w:val="16"/>
            <w:szCs w:val="16"/>
          </w:rPr>
          <w:t xml:space="preserve"> </w:t>
        </w:r>
        <w:proofErr w:type="spellStart"/>
        <w:r w:rsidR="000903CC">
          <w:rPr>
            <w:rFonts w:ascii="Arial" w:eastAsia="Arial" w:hAnsi="Arial" w:cs="Arial"/>
            <w:sz w:val="16"/>
            <w:szCs w:val="16"/>
          </w:rPr>
          <w:t>mus</w:t>
        </w:r>
        <w:proofErr w:type="spellEnd"/>
        <w:r w:rsidR="000903CC">
          <w:rPr>
            <w:rFonts w:ascii="Arial" w:eastAsia="Arial" w:hAnsi="Arial" w:cs="Arial"/>
            <w:sz w:val="16"/>
            <w:szCs w:val="16"/>
          </w:rPr>
          <w:t xml:space="preserve"> los </w:t>
        </w:r>
      </w:ins>
      <w:del w:id="3803" w:author="Kaxiong" w:date="2021-06-11T09:07:00Z">
        <w:r w:rsidRPr="00D018C5" w:rsidDel="000903CC">
          <w:rPr>
            <w:rFonts w:ascii="Arial" w:eastAsia="Arial" w:hAnsi="Arial" w:cs="Arial"/>
            <w:sz w:val="16"/>
            <w:szCs w:val="16"/>
          </w:rPr>
          <w:delText xml:space="preserve">sib hloov pauv </w:delText>
        </w:r>
      </w:del>
      <w:proofErr w:type="spellStart"/>
      <w:r w:rsidRPr="00D018C5">
        <w:rPr>
          <w:rFonts w:ascii="Arial" w:eastAsia="Arial" w:hAnsi="Arial" w:cs="Arial"/>
          <w:sz w:val="16"/>
          <w:szCs w:val="16"/>
        </w:rPr>
        <w:t>thiab</w:t>
      </w:r>
      <w:proofErr w:type="spellEnd"/>
      <w:r w:rsidRPr="00D018C5">
        <w:rPr>
          <w:rFonts w:ascii="Arial" w:eastAsia="Arial" w:hAnsi="Arial" w:cs="Arial"/>
          <w:sz w:val="16"/>
          <w:szCs w:val="16"/>
        </w:rPr>
        <w:t xml:space="preserve"> </w:t>
      </w:r>
      <w:del w:id="3804" w:author="Kaxiong" w:date="2021-06-11T09:07:00Z">
        <w:r w:rsidRPr="00D018C5" w:rsidDel="000903CC">
          <w:rPr>
            <w:rFonts w:ascii="Arial" w:eastAsia="Arial" w:hAnsi="Arial" w:cs="Arial"/>
            <w:sz w:val="16"/>
            <w:szCs w:val="16"/>
          </w:rPr>
          <w:delText xml:space="preserve">cov phiaj xwm </w:delText>
        </w:r>
      </w:del>
      <w:proofErr w:type="spellStart"/>
      <w:r w:rsidRPr="00D018C5">
        <w:rPr>
          <w:rFonts w:ascii="Arial" w:eastAsia="Arial" w:hAnsi="Arial" w:cs="Arial"/>
          <w:sz w:val="16"/>
          <w:szCs w:val="16"/>
        </w:rPr>
        <w:t>kev</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sau</w:t>
      </w:r>
      <w:proofErr w:type="spellEnd"/>
      <w:r w:rsidRPr="00D018C5">
        <w:rPr>
          <w:rFonts w:ascii="Arial" w:eastAsia="Arial" w:hAnsi="Arial" w:cs="Arial"/>
          <w:sz w:val="16"/>
          <w:szCs w:val="16"/>
        </w:rPr>
        <w:t xml:space="preserve"> </w:t>
      </w:r>
      <w:proofErr w:type="spellStart"/>
      <w:r w:rsidRPr="00D018C5">
        <w:rPr>
          <w:rFonts w:ascii="Arial" w:eastAsia="Arial" w:hAnsi="Arial" w:cs="Arial"/>
          <w:sz w:val="16"/>
          <w:szCs w:val="16"/>
        </w:rPr>
        <w:t>qoob</w:t>
      </w:r>
      <w:proofErr w:type="spellEnd"/>
      <w:r w:rsidRPr="00D018C5">
        <w:rPr>
          <w:rFonts w:ascii="Arial" w:eastAsia="Arial" w:hAnsi="Arial" w:cs="Arial"/>
          <w:sz w:val="16"/>
          <w:szCs w:val="16"/>
        </w:rPr>
        <w:t xml:space="preserve"> loo. "</w:t>
      </w:r>
    </w:p>
    <w:p w14:paraId="0F0825E5" w14:textId="77777777" w:rsidR="00BF3E5F" w:rsidRDefault="00BF3E5F">
      <w:pPr>
        <w:spacing w:line="187" w:lineRule="exact"/>
        <w:rPr>
          <w:sz w:val="20"/>
          <w:szCs w:val="20"/>
        </w:rPr>
      </w:pPr>
    </w:p>
    <w:p w14:paraId="3BD72529" w14:textId="3FAB5164" w:rsidR="000903CC" w:rsidRPr="00B80902" w:rsidRDefault="000903CC" w:rsidP="000903CC">
      <w:pPr>
        <w:spacing w:line="370" w:lineRule="auto"/>
        <w:ind w:right="340"/>
        <w:jc w:val="both"/>
        <w:rPr>
          <w:ins w:id="3805" w:author="Kaxiong" w:date="2021-06-11T09:09:00Z"/>
          <w:sz w:val="16"/>
          <w:szCs w:val="16"/>
        </w:rPr>
      </w:pPr>
      <w:ins w:id="3806" w:author="Kaxiong" w:date="2021-06-11T09:09:00Z">
        <w:r w:rsidRPr="00B80902">
          <w:rPr>
            <w:rFonts w:ascii="Arial" w:eastAsia="Arial" w:hAnsi="Arial" w:cs="Arial"/>
            <w:sz w:val="16"/>
            <w:szCs w:val="16"/>
          </w:rPr>
          <w:t xml:space="preserve">Tus </w:t>
        </w:r>
        <w:proofErr w:type="spellStart"/>
        <w:r w:rsidRPr="00B80902">
          <w:rPr>
            <w:rFonts w:ascii="Arial" w:eastAsia="Arial" w:hAnsi="Arial" w:cs="Arial"/>
            <w:sz w:val="16"/>
            <w:szCs w:val="16"/>
          </w:rPr>
          <w:t>neeg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liaj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Pr="00B80902">
          <w:rPr>
            <w:rFonts w:ascii="Arial" w:eastAsia="Arial" w:hAnsi="Arial" w:cs="Arial"/>
            <w:sz w:val="16"/>
            <w:szCs w:val="16"/>
          </w:rPr>
          <w:t xml:space="preserve"> </w:t>
        </w:r>
      </w:ins>
      <w:ins w:id="3807" w:author="Kaxiong" w:date="2021-06-11T09:10:00Z">
        <w:r>
          <w:rPr>
            <w:rFonts w:ascii="Arial" w:eastAsia="Arial" w:hAnsi="Arial" w:cs="Arial"/>
            <w:sz w:val="16"/>
            <w:szCs w:val="16"/>
          </w:rPr>
          <w:t>June</w:t>
        </w:r>
      </w:ins>
      <w:ins w:id="3808" w:author="Kaxiong" w:date="2021-06-11T09:09:00Z">
        <w:r w:rsidRPr="00B80902">
          <w:rPr>
            <w:rFonts w:ascii="Arial" w:eastAsia="Arial" w:hAnsi="Arial" w:cs="Arial"/>
            <w:sz w:val="16"/>
            <w:szCs w:val="16"/>
          </w:rPr>
          <w:t xml:space="preserve"> </w:t>
        </w:r>
        <w:proofErr w:type="spellStart"/>
        <w:r w:rsidRPr="00B80902">
          <w:rPr>
            <w:rFonts w:ascii="Arial" w:eastAsia="Arial" w:hAnsi="Arial" w:cs="Arial"/>
            <w:sz w:val="16"/>
            <w:szCs w:val="16"/>
          </w:rPr>
          <w:t>xav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paub</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tias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nws</w:t>
        </w:r>
        <w:proofErr w:type="spellEnd"/>
        <w:r w:rsidRPr="00B80902">
          <w:rPr>
            <w:rFonts w:ascii="Arial" w:eastAsia="Arial" w:hAnsi="Arial" w:cs="Arial"/>
            <w:sz w:val="16"/>
            <w:szCs w:val="16"/>
          </w:rPr>
          <w:t xml:space="preserve"> </w:t>
        </w:r>
        <w:r>
          <w:rPr>
            <w:rFonts w:ascii="Arial" w:eastAsia="Arial" w:hAnsi="Arial" w:cs="Arial"/>
            <w:sz w:val="16"/>
            <w:szCs w:val="16"/>
          </w:rPr>
          <w:t>cov</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coj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puas</w:t>
        </w:r>
        <w:proofErr w:type="spellEnd"/>
        <w:r>
          <w:rPr>
            <w:rFonts w:ascii="Arial" w:eastAsia="Arial" w:hAnsi="Arial" w:cs="Arial"/>
            <w:sz w:val="16"/>
            <w:szCs w:val="16"/>
          </w:rPr>
          <w:t xml:space="preserve"> </w:t>
        </w:r>
        <w:proofErr w:type="spellStart"/>
        <w:r>
          <w:rPr>
            <w:rFonts w:ascii="Arial" w:eastAsia="Arial" w:hAnsi="Arial" w:cs="Arial"/>
            <w:sz w:val="16"/>
            <w:szCs w:val="16"/>
          </w:rPr>
          <w:t>raws</w:t>
        </w:r>
        <w:proofErr w:type="spellEnd"/>
        <w:r>
          <w:rPr>
            <w:rFonts w:ascii="Arial" w:eastAsia="Arial" w:hAnsi="Arial" w:cs="Arial"/>
            <w:sz w:val="16"/>
            <w:szCs w:val="16"/>
          </w:rPr>
          <w:t xml:space="preserve"> </w:t>
        </w:r>
        <w:r w:rsidRPr="00B80902">
          <w:rPr>
            <w:rFonts w:ascii="Arial" w:eastAsia="Arial" w:hAnsi="Arial" w:cs="Arial"/>
            <w:sz w:val="16"/>
            <w:szCs w:val="16"/>
          </w:rPr>
          <w:t xml:space="preserve">li PSR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r>
          <w:rPr>
            <w:rFonts w:ascii="Arial" w:eastAsia="Arial" w:hAnsi="Arial" w:cs="Arial"/>
            <w:sz w:val="16"/>
            <w:szCs w:val="16"/>
          </w:rPr>
          <w:t xml:space="preserve">sib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ke</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nrog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tsim</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qoob</w:t>
        </w:r>
        <w:proofErr w:type="spellEnd"/>
        <w:r>
          <w:rPr>
            <w:rFonts w:ascii="Arial" w:eastAsia="Arial" w:hAnsi="Arial" w:cs="Arial"/>
            <w:sz w:val="16"/>
            <w:szCs w:val="16"/>
          </w:rPr>
          <w:t xml:space="preserve"> loo</w:t>
        </w:r>
        <w:r w:rsidRPr="00B80902">
          <w:rPr>
            <w:rFonts w:ascii="Arial" w:eastAsia="Arial" w:hAnsi="Arial" w:cs="Arial"/>
            <w:sz w:val="16"/>
            <w:szCs w:val="16"/>
          </w:rPr>
          <w:t xml:space="preserve">. </w:t>
        </w:r>
        <w:r>
          <w:rPr>
            <w:rFonts w:ascii="Arial" w:eastAsia="Arial" w:hAnsi="Arial" w:cs="Arial"/>
            <w:sz w:val="16"/>
            <w:szCs w:val="16"/>
          </w:rPr>
          <w:t xml:space="preserve">Tus </w:t>
        </w:r>
        <w:proofErr w:type="spellStart"/>
        <w:r>
          <w:rPr>
            <w:rFonts w:ascii="Arial" w:eastAsia="Arial" w:hAnsi="Arial" w:cs="Arial"/>
            <w:sz w:val="16"/>
            <w:szCs w:val="16"/>
          </w:rPr>
          <w:t>neeg</w:t>
        </w:r>
        <w:proofErr w:type="spellEnd"/>
        <w:r>
          <w:rPr>
            <w:rFonts w:ascii="Arial" w:eastAsia="Arial" w:hAnsi="Arial" w:cs="Arial"/>
            <w:sz w:val="16"/>
            <w:szCs w:val="16"/>
          </w:rPr>
          <w:t xml:space="preserve"> </w:t>
        </w:r>
        <w:proofErr w:type="spellStart"/>
        <w:r>
          <w:rPr>
            <w:rFonts w:ascii="Arial" w:eastAsia="Arial" w:hAnsi="Arial" w:cs="Arial"/>
            <w:sz w:val="16"/>
            <w:szCs w:val="16"/>
          </w:rPr>
          <w:t>muaj</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paub</w:t>
        </w:r>
        <w:proofErr w:type="spellEnd"/>
        <w:r>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hais</w:t>
        </w:r>
        <w:proofErr w:type="spellEnd"/>
        <w:r w:rsidRPr="00B80902">
          <w:rPr>
            <w:rFonts w:ascii="Arial" w:eastAsia="Arial" w:hAnsi="Arial" w:cs="Arial"/>
            <w:sz w:val="16"/>
            <w:szCs w:val="16"/>
          </w:rPr>
          <w:t xml:space="preserve"> </w:t>
        </w:r>
        <w:r>
          <w:rPr>
            <w:rFonts w:ascii="Arial" w:eastAsia="Arial" w:hAnsi="Arial" w:cs="Arial"/>
            <w:sz w:val="16"/>
            <w:szCs w:val="16"/>
          </w:rPr>
          <w:t xml:space="preserve">dab </w:t>
        </w:r>
        <w:proofErr w:type="spellStart"/>
        <w:r>
          <w:rPr>
            <w:rFonts w:ascii="Arial" w:eastAsia="Arial" w:hAnsi="Arial" w:cs="Arial"/>
            <w:sz w:val="16"/>
            <w:szCs w:val="16"/>
          </w:rPr>
          <w:t>tsi</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txog</w:t>
        </w:r>
        <w:proofErr w:type="spellEnd"/>
        <w:r w:rsidRPr="00B80902">
          <w:rPr>
            <w:rFonts w:ascii="Arial" w:eastAsia="Arial" w:hAnsi="Arial" w:cs="Arial"/>
            <w:sz w:val="16"/>
            <w:szCs w:val="16"/>
          </w:rPr>
          <w:t xml:space="preserve"> </w:t>
        </w:r>
      </w:ins>
      <w:ins w:id="3809" w:author="Kaxiong" w:date="2021-06-11T09:10:00Z">
        <w:r>
          <w:rPr>
            <w:rFonts w:ascii="Arial" w:eastAsia="Arial" w:hAnsi="Arial" w:cs="Arial"/>
            <w:sz w:val="16"/>
            <w:szCs w:val="16"/>
          </w:rPr>
          <w:t>June</w:t>
        </w:r>
      </w:ins>
      <w:ins w:id="3810" w:author="Kaxiong" w:date="2021-06-11T09:09:00Z">
        <w:r w:rsidRPr="00B80902">
          <w:rPr>
            <w:rFonts w:ascii="Arial" w:eastAsia="Arial" w:hAnsi="Arial" w:cs="Arial"/>
            <w:sz w:val="16"/>
            <w:szCs w:val="16"/>
          </w:rPr>
          <w:t xml:space="preserve"> </w:t>
        </w:r>
        <w:r>
          <w:rPr>
            <w:rFonts w:ascii="Arial" w:eastAsia="Arial" w:hAnsi="Arial" w:cs="Arial"/>
            <w:sz w:val="16"/>
            <w:szCs w:val="16"/>
          </w:rPr>
          <w:t>li</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xwm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txheej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ntsig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PSR?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no </w:t>
        </w:r>
        <w:proofErr w:type="spellStart"/>
        <w:r w:rsidRPr="00B80902">
          <w:rPr>
            <w:rFonts w:ascii="Arial" w:eastAsia="Arial" w:hAnsi="Arial" w:cs="Arial"/>
            <w:sz w:val="16"/>
            <w:szCs w:val="16"/>
          </w:rPr>
          <w:t>yog</w:t>
        </w:r>
        <w:proofErr w:type="spellEnd"/>
        <w:r w:rsidRPr="00B80902">
          <w:rPr>
            <w:rFonts w:ascii="Arial" w:eastAsia="Arial" w:hAnsi="Arial" w:cs="Arial"/>
            <w:sz w:val="16"/>
            <w:szCs w:val="16"/>
          </w:rPr>
          <w:t xml:space="preserve"> cov </w:t>
        </w:r>
        <w:proofErr w:type="spellStart"/>
        <w:r w:rsidRPr="00B80902">
          <w:rPr>
            <w:rFonts w:ascii="Arial" w:eastAsia="Arial" w:hAnsi="Arial" w:cs="Arial"/>
            <w:sz w:val="16"/>
            <w:szCs w:val="16"/>
          </w:rPr>
          <w:t>lus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mus</w:t>
        </w:r>
        <w:proofErr w:type="spellEnd"/>
        <w:r w:rsidRPr="00B80902">
          <w:rPr>
            <w:rFonts w:ascii="Arial" w:eastAsia="Arial" w:hAnsi="Arial" w:cs="Arial"/>
            <w:sz w:val="16"/>
            <w:szCs w:val="16"/>
          </w:rPr>
          <w:t xml:space="preserve"> tau:</w:t>
        </w:r>
      </w:ins>
    </w:p>
    <w:p w14:paraId="46A282EE" w14:textId="0E6B0CCF" w:rsidR="00BF3E5F" w:rsidRPr="00B859D3" w:rsidDel="000903CC" w:rsidRDefault="00741591" w:rsidP="00B859D3">
      <w:pPr>
        <w:spacing w:line="352" w:lineRule="auto"/>
        <w:ind w:left="240" w:right="120"/>
        <w:jc w:val="both"/>
        <w:rPr>
          <w:del w:id="3811" w:author="Kaxiong" w:date="2021-06-11T09:09:00Z"/>
          <w:sz w:val="16"/>
          <w:szCs w:val="16"/>
        </w:rPr>
      </w:pPr>
      <w:del w:id="3812" w:author="Kaxiong" w:date="2021-06-11T09:09:00Z">
        <w:r w:rsidRPr="00B859D3" w:rsidDel="000903CC">
          <w:rPr>
            <w:rFonts w:ascii="Arial" w:eastAsia="Arial" w:hAnsi="Arial" w:cs="Arial"/>
            <w:sz w:val="16"/>
            <w:szCs w:val="16"/>
          </w:rPr>
          <w:delText>Tus neeg ua liaj ua teb</w:delText>
        </w:r>
        <w:r w:rsidR="00F2670D" w:rsidRPr="00B859D3" w:rsidDel="000903CC">
          <w:rPr>
            <w:rFonts w:ascii="Arial" w:eastAsia="Arial" w:hAnsi="Arial" w:cs="Arial"/>
            <w:sz w:val="16"/>
            <w:szCs w:val="16"/>
          </w:rPr>
          <w:delText xml:space="preserve"> </w:delText>
        </w:r>
        <w:r w:rsidR="00C45655" w:rsidRPr="00B859D3" w:rsidDel="000903CC">
          <w:rPr>
            <w:rFonts w:ascii="Arial" w:eastAsia="Arial" w:hAnsi="Arial" w:cs="Arial"/>
            <w:sz w:val="16"/>
            <w:szCs w:val="16"/>
          </w:rPr>
          <w:delText xml:space="preserve">June </w:delText>
        </w:r>
        <w:r w:rsidR="00F2670D" w:rsidRPr="00B859D3" w:rsidDel="000903CC">
          <w:rPr>
            <w:rFonts w:ascii="Arial" w:eastAsia="Arial" w:hAnsi="Arial" w:cs="Arial"/>
            <w:sz w:val="16"/>
            <w:szCs w:val="16"/>
          </w:rPr>
          <w:delText>xav paub tias nws yuav ua li cas</w:delText>
        </w:r>
        <w:r w:rsidR="00C45655" w:rsidRPr="00B859D3" w:rsidDel="000903CC">
          <w:rPr>
            <w:rFonts w:ascii="Arial" w:eastAsia="Arial" w:hAnsi="Arial" w:cs="Arial"/>
            <w:sz w:val="16"/>
            <w:szCs w:val="16"/>
          </w:rPr>
          <w:delText xml:space="preserve"> kom</w:delText>
        </w:r>
        <w:r w:rsidR="00F2670D" w:rsidRPr="00B859D3" w:rsidDel="000903CC">
          <w:rPr>
            <w:rFonts w:ascii="Arial" w:eastAsia="Arial" w:hAnsi="Arial" w:cs="Arial"/>
            <w:sz w:val="16"/>
            <w:szCs w:val="16"/>
          </w:rPr>
          <w:delText xml:space="preserve"> raws li PSR ntawm kev suav nrog </w:delText>
        </w:r>
        <w:r w:rsidR="00C45655" w:rsidRPr="00B859D3" w:rsidDel="000903CC">
          <w:rPr>
            <w:rFonts w:ascii="Arial" w:eastAsia="Arial" w:hAnsi="Arial" w:cs="Arial"/>
            <w:sz w:val="16"/>
            <w:szCs w:val="16"/>
          </w:rPr>
          <w:delText xml:space="preserve">cov </w:delText>
        </w:r>
        <w:r w:rsidR="00F2670D" w:rsidRPr="00B859D3" w:rsidDel="000903CC">
          <w:rPr>
            <w:rFonts w:ascii="Arial" w:eastAsia="Arial" w:hAnsi="Arial" w:cs="Arial"/>
            <w:sz w:val="16"/>
            <w:szCs w:val="16"/>
          </w:rPr>
          <w:delText xml:space="preserve">tsiaj txhu. tus neeg </w:delText>
        </w:r>
        <w:r w:rsidR="00C45655" w:rsidRPr="00B859D3" w:rsidDel="000903CC">
          <w:rPr>
            <w:rFonts w:ascii="Arial" w:eastAsia="Arial" w:hAnsi="Arial" w:cs="Arial"/>
            <w:sz w:val="16"/>
            <w:szCs w:val="16"/>
          </w:rPr>
          <w:delText>muaj peev xwm yuav</w:delText>
        </w:r>
        <w:r w:rsidR="00F2670D" w:rsidRPr="00B859D3" w:rsidDel="000903CC">
          <w:rPr>
            <w:rFonts w:ascii="Arial" w:eastAsia="Arial" w:hAnsi="Arial" w:cs="Arial"/>
            <w:sz w:val="16"/>
            <w:szCs w:val="16"/>
          </w:rPr>
          <w:delText xml:space="preserve"> hais dab tsi txog </w:delText>
        </w:r>
        <w:r w:rsidR="00C45655" w:rsidRPr="00B859D3" w:rsidDel="000903CC">
          <w:rPr>
            <w:rFonts w:ascii="Arial" w:eastAsia="Arial" w:hAnsi="Arial" w:cs="Arial"/>
            <w:sz w:val="16"/>
            <w:szCs w:val="16"/>
          </w:rPr>
          <w:delText xml:space="preserve">June </w:delText>
        </w:r>
        <w:r w:rsidR="00F2670D" w:rsidRPr="00B859D3" w:rsidDel="000903CC">
          <w:rPr>
            <w:rFonts w:ascii="Arial" w:eastAsia="Arial" w:hAnsi="Arial" w:cs="Arial"/>
            <w:sz w:val="16"/>
            <w:szCs w:val="16"/>
          </w:rPr>
          <w:delText>qhov xwm txheej piv rau PSR? Ntawm no yog cov lus teb</w:delText>
        </w:r>
        <w:r w:rsidR="00C45655" w:rsidRPr="00B859D3" w:rsidDel="000903CC">
          <w:rPr>
            <w:rFonts w:ascii="Arial" w:eastAsia="Arial" w:hAnsi="Arial" w:cs="Arial"/>
            <w:sz w:val="16"/>
            <w:szCs w:val="16"/>
          </w:rPr>
          <w:delText xml:space="preserve"> uas yuav mus</w:delText>
        </w:r>
        <w:r w:rsidR="00F2670D" w:rsidRPr="00B859D3" w:rsidDel="000903CC">
          <w:rPr>
            <w:rFonts w:ascii="Arial" w:eastAsia="Arial" w:hAnsi="Arial" w:cs="Arial"/>
            <w:sz w:val="16"/>
            <w:szCs w:val="16"/>
          </w:rPr>
          <w:delText xml:space="preserve"> tau:</w:delText>
        </w:r>
      </w:del>
    </w:p>
    <w:p w14:paraId="6385BBE7" w14:textId="77777777" w:rsidR="00BF3E5F" w:rsidRDefault="00BF3E5F">
      <w:pPr>
        <w:spacing w:line="221" w:lineRule="exact"/>
        <w:rPr>
          <w:sz w:val="20"/>
          <w:szCs w:val="20"/>
        </w:rPr>
      </w:pPr>
    </w:p>
    <w:p w14:paraId="1C8665C9" w14:textId="7BCE8ABA" w:rsidR="00BF3E5F" w:rsidRPr="002D617C" w:rsidRDefault="00F2670D" w:rsidP="00371B77">
      <w:pPr>
        <w:spacing w:line="343" w:lineRule="auto"/>
        <w:ind w:left="240" w:right="40"/>
        <w:jc w:val="both"/>
        <w:rPr>
          <w:sz w:val="16"/>
          <w:szCs w:val="16"/>
        </w:rPr>
      </w:pPr>
      <w:r w:rsidRPr="002D617C">
        <w:rPr>
          <w:rFonts w:ascii="Arial" w:eastAsia="Arial" w:hAnsi="Arial" w:cs="Arial"/>
          <w:sz w:val="16"/>
          <w:szCs w:val="16"/>
        </w:rPr>
        <w:t xml:space="preserve">"FDA pom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ins w:id="3813" w:author="Kaxiong" w:date="2021-06-11T09:12:00Z">
        <w:r w:rsidR="00645546">
          <w:rPr>
            <w:rFonts w:ascii="Arial" w:eastAsia="Arial" w:hAnsi="Arial" w:cs="Arial"/>
            <w:sz w:val="16"/>
            <w:szCs w:val="16"/>
          </w:rPr>
          <w:t>Qhoos</w:t>
        </w:r>
        <w:proofErr w:type="spellEnd"/>
        <w:r w:rsidR="00645546">
          <w:rPr>
            <w:rFonts w:ascii="Arial" w:eastAsia="Arial" w:hAnsi="Arial" w:cs="Arial"/>
            <w:sz w:val="16"/>
            <w:szCs w:val="16"/>
          </w:rPr>
          <w:t xml:space="preserve"> Kas Kev </w:t>
        </w:r>
        <w:proofErr w:type="spellStart"/>
        <w:r w:rsidR="00645546">
          <w:rPr>
            <w:rFonts w:ascii="Arial" w:eastAsia="Arial" w:hAnsi="Arial" w:cs="Arial"/>
            <w:sz w:val="16"/>
            <w:szCs w:val="16"/>
          </w:rPr>
          <w:t>Ua</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Qoob</w:t>
        </w:r>
        <w:proofErr w:type="spellEnd"/>
        <w:r w:rsidR="00645546">
          <w:rPr>
            <w:rFonts w:ascii="Arial" w:eastAsia="Arial" w:hAnsi="Arial" w:cs="Arial"/>
            <w:sz w:val="16"/>
            <w:szCs w:val="16"/>
          </w:rPr>
          <w:t xml:space="preserve"> Loo </w:t>
        </w:r>
        <w:proofErr w:type="spellStart"/>
        <w:r w:rsidR="00645546">
          <w:rPr>
            <w:rFonts w:ascii="Arial" w:eastAsia="Arial" w:hAnsi="Arial" w:cs="Arial"/>
            <w:sz w:val="16"/>
            <w:szCs w:val="16"/>
          </w:rPr>
          <w:t>Tsis</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Muaj</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Tshuaj</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Txhaum</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Hauv</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Teb</w:t>
        </w:r>
        <w:proofErr w:type="spellEnd"/>
        <w:r w:rsidR="00645546">
          <w:rPr>
            <w:rFonts w:ascii="Arial" w:eastAsia="Arial" w:hAnsi="Arial" w:cs="Arial"/>
            <w:sz w:val="16"/>
            <w:szCs w:val="16"/>
          </w:rPr>
          <w:t xml:space="preserve"> Chaws </w:t>
        </w:r>
      </w:ins>
      <w:del w:id="3814" w:author="Kaxiong" w:date="2021-06-11T09:13:00Z">
        <w:r w:rsidR="00334F33" w:rsidRPr="002D617C" w:rsidDel="00645546">
          <w:rPr>
            <w:rFonts w:ascii="Arial" w:eastAsia="Arial" w:hAnsi="Arial" w:cs="Arial"/>
            <w:sz w:val="16"/>
            <w:szCs w:val="16"/>
          </w:rPr>
          <w:delText xml:space="preserve">Kev Koom Tes Hauv Teb Chaw </w:delText>
        </w:r>
      </w:del>
      <w:r w:rsidR="00334F33" w:rsidRPr="002D617C">
        <w:rPr>
          <w:rFonts w:ascii="Arial" w:eastAsia="Arial" w:hAnsi="Arial" w:cs="Arial"/>
          <w:sz w:val="16"/>
          <w:szCs w:val="16"/>
        </w:rPr>
        <w:t>(</w:t>
      </w:r>
      <w:r w:rsidRPr="002D617C">
        <w:rPr>
          <w:rFonts w:ascii="Arial" w:eastAsia="Arial" w:hAnsi="Arial" w:cs="Arial"/>
          <w:sz w:val="16"/>
          <w:szCs w:val="16"/>
        </w:rPr>
        <w:t>National Organic Program</w:t>
      </w:r>
      <w:r w:rsidR="00334F33" w:rsidRPr="002D617C">
        <w:rPr>
          <w:rFonts w:ascii="Arial" w:eastAsia="Arial" w:hAnsi="Arial" w:cs="Arial"/>
          <w:sz w:val="16"/>
          <w:szCs w:val="16"/>
        </w:rPr>
        <w:t>)</w:t>
      </w:r>
      <w:r w:rsidRPr="002D617C">
        <w:rPr>
          <w:rFonts w:ascii="Arial" w:eastAsia="Arial" w:hAnsi="Arial" w:cs="Arial"/>
          <w:sz w:val="16"/>
          <w:szCs w:val="16"/>
        </w:rPr>
        <w:t xml:space="preserve"> </w:t>
      </w:r>
      <w:ins w:id="3815" w:author="Kaxiong" w:date="2021-06-11T09:13:00Z">
        <w:r w:rsidR="00645546">
          <w:rPr>
            <w:rFonts w:ascii="Arial" w:eastAsia="Arial" w:hAnsi="Arial" w:cs="Arial"/>
            <w:sz w:val="16"/>
            <w:szCs w:val="16"/>
          </w:rPr>
          <w:t xml:space="preserve">cov </w:t>
        </w:r>
        <w:proofErr w:type="spellStart"/>
        <w:r w:rsidR="00645546">
          <w:rPr>
            <w:rFonts w:ascii="Arial" w:eastAsia="Arial" w:hAnsi="Arial" w:cs="Arial"/>
            <w:sz w:val="16"/>
            <w:szCs w:val="16"/>
          </w:rPr>
          <w:t>ncua</w:t>
        </w:r>
        <w:proofErr w:type="spellEnd"/>
        <w:r w:rsidR="00645546">
          <w:rPr>
            <w:rFonts w:ascii="Arial" w:eastAsia="Arial" w:hAnsi="Arial" w:cs="Arial"/>
            <w:sz w:val="16"/>
            <w:szCs w:val="16"/>
          </w:rPr>
          <w:t xml:space="preserve"> </w:t>
        </w:r>
      </w:ins>
      <w:del w:id="3816" w:author="Kaxiong" w:date="2021-06-11T09:13:00Z">
        <w:r w:rsidRPr="002D617C" w:rsidDel="00645546">
          <w:rPr>
            <w:rFonts w:ascii="Arial" w:eastAsia="Arial" w:hAnsi="Arial" w:cs="Arial"/>
            <w:sz w:val="16"/>
            <w:szCs w:val="16"/>
          </w:rPr>
          <w:delText xml:space="preserve">txwv tsis pub dhau lub </w:delText>
        </w:r>
      </w:del>
      <w:proofErr w:type="spellStart"/>
      <w:r w:rsidRPr="002D617C">
        <w:rPr>
          <w:rFonts w:ascii="Arial" w:eastAsia="Arial" w:hAnsi="Arial" w:cs="Arial"/>
          <w:sz w:val="16"/>
          <w:szCs w:val="16"/>
        </w:rPr>
        <w:t>sij</w:t>
      </w:r>
      <w:proofErr w:type="spellEnd"/>
      <w:r w:rsidR="00334F33"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ins w:id="3817" w:author="Kaxiong" w:date="2021-06-11T09:13:00Z">
        <w:r w:rsidR="00645546">
          <w:rPr>
            <w:rFonts w:ascii="Arial" w:eastAsia="Arial" w:hAnsi="Arial" w:cs="Arial"/>
            <w:sz w:val="16"/>
            <w:szCs w:val="16"/>
          </w:rPr>
          <w:t>zam</w:t>
        </w:r>
        <w:proofErr w:type="spellEnd"/>
        <w:r w:rsidR="00645546">
          <w:rPr>
            <w:rFonts w:ascii="Arial" w:eastAsia="Arial" w:hAnsi="Arial" w:cs="Arial"/>
            <w:sz w:val="16"/>
            <w:szCs w:val="16"/>
          </w:rPr>
          <w:t xml:space="preserve"> yam </w:t>
        </w:r>
        <w:proofErr w:type="spellStart"/>
        <w:r w:rsidR="00645546">
          <w:rPr>
            <w:rFonts w:ascii="Arial" w:eastAsia="Arial" w:hAnsi="Arial" w:cs="Arial"/>
            <w:sz w:val="16"/>
            <w:szCs w:val="16"/>
          </w:rPr>
          <w:t>li</w:t>
        </w:r>
      </w:ins>
      <w:del w:id="3818" w:author="Kaxiong" w:date="2021-06-11T09:13:00Z">
        <w:r w:rsidRPr="002D617C" w:rsidDel="00645546">
          <w:rPr>
            <w:rFonts w:ascii="Arial" w:eastAsia="Arial" w:hAnsi="Arial" w:cs="Arial"/>
            <w:sz w:val="16"/>
            <w:szCs w:val="16"/>
          </w:rPr>
          <w:delText xml:space="preserve">ua </w:delText>
        </w:r>
      </w:del>
      <w:r w:rsidRPr="002D617C">
        <w:rPr>
          <w:rFonts w:ascii="Arial" w:eastAsia="Arial" w:hAnsi="Arial" w:cs="Arial"/>
          <w:sz w:val="16"/>
          <w:szCs w:val="16"/>
        </w:rPr>
        <w:t>'kauj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ruam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ceev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faj</w:t>
      </w:r>
      <w:proofErr w:type="spellEnd"/>
      <w:ins w:id="3819" w:author="Kaxiong" w:date="2021-06-11T09:14:00Z">
        <w:r w:rsidR="00645546">
          <w:rPr>
            <w:rFonts w:ascii="Arial" w:eastAsia="Arial" w:hAnsi="Arial" w:cs="Arial"/>
            <w:sz w:val="16"/>
            <w:szCs w:val="16"/>
          </w:rPr>
          <w:t>’</w:t>
        </w:r>
      </w:ins>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w:t>
      </w:r>
      <w:r w:rsidR="00334F33" w:rsidRPr="002D617C">
        <w:rPr>
          <w:rFonts w:ascii="Arial" w:eastAsia="Arial" w:hAnsi="Arial" w:cs="Arial"/>
          <w:sz w:val="16"/>
          <w:szCs w:val="16"/>
        </w:rPr>
        <w:t>om</w:t>
      </w:r>
      <w:proofErr w:type="spellEnd"/>
      <w:r w:rsidR="00334F33"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sij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ins w:id="3820" w:author="Kaxiong" w:date="2021-06-11T09:14:00Z">
        <w:r w:rsidR="00645546">
          <w:rPr>
            <w:rFonts w:ascii="Arial" w:eastAsia="Arial" w:hAnsi="Arial" w:cs="Arial"/>
            <w:sz w:val="16"/>
            <w:szCs w:val="16"/>
          </w:rPr>
          <w:t>tsis</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huv</w:t>
        </w:r>
      </w:ins>
      <w:proofErr w:type="spellEnd"/>
      <w:del w:id="3821" w:author="Kaxiong" w:date="2021-06-11T09:14:00Z">
        <w:r w:rsidRPr="002D617C" w:rsidDel="00645546">
          <w:rPr>
            <w:rFonts w:ascii="Arial" w:eastAsia="Arial" w:hAnsi="Arial" w:cs="Arial"/>
            <w:sz w:val="16"/>
            <w:szCs w:val="16"/>
          </w:rPr>
          <w:delText>paug</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li </w:t>
      </w:r>
      <w:r w:rsidR="00334F33" w:rsidRPr="002D617C">
        <w:rPr>
          <w:rFonts w:ascii="Arial" w:eastAsia="Arial" w:hAnsi="Arial" w:cs="Arial"/>
          <w:sz w:val="16"/>
          <w:szCs w:val="16"/>
        </w:rPr>
        <w:t xml:space="preserve">June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txiav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raws</w:t>
      </w:r>
      <w:proofErr w:type="spellEnd"/>
      <w:r w:rsidRPr="002D617C">
        <w:rPr>
          <w:rFonts w:ascii="Arial" w:eastAsia="Arial" w:hAnsi="Arial" w:cs="Arial"/>
          <w:sz w:val="16"/>
          <w:szCs w:val="16"/>
        </w:rPr>
        <w:t xml:space="preserve"> li cov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cai</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zaum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nrog</w:t>
      </w:r>
      <w:proofErr w:type="spellEnd"/>
      <w:r w:rsidRPr="002D617C">
        <w:rPr>
          <w:rFonts w:ascii="Arial" w:eastAsia="Arial" w:hAnsi="Arial" w:cs="Arial"/>
          <w:sz w:val="16"/>
          <w:szCs w:val="16"/>
        </w:rPr>
        <w:t xml:space="preserve"> </w:t>
      </w:r>
      <w:proofErr w:type="spellStart"/>
      <w:r w:rsidR="00334F33" w:rsidRPr="002D617C">
        <w:rPr>
          <w:rFonts w:ascii="Arial" w:eastAsia="Arial" w:hAnsi="Arial" w:cs="Arial"/>
          <w:sz w:val="16"/>
          <w:szCs w:val="16"/>
        </w:rPr>
        <w:t>kev</w:t>
      </w:r>
      <w:proofErr w:type="spellEnd"/>
      <w:r w:rsidR="00334F33" w:rsidRPr="002D617C">
        <w:rPr>
          <w:rFonts w:ascii="Arial" w:eastAsia="Arial" w:hAnsi="Arial" w:cs="Arial"/>
          <w:sz w:val="16"/>
          <w:szCs w:val="16"/>
        </w:rPr>
        <w:t xml:space="preserve"> </w:t>
      </w:r>
      <w:proofErr w:type="spellStart"/>
      <w:ins w:id="3822" w:author="Kaxiong" w:date="2021-06-11T09:15:00Z">
        <w:r w:rsidR="00645546">
          <w:rPr>
            <w:rFonts w:ascii="Arial" w:eastAsia="Arial" w:hAnsi="Arial" w:cs="Arial"/>
            <w:sz w:val="16"/>
            <w:szCs w:val="16"/>
          </w:rPr>
          <w:t>ua</w:t>
        </w:r>
        <w:proofErr w:type="spellEnd"/>
        <w:r w:rsidR="00645546">
          <w:rPr>
            <w:rFonts w:ascii="Arial" w:eastAsia="Arial" w:hAnsi="Arial" w:cs="Arial"/>
            <w:sz w:val="16"/>
            <w:szCs w:val="16"/>
          </w:rPr>
          <w:t xml:space="preserve"> tau </w:t>
        </w:r>
        <w:proofErr w:type="spellStart"/>
        <w:r w:rsidR="00645546">
          <w:rPr>
            <w:rFonts w:ascii="Arial" w:eastAsia="Arial" w:hAnsi="Arial" w:cs="Arial"/>
            <w:sz w:val="16"/>
            <w:szCs w:val="16"/>
          </w:rPr>
          <w:t>raws</w:t>
        </w:r>
        <w:proofErr w:type="spellEnd"/>
        <w:r w:rsidR="00645546">
          <w:rPr>
            <w:rFonts w:ascii="Arial" w:eastAsia="Arial" w:hAnsi="Arial" w:cs="Arial"/>
            <w:sz w:val="16"/>
            <w:szCs w:val="16"/>
          </w:rPr>
          <w:t xml:space="preserve"> li </w:t>
        </w:r>
      </w:ins>
      <w:del w:id="3823" w:author="Kaxiong" w:date="2021-06-11T09:15:00Z">
        <w:r w:rsidRPr="002D617C" w:rsidDel="00645546">
          <w:rPr>
            <w:rFonts w:ascii="Arial" w:eastAsia="Arial" w:hAnsi="Arial" w:cs="Arial"/>
            <w:sz w:val="16"/>
            <w:szCs w:val="16"/>
          </w:rPr>
          <w:delText xml:space="preserve">txaus siab txog </w:delText>
        </w:r>
      </w:del>
      <w:r w:rsidRPr="002D617C">
        <w:rPr>
          <w:rFonts w:ascii="Arial" w:eastAsia="Arial" w:hAnsi="Arial" w:cs="Arial"/>
          <w:sz w:val="16"/>
          <w:szCs w:val="16"/>
        </w:rPr>
        <w:t xml:space="preserve">PSR cov </w:t>
      </w:r>
      <w:proofErr w:type="spellStart"/>
      <w:r w:rsidRPr="002D617C">
        <w:rPr>
          <w:rFonts w:ascii="Arial" w:eastAsia="Arial" w:hAnsi="Arial" w:cs="Arial"/>
          <w:sz w:val="16"/>
          <w:szCs w:val="16"/>
        </w:rPr>
        <w:t>qauv</w:t>
      </w:r>
      <w:proofErr w:type="spellEnd"/>
      <w:r w:rsidRPr="002D617C">
        <w:rPr>
          <w:rFonts w:ascii="Arial" w:eastAsia="Arial" w:hAnsi="Arial" w:cs="Arial"/>
          <w:sz w:val="16"/>
          <w:szCs w:val="16"/>
        </w:rPr>
        <w:t xml:space="preserve">. </w:t>
      </w:r>
      <w:ins w:id="3824" w:author="Kaxiong" w:date="2021-06-11T09:16:00Z">
        <w:r w:rsidR="00645546">
          <w:rPr>
            <w:rFonts w:ascii="Arial" w:eastAsia="Arial" w:hAnsi="Arial" w:cs="Arial"/>
            <w:sz w:val="16"/>
            <w:szCs w:val="16"/>
          </w:rPr>
          <w:t>Sau c</w:t>
        </w:r>
      </w:ins>
      <w:del w:id="3825" w:author="Kaxiong" w:date="2021-06-11T09:16:00Z">
        <w:r w:rsidRPr="002D617C" w:rsidDel="00645546">
          <w:rPr>
            <w:rFonts w:ascii="Arial" w:eastAsia="Arial" w:hAnsi="Arial" w:cs="Arial"/>
            <w:sz w:val="16"/>
            <w:szCs w:val="16"/>
          </w:rPr>
          <w:delText>C</w:delText>
        </w:r>
      </w:del>
      <w:r w:rsidRPr="002D617C">
        <w:rPr>
          <w:rFonts w:ascii="Arial" w:eastAsia="Arial" w:hAnsi="Arial" w:cs="Arial"/>
          <w:sz w:val="16"/>
          <w:szCs w:val="16"/>
        </w:rPr>
        <w:t xml:space="preserve">ov </w:t>
      </w:r>
      <w:proofErr w:type="spellStart"/>
      <w:r w:rsidRPr="002D617C">
        <w:rPr>
          <w:rFonts w:ascii="Arial" w:eastAsia="Arial" w:hAnsi="Arial" w:cs="Arial"/>
          <w:sz w:val="16"/>
          <w:szCs w:val="16"/>
        </w:rPr>
        <w:t>ntaub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thaum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nws</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yaj</w:t>
      </w:r>
      <w:proofErr w:type="spellEnd"/>
      <w:r w:rsidRPr="002D617C">
        <w:rPr>
          <w:rFonts w:ascii="Arial" w:eastAsia="Arial" w:hAnsi="Arial" w:cs="Arial"/>
          <w:sz w:val="16"/>
          <w:szCs w:val="16"/>
        </w:rPr>
        <w:t xml:space="preserve"> </w:t>
      </w:r>
      <w:del w:id="3826" w:author="Kaxiong" w:date="2021-06-11T09:16:00Z">
        <w:r w:rsidRPr="002D617C" w:rsidDel="00645546">
          <w:rPr>
            <w:rFonts w:ascii="Arial" w:eastAsia="Arial" w:hAnsi="Arial" w:cs="Arial"/>
            <w:sz w:val="16"/>
            <w:szCs w:val="16"/>
          </w:rPr>
          <w:delText xml:space="preserve">tig </w:delText>
        </w:r>
      </w:del>
      <w:proofErr w:type="spellStart"/>
      <w:r w:rsidRPr="002D617C">
        <w:rPr>
          <w:rFonts w:ascii="Arial" w:eastAsia="Arial" w:hAnsi="Arial" w:cs="Arial"/>
          <w:sz w:val="16"/>
          <w:szCs w:val="16"/>
        </w:rPr>
        <w:t>mus</w:t>
      </w:r>
      <w:proofErr w:type="spellEnd"/>
      <w:r w:rsidRPr="002D617C">
        <w:rPr>
          <w:rFonts w:ascii="Arial" w:eastAsia="Arial" w:hAnsi="Arial" w:cs="Arial"/>
          <w:sz w:val="16"/>
          <w:szCs w:val="16"/>
        </w:rPr>
        <w:t xml:space="preserve"> los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cov chaw sib </w:t>
      </w:r>
      <w:proofErr w:type="spellStart"/>
      <w:r w:rsidRPr="002D617C">
        <w:rPr>
          <w:rFonts w:ascii="Arial" w:eastAsia="Arial" w:hAnsi="Arial" w:cs="Arial"/>
          <w:sz w:val="16"/>
          <w:szCs w:val="16"/>
        </w:rPr>
        <w:t>txawv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zoo, tab sis </w:t>
      </w:r>
      <w:proofErr w:type="spellStart"/>
      <w:r w:rsidRPr="002D617C">
        <w:rPr>
          <w:rFonts w:ascii="Arial" w:eastAsia="Arial" w:hAnsi="Arial" w:cs="Arial"/>
          <w:sz w:val="16"/>
          <w:szCs w:val="16"/>
        </w:rPr>
        <w:t>peb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tseeb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FDA tau </w:t>
      </w:r>
      <w:proofErr w:type="spellStart"/>
      <w:r w:rsidRPr="002D617C">
        <w:rPr>
          <w:rFonts w:ascii="Arial" w:eastAsia="Arial" w:hAnsi="Arial" w:cs="Arial"/>
          <w:sz w:val="16"/>
          <w:szCs w:val="16"/>
        </w:rPr>
        <w:t>hais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nws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pom zoo'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raws</w:t>
      </w:r>
      <w:proofErr w:type="spellEnd"/>
      <w:r w:rsidRPr="002D617C">
        <w:rPr>
          <w:rFonts w:ascii="Arial" w:eastAsia="Arial" w:hAnsi="Arial" w:cs="Arial"/>
          <w:sz w:val="16"/>
          <w:szCs w:val="16"/>
        </w:rPr>
        <w:t xml:space="preserve"> li NOP cov </w:t>
      </w:r>
      <w:proofErr w:type="spellStart"/>
      <w:r w:rsidRPr="002D617C">
        <w:rPr>
          <w:rFonts w:ascii="Arial" w:eastAsia="Arial" w:hAnsi="Arial" w:cs="Arial"/>
          <w:sz w:val="16"/>
          <w:szCs w:val="16"/>
        </w:rPr>
        <w:t>cai</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kuj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txhais</w:t>
      </w:r>
      <w:proofErr w:type="spellEnd"/>
      <w:r w:rsidRPr="002D617C">
        <w:rPr>
          <w:rFonts w:ascii="Arial" w:eastAsia="Arial" w:hAnsi="Arial" w:cs="Arial"/>
          <w:sz w:val="16"/>
          <w:szCs w:val="16"/>
        </w:rPr>
        <w:t xml:space="preserve"> tau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FDA </w:t>
      </w:r>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w:t>
      </w:r>
      <w:proofErr w:type="spellStart"/>
      <w:ins w:id="3827" w:author="Kaxiong" w:date="2021-06-11T09:18:00Z">
        <w:r w:rsidR="00645546">
          <w:rPr>
            <w:rFonts w:ascii="Arial" w:eastAsia="Arial" w:hAnsi="Arial" w:cs="Arial"/>
            <w:sz w:val="16"/>
            <w:szCs w:val="16"/>
          </w:rPr>
          <w:t>kev</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tshwm</w:t>
        </w:r>
        <w:proofErr w:type="spellEnd"/>
        <w:r w:rsidR="00645546">
          <w:rPr>
            <w:rFonts w:ascii="Arial" w:eastAsia="Arial" w:hAnsi="Arial" w:cs="Arial"/>
            <w:sz w:val="16"/>
            <w:szCs w:val="16"/>
          </w:rPr>
          <w:t xml:space="preserve"> sim yam</w:t>
        </w:r>
      </w:ins>
      <w:del w:id="3828" w:author="Kaxiong" w:date="2021-06-11T09:18:00Z">
        <w:r w:rsidRPr="002D617C" w:rsidDel="00645546">
          <w:rPr>
            <w:rFonts w:ascii="Arial" w:eastAsia="Arial" w:hAnsi="Arial" w:cs="Arial"/>
            <w:sz w:val="16"/>
            <w:szCs w:val="16"/>
          </w:rPr>
          <w:delText>zoo</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tsiaj</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txhu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khoom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tias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raws</w:t>
      </w:r>
      <w:proofErr w:type="spellEnd"/>
      <w:r w:rsidRPr="002D617C">
        <w:rPr>
          <w:rFonts w:ascii="Arial" w:eastAsia="Arial" w:hAnsi="Arial" w:cs="Arial"/>
          <w:sz w:val="16"/>
          <w:szCs w:val="16"/>
        </w:rPr>
        <w:t xml:space="preserve"> NOP cov </w:t>
      </w:r>
      <w:proofErr w:type="spellStart"/>
      <w:r w:rsidRPr="002D617C">
        <w:rPr>
          <w:rFonts w:ascii="Arial" w:eastAsia="Arial" w:hAnsi="Arial" w:cs="Arial"/>
          <w:sz w:val="16"/>
          <w:szCs w:val="16"/>
        </w:rPr>
        <w:t>qauv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ntseeg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ntxiv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seb</w:t>
      </w:r>
      <w:proofErr w:type="spellEnd"/>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cov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coj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raws</w:t>
      </w:r>
      <w:proofErr w:type="spellEnd"/>
      <w:r w:rsidRPr="002D617C">
        <w:rPr>
          <w:rFonts w:ascii="Arial" w:eastAsia="Arial" w:hAnsi="Arial" w:cs="Arial"/>
          <w:sz w:val="16"/>
          <w:szCs w:val="16"/>
        </w:rPr>
        <w:t xml:space="preserve"> li </w:t>
      </w:r>
      <w:proofErr w:type="spellStart"/>
      <w:r w:rsidRPr="002D617C">
        <w:rPr>
          <w:rFonts w:ascii="Arial" w:eastAsia="Arial" w:hAnsi="Arial" w:cs="Arial"/>
          <w:sz w:val="16"/>
          <w:szCs w:val="16"/>
        </w:rPr>
        <w:t>Txoj</w:t>
      </w:r>
      <w:proofErr w:type="spellEnd"/>
      <w:r w:rsidRPr="002D617C">
        <w:rPr>
          <w:rFonts w:ascii="Arial" w:eastAsia="Arial" w:hAnsi="Arial" w:cs="Arial"/>
          <w:sz w:val="16"/>
          <w:szCs w:val="16"/>
        </w:rPr>
        <w:t xml:space="preserve"> Cai </w:t>
      </w:r>
      <w:del w:id="3829" w:author="Kaxiong" w:date="2021-06-11T09:20:00Z">
        <w:r w:rsidRPr="002D617C" w:rsidDel="00645546">
          <w:rPr>
            <w:rFonts w:ascii="Arial" w:eastAsia="Arial" w:hAnsi="Arial" w:cs="Arial"/>
            <w:sz w:val="16"/>
            <w:szCs w:val="16"/>
          </w:rPr>
          <w:delText xml:space="preserve">Tsim </w:delText>
        </w:r>
      </w:del>
      <w:r w:rsidRPr="002D617C">
        <w:rPr>
          <w:rFonts w:ascii="Arial" w:eastAsia="Arial" w:hAnsi="Arial" w:cs="Arial"/>
          <w:sz w:val="16"/>
          <w:szCs w:val="16"/>
        </w:rPr>
        <w:t xml:space="preserve">Kev </w:t>
      </w:r>
      <w:proofErr w:type="spellStart"/>
      <w:r w:rsidRPr="002D617C">
        <w:rPr>
          <w:rFonts w:ascii="Arial" w:eastAsia="Arial" w:hAnsi="Arial" w:cs="Arial"/>
          <w:sz w:val="16"/>
          <w:szCs w:val="16"/>
        </w:rPr>
        <w:t>Nyab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Xeeb</w:t>
      </w:r>
      <w:proofErr w:type="spellEnd"/>
      <w:ins w:id="3830" w:author="Kaxiong" w:date="2021-06-11T09:20:00Z">
        <w:r w:rsidR="00645546">
          <w:rPr>
            <w:rFonts w:ascii="Arial" w:eastAsia="Arial" w:hAnsi="Arial" w:cs="Arial"/>
            <w:sz w:val="16"/>
            <w:szCs w:val="16"/>
          </w:rPr>
          <w:t xml:space="preserve"> </w:t>
        </w:r>
        <w:proofErr w:type="spellStart"/>
        <w:r w:rsidR="00645546">
          <w:rPr>
            <w:rFonts w:ascii="Arial" w:eastAsia="Arial" w:hAnsi="Arial" w:cs="Arial"/>
            <w:sz w:val="16"/>
            <w:szCs w:val="16"/>
          </w:rPr>
          <w:t>Ntawm</w:t>
        </w:r>
        <w:proofErr w:type="spellEnd"/>
        <w:r w:rsidR="00645546">
          <w:rPr>
            <w:rFonts w:ascii="Arial" w:eastAsia="Arial" w:hAnsi="Arial" w:cs="Arial"/>
            <w:sz w:val="16"/>
            <w:szCs w:val="16"/>
          </w:rPr>
          <w:t xml:space="preserve"> Kev </w:t>
        </w:r>
      </w:ins>
      <w:proofErr w:type="spellStart"/>
      <w:ins w:id="3831" w:author="Kaxiong" w:date="2021-06-11T09:21:00Z">
        <w:r w:rsidR="00645546">
          <w:rPr>
            <w:rFonts w:ascii="Arial" w:eastAsia="Arial" w:hAnsi="Arial" w:cs="Arial"/>
            <w:sz w:val="16"/>
            <w:szCs w:val="16"/>
          </w:rPr>
          <w:t>Tsim</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Khoom</w:t>
        </w:r>
        <w:proofErr w:type="spellEnd"/>
        <w:r w:rsidR="00645546">
          <w:rPr>
            <w:rFonts w:ascii="Arial" w:eastAsia="Arial" w:hAnsi="Arial" w:cs="Arial"/>
            <w:sz w:val="16"/>
            <w:szCs w:val="16"/>
          </w:rPr>
          <w:t xml:space="preserve"> </w:t>
        </w:r>
        <w:proofErr w:type="spellStart"/>
        <w:r w:rsidR="00645546">
          <w:rPr>
            <w:rFonts w:ascii="Arial" w:eastAsia="Arial" w:hAnsi="Arial" w:cs="Arial"/>
            <w:sz w:val="16"/>
            <w:szCs w:val="16"/>
          </w:rPr>
          <w:t>Tawm</w:t>
        </w:r>
      </w:ins>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nws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yam </w:t>
      </w:r>
      <w:proofErr w:type="spellStart"/>
      <w:r w:rsidRPr="002D617C">
        <w:rPr>
          <w:rFonts w:ascii="Arial" w:eastAsia="Arial" w:hAnsi="Arial" w:cs="Arial"/>
          <w:sz w:val="16"/>
          <w:szCs w:val="16"/>
        </w:rPr>
        <w:t>ntxiv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nws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kev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tshuaj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xyuas</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khoom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ins w:id="3832" w:author="Kaxiong" w:date="2021-06-11T09:21:00Z">
        <w:r w:rsidR="00424D79">
          <w:rPr>
            <w:rFonts w:ascii="Arial" w:eastAsia="Arial" w:hAnsi="Arial" w:cs="Arial"/>
            <w:sz w:val="16"/>
            <w:szCs w:val="16"/>
          </w:rPr>
          <w:t>s</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tsis</w:t>
        </w:r>
      </w:ins>
      <w:proofErr w:type="spellEnd"/>
      <w:ins w:id="3833" w:author="Kaxiong" w:date="2021-06-11T09:22:00Z">
        <w:r w:rsidR="00424D79">
          <w:rPr>
            <w:rFonts w:ascii="Arial" w:eastAsia="Arial" w:hAnsi="Arial" w:cs="Arial"/>
            <w:sz w:val="16"/>
            <w:szCs w:val="16"/>
          </w:rPr>
          <w:t xml:space="preserve"> </w:t>
        </w:r>
        <w:proofErr w:type="spellStart"/>
        <w:r w:rsidR="00424D79">
          <w:rPr>
            <w:rFonts w:ascii="Arial" w:eastAsia="Arial" w:hAnsi="Arial" w:cs="Arial"/>
            <w:sz w:val="16"/>
            <w:szCs w:val="16"/>
          </w:rPr>
          <w:t>huv</w:t>
        </w:r>
      </w:ins>
      <w:del w:id="3834" w:author="Kaxiong" w:date="2021-06-11T09:22:00Z">
        <w:r w:rsidRPr="002D617C" w:rsidDel="00424D79">
          <w:rPr>
            <w:rFonts w:ascii="Arial" w:eastAsia="Arial" w:hAnsi="Arial" w:cs="Arial"/>
            <w:sz w:val="16"/>
            <w:szCs w:val="16"/>
          </w:rPr>
          <w:delText xml:space="preserve"> kom muaj paug </w:delText>
        </w:r>
      </w:del>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002D617C" w:rsidRPr="002D617C">
        <w:rPr>
          <w:rFonts w:ascii="Arial" w:eastAsia="Arial" w:hAnsi="Arial" w:cs="Arial"/>
          <w:sz w:val="16"/>
          <w:szCs w:val="16"/>
        </w:rPr>
        <w:t xml:space="preserve"> loo</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ins w:id="3835" w:author="Kaxiong" w:date="2021-06-11T09:22:00Z">
        <w:r w:rsidR="00424D79">
          <w:rPr>
            <w:rFonts w:ascii="Arial" w:eastAsia="Arial" w:hAnsi="Arial" w:cs="Arial"/>
            <w:sz w:val="16"/>
            <w:szCs w:val="16"/>
          </w:rPr>
          <w:t>txo</w:t>
        </w:r>
        <w:proofErr w:type="spellEnd"/>
        <w:r w:rsidR="00424D79">
          <w:rPr>
            <w:rFonts w:ascii="Arial" w:eastAsia="Arial" w:hAnsi="Arial" w:cs="Arial"/>
            <w:sz w:val="16"/>
            <w:szCs w:val="16"/>
          </w:rPr>
          <w:t xml:space="preserve"> </w:t>
        </w:r>
      </w:ins>
      <w:del w:id="3836" w:author="Kaxiong" w:date="2021-06-11T09:22:00Z">
        <w:r w:rsidRPr="002D617C" w:rsidDel="00424D79">
          <w:rPr>
            <w:rFonts w:ascii="Arial" w:eastAsia="Arial" w:hAnsi="Arial" w:cs="Arial"/>
            <w:sz w:val="16"/>
            <w:szCs w:val="16"/>
          </w:rPr>
          <w:delText xml:space="preserve">txhob muaj </w:delText>
        </w:r>
      </w:del>
      <w:ins w:id="3837" w:author="Kaxiong" w:date="2021-06-11T09:22:00Z">
        <w:r w:rsidR="00424D79">
          <w:rPr>
            <w:rFonts w:ascii="Arial" w:eastAsia="Arial" w:hAnsi="Arial" w:cs="Arial"/>
            <w:sz w:val="16"/>
            <w:szCs w:val="16"/>
          </w:rPr>
          <w:t xml:space="preserve">cov </w:t>
        </w:r>
      </w:ins>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Pr="002D617C">
        <w:rPr>
          <w:rFonts w:ascii="Arial" w:eastAsia="Arial" w:hAnsi="Arial" w:cs="Arial"/>
          <w:sz w:val="16"/>
          <w:szCs w:val="16"/>
        </w:rPr>
        <w:t xml:space="preserve"> tom </w:t>
      </w:r>
      <w:proofErr w:type="spellStart"/>
      <w:r w:rsidRPr="002D617C">
        <w:rPr>
          <w:rFonts w:ascii="Arial" w:eastAsia="Arial" w:hAnsi="Arial" w:cs="Arial"/>
          <w:sz w:val="16"/>
          <w:szCs w:val="16"/>
        </w:rPr>
        <w:t>qab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Pr="002D617C">
        <w:rPr>
          <w:rFonts w:ascii="Arial" w:eastAsia="Arial" w:hAnsi="Arial" w:cs="Arial"/>
          <w:sz w:val="16"/>
          <w:szCs w:val="16"/>
        </w:rPr>
        <w:t xml:space="preserve"> loo. </w:t>
      </w:r>
      <w:proofErr w:type="spellStart"/>
      <w:ins w:id="3838" w:author="Kaxiong" w:date="2021-06-11T09:23:00Z">
        <w:r w:rsidR="00424D79">
          <w:rPr>
            <w:rFonts w:ascii="Arial" w:eastAsia="Arial" w:hAnsi="Arial" w:cs="Arial"/>
            <w:sz w:val="16"/>
            <w:szCs w:val="16"/>
          </w:rPr>
          <w:t>Nyob</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rau</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ncua</w:t>
        </w:r>
        <w:proofErr w:type="spellEnd"/>
        <w:r w:rsidR="00424D79">
          <w:rPr>
            <w:rFonts w:ascii="Arial" w:eastAsia="Arial" w:hAnsi="Arial" w:cs="Arial"/>
            <w:sz w:val="16"/>
            <w:szCs w:val="16"/>
          </w:rPr>
          <w:t xml:space="preserve"> luv</w:t>
        </w:r>
      </w:ins>
      <w:del w:id="3839" w:author="Kaxiong" w:date="2021-06-11T09:23:00Z">
        <w:r w:rsidRPr="002D617C" w:rsidDel="00424D79">
          <w:rPr>
            <w:rFonts w:ascii="Arial" w:eastAsia="Arial" w:hAnsi="Arial" w:cs="Arial"/>
            <w:sz w:val="16"/>
            <w:szCs w:val="16"/>
          </w:rPr>
          <w:delText>Hauv ntej</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ins w:id="3840" w:author="Kaxiong" w:date="2021-06-11T09:26:00Z">
        <w:r w:rsidR="00424D79">
          <w:rPr>
            <w:rFonts w:ascii="Arial" w:eastAsia="Arial" w:hAnsi="Arial" w:cs="Arial"/>
            <w:sz w:val="16"/>
            <w:szCs w:val="16"/>
          </w:rPr>
          <w:t>ncua</w:t>
        </w:r>
        <w:proofErr w:type="spellEnd"/>
        <w:r w:rsidR="00424D79">
          <w:rPr>
            <w:rFonts w:ascii="Arial" w:eastAsia="Arial" w:hAnsi="Arial" w:cs="Arial"/>
            <w:sz w:val="16"/>
            <w:szCs w:val="16"/>
          </w:rPr>
          <w:t xml:space="preserve"> </w:t>
        </w:r>
      </w:ins>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ins w:id="3841" w:author="Kaxiong" w:date="2021-06-11T09:26:00Z">
        <w:r w:rsidR="00424D79">
          <w:rPr>
            <w:rFonts w:ascii="Arial" w:eastAsia="Arial" w:hAnsi="Arial" w:cs="Arial"/>
            <w:sz w:val="16"/>
            <w:szCs w:val="16"/>
          </w:rPr>
          <w:t>zam</w:t>
        </w:r>
      </w:ins>
      <w:proofErr w:type="spellEnd"/>
      <w:del w:id="3842" w:author="Kaxiong" w:date="2021-06-11T09:26:00Z">
        <w:r w:rsidRPr="002D617C" w:rsidDel="00424D79">
          <w:rPr>
            <w:rFonts w:ascii="Arial" w:eastAsia="Arial" w:hAnsi="Arial" w:cs="Arial"/>
            <w:sz w:val="16"/>
            <w:szCs w:val="16"/>
          </w:rPr>
          <w:delText>cais tawm</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zam</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rau</w:t>
      </w:r>
      <w:proofErr w:type="spellEnd"/>
      <w:r w:rsidR="002D617C" w:rsidRPr="002D617C">
        <w:rPr>
          <w:rFonts w:ascii="Arial" w:eastAsia="Arial" w:hAnsi="Arial" w:cs="Arial"/>
          <w:sz w:val="16"/>
          <w:szCs w:val="16"/>
        </w:rPr>
        <w:t xml:space="preserve"> June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luag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raws</w:t>
      </w:r>
      <w:proofErr w:type="spellEnd"/>
      <w:r w:rsidRPr="002D617C">
        <w:rPr>
          <w:rFonts w:ascii="Arial" w:eastAsia="Arial" w:hAnsi="Arial" w:cs="Arial"/>
          <w:sz w:val="16"/>
          <w:szCs w:val="16"/>
        </w:rPr>
        <w:t xml:space="preserve"> PSR </w:t>
      </w:r>
      <w:proofErr w:type="spellStart"/>
      <w:r w:rsidRPr="002D617C">
        <w:rPr>
          <w:rFonts w:ascii="Arial" w:eastAsia="Arial" w:hAnsi="Arial" w:cs="Arial"/>
          <w:sz w:val="16"/>
          <w:szCs w:val="16"/>
        </w:rPr>
        <w:t>qhov</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qauv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tsum</w:t>
      </w:r>
      <w:proofErr w:type="spellEnd"/>
      <w:r w:rsidRPr="002D617C">
        <w:rPr>
          <w:rFonts w:ascii="Arial" w:eastAsia="Arial" w:hAnsi="Arial" w:cs="Arial"/>
          <w:sz w:val="16"/>
          <w:szCs w:val="16"/>
        </w:rPr>
        <w:t xml:space="preserve"> tau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los </w:t>
      </w:r>
      <w:proofErr w:type="spellStart"/>
      <w:r w:rsidRPr="002D617C">
        <w:rPr>
          <w:rFonts w:ascii="Arial" w:eastAsia="Arial" w:hAnsi="Arial" w:cs="Arial"/>
          <w:sz w:val="16"/>
          <w:szCs w:val="16"/>
        </w:rPr>
        <w:t>ntsuas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qhov</w:t>
      </w:r>
      <w:proofErr w:type="spellEnd"/>
      <w:r w:rsidRPr="002D617C">
        <w:rPr>
          <w:rFonts w:ascii="Arial" w:eastAsia="Arial" w:hAnsi="Arial" w:cs="Arial"/>
          <w:sz w:val="16"/>
          <w:szCs w:val="16"/>
        </w:rPr>
        <w:t xml:space="preserve"> </w:t>
      </w:r>
      <w:proofErr w:type="spellStart"/>
      <w:ins w:id="3843" w:author="Kaxiong" w:date="2021-06-11T09:26:00Z">
        <w:r w:rsidR="00424D79">
          <w:rPr>
            <w:rFonts w:ascii="Arial" w:eastAsia="Arial" w:hAnsi="Arial" w:cs="Arial"/>
            <w:sz w:val="16"/>
            <w:szCs w:val="16"/>
          </w:rPr>
          <w:t>kev</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tshwm</w:t>
        </w:r>
        <w:proofErr w:type="spellEnd"/>
        <w:r w:rsidR="00424D79">
          <w:rPr>
            <w:rFonts w:ascii="Arial" w:eastAsia="Arial" w:hAnsi="Arial" w:cs="Arial"/>
            <w:sz w:val="16"/>
            <w:szCs w:val="16"/>
          </w:rPr>
          <w:t xml:space="preserve"> sim yam</w:t>
        </w:r>
      </w:ins>
      <w:del w:id="3844" w:author="Kaxiong" w:date="2021-06-11T09:26:00Z">
        <w:r w:rsidRPr="002D617C" w:rsidDel="00424D79">
          <w:rPr>
            <w:rFonts w:ascii="Arial" w:eastAsia="Arial" w:hAnsi="Arial" w:cs="Arial"/>
            <w:sz w:val="16"/>
            <w:szCs w:val="16"/>
          </w:rPr>
          <w:delText>txiaj</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ntsig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ins w:id="3845" w:author="Kaxiong" w:date="2021-06-11T09:26:00Z">
        <w:r w:rsidR="00424D79">
          <w:rPr>
            <w:rFonts w:ascii="Arial" w:eastAsia="Arial" w:hAnsi="Arial" w:cs="Arial"/>
            <w:sz w:val="16"/>
            <w:szCs w:val="16"/>
          </w:rPr>
          <w:t>ua</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tsis</w:t>
        </w:r>
        <w:proofErr w:type="spellEnd"/>
        <w:r w:rsidR="00424D79">
          <w:rPr>
            <w:rFonts w:ascii="Arial" w:eastAsia="Arial" w:hAnsi="Arial" w:cs="Arial"/>
            <w:sz w:val="16"/>
            <w:szCs w:val="16"/>
          </w:rPr>
          <w:t xml:space="preserve"> </w:t>
        </w:r>
      </w:ins>
      <w:proofErr w:type="spellStart"/>
      <w:ins w:id="3846" w:author="Kaxiong" w:date="2021-06-11T09:27:00Z">
        <w:r w:rsidR="00424D79">
          <w:rPr>
            <w:rFonts w:ascii="Arial" w:eastAsia="Arial" w:hAnsi="Arial" w:cs="Arial"/>
            <w:sz w:val="16"/>
            <w:szCs w:val="16"/>
          </w:rPr>
          <w:t>huv</w:t>
        </w:r>
      </w:ins>
      <w:proofErr w:type="spellEnd"/>
      <w:del w:id="3847" w:author="Kaxiong" w:date="2021-06-11T09:27:00Z">
        <w:r w:rsidRPr="002D617C" w:rsidDel="00424D79">
          <w:rPr>
            <w:rFonts w:ascii="Arial" w:eastAsia="Arial" w:hAnsi="Arial" w:cs="Arial"/>
            <w:sz w:val="16"/>
            <w:szCs w:val="16"/>
          </w:rPr>
          <w:delText>muaj paug</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qoob</w:t>
      </w:r>
      <w:proofErr w:type="spellEnd"/>
      <w:r w:rsidRPr="002D617C">
        <w:rPr>
          <w:rFonts w:ascii="Arial" w:eastAsia="Arial" w:hAnsi="Arial" w:cs="Arial"/>
          <w:sz w:val="16"/>
          <w:szCs w:val="16"/>
        </w:rPr>
        <w:t xml:space="preserve"> loo </w:t>
      </w:r>
      <w:proofErr w:type="spellStart"/>
      <w:r w:rsidR="002D617C" w:rsidRPr="002D617C">
        <w:rPr>
          <w:rFonts w:ascii="Arial" w:eastAsia="Arial" w:hAnsi="Arial" w:cs="Arial"/>
          <w:sz w:val="16"/>
          <w:szCs w:val="16"/>
        </w:rPr>
        <w:t>uas</w:t>
      </w:r>
      <w:proofErr w:type="spellEnd"/>
      <w:r w:rsidR="002D617C" w:rsidRPr="002D617C">
        <w:rPr>
          <w:rFonts w:ascii="Arial" w:eastAsia="Arial" w:hAnsi="Arial" w:cs="Arial"/>
          <w:sz w:val="16"/>
          <w:szCs w:val="16"/>
        </w:rPr>
        <w:t xml:space="preserve"> </w:t>
      </w:r>
      <w:proofErr w:type="spellStart"/>
      <w:ins w:id="3848" w:author="Kaxiong" w:date="2021-06-11T09:27:00Z">
        <w:r w:rsidR="00424D79">
          <w:rPr>
            <w:rFonts w:ascii="Arial" w:eastAsia="Arial" w:hAnsi="Arial" w:cs="Arial"/>
            <w:sz w:val="16"/>
            <w:szCs w:val="16"/>
          </w:rPr>
          <w:t>ntxim</w:t>
        </w:r>
        <w:proofErr w:type="spellEnd"/>
        <w:r w:rsidR="00424D79">
          <w:rPr>
            <w:rFonts w:ascii="Arial" w:eastAsia="Arial" w:hAnsi="Arial" w:cs="Arial"/>
            <w:sz w:val="16"/>
            <w:szCs w:val="16"/>
          </w:rPr>
          <w:t xml:space="preserve"> li </w:t>
        </w:r>
        <w:proofErr w:type="spellStart"/>
        <w:r w:rsidR="00424D79">
          <w:rPr>
            <w:rFonts w:ascii="Arial" w:eastAsia="Arial" w:hAnsi="Arial" w:cs="Arial"/>
            <w:sz w:val="16"/>
            <w:szCs w:val="16"/>
          </w:rPr>
          <w:t>yuav</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tshwm</w:t>
        </w:r>
        <w:proofErr w:type="spellEnd"/>
        <w:r w:rsidR="00424D79">
          <w:rPr>
            <w:rFonts w:ascii="Arial" w:eastAsia="Arial" w:hAnsi="Arial" w:cs="Arial"/>
            <w:sz w:val="16"/>
            <w:szCs w:val="16"/>
          </w:rPr>
          <w:t xml:space="preserve"> sim yam </w:t>
        </w:r>
      </w:ins>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ins w:id="3849" w:author="Kaxiong" w:date="2021-06-11T09:28:00Z">
        <w:r w:rsidR="00424D79">
          <w:rPr>
            <w:rFonts w:ascii="Arial" w:eastAsia="Arial" w:hAnsi="Arial" w:cs="Arial"/>
            <w:sz w:val="16"/>
            <w:szCs w:val="16"/>
          </w:rPr>
          <w:t>ntawm</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kev</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ua</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tsis</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huv</w:t>
        </w:r>
      </w:ins>
      <w:proofErr w:type="spellEnd"/>
      <w:del w:id="3850" w:author="Kaxiong" w:date="2021-06-11T09:28:00Z">
        <w:r w:rsidRPr="002D617C" w:rsidDel="00424D79">
          <w:rPr>
            <w:rFonts w:ascii="Arial" w:eastAsia="Arial" w:hAnsi="Arial" w:cs="Arial"/>
            <w:sz w:val="16"/>
            <w:szCs w:val="16"/>
          </w:rPr>
          <w:delText xml:space="preserve">yuav muaj kev </w:delText>
        </w:r>
        <w:r w:rsidR="002D617C" w:rsidRPr="002D617C" w:rsidDel="00424D79">
          <w:rPr>
            <w:rFonts w:ascii="Arial" w:eastAsia="Arial" w:hAnsi="Arial" w:cs="Arial"/>
            <w:sz w:val="16"/>
            <w:szCs w:val="16"/>
          </w:rPr>
          <w:delText>kab mov</w:delText>
        </w:r>
      </w:del>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w:t>
      </w:r>
      <w:del w:id="3851" w:author="Kaxiong" w:date="2021-06-11T09:29:00Z">
        <w:r w:rsidRPr="002D617C" w:rsidDel="00424D79">
          <w:rPr>
            <w:rFonts w:ascii="Arial" w:eastAsia="Arial" w:hAnsi="Arial" w:cs="Arial"/>
            <w:sz w:val="16"/>
            <w:szCs w:val="16"/>
          </w:rPr>
          <w:delText xml:space="preserve">yuav </w:delText>
        </w:r>
      </w:del>
      <w:proofErr w:type="spellStart"/>
      <w:r w:rsidRPr="002D617C">
        <w:rPr>
          <w:rFonts w:ascii="Arial" w:eastAsia="Arial" w:hAnsi="Arial" w:cs="Arial"/>
          <w:sz w:val="16"/>
          <w:szCs w:val="16"/>
        </w:rPr>
        <w:t>tseem</w:t>
      </w:r>
      <w:proofErr w:type="spellEnd"/>
      <w:r w:rsidRPr="002D617C">
        <w:rPr>
          <w:rFonts w:ascii="Arial" w:eastAsia="Arial" w:hAnsi="Arial" w:cs="Arial"/>
          <w:sz w:val="16"/>
          <w:szCs w:val="16"/>
        </w:rPr>
        <w:t xml:space="preserve"> </w:t>
      </w:r>
      <w:proofErr w:type="spellStart"/>
      <w:ins w:id="3852" w:author="Kaxiong" w:date="2021-06-11T09:29:00Z">
        <w:r w:rsidR="00424D79">
          <w:rPr>
            <w:rFonts w:ascii="Arial" w:eastAsia="Arial" w:hAnsi="Arial" w:cs="Arial"/>
            <w:sz w:val="16"/>
            <w:szCs w:val="16"/>
          </w:rPr>
          <w:t>yuav</w:t>
        </w:r>
        <w:proofErr w:type="spellEnd"/>
        <w:r w:rsidR="00424D79">
          <w:rPr>
            <w:rFonts w:ascii="Arial" w:eastAsia="Arial" w:hAnsi="Arial" w:cs="Arial"/>
            <w:sz w:val="16"/>
            <w:szCs w:val="16"/>
          </w:rPr>
          <w:t xml:space="preserve"> </w:t>
        </w:r>
      </w:ins>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kev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nrog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tshawb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fawb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los </w:t>
      </w:r>
      <w:proofErr w:type="spellStart"/>
      <w:ins w:id="3853" w:author="Kaxiong" w:date="2021-06-11T09:29:00Z">
        <w:r w:rsidR="00424D79">
          <w:rPr>
            <w:rFonts w:ascii="Arial" w:eastAsia="Arial" w:hAnsi="Arial" w:cs="Arial"/>
            <w:sz w:val="16"/>
            <w:szCs w:val="16"/>
          </w:rPr>
          <w:t>teeb</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tsa</w:t>
        </w:r>
        <w:proofErr w:type="spellEnd"/>
        <w:r w:rsidR="00424D79">
          <w:rPr>
            <w:rFonts w:ascii="Arial" w:eastAsia="Arial" w:hAnsi="Arial" w:cs="Arial"/>
            <w:sz w:val="16"/>
            <w:szCs w:val="16"/>
          </w:rPr>
          <w:t xml:space="preserve"> </w:t>
        </w:r>
      </w:ins>
      <w:ins w:id="3854" w:author="Kaxiong" w:date="2021-06-11T09:30:00Z">
        <w:r w:rsidR="00424D79">
          <w:rPr>
            <w:rFonts w:ascii="Arial" w:eastAsia="Arial" w:hAnsi="Arial" w:cs="Arial"/>
            <w:sz w:val="16"/>
            <w:szCs w:val="16"/>
          </w:rPr>
          <w:t xml:space="preserve">cov </w:t>
        </w:r>
        <w:proofErr w:type="spellStart"/>
        <w:r w:rsidR="00424D79">
          <w:rPr>
            <w:rFonts w:ascii="Arial" w:eastAsia="Arial" w:hAnsi="Arial" w:cs="Arial"/>
            <w:sz w:val="16"/>
            <w:szCs w:val="16"/>
          </w:rPr>
          <w:t>ncua</w:t>
        </w:r>
      </w:ins>
      <w:proofErr w:type="spellEnd"/>
      <w:del w:id="3855" w:author="Kaxiong" w:date="2021-06-11T09:30:00Z">
        <w:r w:rsidRPr="002D617C" w:rsidDel="00424D79">
          <w:rPr>
            <w:rFonts w:ascii="Arial" w:eastAsia="Arial" w:hAnsi="Arial" w:cs="Arial"/>
            <w:sz w:val="16"/>
            <w:szCs w:val="16"/>
          </w:rPr>
          <w:delText>tsim lub</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ins w:id="3856" w:author="Kaxiong" w:date="2021-06-11T09:30:00Z">
        <w:r w:rsidR="00424D79">
          <w:rPr>
            <w:rFonts w:ascii="Arial" w:eastAsia="Arial" w:hAnsi="Arial" w:cs="Arial"/>
            <w:sz w:val="16"/>
            <w:szCs w:val="16"/>
          </w:rPr>
          <w:t>zam</w:t>
        </w:r>
        <w:proofErr w:type="spellEnd"/>
        <w:r w:rsidR="00424D79">
          <w:rPr>
            <w:rFonts w:ascii="Arial" w:eastAsia="Arial" w:hAnsi="Arial" w:cs="Arial"/>
            <w:sz w:val="16"/>
            <w:szCs w:val="16"/>
          </w:rPr>
          <w:t xml:space="preserve"> los </w:t>
        </w:r>
        <w:proofErr w:type="spellStart"/>
        <w:r w:rsidR="00424D79">
          <w:rPr>
            <w:rFonts w:ascii="Arial" w:eastAsia="Arial" w:hAnsi="Arial" w:cs="Arial"/>
            <w:sz w:val="16"/>
            <w:szCs w:val="16"/>
          </w:rPr>
          <w:t>ua</w:t>
        </w:r>
        <w:proofErr w:type="spellEnd"/>
        <w:r w:rsidR="00424D79">
          <w:rPr>
            <w:rFonts w:ascii="Arial" w:eastAsia="Arial" w:hAnsi="Arial" w:cs="Arial"/>
            <w:sz w:val="16"/>
            <w:szCs w:val="16"/>
          </w:rPr>
          <w:t xml:space="preserve"> </w:t>
        </w:r>
        <w:proofErr w:type="spellStart"/>
        <w:r w:rsidR="00424D79">
          <w:rPr>
            <w:rFonts w:ascii="Arial" w:eastAsia="Arial" w:hAnsi="Arial" w:cs="Arial"/>
            <w:sz w:val="16"/>
            <w:szCs w:val="16"/>
          </w:rPr>
          <w:t>kom</w:t>
        </w:r>
        <w:proofErr w:type="spellEnd"/>
        <w:r w:rsidR="00424D79">
          <w:rPr>
            <w:rFonts w:ascii="Arial" w:eastAsia="Arial" w:hAnsi="Arial" w:cs="Arial"/>
            <w:sz w:val="16"/>
            <w:szCs w:val="16"/>
          </w:rPr>
          <w:t xml:space="preserve"> </w:t>
        </w:r>
      </w:ins>
      <w:del w:id="3857" w:author="Kaxiong" w:date="2021-06-11T09:30:00Z">
        <w:r w:rsidRPr="002D617C" w:rsidDel="00424D79">
          <w:rPr>
            <w:rFonts w:ascii="Arial" w:eastAsia="Arial" w:hAnsi="Arial" w:cs="Arial"/>
            <w:sz w:val="16"/>
            <w:szCs w:val="16"/>
          </w:rPr>
          <w:delText xml:space="preserve">uas tsis suav lub caij nyoog ua </w:delText>
        </w:r>
      </w:del>
      <w:proofErr w:type="spellStart"/>
      <w:r w:rsidRPr="002D617C">
        <w:rPr>
          <w:rFonts w:ascii="Arial" w:eastAsia="Arial" w:hAnsi="Arial" w:cs="Arial"/>
          <w:sz w:val="16"/>
          <w:szCs w:val="16"/>
        </w:rPr>
        <w:t>tiav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txo</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w:t>
      </w:r>
      <w:r w:rsidR="002D617C" w:rsidRPr="002D617C">
        <w:rPr>
          <w:rFonts w:ascii="Arial" w:eastAsia="Arial" w:hAnsi="Arial" w:cs="Arial"/>
          <w:sz w:val="16"/>
          <w:szCs w:val="16"/>
        </w:rPr>
        <w:t>om</w:t>
      </w:r>
      <w:proofErr w:type="spellEnd"/>
      <w:r w:rsidR="002D617C"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sij</w:t>
      </w:r>
      <w:proofErr w:type="spellEnd"/>
      <w:ins w:id="3858" w:author="Kaxiong" w:date="2021-06-11T09:31:00Z">
        <w:r w:rsidR="00431101">
          <w:rPr>
            <w:rFonts w:ascii="Arial" w:eastAsia="Arial" w:hAnsi="Arial" w:cs="Arial"/>
            <w:sz w:val="16"/>
            <w:szCs w:val="16"/>
          </w:rPr>
          <w:t xml:space="preserve"> </w:t>
        </w:r>
        <w:proofErr w:type="spellStart"/>
        <w:r w:rsidR="00431101">
          <w:rPr>
            <w:rFonts w:ascii="Arial" w:eastAsia="Arial" w:hAnsi="Arial" w:cs="Arial"/>
            <w:sz w:val="16"/>
            <w:szCs w:val="16"/>
          </w:rPr>
          <w:t>ntawm</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kev</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ua</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tsis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huv</w:t>
        </w:r>
      </w:ins>
      <w:proofErr w:type="spellEnd"/>
      <w:r w:rsidRPr="002D617C">
        <w:rPr>
          <w:rFonts w:ascii="Arial" w:eastAsia="Arial" w:hAnsi="Arial" w:cs="Arial"/>
          <w:sz w:val="16"/>
          <w:szCs w:val="16"/>
        </w:rPr>
        <w:t xml:space="preserve">. </w:t>
      </w:r>
      <w:r w:rsidR="002D617C" w:rsidRPr="002D617C">
        <w:rPr>
          <w:rFonts w:ascii="Arial" w:eastAsia="Arial" w:hAnsi="Arial" w:cs="Arial"/>
          <w:sz w:val="16"/>
          <w:szCs w:val="16"/>
        </w:rPr>
        <w:t>June</w:t>
      </w:r>
      <w:r w:rsidRPr="002D617C">
        <w:rPr>
          <w:rFonts w:ascii="Arial" w:eastAsia="Arial" w:hAnsi="Arial" w:cs="Arial"/>
          <w:sz w:val="16"/>
          <w:szCs w:val="16"/>
        </w:rPr>
        <w:t xml:space="preserve"> </w:t>
      </w:r>
      <w:proofErr w:type="spellStart"/>
      <w:r w:rsidRPr="002D617C">
        <w:rPr>
          <w:rFonts w:ascii="Arial" w:eastAsia="Arial" w:hAnsi="Arial" w:cs="Arial"/>
          <w:sz w:val="16"/>
          <w:szCs w:val="16"/>
        </w:rPr>
        <w:t>yuav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sib </w:t>
      </w:r>
      <w:proofErr w:type="spellStart"/>
      <w:ins w:id="3859" w:author="Kaxiong" w:date="2021-06-11T09:32:00Z">
        <w:r w:rsidR="00431101">
          <w:rPr>
            <w:rFonts w:ascii="Arial" w:eastAsia="Arial" w:hAnsi="Arial" w:cs="Arial"/>
            <w:sz w:val="16"/>
            <w:szCs w:val="16"/>
          </w:rPr>
          <w:t>koom</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tes</w:t>
        </w:r>
        <w:proofErr w:type="spellEnd"/>
        <w:r w:rsidR="00431101">
          <w:rPr>
            <w:rFonts w:ascii="Arial" w:eastAsia="Arial" w:hAnsi="Arial" w:cs="Arial"/>
            <w:sz w:val="16"/>
            <w:szCs w:val="16"/>
          </w:rPr>
          <w:t xml:space="preserve"> </w:t>
        </w:r>
      </w:ins>
      <w:del w:id="3860" w:author="Kaxiong" w:date="2021-06-11T09:32:00Z">
        <w:r w:rsidRPr="002D617C" w:rsidDel="00431101">
          <w:rPr>
            <w:rFonts w:ascii="Arial" w:eastAsia="Arial" w:hAnsi="Arial" w:cs="Arial"/>
            <w:sz w:val="16"/>
            <w:szCs w:val="16"/>
          </w:rPr>
          <w:delText xml:space="preserve">raug zoo </w:delText>
        </w:r>
      </w:del>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ntawm</w:t>
      </w:r>
      <w:proofErr w:type="spellEnd"/>
      <w:r w:rsidRPr="002D617C">
        <w:rPr>
          <w:rFonts w:ascii="Arial" w:eastAsia="Arial" w:hAnsi="Arial" w:cs="Arial"/>
          <w:sz w:val="16"/>
          <w:szCs w:val="16"/>
        </w:rPr>
        <w:t xml:space="preserve"> </w:t>
      </w:r>
      <w:proofErr w:type="spellStart"/>
      <w:ins w:id="3861" w:author="Kaxiong" w:date="2021-06-11T09:32:00Z">
        <w:r w:rsidR="00431101">
          <w:rPr>
            <w:rFonts w:ascii="Arial" w:eastAsia="Arial" w:hAnsi="Arial" w:cs="Arial"/>
            <w:sz w:val="16"/>
            <w:szCs w:val="16"/>
          </w:rPr>
          <w:t>sawv</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daws</w:t>
        </w:r>
        <w:proofErr w:type="spellEnd"/>
        <w:r w:rsidR="00431101">
          <w:rPr>
            <w:rFonts w:ascii="Arial" w:eastAsia="Arial" w:hAnsi="Arial" w:cs="Arial"/>
            <w:sz w:val="16"/>
            <w:szCs w:val="16"/>
          </w:rPr>
          <w:t xml:space="preserve"> </w:t>
        </w:r>
      </w:ins>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pom zoo </w:t>
      </w:r>
      <w:proofErr w:type="spellStart"/>
      <w:r w:rsidRPr="002D617C">
        <w:rPr>
          <w:rFonts w:ascii="Arial" w:eastAsia="Arial" w:hAnsi="Arial" w:cs="Arial"/>
          <w:sz w:val="16"/>
          <w:szCs w:val="16"/>
        </w:rPr>
        <w:t>nrog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tus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90-hnub </w:t>
      </w:r>
      <w:proofErr w:type="spellStart"/>
      <w:ins w:id="3862" w:author="Kaxiong" w:date="2021-06-11T09:33:00Z">
        <w:r w:rsidR="00431101">
          <w:rPr>
            <w:rFonts w:ascii="Arial" w:eastAsia="Arial" w:hAnsi="Arial" w:cs="Arial"/>
            <w:sz w:val="16"/>
            <w:szCs w:val="16"/>
          </w:rPr>
          <w:t>puas</w:t>
        </w:r>
        <w:proofErr w:type="spellEnd"/>
        <w:r w:rsidR="00431101">
          <w:rPr>
            <w:rFonts w:ascii="Arial" w:eastAsia="Arial" w:hAnsi="Arial" w:cs="Arial"/>
            <w:sz w:val="16"/>
            <w:szCs w:val="16"/>
          </w:rPr>
          <w:t xml:space="preserve"> </w:t>
        </w:r>
      </w:ins>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ib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hom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phiaj</w:t>
      </w:r>
      <w:proofErr w:type="spellEnd"/>
      <w:r w:rsidRPr="002D617C">
        <w:rPr>
          <w:rFonts w:ascii="Arial" w:eastAsia="Arial" w:hAnsi="Arial" w:cs="Arial"/>
          <w:sz w:val="16"/>
          <w:szCs w:val="16"/>
        </w:rPr>
        <w:t xml:space="preserve"> </w:t>
      </w:r>
      <w:proofErr w:type="spellStart"/>
      <w:ins w:id="3863" w:author="Kaxiong" w:date="2021-06-11T09:33:00Z">
        <w:r w:rsidR="00431101">
          <w:rPr>
            <w:rFonts w:ascii="Arial" w:eastAsia="Arial" w:hAnsi="Arial" w:cs="Arial"/>
            <w:sz w:val="16"/>
            <w:szCs w:val="16"/>
          </w:rPr>
          <w:t>ntawm</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txoj</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cai</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uas</w:t>
        </w:r>
        <w:proofErr w:type="spellEnd"/>
        <w:r w:rsidR="00431101">
          <w:rPr>
            <w:rFonts w:ascii="Arial" w:eastAsia="Arial" w:hAnsi="Arial" w:cs="Arial"/>
            <w:sz w:val="16"/>
            <w:szCs w:val="16"/>
          </w:rPr>
          <w:t xml:space="preserve"> </w:t>
        </w:r>
      </w:ins>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del w:id="3864" w:author="Kaxiong" w:date="2021-06-11T09:33:00Z">
        <w:r w:rsidRPr="002D617C" w:rsidDel="00431101">
          <w:rPr>
            <w:rFonts w:ascii="Arial" w:eastAsia="Arial" w:hAnsi="Arial" w:cs="Arial"/>
            <w:sz w:val="16"/>
            <w:szCs w:val="16"/>
          </w:rPr>
          <w:delText xml:space="preserve"> tswj</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Txog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ins w:id="3865" w:author="Kaxiong" w:date="2021-06-11T09:34:00Z">
        <w:r w:rsidR="00431101">
          <w:rPr>
            <w:rFonts w:ascii="Arial" w:eastAsia="Arial" w:hAnsi="Arial" w:cs="Arial"/>
            <w:sz w:val="16"/>
            <w:szCs w:val="16"/>
          </w:rPr>
          <w:t xml:space="preserve">yam </w:t>
        </w:r>
        <w:proofErr w:type="spellStart"/>
        <w:r w:rsidR="00431101">
          <w:rPr>
            <w:rFonts w:ascii="Arial" w:eastAsia="Arial" w:hAnsi="Arial" w:cs="Arial"/>
            <w:sz w:val="16"/>
            <w:szCs w:val="16"/>
          </w:rPr>
          <w:t>txuas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ntxiv</w:t>
        </w:r>
        <w:proofErr w:type="spellEnd"/>
        <w:r w:rsidR="00431101">
          <w:rPr>
            <w:rFonts w:ascii="Arial" w:eastAsia="Arial" w:hAnsi="Arial" w:cs="Arial"/>
            <w:sz w:val="16"/>
            <w:szCs w:val="16"/>
          </w:rPr>
          <w:t xml:space="preserve"> </w:t>
        </w:r>
      </w:ins>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ins w:id="3866" w:author="Kaxiong" w:date="2021-06-11T09:35:00Z">
        <w:r w:rsidR="00431101">
          <w:rPr>
            <w:rFonts w:ascii="Arial" w:eastAsia="Arial" w:hAnsi="Arial" w:cs="Arial"/>
            <w:sz w:val="16"/>
            <w:szCs w:val="16"/>
          </w:rPr>
          <w:t xml:space="preserve"> </w:t>
        </w:r>
        <w:proofErr w:type="spellStart"/>
        <w:r w:rsidR="00431101">
          <w:rPr>
            <w:rFonts w:ascii="Arial" w:eastAsia="Arial" w:hAnsi="Arial" w:cs="Arial"/>
            <w:sz w:val="16"/>
            <w:szCs w:val="16"/>
          </w:rPr>
          <w:t>puas</w:t>
        </w:r>
      </w:ins>
      <w:proofErr w:type="spellEnd"/>
      <w:r w:rsidR="002D617C" w:rsidRPr="002D617C">
        <w:rPr>
          <w:rFonts w:ascii="Arial" w:eastAsia="Arial" w:hAnsi="Arial" w:cs="Arial"/>
          <w:sz w:val="16"/>
          <w:szCs w:val="16"/>
        </w:rPr>
        <w:t xml:space="preserve"> po</w:t>
      </w:r>
      <w:del w:id="3867" w:author="Kaxiong" w:date="2021-06-11T09:35:00Z">
        <w:r w:rsidR="002D617C" w:rsidRPr="002D617C" w:rsidDel="00431101">
          <w:rPr>
            <w:rFonts w:ascii="Arial" w:eastAsia="Arial" w:hAnsi="Arial" w:cs="Arial"/>
            <w:sz w:val="16"/>
            <w:szCs w:val="16"/>
          </w:rPr>
          <w:delText>o</w:delText>
        </w:r>
      </w:del>
      <w:r w:rsidR="002D617C" w:rsidRPr="002D617C">
        <w:rPr>
          <w:rFonts w:ascii="Arial" w:eastAsia="Arial" w:hAnsi="Arial" w:cs="Arial"/>
          <w:sz w:val="16"/>
          <w:szCs w:val="16"/>
        </w:rPr>
        <w:t>m</w:t>
      </w:r>
      <w:r w:rsidRPr="002D617C">
        <w:rPr>
          <w:rFonts w:ascii="Arial" w:eastAsia="Arial" w:hAnsi="Arial" w:cs="Arial"/>
          <w:sz w:val="16"/>
          <w:szCs w:val="16"/>
        </w:rPr>
        <w:t xml:space="preserve"> </w:t>
      </w:r>
      <w:proofErr w:type="spellStart"/>
      <w:ins w:id="3868" w:author="Kaxiong" w:date="2021-06-11T09:35:00Z">
        <w:r w:rsidR="00431101">
          <w:rPr>
            <w:rFonts w:ascii="Arial" w:eastAsia="Arial" w:hAnsi="Arial" w:cs="Arial"/>
            <w:sz w:val="16"/>
            <w:szCs w:val="16"/>
          </w:rPr>
          <w:t>tias</w:t>
        </w:r>
        <w:proofErr w:type="spellEnd"/>
        <w:r w:rsidR="00431101">
          <w:rPr>
            <w:rFonts w:ascii="Arial" w:eastAsia="Arial" w:hAnsi="Arial" w:cs="Arial"/>
            <w:sz w:val="16"/>
            <w:szCs w:val="16"/>
          </w:rPr>
          <w:t xml:space="preserve"> </w:t>
        </w:r>
      </w:ins>
      <w:r w:rsidRPr="002D617C">
        <w:rPr>
          <w:rFonts w:ascii="Arial" w:eastAsia="Arial" w:hAnsi="Arial" w:cs="Arial"/>
          <w:sz w:val="16"/>
          <w:szCs w:val="16"/>
        </w:rPr>
        <w:t xml:space="preserve">90-hnub </w:t>
      </w:r>
      <w:proofErr w:type="spellStart"/>
      <w:r w:rsidR="002D617C" w:rsidRPr="002D617C">
        <w:rPr>
          <w:rFonts w:ascii="Arial" w:eastAsia="Arial" w:hAnsi="Arial" w:cs="Arial"/>
          <w:sz w:val="16"/>
          <w:szCs w:val="16"/>
        </w:rPr>
        <w:t>ntawm</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lub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sij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hawm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tau zoo </w:t>
      </w:r>
      <w:proofErr w:type="spellStart"/>
      <w:r w:rsidRPr="002D617C">
        <w:rPr>
          <w:rFonts w:ascii="Arial" w:eastAsia="Arial" w:hAnsi="Arial" w:cs="Arial"/>
          <w:sz w:val="16"/>
          <w:szCs w:val="16"/>
        </w:rPr>
        <w:t>thiab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tsim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nyog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rau</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lawv</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ins w:id="3869" w:author="Kaxiong" w:date="2021-06-11T09:36:00Z">
        <w:r w:rsidR="00431101">
          <w:rPr>
            <w:rFonts w:ascii="Arial" w:eastAsia="Arial" w:hAnsi="Arial" w:cs="Arial"/>
            <w:sz w:val="16"/>
            <w:szCs w:val="16"/>
          </w:rPr>
          <w:t>Sawv</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daws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k</w:t>
        </w:r>
      </w:ins>
      <w:del w:id="3870" w:author="Kaxiong" w:date="2021-06-11T09:36:00Z">
        <w:r w:rsidRPr="002D617C" w:rsidDel="00431101">
          <w:rPr>
            <w:rFonts w:ascii="Arial" w:eastAsia="Arial" w:hAnsi="Arial" w:cs="Arial"/>
            <w:sz w:val="16"/>
            <w:szCs w:val="16"/>
          </w:rPr>
          <w:delText>K</w:delText>
        </w:r>
      </w:del>
      <w:r w:rsidRPr="002D617C">
        <w:rPr>
          <w:rFonts w:ascii="Arial" w:eastAsia="Arial" w:hAnsi="Arial" w:cs="Arial"/>
          <w:sz w:val="16"/>
          <w:szCs w:val="16"/>
        </w:rPr>
        <w:t>ev</w:t>
      </w:r>
      <w:proofErr w:type="spellEnd"/>
      <w:r w:rsidRPr="002D617C">
        <w:rPr>
          <w:rFonts w:ascii="Arial" w:eastAsia="Arial" w:hAnsi="Arial" w:cs="Arial"/>
          <w:sz w:val="16"/>
          <w:szCs w:val="16"/>
        </w:rPr>
        <w:t xml:space="preserve"> pom zoo </w:t>
      </w:r>
      <w:proofErr w:type="spellStart"/>
      <w:r w:rsidRPr="002D617C">
        <w:rPr>
          <w:rFonts w:ascii="Arial" w:eastAsia="Arial" w:hAnsi="Arial" w:cs="Arial"/>
          <w:sz w:val="16"/>
          <w:szCs w:val="16"/>
        </w:rPr>
        <w:t>hauv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zej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zog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thaum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pib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tuaj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yeem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pab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txhawb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kev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tswj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hwm</w:t>
      </w:r>
      <w:proofErr w:type="spellEnd"/>
      <w:r w:rsidRPr="002D617C">
        <w:rPr>
          <w:rFonts w:ascii="Arial" w:eastAsia="Arial" w:hAnsi="Arial" w:cs="Arial"/>
          <w:sz w:val="16"/>
          <w:szCs w:val="16"/>
        </w:rPr>
        <w:t xml:space="preserve"> </w:t>
      </w:r>
      <w:ins w:id="3871" w:author="Kaxiong" w:date="2021-06-11T09:37:00Z">
        <w:r w:rsidR="00431101">
          <w:rPr>
            <w:rFonts w:ascii="Arial" w:eastAsia="Arial" w:hAnsi="Arial" w:cs="Arial"/>
            <w:sz w:val="16"/>
            <w:szCs w:val="16"/>
          </w:rPr>
          <w:t xml:space="preserve">yam </w:t>
        </w:r>
        <w:proofErr w:type="spellStart"/>
        <w:r w:rsidR="00431101">
          <w:rPr>
            <w:rFonts w:ascii="Arial" w:eastAsia="Arial" w:hAnsi="Arial" w:cs="Arial"/>
            <w:sz w:val="16"/>
            <w:szCs w:val="16"/>
          </w:rPr>
          <w:t>tsis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tu</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ncua</w:t>
        </w:r>
      </w:ins>
      <w:proofErr w:type="spellEnd"/>
      <w:del w:id="3872" w:author="Kaxiong" w:date="2021-06-11T09:37:00Z">
        <w:r w:rsidR="002D617C" w:rsidRPr="002D617C" w:rsidDel="00431101">
          <w:rPr>
            <w:rFonts w:ascii="Arial" w:eastAsia="Arial" w:hAnsi="Arial" w:cs="Arial"/>
            <w:sz w:val="16"/>
            <w:szCs w:val="16"/>
          </w:rPr>
          <w:delText>cov</w:delText>
        </w:r>
        <w:r w:rsidRPr="002D617C" w:rsidDel="00431101">
          <w:rPr>
            <w:rFonts w:ascii="Arial" w:eastAsia="Arial" w:hAnsi="Arial" w:cs="Arial"/>
            <w:sz w:val="16"/>
            <w:szCs w:val="16"/>
          </w:rPr>
          <w:delText xml:space="preserve"> xwm txheej</w:delText>
        </w:r>
      </w:del>
      <w:r w:rsidRPr="002D617C">
        <w:rPr>
          <w:rFonts w:ascii="Arial" w:eastAsia="Arial" w:hAnsi="Arial" w:cs="Arial"/>
          <w:sz w:val="16"/>
          <w:szCs w:val="16"/>
        </w:rPr>
        <w:t xml:space="preserve">. </w:t>
      </w:r>
      <w:proofErr w:type="spellStart"/>
      <w:r w:rsidRPr="002D617C">
        <w:rPr>
          <w:rFonts w:ascii="Arial" w:eastAsia="Arial" w:hAnsi="Arial" w:cs="Arial"/>
          <w:sz w:val="16"/>
          <w:szCs w:val="16"/>
        </w:rPr>
        <w:t>Thaum</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kawg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thaum</w:t>
      </w:r>
      <w:proofErr w:type="spellEnd"/>
      <w:r w:rsidRPr="002D617C">
        <w:rPr>
          <w:rFonts w:ascii="Arial" w:eastAsia="Arial" w:hAnsi="Arial" w:cs="Arial"/>
          <w:sz w:val="16"/>
          <w:szCs w:val="16"/>
        </w:rPr>
        <w:t xml:space="preserve"> FSMA </w:t>
      </w:r>
      <w:proofErr w:type="spellStart"/>
      <w:r w:rsidRPr="002D617C">
        <w:rPr>
          <w:rFonts w:ascii="Arial" w:eastAsia="Arial" w:hAnsi="Arial" w:cs="Arial"/>
          <w:sz w:val="16"/>
          <w:szCs w:val="16"/>
        </w:rPr>
        <w:t>tsis</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xav</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kom</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liaj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teb</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muaj</w:t>
      </w:r>
      <w:proofErr w:type="spellEnd"/>
      <w:r w:rsidRPr="002D617C">
        <w:rPr>
          <w:rFonts w:ascii="Arial" w:eastAsia="Arial" w:hAnsi="Arial" w:cs="Arial"/>
          <w:sz w:val="16"/>
          <w:szCs w:val="16"/>
        </w:rPr>
        <w:t xml:space="preserve"> 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txoj</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cai</w:t>
      </w:r>
      <w:proofErr w:type="spellEnd"/>
      <w:ins w:id="3873" w:author="Kaxiong" w:date="2021-06-11T09:38:00Z">
        <w:r w:rsidR="00431101">
          <w:rPr>
            <w:rFonts w:ascii="Arial" w:eastAsia="Arial" w:hAnsi="Arial" w:cs="Arial"/>
            <w:sz w:val="16"/>
            <w:szCs w:val="16"/>
          </w:rPr>
          <w:t xml:space="preserve"> </w:t>
        </w:r>
        <w:proofErr w:type="spellStart"/>
        <w:r w:rsidR="00431101">
          <w:rPr>
            <w:rFonts w:ascii="Arial" w:eastAsia="Arial" w:hAnsi="Arial" w:cs="Arial"/>
            <w:sz w:val="16"/>
            <w:szCs w:val="16"/>
          </w:rPr>
          <w:t>uas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sawv</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daws</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paub</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txog</w:t>
        </w:r>
      </w:ins>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ib</w:t>
      </w:r>
      <w:proofErr w:type="spellEnd"/>
      <w:r w:rsidRPr="002D617C">
        <w:rPr>
          <w:rFonts w:ascii="Arial" w:eastAsia="Arial" w:hAnsi="Arial" w:cs="Arial"/>
          <w:sz w:val="16"/>
          <w:szCs w:val="16"/>
        </w:rPr>
        <w:t xml:space="preserve"> yam li </w:t>
      </w:r>
      <w:proofErr w:type="spellStart"/>
      <w:r w:rsidRPr="002D617C">
        <w:rPr>
          <w:rFonts w:ascii="Arial" w:eastAsia="Arial" w:hAnsi="Arial" w:cs="Arial"/>
          <w:sz w:val="16"/>
          <w:szCs w:val="16"/>
        </w:rPr>
        <w:t>phau</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qauv</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ntawv</w:t>
      </w:r>
      <w:proofErr w:type="spellEnd"/>
      <w:r w:rsidRPr="002D617C">
        <w:rPr>
          <w:rFonts w:ascii="Arial" w:eastAsia="Arial" w:hAnsi="Arial" w:cs="Arial"/>
          <w:sz w:val="16"/>
          <w:szCs w:val="16"/>
        </w:rPr>
        <w:t xml:space="preserve"> </w:t>
      </w:r>
      <w:proofErr w:type="spellStart"/>
      <w:r w:rsidR="002D617C" w:rsidRPr="002D617C">
        <w:rPr>
          <w:rFonts w:ascii="Arial" w:eastAsia="Arial" w:hAnsi="Arial" w:cs="Arial"/>
          <w:sz w:val="16"/>
          <w:szCs w:val="16"/>
        </w:rPr>
        <w:t>ntawm</w:t>
      </w:r>
      <w:proofErr w:type="spellEnd"/>
      <w:r w:rsidR="002D617C" w:rsidRPr="002D617C">
        <w:rPr>
          <w:rFonts w:ascii="Arial" w:eastAsia="Arial" w:hAnsi="Arial" w:cs="Arial"/>
          <w:sz w:val="16"/>
          <w:szCs w:val="16"/>
        </w:rPr>
        <w:t xml:space="preserve"> </w:t>
      </w:r>
      <w:r w:rsidRPr="002D617C">
        <w:rPr>
          <w:rFonts w:ascii="Arial" w:eastAsia="Arial" w:hAnsi="Arial" w:cs="Arial"/>
          <w:sz w:val="16"/>
          <w:szCs w:val="16"/>
        </w:rPr>
        <w:t xml:space="preserve">cov </w:t>
      </w:r>
      <w:proofErr w:type="spellStart"/>
      <w:r w:rsidRPr="002D617C">
        <w:rPr>
          <w:rFonts w:ascii="Arial" w:eastAsia="Arial" w:hAnsi="Arial" w:cs="Arial"/>
          <w:sz w:val="16"/>
          <w:szCs w:val="16"/>
        </w:rPr>
        <w:t>neeg</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ua</w:t>
      </w:r>
      <w:proofErr w:type="spellEnd"/>
      <w:r w:rsidRPr="002D617C">
        <w:rPr>
          <w:rFonts w:ascii="Arial" w:eastAsia="Arial" w:hAnsi="Arial" w:cs="Arial"/>
          <w:sz w:val="16"/>
          <w:szCs w:val="16"/>
        </w:rPr>
        <w:t xml:space="preserve"> </w:t>
      </w:r>
      <w:proofErr w:type="spellStart"/>
      <w:r w:rsidRPr="002D617C">
        <w:rPr>
          <w:rFonts w:ascii="Arial" w:eastAsia="Arial" w:hAnsi="Arial" w:cs="Arial"/>
          <w:sz w:val="16"/>
          <w:szCs w:val="16"/>
        </w:rPr>
        <w:t>hauj</w:t>
      </w:r>
      <w:proofErr w:type="spellEnd"/>
      <w:r w:rsidR="002D617C" w:rsidRPr="002D617C">
        <w:rPr>
          <w:rFonts w:ascii="Arial" w:eastAsia="Arial" w:hAnsi="Arial" w:cs="Arial"/>
          <w:sz w:val="16"/>
          <w:szCs w:val="16"/>
        </w:rPr>
        <w:t xml:space="preserve"> </w:t>
      </w:r>
      <w:proofErr w:type="spellStart"/>
      <w:r w:rsidRPr="002D617C">
        <w:rPr>
          <w:rFonts w:ascii="Arial" w:eastAsia="Arial" w:hAnsi="Arial" w:cs="Arial"/>
          <w:sz w:val="16"/>
          <w:szCs w:val="16"/>
        </w:rPr>
        <w:t>lwm</w:t>
      </w:r>
      <w:proofErr w:type="spellEnd"/>
      <w:ins w:id="3874" w:author="Kaxiong" w:date="2021-06-11T09:40:00Z">
        <w:r w:rsidR="00431101">
          <w:rPr>
            <w:rFonts w:ascii="Arial" w:eastAsia="Arial" w:hAnsi="Arial" w:cs="Arial"/>
            <w:sz w:val="16"/>
            <w:szCs w:val="16"/>
          </w:rPr>
          <w:t xml:space="preserve">, June </w:t>
        </w:r>
        <w:proofErr w:type="spellStart"/>
        <w:r w:rsidR="00431101">
          <w:rPr>
            <w:rFonts w:ascii="Arial" w:eastAsia="Arial" w:hAnsi="Arial" w:cs="Arial"/>
            <w:sz w:val="16"/>
            <w:szCs w:val="16"/>
          </w:rPr>
          <w:t>yuav</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tsum</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ua</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kom</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paub</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tseeb</w:t>
        </w:r>
        <w:proofErr w:type="spellEnd"/>
        <w:r w:rsidR="00431101">
          <w:rPr>
            <w:rFonts w:ascii="Arial" w:eastAsia="Arial" w:hAnsi="Arial" w:cs="Arial"/>
            <w:sz w:val="16"/>
            <w:szCs w:val="16"/>
          </w:rPr>
          <w:t xml:space="preserve"> </w:t>
        </w:r>
        <w:proofErr w:type="spellStart"/>
        <w:r w:rsidR="00431101">
          <w:rPr>
            <w:rFonts w:ascii="Arial" w:eastAsia="Arial" w:hAnsi="Arial" w:cs="Arial"/>
            <w:sz w:val="16"/>
            <w:szCs w:val="16"/>
          </w:rPr>
          <w:t>tias</w:t>
        </w:r>
        <w:proofErr w:type="spellEnd"/>
        <w:r w:rsidR="00431101">
          <w:rPr>
            <w:rFonts w:ascii="Arial" w:eastAsia="Arial" w:hAnsi="Arial" w:cs="Arial"/>
            <w:sz w:val="16"/>
            <w:szCs w:val="16"/>
          </w:rPr>
          <w:t xml:space="preserve"> </w:t>
        </w:r>
      </w:ins>
      <w:proofErr w:type="spellStart"/>
      <w:ins w:id="3875" w:author="Kaxiong" w:date="2021-06-11T09:41:00Z">
        <w:r w:rsidR="00431101">
          <w:rPr>
            <w:rFonts w:ascii="Arial" w:eastAsia="Arial" w:hAnsi="Arial" w:cs="Arial"/>
            <w:sz w:val="16"/>
            <w:szCs w:val="16"/>
          </w:rPr>
          <w:t>nws</w:t>
        </w:r>
        <w:proofErr w:type="spellEnd"/>
        <w:r w:rsidR="00431101">
          <w:rPr>
            <w:rFonts w:ascii="Arial" w:eastAsia="Arial" w:hAnsi="Arial" w:cs="Arial"/>
            <w:sz w:val="16"/>
            <w:szCs w:val="16"/>
          </w:rPr>
          <w:t xml:space="preserve"> </w:t>
        </w:r>
        <w:r w:rsidR="001B0E2E">
          <w:rPr>
            <w:rFonts w:ascii="Arial" w:eastAsia="Arial" w:hAnsi="Arial" w:cs="Arial"/>
            <w:sz w:val="16"/>
            <w:szCs w:val="16"/>
          </w:rPr>
          <w:t xml:space="preserve">tab tom </w:t>
        </w:r>
        <w:proofErr w:type="spellStart"/>
        <w:r w:rsidR="001B0E2E">
          <w:rPr>
            <w:rFonts w:ascii="Arial" w:eastAsia="Arial" w:hAnsi="Arial" w:cs="Arial"/>
            <w:sz w:val="16"/>
            <w:szCs w:val="16"/>
          </w:rPr>
          <w:t>muab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ib</w:t>
        </w:r>
        <w:proofErr w:type="spellEnd"/>
        <w:r w:rsidR="001B0E2E">
          <w:rPr>
            <w:rFonts w:ascii="Arial" w:eastAsia="Arial" w:hAnsi="Arial" w:cs="Arial"/>
            <w:sz w:val="16"/>
            <w:szCs w:val="16"/>
          </w:rPr>
          <w:t xml:space="preserve"> yam </w:t>
        </w:r>
        <w:proofErr w:type="spellStart"/>
        <w:r w:rsidR="001B0E2E">
          <w:rPr>
            <w:rFonts w:ascii="Arial" w:eastAsia="Arial" w:hAnsi="Arial" w:cs="Arial"/>
            <w:sz w:val="16"/>
            <w:szCs w:val="16"/>
          </w:rPr>
          <w:t>rau</w:t>
        </w:r>
        <w:proofErr w:type="spellEnd"/>
        <w:r w:rsidR="001B0E2E">
          <w:rPr>
            <w:rFonts w:ascii="Arial" w:eastAsia="Arial" w:hAnsi="Arial" w:cs="Arial"/>
            <w:sz w:val="16"/>
            <w:szCs w:val="16"/>
          </w:rPr>
          <w:t xml:space="preserve"> cov </w:t>
        </w:r>
        <w:proofErr w:type="spellStart"/>
        <w:r w:rsidR="001B0E2E">
          <w:rPr>
            <w:rFonts w:ascii="Arial" w:eastAsia="Arial" w:hAnsi="Arial" w:cs="Arial"/>
            <w:sz w:val="16"/>
            <w:szCs w:val="16"/>
          </w:rPr>
          <w:t>nee</w:t>
        </w:r>
      </w:ins>
      <w:ins w:id="3876" w:author="Kaxiong" w:date="2021-06-11T09:42:00Z">
        <w:r w:rsidR="001B0E2E">
          <w:rPr>
            <w:rFonts w:ascii="Arial" w:eastAsia="Arial" w:hAnsi="Arial" w:cs="Arial"/>
            <w:sz w:val="16"/>
            <w:szCs w:val="16"/>
          </w:rPr>
          <w:t>g</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ua</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hauj</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lwm</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ntawm</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kev</w:t>
        </w:r>
        <w:proofErr w:type="spellEnd"/>
        <w:r w:rsidR="001B0E2E">
          <w:rPr>
            <w:rFonts w:ascii="Arial" w:eastAsia="Arial" w:hAnsi="Arial" w:cs="Arial"/>
            <w:sz w:val="16"/>
            <w:szCs w:val="16"/>
          </w:rPr>
          <w:t xml:space="preserve"> cob </w:t>
        </w:r>
        <w:proofErr w:type="spellStart"/>
        <w:r w:rsidR="001B0E2E">
          <w:rPr>
            <w:rFonts w:ascii="Arial" w:eastAsia="Arial" w:hAnsi="Arial" w:cs="Arial"/>
            <w:sz w:val="16"/>
            <w:szCs w:val="16"/>
          </w:rPr>
          <w:t>qhia</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txog</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kev</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nyab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xeeb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ntawm</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zaub</w:t>
        </w:r>
        <w:proofErr w:type="spellEnd"/>
        <w:r w:rsidR="001B0E2E">
          <w:rPr>
            <w:rFonts w:ascii="Arial" w:eastAsia="Arial" w:hAnsi="Arial" w:cs="Arial"/>
            <w:sz w:val="16"/>
            <w:szCs w:val="16"/>
          </w:rPr>
          <w:t xml:space="preserve"> mov </w:t>
        </w:r>
        <w:proofErr w:type="spellStart"/>
        <w:r w:rsidR="001B0E2E">
          <w:rPr>
            <w:rFonts w:ascii="Arial" w:eastAsia="Arial" w:hAnsi="Arial" w:cs="Arial"/>
            <w:sz w:val="16"/>
            <w:szCs w:val="16"/>
          </w:rPr>
          <w:t>uas</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xav</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kom</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ua</w:t>
        </w:r>
        <w:proofErr w:type="spellEnd"/>
        <w:r w:rsidR="001B0E2E">
          <w:rPr>
            <w:rFonts w:ascii="Arial" w:eastAsia="Arial" w:hAnsi="Arial" w:cs="Arial"/>
            <w:sz w:val="16"/>
            <w:szCs w:val="16"/>
          </w:rPr>
          <w:t xml:space="preserve"> </w:t>
        </w:r>
      </w:ins>
      <w:proofErr w:type="spellStart"/>
      <w:ins w:id="3877" w:author="Kaxiong" w:date="2021-06-11T09:43:00Z">
        <w:r w:rsidR="001B0E2E">
          <w:rPr>
            <w:rFonts w:ascii="Arial" w:eastAsia="Arial" w:hAnsi="Arial" w:cs="Arial"/>
            <w:sz w:val="16"/>
            <w:szCs w:val="16"/>
          </w:rPr>
          <w:t>raws</w:t>
        </w:r>
        <w:proofErr w:type="spellEnd"/>
        <w:r w:rsidR="001B0E2E">
          <w:rPr>
            <w:rFonts w:ascii="Arial" w:eastAsia="Arial" w:hAnsi="Arial" w:cs="Arial"/>
            <w:sz w:val="16"/>
            <w:szCs w:val="16"/>
          </w:rPr>
          <w:t xml:space="preserve"> li PSR, </w:t>
        </w:r>
        <w:proofErr w:type="spellStart"/>
        <w:r w:rsidR="001B0E2E">
          <w:rPr>
            <w:rFonts w:ascii="Arial" w:eastAsia="Arial" w:hAnsi="Arial" w:cs="Arial"/>
            <w:sz w:val="16"/>
            <w:szCs w:val="16"/>
          </w:rPr>
          <w:t>thiab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nws</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yuav</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tsum</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khaws</w:t>
        </w:r>
        <w:proofErr w:type="spellEnd"/>
        <w:r w:rsidR="001B0E2E">
          <w:rPr>
            <w:rFonts w:ascii="Arial" w:eastAsia="Arial" w:hAnsi="Arial" w:cs="Arial"/>
            <w:sz w:val="16"/>
            <w:szCs w:val="16"/>
          </w:rPr>
          <w:t xml:space="preserve"> cov </w:t>
        </w:r>
        <w:proofErr w:type="spellStart"/>
        <w:r w:rsidR="001B0E2E">
          <w:rPr>
            <w:rFonts w:ascii="Arial" w:eastAsia="Arial" w:hAnsi="Arial" w:cs="Arial"/>
            <w:sz w:val="16"/>
            <w:szCs w:val="16"/>
          </w:rPr>
          <w:t>ntaub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ntawv</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txog</w:t>
        </w:r>
        <w:proofErr w:type="spellEnd"/>
        <w:r w:rsidR="001B0E2E">
          <w:rPr>
            <w:rFonts w:ascii="Arial" w:eastAsia="Arial" w:hAnsi="Arial" w:cs="Arial"/>
            <w:sz w:val="16"/>
            <w:szCs w:val="16"/>
          </w:rPr>
          <w:t xml:space="preserve"> cov </w:t>
        </w:r>
        <w:proofErr w:type="spellStart"/>
        <w:r w:rsidR="001B0E2E">
          <w:rPr>
            <w:rFonts w:ascii="Arial" w:eastAsia="Arial" w:hAnsi="Arial" w:cs="Arial"/>
            <w:sz w:val="16"/>
            <w:szCs w:val="16"/>
          </w:rPr>
          <w:t>ke</w:t>
        </w:r>
      </w:ins>
      <w:ins w:id="3878" w:author="Kaxiong" w:date="2021-06-11T09:44:00Z">
        <w:r w:rsidR="001B0E2E">
          <w:rPr>
            <w:rFonts w:ascii="Arial" w:eastAsia="Arial" w:hAnsi="Arial" w:cs="Arial"/>
            <w:sz w:val="16"/>
            <w:szCs w:val="16"/>
          </w:rPr>
          <w:t>v</w:t>
        </w:r>
        <w:proofErr w:type="spellEnd"/>
        <w:r w:rsidR="001B0E2E">
          <w:rPr>
            <w:rFonts w:ascii="Arial" w:eastAsia="Arial" w:hAnsi="Arial" w:cs="Arial"/>
            <w:sz w:val="16"/>
            <w:szCs w:val="16"/>
          </w:rPr>
          <w:t xml:space="preserve"> cob </w:t>
        </w:r>
        <w:proofErr w:type="spellStart"/>
        <w:r w:rsidR="001B0E2E">
          <w:rPr>
            <w:rFonts w:ascii="Arial" w:eastAsia="Arial" w:hAnsi="Arial" w:cs="Arial"/>
            <w:sz w:val="16"/>
            <w:szCs w:val="16"/>
          </w:rPr>
          <w:t>qhia</w:t>
        </w:r>
        <w:proofErr w:type="spellEnd"/>
        <w:r w:rsidR="001B0E2E">
          <w:rPr>
            <w:rFonts w:ascii="Arial" w:eastAsia="Arial" w:hAnsi="Arial" w:cs="Arial"/>
            <w:sz w:val="16"/>
            <w:szCs w:val="16"/>
          </w:rPr>
          <w:t>.</w:t>
        </w:r>
      </w:ins>
      <w:del w:id="3879" w:author="Kaxiong" w:date="2021-06-11T09:39:00Z">
        <w:r w:rsidR="00371B77" w:rsidRPr="002D617C" w:rsidDel="00431101">
          <w:rPr>
            <w:rFonts w:ascii="Arial" w:eastAsia="Arial" w:hAnsi="Arial" w:cs="Arial"/>
            <w:sz w:val="16"/>
            <w:szCs w:val="16"/>
          </w:rPr>
          <w:delText>.”</w:delText>
        </w:r>
      </w:del>
      <w:ins w:id="3880" w:author="Kaxiong" w:date="2021-06-11T09:44:00Z">
        <w:r w:rsidR="001B0E2E">
          <w:rPr>
            <w:rFonts w:ascii="Arial" w:eastAsia="Arial" w:hAnsi="Arial" w:cs="Arial"/>
            <w:sz w:val="16"/>
            <w:szCs w:val="16"/>
          </w:rPr>
          <w:t>”</w:t>
        </w:r>
      </w:ins>
    </w:p>
    <w:p w14:paraId="6AFB93D4" w14:textId="77777777" w:rsidR="00BF3E5F" w:rsidRDefault="00BF3E5F">
      <w:pPr>
        <w:spacing w:line="200" w:lineRule="exact"/>
        <w:rPr>
          <w:sz w:val="20"/>
          <w:szCs w:val="20"/>
        </w:rPr>
      </w:pPr>
    </w:p>
    <w:p w14:paraId="5063149D" w14:textId="77777777" w:rsidR="00BF3E5F" w:rsidRDefault="00BF3E5F">
      <w:pPr>
        <w:spacing w:line="200" w:lineRule="exact"/>
        <w:rPr>
          <w:sz w:val="20"/>
          <w:szCs w:val="20"/>
        </w:rPr>
      </w:pPr>
    </w:p>
    <w:p w14:paraId="041ABAC2" w14:textId="77777777" w:rsidR="00BF3E5F" w:rsidRDefault="00BF3E5F">
      <w:pPr>
        <w:spacing w:line="200" w:lineRule="exact"/>
        <w:rPr>
          <w:sz w:val="20"/>
          <w:szCs w:val="20"/>
        </w:rPr>
      </w:pPr>
    </w:p>
    <w:p w14:paraId="107B5149" w14:textId="77777777" w:rsidR="00BF3E5F" w:rsidRDefault="00BF3E5F">
      <w:pPr>
        <w:spacing w:line="250" w:lineRule="exact"/>
        <w:rPr>
          <w:sz w:val="20"/>
          <w:szCs w:val="20"/>
        </w:rPr>
      </w:pPr>
    </w:p>
    <w:p w14:paraId="65EA28D2" w14:textId="75647CB3" w:rsidR="00BF3E5F" w:rsidRPr="00970B2C" w:rsidRDefault="00F2670D">
      <w:pPr>
        <w:spacing w:line="413" w:lineRule="auto"/>
        <w:ind w:left="240" w:right="160"/>
        <w:jc w:val="both"/>
        <w:rPr>
          <w:sz w:val="20"/>
          <w:szCs w:val="20"/>
        </w:rPr>
      </w:pPr>
      <w:proofErr w:type="spellStart"/>
      <w:r w:rsidRPr="00970B2C">
        <w:rPr>
          <w:rFonts w:ascii="Arial" w:eastAsia="Arial" w:hAnsi="Arial" w:cs="Arial"/>
          <w:sz w:val="16"/>
          <w:szCs w:val="16"/>
        </w:rPr>
        <w:t>Qee</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tus</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neeg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liaj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teb</w:t>
      </w:r>
      <w:proofErr w:type="spellEnd"/>
      <w:r w:rsidRPr="00970B2C">
        <w:rPr>
          <w:rFonts w:ascii="Arial" w:eastAsia="Arial" w:hAnsi="Arial" w:cs="Arial"/>
          <w:sz w:val="16"/>
          <w:szCs w:val="16"/>
        </w:rPr>
        <w:t xml:space="preserve"> tau </w:t>
      </w:r>
      <w:proofErr w:type="spellStart"/>
      <w:r w:rsidRPr="00970B2C">
        <w:rPr>
          <w:rFonts w:ascii="Arial" w:eastAsia="Arial" w:hAnsi="Arial" w:cs="Arial"/>
          <w:sz w:val="16"/>
          <w:szCs w:val="16"/>
        </w:rPr>
        <w:t>siv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ntau</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lub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tswv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yim</w:t>
      </w:r>
      <w:proofErr w:type="spellEnd"/>
      <w:r w:rsidRPr="00970B2C">
        <w:rPr>
          <w:rFonts w:ascii="Arial" w:eastAsia="Arial" w:hAnsi="Arial" w:cs="Arial"/>
          <w:sz w:val="16"/>
          <w:szCs w:val="16"/>
        </w:rPr>
        <w:t xml:space="preserve"> los </w:t>
      </w:r>
      <w:proofErr w:type="spellStart"/>
      <w:r w:rsidRPr="00970B2C">
        <w:rPr>
          <w:rFonts w:ascii="Arial" w:eastAsia="Arial" w:hAnsi="Arial" w:cs="Arial"/>
          <w:sz w:val="16"/>
          <w:szCs w:val="16"/>
        </w:rPr>
        <w:t>tiv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thaiv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nyab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xeeb</w:t>
      </w:r>
      <w:proofErr w:type="spellEnd"/>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ntawm</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zaub</w:t>
      </w:r>
      <w:proofErr w:type="spellEnd"/>
      <w:r w:rsidR="00970B2C" w:rsidRPr="00970B2C">
        <w:rPr>
          <w:rFonts w:ascii="Arial" w:eastAsia="Arial" w:hAnsi="Arial" w:cs="Arial"/>
          <w:sz w:val="16"/>
          <w:szCs w:val="16"/>
        </w:rPr>
        <w:t xml:space="preserve"> mov</w:t>
      </w:r>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xov</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laj</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kab</w:t>
      </w:r>
      <w:proofErr w:type="spellEnd"/>
      <w:r w:rsidRPr="00970B2C">
        <w:rPr>
          <w:rFonts w:ascii="Arial" w:eastAsia="Arial" w:hAnsi="Arial" w:cs="Arial"/>
          <w:sz w:val="16"/>
          <w:szCs w:val="16"/>
        </w:rPr>
        <w:t xml:space="preserve">, </w:t>
      </w:r>
      <w:ins w:id="3881" w:author="Kaxiong" w:date="2021-06-11T09:45:00Z">
        <w:r w:rsidR="001B0E2E">
          <w:rPr>
            <w:rFonts w:ascii="Arial" w:eastAsia="Arial" w:hAnsi="Arial" w:cs="Arial"/>
            <w:sz w:val="16"/>
            <w:szCs w:val="16"/>
          </w:rPr>
          <w:t xml:space="preserve">cov </w:t>
        </w:r>
        <w:proofErr w:type="spellStart"/>
        <w:r w:rsidR="001B0E2E">
          <w:rPr>
            <w:rFonts w:ascii="Arial" w:eastAsia="Arial" w:hAnsi="Arial" w:cs="Arial"/>
            <w:sz w:val="16"/>
            <w:szCs w:val="16"/>
          </w:rPr>
          <w:t>ncua</w:t>
        </w:r>
      </w:ins>
      <w:proofErr w:type="spellEnd"/>
      <w:del w:id="3882" w:author="Kaxiong" w:date="2021-06-11T09:45:00Z">
        <w:r w:rsidRPr="00970B2C" w:rsidDel="001B0E2E">
          <w:rPr>
            <w:rFonts w:ascii="Arial" w:eastAsia="Arial" w:hAnsi="Arial" w:cs="Arial"/>
            <w:sz w:val="16"/>
            <w:szCs w:val="16"/>
          </w:rPr>
          <w:delText>lub</w:delText>
        </w:r>
      </w:del>
      <w:r w:rsidRPr="00970B2C">
        <w:rPr>
          <w:rFonts w:ascii="Arial" w:eastAsia="Arial" w:hAnsi="Arial" w:cs="Arial"/>
          <w:sz w:val="16"/>
          <w:szCs w:val="16"/>
        </w:rPr>
        <w:t xml:space="preserve"> </w:t>
      </w:r>
      <w:proofErr w:type="spellStart"/>
      <w:r w:rsidRPr="00970B2C">
        <w:rPr>
          <w:rFonts w:ascii="Arial" w:eastAsia="Arial" w:hAnsi="Arial" w:cs="Arial"/>
          <w:sz w:val="16"/>
          <w:szCs w:val="16"/>
        </w:rPr>
        <w:t>sij</w:t>
      </w:r>
      <w:proofErr w:type="spellEnd"/>
      <w:r w:rsidR="00970B2C" w:rsidRPr="00970B2C">
        <w:rPr>
          <w:rFonts w:ascii="Arial" w:eastAsia="Arial" w:hAnsi="Arial" w:cs="Arial"/>
          <w:sz w:val="16"/>
          <w:szCs w:val="16"/>
        </w:rPr>
        <w:t xml:space="preserve"> </w:t>
      </w:r>
      <w:proofErr w:type="spellStart"/>
      <w:r w:rsidRPr="00970B2C">
        <w:rPr>
          <w:rFonts w:ascii="Arial" w:eastAsia="Arial" w:hAnsi="Arial" w:cs="Arial"/>
          <w:sz w:val="16"/>
          <w:szCs w:val="16"/>
        </w:rPr>
        <w:t>hawm</w:t>
      </w:r>
      <w:proofErr w:type="spellEnd"/>
      <w:r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kev</w:t>
      </w:r>
      <w:proofErr w:type="spellEnd"/>
      <w:r w:rsidR="00970B2C" w:rsidRPr="00970B2C">
        <w:rPr>
          <w:rFonts w:ascii="Arial" w:eastAsia="Arial" w:hAnsi="Arial" w:cs="Arial"/>
          <w:sz w:val="16"/>
          <w:szCs w:val="16"/>
        </w:rPr>
        <w:t xml:space="preserve"> </w:t>
      </w:r>
      <w:proofErr w:type="spellStart"/>
      <w:r w:rsidR="00970B2C" w:rsidRPr="00970B2C">
        <w:rPr>
          <w:rFonts w:ascii="Arial" w:eastAsia="Arial" w:hAnsi="Arial" w:cs="Arial"/>
          <w:sz w:val="16"/>
          <w:szCs w:val="16"/>
        </w:rPr>
        <w:t>zam</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thiab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npaj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tswv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yim</w:t>
      </w:r>
      <w:proofErr w:type="spellEnd"/>
      <w:ins w:id="3883" w:author="Kaxiong" w:date="2021-06-11T09:45:00Z">
        <w:r w:rsidR="001B0E2E">
          <w:rPr>
            <w:rFonts w:ascii="Arial" w:eastAsia="Arial" w:hAnsi="Arial" w:cs="Arial"/>
            <w:sz w:val="16"/>
            <w:szCs w:val="16"/>
          </w:rPr>
          <w:t xml:space="preserve"> </w:t>
        </w:r>
        <w:proofErr w:type="spellStart"/>
        <w:r w:rsidR="001B0E2E">
          <w:rPr>
            <w:rFonts w:ascii="Arial" w:eastAsia="Arial" w:hAnsi="Arial" w:cs="Arial"/>
            <w:sz w:val="16"/>
            <w:szCs w:val="16"/>
          </w:rPr>
          <w:t>tseeb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meej</w:t>
        </w:r>
      </w:ins>
      <w:proofErr w:type="spellEnd"/>
      <w:r w:rsidRPr="00970B2C">
        <w:rPr>
          <w:rFonts w:ascii="Arial" w:eastAsia="Arial" w:hAnsi="Arial" w:cs="Arial"/>
          <w:sz w:val="16"/>
          <w:szCs w:val="16"/>
        </w:rPr>
        <w:t xml:space="preserve">. Cia </w:t>
      </w:r>
      <w:proofErr w:type="spellStart"/>
      <w:r w:rsidRPr="00970B2C">
        <w:rPr>
          <w:rFonts w:ascii="Arial" w:eastAsia="Arial" w:hAnsi="Arial" w:cs="Arial"/>
          <w:sz w:val="16"/>
          <w:szCs w:val="16"/>
        </w:rPr>
        <w:t>peb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kawm</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txog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ib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qho</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piv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txwv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ntawm</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lub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neej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tiag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seb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peb</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yuav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li </w:t>
      </w:r>
      <w:proofErr w:type="spellStart"/>
      <w:r w:rsidRPr="00970B2C">
        <w:rPr>
          <w:rFonts w:ascii="Arial" w:eastAsia="Arial" w:hAnsi="Arial" w:cs="Arial"/>
          <w:sz w:val="16"/>
          <w:szCs w:val="16"/>
        </w:rPr>
        <w:t>cas</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ntxiv</w:t>
      </w:r>
      <w:proofErr w:type="spellEnd"/>
      <w:r w:rsidRPr="00970B2C">
        <w:rPr>
          <w:rFonts w:ascii="Arial" w:eastAsia="Arial" w:hAnsi="Arial" w:cs="Arial"/>
          <w:sz w:val="16"/>
          <w:szCs w:val="16"/>
        </w:rPr>
        <w:t xml:space="preserve"> </w:t>
      </w:r>
      <w:proofErr w:type="spellStart"/>
      <w:ins w:id="3884" w:author="Kaxiong" w:date="2021-06-11T09:46:00Z">
        <w:r w:rsidR="001B0E2E">
          <w:rPr>
            <w:rFonts w:ascii="Arial" w:eastAsia="Arial" w:hAnsi="Arial" w:cs="Arial"/>
            <w:sz w:val="16"/>
            <w:szCs w:val="16"/>
          </w:rPr>
          <w:t>txhawb</w:t>
        </w:r>
        <w:proofErr w:type="spellEnd"/>
        <w:r w:rsidR="001B0E2E">
          <w:rPr>
            <w:rFonts w:ascii="Arial" w:eastAsia="Arial" w:hAnsi="Arial" w:cs="Arial"/>
            <w:sz w:val="16"/>
            <w:szCs w:val="16"/>
          </w:rPr>
          <w:t xml:space="preserve"> </w:t>
        </w:r>
        <w:proofErr w:type="spellStart"/>
        <w:r w:rsidR="001B0E2E">
          <w:rPr>
            <w:rFonts w:ascii="Arial" w:eastAsia="Arial" w:hAnsi="Arial" w:cs="Arial"/>
            <w:sz w:val="16"/>
            <w:szCs w:val="16"/>
          </w:rPr>
          <w:t>nqa</w:t>
        </w:r>
        <w:proofErr w:type="spellEnd"/>
        <w:r w:rsidR="001B0E2E">
          <w:rPr>
            <w:rFonts w:ascii="Arial" w:eastAsia="Arial" w:hAnsi="Arial" w:cs="Arial"/>
            <w:sz w:val="16"/>
            <w:szCs w:val="16"/>
          </w:rPr>
          <w:t xml:space="preserve"> </w:t>
        </w:r>
      </w:ins>
      <w:del w:id="3885" w:author="Kaxiong" w:date="2021-06-11T09:46:00Z">
        <w:r w:rsidR="00970B2C" w:rsidRPr="00970B2C" w:rsidDel="001B0E2E">
          <w:rPr>
            <w:rFonts w:ascii="Arial" w:eastAsia="Arial" w:hAnsi="Arial" w:cs="Arial"/>
            <w:sz w:val="16"/>
            <w:szCs w:val="16"/>
          </w:rPr>
          <w:delText xml:space="preserve">ntawm </w:delText>
        </w:r>
      </w:del>
      <w:r w:rsidRPr="00970B2C">
        <w:rPr>
          <w:rFonts w:ascii="Arial" w:eastAsia="Arial" w:hAnsi="Arial" w:cs="Arial"/>
          <w:sz w:val="16"/>
          <w:szCs w:val="16"/>
        </w:rPr>
        <w:t xml:space="preserve">cov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coj</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ua</w:t>
      </w:r>
      <w:proofErr w:type="spellEnd"/>
      <w:r w:rsidRPr="00970B2C">
        <w:rPr>
          <w:rFonts w:ascii="Arial" w:eastAsia="Arial" w:hAnsi="Arial" w:cs="Arial"/>
          <w:sz w:val="16"/>
          <w:szCs w:val="16"/>
        </w:rPr>
        <w:t xml:space="preserve"> zoo </w:t>
      </w:r>
      <w:proofErr w:type="spellStart"/>
      <w:r w:rsidRPr="00970B2C">
        <w:rPr>
          <w:rFonts w:ascii="Arial" w:eastAsia="Arial" w:hAnsi="Arial" w:cs="Arial"/>
          <w:sz w:val="16"/>
          <w:szCs w:val="16"/>
        </w:rPr>
        <w:t>nrog</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kev</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k</w:t>
      </w:r>
      <w:r w:rsidR="00970B2C" w:rsidRPr="00970B2C">
        <w:rPr>
          <w:rFonts w:ascii="Arial" w:eastAsia="Arial" w:hAnsi="Arial" w:cs="Arial"/>
          <w:sz w:val="16"/>
          <w:szCs w:val="16"/>
        </w:rPr>
        <w:t>h</w:t>
      </w:r>
      <w:r w:rsidRPr="00970B2C">
        <w:rPr>
          <w:rFonts w:ascii="Arial" w:eastAsia="Arial" w:hAnsi="Arial" w:cs="Arial"/>
          <w:sz w:val="16"/>
          <w:szCs w:val="16"/>
        </w:rPr>
        <w:t>aw</w:t>
      </w:r>
      <w:r w:rsidR="00970B2C" w:rsidRPr="00970B2C">
        <w:rPr>
          <w:rFonts w:ascii="Arial" w:eastAsia="Arial" w:hAnsi="Arial" w:cs="Arial"/>
          <w:sz w:val="16"/>
          <w:szCs w:val="16"/>
        </w:rPr>
        <w:t>s</w:t>
      </w:r>
      <w:proofErr w:type="spellEnd"/>
      <w:r w:rsidRPr="00970B2C">
        <w:rPr>
          <w:rFonts w:ascii="Arial" w:eastAsia="Arial" w:hAnsi="Arial" w:cs="Arial"/>
          <w:sz w:val="16"/>
          <w:szCs w:val="16"/>
        </w:rPr>
        <w:t xml:space="preserve"> </w:t>
      </w:r>
      <w:proofErr w:type="spellStart"/>
      <w:r w:rsidRPr="00970B2C">
        <w:rPr>
          <w:rFonts w:ascii="Arial" w:eastAsia="Arial" w:hAnsi="Arial" w:cs="Arial"/>
          <w:sz w:val="16"/>
          <w:szCs w:val="16"/>
        </w:rPr>
        <w:t>cia</w:t>
      </w:r>
      <w:proofErr w:type="spellEnd"/>
      <w:r w:rsidRPr="00970B2C">
        <w:rPr>
          <w:rFonts w:ascii="Arial" w:eastAsia="Arial" w:hAnsi="Arial" w:cs="Arial"/>
          <w:sz w:val="16"/>
          <w:szCs w:val="16"/>
        </w:rPr>
        <w:t xml:space="preserve"> zoo.</w:t>
      </w:r>
    </w:p>
    <w:p w14:paraId="632CEF2E" w14:textId="77777777" w:rsidR="00BF3E5F" w:rsidRDefault="00BF3E5F">
      <w:pPr>
        <w:spacing w:line="200" w:lineRule="exact"/>
        <w:rPr>
          <w:sz w:val="20"/>
          <w:szCs w:val="20"/>
        </w:rPr>
      </w:pPr>
    </w:p>
    <w:p w14:paraId="4DE0B152" w14:textId="77777777" w:rsidR="00BF3E5F" w:rsidRDefault="00BF3E5F">
      <w:pPr>
        <w:spacing w:line="378" w:lineRule="exact"/>
        <w:rPr>
          <w:sz w:val="20"/>
          <w:szCs w:val="20"/>
        </w:rPr>
      </w:pPr>
    </w:p>
    <w:p w14:paraId="3FFF6910" w14:textId="2C5AB514" w:rsidR="00BF3E5F" w:rsidRPr="004F5316" w:rsidRDefault="004F5316">
      <w:pPr>
        <w:ind w:left="240"/>
        <w:rPr>
          <w:sz w:val="16"/>
          <w:szCs w:val="16"/>
        </w:rPr>
      </w:pPr>
      <w:r w:rsidRPr="004F5316">
        <w:rPr>
          <w:rFonts w:ascii="Arial" w:eastAsia="Arial" w:hAnsi="Arial" w:cs="Arial"/>
          <w:sz w:val="16"/>
          <w:szCs w:val="16"/>
        </w:rPr>
        <w:t xml:space="preserve">Tus </w:t>
      </w:r>
      <w:proofErr w:type="spellStart"/>
      <w:r w:rsidRPr="004F5316">
        <w:rPr>
          <w:rFonts w:ascii="Arial" w:eastAsia="Arial" w:hAnsi="Arial" w:cs="Arial"/>
          <w:sz w:val="16"/>
          <w:szCs w:val="16"/>
        </w:rPr>
        <w:t>Neeg</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Ua</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Liaj</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Ua</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Teb</w:t>
      </w:r>
      <w:proofErr w:type="spellEnd"/>
      <w:r w:rsidRPr="004F5316">
        <w:rPr>
          <w:rFonts w:ascii="Arial" w:eastAsia="Arial" w:hAnsi="Arial" w:cs="Arial"/>
          <w:sz w:val="16"/>
          <w:szCs w:val="16"/>
        </w:rPr>
        <w:t xml:space="preserve"> April Kev </w:t>
      </w:r>
      <w:proofErr w:type="spellStart"/>
      <w:r w:rsidRPr="004F5316">
        <w:rPr>
          <w:rFonts w:ascii="Arial" w:eastAsia="Arial" w:hAnsi="Arial" w:cs="Arial"/>
          <w:sz w:val="16"/>
          <w:szCs w:val="16"/>
        </w:rPr>
        <w:t>Npaj</w:t>
      </w:r>
      <w:proofErr w:type="spellEnd"/>
      <w:r w:rsidRPr="004F5316">
        <w:rPr>
          <w:rFonts w:ascii="Arial" w:eastAsia="Arial" w:hAnsi="Arial" w:cs="Arial"/>
          <w:sz w:val="16"/>
          <w:szCs w:val="16"/>
        </w:rPr>
        <w:t xml:space="preserve"> </w:t>
      </w:r>
      <w:proofErr w:type="spellStart"/>
      <w:r w:rsidRPr="004F5316">
        <w:rPr>
          <w:rFonts w:ascii="Arial" w:eastAsia="Arial" w:hAnsi="Arial" w:cs="Arial"/>
          <w:sz w:val="16"/>
          <w:szCs w:val="16"/>
        </w:rPr>
        <w:t>Ntawv</w:t>
      </w:r>
      <w:proofErr w:type="spellEnd"/>
      <w:r w:rsidRPr="004F5316">
        <w:rPr>
          <w:rFonts w:ascii="Arial" w:eastAsia="Arial" w:hAnsi="Arial" w:cs="Arial"/>
          <w:sz w:val="16"/>
          <w:szCs w:val="16"/>
        </w:rPr>
        <w:t xml:space="preserve"> </w:t>
      </w:r>
      <w:ins w:id="3886" w:author="Kaxiong" w:date="2021-06-11T10:19:00Z">
        <w:r w:rsidR="00BA4AB7">
          <w:rPr>
            <w:rFonts w:ascii="Arial" w:eastAsia="Arial" w:hAnsi="Arial" w:cs="Arial"/>
            <w:sz w:val="16"/>
            <w:szCs w:val="16"/>
          </w:rPr>
          <w:t xml:space="preserve">Kev </w:t>
        </w:r>
        <w:proofErr w:type="spellStart"/>
        <w:r w:rsidR="00BA4AB7">
          <w:rPr>
            <w:rFonts w:ascii="Arial" w:eastAsia="Arial" w:hAnsi="Arial" w:cs="Arial"/>
            <w:sz w:val="16"/>
            <w:szCs w:val="16"/>
          </w:rPr>
          <w:t>Ua</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Liaj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Teb</w:t>
        </w:r>
        <w:proofErr w:type="spellEnd"/>
        <w:r w:rsidR="00BA4AB7">
          <w:rPr>
            <w:rFonts w:ascii="Arial" w:eastAsia="Arial" w:hAnsi="Arial" w:cs="Arial"/>
            <w:sz w:val="16"/>
            <w:szCs w:val="16"/>
          </w:rPr>
          <w:t xml:space="preserve"> </w:t>
        </w:r>
      </w:ins>
      <w:proofErr w:type="spellStart"/>
      <w:ins w:id="3887" w:author="Kaxiong" w:date="2021-06-11T10:20:00Z">
        <w:r w:rsidR="00BA4AB7">
          <w:rPr>
            <w:rFonts w:ascii="Arial" w:eastAsia="Arial" w:hAnsi="Arial" w:cs="Arial"/>
            <w:sz w:val="16"/>
            <w:szCs w:val="16"/>
          </w:rPr>
          <w:t>R</w:t>
        </w:r>
      </w:ins>
      <w:ins w:id="3888" w:author="Kaxiong" w:date="2021-06-11T10:19:00Z">
        <w:r w:rsidR="00BA4AB7">
          <w:rPr>
            <w:rFonts w:ascii="Arial" w:eastAsia="Arial" w:hAnsi="Arial" w:cs="Arial"/>
            <w:sz w:val="16"/>
            <w:szCs w:val="16"/>
          </w:rPr>
          <w:t>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Ntseg</w:t>
        </w:r>
      </w:ins>
      <w:proofErr w:type="spellEnd"/>
      <w:del w:id="3889" w:author="Kaxiong" w:date="2021-06-11T10:19:00Z">
        <w:r w:rsidRPr="004F5316" w:rsidDel="00BA4AB7">
          <w:rPr>
            <w:rFonts w:ascii="Arial" w:eastAsia="Arial" w:hAnsi="Arial" w:cs="Arial"/>
            <w:sz w:val="16"/>
            <w:szCs w:val="16"/>
          </w:rPr>
          <w:delText>Tso Cai</w:delText>
        </w:r>
      </w:del>
    </w:p>
    <w:p w14:paraId="446E4F39" w14:textId="77777777" w:rsidR="00BF3E5F" w:rsidRDefault="00BF3E5F">
      <w:pPr>
        <w:spacing w:line="200" w:lineRule="exact"/>
        <w:rPr>
          <w:sz w:val="20"/>
          <w:szCs w:val="20"/>
        </w:rPr>
      </w:pPr>
    </w:p>
    <w:p w14:paraId="56E21153" w14:textId="77777777" w:rsidR="00BF3E5F" w:rsidRDefault="00BF3E5F">
      <w:pPr>
        <w:spacing w:line="206" w:lineRule="exact"/>
        <w:rPr>
          <w:sz w:val="20"/>
          <w:szCs w:val="20"/>
        </w:rPr>
      </w:pPr>
    </w:p>
    <w:p w14:paraId="39BF9244" w14:textId="5A565E51" w:rsidR="00BF3E5F" w:rsidRPr="00DD278A" w:rsidRDefault="00DD278A">
      <w:pPr>
        <w:spacing w:line="413" w:lineRule="auto"/>
        <w:ind w:left="240" w:right="380"/>
        <w:jc w:val="both"/>
        <w:rPr>
          <w:sz w:val="20"/>
          <w:szCs w:val="20"/>
        </w:rPr>
      </w:pPr>
      <w:r w:rsidRPr="00DD278A">
        <w:rPr>
          <w:rFonts w:ascii="Arial" w:eastAsia="Arial" w:hAnsi="Arial" w:cs="Arial"/>
          <w:sz w:val="16"/>
          <w:szCs w:val="16"/>
        </w:rPr>
        <w:t xml:space="preserve">Tus </w:t>
      </w:r>
      <w:proofErr w:type="spellStart"/>
      <w:r w:rsidRPr="00DD278A">
        <w:rPr>
          <w:rFonts w:ascii="Arial" w:eastAsia="Arial" w:hAnsi="Arial" w:cs="Arial"/>
          <w:sz w:val="16"/>
          <w:szCs w:val="16"/>
        </w:rPr>
        <w:t>neeg</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ua</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liaj</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ua</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teb</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tus</w:t>
      </w:r>
      <w:proofErr w:type="spellEnd"/>
      <w:r w:rsidRPr="00DD278A">
        <w:rPr>
          <w:rFonts w:ascii="Arial" w:eastAsia="Arial" w:hAnsi="Arial" w:cs="Arial"/>
          <w:sz w:val="16"/>
          <w:szCs w:val="16"/>
        </w:rPr>
        <w:t xml:space="preserve"> </w:t>
      </w:r>
      <w:proofErr w:type="spellStart"/>
      <w:ins w:id="3890" w:author="Kaxiong" w:date="2021-06-11T10:19:00Z">
        <w:r w:rsidR="00BA4AB7">
          <w:rPr>
            <w:rFonts w:ascii="Arial" w:eastAsia="Arial" w:hAnsi="Arial" w:cs="Arial"/>
            <w:sz w:val="16"/>
            <w:szCs w:val="16"/>
          </w:rPr>
          <w:t>quab</w:t>
        </w:r>
        <w:proofErr w:type="spellEnd"/>
        <w:r w:rsidR="00BA4AB7">
          <w:rPr>
            <w:rFonts w:ascii="Arial" w:eastAsia="Arial" w:hAnsi="Arial" w:cs="Arial"/>
            <w:sz w:val="16"/>
            <w:szCs w:val="16"/>
          </w:rPr>
          <w:t xml:space="preserve"> </w:t>
        </w:r>
      </w:ins>
      <w:proofErr w:type="spellStart"/>
      <w:r w:rsidRPr="00DD278A">
        <w:rPr>
          <w:rFonts w:ascii="Arial" w:eastAsia="Arial" w:hAnsi="Arial" w:cs="Arial"/>
          <w:sz w:val="16"/>
          <w:szCs w:val="16"/>
        </w:rPr>
        <w:t>npua</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thiab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qaib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rau</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qhov</w:t>
      </w:r>
      <w:proofErr w:type="spellEnd"/>
      <w:r w:rsidR="00F2670D" w:rsidRPr="00DD278A">
        <w:rPr>
          <w:rFonts w:ascii="Arial" w:eastAsia="Arial" w:hAnsi="Arial" w:cs="Arial"/>
          <w:sz w:val="16"/>
          <w:szCs w:val="16"/>
        </w:rPr>
        <w:t xml:space="preserve"> chaw </w:t>
      </w:r>
      <w:proofErr w:type="spellStart"/>
      <w:r w:rsidR="00F2670D" w:rsidRPr="00DD278A">
        <w:rPr>
          <w:rFonts w:ascii="Arial" w:eastAsia="Arial" w:hAnsi="Arial" w:cs="Arial"/>
          <w:sz w:val="16"/>
          <w:szCs w:val="16"/>
        </w:rPr>
        <w:t>ua</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liaj</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ua</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teb</w:t>
      </w:r>
      <w:proofErr w:type="spellEnd"/>
      <w:r w:rsidR="00F2670D" w:rsidRPr="00DD278A">
        <w:rPr>
          <w:rFonts w:ascii="Arial" w:eastAsia="Arial" w:hAnsi="Arial" w:cs="Arial"/>
          <w:sz w:val="16"/>
          <w:szCs w:val="16"/>
        </w:rPr>
        <w:t xml:space="preserve"> </w:t>
      </w:r>
      <w:proofErr w:type="spellStart"/>
      <w:ins w:id="3891" w:author="Kaxiong" w:date="2021-06-11T10:20:00Z">
        <w:r w:rsidR="00BA4AB7">
          <w:rPr>
            <w:rFonts w:ascii="Arial" w:eastAsia="Arial" w:hAnsi="Arial" w:cs="Arial"/>
            <w:sz w:val="16"/>
            <w:szCs w:val="16"/>
          </w:rPr>
          <w:t>ruaj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ntseg</w:t>
        </w:r>
        <w:proofErr w:type="spellEnd"/>
        <w:r w:rsidR="00BA4AB7">
          <w:rPr>
            <w:rFonts w:ascii="Arial" w:eastAsia="Arial" w:hAnsi="Arial" w:cs="Arial"/>
            <w:sz w:val="16"/>
            <w:szCs w:val="16"/>
          </w:rPr>
          <w:t xml:space="preserve"> </w:t>
        </w:r>
      </w:ins>
      <w:proofErr w:type="spellStart"/>
      <w:r w:rsidR="00F2670D" w:rsidRPr="00DD278A">
        <w:rPr>
          <w:rFonts w:ascii="Arial" w:eastAsia="Arial" w:hAnsi="Arial" w:cs="Arial"/>
          <w:sz w:val="16"/>
          <w:szCs w:val="16"/>
        </w:rPr>
        <w:t>uas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cog cov </w:t>
      </w:r>
      <w:proofErr w:type="spellStart"/>
      <w:r w:rsidR="00F2670D" w:rsidRPr="00DD278A">
        <w:rPr>
          <w:rFonts w:ascii="Arial" w:eastAsia="Arial" w:hAnsi="Arial" w:cs="Arial"/>
          <w:sz w:val="16"/>
          <w:szCs w:val="16"/>
        </w:rPr>
        <w:t>txiv</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ntoo</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thiab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zaub</w:t>
      </w:r>
      <w:proofErr w:type="spellEnd"/>
      <w:r w:rsidR="00F2670D" w:rsidRPr="00DD278A">
        <w:rPr>
          <w:rFonts w:ascii="Arial" w:eastAsia="Arial" w:hAnsi="Arial" w:cs="Arial"/>
          <w:sz w:val="16"/>
          <w:szCs w:val="16"/>
        </w:rPr>
        <w:t xml:space="preserve"> </w:t>
      </w:r>
      <w:del w:id="3892" w:author="Kaxiong" w:date="2021-06-11T10:20:00Z">
        <w:r w:rsidR="00F2670D" w:rsidRPr="00DD278A" w:rsidDel="00BA4AB7">
          <w:rPr>
            <w:rFonts w:ascii="Arial" w:eastAsia="Arial" w:hAnsi="Arial" w:cs="Arial"/>
            <w:sz w:val="16"/>
            <w:szCs w:val="16"/>
          </w:rPr>
          <w:delText xml:space="preserve">cog qoob loo </w:delText>
        </w:r>
      </w:del>
      <w:proofErr w:type="spellStart"/>
      <w:r w:rsidR="00F2670D" w:rsidRPr="00DD278A">
        <w:rPr>
          <w:rFonts w:ascii="Arial" w:eastAsia="Arial" w:hAnsi="Arial" w:cs="Arial"/>
          <w:sz w:val="16"/>
          <w:szCs w:val="16"/>
        </w:rPr>
        <w:t>rau</w:t>
      </w:r>
      <w:proofErr w:type="spellEnd"/>
      <w:r w:rsidR="00F2670D" w:rsidRPr="00DD278A">
        <w:rPr>
          <w:rFonts w:ascii="Arial" w:eastAsia="Arial" w:hAnsi="Arial" w:cs="Arial"/>
          <w:sz w:val="16"/>
          <w:szCs w:val="16"/>
        </w:rPr>
        <w:t xml:space="preserve"> CSA </w:t>
      </w:r>
      <w:proofErr w:type="spellStart"/>
      <w:r w:rsidR="00F2670D" w:rsidRPr="00DD278A">
        <w:rPr>
          <w:rFonts w:ascii="Arial" w:eastAsia="Arial" w:hAnsi="Arial" w:cs="Arial"/>
          <w:sz w:val="16"/>
          <w:szCs w:val="16"/>
        </w:rPr>
        <w:t>thiab</w:t>
      </w:r>
      <w:proofErr w:type="spellEnd"/>
      <w:r w:rsidR="00F2670D" w:rsidRPr="00DD278A">
        <w:rPr>
          <w:rFonts w:ascii="Arial" w:eastAsia="Arial" w:hAnsi="Arial" w:cs="Arial"/>
          <w:sz w:val="16"/>
          <w:szCs w:val="16"/>
        </w:rPr>
        <w:t xml:space="preserve"> </w:t>
      </w:r>
      <w:proofErr w:type="spellStart"/>
      <w:ins w:id="3893" w:author="Kaxiong" w:date="2021-06-11T10:21:00Z">
        <w:r w:rsidR="00BA4AB7">
          <w:rPr>
            <w:rFonts w:ascii="Arial" w:eastAsia="Arial" w:hAnsi="Arial" w:cs="Arial"/>
            <w:sz w:val="16"/>
            <w:szCs w:val="16"/>
          </w:rPr>
          <w:t>tsev</w:t>
        </w:r>
        <w:proofErr w:type="spellEnd"/>
        <w:r w:rsidR="00BA4AB7">
          <w:rPr>
            <w:rFonts w:ascii="Arial" w:eastAsia="Arial" w:hAnsi="Arial" w:cs="Arial"/>
            <w:sz w:val="16"/>
            <w:szCs w:val="16"/>
          </w:rPr>
          <w:t xml:space="preserve"> </w:t>
        </w:r>
      </w:ins>
      <w:proofErr w:type="spellStart"/>
      <w:r w:rsidR="00F2670D" w:rsidRPr="00DD278A">
        <w:rPr>
          <w:rFonts w:ascii="Arial" w:eastAsia="Arial" w:hAnsi="Arial" w:cs="Arial"/>
          <w:sz w:val="16"/>
          <w:szCs w:val="16"/>
        </w:rPr>
        <w:t>muag</w:t>
      </w:r>
      <w:proofErr w:type="spellEnd"/>
      <w:r w:rsidR="00F2670D" w:rsidRPr="00DD278A">
        <w:rPr>
          <w:rFonts w:ascii="Arial" w:eastAsia="Arial" w:hAnsi="Arial" w:cs="Arial"/>
          <w:sz w:val="16"/>
          <w:szCs w:val="16"/>
        </w:rPr>
        <w:t xml:space="preserve"> </w:t>
      </w:r>
      <w:proofErr w:type="spellStart"/>
      <w:ins w:id="3894" w:author="Kaxiong" w:date="2021-06-11T10:21:00Z">
        <w:r w:rsidR="00BA4AB7">
          <w:rPr>
            <w:rFonts w:ascii="Arial" w:eastAsia="Arial" w:hAnsi="Arial" w:cs="Arial"/>
            <w:sz w:val="16"/>
            <w:szCs w:val="16"/>
          </w:rPr>
          <w:t>khom</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tshav</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puam</w:t>
        </w:r>
      </w:ins>
      <w:proofErr w:type="spellEnd"/>
      <w:del w:id="3895" w:author="Kaxiong" w:date="2021-06-11T10:21:00Z">
        <w:r w:rsidR="00F2670D" w:rsidRPr="00DD278A" w:rsidDel="00BA4AB7">
          <w:rPr>
            <w:rFonts w:ascii="Arial" w:eastAsia="Arial" w:hAnsi="Arial" w:cs="Arial"/>
            <w:sz w:val="16"/>
            <w:szCs w:val="16"/>
          </w:rPr>
          <w:delText>tom khw</w:delText>
        </w:r>
      </w:del>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Yog</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nug</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txog</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nws</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txoj</w:t>
      </w:r>
      <w:proofErr w:type="spellEnd"/>
      <w:r w:rsidR="00F2670D" w:rsidRPr="00DD278A">
        <w:rPr>
          <w:rFonts w:ascii="Arial" w:eastAsia="Arial" w:hAnsi="Arial" w:cs="Arial"/>
          <w:sz w:val="16"/>
          <w:szCs w:val="16"/>
        </w:rPr>
        <w:t xml:space="preserve"> </w:t>
      </w:r>
      <w:proofErr w:type="spellStart"/>
      <w:ins w:id="3896" w:author="Kaxiong" w:date="2021-06-11T10:21:00Z">
        <w:r w:rsidR="00BA4AB7">
          <w:rPr>
            <w:rFonts w:ascii="Arial" w:eastAsia="Arial" w:hAnsi="Arial" w:cs="Arial"/>
            <w:sz w:val="16"/>
            <w:szCs w:val="16"/>
          </w:rPr>
          <w:t>hauv</w:t>
        </w:r>
        <w:proofErr w:type="spellEnd"/>
        <w:r w:rsidR="00BA4AB7">
          <w:rPr>
            <w:rFonts w:ascii="Arial" w:eastAsia="Arial" w:hAnsi="Arial" w:cs="Arial"/>
            <w:sz w:val="16"/>
            <w:szCs w:val="16"/>
          </w:rPr>
          <w:t xml:space="preserve"> </w:t>
        </w:r>
      </w:ins>
      <w:proofErr w:type="spellStart"/>
      <w:r w:rsidR="00F2670D" w:rsidRPr="00DD278A">
        <w:rPr>
          <w:rFonts w:ascii="Arial" w:eastAsia="Arial" w:hAnsi="Arial" w:cs="Arial"/>
          <w:sz w:val="16"/>
          <w:szCs w:val="16"/>
        </w:rPr>
        <w:t>kev</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nyab</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xeeb</w:t>
      </w:r>
      <w:proofErr w:type="spellEnd"/>
      <w:r w:rsidR="00F2670D" w:rsidRPr="00DD278A">
        <w:rPr>
          <w:rFonts w:ascii="Arial" w:eastAsia="Arial" w:hAnsi="Arial" w:cs="Arial"/>
          <w:sz w:val="16"/>
          <w:szCs w:val="16"/>
        </w:rPr>
        <w:t xml:space="preserve"> </w:t>
      </w:r>
      <w:proofErr w:type="spellStart"/>
      <w:r w:rsidRPr="00DD278A">
        <w:rPr>
          <w:rFonts w:ascii="Arial" w:eastAsia="Arial" w:hAnsi="Arial" w:cs="Arial"/>
          <w:sz w:val="16"/>
          <w:szCs w:val="16"/>
        </w:rPr>
        <w:t>ntawm</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zaub</w:t>
      </w:r>
      <w:proofErr w:type="spellEnd"/>
      <w:r w:rsidRPr="00DD278A">
        <w:rPr>
          <w:rFonts w:ascii="Arial" w:eastAsia="Arial" w:hAnsi="Arial" w:cs="Arial"/>
          <w:sz w:val="16"/>
          <w:szCs w:val="16"/>
        </w:rPr>
        <w:t xml:space="preserve"> mov</w:t>
      </w:r>
      <w:r w:rsidR="00F2670D" w:rsidRPr="00DD278A">
        <w:rPr>
          <w:rFonts w:ascii="Arial" w:eastAsia="Arial" w:hAnsi="Arial" w:cs="Arial"/>
          <w:sz w:val="16"/>
          <w:szCs w:val="16"/>
        </w:rPr>
        <w:t xml:space="preserve">, </w:t>
      </w:r>
      <w:r w:rsidRPr="00DD278A">
        <w:rPr>
          <w:rFonts w:ascii="Arial" w:eastAsia="Arial" w:hAnsi="Arial" w:cs="Arial"/>
          <w:sz w:val="16"/>
          <w:szCs w:val="16"/>
        </w:rPr>
        <w:t>April</w:t>
      </w:r>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yuav</w:t>
      </w:r>
      <w:proofErr w:type="spellEnd"/>
      <w:r w:rsidR="00F2670D" w:rsidRPr="00DD278A">
        <w:rPr>
          <w:rFonts w:ascii="Arial" w:eastAsia="Arial" w:hAnsi="Arial" w:cs="Arial"/>
          <w:sz w:val="16"/>
          <w:szCs w:val="16"/>
        </w:rPr>
        <w:t xml:space="preserve"> </w:t>
      </w:r>
      <w:proofErr w:type="spellStart"/>
      <w:r w:rsidR="00F2670D" w:rsidRPr="00DD278A">
        <w:rPr>
          <w:rFonts w:ascii="Arial" w:eastAsia="Arial" w:hAnsi="Arial" w:cs="Arial"/>
          <w:sz w:val="16"/>
          <w:szCs w:val="16"/>
        </w:rPr>
        <w:t>hais</w:t>
      </w:r>
      <w:proofErr w:type="spellEnd"/>
      <w:r w:rsidRPr="00DD278A">
        <w:rPr>
          <w:rFonts w:ascii="Arial" w:eastAsia="Arial" w:hAnsi="Arial" w:cs="Arial"/>
          <w:sz w:val="16"/>
          <w:szCs w:val="16"/>
        </w:rPr>
        <w:t xml:space="preserve"> </w:t>
      </w:r>
      <w:proofErr w:type="spellStart"/>
      <w:r w:rsidRPr="00DD278A">
        <w:rPr>
          <w:rFonts w:ascii="Arial" w:eastAsia="Arial" w:hAnsi="Arial" w:cs="Arial"/>
          <w:sz w:val="16"/>
          <w:szCs w:val="16"/>
        </w:rPr>
        <w:t>tias</w:t>
      </w:r>
      <w:proofErr w:type="spellEnd"/>
      <w:r w:rsidR="00F2670D" w:rsidRPr="00DD278A">
        <w:rPr>
          <w:rFonts w:ascii="Arial" w:eastAsia="Arial" w:hAnsi="Arial" w:cs="Arial"/>
          <w:sz w:val="16"/>
          <w:szCs w:val="16"/>
        </w:rPr>
        <w:t>:</w:t>
      </w:r>
    </w:p>
    <w:p w14:paraId="055B10E0" w14:textId="77777777" w:rsidR="00BF3E5F" w:rsidRDefault="00BF3E5F">
      <w:pPr>
        <w:spacing w:line="243" w:lineRule="exact"/>
        <w:rPr>
          <w:sz w:val="20"/>
          <w:szCs w:val="20"/>
        </w:rPr>
      </w:pPr>
    </w:p>
    <w:p w14:paraId="11A31082" w14:textId="2A2738D9" w:rsidR="00BF3E5F" w:rsidRPr="005B47C7" w:rsidRDefault="00F2670D" w:rsidP="00A04B55">
      <w:pPr>
        <w:spacing w:line="564" w:lineRule="auto"/>
        <w:ind w:left="960" w:right="240"/>
        <w:jc w:val="both"/>
        <w:rPr>
          <w:sz w:val="16"/>
          <w:szCs w:val="16"/>
        </w:rPr>
      </w:pPr>
      <w:r w:rsidRPr="005B47C7">
        <w:rPr>
          <w:rFonts w:ascii="Arial" w:eastAsia="Arial" w:hAnsi="Arial" w:cs="Arial"/>
          <w:sz w:val="16"/>
          <w:szCs w:val="16"/>
        </w:rPr>
        <w:lastRenderedPageBreak/>
        <w:t>“</w:t>
      </w:r>
      <w:proofErr w:type="spellStart"/>
      <w:r w:rsidRPr="005B47C7">
        <w:rPr>
          <w:rFonts w:ascii="Arial" w:eastAsia="Arial" w:hAnsi="Arial" w:cs="Arial"/>
          <w:sz w:val="16"/>
          <w:szCs w:val="16"/>
        </w:rPr>
        <w:t>Kuv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tsis</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muaj</w:t>
      </w:r>
      <w:proofErr w:type="spellEnd"/>
      <w:r w:rsidRPr="005B47C7">
        <w:rPr>
          <w:rFonts w:ascii="Arial" w:eastAsia="Arial" w:hAnsi="Arial" w:cs="Arial"/>
          <w:sz w:val="16"/>
          <w:szCs w:val="16"/>
        </w:rPr>
        <w:t xml:space="preserve"> </w:t>
      </w:r>
      <w:proofErr w:type="spellStart"/>
      <w:r w:rsidR="00A04B55" w:rsidRPr="005B47C7">
        <w:rPr>
          <w:rFonts w:ascii="Arial" w:eastAsia="Arial" w:hAnsi="Arial" w:cs="Arial"/>
          <w:sz w:val="16"/>
          <w:szCs w:val="16"/>
        </w:rPr>
        <w:t>kev</w:t>
      </w:r>
      <w:proofErr w:type="spellEnd"/>
      <w:r w:rsidRPr="005B47C7">
        <w:rPr>
          <w:rFonts w:ascii="Arial" w:eastAsia="Arial" w:hAnsi="Arial" w:cs="Arial"/>
          <w:sz w:val="16"/>
          <w:szCs w:val="16"/>
        </w:rPr>
        <w:t xml:space="preserve"> lees </w:t>
      </w:r>
      <w:proofErr w:type="spellStart"/>
      <w:r w:rsidRPr="005B47C7">
        <w:rPr>
          <w:rFonts w:ascii="Arial" w:eastAsia="Arial" w:hAnsi="Arial" w:cs="Arial"/>
          <w:sz w:val="16"/>
          <w:szCs w:val="16"/>
        </w:rPr>
        <w:t>paub</w:t>
      </w:r>
      <w:proofErr w:type="spellEnd"/>
      <w:r w:rsidR="00A04B55" w:rsidRPr="005B47C7">
        <w:rPr>
          <w:rFonts w:ascii="Arial" w:eastAsia="Arial" w:hAnsi="Arial" w:cs="Arial"/>
          <w:sz w:val="16"/>
          <w:szCs w:val="16"/>
        </w:rPr>
        <w:t xml:space="preserve"> </w:t>
      </w:r>
      <w:proofErr w:type="spellStart"/>
      <w:ins w:id="3897" w:author="Kaxiong" w:date="2021-06-11T10:21:00Z">
        <w:r w:rsidR="00BA4AB7">
          <w:rPr>
            <w:rFonts w:ascii="Arial" w:eastAsia="Arial" w:hAnsi="Arial" w:cs="Arial"/>
            <w:sz w:val="16"/>
            <w:szCs w:val="16"/>
          </w:rPr>
          <w:t>txo</w:t>
        </w:r>
      </w:ins>
      <w:ins w:id="3898" w:author="Kaxiong" w:date="2021-06-11T10:22:00Z">
        <w:r w:rsidR="00BA4AB7">
          <w:rPr>
            <w:rFonts w:ascii="Arial" w:eastAsia="Arial" w:hAnsi="Arial" w:cs="Arial"/>
            <w:sz w:val="16"/>
            <w:szCs w:val="16"/>
          </w:rPr>
          <w:t>g</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kev</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ua</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liaj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ua</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teb</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tsis</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muaj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tshuaj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txhaum</w:t>
        </w:r>
        <w:proofErr w:type="spellEnd"/>
        <w:r w:rsidR="00BA4AB7">
          <w:rPr>
            <w:rFonts w:ascii="Arial" w:eastAsia="Arial" w:hAnsi="Arial" w:cs="Arial"/>
            <w:sz w:val="16"/>
            <w:szCs w:val="16"/>
          </w:rPr>
          <w:t xml:space="preserve"> </w:t>
        </w:r>
      </w:ins>
      <w:del w:id="3899" w:author="Kaxiong" w:date="2021-06-11T10:22:00Z">
        <w:r w:rsidR="00A04B55" w:rsidRPr="005B47C7" w:rsidDel="00BA4AB7">
          <w:rPr>
            <w:rFonts w:ascii="Arial" w:eastAsia="Arial" w:hAnsi="Arial" w:cs="Arial"/>
            <w:sz w:val="16"/>
            <w:szCs w:val="16"/>
          </w:rPr>
          <w:delText xml:space="preserve">kuab lom </w:delText>
        </w:r>
      </w:del>
      <w:r w:rsidR="00A04B55" w:rsidRPr="005B47C7">
        <w:rPr>
          <w:rFonts w:ascii="Arial" w:eastAsia="Arial" w:hAnsi="Arial" w:cs="Arial"/>
          <w:sz w:val="16"/>
          <w:szCs w:val="16"/>
        </w:rPr>
        <w:t>(organic)</w:t>
      </w:r>
      <w:r w:rsidRPr="005B47C7">
        <w:rPr>
          <w:rFonts w:ascii="Arial" w:eastAsia="Arial" w:hAnsi="Arial" w:cs="Arial"/>
          <w:sz w:val="16"/>
          <w:szCs w:val="16"/>
        </w:rPr>
        <w:t xml:space="preserve">, tab sis </w:t>
      </w:r>
      <w:proofErr w:type="spellStart"/>
      <w:r w:rsidRPr="005B47C7">
        <w:rPr>
          <w:rFonts w:ascii="Arial" w:eastAsia="Arial" w:hAnsi="Arial" w:cs="Arial"/>
          <w:sz w:val="16"/>
          <w:szCs w:val="16"/>
        </w:rPr>
        <w:t>kuv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soj</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ntsuam</w:t>
      </w:r>
      <w:proofErr w:type="spellEnd"/>
      <w:r w:rsidRPr="005B47C7">
        <w:rPr>
          <w:rFonts w:ascii="Arial" w:eastAsia="Arial" w:hAnsi="Arial" w:cs="Arial"/>
          <w:sz w:val="16"/>
          <w:szCs w:val="16"/>
        </w:rPr>
        <w:t xml:space="preserve"> </w:t>
      </w:r>
      <w:ins w:id="3900" w:author="Kaxiong" w:date="2021-06-11T10:22:00Z">
        <w:r w:rsidR="00BA4AB7">
          <w:rPr>
            <w:rFonts w:ascii="Arial" w:eastAsia="Arial" w:hAnsi="Arial" w:cs="Arial"/>
            <w:sz w:val="16"/>
            <w:szCs w:val="16"/>
          </w:rPr>
          <w:t xml:space="preserve">cov </w:t>
        </w:r>
        <w:proofErr w:type="spellStart"/>
        <w:r w:rsidR="00BA4AB7">
          <w:rPr>
            <w:rFonts w:ascii="Arial" w:eastAsia="Arial" w:hAnsi="Arial" w:cs="Arial"/>
            <w:sz w:val="16"/>
            <w:szCs w:val="16"/>
          </w:rPr>
          <w:t>ncua</w:t>
        </w:r>
        <w:proofErr w:type="spellEnd"/>
        <w:r w:rsidR="00BA4AB7">
          <w:rPr>
            <w:rFonts w:ascii="Arial" w:eastAsia="Arial" w:hAnsi="Arial" w:cs="Arial"/>
            <w:sz w:val="16"/>
            <w:szCs w:val="16"/>
          </w:rPr>
          <w:t xml:space="preserve"> </w:t>
        </w:r>
      </w:ins>
      <w:del w:id="3901" w:author="Kaxiong" w:date="2021-06-11T10:23:00Z">
        <w:r w:rsidR="005B47C7" w:rsidRPr="005B47C7" w:rsidDel="00BA4AB7">
          <w:rPr>
            <w:rFonts w:ascii="Arial" w:eastAsia="Arial" w:hAnsi="Arial" w:cs="Arial"/>
            <w:sz w:val="16"/>
            <w:szCs w:val="16"/>
          </w:rPr>
          <w:delText xml:space="preserve">kom tsis suav nrog lub </w:delText>
        </w:r>
      </w:del>
      <w:proofErr w:type="spellStart"/>
      <w:r w:rsidR="005B47C7" w:rsidRPr="005B47C7">
        <w:rPr>
          <w:rFonts w:ascii="Arial" w:eastAsia="Arial" w:hAnsi="Arial" w:cs="Arial"/>
          <w:sz w:val="16"/>
          <w:szCs w:val="16"/>
        </w:rPr>
        <w:t>sij</w:t>
      </w:r>
      <w:proofErr w:type="spellEnd"/>
      <w:r w:rsidR="005B47C7" w:rsidRPr="005B47C7">
        <w:rPr>
          <w:rFonts w:ascii="Arial" w:eastAsia="Arial" w:hAnsi="Arial" w:cs="Arial"/>
          <w:sz w:val="16"/>
          <w:szCs w:val="16"/>
        </w:rPr>
        <w:t xml:space="preserve"> </w:t>
      </w:r>
      <w:proofErr w:type="spellStart"/>
      <w:r w:rsidR="005B47C7" w:rsidRPr="005B47C7">
        <w:rPr>
          <w:rFonts w:ascii="Arial" w:eastAsia="Arial" w:hAnsi="Arial" w:cs="Arial"/>
          <w:sz w:val="16"/>
          <w:szCs w:val="16"/>
        </w:rPr>
        <w:t>hawm</w:t>
      </w:r>
      <w:proofErr w:type="spellEnd"/>
      <w:r w:rsidR="005B47C7" w:rsidRPr="005B47C7">
        <w:rPr>
          <w:rFonts w:ascii="Arial" w:eastAsia="Arial" w:hAnsi="Arial" w:cs="Arial"/>
          <w:sz w:val="16"/>
          <w:szCs w:val="16"/>
        </w:rPr>
        <w:t xml:space="preserve"> </w:t>
      </w:r>
      <w:proofErr w:type="spellStart"/>
      <w:ins w:id="3902" w:author="Kaxiong" w:date="2021-06-11T10:23:00Z">
        <w:r w:rsidR="00BA4AB7">
          <w:rPr>
            <w:rFonts w:ascii="Arial" w:eastAsia="Arial" w:hAnsi="Arial" w:cs="Arial"/>
            <w:sz w:val="16"/>
            <w:szCs w:val="16"/>
          </w:rPr>
          <w:t>zam</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natwm</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Qhoos</w:t>
        </w:r>
        <w:proofErr w:type="spellEnd"/>
        <w:r w:rsidR="00BA4AB7">
          <w:rPr>
            <w:rFonts w:ascii="Arial" w:eastAsia="Arial" w:hAnsi="Arial" w:cs="Arial"/>
            <w:sz w:val="16"/>
            <w:szCs w:val="16"/>
          </w:rPr>
          <w:t xml:space="preserve"> Kas Kev </w:t>
        </w:r>
        <w:proofErr w:type="spellStart"/>
        <w:r w:rsidR="00BA4AB7">
          <w:rPr>
            <w:rFonts w:ascii="Arial" w:eastAsia="Arial" w:hAnsi="Arial" w:cs="Arial"/>
            <w:sz w:val="16"/>
            <w:szCs w:val="16"/>
          </w:rPr>
          <w:t>Ua</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Liaj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Ua</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Teb</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Tsis</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Muaj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Tshuaj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Txhaum</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Hauv</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Teb</w:t>
        </w:r>
        <w:proofErr w:type="spellEnd"/>
        <w:r w:rsidR="00BA4AB7">
          <w:rPr>
            <w:rFonts w:ascii="Arial" w:eastAsia="Arial" w:hAnsi="Arial" w:cs="Arial"/>
            <w:sz w:val="16"/>
            <w:szCs w:val="16"/>
          </w:rPr>
          <w:t xml:space="preserve"> Chaws </w:t>
        </w:r>
      </w:ins>
      <w:del w:id="3903" w:author="Kaxiong" w:date="2021-06-11T10:23:00Z">
        <w:r w:rsidR="00925B0E" w:rsidRPr="005B47C7" w:rsidDel="00BA4AB7">
          <w:rPr>
            <w:rFonts w:ascii="Arial" w:eastAsia="Arial" w:hAnsi="Arial" w:cs="Arial"/>
            <w:sz w:val="16"/>
            <w:szCs w:val="16"/>
          </w:rPr>
          <w:delText xml:space="preserve">Kev Koom Tes Hauv Teb Chaw </w:delText>
        </w:r>
      </w:del>
      <w:r w:rsidR="00925B0E" w:rsidRPr="005B47C7">
        <w:rPr>
          <w:rFonts w:ascii="Arial" w:eastAsia="Arial" w:hAnsi="Arial" w:cs="Arial"/>
          <w:sz w:val="16"/>
          <w:szCs w:val="16"/>
        </w:rPr>
        <w:t xml:space="preserve">(National Organic </w:t>
      </w:r>
      <w:proofErr w:type="spellStart"/>
      <w:r w:rsidR="00925B0E" w:rsidRPr="005B47C7">
        <w:rPr>
          <w:rFonts w:ascii="Arial" w:eastAsia="Arial" w:hAnsi="Arial" w:cs="Arial"/>
          <w:sz w:val="16"/>
          <w:szCs w:val="16"/>
        </w:rPr>
        <w:t>Progam</w:t>
      </w:r>
      <w:proofErr w:type="spellEnd"/>
      <w:r w:rsidR="00925B0E" w:rsidRPr="005B47C7">
        <w:rPr>
          <w:rFonts w:ascii="Arial" w:eastAsia="Arial" w:hAnsi="Arial" w:cs="Arial"/>
          <w:sz w:val="16"/>
          <w:szCs w:val="16"/>
        </w:rPr>
        <w:t>)</w:t>
      </w:r>
      <w:r w:rsidRPr="005B47C7">
        <w:rPr>
          <w:rFonts w:ascii="Arial" w:eastAsia="Arial" w:hAnsi="Arial" w:cs="Arial"/>
          <w:sz w:val="16"/>
          <w:szCs w:val="16"/>
        </w:rPr>
        <w:t xml:space="preserve">. </w:t>
      </w:r>
      <w:proofErr w:type="spellStart"/>
      <w:r w:rsidRPr="005B47C7">
        <w:rPr>
          <w:rFonts w:ascii="Arial" w:eastAsia="Arial" w:hAnsi="Arial" w:cs="Arial"/>
          <w:sz w:val="16"/>
          <w:szCs w:val="16"/>
        </w:rPr>
        <w:t>Kuv</w:t>
      </w:r>
      <w:proofErr w:type="spellEnd"/>
      <w:r w:rsidRPr="005B47C7">
        <w:rPr>
          <w:rFonts w:ascii="Arial" w:eastAsia="Arial" w:hAnsi="Arial" w:cs="Arial"/>
          <w:sz w:val="16"/>
          <w:szCs w:val="16"/>
        </w:rPr>
        <w:t xml:space="preserve"> cov </w:t>
      </w:r>
      <w:proofErr w:type="spellStart"/>
      <w:r w:rsidRPr="005B47C7">
        <w:rPr>
          <w:rFonts w:ascii="Arial" w:eastAsia="Arial" w:hAnsi="Arial" w:cs="Arial"/>
          <w:sz w:val="16"/>
          <w:szCs w:val="16"/>
        </w:rPr>
        <w:t>txiv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hmab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txiv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ntoo</w:t>
      </w:r>
      <w:proofErr w:type="spellEnd"/>
      <w:r w:rsidRPr="005B47C7">
        <w:rPr>
          <w:rFonts w:ascii="Arial" w:eastAsia="Arial" w:hAnsi="Arial" w:cs="Arial"/>
          <w:sz w:val="16"/>
          <w:szCs w:val="16"/>
        </w:rPr>
        <w:t xml:space="preserve"> cog</w:t>
      </w:r>
      <w:ins w:id="3904" w:author="Kaxiong" w:date="2021-06-11T10:24:00Z">
        <w:r w:rsidR="00BA4AB7">
          <w:rPr>
            <w:rFonts w:ascii="Arial" w:eastAsia="Arial" w:hAnsi="Arial" w:cs="Arial"/>
            <w:sz w:val="16"/>
            <w:szCs w:val="16"/>
          </w:rPr>
          <w:t xml:space="preserve"> tau </w:t>
        </w:r>
      </w:ins>
      <w:del w:id="3905" w:author="Kaxiong" w:date="2021-06-11T10:24:00Z">
        <w:r w:rsidRPr="005B47C7" w:rsidDel="00BA4AB7">
          <w:rPr>
            <w:rFonts w:ascii="Arial" w:eastAsia="Arial" w:hAnsi="Arial" w:cs="Arial"/>
            <w:sz w:val="16"/>
            <w:szCs w:val="16"/>
          </w:rPr>
          <w:delText xml:space="preserve"> raug xaiv </w:delText>
        </w:r>
      </w:del>
      <w:del w:id="3906" w:author="Kaxiong" w:date="2021-06-11T10:25:00Z">
        <w:r w:rsidRPr="005B47C7" w:rsidDel="00BA4AB7">
          <w:rPr>
            <w:rFonts w:ascii="Arial" w:eastAsia="Arial" w:hAnsi="Arial" w:cs="Arial"/>
            <w:sz w:val="16"/>
            <w:szCs w:val="16"/>
          </w:rPr>
          <w:delText xml:space="preserve">los </w:delText>
        </w:r>
      </w:del>
      <w:proofErr w:type="spellStart"/>
      <w:r w:rsidRPr="005B47C7">
        <w:rPr>
          <w:rFonts w:ascii="Arial" w:eastAsia="Arial" w:hAnsi="Arial" w:cs="Arial"/>
          <w:sz w:val="16"/>
          <w:szCs w:val="16"/>
        </w:rPr>
        <w:t>siav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thaum</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lub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sij</w:t>
      </w:r>
      <w:proofErr w:type="spellEnd"/>
      <w:r w:rsidR="005B47C7" w:rsidRPr="005B47C7">
        <w:rPr>
          <w:rFonts w:ascii="Arial" w:eastAsia="Arial" w:hAnsi="Arial" w:cs="Arial"/>
          <w:sz w:val="16"/>
          <w:szCs w:val="16"/>
        </w:rPr>
        <w:t xml:space="preserve"> </w:t>
      </w:r>
      <w:proofErr w:type="spellStart"/>
      <w:r w:rsidRPr="005B47C7">
        <w:rPr>
          <w:rFonts w:ascii="Arial" w:eastAsia="Arial" w:hAnsi="Arial" w:cs="Arial"/>
          <w:sz w:val="16"/>
          <w:szCs w:val="16"/>
        </w:rPr>
        <w:t>hawm</w:t>
      </w:r>
      <w:proofErr w:type="spellEnd"/>
      <w:r w:rsidRPr="005B47C7">
        <w:rPr>
          <w:rFonts w:ascii="Arial" w:eastAsia="Arial" w:hAnsi="Arial" w:cs="Arial"/>
          <w:sz w:val="16"/>
          <w:szCs w:val="16"/>
        </w:rPr>
        <w:t xml:space="preserve"> sib </w:t>
      </w:r>
      <w:proofErr w:type="spellStart"/>
      <w:r w:rsidRPr="005B47C7">
        <w:rPr>
          <w:rFonts w:ascii="Arial" w:eastAsia="Arial" w:hAnsi="Arial" w:cs="Arial"/>
          <w:sz w:val="16"/>
          <w:szCs w:val="16"/>
        </w:rPr>
        <w:t>txawv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thiab</w:t>
      </w:r>
      <w:proofErr w:type="spellEnd"/>
      <w:r w:rsidRPr="005B47C7">
        <w:rPr>
          <w:rFonts w:ascii="Arial" w:eastAsia="Arial" w:hAnsi="Arial" w:cs="Arial"/>
          <w:sz w:val="16"/>
          <w:szCs w:val="16"/>
        </w:rPr>
        <w:t xml:space="preserve"> </w:t>
      </w:r>
      <w:ins w:id="3907" w:author="Kaxiong" w:date="2021-06-11T10:25:00Z">
        <w:r w:rsidR="00BA4AB7">
          <w:rPr>
            <w:rFonts w:ascii="Arial" w:eastAsia="Arial" w:hAnsi="Arial" w:cs="Arial"/>
            <w:sz w:val="16"/>
            <w:szCs w:val="16"/>
          </w:rPr>
          <w:t xml:space="preserve">tau </w:t>
        </w:r>
      </w:ins>
      <w:r w:rsidRPr="005B47C7">
        <w:rPr>
          <w:rFonts w:ascii="Arial" w:eastAsia="Arial" w:hAnsi="Arial" w:cs="Arial"/>
          <w:sz w:val="16"/>
          <w:szCs w:val="16"/>
        </w:rPr>
        <w:t xml:space="preserve">cog </w:t>
      </w:r>
      <w:proofErr w:type="spellStart"/>
      <w:r w:rsidRPr="005B47C7">
        <w:rPr>
          <w:rFonts w:ascii="Arial" w:eastAsia="Arial" w:hAnsi="Arial" w:cs="Arial"/>
          <w:sz w:val="16"/>
          <w:szCs w:val="16"/>
        </w:rPr>
        <w:t>rau</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hauv</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kab</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ua</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ntu</w:t>
      </w:r>
      <w:proofErr w:type="spellEnd"/>
      <w:r w:rsidRPr="005B47C7">
        <w:rPr>
          <w:rFonts w:ascii="Arial" w:eastAsia="Arial" w:hAnsi="Arial" w:cs="Arial"/>
          <w:sz w:val="16"/>
          <w:szCs w:val="16"/>
        </w:rPr>
        <w:t xml:space="preserve"> </w:t>
      </w:r>
      <w:proofErr w:type="spellStart"/>
      <w:r w:rsidRPr="005B47C7">
        <w:rPr>
          <w:rFonts w:ascii="Arial" w:eastAsia="Arial" w:hAnsi="Arial" w:cs="Arial"/>
          <w:sz w:val="16"/>
          <w:szCs w:val="16"/>
        </w:rPr>
        <w:t>zus</w:t>
      </w:r>
      <w:proofErr w:type="spellEnd"/>
      <w:r w:rsidRPr="005B47C7">
        <w:rPr>
          <w:rFonts w:ascii="Arial" w:eastAsia="Arial" w:hAnsi="Arial" w:cs="Arial"/>
          <w:sz w:val="16"/>
          <w:szCs w:val="16"/>
        </w:rPr>
        <w:t xml:space="preserve"> </w:t>
      </w:r>
      <w:proofErr w:type="spellStart"/>
      <w:ins w:id="3908" w:author="Kaxiong" w:date="2021-06-11T10:25:00Z">
        <w:r w:rsidR="00BA4AB7">
          <w:rPr>
            <w:rFonts w:ascii="Arial" w:eastAsia="Arial" w:hAnsi="Arial" w:cs="Arial"/>
            <w:sz w:val="16"/>
            <w:szCs w:val="16"/>
          </w:rPr>
          <w:t>siav</w:t>
        </w:r>
        <w:proofErr w:type="spellEnd"/>
        <w:r w:rsidR="00BA4AB7">
          <w:rPr>
            <w:rFonts w:ascii="Arial" w:eastAsia="Arial" w:hAnsi="Arial" w:cs="Arial"/>
            <w:sz w:val="16"/>
            <w:szCs w:val="16"/>
          </w:rPr>
          <w:t xml:space="preserve"> </w:t>
        </w:r>
      </w:ins>
      <w:del w:id="3909" w:author="Kaxiong" w:date="2021-06-11T10:25:00Z">
        <w:r w:rsidRPr="005B47C7" w:rsidDel="00BA4AB7">
          <w:rPr>
            <w:rFonts w:ascii="Arial" w:eastAsia="Arial" w:hAnsi="Arial" w:cs="Arial"/>
            <w:sz w:val="16"/>
            <w:szCs w:val="16"/>
          </w:rPr>
          <w:delText>mus rau</w:delText>
        </w:r>
      </w:del>
      <w:del w:id="3910" w:author="Kaxiong" w:date="2021-06-11T10:26:00Z">
        <w:r w:rsidR="006C2A20" w:rsidDel="00BA4AB7">
          <w:rPr>
            <w:rFonts w:ascii="Arial" w:eastAsia="Arial" w:hAnsi="Arial" w:cs="Arial"/>
            <w:sz w:val="16"/>
            <w:szCs w:val="16"/>
          </w:rPr>
          <w:delText xml:space="preserve"> lawv </w:delText>
        </w:r>
      </w:del>
      <w:proofErr w:type="spellStart"/>
      <w:ins w:id="3911" w:author="Kaxiong" w:date="2021-06-11T10:26:00Z">
        <w:r w:rsidR="00BA4AB7">
          <w:rPr>
            <w:rFonts w:ascii="Arial" w:eastAsia="Arial" w:hAnsi="Arial" w:cs="Arial"/>
            <w:sz w:val="16"/>
            <w:szCs w:val="16"/>
          </w:rPr>
          <w:t>raws</w:t>
        </w:r>
        <w:proofErr w:type="spellEnd"/>
        <w:r w:rsidR="00BA4AB7">
          <w:rPr>
            <w:rFonts w:ascii="Arial" w:eastAsia="Arial" w:hAnsi="Arial" w:cs="Arial"/>
            <w:sz w:val="16"/>
            <w:szCs w:val="16"/>
          </w:rPr>
          <w:t xml:space="preserve"> li </w:t>
        </w:r>
        <w:proofErr w:type="spellStart"/>
        <w:r w:rsidR="00BA4AB7">
          <w:rPr>
            <w:rFonts w:ascii="Arial" w:eastAsia="Arial" w:hAnsi="Arial" w:cs="Arial"/>
            <w:sz w:val="16"/>
            <w:szCs w:val="16"/>
          </w:rPr>
          <w:t>lawv</w:t>
        </w:r>
        <w:proofErr w:type="spellEnd"/>
        <w:r w:rsidR="00BA4AB7">
          <w:rPr>
            <w:rFonts w:ascii="Arial" w:eastAsia="Arial" w:hAnsi="Arial" w:cs="Arial"/>
            <w:sz w:val="16"/>
            <w:szCs w:val="16"/>
          </w:rPr>
          <w:t xml:space="preserve"> cov </w:t>
        </w:r>
        <w:proofErr w:type="spellStart"/>
        <w:r w:rsidR="00BA4AB7">
          <w:rPr>
            <w:rFonts w:ascii="Arial" w:eastAsia="Arial" w:hAnsi="Arial" w:cs="Arial"/>
            <w:sz w:val="16"/>
            <w:szCs w:val="16"/>
          </w:rPr>
          <w:t>caij</w:t>
        </w:r>
        <w:proofErr w:type="spellEnd"/>
        <w:r w:rsidR="00BA4AB7">
          <w:rPr>
            <w:rFonts w:ascii="Arial" w:eastAsia="Arial" w:hAnsi="Arial" w:cs="Arial"/>
            <w:sz w:val="16"/>
            <w:szCs w:val="16"/>
          </w:rPr>
          <w:t xml:space="preserve"> </w:t>
        </w:r>
        <w:proofErr w:type="spellStart"/>
        <w:r w:rsidR="00BA4AB7">
          <w:rPr>
            <w:rFonts w:ascii="Arial" w:eastAsia="Arial" w:hAnsi="Arial" w:cs="Arial"/>
            <w:sz w:val="16"/>
            <w:szCs w:val="16"/>
          </w:rPr>
          <w:t>nyoog</w:t>
        </w:r>
        <w:proofErr w:type="spellEnd"/>
        <w:r w:rsidR="00BA4AB7">
          <w:rPr>
            <w:rFonts w:ascii="Arial" w:eastAsia="Arial" w:hAnsi="Arial" w:cs="Arial"/>
            <w:sz w:val="16"/>
            <w:szCs w:val="16"/>
          </w:rPr>
          <w:t>.</w:t>
        </w:r>
      </w:ins>
      <w:del w:id="3912" w:author="Kaxiong" w:date="2021-06-11T10:26:00Z">
        <w:r w:rsidR="006C2A20" w:rsidDel="00BA4AB7">
          <w:rPr>
            <w:rFonts w:ascii="Arial" w:eastAsia="Arial" w:hAnsi="Arial" w:cs="Arial"/>
            <w:sz w:val="16"/>
            <w:szCs w:val="16"/>
          </w:rPr>
          <w:delText>lub sij hawm kawg</w:delText>
        </w:r>
      </w:del>
    </w:p>
    <w:p w14:paraId="37BD085E" w14:textId="624E14C8" w:rsidR="00BF3E5F" w:rsidRDefault="00BF3E5F">
      <w:pPr>
        <w:sectPr w:rsidR="00BF3E5F">
          <w:pgSz w:w="12240" w:h="15840"/>
          <w:pgMar w:top="1440" w:right="1440" w:bottom="243" w:left="1200" w:header="0" w:footer="0" w:gutter="0"/>
          <w:cols w:space="720" w:equalWidth="0">
            <w:col w:w="9600"/>
          </w:cols>
        </w:sectPr>
      </w:pPr>
    </w:p>
    <w:p w14:paraId="69F6E061" w14:textId="0093C6F6" w:rsidR="00BF3E5F" w:rsidRDefault="00BF3E5F">
      <w:pPr>
        <w:spacing w:line="295" w:lineRule="exact"/>
        <w:rPr>
          <w:sz w:val="20"/>
          <w:szCs w:val="20"/>
        </w:rPr>
      </w:pPr>
    </w:p>
    <w:p w14:paraId="404487D6" w14:textId="77777777" w:rsidR="0012138D" w:rsidRDefault="0012138D">
      <w:pPr>
        <w:spacing w:line="295" w:lineRule="exact"/>
        <w:rPr>
          <w:sz w:val="20"/>
          <w:szCs w:val="20"/>
        </w:rPr>
      </w:pPr>
    </w:p>
    <w:p w14:paraId="3F0AC819" w14:textId="213B0543" w:rsidR="00BF3E5F" w:rsidRDefault="00F2670D" w:rsidP="00431231">
      <w:pPr>
        <w:tabs>
          <w:tab w:val="left" w:pos="3240"/>
        </w:tabs>
        <w:jc w:val="both"/>
        <w:rPr>
          <w:sz w:val="20"/>
          <w:szCs w:val="20"/>
        </w:rPr>
      </w:pPr>
      <w:r w:rsidRPr="00431231">
        <w:rPr>
          <w:rFonts w:ascii="Arial" w:eastAsia="Arial" w:hAnsi="Arial" w:cs="Arial"/>
          <w:sz w:val="16"/>
          <w:szCs w:val="16"/>
        </w:rPr>
        <w:t>22</w:t>
      </w:r>
      <w:r w:rsidR="00431231">
        <w:rPr>
          <w:sz w:val="20"/>
          <w:szCs w:val="20"/>
        </w:rPr>
        <w:t xml:space="preserve">              </w:t>
      </w:r>
      <w:ins w:id="3913" w:author="Kaxiong" w:date="2021-06-11T10:27:00Z">
        <w:r w:rsidR="00BA4AB7">
          <w:rPr>
            <w:rFonts w:ascii="Arial" w:eastAsia="Arial" w:hAnsi="Arial" w:cs="Arial"/>
            <w:sz w:val="14"/>
            <w:szCs w:val="14"/>
          </w:rPr>
          <w:t xml:space="preserve">Kev </w:t>
        </w:r>
        <w:proofErr w:type="spellStart"/>
        <w:r w:rsidR="00BA4AB7" w:rsidRPr="00225F1A">
          <w:rPr>
            <w:rFonts w:ascii="Arial" w:eastAsia="Arial" w:hAnsi="Arial" w:cs="Arial"/>
            <w:sz w:val="14"/>
            <w:szCs w:val="14"/>
          </w:rPr>
          <w:t>Txo</w:t>
        </w:r>
        <w:proofErr w:type="spellEnd"/>
        <w:r w:rsidR="00BA4AB7" w:rsidRPr="00225F1A">
          <w:rPr>
            <w:rFonts w:ascii="Arial" w:eastAsia="Arial" w:hAnsi="Arial" w:cs="Arial"/>
            <w:sz w:val="14"/>
            <w:szCs w:val="14"/>
          </w:rPr>
          <w:t xml:space="preserve"> </w:t>
        </w:r>
        <w:r w:rsidR="00BA4AB7">
          <w:rPr>
            <w:rFonts w:ascii="Arial" w:eastAsia="Arial" w:hAnsi="Arial" w:cs="Arial"/>
            <w:sz w:val="14"/>
            <w:szCs w:val="14"/>
          </w:rPr>
          <w:t xml:space="preserve">Kev </w:t>
        </w:r>
        <w:proofErr w:type="spellStart"/>
        <w:r w:rsidR="00BA4AB7">
          <w:rPr>
            <w:rFonts w:ascii="Arial" w:eastAsia="Arial" w:hAnsi="Arial" w:cs="Arial"/>
            <w:sz w:val="14"/>
            <w:szCs w:val="14"/>
          </w:rPr>
          <w:t>Ris</w:t>
        </w:r>
        <w:proofErr w:type="spellEnd"/>
        <w:r w:rsidR="00BA4AB7">
          <w:rPr>
            <w:rFonts w:ascii="Arial" w:eastAsia="Arial" w:hAnsi="Arial" w:cs="Arial"/>
            <w:sz w:val="14"/>
            <w:szCs w:val="14"/>
          </w:rPr>
          <w:t xml:space="preserve"> </w:t>
        </w:r>
        <w:r w:rsidR="00BA4AB7" w:rsidRPr="00225F1A">
          <w:rPr>
            <w:rFonts w:ascii="Arial" w:eastAsia="Arial" w:hAnsi="Arial" w:cs="Arial"/>
            <w:sz w:val="14"/>
            <w:szCs w:val="14"/>
          </w:rPr>
          <w:t xml:space="preserve">Cov Kev </w:t>
        </w:r>
        <w:proofErr w:type="spellStart"/>
        <w:r w:rsidR="00BA4AB7" w:rsidRPr="00225F1A">
          <w:rPr>
            <w:rFonts w:ascii="Arial" w:eastAsia="Arial" w:hAnsi="Arial" w:cs="Arial"/>
            <w:sz w:val="14"/>
            <w:szCs w:val="14"/>
          </w:rPr>
          <w:t>Phom</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Sij</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Ntawm</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Zaub</w:t>
        </w:r>
        <w:proofErr w:type="spellEnd"/>
        <w:r w:rsidR="00BA4AB7" w:rsidRPr="00225F1A">
          <w:rPr>
            <w:rFonts w:ascii="Arial" w:eastAsia="Arial" w:hAnsi="Arial" w:cs="Arial"/>
            <w:sz w:val="14"/>
            <w:szCs w:val="14"/>
          </w:rPr>
          <w:t xml:space="preserve"> Mov </w:t>
        </w:r>
        <w:proofErr w:type="spellStart"/>
        <w:r w:rsidR="00BA4AB7">
          <w:rPr>
            <w:rFonts w:ascii="Arial" w:eastAsia="Arial" w:hAnsi="Arial" w:cs="Arial"/>
            <w:sz w:val="14"/>
            <w:szCs w:val="14"/>
          </w:rPr>
          <w:t>Uas</w:t>
        </w:r>
        <w:proofErr w:type="spellEnd"/>
        <w:r w:rsidR="00BA4AB7">
          <w:rPr>
            <w:rFonts w:ascii="Arial" w:eastAsia="Arial" w:hAnsi="Arial" w:cs="Arial"/>
            <w:sz w:val="14"/>
            <w:szCs w:val="14"/>
          </w:rPr>
          <w:t xml:space="preserve"> </w:t>
        </w:r>
        <w:proofErr w:type="spellStart"/>
        <w:r w:rsidR="00BA4AB7">
          <w:rPr>
            <w:rFonts w:ascii="Arial" w:eastAsia="Arial" w:hAnsi="Arial" w:cs="Arial"/>
            <w:sz w:val="14"/>
            <w:szCs w:val="14"/>
          </w:rPr>
          <w:t>Nyab</w:t>
        </w:r>
        <w:proofErr w:type="spellEnd"/>
        <w:r w:rsidR="00BA4AB7">
          <w:rPr>
            <w:rFonts w:ascii="Arial" w:eastAsia="Arial" w:hAnsi="Arial" w:cs="Arial"/>
            <w:sz w:val="14"/>
            <w:szCs w:val="14"/>
          </w:rPr>
          <w:t xml:space="preserve"> </w:t>
        </w:r>
        <w:proofErr w:type="spellStart"/>
        <w:r w:rsidR="00BA4AB7">
          <w:rPr>
            <w:rFonts w:ascii="Arial" w:eastAsia="Arial" w:hAnsi="Arial" w:cs="Arial"/>
            <w:sz w:val="14"/>
            <w:szCs w:val="14"/>
          </w:rPr>
          <w:t>Xeeb</w:t>
        </w:r>
        <w:proofErr w:type="spellEnd"/>
        <w:r w:rsidR="00BA4AB7">
          <w:rPr>
            <w:rFonts w:ascii="Arial" w:eastAsia="Arial" w:hAnsi="Arial" w:cs="Arial"/>
            <w:sz w:val="14"/>
            <w:szCs w:val="14"/>
          </w:rPr>
          <w:t xml:space="preserve"> </w:t>
        </w:r>
        <w:proofErr w:type="spellStart"/>
        <w:r w:rsidR="00BA4AB7" w:rsidRPr="00225F1A">
          <w:rPr>
            <w:rFonts w:ascii="Arial" w:eastAsia="Arial" w:hAnsi="Arial" w:cs="Arial"/>
            <w:sz w:val="14"/>
            <w:szCs w:val="14"/>
          </w:rPr>
          <w:t>Thaum</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Muaj</w:t>
        </w:r>
        <w:proofErr w:type="spellEnd"/>
        <w:r w:rsidR="00BA4AB7" w:rsidRPr="00225F1A">
          <w:rPr>
            <w:rFonts w:ascii="Arial" w:eastAsia="Arial" w:hAnsi="Arial" w:cs="Arial"/>
            <w:sz w:val="14"/>
            <w:szCs w:val="14"/>
          </w:rPr>
          <w:t xml:space="preserve"> Kev </w:t>
        </w:r>
        <w:r w:rsidR="00BA4AB7">
          <w:rPr>
            <w:rFonts w:ascii="Arial" w:eastAsia="Arial" w:hAnsi="Arial" w:cs="Arial"/>
            <w:sz w:val="14"/>
            <w:szCs w:val="14"/>
          </w:rPr>
          <w:t xml:space="preserve">Sib </w:t>
        </w:r>
        <w:proofErr w:type="spellStart"/>
        <w:r w:rsidR="00BA4AB7">
          <w:rPr>
            <w:rFonts w:ascii="Arial" w:eastAsia="Arial" w:hAnsi="Arial" w:cs="Arial"/>
            <w:sz w:val="14"/>
            <w:szCs w:val="14"/>
          </w:rPr>
          <w:t>Koom</w:t>
        </w:r>
        <w:proofErr w:type="spellEnd"/>
        <w:r w:rsidR="00BA4AB7">
          <w:rPr>
            <w:rFonts w:ascii="Arial" w:eastAsia="Arial" w:hAnsi="Arial" w:cs="Arial"/>
            <w:sz w:val="14"/>
            <w:szCs w:val="14"/>
          </w:rPr>
          <w:t xml:space="preserve"> </w:t>
        </w:r>
        <w:proofErr w:type="spellStart"/>
        <w:r w:rsidR="00BA4AB7">
          <w:rPr>
            <w:rFonts w:ascii="Arial" w:eastAsia="Arial" w:hAnsi="Arial" w:cs="Arial"/>
            <w:sz w:val="14"/>
            <w:szCs w:val="14"/>
          </w:rPr>
          <w:t>Ua</w:t>
        </w:r>
        <w:proofErr w:type="spellEnd"/>
        <w:r w:rsidR="00BA4AB7">
          <w:rPr>
            <w:rFonts w:ascii="Arial" w:eastAsia="Arial" w:hAnsi="Arial" w:cs="Arial"/>
            <w:sz w:val="14"/>
            <w:szCs w:val="14"/>
          </w:rPr>
          <w:t xml:space="preserve"> </w:t>
        </w:r>
        <w:proofErr w:type="spellStart"/>
        <w:r w:rsidR="00BA4AB7">
          <w:rPr>
            <w:rFonts w:ascii="Arial" w:eastAsia="Arial" w:hAnsi="Arial" w:cs="Arial"/>
            <w:sz w:val="14"/>
            <w:szCs w:val="14"/>
          </w:rPr>
          <w:t>ke</w:t>
        </w:r>
        <w:proofErr w:type="spellEnd"/>
        <w:r w:rsidR="00BA4AB7">
          <w:rPr>
            <w:rFonts w:ascii="Arial" w:eastAsia="Arial" w:hAnsi="Arial" w:cs="Arial"/>
            <w:sz w:val="14"/>
            <w:szCs w:val="14"/>
          </w:rPr>
          <w:t xml:space="preserve"> </w:t>
        </w:r>
        <w:proofErr w:type="spellStart"/>
        <w:r w:rsidR="00BA4AB7">
          <w:rPr>
            <w:rFonts w:ascii="Arial" w:eastAsia="Arial" w:hAnsi="Arial" w:cs="Arial"/>
            <w:sz w:val="14"/>
            <w:szCs w:val="14"/>
          </w:rPr>
          <w:t>Ntawm</w:t>
        </w:r>
        <w:proofErr w:type="spellEnd"/>
        <w:r w:rsidR="00BA4AB7">
          <w:rPr>
            <w:rFonts w:ascii="Arial" w:eastAsia="Arial" w:hAnsi="Arial" w:cs="Arial"/>
            <w:sz w:val="14"/>
            <w:szCs w:val="14"/>
          </w:rPr>
          <w:t xml:space="preserve"> Cov</w:t>
        </w:r>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Qoob</w:t>
        </w:r>
        <w:proofErr w:type="spellEnd"/>
        <w:r w:rsidR="00BA4AB7" w:rsidRPr="00225F1A">
          <w:rPr>
            <w:rFonts w:ascii="Arial" w:eastAsia="Arial" w:hAnsi="Arial" w:cs="Arial"/>
            <w:sz w:val="14"/>
            <w:szCs w:val="14"/>
          </w:rPr>
          <w:t xml:space="preserve"> Loo </w:t>
        </w:r>
        <w:proofErr w:type="spellStart"/>
        <w:r w:rsidR="00BA4AB7" w:rsidRPr="00225F1A">
          <w:rPr>
            <w:rFonts w:ascii="Arial" w:eastAsia="Arial" w:hAnsi="Arial" w:cs="Arial"/>
            <w:sz w:val="14"/>
            <w:szCs w:val="14"/>
          </w:rPr>
          <w:t>thiab</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Tsiaj</w:t>
        </w:r>
        <w:proofErr w:type="spellEnd"/>
        <w:r w:rsidR="00BA4AB7" w:rsidRPr="00225F1A">
          <w:rPr>
            <w:rFonts w:ascii="Arial" w:eastAsia="Arial" w:hAnsi="Arial" w:cs="Arial"/>
            <w:sz w:val="14"/>
            <w:szCs w:val="14"/>
          </w:rPr>
          <w:t xml:space="preserve"> </w:t>
        </w:r>
        <w:proofErr w:type="spellStart"/>
        <w:r w:rsidR="00BA4AB7" w:rsidRPr="00225F1A">
          <w:rPr>
            <w:rFonts w:ascii="Arial" w:eastAsia="Arial" w:hAnsi="Arial" w:cs="Arial"/>
            <w:sz w:val="14"/>
            <w:szCs w:val="14"/>
          </w:rPr>
          <w:t>Txhu</w:t>
        </w:r>
      </w:ins>
      <w:proofErr w:type="spellEnd"/>
      <w:del w:id="3914" w:author="Kaxiong" w:date="2021-06-11T10:27:00Z">
        <w:r w:rsidR="00431231" w:rsidRPr="00225F1A" w:rsidDel="00BA4AB7">
          <w:rPr>
            <w:rFonts w:ascii="Arial" w:eastAsia="Arial" w:hAnsi="Arial" w:cs="Arial"/>
            <w:sz w:val="14"/>
            <w:szCs w:val="14"/>
          </w:rPr>
          <w:delText>Txo Cov Kev Phom Sij Kom Nyab Xeeb Ntawm Zaub Mov uas Muaj Teeb Meem Thaum Muaj Kev Ua Qoob Loo Sib Xyaws thiab Tsiaj Txhu</w:delText>
        </w:r>
      </w:del>
    </w:p>
    <w:p w14:paraId="1BAB3F46" w14:textId="77777777" w:rsidR="00BF3E5F" w:rsidRDefault="00BF3E5F">
      <w:pPr>
        <w:sectPr w:rsidR="00BF3E5F">
          <w:type w:val="continuous"/>
          <w:pgSz w:w="12240" w:h="15840"/>
          <w:pgMar w:top="1440" w:right="1440" w:bottom="243" w:left="1200" w:header="0" w:footer="0" w:gutter="0"/>
          <w:cols w:space="720" w:equalWidth="0">
            <w:col w:w="9600"/>
          </w:cols>
        </w:sectPr>
      </w:pPr>
    </w:p>
    <w:p w14:paraId="13A73241" w14:textId="77777777" w:rsidR="00BF3E5F" w:rsidRDefault="00BF3E5F">
      <w:pPr>
        <w:spacing w:line="54" w:lineRule="exact"/>
        <w:rPr>
          <w:sz w:val="20"/>
          <w:szCs w:val="20"/>
        </w:rPr>
      </w:pPr>
      <w:bookmarkStart w:id="3915" w:name="page24"/>
      <w:bookmarkEnd w:id="3915"/>
    </w:p>
    <w:p w14:paraId="103FA894" w14:textId="0188A0B8" w:rsidR="00BF3E5F" w:rsidRPr="008025EE" w:rsidRDefault="00F2670D" w:rsidP="00E61B89">
      <w:pPr>
        <w:spacing w:line="388" w:lineRule="auto"/>
        <w:ind w:left="720" w:right="160"/>
        <w:jc w:val="both"/>
        <w:rPr>
          <w:sz w:val="20"/>
          <w:szCs w:val="20"/>
        </w:rPr>
      </w:pP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cia</w:t>
      </w:r>
      <w:proofErr w:type="spellEnd"/>
      <w:r w:rsidRPr="008025EE">
        <w:rPr>
          <w:rFonts w:ascii="Arial" w:eastAsia="Arial" w:hAnsi="Arial" w:cs="Arial"/>
          <w:sz w:val="16"/>
          <w:szCs w:val="16"/>
        </w:rPr>
        <w:t xml:space="preserve"> </w:t>
      </w:r>
      <w:ins w:id="3916" w:author="Kaxiong" w:date="2021-06-11T10:29:00Z">
        <w:r w:rsidR="00BA4AB7">
          <w:rPr>
            <w:rFonts w:ascii="Arial" w:eastAsia="Arial" w:hAnsi="Arial" w:cs="Arial"/>
            <w:sz w:val="16"/>
            <w:szCs w:val="16"/>
          </w:rPr>
          <w:t xml:space="preserve">cov </w:t>
        </w:r>
        <w:proofErr w:type="spellStart"/>
        <w:r w:rsidR="00BA4AB7">
          <w:rPr>
            <w:rFonts w:ascii="Arial" w:eastAsia="Arial" w:hAnsi="Arial" w:cs="Arial"/>
            <w:sz w:val="16"/>
            <w:szCs w:val="16"/>
          </w:rPr>
          <w:t>quab</w:t>
        </w:r>
        <w:proofErr w:type="spellEnd"/>
        <w:r w:rsidR="00BA4AB7">
          <w:rPr>
            <w:rFonts w:ascii="Arial" w:eastAsia="Arial" w:hAnsi="Arial" w:cs="Arial"/>
            <w:sz w:val="16"/>
            <w:szCs w:val="16"/>
          </w:rPr>
          <w:t xml:space="preserve"> </w:t>
        </w:r>
      </w:ins>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khag</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mus</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kab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ntej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002131C2" w:rsidRPr="008025EE">
        <w:rPr>
          <w:rFonts w:ascii="Arial" w:eastAsia="Arial" w:hAnsi="Arial" w:cs="Arial"/>
          <w:sz w:val="16"/>
          <w:szCs w:val="16"/>
        </w:rPr>
        <w:t xml:space="preserve"> loo</w:t>
      </w:r>
      <w:r w:rsidRPr="008025EE">
        <w:rPr>
          <w:rFonts w:ascii="Arial" w:eastAsia="Arial" w:hAnsi="Arial" w:cs="Arial"/>
          <w:sz w:val="16"/>
          <w:szCs w:val="16"/>
        </w:rPr>
        <w:t xml:space="preserve">, tab sis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pub </w:t>
      </w:r>
      <w:proofErr w:type="spellStart"/>
      <w:r w:rsidRPr="008025EE">
        <w:rPr>
          <w:rFonts w:ascii="Arial" w:eastAsia="Arial" w:hAnsi="Arial" w:cs="Arial"/>
          <w:sz w:val="16"/>
          <w:szCs w:val="16"/>
        </w:rPr>
        <w:t>tsawg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dua</w:t>
      </w:r>
      <w:proofErr w:type="spellEnd"/>
      <w:r w:rsidRPr="008025EE">
        <w:rPr>
          <w:rFonts w:ascii="Arial" w:eastAsia="Arial" w:hAnsi="Arial" w:cs="Arial"/>
          <w:sz w:val="16"/>
          <w:szCs w:val="16"/>
        </w:rPr>
        <w:t xml:space="preserve"> 90 </w:t>
      </w:r>
      <w:proofErr w:type="spellStart"/>
      <w:r w:rsidRPr="008025EE">
        <w:rPr>
          <w:rFonts w:ascii="Arial" w:eastAsia="Arial" w:hAnsi="Arial" w:cs="Arial"/>
          <w:sz w:val="16"/>
          <w:szCs w:val="16"/>
        </w:rPr>
        <w:t>hnub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ntej</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txhua</w:t>
      </w:r>
      <w:proofErr w:type="spellEnd"/>
      <w:r w:rsidRPr="008025EE">
        <w:rPr>
          <w:rFonts w:ascii="Arial" w:eastAsia="Arial" w:hAnsi="Arial" w:cs="Arial"/>
          <w:sz w:val="16"/>
          <w:szCs w:val="16"/>
        </w:rPr>
        <w:t xml:space="preserve"> </w:t>
      </w:r>
      <w:proofErr w:type="spellStart"/>
      <w:ins w:id="3917" w:author="Kaxiong" w:date="2021-06-11T10:30:00Z">
        <w:r w:rsidR="00330E56">
          <w:rPr>
            <w:rFonts w:ascii="Arial" w:eastAsia="Arial" w:hAnsi="Arial" w:cs="Arial"/>
            <w:sz w:val="16"/>
            <w:szCs w:val="16"/>
          </w:rPr>
          <w:t>kab</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txiv</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ntoo</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siav</w:t>
        </w:r>
      </w:ins>
      <w:proofErr w:type="spellEnd"/>
      <w:del w:id="3918" w:author="Kaxiong" w:date="2021-06-11T10:30:00Z">
        <w:r w:rsidRPr="008025EE" w:rsidDel="00330E56">
          <w:rPr>
            <w:rFonts w:ascii="Arial" w:eastAsia="Arial" w:hAnsi="Arial" w:cs="Arial"/>
            <w:sz w:val="16"/>
            <w:szCs w:val="16"/>
          </w:rPr>
          <w:delText>lub txiv</w:delText>
        </w:r>
        <w:r w:rsidR="002131C2" w:rsidRPr="008025EE" w:rsidDel="00330E56">
          <w:rPr>
            <w:rFonts w:ascii="Arial" w:eastAsia="Arial" w:hAnsi="Arial" w:cs="Arial"/>
            <w:sz w:val="16"/>
            <w:szCs w:val="16"/>
          </w:rPr>
          <w:delText xml:space="preserve"> kab lws</w:delText>
        </w:r>
      </w:del>
      <w:r w:rsidRPr="008025EE">
        <w:rPr>
          <w:rFonts w:ascii="Arial" w:eastAsia="Arial" w:hAnsi="Arial" w:cs="Arial"/>
          <w:sz w:val="16"/>
          <w:szCs w:val="16"/>
        </w:rPr>
        <w:t xml:space="preserve">. Cov </w:t>
      </w:r>
      <w:proofErr w:type="spellStart"/>
      <w:r w:rsidRPr="008025EE">
        <w:rPr>
          <w:rFonts w:ascii="Arial" w:eastAsia="Arial" w:hAnsi="Arial" w:cs="Arial"/>
          <w:sz w:val="16"/>
          <w:szCs w:val="16"/>
        </w:rPr>
        <w:t>kab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yuav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nyob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tsawg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dua</w:t>
      </w:r>
      <w:proofErr w:type="spellEnd"/>
      <w:r w:rsidRPr="008025EE">
        <w:rPr>
          <w:rFonts w:ascii="Arial" w:eastAsia="Arial" w:hAnsi="Arial" w:cs="Arial"/>
          <w:sz w:val="16"/>
          <w:szCs w:val="16"/>
        </w:rPr>
        <w:t xml:space="preserve"> 90 </w:t>
      </w:r>
      <w:proofErr w:type="spellStart"/>
      <w:r w:rsidRPr="008025EE">
        <w:rPr>
          <w:rFonts w:ascii="Arial" w:eastAsia="Arial" w:hAnsi="Arial" w:cs="Arial"/>
          <w:sz w:val="16"/>
          <w:szCs w:val="16"/>
        </w:rPr>
        <w:t>hnub</w:t>
      </w:r>
      <w:proofErr w:type="spellEnd"/>
      <w:r w:rsidRPr="008025EE">
        <w:rPr>
          <w:rFonts w:ascii="Arial" w:eastAsia="Arial" w:hAnsi="Arial" w:cs="Arial"/>
          <w:sz w:val="16"/>
          <w:szCs w:val="16"/>
        </w:rPr>
        <w:t xml:space="preserve"> </w:t>
      </w:r>
      <w:proofErr w:type="spellStart"/>
      <w:ins w:id="3919" w:author="Kaxiong" w:date="2021-06-11T10:31:00Z">
        <w:r w:rsidR="00330E56">
          <w:rPr>
            <w:rFonts w:ascii="Arial" w:eastAsia="Arial" w:hAnsi="Arial" w:cs="Arial"/>
            <w:sz w:val="16"/>
            <w:szCs w:val="16"/>
          </w:rPr>
          <w:t>raug</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xov</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laj</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kab</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faib</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ua</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ib</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ntus</w:t>
        </w:r>
        <w:proofErr w:type="spellEnd"/>
        <w:r w:rsidR="00330E56">
          <w:rPr>
            <w:rFonts w:ascii="Arial" w:eastAsia="Arial" w:hAnsi="Arial" w:cs="Arial"/>
            <w:sz w:val="16"/>
            <w:szCs w:val="16"/>
          </w:rPr>
          <w:t xml:space="preserve">. </w:t>
        </w:r>
      </w:ins>
      <w:del w:id="3920" w:author="Kaxiong" w:date="2021-06-11T10:31:00Z">
        <w:r w:rsidRPr="008025EE" w:rsidDel="00330E56">
          <w:rPr>
            <w:rFonts w:ascii="Arial" w:eastAsia="Arial" w:hAnsi="Arial" w:cs="Arial"/>
            <w:sz w:val="16"/>
            <w:szCs w:val="16"/>
          </w:rPr>
          <w:delText xml:space="preserve">yog seem nrog kev </w:delText>
        </w:r>
        <w:r w:rsidR="002131C2" w:rsidRPr="008025EE" w:rsidDel="00330E56">
          <w:rPr>
            <w:rFonts w:ascii="Arial" w:eastAsia="Arial" w:hAnsi="Arial" w:cs="Arial"/>
            <w:sz w:val="16"/>
            <w:szCs w:val="16"/>
          </w:rPr>
          <w:delText>faib</w:delText>
        </w:r>
        <w:r w:rsidRPr="008025EE" w:rsidDel="00330E56">
          <w:rPr>
            <w:rFonts w:ascii="Arial" w:eastAsia="Arial" w:hAnsi="Arial" w:cs="Arial"/>
            <w:sz w:val="16"/>
            <w:szCs w:val="16"/>
          </w:rPr>
          <w:delText xml:space="preserve"> ib ntus. </w:delText>
        </w:r>
      </w:del>
      <w:proofErr w:type="spellStart"/>
      <w:r w:rsidRPr="008025EE">
        <w:rPr>
          <w:rFonts w:ascii="Arial" w:eastAsia="Arial" w:hAnsi="Arial" w:cs="Arial"/>
          <w:sz w:val="16"/>
          <w:szCs w:val="16"/>
        </w:rPr>
        <w:t>Thaum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ins w:id="3921" w:author="Kaxiong" w:date="2021-06-11T10:32:00Z">
        <w:r w:rsidR="00330E56">
          <w:rPr>
            <w:rFonts w:ascii="Arial" w:eastAsia="Arial" w:hAnsi="Arial" w:cs="Arial"/>
            <w:sz w:val="16"/>
            <w:szCs w:val="16"/>
          </w:rPr>
          <w:t>ntsuam</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xyuas</w:t>
        </w:r>
        <w:proofErr w:type="spellEnd"/>
        <w:r w:rsidR="00330E56">
          <w:rPr>
            <w:rFonts w:ascii="Arial" w:eastAsia="Arial" w:hAnsi="Arial" w:cs="Arial"/>
            <w:sz w:val="16"/>
            <w:szCs w:val="16"/>
          </w:rPr>
          <w:t xml:space="preserve"> </w:t>
        </w:r>
      </w:ins>
      <w:del w:id="3922" w:author="Kaxiong" w:date="2021-06-11T10:32:00Z">
        <w:r w:rsidRPr="008025EE" w:rsidDel="00330E56">
          <w:rPr>
            <w:rFonts w:ascii="Arial" w:eastAsia="Arial" w:hAnsi="Arial" w:cs="Arial"/>
            <w:sz w:val="16"/>
            <w:szCs w:val="16"/>
          </w:rPr>
          <w:delText>po</w:delText>
        </w:r>
      </w:del>
      <w:del w:id="3923" w:author="Kaxiong" w:date="2021-06-11T10:33:00Z">
        <w:r w:rsidRPr="008025EE" w:rsidDel="00330E56">
          <w:rPr>
            <w:rFonts w:ascii="Arial" w:eastAsia="Arial" w:hAnsi="Arial" w:cs="Arial"/>
            <w:sz w:val="16"/>
            <w:szCs w:val="16"/>
          </w:rPr>
          <w:delText xml:space="preserve">m </w:delText>
        </w:r>
      </w:del>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hmab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pov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thawj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muaj</w:t>
      </w:r>
      <w:proofErr w:type="spellEnd"/>
      <w:r w:rsidRPr="008025EE">
        <w:rPr>
          <w:rFonts w:ascii="Arial" w:eastAsia="Arial" w:hAnsi="Arial" w:cs="Arial"/>
          <w:sz w:val="16"/>
          <w:szCs w:val="16"/>
        </w:rPr>
        <w:t xml:space="preserve"> </w:t>
      </w:r>
      <w:proofErr w:type="spellStart"/>
      <w:ins w:id="3924" w:author="Kaxiong" w:date="2021-06-11T10:33:00Z">
        <w:r w:rsidR="00330E56">
          <w:rPr>
            <w:rFonts w:ascii="Arial" w:eastAsia="Arial" w:hAnsi="Arial" w:cs="Arial"/>
            <w:sz w:val="16"/>
            <w:szCs w:val="16"/>
          </w:rPr>
          <w:t>tshwm</w:t>
        </w:r>
        <w:proofErr w:type="spellEnd"/>
        <w:r w:rsidR="00330E56">
          <w:rPr>
            <w:rFonts w:ascii="Arial" w:eastAsia="Arial" w:hAnsi="Arial" w:cs="Arial"/>
            <w:sz w:val="16"/>
            <w:szCs w:val="16"/>
          </w:rPr>
          <w:t xml:space="preserve"> sim </w:t>
        </w:r>
        <w:proofErr w:type="spellStart"/>
        <w:r w:rsidR="00330E56">
          <w:rPr>
            <w:rFonts w:ascii="Arial" w:eastAsia="Arial" w:hAnsi="Arial" w:cs="Arial"/>
            <w:sz w:val="16"/>
            <w:szCs w:val="16"/>
          </w:rPr>
          <w:t>muaj</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qhov</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tsis</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huv</w:t>
        </w:r>
      </w:ins>
      <w:proofErr w:type="spellEnd"/>
      <w:del w:id="3925" w:author="Kaxiong" w:date="2021-06-11T10:33:00Z">
        <w:r w:rsidRPr="008025EE" w:rsidDel="00330E56">
          <w:rPr>
            <w:rFonts w:ascii="Arial" w:eastAsia="Arial" w:hAnsi="Arial" w:cs="Arial"/>
            <w:sz w:val="16"/>
            <w:szCs w:val="16"/>
          </w:rPr>
          <w:delText>peev xwm kis tau</w:delText>
        </w:r>
      </w:del>
      <w:r w:rsidRPr="008025EE">
        <w:rPr>
          <w:rFonts w:ascii="Arial" w:eastAsia="Arial" w:hAnsi="Arial" w:cs="Arial"/>
          <w:sz w:val="16"/>
          <w:szCs w:val="16"/>
        </w:rPr>
        <w:t xml:space="preserve">. Tom </w:t>
      </w:r>
      <w:proofErr w:type="spellStart"/>
      <w:r w:rsidRPr="008025EE">
        <w:rPr>
          <w:rFonts w:ascii="Arial" w:eastAsia="Arial" w:hAnsi="Arial" w:cs="Arial"/>
          <w:sz w:val="16"/>
          <w:szCs w:val="16"/>
        </w:rPr>
        <w:t>qab</w:t>
      </w:r>
      <w:proofErr w:type="spellEnd"/>
      <w:r w:rsidRPr="008025EE">
        <w:rPr>
          <w:rFonts w:ascii="Arial" w:eastAsia="Arial" w:hAnsi="Arial" w:cs="Arial"/>
          <w:sz w:val="16"/>
          <w:szCs w:val="16"/>
        </w:rPr>
        <w:t xml:space="preserve"> </w:t>
      </w:r>
      <w:proofErr w:type="spellStart"/>
      <w:ins w:id="3926" w:author="Kaxiong" w:date="2021-06-11T10:33:00Z">
        <w:r w:rsidR="00330E56">
          <w:rPr>
            <w:rFonts w:ascii="Arial" w:eastAsia="Arial" w:hAnsi="Arial" w:cs="Arial"/>
            <w:sz w:val="16"/>
            <w:szCs w:val="16"/>
          </w:rPr>
          <w:t>sau</w:t>
        </w:r>
        <w:proofErr w:type="spellEnd"/>
        <w:r w:rsidR="00330E56">
          <w:rPr>
            <w:rFonts w:ascii="Arial" w:eastAsia="Arial" w:hAnsi="Arial" w:cs="Arial"/>
            <w:sz w:val="16"/>
            <w:szCs w:val="16"/>
          </w:rPr>
          <w:t xml:space="preserve"> </w:t>
        </w:r>
      </w:ins>
      <w:r w:rsidRPr="008025EE">
        <w:rPr>
          <w:rFonts w:ascii="Arial" w:eastAsia="Arial" w:hAnsi="Arial" w:cs="Arial"/>
          <w:sz w:val="16"/>
          <w:szCs w:val="16"/>
        </w:rPr>
        <w:t xml:space="preserve">cov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kawg</w:t>
      </w:r>
      <w:proofErr w:type="spellEnd"/>
      <w:ins w:id="3927" w:author="Kaxiong" w:date="2021-06-11T10:33:00Z">
        <w:r w:rsidR="00330E56">
          <w:rPr>
            <w:rFonts w:ascii="Arial" w:eastAsia="Arial" w:hAnsi="Arial" w:cs="Arial"/>
            <w:sz w:val="16"/>
            <w:szCs w:val="16"/>
          </w:rPr>
          <w:t>,</w:t>
        </w:r>
      </w:ins>
      <w:r w:rsidRPr="008025EE">
        <w:rPr>
          <w:rFonts w:ascii="Arial" w:eastAsia="Arial" w:hAnsi="Arial" w:cs="Arial"/>
          <w:sz w:val="16"/>
          <w:szCs w:val="16"/>
        </w:rPr>
        <w:t xml:space="preserve"> </w:t>
      </w:r>
      <w:del w:id="3928" w:author="Kaxiong" w:date="2021-06-11T10:34:00Z">
        <w:r w:rsidRPr="008025EE" w:rsidDel="00330E56">
          <w:rPr>
            <w:rFonts w:ascii="Arial" w:eastAsia="Arial" w:hAnsi="Arial" w:cs="Arial"/>
            <w:sz w:val="16"/>
            <w:szCs w:val="16"/>
          </w:rPr>
          <w:delText xml:space="preserve">ntawm cov txiv sau, </w:delText>
        </w:r>
      </w:del>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ins w:id="3929" w:author="Kaxiong" w:date="2021-06-11T10:34:00Z">
        <w:r w:rsidR="00330E56">
          <w:rPr>
            <w:rFonts w:ascii="Arial" w:eastAsia="Arial" w:hAnsi="Arial" w:cs="Arial"/>
            <w:sz w:val="16"/>
            <w:szCs w:val="16"/>
          </w:rPr>
          <w:t>tso</w:t>
        </w:r>
      </w:ins>
      <w:proofErr w:type="spellEnd"/>
      <w:del w:id="3930" w:author="Kaxiong" w:date="2021-06-11T10:34:00Z">
        <w:r w:rsidRPr="008025EE" w:rsidDel="00330E56">
          <w:rPr>
            <w:rFonts w:ascii="Arial" w:eastAsia="Arial" w:hAnsi="Arial" w:cs="Arial"/>
            <w:sz w:val="16"/>
            <w:szCs w:val="16"/>
          </w:rPr>
          <w:delText>qhia</w:delText>
        </w:r>
      </w:del>
      <w:r w:rsidRPr="008025EE">
        <w:rPr>
          <w:rFonts w:ascii="Arial" w:eastAsia="Arial" w:hAnsi="Arial" w:cs="Arial"/>
          <w:sz w:val="16"/>
          <w:szCs w:val="16"/>
        </w:rPr>
        <w:t xml:space="preserve"> cov </w:t>
      </w:r>
      <w:proofErr w:type="spellStart"/>
      <w:ins w:id="3931" w:author="Kaxiong" w:date="2021-06-11T10:34:00Z">
        <w:r w:rsidR="00330E56">
          <w:rPr>
            <w:rFonts w:ascii="Arial" w:eastAsia="Arial" w:hAnsi="Arial" w:cs="Arial"/>
            <w:sz w:val="16"/>
            <w:szCs w:val="16"/>
          </w:rPr>
          <w:t>quab</w:t>
        </w:r>
        <w:proofErr w:type="spellEnd"/>
        <w:r w:rsidR="00330E56">
          <w:rPr>
            <w:rFonts w:ascii="Arial" w:eastAsia="Arial" w:hAnsi="Arial" w:cs="Arial"/>
            <w:sz w:val="16"/>
            <w:szCs w:val="16"/>
          </w:rPr>
          <w:t xml:space="preserve"> </w:t>
        </w:r>
      </w:ins>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ins w:id="3932" w:author="Kaxiong" w:date="2021-06-11T10:34:00Z">
        <w:r w:rsidR="00330E56">
          <w:rPr>
            <w:rFonts w:ascii="Arial" w:eastAsia="Arial" w:hAnsi="Arial" w:cs="Arial"/>
            <w:sz w:val="16"/>
            <w:szCs w:val="16"/>
          </w:rPr>
          <w:t>nkag</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mus</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khaws</w:t>
        </w:r>
        <w:proofErr w:type="spellEnd"/>
        <w:r w:rsidR="00330E56">
          <w:rPr>
            <w:rFonts w:ascii="Arial" w:eastAsia="Arial" w:hAnsi="Arial" w:cs="Arial"/>
            <w:sz w:val="16"/>
            <w:szCs w:val="16"/>
          </w:rPr>
          <w:t xml:space="preserve"> cov </w:t>
        </w:r>
        <w:proofErr w:type="spellStart"/>
        <w:r w:rsidR="00330E56">
          <w:rPr>
            <w:rFonts w:ascii="Arial" w:eastAsia="Arial" w:hAnsi="Arial" w:cs="Arial"/>
            <w:sz w:val="16"/>
            <w:szCs w:val="16"/>
          </w:rPr>
          <w:t>t</w:t>
        </w:r>
      </w:ins>
      <w:ins w:id="3933" w:author="Kaxiong" w:date="2021-06-11T10:35:00Z">
        <w:r w:rsidR="00330E56">
          <w:rPr>
            <w:rFonts w:ascii="Arial" w:eastAsia="Arial" w:hAnsi="Arial" w:cs="Arial"/>
            <w:sz w:val="16"/>
            <w:szCs w:val="16"/>
          </w:rPr>
          <w:t>xiv</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poob</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noj</w:t>
        </w:r>
        <w:proofErr w:type="spellEnd"/>
        <w:r w:rsidR="00330E56">
          <w:rPr>
            <w:rFonts w:ascii="Arial" w:eastAsia="Arial" w:hAnsi="Arial" w:cs="Arial"/>
            <w:sz w:val="16"/>
            <w:szCs w:val="16"/>
          </w:rPr>
          <w:t xml:space="preserve">, </w:t>
        </w:r>
      </w:ins>
      <w:del w:id="3934" w:author="Kaxiong" w:date="2021-06-11T10:35:00Z">
        <w:r w:rsidRPr="008025EE" w:rsidDel="00330E56">
          <w:rPr>
            <w:rFonts w:ascii="Arial" w:eastAsia="Arial" w:hAnsi="Arial" w:cs="Arial"/>
            <w:sz w:val="16"/>
            <w:szCs w:val="16"/>
          </w:rPr>
          <w:delText xml:space="preserve">dua kom tu </w:delText>
        </w:r>
        <w:r w:rsidR="002131C2" w:rsidRPr="008025EE" w:rsidDel="00330E56">
          <w:rPr>
            <w:rFonts w:ascii="Arial" w:eastAsia="Arial" w:hAnsi="Arial" w:cs="Arial"/>
            <w:sz w:val="16"/>
            <w:szCs w:val="16"/>
          </w:rPr>
          <w:delText>cov</w:delText>
        </w:r>
        <w:r w:rsidRPr="008025EE" w:rsidDel="00330E56">
          <w:rPr>
            <w:rFonts w:ascii="Arial" w:eastAsia="Arial" w:hAnsi="Arial" w:cs="Arial"/>
            <w:sz w:val="16"/>
            <w:szCs w:val="16"/>
          </w:rPr>
          <w:delText xml:space="preserve"> quav, </w:delText>
        </w:r>
      </w:del>
      <w:r w:rsidRPr="008025EE">
        <w:rPr>
          <w:rFonts w:ascii="Arial" w:eastAsia="Arial" w:hAnsi="Arial" w:cs="Arial"/>
          <w:sz w:val="16"/>
          <w:szCs w:val="16"/>
        </w:rPr>
        <w:t xml:space="preserve">tom </w:t>
      </w:r>
      <w:proofErr w:type="spellStart"/>
      <w:r w:rsidRPr="008025EE">
        <w:rPr>
          <w:rFonts w:ascii="Arial" w:eastAsia="Arial" w:hAnsi="Arial" w:cs="Arial"/>
          <w:sz w:val="16"/>
          <w:szCs w:val="16"/>
        </w:rPr>
        <w:t>qab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w:t>
      </w:r>
      <w:r w:rsidR="002131C2" w:rsidRPr="008025EE">
        <w:rPr>
          <w:rFonts w:ascii="Arial" w:eastAsia="Arial" w:hAnsi="Arial" w:cs="Arial"/>
          <w:sz w:val="16"/>
          <w:szCs w:val="16"/>
        </w:rPr>
        <w:t>v</w:t>
      </w:r>
      <w:proofErr w:type="spellEnd"/>
      <w:r w:rsidRPr="008025EE">
        <w:rPr>
          <w:rFonts w:ascii="Arial" w:eastAsia="Arial" w:hAnsi="Arial" w:cs="Arial"/>
          <w:sz w:val="16"/>
          <w:szCs w:val="16"/>
        </w:rPr>
        <w:t xml:space="preserve"> </w:t>
      </w:r>
      <w:proofErr w:type="spellStart"/>
      <w:ins w:id="3935" w:author="Kaxiong" w:date="2021-06-11T10:35:00Z">
        <w:r w:rsidR="00330E56">
          <w:rPr>
            <w:rFonts w:ascii="Arial" w:eastAsia="Arial" w:hAnsi="Arial" w:cs="Arial"/>
            <w:sz w:val="16"/>
            <w:szCs w:val="16"/>
          </w:rPr>
          <w:t>ces</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yog</w:t>
        </w:r>
        <w:proofErr w:type="spellEnd"/>
        <w:r w:rsidR="00330E56">
          <w:rPr>
            <w:rFonts w:ascii="Arial" w:eastAsia="Arial" w:hAnsi="Arial" w:cs="Arial"/>
            <w:sz w:val="16"/>
            <w:szCs w:val="16"/>
          </w:rPr>
          <w:t xml:space="preserve"> </w:t>
        </w:r>
        <w:proofErr w:type="spellStart"/>
        <w:r w:rsidR="00330E56">
          <w:rPr>
            <w:rFonts w:ascii="Arial" w:eastAsia="Arial" w:hAnsi="Arial" w:cs="Arial"/>
            <w:sz w:val="16"/>
            <w:szCs w:val="16"/>
          </w:rPr>
          <w:t>tso</w:t>
        </w:r>
        <w:proofErr w:type="spellEnd"/>
        <w:r w:rsidR="00330E56">
          <w:rPr>
            <w:rFonts w:ascii="Arial" w:eastAsia="Arial" w:hAnsi="Arial" w:cs="Arial"/>
            <w:sz w:val="16"/>
            <w:szCs w:val="16"/>
          </w:rPr>
          <w:t xml:space="preserve"> cov </w:t>
        </w:r>
      </w:ins>
      <w:del w:id="3936" w:author="Kaxiong" w:date="2021-06-11T10:35:00Z">
        <w:r w:rsidRPr="008025EE" w:rsidDel="00330E56">
          <w:rPr>
            <w:rFonts w:ascii="Arial" w:eastAsia="Arial" w:hAnsi="Arial" w:cs="Arial"/>
            <w:sz w:val="16"/>
            <w:szCs w:val="16"/>
          </w:rPr>
          <w:delText xml:space="preserve">los tus </w:delText>
        </w:r>
      </w:del>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los </w:t>
      </w:r>
      <w:proofErr w:type="spellStart"/>
      <w:r w:rsidRPr="008025EE">
        <w:rPr>
          <w:rFonts w:ascii="Arial" w:eastAsia="Arial" w:hAnsi="Arial" w:cs="Arial"/>
          <w:sz w:val="16"/>
          <w:szCs w:val="16"/>
        </w:rPr>
        <w:t>pab</w:t>
      </w:r>
      <w:proofErr w:type="spellEnd"/>
      <w:r w:rsidRPr="008025EE">
        <w:rPr>
          <w:rFonts w:ascii="Arial" w:eastAsia="Arial" w:hAnsi="Arial" w:cs="Arial"/>
          <w:sz w:val="16"/>
          <w:szCs w:val="16"/>
        </w:rPr>
        <w:t xml:space="preserve"> </w:t>
      </w:r>
      <w:proofErr w:type="spellStart"/>
      <w:ins w:id="3937" w:author="Kaxiong" w:date="2021-06-11T10:36:00Z">
        <w:r w:rsidR="00330E56">
          <w:rPr>
            <w:rFonts w:ascii="Arial" w:eastAsia="Arial" w:hAnsi="Arial" w:cs="Arial"/>
            <w:sz w:val="16"/>
            <w:szCs w:val="16"/>
          </w:rPr>
          <w:t>raub</w:t>
        </w:r>
        <w:proofErr w:type="spellEnd"/>
        <w:r w:rsidR="00330E56">
          <w:rPr>
            <w:rFonts w:ascii="Arial" w:eastAsia="Arial" w:hAnsi="Arial" w:cs="Arial"/>
            <w:sz w:val="16"/>
            <w:szCs w:val="16"/>
          </w:rPr>
          <w:t xml:space="preserve"> </w:t>
        </w:r>
      </w:ins>
      <w:del w:id="3938" w:author="Kaxiong" w:date="2021-06-11T10:36:00Z">
        <w:r w:rsidRPr="008025EE" w:rsidDel="00330E56">
          <w:rPr>
            <w:rFonts w:ascii="Arial" w:eastAsia="Arial" w:hAnsi="Arial" w:cs="Arial"/>
            <w:sz w:val="16"/>
            <w:szCs w:val="16"/>
          </w:rPr>
          <w:delText xml:space="preserve">tsoo </w:delText>
        </w:r>
      </w:del>
      <w:r w:rsidRPr="008025EE">
        <w:rPr>
          <w:rFonts w:ascii="Arial" w:eastAsia="Arial" w:hAnsi="Arial" w:cs="Arial"/>
          <w:sz w:val="16"/>
          <w:szCs w:val="16"/>
        </w:rPr>
        <w:t xml:space="preserve">cov </w:t>
      </w:r>
      <w:proofErr w:type="spellStart"/>
      <w:r w:rsidRPr="008025EE">
        <w:rPr>
          <w:rFonts w:ascii="Arial" w:eastAsia="Arial" w:hAnsi="Arial" w:cs="Arial"/>
          <w:sz w:val="16"/>
          <w:szCs w:val="16"/>
        </w:rPr>
        <w:t>quav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tseem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cia</w:t>
      </w:r>
      <w:proofErr w:type="spellEnd"/>
      <w:r w:rsidRPr="008025EE">
        <w:rPr>
          <w:rFonts w:ascii="Arial" w:eastAsia="Arial" w:hAnsi="Arial" w:cs="Arial"/>
          <w:sz w:val="16"/>
          <w:szCs w:val="16"/>
        </w:rPr>
        <w:t xml:space="preserve"> cov </w:t>
      </w:r>
      <w:proofErr w:type="spellStart"/>
      <w:ins w:id="3939" w:author="Kaxiong" w:date="2021-06-11T10:36:00Z">
        <w:r w:rsidR="00330E56">
          <w:rPr>
            <w:rFonts w:ascii="Arial" w:eastAsia="Arial" w:hAnsi="Arial" w:cs="Arial"/>
            <w:sz w:val="16"/>
            <w:szCs w:val="16"/>
          </w:rPr>
          <w:t>quab</w:t>
        </w:r>
        <w:proofErr w:type="spellEnd"/>
        <w:r w:rsidR="00330E56">
          <w:rPr>
            <w:rFonts w:ascii="Arial" w:eastAsia="Arial" w:hAnsi="Arial" w:cs="Arial"/>
            <w:sz w:val="16"/>
            <w:szCs w:val="16"/>
          </w:rPr>
          <w:t xml:space="preserve"> </w:t>
        </w:r>
      </w:ins>
      <w:proofErr w:type="spellStart"/>
      <w:r w:rsidRPr="008025EE">
        <w:rPr>
          <w:rFonts w:ascii="Arial" w:eastAsia="Arial" w:hAnsi="Arial" w:cs="Arial"/>
          <w:sz w:val="16"/>
          <w:szCs w:val="16"/>
        </w:rPr>
        <w:t>npua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qaib</w:t>
      </w:r>
      <w:proofErr w:type="spellEnd"/>
      <w:r w:rsidRPr="008025EE">
        <w:rPr>
          <w:rFonts w:ascii="Arial" w:eastAsia="Arial" w:hAnsi="Arial" w:cs="Arial"/>
          <w:sz w:val="16"/>
          <w:szCs w:val="16"/>
        </w:rPr>
        <w:t xml:space="preserve"> </w:t>
      </w:r>
      <w:proofErr w:type="spellStart"/>
      <w:ins w:id="3940" w:author="Kaxiong" w:date="2021-06-11T10:36:00Z">
        <w:r w:rsidR="00330E56">
          <w:rPr>
            <w:rFonts w:ascii="Arial" w:eastAsia="Arial" w:hAnsi="Arial" w:cs="Arial"/>
            <w:sz w:val="16"/>
            <w:szCs w:val="16"/>
          </w:rPr>
          <w:t>n</w:t>
        </w:r>
      </w:ins>
      <w:r w:rsidR="002131C2" w:rsidRPr="008025EE">
        <w:rPr>
          <w:rFonts w:ascii="Arial" w:eastAsia="Arial" w:hAnsi="Arial" w:cs="Arial"/>
          <w:sz w:val="16"/>
          <w:szCs w:val="16"/>
        </w:rPr>
        <w:t>k</w:t>
      </w:r>
      <w:del w:id="3941" w:author="Kaxiong" w:date="2021-06-11T10:36:00Z">
        <w:r w:rsidR="002131C2" w:rsidRPr="008025EE" w:rsidDel="00330E56">
          <w:rPr>
            <w:rFonts w:ascii="Arial" w:eastAsia="Arial" w:hAnsi="Arial" w:cs="Arial"/>
            <w:sz w:val="16"/>
            <w:szCs w:val="16"/>
          </w:rPr>
          <w:delText>h</w:delText>
        </w:r>
      </w:del>
      <w:r w:rsidR="002131C2" w:rsidRPr="008025EE">
        <w:rPr>
          <w:rFonts w:ascii="Arial" w:eastAsia="Arial" w:hAnsi="Arial" w:cs="Arial"/>
          <w:sz w:val="16"/>
          <w:szCs w:val="16"/>
        </w:rPr>
        <w:t>ag</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mus</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vaj</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zaub</w:t>
      </w:r>
      <w:proofErr w:type="spellEnd"/>
      <w:r w:rsidR="002131C2" w:rsidRPr="008025EE">
        <w:rPr>
          <w:rFonts w:ascii="Arial" w:eastAsia="Arial" w:hAnsi="Arial" w:cs="Arial"/>
          <w:sz w:val="16"/>
          <w:szCs w:val="16"/>
        </w:rPr>
        <w:t xml:space="preserve"> </w:t>
      </w:r>
      <w:r w:rsidRPr="008025EE">
        <w:rPr>
          <w:rFonts w:ascii="Arial" w:eastAsia="Arial" w:hAnsi="Arial" w:cs="Arial"/>
          <w:sz w:val="16"/>
          <w:szCs w:val="16"/>
        </w:rPr>
        <w:t xml:space="preserve">chaw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lag </w:t>
      </w:r>
      <w:proofErr w:type="spellStart"/>
      <w:r w:rsidRPr="008025EE">
        <w:rPr>
          <w:rFonts w:ascii="Arial" w:eastAsia="Arial" w:hAnsi="Arial" w:cs="Arial"/>
          <w:sz w:val="16"/>
          <w:szCs w:val="16"/>
        </w:rPr>
        <w:t>luam</w:t>
      </w:r>
      <w:proofErr w:type="spellEnd"/>
      <w:r w:rsidRPr="008025EE">
        <w:rPr>
          <w:rFonts w:ascii="Arial" w:eastAsia="Arial" w:hAnsi="Arial" w:cs="Arial"/>
          <w:sz w:val="16"/>
          <w:szCs w:val="16"/>
        </w:rPr>
        <w:t xml:space="preserve">, tab sis </w:t>
      </w:r>
      <w:proofErr w:type="spellStart"/>
      <w:r w:rsidRPr="008025EE">
        <w:rPr>
          <w:rFonts w:ascii="Arial" w:eastAsia="Arial" w:hAnsi="Arial" w:cs="Arial"/>
          <w:sz w:val="16"/>
          <w:szCs w:val="16"/>
        </w:rPr>
        <w:t>tsuas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tom </w:t>
      </w:r>
      <w:proofErr w:type="spellStart"/>
      <w:r w:rsidRPr="008025EE">
        <w:rPr>
          <w:rFonts w:ascii="Arial" w:eastAsia="Arial" w:hAnsi="Arial" w:cs="Arial"/>
          <w:sz w:val="16"/>
          <w:szCs w:val="16"/>
        </w:rPr>
        <w:t>qab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qoob</w:t>
      </w:r>
      <w:proofErr w:type="spellEnd"/>
      <w:r w:rsidR="002131C2" w:rsidRPr="008025EE">
        <w:rPr>
          <w:rFonts w:ascii="Arial" w:eastAsia="Arial" w:hAnsi="Arial" w:cs="Arial"/>
          <w:sz w:val="16"/>
          <w:szCs w:val="16"/>
        </w:rPr>
        <w:t xml:space="preserve"> loo </w:t>
      </w:r>
      <w:r w:rsidRPr="008025EE">
        <w:rPr>
          <w:rFonts w:ascii="Arial" w:eastAsia="Arial" w:hAnsi="Arial" w:cs="Arial"/>
          <w:sz w:val="16"/>
          <w:szCs w:val="16"/>
        </w:rPr>
        <w:t xml:space="preserve">los </w:t>
      </w:r>
      <w:proofErr w:type="spellStart"/>
      <w:ins w:id="3942" w:author="Kaxiong" w:date="2021-06-11T10:40:00Z">
        <w:r w:rsidR="00DF1336">
          <w:rPr>
            <w:rFonts w:ascii="Arial" w:eastAsia="Arial" w:hAnsi="Arial" w:cs="Arial"/>
            <w:sz w:val="16"/>
            <w:szCs w:val="16"/>
          </w:rPr>
          <w:t>txhawm</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rau</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mus</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khaws</w:t>
        </w:r>
        <w:proofErr w:type="spellEnd"/>
        <w:r w:rsidR="00DF1336">
          <w:rPr>
            <w:rFonts w:ascii="Arial" w:eastAsia="Arial" w:hAnsi="Arial" w:cs="Arial"/>
            <w:sz w:val="16"/>
            <w:szCs w:val="16"/>
          </w:rPr>
          <w:t xml:space="preserve"> </w:t>
        </w:r>
      </w:ins>
      <w:del w:id="3943" w:author="Kaxiong" w:date="2021-06-11T10:40:00Z">
        <w:r w:rsidRPr="008025EE" w:rsidDel="00DF1336">
          <w:rPr>
            <w:rFonts w:ascii="Arial" w:eastAsia="Arial" w:hAnsi="Arial" w:cs="Arial"/>
            <w:sz w:val="16"/>
            <w:szCs w:val="16"/>
          </w:rPr>
          <w:delText xml:space="preserve">tu </w:delText>
        </w:r>
      </w:del>
      <w:r w:rsidRPr="008025EE">
        <w:rPr>
          <w:rFonts w:ascii="Arial" w:eastAsia="Arial" w:hAnsi="Arial" w:cs="Arial"/>
          <w:sz w:val="16"/>
          <w:szCs w:val="16"/>
        </w:rPr>
        <w:t xml:space="preserve">cov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ins w:id="3944" w:author="Kaxiong" w:date="2021-06-11T10:40:00Z">
        <w:r w:rsidR="00DF1336">
          <w:rPr>
            <w:rFonts w:ascii="Arial" w:eastAsia="Arial" w:hAnsi="Arial" w:cs="Arial"/>
            <w:sz w:val="16"/>
            <w:szCs w:val="16"/>
          </w:rPr>
          <w:t>seem</w:t>
        </w:r>
      </w:ins>
      <w:del w:id="3945" w:author="Kaxiong" w:date="2021-06-11T10:40:00Z">
        <w:r w:rsidRPr="008025EE" w:rsidDel="00DF1336">
          <w:rPr>
            <w:rFonts w:ascii="Arial" w:eastAsia="Arial" w:hAnsi="Arial" w:cs="Arial"/>
            <w:sz w:val="16"/>
            <w:szCs w:val="16"/>
          </w:rPr>
          <w:delText>pov tseg</w:delText>
        </w:r>
      </w:del>
      <w:r w:rsidRPr="008025EE">
        <w:rPr>
          <w:rFonts w:ascii="Arial" w:eastAsia="Arial" w:hAnsi="Arial" w:cs="Arial"/>
          <w:sz w:val="16"/>
          <w:szCs w:val="16"/>
        </w:rPr>
        <w:t xml:space="preserve">. </w:t>
      </w:r>
      <w:proofErr w:type="spellStart"/>
      <w:r w:rsidRPr="008025EE">
        <w:rPr>
          <w:rFonts w:ascii="Arial" w:eastAsia="Arial" w:hAnsi="Arial" w:cs="Arial"/>
          <w:sz w:val="16"/>
          <w:szCs w:val="16"/>
        </w:rPr>
        <w:t>Thaum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caij</w:t>
      </w:r>
      <w:proofErr w:type="spellEnd"/>
      <w:r w:rsidRPr="008025EE">
        <w:rPr>
          <w:rFonts w:ascii="Arial" w:eastAsia="Arial" w:hAnsi="Arial" w:cs="Arial"/>
          <w:sz w:val="16"/>
          <w:szCs w:val="16"/>
        </w:rPr>
        <w:t xml:space="preserve"> cog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ins w:id="3946" w:author="Kaxiong" w:date="2021-06-11T10:41:00Z">
        <w:r w:rsidR="00DF1336">
          <w:rPr>
            <w:rFonts w:ascii="Arial" w:eastAsia="Arial" w:hAnsi="Arial" w:cs="Arial"/>
            <w:sz w:val="16"/>
            <w:szCs w:val="16"/>
          </w:rPr>
          <w:t xml:space="preserve">cov </w:t>
        </w:r>
        <w:proofErr w:type="spellStart"/>
        <w:r w:rsidR="00DF1336">
          <w:rPr>
            <w:rFonts w:ascii="Arial" w:eastAsia="Arial" w:hAnsi="Arial" w:cs="Arial"/>
            <w:sz w:val="16"/>
            <w:szCs w:val="16"/>
          </w:rPr>
          <w:t>vaj</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zaub</w:t>
        </w:r>
        <w:proofErr w:type="spellEnd"/>
        <w:r w:rsidR="00DF1336">
          <w:rPr>
            <w:rFonts w:ascii="Arial" w:eastAsia="Arial" w:hAnsi="Arial" w:cs="Arial"/>
            <w:sz w:val="16"/>
            <w:szCs w:val="16"/>
          </w:rPr>
          <w:t xml:space="preserve"> </w:t>
        </w:r>
      </w:ins>
      <w:del w:id="3947" w:author="Kaxiong" w:date="2021-06-11T10:41:00Z">
        <w:r w:rsidRPr="008025EE" w:rsidDel="00DF1336">
          <w:rPr>
            <w:rFonts w:ascii="Arial" w:eastAsia="Arial" w:hAnsi="Arial" w:cs="Arial"/>
            <w:sz w:val="16"/>
            <w:szCs w:val="16"/>
          </w:rPr>
          <w:delText xml:space="preserve">kev </w:delText>
        </w:r>
      </w:del>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lag </w:t>
      </w:r>
      <w:proofErr w:type="spellStart"/>
      <w:r w:rsidRPr="008025EE">
        <w:rPr>
          <w:rFonts w:ascii="Arial" w:eastAsia="Arial" w:hAnsi="Arial" w:cs="Arial"/>
          <w:sz w:val="16"/>
          <w:szCs w:val="16"/>
        </w:rPr>
        <w:t>luam</w:t>
      </w:r>
      <w:proofErr w:type="spellEnd"/>
      <w:r w:rsidRPr="008025EE">
        <w:rPr>
          <w:rFonts w:ascii="Arial" w:eastAsia="Arial" w:hAnsi="Arial" w:cs="Arial"/>
          <w:sz w:val="16"/>
          <w:szCs w:val="16"/>
        </w:rPr>
        <w:t xml:space="preserve"> </w:t>
      </w:r>
      <w:proofErr w:type="spellStart"/>
      <w:ins w:id="3948" w:author="Kaxiong" w:date="2021-06-11T10:41:00Z">
        <w:r w:rsidR="00DF1336">
          <w:rPr>
            <w:rFonts w:ascii="Arial" w:eastAsia="Arial" w:hAnsi="Arial" w:cs="Arial"/>
            <w:sz w:val="16"/>
            <w:szCs w:val="16"/>
          </w:rPr>
          <w:t>raug</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muab</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xov</w:t>
        </w:r>
        <w:proofErr w:type="spellEnd"/>
        <w:r w:rsidR="00DF1336">
          <w:rPr>
            <w:rFonts w:ascii="Arial" w:eastAsia="Arial" w:hAnsi="Arial" w:cs="Arial"/>
            <w:sz w:val="16"/>
            <w:szCs w:val="16"/>
          </w:rPr>
          <w:t xml:space="preserve"> </w:t>
        </w:r>
      </w:ins>
      <w:ins w:id="3949" w:author="Kaxiong" w:date="2021-06-11T10:42:00Z">
        <w:r w:rsidR="00DF1336">
          <w:rPr>
            <w:rFonts w:ascii="Arial" w:eastAsia="Arial" w:hAnsi="Arial" w:cs="Arial"/>
            <w:sz w:val="16"/>
            <w:szCs w:val="16"/>
          </w:rPr>
          <w:t xml:space="preserve">los </w:t>
        </w:r>
        <w:proofErr w:type="spellStart"/>
        <w:r w:rsidR="00DF1336">
          <w:rPr>
            <w:rFonts w:ascii="Arial" w:eastAsia="Arial" w:hAnsi="Arial" w:cs="Arial"/>
            <w:sz w:val="16"/>
            <w:szCs w:val="16"/>
          </w:rPr>
          <w:t>ntawm</w:t>
        </w:r>
        <w:proofErr w:type="spellEnd"/>
        <w:r w:rsidR="00DF1336">
          <w:rPr>
            <w:rFonts w:ascii="Arial" w:eastAsia="Arial" w:hAnsi="Arial" w:cs="Arial"/>
            <w:sz w:val="16"/>
            <w:szCs w:val="16"/>
          </w:rPr>
          <w:t xml:space="preserve"> cov </w:t>
        </w:r>
        <w:proofErr w:type="spellStart"/>
        <w:r w:rsidR="00DF1336">
          <w:rPr>
            <w:rFonts w:ascii="Arial" w:eastAsia="Arial" w:hAnsi="Arial" w:cs="Arial"/>
            <w:sz w:val="16"/>
            <w:szCs w:val="16"/>
          </w:rPr>
          <w:t>txiav</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ntoo</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thaiv</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quav</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npua</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thiab</w:t>
        </w:r>
        <w:proofErr w:type="spellEnd"/>
        <w:r w:rsidR="00DF1336">
          <w:rPr>
            <w:rFonts w:ascii="Arial" w:eastAsia="Arial" w:hAnsi="Arial" w:cs="Arial"/>
            <w:sz w:val="16"/>
            <w:szCs w:val="16"/>
          </w:rPr>
          <w:t xml:space="preserve"> cov </w:t>
        </w:r>
        <w:proofErr w:type="spellStart"/>
        <w:r w:rsidR="00DF1336">
          <w:rPr>
            <w:rFonts w:ascii="Arial" w:eastAsia="Arial" w:hAnsi="Arial" w:cs="Arial"/>
            <w:sz w:val="16"/>
            <w:szCs w:val="16"/>
          </w:rPr>
          <w:t>hlua</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hluav</w:t>
        </w:r>
        <w:proofErr w:type="spellEnd"/>
        <w:r w:rsidR="00DF1336">
          <w:rPr>
            <w:rFonts w:ascii="Arial" w:eastAsia="Arial" w:hAnsi="Arial" w:cs="Arial"/>
            <w:sz w:val="16"/>
            <w:szCs w:val="16"/>
          </w:rPr>
          <w:t xml:space="preserve"> taws </w:t>
        </w:r>
        <w:proofErr w:type="spellStart"/>
        <w:r w:rsidR="00DF1336">
          <w:rPr>
            <w:rFonts w:ascii="Arial" w:eastAsia="Arial" w:hAnsi="Arial" w:cs="Arial"/>
            <w:sz w:val="16"/>
            <w:szCs w:val="16"/>
          </w:rPr>
          <w:t>xob</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thaiv</w:t>
        </w:r>
        <w:proofErr w:type="spellEnd"/>
        <w:r w:rsidR="00DF1336">
          <w:rPr>
            <w:rFonts w:ascii="Arial" w:eastAsia="Arial" w:hAnsi="Arial" w:cs="Arial"/>
            <w:sz w:val="16"/>
            <w:szCs w:val="16"/>
          </w:rPr>
          <w:t xml:space="preserve"> </w:t>
        </w:r>
      </w:ins>
      <w:proofErr w:type="spellStart"/>
      <w:ins w:id="3950" w:author="Kaxiong" w:date="2021-06-11T10:43:00Z">
        <w:r w:rsidR="00DF1336">
          <w:rPr>
            <w:rFonts w:ascii="Arial" w:eastAsia="Arial" w:hAnsi="Arial" w:cs="Arial"/>
            <w:sz w:val="16"/>
            <w:szCs w:val="16"/>
          </w:rPr>
          <w:t>qaib</w:t>
        </w:r>
        <w:proofErr w:type="spellEnd"/>
        <w:r w:rsidR="00DF1336">
          <w:rPr>
            <w:rFonts w:ascii="Arial" w:eastAsia="Arial" w:hAnsi="Arial" w:cs="Arial"/>
            <w:sz w:val="16"/>
            <w:szCs w:val="16"/>
          </w:rPr>
          <w:t xml:space="preserve">. </w:t>
        </w:r>
      </w:ins>
      <w:del w:id="3951" w:author="Kaxiong" w:date="2021-06-11T10:41:00Z">
        <w:r w:rsidR="002131C2" w:rsidRPr="008025EE" w:rsidDel="00DF1336">
          <w:rPr>
            <w:rFonts w:ascii="Arial" w:eastAsia="Arial" w:hAnsi="Arial" w:cs="Arial"/>
            <w:sz w:val="16"/>
            <w:szCs w:val="16"/>
          </w:rPr>
          <w:delText xml:space="preserve">hauv </w:delText>
        </w:r>
        <w:r w:rsidRPr="008025EE" w:rsidDel="00DF1336">
          <w:rPr>
            <w:rFonts w:ascii="Arial" w:eastAsia="Arial" w:hAnsi="Arial" w:cs="Arial"/>
            <w:sz w:val="16"/>
            <w:szCs w:val="16"/>
          </w:rPr>
          <w:delText xml:space="preserve">lub vaj tau </w:delText>
        </w:r>
      </w:del>
      <w:del w:id="3952" w:author="Kaxiong" w:date="2021-06-11T10:43:00Z">
        <w:r w:rsidR="002131C2" w:rsidRPr="008025EE" w:rsidDel="00DF1336">
          <w:rPr>
            <w:rFonts w:ascii="Arial" w:eastAsia="Arial" w:hAnsi="Arial" w:cs="Arial"/>
            <w:sz w:val="16"/>
            <w:szCs w:val="16"/>
          </w:rPr>
          <w:delText>muaj faiv</w:delText>
        </w:r>
        <w:r w:rsidRPr="008025EE" w:rsidDel="00DF1336">
          <w:rPr>
            <w:rFonts w:ascii="Arial" w:eastAsia="Arial" w:hAnsi="Arial" w:cs="Arial"/>
            <w:sz w:val="16"/>
            <w:szCs w:val="16"/>
          </w:rPr>
          <w:delText xml:space="preserve"> nrog</w:delText>
        </w:r>
        <w:r w:rsidR="002131C2" w:rsidRPr="008025EE" w:rsidDel="00DF1336">
          <w:rPr>
            <w:rFonts w:ascii="Arial" w:eastAsia="Arial" w:hAnsi="Arial" w:cs="Arial"/>
            <w:sz w:val="16"/>
            <w:szCs w:val="16"/>
          </w:rPr>
          <w:delText xml:space="preserve"> npua</w:delText>
        </w:r>
        <w:r w:rsidRPr="008025EE" w:rsidDel="00DF1336">
          <w:rPr>
            <w:rFonts w:ascii="Arial" w:eastAsia="Arial" w:hAnsi="Arial" w:cs="Arial"/>
            <w:sz w:val="16"/>
            <w:szCs w:val="16"/>
          </w:rPr>
          <w:delText xml:space="preserve"> thiab qaib. </w:delText>
        </w:r>
      </w:del>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tau </w:t>
      </w:r>
      <w:proofErr w:type="spellStart"/>
      <w:r w:rsidRPr="008025EE">
        <w:rPr>
          <w:rFonts w:ascii="Arial" w:eastAsia="Arial" w:hAnsi="Arial" w:cs="Arial"/>
          <w:sz w:val="16"/>
          <w:szCs w:val="16"/>
        </w:rPr>
        <w:t>kawm</w:t>
      </w:r>
      <w:proofErr w:type="spellEnd"/>
      <w:r w:rsidRPr="008025EE">
        <w:rPr>
          <w:rFonts w:ascii="Arial" w:eastAsia="Arial" w:hAnsi="Arial" w:cs="Arial"/>
          <w:sz w:val="16"/>
          <w:szCs w:val="16"/>
        </w:rPr>
        <w:t xml:space="preserve"> FSMA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cob </w:t>
      </w:r>
      <w:proofErr w:type="spellStart"/>
      <w:r w:rsidRPr="008025EE">
        <w:rPr>
          <w:rFonts w:ascii="Arial" w:eastAsia="Arial" w:hAnsi="Arial" w:cs="Arial"/>
          <w:sz w:val="16"/>
          <w:szCs w:val="16"/>
        </w:rPr>
        <w:t>qhia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tau </w:t>
      </w:r>
      <w:proofErr w:type="spellStart"/>
      <w:r w:rsidRPr="008025EE">
        <w:rPr>
          <w:rFonts w:ascii="Arial" w:eastAsia="Arial" w:hAnsi="Arial" w:cs="Arial"/>
          <w:sz w:val="16"/>
          <w:szCs w:val="16"/>
        </w:rPr>
        <w:t>ceev</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faj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heev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xeeb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ntawm</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zauv</w:t>
      </w:r>
      <w:proofErr w:type="spellEnd"/>
      <w:r w:rsidR="002131C2" w:rsidRPr="008025EE">
        <w:rPr>
          <w:rFonts w:ascii="Arial" w:eastAsia="Arial" w:hAnsi="Arial" w:cs="Arial"/>
          <w:sz w:val="16"/>
          <w:szCs w:val="16"/>
        </w:rPr>
        <w:t xml:space="preserve"> mov</w:t>
      </w:r>
      <w:r w:rsidRPr="008025EE">
        <w:rPr>
          <w:rFonts w:ascii="Arial" w:eastAsia="Arial" w:hAnsi="Arial" w:cs="Arial"/>
          <w:sz w:val="16"/>
          <w:szCs w:val="16"/>
        </w:rPr>
        <w:t xml:space="preserve">, </w:t>
      </w:r>
      <w:proofErr w:type="spellStart"/>
      <w:r w:rsidRPr="008025EE">
        <w:rPr>
          <w:rFonts w:ascii="Arial" w:eastAsia="Arial" w:hAnsi="Arial" w:cs="Arial"/>
          <w:sz w:val="16"/>
          <w:szCs w:val="16"/>
        </w:rPr>
        <w:t>nrog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hloov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khau</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ntawm</w:t>
      </w:r>
      <w:proofErr w:type="spellEnd"/>
      <w:ins w:id="3953" w:author="Kaxiong" w:date="2021-06-11T10:44:00Z">
        <w:r w:rsidR="00DF1336">
          <w:rPr>
            <w:rFonts w:ascii="Arial" w:eastAsia="Arial" w:hAnsi="Arial" w:cs="Arial"/>
            <w:sz w:val="16"/>
            <w:szCs w:val="16"/>
          </w:rPr>
          <w:t xml:space="preserve"> cov </w:t>
        </w:r>
        <w:proofErr w:type="spellStart"/>
        <w:r w:rsidR="00DF1336">
          <w:rPr>
            <w:rFonts w:ascii="Arial" w:eastAsia="Arial" w:hAnsi="Arial" w:cs="Arial"/>
            <w:sz w:val="16"/>
            <w:szCs w:val="16"/>
          </w:rPr>
          <w:t>kev</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ua</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hauj</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lwm</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nrog</w:t>
        </w:r>
      </w:ins>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002131C2" w:rsidRPr="008025EE">
        <w:rPr>
          <w:rFonts w:ascii="Arial" w:eastAsia="Arial" w:hAnsi="Arial" w:cs="Arial"/>
          <w:sz w:val="16"/>
          <w:szCs w:val="16"/>
        </w:rPr>
        <w:t xml:space="preserve"> </w:t>
      </w:r>
      <w:del w:id="3954" w:author="Kaxiong" w:date="2021-06-11T10:44:00Z">
        <w:r w:rsidRPr="008025EE" w:rsidDel="00DF1336">
          <w:rPr>
            <w:rFonts w:ascii="Arial" w:eastAsia="Arial" w:hAnsi="Arial" w:cs="Arial"/>
            <w:sz w:val="16"/>
            <w:szCs w:val="16"/>
          </w:rPr>
          <w:delText xml:space="preserve">lub tsev </w:delText>
        </w:r>
      </w:del>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muaj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neeg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hauj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lwm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li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tau </w:t>
      </w:r>
      <w:proofErr w:type="spellStart"/>
      <w:r w:rsidRPr="008025EE">
        <w:rPr>
          <w:rFonts w:ascii="Arial" w:eastAsia="Arial" w:hAnsi="Arial" w:cs="Arial"/>
          <w:sz w:val="16"/>
          <w:szCs w:val="16"/>
        </w:rPr>
        <w:t>teev</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ntaub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ntawv</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uas</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teev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tseg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txog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kev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xeeb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ntawm</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zaub</w:t>
      </w:r>
      <w:proofErr w:type="spellEnd"/>
      <w:r w:rsidR="002131C2" w:rsidRPr="008025EE">
        <w:rPr>
          <w:rFonts w:ascii="Arial" w:eastAsia="Arial" w:hAnsi="Arial" w:cs="Arial"/>
          <w:sz w:val="16"/>
          <w:szCs w:val="16"/>
        </w:rPr>
        <w:t xml:space="preserve"> mov</w:t>
      </w:r>
      <w:r w:rsidRPr="008025EE">
        <w:rPr>
          <w:rFonts w:ascii="Arial" w:eastAsia="Arial" w:hAnsi="Arial" w:cs="Arial"/>
          <w:sz w:val="16"/>
          <w:szCs w:val="16"/>
        </w:rPr>
        <w:t xml:space="preserve"> </w:t>
      </w:r>
      <w:proofErr w:type="spellStart"/>
      <w:ins w:id="3955" w:author="Kaxiong" w:date="2021-06-11T10:45:00Z">
        <w:r w:rsidR="00DF1336">
          <w:rPr>
            <w:rFonts w:ascii="Arial" w:eastAsia="Arial" w:hAnsi="Arial" w:cs="Arial"/>
            <w:sz w:val="16"/>
            <w:szCs w:val="16"/>
          </w:rPr>
          <w:t>uas</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sawv</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daws</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paub</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txog</w:t>
        </w:r>
        <w:proofErr w:type="spellEnd"/>
        <w:r w:rsidR="00DF1336">
          <w:rPr>
            <w:rFonts w:ascii="Arial" w:eastAsia="Arial" w:hAnsi="Arial" w:cs="Arial"/>
            <w:sz w:val="16"/>
            <w:szCs w:val="16"/>
          </w:rPr>
          <w:t xml:space="preserve"> </w:t>
        </w:r>
      </w:ins>
      <w:proofErr w:type="spellStart"/>
      <w:r w:rsidRPr="008025EE">
        <w:rPr>
          <w:rFonts w:ascii="Arial" w:eastAsia="Arial" w:hAnsi="Arial" w:cs="Arial"/>
          <w:sz w:val="16"/>
          <w:szCs w:val="16"/>
        </w:rPr>
        <w:t>thiab</w:t>
      </w:r>
      <w:proofErr w:type="spellEnd"/>
      <w:ins w:id="3956" w:author="Kaxiong" w:date="2021-06-11T10:46:00Z">
        <w:r w:rsidR="00DF1336">
          <w:rPr>
            <w:rFonts w:ascii="Arial" w:eastAsia="Arial" w:hAnsi="Arial" w:cs="Arial"/>
            <w:sz w:val="16"/>
            <w:szCs w:val="16"/>
          </w:rPr>
          <w:t xml:space="preserve"> </w:t>
        </w:r>
        <w:proofErr w:type="spellStart"/>
        <w:r w:rsidR="00DF1336">
          <w:rPr>
            <w:rFonts w:ascii="Arial" w:eastAsia="Arial" w:hAnsi="Arial" w:cs="Arial"/>
            <w:sz w:val="16"/>
            <w:szCs w:val="16"/>
          </w:rPr>
          <w:t>kev</w:t>
        </w:r>
        <w:proofErr w:type="spellEnd"/>
        <w:r w:rsidR="00DF1336">
          <w:rPr>
            <w:rFonts w:ascii="Arial" w:eastAsia="Arial" w:hAnsi="Arial" w:cs="Arial"/>
            <w:sz w:val="16"/>
            <w:szCs w:val="16"/>
          </w:rPr>
          <w:t xml:space="preserve"> </w:t>
        </w:r>
      </w:ins>
      <w:del w:id="3957" w:author="Kaxiong" w:date="2021-06-11T10:48:00Z">
        <w:r w:rsidRPr="008025EE" w:rsidDel="00DF1336">
          <w:rPr>
            <w:rFonts w:ascii="Arial" w:eastAsia="Arial" w:hAnsi="Arial" w:cs="Arial"/>
            <w:sz w:val="16"/>
            <w:szCs w:val="16"/>
          </w:rPr>
          <w:delText xml:space="preserve"> </w:delText>
        </w:r>
      </w:del>
      <w:proofErr w:type="spellStart"/>
      <w:r w:rsidRPr="008025EE">
        <w:rPr>
          <w:rFonts w:ascii="Arial" w:eastAsia="Arial" w:hAnsi="Arial" w:cs="Arial"/>
          <w:sz w:val="16"/>
          <w:szCs w:val="16"/>
        </w:rPr>
        <w:t>tswj</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quav</w:t>
      </w:r>
      <w:proofErr w:type="spellEnd"/>
      <w:r w:rsidRPr="008025EE">
        <w:rPr>
          <w:rFonts w:ascii="Arial" w:eastAsia="Arial" w:hAnsi="Arial" w:cs="Arial"/>
          <w:sz w:val="16"/>
          <w:szCs w:val="16"/>
        </w:rPr>
        <w:t xml:space="preserve"> </w:t>
      </w:r>
      <w:proofErr w:type="spellStart"/>
      <w:ins w:id="3958" w:author="Kaxiong" w:date="2021-06-11T10:46:00Z">
        <w:r w:rsidR="00DF1336">
          <w:rPr>
            <w:rFonts w:ascii="Arial" w:eastAsia="Arial" w:hAnsi="Arial" w:cs="Arial"/>
            <w:sz w:val="16"/>
            <w:szCs w:val="16"/>
          </w:rPr>
          <w:t>chiv</w:t>
        </w:r>
      </w:ins>
      <w:proofErr w:type="spellEnd"/>
      <w:del w:id="3959" w:author="Kaxiong" w:date="2021-06-11T10:46:00Z">
        <w:r w:rsidRPr="008025EE" w:rsidDel="00DF1336">
          <w:rPr>
            <w:rFonts w:ascii="Arial" w:eastAsia="Arial" w:hAnsi="Arial" w:cs="Arial"/>
            <w:sz w:val="16"/>
            <w:szCs w:val="16"/>
          </w:rPr>
          <w:delText>tsiaj</w:delText>
        </w:r>
        <w:r w:rsidR="002131C2" w:rsidRPr="008025EE" w:rsidDel="00DF1336">
          <w:rPr>
            <w:rFonts w:ascii="Arial" w:eastAsia="Arial" w:hAnsi="Arial" w:cs="Arial"/>
            <w:sz w:val="16"/>
            <w:szCs w:val="16"/>
          </w:rPr>
          <w:delText xml:space="preserve"> txhu</w:delText>
        </w:r>
      </w:del>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txiv</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qoob</w:t>
      </w:r>
      <w:proofErr w:type="spellEnd"/>
      <w:r w:rsidRPr="008025EE">
        <w:rPr>
          <w:rFonts w:ascii="Arial" w:eastAsia="Arial" w:hAnsi="Arial" w:cs="Arial"/>
          <w:sz w:val="16"/>
          <w:szCs w:val="16"/>
        </w:rPr>
        <w:t xml:space="preserve"> loo </w:t>
      </w:r>
      <w:proofErr w:type="spellStart"/>
      <w:r w:rsidRPr="008025EE">
        <w:rPr>
          <w:rFonts w:ascii="Arial" w:eastAsia="Arial" w:hAnsi="Arial" w:cs="Arial"/>
          <w:sz w:val="16"/>
          <w:szCs w:val="16"/>
        </w:rPr>
        <w:t>siav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nyob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rau</w:t>
      </w:r>
      <w:proofErr w:type="spellEnd"/>
      <w:r w:rsidRPr="008025EE">
        <w:rPr>
          <w:rFonts w:ascii="Arial" w:eastAsia="Arial" w:hAnsi="Arial" w:cs="Arial"/>
          <w:sz w:val="16"/>
          <w:szCs w:val="16"/>
        </w:rPr>
        <w:t xml:space="preserve"> tib </w:t>
      </w:r>
      <w:proofErr w:type="spellStart"/>
      <w:r w:rsidRPr="008025EE">
        <w:rPr>
          <w:rFonts w:ascii="Arial" w:eastAsia="Arial" w:hAnsi="Arial" w:cs="Arial"/>
          <w:sz w:val="16"/>
          <w:szCs w:val="16"/>
        </w:rPr>
        <w:t>lub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hawm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txhua</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xyoo</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yog</w:t>
      </w:r>
      <w:proofErr w:type="spellEnd"/>
      <w:r w:rsidRPr="008025EE">
        <w:rPr>
          <w:rFonts w:ascii="Arial" w:eastAsia="Arial" w:hAnsi="Arial" w:cs="Arial"/>
          <w:sz w:val="16"/>
          <w:szCs w:val="16"/>
        </w:rPr>
        <w:t xml:space="preserve"> li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ins w:id="3960" w:author="Kaxiong" w:date="2021-06-11T10:48:00Z">
        <w:r w:rsidR="00DF1336">
          <w:rPr>
            <w:rFonts w:ascii="Arial" w:eastAsia="Arial" w:hAnsi="Arial" w:cs="Arial"/>
            <w:sz w:val="16"/>
            <w:szCs w:val="16"/>
          </w:rPr>
          <w:t>tso</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siab</w:t>
        </w:r>
        <w:proofErr w:type="spellEnd"/>
        <w:r w:rsidR="00DF1336">
          <w:rPr>
            <w:rFonts w:ascii="Arial" w:eastAsia="Arial" w:hAnsi="Arial" w:cs="Arial"/>
            <w:sz w:val="16"/>
            <w:szCs w:val="16"/>
          </w:rPr>
          <w:t xml:space="preserve"> yam </w:t>
        </w:r>
        <w:proofErr w:type="spellStart"/>
        <w:r w:rsidR="00DF1336">
          <w:rPr>
            <w:rFonts w:ascii="Arial" w:eastAsia="Arial" w:hAnsi="Arial" w:cs="Arial"/>
            <w:sz w:val="16"/>
            <w:szCs w:val="16"/>
          </w:rPr>
          <w:t>tshwj</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xeeb</w:t>
        </w:r>
        <w:proofErr w:type="spellEnd"/>
        <w:r w:rsidR="00DF1336">
          <w:rPr>
            <w:rFonts w:ascii="Arial" w:eastAsia="Arial" w:hAnsi="Arial" w:cs="Arial"/>
            <w:sz w:val="16"/>
            <w:szCs w:val="16"/>
          </w:rPr>
          <w:t xml:space="preserve"> </w:t>
        </w:r>
      </w:ins>
      <w:proofErr w:type="spellStart"/>
      <w:ins w:id="3961" w:author="Kaxiong" w:date="2021-06-11T10:49:00Z">
        <w:r w:rsidR="00DF1336">
          <w:rPr>
            <w:rFonts w:ascii="Arial" w:eastAsia="Arial" w:hAnsi="Arial" w:cs="Arial"/>
            <w:sz w:val="16"/>
            <w:szCs w:val="16"/>
          </w:rPr>
          <w:t>raws</w:t>
        </w:r>
        <w:proofErr w:type="spellEnd"/>
        <w:r w:rsidR="00DF1336">
          <w:rPr>
            <w:rFonts w:ascii="Arial" w:eastAsia="Arial" w:hAnsi="Arial" w:cs="Arial"/>
            <w:sz w:val="16"/>
            <w:szCs w:val="16"/>
          </w:rPr>
          <w:t xml:space="preserve"> li </w:t>
        </w:r>
        <w:proofErr w:type="spellStart"/>
        <w:r w:rsidR="00DF1336">
          <w:rPr>
            <w:rFonts w:ascii="Arial" w:eastAsia="Arial" w:hAnsi="Arial" w:cs="Arial"/>
            <w:sz w:val="16"/>
            <w:szCs w:val="16"/>
          </w:rPr>
          <w:t>daim</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phiaj</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qhia</w:t>
        </w:r>
        <w:proofErr w:type="spellEnd"/>
        <w:r w:rsidR="00DF1336">
          <w:rPr>
            <w:rFonts w:ascii="Arial" w:eastAsia="Arial" w:hAnsi="Arial" w:cs="Arial"/>
            <w:sz w:val="16"/>
            <w:szCs w:val="16"/>
          </w:rPr>
          <w:t xml:space="preserve"> cov </w:t>
        </w:r>
        <w:proofErr w:type="spellStart"/>
        <w:r w:rsidR="00DF1336">
          <w:rPr>
            <w:rFonts w:ascii="Arial" w:eastAsia="Arial" w:hAnsi="Arial" w:cs="Arial"/>
            <w:sz w:val="16"/>
            <w:szCs w:val="16"/>
          </w:rPr>
          <w:t>hnub</w:t>
        </w:r>
        <w:proofErr w:type="spellEnd"/>
        <w:r w:rsidR="00DF1336">
          <w:rPr>
            <w:rFonts w:ascii="Arial" w:eastAsia="Arial" w:hAnsi="Arial" w:cs="Arial"/>
            <w:sz w:val="16"/>
            <w:szCs w:val="16"/>
          </w:rPr>
          <w:t xml:space="preserve"> </w:t>
        </w:r>
        <w:proofErr w:type="spellStart"/>
        <w:r w:rsidR="00DF1336">
          <w:rPr>
            <w:rFonts w:ascii="Arial" w:eastAsia="Arial" w:hAnsi="Arial" w:cs="Arial"/>
            <w:sz w:val="16"/>
            <w:szCs w:val="16"/>
          </w:rPr>
          <w:t>tim</w:t>
        </w:r>
        <w:proofErr w:type="spellEnd"/>
        <w:r w:rsidR="00DF1336">
          <w:rPr>
            <w:rFonts w:ascii="Arial" w:eastAsia="Arial" w:hAnsi="Arial" w:cs="Arial"/>
            <w:sz w:val="16"/>
            <w:szCs w:val="16"/>
          </w:rPr>
          <w:t xml:space="preserve"> los </w:t>
        </w:r>
        <w:proofErr w:type="spellStart"/>
        <w:r w:rsidR="00DF1336">
          <w:rPr>
            <w:rFonts w:ascii="Arial" w:eastAsia="Arial" w:hAnsi="Arial" w:cs="Arial"/>
            <w:sz w:val="16"/>
            <w:szCs w:val="16"/>
          </w:rPr>
          <w:t>mus</w:t>
        </w:r>
        <w:proofErr w:type="spellEnd"/>
        <w:r w:rsidR="00DF1336">
          <w:rPr>
            <w:rFonts w:ascii="Arial" w:eastAsia="Arial" w:hAnsi="Arial" w:cs="Arial"/>
            <w:sz w:val="16"/>
            <w:szCs w:val="16"/>
          </w:rPr>
          <w:t xml:space="preserve"> </w:t>
        </w:r>
      </w:ins>
      <w:del w:id="3962" w:author="Kaxiong" w:date="2021-06-11T10:49:00Z">
        <w:r w:rsidRPr="008025EE" w:rsidDel="00DF1336">
          <w:rPr>
            <w:rFonts w:ascii="Arial" w:eastAsia="Arial" w:hAnsi="Arial" w:cs="Arial"/>
            <w:sz w:val="16"/>
            <w:szCs w:val="16"/>
          </w:rPr>
          <w:delText>tsuas yog siv sij</w:delText>
        </w:r>
        <w:r w:rsidR="002131C2" w:rsidRPr="008025EE" w:rsidDel="00DF1336">
          <w:rPr>
            <w:rFonts w:ascii="Arial" w:eastAsia="Arial" w:hAnsi="Arial" w:cs="Arial"/>
            <w:sz w:val="16"/>
            <w:szCs w:val="16"/>
          </w:rPr>
          <w:delText xml:space="preserve"> </w:delText>
        </w:r>
        <w:r w:rsidRPr="008025EE" w:rsidDel="00DF1336">
          <w:rPr>
            <w:rFonts w:ascii="Arial" w:eastAsia="Arial" w:hAnsi="Arial" w:cs="Arial"/>
            <w:sz w:val="16"/>
            <w:szCs w:val="16"/>
          </w:rPr>
          <w:delText xml:space="preserve">hawm kom </w:delText>
        </w:r>
      </w:del>
      <w:proofErr w:type="spellStart"/>
      <w:r w:rsidRPr="008025EE">
        <w:rPr>
          <w:rFonts w:ascii="Arial" w:eastAsia="Arial" w:hAnsi="Arial" w:cs="Arial"/>
          <w:sz w:val="16"/>
          <w:szCs w:val="16"/>
        </w:rPr>
        <w:t>txiav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txim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thaum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twg</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yuav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ins w:id="3963" w:author="Kaxiong" w:date="2021-06-11T10:49:00Z">
        <w:r w:rsidR="00A42649">
          <w:rPr>
            <w:rFonts w:ascii="Arial" w:eastAsia="Arial" w:hAnsi="Arial" w:cs="Arial"/>
            <w:sz w:val="16"/>
            <w:szCs w:val="16"/>
          </w:rPr>
          <w:t>tshwj</w:t>
        </w:r>
      </w:ins>
      <w:proofErr w:type="spellEnd"/>
      <w:del w:id="3964" w:author="Kaxiong" w:date="2021-06-11T10:49:00Z">
        <w:r w:rsidRPr="008025EE" w:rsidDel="00A42649">
          <w:rPr>
            <w:rFonts w:ascii="Arial" w:eastAsia="Arial" w:hAnsi="Arial" w:cs="Arial"/>
            <w:sz w:val="16"/>
            <w:szCs w:val="16"/>
          </w:rPr>
          <w:delText>suav</w:delText>
        </w:r>
      </w:del>
      <w:r w:rsidRPr="008025EE">
        <w:rPr>
          <w:rFonts w:ascii="Arial" w:eastAsia="Arial" w:hAnsi="Arial" w:cs="Arial"/>
          <w:sz w:val="16"/>
          <w:szCs w:val="16"/>
        </w:rPr>
        <w:t xml:space="preserve"> cov </w:t>
      </w:r>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tawm</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ntawm</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kab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nyob</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hauv</w:t>
      </w:r>
      <w:proofErr w:type="spellEnd"/>
      <w:r w:rsidR="002131C2"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thaj</w:t>
      </w:r>
      <w:proofErr w:type="spellEnd"/>
      <w:r w:rsidR="002131C2" w:rsidRPr="008025EE">
        <w:rPr>
          <w:rFonts w:ascii="Arial" w:eastAsia="Arial" w:hAnsi="Arial" w:cs="Arial"/>
          <w:sz w:val="16"/>
          <w:szCs w:val="16"/>
        </w:rPr>
        <w:t xml:space="preserve"> </w:t>
      </w:r>
      <w:proofErr w:type="spellStart"/>
      <w:r w:rsidRPr="008025EE">
        <w:rPr>
          <w:rFonts w:ascii="Arial" w:eastAsia="Arial" w:hAnsi="Arial" w:cs="Arial"/>
          <w:sz w:val="16"/>
          <w:szCs w:val="16"/>
        </w:rPr>
        <w:t>teb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thiab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kuv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tsis</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khaws</w:t>
      </w:r>
      <w:proofErr w:type="spellEnd"/>
      <w:r w:rsidRPr="008025EE">
        <w:rPr>
          <w:rFonts w:ascii="Arial" w:eastAsia="Arial" w:hAnsi="Arial" w:cs="Arial"/>
          <w:sz w:val="16"/>
          <w:szCs w:val="16"/>
        </w:rPr>
        <w:t xml:space="preserve"> cov </w:t>
      </w:r>
      <w:proofErr w:type="spellStart"/>
      <w:r w:rsidRPr="008025EE">
        <w:rPr>
          <w:rFonts w:ascii="Arial" w:eastAsia="Arial" w:hAnsi="Arial" w:cs="Arial"/>
          <w:sz w:val="16"/>
          <w:szCs w:val="16"/>
        </w:rPr>
        <w:t>ntawv</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Pr="008025EE">
        <w:rPr>
          <w:rFonts w:ascii="Arial" w:eastAsia="Arial" w:hAnsi="Arial" w:cs="Arial"/>
          <w:sz w:val="16"/>
          <w:szCs w:val="16"/>
        </w:rPr>
        <w:t xml:space="preserve"> </w:t>
      </w:r>
      <w:proofErr w:type="spellStart"/>
      <w:ins w:id="3965" w:author="Kaxiong" w:date="2021-06-11T10:50:00Z">
        <w:r w:rsidR="00A42649">
          <w:rPr>
            <w:rFonts w:ascii="Arial" w:eastAsia="Arial" w:hAnsi="Arial" w:cs="Arial"/>
            <w:sz w:val="16"/>
            <w:szCs w:val="16"/>
          </w:rPr>
          <w:t>txog</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lub</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caij</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nyoog-tiag</w:t>
        </w:r>
        <w:proofErr w:type="spellEnd"/>
        <w:r w:rsidR="00A42649">
          <w:rPr>
            <w:rFonts w:ascii="Arial" w:eastAsia="Arial" w:hAnsi="Arial" w:cs="Arial"/>
            <w:sz w:val="16"/>
            <w:szCs w:val="16"/>
          </w:rPr>
          <w:t xml:space="preserve"> </w:t>
        </w:r>
      </w:ins>
      <w:proofErr w:type="spellStart"/>
      <w:ins w:id="3966" w:author="Kaxiong" w:date="2021-06-11T10:51:00Z">
        <w:r w:rsidR="00A42649">
          <w:rPr>
            <w:rFonts w:ascii="Arial" w:eastAsia="Arial" w:hAnsi="Arial" w:cs="Arial"/>
            <w:sz w:val="16"/>
            <w:szCs w:val="16"/>
          </w:rPr>
          <w:t>txog</w:t>
        </w:r>
        <w:proofErr w:type="spellEnd"/>
        <w:r w:rsidR="00A42649">
          <w:rPr>
            <w:rFonts w:ascii="Arial" w:eastAsia="Arial" w:hAnsi="Arial" w:cs="Arial"/>
            <w:sz w:val="16"/>
            <w:szCs w:val="16"/>
          </w:rPr>
          <w:t xml:space="preserve"> cov </w:t>
        </w:r>
        <w:proofErr w:type="spellStart"/>
        <w:r w:rsidR="00A42649">
          <w:rPr>
            <w:rFonts w:ascii="Arial" w:eastAsia="Arial" w:hAnsi="Arial" w:cs="Arial"/>
            <w:sz w:val="16"/>
            <w:szCs w:val="16"/>
          </w:rPr>
          <w:t>kev</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yug</w:t>
        </w:r>
        <w:proofErr w:type="spellEnd"/>
        <w:r w:rsidR="00A42649">
          <w:rPr>
            <w:rFonts w:ascii="Arial" w:eastAsia="Arial" w:hAnsi="Arial" w:cs="Arial"/>
            <w:sz w:val="16"/>
            <w:szCs w:val="16"/>
          </w:rPr>
          <w:t xml:space="preserve"> </w:t>
        </w:r>
      </w:ins>
      <w:del w:id="3967" w:author="Kaxiong" w:date="2021-06-11T10:51:00Z">
        <w:r w:rsidRPr="008025EE" w:rsidDel="00A42649">
          <w:rPr>
            <w:rFonts w:ascii="Arial" w:eastAsia="Arial" w:hAnsi="Arial" w:cs="Arial"/>
            <w:sz w:val="16"/>
            <w:szCs w:val="16"/>
          </w:rPr>
          <w:delText xml:space="preserve">npe tiag hais txog cov </w:delText>
        </w:r>
      </w:del>
      <w:proofErr w:type="spellStart"/>
      <w:r w:rsidRPr="008025EE">
        <w:rPr>
          <w:rFonts w:ascii="Arial" w:eastAsia="Arial" w:hAnsi="Arial" w:cs="Arial"/>
          <w:sz w:val="16"/>
          <w:szCs w:val="16"/>
        </w:rPr>
        <w:t>tsiaj</w:t>
      </w:r>
      <w:proofErr w:type="spellEnd"/>
      <w:r w:rsidRPr="008025EE">
        <w:rPr>
          <w:rFonts w:ascii="Arial" w:eastAsia="Arial" w:hAnsi="Arial" w:cs="Arial"/>
          <w:sz w:val="16"/>
          <w:szCs w:val="16"/>
        </w:rPr>
        <w:t xml:space="preserve"> </w:t>
      </w:r>
      <w:proofErr w:type="spellStart"/>
      <w:r w:rsidR="002131C2" w:rsidRPr="008025EE">
        <w:rPr>
          <w:rFonts w:ascii="Arial" w:eastAsia="Arial" w:hAnsi="Arial" w:cs="Arial"/>
          <w:sz w:val="16"/>
          <w:szCs w:val="16"/>
        </w:rPr>
        <w:t>txhu</w:t>
      </w:r>
      <w:proofErr w:type="spellEnd"/>
      <w:r w:rsidRPr="008025EE">
        <w:rPr>
          <w:rFonts w:ascii="Arial" w:eastAsia="Arial" w:hAnsi="Arial" w:cs="Arial"/>
          <w:sz w:val="16"/>
          <w:szCs w:val="16"/>
        </w:rPr>
        <w:t xml:space="preserve"> </w:t>
      </w:r>
      <w:proofErr w:type="spellStart"/>
      <w:ins w:id="3968" w:author="Kaxiong" w:date="2021-06-11T10:51:00Z">
        <w:r w:rsidR="00A42649">
          <w:rPr>
            <w:rFonts w:ascii="Arial" w:eastAsia="Arial" w:hAnsi="Arial" w:cs="Arial"/>
            <w:sz w:val="16"/>
            <w:szCs w:val="16"/>
          </w:rPr>
          <w:t>mus</w:t>
        </w:r>
        <w:proofErr w:type="spellEnd"/>
        <w:r w:rsidR="00A42649">
          <w:rPr>
            <w:rFonts w:ascii="Arial" w:eastAsia="Arial" w:hAnsi="Arial" w:cs="Arial"/>
            <w:sz w:val="16"/>
            <w:szCs w:val="16"/>
          </w:rPr>
          <w:t xml:space="preserve"> los </w:t>
        </w:r>
      </w:ins>
      <w:proofErr w:type="spellStart"/>
      <w:r w:rsidRPr="008025EE">
        <w:rPr>
          <w:rFonts w:ascii="Arial" w:eastAsia="Arial" w:hAnsi="Arial" w:cs="Arial"/>
          <w:sz w:val="16"/>
          <w:szCs w:val="16"/>
        </w:rPr>
        <w:t>los</w:t>
      </w:r>
      <w:proofErr w:type="spellEnd"/>
      <w:r w:rsidRPr="008025EE">
        <w:rPr>
          <w:rFonts w:ascii="Arial" w:eastAsia="Arial" w:hAnsi="Arial" w:cs="Arial"/>
          <w:sz w:val="16"/>
          <w:szCs w:val="16"/>
        </w:rPr>
        <w:t xml:space="preserve"> </w:t>
      </w:r>
      <w:r w:rsidR="00ED3DC2" w:rsidRPr="008025EE">
        <w:rPr>
          <w:rFonts w:ascii="Arial" w:eastAsia="Arial" w:hAnsi="Arial" w:cs="Arial"/>
          <w:sz w:val="16"/>
          <w:szCs w:val="16"/>
        </w:rPr>
        <w:t>sis</w:t>
      </w:r>
      <w:r w:rsidRPr="008025EE">
        <w:rPr>
          <w:rFonts w:ascii="Arial" w:eastAsia="Arial" w:hAnsi="Arial" w:cs="Arial"/>
          <w:sz w:val="16"/>
          <w:szCs w:val="16"/>
        </w:rPr>
        <w:t xml:space="preserve"> </w:t>
      </w:r>
      <w:ins w:id="3969" w:author="Kaxiong" w:date="2021-06-11T10:51:00Z">
        <w:r w:rsidR="00A42649">
          <w:rPr>
            <w:rFonts w:ascii="Arial" w:eastAsia="Arial" w:hAnsi="Arial" w:cs="Arial"/>
            <w:sz w:val="16"/>
            <w:szCs w:val="16"/>
          </w:rPr>
          <w:t xml:space="preserve">cov </w:t>
        </w:r>
      </w:ins>
      <w:proofErr w:type="spellStart"/>
      <w:r w:rsidRPr="008025EE">
        <w:rPr>
          <w:rFonts w:ascii="Arial" w:eastAsia="Arial" w:hAnsi="Arial" w:cs="Arial"/>
          <w:sz w:val="16"/>
          <w:szCs w:val="16"/>
        </w:rPr>
        <w:t>hnub</w:t>
      </w:r>
      <w:proofErr w:type="spellEnd"/>
      <w:r w:rsidRPr="008025EE">
        <w:rPr>
          <w:rFonts w:ascii="Arial" w:eastAsia="Arial" w:hAnsi="Arial" w:cs="Arial"/>
          <w:sz w:val="16"/>
          <w:szCs w:val="16"/>
        </w:rPr>
        <w:t xml:space="preserve"> </w:t>
      </w:r>
      <w:proofErr w:type="spellStart"/>
      <w:r w:rsidRPr="008025EE">
        <w:rPr>
          <w:rFonts w:ascii="Arial" w:eastAsia="Arial" w:hAnsi="Arial" w:cs="Arial"/>
          <w:sz w:val="16"/>
          <w:szCs w:val="16"/>
        </w:rPr>
        <w:t>sau</w:t>
      </w:r>
      <w:proofErr w:type="spellEnd"/>
      <w:r w:rsidR="008419F9" w:rsidRPr="008025EE">
        <w:rPr>
          <w:rFonts w:ascii="Arial" w:eastAsia="Arial" w:hAnsi="Arial" w:cs="Arial"/>
          <w:sz w:val="16"/>
          <w:szCs w:val="16"/>
        </w:rPr>
        <w:t xml:space="preserve"> </w:t>
      </w:r>
      <w:proofErr w:type="spellStart"/>
      <w:r w:rsidR="008419F9" w:rsidRPr="008025EE">
        <w:rPr>
          <w:rFonts w:ascii="Arial" w:eastAsia="Arial" w:hAnsi="Arial" w:cs="Arial"/>
          <w:sz w:val="16"/>
          <w:szCs w:val="16"/>
        </w:rPr>
        <w:t>qoob</w:t>
      </w:r>
      <w:proofErr w:type="spellEnd"/>
      <w:r w:rsidR="008419F9" w:rsidRPr="008025EE">
        <w:rPr>
          <w:rFonts w:ascii="Arial" w:eastAsia="Arial" w:hAnsi="Arial" w:cs="Arial"/>
          <w:sz w:val="16"/>
          <w:szCs w:val="16"/>
        </w:rPr>
        <w:t xml:space="preserve"> loo</w:t>
      </w:r>
      <w:r w:rsidRPr="008025EE">
        <w:rPr>
          <w:rFonts w:ascii="Arial" w:eastAsia="Arial" w:hAnsi="Arial" w:cs="Arial"/>
          <w:sz w:val="16"/>
          <w:szCs w:val="16"/>
        </w:rPr>
        <w:t>.</w:t>
      </w:r>
      <w:r w:rsidR="008331A9" w:rsidRPr="008025EE">
        <w:rPr>
          <w:rFonts w:ascii="Arial" w:eastAsia="Arial" w:hAnsi="Arial" w:cs="Arial"/>
          <w:sz w:val="16"/>
          <w:szCs w:val="16"/>
        </w:rPr>
        <w:t>”</w:t>
      </w:r>
    </w:p>
    <w:p w14:paraId="7532FBBF" w14:textId="77777777" w:rsidR="00BF3E5F" w:rsidRDefault="00BF3E5F">
      <w:pPr>
        <w:spacing w:line="200" w:lineRule="exact"/>
        <w:rPr>
          <w:sz w:val="20"/>
          <w:szCs w:val="20"/>
        </w:rPr>
      </w:pPr>
    </w:p>
    <w:p w14:paraId="0FE4C89B" w14:textId="4EC3831F" w:rsidR="00A42649" w:rsidRPr="00B80902" w:rsidRDefault="00A42649" w:rsidP="00A42649">
      <w:pPr>
        <w:spacing w:line="370" w:lineRule="auto"/>
        <w:ind w:right="340"/>
        <w:jc w:val="both"/>
        <w:rPr>
          <w:ins w:id="3970" w:author="Kaxiong" w:date="2021-06-11T10:52:00Z"/>
          <w:sz w:val="16"/>
          <w:szCs w:val="16"/>
        </w:rPr>
      </w:pPr>
      <w:ins w:id="3971" w:author="Kaxiong" w:date="2021-06-11T10:52:00Z">
        <w:r w:rsidRPr="00B80902">
          <w:rPr>
            <w:rFonts w:ascii="Arial" w:eastAsia="Arial" w:hAnsi="Arial" w:cs="Arial"/>
            <w:sz w:val="16"/>
            <w:szCs w:val="16"/>
          </w:rPr>
          <w:t xml:space="preserve">Tus </w:t>
        </w:r>
        <w:proofErr w:type="spellStart"/>
        <w:r w:rsidRPr="00B80902">
          <w:rPr>
            <w:rFonts w:ascii="Arial" w:eastAsia="Arial" w:hAnsi="Arial" w:cs="Arial"/>
            <w:sz w:val="16"/>
            <w:szCs w:val="16"/>
          </w:rPr>
          <w:t>neeg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liaj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Pr="00B80902">
          <w:rPr>
            <w:rFonts w:ascii="Arial" w:eastAsia="Arial" w:hAnsi="Arial" w:cs="Arial"/>
            <w:sz w:val="16"/>
            <w:szCs w:val="16"/>
          </w:rPr>
          <w:t xml:space="preserve"> </w:t>
        </w:r>
        <w:r>
          <w:rPr>
            <w:rFonts w:ascii="Arial" w:eastAsia="Arial" w:hAnsi="Arial" w:cs="Arial"/>
            <w:sz w:val="16"/>
            <w:szCs w:val="16"/>
          </w:rPr>
          <w:t>April</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xav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paub</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tias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nws</w:t>
        </w:r>
        <w:proofErr w:type="spellEnd"/>
        <w:r w:rsidRPr="00B80902">
          <w:rPr>
            <w:rFonts w:ascii="Arial" w:eastAsia="Arial" w:hAnsi="Arial" w:cs="Arial"/>
            <w:sz w:val="16"/>
            <w:szCs w:val="16"/>
          </w:rPr>
          <w:t xml:space="preserve"> </w:t>
        </w:r>
        <w:r>
          <w:rPr>
            <w:rFonts w:ascii="Arial" w:eastAsia="Arial" w:hAnsi="Arial" w:cs="Arial"/>
            <w:sz w:val="16"/>
            <w:szCs w:val="16"/>
          </w:rPr>
          <w:t>cov</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coj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puas</w:t>
        </w:r>
        <w:proofErr w:type="spellEnd"/>
        <w:r>
          <w:rPr>
            <w:rFonts w:ascii="Arial" w:eastAsia="Arial" w:hAnsi="Arial" w:cs="Arial"/>
            <w:sz w:val="16"/>
            <w:szCs w:val="16"/>
          </w:rPr>
          <w:t xml:space="preserve"> </w:t>
        </w:r>
        <w:proofErr w:type="spellStart"/>
        <w:r>
          <w:rPr>
            <w:rFonts w:ascii="Arial" w:eastAsia="Arial" w:hAnsi="Arial" w:cs="Arial"/>
            <w:sz w:val="16"/>
            <w:szCs w:val="16"/>
          </w:rPr>
          <w:t>raws</w:t>
        </w:r>
        <w:proofErr w:type="spellEnd"/>
        <w:r>
          <w:rPr>
            <w:rFonts w:ascii="Arial" w:eastAsia="Arial" w:hAnsi="Arial" w:cs="Arial"/>
            <w:sz w:val="16"/>
            <w:szCs w:val="16"/>
          </w:rPr>
          <w:t xml:space="preserve"> </w:t>
        </w:r>
        <w:r w:rsidRPr="00B80902">
          <w:rPr>
            <w:rFonts w:ascii="Arial" w:eastAsia="Arial" w:hAnsi="Arial" w:cs="Arial"/>
            <w:sz w:val="16"/>
            <w:szCs w:val="16"/>
          </w:rPr>
          <w:t xml:space="preserve">li PSR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r>
          <w:rPr>
            <w:rFonts w:ascii="Arial" w:eastAsia="Arial" w:hAnsi="Arial" w:cs="Arial"/>
            <w:sz w:val="16"/>
            <w:szCs w:val="16"/>
          </w:rPr>
          <w:t xml:space="preserve">sib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ke</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nrog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tsim</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qoob</w:t>
        </w:r>
        <w:proofErr w:type="spellEnd"/>
        <w:r>
          <w:rPr>
            <w:rFonts w:ascii="Arial" w:eastAsia="Arial" w:hAnsi="Arial" w:cs="Arial"/>
            <w:sz w:val="16"/>
            <w:szCs w:val="16"/>
          </w:rPr>
          <w:t xml:space="preserve"> loo</w:t>
        </w:r>
        <w:r w:rsidRPr="00B80902">
          <w:rPr>
            <w:rFonts w:ascii="Arial" w:eastAsia="Arial" w:hAnsi="Arial" w:cs="Arial"/>
            <w:sz w:val="16"/>
            <w:szCs w:val="16"/>
          </w:rPr>
          <w:t xml:space="preserve">. </w:t>
        </w:r>
        <w:r>
          <w:rPr>
            <w:rFonts w:ascii="Arial" w:eastAsia="Arial" w:hAnsi="Arial" w:cs="Arial"/>
            <w:sz w:val="16"/>
            <w:szCs w:val="16"/>
          </w:rPr>
          <w:t xml:space="preserve">Tus </w:t>
        </w:r>
        <w:proofErr w:type="spellStart"/>
        <w:r>
          <w:rPr>
            <w:rFonts w:ascii="Arial" w:eastAsia="Arial" w:hAnsi="Arial" w:cs="Arial"/>
            <w:sz w:val="16"/>
            <w:szCs w:val="16"/>
          </w:rPr>
          <w:t>neeg</w:t>
        </w:r>
        <w:proofErr w:type="spellEnd"/>
        <w:r>
          <w:rPr>
            <w:rFonts w:ascii="Arial" w:eastAsia="Arial" w:hAnsi="Arial" w:cs="Arial"/>
            <w:sz w:val="16"/>
            <w:szCs w:val="16"/>
          </w:rPr>
          <w:t xml:space="preserve"> </w:t>
        </w:r>
        <w:proofErr w:type="spellStart"/>
        <w:r>
          <w:rPr>
            <w:rFonts w:ascii="Arial" w:eastAsia="Arial" w:hAnsi="Arial" w:cs="Arial"/>
            <w:sz w:val="16"/>
            <w:szCs w:val="16"/>
          </w:rPr>
          <w:t>muaj</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paub</w:t>
        </w:r>
        <w:proofErr w:type="spellEnd"/>
        <w:r>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hais</w:t>
        </w:r>
        <w:proofErr w:type="spellEnd"/>
        <w:r w:rsidRPr="00B80902">
          <w:rPr>
            <w:rFonts w:ascii="Arial" w:eastAsia="Arial" w:hAnsi="Arial" w:cs="Arial"/>
            <w:sz w:val="16"/>
            <w:szCs w:val="16"/>
          </w:rPr>
          <w:t xml:space="preserve"> </w:t>
        </w:r>
        <w:r>
          <w:rPr>
            <w:rFonts w:ascii="Arial" w:eastAsia="Arial" w:hAnsi="Arial" w:cs="Arial"/>
            <w:sz w:val="16"/>
            <w:szCs w:val="16"/>
          </w:rPr>
          <w:t xml:space="preserve">dab </w:t>
        </w:r>
        <w:proofErr w:type="spellStart"/>
        <w:r>
          <w:rPr>
            <w:rFonts w:ascii="Arial" w:eastAsia="Arial" w:hAnsi="Arial" w:cs="Arial"/>
            <w:sz w:val="16"/>
            <w:szCs w:val="16"/>
          </w:rPr>
          <w:t>tsi</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txog</w:t>
        </w:r>
        <w:proofErr w:type="spellEnd"/>
        <w:r w:rsidRPr="00B80902">
          <w:rPr>
            <w:rFonts w:ascii="Arial" w:eastAsia="Arial" w:hAnsi="Arial" w:cs="Arial"/>
            <w:sz w:val="16"/>
            <w:szCs w:val="16"/>
          </w:rPr>
          <w:t xml:space="preserve"> </w:t>
        </w:r>
        <w:r>
          <w:rPr>
            <w:rFonts w:ascii="Arial" w:eastAsia="Arial" w:hAnsi="Arial" w:cs="Arial"/>
            <w:sz w:val="16"/>
            <w:szCs w:val="16"/>
          </w:rPr>
          <w:t>Apri</w:t>
        </w:r>
      </w:ins>
      <w:ins w:id="3972" w:author="Kaxiong" w:date="2021-06-11T10:53:00Z">
        <w:r>
          <w:rPr>
            <w:rFonts w:ascii="Arial" w:eastAsia="Arial" w:hAnsi="Arial" w:cs="Arial"/>
            <w:sz w:val="16"/>
            <w:szCs w:val="16"/>
          </w:rPr>
          <w:t>l</w:t>
        </w:r>
      </w:ins>
      <w:ins w:id="3973" w:author="Kaxiong" w:date="2021-06-11T10:52:00Z">
        <w:r w:rsidRPr="00B80902">
          <w:rPr>
            <w:rFonts w:ascii="Arial" w:eastAsia="Arial" w:hAnsi="Arial" w:cs="Arial"/>
            <w:sz w:val="16"/>
            <w:szCs w:val="16"/>
          </w:rPr>
          <w:t xml:space="preserve"> </w:t>
        </w:r>
        <w:r>
          <w:rPr>
            <w:rFonts w:ascii="Arial" w:eastAsia="Arial" w:hAnsi="Arial" w:cs="Arial"/>
            <w:sz w:val="16"/>
            <w:szCs w:val="16"/>
          </w:rPr>
          <w:t>li</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xwm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txheej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ntsig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PSR?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no </w:t>
        </w:r>
        <w:proofErr w:type="spellStart"/>
        <w:r w:rsidRPr="00B80902">
          <w:rPr>
            <w:rFonts w:ascii="Arial" w:eastAsia="Arial" w:hAnsi="Arial" w:cs="Arial"/>
            <w:sz w:val="16"/>
            <w:szCs w:val="16"/>
          </w:rPr>
          <w:t>yog</w:t>
        </w:r>
        <w:proofErr w:type="spellEnd"/>
        <w:r w:rsidRPr="00B80902">
          <w:rPr>
            <w:rFonts w:ascii="Arial" w:eastAsia="Arial" w:hAnsi="Arial" w:cs="Arial"/>
            <w:sz w:val="16"/>
            <w:szCs w:val="16"/>
          </w:rPr>
          <w:t xml:space="preserve"> cov </w:t>
        </w:r>
        <w:proofErr w:type="spellStart"/>
        <w:r w:rsidRPr="00B80902">
          <w:rPr>
            <w:rFonts w:ascii="Arial" w:eastAsia="Arial" w:hAnsi="Arial" w:cs="Arial"/>
            <w:sz w:val="16"/>
            <w:szCs w:val="16"/>
          </w:rPr>
          <w:t>lus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mus</w:t>
        </w:r>
        <w:proofErr w:type="spellEnd"/>
        <w:r w:rsidRPr="00B80902">
          <w:rPr>
            <w:rFonts w:ascii="Arial" w:eastAsia="Arial" w:hAnsi="Arial" w:cs="Arial"/>
            <w:sz w:val="16"/>
            <w:szCs w:val="16"/>
          </w:rPr>
          <w:t xml:space="preserve"> tau:</w:t>
        </w:r>
      </w:ins>
    </w:p>
    <w:p w14:paraId="3FF0C141" w14:textId="76E369C1" w:rsidR="00BF3E5F" w:rsidDel="00A42649" w:rsidRDefault="00BF3E5F">
      <w:pPr>
        <w:spacing w:line="330" w:lineRule="exact"/>
        <w:rPr>
          <w:del w:id="3974" w:author="Kaxiong" w:date="2021-06-11T10:52:00Z"/>
          <w:sz w:val="20"/>
          <w:szCs w:val="20"/>
        </w:rPr>
      </w:pPr>
    </w:p>
    <w:p w14:paraId="12329FA0" w14:textId="10545F9D" w:rsidR="00BF3E5F" w:rsidRPr="006750AB" w:rsidDel="00A42649" w:rsidRDefault="008E10F3" w:rsidP="006750AB">
      <w:pPr>
        <w:spacing w:line="390" w:lineRule="auto"/>
        <w:ind w:right="180"/>
        <w:jc w:val="both"/>
        <w:rPr>
          <w:del w:id="3975" w:author="Kaxiong" w:date="2021-06-11T10:52:00Z"/>
          <w:sz w:val="16"/>
          <w:szCs w:val="16"/>
        </w:rPr>
      </w:pPr>
      <w:del w:id="3976" w:author="Kaxiong" w:date="2021-06-11T10:52:00Z">
        <w:r w:rsidRPr="006750AB" w:rsidDel="00A42649">
          <w:rPr>
            <w:rFonts w:ascii="Arial" w:eastAsia="Arial" w:hAnsi="Arial" w:cs="Arial"/>
            <w:sz w:val="16"/>
            <w:szCs w:val="16"/>
          </w:rPr>
          <w:delText xml:space="preserve">Tus neeg ua liaj ua teb April </w:delText>
        </w:r>
        <w:r w:rsidR="00F2670D" w:rsidRPr="006750AB" w:rsidDel="00A42649">
          <w:rPr>
            <w:rFonts w:ascii="Arial" w:eastAsia="Arial" w:hAnsi="Arial" w:cs="Arial"/>
            <w:sz w:val="16"/>
            <w:szCs w:val="16"/>
          </w:rPr>
          <w:delText xml:space="preserve">xav paub seb nws cov kev coj ua piv nrog PSR li cas ntawm kev sib koom ua ke ntawm tsiaj txhu nrog kev tsim khoom. tus neeg </w:delText>
        </w:r>
        <w:r w:rsidRPr="006750AB" w:rsidDel="00A42649">
          <w:rPr>
            <w:rFonts w:ascii="Arial" w:eastAsia="Arial" w:hAnsi="Arial" w:cs="Arial"/>
            <w:sz w:val="16"/>
            <w:szCs w:val="16"/>
          </w:rPr>
          <w:delText>muaj peev xwm</w:delText>
        </w:r>
        <w:r w:rsidR="00F2670D" w:rsidRPr="006750AB" w:rsidDel="00A42649">
          <w:rPr>
            <w:rFonts w:ascii="Arial" w:eastAsia="Arial" w:hAnsi="Arial" w:cs="Arial"/>
            <w:sz w:val="16"/>
            <w:szCs w:val="16"/>
          </w:rPr>
          <w:delText xml:space="preserve"> yuav hais tau</w:delText>
        </w:r>
        <w:r w:rsidRPr="006750AB" w:rsidDel="00A42649">
          <w:rPr>
            <w:rFonts w:ascii="Arial" w:eastAsia="Arial" w:hAnsi="Arial" w:cs="Arial"/>
            <w:sz w:val="16"/>
            <w:szCs w:val="16"/>
          </w:rPr>
          <w:delText xml:space="preserve"> dab tsi</w:delText>
        </w:r>
        <w:r w:rsidR="00F2670D" w:rsidRPr="006750AB" w:rsidDel="00A42649">
          <w:rPr>
            <w:rFonts w:ascii="Arial" w:eastAsia="Arial" w:hAnsi="Arial" w:cs="Arial"/>
            <w:sz w:val="16"/>
            <w:szCs w:val="16"/>
          </w:rPr>
          <w:delText xml:space="preserve"> txog</w:delText>
        </w:r>
        <w:r w:rsidRPr="006750AB" w:rsidDel="00A42649">
          <w:rPr>
            <w:rFonts w:ascii="Arial" w:eastAsia="Arial" w:hAnsi="Arial" w:cs="Arial"/>
            <w:sz w:val="16"/>
            <w:szCs w:val="16"/>
          </w:rPr>
          <w:delText xml:space="preserve"> April</w:delText>
        </w:r>
        <w:r w:rsidR="00F2670D" w:rsidRPr="006750AB" w:rsidDel="00A42649">
          <w:rPr>
            <w:rFonts w:ascii="Arial" w:eastAsia="Arial" w:hAnsi="Arial" w:cs="Arial"/>
            <w:sz w:val="16"/>
            <w:szCs w:val="16"/>
          </w:rPr>
          <w:delText xml:space="preserve"> qhov xwm txheej piv rau PSR? Ntawm no yog cov lus teb</w:delText>
        </w:r>
        <w:r w:rsidRPr="006750AB" w:rsidDel="00A42649">
          <w:rPr>
            <w:rFonts w:ascii="Arial" w:eastAsia="Arial" w:hAnsi="Arial" w:cs="Arial"/>
            <w:sz w:val="16"/>
            <w:szCs w:val="16"/>
          </w:rPr>
          <w:delText xml:space="preserve"> uas yuav mus</w:delText>
        </w:r>
        <w:r w:rsidR="00F2670D" w:rsidRPr="006750AB" w:rsidDel="00A42649">
          <w:rPr>
            <w:rFonts w:ascii="Arial" w:eastAsia="Arial" w:hAnsi="Arial" w:cs="Arial"/>
            <w:sz w:val="16"/>
            <w:szCs w:val="16"/>
          </w:rPr>
          <w:delText xml:space="preserve"> tau:</w:delText>
        </w:r>
      </w:del>
    </w:p>
    <w:p w14:paraId="3B227BC4" w14:textId="77777777" w:rsidR="00BF3E5F" w:rsidRDefault="00BF3E5F">
      <w:pPr>
        <w:spacing w:line="229" w:lineRule="exact"/>
        <w:rPr>
          <w:sz w:val="20"/>
          <w:szCs w:val="20"/>
        </w:rPr>
      </w:pPr>
    </w:p>
    <w:p w14:paraId="34F2E259" w14:textId="5617397D" w:rsidR="00BF3E5F" w:rsidRPr="00424572" w:rsidRDefault="00F2670D" w:rsidP="00424572">
      <w:pPr>
        <w:spacing w:line="415" w:lineRule="auto"/>
        <w:ind w:right="120"/>
        <w:jc w:val="both"/>
        <w:rPr>
          <w:sz w:val="16"/>
          <w:szCs w:val="16"/>
        </w:rPr>
      </w:pPr>
      <w:r w:rsidRPr="00424572">
        <w:rPr>
          <w:rFonts w:ascii="Arial" w:eastAsia="Arial" w:hAnsi="Arial" w:cs="Arial"/>
          <w:sz w:val="16"/>
          <w:szCs w:val="16"/>
        </w:rPr>
        <w:t>“</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yam li </w:t>
      </w:r>
      <w:proofErr w:type="spellStart"/>
      <w:r w:rsidR="003D078D" w:rsidRPr="00424572">
        <w:rPr>
          <w:rFonts w:ascii="Arial" w:eastAsia="Arial" w:hAnsi="Arial" w:cs="Arial"/>
          <w:sz w:val="16"/>
          <w:szCs w:val="16"/>
        </w:rPr>
        <w:t>tus</w:t>
      </w:r>
      <w:proofErr w:type="spellEnd"/>
      <w:r w:rsidR="003D078D" w:rsidRPr="00424572">
        <w:rPr>
          <w:rFonts w:ascii="Arial" w:eastAsia="Arial" w:hAnsi="Arial" w:cs="Arial"/>
          <w:sz w:val="16"/>
          <w:szCs w:val="16"/>
        </w:rPr>
        <w:t xml:space="preserve"> </w:t>
      </w:r>
      <w:proofErr w:type="spellStart"/>
      <w:r w:rsidR="003D078D" w:rsidRPr="00424572">
        <w:rPr>
          <w:rFonts w:ascii="Arial" w:eastAsia="Arial" w:hAnsi="Arial" w:cs="Arial"/>
          <w:sz w:val="16"/>
          <w:szCs w:val="16"/>
        </w:rPr>
        <w:t>neeg</w:t>
      </w:r>
      <w:proofErr w:type="spellEnd"/>
      <w:r w:rsidR="003D078D"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w:t>
      </w:r>
      <w:r w:rsidR="003D078D" w:rsidRPr="00424572">
        <w:rPr>
          <w:rFonts w:ascii="Arial" w:eastAsia="Arial" w:hAnsi="Arial" w:cs="Arial"/>
          <w:sz w:val="16"/>
          <w:szCs w:val="16"/>
        </w:rPr>
        <w:t>b</w:t>
      </w:r>
      <w:proofErr w:type="spellEnd"/>
      <w:r w:rsidR="003D078D" w:rsidRPr="00424572">
        <w:rPr>
          <w:rFonts w:ascii="Arial" w:eastAsia="Arial" w:hAnsi="Arial" w:cs="Arial"/>
          <w:sz w:val="16"/>
          <w:szCs w:val="16"/>
        </w:rPr>
        <w:t xml:space="preserve"> June cov </w:t>
      </w:r>
      <w:proofErr w:type="spellStart"/>
      <w:r w:rsidRPr="00424572">
        <w:rPr>
          <w:rFonts w:ascii="Arial" w:eastAsia="Arial" w:hAnsi="Arial" w:cs="Arial"/>
          <w:sz w:val="16"/>
          <w:szCs w:val="16"/>
        </w:rPr>
        <w:t>xwm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txheej</w:t>
      </w:r>
      <w:proofErr w:type="spellEnd"/>
      <w:r w:rsidRPr="00424572">
        <w:rPr>
          <w:rFonts w:ascii="Arial" w:eastAsia="Arial" w:hAnsi="Arial" w:cs="Arial"/>
          <w:sz w:val="16"/>
          <w:szCs w:val="16"/>
        </w:rPr>
        <w:t xml:space="preserve">, </w:t>
      </w:r>
      <w:r w:rsidR="00DF79E7" w:rsidRPr="00424572">
        <w:rPr>
          <w:rFonts w:ascii="Arial" w:eastAsia="Arial" w:hAnsi="Arial" w:cs="Arial"/>
          <w:sz w:val="16"/>
          <w:szCs w:val="16"/>
        </w:rPr>
        <w:t>April</w:t>
      </w:r>
      <w:r w:rsidRPr="00424572">
        <w:rPr>
          <w:rFonts w:ascii="Arial" w:eastAsia="Arial" w:hAnsi="Arial" w:cs="Arial"/>
          <w:sz w:val="16"/>
          <w:szCs w:val="16"/>
        </w:rPr>
        <w:t xml:space="preserve"> </w:t>
      </w:r>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raws</w:t>
      </w:r>
      <w:proofErr w:type="spellEnd"/>
      <w:r w:rsidRPr="00424572">
        <w:rPr>
          <w:rFonts w:ascii="Arial" w:eastAsia="Arial" w:hAnsi="Arial" w:cs="Arial"/>
          <w:sz w:val="16"/>
          <w:szCs w:val="16"/>
        </w:rPr>
        <w:t xml:space="preserve"> li </w:t>
      </w:r>
      <w:ins w:id="3977" w:author="Kaxiong" w:date="2021-06-11T10:54:00Z">
        <w:r w:rsidR="00A42649">
          <w:rPr>
            <w:rFonts w:ascii="Arial" w:eastAsia="Arial" w:hAnsi="Arial" w:cs="Arial"/>
            <w:sz w:val="16"/>
            <w:szCs w:val="16"/>
          </w:rPr>
          <w:t xml:space="preserve">cov </w:t>
        </w:r>
        <w:proofErr w:type="spellStart"/>
        <w:r w:rsidR="00A42649">
          <w:rPr>
            <w:rFonts w:ascii="Arial" w:eastAsia="Arial" w:hAnsi="Arial" w:cs="Arial"/>
            <w:sz w:val="16"/>
            <w:szCs w:val="16"/>
          </w:rPr>
          <w:t>qauv</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ntawm</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Qhoos</w:t>
        </w:r>
        <w:proofErr w:type="spellEnd"/>
        <w:r w:rsidR="00A42649">
          <w:rPr>
            <w:rFonts w:ascii="Arial" w:eastAsia="Arial" w:hAnsi="Arial" w:cs="Arial"/>
            <w:sz w:val="16"/>
            <w:szCs w:val="16"/>
          </w:rPr>
          <w:t xml:space="preserve"> Ka </w:t>
        </w:r>
        <w:proofErr w:type="spellStart"/>
        <w:r w:rsidR="00A42649">
          <w:rPr>
            <w:rFonts w:ascii="Arial" w:eastAsia="Arial" w:hAnsi="Arial" w:cs="Arial"/>
            <w:sz w:val="16"/>
            <w:szCs w:val="16"/>
          </w:rPr>
          <w:t>Ua</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Liaj</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Ua</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Tev</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Tsis</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Muaj</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Tshuaj</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Txhaum</w:t>
        </w:r>
        <w:proofErr w:type="spellEnd"/>
        <w:r w:rsidR="00A42649">
          <w:rPr>
            <w:rFonts w:ascii="Arial" w:eastAsia="Arial" w:hAnsi="Arial" w:cs="Arial"/>
            <w:sz w:val="16"/>
            <w:szCs w:val="16"/>
          </w:rPr>
          <w:t xml:space="preserve"> </w:t>
        </w:r>
      </w:ins>
      <w:del w:id="3978" w:author="Kaxiong" w:date="2021-06-11T10:54:00Z">
        <w:r w:rsidR="00DF79E7" w:rsidRPr="00424572" w:rsidDel="00A42649">
          <w:rPr>
            <w:rFonts w:ascii="Arial" w:eastAsia="Arial" w:hAnsi="Arial" w:cs="Arial"/>
            <w:sz w:val="16"/>
            <w:szCs w:val="16"/>
          </w:rPr>
          <w:delText xml:space="preserve">Kev Koom Tes Hauv Teb Chawm </w:delText>
        </w:r>
      </w:del>
      <w:r w:rsidR="00DF79E7" w:rsidRPr="00424572">
        <w:rPr>
          <w:rFonts w:ascii="Arial" w:eastAsia="Arial" w:hAnsi="Arial" w:cs="Arial"/>
          <w:sz w:val="16"/>
          <w:szCs w:val="16"/>
        </w:rPr>
        <w:t xml:space="preserve">(National Organic Program) </w:t>
      </w:r>
      <w:proofErr w:type="spellStart"/>
      <w:r w:rsidRPr="00424572">
        <w:rPr>
          <w:rFonts w:ascii="Arial" w:eastAsia="Arial" w:hAnsi="Arial" w:cs="Arial"/>
          <w:sz w:val="16"/>
          <w:szCs w:val="16"/>
        </w:rPr>
        <w:t>tej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zaum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zoo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kom</w:t>
      </w:r>
      <w:proofErr w:type="spellEnd"/>
      <w:r w:rsidRPr="00424572">
        <w:rPr>
          <w:rFonts w:ascii="Arial" w:eastAsia="Arial" w:hAnsi="Arial" w:cs="Arial"/>
          <w:sz w:val="16"/>
          <w:szCs w:val="16"/>
        </w:rPr>
        <w:t xml:space="preserve"> </w:t>
      </w:r>
      <w:proofErr w:type="spellStart"/>
      <w:ins w:id="3979" w:author="Kaxiong" w:date="2021-06-11T10:55:00Z">
        <w:r w:rsidR="00A42649">
          <w:rPr>
            <w:rFonts w:ascii="Arial" w:eastAsia="Arial" w:hAnsi="Arial" w:cs="Arial"/>
            <w:sz w:val="16"/>
            <w:szCs w:val="16"/>
          </w:rPr>
          <w:t>raws</w:t>
        </w:r>
        <w:proofErr w:type="spellEnd"/>
        <w:r w:rsidR="00A42649">
          <w:rPr>
            <w:rFonts w:ascii="Arial" w:eastAsia="Arial" w:hAnsi="Arial" w:cs="Arial"/>
            <w:sz w:val="16"/>
            <w:szCs w:val="16"/>
          </w:rPr>
          <w:t xml:space="preserve"> li</w:t>
        </w:r>
      </w:ins>
      <w:del w:id="3980" w:author="Kaxiong" w:date="2021-06-11T10:55:00Z">
        <w:r w:rsidRPr="00424572" w:rsidDel="00A42649">
          <w:rPr>
            <w:rFonts w:ascii="Arial" w:eastAsia="Arial" w:hAnsi="Arial" w:cs="Arial"/>
            <w:sz w:val="16"/>
            <w:szCs w:val="16"/>
          </w:rPr>
          <w:delText>tiav</w:delText>
        </w:r>
      </w:del>
      <w:r w:rsidRPr="00424572">
        <w:rPr>
          <w:rFonts w:ascii="Arial" w:eastAsia="Arial" w:hAnsi="Arial" w:cs="Arial"/>
          <w:sz w:val="16"/>
          <w:szCs w:val="16"/>
        </w:rPr>
        <w:t xml:space="preserve"> </w:t>
      </w:r>
      <w:proofErr w:type="spellStart"/>
      <w:r w:rsidRPr="00424572">
        <w:rPr>
          <w:rFonts w:ascii="Arial" w:eastAsia="Arial" w:hAnsi="Arial" w:cs="Arial"/>
          <w:sz w:val="16"/>
          <w:szCs w:val="16"/>
        </w:rPr>
        <w:t>Txoj</w:t>
      </w:r>
      <w:proofErr w:type="spellEnd"/>
      <w:r w:rsidRPr="00424572">
        <w:rPr>
          <w:rFonts w:ascii="Arial" w:eastAsia="Arial" w:hAnsi="Arial" w:cs="Arial"/>
          <w:sz w:val="16"/>
          <w:szCs w:val="16"/>
        </w:rPr>
        <w:t xml:space="preserve"> Cai </w:t>
      </w:r>
      <w:del w:id="3981" w:author="Kaxiong" w:date="2021-06-11T10:55:00Z">
        <w:r w:rsidRPr="00424572" w:rsidDel="00A42649">
          <w:rPr>
            <w:rFonts w:ascii="Arial" w:eastAsia="Arial" w:hAnsi="Arial" w:cs="Arial"/>
            <w:sz w:val="16"/>
            <w:szCs w:val="16"/>
          </w:rPr>
          <w:delText xml:space="preserve">Tsim </w:delText>
        </w:r>
      </w:del>
      <w:r w:rsidRPr="00424572">
        <w:rPr>
          <w:rFonts w:ascii="Arial" w:eastAsia="Arial" w:hAnsi="Arial" w:cs="Arial"/>
          <w:sz w:val="16"/>
          <w:szCs w:val="16"/>
        </w:rPr>
        <w:t xml:space="preserve">Kev </w:t>
      </w:r>
      <w:proofErr w:type="spellStart"/>
      <w:r w:rsidRPr="00424572">
        <w:rPr>
          <w:rFonts w:ascii="Arial" w:eastAsia="Arial" w:hAnsi="Arial" w:cs="Arial"/>
          <w:sz w:val="16"/>
          <w:szCs w:val="16"/>
        </w:rPr>
        <w:t>Nyab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Xeeb</w:t>
      </w:r>
      <w:proofErr w:type="spellEnd"/>
      <w:ins w:id="3982" w:author="Kaxiong" w:date="2021-06-11T10:55:00Z">
        <w:r w:rsidR="00A42649">
          <w:rPr>
            <w:rFonts w:ascii="Arial" w:eastAsia="Arial" w:hAnsi="Arial" w:cs="Arial"/>
            <w:sz w:val="16"/>
            <w:szCs w:val="16"/>
          </w:rPr>
          <w:t xml:space="preserve"> </w:t>
        </w:r>
        <w:proofErr w:type="spellStart"/>
        <w:r w:rsidR="00A42649">
          <w:rPr>
            <w:rFonts w:ascii="Arial" w:eastAsia="Arial" w:hAnsi="Arial" w:cs="Arial"/>
            <w:sz w:val="16"/>
            <w:szCs w:val="16"/>
          </w:rPr>
          <w:t>Ntawm</w:t>
        </w:r>
        <w:proofErr w:type="spellEnd"/>
        <w:r w:rsidR="00A42649">
          <w:rPr>
            <w:rFonts w:ascii="Arial" w:eastAsia="Arial" w:hAnsi="Arial" w:cs="Arial"/>
            <w:sz w:val="16"/>
            <w:szCs w:val="16"/>
          </w:rPr>
          <w:t xml:space="preserve"> Kev </w:t>
        </w:r>
        <w:proofErr w:type="spellStart"/>
        <w:r w:rsidR="00A42649">
          <w:rPr>
            <w:rFonts w:ascii="Arial" w:eastAsia="Arial" w:hAnsi="Arial" w:cs="Arial"/>
            <w:sz w:val="16"/>
            <w:szCs w:val="16"/>
          </w:rPr>
          <w:t>Tsim</w:t>
        </w:r>
        <w:proofErr w:type="spellEnd"/>
        <w:r w:rsidR="00A42649">
          <w:rPr>
            <w:rFonts w:ascii="Arial" w:eastAsia="Arial" w:hAnsi="Arial" w:cs="Arial"/>
            <w:sz w:val="16"/>
            <w:szCs w:val="16"/>
          </w:rPr>
          <w:t xml:space="preserve"> Tam</w:t>
        </w:r>
      </w:ins>
      <w:ins w:id="3983" w:author="Kaxiong" w:date="2021-06-11T10:56:00Z">
        <w:r w:rsidR="00A42649">
          <w:rPr>
            <w:rFonts w:ascii="Arial" w:eastAsia="Arial" w:hAnsi="Arial" w:cs="Arial"/>
            <w:sz w:val="16"/>
            <w:szCs w:val="16"/>
          </w:rPr>
          <w:t>.</w:t>
        </w:r>
      </w:ins>
      <w:r w:rsidRPr="00424572">
        <w:rPr>
          <w:rFonts w:ascii="Arial" w:eastAsia="Arial" w:hAnsi="Arial" w:cs="Arial"/>
          <w:sz w:val="16"/>
          <w:szCs w:val="16"/>
        </w:rPr>
        <w:t xml:space="preserve"> Tab sis, </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zaug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ntxiv</w:t>
      </w:r>
      <w:proofErr w:type="spellEnd"/>
      <w:r w:rsidRPr="00424572">
        <w:rPr>
          <w:rFonts w:ascii="Arial" w:eastAsia="Arial" w:hAnsi="Arial" w:cs="Arial"/>
          <w:sz w:val="16"/>
          <w:szCs w:val="16"/>
        </w:rPr>
        <w:t xml:space="preserve">, </w:t>
      </w:r>
      <w:del w:id="3984" w:author="Kaxiong" w:date="2021-06-11T10:57:00Z">
        <w:r w:rsidRPr="00424572" w:rsidDel="00A42649">
          <w:rPr>
            <w:rFonts w:ascii="Arial" w:eastAsia="Arial" w:hAnsi="Arial" w:cs="Arial"/>
            <w:sz w:val="16"/>
            <w:szCs w:val="16"/>
          </w:rPr>
          <w:delText xml:space="preserve">uas </w:delText>
        </w:r>
      </w:del>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leeg</w:t>
      </w:r>
      <w:proofErr w:type="spellEnd"/>
      <w:r w:rsidRPr="00424572">
        <w:rPr>
          <w:rFonts w:ascii="Arial" w:eastAsia="Arial" w:hAnsi="Arial" w:cs="Arial"/>
          <w:sz w:val="16"/>
          <w:szCs w:val="16"/>
        </w:rPr>
        <w:t xml:space="preserve"> </w:t>
      </w:r>
      <w:proofErr w:type="spellStart"/>
      <w:ins w:id="3985" w:author="Kaxiong" w:date="2021-06-11T10:57:00Z">
        <w:r w:rsidR="00A42649">
          <w:rPr>
            <w:rFonts w:ascii="Arial" w:eastAsia="Arial" w:hAnsi="Arial" w:cs="Arial"/>
            <w:sz w:val="16"/>
            <w:szCs w:val="16"/>
          </w:rPr>
          <w:t>xwb</w:t>
        </w:r>
        <w:proofErr w:type="spellEnd"/>
        <w:r w:rsidR="00A42649">
          <w:rPr>
            <w:rFonts w:ascii="Arial" w:eastAsia="Arial" w:hAnsi="Arial" w:cs="Arial"/>
            <w:sz w:val="16"/>
            <w:szCs w:val="16"/>
          </w:rPr>
          <w:t xml:space="preserve"> </w:t>
        </w:r>
      </w:ins>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txim</w:t>
      </w:r>
      <w:proofErr w:type="spellEnd"/>
      <w:r w:rsidRPr="00424572">
        <w:rPr>
          <w:rFonts w:ascii="Arial" w:eastAsia="Arial" w:hAnsi="Arial" w:cs="Arial"/>
          <w:sz w:val="16"/>
          <w:szCs w:val="16"/>
        </w:rPr>
        <w:t xml:space="preserve"> </w:t>
      </w:r>
      <w:ins w:id="3986" w:author="Kaxiong" w:date="2021-06-11T10:58:00Z">
        <w:r w:rsidR="00A42649">
          <w:rPr>
            <w:rFonts w:ascii="Arial" w:eastAsia="Arial" w:hAnsi="Arial" w:cs="Arial"/>
            <w:sz w:val="16"/>
            <w:szCs w:val="16"/>
          </w:rPr>
          <w:t xml:space="preserve">tau </w:t>
        </w:r>
      </w:ins>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w:t>
      </w:r>
      <w:proofErr w:type="spellStart"/>
      <w:ins w:id="3987" w:author="Kaxiong" w:date="2021-06-11T10:58:00Z">
        <w:r w:rsidR="00A42649">
          <w:rPr>
            <w:rFonts w:ascii="Arial" w:eastAsia="Arial" w:hAnsi="Arial" w:cs="Arial"/>
            <w:sz w:val="16"/>
            <w:szCs w:val="16"/>
          </w:rPr>
          <w:t>kev</w:t>
        </w:r>
        <w:proofErr w:type="spellEnd"/>
        <w:r w:rsidR="00A42649">
          <w:rPr>
            <w:rFonts w:ascii="Arial" w:eastAsia="Arial" w:hAnsi="Arial" w:cs="Arial"/>
            <w:sz w:val="16"/>
            <w:szCs w:val="16"/>
          </w:rPr>
          <w:t xml:space="preserve"> </w:t>
        </w:r>
        <w:proofErr w:type="spellStart"/>
        <w:r w:rsidR="00A42649">
          <w:rPr>
            <w:rFonts w:ascii="Arial" w:eastAsia="Arial" w:hAnsi="Arial" w:cs="Arial"/>
            <w:sz w:val="16"/>
            <w:szCs w:val="16"/>
          </w:rPr>
          <w:t>tshwm</w:t>
        </w:r>
        <w:proofErr w:type="spellEnd"/>
        <w:r w:rsidR="00A42649">
          <w:rPr>
            <w:rFonts w:ascii="Arial" w:eastAsia="Arial" w:hAnsi="Arial" w:cs="Arial"/>
            <w:sz w:val="16"/>
            <w:szCs w:val="16"/>
          </w:rPr>
          <w:t xml:space="preserve"> sim yam </w:t>
        </w:r>
      </w:ins>
      <w:proofErr w:type="spellStart"/>
      <w:r w:rsidRPr="00424572">
        <w:rPr>
          <w:rFonts w:ascii="Arial" w:eastAsia="Arial" w:hAnsi="Arial" w:cs="Arial"/>
          <w:sz w:val="16"/>
          <w:szCs w:val="16"/>
        </w:rPr>
        <w:t>tsim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tsiaj</w:t>
      </w:r>
      <w:proofErr w:type="spellEnd"/>
      <w:r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khoom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huv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tsum</w:t>
      </w:r>
      <w:proofErr w:type="spellEnd"/>
      <w:r w:rsidRPr="00424572">
        <w:rPr>
          <w:rFonts w:ascii="Arial" w:eastAsia="Arial" w:hAnsi="Arial" w:cs="Arial"/>
          <w:sz w:val="16"/>
          <w:szCs w:val="16"/>
        </w:rPr>
        <w:t xml:space="preserve"> tau </w:t>
      </w:r>
      <w:proofErr w:type="spellStart"/>
      <w:r w:rsidRPr="00424572">
        <w:rPr>
          <w:rFonts w:ascii="Arial" w:eastAsia="Arial" w:hAnsi="Arial" w:cs="Arial"/>
          <w:sz w:val="16"/>
          <w:szCs w:val="16"/>
        </w:rPr>
        <w:t>txiav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nrog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lwm</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neeg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neeg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tawm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tswv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nrog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tshawb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nrhiav</w:t>
      </w:r>
      <w:proofErr w:type="spellEnd"/>
      <w:r w:rsidRPr="00424572">
        <w:rPr>
          <w:rFonts w:ascii="Arial" w:eastAsia="Arial" w:hAnsi="Arial" w:cs="Arial"/>
          <w:sz w:val="16"/>
          <w:szCs w:val="16"/>
        </w:rPr>
        <w:t xml:space="preserve"> los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muaj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pom zoo </w:t>
      </w:r>
      <w:proofErr w:type="spellStart"/>
      <w:r w:rsidRPr="00424572">
        <w:rPr>
          <w:rFonts w:ascii="Arial" w:eastAsia="Arial" w:hAnsi="Arial" w:cs="Arial"/>
          <w:sz w:val="16"/>
          <w:szCs w:val="16"/>
        </w:rPr>
        <w:t>nyob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ntawm</w:t>
      </w:r>
      <w:proofErr w:type="spellEnd"/>
      <w:r w:rsidRPr="00424572">
        <w:rPr>
          <w:rFonts w:ascii="Arial" w:eastAsia="Arial" w:hAnsi="Arial" w:cs="Arial"/>
          <w:sz w:val="16"/>
          <w:szCs w:val="16"/>
        </w:rPr>
        <w:t xml:space="preserve"> 90-hnub </w:t>
      </w:r>
      <w:proofErr w:type="spellStart"/>
      <w:ins w:id="3988" w:author="Kaxiong" w:date="2021-06-11T10:59:00Z">
        <w:r w:rsidR="00F11D30">
          <w:rPr>
            <w:rFonts w:ascii="Arial" w:eastAsia="Arial" w:hAnsi="Arial" w:cs="Arial"/>
            <w:sz w:val="16"/>
            <w:szCs w:val="16"/>
          </w:rPr>
          <w:t>ntawm</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ncua</w:t>
        </w:r>
        <w:proofErr w:type="spellEnd"/>
        <w:r w:rsidR="00F11D30">
          <w:rPr>
            <w:rFonts w:ascii="Arial" w:eastAsia="Arial" w:hAnsi="Arial" w:cs="Arial"/>
            <w:sz w:val="16"/>
            <w:szCs w:val="16"/>
          </w:rPr>
          <w:t xml:space="preserve"> </w:t>
        </w:r>
      </w:ins>
      <w:del w:id="3989" w:author="Kaxiong" w:date="2021-06-11T10:59:00Z">
        <w:r w:rsidRPr="00424572" w:rsidDel="00F11D30">
          <w:rPr>
            <w:rFonts w:ascii="Arial" w:eastAsia="Arial" w:hAnsi="Arial" w:cs="Arial"/>
            <w:sz w:val="16"/>
            <w:szCs w:val="16"/>
          </w:rPr>
          <w:delText xml:space="preserve">lub </w:delText>
        </w:r>
      </w:del>
      <w:proofErr w:type="spellStart"/>
      <w:r w:rsidRPr="00424572">
        <w:rPr>
          <w:rFonts w:ascii="Arial" w:eastAsia="Arial" w:hAnsi="Arial" w:cs="Arial"/>
          <w:sz w:val="16"/>
          <w:szCs w:val="16"/>
        </w:rPr>
        <w:t>sij</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hawm</w:t>
      </w:r>
      <w:proofErr w:type="spellEnd"/>
      <w:r w:rsidRPr="00424572">
        <w:rPr>
          <w:rFonts w:ascii="Arial" w:eastAsia="Arial" w:hAnsi="Arial" w:cs="Arial"/>
          <w:sz w:val="16"/>
          <w:szCs w:val="16"/>
        </w:rPr>
        <w:t xml:space="preserve"> </w:t>
      </w:r>
      <w:proofErr w:type="spellStart"/>
      <w:ins w:id="3990" w:author="Kaxiong" w:date="2021-06-11T11:00:00Z">
        <w:r w:rsidR="00F11D30">
          <w:rPr>
            <w:rFonts w:ascii="Arial" w:eastAsia="Arial" w:hAnsi="Arial" w:cs="Arial"/>
            <w:sz w:val="16"/>
            <w:szCs w:val="16"/>
          </w:rPr>
          <w:t>zam</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uas</w:t>
        </w:r>
        <w:proofErr w:type="spellEnd"/>
        <w:r w:rsidR="00F11D30">
          <w:rPr>
            <w:rFonts w:ascii="Arial" w:eastAsia="Arial" w:hAnsi="Arial" w:cs="Arial"/>
            <w:sz w:val="16"/>
            <w:szCs w:val="16"/>
          </w:rPr>
          <w:t xml:space="preserve"> pom tau </w:t>
        </w:r>
        <w:proofErr w:type="spellStart"/>
        <w:r w:rsidR="00F11D30">
          <w:rPr>
            <w:rFonts w:ascii="Arial" w:eastAsia="Arial" w:hAnsi="Arial" w:cs="Arial"/>
            <w:sz w:val="16"/>
            <w:szCs w:val="16"/>
          </w:rPr>
          <w:t>tias</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muaj</w:t>
        </w:r>
        <w:proofErr w:type="spellEnd"/>
        <w:r w:rsidR="00F11D30">
          <w:rPr>
            <w:rFonts w:ascii="Arial" w:eastAsia="Arial" w:hAnsi="Arial" w:cs="Arial"/>
            <w:sz w:val="16"/>
            <w:szCs w:val="16"/>
          </w:rPr>
          <w:t xml:space="preserve"> </w:t>
        </w:r>
      </w:ins>
      <w:proofErr w:type="spellStart"/>
      <w:ins w:id="3991" w:author="Kaxiong" w:date="2021-06-11T11:01:00Z">
        <w:r w:rsidR="00F11D30">
          <w:rPr>
            <w:rFonts w:ascii="Arial" w:eastAsia="Arial" w:hAnsi="Arial" w:cs="Arial"/>
            <w:sz w:val="16"/>
            <w:szCs w:val="16"/>
          </w:rPr>
          <w:t>qhov</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cuam</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tshuam</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thia</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muaj</w:t>
        </w:r>
        <w:proofErr w:type="spellEnd"/>
        <w:r w:rsidR="00F11D30">
          <w:rPr>
            <w:rFonts w:ascii="Arial" w:eastAsia="Arial" w:hAnsi="Arial" w:cs="Arial"/>
            <w:sz w:val="16"/>
            <w:szCs w:val="16"/>
          </w:rPr>
          <w:t xml:space="preserve"> </w:t>
        </w:r>
      </w:ins>
      <w:proofErr w:type="spellStart"/>
      <w:ins w:id="3992" w:author="Kaxiong" w:date="2021-06-11T11:00:00Z">
        <w:r w:rsidR="00F11D30">
          <w:rPr>
            <w:rFonts w:ascii="Arial" w:eastAsia="Arial" w:hAnsi="Arial" w:cs="Arial"/>
            <w:sz w:val="16"/>
            <w:szCs w:val="16"/>
          </w:rPr>
          <w:t>txiaj</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ntsig</w:t>
        </w:r>
      </w:ins>
      <w:proofErr w:type="spellEnd"/>
      <w:ins w:id="3993" w:author="Kaxiong" w:date="2021-06-11T11:01:00Z">
        <w:r w:rsidR="00F11D30">
          <w:rPr>
            <w:rFonts w:ascii="Arial" w:eastAsia="Arial" w:hAnsi="Arial" w:cs="Arial"/>
            <w:sz w:val="16"/>
            <w:szCs w:val="16"/>
          </w:rPr>
          <w:t xml:space="preserve"> </w:t>
        </w:r>
        <w:proofErr w:type="spellStart"/>
        <w:r w:rsidR="00F11D30">
          <w:rPr>
            <w:rFonts w:ascii="Arial" w:eastAsia="Arial" w:hAnsi="Arial" w:cs="Arial"/>
            <w:sz w:val="16"/>
            <w:szCs w:val="16"/>
          </w:rPr>
          <w:t>rau</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kev</w:t>
        </w:r>
        <w:proofErr w:type="spellEnd"/>
        <w:r w:rsidR="00F11D30">
          <w:rPr>
            <w:rFonts w:ascii="Arial" w:eastAsia="Arial" w:hAnsi="Arial" w:cs="Arial"/>
            <w:sz w:val="16"/>
            <w:szCs w:val="16"/>
          </w:rPr>
          <w:t xml:space="preserve"> </w:t>
        </w:r>
      </w:ins>
      <w:del w:id="3994" w:author="Kaxiong" w:date="2021-06-11T11:01:00Z">
        <w:r w:rsidRPr="00424572" w:rsidDel="00F11D30">
          <w:rPr>
            <w:rFonts w:ascii="Arial" w:eastAsia="Arial" w:hAnsi="Arial" w:cs="Arial"/>
            <w:sz w:val="16"/>
            <w:szCs w:val="16"/>
          </w:rPr>
          <w:delText xml:space="preserve">tsis suav txij li qhov ua tau zoo thiab cov tswv yim </w:delText>
        </w:r>
      </w:del>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tib</w:t>
      </w:r>
      <w:r w:rsidR="00C85896" w:rsidRPr="00424572">
        <w:rPr>
          <w:rFonts w:ascii="Arial" w:eastAsia="Arial" w:hAnsi="Arial" w:cs="Arial"/>
          <w:sz w:val="16"/>
          <w:szCs w:val="16"/>
        </w:rPr>
        <w:t xml:space="preserve"> </w:t>
      </w:r>
      <w:r w:rsidRPr="00424572">
        <w:rPr>
          <w:rFonts w:ascii="Arial" w:eastAsia="Arial" w:hAnsi="Arial" w:cs="Arial"/>
          <w:sz w:val="16"/>
          <w:szCs w:val="16"/>
        </w:rPr>
        <w:t xml:space="preserve">zoo </w:t>
      </w:r>
      <w:proofErr w:type="spellStart"/>
      <w:r w:rsidRPr="00424572">
        <w:rPr>
          <w:rFonts w:ascii="Arial" w:eastAsia="Arial" w:hAnsi="Arial" w:cs="Arial"/>
          <w:sz w:val="16"/>
          <w:szCs w:val="16"/>
        </w:rPr>
        <w:t>saib</w:t>
      </w:r>
      <w:proofErr w:type="spellEnd"/>
      <w:r w:rsidRPr="00424572">
        <w:rPr>
          <w:rFonts w:ascii="Arial" w:eastAsia="Arial" w:hAnsi="Arial" w:cs="Arial"/>
          <w:sz w:val="16"/>
          <w:szCs w:val="16"/>
        </w:rPr>
        <w:t xml:space="preserve"> </w:t>
      </w:r>
      <w:ins w:id="3995" w:author="Kaxiong" w:date="2021-06-11T11:02:00Z">
        <w:r w:rsidR="00F11D30">
          <w:rPr>
            <w:rFonts w:ascii="Arial" w:eastAsia="Arial" w:hAnsi="Arial" w:cs="Arial"/>
            <w:sz w:val="16"/>
            <w:szCs w:val="16"/>
          </w:rPr>
          <w:t>April</w:t>
        </w:r>
      </w:ins>
      <w:del w:id="3996" w:author="Kaxiong" w:date="2021-06-11T11:02:00Z">
        <w:r w:rsidR="00C85896" w:rsidRPr="00424572" w:rsidDel="00F11D30">
          <w:rPr>
            <w:rFonts w:ascii="Arial" w:eastAsia="Arial" w:hAnsi="Arial" w:cs="Arial"/>
            <w:sz w:val="16"/>
            <w:szCs w:val="16"/>
          </w:rPr>
          <w:delText>June</w:delText>
        </w:r>
      </w:del>
      <w:r w:rsidR="00C85896" w:rsidRPr="00424572">
        <w:rPr>
          <w:rFonts w:ascii="Arial" w:eastAsia="Arial" w:hAnsi="Arial" w:cs="Arial"/>
          <w:sz w:val="16"/>
          <w:szCs w:val="16"/>
        </w:rPr>
        <w:t xml:space="preserve"> </w:t>
      </w:r>
      <w:r w:rsidRPr="00424572">
        <w:rPr>
          <w:rFonts w:ascii="Arial" w:eastAsia="Arial" w:hAnsi="Arial" w:cs="Arial"/>
          <w:sz w:val="16"/>
          <w:szCs w:val="16"/>
        </w:rPr>
        <w:t xml:space="preserve">cov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txhua</w:t>
      </w:r>
      <w:proofErr w:type="spellEnd"/>
      <w:r w:rsidRPr="00424572">
        <w:rPr>
          <w:rFonts w:ascii="Arial" w:eastAsia="Arial" w:hAnsi="Arial" w:cs="Arial"/>
          <w:sz w:val="16"/>
          <w:szCs w:val="16"/>
        </w:rPr>
        <w:t xml:space="preserve"> yam, </w:t>
      </w:r>
      <w:proofErr w:type="spellStart"/>
      <w:r w:rsidRPr="00424572">
        <w:rPr>
          <w:rFonts w:ascii="Arial" w:eastAsia="Arial" w:hAnsi="Arial" w:cs="Arial"/>
          <w:sz w:val="16"/>
          <w:szCs w:val="16"/>
        </w:rPr>
        <w:t>txawm</w:t>
      </w:r>
      <w:proofErr w:type="spellEnd"/>
      <w:r w:rsidRPr="00424572">
        <w:rPr>
          <w:rFonts w:ascii="Arial" w:eastAsia="Arial" w:hAnsi="Arial" w:cs="Arial"/>
          <w:sz w:val="16"/>
          <w:szCs w:val="16"/>
        </w:rPr>
        <w:t xml:space="preserve"> li </w:t>
      </w:r>
      <w:proofErr w:type="spellStart"/>
      <w:r w:rsidRPr="00424572">
        <w:rPr>
          <w:rFonts w:ascii="Arial" w:eastAsia="Arial" w:hAnsi="Arial" w:cs="Arial"/>
          <w:sz w:val="16"/>
          <w:szCs w:val="16"/>
        </w:rPr>
        <w:t>cas</w:t>
      </w:r>
      <w:proofErr w:type="spellEnd"/>
      <w:r w:rsidRPr="00424572">
        <w:rPr>
          <w:rFonts w:ascii="Arial" w:eastAsia="Arial" w:hAnsi="Arial" w:cs="Arial"/>
          <w:sz w:val="16"/>
          <w:szCs w:val="16"/>
        </w:rPr>
        <w:t xml:space="preserve"> los </w:t>
      </w:r>
      <w:proofErr w:type="spellStart"/>
      <w:r w:rsidRPr="00424572">
        <w:rPr>
          <w:rFonts w:ascii="Arial" w:eastAsia="Arial" w:hAnsi="Arial" w:cs="Arial"/>
          <w:sz w:val="16"/>
          <w:szCs w:val="16"/>
        </w:rPr>
        <w:t>xij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peb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paub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tseem</w:t>
      </w:r>
      <w:proofErr w:type="spellEnd"/>
      <w:r w:rsidRPr="00424572">
        <w:rPr>
          <w:rFonts w:ascii="Arial" w:eastAsia="Arial" w:hAnsi="Arial" w:cs="Arial"/>
          <w:sz w:val="16"/>
          <w:szCs w:val="16"/>
        </w:rPr>
        <w:t xml:space="preserve"> </w:t>
      </w:r>
      <w:del w:id="3997" w:author="Kaxiong" w:date="2021-06-11T11:04:00Z">
        <w:r w:rsidRPr="00424572" w:rsidDel="00F11D30">
          <w:rPr>
            <w:rFonts w:ascii="Arial" w:eastAsia="Arial" w:hAnsi="Arial" w:cs="Arial"/>
            <w:sz w:val="16"/>
            <w:szCs w:val="16"/>
          </w:rPr>
          <w:delText xml:space="preserve">tab tom </w:delText>
        </w:r>
      </w:del>
      <w:proofErr w:type="spellStart"/>
      <w:r w:rsidRPr="00424572">
        <w:rPr>
          <w:rFonts w:ascii="Arial" w:eastAsia="Arial" w:hAnsi="Arial" w:cs="Arial"/>
          <w:sz w:val="16"/>
          <w:szCs w:val="16"/>
        </w:rPr>
        <w:t>siv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ntus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w:t>
      </w:r>
      <w:ins w:id="3998" w:author="Kaxiong" w:date="2021-06-11T11:04:00Z">
        <w:r w:rsidR="00F11D30">
          <w:rPr>
            <w:rFonts w:ascii="Arial" w:eastAsia="Arial" w:hAnsi="Arial" w:cs="Arial"/>
            <w:sz w:val="16"/>
            <w:szCs w:val="16"/>
          </w:rPr>
          <w:t xml:space="preserve">must as li lo </w:t>
        </w:r>
        <w:proofErr w:type="spellStart"/>
        <w:r w:rsidR="00F11D30">
          <w:rPr>
            <w:rFonts w:ascii="Arial" w:eastAsia="Arial" w:hAnsi="Arial" w:cs="Arial"/>
            <w:sz w:val="16"/>
            <w:szCs w:val="16"/>
          </w:rPr>
          <w:t>tshwj</w:t>
        </w:r>
        <w:proofErr w:type="spellEnd"/>
        <w:r w:rsidR="00F11D30">
          <w:rPr>
            <w:rFonts w:ascii="Arial" w:eastAsia="Arial" w:hAnsi="Arial" w:cs="Arial"/>
            <w:sz w:val="16"/>
            <w:szCs w:val="16"/>
          </w:rPr>
          <w:t xml:space="preserve"> </w:t>
        </w:r>
      </w:ins>
      <w:del w:id="3999" w:author="Kaxiong" w:date="2021-06-11T11:04:00Z">
        <w:r w:rsidRPr="00424572" w:rsidDel="00F11D30">
          <w:rPr>
            <w:rFonts w:ascii="Arial" w:eastAsia="Arial" w:hAnsi="Arial" w:cs="Arial"/>
            <w:sz w:val="16"/>
            <w:szCs w:val="16"/>
          </w:rPr>
          <w:delText xml:space="preserve">tsis tu ncua kom tsis suav </w:delText>
        </w:r>
      </w:del>
      <w:r w:rsidRPr="00424572">
        <w:rPr>
          <w:rFonts w:ascii="Arial" w:eastAsia="Arial" w:hAnsi="Arial" w:cs="Arial"/>
          <w:sz w:val="16"/>
          <w:szCs w:val="16"/>
        </w:rPr>
        <w:t xml:space="preserve">cov </w:t>
      </w:r>
      <w:proofErr w:type="spellStart"/>
      <w:r w:rsidRPr="00424572">
        <w:rPr>
          <w:rFonts w:ascii="Arial" w:eastAsia="Arial" w:hAnsi="Arial" w:cs="Arial"/>
          <w:sz w:val="16"/>
          <w:szCs w:val="16"/>
        </w:rPr>
        <w:t>tsiaj</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caij</w:t>
      </w:r>
      <w:proofErr w:type="spellEnd"/>
      <w:r w:rsidRPr="00424572">
        <w:rPr>
          <w:rFonts w:ascii="Arial" w:eastAsia="Arial" w:hAnsi="Arial" w:cs="Arial"/>
          <w:sz w:val="16"/>
          <w:szCs w:val="16"/>
        </w:rPr>
        <w:t xml:space="preserve"> cog </w:t>
      </w:r>
      <w:proofErr w:type="spellStart"/>
      <w:r w:rsidRPr="00424572">
        <w:rPr>
          <w:rFonts w:ascii="Arial" w:eastAsia="Arial" w:hAnsi="Arial" w:cs="Arial"/>
          <w:sz w:val="16"/>
          <w:szCs w:val="16"/>
        </w:rPr>
        <w:t>qoob</w:t>
      </w:r>
      <w:proofErr w:type="spellEnd"/>
      <w:r w:rsidRPr="00424572">
        <w:rPr>
          <w:rFonts w:ascii="Arial" w:eastAsia="Arial" w:hAnsi="Arial" w:cs="Arial"/>
          <w:sz w:val="16"/>
          <w:szCs w:val="16"/>
        </w:rPr>
        <w:t xml:space="preserve"> loo,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hais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tau </w:t>
      </w:r>
      <w:proofErr w:type="spellStart"/>
      <w:r w:rsidRPr="00424572">
        <w:rPr>
          <w:rFonts w:ascii="Arial" w:eastAsia="Arial" w:hAnsi="Arial" w:cs="Arial"/>
          <w:sz w:val="16"/>
          <w:szCs w:val="16"/>
        </w:rPr>
        <w:t>kuaj</w:t>
      </w:r>
      <w:proofErr w:type="spellEnd"/>
      <w:r w:rsidRPr="00424572">
        <w:rPr>
          <w:rFonts w:ascii="Arial" w:eastAsia="Arial" w:hAnsi="Arial" w:cs="Arial"/>
          <w:sz w:val="16"/>
          <w:szCs w:val="16"/>
        </w:rPr>
        <w:t xml:space="preserve"> pom </w:t>
      </w:r>
      <w:proofErr w:type="spellStart"/>
      <w:r w:rsidRPr="00424572">
        <w:rPr>
          <w:rFonts w:ascii="Arial" w:eastAsia="Arial" w:hAnsi="Arial" w:cs="Arial"/>
          <w:sz w:val="16"/>
          <w:szCs w:val="16"/>
        </w:rPr>
        <w:t>txhua</w:t>
      </w:r>
      <w:proofErr w:type="spellEnd"/>
      <w:r w:rsidRPr="00424572">
        <w:rPr>
          <w:rFonts w:ascii="Arial" w:eastAsia="Arial" w:hAnsi="Arial" w:cs="Arial"/>
          <w:sz w:val="16"/>
          <w:szCs w:val="16"/>
        </w:rPr>
        <w:t xml:space="preserve"> yam </w:t>
      </w:r>
      <w:proofErr w:type="spellStart"/>
      <w:r w:rsidR="00C85896" w:rsidRPr="00424572">
        <w:rPr>
          <w:rFonts w:ascii="Arial" w:eastAsia="Arial" w:hAnsi="Arial" w:cs="Arial"/>
          <w:sz w:val="16"/>
          <w:szCs w:val="16"/>
        </w:rPr>
        <w:t>ntawm</w:t>
      </w:r>
      <w:proofErr w:type="spellEnd"/>
      <w:r w:rsidR="00C85896"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khoom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ntej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qoob</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looo</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kev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coj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tag </w:t>
      </w:r>
      <w:proofErr w:type="spellStart"/>
      <w:r w:rsidRPr="00424572">
        <w:rPr>
          <w:rFonts w:ascii="Arial" w:eastAsia="Arial" w:hAnsi="Arial" w:cs="Arial"/>
          <w:sz w:val="16"/>
          <w:szCs w:val="16"/>
        </w:rPr>
        <w:t>nrho</w:t>
      </w:r>
      <w:proofErr w:type="spellEnd"/>
      <w:r w:rsidRPr="00424572">
        <w:rPr>
          <w:rFonts w:ascii="Arial" w:eastAsia="Arial" w:hAnsi="Arial" w:cs="Arial"/>
          <w:sz w:val="16"/>
          <w:szCs w:val="16"/>
        </w:rPr>
        <w:t xml:space="preserve">, </w:t>
      </w:r>
      <w:proofErr w:type="spellStart"/>
      <w:ins w:id="4000" w:author="Kaxiong" w:date="2021-06-11T11:06:00Z">
        <w:r w:rsidR="00F11D30">
          <w:rPr>
            <w:rFonts w:ascii="Arial" w:eastAsia="Arial" w:hAnsi="Arial" w:cs="Arial"/>
            <w:sz w:val="16"/>
            <w:szCs w:val="16"/>
          </w:rPr>
          <w:t>tej</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zaum</w:t>
        </w:r>
        <w:proofErr w:type="spellEnd"/>
        <w:r w:rsidR="00F11D30">
          <w:rPr>
            <w:rFonts w:ascii="Arial" w:eastAsia="Arial" w:hAnsi="Arial" w:cs="Arial"/>
            <w:sz w:val="16"/>
            <w:szCs w:val="16"/>
          </w:rPr>
          <w:t xml:space="preserve"> </w:t>
        </w:r>
      </w:ins>
      <w:proofErr w:type="spellStart"/>
      <w:r w:rsidRPr="00424572">
        <w:rPr>
          <w:rFonts w:ascii="Arial" w:eastAsia="Arial" w:hAnsi="Arial" w:cs="Arial"/>
          <w:sz w:val="16"/>
          <w:szCs w:val="16"/>
        </w:rPr>
        <w:t>peb</w:t>
      </w:r>
      <w:proofErr w:type="spellEnd"/>
      <w:r w:rsidRPr="00424572">
        <w:rPr>
          <w:rFonts w:ascii="Arial" w:eastAsia="Arial" w:hAnsi="Arial" w:cs="Arial"/>
          <w:sz w:val="16"/>
          <w:szCs w:val="16"/>
        </w:rPr>
        <w:t xml:space="preserve"> </w:t>
      </w:r>
      <w:proofErr w:type="spellStart"/>
      <w:ins w:id="4001" w:author="Kaxiong" w:date="2021-06-11T11:06:00Z">
        <w:r w:rsidR="00F11D30">
          <w:rPr>
            <w:rFonts w:ascii="Arial" w:eastAsia="Arial" w:hAnsi="Arial" w:cs="Arial"/>
            <w:sz w:val="16"/>
            <w:szCs w:val="16"/>
          </w:rPr>
          <w:t>kuj</w:t>
        </w:r>
      </w:ins>
      <w:proofErr w:type="spellEnd"/>
      <w:del w:id="4002" w:author="Kaxiong" w:date="2021-06-11T11:06:00Z">
        <w:r w:rsidRPr="00424572" w:rsidDel="00F11D30">
          <w:rPr>
            <w:rFonts w:ascii="Arial" w:eastAsia="Arial" w:hAnsi="Arial" w:cs="Arial"/>
            <w:sz w:val="16"/>
            <w:szCs w:val="16"/>
          </w:rPr>
          <w:delText>muaj peev xwm</w:delText>
        </w:r>
      </w:del>
      <w:r w:rsidRPr="00424572">
        <w:rPr>
          <w:rFonts w:ascii="Arial" w:eastAsia="Arial" w:hAnsi="Arial" w:cs="Arial"/>
          <w:sz w:val="16"/>
          <w:szCs w:val="16"/>
        </w:rPr>
        <w:t xml:space="preserve"> </w:t>
      </w:r>
      <w:proofErr w:type="spellStart"/>
      <w:r w:rsidRPr="00424572">
        <w:rPr>
          <w:rFonts w:ascii="Arial" w:eastAsia="Arial" w:hAnsi="Arial" w:cs="Arial"/>
          <w:sz w:val="16"/>
          <w:szCs w:val="16"/>
        </w:rPr>
        <w:t>hais</w:t>
      </w:r>
      <w:proofErr w:type="spellEnd"/>
      <w:r w:rsidRPr="00424572">
        <w:rPr>
          <w:rFonts w:ascii="Arial" w:eastAsia="Arial" w:hAnsi="Arial" w:cs="Arial"/>
          <w:sz w:val="16"/>
          <w:szCs w:val="16"/>
        </w:rPr>
        <w:t xml:space="preserve"> tau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txawm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muaj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qhov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tshwm</w:t>
      </w:r>
      <w:proofErr w:type="spellEnd"/>
      <w:r w:rsidRPr="00424572">
        <w:rPr>
          <w:rFonts w:ascii="Arial" w:eastAsia="Arial" w:hAnsi="Arial" w:cs="Arial"/>
          <w:sz w:val="16"/>
          <w:szCs w:val="16"/>
        </w:rPr>
        <w:t xml:space="preserve"> sim </w:t>
      </w:r>
      <w:proofErr w:type="spellStart"/>
      <w:r w:rsidRPr="00424572">
        <w:rPr>
          <w:rFonts w:ascii="Arial" w:eastAsia="Arial" w:hAnsi="Arial" w:cs="Arial"/>
          <w:sz w:val="16"/>
          <w:szCs w:val="16"/>
        </w:rPr>
        <w:t>tsim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ntawm</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tsiaj</w:t>
      </w:r>
      <w:proofErr w:type="spellEnd"/>
      <w:r w:rsidR="00C85896" w:rsidRPr="00424572">
        <w:rPr>
          <w:rFonts w:ascii="Arial" w:eastAsia="Arial" w:hAnsi="Arial" w:cs="Arial"/>
          <w:sz w:val="16"/>
          <w:szCs w:val="16"/>
        </w:rPr>
        <w:t xml:space="preserve"> </w:t>
      </w:r>
      <w:proofErr w:type="spellStart"/>
      <w:r w:rsidR="00C85896" w:rsidRPr="00424572">
        <w:rPr>
          <w:rFonts w:ascii="Arial" w:eastAsia="Arial" w:hAnsi="Arial" w:cs="Arial"/>
          <w:sz w:val="16"/>
          <w:szCs w:val="16"/>
        </w:rPr>
        <w:t>txhu</w:t>
      </w:r>
      <w:proofErr w:type="spellEnd"/>
      <w:r w:rsidRPr="00424572">
        <w:rPr>
          <w:rFonts w:ascii="Arial" w:eastAsia="Arial" w:hAnsi="Arial" w:cs="Arial"/>
          <w:sz w:val="16"/>
          <w:szCs w:val="16"/>
        </w:rPr>
        <w:t xml:space="preserve"> </w:t>
      </w:r>
      <w:proofErr w:type="spellStart"/>
      <w:ins w:id="4003" w:author="Kaxiong" w:date="2021-06-11T11:07:00Z">
        <w:r w:rsidR="00F11D30">
          <w:rPr>
            <w:rFonts w:ascii="Arial" w:eastAsia="Arial" w:hAnsi="Arial" w:cs="Arial"/>
            <w:sz w:val="16"/>
            <w:szCs w:val="16"/>
          </w:rPr>
          <w:t>kev</w:t>
        </w:r>
        <w:proofErr w:type="spellEnd"/>
        <w:r w:rsidR="00F11D30">
          <w:rPr>
            <w:rFonts w:ascii="Arial" w:eastAsia="Arial" w:hAnsi="Arial" w:cs="Arial"/>
            <w:sz w:val="16"/>
            <w:szCs w:val="16"/>
          </w:rPr>
          <w:t xml:space="preserve"> </w:t>
        </w:r>
      </w:ins>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ins w:id="4004" w:author="Kaxiong" w:date="2021-06-11T11:07:00Z">
        <w:r w:rsidR="00F11D30">
          <w:rPr>
            <w:rFonts w:ascii="Arial" w:eastAsia="Arial" w:hAnsi="Arial" w:cs="Arial"/>
            <w:sz w:val="16"/>
            <w:szCs w:val="16"/>
          </w:rPr>
          <w:t>tsis</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huv</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rau</w:t>
        </w:r>
      </w:ins>
      <w:proofErr w:type="spellEnd"/>
      <w:del w:id="4005" w:author="Kaxiong" w:date="2021-06-11T11:07:00Z">
        <w:r w:rsidRPr="00424572" w:rsidDel="00F11D30">
          <w:rPr>
            <w:rFonts w:ascii="Arial" w:eastAsia="Arial" w:hAnsi="Arial" w:cs="Arial"/>
            <w:sz w:val="16"/>
            <w:szCs w:val="16"/>
          </w:rPr>
          <w:delText>paug</w:delText>
        </w:r>
      </w:del>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khoom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del w:id="4006" w:author="Kaxiong" w:date="2021-06-11T11:07:00Z">
        <w:r w:rsidRPr="00424572" w:rsidDel="00F11D30">
          <w:rPr>
            <w:rFonts w:ascii="Arial" w:eastAsia="Arial" w:hAnsi="Arial" w:cs="Arial"/>
            <w:sz w:val="16"/>
            <w:szCs w:val="16"/>
          </w:rPr>
          <w:delText>tab tom</w:delText>
        </w:r>
      </w:del>
      <w:proofErr w:type="spellStart"/>
      <w:ins w:id="4007" w:author="Kaxiong" w:date="2021-06-11T11:07:00Z">
        <w:r w:rsidR="00F11D30">
          <w:rPr>
            <w:rFonts w:ascii="Arial" w:eastAsia="Arial" w:hAnsi="Arial" w:cs="Arial"/>
            <w:sz w:val="16"/>
            <w:szCs w:val="16"/>
          </w:rPr>
          <w:t>siv</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kev</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ntsuam</w:t>
        </w:r>
        <w:proofErr w:type="spellEnd"/>
        <w:r w:rsidR="00F11D30">
          <w:rPr>
            <w:rFonts w:ascii="Arial" w:eastAsia="Arial" w:hAnsi="Arial" w:cs="Arial"/>
            <w:sz w:val="16"/>
            <w:szCs w:val="16"/>
          </w:rPr>
          <w:t xml:space="preserve"> </w:t>
        </w:r>
      </w:ins>
      <w:proofErr w:type="spellStart"/>
      <w:ins w:id="4008" w:author="Kaxiong" w:date="2021-06-11T11:08:00Z">
        <w:r w:rsidR="00F11D30">
          <w:rPr>
            <w:rFonts w:ascii="Arial" w:eastAsia="Arial" w:hAnsi="Arial" w:cs="Arial"/>
            <w:sz w:val="16"/>
            <w:szCs w:val="16"/>
          </w:rPr>
          <w:t>xyuas</w:t>
        </w:r>
        <w:proofErr w:type="spellEnd"/>
        <w:r w:rsidR="00F11D30">
          <w:rPr>
            <w:rFonts w:ascii="Arial" w:eastAsia="Arial" w:hAnsi="Arial" w:cs="Arial"/>
            <w:sz w:val="16"/>
            <w:szCs w:val="16"/>
          </w:rPr>
          <w:t xml:space="preserve"> yam</w:t>
        </w:r>
      </w:ins>
      <w:r w:rsidRPr="00424572">
        <w:rPr>
          <w:rFonts w:ascii="Arial" w:eastAsia="Arial" w:hAnsi="Arial" w:cs="Arial"/>
          <w:sz w:val="16"/>
          <w:szCs w:val="16"/>
        </w:rPr>
        <w:t xml:space="preserve"> </w:t>
      </w:r>
      <w:del w:id="4009" w:author="Kaxiong" w:date="2021-06-11T11:08:00Z">
        <w:r w:rsidRPr="00424572" w:rsidDel="00F11D30">
          <w:rPr>
            <w:rFonts w:ascii="Arial" w:eastAsia="Arial" w:hAnsi="Arial" w:cs="Arial"/>
            <w:sz w:val="16"/>
            <w:szCs w:val="16"/>
          </w:rPr>
          <w:delText xml:space="preserve">ntsuas kev </w:delText>
        </w:r>
      </w:del>
      <w:proofErr w:type="spellStart"/>
      <w:r w:rsidRPr="00424572">
        <w:rPr>
          <w:rFonts w:ascii="Arial" w:eastAsia="Arial" w:hAnsi="Arial" w:cs="Arial"/>
          <w:sz w:val="16"/>
          <w:szCs w:val="16"/>
        </w:rPr>
        <w:t>tsim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nyog</w:t>
      </w:r>
      <w:proofErr w:type="spellEnd"/>
      <w:r w:rsidRPr="00424572">
        <w:rPr>
          <w:rFonts w:ascii="Arial" w:eastAsia="Arial" w:hAnsi="Arial" w:cs="Arial"/>
          <w:sz w:val="16"/>
          <w:szCs w:val="16"/>
        </w:rPr>
        <w:t xml:space="preserve"> los </w:t>
      </w:r>
      <w:proofErr w:type="spellStart"/>
      <w:r w:rsidRPr="00424572">
        <w:rPr>
          <w:rFonts w:ascii="Arial" w:eastAsia="Arial" w:hAnsi="Arial" w:cs="Arial"/>
          <w:sz w:val="16"/>
          <w:szCs w:val="16"/>
        </w:rPr>
        <w:t>txheeb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xyuas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zam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kom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tsis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txhob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qoob</w:t>
      </w:r>
      <w:proofErr w:type="spellEnd"/>
      <w:r w:rsidRPr="00424572">
        <w:rPr>
          <w:rFonts w:ascii="Arial" w:eastAsia="Arial" w:hAnsi="Arial" w:cs="Arial"/>
          <w:sz w:val="16"/>
          <w:szCs w:val="16"/>
        </w:rPr>
        <w:t xml:space="preserve"> loo </w:t>
      </w:r>
      <w:proofErr w:type="spellStart"/>
      <w:r w:rsidRPr="00424572">
        <w:rPr>
          <w:rFonts w:ascii="Arial" w:eastAsia="Arial" w:hAnsi="Arial" w:cs="Arial"/>
          <w:sz w:val="16"/>
          <w:szCs w:val="16"/>
        </w:rPr>
        <w:t>uas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muaj</w:t>
      </w:r>
      <w:proofErr w:type="spellEnd"/>
      <w:r w:rsidRPr="00424572">
        <w:rPr>
          <w:rFonts w:ascii="Arial" w:eastAsia="Arial" w:hAnsi="Arial" w:cs="Arial"/>
          <w:sz w:val="16"/>
          <w:szCs w:val="16"/>
        </w:rPr>
        <w:t xml:space="preserve"> </w:t>
      </w:r>
      <w:proofErr w:type="spellStart"/>
      <w:ins w:id="4010" w:author="Kaxiong" w:date="2021-06-11T11:08:00Z">
        <w:r w:rsidR="00F11D30">
          <w:rPr>
            <w:rFonts w:ascii="Arial" w:eastAsia="Arial" w:hAnsi="Arial" w:cs="Arial"/>
            <w:sz w:val="16"/>
            <w:szCs w:val="16"/>
          </w:rPr>
          <w:t>qhov</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tsis</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huv</w:t>
        </w:r>
      </w:ins>
      <w:proofErr w:type="spellEnd"/>
      <w:del w:id="4011" w:author="Kaxiong" w:date="2021-06-11T11:08:00Z">
        <w:r w:rsidR="00C85896" w:rsidRPr="00424572" w:rsidDel="00F11D30">
          <w:rPr>
            <w:rFonts w:ascii="Arial" w:eastAsia="Arial" w:hAnsi="Arial" w:cs="Arial"/>
            <w:sz w:val="16"/>
            <w:szCs w:val="16"/>
          </w:rPr>
          <w:delText>kev ua paug</w:delText>
        </w:r>
      </w:del>
      <w:r w:rsidRPr="00424572">
        <w:rPr>
          <w:rFonts w:ascii="Arial" w:eastAsia="Arial" w:hAnsi="Arial" w:cs="Arial"/>
          <w:sz w:val="16"/>
          <w:szCs w:val="16"/>
        </w:rPr>
        <w:t xml:space="preserve">. </w:t>
      </w:r>
      <w:proofErr w:type="spellStart"/>
      <w:r w:rsidRPr="00424572">
        <w:rPr>
          <w:rFonts w:ascii="Arial" w:eastAsia="Arial" w:hAnsi="Arial" w:cs="Arial"/>
          <w:sz w:val="16"/>
          <w:szCs w:val="16"/>
        </w:rPr>
        <w:t>Yog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tias</w:t>
      </w:r>
      <w:proofErr w:type="spellEnd"/>
      <w:r w:rsidRPr="00424572">
        <w:rPr>
          <w:rFonts w:ascii="Arial" w:eastAsia="Arial" w:hAnsi="Arial" w:cs="Arial"/>
          <w:sz w:val="16"/>
          <w:szCs w:val="16"/>
        </w:rPr>
        <w:t xml:space="preserve"> </w:t>
      </w:r>
      <w:r w:rsidR="00C85896" w:rsidRPr="00424572">
        <w:rPr>
          <w:rFonts w:ascii="Arial" w:eastAsia="Arial" w:hAnsi="Arial" w:cs="Arial"/>
          <w:sz w:val="16"/>
          <w:szCs w:val="16"/>
        </w:rPr>
        <w:t xml:space="preserve">April </w:t>
      </w:r>
      <w:proofErr w:type="spellStart"/>
      <w:r w:rsidRPr="00424572">
        <w:rPr>
          <w:rFonts w:ascii="Arial" w:eastAsia="Arial" w:hAnsi="Arial" w:cs="Arial"/>
          <w:sz w:val="16"/>
          <w:szCs w:val="16"/>
        </w:rPr>
        <w:t>xav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kauj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ruam</w:t>
      </w:r>
      <w:proofErr w:type="spellEnd"/>
      <w:r w:rsidRPr="00424572">
        <w:rPr>
          <w:rFonts w:ascii="Arial" w:eastAsia="Arial" w:hAnsi="Arial" w:cs="Arial"/>
          <w:sz w:val="16"/>
          <w:szCs w:val="16"/>
        </w:rPr>
        <w:t xml:space="preserve"> </w:t>
      </w:r>
      <w:proofErr w:type="spellStart"/>
      <w:ins w:id="4012" w:author="Kaxiong" w:date="2021-06-11T11:09:00Z">
        <w:r w:rsidR="00F11D30">
          <w:rPr>
            <w:rFonts w:ascii="Arial" w:eastAsia="Arial" w:hAnsi="Arial" w:cs="Arial"/>
            <w:sz w:val="16"/>
            <w:szCs w:val="16"/>
          </w:rPr>
          <w:t>tshwj</w:t>
        </w:r>
        <w:proofErr w:type="spellEnd"/>
        <w:r w:rsidR="00F11D30">
          <w:rPr>
            <w:rFonts w:ascii="Arial" w:eastAsia="Arial" w:hAnsi="Arial" w:cs="Arial"/>
            <w:sz w:val="16"/>
            <w:szCs w:val="16"/>
          </w:rPr>
          <w:t xml:space="preserve"> </w:t>
        </w:r>
        <w:proofErr w:type="spellStart"/>
        <w:r w:rsidR="00F11D30">
          <w:rPr>
            <w:rFonts w:ascii="Arial" w:eastAsia="Arial" w:hAnsi="Arial" w:cs="Arial"/>
            <w:sz w:val="16"/>
            <w:szCs w:val="16"/>
          </w:rPr>
          <w:t>xeeb</w:t>
        </w:r>
        <w:proofErr w:type="spellEnd"/>
        <w:r w:rsidR="00F11D30">
          <w:rPr>
            <w:rFonts w:ascii="Arial" w:eastAsia="Arial" w:hAnsi="Arial" w:cs="Arial"/>
            <w:sz w:val="16"/>
            <w:szCs w:val="16"/>
          </w:rPr>
          <w:t xml:space="preserve"> </w:t>
        </w:r>
      </w:ins>
      <w:proofErr w:type="spellStart"/>
      <w:r w:rsidRPr="00424572">
        <w:rPr>
          <w:rFonts w:ascii="Arial" w:eastAsia="Arial" w:hAnsi="Arial" w:cs="Arial"/>
          <w:sz w:val="16"/>
          <w:szCs w:val="16"/>
        </w:rPr>
        <w:t>ntxiv</w:t>
      </w:r>
      <w:proofErr w:type="spellEnd"/>
      <w:r w:rsidRPr="00424572">
        <w:rPr>
          <w:rFonts w:ascii="Arial" w:eastAsia="Arial" w:hAnsi="Arial" w:cs="Arial"/>
          <w:sz w:val="16"/>
          <w:szCs w:val="16"/>
        </w:rPr>
        <w:t xml:space="preserve"> los sim </w:t>
      </w:r>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ins w:id="4013" w:author="Kaxiong" w:date="2021-06-11T11:09:00Z">
        <w:r w:rsidR="00967437">
          <w:rPr>
            <w:rFonts w:ascii="Arial" w:eastAsia="Arial" w:hAnsi="Arial" w:cs="Arial"/>
            <w:sz w:val="16"/>
            <w:szCs w:val="16"/>
          </w:rPr>
          <w:t>tus</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neeg</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ua</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r</w:t>
        </w:r>
      </w:ins>
      <w:ins w:id="4014" w:author="Kaxiong" w:date="2021-06-11T11:10:00Z">
        <w:r w:rsidR="00967437">
          <w:rPr>
            <w:rFonts w:ascii="Arial" w:eastAsia="Arial" w:hAnsi="Arial" w:cs="Arial"/>
            <w:sz w:val="16"/>
            <w:szCs w:val="16"/>
          </w:rPr>
          <w:t>aws</w:t>
        </w:r>
        <w:proofErr w:type="spellEnd"/>
        <w:r w:rsidR="00967437">
          <w:rPr>
            <w:rFonts w:ascii="Arial" w:eastAsia="Arial" w:hAnsi="Arial" w:cs="Arial"/>
            <w:sz w:val="16"/>
            <w:szCs w:val="16"/>
          </w:rPr>
          <w:t xml:space="preserve"> li </w:t>
        </w:r>
      </w:ins>
      <w:del w:id="4015" w:author="Kaxiong" w:date="2021-06-11T11:10:00Z">
        <w:r w:rsidRPr="00424572" w:rsidDel="00967437">
          <w:rPr>
            <w:rFonts w:ascii="Arial" w:eastAsia="Arial" w:hAnsi="Arial" w:cs="Arial"/>
            <w:sz w:val="16"/>
            <w:szCs w:val="16"/>
          </w:rPr>
          <w:delText xml:space="preserve">kom tiav tau raws </w:delText>
        </w:r>
      </w:del>
      <w:r w:rsidRPr="00424572">
        <w:rPr>
          <w:rFonts w:ascii="Arial" w:eastAsia="Arial" w:hAnsi="Arial" w:cs="Arial"/>
          <w:sz w:val="16"/>
          <w:szCs w:val="16"/>
        </w:rPr>
        <w:t>PSR</w:t>
      </w:r>
      <w:ins w:id="4016" w:author="Kaxiong" w:date="2021-06-11T11:10:00Z">
        <w:r w:rsidR="00967437">
          <w:rPr>
            <w:rFonts w:ascii="Arial" w:eastAsia="Arial" w:hAnsi="Arial" w:cs="Arial"/>
            <w:sz w:val="16"/>
            <w:szCs w:val="16"/>
          </w:rPr>
          <w:t xml:space="preserve"> </w:t>
        </w:r>
        <w:proofErr w:type="spellStart"/>
        <w:r w:rsidR="00967437">
          <w:rPr>
            <w:rFonts w:ascii="Arial" w:eastAsia="Arial" w:hAnsi="Arial" w:cs="Arial"/>
            <w:sz w:val="16"/>
            <w:szCs w:val="16"/>
          </w:rPr>
          <w:t>tiag</w:t>
        </w:r>
      </w:ins>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yuav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tsum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pib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ntaub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ntawv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ceev</w:t>
      </w:r>
      <w:proofErr w:type="spellEnd"/>
      <w:r w:rsidRPr="00424572">
        <w:rPr>
          <w:rFonts w:ascii="Arial" w:eastAsia="Arial" w:hAnsi="Arial" w:cs="Arial"/>
          <w:sz w:val="16"/>
          <w:szCs w:val="16"/>
        </w:rPr>
        <w:t xml:space="preserve"> </w:t>
      </w:r>
      <w:proofErr w:type="spellStart"/>
      <w:ins w:id="4017" w:author="Kaxiong" w:date="2021-06-11T11:10:00Z">
        <w:r w:rsidR="00967437">
          <w:rPr>
            <w:rFonts w:ascii="Arial" w:eastAsia="Arial" w:hAnsi="Arial" w:cs="Arial"/>
            <w:sz w:val="16"/>
            <w:szCs w:val="16"/>
          </w:rPr>
          <w:t>tseg</w:t>
        </w:r>
      </w:ins>
      <w:proofErr w:type="spellEnd"/>
      <w:del w:id="4018" w:author="Kaxiong" w:date="2021-06-11T11:10:00Z">
        <w:r w:rsidRPr="00424572" w:rsidDel="00967437">
          <w:rPr>
            <w:rFonts w:ascii="Arial" w:eastAsia="Arial" w:hAnsi="Arial" w:cs="Arial"/>
            <w:sz w:val="16"/>
            <w:szCs w:val="16"/>
          </w:rPr>
          <w:delText>faj</w:delText>
        </w:r>
      </w:del>
      <w:r w:rsidRPr="00424572">
        <w:rPr>
          <w:rFonts w:ascii="Arial" w:eastAsia="Arial" w:hAnsi="Arial" w:cs="Arial"/>
          <w:sz w:val="16"/>
          <w:szCs w:val="16"/>
        </w:rPr>
        <w:t xml:space="preserve"> </w:t>
      </w:r>
      <w:proofErr w:type="spellStart"/>
      <w:r w:rsidRPr="00424572">
        <w:rPr>
          <w:rFonts w:ascii="Arial" w:eastAsia="Arial" w:hAnsi="Arial" w:cs="Arial"/>
          <w:sz w:val="16"/>
          <w:szCs w:val="16"/>
        </w:rPr>
        <w:t>txog</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ins w:id="4019" w:author="Kaxiong" w:date="2021-06-11T11:11:00Z">
        <w:r w:rsidR="00967437">
          <w:rPr>
            <w:rFonts w:ascii="Arial" w:eastAsia="Arial" w:hAnsi="Arial" w:cs="Arial"/>
            <w:sz w:val="16"/>
            <w:szCs w:val="16"/>
          </w:rPr>
          <w:t>tso</w:t>
        </w:r>
      </w:ins>
      <w:proofErr w:type="spellEnd"/>
      <w:del w:id="4020" w:author="Kaxiong" w:date="2021-06-11T11:11:00Z">
        <w:r w:rsidRPr="00424572" w:rsidDel="00967437">
          <w:rPr>
            <w:rFonts w:ascii="Arial" w:eastAsia="Arial" w:hAnsi="Arial" w:cs="Arial"/>
            <w:sz w:val="16"/>
            <w:szCs w:val="16"/>
          </w:rPr>
          <w:delText>qhia</w:delText>
        </w:r>
      </w:del>
      <w:r w:rsidRPr="00424572">
        <w:rPr>
          <w:rFonts w:ascii="Arial" w:eastAsia="Arial" w:hAnsi="Arial" w:cs="Arial"/>
          <w:sz w:val="16"/>
          <w:szCs w:val="16"/>
        </w:rPr>
        <w:t xml:space="preserve"> cov </w:t>
      </w:r>
      <w:proofErr w:type="spellStart"/>
      <w:r w:rsidRPr="00424572">
        <w:rPr>
          <w:rFonts w:ascii="Arial" w:eastAsia="Arial" w:hAnsi="Arial" w:cs="Arial"/>
          <w:sz w:val="16"/>
          <w:szCs w:val="16"/>
        </w:rPr>
        <w:t>tsiaj</w:t>
      </w:r>
      <w:proofErr w:type="spellEnd"/>
      <w:r w:rsidRPr="00424572">
        <w:rPr>
          <w:rFonts w:ascii="Arial" w:eastAsia="Arial" w:hAnsi="Arial" w:cs="Arial"/>
          <w:sz w:val="16"/>
          <w:szCs w:val="16"/>
        </w:rPr>
        <w:t xml:space="preserve"> </w:t>
      </w:r>
      <w:proofErr w:type="spellStart"/>
      <w:r w:rsidR="00071DF0" w:rsidRPr="00424572">
        <w:rPr>
          <w:rFonts w:ascii="Arial" w:eastAsia="Arial" w:hAnsi="Arial" w:cs="Arial"/>
          <w:sz w:val="16"/>
          <w:szCs w:val="16"/>
        </w:rPr>
        <w:t>txhu</w:t>
      </w:r>
      <w:proofErr w:type="spellEnd"/>
      <w:r w:rsidR="00071DF0" w:rsidRPr="00424572">
        <w:rPr>
          <w:rFonts w:ascii="Arial" w:eastAsia="Arial" w:hAnsi="Arial" w:cs="Arial"/>
          <w:sz w:val="16"/>
          <w:szCs w:val="16"/>
        </w:rPr>
        <w:t xml:space="preserve"> </w:t>
      </w:r>
      <w:proofErr w:type="spellStart"/>
      <w:r w:rsidRPr="00424572">
        <w:rPr>
          <w:rFonts w:ascii="Arial" w:eastAsia="Arial" w:hAnsi="Arial" w:cs="Arial"/>
          <w:sz w:val="16"/>
          <w:szCs w:val="16"/>
        </w:rPr>
        <w:t>rau</w:t>
      </w:r>
      <w:proofErr w:type="spellEnd"/>
      <w:r w:rsidRPr="00424572">
        <w:rPr>
          <w:rFonts w:ascii="Arial" w:eastAsia="Arial" w:hAnsi="Arial" w:cs="Arial"/>
          <w:sz w:val="16"/>
          <w:szCs w:val="16"/>
        </w:rPr>
        <w:t xml:space="preserve"> tom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sib </w:t>
      </w:r>
      <w:proofErr w:type="spellStart"/>
      <w:r w:rsidRPr="00424572">
        <w:rPr>
          <w:rFonts w:ascii="Arial" w:eastAsia="Arial" w:hAnsi="Arial" w:cs="Arial"/>
          <w:sz w:val="16"/>
          <w:szCs w:val="16"/>
        </w:rPr>
        <w:t>txawv</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thiab</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thaum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nws</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sau</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txhua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daim</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liaj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teb</w:t>
      </w:r>
      <w:proofErr w:type="spellEnd"/>
      <w:r w:rsidRPr="00424572">
        <w:rPr>
          <w:rFonts w:ascii="Arial" w:eastAsia="Arial" w:hAnsi="Arial" w:cs="Arial"/>
          <w:sz w:val="16"/>
          <w:szCs w:val="16"/>
        </w:rPr>
        <w:t xml:space="preserve">, </w:t>
      </w:r>
      <w:ins w:id="4021" w:author="Kaxiong" w:date="2021-06-11T11:11:00Z">
        <w:r w:rsidR="00967437">
          <w:rPr>
            <w:rFonts w:ascii="Arial" w:eastAsia="Arial" w:hAnsi="Arial" w:cs="Arial"/>
            <w:sz w:val="16"/>
            <w:szCs w:val="16"/>
          </w:rPr>
          <w:t xml:space="preserve">zoo </w:t>
        </w:r>
      </w:ins>
      <w:proofErr w:type="spellStart"/>
      <w:r w:rsidRPr="00424572">
        <w:rPr>
          <w:rFonts w:ascii="Arial" w:eastAsia="Arial" w:hAnsi="Arial" w:cs="Arial"/>
          <w:sz w:val="16"/>
          <w:szCs w:val="16"/>
        </w:rPr>
        <w:t>dua</w:t>
      </w:r>
      <w:proofErr w:type="spellEnd"/>
      <w:r w:rsidRPr="00424572">
        <w:rPr>
          <w:rFonts w:ascii="Arial" w:eastAsia="Arial" w:hAnsi="Arial" w:cs="Arial"/>
          <w:sz w:val="16"/>
          <w:szCs w:val="16"/>
        </w:rPr>
        <w:t xml:space="preserve"> </w:t>
      </w:r>
      <w:proofErr w:type="spellStart"/>
      <w:ins w:id="4022" w:author="Kaxiong" w:date="2021-06-11T11:11:00Z">
        <w:r w:rsidR="00967437">
          <w:rPr>
            <w:rFonts w:ascii="Arial" w:eastAsia="Arial" w:hAnsi="Arial" w:cs="Arial"/>
            <w:sz w:val="16"/>
            <w:szCs w:val="16"/>
          </w:rPr>
          <w:t>qhov</w:t>
        </w:r>
        <w:proofErr w:type="spellEnd"/>
        <w:r w:rsidR="00967437">
          <w:rPr>
            <w:rFonts w:ascii="Arial" w:eastAsia="Arial" w:hAnsi="Arial" w:cs="Arial"/>
            <w:sz w:val="16"/>
            <w:szCs w:val="16"/>
          </w:rPr>
          <w:t xml:space="preserve"> </w:t>
        </w:r>
      </w:ins>
      <w:del w:id="4023" w:author="Kaxiong" w:date="2021-06-11T11:11:00Z">
        <w:r w:rsidRPr="00424572" w:rsidDel="00967437">
          <w:rPr>
            <w:rFonts w:ascii="Arial" w:eastAsia="Arial" w:hAnsi="Arial" w:cs="Arial"/>
            <w:sz w:val="16"/>
            <w:szCs w:val="16"/>
          </w:rPr>
          <w:delText xml:space="preserve">li yog </w:delText>
        </w:r>
      </w:del>
      <w:proofErr w:type="spellStart"/>
      <w:r w:rsidRPr="00424572">
        <w:rPr>
          <w:rFonts w:ascii="Arial" w:eastAsia="Arial" w:hAnsi="Arial" w:cs="Arial"/>
          <w:sz w:val="16"/>
          <w:szCs w:val="16"/>
        </w:rPr>
        <w:t>ua</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raws</w:t>
      </w:r>
      <w:proofErr w:type="spellEnd"/>
      <w:r w:rsidRPr="00424572">
        <w:rPr>
          <w:rFonts w:ascii="Arial" w:eastAsia="Arial" w:hAnsi="Arial" w:cs="Arial"/>
          <w:sz w:val="16"/>
          <w:szCs w:val="16"/>
        </w:rPr>
        <w:t xml:space="preserve"> cov </w:t>
      </w:r>
      <w:proofErr w:type="spellStart"/>
      <w:r w:rsidRPr="00424572">
        <w:rPr>
          <w:rFonts w:ascii="Arial" w:eastAsia="Arial" w:hAnsi="Arial" w:cs="Arial"/>
          <w:sz w:val="16"/>
          <w:szCs w:val="16"/>
        </w:rPr>
        <w:t>caij</w:t>
      </w:r>
      <w:proofErr w:type="spellEnd"/>
      <w:r w:rsidRPr="00424572">
        <w:rPr>
          <w:rFonts w:ascii="Arial" w:eastAsia="Arial" w:hAnsi="Arial" w:cs="Arial"/>
          <w:sz w:val="16"/>
          <w:szCs w:val="16"/>
        </w:rPr>
        <w:t xml:space="preserve"> </w:t>
      </w:r>
      <w:proofErr w:type="spellStart"/>
      <w:r w:rsidRPr="00424572">
        <w:rPr>
          <w:rFonts w:ascii="Arial" w:eastAsia="Arial" w:hAnsi="Arial" w:cs="Arial"/>
          <w:sz w:val="16"/>
          <w:szCs w:val="16"/>
        </w:rPr>
        <w:t>nyoog</w:t>
      </w:r>
      <w:proofErr w:type="spellEnd"/>
      <w:r w:rsidR="00071DF0" w:rsidRPr="00424572">
        <w:rPr>
          <w:rFonts w:ascii="Arial" w:eastAsia="Arial" w:hAnsi="Arial" w:cs="Arial"/>
          <w:sz w:val="16"/>
          <w:szCs w:val="16"/>
        </w:rPr>
        <w:t xml:space="preserve"> </w:t>
      </w:r>
      <w:proofErr w:type="spellStart"/>
      <w:r w:rsidR="00071DF0" w:rsidRPr="00424572">
        <w:rPr>
          <w:rFonts w:ascii="Arial" w:eastAsia="Arial" w:hAnsi="Arial" w:cs="Arial"/>
          <w:sz w:val="16"/>
          <w:szCs w:val="16"/>
        </w:rPr>
        <w:t>hnub</w:t>
      </w:r>
      <w:proofErr w:type="spellEnd"/>
      <w:ins w:id="4024" w:author="Kaxiong" w:date="2021-06-11T11:11:00Z">
        <w:r w:rsidR="00967437">
          <w:rPr>
            <w:rFonts w:ascii="Arial" w:eastAsia="Arial" w:hAnsi="Arial" w:cs="Arial"/>
            <w:sz w:val="16"/>
            <w:szCs w:val="16"/>
          </w:rPr>
          <w:t xml:space="preserve"> </w:t>
        </w:r>
        <w:proofErr w:type="spellStart"/>
        <w:r w:rsidR="00967437">
          <w:rPr>
            <w:rFonts w:ascii="Arial" w:eastAsia="Arial" w:hAnsi="Arial" w:cs="Arial"/>
            <w:sz w:val="16"/>
            <w:szCs w:val="16"/>
          </w:rPr>
          <w:t>tim</w:t>
        </w:r>
        <w:proofErr w:type="spellEnd"/>
        <w:r w:rsidR="00967437">
          <w:rPr>
            <w:rFonts w:ascii="Arial" w:eastAsia="Arial" w:hAnsi="Arial" w:cs="Arial"/>
            <w:sz w:val="16"/>
            <w:szCs w:val="16"/>
          </w:rPr>
          <w:t xml:space="preserve"> </w:t>
        </w:r>
      </w:ins>
      <w:proofErr w:type="spellStart"/>
      <w:ins w:id="4025" w:author="Kaxiong" w:date="2021-06-11T11:12:00Z">
        <w:r w:rsidR="00967437">
          <w:rPr>
            <w:rFonts w:ascii="Arial" w:eastAsia="Arial" w:hAnsi="Arial" w:cs="Arial"/>
            <w:sz w:val="16"/>
            <w:szCs w:val="16"/>
          </w:rPr>
          <w:t>hauv</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daim</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ntawm</w:t>
        </w:r>
        <w:proofErr w:type="spellEnd"/>
        <w:r w:rsidR="00967437">
          <w:rPr>
            <w:rFonts w:ascii="Arial" w:eastAsia="Arial" w:hAnsi="Arial" w:cs="Arial"/>
            <w:sz w:val="16"/>
            <w:szCs w:val="16"/>
          </w:rPr>
          <w:t xml:space="preserve"> </w:t>
        </w:r>
        <w:proofErr w:type="spellStart"/>
        <w:r w:rsidR="00967437">
          <w:rPr>
            <w:rFonts w:ascii="Arial" w:eastAsia="Arial" w:hAnsi="Arial" w:cs="Arial"/>
            <w:sz w:val="16"/>
            <w:szCs w:val="16"/>
          </w:rPr>
          <w:t>qhia</w:t>
        </w:r>
      </w:ins>
      <w:proofErr w:type="spellEnd"/>
      <w:r w:rsidRPr="00424572">
        <w:rPr>
          <w:rFonts w:ascii="Arial" w:eastAsia="Arial" w:hAnsi="Arial" w:cs="Arial"/>
          <w:sz w:val="16"/>
          <w:szCs w:val="16"/>
        </w:rPr>
        <w:t>.”</w:t>
      </w:r>
    </w:p>
    <w:p w14:paraId="64E2497F" w14:textId="77777777" w:rsidR="00BF3E5F" w:rsidRDefault="00BF3E5F">
      <w:pPr>
        <w:spacing w:line="200" w:lineRule="exact"/>
        <w:rPr>
          <w:sz w:val="20"/>
          <w:szCs w:val="20"/>
        </w:rPr>
      </w:pPr>
    </w:p>
    <w:p w14:paraId="582A6CD2" w14:textId="77777777" w:rsidR="00BF3E5F" w:rsidRDefault="00BF3E5F">
      <w:pPr>
        <w:spacing w:line="299" w:lineRule="exact"/>
        <w:rPr>
          <w:sz w:val="20"/>
          <w:szCs w:val="20"/>
        </w:rPr>
      </w:pPr>
    </w:p>
    <w:p w14:paraId="6E9D8C67" w14:textId="2533E56D" w:rsidR="00BF3E5F" w:rsidRPr="001637D7" w:rsidRDefault="00F2670D" w:rsidP="001637D7">
      <w:pPr>
        <w:spacing w:line="401" w:lineRule="auto"/>
        <w:ind w:right="940"/>
        <w:jc w:val="both"/>
        <w:rPr>
          <w:sz w:val="16"/>
          <w:szCs w:val="16"/>
        </w:rPr>
      </w:pPr>
      <w:r w:rsidRPr="001637D7">
        <w:rPr>
          <w:rFonts w:ascii="Arial" w:eastAsia="Arial" w:hAnsi="Arial" w:cs="Arial"/>
          <w:sz w:val="16"/>
          <w:szCs w:val="16"/>
        </w:rPr>
        <w:t xml:space="preserve">Tam sim no, </w:t>
      </w:r>
      <w:proofErr w:type="spellStart"/>
      <w:r w:rsidRPr="001637D7">
        <w:rPr>
          <w:rFonts w:ascii="Arial" w:eastAsia="Arial" w:hAnsi="Arial" w:cs="Arial"/>
          <w:sz w:val="16"/>
          <w:szCs w:val="16"/>
        </w:rPr>
        <w:t>cia</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peb</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tshawb</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nrhiav</w:t>
      </w:r>
      <w:proofErr w:type="spellEnd"/>
      <w:r w:rsidRPr="001637D7">
        <w:rPr>
          <w:rFonts w:ascii="Arial" w:eastAsia="Arial" w:hAnsi="Arial" w:cs="Arial"/>
          <w:sz w:val="16"/>
          <w:szCs w:val="16"/>
        </w:rPr>
        <w:t xml:space="preserve"> cov </w:t>
      </w:r>
      <w:proofErr w:type="spellStart"/>
      <w:r w:rsidRPr="001637D7">
        <w:rPr>
          <w:rFonts w:ascii="Arial" w:eastAsia="Arial" w:hAnsi="Arial" w:cs="Arial"/>
          <w:sz w:val="16"/>
          <w:szCs w:val="16"/>
        </w:rPr>
        <w:t>kev</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coj</w:t>
      </w:r>
      <w:proofErr w:type="spellEnd"/>
      <w:r w:rsidRPr="001637D7">
        <w:rPr>
          <w:rFonts w:ascii="Arial" w:eastAsia="Arial" w:hAnsi="Arial" w:cs="Arial"/>
          <w:sz w:val="16"/>
          <w:szCs w:val="16"/>
        </w:rPr>
        <w:t xml:space="preserve"> </w:t>
      </w:r>
      <w:proofErr w:type="spellStart"/>
      <w:ins w:id="4026" w:author="Kaxiong" w:date="2021-06-11T11:12:00Z">
        <w:r w:rsidR="008F2E23">
          <w:rPr>
            <w:rFonts w:ascii="Arial" w:eastAsia="Arial" w:hAnsi="Arial" w:cs="Arial"/>
            <w:sz w:val="16"/>
            <w:szCs w:val="16"/>
          </w:rPr>
          <w:t>ua</w:t>
        </w:r>
        <w:proofErr w:type="spellEnd"/>
        <w:r w:rsidR="008F2E23">
          <w:rPr>
            <w:rFonts w:ascii="Arial" w:eastAsia="Arial" w:hAnsi="Arial" w:cs="Arial"/>
            <w:sz w:val="16"/>
            <w:szCs w:val="16"/>
          </w:rPr>
          <w:t xml:space="preserve"> </w:t>
        </w:r>
      </w:ins>
      <w:proofErr w:type="spellStart"/>
      <w:r w:rsidRPr="001637D7">
        <w:rPr>
          <w:rFonts w:ascii="Arial" w:eastAsia="Arial" w:hAnsi="Arial" w:cs="Arial"/>
          <w:sz w:val="16"/>
          <w:szCs w:val="16"/>
        </w:rPr>
        <w:t>ntawm</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kev</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ua</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liaj</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ua</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teb</w:t>
      </w:r>
      <w:proofErr w:type="spellEnd"/>
      <w:r w:rsidRPr="001637D7">
        <w:rPr>
          <w:rFonts w:ascii="Arial" w:eastAsia="Arial" w:hAnsi="Arial" w:cs="Arial"/>
          <w:sz w:val="16"/>
          <w:szCs w:val="16"/>
        </w:rPr>
        <w:t xml:space="preserve"> sib </w:t>
      </w:r>
      <w:proofErr w:type="spellStart"/>
      <w:r w:rsidRPr="001637D7">
        <w:rPr>
          <w:rFonts w:ascii="Arial" w:eastAsia="Arial" w:hAnsi="Arial" w:cs="Arial"/>
          <w:sz w:val="16"/>
          <w:szCs w:val="16"/>
        </w:rPr>
        <w:t>txawv</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uas</w:t>
      </w:r>
      <w:proofErr w:type="spellEnd"/>
      <w:r w:rsidRPr="001637D7">
        <w:rPr>
          <w:rFonts w:ascii="Arial" w:eastAsia="Arial" w:hAnsi="Arial" w:cs="Arial"/>
          <w:sz w:val="16"/>
          <w:szCs w:val="16"/>
        </w:rPr>
        <w:t xml:space="preserve"> </w:t>
      </w:r>
      <w:ins w:id="4027" w:author="Kaxiong" w:date="2021-06-11T11:13:00Z">
        <w:r w:rsidR="008F2E23">
          <w:rPr>
            <w:rFonts w:ascii="Arial" w:eastAsia="Arial" w:hAnsi="Arial" w:cs="Arial"/>
            <w:sz w:val="16"/>
            <w:szCs w:val="16"/>
          </w:rPr>
          <w:t xml:space="preserve">xaiv cov </w:t>
        </w:r>
      </w:ins>
      <w:del w:id="4028" w:author="Kaxiong" w:date="2021-06-11T11:13:00Z">
        <w:r w:rsidRPr="001637D7" w:rsidDel="008F2E23">
          <w:rPr>
            <w:rFonts w:ascii="Arial" w:eastAsia="Arial" w:hAnsi="Arial" w:cs="Arial"/>
            <w:sz w:val="16"/>
            <w:szCs w:val="16"/>
          </w:rPr>
          <w:delText xml:space="preserve">xum hloov txoj </w:delText>
        </w:r>
      </w:del>
      <w:proofErr w:type="spellStart"/>
      <w:r w:rsidRPr="001637D7">
        <w:rPr>
          <w:rFonts w:ascii="Arial" w:eastAsia="Arial" w:hAnsi="Arial" w:cs="Arial"/>
          <w:sz w:val="16"/>
          <w:szCs w:val="16"/>
        </w:rPr>
        <w:t>hauv</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kev</w:t>
      </w:r>
      <w:proofErr w:type="spellEnd"/>
      <w:r w:rsidRPr="001637D7">
        <w:rPr>
          <w:rFonts w:ascii="Arial" w:eastAsia="Arial" w:hAnsi="Arial" w:cs="Arial"/>
          <w:sz w:val="16"/>
          <w:szCs w:val="16"/>
        </w:rPr>
        <w:t xml:space="preserve"> </w:t>
      </w:r>
      <w:proofErr w:type="spellStart"/>
      <w:ins w:id="4029" w:author="Kaxiong" w:date="2021-06-11T11:13:00Z">
        <w:r w:rsidR="008F2E23">
          <w:rPr>
            <w:rFonts w:ascii="Arial" w:eastAsia="Arial" w:hAnsi="Arial" w:cs="Arial"/>
            <w:sz w:val="16"/>
            <w:szCs w:val="16"/>
          </w:rPr>
          <w:t>uas</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hloov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mus</w:t>
        </w:r>
        <w:proofErr w:type="spellEnd"/>
        <w:r w:rsidR="008F2E23">
          <w:rPr>
            <w:rFonts w:ascii="Arial" w:eastAsia="Arial" w:hAnsi="Arial" w:cs="Arial"/>
            <w:sz w:val="16"/>
            <w:szCs w:val="16"/>
          </w:rPr>
          <w:t xml:space="preserve"> los tau</w:t>
        </w:r>
      </w:ins>
      <w:del w:id="4030" w:author="Kaxiong" w:date="2021-06-11T11:13:00Z">
        <w:r w:rsidRPr="001637D7" w:rsidDel="008F2E23">
          <w:rPr>
            <w:rFonts w:ascii="Arial" w:eastAsia="Arial" w:hAnsi="Arial" w:cs="Arial"/>
            <w:sz w:val="16"/>
            <w:szCs w:val="16"/>
          </w:rPr>
          <w:delText>yooj yim dua</w:delText>
        </w:r>
      </w:del>
      <w:r w:rsidRPr="001637D7">
        <w:rPr>
          <w:rFonts w:ascii="Arial" w:eastAsia="Arial" w:hAnsi="Arial" w:cs="Arial"/>
          <w:sz w:val="16"/>
          <w:szCs w:val="16"/>
        </w:rPr>
        <w:t xml:space="preserve">. </w:t>
      </w:r>
      <w:proofErr w:type="spellStart"/>
      <w:r w:rsidRPr="001637D7">
        <w:rPr>
          <w:rFonts w:ascii="Arial" w:eastAsia="Arial" w:hAnsi="Arial" w:cs="Arial"/>
          <w:sz w:val="16"/>
          <w:szCs w:val="16"/>
        </w:rPr>
        <w:t>Yuav</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ua</w:t>
      </w:r>
      <w:proofErr w:type="spellEnd"/>
      <w:r w:rsidRPr="001637D7">
        <w:rPr>
          <w:rFonts w:ascii="Arial" w:eastAsia="Arial" w:hAnsi="Arial" w:cs="Arial"/>
          <w:sz w:val="16"/>
          <w:szCs w:val="16"/>
        </w:rPr>
        <w:t xml:space="preserve"> li </w:t>
      </w:r>
      <w:proofErr w:type="spellStart"/>
      <w:r w:rsidRPr="001637D7">
        <w:rPr>
          <w:rFonts w:ascii="Arial" w:eastAsia="Arial" w:hAnsi="Arial" w:cs="Arial"/>
          <w:sz w:val="16"/>
          <w:szCs w:val="16"/>
        </w:rPr>
        <w:t>cas</w:t>
      </w:r>
      <w:proofErr w:type="spellEnd"/>
      <w:r w:rsidRPr="001637D7">
        <w:rPr>
          <w:rFonts w:ascii="Arial" w:eastAsia="Arial" w:hAnsi="Arial" w:cs="Arial"/>
          <w:sz w:val="16"/>
          <w:szCs w:val="16"/>
        </w:rPr>
        <w:t xml:space="preserve"> </w:t>
      </w:r>
      <w:proofErr w:type="spellStart"/>
      <w:ins w:id="4031" w:author="Kaxiong" w:date="2021-06-11T11:15:00Z">
        <w:r w:rsidR="008F2E23">
          <w:rPr>
            <w:rFonts w:ascii="Arial" w:eastAsia="Arial" w:hAnsi="Arial" w:cs="Arial"/>
            <w:sz w:val="16"/>
            <w:szCs w:val="16"/>
          </w:rPr>
          <w:t>kev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hloov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mus</w:t>
        </w:r>
        <w:proofErr w:type="spellEnd"/>
        <w:r w:rsidR="008F2E23">
          <w:rPr>
            <w:rFonts w:ascii="Arial" w:eastAsia="Arial" w:hAnsi="Arial" w:cs="Arial"/>
            <w:sz w:val="16"/>
            <w:szCs w:val="16"/>
          </w:rPr>
          <w:t xml:space="preserve"> los </w:t>
        </w:r>
      </w:ins>
      <w:proofErr w:type="spellStart"/>
      <w:r w:rsidRPr="001637D7">
        <w:rPr>
          <w:rFonts w:ascii="Arial" w:eastAsia="Arial" w:hAnsi="Arial" w:cs="Arial"/>
          <w:sz w:val="16"/>
          <w:szCs w:val="16"/>
        </w:rPr>
        <w:t>thiaj</w:t>
      </w:r>
      <w:proofErr w:type="spellEnd"/>
      <w:r w:rsidRPr="001637D7">
        <w:rPr>
          <w:rFonts w:ascii="Arial" w:eastAsia="Arial" w:hAnsi="Arial" w:cs="Arial"/>
          <w:sz w:val="16"/>
          <w:szCs w:val="16"/>
        </w:rPr>
        <w:t xml:space="preserve"> </w:t>
      </w:r>
      <w:proofErr w:type="spellStart"/>
      <w:ins w:id="4032" w:author="Kaxiong" w:date="2021-06-11T11:15:00Z">
        <w:r w:rsidR="008F2E23">
          <w:rPr>
            <w:rFonts w:ascii="Arial" w:eastAsia="Arial" w:hAnsi="Arial" w:cs="Arial"/>
            <w:sz w:val="16"/>
            <w:szCs w:val="16"/>
          </w:rPr>
          <w:t>raug</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pov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hwn</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nyob</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rau</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ha</w:t>
        </w:r>
      </w:ins>
      <w:ins w:id="4033" w:author="Kaxiong" w:date="2021-06-11T11:16:00Z">
        <w:r w:rsidR="008F2E23">
          <w:rPr>
            <w:rFonts w:ascii="Arial" w:eastAsia="Arial" w:hAnsi="Arial" w:cs="Arial"/>
            <w:sz w:val="16"/>
            <w:szCs w:val="16"/>
          </w:rPr>
          <w:t>uv</w:t>
        </w:r>
        <w:proofErr w:type="spellEnd"/>
        <w:r w:rsidR="008F2E23">
          <w:rPr>
            <w:rFonts w:ascii="Arial" w:eastAsia="Arial" w:hAnsi="Arial" w:cs="Arial"/>
            <w:sz w:val="16"/>
            <w:szCs w:val="16"/>
          </w:rPr>
          <w:t xml:space="preserve"> cov </w:t>
        </w:r>
        <w:proofErr w:type="spellStart"/>
        <w:r w:rsidR="008F2E23">
          <w:rPr>
            <w:rFonts w:ascii="Arial" w:eastAsia="Arial" w:hAnsi="Arial" w:cs="Arial"/>
            <w:sz w:val="16"/>
            <w:szCs w:val="16"/>
          </w:rPr>
          <w:t>kev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txwv</w:t>
        </w:r>
        <w:proofErr w:type="spellEnd"/>
        <w:r w:rsidR="008F2E23">
          <w:rPr>
            <w:rFonts w:ascii="Arial" w:eastAsia="Arial" w:hAnsi="Arial" w:cs="Arial"/>
            <w:sz w:val="16"/>
            <w:szCs w:val="16"/>
          </w:rPr>
          <w:t xml:space="preserve"> </w:t>
        </w:r>
      </w:ins>
      <w:del w:id="4034" w:author="Kaxiong" w:date="2021-06-11T11:16:00Z">
        <w:r w:rsidRPr="001637D7" w:rsidDel="008F2E23">
          <w:rPr>
            <w:rFonts w:ascii="Arial" w:eastAsia="Arial" w:hAnsi="Arial" w:cs="Arial"/>
            <w:sz w:val="16"/>
            <w:szCs w:val="16"/>
          </w:rPr>
          <w:delText xml:space="preserve">hloov pauv tau </w:delText>
        </w:r>
      </w:del>
      <w:proofErr w:type="spellStart"/>
      <w:r w:rsidRPr="001637D7">
        <w:rPr>
          <w:rFonts w:ascii="Arial" w:eastAsia="Arial" w:hAnsi="Arial" w:cs="Arial"/>
          <w:sz w:val="16"/>
          <w:szCs w:val="16"/>
        </w:rPr>
        <w:t>raws</w:t>
      </w:r>
      <w:proofErr w:type="spellEnd"/>
      <w:r w:rsidRPr="001637D7">
        <w:rPr>
          <w:rFonts w:ascii="Arial" w:eastAsia="Arial" w:hAnsi="Arial" w:cs="Arial"/>
          <w:sz w:val="16"/>
          <w:szCs w:val="16"/>
        </w:rPr>
        <w:t xml:space="preserve"> li PSR </w:t>
      </w:r>
      <w:proofErr w:type="spellStart"/>
      <w:r w:rsidRPr="001637D7">
        <w:rPr>
          <w:rFonts w:ascii="Arial" w:eastAsia="Arial" w:hAnsi="Arial" w:cs="Arial"/>
          <w:sz w:val="16"/>
          <w:szCs w:val="16"/>
        </w:rPr>
        <w:t>lub</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luag</w:t>
      </w:r>
      <w:proofErr w:type="spellEnd"/>
      <w:r w:rsidRPr="001637D7">
        <w:rPr>
          <w:rFonts w:ascii="Arial" w:eastAsia="Arial" w:hAnsi="Arial" w:cs="Arial"/>
          <w:sz w:val="16"/>
          <w:szCs w:val="16"/>
        </w:rPr>
        <w:t xml:space="preserve"> </w:t>
      </w:r>
      <w:proofErr w:type="spellStart"/>
      <w:r w:rsidRPr="001637D7">
        <w:rPr>
          <w:rFonts w:ascii="Arial" w:eastAsia="Arial" w:hAnsi="Arial" w:cs="Arial"/>
          <w:sz w:val="16"/>
          <w:szCs w:val="16"/>
        </w:rPr>
        <w:t>hauj</w:t>
      </w:r>
      <w:proofErr w:type="spellEnd"/>
      <w:r w:rsidR="00845A49" w:rsidRPr="001637D7">
        <w:rPr>
          <w:rFonts w:ascii="Arial" w:eastAsia="Arial" w:hAnsi="Arial" w:cs="Arial"/>
          <w:sz w:val="16"/>
          <w:szCs w:val="16"/>
        </w:rPr>
        <w:t xml:space="preserve"> </w:t>
      </w:r>
      <w:proofErr w:type="spellStart"/>
      <w:r w:rsidRPr="001637D7">
        <w:rPr>
          <w:rFonts w:ascii="Arial" w:eastAsia="Arial" w:hAnsi="Arial" w:cs="Arial"/>
          <w:sz w:val="16"/>
          <w:szCs w:val="16"/>
        </w:rPr>
        <w:t>lwm</w:t>
      </w:r>
      <w:proofErr w:type="spellEnd"/>
      <w:r w:rsidRPr="001637D7">
        <w:rPr>
          <w:rFonts w:ascii="Arial" w:eastAsia="Arial" w:hAnsi="Arial" w:cs="Arial"/>
          <w:sz w:val="16"/>
          <w:szCs w:val="16"/>
        </w:rPr>
        <w:t>?</w:t>
      </w:r>
    </w:p>
    <w:p w14:paraId="2D203CA3" w14:textId="77777777" w:rsidR="00BF3E5F" w:rsidRDefault="00BF3E5F">
      <w:pPr>
        <w:spacing w:line="208" w:lineRule="exact"/>
        <w:rPr>
          <w:sz w:val="20"/>
          <w:szCs w:val="20"/>
        </w:rPr>
      </w:pPr>
    </w:p>
    <w:p w14:paraId="48C2FE60" w14:textId="3F53D918" w:rsidR="00BF3E5F" w:rsidRPr="00F538FB" w:rsidRDefault="00862142">
      <w:pPr>
        <w:rPr>
          <w:sz w:val="20"/>
          <w:szCs w:val="20"/>
        </w:rPr>
      </w:pPr>
      <w:r w:rsidRPr="00F538FB">
        <w:rPr>
          <w:rFonts w:ascii="Arial" w:eastAsia="Arial" w:hAnsi="Arial" w:cs="Arial"/>
          <w:sz w:val="16"/>
          <w:szCs w:val="16"/>
        </w:rPr>
        <w:t xml:space="preserve">Tus </w:t>
      </w:r>
      <w:proofErr w:type="spellStart"/>
      <w:r w:rsidRPr="00F538FB">
        <w:rPr>
          <w:rFonts w:ascii="Arial" w:eastAsia="Arial" w:hAnsi="Arial" w:cs="Arial"/>
          <w:sz w:val="16"/>
          <w:szCs w:val="16"/>
        </w:rPr>
        <w:t>Neeg</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Ua</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Liaj</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Ua</w:t>
      </w:r>
      <w:proofErr w:type="spellEnd"/>
      <w:r w:rsidRPr="00F538FB">
        <w:rPr>
          <w:rFonts w:ascii="Arial" w:eastAsia="Arial" w:hAnsi="Arial" w:cs="Arial"/>
          <w:sz w:val="16"/>
          <w:szCs w:val="16"/>
        </w:rPr>
        <w:t xml:space="preserve"> </w:t>
      </w:r>
      <w:proofErr w:type="spellStart"/>
      <w:r w:rsidRPr="00F538FB">
        <w:rPr>
          <w:rFonts w:ascii="Arial" w:eastAsia="Arial" w:hAnsi="Arial" w:cs="Arial"/>
          <w:sz w:val="16"/>
          <w:szCs w:val="16"/>
        </w:rPr>
        <w:t>Teb</w:t>
      </w:r>
      <w:proofErr w:type="spellEnd"/>
      <w:r w:rsidRPr="00F538FB">
        <w:rPr>
          <w:rFonts w:ascii="Arial" w:eastAsia="Arial" w:hAnsi="Arial" w:cs="Arial"/>
          <w:sz w:val="16"/>
          <w:szCs w:val="16"/>
        </w:rPr>
        <w:t xml:space="preserve"> August </w:t>
      </w:r>
      <w:proofErr w:type="spellStart"/>
      <w:r w:rsidRPr="00F538FB">
        <w:rPr>
          <w:rFonts w:ascii="Arial" w:eastAsia="Arial" w:hAnsi="Arial" w:cs="Arial"/>
          <w:sz w:val="16"/>
          <w:szCs w:val="16"/>
        </w:rPr>
        <w:t>thiab</w:t>
      </w:r>
      <w:proofErr w:type="spellEnd"/>
      <w:r w:rsidRPr="00F538FB">
        <w:rPr>
          <w:rFonts w:ascii="Arial" w:eastAsia="Arial" w:hAnsi="Arial" w:cs="Arial"/>
          <w:sz w:val="16"/>
          <w:szCs w:val="16"/>
        </w:rPr>
        <w:t xml:space="preserve"> May Cov </w:t>
      </w:r>
      <w:proofErr w:type="spellStart"/>
      <w:ins w:id="4035" w:author="Kaxiong" w:date="2021-06-11T11:16:00Z">
        <w:r w:rsidR="008F2E23">
          <w:rPr>
            <w:rFonts w:ascii="Arial" w:eastAsia="Arial" w:hAnsi="Arial" w:cs="Arial"/>
            <w:sz w:val="16"/>
            <w:szCs w:val="16"/>
          </w:rPr>
          <w:t>Vaj</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Txiv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Ntoo</w:t>
        </w:r>
      </w:ins>
      <w:proofErr w:type="spellEnd"/>
      <w:del w:id="4036" w:author="Kaxiong" w:date="2021-06-11T11:16:00Z">
        <w:r w:rsidRPr="00F538FB" w:rsidDel="008F2E23">
          <w:rPr>
            <w:rFonts w:ascii="Arial" w:eastAsia="Arial" w:hAnsi="Arial" w:cs="Arial"/>
            <w:sz w:val="16"/>
            <w:szCs w:val="16"/>
          </w:rPr>
          <w:delText>Lus Co</w:delText>
        </w:r>
      </w:del>
      <w:del w:id="4037" w:author="Kaxiong" w:date="2021-06-11T11:17:00Z">
        <w:r w:rsidRPr="00F538FB" w:rsidDel="008F2E23">
          <w:rPr>
            <w:rFonts w:ascii="Arial" w:eastAsia="Arial" w:hAnsi="Arial" w:cs="Arial"/>
            <w:sz w:val="16"/>
            <w:szCs w:val="16"/>
          </w:rPr>
          <w:delText>g</w:delText>
        </w:r>
      </w:del>
    </w:p>
    <w:p w14:paraId="7BA57573" w14:textId="77777777" w:rsidR="00BF3E5F" w:rsidRDefault="00BF3E5F">
      <w:pPr>
        <w:spacing w:line="200" w:lineRule="exact"/>
        <w:rPr>
          <w:sz w:val="20"/>
          <w:szCs w:val="20"/>
        </w:rPr>
      </w:pPr>
    </w:p>
    <w:p w14:paraId="1597AF0C" w14:textId="77777777" w:rsidR="00BF3E5F" w:rsidRDefault="00BF3E5F">
      <w:pPr>
        <w:spacing w:line="202" w:lineRule="exact"/>
        <w:rPr>
          <w:sz w:val="20"/>
          <w:szCs w:val="20"/>
        </w:rPr>
      </w:pPr>
    </w:p>
    <w:p w14:paraId="5D7D28AD" w14:textId="46B7C2D2" w:rsidR="00BF3E5F" w:rsidRPr="00A778E8" w:rsidRDefault="00E30773" w:rsidP="00A778E8">
      <w:pPr>
        <w:spacing w:line="395" w:lineRule="auto"/>
        <w:ind w:right="380"/>
        <w:jc w:val="both"/>
        <w:rPr>
          <w:sz w:val="16"/>
          <w:szCs w:val="16"/>
        </w:rPr>
      </w:pPr>
      <w:r w:rsidRPr="00A778E8">
        <w:rPr>
          <w:rFonts w:ascii="Arial" w:eastAsia="Arial" w:hAnsi="Arial" w:cs="Arial"/>
          <w:sz w:val="16"/>
          <w:szCs w:val="16"/>
        </w:rPr>
        <w:t>August</w:t>
      </w:r>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r w:rsidRPr="00A778E8">
        <w:rPr>
          <w:rFonts w:ascii="Arial" w:eastAsia="Arial" w:hAnsi="Arial" w:cs="Arial"/>
          <w:sz w:val="16"/>
          <w:szCs w:val="16"/>
        </w:rPr>
        <w:t>May</w:t>
      </w:r>
      <w:r w:rsidR="00F2670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tus</w:t>
      </w:r>
      <w:proofErr w:type="spellEnd"/>
      <w:r w:rsidR="0007374D" w:rsidRPr="00A778E8">
        <w:rPr>
          <w:rFonts w:ascii="Arial" w:eastAsia="Arial" w:hAnsi="Arial" w:cs="Arial"/>
          <w:sz w:val="16"/>
          <w:szCs w:val="16"/>
        </w:rPr>
        <w:t xml:space="preserve"> </w:t>
      </w:r>
      <w:ins w:id="4038" w:author="Kaxiong" w:date="2021-06-11T11:17:00Z">
        <w:r w:rsidR="008F2E23">
          <w:rPr>
            <w:rFonts w:ascii="Arial" w:eastAsia="Arial" w:hAnsi="Arial" w:cs="Arial"/>
            <w:sz w:val="16"/>
            <w:szCs w:val="16"/>
          </w:rPr>
          <w:t xml:space="preserve">cov </w:t>
        </w:r>
        <w:proofErr w:type="spellStart"/>
        <w:r w:rsidR="008F2E23">
          <w:rPr>
            <w:rFonts w:ascii="Arial" w:eastAsia="Arial" w:hAnsi="Arial" w:cs="Arial"/>
            <w:sz w:val="16"/>
            <w:szCs w:val="16"/>
          </w:rPr>
          <w:t>quab</w:t>
        </w:r>
        <w:proofErr w:type="spellEnd"/>
        <w:r w:rsidR="008F2E23">
          <w:rPr>
            <w:rFonts w:ascii="Arial" w:eastAsia="Arial" w:hAnsi="Arial" w:cs="Arial"/>
            <w:sz w:val="16"/>
            <w:szCs w:val="16"/>
          </w:rPr>
          <w:t xml:space="preserve"> </w:t>
        </w:r>
      </w:ins>
      <w:proofErr w:type="spellStart"/>
      <w:r w:rsidR="00F2670D" w:rsidRPr="00A778E8">
        <w:rPr>
          <w:rFonts w:ascii="Arial" w:eastAsia="Arial" w:hAnsi="Arial" w:cs="Arial"/>
          <w:sz w:val="16"/>
          <w:szCs w:val="16"/>
        </w:rPr>
        <w:t>npua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qaib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yaj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ntawm</w:t>
      </w:r>
      <w:proofErr w:type="spellEnd"/>
      <w:r w:rsidR="00F2670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thaj</w:t>
      </w:r>
      <w:proofErr w:type="spellEnd"/>
      <w:r w:rsidR="0007374D" w:rsidRPr="00A778E8">
        <w:rPr>
          <w:rFonts w:ascii="Arial" w:eastAsia="Arial" w:hAnsi="Arial" w:cs="Arial"/>
          <w:sz w:val="16"/>
          <w:szCs w:val="16"/>
        </w:rPr>
        <w:t xml:space="preserve"> </w:t>
      </w:r>
      <w:proofErr w:type="spellStart"/>
      <w:r w:rsidR="0007374D" w:rsidRPr="00A778E8">
        <w:rPr>
          <w:rFonts w:ascii="Arial" w:eastAsia="Arial" w:hAnsi="Arial" w:cs="Arial"/>
          <w:sz w:val="16"/>
          <w:szCs w:val="16"/>
        </w:rPr>
        <w:t>teb</w:t>
      </w:r>
      <w:proofErr w:type="spellEnd"/>
      <w:r w:rsidR="00F2670D" w:rsidRPr="00A778E8">
        <w:rPr>
          <w:rFonts w:ascii="Arial" w:eastAsia="Arial" w:hAnsi="Arial" w:cs="Arial"/>
          <w:sz w:val="16"/>
          <w:szCs w:val="16"/>
        </w:rPr>
        <w:t xml:space="preserve"> </w:t>
      </w:r>
      <w:proofErr w:type="spellStart"/>
      <w:ins w:id="4039" w:author="Kaxiong" w:date="2021-06-11T11:17:00Z">
        <w:r w:rsidR="008F2E23">
          <w:rPr>
            <w:rFonts w:ascii="Arial" w:eastAsia="Arial" w:hAnsi="Arial" w:cs="Arial"/>
            <w:sz w:val="16"/>
            <w:szCs w:val="16"/>
          </w:rPr>
          <w:t>txiv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ntoo</w:t>
        </w:r>
      </w:ins>
      <w:proofErr w:type="spellEnd"/>
      <w:ins w:id="4040" w:author="Kaxiong" w:date="2021-06-11T11:18:00Z">
        <w:r w:rsidR="008F2E23">
          <w:rPr>
            <w:rFonts w:ascii="Arial" w:eastAsia="Arial" w:hAnsi="Arial" w:cs="Arial"/>
            <w:sz w:val="16"/>
            <w:szCs w:val="16"/>
          </w:rPr>
          <w:t xml:space="preserve"> </w:t>
        </w:r>
      </w:ins>
      <w:proofErr w:type="spellStart"/>
      <w:r w:rsidR="00F2670D" w:rsidRPr="00A778E8">
        <w:rPr>
          <w:rFonts w:ascii="Arial" w:eastAsia="Arial" w:hAnsi="Arial" w:cs="Arial"/>
          <w:sz w:val="16"/>
          <w:szCs w:val="16"/>
        </w:rPr>
        <w:t>uas</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npe</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nrov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uas</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tsim</w:t>
      </w:r>
      <w:proofErr w:type="spellEnd"/>
      <w:r w:rsidR="00F2670D" w:rsidRPr="00A778E8">
        <w:rPr>
          <w:rFonts w:ascii="Arial" w:eastAsia="Arial" w:hAnsi="Arial" w:cs="Arial"/>
          <w:sz w:val="16"/>
          <w:szCs w:val="16"/>
        </w:rPr>
        <w:t xml:space="preserve"> cov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ins w:id="4041" w:author="Kaxiong" w:date="2021-06-11T11:18:00Z">
        <w:r w:rsidR="008F2E23">
          <w:rPr>
            <w:rFonts w:ascii="Arial" w:eastAsia="Arial" w:hAnsi="Arial" w:cs="Arial"/>
            <w:sz w:val="16"/>
            <w:szCs w:val="16"/>
          </w:rPr>
          <w:t xml:space="preserve">es pom </w:t>
        </w:r>
      </w:ins>
      <w:del w:id="4042" w:author="Kaxiong" w:date="2021-06-11T11:18:00Z">
        <w:r w:rsidR="0007374D" w:rsidRPr="00A778E8" w:rsidDel="008F2E23">
          <w:rPr>
            <w:rFonts w:ascii="Arial" w:eastAsia="Arial" w:hAnsi="Arial" w:cs="Arial"/>
            <w:sz w:val="16"/>
            <w:szCs w:val="16"/>
          </w:rPr>
          <w:delText>ntoo</w:delText>
        </w:r>
        <w:r w:rsidR="00F2670D" w:rsidRPr="00A778E8" w:rsidDel="008F2E23">
          <w:rPr>
            <w:rFonts w:ascii="Arial" w:eastAsia="Arial" w:hAnsi="Arial" w:cs="Arial"/>
            <w:sz w:val="16"/>
            <w:szCs w:val="16"/>
          </w:rPr>
          <w:delText xml:space="preserve"> ua</w:delText>
        </w:r>
      </w:del>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hauj</w:t>
      </w:r>
      <w:proofErr w:type="spellEnd"/>
      <w:r w:rsidR="0007374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lwm</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hauv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khw</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khw</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khoom</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cov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proofErr w:type="spellStart"/>
      <w:r w:rsidR="005C1ABD" w:rsidRPr="00A778E8">
        <w:rPr>
          <w:rFonts w:ascii="Arial" w:eastAsia="Arial" w:hAnsi="Arial" w:cs="Arial"/>
          <w:sz w:val="16"/>
          <w:szCs w:val="16"/>
        </w:rPr>
        <w:t>hmab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txiv</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ntoo</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rau</w:t>
      </w:r>
      <w:proofErr w:type="spellEnd"/>
      <w:r w:rsidR="00F2670D" w:rsidRPr="00A778E8">
        <w:rPr>
          <w:rFonts w:ascii="Arial" w:eastAsia="Arial" w:hAnsi="Arial" w:cs="Arial"/>
          <w:sz w:val="16"/>
          <w:szCs w:val="16"/>
        </w:rPr>
        <w:t xml:space="preserve"> cov </w:t>
      </w:r>
      <w:proofErr w:type="spellStart"/>
      <w:r w:rsidR="00F2670D" w:rsidRPr="00A778E8">
        <w:rPr>
          <w:rFonts w:ascii="Arial" w:eastAsia="Arial" w:hAnsi="Arial" w:cs="Arial"/>
          <w:sz w:val="16"/>
          <w:szCs w:val="16"/>
        </w:rPr>
        <w:t>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liaj</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ua</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teb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thiab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muag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rau</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lwm</w:t>
      </w:r>
      <w:proofErr w:type="spellEnd"/>
      <w:r w:rsidR="00F2670D" w:rsidRPr="00A778E8">
        <w:rPr>
          <w:rFonts w:ascii="Arial" w:eastAsia="Arial" w:hAnsi="Arial" w:cs="Arial"/>
          <w:sz w:val="16"/>
          <w:szCs w:val="16"/>
        </w:rPr>
        <w:t xml:space="preserve"> </w:t>
      </w:r>
      <w:proofErr w:type="spellStart"/>
      <w:ins w:id="4043" w:author="Kaxiong" w:date="2021-06-11T11:18:00Z">
        <w:r w:rsidR="008F2E23">
          <w:rPr>
            <w:rFonts w:ascii="Arial" w:eastAsia="Arial" w:hAnsi="Arial" w:cs="Arial"/>
            <w:sz w:val="16"/>
            <w:szCs w:val="16"/>
          </w:rPr>
          <w:t>uas</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siv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tes</w:t>
        </w:r>
        <w:proofErr w:type="spellEnd"/>
        <w:r w:rsidR="008F2E23">
          <w:rPr>
            <w:rFonts w:ascii="Arial" w:eastAsia="Arial" w:hAnsi="Arial" w:cs="Arial"/>
            <w:sz w:val="16"/>
            <w:szCs w:val="16"/>
          </w:rPr>
          <w:t xml:space="preserve">-de </w:t>
        </w:r>
        <w:proofErr w:type="spellStart"/>
        <w:r w:rsidR="008F2E23">
          <w:rPr>
            <w:rFonts w:ascii="Arial" w:eastAsia="Arial" w:hAnsi="Arial" w:cs="Arial"/>
            <w:sz w:val="16"/>
            <w:szCs w:val="16"/>
          </w:rPr>
          <w:t>ra</w:t>
        </w:r>
      </w:ins>
      <w:ins w:id="4044" w:author="Kaxiong" w:date="2021-06-11T11:19:00Z">
        <w:r w:rsidR="008F2E23">
          <w:rPr>
            <w:rFonts w:ascii="Arial" w:eastAsia="Arial" w:hAnsi="Arial" w:cs="Arial"/>
            <w:sz w:val="16"/>
            <w:szCs w:val="16"/>
          </w:rPr>
          <w:t>u</w:t>
        </w:r>
        <w:proofErr w:type="spellEnd"/>
        <w:r w:rsidR="008F2E23">
          <w:rPr>
            <w:rFonts w:ascii="Arial" w:eastAsia="Arial" w:hAnsi="Arial" w:cs="Arial"/>
            <w:sz w:val="16"/>
            <w:szCs w:val="16"/>
          </w:rPr>
          <w:t xml:space="preserve"> cov </w:t>
        </w:r>
        <w:proofErr w:type="spellStart"/>
        <w:r w:rsidR="008F2E23">
          <w:rPr>
            <w:rFonts w:ascii="Arial" w:eastAsia="Arial" w:hAnsi="Arial" w:cs="Arial"/>
            <w:sz w:val="16"/>
            <w:szCs w:val="16"/>
          </w:rPr>
          <w:t>khw</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muag</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khoom</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tshav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puam</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thiab</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hauv</w:t>
        </w:r>
        <w:proofErr w:type="spellEnd"/>
        <w:r w:rsidR="008F2E23">
          <w:rPr>
            <w:rFonts w:ascii="Arial" w:eastAsia="Arial" w:hAnsi="Arial" w:cs="Arial"/>
            <w:sz w:val="16"/>
            <w:szCs w:val="16"/>
          </w:rPr>
          <w:t xml:space="preserve"> </w:t>
        </w:r>
        <w:proofErr w:type="spellStart"/>
        <w:r w:rsidR="008F2E23">
          <w:rPr>
            <w:rFonts w:ascii="Arial" w:eastAsia="Arial" w:hAnsi="Arial" w:cs="Arial"/>
            <w:sz w:val="16"/>
            <w:szCs w:val="16"/>
          </w:rPr>
          <w:t>tsev</w:t>
        </w:r>
        <w:proofErr w:type="spellEnd"/>
        <w:r w:rsidR="008F2E23">
          <w:rPr>
            <w:rFonts w:ascii="Arial" w:eastAsia="Arial" w:hAnsi="Arial" w:cs="Arial"/>
            <w:sz w:val="16"/>
            <w:szCs w:val="16"/>
          </w:rPr>
          <w:t xml:space="preserve">. </w:t>
        </w:r>
      </w:ins>
      <w:proofErr w:type="spellStart"/>
      <w:ins w:id="4045" w:author="Kaxiong" w:date="2021-06-11T11:20:00Z">
        <w:r w:rsidR="00827A9C">
          <w:rPr>
            <w:rFonts w:ascii="Arial" w:eastAsia="Arial" w:hAnsi="Arial" w:cs="Arial"/>
            <w:sz w:val="16"/>
            <w:szCs w:val="16"/>
          </w:rPr>
          <w:t>Xws</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lis</w:t>
        </w:r>
        <w:proofErr w:type="spellEnd"/>
        <w:r w:rsidR="00827A9C">
          <w:rPr>
            <w:rFonts w:ascii="Arial" w:eastAsia="Arial" w:hAnsi="Arial" w:cs="Arial"/>
            <w:sz w:val="16"/>
            <w:szCs w:val="16"/>
          </w:rPr>
          <w:t xml:space="preserve"> cov </w:t>
        </w:r>
        <w:proofErr w:type="spellStart"/>
        <w:r w:rsidR="00827A9C">
          <w:rPr>
            <w:rFonts w:ascii="Arial" w:eastAsia="Arial" w:hAnsi="Arial" w:cs="Arial"/>
            <w:sz w:val="16"/>
            <w:szCs w:val="16"/>
          </w:rPr>
          <w:t>txiv</w:t>
        </w:r>
        <w:proofErr w:type="spellEnd"/>
        <w:r w:rsidR="00827A9C">
          <w:rPr>
            <w:rFonts w:ascii="Arial" w:eastAsia="Arial" w:hAnsi="Arial" w:cs="Arial"/>
            <w:sz w:val="16"/>
            <w:szCs w:val="16"/>
          </w:rPr>
          <w:t xml:space="preserve"> es pom </w:t>
        </w:r>
        <w:proofErr w:type="spellStart"/>
        <w:r w:rsidR="00827A9C">
          <w:rPr>
            <w:rFonts w:ascii="Arial" w:eastAsia="Arial" w:hAnsi="Arial" w:cs="Arial"/>
            <w:sz w:val="16"/>
            <w:szCs w:val="16"/>
          </w:rPr>
          <w:t>ua</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cawv</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yog</w:t>
        </w:r>
        <w:proofErr w:type="spellEnd"/>
        <w:r w:rsidR="00827A9C">
          <w:rPr>
            <w:rFonts w:ascii="Arial" w:eastAsia="Arial" w:hAnsi="Arial" w:cs="Arial"/>
            <w:sz w:val="16"/>
            <w:szCs w:val="16"/>
          </w:rPr>
          <w:t xml:space="preserve"> </w:t>
        </w:r>
      </w:ins>
      <w:ins w:id="4046" w:author="Kaxiong" w:date="2021-06-11T11:21:00Z">
        <w:r w:rsidR="00827A9C">
          <w:rPr>
            <w:rFonts w:ascii="Arial" w:eastAsia="Arial" w:hAnsi="Arial" w:cs="Arial"/>
            <w:sz w:val="16"/>
            <w:szCs w:val="16"/>
          </w:rPr>
          <w:t xml:space="preserve">cov </w:t>
        </w:r>
        <w:proofErr w:type="spellStart"/>
        <w:r w:rsidR="00827A9C">
          <w:rPr>
            <w:rFonts w:ascii="Arial" w:eastAsia="Arial" w:hAnsi="Arial" w:cs="Arial"/>
            <w:sz w:val="16"/>
            <w:szCs w:val="16"/>
          </w:rPr>
          <w:t>khoom</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tsim</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tawm</w:t>
        </w:r>
        <w:proofErr w:type="spellEnd"/>
        <w:r w:rsidR="00827A9C">
          <w:rPr>
            <w:rFonts w:ascii="Arial" w:eastAsia="Arial" w:hAnsi="Arial" w:cs="Arial"/>
            <w:sz w:val="16"/>
            <w:szCs w:val="16"/>
          </w:rPr>
          <w:t xml:space="preserve"> tom-</w:t>
        </w:r>
        <w:proofErr w:type="spellStart"/>
        <w:r w:rsidR="00827A9C">
          <w:rPr>
            <w:rFonts w:ascii="Arial" w:eastAsia="Arial" w:hAnsi="Arial" w:cs="Arial"/>
            <w:sz w:val="16"/>
            <w:szCs w:val="16"/>
          </w:rPr>
          <w:t>teb</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thiab</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muag</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rau</w:t>
        </w:r>
        <w:proofErr w:type="spellEnd"/>
        <w:r w:rsidR="00827A9C">
          <w:rPr>
            <w:rFonts w:ascii="Arial" w:eastAsia="Arial" w:hAnsi="Arial" w:cs="Arial"/>
            <w:sz w:val="16"/>
            <w:szCs w:val="16"/>
          </w:rPr>
          <w:t xml:space="preserve"> cov </w:t>
        </w:r>
        <w:proofErr w:type="spellStart"/>
        <w:r w:rsidR="00827A9C">
          <w:rPr>
            <w:rFonts w:ascii="Arial" w:eastAsia="Arial" w:hAnsi="Arial" w:cs="Arial"/>
            <w:sz w:val="16"/>
            <w:szCs w:val="16"/>
          </w:rPr>
          <w:t>neeg</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ua</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cawv</w:t>
        </w:r>
        <w:proofErr w:type="spellEnd"/>
        <w:r w:rsidR="00827A9C">
          <w:rPr>
            <w:rFonts w:ascii="Arial" w:eastAsia="Arial" w:hAnsi="Arial" w:cs="Arial"/>
            <w:sz w:val="16"/>
            <w:szCs w:val="16"/>
          </w:rPr>
          <w:t xml:space="preserve"> </w:t>
        </w:r>
      </w:ins>
      <w:proofErr w:type="spellStart"/>
      <w:ins w:id="4047" w:author="Kaxiong" w:date="2021-06-11T11:22:00Z">
        <w:r w:rsidR="00827A9C">
          <w:rPr>
            <w:rFonts w:ascii="Arial" w:eastAsia="Arial" w:hAnsi="Arial" w:cs="Arial"/>
            <w:sz w:val="16"/>
            <w:szCs w:val="16"/>
          </w:rPr>
          <w:t>ntawm</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lwm</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lub</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zej</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zog.</w:t>
        </w:r>
      </w:ins>
      <w:del w:id="4048" w:author="Kaxiong" w:date="2021-06-11T11:19:00Z">
        <w:r w:rsidR="00F2670D" w:rsidRPr="00A778E8" w:rsidDel="008F2E23">
          <w:rPr>
            <w:rFonts w:ascii="Arial" w:eastAsia="Arial" w:hAnsi="Arial" w:cs="Arial"/>
            <w:sz w:val="16"/>
            <w:szCs w:val="16"/>
          </w:rPr>
          <w:delText xml:space="preserve">cov neeg ua liaj ua teb hauv zos. </w:delText>
        </w:r>
      </w:del>
      <w:r w:rsidR="00F2670D" w:rsidRPr="00A778E8">
        <w:rPr>
          <w:rFonts w:ascii="Arial" w:eastAsia="Arial" w:hAnsi="Arial" w:cs="Arial"/>
          <w:sz w:val="16"/>
          <w:szCs w:val="16"/>
        </w:rPr>
        <w:t>Yog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nug</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txog</w:t>
      </w:r>
      <w:proofErr w:type="spellEnd"/>
      <w:r w:rsidR="00F2670D" w:rsidRPr="00A778E8">
        <w:rPr>
          <w:rFonts w:ascii="Arial" w:eastAsia="Arial" w:hAnsi="Arial" w:cs="Arial"/>
          <w:sz w:val="16"/>
          <w:szCs w:val="16"/>
        </w:rPr>
        <w:t xml:space="preserve"> </w:t>
      </w:r>
      <w:proofErr w:type="spellStart"/>
      <w:ins w:id="4049" w:author="Kaxiong" w:date="2021-06-11T11:22:00Z">
        <w:r w:rsidR="00827A9C">
          <w:rPr>
            <w:rFonts w:ascii="Arial" w:eastAsia="Arial" w:hAnsi="Arial" w:cs="Arial"/>
            <w:sz w:val="16"/>
            <w:szCs w:val="16"/>
          </w:rPr>
          <w:t>nkawv</w:t>
        </w:r>
        <w:proofErr w:type="spellEnd"/>
        <w:r w:rsidR="00827A9C">
          <w:rPr>
            <w:rFonts w:ascii="Arial" w:eastAsia="Arial" w:hAnsi="Arial" w:cs="Arial"/>
            <w:sz w:val="16"/>
            <w:szCs w:val="16"/>
          </w:rPr>
          <w:t xml:space="preserve"> </w:t>
        </w:r>
      </w:ins>
      <w:del w:id="4050" w:author="Kaxiong" w:date="2021-06-11T11:22:00Z">
        <w:r w:rsidR="00F2670D" w:rsidRPr="00A778E8" w:rsidDel="00827A9C">
          <w:rPr>
            <w:rFonts w:ascii="Arial" w:eastAsia="Arial" w:hAnsi="Arial" w:cs="Arial"/>
            <w:sz w:val="16"/>
            <w:szCs w:val="16"/>
          </w:rPr>
          <w:delText xml:space="preserve">lawv </w:delText>
        </w:r>
      </w:del>
      <w:proofErr w:type="spellStart"/>
      <w:r w:rsidR="00F2670D" w:rsidRPr="00A778E8">
        <w:rPr>
          <w:rFonts w:ascii="Arial" w:eastAsia="Arial" w:hAnsi="Arial" w:cs="Arial"/>
          <w:sz w:val="16"/>
          <w:szCs w:val="16"/>
        </w:rPr>
        <w:t>txoj</w:t>
      </w:r>
      <w:proofErr w:type="spellEnd"/>
      <w:r w:rsidR="00F2670D" w:rsidRPr="00A778E8">
        <w:rPr>
          <w:rFonts w:ascii="Arial" w:eastAsia="Arial" w:hAnsi="Arial" w:cs="Arial"/>
          <w:sz w:val="16"/>
          <w:szCs w:val="16"/>
        </w:rPr>
        <w:t xml:space="preserve"> </w:t>
      </w:r>
      <w:proofErr w:type="spellStart"/>
      <w:ins w:id="4051" w:author="Kaxiong" w:date="2021-06-11T11:22:00Z">
        <w:r w:rsidR="00827A9C">
          <w:rPr>
            <w:rFonts w:ascii="Arial" w:eastAsia="Arial" w:hAnsi="Arial" w:cs="Arial"/>
            <w:sz w:val="16"/>
            <w:szCs w:val="16"/>
          </w:rPr>
          <w:t>hauv</w:t>
        </w:r>
        <w:proofErr w:type="spellEnd"/>
        <w:r w:rsidR="00827A9C">
          <w:rPr>
            <w:rFonts w:ascii="Arial" w:eastAsia="Arial" w:hAnsi="Arial" w:cs="Arial"/>
            <w:sz w:val="16"/>
            <w:szCs w:val="16"/>
          </w:rPr>
          <w:t xml:space="preserve"> </w:t>
        </w:r>
      </w:ins>
      <w:proofErr w:type="spellStart"/>
      <w:r w:rsidR="00F2670D" w:rsidRPr="00A778E8">
        <w:rPr>
          <w:rFonts w:ascii="Arial" w:eastAsia="Arial" w:hAnsi="Arial" w:cs="Arial"/>
          <w:sz w:val="16"/>
          <w:szCs w:val="16"/>
        </w:rPr>
        <w:t>kev</w:t>
      </w:r>
      <w:proofErr w:type="spellEnd"/>
      <w:r w:rsidR="00F2670D" w:rsidRPr="00A778E8">
        <w:rPr>
          <w:rFonts w:ascii="Arial" w:eastAsia="Arial" w:hAnsi="Arial" w:cs="Arial"/>
          <w:sz w:val="16"/>
          <w:szCs w:val="16"/>
        </w:rPr>
        <w:t xml:space="preserve"> </w:t>
      </w:r>
      <w:del w:id="4052" w:author="Kaxiong" w:date="2021-06-11T11:22:00Z">
        <w:r w:rsidR="00F2670D" w:rsidRPr="00A778E8" w:rsidDel="00827A9C">
          <w:rPr>
            <w:rFonts w:ascii="Arial" w:eastAsia="Arial" w:hAnsi="Arial" w:cs="Arial"/>
            <w:sz w:val="16"/>
            <w:szCs w:val="16"/>
          </w:rPr>
          <w:delText>rau</w:delText>
        </w:r>
      </w:del>
      <w:del w:id="4053" w:author="Kaxiong" w:date="2021-06-11T11:23:00Z">
        <w:r w:rsidR="00F2670D" w:rsidRPr="00A778E8" w:rsidDel="00827A9C">
          <w:rPr>
            <w:rFonts w:ascii="Arial" w:eastAsia="Arial" w:hAnsi="Arial" w:cs="Arial"/>
            <w:sz w:val="16"/>
            <w:szCs w:val="16"/>
          </w:rPr>
          <w:delText xml:space="preserve"> kev </w:delText>
        </w:r>
      </w:del>
      <w:proofErr w:type="spellStart"/>
      <w:r w:rsidR="00F2670D" w:rsidRPr="00A778E8">
        <w:rPr>
          <w:rFonts w:ascii="Arial" w:eastAsia="Arial" w:hAnsi="Arial" w:cs="Arial"/>
          <w:sz w:val="16"/>
          <w:szCs w:val="16"/>
        </w:rPr>
        <w:t>nyab</w:t>
      </w:r>
      <w:proofErr w:type="spellEnd"/>
      <w:r w:rsidR="00F2670D" w:rsidRPr="00A778E8">
        <w:rPr>
          <w:rFonts w:ascii="Arial" w:eastAsia="Arial" w:hAnsi="Arial" w:cs="Arial"/>
          <w:sz w:val="16"/>
          <w:szCs w:val="16"/>
        </w:rPr>
        <w:t xml:space="preserve"> </w:t>
      </w:r>
      <w:proofErr w:type="spellStart"/>
      <w:r w:rsidR="00F2670D" w:rsidRPr="00A778E8">
        <w:rPr>
          <w:rFonts w:ascii="Arial" w:eastAsia="Arial" w:hAnsi="Arial" w:cs="Arial"/>
          <w:sz w:val="16"/>
          <w:szCs w:val="16"/>
        </w:rPr>
        <w:t>xeeb</w:t>
      </w:r>
      <w:proofErr w:type="spellEnd"/>
      <w:r w:rsidR="00F2670D"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ntawm</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zaub</w:t>
      </w:r>
      <w:proofErr w:type="spellEnd"/>
      <w:r w:rsidR="007741DB" w:rsidRPr="00A778E8">
        <w:rPr>
          <w:rFonts w:ascii="Arial" w:eastAsia="Arial" w:hAnsi="Arial" w:cs="Arial"/>
          <w:sz w:val="16"/>
          <w:szCs w:val="16"/>
        </w:rPr>
        <w:t xml:space="preserve"> mov, August </w:t>
      </w:r>
      <w:proofErr w:type="spellStart"/>
      <w:r w:rsidR="007741DB" w:rsidRPr="00A778E8">
        <w:rPr>
          <w:rFonts w:ascii="Arial" w:eastAsia="Arial" w:hAnsi="Arial" w:cs="Arial"/>
          <w:sz w:val="16"/>
          <w:szCs w:val="16"/>
        </w:rPr>
        <w:t>thiab</w:t>
      </w:r>
      <w:proofErr w:type="spellEnd"/>
      <w:r w:rsidR="007741DB" w:rsidRPr="00A778E8">
        <w:rPr>
          <w:rFonts w:ascii="Arial" w:eastAsia="Arial" w:hAnsi="Arial" w:cs="Arial"/>
          <w:sz w:val="16"/>
          <w:szCs w:val="16"/>
        </w:rPr>
        <w:t xml:space="preserve"> May </w:t>
      </w:r>
      <w:proofErr w:type="spellStart"/>
      <w:r w:rsidR="007741DB" w:rsidRPr="00A778E8">
        <w:rPr>
          <w:rFonts w:ascii="Arial" w:eastAsia="Arial" w:hAnsi="Arial" w:cs="Arial"/>
          <w:sz w:val="16"/>
          <w:szCs w:val="16"/>
        </w:rPr>
        <w:t>yuav</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hais</w:t>
      </w:r>
      <w:proofErr w:type="spellEnd"/>
      <w:r w:rsidR="007741DB" w:rsidRPr="00A778E8">
        <w:rPr>
          <w:rFonts w:ascii="Arial" w:eastAsia="Arial" w:hAnsi="Arial" w:cs="Arial"/>
          <w:sz w:val="16"/>
          <w:szCs w:val="16"/>
        </w:rPr>
        <w:t xml:space="preserve"> </w:t>
      </w:r>
      <w:proofErr w:type="spellStart"/>
      <w:r w:rsidR="007741DB" w:rsidRPr="00A778E8">
        <w:rPr>
          <w:rFonts w:ascii="Arial" w:eastAsia="Arial" w:hAnsi="Arial" w:cs="Arial"/>
          <w:sz w:val="16"/>
          <w:szCs w:val="16"/>
        </w:rPr>
        <w:t>tias</w:t>
      </w:r>
      <w:proofErr w:type="spellEnd"/>
      <w:r w:rsidR="00F2670D" w:rsidRPr="00A778E8">
        <w:rPr>
          <w:rFonts w:ascii="Arial" w:eastAsia="Arial" w:hAnsi="Arial" w:cs="Arial"/>
          <w:sz w:val="16"/>
          <w:szCs w:val="16"/>
        </w:rPr>
        <w:t>:</w:t>
      </w:r>
    </w:p>
    <w:p w14:paraId="258E6A30" w14:textId="77777777" w:rsidR="00BF3E5F" w:rsidRDefault="00BF3E5F">
      <w:pPr>
        <w:sectPr w:rsidR="00BF3E5F">
          <w:pgSz w:w="12240" w:h="15840"/>
          <w:pgMar w:top="1440" w:right="1400" w:bottom="480" w:left="1440" w:header="0" w:footer="0" w:gutter="0"/>
          <w:cols w:space="720" w:equalWidth="0">
            <w:col w:w="9400"/>
          </w:cols>
        </w:sectPr>
      </w:pPr>
    </w:p>
    <w:p w14:paraId="638C7825" w14:textId="77777777" w:rsidR="00BF3E5F" w:rsidRDefault="00BF3E5F">
      <w:pPr>
        <w:spacing w:line="200" w:lineRule="exact"/>
        <w:rPr>
          <w:sz w:val="20"/>
          <w:szCs w:val="20"/>
        </w:rPr>
      </w:pPr>
    </w:p>
    <w:p w14:paraId="1EEA12F0" w14:textId="77777777" w:rsidR="00BF3E5F" w:rsidRDefault="00BF3E5F">
      <w:pPr>
        <w:spacing w:line="200" w:lineRule="exact"/>
        <w:rPr>
          <w:sz w:val="20"/>
          <w:szCs w:val="20"/>
        </w:rPr>
      </w:pPr>
    </w:p>
    <w:p w14:paraId="14E53F75" w14:textId="77777777" w:rsidR="00BF3E5F" w:rsidRDefault="00BF3E5F">
      <w:pPr>
        <w:spacing w:line="200" w:lineRule="exact"/>
        <w:rPr>
          <w:sz w:val="20"/>
          <w:szCs w:val="20"/>
        </w:rPr>
      </w:pPr>
    </w:p>
    <w:p w14:paraId="39C01CCF" w14:textId="77777777" w:rsidR="00BF3E5F" w:rsidRDefault="00BF3E5F">
      <w:pPr>
        <w:spacing w:line="270" w:lineRule="exact"/>
        <w:rPr>
          <w:sz w:val="20"/>
          <w:szCs w:val="20"/>
        </w:rPr>
      </w:pPr>
    </w:p>
    <w:p w14:paraId="1A1DF89C" w14:textId="1531FEBD" w:rsidR="00BF3E5F" w:rsidRDefault="00827A9C">
      <w:pPr>
        <w:tabs>
          <w:tab w:val="left" w:pos="9140"/>
        </w:tabs>
        <w:rPr>
          <w:sz w:val="20"/>
          <w:szCs w:val="20"/>
        </w:rPr>
      </w:pPr>
      <w:ins w:id="4054" w:author="Kaxiong" w:date="2021-06-11T11:23: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4055" w:author="Kaxiong" w:date="2021-06-11T11:23:00Z">
        <w:r w:rsidR="00FA7EBB" w:rsidRPr="00225F1A" w:rsidDel="00827A9C">
          <w:rPr>
            <w:rFonts w:ascii="Arial" w:eastAsia="Arial" w:hAnsi="Arial" w:cs="Arial"/>
            <w:sz w:val="14"/>
            <w:szCs w:val="14"/>
          </w:rPr>
          <w:delText>Txo Cov Kev Phom Sij Kom Nyab Xeeb Ntawm Zaub Mov uas Muaj Teeb Meem Thaum Muaj Kev Ua Qoob Loo Sib Xyaws thiab Tsiaj Txhu</w:delText>
        </w:r>
      </w:del>
      <w:r w:rsidR="00F2670D">
        <w:rPr>
          <w:sz w:val="20"/>
          <w:szCs w:val="20"/>
        </w:rPr>
        <w:tab/>
      </w:r>
      <w:r w:rsidR="00F2670D" w:rsidRPr="00907B13">
        <w:rPr>
          <w:rFonts w:ascii="Arial" w:eastAsia="Arial" w:hAnsi="Arial" w:cs="Arial"/>
          <w:b/>
          <w:bCs/>
          <w:sz w:val="16"/>
          <w:szCs w:val="16"/>
        </w:rPr>
        <w:t>23</w:t>
      </w:r>
    </w:p>
    <w:p w14:paraId="0AD7301F" w14:textId="77777777" w:rsidR="00BF3E5F" w:rsidRDefault="00BF3E5F" w:rsidP="00FA7EBB">
      <w:pPr>
        <w:jc w:val="both"/>
        <w:sectPr w:rsidR="00BF3E5F">
          <w:type w:val="continuous"/>
          <w:pgSz w:w="12240" w:h="15840"/>
          <w:pgMar w:top="1440" w:right="1400" w:bottom="480" w:left="1440" w:header="0" w:footer="0" w:gutter="0"/>
          <w:cols w:space="720" w:equalWidth="0">
            <w:col w:w="9400"/>
          </w:cols>
        </w:sectPr>
      </w:pPr>
    </w:p>
    <w:p w14:paraId="7C5DD89E" w14:textId="77777777" w:rsidR="00BF3E5F" w:rsidRDefault="00BF3E5F">
      <w:pPr>
        <w:spacing w:line="54" w:lineRule="exact"/>
        <w:rPr>
          <w:sz w:val="20"/>
          <w:szCs w:val="20"/>
        </w:rPr>
      </w:pPr>
      <w:bookmarkStart w:id="4056" w:name="page25"/>
      <w:bookmarkEnd w:id="4056"/>
    </w:p>
    <w:p w14:paraId="374C30EA" w14:textId="76E915B5" w:rsidR="00BF3E5F" w:rsidRPr="009630A3" w:rsidRDefault="00F2670D" w:rsidP="00622209">
      <w:pPr>
        <w:spacing w:line="363" w:lineRule="auto"/>
        <w:ind w:left="600" w:right="40"/>
        <w:jc w:val="both"/>
        <w:rPr>
          <w:sz w:val="16"/>
          <w:szCs w:val="16"/>
        </w:rPr>
      </w:pPr>
      <w:r w:rsidRPr="009630A3">
        <w:rPr>
          <w:rFonts w:ascii="Arial" w:eastAsia="Arial" w:hAnsi="Arial" w:cs="Arial"/>
          <w:sz w:val="16"/>
          <w:szCs w:val="16"/>
        </w:rPr>
        <w:t>“</w:t>
      </w:r>
      <w:proofErr w:type="spellStart"/>
      <w:r w:rsidRPr="009630A3">
        <w:rPr>
          <w:rFonts w:ascii="Arial" w:eastAsia="Arial" w:hAnsi="Arial" w:cs="Arial"/>
          <w:sz w:val="16"/>
          <w:szCs w:val="16"/>
        </w:rPr>
        <w:t>Ib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puag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ncig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chaw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w:t>
      </w:r>
      <w:proofErr w:type="spellStart"/>
      <w:ins w:id="4057" w:author="Kaxiong" w:date="2021-06-11T11:27:00Z">
        <w:r w:rsidR="00827A9C">
          <w:rPr>
            <w:rFonts w:ascii="Arial" w:eastAsia="Arial" w:hAnsi="Arial" w:cs="Arial"/>
            <w:sz w:val="16"/>
            <w:szCs w:val="16"/>
          </w:rPr>
          <w:t>raug</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xov</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laj</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kab</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thaiv</w:t>
        </w:r>
        <w:proofErr w:type="spellEnd"/>
        <w:r w:rsidR="00827A9C">
          <w:rPr>
            <w:rFonts w:ascii="Arial" w:eastAsia="Arial" w:hAnsi="Arial" w:cs="Arial"/>
            <w:sz w:val="16"/>
            <w:szCs w:val="16"/>
          </w:rPr>
          <w:t xml:space="preserve"> </w:t>
        </w:r>
      </w:ins>
      <w:del w:id="4058" w:author="Kaxiong" w:date="2021-06-11T11:27:00Z">
        <w:r w:rsidRPr="009630A3" w:rsidDel="00827A9C">
          <w:rPr>
            <w:rFonts w:ascii="Arial" w:eastAsia="Arial" w:hAnsi="Arial" w:cs="Arial"/>
            <w:sz w:val="16"/>
            <w:szCs w:val="16"/>
          </w:rPr>
          <w:delText xml:space="preserve">nyob ib puag ncig ntawm </w:delText>
        </w:r>
      </w:del>
      <w:proofErr w:type="spellStart"/>
      <w:r w:rsidRPr="009630A3">
        <w:rPr>
          <w:rFonts w:ascii="Arial" w:eastAsia="Arial" w:hAnsi="Arial" w:cs="Arial"/>
          <w:sz w:val="16"/>
          <w:szCs w:val="16"/>
        </w:rPr>
        <w:t>mos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lwj</w:t>
      </w:r>
      <w:proofErr w:type="spellEnd"/>
      <w:r w:rsidRPr="009630A3">
        <w:rPr>
          <w:rFonts w:ascii="Arial" w:eastAsia="Arial" w:hAnsi="Arial" w:cs="Arial"/>
          <w:sz w:val="16"/>
          <w:szCs w:val="16"/>
        </w:rPr>
        <w:t xml:space="preserve"> </w:t>
      </w:r>
      <w:proofErr w:type="spellStart"/>
      <w:ins w:id="4059" w:author="Kaxiong" w:date="2021-06-11T11:28:00Z">
        <w:r w:rsidR="00827A9C">
          <w:rPr>
            <w:rFonts w:ascii="Arial" w:eastAsia="Arial" w:hAnsi="Arial" w:cs="Arial"/>
            <w:sz w:val="16"/>
            <w:szCs w:val="16"/>
          </w:rPr>
          <w:t>txhawm</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rau</w:t>
        </w:r>
        <w:proofErr w:type="spellEnd"/>
        <w:r w:rsidR="00827A9C">
          <w:rPr>
            <w:rFonts w:ascii="Arial" w:eastAsia="Arial" w:hAnsi="Arial" w:cs="Arial"/>
            <w:sz w:val="16"/>
            <w:szCs w:val="16"/>
          </w:rPr>
          <w:t xml:space="preserve"> los </w:t>
        </w:r>
        <w:proofErr w:type="spellStart"/>
        <w:r w:rsidR="00827A9C">
          <w:rPr>
            <w:rFonts w:ascii="Arial" w:eastAsia="Arial" w:hAnsi="Arial" w:cs="Arial"/>
            <w:sz w:val="16"/>
            <w:szCs w:val="16"/>
          </w:rPr>
          <w:t>thaiv</w:t>
        </w:r>
        <w:proofErr w:type="spellEnd"/>
        <w:r w:rsidR="00827A9C">
          <w:rPr>
            <w:rFonts w:ascii="Arial" w:eastAsia="Arial" w:hAnsi="Arial" w:cs="Arial"/>
            <w:sz w:val="16"/>
            <w:szCs w:val="16"/>
          </w:rPr>
          <w:t xml:space="preserve"> cov </w:t>
        </w:r>
        <w:proofErr w:type="spellStart"/>
        <w:r w:rsidR="00827A9C">
          <w:rPr>
            <w:rFonts w:ascii="Arial" w:eastAsia="Arial" w:hAnsi="Arial" w:cs="Arial"/>
            <w:sz w:val="16"/>
            <w:szCs w:val="16"/>
          </w:rPr>
          <w:t>tsiaj</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qus</w:t>
        </w:r>
        <w:proofErr w:type="spellEnd"/>
        <w:r w:rsidR="00827A9C">
          <w:rPr>
            <w:rFonts w:ascii="Arial" w:eastAsia="Arial" w:hAnsi="Arial" w:cs="Arial"/>
            <w:sz w:val="16"/>
            <w:szCs w:val="16"/>
          </w:rPr>
          <w:t xml:space="preserve"> </w:t>
        </w:r>
      </w:ins>
      <w:del w:id="4060" w:author="Kaxiong" w:date="2021-06-11T11:29:00Z">
        <w:r w:rsidRPr="009630A3" w:rsidDel="00827A9C">
          <w:rPr>
            <w:rFonts w:ascii="Arial" w:eastAsia="Arial" w:hAnsi="Arial" w:cs="Arial"/>
            <w:sz w:val="16"/>
            <w:szCs w:val="16"/>
          </w:rPr>
          <w:delText>faus txhawm rau</w:delText>
        </w:r>
        <w:r w:rsidR="00B66B43" w:rsidRPr="009630A3" w:rsidDel="00827A9C">
          <w:rPr>
            <w:rFonts w:ascii="Arial" w:eastAsia="Arial" w:hAnsi="Arial" w:cs="Arial"/>
            <w:sz w:val="16"/>
            <w:szCs w:val="16"/>
          </w:rPr>
          <w:delText xml:space="preserve"> </w:delText>
        </w:r>
        <w:r w:rsidRPr="009630A3" w:rsidDel="00827A9C">
          <w:rPr>
            <w:rFonts w:ascii="Arial" w:eastAsia="Arial" w:hAnsi="Arial" w:cs="Arial"/>
            <w:sz w:val="16"/>
            <w:szCs w:val="16"/>
          </w:rPr>
          <w:delText xml:space="preserve">coj cov tsiaj </w:delText>
        </w:r>
        <w:r w:rsidR="00B66B43" w:rsidRPr="009630A3" w:rsidDel="00827A9C">
          <w:rPr>
            <w:rFonts w:ascii="Arial" w:eastAsia="Arial" w:hAnsi="Arial" w:cs="Arial"/>
            <w:sz w:val="16"/>
            <w:szCs w:val="16"/>
          </w:rPr>
          <w:delText xml:space="preserve">txhu </w:delText>
        </w:r>
        <w:r w:rsidRPr="009630A3" w:rsidDel="00827A9C">
          <w:rPr>
            <w:rFonts w:ascii="Arial" w:eastAsia="Arial" w:hAnsi="Arial" w:cs="Arial"/>
            <w:sz w:val="16"/>
            <w:szCs w:val="16"/>
          </w:rPr>
          <w:delText xml:space="preserve">qus </w:delText>
        </w:r>
      </w:del>
      <w:proofErr w:type="spellStart"/>
      <w:r w:rsidRPr="009630A3">
        <w:rPr>
          <w:rFonts w:ascii="Arial" w:eastAsia="Arial" w:hAnsi="Arial" w:cs="Arial"/>
          <w:sz w:val="16"/>
          <w:szCs w:val="16"/>
        </w:rPr>
        <w:t>nrog</w:t>
      </w:r>
      <w:proofErr w:type="spellEnd"/>
      <w:r w:rsidRPr="009630A3">
        <w:rPr>
          <w:rFonts w:ascii="Arial" w:eastAsia="Arial" w:hAnsi="Arial" w:cs="Arial"/>
          <w:sz w:val="16"/>
          <w:szCs w:val="16"/>
        </w:rPr>
        <w:t xml:space="preserve"> </w:t>
      </w:r>
      <w:proofErr w:type="spellStart"/>
      <w:r w:rsidR="00B66B43" w:rsidRPr="009630A3">
        <w:rPr>
          <w:rFonts w:ascii="Arial" w:eastAsia="Arial" w:hAnsi="Arial" w:cs="Arial"/>
          <w:sz w:val="16"/>
          <w:szCs w:val="16"/>
        </w:rPr>
        <w:t>tus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theem</w:t>
      </w:r>
      <w:proofErr w:type="spellEnd"/>
      <w:r w:rsidRPr="009630A3">
        <w:rPr>
          <w:rFonts w:ascii="Arial" w:eastAsia="Arial" w:hAnsi="Arial" w:cs="Arial"/>
          <w:sz w:val="16"/>
          <w:szCs w:val="16"/>
        </w:rPr>
        <w:t xml:space="preserve"> </w:t>
      </w:r>
      <w:proofErr w:type="spellStart"/>
      <w:ins w:id="4061" w:author="Kaxiong" w:date="2021-06-11T11:29:00Z">
        <w:r w:rsidR="00827A9C">
          <w:rPr>
            <w:rFonts w:ascii="Arial" w:eastAsia="Arial" w:hAnsi="Arial" w:cs="Arial"/>
            <w:sz w:val="16"/>
            <w:szCs w:val="16"/>
          </w:rPr>
          <w:t>ob</w:t>
        </w:r>
        <w:proofErr w:type="spellEnd"/>
        <w:r w:rsidR="00827A9C">
          <w:rPr>
            <w:rFonts w:ascii="Arial" w:eastAsia="Arial" w:hAnsi="Arial" w:cs="Arial"/>
            <w:sz w:val="16"/>
            <w:szCs w:val="16"/>
          </w:rPr>
          <w:t xml:space="preserve"> </w:t>
        </w:r>
        <w:proofErr w:type="spellStart"/>
        <w:r w:rsidR="00827A9C">
          <w:rPr>
            <w:rFonts w:ascii="Arial" w:eastAsia="Arial" w:hAnsi="Arial" w:cs="Arial"/>
            <w:sz w:val="16"/>
            <w:szCs w:val="16"/>
          </w:rPr>
          <w:t>nyob</w:t>
        </w:r>
        <w:proofErr w:type="spellEnd"/>
        <w:r w:rsidR="00827A9C">
          <w:rPr>
            <w:rFonts w:ascii="Arial" w:eastAsia="Arial" w:hAnsi="Arial" w:cs="Arial"/>
            <w:sz w:val="16"/>
            <w:szCs w:val="16"/>
          </w:rPr>
          <w:t xml:space="preserve"> </w:t>
        </w:r>
      </w:ins>
      <w:r w:rsidRPr="009630A3">
        <w:rPr>
          <w:rFonts w:ascii="Arial" w:eastAsia="Arial" w:hAnsi="Arial" w:cs="Arial"/>
          <w:sz w:val="16"/>
          <w:szCs w:val="16"/>
        </w:rPr>
        <w:t xml:space="preserve">sab </w:t>
      </w:r>
      <w:proofErr w:type="spellStart"/>
      <w:r w:rsidRPr="009630A3">
        <w:rPr>
          <w:rFonts w:ascii="Arial" w:eastAsia="Arial" w:hAnsi="Arial" w:cs="Arial"/>
          <w:sz w:val="16"/>
          <w:szCs w:val="16"/>
        </w:rPr>
        <w:t>hauv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ins w:id="4062" w:author="Kaxiong" w:date="2021-06-11T11:30:00Z">
        <w:r w:rsidR="008A7FD6">
          <w:rPr>
            <w:rFonts w:ascii="Arial" w:eastAsia="Arial" w:hAnsi="Arial" w:cs="Arial"/>
            <w:sz w:val="16"/>
            <w:szCs w:val="16"/>
          </w:rPr>
          <w:t>vaj</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zaub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ncig</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cia</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rau</w:t>
        </w:r>
        <w:proofErr w:type="spellEnd"/>
        <w:r w:rsidR="008A7FD6">
          <w:rPr>
            <w:rFonts w:ascii="Arial" w:eastAsia="Arial" w:hAnsi="Arial" w:cs="Arial"/>
            <w:sz w:val="16"/>
            <w:szCs w:val="16"/>
          </w:rPr>
          <w:t xml:space="preserve"> cov </w:t>
        </w:r>
        <w:proofErr w:type="spellStart"/>
        <w:r w:rsidR="008A7FD6">
          <w:rPr>
            <w:rFonts w:ascii="Arial" w:eastAsia="Arial" w:hAnsi="Arial" w:cs="Arial"/>
            <w:sz w:val="16"/>
            <w:szCs w:val="16"/>
          </w:rPr>
          <w:t>tsiaj</w:t>
        </w:r>
        <w:proofErr w:type="spellEnd"/>
        <w:r w:rsidR="008A7FD6">
          <w:rPr>
            <w:rFonts w:ascii="Arial" w:eastAsia="Arial" w:hAnsi="Arial" w:cs="Arial"/>
            <w:sz w:val="16"/>
            <w:szCs w:val="16"/>
          </w:rPr>
          <w:t xml:space="preserve"> </w:t>
        </w:r>
      </w:ins>
      <w:proofErr w:type="spellStart"/>
      <w:ins w:id="4063" w:author="Kaxiong" w:date="2021-06-11T11:31:00Z">
        <w:r w:rsidR="008A7FD6">
          <w:rPr>
            <w:rFonts w:ascii="Arial" w:eastAsia="Arial" w:hAnsi="Arial" w:cs="Arial"/>
            <w:sz w:val="16"/>
            <w:szCs w:val="16"/>
          </w:rPr>
          <w:t>txhawm</w:t>
        </w:r>
        <w:proofErr w:type="spellEnd"/>
        <w:r w:rsidR="008A7FD6">
          <w:rPr>
            <w:rFonts w:ascii="Arial" w:eastAsia="Arial" w:hAnsi="Arial" w:cs="Arial"/>
            <w:sz w:val="16"/>
            <w:szCs w:val="16"/>
          </w:rPr>
          <w:t xml:space="preserve"> </w:t>
        </w:r>
      </w:ins>
      <w:proofErr w:type="spellStart"/>
      <w:ins w:id="4064" w:author="Kaxiong" w:date="2021-06-11T11:32:00Z">
        <w:r w:rsidR="008A7FD6">
          <w:rPr>
            <w:rFonts w:ascii="Arial" w:eastAsia="Arial" w:hAnsi="Arial" w:cs="Arial"/>
            <w:sz w:val="16"/>
            <w:szCs w:val="16"/>
          </w:rPr>
          <w:t>rau</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kev</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tshais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ntawm</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ib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lub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vaj</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zaub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mus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rau</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lwm</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lub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kom</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tsis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txhob</w:t>
        </w:r>
        <w:proofErr w:type="spellEnd"/>
        <w:r w:rsidR="008A7FD6">
          <w:rPr>
            <w:rFonts w:ascii="Arial" w:eastAsia="Arial" w:hAnsi="Arial" w:cs="Arial"/>
            <w:sz w:val="16"/>
            <w:szCs w:val="16"/>
          </w:rPr>
          <w:t xml:space="preserve"> </w:t>
        </w:r>
      </w:ins>
      <w:del w:id="4065" w:author="Kaxiong" w:date="2021-06-11T11:33:00Z">
        <w:r w:rsidR="00B66B43" w:rsidRPr="009630A3" w:rsidDel="008A7FD6">
          <w:rPr>
            <w:rFonts w:ascii="Arial" w:eastAsia="Arial" w:hAnsi="Arial" w:cs="Arial"/>
            <w:sz w:val="16"/>
            <w:szCs w:val="16"/>
          </w:rPr>
          <w:delText>chaw</w:delText>
        </w:r>
        <w:r w:rsidRPr="009630A3" w:rsidDel="008A7FD6">
          <w:rPr>
            <w:rFonts w:ascii="Arial" w:eastAsia="Arial" w:hAnsi="Arial" w:cs="Arial"/>
            <w:sz w:val="16"/>
            <w:szCs w:val="16"/>
          </w:rPr>
          <w:delText xml:space="preserve"> pub rau cov tsiaj </w:delText>
        </w:r>
        <w:r w:rsidR="00B66B43" w:rsidRPr="009630A3" w:rsidDel="008A7FD6">
          <w:rPr>
            <w:rFonts w:ascii="Arial" w:eastAsia="Arial" w:hAnsi="Arial" w:cs="Arial"/>
            <w:sz w:val="16"/>
            <w:szCs w:val="16"/>
          </w:rPr>
          <w:delText xml:space="preserve">txhu </w:delText>
        </w:r>
        <w:r w:rsidRPr="009630A3" w:rsidDel="008A7FD6">
          <w:rPr>
            <w:rFonts w:ascii="Arial" w:eastAsia="Arial" w:hAnsi="Arial" w:cs="Arial"/>
            <w:sz w:val="16"/>
            <w:szCs w:val="16"/>
          </w:rPr>
          <w:delText xml:space="preserve">txav ntawm ib thaj av mus rau lwm qhov tsis tau </w:delText>
        </w:r>
      </w:del>
      <w:proofErr w:type="spellStart"/>
      <w:r w:rsidRPr="009630A3">
        <w:rPr>
          <w:rFonts w:ascii="Arial" w:eastAsia="Arial" w:hAnsi="Arial" w:cs="Arial"/>
          <w:sz w:val="16"/>
          <w:szCs w:val="16"/>
        </w:rPr>
        <w:t>hla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qhov</w:t>
      </w:r>
      <w:proofErr w:type="spellEnd"/>
      <w:r w:rsidRPr="009630A3">
        <w:rPr>
          <w:rFonts w:ascii="Arial" w:eastAsia="Arial" w:hAnsi="Arial" w:cs="Arial"/>
          <w:sz w:val="16"/>
          <w:szCs w:val="16"/>
        </w:rPr>
        <w:t xml:space="preserve"> chaw </w:t>
      </w:r>
      <w:proofErr w:type="spellStart"/>
      <w:r w:rsidRPr="009630A3">
        <w:rPr>
          <w:rFonts w:ascii="Arial" w:eastAsia="Arial" w:hAnsi="Arial" w:cs="Arial"/>
          <w:sz w:val="16"/>
          <w:szCs w:val="16"/>
        </w:rPr>
        <w:t>ua</w:t>
      </w:r>
      <w:ins w:id="4066" w:author="Kaxiong" w:date="2021-06-11T11:33:00Z">
        <w:r w:rsidR="008A7FD6">
          <w:rPr>
            <w:rFonts w:ascii="Arial" w:eastAsia="Arial" w:hAnsi="Arial" w:cs="Arial"/>
            <w:sz w:val="16"/>
            <w:szCs w:val="16"/>
          </w:rPr>
          <w:t>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tsim</w:t>
        </w:r>
      </w:ins>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khoom</w:t>
      </w:r>
      <w:proofErr w:type="spellEnd"/>
      <w:ins w:id="4067" w:author="Kaxiong" w:date="2021-06-11T11:33:00Z">
        <w:r w:rsidR="008A7FD6">
          <w:rPr>
            <w:rFonts w:ascii="Arial" w:eastAsia="Arial" w:hAnsi="Arial" w:cs="Arial"/>
            <w:sz w:val="16"/>
            <w:szCs w:val="16"/>
          </w:rPr>
          <w:t xml:space="preserve"> </w:t>
        </w:r>
        <w:proofErr w:type="spellStart"/>
        <w:r w:rsidR="008A7FD6">
          <w:rPr>
            <w:rFonts w:ascii="Arial" w:eastAsia="Arial" w:hAnsi="Arial" w:cs="Arial"/>
            <w:sz w:val="16"/>
            <w:szCs w:val="16"/>
          </w:rPr>
          <w:t>tawm</w:t>
        </w:r>
      </w:ins>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w:t>
      </w:r>
      <w:proofErr w:type="spellStart"/>
      <w:ins w:id="4068" w:author="Kaxiong" w:date="2021-06-11T11:34:00Z">
        <w:r w:rsidR="008A7FD6">
          <w:rPr>
            <w:rFonts w:ascii="Arial" w:eastAsia="Arial" w:hAnsi="Arial" w:cs="Arial"/>
            <w:sz w:val="16"/>
            <w:szCs w:val="16"/>
          </w:rPr>
          <w:t>yug</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tsiaj</w:t>
        </w:r>
        <w:proofErr w:type="spellEnd"/>
        <w:r w:rsidR="008A7FD6">
          <w:rPr>
            <w:rFonts w:ascii="Arial" w:eastAsia="Arial" w:hAnsi="Arial" w:cs="Arial"/>
            <w:sz w:val="16"/>
            <w:szCs w:val="16"/>
          </w:rPr>
          <w:t xml:space="preserve"> </w:t>
        </w:r>
      </w:ins>
      <w:del w:id="4069" w:author="Kaxiong" w:date="2021-06-11T11:34:00Z">
        <w:r w:rsidRPr="009630A3" w:rsidDel="008A7FD6">
          <w:rPr>
            <w:rFonts w:ascii="Arial" w:eastAsia="Arial" w:hAnsi="Arial" w:cs="Arial"/>
            <w:sz w:val="16"/>
            <w:szCs w:val="16"/>
          </w:rPr>
          <w:delText xml:space="preserve">ua </w:delText>
        </w:r>
      </w:del>
      <w:proofErr w:type="spellStart"/>
      <w:r w:rsidRPr="009630A3">
        <w:rPr>
          <w:rFonts w:ascii="Arial" w:eastAsia="Arial" w:hAnsi="Arial" w:cs="Arial"/>
          <w:sz w:val="16"/>
          <w:szCs w:val="16"/>
        </w:rPr>
        <w:t>raws</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txoj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ins w:id="4070" w:author="Kaxiong" w:date="2021-06-11T11:35:00Z">
        <w:r w:rsidR="008A7FD6">
          <w:rPr>
            <w:rFonts w:ascii="Arial" w:eastAsia="Arial" w:hAnsi="Arial" w:cs="Arial"/>
            <w:sz w:val="16"/>
            <w:szCs w:val="16"/>
          </w:rPr>
          <w:t>yug</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tsiaj</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uas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sawv</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daws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paub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txog</w:t>
        </w:r>
        <w:proofErr w:type="spellEnd"/>
        <w:r w:rsidR="008A7FD6">
          <w:rPr>
            <w:rFonts w:ascii="Arial" w:eastAsia="Arial" w:hAnsi="Arial" w:cs="Arial"/>
            <w:sz w:val="16"/>
            <w:szCs w:val="16"/>
          </w:rPr>
          <w:t xml:space="preserve">, </w:t>
        </w:r>
      </w:ins>
      <w:del w:id="4071" w:author="Kaxiong" w:date="2021-06-11T11:36:00Z">
        <w:r w:rsidRPr="009630A3" w:rsidDel="008A7FD6">
          <w:rPr>
            <w:rFonts w:ascii="Arial" w:eastAsia="Arial" w:hAnsi="Arial" w:cs="Arial"/>
            <w:sz w:val="16"/>
            <w:szCs w:val="16"/>
          </w:rPr>
          <w:delText xml:space="preserve">sib hloov ntawm tsiaj nyeg, </w:delText>
        </w:r>
      </w:del>
      <w:r w:rsidRPr="009630A3">
        <w:rPr>
          <w:rFonts w:ascii="Arial" w:eastAsia="Arial" w:hAnsi="Arial" w:cs="Arial"/>
          <w:sz w:val="16"/>
          <w:szCs w:val="16"/>
        </w:rPr>
        <w:t xml:space="preserve">tab sis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hloov</w:t>
      </w:r>
      <w:proofErr w:type="spellEnd"/>
      <w:r w:rsidRPr="009630A3">
        <w:rPr>
          <w:rFonts w:ascii="Arial" w:eastAsia="Arial" w:hAnsi="Arial" w:cs="Arial"/>
          <w:sz w:val="16"/>
          <w:szCs w:val="16"/>
        </w:rPr>
        <w:t xml:space="preserve"> </w:t>
      </w:r>
      <w:proofErr w:type="spellStart"/>
      <w:ins w:id="4072" w:author="Kaxiong" w:date="2021-06-11T11:36:00Z">
        <w:r w:rsidR="008A7FD6">
          <w:rPr>
            <w:rFonts w:ascii="Arial" w:eastAsia="Arial" w:hAnsi="Arial" w:cs="Arial"/>
            <w:sz w:val="16"/>
            <w:szCs w:val="16"/>
          </w:rPr>
          <w:t>yug</w:t>
        </w:r>
        <w:proofErr w:type="spellEnd"/>
        <w:r w:rsidR="008A7FD6">
          <w:rPr>
            <w:rFonts w:ascii="Arial" w:eastAsia="Arial" w:hAnsi="Arial" w:cs="Arial"/>
            <w:sz w:val="16"/>
            <w:szCs w:val="16"/>
          </w:rPr>
          <w:t xml:space="preserve"> </w:t>
        </w:r>
      </w:ins>
      <w:del w:id="4073" w:author="Kaxiong" w:date="2021-06-11T11:36:00Z">
        <w:r w:rsidRPr="009630A3" w:rsidDel="008A7FD6">
          <w:rPr>
            <w:rFonts w:ascii="Arial" w:eastAsia="Arial" w:hAnsi="Arial" w:cs="Arial"/>
            <w:sz w:val="16"/>
            <w:szCs w:val="16"/>
          </w:rPr>
          <w:delText xml:space="preserve">qhia </w:delText>
        </w:r>
      </w:del>
      <w:r w:rsidRPr="009630A3">
        <w:rPr>
          <w:rFonts w:ascii="Arial" w:eastAsia="Arial" w:hAnsi="Arial" w:cs="Arial"/>
          <w:sz w:val="16"/>
          <w:szCs w:val="16"/>
        </w:rPr>
        <w:t>cov</w:t>
      </w:r>
      <w:ins w:id="4074" w:author="Kaxiong" w:date="2021-06-11T11:36:00Z">
        <w:r w:rsidR="008A7FD6">
          <w:rPr>
            <w:rFonts w:ascii="Arial" w:eastAsia="Arial" w:hAnsi="Arial" w:cs="Arial"/>
            <w:sz w:val="16"/>
            <w:szCs w:val="16"/>
          </w:rPr>
          <w:t xml:space="preserve"> </w:t>
        </w:r>
        <w:proofErr w:type="spellStart"/>
        <w:r w:rsidR="008A7FD6">
          <w:rPr>
            <w:rFonts w:ascii="Arial" w:eastAsia="Arial" w:hAnsi="Arial" w:cs="Arial"/>
            <w:sz w:val="16"/>
            <w:szCs w:val="16"/>
          </w:rPr>
          <w:t>quab</w:t>
        </w:r>
      </w:ins>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npua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raws</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qhov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xav</w:t>
      </w:r>
      <w:proofErr w:type="spellEnd"/>
      <w:r w:rsidRPr="009630A3">
        <w:rPr>
          <w:rFonts w:ascii="Arial" w:eastAsia="Arial" w:hAnsi="Arial" w:cs="Arial"/>
          <w:sz w:val="16"/>
          <w:szCs w:val="16"/>
        </w:rPr>
        <w:t xml:space="preserve"> tau </w:t>
      </w:r>
      <w:proofErr w:type="spellStart"/>
      <w:r w:rsidRPr="009630A3">
        <w:rPr>
          <w:rFonts w:ascii="Arial" w:eastAsia="Arial" w:hAnsi="Arial" w:cs="Arial"/>
          <w:sz w:val="16"/>
          <w:szCs w:val="16"/>
        </w:rPr>
        <w:t>thaum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caij</w:t>
      </w:r>
      <w:proofErr w:type="spellEnd"/>
      <w:r w:rsidRPr="009630A3">
        <w:rPr>
          <w:rFonts w:ascii="Arial" w:eastAsia="Arial" w:hAnsi="Arial" w:cs="Arial"/>
          <w:sz w:val="16"/>
          <w:szCs w:val="16"/>
        </w:rPr>
        <w:t xml:space="preserve"> cog </w:t>
      </w:r>
      <w:proofErr w:type="spellStart"/>
      <w:r w:rsidRPr="009630A3">
        <w:rPr>
          <w:rFonts w:ascii="Arial" w:eastAsia="Arial" w:hAnsi="Arial" w:cs="Arial"/>
          <w:sz w:val="16"/>
          <w:szCs w:val="16"/>
        </w:rPr>
        <w:t>qoob</w:t>
      </w:r>
      <w:proofErr w:type="spellEnd"/>
      <w:r w:rsidRPr="009630A3">
        <w:rPr>
          <w:rFonts w:ascii="Arial" w:eastAsia="Arial" w:hAnsi="Arial" w:cs="Arial"/>
          <w:sz w:val="16"/>
          <w:szCs w:val="16"/>
        </w:rPr>
        <w:t xml:space="preserve"> loo </w:t>
      </w:r>
      <w:proofErr w:type="spellStart"/>
      <w:r w:rsidRPr="009630A3">
        <w:rPr>
          <w:rFonts w:ascii="Arial" w:eastAsia="Arial" w:hAnsi="Arial" w:cs="Arial"/>
          <w:sz w:val="16"/>
          <w:szCs w:val="16"/>
        </w:rPr>
        <w:t>txhawm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ins w:id="4075" w:author="Kaxiong" w:date="2021-06-11T11:36:00Z">
        <w:r w:rsidR="008A7FD6">
          <w:rPr>
            <w:rFonts w:ascii="Arial" w:eastAsia="Arial" w:hAnsi="Arial" w:cs="Arial"/>
            <w:sz w:val="16"/>
            <w:szCs w:val="16"/>
          </w:rPr>
          <w:t xml:space="preserve">los </w:t>
        </w:r>
        <w:proofErr w:type="spellStart"/>
        <w:r w:rsidR="008A7FD6">
          <w:rPr>
            <w:rFonts w:ascii="Arial" w:eastAsia="Arial" w:hAnsi="Arial" w:cs="Arial"/>
            <w:sz w:val="16"/>
            <w:szCs w:val="16"/>
          </w:rPr>
          <w:t>khaws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noj</w:t>
        </w:r>
        <w:proofErr w:type="spellEnd"/>
        <w:r w:rsidR="008A7FD6">
          <w:rPr>
            <w:rFonts w:ascii="Arial" w:eastAsia="Arial" w:hAnsi="Arial" w:cs="Arial"/>
            <w:sz w:val="16"/>
            <w:szCs w:val="16"/>
          </w:rPr>
          <w:t xml:space="preserve"> cov </w:t>
        </w:r>
      </w:ins>
      <w:proofErr w:type="spellStart"/>
      <w:ins w:id="4076" w:author="Kaxiong" w:date="2021-06-11T11:37:00Z">
        <w:r w:rsidR="008A7FD6">
          <w:rPr>
            <w:rFonts w:ascii="Arial" w:eastAsia="Arial" w:hAnsi="Arial" w:cs="Arial"/>
            <w:sz w:val="16"/>
            <w:szCs w:val="16"/>
          </w:rPr>
          <w:t>txiv</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uas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poob</w:t>
        </w:r>
        <w:proofErr w:type="spellEnd"/>
        <w:r w:rsidR="008A7FD6">
          <w:rPr>
            <w:rFonts w:ascii="Arial" w:eastAsia="Arial" w:hAnsi="Arial" w:cs="Arial"/>
            <w:sz w:val="16"/>
            <w:szCs w:val="16"/>
          </w:rPr>
          <w:t xml:space="preserve">. </w:t>
        </w:r>
      </w:ins>
      <w:del w:id="4077" w:author="Kaxiong" w:date="2021-06-11T11:37:00Z">
        <w:r w:rsidRPr="009630A3" w:rsidDel="008A7FD6">
          <w:rPr>
            <w:rFonts w:ascii="Arial" w:eastAsia="Arial" w:hAnsi="Arial" w:cs="Arial"/>
            <w:sz w:val="16"/>
            <w:szCs w:val="16"/>
          </w:rPr>
          <w:delText xml:space="preserve">tu cov </w:delText>
        </w:r>
        <w:r w:rsidR="00724287" w:rsidRPr="009630A3" w:rsidDel="008A7FD6">
          <w:rPr>
            <w:rFonts w:ascii="Arial" w:eastAsia="Arial" w:hAnsi="Arial" w:cs="Arial"/>
            <w:sz w:val="16"/>
            <w:szCs w:val="16"/>
          </w:rPr>
          <w:delText xml:space="preserve">uas </w:delText>
        </w:r>
        <w:r w:rsidRPr="009630A3" w:rsidDel="008A7FD6">
          <w:rPr>
            <w:rFonts w:ascii="Arial" w:eastAsia="Arial" w:hAnsi="Arial" w:cs="Arial"/>
            <w:sz w:val="16"/>
            <w:szCs w:val="16"/>
          </w:rPr>
          <w:delText xml:space="preserve">tee. </w:delText>
        </w:r>
      </w:del>
      <w:proofErr w:type="spellStart"/>
      <w:r w:rsidRPr="009630A3">
        <w:rPr>
          <w:rFonts w:ascii="Arial" w:eastAsia="Arial" w:hAnsi="Arial" w:cs="Arial"/>
          <w:sz w:val="16"/>
          <w:szCs w:val="16"/>
        </w:rPr>
        <w:t>Qee</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sij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ins w:id="4078" w:author="Kaxiong" w:date="2021-06-11T11:37:00Z">
        <w:r w:rsidR="008A7FD6">
          <w:rPr>
            <w:rFonts w:ascii="Arial" w:eastAsia="Arial" w:hAnsi="Arial" w:cs="Arial"/>
            <w:sz w:val="16"/>
            <w:szCs w:val="16"/>
          </w:rPr>
          <w:t>tso</w:t>
        </w:r>
        <w:proofErr w:type="spellEnd"/>
        <w:r w:rsidR="008A7FD6">
          <w:rPr>
            <w:rFonts w:ascii="Arial" w:eastAsia="Arial" w:hAnsi="Arial" w:cs="Arial"/>
            <w:sz w:val="16"/>
            <w:szCs w:val="16"/>
          </w:rPr>
          <w:t xml:space="preserve"> cov </w:t>
        </w:r>
        <w:proofErr w:type="spellStart"/>
        <w:r w:rsidR="008A7FD6">
          <w:rPr>
            <w:rFonts w:ascii="Arial" w:eastAsia="Arial" w:hAnsi="Arial" w:cs="Arial"/>
            <w:sz w:val="16"/>
            <w:szCs w:val="16"/>
          </w:rPr>
          <w:t>qaib</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m</w:t>
        </w:r>
      </w:ins>
      <w:ins w:id="4079" w:author="Kaxiong" w:date="2021-06-11T11:38:00Z">
        <w:r w:rsidR="008A7FD6">
          <w:rPr>
            <w:rFonts w:ascii="Arial" w:eastAsia="Arial" w:hAnsi="Arial" w:cs="Arial"/>
            <w:sz w:val="16"/>
            <w:szCs w:val="16"/>
          </w:rPr>
          <w:t>us</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noj</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lawv</w:t>
        </w:r>
        <w:proofErr w:type="spellEnd"/>
        <w:r w:rsidR="008A7FD6">
          <w:rPr>
            <w:rFonts w:ascii="Arial" w:eastAsia="Arial" w:hAnsi="Arial" w:cs="Arial"/>
            <w:sz w:val="16"/>
            <w:szCs w:val="16"/>
          </w:rPr>
          <w:t xml:space="preserve"> </w:t>
        </w:r>
        <w:proofErr w:type="spellStart"/>
        <w:r w:rsidR="008A7FD6">
          <w:rPr>
            <w:rFonts w:ascii="Arial" w:eastAsia="Arial" w:hAnsi="Arial" w:cs="Arial"/>
            <w:sz w:val="16"/>
            <w:szCs w:val="16"/>
          </w:rPr>
          <w:t>qab</w:t>
        </w:r>
        <w:proofErr w:type="spellEnd"/>
        <w:r w:rsidR="008A7FD6">
          <w:rPr>
            <w:rFonts w:ascii="Arial" w:eastAsia="Arial" w:hAnsi="Arial" w:cs="Arial"/>
            <w:sz w:val="16"/>
            <w:szCs w:val="16"/>
          </w:rPr>
          <w:t xml:space="preserve"> </w:t>
        </w:r>
      </w:ins>
      <w:del w:id="4080" w:author="Kaxiong" w:date="2021-06-11T11:38:00Z">
        <w:r w:rsidR="00724287" w:rsidRPr="009630A3" w:rsidDel="008A7FD6">
          <w:rPr>
            <w:rFonts w:ascii="Arial" w:eastAsia="Arial" w:hAnsi="Arial" w:cs="Arial"/>
            <w:sz w:val="16"/>
            <w:szCs w:val="16"/>
          </w:rPr>
          <w:delText xml:space="preserve">saib </w:delText>
        </w:r>
      </w:del>
      <w:r w:rsidR="00724287" w:rsidRPr="009630A3">
        <w:rPr>
          <w:rFonts w:ascii="Arial" w:eastAsia="Arial" w:hAnsi="Arial" w:cs="Arial"/>
          <w:sz w:val="16"/>
          <w:szCs w:val="16"/>
        </w:rPr>
        <w:t xml:space="preserve">cov </w:t>
      </w:r>
      <w:proofErr w:type="spellStart"/>
      <w:ins w:id="4081" w:author="Kaxiong" w:date="2021-06-11T11:38:00Z">
        <w:r w:rsidR="008A7FD6">
          <w:rPr>
            <w:rFonts w:ascii="Arial" w:eastAsia="Arial" w:hAnsi="Arial" w:cs="Arial"/>
            <w:sz w:val="16"/>
            <w:szCs w:val="16"/>
          </w:rPr>
          <w:t>quab</w:t>
        </w:r>
        <w:proofErr w:type="spellEnd"/>
        <w:r w:rsidR="008A7FD6">
          <w:rPr>
            <w:rFonts w:ascii="Arial" w:eastAsia="Arial" w:hAnsi="Arial" w:cs="Arial"/>
            <w:sz w:val="16"/>
            <w:szCs w:val="16"/>
          </w:rPr>
          <w:t xml:space="preserve"> </w:t>
        </w:r>
      </w:ins>
      <w:proofErr w:type="spellStart"/>
      <w:r w:rsidR="00724287" w:rsidRPr="009630A3">
        <w:rPr>
          <w:rFonts w:ascii="Arial" w:eastAsia="Arial" w:hAnsi="Arial" w:cs="Arial"/>
          <w:sz w:val="16"/>
          <w:szCs w:val="16"/>
        </w:rPr>
        <w:t>npua</w:t>
      </w:r>
      <w:proofErr w:type="spellEnd"/>
      <w:del w:id="4082" w:author="Kaxiong" w:date="2021-06-11T11:38:00Z">
        <w:r w:rsidRPr="009630A3" w:rsidDel="008A7FD6">
          <w:rPr>
            <w:rFonts w:ascii="Arial" w:eastAsia="Arial" w:hAnsi="Arial" w:cs="Arial"/>
            <w:sz w:val="16"/>
            <w:szCs w:val="16"/>
          </w:rPr>
          <w:delText xml:space="preserve"> nrog qaib</w:delText>
        </w:r>
      </w:del>
      <w:r w:rsidRPr="009630A3">
        <w:rPr>
          <w:rFonts w:ascii="Arial" w:eastAsia="Arial" w:hAnsi="Arial" w:cs="Arial"/>
          <w:sz w:val="16"/>
          <w:szCs w:val="16"/>
        </w:rPr>
        <w:t xml:space="preserve">, tab sis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w:t>
      </w:r>
      <w:proofErr w:type="spellStart"/>
      <w:ins w:id="4083" w:author="Kaxiong" w:date="2021-06-11T11:38:00Z">
        <w:r w:rsidR="008A7FD6">
          <w:rPr>
            <w:rFonts w:ascii="Arial" w:eastAsia="Arial" w:hAnsi="Arial" w:cs="Arial"/>
            <w:sz w:val="16"/>
            <w:szCs w:val="16"/>
          </w:rPr>
          <w:t>yog</w:t>
        </w:r>
        <w:proofErr w:type="spellEnd"/>
        <w:r w:rsidR="008A7FD6">
          <w:rPr>
            <w:rFonts w:ascii="Arial" w:eastAsia="Arial" w:hAnsi="Arial" w:cs="Arial"/>
            <w:sz w:val="16"/>
            <w:szCs w:val="16"/>
          </w:rPr>
          <w:t xml:space="preserve"> </w:t>
        </w:r>
      </w:ins>
      <w:proofErr w:type="spellStart"/>
      <w:r w:rsidRPr="009630A3">
        <w:rPr>
          <w:rFonts w:ascii="Arial" w:eastAsia="Arial" w:hAnsi="Arial" w:cs="Arial"/>
          <w:sz w:val="16"/>
          <w:szCs w:val="16"/>
        </w:rPr>
        <w:t>tas</w:t>
      </w:r>
      <w:proofErr w:type="spellEnd"/>
      <w:r w:rsidRPr="009630A3">
        <w:rPr>
          <w:rFonts w:ascii="Arial" w:eastAsia="Arial" w:hAnsi="Arial" w:cs="Arial"/>
          <w:sz w:val="16"/>
          <w:szCs w:val="16"/>
        </w:rPr>
        <w:t xml:space="preserve"> li. Cov </w:t>
      </w:r>
      <w:proofErr w:type="spellStart"/>
      <w:r w:rsidRPr="009630A3">
        <w:rPr>
          <w:rFonts w:ascii="Arial" w:eastAsia="Arial" w:hAnsi="Arial" w:cs="Arial"/>
          <w:sz w:val="16"/>
          <w:szCs w:val="16"/>
        </w:rPr>
        <w:t>vaj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txiv</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ntoo</w:t>
      </w:r>
      <w:proofErr w:type="spellEnd"/>
      <w:r w:rsidRPr="009630A3">
        <w:rPr>
          <w:rFonts w:ascii="Arial" w:eastAsia="Arial" w:hAnsi="Arial" w:cs="Arial"/>
          <w:sz w:val="16"/>
          <w:szCs w:val="16"/>
        </w:rPr>
        <w:t xml:space="preserve"> sib </w:t>
      </w:r>
      <w:proofErr w:type="spellStart"/>
      <w:r w:rsidRPr="009630A3">
        <w:rPr>
          <w:rFonts w:ascii="Arial" w:eastAsia="Arial" w:hAnsi="Arial" w:cs="Arial"/>
          <w:sz w:val="16"/>
          <w:szCs w:val="16"/>
        </w:rPr>
        <w:t>txawv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pom </w:t>
      </w:r>
      <w:proofErr w:type="spellStart"/>
      <w:ins w:id="4084" w:author="Kaxiong" w:date="2021-06-11T11:40:00Z">
        <w:r w:rsidR="00A462EE">
          <w:rPr>
            <w:rFonts w:ascii="Arial" w:eastAsia="Arial" w:hAnsi="Arial" w:cs="Arial"/>
            <w:sz w:val="16"/>
            <w:szCs w:val="16"/>
          </w:rPr>
          <w:t>muaj</w:t>
        </w:r>
        <w:proofErr w:type="spellEnd"/>
        <w:r w:rsidR="00A462EE">
          <w:rPr>
            <w:rFonts w:ascii="Arial" w:eastAsia="Arial" w:hAnsi="Arial" w:cs="Arial"/>
            <w:sz w:val="16"/>
            <w:szCs w:val="16"/>
          </w:rPr>
          <w:t xml:space="preserve"> </w:t>
        </w:r>
      </w:ins>
      <w:r w:rsidRPr="009630A3">
        <w:rPr>
          <w:rFonts w:ascii="Arial" w:eastAsia="Arial" w:hAnsi="Arial" w:cs="Arial"/>
          <w:sz w:val="16"/>
          <w:szCs w:val="16"/>
        </w:rPr>
        <w:t xml:space="preserve">cov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ins w:id="4085" w:author="Kaxiong" w:date="2021-06-11T11:42:00Z">
        <w:r w:rsidR="00A462EE">
          <w:rPr>
            <w:rFonts w:ascii="Arial" w:eastAsia="Arial" w:hAnsi="Arial" w:cs="Arial"/>
            <w:sz w:val="16"/>
            <w:szCs w:val="16"/>
          </w:rPr>
          <w:t>tso</w:t>
        </w:r>
      </w:ins>
      <w:proofErr w:type="spellEnd"/>
      <w:ins w:id="4086" w:author="Kaxiong" w:date="2021-06-11T11:40:00Z">
        <w:r w:rsidR="00A462EE">
          <w:rPr>
            <w:rFonts w:ascii="Arial" w:eastAsia="Arial" w:hAnsi="Arial" w:cs="Arial"/>
            <w:sz w:val="16"/>
            <w:szCs w:val="16"/>
          </w:rPr>
          <w:t xml:space="preserve"> </w:t>
        </w:r>
        <w:proofErr w:type="spellStart"/>
        <w:r w:rsidR="00A462EE">
          <w:rPr>
            <w:rFonts w:ascii="Arial" w:eastAsia="Arial" w:hAnsi="Arial" w:cs="Arial"/>
            <w:sz w:val="16"/>
            <w:szCs w:val="16"/>
          </w:rPr>
          <w:t>nyob</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rau</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hauv</w:t>
        </w:r>
        <w:proofErr w:type="spellEnd"/>
        <w:r w:rsidR="00A462EE">
          <w:rPr>
            <w:rFonts w:ascii="Arial" w:eastAsia="Arial" w:hAnsi="Arial" w:cs="Arial"/>
            <w:sz w:val="16"/>
            <w:szCs w:val="16"/>
          </w:rPr>
          <w:t xml:space="preserve"> yam</w:t>
        </w:r>
      </w:ins>
      <w:del w:id="4087" w:author="Kaxiong" w:date="2021-06-11T11:40:00Z">
        <w:r w:rsidRPr="009630A3" w:rsidDel="00A462EE">
          <w:rPr>
            <w:rFonts w:ascii="Arial" w:eastAsia="Arial" w:hAnsi="Arial" w:cs="Arial"/>
            <w:sz w:val="16"/>
            <w:szCs w:val="16"/>
          </w:rPr>
          <w:delText>ua kom</w:delText>
        </w:r>
      </w:del>
      <w:r w:rsidRPr="009630A3">
        <w:rPr>
          <w:rFonts w:ascii="Arial" w:eastAsia="Arial" w:hAnsi="Arial" w:cs="Arial"/>
          <w:sz w:val="16"/>
          <w:szCs w:val="16"/>
        </w:rPr>
        <w:t xml:space="preserve"> sib </w:t>
      </w:r>
      <w:proofErr w:type="spellStart"/>
      <w:r w:rsidRPr="009630A3">
        <w:rPr>
          <w:rFonts w:ascii="Arial" w:eastAsia="Arial" w:hAnsi="Arial" w:cs="Arial"/>
          <w:sz w:val="16"/>
          <w:szCs w:val="16"/>
        </w:rPr>
        <w:t>txawv</w:t>
      </w:r>
      <w:proofErr w:type="spellEnd"/>
      <w:r w:rsidRPr="009630A3">
        <w:rPr>
          <w:rFonts w:ascii="Arial" w:eastAsia="Arial" w:hAnsi="Arial" w:cs="Arial"/>
          <w:sz w:val="16"/>
          <w:szCs w:val="16"/>
        </w:rPr>
        <w:t xml:space="preserve"> </w:t>
      </w:r>
      <w:del w:id="4088" w:author="Kaxiong" w:date="2021-06-11T11:40:00Z">
        <w:r w:rsidRPr="009630A3" w:rsidDel="00A462EE">
          <w:rPr>
            <w:rFonts w:ascii="Arial" w:eastAsia="Arial" w:hAnsi="Arial" w:cs="Arial"/>
            <w:sz w:val="16"/>
            <w:szCs w:val="16"/>
          </w:rPr>
          <w:delText xml:space="preserve">hauv </w:delText>
        </w:r>
      </w:del>
      <w:proofErr w:type="spellStart"/>
      <w:r w:rsidRPr="009630A3">
        <w:rPr>
          <w:rFonts w:ascii="Arial" w:eastAsia="Arial" w:hAnsi="Arial" w:cs="Arial"/>
          <w:sz w:val="16"/>
          <w:szCs w:val="16"/>
        </w:rPr>
        <w:t>xyoo</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txhua</w:t>
      </w:r>
      <w:proofErr w:type="spellEnd"/>
      <w:r w:rsidRPr="009630A3">
        <w:rPr>
          <w:rFonts w:ascii="Arial" w:eastAsia="Arial" w:hAnsi="Arial" w:cs="Arial"/>
          <w:sz w:val="16"/>
          <w:szCs w:val="16"/>
        </w:rPr>
        <w:t xml:space="preserve"> </w:t>
      </w:r>
      <w:proofErr w:type="spellStart"/>
      <w:ins w:id="4089" w:author="Kaxiong" w:date="2021-06-11T11:41:00Z">
        <w:r w:rsidR="00A462EE">
          <w:rPr>
            <w:rFonts w:ascii="Arial" w:eastAsia="Arial" w:hAnsi="Arial" w:cs="Arial"/>
            <w:sz w:val="16"/>
            <w:szCs w:val="16"/>
          </w:rPr>
          <w:t>lub</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vaj</w:t>
        </w:r>
        <w:proofErr w:type="spellEnd"/>
        <w:r w:rsidR="00A462EE">
          <w:rPr>
            <w:rFonts w:ascii="Arial" w:eastAsia="Arial" w:hAnsi="Arial" w:cs="Arial"/>
            <w:sz w:val="16"/>
            <w:szCs w:val="16"/>
          </w:rPr>
          <w:t xml:space="preserve"> </w:t>
        </w:r>
      </w:ins>
      <w:del w:id="4090" w:author="Kaxiong" w:date="2021-06-11T11:41:00Z">
        <w:r w:rsidRPr="009630A3" w:rsidDel="00A462EE">
          <w:rPr>
            <w:rFonts w:ascii="Arial" w:eastAsia="Arial" w:hAnsi="Arial" w:cs="Arial"/>
            <w:sz w:val="16"/>
            <w:szCs w:val="16"/>
          </w:rPr>
          <w:delText xml:space="preserve">daim phiaj </w:delText>
        </w:r>
      </w:del>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pom </w:t>
      </w:r>
      <w:proofErr w:type="spellStart"/>
      <w:ins w:id="4091" w:author="Kaxiong" w:date="2021-06-11T11:41:00Z">
        <w:r w:rsidR="00A462EE">
          <w:rPr>
            <w:rFonts w:ascii="Arial" w:eastAsia="Arial" w:hAnsi="Arial" w:cs="Arial"/>
            <w:sz w:val="16"/>
            <w:szCs w:val="16"/>
          </w:rPr>
          <w:t>muaj</w:t>
        </w:r>
        <w:proofErr w:type="spellEnd"/>
        <w:r w:rsidR="00A462EE">
          <w:rPr>
            <w:rFonts w:ascii="Arial" w:eastAsia="Arial" w:hAnsi="Arial" w:cs="Arial"/>
            <w:sz w:val="16"/>
            <w:szCs w:val="16"/>
          </w:rPr>
          <w:t xml:space="preserve"> </w:t>
        </w:r>
      </w:ins>
      <w:r w:rsidRPr="009630A3">
        <w:rPr>
          <w:rFonts w:ascii="Arial" w:eastAsia="Arial" w:hAnsi="Arial" w:cs="Arial"/>
          <w:sz w:val="16"/>
          <w:szCs w:val="16"/>
        </w:rPr>
        <w:t xml:space="preserve">cov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ib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xyoo</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twg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ins w:id="4092" w:author="Kaxiong" w:date="2021-06-11T11:42:00Z">
        <w:r w:rsidR="00A462EE">
          <w:rPr>
            <w:rFonts w:ascii="Arial" w:eastAsia="Arial" w:hAnsi="Arial" w:cs="Arial"/>
            <w:sz w:val="16"/>
            <w:szCs w:val="16"/>
          </w:rPr>
          <w:t>raug</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tso</w:t>
        </w:r>
      </w:ins>
      <w:ins w:id="4093" w:author="Kaxiong" w:date="2021-06-11T11:43:00Z">
        <w:r w:rsidR="00A462EE">
          <w:rPr>
            <w:rFonts w:ascii="Arial" w:eastAsia="Arial" w:hAnsi="Arial" w:cs="Arial"/>
            <w:sz w:val="16"/>
            <w:szCs w:val="16"/>
          </w:rPr>
          <w:t>g</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rau</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hauv</w:t>
        </w:r>
        <w:proofErr w:type="spellEnd"/>
        <w:r w:rsidR="00A462EE">
          <w:rPr>
            <w:rFonts w:ascii="Arial" w:eastAsia="Arial" w:hAnsi="Arial" w:cs="Arial"/>
            <w:sz w:val="16"/>
            <w:szCs w:val="16"/>
          </w:rPr>
          <w:t xml:space="preserve"> cov </w:t>
        </w:r>
        <w:proofErr w:type="spellStart"/>
        <w:r w:rsidR="00A462EE">
          <w:rPr>
            <w:rFonts w:ascii="Arial" w:eastAsia="Arial" w:hAnsi="Arial" w:cs="Arial"/>
            <w:sz w:val="16"/>
            <w:szCs w:val="16"/>
          </w:rPr>
          <w:t>vaj</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txiv</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ntoo</w:t>
        </w:r>
        <w:proofErr w:type="spellEnd"/>
        <w:r w:rsidR="00A462EE">
          <w:rPr>
            <w:rFonts w:ascii="Arial" w:eastAsia="Arial" w:hAnsi="Arial" w:cs="Arial"/>
            <w:sz w:val="16"/>
            <w:szCs w:val="16"/>
          </w:rPr>
          <w:t xml:space="preserve">, </w:t>
        </w:r>
      </w:ins>
      <w:del w:id="4094" w:author="Kaxiong" w:date="2021-06-11T11:43:00Z">
        <w:r w:rsidRPr="009630A3" w:rsidDel="00A462EE">
          <w:rPr>
            <w:rFonts w:ascii="Arial" w:eastAsia="Arial" w:hAnsi="Arial" w:cs="Arial"/>
            <w:sz w:val="16"/>
            <w:szCs w:val="16"/>
          </w:rPr>
          <w:delText>ua tswv</w:delText>
        </w:r>
        <w:r w:rsidR="00724287" w:rsidRPr="009630A3" w:rsidDel="00A462EE">
          <w:rPr>
            <w:rFonts w:ascii="Arial" w:eastAsia="Arial" w:hAnsi="Arial" w:cs="Arial"/>
            <w:sz w:val="16"/>
            <w:szCs w:val="16"/>
          </w:rPr>
          <w:delText xml:space="preserve"> </w:delText>
        </w:r>
        <w:r w:rsidRPr="009630A3" w:rsidDel="00A462EE">
          <w:rPr>
            <w:rFonts w:ascii="Arial" w:eastAsia="Arial" w:hAnsi="Arial" w:cs="Arial"/>
            <w:sz w:val="16"/>
            <w:szCs w:val="16"/>
          </w:rPr>
          <w:delText xml:space="preserve">cuab rau thaj av cog qoob loo, lawv </w:delText>
        </w:r>
      </w:del>
      <w:ins w:id="4095" w:author="Kaxiong" w:date="2021-06-11T11:43:00Z">
        <w:r w:rsidR="00A462EE">
          <w:rPr>
            <w:rFonts w:ascii="Arial" w:eastAsia="Arial" w:hAnsi="Arial" w:cs="Arial"/>
            <w:sz w:val="16"/>
            <w:szCs w:val="16"/>
          </w:rPr>
          <w:t xml:space="preserve">cov </w:t>
        </w:r>
        <w:proofErr w:type="spellStart"/>
        <w:r w:rsidR="00A462EE">
          <w:rPr>
            <w:rFonts w:ascii="Arial" w:eastAsia="Arial" w:hAnsi="Arial" w:cs="Arial"/>
            <w:sz w:val="16"/>
            <w:szCs w:val="16"/>
          </w:rPr>
          <w:t>txiv</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ntoo</w:t>
        </w:r>
        <w:proofErr w:type="spellEnd"/>
        <w:r w:rsidR="00A462EE">
          <w:rPr>
            <w:rFonts w:ascii="Arial" w:eastAsia="Arial" w:hAnsi="Arial" w:cs="Arial"/>
            <w:sz w:val="16"/>
            <w:szCs w:val="16"/>
          </w:rPr>
          <w:t xml:space="preserve"> </w:t>
        </w:r>
      </w:ins>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raug</w:t>
      </w:r>
      <w:proofErr w:type="spellEnd"/>
      <w:r w:rsidRPr="009630A3">
        <w:rPr>
          <w:rFonts w:ascii="Arial" w:eastAsia="Arial" w:hAnsi="Arial" w:cs="Arial"/>
          <w:sz w:val="16"/>
          <w:szCs w:val="16"/>
        </w:rPr>
        <w:t xml:space="preserve"> </w:t>
      </w:r>
      <w:proofErr w:type="spellStart"/>
      <w:ins w:id="4096" w:author="Kaxiong" w:date="2021-06-11T11:44:00Z">
        <w:r w:rsidR="00A462EE">
          <w:rPr>
            <w:rFonts w:ascii="Arial" w:eastAsia="Arial" w:hAnsi="Arial" w:cs="Arial"/>
            <w:sz w:val="16"/>
            <w:szCs w:val="16"/>
          </w:rPr>
          <w:t>zam</w:t>
        </w:r>
        <w:proofErr w:type="spellEnd"/>
        <w:r w:rsidR="00A462EE">
          <w:rPr>
            <w:rFonts w:ascii="Arial" w:eastAsia="Arial" w:hAnsi="Arial" w:cs="Arial"/>
            <w:sz w:val="16"/>
            <w:szCs w:val="16"/>
          </w:rPr>
          <w:t xml:space="preserve"> li </w:t>
        </w:r>
        <w:proofErr w:type="spellStart"/>
        <w:r w:rsidR="00A462EE">
          <w:rPr>
            <w:rFonts w:ascii="Arial" w:eastAsia="Arial" w:hAnsi="Arial" w:cs="Arial"/>
            <w:sz w:val="16"/>
            <w:szCs w:val="16"/>
          </w:rPr>
          <w:t>ntawm</w:t>
        </w:r>
        <w:proofErr w:type="spellEnd"/>
        <w:r w:rsidR="00A462EE">
          <w:rPr>
            <w:rFonts w:ascii="Arial" w:eastAsia="Arial" w:hAnsi="Arial" w:cs="Arial"/>
            <w:sz w:val="16"/>
            <w:szCs w:val="16"/>
          </w:rPr>
          <w:t xml:space="preserve"> </w:t>
        </w:r>
      </w:ins>
      <w:del w:id="4097" w:author="Kaxiong" w:date="2021-06-11T11:44:00Z">
        <w:r w:rsidRPr="009630A3" w:rsidDel="00A462EE">
          <w:rPr>
            <w:rFonts w:ascii="Arial" w:eastAsia="Arial" w:hAnsi="Arial" w:cs="Arial"/>
            <w:sz w:val="16"/>
            <w:szCs w:val="16"/>
          </w:rPr>
          <w:delText xml:space="preserve">cais tawm yam </w:delText>
        </w:r>
      </w:del>
      <w:proofErr w:type="spellStart"/>
      <w:r w:rsidRPr="009630A3">
        <w:rPr>
          <w:rFonts w:ascii="Arial" w:eastAsia="Arial" w:hAnsi="Arial" w:cs="Arial"/>
          <w:sz w:val="16"/>
          <w:szCs w:val="16"/>
        </w:rPr>
        <w:t>tsawg</w:t>
      </w:r>
      <w:proofErr w:type="spellEnd"/>
      <w:r w:rsidRPr="009630A3">
        <w:rPr>
          <w:rFonts w:ascii="Arial" w:eastAsia="Arial" w:hAnsi="Arial" w:cs="Arial"/>
          <w:sz w:val="16"/>
          <w:szCs w:val="16"/>
        </w:rPr>
        <w:t xml:space="preserve"> </w:t>
      </w:r>
      <w:proofErr w:type="spellStart"/>
      <w:ins w:id="4098" w:author="Kaxiong" w:date="2021-06-11T11:44:00Z">
        <w:r w:rsidR="00A462EE">
          <w:rPr>
            <w:rFonts w:ascii="Arial" w:eastAsia="Arial" w:hAnsi="Arial" w:cs="Arial"/>
            <w:sz w:val="16"/>
            <w:szCs w:val="16"/>
          </w:rPr>
          <w:t>kawg</w:t>
        </w:r>
        <w:proofErr w:type="spellEnd"/>
        <w:r w:rsidR="00A462EE">
          <w:rPr>
            <w:rFonts w:ascii="Arial" w:eastAsia="Arial" w:hAnsi="Arial" w:cs="Arial"/>
            <w:sz w:val="16"/>
            <w:szCs w:val="16"/>
          </w:rPr>
          <w:t xml:space="preserve"> </w:t>
        </w:r>
      </w:ins>
      <w:proofErr w:type="spellStart"/>
      <w:r w:rsidRPr="009630A3">
        <w:rPr>
          <w:rFonts w:ascii="Arial" w:eastAsia="Arial" w:hAnsi="Arial" w:cs="Arial"/>
          <w:sz w:val="16"/>
          <w:szCs w:val="16"/>
        </w:rPr>
        <w:t>ob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lis</w:t>
      </w:r>
      <w:proofErr w:type="spellEnd"/>
      <w:r w:rsidRPr="009630A3">
        <w:rPr>
          <w:rFonts w:ascii="Arial" w:eastAsia="Arial" w:hAnsi="Arial" w:cs="Arial"/>
          <w:sz w:val="16"/>
          <w:szCs w:val="16"/>
        </w:rPr>
        <w:t xml:space="preserve"> </w:t>
      </w:r>
      <w:proofErr w:type="spellStart"/>
      <w:ins w:id="4099" w:author="Kaxiong" w:date="2021-06-11T11:44:00Z">
        <w:r w:rsidR="00A462EE">
          <w:rPr>
            <w:rFonts w:ascii="Arial" w:eastAsia="Arial" w:hAnsi="Arial" w:cs="Arial"/>
            <w:sz w:val="16"/>
            <w:szCs w:val="16"/>
          </w:rPr>
          <w:t>t</w:t>
        </w:r>
      </w:ins>
      <w:del w:id="4100" w:author="Kaxiong" w:date="2021-06-11T11:44:00Z">
        <w:r w:rsidRPr="009630A3" w:rsidDel="00A462EE">
          <w:rPr>
            <w:rFonts w:ascii="Arial" w:eastAsia="Arial" w:hAnsi="Arial" w:cs="Arial"/>
            <w:sz w:val="16"/>
            <w:szCs w:val="16"/>
          </w:rPr>
          <w:delText>p</w:delText>
        </w:r>
      </w:del>
      <w:r w:rsidRPr="009630A3">
        <w:rPr>
          <w:rFonts w:ascii="Arial" w:eastAsia="Arial" w:hAnsi="Arial" w:cs="Arial"/>
          <w:sz w:val="16"/>
          <w:szCs w:val="16"/>
        </w:rPr>
        <w:t>iam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ntej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qoob</w:t>
      </w:r>
      <w:proofErr w:type="spellEnd"/>
      <w:r w:rsidR="00724287" w:rsidRPr="009630A3">
        <w:rPr>
          <w:rFonts w:ascii="Arial" w:eastAsia="Arial" w:hAnsi="Arial" w:cs="Arial"/>
          <w:sz w:val="16"/>
          <w:szCs w:val="16"/>
        </w:rPr>
        <w:t xml:space="preserve"> loo</w:t>
      </w:r>
      <w:r w:rsidRPr="009630A3">
        <w:rPr>
          <w:rFonts w:ascii="Arial" w:eastAsia="Arial" w:hAnsi="Arial" w:cs="Arial"/>
          <w:sz w:val="16"/>
          <w:szCs w:val="16"/>
        </w:rPr>
        <w:t xml:space="preserve">. </w:t>
      </w:r>
      <w:proofErr w:type="spellStart"/>
      <w:r w:rsidRPr="009630A3">
        <w:rPr>
          <w:rFonts w:ascii="Arial" w:eastAsia="Arial" w:hAnsi="Arial" w:cs="Arial"/>
          <w:sz w:val="16"/>
          <w:szCs w:val="16"/>
        </w:rPr>
        <w:t>Qee</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zaum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ins w:id="4101" w:author="Kaxiong" w:date="2021-06-11T11:47:00Z">
        <w:r w:rsidR="00A462EE">
          <w:rPr>
            <w:rFonts w:ascii="Arial" w:eastAsia="Arial" w:hAnsi="Arial" w:cs="Arial"/>
            <w:sz w:val="16"/>
            <w:szCs w:val="16"/>
          </w:rPr>
          <w:t>tso</w:t>
        </w:r>
      </w:ins>
      <w:proofErr w:type="spellEnd"/>
      <w:del w:id="4102" w:author="Kaxiong" w:date="2021-06-11T11:47:00Z">
        <w:r w:rsidRPr="009630A3" w:rsidDel="00A462EE">
          <w:rPr>
            <w:rFonts w:ascii="Arial" w:eastAsia="Arial" w:hAnsi="Arial" w:cs="Arial"/>
            <w:sz w:val="16"/>
            <w:szCs w:val="16"/>
          </w:rPr>
          <w:delText>qhia</w:delText>
        </w:r>
      </w:del>
      <w:r w:rsidRPr="009630A3">
        <w:rPr>
          <w:rFonts w:ascii="Arial" w:eastAsia="Arial" w:hAnsi="Arial" w:cs="Arial"/>
          <w:sz w:val="16"/>
          <w:szCs w:val="16"/>
        </w:rPr>
        <w:t xml:space="preserve"> cov </w:t>
      </w:r>
      <w:proofErr w:type="spellStart"/>
      <w:r w:rsidRPr="009630A3">
        <w:rPr>
          <w:rFonts w:ascii="Arial" w:eastAsia="Arial" w:hAnsi="Arial" w:cs="Arial"/>
          <w:sz w:val="16"/>
          <w:szCs w:val="16"/>
        </w:rPr>
        <w:t>yaj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cov </w:t>
      </w:r>
      <w:proofErr w:type="spellStart"/>
      <w:ins w:id="4103" w:author="Kaxiong" w:date="2021-06-11T11:47:00Z">
        <w:r w:rsidR="00A462EE">
          <w:rPr>
            <w:rFonts w:ascii="Arial" w:eastAsia="Arial" w:hAnsi="Arial" w:cs="Arial"/>
            <w:sz w:val="16"/>
            <w:szCs w:val="16"/>
          </w:rPr>
          <w:t>vaj</w:t>
        </w:r>
        <w:proofErr w:type="spellEnd"/>
        <w:r w:rsidR="00A462EE">
          <w:rPr>
            <w:rFonts w:ascii="Arial" w:eastAsia="Arial" w:hAnsi="Arial" w:cs="Arial"/>
            <w:sz w:val="16"/>
            <w:szCs w:val="16"/>
          </w:rPr>
          <w:t xml:space="preserve"> </w:t>
        </w:r>
      </w:ins>
      <w:proofErr w:type="spellStart"/>
      <w:r w:rsidRPr="009630A3">
        <w:rPr>
          <w:rFonts w:ascii="Arial" w:eastAsia="Arial" w:hAnsi="Arial" w:cs="Arial"/>
          <w:sz w:val="16"/>
          <w:szCs w:val="16"/>
        </w:rPr>
        <w:t>txiv</w:t>
      </w:r>
      <w:proofErr w:type="spellEnd"/>
      <w:r w:rsidRPr="009630A3">
        <w:rPr>
          <w:rFonts w:ascii="Arial" w:eastAsia="Arial" w:hAnsi="Arial" w:cs="Arial"/>
          <w:sz w:val="16"/>
          <w:szCs w:val="16"/>
        </w:rPr>
        <w:t xml:space="preserve"> </w:t>
      </w:r>
      <w:proofErr w:type="spellStart"/>
      <w:ins w:id="4104" w:author="Kaxiong" w:date="2021-06-11T11:48:00Z">
        <w:r w:rsidR="00A462EE">
          <w:rPr>
            <w:rFonts w:ascii="Arial" w:eastAsia="Arial" w:hAnsi="Arial" w:cs="Arial"/>
            <w:sz w:val="16"/>
            <w:szCs w:val="16"/>
          </w:rPr>
          <w:t>ntoo</w:t>
        </w:r>
      </w:ins>
      <w:proofErr w:type="spellEnd"/>
      <w:del w:id="4105" w:author="Kaxiong" w:date="2021-06-11T11:48:00Z">
        <w:r w:rsidRPr="009630A3" w:rsidDel="00A462EE">
          <w:rPr>
            <w:rFonts w:ascii="Arial" w:eastAsia="Arial" w:hAnsi="Arial" w:cs="Arial"/>
            <w:sz w:val="16"/>
            <w:szCs w:val="16"/>
          </w:rPr>
          <w:delText xml:space="preserve">av ua </w:delText>
        </w:r>
        <w:r w:rsidR="00724287" w:rsidRPr="009630A3" w:rsidDel="00A462EE">
          <w:rPr>
            <w:rFonts w:ascii="Arial" w:eastAsia="Arial" w:hAnsi="Arial" w:cs="Arial"/>
            <w:sz w:val="16"/>
            <w:szCs w:val="16"/>
          </w:rPr>
          <w:delText xml:space="preserve">liaj ua </w:delText>
        </w:r>
        <w:r w:rsidRPr="009630A3" w:rsidDel="00A462EE">
          <w:rPr>
            <w:rFonts w:ascii="Arial" w:eastAsia="Arial" w:hAnsi="Arial" w:cs="Arial"/>
            <w:sz w:val="16"/>
            <w:szCs w:val="16"/>
          </w:rPr>
          <w:delText>teb</w:delText>
        </w:r>
      </w:del>
      <w:r w:rsidRPr="009630A3">
        <w:rPr>
          <w:rFonts w:ascii="Arial" w:eastAsia="Arial" w:hAnsi="Arial" w:cs="Arial"/>
          <w:sz w:val="16"/>
          <w:szCs w:val="16"/>
        </w:rPr>
        <w:t xml:space="preserve">, tab sis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tsuas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yog</w:t>
      </w:r>
      <w:proofErr w:type="spellEnd"/>
      <w:r w:rsidRPr="009630A3">
        <w:rPr>
          <w:rFonts w:ascii="Arial" w:eastAsia="Arial" w:hAnsi="Arial" w:cs="Arial"/>
          <w:sz w:val="16"/>
          <w:szCs w:val="16"/>
        </w:rPr>
        <w:t xml:space="preserve"> </w:t>
      </w:r>
      <w:proofErr w:type="spellStart"/>
      <w:ins w:id="4106" w:author="Kaxiong" w:date="2021-06-11T11:48:00Z">
        <w:r w:rsidR="00A462EE">
          <w:rPr>
            <w:rFonts w:ascii="Arial" w:eastAsia="Arial" w:hAnsi="Arial" w:cs="Arial"/>
            <w:sz w:val="16"/>
            <w:szCs w:val="16"/>
          </w:rPr>
          <w:t>tso</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ib</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pab</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yaj</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tsawg</w:t>
        </w:r>
        <w:proofErr w:type="spellEnd"/>
        <w:r w:rsidR="00A462EE">
          <w:rPr>
            <w:rFonts w:ascii="Arial" w:eastAsia="Arial" w:hAnsi="Arial" w:cs="Arial"/>
            <w:sz w:val="16"/>
            <w:szCs w:val="16"/>
          </w:rPr>
          <w:t xml:space="preserve"> </w:t>
        </w:r>
        <w:proofErr w:type="spellStart"/>
        <w:r w:rsidR="00A462EE">
          <w:rPr>
            <w:rFonts w:ascii="Arial" w:eastAsia="Arial" w:hAnsi="Arial" w:cs="Arial"/>
            <w:sz w:val="16"/>
            <w:szCs w:val="16"/>
          </w:rPr>
          <w:t>tsawg</w:t>
        </w:r>
        <w:proofErr w:type="spellEnd"/>
        <w:r w:rsidR="00A462EE">
          <w:rPr>
            <w:rFonts w:ascii="Arial" w:eastAsia="Arial" w:hAnsi="Arial" w:cs="Arial"/>
            <w:sz w:val="16"/>
            <w:szCs w:val="16"/>
          </w:rPr>
          <w:t xml:space="preserve"> </w:t>
        </w:r>
      </w:ins>
      <w:del w:id="4107" w:author="Kaxiong" w:date="2021-06-11T11:49:00Z">
        <w:r w:rsidRPr="009630A3" w:rsidDel="00A462EE">
          <w:rPr>
            <w:rFonts w:ascii="Arial" w:eastAsia="Arial" w:hAnsi="Arial" w:cs="Arial"/>
            <w:sz w:val="16"/>
            <w:szCs w:val="16"/>
          </w:rPr>
          <w:delText xml:space="preserve">qhia tswv yim rau hauv cov pab pawg me me </w:delText>
        </w:r>
      </w:del>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sij</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luv </w:t>
      </w:r>
      <w:proofErr w:type="spellStart"/>
      <w:r w:rsidRPr="009630A3">
        <w:rPr>
          <w:rFonts w:ascii="Arial" w:eastAsia="Arial" w:hAnsi="Arial" w:cs="Arial"/>
          <w:sz w:val="16"/>
          <w:szCs w:val="16"/>
        </w:rPr>
        <w:t>luv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thaum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txuas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ntxiv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ins w:id="4108" w:author="Kaxiong" w:date="2021-06-11T11:49:00Z">
        <w:r w:rsidR="00A462EE">
          <w:rPr>
            <w:rFonts w:ascii="Arial" w:eastAsia="Arial" w:hAnsi="Arial" w:cs="Arial"/>
            <w:sz w:val="16"/>
            <w:szCs w:val="16"/>
          </w:rPr>
          <w:t>qoob</w:t>
        </w:r>
        <w:proofErr w:type="spellEnd"/>
        <w:r w:rsidR="00A462EE">
          <w:rPr>
            <w:rFonts w:ascii="Arial" w:eastAsia="Arial" w:hAnsi="Arial" w:cs="Arial"/>
            <w:sz w:val="16"/>
            <w:szCs w:val="16"/>
          </w:rPr>
          <w:t xml:space="preserve"> loo</w:t>
        </w:r>
      </w:ins>
      <w:del w:id="4109" w:author="Kaxiong" w:date="2021-06-11T11:49:00Z">
        <w:r w:rsidRPr="009630A3" w:rsidDel="00A462EE">
          <w:rPr>
            <w:rFonts w:ascii="Arial" w:eastAsia="Arial" w:hAnsi="Arial" w:cs="Arial"/>
            <w:sz w:val="16"/>
            <w:szCs w:val="16"/>
          </w:rPr>
          <w:delText>hauj</w:delText>
        </w:r>
        <w:r w:rsidR="00724287" w:rsidRPr="009630A3" w:rsidDel="00A462EE">
          <w:rPr>
            <w:rFonts w:ascii="Arial" w:eastAsia="Arial" w:hAnsi="Arial" w:cs="Arial"/>
            <w:sz w:val="16"/>
            <w:szCs w:val="16"/>
          </w:rPr>
          <w:delText xml:space="preserve"> </w:delText>
        </w:r>
        <w:r w:rsidRPr="009630A3" w:rsidDel="00A462EE">
          <w:rPr>
            <w:rFonts w:ascii="Arial" w:eastAsia="Arial" w:hAnsi="Arial" w:cs="Arial"/>
            <w:sz w:val="16"/>
            <w:szCs w:val="16"/>
          </w:rPr>
          <w:delText xml:space="preserve">lwm </w:delText>
        </w:r>
      </w:del>
      <w:ins w:id="4110" w:author="Kaxiong" w:date="2021-06-11T11:49:00Z">
        <w:r w:rsidR="00A462EE">
          <w:rPr>
            <w:rFonts w:ascii="Arial" w:eastAsia="Arial" w:hAnsi="Arial" w:cs="Arial"/>
            <w:sz w:val="16"/>
            <w:szCs w:val="16"/>
          </w:rPr>
          <w:t xml:space="preserve"> </w:t>
        </w:r>
      </w:ins>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li </w:t>
      </w:r>
      <w:proofErr w:type="spellStart"/>
      <w:r w:rsidRPr="009630A3">
        <w:rPr>
          <w:rFonts w:ascii="Arial" w:eastAsia="Arial" w:hAnsi="Arial" w:cs="Arial"/>
          <w:sz w:val="16"/>
          <w:szCs w:val="16"/>
        </w:rPr>
        <w:t>cas</w:t>
      </w:r>
      <w:proofErr w:type="spellEnd"/>
      <w:ins w:id="4111" w:author="Kaxiong" w:date="2021-06-11T11:50:00Z">
        <w:r w:rsidR="008B4B9C">
          <w:rPr>
            <w:rFonts w:ascii="Arial" w:eastAsia="Arial" w:hAnsi="Arial" w:cs="Arial"/>
            <w:sz w:val="16"/>
            <w:szCs w:val="16"/>
          </w:rPr>
          <w:t xml:space="preserve"> </w:t>
        </w:r>
        <w:proofErr w:type="spellStart"/>
        <w:r w:rsidR="008B4B9C">
          <w:rPr>
            <w:rFonts w:ascii="Arial" w:eastAsia="Arial" w:hAnsi="Arial" w:cs="Arial"/>
            <w:sz w:val="16"/>
            <w:szCs w:val="16"/>
          </w:rPr>
          <w:t>ceev</w:t>
        </w:r>
      </w:ins>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kom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txhob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nkag</w:t>
      </w:r>
      <w:proofErr w:type="spellEnd"/>
      <w:r w:rsidRPr="009630A3">
        <w:rPr>
          <w:rFonts w:ascii="Arial" w:eastAsia="Arial" w:hAnsi="Arial" w:cs="Arial"/>
          <w:sz w:val="16"/>
          <w:szCs w:val="16"/>
        </w:rPr>
        <w:t xml:space="preserve"> </w:t>
      </w:r>
      <w:proofErr w:type="spellStart"/>
      <w:ins w:id="4112" w:author="Kaxiong" w:date="2021-06-11T11:50:00Z">
        <w:r w:rsidR="008B4B9C">
          <w:rPr>
            <w:rFonts w:ascii="Arial" w:eastAsia="Arial" w:hAnsi="Arial" w:cs="Arial"/>
            <w:sz w:val="16"/>
            <w:szCs w:val="16"/>
          </w:rPr>
          <w:t>mus</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noj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tsob</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ntoo</w:t>
        </w:r>
        <w:proofErr w:type="spellEnd"/>
        <w:r w:rsidR="008B4B9C">
          <w:rPr>
            <w:rFonts w:ascii="Arial" w:eastAsia="Arial" w:hAnsi="Arial" w:cs="Arial"/>
            <w:sz w:val="16"/>
            <w:szCs w:val="16"/>
          </w:rPr>
          <w:t xml:space="preserve">. </w:t>
        </w:r>
      </w:ins>
      <w:del w:id="4113" w:author="Kaxiong" w:date="2021-06-11T11:51:00Z">
        <w:r w:rsidRPr="009630A3" w:rsidDel="008B4B9C">
          <w:rPr>
            <w:rFonts w:ascii="Arial" w:eastAsia="Arial" w:hAnsi="Arial" w:cs="Arial"/>
            <w:sz w:val="16"/>
            <w:szCs w:val="16"/>
          </w:rPr>
          <w:delText xml:space="preserve">ntawm cov ntoo txwv. </w:delText>
        </w:r>
      </w:del>
      <w:proofErr w:type="spellStart"/>
      <w:r w:rsidRPr="009630A3">
        <w:rPr>
          <w:rFonts w:ascii="Arial" w:eastAsia="Arial" w:hAnsi="Arial" w:cs="Arial"/>
          <w:sz w:val="16"/>
          <w:szCs w:val="16"/>
        </w:rPr>
        <w:t>Feem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sij</w:t>
      </w:r>
      <w:proofErr w:type="spellEnd"/>
      <w:r w:rsidR="00724287" w:rsidRPr="009630A3">
        <w:rPr>
          <w:rFonts w:ascii="Arial" w:eastAsia="Arial" w:hAnsi="Arial" w:cs="Arial"/>
          <w:sz w:val="16"/>
          <w:szCs w:val="16"/>
        </w:rPr>
        <w:t xml:space="preserve"> </w:t>
      </w:r>
      <w:proofErr w:type="spellStart"/>
      <w:r w:rsidRPr="009630A3">
        <w:rPr>
          <w:rFonts w:ascii="Arial" w:eastAsia="Arial" w:hAnsi="Arial" w:cs="Arial"/>
          <w:sz w:val="16"/>
          <w:szCs w:val="16"/>
        </w:rPr>
        <w:t>hawm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ins w:id="4114" w:author="Kaxiong" w:date="2021-06-11T11:52:00Z">
        <w:r w:rsidR="008B4B9C">
          <w:rPr>
            <w:rFonts w:ascii="Arial" w:eastAsia="Arial" w:hAnsi="Arial" w:cs="Arial"/>
            <w:sz w:val="16"/>
            <w:szCs w:val="16"/>
          </w:rPr>
          <w:t>kev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yug</w:t>
        </w:r>
        <w:proofErr w:type="spellEnd"/>
        <w:r w:rsidR="008B4B9C">
          <w:rPr>
            <w:rFonts w:ascii="Arial" w:eastAsia="Arial" w:hAnsi="Arial" w:cs="Arial"/>
            <w:sz w:val="16"/>
            <w:szCs w:val="16"/>
          </w:rPr>
          <w:t xml:space="preserve"> </w:t>
        </w:r>
      </w:ins>
      <w:r w:rsidRPr="009630A3">
        <w:rPr>
          <w:rFonts w:ascii="Arial" w:eastAsia="Arial" w:hAnsi="Arial" w:cs="Arial"/>
          <w:sz w:val="16"/>
          <w:szCs w:val="16"/>
        </w:rPr>
        <w:t xml:space="preserve">cov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00724287"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ins w:id="4115" w:author="Kaxiong" w:date="2021-06-11T11:52:00Z">
        <w:r w:rsidR="008B4B9C">
          <w:rPr>
            <w:rFonts w:ascii="Arial" w:eastAsia="Arial" w:hAnsi="Arial" w:cs="Arial"/>
            <w:sz w:val="16"/>
            <w:szCs w:val="16"/>
          </w:rPr>
          <w:t>mus</w:t>
        </w:r>
        <w:proofErr w:type="spellEnd"/>
        <w:r w:rsidR="008B4B9C">
          <w:rPr>
            <w:rFonts w:ascii="Arial" w:eastAsia="Arial" w:hAnsi="Arial" w:cs="Arial"/>
            <w:sz w:val="16"/>
            <w:szCs w:val="16"/>
          </w:rPr>
          <w:t xml:space="preserve"> los </w:t>
        </w:r>
        <w:proofErr w:type="spellStart"/>
        <w:r w:rsidR="008B4B9C">
          <w:rPr>
            <w:rFonts w:ascii="Arial" w:eastAsia="Arial" w:hAnsi="Arial" w:cs="Arial"/>
            <w:sz w:val="16"/>
            <w:szCs w:val="16"/>
          </w:rPr>
          <w:t>hauv</w:t>
        </w:r>
        <w:proofErr w:type="spellEnd"/>
        <w:r w:rsidR="008B4B9C">
          <w:rPr>
            <w:rFonts w:ascii="Arial" w:eastAsia="Arial" w:hAnsi="Arial" w:cs="Arial"/>
            <w:sz w:val="16"/>
            <w:szCs w:val="16"/>
          </w:rPr>
          <w:t xml:space="preserve"> cov </w:t>
        </w:r>
        <w:proofErr w:type="spellStart"/>
        <w:r w:rsidR="008B4B9C">
          <w:rPr>
            <w:rFonts w:ascii="Arial" w:eastAsia="Arial" w:hAnsi="Arial" w:cs="Arial"/>
            <w:sz w:val="16"/>
            <w:szCs w:val="16"/>
          </w:rPr>
          <w:t>vaj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zaub</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ua</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muaj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tseg</w:t>
        </w:r>
        <w:proofErr w:type="spellEnd"/>
        <w:r w:rsidR="008B4B9C">
          <w:rPr>
            <w:rFonts w:ascii="Arial" w:eastAsia="Arial" w:hAnsi="Arial" w:cs="Arial"/>
            <w:sz w:val="16"/>
            <w:szCs w:val="16"/>
          </w:rPr>
          <w:t xml:space="preserve">, </w:t>
        </w:r>
      </w:ins>
      <w:del w:id="4116" w:author="Kaxiong" w:date="2021-06-11T11:53:00Z">
        <w:r w:rsidRPr="009630A3" w:rsidDel="008B4B9C">
          <w:rPr>
            <w:rFonts w:ascii="Arial" w:eastAsia="Arial" w:hAnsi="Arial" w:cs="Arial"/>
            <w:sz w:val="16"/>
            <w:szCs w:val="16"/>
          </w:rPr>
          <w:delText xml:space="preserve">tig </w:delText>
        </w:r>
        <w:r w:rsidR="00724287" w:rsidRPr="009630A3" w:rsidDel="008B4B9C">
          <w:rPr>
            <w:rFonts w:ascii="Arial" w:eastAsia="Arial" w:hAnsi="Arial" w:cs="Arial"/>
            <w:sz w:val="16"/>
            <w:szCs w:val="16"/>
          </w:rPr>
          <w:delText xml:space="preserve">zoo </w:delText>
        </w:r>
        <w:r w:rsidRPr="009630A3" w:rsidDel="008B4B9C">
          <w:rPr>
            <w:rFonts w:ascii="Arial" w:eastAsia="Arial" w:hAnsi="Arial" w:cs="Arial"/>
            <w:sz w:val="16"/>
            <w:szCs w:val="16"/>
          </w:rPr>
          <w:delText xml:space="preserve">los ntawm kev ua liaj ua teb, </w:delText>
        </w:r>
      </w:del>
      <w:ins w:id="4117" w:author="Kaxiong" w:date="2021-06-11T11:53:00Z">
        <w:r w:rsidR="008B4B9C">
          <w:rPr>
            <w:rFonts w:ascii="Arial" w:eastAsia="Arial" w:hAnsi="Arial" w:cs="Arial"/>
            <w:sz w:val="16"/>
            <w:szCs w:val="16"/>
          </w:rPr>
          <w:t xml:space="preserve">zoo </w:t>
        </w:r>
      </w:ins>
      <w:proofErr w:type="spellStart"/>
      <w:r w:rsidRPr="009630A3">
        <w:rPr>
          <w:rFonts w:ascii="Arial" w:eastAsia="Arial" w:hAnsi="Arial" w:cs="Arial"/>
          <w:sz w:val="16"/>
          <w:szCs w:val="16"/>
        </w:rPr>
        <w:t>dua</w:t>
      </w:r>
      <w:proofErr w:type="spellEnd"/>
      <w:r w:rsidRPr="009630A3">
        <w:rPr>
          <w:rFonts w:ascii="Arial" w:eastAsia="Arial" w:hAnsi="Arial" w:cs="Arial"/>
          <w:sz w:val="16"/>
          <w:szCs w:val="16"/>
        </w:rPr>
        <w:t xml:space="preserve"> li </w:t>
      </w:r>
      <w:proofErr w:type="spellStart"/>
      <w:ins w:id="4118" w:author="Kaxiong" w:date="2021-06-11T11:53:00Z">
        <w:r w:rsidR="008B4B9C">
          <w:rPr>
            <w:rFonts w:ascii="Arial" w:eastAsia="Arial" w:hAnsi="Arial" w:cs="Arial"/>
            <w:sz w:val="16"/>
            <w:szCs w:val="16"/>
          </w:rPr>
          <w:t>yug</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rau</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hauv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thaj</w:t>
        </w:r>
        <w:proofErr w:type="spellEnd"/>
        <w:r w:rsidR="008B4B9C">
          <w:rPr>
            <w:rFonts w:ascii="Arial" w:eastAsia="Arial" w:hAnsi="Arial" w:cs="Arial"/>
            <w:sz w:val="16"/>
            <w:szCs w:val="16"/>
          </w:rPr>
          <w:t xml:space="preserve"> chaws </w:t>
        </w:r>
        <w:proofErr w:type="spellStart"/>
        <w:r w:rsidR="008B4B9C">
          <w:rPr>
            <w:rFonts w:ascii="Arial" w:eastAsia="Arial" w:hAnsi="Arial" w:cs="Arial"/>
            <w:sz w:val="16"/>
            <w:szCs w:val="16"/>
          </w:rPr>
          <w:t>ua</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qoo</w:t>
        </w:r>
      </w:ins>
      <w:ins w:id="4119" w:author="Kaxiong" w:date="2021-06-11T11:54:00Z">
        <w:r w:rsidR="008B4B9C">
          <w:rPr>
            <w:rFonts w:ascii="Arial" w:eastAsia="Arial" w:hAnsi="Arial" w:cs="Arial"/>
            <w:sz w:val="16"/>
            <w:szCs w:val="16"/>
          </w:rPr>
          <w:t>b</w:t>
        </w:r>
        <w:proofErr w:type="spellEnd"/>
        <w:r w:rsidR="008B4B9C">
          <w:rPr>
            <w:rFonts w:ascii="Arial" w:eastAsia="Arial" w:hAnsi="Arial" w:cs="Arial"/>
            <w:sz w:val="16"/>
            <w:szCs w:val="16"/>
          </w:rPr>
          <w:t xml:space="preserve"> loo. </w:t>
        </w:r>
      </w:ins>
      <w:del w:id="4120" w:author="Kaxiong" w:date="2021-06-11T11:54:00Z">
        <w:r w:rsidRPr="009630A3" w:rsidDel="008B4B9C">
          <w:rPr>
            <w:rFonts w:ascii="Arial" w:eastAsia="Arial" w:hAnsi="Arial" w:cs="Arial"/>
            <w:sz w:val="16"/>
            <w:szCs w:val="16"/>
          </w:rPr>
          <w:delText xml:space="preserve">los ntawm thaj chaw ntau lawm. </w:delText>
        </w:r>
      </w:del>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khaws</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ntaub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hais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ins w:id="4121" w:author="Kaxiong" w:date="2021-06-11T11:54:00Z">
        <w:r w:rsidR="008B4B9C">
          <w:rPr>
            <w:rFonts w:ascii="Arial" w:eastAsia="Arial" w:hAnsi="Arial" w:cs="Arial"/>
            <w:sz w:val="16"/>
            <w:szCs w:val="16"/>
          </w:rPr>
          <w:t>kev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yug</w:t>
        </w:r>
        <w:proofErr w:type="spellEnd"/>
        <w:r w:rsidR="008B4B9C">
          <w:rPr>
            <w:rFonts w:ascii="Arial" w:eastAsia="Arial" w:hAnsi="Arial" w:cs="Arial"/>
            <w:sz w:val="16"/>
            <w:szCs w:val="16"/>
          </w:rPr>
          <w:t xml:space="preserve"> </w:t>
        </w:r>
      </w:ins>
      <w:r w:rsidRPr="009630A3">
        <w:rPr>
          <w:rFonts w:ascii="Arial" w:eastAsia="Arial" w:hAnsi="Arial" w:cs="Arial"/>
          <w:sz w:val="16"/>
          <w:szCs w:val="16"/>
        </w:rPr>
        <w:t xml:space="preserve">cov </w:t>
      </w:r>
      <w:proofErr w:type="spellStart"/>
      <w:r w:rsidRPr="009630A3">
        <w:rPr>
          <w:rFonts w:ascii="Arial" w:eastAsia="Arial" w:hAnsi="Arial" w:cs="Arial"/>
          <w:sz w:val="16"/>
          <w:szCs w:val="16"/>
        </w:rPr>
        <w:t>tsiaj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w:t>
      </w:r>
      <w:proofErr w:type="spellEnd"/>
      <w:r w:rsidRPr="009630A3">
        <w:rPr>
          <w:rFonts w:ascii="Arial" w:eastAsia="Arial" w:hAnsi="Arial" w:cs="Arial"/>
          <w:sz w:val="16"/>
          <w:szCs w:val="16"/>
        </w:rPr>
        <w:t xml:space="preserve"> </w:t>
      </w:r>
      <w:proofErr w:type="spellStart"/>
      <w:ins w:id="4122" w:author="Kaxiong" w:date="2021-06-11T11:54:00Z">
        <w:r w:rsidR="008B4B9C">
          <w:rPr>
            <w:rFonts w:ascii="Arial" w:eastAsia="Arial" w:hAnsi="Arial" w:cs="Arial"/>
            <w:sz w:val="16"/>
            <w:szCs w:val="16"/>
          </w:rPr>
          <w:t>mus</w:t>
        </w:r>
        <w:proofErr w:type="spellEnd"/>
        <w:r w:rsidR="008B4B9C">
          <w:rPr>
            <w:rFonts w:ascii="Arial" w:eastAsia="Arial" w:hAnsi="Arial" w:cs="Arial"/>
            <w:sz w:val="16"/>
            <w:szCs w:val="16"/>
          </w:rPr>
          <w:t xml:space="preserve"> lo</w:t>
        </w:r>
      </w:ins>
      <w:ins w:id="4123" w:author="Kaxiong" w:date="2021-06-11T11:55:00Z">
        <w:r w:rsidR="008B4B9C">
          <w:rPr>
            <w:rFonts w:ascii="Arial" w:eastAsia="Arial" w:hAnsi="Arial" w:cs="Arial"/>
            <w:sz w:val="16"/>
            <w:szCs w:val="16"/>
          </w:rPr>
          <w:t xml:space="preserve">s </w:t>
        </w:r>
      </w:ins>
      <w:del w:id="4124" w:author="Kaxiong" w:date="2021-06-11T11:55:00Z">
        <w:r w:rsidRPr="009630A3" w:rsidDel="008B4B9C">
          <w:rPr>
            <w:rFonts w:ascii="Arial" w:eastAsia="Arial" w:hAnsi="Arial" w:cs="Arial"/>
            <w:sz w:val="16"/>
            <w:szCs w:val="16"/>
          </w:rPr>
          <w:delText>kev sib hloov</w:delText>
        </w:r>
        <w:r w:rsidR="00724287" w:rsidRPr="009630A3" w:rsidDel="008B4B9C">
          <w:rPr>
            <w:rFonts w:ascii="Arial" w:eastAsia="Arial" w:hAnsi="Arial" w:cs="Arial"/>
            <w:sz w:val="16"/>
            <w:szCs w:val="16"/>
          </w:rPr>
          <w:delText xml:space="preserve"> pauv</w:delText>
        </w:r>
        <w:r w:rsidRPr="009630A3" w:rsidDel="008B4B9C">
          <w:rPr>
            <w:rFonts w:ascii="Arial" w:eastAsia="Arial" w:hAnsi="Arial" w:cs="Arial"/>
            <w:sz w:val="16"/>
            <w:szCs w:val="16"/>
          </w:rPr>
          <w:delText xml:space="preserve"> </w:delText>
        </w:r>
      </w:del>
      <w:proofErr w:type="spellStart"/>
      <w:r w:rsidRPr="009630A3">
        <w:rPr>
          <w:rFonts w:ascii="Arial" w:eastAsia="Arial" w:hAnsi="Arial" w:cs="Arial"/>
          <w:sz w:val="16"/>
          <w:szCs w:val="16"/>
        </w:rPr>
        <w:t>thiab</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hnub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qoob</w:t>
      </w:r>
      <w:proofErr w:type="spellEnd"/>
      <w:r w:rsidRPr="009630A3">
        <w:rPr>
          <w:rFonts w:ascii="Arial" w:eastAsia="Arial" w:hAnsi="Arial" w:cs="Arial"/>
          <w:sz w:val="16"/>
          <w:szCs w:val="16"/>
        </w:rPr>
        <w:t xml:space="preserve"> loo, tab sis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tsis</w:t>
      </w:r>
      <w:proofErr w:type="spellEnd"/>
      <w:r w:rsidRPr="009630A3">
        <w:rPr>
          <w:rFonts w:ascii="Arial" w:eastAsia="Arial" w:hAnsi="Arial" w:cs="Arial"/>
          <w:sz w:val="16"/>
          <w:szCs w:val="16"/>
        </w:rPr>
        <w:t xml:space="preserve"> tau </w:t>
      </w:r>
      <w:proofErr w:type="spellStart"/>
      <w:r w:rsidRPr="009630A3">
        <w:rPr>
          <w:rFonts w:ascii="Arial" w:eastAsia="Arial" w:hAnsi="Arial" w:cs="Arial"/>
          <w:sz w:val="16"/>
          <w:szCs w:val="16"/>
        </w:rPr>
        <w:t>xav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tias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npaj</w:t>
      </w:r>
      <w:proofErr w:type="spellEnd"/>
      <w:r w:rsidRPr="009630A3">
        <w:rPr>
          <w:rFonts w:ascii="Arial" w:eastAsia="Arial" w:hAnsi="Arial" w:cs="Arial"/>
          <w:sz w:val="16"/>
          <w:szCs w:val="16"/>
        </w:rPr>
        <w:t xml:space="preserve"> cov </w:t>
      </w:r>
      <w:proofErr w:type="spellStart"/>
      <w:ins w:id="4125" w:author="Kaxiong" w:date="2021-06-11T11:55:00Z">
        <w:r w:rsidR="008B4B9C">
          <w:rPr>
            <w:rFonts w:ascii="Arial" w:eastAsia="Arial" w:hAnsi="Arial" w:cs="Arial"/>
            <w:sz w:val="16"/>
            <w:szCs w:val="16"/>
          </w:rPr>
          <w:t>phiaj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x</w:t>
        </w:r>
      </w:ins>
      <w:ins w:id="4126" w:author="Kaxiong" w:date="2021-06-11T11:56:00Z">
        <w:r w:rsidR="008B4B9C">
          <w:rPr>
            <w:rFonts w:ascii="Arial" w:eastAsia="Arial" w:hAnsi="Arial" w:cs="Arial"/>
            <w:sz w:val="16"/>
            <w:szCs w:val="16"/>
          </w:rPr>
          <w:t>wm</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npaj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rau</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kev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tsiaj</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txhu</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thiab</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kev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w:t>
        </w:r>
      </w:ins>
      <w:ins w:id="4127" w:author="Kaxiong" w:date="2021-06-11T11:57:00Z">
        <w:r w:rsidR="008B4B9C">
          <w:rPr>
            <w:rFonts w:ascii="Arial" w:eastAsia="Arial" w:hAnsi="Arial" w:cs="Arial"/>
            <w:sz w:val="16"/>
            <w:szCs w:val="16"/>
          </w:rPr>
          <w:t>swj</w:t>
        </w:r>
        <w:proofErr w:type="spellEnd"/>
        <w:r w:rsidR="008B4B9C">
          <w:rPr>
            <w:rFonts w:ascii="Arial" w:eastAsia="Arial" w:hAnsi="Arial" w:cs="Arial"/>
            <w:sz w:val="16"/>
            <w:szCs w:val="16"/>
          </w:rPr>
          <w:t xml:space="preserve"> cov </w:t>
        </w:r>
        <w:proofErr w:type="spellStart"/>
        <w:r w:rsidR="008B4B9C">
          <w:rPr>
            <w:rFonts w:ascii="Arial" w:eastAsia="Arial" w:hAnsi="Arial" w:cs="Arial"/>
            <w:sz w:val="16"/>
            <w:szCs w:val="16"/>
          </w:rPr>
          <w:t>quav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chiv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uas</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sawv</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daws</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paub</w:t>
        </w:r>
        <w:proofErr w:type="spellEnd"/>
        <w:r w:rsidR="008B4B9C">
          <w:rPr>
            <w:rFonts w:ascii="Arial" w:eastAsia="Arial" w:hAnsi="Arial" w:cs="Arial"/>
            <w:sz w:val="16"/>
            <w:szCs w:val="16"/>
          </w:rPr>
          <w:t xml:space="preserve"> </w:t>
        </w:r>
        <w:proofErr w:type="spellStart"/>
        <w:r w:rsidR="008B4B9C">
          <w:rPr>
            <w:rFonts w:ascii="Arial" w:eastAsia="Arial" w:hAnsi="Arial" w:cs="Arial"/>
            <w:sz w:val="16"/>
            <w:szCs w:val="16"/>
          </w:rPr>
          <w:t>txog</w:t>
        </w:r>
        <w:proofErr w:type="spellEnd"/>
        <w:r w:rsidR="008B4B9C">
          <w:rPr>
            <w:rFonts w:ascii="Arial" w:eastAsia="Arial" w:hAnsi="Arial" w:cs="Arial"/>
            <w:sz w:val="16"/>
            <w:szCs w:val="16"/>
          </w:rPr>
          <w:t xml:space="preserve"> </w:t>
        </w:r>
      </w:ins>
      <w:del w:id="4128" w:author="Kaxiong" w:date="2021-06-11T11:59:00Z">
        <w:r w:rsidRPr="009630A3" w:rsidDel="008B4B9C">
          <w:rPr>
            <w:rFonts w:ascii="Arial" w:eastAsia="Arial" w:hAnsi="Arial" w:cs="Arial"/>
            <w:sz w:val="16"/>
            <w:szCs w:val="16"/>
          </w:rPr>
          <w:delText>tsiaj txhu los yog kev tswj cov quav tsiaj</w:delText>
        </w:r>
        <w:r w:rsidR="00724287" w:rsidRPr="009630A3" w:rsidDel="008B4B9C">
          <w:rPr>
            <w:rFonts w:ascii="Arial" w:eastAsia="Arial" w:hAnsi="Arial" w:cs="Arial"/>
            <w:sz w:val="16"/>
            <w:szCs w:val="16"/>
          </w:rPr>
          <w:delText xml:space="preserve"> txhu</w:delText>
        </w:r>
        <w:r w:rsidRPr="009630A3" w:rsidDel="008B4B9C">
          <w:rPr>
            <w:rFonts w:ascii="Arial" w:eastAsia="Arial" w:hAnsi="Arial" w:cs="Arial"/>
            <w:sz w:val="16"/>
            <w:szCs w:val="16"/>
          </w:rPr>
          <w:delText xml:space="preserve"> </w:delText>
        </w:r>
      </w:del>
      <w:r w:rsidRPr="009630A3">
        <w:rPr>
          <w:rFonts w:ascii="Arial" w:eastAsia="Arial" w:hAnsi="Arial" w:cs="Arial"/>
          <w:sz w:val="16"/>
          <w:szCs w:val="16"/>
        </w:rPr>
        <w:t xml:space="preserve">vim </w:t>
      </w:r>
      <w:proofErr w:type="spellStart"/>
      <w:r w:rsidRPr="009630A3">
        <w:rPr>
          <w:rFonts w:ascii="Arial" w:eastAsia="Arial" w:hAnsi="Arial" w:cs="Arial"/>
          <w:sz w:val="16"/>
          <w:szCs w:val="16"/>
        </w:rPr>
        <w:t>tias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tau </w:t>
      </w:r>
      <w:proofErr w:type="spellStart"/>
      <w:r w:rsidRPr="009630A3">
        <w:rPr>
          <w:rFonts w:ascii="Arial" w:eastAsia="Arial" w:hAnsi="Arial" w:cs="Arial"/>
          <w:sz w:val="16"/>
          <w:szCs w:val="16"/>
        </w:rPr>
        <w:t>muaj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sib </w:t>
      </w:r>
      <w:proofErr w:type="spellStart"/>
      <w:r w:rsidRPr="009630A3">
        <w:rPr>
          <w:rFonts w:ascii="Arial" w:eastAsia="Arial" w:hAnsi="Arial" w:cs="Arial"/>
          <w:sz w:val="16"/>
          <w:szCs w:val="16"/>
        </w:rPr>
        <w:t>raug</w:t>
      </w:r>
      <w:proofErr w:type="spellEnd"/>
      <w:r w:rsidRPr="009630A3">
        <w:rPr>
          <w:rFonts w:ascii="Arial" w:eastAsia="Arial" w:hAnsi="Arial" w:cs="Arial"/>
          <w:sz w:val="16"/>
          <w:szCs w:val="16"/>
        </w:rPr>
        <w:t xml:space="preserve"> zoo </w:t>
      </w:r>
      <w:proofErr w:type="spellStart"/>
      <w:r w:rsidRPr="009630A3">
        <w:rPr>
          <w:rFonts w:ascii="Arial" w:eastAsia="Arial" w:hAnsi="Arial" w:cs="Arial"/>
          <w:sz w:val="16"/>
          <w:szCs w:val="16"/>
        </w:rPr>
        <w:t>nrog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saib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xyuas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cog </w:t>
      </w:r>
      <w:proofErr w:type="spellStart"/>
      <w:r w:rsidRPr="009630A3">
        <w:rPr>
          <w:rFonts w:ascii="Arial" w:eastAsia="Arial" w:hAnsi="Arial" w:cs="Arial"/>
          <w:sz w:val="16"/>
          <w:szCs w:val="16"/>
        </w:rPr>
        <w:t>qoob</w:t>
      </w:r>
      <w:proofErr w:type="spellEnd"/>
      <w:r w:rsidRPr="009630A3">
        <w:rPr>
          <w:rFonts w:ascii="Arial" w:eastAsia="Arial" w:hAnsi="Arial" w:cs="Arial"/>
          <w:sz w:val="16"/>
          <w:szCs w:val="16"/>
        </w:rPr>
        <w:t xml:space="preserve"> loo </w:t>
      </w:r>
      <w:proofErr w:type="spellStart"/>
      <w:r w:rsidRPr="009630A3">
        <w:rPr>
          <w:rFonts w:ascii="Arial" w:eastAsia="Arial" w:hAnsi="Arial" w:cs="Arial"/>
          <w:sz w:val="16"/>
          <w:szCs w:val="16"/>
        </w:rPr>
        <w:t>hauv</w:t>
      </w:r>
      <w:proofErr w:type="spellEnd"/>
      <w:r w:rsidRPr="009630A3">
        <w:rPr>
          <w:rFonts w:ascii="Arial" w:eastAsia="Arial" w:hAnsi="Arial" w:cs="Arial"/>
          <w:sz w:val="16"/>
          <w:szCs w:val="16"/>
        </w:rPr>
        <w:t xml:space="preserve"> zos.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r w:rsidR="00AB05BA" w:rsidRPr="009630A3">
        <w:rPr>
          <w:rFonts w:ascii="Arial" w:eastAsia="Arial" w:hAnsi="Arial" w:cs="Arial"/>
          <w:sz w:val="16"/>
          <w:szCs w:val="16"/>
        </w:rPr>
        <w:t>tau</w:t>
      </w:r>
      <w:r w:rsidRPr="009630A3">
        <w:rPr>
          <w:rFonts w:ascii="Arial" w:eastAsia="Arial" w:hAnsi="Arial" w:cs="Arial"/>
          <w:sz w:val="16"/>
          <w:szCs w:val="16"/>
        </w:rPr>
        <w:t xml:space="preserve"> los </w:t>
      </w:r>
      <w:proofErr w:type="spellStart"/>
      <w:r w:rsidRPr="009630A3">
        <w:rPr>
          <w:rFonts w:ascii="Arial" w:eastAsia="Arial" w:hAnsi="Arial" w:cs="Arial"/>
          <w:sz w:val="16"/>
          <w:szCs w:val="16"/>
        </w:rPr>
        <w:t>npaj</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phiaj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tswv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yim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nrog</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cai</w:t>
      </w:r>
      <w:proofErr w:type="spellEnd"/>
      <w:r w:rsidRPr="009630A3">
        <w:rPr>
          <w:rFonts w:ascii="Arial" w:eastAsia="Arial" w:hAnsi="Arial" w:cs="Arial"/>
          <w:sz w:val="16"/>
          <w:szCs w:val="16"/>
        </w:rPr>
        <w:t xml:space="preserve"> </w:t>
      </w:r>
      <w:proofErr w:type="spellStart"/>
      <w:ins w:id="4129" w:author="Kaxiong" w:date="2021-06-11T12:00:00Z">
        <w:r w:rsidR="00022BA3">
          <w:rPr>
            <w:rFonts w:ascii="Arial" w:eastAsia="Arial" w:hAnsi="Arial" w:cs="Arial"/>
            <w:sz w:val="16"/>
            <w:szCs w:val="16"/>
          </w:rPr>
          <w:t>uas</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piav</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qhia</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meej</w:t>
        </w:r>
        <w:proofErr w:type="spellEnd"/>
        <w:r w:rsidR="00022BA3">
          <w:rPr>
            <w:rFonts w:ascii="Arial" w:eastAsia="Arial" w:hAnsi="Arial" w:cs="Arial"/>
            <w:sz w:val="16"/>
            <w:szCs w:val="16"/>
          </w:rPr>
          <w:t xml:space="preserve"> </w:t>
        </w:r>
      </w:ins>
      <w:proofErr w:type="spellStart"/>
      <w:r w:rsidRPr="009630A3">
        <w:rPr>
          <w:rFonts w:ascii="Arial" w:eastAsia="Arial" w:hAnsi="Arial" w:cs="Arial"/>
          <w:sz w:val="16"/>
          <w:szCs w:val="16"/>
        </w:rPr>
        <w:t>thiab</w:t>
      </w:r>
      <w:proofErr w:type="spellEnd"/>
      <w:r w:rsidRPr="009630A3">
        <w:rPr>
          <w:rFonts w:ascii="Arial" w:eastAsia="Arial" w:hAnsi="Arial" w:cs="Arial"/>
          <w:sz w:val="16"/>
          <w:szCs w:val="16"/>
        </w:rPr>
        <w:t xml:space="preserve"> </w:t>
      </w:r>
      <w:ins w:id="4130" w:author="Kaxiong" w:date="2021-06-11T12:00:00Z">
        <w:r w:rsidR="00022BA3">
          <w:rPr>
            <w:rFonts w:ascii="Arial" w:eastAsia="Arial" w:hAnsi="Arial" w:cs="Arial"/>
            <w:sz w:val="16"/>
            <w:szCs w:val="16"/>
          </w:rPr>
          <w:t xml:space="preserve">cov </w:t>
        </w:r>
      </w:ins>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zam</w:t>
      </w:r>
      <w:proofErr w:type="spellEnd"/>
      <w:del w:id="4131" w:author="Kaxiong" w:date="2021-06-11T12:00:00Z">
        <w:r w:rsidRPr="009630A3" w:rsidDel="00022BA3">
          <w:rPr>
            <w:rFonts w:ascii="Arial" w:eastAsia="Arial" w:hAnsi="Arial" w:cs="Arial"/>
            <w:sz w:val="16"/>
            <w:szCs w:val="16"/>
          </w:rPr>
          <w:delText xml:space="preserve"> tshwj xeeb tshaj plaws</w:delText>
        </w:r>
      </w:del>
      <w:r w:rsidRPr="009630A3">
        <w:rPr>
          <w:rFonts w:ascii="Arial" w:eastAsia="Arial" w:hAnsi="Arial" w:cs="Arial"/>
          <w:sz w:val="16"/>
          <w:szCs w:val="16"/>
        </w:rPr>
        <w:t xml:space="preserve">, tab sis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kuj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ntseeg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tias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txoj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cai</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tshiab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yuav</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tsum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cia</w:t>
      </w:r>
      <w:proofErr w:type="spellEnd"/>
      <w:r w:rsidRPr="009630A3">
        <w:rPr>
          <w:rFonts w:ascii="Arial" w:eastAsia="Arial" w:hAnsi="Arial" w:cs="Arial"/>
          <w:sz w:val="16"/>
          <w:szCs w:val="16"/>
        </w:rPr>
        <w:t xml:space="preserve"> </w:t>
      </w:r>
      <w:proofErr w:type="spellStart"/>
      <w:ins w:id="4132" w:author="Kaxiong" w:date="2021-06-11T12:01:00Z">
        <w:r w:rsidR="00022BA3">
          <w:rPr>
            <w:rFonts w:ascii="Arial" w:eastAsia="Arial" w:hAnsi="Arial" w:cs="Arial"/>
            <w:sz w:val="16"/>
            <w:szCs w:val="16"/>
          </w:rPr>
          <w:t>rau</w:t>
        </w:r>
      </w:ins>
      <w:proofErr w:type="spellEnd"/>
      <w:del w:id="4133" w:author="Kaxiong" w:date="2021-06-11T12:01:00Z">
        <w:r w:rsidR="00AB05BA" w:rsidRPr="009630A3" w:rsidDel="00022BA3">
          <w:rPr>
            <w:rFonts w:ascii="Arial" w:eastAsia="Arial" w:hAnsi="Arial" w:cs="Arial"/>
            <w:sz w:val="16"/>
            <w:szCs w:val="16"/>
          </w:rPr>
          <w:delText>ntawm</w:delText>
        </w:r>
      </w:del>
      <w:r w:rsidR="00AB05BA" w:rsidRPr="009630A3">
        <w:rPr>
          <w:rFonts w:ascii="Arial" w:eastAsia="Arial" w:hAnsi="Arial" w:cs="Arial"/>
          <w:sz w:val="16"/>
          <w:szCs w:val="16"/>
        </w:rPr>
        <w:t xml:space="preserve"> </w:t>
      </w:r>
      <w:r w:rsidRPr="009630A3">
        <w:rPr>
          <w:rFonts w:ascii="Arial" w:eastAsia="Arial" w:hAnsi="Arial" w:cs="Arial"/>
          <w:sz w:val="16"/>
          <w:szCs w:val="16"/>
        </w:rPr>
        <w:t xml:space="preserve">cov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tsim</w:t>
      </w:r>
      <w:proofErr w:type="spellEnd"/>
      <w:r w:rsidRPr="009630A3">
        <w:rPr>
          <w:rFonts w:ascii="Arial" w:eastAsia="Arial" w:hAnsi="Arial" w:cs="Arial"/>
          <w:sz w:val="16"/>
          <w:szCs w:val="16"/>
        </w:rPr>
        <w:t xml:space="preserve"> </w:t>
      </w:r>
      <w:proofErr w:type="spellStart"/>
      <w:ins w:id="4134" w:author="Kaxiong" w:date="2021-06-11T12:01:00Z">
        <w:r w:rsidR="00022BA3">
          <w:rPr>
            <w:rFonts w:ascii="Arial" w:eastAsia="Arial" w:hAnsi="Arial" w:cs="Arial"/>
            <w:sz w:val="16"/>
            <w:szCs w:val="16"/>
          </w:rPr>
          <w:t>kho</w:t>
        </w:r>
        <w:proofErr w:type="spellEnd"/>
        <w:r w:rsidR="00022BA3">
          <w:rPr>
            <w:rFonts w:ascii="Arial" w:eastAsia="Arial" w:hAnsi="Arial" w:cs="Arial"/>
            <w:sz w:val="16"/>
            <w:szCs w:val="16"/>
          </w:rPr>
          <w:t xml:space="preserve"> </w:t>
        </w:r>
      </w:ins>
      <w:proofErr w:type="spellStart"/>
      <w:r w:rsidRPr="009630A3">
        <w:rPr>
          <w:rFonts w:ascii="Arial" w:eastAsia="Arial" w:hAnsi="Arial" w:cs="Arial"/>
          <w:sz w:val="16"/>
          <w:szCs w:val="16"/>
        </w:rPr>
        <w:t>lawv</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kev</w:t>
      </w:r>
      <w:proofErr w:type="spellEnd"/>
      <w:r w:rsidRPr="009630A3">
        <w:rPr>
          <w:rFonts w:ascii="Arial" w:eastAsia="Arial" w:hAnsi="Arial" w:cs="Arial"/>
          <w:sz w:val="16"/>
          <w:szCs w:val="16"/>
        </w:rPr>
        <w:t xml:space="preserve"> </w:t>
      </w:r>
      <w:proofErr w:type="spellStart"/>
      <w:ins w:id="4135" w:author="Kaxiong" w:date="2021-06-11T12:01:00Z">
        <w:r w:rsidR="00022BA3">
          <w:rPr>
            <w:rFonts w:ascii="Arial" w:eastAsia="Arial" w:hAnsi="Arial" w:cs="Arial"/>
            <w:sz w:val="16"/>
            <w:szCs w:val="16"/>
          </w:rPr>
          <w:t>coj</w:t>
        </w:r>
        <w:proofErr w:type="spellEnd"/>
        <w:r w:rsidR="00022BA3">
          <w:rPr>
            <w:rFonts w:ascii="Arial" w:eastAsia="Arial" w:hAnsi="Arial" w:cs="Arial"/>
            <w:sz w:val="16"/>
            <w:szCs w:val="16"/>
          </w:rPr>
          <w:t xml:space="preserve"> </w:t>
        </w:r>
      </w:ins>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hauj</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zoo </w:t>
      </w:r>
      <w:proofErr w:type="spellStart"/>
      <w:r w:rsidRPr="009630A3">
        <w:rPr>
          <w:rFonts w:ascii="Arial" w:eastAsia="Arial" w:hAnsi="Arial" w:cs="Arial"/>
          <w:sz w:val="16"/>
          <w:szCs w:val="16"/>
        </w:rPr>
        <w:t>tshaj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plaws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raws</w:t>
      </w:r>
      <w:proofErr w:type="spellEnd"/>
      <w:r w:rsidRPr="009630A3">
        <w:rPr>
          <w:rFonts w:ascii="Arial" w:eastAsia="Arial" w:hAnsi="Arial" w:cs="Arial"/>
          <w:sz w:val="16"/>
          <w:szCs w:val="16"/>
        </w:rPr>
        <w:t xml:space="preserve"> li cov </w:t>
      </w:r>
      <w:proofErr w:type="spellStart"/>
      <w:r w:rsidRPr="009630A3">
        <w:rPr>
          <w:rFonts w:ascii="Arial" w:eastAsia="Arial" w:hAnsi="Arial" w:cs="Arial"/>
          <w:sz w:val="16"/>
          <w:szCs w:val="16"/>
        </w:rPr>
        <w:t>xwm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txheej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tshwj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xeeb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ntawm</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ib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tus</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liaj</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teb</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Peb</w:t>
      </w:r>
      <w:proofErr w:type="spellEnd"/>
      <w:r w:rsidRPr="009630A3">
        <w:rPr>
          <w:rFonts w:ascii="Arial" w:eastAsia="Arial" w:hAnsi="Arial" w:cs="Arial"/>
          <w:sz w:val="16"/>
          <w:szCs w:val="16"/>
        </w:rPr>
        <w:t xml:space="preserve"> tau </w:t>
      </w:r>
      <w:proofErr w:type="spellStart"/>
      <w:r w:rsidRPr="009630A3">
        <w:rPr>
          <w:rFonts w:ascii="Arial" w:eastAsia="Arial" w:hAnsi="Arial" w:cs="Arial"/>
          <w:sz w:val="16"/>
          <w:szCs w:val="16"/>
        </w:rPr>
        <w:t>sau</w:t>
      </w:r>
      <w:proofErr w:type="spellEnd"/>
      <w:r w:rsidRPr="009630A3">
        <w:rPr>
          <w:rFonts w:ascii="Arial" w:eastAsia="Arial" w:hAnsi="Arial" w:cs="Arial"/>
          <w:sz w:val="16"/>
          <w:szCs w:val="16"/>
        </w:rPr>
        <w:t xml:space="preserve"> </w:t>
      </w:r>
      <w:proofErr w:type="spellStart"/>
      <w:ins w:id="4136" w:author="Kaxiong" w:date="2021-06-11T12:02:00Z">
        <w:r w:rsidR="00022BA3">
          <w:rPr>
            <w:rFonts w:ascii="Arial" w:eastAsia="Arial" w:hAnsi="Arial" w:cs="Arial"/>
            <w:sz w:val="16"/>
            <w:szCs w:val="16"/>
          </w:rPr>
          <w:t>tiag</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txog</w:t>
        </w:r>
        <w:proofErr w:type="spellEnd"/>
        <w:r w:rsidR="00022BA3">
          <w:rPr>
            <w:rFonts w:ascii="Arial" w:eastAsia="Arial" w:hAnsi="Arial" w:cs="Arial"/>
            <w:sz w:val="16"/>
            <w:szCs w:val="16"/>
          </w:rPr>
          <w:t xml:space="preserve"> </w:t>
        </w:r>
      </w:ins>
      <w:r w:rsidRPr="009630A3">
        <w:rPr>
          <w:rFonts w:ascii="Arial" w:eastAsia="Arial" w:hAnsi="Arial" w:cs="Arial"/>
          <w:sz w:val="16"/>
          <w:szCs w:val="16"/>
        </w:rPr>
        <w:t xml:space="preserve">cov </w:t>
      </w:r>
      <w:del w:id="4137" w:author="Kaxiong" w:date="2021-06-11T12:03:00Z">
        <w:r w:rsidRPr="009630A3" w:rsidDel="00022BA3">
          <w:rPr>
            <w:rFonts w:ascii="Arial" w:eastAsia="Arial" w:hAnsi="Arial" w:cs="Arial"/>
            <w:sz w:val="16"/>
            <w:szCs w:val="16"/>
          </w:rPr>
          <w:delText xml:space="preserve">ntaub ntawv cov </w:delText>
        </w:r>
      </w:del>
      <w:proofErr w:type="spellStart"/>
      <w:r w:rsidR="00AB05BA" w:rsidRPr="009630A3">
        <w:rPr>
          <w:rFonts w:ascii="Arial" w:eastAsia="Arial" w:hAnsi="Arial" w:cs="Arial"/>
          <w:sz w:val="16"/>
          <w:szCs w:val="16"/>
        </w:rPr>
        <w:t>kev</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cai</w:t>
      </w:r>
      <w:proofErr w:type="spellEnd"/>
      <w:r w:rsidRPr="009630A3">
        <w:rPr>
          <w:rFonts w:ascii="Arial" w:eastAsia="Arial" w:hAnsi="Arial" w:cs="Arial"/>
          <w:sz w:val="16"/>
          <w:szCs w:val="16"/>
        </w:rPr>
        <w:t xml:space="preserve"> </w:t>
      </w:r>
      <w:proofErr w:type="spellStart"/>
      <w:ins w:id="4138" w:author="Kaxiong" w:date="2021-06-11T12:03:00Z">
        <w:r w:rsidR="00022BA3">
          <w:rPr>
            <w:rFonts w:ascii="Arial" w:eastAsia="Arial" w:hAnsi="Arial" w:cs="Arial"/>
            <w:sz w:val="16"/>
            <w:szCs w:val="16"/>
          </w:rPr>
          <w:t>nyab</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xeeb</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ntawm</w:t>
        </w:r>
        <w:proofErr w:type="spellEnd"/>
        <w:r w:rsidR="00022BA3">
          <w:rPr>
            <w:rFonts w:ascii="Arial" w:eastAsia="Arial" w:hAnsi="Arial" w:cs="Arial"/>
            <w:sz w:val="16"/>
            <w:szCs w:val="16"/>
          </w:rPr>
          <w:t xml:space="preserve"> </w:t>
        </w:r>
      </w:ins>
      <w:proofErr w:type="spellStart"/>
      <w:ins w:id="4139" w:author="Kaxiong" w:date="2021-06-11T12:04:00Z">
        <w:r w:rsidR="00022BA3">
          <w:rPr>
            <w:rFonts w:ascii="Arial" w:eastAsia="Arial" w:hAnsi="Arial" w:cs="Arial"/>
            <w:sz w:val="16"/>
            <w:szCs w:val="16"/>
          </w:rPr>
          <w:t>zaub</w:t>
        </w:r>
        <w:proofErr w:type="spellEnd"/>
        <w:r w:rsidR="00022BA3">
          <w:rPr>
            <w:rFonts w:ascii="Arial" w:eastAsia="Arial" w:hAnsi="Arial" w:cs="Arial"/>
            <w:sz w:val="16"/>
            <w:szCs w:val="16"/>
          </w:rPr>
          <w:t xml:space="preserve"> mov </w:t>
        </w:r>
      </w:ins>
      <w:proofErr w:type="spellStart"/>
      <w:r w:rsidRPr="009630A3">
        <w:rPr>
          <w:rFonts w:ascii="Arial" w:eastAsia="Arial" w:hAnsi="Arial" w:cs="Arial"/>
          <w:sz w:val="16"/>
          <w:szCs w:val="16"/>
        </w:rPr>
        <w:t>rau</w:t>
      </w:r>
      <w:proofErr w:type="spellEnd"/>
      <w:r w:rsidRPr="009630A3">
        <w:rPr>
          <w:rFonts w:ascii="Arial" w:eastAsia="Arial" w:hAnsi="Arial" w:cs="Arial"/>
          <w:sz w:val="16"/>
          <w:szCs w:val="16"/>
        </w:rPr>
        <w:t xml:space="preserve"> cov </w:t>
      </w:r>
      <w:proofErr w:type="spellStart"/>
      <w:r w:rsidRPr="009630A3">
        <w:rPr>
          <w:rFonts w:ascii="Arial" w:eastAsia="Arial" w:hAnsi="Arial" w:cs="Arial"/>
          <w:sz w:val="16"/>
          <w:szCs w:val="16"/>
        </w:rPr>
        <w:t>neeg</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ua</w:t>
      </w:r>
      <w:proofErr w:type="spellEnd"/>
      <w:r w:rsidRPr="009630A3">
        <w:rPr>
          <w:rFonts w:ascii="Arial" w:eastAsia="Arial" w:hAnsi="Arial" w:cs="Arial"/>
          <w:sz w:val="16"/>
          <w:szCs w:val="16"/>
        </w:rPr>
        <w:t xml:space="preserve"> </w:t>
      </w:r>
      <w:proofErr w:type="spellStart"/>
      <w:r w:rsidRPr="009630A3">
        <w:rPr>
          <w:rFonts w:ascii="Arial" w:eastAsia="Arial" w:hAnsi="Arial" w:cs="Arial"/>
          <w:sz w:val="16"/>
          <w:szCs w:val="16"/>
        </w:rPr>
        <w:t>hauj</w:t>
      </w:r>
      <w:proofErr w:type="spellEnd"/>
      <w:r w:rsidR="00AB05BA" w:rsidRPr="009630A3">
        <w:rPr>
          <w:rFonts w:ascii="Arial" w:eastAsia="Arial" w:hAnsi="Arial" w:cs="Arial"/>
          <w:sz w:val="16"/>
          <w:szCs w:val="16"/>
        </w:rPr>
        <w:t xml:space="preserve"> </w:t>
      </w:r>
      <w:proofErr w:type="spellStart"/>
      <w:r w:rsidRPr="009630A3">
        <w:rPr>
          <w:rFonts w:ascii="Arial" w:eastAsia="Arial" w:hAnsi="Arial" w:cs="Arial"/>
          <w:sz w:val="16"/>
          <w:szCs w:val="16"/>
        </w:rPr>
        <w:t>lwm</w:t>
      </w:r>
      <w:proofErr w:type="spellEnd"/>
      <w:r w:rsidRPr="009630A3">
        <w:rPr>
          <w:rFonts w:ascii="Arial" w:eastAsia="Arial" w:hAnsi="Arial" w:cs="Arial"/>
          <w:sz w:val="16"/>
          <w:szCs w:val="16"/>
        </w:rPr>
        <w:t xml:space="preserve"> </w:t>
      </w:r>
      <w:proofErr w:type="spellStart"/>
      <w:ins w:id="4140" w:author="Kaxiong" w:date="2021-06-11T12:04:00Z">
        <w:r w:rsidR="00022BA3">
          <w:rPr>
            <w:rFonts w:ascii="Arial" w:eastAsia="Arial" w:hAnsi="Arial" w:cs="Arial"/>
            <w:sz w:val="16"/>
            <w:szCs w:val="16"/>
          </w:rPr>
          <w:t>rau</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kev</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sau</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qoob</w:t>
        </w:r>
        <w:proofErr w:type="spellEnd"/>
        <w:r w:rsidR="00022BA3">
          <w:rPr>
            <w:rFonts w:ascii="Arial" w:eastAsia="Arial" w:hAnsi="Arial" w:cs="Arial"/>
            <w:sz w:val="16"/>
            <w:szCs w:val="16"/>
          </w:rPr>
          <w:t xml:space="preserve"> loo </w:t>
        </w:r>
        <w:proofErr w:type="spellStart"/>
        <w:r w:rsidR="00022BA3">
          <w:rPr>
            <w:rFonts w:ascii="Arial" w:eastAsia="Arial" w:hAnsi="Arial" w:cs="Arial"/>
            <w:sz w:val="16"/>
            <w:szCs w:val="16"/>
          </w:rPr>
          <w:t>thia</w:t>
        </w:r>
      </w:ins>
      <w:ins w:id="4141" w:author="Kaxiong" w:date="2021-06-11T12:05:00Z">
        <w:r w:rsidR="00022BA3">
          <w:rPr>
            <w:rFonts w:ascii="Arial" w:eastAsia="Arial" w:hAnsi="Arial" w:cs="Arial"/>
            <w:sz w:val="16"/>
            <w:szCs w:val="16"/>
          </w:rPr>
          <w:t>b</w:t>
        </w:r>
        <w:proofErr w:type="spellEnd"/>
        <w:r w:rsidR="00022BA3">
          <w:rPr>
            <w:rFonts w:ascii="Arial" w:eastAsia="Arial" w:hAnsi="Arial" w:cs="Arial"/>
            <w:sz w:val="16"/>
            <w:szCs w:val="16"/>
          </w:rPr>
          <w:t xml:space="preserve"> cov </w:t>
        </w:r>
        <w:proofErr w:type="spellStart"/>
        <w:r w:rsidR="00022BA3">
          <w:rPr>
            <w:rFonts w:ascii="Arial" w:eastAsia="Arial" w:hAnsi="Arial" w:cs="Arial"/>
            <w:sz w:val="16"/>
            <w:szCs w:val="16"/>
          </w:rPr>
          <w:t>hauj</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l</w:t>
        </w:r>
      </w:ins>
      <w:ins w:id="4142" w:author="Kaxiong" w:date="2021-06-11T12:06:00Z">
        <w:r w:rsidR="00022BA3">
          <w:rPr>
            <w:rFonts w:ascii="Arial" w:eastAsia="Arial" w:hAnsi="Arial" w:cs="Arial"/>
            <w:sz w:val="16"/>
            <w:szCs w:val="16"/>
          </w:rPr>
          <w:t>wm</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yuav</w:t>
        </w:r>
        <w:proofErr w:type="spellEnd"/>
        <w:r w:rsidR="00022BA3">
          <w:rPr>
            <w:rFonts w:ascii="Arial" w:eastAsia="Arial" w:hAnsi="Arial" w:cs="Arial"/>
            <w:sz w:val="16"/>
            <w:szCs w:val="16"/>
          </w:rPr>
          <w:t xml:space="preserve"> los </w:t>
        </w:r>
        <w:proofErr w:type="spellStart"/>
        <w:r w:rsidR="00022BA3">
          <w:rPr>
            <w:rFonts w:ascii="Arial" w:eastAsia="Arial" w:hAnsi="Arial" w:cs="Arial"/>
            <w:sz w:val="16"/>
            <w:szCs w:val="16"/>
          </w:rPr>
          <w:t>muag</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dua</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yog</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tias</w:t>
        </w:r>
        <w:proofErr w:type="spellEnd"/>
        <w:r w:rsidR="00022BA3">
          <w:rPr>
            <w:rFonts w:ascii="Arial" w:eastAsia="Arial" w:hAnsi="Arial" w:cs="Arial"/>
            <w:sz w:val="16"/>
            <w:szCs w:val="16"/>
          </w:rPr>
          <w:t xml:space="preserve"> </w:t>
        </w:r>
      </w:ins>
      <w:ins w:id="4143" w:author="Kaxiong" w:date="2021-06-11T12:07:00Z">
        <w:r w:rsidR="00022BA3">
          <w:rPr>
            <w:rFonts w:ascii="Arial" w:eastAsia="Arial" w:hAnsi="Arial" w:cs="Arial"/>
            <w:sz w:val="16"/>
            <w:szCs w:val="16"/>
          </w:rPr>
          <w:t xml:space="preserve">tau </w:t>
        </w:r>
        <w:proofErr w:type="spellStart"/>
        <w:r w:rsidR="00022BA3">
          <w:rPr>
            <w:rFonts w:ascii="Arial" w:eastAsia="Arial" w:hAnsi="Arial" w:cs="Arial"/>
            <w:sz w:val="16"/>
            <w:szCs w:val="16"/>
          </w:rPr>
          <w:t>khaws</w:t>
        </w:r>
        <w:proofErr w:type="spellEnd"/>
        <w:r w:rsidR="00022BA3">
          <w:rPr>
            <w:rFonts w:ascii="Arial" w:eastAsia="Arial" w:hAnsi="Arial" w:cs="Arial"/>
            <w:sz w:val="16"/>
            <w:szCs w:val="16"/>
          </w:rPr>
          <w:t xml:space="preserve"> cov </w:t>
        </w:r>
        <w:proofErr w:type="spellStart"/>
        <w:r w:rsidR="00022BA3">
          <w:rPr>
            <w:rFonts w:ascii="Arial" w:eastAsia="Arial" w:hAnsi="Arial" w:cs="Arial"/>
            <w:sz w:val="16"/>
            <w:szCs w:val="16"/>
          </w:rPr>
          <w:t>ntaub</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ntawv</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ntawm</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kev</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coj</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qhia</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rau</w:t>
        </w:r>
        <w:proofErr w:type="spellEnd"/>
        <w:r w:rsidR="00022BA3">
          <w:rPr>
            <w:rFonts w:ascii="Arial" w:eastAsia="Arial" w:hAnsi="Arial" w:cs="Arial"/>
            <w:sz w:val="16"/>
            <w:szCs w:val="16"/>
          </w:rPr>
          <w:t xml:space="preserve"> cov </w:t>
        </w:r>
        <w:proofErr w:type="spellStart"/>
        <w:r w:rsidR="00022BA3">
          <w:rPr>
            <w:rFonts w:ascii="Arial" w:eastAsia="Arial" w:hAnsi="Arial" w:cs="Arial"/>
            <w:sz w:val="16"/>
            <w:szCs w:val="16"/>
          </w:rPr>
          <w:t>neeg</w:t>
        </w:r>
        <w:proofErr w:type="spellEnd"/>
        <w:r w:rsidR="00022BA3">
          <w:rPr>
            <w:rFonts w:ascii="Arial" w:eastAsia="Arial" w:hAnsi="Arial" w:cs="Arial"/>
            <w:sz w:val="16"/>
            <w:szCs w:val="16"/>
          </w:rPr>
          <w:t xml:space="preserve"> </w:t>
        </w:r>
      </w:ins>
      <w:proofErr w:type="spellStart"/>
      <w:ins w:id="4144" w:author="Kaxiong" w:date="2021-06-11T12:08:00Z">
        <w:r w:rsidR="00022BA3">
          <w:rPr>
            <w:rFonts w:ascii="Arial" w:eastAsia="Arial" w:hAnsi="Arial" w:cs="Arial"/>
            <w:sz w:val="16"/>
            <w:szCs w:val="16"/>
          </w:rPr>
          <w:t>ua</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hauj</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lwm</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tshiab</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thiab</w:t>
        </w:r>
        <w:proofErr w:type="spellEnd"/>
        <w:r w:rsidR="00022BA3">
          <w:rPr>
            <w:rFonts w:ascii="Arial" w:eastAsia="Arial" w:hAnsi="Arial" w:cs="Arial"/>
            <w:sz w:val="16"/>
            <w:szCs w:val="16"/>
          </w:rPr>
          <w:t xml:space="preserve"> cov </w:t>
        </w:r>
        <w:proofErr w:type="spellStart"/>
        <w:r w:rsidR="00022BA3">
          <w:rPr>
            <w:rFonts w:ascii="Arial" w:eastAsia="Arial" w:hAnsi="Arial" w:cs="Arial"/>
            <w:sz w:val="16"/>
            <w:szCs w:val="16"/>
          </w:rPr>
          <w:t>rov</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qab</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tuaj</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ua</w:t>
        </w:r>
        <w:proofErr w:type="spellEnd"/>
        <w:r w:rsidR="00022BA3">
          <w:rPr>
            <w:rFonts w:ascii="Arial" w:eastAsia="Arial" w:hAnsi="Arial" w:cs="Arial"/>
            <w:sz w:val="16"/>
            <w:szCs w:val="16"/>
          </w:rPr>
          <w:t xml:space="preserve"> </w:t>
        </w:r>
        <w:proofErr w:type="spellStart"/>
        <w:r w:rsidR="00022BA3">
          <w:rPr>
            <w:rFonts w:ascii="Arial" w:eastAsia="Arial" w:hAnsi="Arial" w:cs="Arial"/>
            <w:sz w:val="16"/>
            <w:szCs w:val="16"/>
          </w:rPr>
          <w:t>dua</w:t>
        </w:r>
        <w:proofErr w:type="spellEnd"/>
        <w:r w:rsidR="00022BA3">
          <w:rPr>
            <w:rFonts w:ascii="Arial" w:eastAsia="Arial" w:hAnsi="Arial" w:cs="Arial"/>
            <w:sz w:val="16"/>
            <w:szCs w:val="16"/>
          </w:rPr>
          <w:t xml:space="preserve">”. </w:t>
        </w:r>
      </w:ins>
      <w:del w:id="4145" w:author="Kaxiong" w:date="2021-06-11T12:08:00Z">
        <w:r w:rsidRPr="009630A3" w:rsidDel="00022BA3">
          <w:rPr>
            <w:rFonts w:ascii="Arial" w:eastAsia="Arial" w:hAnsi="Arial" w:cs="Arial"/>
            <w:sz w:val="16"/>
            <w:szCs w:val="16"/>
          </w:rPr>
          <w:delText xml:space="preserve">txog kev nyab xeeb </w:delText>
        </w:r>
        <w:r w:rsidR="00AB05BA" w:rsidRPr="009630A3" w:rsidDel="00022BA3">
          <w:rPr>
            <w:rFonts w:ascii="Arial" w:eastAsia="Arial" w:hAnsi="Arial" w:cs="Arial"/>
            <w:sz w:val="16"/>
            <w:szCs w:val="16"/>
          </w:rPr>
          <w:delText>ntawm zaub mov</w:delText>
        </w:r>
        <w:r w:rsidRPr="009630A3" w:rsidDel="00022BA3">
          <w:rPr>
            <w:rFonts w:ascii="Arial" w:eastAsia="Arial" w:hAnsi="Arial" w:cs="Arial"/>
            <w:sz w:val="16"/>
            <w:szCs w:val="16"/>
          </w:rPr>
          <w:delText xml:space="preserve"> rau kev sau qoob loo thiab </w:delText>
        </w:r>
        <w:r w:rsidR="00AB05BA" w:rsidRPr="009630A3" w:rsidDel="00022BA3">
          <w:rPr>
            <w:rFonts w:ascii="Arial" w:eastAsia="Arial" w:hAnsi="Arial" w:cs="Arial"/>
            <w:sz w:val="16"/>
            <w:szCs w:val="16"/>
          </w:rPr>
          <w:delText>cov neeg ua hauj lwm rov qab</w:delText>
        </w:r>
        <w:r w:rsidR="001C58F7" w:rsidRPr="009630A3" w:rsidDel="00022BA3">
          <w:rPr>
            <w:rFonts w:ascii="Arial" w:eastAsia="Arial" w:hAnsi="Arial" w:cs="Arial"/>
            <w:sz w:val="16"/>
            <w:szCs w:val="16"/>
          </w:rPr>
          <w:delText>”</w:delText>
        </w:r>
      </w:del>
    </w:p>
    <w:p w14:paraId="00FD633E" w14:textId="77777777" w:rsidR="00BF3E5F" w:rsidRDefault="00BF3E5F">
      <w:pPr>
        <w:spacing w:line="200" w:lineRule="exact"/>
        <w:rPr>
          <w:sz w:val="20"/>
          <w:szCs w:val="20"/>
        </w:rPr>
      </w:pPr>
    </w:p>
    <w:p w14:paraId="13D4FA06" w14:textId="77777777" w:rsidR="00BF3E5F" w:rsidRDefault="00BF3E5F">
      <w:pPr>
        <w:spacing w:line="339" w:lineRule="exact"/>
        <w:rPr>
          <w:sz w:val="20"/>
          <w:szCs w:val="20"/>
        </w:rPr>
      </w:pPr>
    </w:p>
    <w:p w14:paraId="60B880C6" w14:textId="719EA997" w:rsidR="00022BA3" w:rsidRPr="00B80902" w:rsidRDefault="00022BA3" w:rsidP="00022BA3">
      <w:pPr>
        <w:spacing w:line="370" w:lineRule="auto"/>
        <w:ind w:right="340"/>
        <w:jc w:val="both"/>
        <w:rPr>
          <w:ins w:id="4146" w:author="Kaxiong" w:date="2021-06-11T12:09:00Z"/>
          <w:sz w:val="16"/>
          <w:szCs w:val="16"/>
        </w:rPr>
      </w:pPr>
      <w:ins w:id="4147" w:author="Kaxiong" w:date="2021-06-11T12:10:00Z">
        <w:r>
          <w:rPr>
            <w:rFonts w:ascii="Arial" w:eastAsia="Arial" w:hAnsi="Arial" w:cs="Arial"/>
            <w:sz w:val="16"/>
            <w:szCs w:val="16"/>
          </w:rPr>
          <w:t xml:space="preserve">August </w:t>
        </w:r>
        <w:proofErr w:type="spellStart"/>
        <w:r>
          <w:rPr>
            <w:rFonts w:ascii="Arial" w:eastAsia="Arial" w:hAnsi="Arial" w:cs="Arial"/>
            <w:sz w:val="16"/>
            <w:szCs w:val="16"/>
          </w:rPr>
          <w:t>thiab</w:t>
        </w:r>
        <w:proofErr w:type="spellEnd"/>
        <w:r>
          <w:rPr>
            <w:rFonts w:ascii="Arial" w:eastAsia="Arial" w:hAnsi="Arial" w:cs="Arial"/>
            <w:sz w:val="16"/>
            <w:szCs w:val="16"/>
          </w:rPr>
          <w:t xml:space="preserve"> </w:t>
        </w:r>
        <w:r w:rsidR="00085A97">
          <w:rPr>
            <w:rFonts w:ascii="Arial" w:eastAsia="Arial" w:hAnsi="Arial" w:cs="Arial"/>
            <w:sz w:val="16"/>
            <w:szCs w:val="16"/>
          </w:rPr>
          <w:t xml:space="preserve">May </w:t>
        </w:r>
      </w:ins>
      <w:proofErr w:type="spellStart"/>
      <w:ins w:id="4148" w:author="Kaxiong" w:date="2021-06-11T12:09:00Z">
        <w:r w:rsidRPr="00B80902">
          <w:rPr>
            <w:rFonts w:ascii="Arial" w:eastAsia="Arial" w:hAnsi="Arial" w:cs="Arial"/>
            <w:sz w:val="16"/>
            <w:szCs w:val="16"/>
          </w:rPr>
          <w:t>xav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paub</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tias</w:t>
        </w:r>
        <w:proofErr w:type="spellEnd"/>
        <w:r w:rsidRPr="00B80902">
          <w:rPr>
            <w:rFonts w:ascii="Arial" w:eastAsia="Arial" w:hAnsi="Arial" w:cs="Arial"/>
            <w:sz w:val="16"/>
            <w:szCs w:val="16"/>
          </w:rPr>
          <w:t xml:space="preserve"> </w:t>
        </w:r>
      </w:ins>
      <w:proofErr w:type="spellStart"/>
      <w:ins w:id="4149" w:author="Kaxiong" w:date="2021-06-11T12:10:00Z">
        <w:r w:rsidR="00085A97">
          <w:rPr>
            <w:rFonts w:ascii="Arial" w:eastAsia="Arial" w:hAnsi="Arial" w:cs="Arial"/>
            <w:sz w:val="16"/>
            <w:szCs w:val="16"/>
          </w:rPr>
          <w:t>nkawv</w:t>
        </w:r>
      </w:ins>
      <w:proofErr w:type="spellEnd"/>
      <w:ins w:id="4150" w:author="Kaxiong" w:date="2021-06-11T12:09:00Z">
        <w:r w:rsidRPr="00B80902">
          <w:rPr>
            <w:rFonts w:ascii="Arial" w:eastAsia="Arial" w:hAnsi="Arial" w:cs="Arial"/>
            <w:sz w:val="16"/>
            <w:szCs w:val="16"/>
          </w:rPr>
          <w:t xml:space="preserve"> </w:t>
        </w:r>
        <w:r>
          <w:rPr>
            <w:rFonts w:ascii="Arial" w:eastAsia="Arial" w:hAnsi="Arial" w:cs="Arial"/>
            <w:sz w:val="16"/>
            <w:szCs w:val="16"/>
          </w:rPr>
          <w:t>cov</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coj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puas</w:t>
        </w:r>
        <w:proofErr w:type="spellEnd"/>
        <w:r>
          <w:rPr>
            <w:rFonts w:ascii="Arial" w:eastAsia="Arial" w:hAnsi="Arial" w:cs="Arial"/>
            <w:sz w:val="16"/>
            <w:szCs w:val="16"/>
          </w:rPr>
          <w:t xml:space="preserve"> </w:t>
        </w:r>
        <w:proofErr w:type="spellStart"/>
        <w:r>
          <w:rPr>
            <w:rFonts w:ascii="Arial" w:eastAsia="Arial" w:hAnsi="Arial" w:cs="Arial"/>
            <w:sz w:val="16"/>
            <w:szCs w:val="16"/>
          </w:rPr>
          <w:t>raws</w:t>
        </w:r>
        <w:proofErr w:type="spellEnd"/>
        <w:r>
          <w:rPr>
            <w:rFonts w:ascii="Arial" w:eastAsia="Arial" w:hAnsi="Arial" w:cs="Arial"/>
            <w:sz w:val="16"/>
            <w:szCs w:val="16"/>
          </w:rPr>
          <w:t xml:space="preserve"> </w:t>
        </w:r>
        <w:r w:rsidRPr="00B80902">
          <w:rPr>
            <w:rFonts w:ascii="Arial" w:eastAsia="Arial" w:hAnsi="Arial" w:cs="Arial"/>
            <w:sz w:val="16"/>
            <w:szCs w:val="16"/>
          </w:rPr>
          <w:t xml:space="preserve">li PSR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r>
          <w:rPr>
            <w:rFonts w:ascii="Arial" w:eastAsia="Arial" w:hAnsi="Arial" w:cs="Arial"/>
            <w:sz w:val="16"/>
            <w:szCs w:val="16"/>
          </w:rPr>
          <w:t xml:space="preserve">sib </w:t>
        </w:r>
        <w:proofErr w:type="spellStart"/>
        <w:r>
          <w:rPr>
            <w:rFonts w:ascii="Arial" w:eastAsia="Arial" w:hAnsi="Arial" w:cs="Arial"/>
            <w:sz w:val="16"/>
            <w:szCs w:val="16"/>
          </w:rPr>
          <w:t>koom</w:t>
        </w:r>
        <w:proofErr w:type="spellEnd"/>
        <w:r>
          <w:rPr>
            <w:rFonts w:ascii="Arial" w:eastAsia="Arial" w:hAnsi="Arial" w:cs="Arial"/>
            <w:sz w:val="16"/>
            <w:szCs w:val="16"/>
          </w:rPr>
          <w:t xml:space="preserve"> </w:t>
        </w:r>
        <w:proofErr w:type="spellStart"/>
        <w:r>
          <w:rPr>
            <w:rFonts w:ascii="Arial" w:eastAsia="Arial" w:hAnsi="Arial" w:cs="Arial"/>
            <w:sz w:val="16"/>
            <w:szCs w:val="16"/>
          </w:rPr>
          <w:t>ua</w:t>
        </w:r>
        <w:proofErr w:type="spellEnd"/>
        <w:r>
          <w:rPr>
            <w:rFonts w:ascii="Arial" w:eastAsia="Arial" w:hAnsi="Arial" w:cs="Arial"/>
            <w:sz w:val="16"/>
            <w:szCs w:val="16"/>
          </w:rPr>
          <w:t xml:space="preserve"> </w:t>
        </w:r>
        <w:proofErr w:type="spellStart"/>
        <w:r>
          <w:rPr>
            <w:rFonts w:ascii="Arial" w:eastAsia="Arial" w:hAnsi="Arial" w:cs="Arial"/>
            <w:sz w:val="16"/>
            <w:szCs w:val="16"/>
          </w:rPr>
          <w:t>ke</w:t>
        </w:r>
        <w:proofErr w:type="spellEnd"/>
        <w:r>
          <w:rPr>
            <w:rFonts w:ascii="Arial" w:eastAsia="Arial" w:hAnsi="Arial" w:cs="Arial"/>
            <w:sz w:val="16"/>
            <w:szCs w:val="16"/>
          </w:rPr>
          <w:t xml:space="preserve"> </w:t>
        </w:r>
        <w:proofErr w:type="spellStart"/>
        <w:r>
          <w:rPr>
            <w:rFonts w:ascii="Arial" w:eastAsia="Arial" w:hAnsi="Arial" w:cs="Arial"/>
            <w:sz w:val="16"/>
            <w:szCs w:val="16"/>
          </w:rPr>
          <w:t>ntawm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tsiaj</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txhu</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nrog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kev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tsim</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qoob</w:t>
        </w:r>
        <w:proofErr w:type="spellEnd"/>
        <w:r>
          <w:rPr>
            <w:rFonts w:ascii="Arial" w:eastAsia="Arial" w:hAnsi="Arial" w:cs="Arial"/>
            <w:sz w:val="16"/>
            <w:szCs w:val="16"/>
          </w:rPr>
          <w:t xml:space="preserve"> loo</w:t>
        </w:r>
        <w:r w:rsidRPr="00B80902">
          <w:rPr>
            <w:rFonts w:ascii="Arial" w:eastAsia="Arial" w:hAnsi="Arial" w:cs="Arial"/>
            <w:sz w:val="16"/>
            <w:szCs w:val="16"/>
          </w:rPr>
          <w:t xml:space="preserve">. </w:t>
        </w:r>
        <w:r>
          <w:rPr>
            <w:rFonts w:ascii="Arial" w:eastAsia="Arial" w:hAnsi="Arial" w:cs="Arial"/>
            <w:sz w:val="16"/>
            <w:szCs w:val="16"/>
          </w:rPr>
          <w:t xml:space="preserve">Tus </w:t>
        </w:r>
        <w:proofErr w:type="spellStart"/>
        <w:r>
          <w:rPr>
            <w:rFonts w:ascii="Arial" w:eastAsia="Arial" w:hAnsi="Arial" w:cs="Arial"/>
            <w:sz w:val="16"/>
            <w:szCs w:val="16"/>
          </w:rPr>
          <w:t>neeg</w:t>
        </w:r>
        <w:proofErr w:type="spellEnd"/>
        <w:r>
          <w:rPr>
            <w:rFonts w:ascii="Arial" w:eastAsia="Arial" w:hAnsi="Arial" w:cs="Arial"/>
            <w:sz w:val="16"/>
            <w:szCs w:val="16"/>
          </w:rPr>
          <w:t xml:space="preserve"> </w:t>
        </w:r>
        <w:proofErr w:type="spellStart"/>
        <w:r>
          <w:rPr>
            <w:rFonts w:ascii="Arial" w:eastAsia="Arial" w:hAnsi="Arial" w:cs="Arial"/>
            <w:sz w:val="16"/>
            <w:szCs w:val="16"/>
          </w:rPr>
          <w:t>muaj</w:t>
        </w:r>
        <w:proofErr w:type="spellEnd"/>
        <w:r>
          <w:rPr>
            <w:rFonts w:ascii="Arial" w:eastAsia="Arial" w:hAnsi="Arial" w:cs="Arial"/>
            <w:sz w:val="16"/>
            <w:szCs w:val="16"/>
          </w:rPr>
          <w:t xml:space="preserve"> </w:t>
        </w:r>
        <w:proofErr w:type="spellStart"/>
        <w:r>
          <w:rPr>
            <w:rFonts w:ascii="Arial" w:eastAsia="Arial" w:hAnsi="Arial" w:cs="Arial"/>
            <w:sz w:val="16"/>
            <w:szCs w:val="16"/>
          </w:rPr>
          <w:t>kev</w:t>
        </w:r>
        <w:proofErr w:type="spellEnd"/>
        <w:r>
          <w:rPr>
            <w:rFonts w:ascii="Arial" w:eastAsia="Arial" w:hAnsi="Arial" w:cs="Arial"/>
            <w:sz w:val="16"/>
            <w:szCs w:val="16"/>
          </w:rPr>
          <w:t xml:space="preserve"> </w:t>
        </w:r>
        <w:proofErr w:type="spellStart"/>
        <w:r>
          <w:rPr>
            <w:rFonts w:ascii="Arial" w:eastAsia="Arial" w:hAnsi="Arial" w:cs="Arial"/>
            <w:sz w:val="16"/>
            <w:szCs w:val="16"/>
          </w:rPr>
          <w:t>paub</w:t>
        </w:r>
        <w:proofErr w:type="spellEnd"/>
        <w:r>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hais</w:t>
        </w:r>
        <w:proofErr w:type="spellEnd"/>
        <w:r w:rsidRPr="00B80902">
          <w:rPr>
            <w:rFonts w:ascii="Arial" w:eastAsia="Arial" w:hAnsi="Arial" w:cs="Arial"/>
            <w:sz w:val="16"/>
            <w:szCs w:val="16"/>
          </w:rPr>
          <w:t xml:space="preserve"> </w:t>
        </w:r>
        <w:r>
          <w:rPr>
            <w:rFonts w:ascii="Arial" w:eastAsia="Arial" w:hAnsi="Arial" w:cs="Arial"/>
            <w:sz w:val="16"/>
            <w:szCs w:val="16"/>
          </w:rPr>
          <w:t xml:space="preserve">dab </w:t>
        </w:r>
        <w:proofErr w:type="spellStart"/>
        <w:r>
          <w:rPr>
            <w:rFonts w:ascii="Arial" w:eastAsia="Arial" w:hAnsi="Arial" w:cs="Arial"/>
            <w:sz w:val="16"/>
            <w:szCs w:val="16"/>
          </w:rPr>
          <w:t>tsi</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txog</w:t>
        </w:r>
        <w:proofErr w:type="spellEnd"/>
        <w:r w:rsidRPr="00B80902">
          <w:rPr>
            <w:rFonts w:ascii="Arial" w:eastAsia="Arial" w:hAnsi="Arial" w:cs="Arial"/>
            <w:sz w:val="16"/>
            <w:szCs w:val="16"/>
          </w:rPr>
          <w:t xml:space="preserve"> </w:t>
        </w:r>
      </w:ins>
      <w:proofErr w:type="spellStart"/>
      <w:ins w:id="4151" w:author="Kaxiong" w:date="2021-06-11T12:11:00Z">
        <w:r w:rsidR="00085A97">
          <w:rPr>
            <w:rFonts w:ascii="Arial" w:eastAsia="Arial" w:hAnsi="Arial" w:cs="Arial"/>
            <w:sz w:val="16"/>
            <w:szCs w:val="16"/>
          </w:rPr>
          <w:t>nkawv</w:t>
        </w:r>
      </w:ins>
      <w:proofErr w:type="spellEnd"/>
      <w:ins w:id="4152" w:author="Kaxiong" w:date="2021-06-11T12:09:00Z">
        <w:r w:rsidRPr="00B80902">
          <w:rPr>
            <w:rFonts w:ascii="Arial" w:eastAsia="Arial" w:hAnsi="Arial" w:cs="Arial"/>
            <w:sz w:val="16"/>
            <w:szCs w:val="16"/>
          </w:rPr>
          <w:t xml:space="preserve"> </w:t>
        </w:r>
        <w:r>
          <w:rPr>
            <w:rFonts w:ascii="Arial" w:eastAsia="Arial" w:hAnsi="Arial" w:cs="Arial"/>
            <w:sz w:val="16"/>
            <w:szCs w:val="16"/>
          </w:rPr>
          <w:t>li</w:t>
        </w:r>
        <w:r w:rsidRPr="00B80902">
          <w:rPr>
            <w:rFonts w:ascii="Arial" w:eastAsia="Arial" w:hAnsi="Arial" w:cs="Arial"/>
            <w:sz w:val="16"/>
            <w:szCs w:val="16"/>
          </w:rPr>
          <w:t xml:space="preserve"> </w:t>
        </w:r>
        <w:proofErr w:type="spellStart"/>
        <w:r w:rsidRPr="00B80902">
          <w:rPr>
            <w:rFonts w:ascii="Arial" w:eastAsia="Arial" w:hAnsi="Arial" w:cs="Arial"/>
            <w:sz w:val="16"/>
            <w:szCs w:val="16"/>
          </w:rPr>
          <w:t>xwm</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txheej</w:t>
        </w:r>
        <w:proofErr w:type="spellEnd"/>
        <w:r w:rsidRPr="00B80902">
          <w:rPr>
            <w:rFonts w:ascii="Arial" w:eastAsia="Arial" w:hAnsi="Arial" w:cs="Arial"/>
            <w:sz w:val="16"/>
            <w:szCs w:val="16"/>
          </w:rPr>
          <w:t xml:space="preserve"> </w:t>
        </w:r>
        <w:proofErr w:type="spellStart"/>
        <w:r>
          <w:rPr>
            <w:rFonts w:ascii="Arial" w:eastAsia="Arial" w:hAnsi="Arial" w:cs="Arial"/>
            <w:sz w:val="16"/>
            <w:szCs w:val="16"/>
          </w:rPr>
          <w:t>ntsig</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rau</w:t>
        </w:r>
        <w:proofErr w:type="spellEnd"/>
        <w:r w:rsidRPr="00B80902">
          <w:rPr>
            <w:rFonts w:ascii="Arial" w:eastAsia="Arial" w:hAnsi="Arial" w:cs="Arial"/>
            <w:sz w:val="16"/>
            <w:szCs w:val="16"/>
          </w:rPr>
          <w:t xml:space="preserve"> PSR? </w:t>
        </w:r>
        <w:proofErr w:type="spellStart"/>
        <w:r w:rsidRPr="00B80902">
          <w:rPr>
            <w:rFonts w:ascii="Arial" w:eastAsia="Arial" w:hAnsi="Arial" w:cs="Arial"/>
            <w:sz w:val="16"/>
            <w:szCs w:val="16"/>
          </w:rPr>
          <w:t>Ntawm</w:t>
        </w:r>
        <w:proofErr w:type="spellEnd"/>
        <w:r w:rsidRPr="00B80902">
          <w:rPr>
            <w:rFonts w:ascii="Arial" w:eastAsia="Arial" w:hAnsi="Arial" w:cs="Arial"/>
            <w:sz w:val="16"/>
            <w:szCs w:val="16"/>
          </w:rPr>
          <w:t xml:space="preserve"> no </w:t>
        </w:r>
        <w:proofErr w:type="spellStart"/>
        <w:r w:rsidRPr="00B80902">
          <w:rPr>
            <w:rFonts w:ascii="Arial" w:eastAsia="Arial" w:hAnsi="Arial" w:cs="Arial"/>
            <w:sz w:val="16"/>
            <w:szCs w:val="16"/>
          </w:rPr>
          <w:t>yog</w:t>
        </w:r>
        <w:proofErr w:type="spellEnd"/>
        <w:r w:rsidRPr="00B80902">
          <w:rPr>
            <w:rFonts w:ascii="Arial" w:eastAsia="Arial" w:hAnsi="Arial" w:cs="Arial"/>
            <w:sz w:val="16"/>
            <w:szCs w:val="16"/>
          </w:rPr>
          <w:t xml:space="preserve"> cov </w:t>
        </w:r>
        <w:proofErr w:type="spellStart"/>
        <w:r w:rsidRPr="00B80902">
          <w:rPr>
            <w:rFonts w:ascii="Arial" w:eastAsia="Arial" w:hAnsi="Arial" w:cs="Arial"/>
            <w:sz w:val="16"/>
            <w:szCs w:val="16"/>
          </w:rPr>
          <w:t>lus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teb</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uas</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yuav</w:t>
        </w:r>
        <w:proofErr w:type="spellEnd"/>
        <w:r w:rsidRPr="00B80902">
          <w:rPr>
            <w:rFonts w:ascii="Arial" w:eastAsia="Arial" w:hAnsi="Arial" w:cs="Arial"/>
            <w:sz w:val="16"/>
            <w:szCs w:val="16"/>
          </w:rPr>
          <w:t xml:space="preserve"> </w:t>
        </w:r>
        <w:proofErr w:type="spellStart"/>
        <w:r w:rsidRPr="00B80902">
          <w:rPr>
            <w:rFonts w:ascii="Arial" w:eastAsia="Arial" w:hAnsi="Arial" w:cs="Arial"/>
            <w:sz w:val="16"/>
            <w:szCs w:val="16"/>
          </w:rPr>
          <w:t>mus</w:t>
        </w:r>
        <w:proofErr w:type="spellEnd"/>
        <w:r w:rsidRPr="00B80902">
          <w:rPr>
            <w:rFonts w:ascii="Arial" w:eastAsia="Arial" w:hAnsi="Arial" w:cs="Arial"/>
            <w:sz w:val="16"/>
            <w:szCs w:val="16"/>
          </w:rPr>
          <w:t xml:space="preserve"> tau:</w:t>
        </w:r>
      </w:ins>
    </w:p>
    <w:p w14:paraId="6C886A01" w14:textId="24C97C76" w:rsidR="00BF3E5F" w:rsidRPr="0051340A" w:rsidDel="00022BA3" w:rsidRDefault="0051340A" w:rsidP="0051340A">
      <w:pPr>
        <w:spacing w:line="390" w:lineRule="auto"/>
        <w:ind w:left="240" w:right="400"/>
        <w:jc w:val="both"/>
        <w:rPr>
          <w:del w:id="4153" w:author="Kaxiong" w:date="2021-06-11T12:09:00Z"/>
          <w:sz w:val="16"/>
          <w:szCs w:val="16"/>
        </w:rPr>
      </w:pPr>
      <w:del w:id="4154" w:author="Kaxiong" w:date="2021-06-11T12:09:00Z">
        <w:r w:rsidRPr="0051340A" w:rsidDel="00022BA3">
          <w:rPr>
            <w:rFonts w:ascii="Arial" w:eastAsia="Arial" w:hAnsi="Arial" w:cs="Arial"/>
            <w:sz w:val="16"/>
            <w:szCs w:val="16"/>
          </w:rPr>
          <w:delText>August</w:delText>
        </w:r>
        <w:r w:rsidR="00F2670D" w:rsidRPr="0051340A" w:rsidDel="00022BA3">
          <w:rPr>
            <w:rFonts w:ascii="Arial" w:eastAsia="Arial" w:hAnsi="Arial" w:cs="Arial"/>
            <w:sz w:val="16"/>
            <w:szCs w:val="16"/>
          </w:rPr>
          <w:delText xml:space="preserve"> thiab </w:delText>
        </w:r>
        <w:r w:rsidRPr="0051340A" w:rsidDel="00022BA3">
          <w:rPr>
            <w:rFonts w:ascii="Arial" w:eastAsia="Arial" w:hAnsi="Arial" w:cs="Arial"/>
            <w:sz w:val="16"/>
            <w:szCs w:val="16"/>
          </w:rPr>
          <w:delText>May</w:delText>
        </w:r>
        <w:r w:rsidR="00F2670D" w:rsidRPr="0051340A" w:rsidDel="00022BA3">
          <w:rPr>
            <w:rFonts w:ascii="Arial" w:eastAsia="Arial" w:hAnsi="Arial" w:cs="Arial"/>
            <w:sz w:val="16"/>
            <w:szCs w:val="16"/>
          </w:rPr>
          <w:delText xml:space="preserve"> xav paub seb lawv cov kev coj ua piv nrog PSR li cas ntawm kev sib koom ua ke ntawm tsiaj txhu nrog kev tsim khoom. Ib tus neeg </w:delText>
        </w:r>
        <w:r w:rsidRPr="0051340A" w:rsidDel="00022BA3">
          <w:rPr>
            <w:rFonts w:ascii="Arial" w:eastAsia="Arial" w:hAnsi="Arial" w:cs="Arial"/>
            <w:sz w:val="16"/>
            <w:szCs w:val="16"/>
          </w:rPr>
          <w:delText>muaj peev xwm</w:delText>
        </w:r>
        <w:r w:rsidR="00F2670D" w:rsidRPr="0051340A" w:rsidDel="00022BA3">
          <w:rPr>
            <w:rFonts w:ascii="Arial" w:eastAsia="Arial" w:hAnsi="Arial" w:cs="Arial"/>
            <w:sz w:val="16"/>
            <w:szCs w:val="16"/>
          </w:rPr>
          <w:delText xml:space="preserve"> yuav hais dab tsi txog lawv qhov xwm txheej ntsig txog PSR? Ntawm no yog cov lus teb </w:delText>
        </w:r>
        <w:r w:rsidRPr="0051340A" w:rsidDel="00022BA3">
          <w:rPr>
            <w:rFonts w:ascii="Arial" w:eastAsia="Arial" w:hAnsi="Arial" w:cs="Arial"/>
            <w:sz w:val="16"/>
            <w:szCs w:val="16"/>
          </w:rPr>
          <w:delText xml:space="preserve">uas yuav mus </w:delText>
        </w:r>
        <w:r w:rsidR="00F2670D" w:rsidRPr="0051340A" w:rsidDel="00022BA3">
          <w:rPr>
            <w:rFonts w:ascii="Arial" w:eastAsia="Arial" w:hAnsi="Arial" w:cs="Arial"/>
            <w:sz w:val="16"/>
            <w:szCs w:val="16"/>
          </w:rPr>
          <w:delText>tau:</w:delText>
        </w:r>
      </w:del>
    </w:p>
    <w:p w14:paraId="4857AC0D" w14:textId="77777777" w:rsidR="00BF3E5F" w:rsidRDefault="00BF3E5F">
      <w:pPr>
        <w:spacing w:line="218" w:lineRule="exact"/>
        <w:rPr>
          <w:sz w:val="20"/>
          <w:szCs w:val="20"/>
        </w:rPr>
      </w:pPr>
    </w:p>
    <w:p w14:paraId="66703E5F" w14:textId="634268BF" w:rsidR="00BF3E5F" w:rsidRPr="00483275" w:rsidRDefault="00F2670D" w:rsidP="00483275">
      <w:pPr>
        <w:spacing w:line="365" w:lineRule="auto"/>
        <w:ind w:left="240" w:right="100"/>
        <w:jc w:val="both"/>
        <w:rPr>
          <w:sz w:val="16"/>
          <w:szCs w:val="16"/>
        </w:rPr>
      </w:pPr>
      <w:r w:rsidRPr="00483275">
        <w:rPr>
          <w:rFonts w:ascii="Arial" w:eastAsia="Arial" w:hAnsi="Arial" w:cs="Arial"/>
          <w:sz w:val="16"/>
          <w:szCs w:val="16"/>
        </w:rPr>
        <w:t>“</w:t>
      </w:r>
      <w:r w:rsidR="004C4334" w:rsidRPr="00483275">
        <w:rPr>
          <w:rFonts w:ascii="Arial" w:eastAsia="Arial" w:hAnsi="Arial" w:cs="Arial"/>
          <w:sz w:val="16"/>
          <w:szCs w:val="16"/>
        </w:rPr>
        <w:t>August</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r w:rsidR="004C4334" w:rsidRPr="00483275">
        <w:rPr>
          <w:rFonts w:ascii="Arial" w:eastAsia="Arial" w:hAnsi="Arial" w:cs="Arial"/>
          <w:sz w:val="16"/>
          <w:szCs w:val="16"/>
        </w:rPr>
        <w:t>May</w:t>
      </w:r>
      <w:r w:rsidRPr="00483275">
        <w:rPr>
          <w:rFonts w:ascii="Arial" w:eastAsia="Arial" w:hAnsi="Arial" w:cs="Arial"/>
          <w:sz w:val="16"/>
          <w:szCs w:val="16"/>
        </w:rPr>
        <w:t xml:space="preserve"> tau </w:t>
      </w:r>
      <w:proofErr w:type="spellStart"/>
      <w:r w:rsidRPr="00483275">
        <w:rPr>
          <w:rFonts w:ascii="Arial" w:eastAsia="Arial" w:hAnsi="Arial" w:cs="Arial"/>
          <w:sz w:val="16"/>
          <w:szCs w:val="16"/>
        </w:rPr>
        <w:t>siv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hauv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sib </w:t>
      </w:r>
      <w:proofErr w:type="spellStart"/>
      <w:r w:rsidRPr="00483275">
        <w:rPr>
          <w:rFonts w:ascii="Arial" w:eastAsia="Arial" w:hAnsi="Arial" w:cs="Arial"/>
          <w:sz w:val="16"/>
          <w:szCs w:val="16"/>
        </w:rPr>
        <w:t>txawv</w:t>
      </w:r>
      <w:proofErr w:type="spellEnd"/>
      <w:r w:rsidRPr="00483275">
        <w:rPr>
          <w:rFonts w:ascii="Arial" w:eastAsia="Arial" w:hAnsi="Arial" w:cs="Arial"/>
          <w:sz w:val="16"/>
          <w:szCs w:val="16"/>
        </w:rPr>
        <w:t xml:space="preserve"> los </w:t>
      </w:r>
      <w:proofErr w:type="spellStart"/>
      <w:r w:rsidRPr="00483275">
        <w:rPr>
          <w:rFonts w:ascii="Arial" w:eastAsia="Arial" w:hAnsi="Arial" w:cs="Arial"/>
          <w:sz w:val="16"/>
          <w:szCs w:val="16"/>
        </w:rPr>
        <w:t>txo</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tshwm</w:t>
      </w:r>
      <w:proofErr w:type="spellEnd"/>
      <w:r w:rsidRPr="00483275">
        <w:rPr>
          <w:rFonts w:ascii="Arial" w:eastAsia="Arial" w:hAnsi="Arial" w:cs="Arial"/>
          <w:sz w:val="16"/>
          <w:szCs w:val="16"/>
        </w:rPr>
        <w:t xml:space="preserve"> sim </w:t>
      </w:r>
      <w:proofErr w:type="spellStart"/>
      <w:ins w:id="4155" w:author="Kaxiong" w:date="2021-06-11T12:12:00Z">
        <w:r w:rsidR="00085A97">
          <w:rPr>
            <w:rFonts w:ascii="Arial" w:eastAsia="Arial" w:hAnsi="Arial" w:cs="Arial"/>
            <w:sz w:val="16"/>
            <w:szCs w:val="16"/>
          </w:rPr>
          <w:t>kev</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ua</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tsis</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huv</w:t>
        </w:r>
        <w:proofErr w:type="spellEnd"/>
        <w:r w:rsidR="00085A97">
          <w:rPr>
            <w:rFonts w:ascii="Arial" w:eastAsia="Arial" w:hAnsi="Arial" w:cs="Arial"/>
            <w:sz w:val="16"/>
            <w:szCs w:val="16"/>
          </w:rPr>
          <w:t xml:space="preserve"> </w:t>
        </w:r>
      </w:ins>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ins w:id="4156" w:author="Kaxiong" w:date="2021-06-11T12:12:00Z">
        <w:r w:rsidR="00085A97">
          <w:rPr>
            <w:rFonts w:ascii="Arial" w:eastAsia="Arial" w:hAnsi="Arial" w:cs="Arial"/>
            <w:sz w:val="16"/>
            <w:szCs w:val="16"/>
          </w:rPr>
          <w:t xml:space="preserve">tag </w:t>
        </w:r>
        <w:proofErr w:type="spellStart"/>
        <w:r w:rsidR="00085A97">
          <w:rPr>
            <w:rFonts w:ascii="Arial" w:eastAsia="Arial" w:hAnsi="Arial" w:cs="Arial"/>
            <w:sz w:val="16"/>
            <w:szCs w:val="16"/>
          </w:rPr>
          <w:t>nrho</w:t>
        </w:r>
        <w:proofErr w:type="spellEnd"/>
        <w:r w:rsidR="00085A97">
          <w:rPr>
            <w:rFonts w:ascii="Arial" w:eastAsia="Arial" w:hAnsi="Arial" w:cs="Arial"/>
            <w:sz w:val="16"/>
            <w:szCs w:val="16"/>
          </w:rPr>
          <w:t xml:space="preserve"> </w:t>
        </w:r>
      </w:ins>
      <w:r w:rsidRPr="00483275">
        <w:rPr>
          <w:rFonts w:ascii="Arial" w:eastAsia="Arial" w:hAnsi="Arial" w:cs="Arial"/>
          <w:sz w:val="16"/>
          <w:szCs w:val="16"/>
        </w:rPr>
        <w:t xml:space="preserve">cov </w:t>
      </w:r>
      <w:proofErr w:type="spellStart"/>
      <w:r w:rsidRPr="00483275">
        <w:rPr>
          <w:rFonts w:ascii="Arial" w:eastAsia="Arial" w:hAnsi="Arial" w:cs="Arial"/>
          <w:sz w:val="16"/>
          <w:szCs w:val="16"/>
        </w:rPr>
        <w:t>tsiaj</w:t>
      </w:r>
      <w:proofErr w:type="spellEnd"/>
      <w:r w:rsidR="004C4334" w:rsidRPr="00483275">
        <w:rPr>
          <w:rFonts w:ascii="Arial" w:eastAsia="Arial" w:hAnsi="Arial" w:cs="Arial"/>
          <w:sz w:val="16"/>
          <w:szCs w:val="16"/>
        </w:rPr>
        <w:t xml:space="preserve"> </w:t>
      </w:r>
      <w:del w:id="4157" w:author="Kaxiong" w:date="2021-06-11T12:12:00Z">
        <w:r w:rsidR="004C4334" w:rsidRPr="00483275" w:rsidDel="00085A97">
          <w:rPr>
            <w:rFonts w:ascii="Arial" w:eastAsia="Arial" w:hAnsi="Arial" w:cs="Arial"/>
            <w:sz w:val="16"/>
            <w:szCs w:val="16"/>
          </w:rPr>
          <w:delText>txhu</w:delText>
        </w:r>
        <w:r w:rsidRPr="00483275" w:rsidDel="00085A97">
          <w:rPr>
            <w:rFonts w:ascii="Arial" w:eastAsia="Arial" w:hAnsi="Arial" w:cs="Arial"/>
            <w:sz w:val="16"/>
            <w:szCs w:val="16"/>
          </w:rPr>
          <w:delText xml:space="preserve"> </w:delText>
        </w:r>
      </w:del>
      <w:proofErr w:type="spellStart"/>
      <w:r w:rsidRPr="00483275">
        <w:rPr>
          <w:rFonts w:ascii="Arial" w:eastAsia="Arial" w:hAnsi="Arial" w:cs="Arial"/>
          <w:sz w:val="16"/>
          <w:szCs w:val="16"/>
        </w:rPr>
        <w:t>qus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txhu</w:t>
      </w:r>
      <w:proofErr w:type="spellEnd"/>
      <w:r w:rsidRPr="00483275">
        <w:rPr>
          <w:rFonts w:ascii="Arial" w:eastAsia="Arial" w:hAnsi="Arial" w:cs="Arial"/>
          <w:sz w:val="16"/>
          <w:szCs w:val="16"/>
        </w:rPr>
        <w:t xml:space="preserve">. </w:t>
      </w:r>
      <w:ins w:id="4158" w:author="Kaxiong" w:date="2021-06-11T12:13:00Z">
        <w:r w:rsidR="00085A97">
          <w:rPr>
            <w:rFonts w:ascii="Arial" w:eastAsia="Arial" w:hAnsi="Arial" w:cs="Arial"/>
            <w:sz w:val="16"/>
            <w:szCs w:val="16"/>
          </w:rPr>
          <w:t xml:space="preserve">Vim </w:t>
        </w:r>
        <w:proofErr w:type="spellStart"/>
        <w:r w:rsidR="00085A97">
          <w:rPr>
            <w:rFonts w:ascii="Arial" w:eastAsia="Arial" w:hAnsi="Arial" w:cs="Arial"/>
            <w:sz w:val="16"/>
            <w:szCs w:val="16"/>
          </w:rPr>
          <w:t>hais</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tias</w:t>
        </w:r>
        <w:proofErr w:type="spellEnd"/>
        <w:r w:rsidR="00085A97">
          <w:rPr>
            <w:rFonts w:ascii="Arial" w:eastAsia="Arial" w:hAnsi="Arial" w:cs="Arial"/>
            <w:sz w:val="16"/>
            <w:szCs w:val="16"/>
          </w:rPr>
          <w:t xml:space="preserve"> </w:t>
        </w:r>
      </w:ins>
      <w:proofErr w:type="spellStart"/>
      <w:ins w:id="4159" w:author="Kaxiong" w:date="2021-06-11T12:14:00Z">
        <w:r w:rsidR="00085A97">
          <w:rPr>
            <w:rFonts w:ascii="Arial" w:eastAsia="Arial" w:hAnsi="Arial" w:cs="Arial"/>
            <w:sz w:val="16"/>
            <w:szCs w:val="16"/>
          </w:rPr>
          <w:t>mkawv</w:t>
        </w:r>
        <w:proofErr w:type="spellEnd"/>
        <w:r w:rsidR="00085A97">
          <w:rPr>
            <w:rFonts w:ascii="Arial" w:eastAsia="Arial" w:hAnsi="Arial" w:cs="Arial"/>
            <w:sz w:val="16"/>
            <w:szCs w:val="16"/>
          </w:rPr>
          <w:t xml:space="preserve"> cog </w:t>
        </w:r>
        <w:proofErr w:type="spellStart"/>
        <w:r w:rsidR="00085A97">
          <w:rPr>
            <w:rFonts w:ascii="Arial" w:eastAsia="Arial" w:hAnsi="Arial" w:cs="Arial"/>
            <w:sz w:val="16"/>
            <w:szCs w:val="16"/>
          </w:rPr>
          <w:t>qoob</w:t>
        </w:r>
        <w:proofErr w:type="spellEnd"/>
        <w:r w:rsidR="00085A97">
          <w:rPr>
            <w:rFonts w:ascii="Arial" w:eastAsia="Arial" w:hAnsi="Arial" w:cs="Arial"/>
            <w:sz w:val="16"/>
            <w:szCs w:val="16"/>
          </w:rPr>
          <w:t xml:space="preserve"> loo </w:t>
        </w:r>
        <w:proofErr w:type="spellStart"/>
        <w:r w:rsidR="00085A97">
          <w:rPr>
            <w:rFonts w:ascii="Arial" w:eastAsia="Arial" w:hAnsi="Arial" w:cs="Arial"/>
            <w:sz w:val="16"/>
            <w:szCs w:val="16"/>
          </w:rPr>
          <w:t>ntoo</w:t>
        </w:r>
      </w:ins>
      <w:proofErr w:type="spellEnd"/>
      <w:del w:id="4160" w:author="Kaxiong" w:date="2021-06-11T12:14:00Z">
        <w:r w:rsidRPr="00483275" w:rsidDel="00085A97">
          <w:rPr>
            <w:rFonts w:ascii="Arial" w:eastAsia="Arial" w:hAnsi="Arial" w:cs="Arial"/>
            <w:sz w:val="16"/>
            <w:szCs w:val="16"/>
          </w:rPr>
          <w:delText>Txij li thaum lawv nce tsob ntoo cov qoob loo</w:delText>
        </w:r>
      </w:del>
      <w:r w:rsidRPr="00483275">
        <w:rPr>
          <w:rFonts w:ascii="Arial" w:eastAsia="Arial" w:hAnsi="Arial" w:cs="Arial"/>
          <w:sz w:val="16"/>
          <w:szCs w:val="16"/>
        </w:rPr>
        <w:t xml:space="preserve">, </w:t>
      </w:r>
      <w:proofErr w:type="spellStart"/>
      <w:r w:rsidRPr="00483275">
        <w:rPr>
          <w:rFonts w:ascii="Arial" w:eastAsia="Arial" w:hAnsi="Arial" w:cs="Arial"/>
          <w:sz w:val="16"/>
          <w:szCs w:val="16"/>
        </w:rPr>
        <w:t>quav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chiv</w:t>
      </w:r>
      <w:proofErr w:type="spellEnd"/>
      <w:r w:rsidRPr="00483275">
        <w:rPr>
          <w:rFonts w:ascii="Arial" w:eastAsia="Arial" w:hAnsi="Arial" w:cs="Arial"/>
          <w:sz w:val="16"/>
          <w:szCs w:val="16"/>
        </w:rPr>
        <w:t xml:space="preserve"> los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ins w:id="4161" w:author="Kaxiong" w:date="2021-06-11T12:14:00Z">
        <w:r w:rsidR="00085A97">
          <w:rPr>
            <w:rFonts w:ascii="Arial" w:eastAsia="Arial" w:hAnsi="Arial" w:cs="Arial"/>
            <w:sz w:val="16"/>
            <w:szCs w:val="16"/>
          </w:rPr>
          <w:t>nkawv</w:t>
        </w:r>
        <w:proofErr w:type="spellEnd"/>
        <w:r w:rsidR="00085A97">
          <w:rPr>
            <w:rFonts w:ascii="Arial" w:eastAsia="Arial" w:hAnsi="Arial" w:cs="Arial"/>
            <w:sz w:val="16"/>
            <w:szCs w:val="16"/>
          </w:rPr>
          <w:t xml:space="preserve"> </w:t>
        </w:r>
      </w:ins>
      <w:del w:id="4162" w:author="Kaxiong" w:date="2021-06-11T12:14:00Z">
        <w:r w:rsidRPr="00483275" w:rsidDel="00085A97">
          <w:rPr>
            <w:rFonts w:ascii="Arial" w:eastAsia="Arial" w:hAnsi="Arial" w:cs="Arial"/>
            <w:sz w:val="16"/>
            <w:szCs w:val="16"/>
          </w:rPr>
          <w:delText xml:space="preserve">lawv </w:delText>
        </w:r>
      </w:del>
      <w:r w:rsidRPr="00483275">
        <w:rPr>
          <w:rFonts w:ascii="Arial" w:eastAsia="Arial" w:hAnsi="Arial" w:cs="Arial"/>
          <w:sz w:val="16"/>
          <w:szCs w:val="16"/>
        </w:rPr>
        <w:t xml:space="preserve">cov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txhu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feem</w:t>
      </w:r>
      <w:proofErr w:type="spellEnd"/>
      <w:r w:rsidRPr="00483275">
        <w:rPr>
          <w:rFonts w:ascii="Arial" w:eastAsia="Arial" w:hAnsi="Arial" w:cs="Arial"/>
          <w:sz w:val="16"/>
          <w:szCs w:val="16"/>
        </w:rPr>
        <w:t xml:space="preserve"> </w:t>
      </w:r>
      <w:ins w:id="4163" w:author="Kaxiong" w:date="2021-06-11T12:15:00Z">
        <w:r w:rsidR="00085A97">
          <w:rPr>
            <w:rFonts w:ascii="Arial" w:eastAsia="Arial" w:hAnsi="Arial" w:cs="Arial"/>
            <w:sz w:val="16"/>
            <w:szCs w:val="16"/>
          </w:rPr>
          <w:t xml:space="preserve">zoo li </w:t>
        </w:r>
        <w:proofErr w:type="spellStart"/>
        <w:r w:rsidR="00085A97">
          <w:rPr>
            <w:rFonts w:ascii="Arial" w:eastAsia="Arial" w:hAnsi="Arial" w:cs="Arial"/>
            <w:sz w:val="16"/>
            <w:szCs w:val="16"/>
          </w:rPr>
          <w:t>yuav</w:t>
        </w:r>
        <w:proofErr w:type="spellEnd"/>
        <w:r w:rsidR="00085A97">
          <w:rPr>
            <w:rFonts w:ascii="Arial" w:eastAsia="Arial" w:hAnsi="Arial" w:cs="Arial"/>
            <w:sz w:val="16"/>
            <w:szCs w:val="16"/>
          </w:rPr>
          <w:t xml:space="preserve"> </w:t>
        </w:r>
      </w:ins>
      <w:del w:id="4164" w:author="Kaxiong" w:date="2021-06-11T12:15:00Z">
        <w:r w:rsidRPr="00483275" w:rsidDel="00085A97">
          <w:rPr>
            <w:rFonts w:ascii="Arial" w:eastAsia="Arial" w:hAnsi="Arial" w:cs="Arial"/>
            <w:sz w:val="16"/>
            <w:szCs w:val="16"/>
          </w:rPr>
          <w:delText xml:space="preserve">ntau </w:delText>
        </w:r>
      </w:del>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ins w:id="4165" w:author="Kaxiong" w:date="2021-06-11T12:15:00Z">
        <w:r w:rsidR="00085A97">
          <w:rPr>
            <w:rFonts w:ascii="Arial" w:eastAsia="Arial" w:hAnsi="Arial" w:cs="Arial"/>
            <w:sz w:val="16"/>
            <w:szCs w:val="16"/>
          </w:rPr>
          <w:t xml:space="preserve">lo </w:t>
        </w:r>
        <w:proofErr w:type="spellStart"/>
        <w:r w:rsidR="00085A97">
          <w:rPr>
            <w:rFonts w:ascii="Arial" w:eastAsia="Arial" w:hAnsi="Arial" w:cs="Arial"/>
            <w:sz w:val="16"/>
            <w:szCs w:val="16"/>
          </w:rPr>
          <w:t>rau</w:t>
        </w:r>
      </w:ins>
      <w:proofErr w:type="spellEnd"/>
      <w:del w:id="4166" w:author="Kaxiong" w:date="2021-06-11T12:15:00Z">
        <w:r w:rsidRPr="00483275" w:rsidDel="00085A97">
          <w:rPr>
            <w:rFonts w:ascii="Arial" w:eastAsia="Arial" w:hAnsi="Arial" w:cs="Arial"/>
            <w:sz w:val="16"/>
            <w:szCs w:val="16"/>
          </w:rPr>
          <w:delText>tiv tauj lawv</w:delText>
        </w:r>
      </w:del>
      <w:r w:rsidRPr="00483275">
        <w:rPr>
          <w:rFonts w:ascii="Arial" w:eastAsia="Arial" w:hAnsi="Arial" w:cs="Arial"/>
          <w:sz w:val="16"/>
          <w:szCs w:val="16"/>
        </w:rPr>
        <w:t xml:space="preserve"> cov </w:t>
      </w:r>
      <w:proofErr w:type="spellStart"/>
      <w:r w:rsidRPr="00483275">
        <w:rPr>
          <w:rFonts w:ascii="Arial" w:eastAsia="Arial" w:hAnsi="Arial" w:cs="Arial"/>
          <w:sz w:val="16"/>
          <w:szCs w:val="16"/>
        </w:rPr>
        <w:t>khoom</w:t>
      </w:r>
      <w:proofErr w:type="spellEnd"/>
      <w:r w:rsidRPr="00483275">
        <w:rPr>
          <w:rFonts w:ascii="Arial" w:eastAsia="Arial" w:hAnsi="Arial" w:cs="Arial"/>
          <w:sz w:val="16"/>
          <w:szCs w:val="16"/>
        </w:rPr>
        <w:t xml:space="preserve"> </w:t>
      </w:r>
      <w:proofErr w:type="spellStart"/>
      <w:ins w:id="4167" w:author="Kaxiong" w:date="2021-06-11T12:15:00Z">
        <w:r w:rsidR="00085A97">
          <w:rPr>
            <w:rFonts w:ascii="Arial" w:eastAsia="Arial" w:hAnsi="Arial" w:cs="Arial"/>
            <w:sz w:val="16"/>
            <w:szCs w:val="16"/>
          </w:rPr>
          <w:t>tsim</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tawm</w:t>
        </w:r>
        <w:proofErr w:type="spellEnd"/>
        <w:r w:rsidR="00085A97">
          <w:rPr>
            <w:rFonts w:ascii="Arial" w:eastAsia="Arial" w:hAnsi="Arial" w:cs="Arial"/>
            <w:sz w:val="16"/>
            <w:szCs w:val="16"/>
          </w:rPr>
          <w:t xml:space="preserve"> </w:t>
        </w:r>
      </w:ins>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ntej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qoob</w:t>
      </w:r>
      <w:proofErr w:type="spellEnd"/>
      <w:r w:rsidRPr="00483275">
        <w:rPr>
          <w:rFonts w:ascii="Arial" w:eastAsia="Arial" w:hAnsi="Arial" w:cs="Arial"/>
          <w:sz w:val="16"/>
          <w:szCs w:val="16"/>
        </w:rPr>
        <w:t xml:space="preserve"> loo, </w:t>
      </w:r>
      <w:proofErr w:type="spellStart"/>
      <w:r w:rsidRPr="00483275">
        <w:rPr>
          <w:rFonts w:ascii="Arial" w:eastAsia="Arial" w:hAnsi="Arial" w:cs="Arial"/>
          <w:sz w:val="16"/>
          <w:szCs w:val="16"/>
        </w:rPr>
        <w:t>txhais</w:t>
      </w:r>
      <w:proofErr w:type="spellEnd"/>
      <w:r w:rsidRPr="00483275">
        <w:rPr>
          <w:rFonts w:ascii="Arial" w:eastAsia="Arial" w:hAnsi="Arial" w:cs="Arial"/>
          <w:sz w:val="16"/>
          <w:szCs w:val="16"/>
        </w:rPr>
        <w:t xml:space="preserve"> tau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FSMA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sij</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hawm</w:t>
      </w:r>
      <w:proofErr w:type="spellEnd"/>
      <w:r w:rsidRPr="00483275">
        <w:rPr>
          <w:rFonts w:ascii="Arial" w:eastAsia="Arial" w:hAnsi="Arial" w:cs="Arial"/>
          <w:sz w:val="16"/>
          <w:szCs w:val="16"/>
        </w:rPr>
        <w:t xml:space="preserve"> </w:t>
      </w:r>
      <w:proofErr w:type="spellStart"/>
      <w:ins w:id="4168" w:author="Kaxiong" w:date="2021-06-11T12:16:00Z">
        <w:r w:rsidR="00085A97">
          <w:rPr>
            <w:rFonts w:ascii="Arial" w:eastAsia="Arial" w:hAnsi="Arial" w:cs="Arial"/>
            <w:sz w:val="16"/>
            <w:szCs w:val="16"/>
          </w:rPr>
          <w:t>zam</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nyob</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rau</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sij</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hawm</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nruab</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nrab</w:t>
        </w:r>
        <w:proofErr w:type="spellEnd"/>
        <w:r w:rsidR="00085A97">
          <w:rPr>
            <w:rFonts w:ascii="Arial" w:eastAsia="Arial" w:hAnsi="Arial" w:cs="Arial"/>
            <w:sz w:val="16"/>
            <w:szCs w:val="16"/>
          </w:rPr>
          <w:t xml:space="preserve"> </w:t>
        </w:r>
      </w:ins>
      <w:del w:id="4169" w:author="Kaxiong" w:date="2021-06-11T12:16:00Z">
        <w:r w:rsidRPr="00483275" w:rsidDel="00085A97">
          <w:rPr>
            <w:rFonts w:ascii="Arial" w:eastAsia="Arial" w:hAnsi="Arial" w:cs="Arial"/>
            <w:sz w:val="16"/>
            <w:szCs w:val="16"/>
          </w:rPr>
          <w:delText>cais t</w:delText>
        </w:r>
      </w:del>
      <w:del w:id="4170" w:author="Kaxiong" w:date="2021-06-11T12:17:00Z">
        <w:r w:rsidRPr="00483275" w:rsidDel="00085A97">
          <w:rPr>
            <w:rFonts w:ascii="Arial" w:eastAsia="Arial" w:hAnsi="Arial" w:cs="Arial"/>
            <w:sz w:val="16"/>
            <w:szCs w:val="16"/>
          </w:rPr>
          <w:delText xml:space="preserve">awm </w:delText>
        </w:r>
      </w:del>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ins w:id="4171" w:author="Kaxiong" w:date="2021-06-11T12:17:00Z">
        <w:r w:rsidR="00085A97">
          <w:rPr>
            <w:rFonts w:ascii="Arial" w:eastAsia="Arial" w:hAnsi="Arial" w:cs="Arial"/>
            <w:sz w:val="16"/>
            <w:szCs w:val="16"/>
          </w:rPr>
          <w:t xml:space="preserve">cov </w:t>
        </w:r>
        <w:proofErr w:type="spellStart"/>
        <w:r w:rsidR="00085A97">
          <w:rPr>
            <w:rFonts w:ascii="Arial" w:eastAsia="Arial" w:hAnsi="Arial" w:cs="Arial"/>
            <w:sz w:val="16"/>
            <w:szCs w:val="16"/>
          </w:rPr>
          <w:t>hauj</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lwm</w:t>
        </w:r>
        <w:proofErr w:type="spellEnd"/>
        <w:r w:rsidR="00085A97">
          <w:rPr>
            <w:rFonts w:ascii="Arial" w:eastAsia="Arial" w:hAnsi="Arial" w:cs="Arial"/>
            <w:sz w:val="16"/>
            <w:szCs w:val="16"/>
          </w:rPr>
          <w:t xml:space="preserve"> </w:t>
        </w:r>
      </w:ins>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ins w:id="4172" w:author="Kaxiong" w:date="2021-06-11T12:17:00Z">
        <w:r w:rsidR="00085A97">
          <w:rPr>
            <w:rFonts w:ascii="Arial" w:eastAsia="Arial" w:hAnsi="Arial" w:cs="Arial"/>
            <w:sz w:val="16"/>
            <w:szCs w:val="16"/>
          </w:rPr>
          <w:t>rau</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quav</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chiv</w:t>
        </w:r>
        <w:proofErr w:type="spellEnd"/>
        <w:r w:rsidR="00085A97">
          <w:rPr>
            <w:rFonts w:ascii="Arial" w:eastAsia="Arial" w:hAnsi="Arial" w:cs="Arial"/>
            <w:sz w:val="16"/>
            <w:szCs w:val="16"/>
          </w:rPr>
          <w:t xml:space="preserve"> </w:t>
        </w:r>
      </w:ins>
      <w:del w:id="4173" w:author="Kaxiong" w:date="2021-06-11T12:17:00Z">
        <w:r w:rsidRPr="00483275" w:rsidDel="00085A97">
          <w:rPr>
            <w:rFonts w:ascii="Arial" w:eastAsia="Arial" w:hAnsi="Arial" w:cs="Arial"/>
            <w:sz w:val="16"/>
            <w:szCs w:val="16"/>
          </w:rPr>
          <w:delText xml:space="preserve">thov cov quav </w:delText>
        </w:r>
      </w:del>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ins w:id="4174" w:author="Kaxiong" w:date="2021-06-11T12:18:00Z">
        <w:r w:rsidR="00085A97">
          <w:rPr>
            <w:rFonts w:ascii="Arial" w:eastAsia="Arial" w:hAnsi="Arial" w:cs="Arial"/>
            <w:sz w:val="16"/>
            <w:szCs w:val="16"/>
          </w:rPr>
          <w:t>kev</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sau</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qoob</w:t>
        </w:r>
        <w:proofErr w:type="spellEnd"/>
        <w:r w:rsidR="00085A97">
          <w:rPr>
            <w:rFonts w:ascii="Arial" w:eastAsia="Arial" w:hAnsi="Arial" w:cs="Arial"/>
            <w:sz w:val="16"/>
            <w:szCs w:val="16"/>
          </w:rPr>
          <w:t xml:space="preserve"> loo. </w:t>
        </w:r>
      </w:ins>
      <w:del w:id="4175" w:author="Kaxiong" w:date="2021-06-11T12:18:00Z">
        <w:r w:rsidRPr="00483275" w:rsidDel="00085A97">
          <w:rPr>
            <w:rFonts w:ascii="Arial" w:eastAsia="Arial" w:hAnsi="Arial" w:cs="Arial"/>
            <w:sz w:val="16"/>
            <w:szCs w:val="16"/>
          </w:rPr>
          <w:delText>cov hauj</w:delText>
        </w:r>
        <w:r w:rsidR="004C4334" w:rsidRPr="00483275" w:rsidDel="00085A97">
          <w:rPr>
            <w:rFonts w:ascii="Arial" w:eastAsia="Arial" w:hAnsi="Arial" w:cs="Arial"/>
            <w:sz w:val="16"/>
            <w:szCs w:val="16"/>
          </w:rPr>
          <w:delText xml:space="preserve"> </w:delText>
        </w:r>
        <w:r w:rsidRPr="00483275" w:rsidDel="00085A97">
          <w:rPr>
            <w:rFonts w:ascii="Arial" w:eastAsia="Arial" w:hAnsi="Arial" w:cs="Arial"/>
            <w:sz w:val="16"/>
            <w:szCs w:val="16"/>
          </w:rPr>
          <w:delText xml:space="preserve">lwm. </w:delText>
        </w:r>
      </w:del>
      <w:proofErr w:type="spellStart"/>
      <w:r w:rsidRPr="00483275">
        <w:rPr>
          <w:rFonts w:ascii="Arial" w:eastAsia="Arial" w:hAnsi="Arial" w:cs="Arial"/>
          <w:sz w:val="16"/>
          <w:szCs w:val="16"/>
        </w:rPr>
        <w:t>Ib</w:t>
      </w:r>
      <w:proofErr w:type="spellEnd"/>
      <w:r w:rsidRPr="00483275">
        <w:rPr>
          <w:rFonts w:ascii="Arial" w:eastAsia="Arial" w:hAnsi="Arial" w:cs="Arial"/>
          <w:sz w:val="16"/>
          <w:szCs w:val="16"/>
        </w:rPr>
        <w:t xml:space="preserve"> yam li </w:t>
      </w:r>
      <w:proofErr w:type="spellStart"/>
      <w:r w:rsidRPr="00483275">
        <w:rPr>
          <w:rFonts w:ascii="Arial" w:eastAsia="Arial" w:hAnsi="Arial" w:cs="Arial"/>
          <w:sz w:val="16"/>
          <w:szCs w:val="16"/>
        </w:rPr>
        <w:t>neeg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liaj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teb</w:t>
      </w:r>
      <w:proofErr w:type="spellEnd"/>
      <w:r w:rsidRPr="00483275">
        <w:rPr>
          <w:rFonts w:ascii="Arial" w:eastAsia="Arial" w:hAnsi="Arial" w:cs="Arial"/>
          <w:sz w:val="16"/>
          <w:szCs w:val="16"/>
        </w:rPr>
        <w:t xml:space="preserve"> Sally, </w:t>
      </w:r>
      <w:proofErr w:type="spellStart"/>
      <w:r w:rsidRPr="00483275">
        <w:rPr>
          <w:rFonts w:ascii="Arial" w:eastAsia="Arial" w:hAnsi="Arial" w:cs="Arial"/>
          <w:sz w:val="16"/>
          <w:szCs w:val="16"/>
        </w:rPr>
        <w:t>txawm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tau </w:t>
      </w:r>
      <w:proofErr w:type="spellStart"/>
      <w:r w:rsidRPr="00483275">
        <w:rPr>
          <w:rFonts w:ascii="Arial" w:eastAsia="Arial" w:hAnsi="Arial" w:cs="Arial"/>
          <w:sz w:val="16"/>
          <w:szCs w:val="16"/>
        </w:rPr>
        <w:t>raws</w:t>
      </w:r>
      <w:proofErr w:type="spellEnd"/>
      <w:r w:rsidRPr="00483275">
        <w:rPr>
          <w:rFonts w:ascii="Arial" w:eastAsia="Arial" w:hAnsi="Arial" w:cs="Arial"/>
          <w:sz w:val="16"/>
          <w:szCs w:val="16"/>
        </w:rPr>
        <w:t xml:space="preserve"> li cov </w:t>
      </w:r>
      <w:proofErr w:type="spellStart"/>
      <w:r w:rsidRPr="00483275">
        <w:rPr>
          <w:rFonts w:ascii="Arial" w:eastAsia="Arial" w:hAnsi="Arial" w:cs="Arial"/>
          <w:sz w:val="16"/>
          <w:szCs w:val="16"/>
        </w:rPr>
        <w:t>cai</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ins w:id="4176" w:author="Kaxiong" w:date="2021-06-11T12:19:00Z">
        <w:r w:rsidR="00085A97">
          <w:rPr>
            <w:rFonts w:ascii="Arial" w:eastAsia="Arial" w:hAnsi="Arial" w:cs="Arial"/>
            <w:sz w:val="16"/>
            <w:szCs w:val="16"/>
          </w:rPr>
          <w:t>muaj</w:t>
        </w:r>
        <w:proofErr w:type="spellEnd"/>
        <w:r w:rsidR="00085A97">
          <w:rPr>
            <w:rFonts w:ascii="Arial" w:eastAsia="Arial" w:hAnsi="Arial" w:cs="Arial"/>
            <w:sz w:val="16"/>
            <w:szCs w:val="16"/>
          </w:rPr>
          <w:t xml:space="preserve"> </w:t>
        </w:r>
        <w:proofErr w:type="spellStart"/>
        <w:r w:rsidR="00085A97">
          <w:rPr>
            <w:rFonts w:ascii="Arial" w:eastAsia="Arial" w:hAnsi="Arial" w:cs="Arial"/>
            <w:sz w:val="16"/>
            <w:szCs w:val="16"/>
          </w:rPr>
          <w:t>ncua</w:t>
        </w:r>
        <w:proofErr w:type="spellEnd"/>
        <w:r w:rsidR="00085A97">
          <w:rPr>
            <w:rFonts w:ascii="Arial" w:eastAsia="Arial" w:hAnsi="Arial" w:cs="Arial"/>
            <w:sz w:val="16"/>
            <w:szCs w:val="16"/>
          </w:rPr>
          <w:t xml:space="preserve"> </w:t>
        </w:r>
      </w:ins>
      <w:del w:id="4177" w:author="Kaxiong" w:date="2021-06-11T12:19:00Z">
        <w:r w:rsidRPr="00483275" w:rsidDel="00085A97">
          <w:rPr>
            <w:rFonts w:ascii="Arial" w:eastAsia="Arial" w:hAnsi="Arial" w:cs="Arial"/>
            <w:sz w:val="16"/>
            <w:szCs w:val="16"/>
          </w:rPr>
          <w:delText xml:space="preserve">txwv lub </w:delText>
        </w:r>
      </w:del>
      <w:proofErr w:type="spellStart"/>
      <w:r w:rsidRPr="00483275">
        <w:rPr>
          <w:rFonts w:ascii="Arial" w:eastAsia="Arial" w:hAnsi="Arial" w:cs="Arial"/>
          <w:sz w:val="16"/>
          <w:szCs w:val="16"/>
        </w:rPr>
        <w:t>sij</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hawm</w:t>
      </w:r>
      <w:proofErr w:type="spellEnd"/>
      <w:r w:rsidRPr="00483275">
        <w:rPr>
          <w:rFonts w:ascii="Arial" w:eastAsia="Arial" w:hAnsi="Arial" w:cs="Arial"/>
          <w:sz w:val="16"/>
          <w:szCs w:val="16"/>
        </w:rPr>
        <w:t xml:space="preserve"> </w:t>
      </w:r>
      <w:proofErr w:type="spellStart"/>
      <w:ins w:id="4178" w:author="Kaxiong" w:date="2021-06-11T12:19:00Z">
        <w:r w:rsidR="00085A97">
          <w:rPr>
            <w:rFonts w:ascii="Arial" w:eastAsia="Arial" w:hAnsi="Arial" w:cs="Arial"/>
            <w:sz w:val="16"/>
            <w:szCs w:val="16"/>
          </w:rPr>
          <w:t>zam</w:t>
        </w:r>
        <w:proofErr w:type="spellEnd"/>
        <w:r w:rsidR="00085A97">
          <w:rPr>
            <w:rFonts w:ascii="Arial" w:eastAsia="Arial" w:hAnsi="Arial" w:cs="Arial"/>
            <w:sz w:val="16"/>
            <w:szCs w:val="16"/>
          </w:rPr>
          <w:t xml:space="preserve"> </w:t>
        </w:r>
      </w:ins>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tau </w:t>
      </w:r>
      <w:proofErr w:type="spellStart"/>
      <w:r w:rsidRPr="00483275">
        <w:rPr>
          <w:rFonts w:ascii="Arial" w:eastAsia="Arial" w:hAnsi="Arial" w:cs="Arial"/>
          <w:sz w:val="16"/>
          <w:szCs w:val="16"/>
        </w:rPr>
        <w:t>txhais</w:t>
      </w:r>
      <w:proofErr w:type="spellEnd"/>
      <w:r w:rsidRPr="00483275">
        <w:rPr>
          <w:rFonts w:ascii="Arial" w:eastAsia="Arial" w:hAnsi="Arial" w:cs="Arial"/>
          <w:sz w:val="16"/>
          <w:szCs w:val="16"/>
        </w:rPr>
        <w:t xml:space="preserve"> tau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lawv</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C4334" w:rsidRPr="00483275">
        <w:rPr>
          <w:rFonts w:ascii="Arial" w:eastAsia="Arial" w:hAnsi="Arial" w:cs="Arial"/>
          <w:sz w:val="16"/>
          <w:szCs w:val="16"/>
        </w:rPr>
        <w:t>txhu</w:t>
      </w:r>
      <w:proofErr w:type="spellEnd"/>
      <w:r w:rsidR="004C4334"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rau</w:t>
      </w:r>
      <w:proofErr w:type="spellEnd"/>
      <w:r w:rsidRPr="00483275">
        <w:rPr>
          <w:rFonts w:ascii="Arial" w:eastAsia="Arial" w:hAnsi="Arial" w:cs="Arial"/>
          <w:sz w:val="16"/>
          <w:szCs w:val="16"/>
        </w:rPr>
        <w:t xml:space="preserve"> cov </w:t>
      </w:r>
      <w:proofErr w:type="spellStart"/>
      <w:ins w:id="4179" w:author="Kaxiong" w:date="2021-06-11T12:20:00Z">
        <w:r w:rsidR="0048106E">
          <w:rPr>
            <w:rFonts w:ascii="Arial" w:eastAsia="Arial" w:hAnsi="Arial" w:cs="Arial"/>
            <w:sz w:val="16"/>
            <w:szCs w:val="16"/>
          </w:rPr>
          <w:t>qoob</w:t>
        </w:r>
        <w:proofErr w:type="spellEnd"/>
        <w:r w:rsidR="0048106E">
          <w:rPr>
            <w:rFonts w:ascii="Arial" w:eastAsia="Arial" w:hAnsi="Arial" w:cs="Arial"/>
            <w:sz w:val="16"/>
            <w:szCs w:val="16"/>
          </w:rPr>
          <w:t xml:space="preserve"> loo </w:t>
        </w:r>
      </w:ins>
      <w:del w:id="4180" w:author="Kaxiong" w:date="2021-06-11T12:20:00Z">
        <w:r w:rsidRPr="00483275" w:rsidDel="0048106E">
          <w:rPr>
            <w:rFonts w:ascii="Arial" w:eastAsia="Arial" w:hAnsi="Arial" w:cs="Arial"/>
            <w:sz w:val="16"/>
            <w:szCs w:val="16"/>
          </w:rPr>
          <w:delText>tsiaj</w:delText>
        </w:r>
        <w:r w:rsidR="004C4334" w:rsidRPr="00483275" w:rsidDel="0048106E">
          <w:rPr>
            <w:rFonts w:ascii="Arial" w:eastAsia="Arial" w:hAnsi="Arial" w:cs="Arial"/>
            <w:sz w:val="16"/>
            <w:szCs w:val="16"/>
          </w:rPr>
          <w:delText xml:space="preserve"> txhu</w:delText>
        </w:r>
        <w:r w:rsidRPr="00483275" w:rsidDel="0048106E">
          <w:rPr>
            <w:rFonts w:ascii="Arial" w:eastAsia="Arial" w:hAnsi="Arial" w:cs="Arial"/>
            <w:sz w:val="16"/>
            <w:szCs w:val="16"/>
          </w:rPr>
          <w:delText xml:space="preserve"> </w:delText>
        </w:r>
      </w:del>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huv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Peb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paub</w:t>
      </w:r>
      <w:proofErr w:type="spellEnd"/>
      <w:r w:rsidRPr="00483275">
        <w:rPr>
          <w:rFonts w:ascii="Arial" w:eastAsia="Arial" w:hAnsi="Arial" w:cs="Arial"/>
          <w:sz w:val="16"/>
          <w:szCs w:val="16"/>
        </w:rPr>
        <w:t xml:space="preserve"> </w:t>
      </w:r>
      <w:proofErr w:type="spellStart"/>
      <w:ins w:id="4181" w:author="Kaxiong" w:date="2021-06-11T12:21:00Z">
        <w:r w:rsidR="0048106E">
          <w:rPr>
            <w:rFonts w:ascii="Arial" w:eastAsia="Arial" w:hAnsi="Arial" w:cs="Arial"/>
            <w:sz w:val="16"/>
            <w:szCs w:val="16"/>
          </w:rPr>
          <w:t>tias</w:t>
        </w:r>
        <w:proofErr w:type="spellEnd"/>
        <w:r w:rsidR="0048106E">
          <w:rPr>
            <w:rFonts w:ascii="Arial" w:eastAsia="Arial" w:hAnsi="Arial" w:cs="Arial"/>
            <w:sz w:val="16"/>
            <w:szCs w:val="16"/>
          </w:rPr>
          <w:t xml:space="preserve"> </w:t>
        </w:r>
      </w:ins>
      <w:del w:id="4182" w:author="Kaxiong" w:date="2021-06-11T12:21:00Z">
        <w:r w:rsidRPr="00483275" w:rsidDel="0048106E">
          <w:rPr>
            <w:rFonts w:ascii="Arial" w:eastAsia="Arial" w:hAnsi="Arial" w:cs="Arial"/>
            <w:sz w:val="16"/>
            <w:szCs w:val="16"/>
          </w:rPr>
          <w:delText xml:space="preserve">yuav ua li cas </w:delText>
        </w:r>
      </w:del>
      <w:r w:rsidR="004C4334" w:rsidRPr="00483275">
        <w:rPr>
          <w:rFonts w:ascii="Arial" w:eastAsia="Arial" w:hAnsi="Arial" w:cs="Arial"/>
          <w:sz w:val="16"/>
          <w:szCs w:val="16"/>
        </w:rPr>
        <w:t xml:space="preserve">August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r w:rsidR="004C4334" w:rsidRPr="00483275">
        <w:rPr>
          <w:rFonts w:ascii="Arial" w:eastAsia="Arial" w:hAnsi="Arial" w:cs="Arial"/>
          <w:sz w:val="16"/>
          <w:szCs w:val="16"/>
        </w:rPr>
        <w:t>May</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w:t>
      </w:r>
      <w:proofErr w:type="spellStart"/>
      <w:ins w:id="4183" w:author="Kaxiong" w:date="2021-06-11T12:21:00Z">
        <w:r w:rsidR="0048106E">
          <w:rPr>
            <w:rFonts w:ascii="Arial" w:eastAsia="Arial" w:hAnsi="Arial" w:cs="Arial"/>
            <w:sz w:val="16"/>
            <w:szCs w:val="16"/>
          </w:rPr>
          <w:t>si</w:t>
        </w:r>
      </w:ins>
      <w:ins w:id="4184" w:author="Kaxiong" w:date="2021-06-11T12:22:00Z">
        <w:r w:rsidR="0048106E">
          <w:rPr>
            <w:rFonts w:ascii="Arial" w:eastAsia="Arial" w:hAnsi="Arial" w:cs="Arial"/>
            <w:sz w:val="16"/>
            <w:szCs w:val="16"/>
          </w:rPr>
          <w:t>v</w:t>
        </w:r>
        <w:proofErr w:type="spellEnd"/>
        <w:r w:rsidR="0048106E">
          <w:rPr>
            <w:rFonts w:ascii="Arial" w:eastAsia="Arial" w:hAnsi="Arial" w:cs="Arial"/>
            <w:sz w:val="16"/>
            <w:szCs w:val="16"/>
          </w:rPr>
          <w:t xml:space="preserve"> dab </w:t>
        </w:r>
        <w:proofErr w:type="spellStart"/>
        <w:r w:rsidR="0048106E">
          <w:rPr>
            <w:rFonts w:ascii="Arial" w:eastAsia="Arial" w:hAnsi="Arial" w:cs="Arial"/>
            <w:sz w:val="16"/>
            <w:szCs w:val="16"/>
          </w:rPr>
          <w:t>tsi</w:t>
        </w:r>
        <w:proofErr w:type="spellEnd"/>
        <w:r w:rsidR="0048106E">
          <w:rPr>
            <w:rFonts w:ascii="Arial" w:eastAsia="Arial" w:hAnsi="Arial" w:cs="Arial"/>
            <w:sz w:val="16"/>
            <w:szCs w:val="16"/>
          </w:rPr>
          <w:t xml:space="preserve"> los </w:t>
        </w:r>
      </w:ins>
      <w:proofErr w:type="spellStart"/>
      <w:r w:rsidRPr="00483275">
        <w:rPr>
          <w:rFonts w:ascii="Arial" w:eastAsia="Arial" w:hAnsi="Arial" w:cs="Arial"/>
          <w:sz w:val="16"/>
          <w:szCs w:val="16"/>
        </w:rPr>
        <w:t>soj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ntsuam</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khoom</w:t>
      </w:r>
      <w:proofErr w:type="spellEnd"/>
      <w:r w:rsidRPr="00483275">
        <w:rPr>
          <w:rFonts w:ascii="Arial" w:eastAsia="Arial" w:hAnsi="Arial" w:cs="Arial"/>
          <w:sz w:val="16"/>
          <w:szCs w:val="16"/>
        </w:rPr>
        <w:t xml:space="preserve"> </w:t>
      </w:r>
      <w:proofErr w:type="spellStart"/>
      <w:ins w:id="4185" w:author="Kaxiong" w:date="2021-06-11T12:22:00Z">
        <w:r w:rsidR="0048106E">
          <w:rPr>
            <w:rFonts w:ascii="Arial" w:eastAsia="Arial" w:hAnsi="Arial" w:cs="Arial"/>
            <w:sz w:val="16"/>
            <w:szCs w:val="16"/>
          </w:rPr>
          <w:t>txhawm</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rau</w:t>
        </w:r>
        <w:proofErr w:type="spellEnd"/>
        <w:r w:rsidR="0048106E">
          <w:rPr>
            <w:rFonts w:ascii="Arial" w:eastAsia="Arial" w:hAnsi="Arial" w:cs="Arial"/>
            <w:sz w:val="16"/>
            <w:szCs w:val="16"/>
          </w:rPr>
          <w:t xml:space="preserve"> </w:t>
        </w:r>
      </w:ins>
      <w:proofErr w:type="spellStart"/>
      <w:r w:rsidRPr="00483275">
        <w:rPr>
          <w:rFonts w:ascii="Arial" w:eastAsia="Arial" w:hAnsi="Arial" w:cs="Arial"/>
          <w:sz w:val="16"/>
          <w:szCs w:val="16"/>
        </w:rPr>
        <w:t>kom</w:t>
      </w:r>
      <w:proofErr w:type="spellEnd"/>
      <w:ins w:id="4186" w:author="Kaxiong" w:date="2021-06-11T12:22:00Z">
        <w:r w:rsidR="0048106E">
          <w:rPr>
            <w:rFonts w:ascii="Arial" w:eastAsia="Arial" w:hAnsi="Arial" w:cs="Arial"/>
            <w:sz w:val="16"/>
            <w:szCs w:val="16"/>
          </w:rPr>
          <w:t xml:space="preserve"> </w:t>
        </w:r>
        <w:proofErr w:type="spellStart"/>
        <w:r w:rsidR="0048106E">
          <w:rPr>
            <w:rFonts w:ascii="Arial" w:eastAsia="Arial" w:hAnsi="Arial" w:cs="Arial"/>
            <w:sz w:val="16"/>
            <w:szCs w:val="16"/>
          </w:rPr>
          <w:t>paub</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txog</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qhov</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tshwm</w:t>
        </w:r>
        <w:proofErr w:type="spellEnd"/>
        <w:r w:rsidR="0048106E">
          <w:rPr>
            <w:rFonts w:ascii="Arial" w:eastAsia="Arial" w:hAnsi="Arial" w:cs="Arial"/>
            <w:sz w:val="16"/>
            <w:szCs w:val="16"/>
          </w:rPr>
          <w:t xml:space="preserve"> sim </w:t>
        </w:r>
      </w:ins>
      <w:proofErr w:type="spellStart"/>
      <w:ins w:id="4187" w:author="Kaxiong" w:date="2021-06-11T12:23:00Z">
        <w:r w:rsidR="0048106E">
          <w:rPr>
            <w:rFonts w:ascii="Arial" w:eastAsia="Arial" w:hAnsi="Arial" w:cs="Arial"/>
            <w:sz w:val="16"/>
            <w:szCs w:val="16"/>
          </w:rPr>
          <w:t>kev</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ua</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tsis</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huv</w:t>
        </w:r>
      </w:ins>
      <w:proofErr w:type="spellEnd"/>
      <w:r w:rsidRPr="00483275">
        <w:rPr>
          <w:rFonts w:ascii="Arial" w:eastAsia="Arial" w:hAnsi="Arial" w:cs="Arial"/>
          <w:sz w:val="16"/>
          <w:szCs w:val="16"/>
        </w:rPr>
        <w:t xml:space="preserve"> </w:t>
      </w:r>
      <w:del w:id="4188" w:author="Kaxiong" w:date="2021-06-11T12:23:00Z">
        <w:r w:rsidRPr="00483275" w:rsidDel="0048106E">
          <w:rPr>
            <w:rFonts w:ascii="Arial" w:eastAsia="Arial" w:hAnsi="Arial" w:cs="Arial"/>
            <w:sz w:val="16"/>
            <w:szCs w:val="16"/>
          </w:rPr>
          <w:delText xml:space="preserve">muaj cov khoom paug </w:delText>
        </w:r>
      </w:del>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ntej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qoob</w:t>
      </w:r>
      <w:proofErr w:type="spellEnd"/>
      <w:r w:rsidRPr="00483275">
        <w:rPr>
          <w:rFonts w:ascii="Arial" w:eastAsia="Arial" w:hAnsi="Arial" w:cs="Arial"/>
          <w:sz w:val="16"/>
          <w:szCs w:val="16"/>
        </w:rPr>
        <w:t xml:space="preserve"> los </w:t>
      </w:r>
      <w:proofErr w:type="spellStart"/>
      <w:r w:rsidRPr="00483275">
        <w:rPr>
          <w:rFonts w:ascii="Arial" w:eastAsia="Arial" w:hAnsi="Arial" w:cs="Arial"/>
          <w:sz w:val="16"/>
          <w:szCs w:val="16"/>
        </w:rPr>
        <w:t>yog</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kauj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ruam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twg</w:t>
      </w:r>
      <w:proofErr w:type="spellEnd"/>
      <w:r w:rsidRPr="00483275">
        <w:rPr>
          <w:rFonts w:ascii="Arial" w:eastAsia="Arial" w:hAnsi="Arial" w:cs="Arial"/>
          <w:sz w:val="16"/>
          <w:szCs w:val="16"/>
        </w:rPr>
        <w:t xml:space="preserve"> </w:t>
      </w:r>
      <w:proofErr w:type="spellStart"/>
      <w:ins w:id="4189" w:author="Kaxiong" w:date="2021-06-11T12:24:00Z">
        <w:r w:rsidR="0048106E">
          <w:rPr>
            <w:rFonts w:ascii="Arial" w:eastAsia="Arial" w:hAnsi="Arial" w:cs="Arial"/>
            <w:sz w:val="16"/>
            <w:szCs w:val="16"/>
          </w:rPr>
          <w:t>nkawv</w:t>
        </w:r>
      </w:ins>
      <w:proofErr w:type="spellEnd"/>
      <w:del w:id="4190" w:author="Kaxiong" w:date="2021-06-11T12:24:00Z">
        <w:r w:rsidRPr="00483275" w:rsidDel="0048106E">
          <w:rPr>
            <w:rFonts w:ascii="Arial" w:eastAsia="Arial" w:hAnsi="Arial" w:cs="Arial"/>
            <w:sz w:val="16"/>
            <w:szCs w:val="16"/>
          </w:rPr>
          <w:delText>lawv</w:delText>
        </w:r>
      </w:del>
      <w:r w:rsidRPr="00483275">
        <w:rPr>
          <w:rFonts w:ascii="Arial" w:eastAsia="Arial" w:hAnsi="Arial" w:cs="Arial"/>
          <w:sz w:val="16"/>
          <w:szCs w:val="16"/>
        </w:rPr>
        <w:t xml:space="preserve"> </w:t>
      </w:r>
      <w:proofErr w:type="spellStart"/>
      <w:r w:rsidRPr="00483275">
        <w:rPr>
          <w:rFonts w:ascii="Arial" w:eastAsia="Arial" w:hAnsi="Arial" w:cs="Arial"/>
          <w:sz w:val="16"/>
          <w:szCs w:val="16"/>
        </w:rPr>
        <w:t>coj</w:t>
      </w:r>
      <w:proofErr w:type="spellEnd"/>
      <w:r w:rsidRPr="00483275">
        <w:rPr>
          <w:rFonts w:ascii="Arial" w:eastAsia="Arial" w:hAnsi="Arial" w:cs="Arial"/>
          <w:sz w:val="16"/>
          <w:szCs w:val="16"/>
        </w:rPr>
        <w:t xml:space="preserve"> </w:t>
      </w:r>
      <w:ins w:id="4191" w:author="Kaxiong" w:date="2021-06-11T12:24:00Z">
        <w:r w:rsidR="0048106E">
          <w:rPr>
            <w:rFonts w:ascii="Arial" w:eastAsia="Arial" w:hAnsi="Arial" w:cs="Arial"/>
            <w:sz w:val="16"/>
            <w:szCs w:val="16"/>
          </w:rPr>
          <w:t xml:space="preserve">los </w:t>
        </w:r>
      </w:ins>
      <w:proofErr w:type="spellStart"/>
      <w:ins w:id="4192" w:author="Kaxiong" w:date="2021-06-11T12:25:00Z">
        <w:r w:rsidR="0048106E">
          <w:rPr>
            <w:rFonts w:ascii="Arial" w:eastAsia="Arial" w:hAnsi="Arial" w:cs="Arial"/>
            <w:sz w:val="16"/>
            <w:szCs w:val="16"/>
          </w:rPr>
          <w:t>siv</w:t>
        </w:r>
        <w:proofErr w:type="spellEnd"/>
        <w:r w:rsidR="0048106E">
          <w:rPr>
            <w:rFonts w:ascii="Arial" w:eastAsia="Arial" w:hAnsi="Arial" w:cs="Arial"/>
            <w:sz w:val="16"/>
            <w:szCs w:val="16"/>
          </w:rPr>
          <w:t xml:space="preserve"> </w:t>
        </w:r>
      </w:ins>
      <w:proofErr w:type="spellStart"/>
      <w:r w:rsidRPr="00483275">
        <w:rPr>
          <w:rFonts w:ascii="Arial" w:eastAsia="Arial" w:hAnsi="Arial" w:cs="Arial"/>
          <w:sz w:val="16"/>
          <w:szCs w:val="16"/>
        </w:rPr>
        <w:t>thaum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qoob</w:t>
      </w:r>
      <w:proofErr w:type="spellEnd"/>
      <w:r w:rsidRPr="00483275">
        <w:rPr>
          <w:rFonts w:ascii="Arial" w:eastAsia="Arial" w:hAnsi="Arial" w:cs="Arial"/>
          <w:sz w:val="16"/>
          <w:szCs w:val="16"/>
        </w:rPr>
        <w:t xml:space="preserve"> loo </w:t>
      </w:r>
      <w:proofErr w:type="spellStart"/>
      <w:r w:rsidRPr="00483275">
        <w:rPr>
          <w:rFonts w:ascii="Arial" w:eastAsia="Arial" w:hAnsi="Arial" w:cs="Arial"/>
          <w:sz w:val="16"/>
          <w:szCs w:val="16"/>
        </w:rPr>
        <w:t>kom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txhob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muaj</w:t>
      </w:r>
      <w:proofErr w:type="spellEnd"/>
      <w:r w:rsidRPr="00483275">
        <w:rPr>
          <w:rFonts w:ascii="Arial" w:eastAsia="Arial" w:hAnsi="Arial" w:cs="Arial"/>
          <w:sz w:val="16"/>
          <w:szCs w:val="16"/>
        </w:rPr>
        <w:t xml:space="preserve"> </w:t>
      </w:r>
      <w:proofErr w:type="spellStart"/>
      <w:ins w:id="4193" w:author="Kaxiong" w:date="2021-06-11T12:25:00Z">
        <w:r w:rsidR="0048106E">
          <w:rPr>
            <w:rFonts w:ascii="Arial" w:eastAsia="Arial" w:hAnsi="Arial" w:cs="Arial"/>
            <w:sz w:val="16"/>
            <w:szCs w:val="16"/>
          </w:rPr>
          <w:t>qhov</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tsis</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huv</w:t>
        </w:r>
        <w:proofErr w:type="spellEnd"/>
        <w:r w:rsidR="0048106E">
          <w:rPr>
            <w:rFonts w:ascii="Arial" w:eastAsia="Arial" w:hAnsi="Arial" w:cs="Arial"/>
            <w:sz w:val="16"/>
            <w:szCs w:val="16"/>
          </w:rPr>
          <w:t xml:space="preserve"> </w:t>
        </w:r>
      </w:ins>
      <w:proofErr w:type="spellStart"/>
      <w:ins w:id="4194" w:author="Kaxiong" w:date="2021-06-11T12:26:00Z">
        <w:r w:rsidR="0048106E">
          <w:rPr>
            <w:rFonts w:ascii="Arial" w:eastAsia="Arial" w:hAnsi="Arial" w:cs="Arial"/>
            <w:sz w:val="16"/>
            <w:szCs w:val="16"/>
          </w:rPr>
          <w:t>ntawm</w:t>
        </w:r>
        <w:proofErr w:type="spellEnd"/>
        <w:r w:rsidR="0048106E">
          <w:rPr>
            <w:rFonts w:ascii="Arial" w:eastAsia="Arial" w:hAnsi="Arial" w:cs="Arial"/>
            <w:sz w:val="16"/>
            <w:szCs w:val="16"/>
          </w:rPr>
          <w:t xml:space="preserve"> cov chaws </w:t>
        </w:r>
        <w:proofErr w:type="spellStart"/>
        <w:r w:rsidR="0048106E">
          <w:rPr>
            <w:rFonts w:ascii="Arial" w:eastAsia="Arial" w:hAnsi="Arial" w:cs="Arial"/>
            <w:sz w:val="16"/>
            <w:szCs w:val="16"/>
          </w:rPr>
          <w:t>ua</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mu</w:t>
        </w:r>
      </w:ins>
      <w:ins w:id="4195" w:author="Kaxiong" w:date="2021-06-11T12:27:00Z">
        <w:r w:rsidR="0048106E">
          <w:rPr>
            <w:rFonts w:ascii="Arial" w:eastAsia="Arial" w:hAnsi="Arial" w:cs="Arial"/>
            <w:sz w:val="16"/>
            <w:szCs w:val="16"/>
          </w:rPr>
          <w:t>aj</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tsiaj</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nyob</w:t>
        </w:r>
        <w:proofErr w:type="spellEnd"/>
        <w:r w:rsidR="0048106E">
          <w:rPr>
            <w:rFonts w:ascii="Arial" w:eastAsia="Arial" w:hAnsi="Arial" w:cs="Arial"/>
            <w:sz w:val="16"/>
            <w:szCs w:val="16"/>
          </w:rPr>
          <w:t xml:space="preserve">. </w:t>
        </w:r>
      </w:ins>
      <w:del w:id="4196" w:author="Kaxiong" w:date="2021-06-11T12:27:00Z">
        <w:r w:rsidRPr="00483275" w:rsidDel="0048106E">
          <w:rPr>
            <w:rFonts w:ascii="Arial" w:eastAsia="Arial" w:hAnsi="Arial" w:cs="Arial"/>
            <w:sz w:val="16"/>
            <w:szCs w:val="16"/>
          </w:rPr>
          <w:delText>paug ntawm thaj chaw uas muaj tsiaj</w:delText>
        </w:r>
        <w:r w:rsidR="004C4334" w:rsidRPr="00483275" w:rsidDel="0048106E">
          <w:rPr>
            <w:rFonts w:ascii="Arial" w:eastAsia="Arial" w:hAnsi="Arial" w:cs="Arial"/>
            <w:sz w:val="16"/>
            <w:szCs w:val="16"/>
          </w:rPr>
          <w:delText xml:space="preserve"> txhu</w:delText>
        </w:r>
        <w:r w:rsidRPr="00483275" w:rsidDel="0048106E">
          <w:rPr>
            <w:rFonts w:ascii="Arial" w:eastAsia="Arial" w:hAnsi="Arial" w:cs="Arial"/>
            <w:sz w:val="16"/>
            <w:szCs w:val="16"/>
          </w:rPr>
          <w:delText xml:space="preserve">. </w:delText>
        </w:r>
      </w:del>
      <w:proofErr w:type="spellStart"/>
      <w:r w:rsidRPr="00483275">
        <w:rPr>
          <w:rFonts w:ascii="Arial" w:eastAsia="Arial" w:hAnsi="Arial" w:cs="Arial"/>
          <w:sz w:val="16"/>
          <w:szCs w:val="16"/>
        </w:rPr>
        <w:t>Nws</w:t>
      </w:r>
      <w:proofErr w:type="spellEnd"/>
      <w:r w:rsidRPr="00483275">
        <w:rPr>
          <w:rFonts w:ascii="Arial" w:eastAsia="Arial" w:hAnsi="Arial" w:cs="Arial"/>
          <w:sz w:val="16"/>
          <w:szCs w:val="16"/>
        </w:rPr>
        <w:t xml:space="preserve"> </w:t>
      </w:r>
      <w:proofErr w:type="spellStart"/>
      <w:ins w:id="4197" w:author="Kaxiong" w:date="2021-06-11T12:27:00Z">
        <w:r w:rsidR="0048106E">
          <w:rPr>
            <w:rFonts w:ascii="Arial" w:eastAsia="Arial" w:hAnsi="Arial" w:cs="Arial"/>
            <w:sz w:val="16"/>
            <w:szCs w:val="16"/>
          </w:rPr>
          <w:t>yog</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ib</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qho</w:t>
        </w:r>
      </w:ins>
      <w:proofErr w:type="spellEnd"/>
      <w:del w:id="4198" w:author="Kaxiong" w:date="2021-06-11T12:27:00Z">
        <w:r w:rsidRPr="00483275" w:rsidDel="0048106E">
          <w:rPr>
            <w:rFonts w:ascii="Arial" w:eastAsia="Arial" w:hAnsi="Arial" w:cs="Arial"/>
            <w:sz w:val="16"/>
            <w:szCs w:val="16"/>
          </w:rPr>
          <w:delText>tau</w:delText>
        </w:r>
      </w:del>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ua</w:t>
      </w:r>
      <w:ins w:id="4199" w:author="Kaxiong" w:date="2021-06-11T12:28:00Z">
        <w:r w:rsidR="0048106E">
          <w:rPr>
            <w:rFonts w:ascii="Arial" w:eastAsia="Arial" w:hAnsi="Arial" w:cs="Arial"/>
            <w:sz w:val="16"/>
            <w:szCs w:val="16"/>
          </w:rPr>
          <w:t>s</w:t>
        </w:r>
      </w:ins>
      <w:proofErr w:type="spellEnd"/>
      <w:r w:rsidR="00483275" w:rsidRPr="00483275">
        <w:rPr>
          <w:rFonts w:ascii="Arial" w:eastAsia="Arial" w:hAnsi="Arial" w:cs="Arial"/>
          <w:sz w:val="16"/>
          <w:szCs w:val="16"/>
        </w:rPr>
        <w:t xml:space="preserve"> </w:t>
      </w:r>
      <w:r w:rsidRPr="00483275">
        <w:rPr>
          <w:rFonts w:ascii="Arial" w:eastAsia="Arial" w:hAnsi="Arial" w:cs="Arial"/>
          <w:sz w:val="16"/>
          <w:szCs w:val="16"/>
        </w:rPr>
        <w:t xml:space="preserve">zoo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r w:rsidR="00483275" w:rsidRPr="00483275">
        <w:rPr>
          <w:rFonts w:ascii="Arial" w:eastAsia="Arial" w:hAnsi="Arial" w:cs="Arial"/>
          <w:sz w:val="16"/>
          <w:szCs w:val="16"/>
        </w:rPr>
        <w:t xml:space="preserve">August </w:t>
      </w:r>
      <w:proofErr w:type="spellStart"/>
      <w:r w:rsidR="00483275" w:rsidRPr="00483275">
        <w:rPr>
          <w:rFonts w:ascii="Arial" w:eastAsia="Arial" w:hAnsi="Arial" w:cs="Arial"/>
          <w:sz w:val="16"/>
          <w:szCs w:val="16"/>
        </w:rPr>
        <w:t>thiab</w:t>
      </w:r>
      <w:proofErr w:type="spellEnd"/>
      <w:r w:rsidR="00483275" w:rsidRPr="00483275">
        <w:rPr>
          <w:rFonts w:ascii="Arial" w:eastAsia="Arial" w:hAnsi="Arial" w:cs="Arial"/>
          <w:sz w:val="16"/>
          <w:szCs w:val="16"/>
        </w:rPr>
        <w:t xml:space="preserve"> May </w:t>
      </w:r>
      <w:r w:rsidRPr="00483275">
        <w:rPr>
          <w:rFonts w:ascii="Arial" w:eastAsia="Arial" w:hAnsi="Arial" w:cs="Arial"/>
          <w:sz w:val="16"/>
          <w:szCs w:val="16"/>
        </w:rPr>
        <w:t xml:space="preserve">tau </w:t>
      </w:r>
      <w:proofErr w:type="spellStart"/>
      <w:r w:rsidRPr="00483275">
        <w:rPr>
          <w:rFonts w:ascii="Arial" w:eastAsia="Arial" w:hAnsi="Arial" w:cs="Arial"/>
          <w:sz w:val="16"/>
          <w:szCs w:val="16"/>
        </w:rPr>
        <w:t>sau</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cai</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tswj</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fwm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nyab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xeeb</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ntawm</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zaub</w:t>
      </w:r>
      <w:proofErr w:type="spellEnd"/>
      <w:r w:rsidR="00483275" w:rsidRPr="00483275">
        <w:rPr>
          <w:rFonts w:ascii="Arial" w:eastAsia="Arial" w:hAnsi="Arial" w:cs="Arial"/>
          <w:sz w:val="16"/>
          <w:szCs w:val="16"/>
        </w:rPr>
        <w:t xml:space="preserve"> mov</w:t>
      </w:r>
      <w:r w:rsidRPr="00483275">
        <w:rPr>
          <w:rFonts w:ascii="Arial" w:eastAsia="Arial" w:hAnsi="Arial" w:cs="Arial"/>
          <w:sz w:val="16"/>
          <w:szCs w:val="16"/>
        </w:rPr>
        <w:t xml:space="preserve">, cov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cob </w:t>
      </w:r>
      <w:proofErr w:type="spellStart"/>
      <w:r w:rsidRPr="00483275">
        <w:rPr>
          <w:rFonts w:ascii="Arial" w:eastAsia="Arial" w:hAnsi="Arial" w:cs="Arial"/>
          <w:sz w:val="16"/>
          <w:szCs w:val="16"/>
        </w:rPr>
        <w:t>qhia</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neeg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hauj</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lwm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ins w:id="4200" w:author="Kaxiong" w:date="2021-06-11T12:28:00Z">
        <w:r w:rsidR="0048106E">
          <w:rPr>
            <w:rFonts w:ascii="Arial" w:eastAsia="Arial" w:hAnsi="Arial" w:cs="Arial"/>
            <w:sz w:val="16"/>
            <w:szCs w:val="16"/>
          </w:rPr>
          <w:t xml:space="preserve">cov </w:t>
        </w:r>
        <w:proofErr w:type="spellStart"/>
        <w:r w:rsidR="0048106E">
          <w:rPr>
            <w:rFonts w:ascii="Arial" w:eastAsia="Arial" w:hAnsi="Arial" w:cs="Arial"/>
            <w:sz w:val="16"/>
            <w:szCs w:val="16"/>
          </w:rPr>
          <w:t>kev</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yug</w:t>
        </w:r>
        <w:proofErr w:type="spellEnd"/>
        <w:r w:rsidR="0048106E">
          <w:rPr>
            <w:rFonts w:ascii="Arial" w:eastAsia="Arial" w:hAnsi="Arial" w:cs="Arial"/>
            <w:sz w:val="16"/>
            <w:szCs w:val="16"/>
          </w:rPr>
          <w:t xml:space="preserve"> </w:t>
        </w:r>
      </w:ins>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txhu</w:t>
      </w:r>
      <w:proofErr w:type="spellEnd"/>
      <w:r w:rsidR="00483275" w:rsidRPr="00483275">
        <w:rPr>
          <w:rFonts w:ascii="Arial" w:eastAsia="Arial" w:hAnsi="Arial" w:cs="Arial"/>
          <w:sz w:val="16"/>
          <w:szCs w:val="16"/>
        </w:rPr>
        <w:t xml:space="preserve"> </w:t>
      </w:r>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ins w:id="4201" w:author="Kaxiong" w:date="2021-06-11T12:28:00Z">
        <w:r w:rsidR="0048106E">
          <w:rPr>
            <w:rFonts w:ascii="Arial" w:eastAsia="Arial" w:hAnsi="Arial" w:cs="Arial"/>
            <w:sz w:val="16"/>
            <w:szCs w:val="16"/>
          </w:rPr>
          <w:t xml:space="preserve">cov </w:t>
        </w:r>
      </w:ins>
      <w:proofErr w:type="spellStart"/>
      <w:r w:rsidRPr="00483275">
        <w:rPr>
          <w:rFonts w:ascii="Arial" w:eastAsia="Arial" w:hAnsi="Arial" w:cs="Arial"/>
          <w:sz w:val="16"/>
          <w:szCs w:val="16"/>
        </w:rPr>
        <w:t>hnub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qoob</w:t>
      </w:r>
      <w:proofErr w:type="spellEnd"/>
      <w:r w:rsidR="00483275" w:rsidRPr="00483275">
        <w:rPr>
          <w:rFonts w:ascii="Arial" w:eastAsia="Arial" w:hAnsi="Arial" w:cs="Arial"/>
          <w:sz w:val="16"/>
          <w:szCs w:val="16"/>
        </w:rPr>
        <w:t xml:space="preserve"> loo</w:t>
      </w:r>
      <w:r w:rsidRPr="00483275">
        <w:rPr>
          <w:rFonts w:ascii="Arial" w:eastAsia="Arial" w:hAnsi="Arial" w:cs="Arial"/>
          <w:sz w:val="16"/>
          <w:szCs w:val="16"/>
        </w:rPr>
        <w:t xml:space="preserve">. </w:t>
      </w:r>
      <w:proofErr w:type="spellStart"/>
      <w:r w:rsidRPr="00483275">
        <w:rPr>
          <w:rFonts w:ascii="Arial" w:eastAsia="Arial" w:hAnsi="Arial" w:cs="Arial"/>
          <w:sz w:val="16"/>
          <w:szCs w:val="16"/>
        </w:rPr>
        <w:t>Nws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yuav</w:t>
      </w:r>
      <w:proofErr w:type="spellEnd"/>
      <w:r w:rsidRPr="00483275">
        <w:rPr>
          <w:rFonts w:ascii="Arial" w:eastAsia="Arial" w:hAnsi="Arial" w:cs="Arial"/>
          <w:sz w:val="16"/>
          <w:szCs w:val="16"/>
        </w:rPr>
        <w:t xml:space="preserve"> zoo </w:t>
      </w:r>
      <w:proofErr w:type="spellStart"/>
      <w:r w:rsidRPr="00483275">
        <w:rPr>
          <w:rFonts w:ascii="Arial" w:eastAsia="Arial" w:hAnsi="Arial" w:cs="Arial"/>
          <w:sz w:val="16"/>
          <w:szCs w:val="16"/>
        </w:rPr>
        <w:t>dua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lawv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tseem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khaws</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ntaub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hais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txog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ntsuam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xyuas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ua</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ntej</w:t>
      </w:r>
      <w:proofErr w:type="spellEnd"/>
      <w:r w:rsidRPr="00483275">
        <w:rPr>
          <w:rFonts w:ascii="Arial" w:eastAsia="Arial" w:hAnsi="Arial" w:cs="Arial"/>
          <w:sz w:val="16"/>
          <w:szCs w:val="16"/>
        </w:rPr>
        <w:t xml:space="preserve"> </w:t>
      </w:r>
      <w:proofErr w:type="spellStart"/>
      <w:ins w:id="4202" w:author="Kaxiong" w:date="2021-06-11T12:29:00Z">
        <w:r w:rsidR="0048106E">
          <w:rPr>
            <w:rFonts w:ascii="Arial" w:eastAsia="Arial" w:hAnsi="Arial" w:cs="Arial"/>
            <w:sz w:val="16"/>
            <w:szCs w:val="16"/>
          </w:rPr>
          <w:t>sau</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qoob</w:t>
        </w:r>
        <w:proofErr w:type="spellEnd"/>
        <w:r w:rsidR="0048106E">
          <w:rPr>
            <w:rFonts w:ascii="Arial" w:eastAsia="Arial" w:hAnsi="Arial" w:cs="Arial"/>
            <w:sz w:val="16"/>
            <w:szCs w:val="16"/>
          </w:rPr>
          <w:t xml:space="preserve"> loo </w:t>
        </w:r>
      </w:ins>
      <w:proofErr w:type="spellStart"/>
      <w:r w:rsidRPr="00483275">
        <w:rPr>
          <w:rFonts w:ascii="Arial" w:eastAsia="Arial" w:hAnsi="Arial" w:cs="Arial"/>
          <w:sz w:val="16"/>
          <w:szCs w:val="16"/>
        </w:rPr>
        <w:t>rau</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ins w:id="4203" w:author="Kaxiong" w:date="2021-06-11T12:30:00Z">
        <w:r w:rsidR="0048106E">
          <w:rPr>
            <w:rFonts w:ascii="Arial" w:eastAsia="Arial" w:hAnsi="Arial" w:cs="Arial"/>
            <w:sz w:val="16"/>
            <w:szCs w:val="16"/>
          </w:rPr>
          <w:t>tshwm</w:t>
        </w:r>
        <w:proofErr w:type="spellEnd"/>
        <w:r w:rsidR="0048106E">
          <w:rPr>
            <w:rFonts w:ascii="Arial" w:eastAsia="Arial" w:hAnsi="Arial" w:cs="Arial"/>
            <w:sz w:val="16"/>
            <w:szCs w:val="16"/>
          </w:rPr>
          <w:t xml:space="preserve"> sim </w:t>
        </w:r>
        <w:proofErr w:type="spellStart"/>
        <w:r w:rsidR="0048106E">
          <w:rPr>
            <w:rFonts w:ascii="Arial" w:eastAsia="Arial" w:hAnsi="Arial" w:cs="Arial"/>
            <w:sz w:val="16"/>
            <w:szCs w:val="16"/>
          </w:rPr>
          <w:t>ua</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kev</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tsis</w:t>
        </w:r>
        <w:proofErr w:type="spellEnd"/>
        <w:r w:rsidR="0048106E">
          <w:rPr>
            <w:rFonts w:ascii="Arial" w:eastAsia="Arial" w:hAnsi="Arial" w:cs="Arial"/>
            <w:sz w:val="16"/>
            <w:szCs w:val="16"/>
          </w:rPr>
          <w:t xml:space="preserve"> </w:t>
        </w:r>
        <w:proofErr w:type="spellStart"/>
        <w:r w:rsidR="0048106E">
          <w:rPr>
            <w:rFonts w:ascii="Arial" w:eastAsia="Arial" w:hAnsi="Arial" w:cs="Arial"/>
            <w:sz w:val="16"/>
            <w:szCs w:val="16"/>
          </w:rPr>
          <w:t>huv</w:t>
        </w:r>
        <w:proofErr w:type="spellEnd"/>
        <w:r w:rsidR="0048106E">
          <w:rPr>
            <w:rFonts w:ascii="Arial" w:eastAsia="Arial" w:hAnsi="Arial" w:cs="Arial"/>
            <w:sz w:val="16"/>
            <w:szCs w:val="16"/>
          </w:rPr>
          <w:t xml:space="preserve"> </w:t>
        </w:r>
      </w:ins>
      <w:del w:id="4204" w:author="Kaxiong" w:date="2021-06-11T12:30:00Z">
        <w:r w:rsidRPr="00483275" w:rsidDel="0073349C">
          <w:rPr>
            <w:rFonts w:ascii="Arial" w:eastAsia="Arial" w:hAnsi="Arial" w:cs="Arial"/>
            <w:sz w:val="16"/>
            <w:szCs w:val="16"/>
          </w:rPr>
          <w:delText xml:space="preserve">muaj peev xwm kis tau </w:delText>
        </w:r>
        <w:r w:rsidR="00483275" w:rsidRPr="00483275" w:rsidDel="0073349C">
          <w:rPr>
            <w:rFonts w:ascii="Arial" w:eastAsia="Arial" w:hAnsi="Arial" w:cs="Arial"/>
            <w:sz w:val="16"/>
            <w:szCs w:val="16"/>
          </w:rPr>
          <w:delText xml:space="preserve">ntawm </w:delText>
        </w:r>
        <w:r w:rsidRPr="00483275" w:rsidDel="0073349C">
          <w:rPr>
            <w:rFonts w:ascii="Arial" w:eastAsia="Arial" w:hAnsi="Arial" w:cs="Arial"/>
            <w:sz w:val="16"/>
            <w:szCs w:val="16"/>
          </w:rPr>
          <w:delText xml:space="preserve">tus kab mob </w:delText>
        </w:r>
      </w:del>
      <w:proofErr w:type="spellStart"/>
      <w:r w:rsidRPr="00483275">
        <w:rPr>
          <w:rFonts w:ascii="Arial" w:eastAsia="Arial" w:hAnsi="Arial" w:cs="Arial"/>
          <w:sz w:val="16"/>
          <w:szCs w:val="16"/>
        </w:rPr>
        <w:t>thiab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yog</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tias</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peb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paub</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kauj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ruam</w:t>
      </w:r>
      <w:proofErr w:type="spellEnd"/>
      <w:r w:rsidRPr="00483275">
        <w:rPr>
          <w:rFonts w:ascii="Arial" w:eastAsia="Arial" w:hAnsi="Arial" w:cs="Arial"/>
          <w:sz w:val="16"/>
          <w:szCs w:val="16"/>
        </w:rPr>
        <w:t xml:space="preserve"> </w:t>
      </w:r>
      <w:r w:rsidR="00483275" w:rsidRPr="00483275">
        <w:rPr>
          <w:rFonts w:ascii="Arial" w:eastAsia="Arial" w:hAnsi="Arial" w:cs="Arial"/>
          <w:sz w:val="16"/>
          <w:szCs w:val="16"/>
        </w:rPr>
        <w:t xml:space="preserve">dab </w:t>
      </w:r>
      <w:proofErr w:type="spellStart"/>
      <w:r w:rsidR="00483275" w:rsidRPr="00483275">
        <w:rPr>
          <w:rFonts w:ascii="Arial" w:eastAsia="Arial" w:hAnsi="Arial" w:cs="Arial"/>
          <w:sz w:val="16"/>
          <w:szCs w:val="16"/>
        </w:rPr>
        <w:t>tsi</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ntawm</w:t>
      </w:r>
      <w:proofErr w:type="spellEnd"/>
      <w:r w:rsidR="00483275" w:rsidRPr="00483275">
        <w:rPr>
          <w:rFonts w:ascii="Arial" w:eastAsia="Arial" w:hAnsi="Arial" w:cs="Arial"/>
          <w:sz w:val="16"/>
          <w:szCs w:val="16"/>
        </w:rPr>
        <w:t xml:space="preserve"> </w:t>
      </w:r>
      <w:proofErr w:type="spellStart"/>
      <w:ins w:id="4205" w:author="Kaxiong" w:date="2021-06-11T12:30:00Z">
        <w:r w:rsidR="0073349C">
          <w:rPr>
            <w:rFonts w:ascii="Arial" w:eastAsia="Arial" w:hAnsi="Arial" w:cs="Arial"/>
            <w:sz w:val="16"/>
            <w:szCs w:val="16"/>
          </w:rPr>
          <w:t>nkawv</w:t>
        </w:r>
      </w:ins>
      <w:proofErr w:type="spellEnd"/>
      <w:del w:id="4206" w:author="Kaxiong" w:date="2021-06-11T12:30:00Z">
        <w:r w:rsidRPr="00483275" w:rsidDel="0073349C">
          <w:rPr>
            <w:rFonts w:ascii="Arial" w:eastAsia="Arial" w:hAnsi="Arial" w:cs="Arial"/>
            <w:sz w:val="16"/>
            <w:szCs w:val="16"/>
          </w:rPr>
          <w:delText>lawv</w:delText>
        </w:r>
      </w:del>
      <w:r w:rsidRPr="00483275">
        <w:rPr>
          <w:rFonts w:ascii="Arial" w:eastAsia="Arial" w:hAnsi="Arial" w:cs="Arial"/>
          <w:sz w:val="16"/>
          <w:szCs w:val="16"/>
        </w:rPr>
        <w:t xml:space="preserve"> </w:t>
      </w:r>
      <w:proofErr w:type="spellStart"/>
      <w:r w:rsidRPr="00483275">
        <w:rPr>
          <w:rFonts w:ascii="Arial" w:eastAsia="Arial" w:hAnsi="Arial" w:cs="Arial"/>
          <w:sz w:val="16"/>
          <w:szCs w:val="16"/>
        </w:rPr>
        <w:t>coj</w:t>
      </w:r>
      <w:proofErr w:type="spellEnd"/>
      <w:r w:rsidRPr="00483275">
        <w:rPr>
          <w:rFonts w:ascii="Arial" w:eastAsia="Arial" w:hAnsi="Arial" w:cs="Arial"/>
          <w:sz w:val="16"/>
          <w:szCs w:val="16"/>
        </w:rPr>
        <w:t xml:space="preserve"> los </w:t>
      </w:r>
      <w:proofErr w:type="spellStart"/>
      <w:r w:rsidRPr="00483275">
        <w:rPr>
          <w:rFonts w:ascii="Arial" w:eastAsia="Arial" w:hAnsi="Arial" w:cs="Arial"/>
          <w:sz w:val="16"/>
          <w:szCs w:val="16"/>
        </w:rPr>
        <w:t>txo</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qhov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ph</w:t>
      </w:r>
      <w:r w:rsidR="00483275" w:rsidRPr="00483275">
        <w:rPr>
          <w:rFonts w:ascii="Arial" w:eastAsia="Arial" w:hAnsi="Arial" w:cs="Arial"/>
          <w:sz w:val="16"/>
          <w:szCs w:val="16"/>
        </w:rPr>
        <w:t>om</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sij</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ntawm</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kev</w:t>
      </w:r>
      <w:proofErr w:type="spellEnd"/>
      <w:r w:rsidRPr="00483275">
        <w:rPr>
          <w:rFonts w:ascii="Arial" w:eastAsia="Arial" w:hAnsi="Arial" w:cs="Arial"/>
          <w:sz w:val="16"/>
          <w:szCs w:val="16"/>
        </w:rPr>
        <w:t xml:space="preserve"> </w:t>
      </w:r>
      <w:ins w:id="4207" w:author="Kaxiong" w:date="2021-06-11T12:31:00Z">
        <w:r w:rsidR="0073349C">
          <w:rPr>
            <w:rFonts w:ascii="Arial" w:eastAsia="Arial" w:hAnsi="Arial" w:cs="Arial"/>
            <w:sz w:val="16"/>
            <w:szCs w:val="16"/>
          </w:rPr>
          <w:t xml:space="preserve">lo </w:t>
        </w:r>
      </w:ins>
      <w:del w:id="4208" w:author="Kaxiong" w:date="2021-06-11T12:31:00Z">
        <w:r w:rsidRPr="00483275" w:rsidDel="0073349C">
          <w:rPr>
            <w:rFonts w:ascii="Arial" w:eastAsia="Arial" w:hAnsi="Arial" w:cs="Arial"/>
            <w:sz w:val="16"/>
            <w:szCs w:val="16"/>
          </w:rPr>
          <w:delText xml:space="preserve">sib cuag </w:delText>
        </w:r>
      </w:del>
      <w:proofErr w:type="spellStart"/>
      <w:r w:rsidRPr="00483275">
        <w:rPr>
          <w:rFonts w:ascii="Arial" w:eastAsia="Arial" w:hAnsi="Arial" w:cs="Arial"/>
          <w:sz w:val="16"/>
          <w:szCs w:val="16"/>
        </w:rPr>
        <w:t>nrog</w:t>
      </w:r>
      <w:proofErr w:type="spellEnd"/>
      <w:r w:rsidRPr="00483275">
        <w:rPr>
          <w:rFonts w:ascii="Arial" w:eastAsia="Arial" w:hAnsi="Arial" w:cs="Arial"/>
          <w:sz w:val="16"/>
          <w:szCs w:val="16"/>
        </w:rPr>
        <w:t xml:space="preserve"> cov </w:t>
      </w:r>
      <w:proofErr w:type="spellStart"/>
      <w:r w:rsidRPr="00483275">
        <w:rPr>
          <w:rFonts w:ascii="Arial" w:eastAsia="Arial" w:hAnsi="Arial" w:cs="Arial"/>
          <w:sz w:val="16"/>
          <w:szCs w:val="16"/>
        </w:rPr>
        <w:t>quav</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tsiaj</w:t>
      </w:r>
      <w:proofErr w:type="spellEnd"/>
      <w:r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txhu</w:t>
      </w:r>
      <w:proofErr w:type="spellEnd"/>
      <w:r w:rsidR="00483275" w:rsidRPr="00483275">
        <w:rPr>
          <w:rFonts w:ascii="Arial" w:eastAsia="Arial" w:hAnsi="Arial" w:cs="Arial"/>
          <w:sz w:val="16"/>
          <w:szCs w:val="16"/>
        </w:rPr>
        <w:t xml:space="preserve"> </w:t>
      </w:r>
      <w:r w:rsidRPr="00483275">
        <w:rPr>
          <w:rFonts w:ascii="Arial" w:eastAsia="Arial" w:hAnsi="Arial" w:cs="Arial"/>
          <w:sz w:val="16"/>
          <w:szCs w:val="16"/>
        </w:rPr>
        <w:t xml:space="preserve">tom </w:t>
      </w:r>
      <w:proofErr w:type="spellStart"/>
      <w:r w:rsidRPr="00483275">
        <w:rPr>
          <w:rFonts w:ascii="Arial" w:eastAsia="Arial" w:hAnsi="Arial" w:cs="Arial"/>
          <w:sz w:val="16"/>
          <w:szCs w:val="16"/>
        </w:rPr>
        <w:t>qab</w:t>
      </w:r>
      <w:proofErr w:type="spellEnd"/>
      <w:r w:rsidRPr="00483275">
        <w:rPr>
          <w:rFonts w:ascii="Arial" w:eastAsia="Arial" w:hAnsi="Arial" w:cs="Arial"/>
          <w:sz w:val="16"/>
          <w:szCs w:val="16"/>
        </w:rPr>
        <w:t xml:space="preserve"> </w:t>
      </w:r>
      <w:proofErr w:type="spellStart"/>
      <w:r w:rsidRPr="00483275">
        <w:rPr>
          <w:rFonts w:ascii="Arial" w:eastAsia="Arial" w:hAnsi="Arial" w:cs="Arial"/>
          <w:sz w:val="16"/>
          <w:szCs w:val="16"/>
        </w:rPr>
        <w:t>sau</w:t>
      </w:r>
      <w:proofErr w:type="spellEnd"/>
      <w:r w:rsidR="00483275" w:rsidRPr="00483275">
        <w:rPr>
          <w:rFonts w:ascii="Arial" w:eastAsia="Arial" w:hAnsi="Arial" w:cs="Arial"/>
          <w:sz w:val="16"/>
          <w:szCs w:val="16"/>
        </w:rPr>
        <w:t xml:space="preserve"> </w:t>
      </w:r>
      <w:proofErr w:type="spellStart"/>
      <w:r w:rsidR="00483275" w:rsidRPr="00483275">
        <w:rPr>
          <w:rFonts w:ascii="Arial" w:eastAsia="Arial" w:hAnsi="Arial" w:cs="Arial"/>
          <w:sz w:val="16"/>
          <w:szCs w:val="16"/>
        </w:rPr>
        <w:t>qoob</w:t>
      </w:r>
      <w:proofErr w:type="spellEnd"/>
      <w:r w:rsidR="00483275" w:rsidRPr="00483275">
        <w:rPr>
          <w:rFonts w:ascii="Arial" w:eastAsia="Arial" w:hAnsi="Arial" w:cs="Arial"/>
          <w:sz w:val="16"/>
          <w:szCs w:val="16"/>
        </w:rPr>
        <w:t xml:space="preserve"> loo</w:t>
      </w:r>
      <w:r w:rsidRPr="00483275">
        <w:rPr>
          <w:rFonts w:ascii="Arial" w:eastAsia="Arial" w:hAnsi="Arial" w:cs="Arial"/>
          <w:sz w:val="16"/>
          <w:szCs w:val="16"/>
        </w:rPr>
        <w:t>.</w:t>
      </w:r>
      <w:r w:rsidR="004C4334" w:rsidRPr="00483275">
        <w:rPr>
          <w:rFonts w:ascii="Arial" w:eastAsia="Arial" w:hAnsi="Arial" w:cs="Arial"/>
          <w:sz w:val="16"/>
          <w:szCs w:val="16"/>
        </w:rPr>
        <w:t>”</w:t>
      </w:r>
    </w:p>
    <w:p w14:paraId="7B159F92" w14:textId="77777777" w:rsidR="00BF3E5F" w:rsidRDefault="00BF3E5F">
      <w:pPr>
        <w:spacing w:line="200" w:lineRule="exact"/>
        <w:rPr>
          <w:sz w:val="20"/>
          <w:szCs w:val="20"/>
        </w:rPr>
      </w:pPr>
    </w:p>
    <w:p w14:paraId="079794CF" w14:textId="77777777" w:rsidR="00BF3E5F" w:rsidRDefault="00BF3E5F">
      <w:pPr>
        <w:spacing w:line="342" w:lineRule="exact"/>
        <w:rPr>
          <w:sz w:val="20"/>
          <w:szCs w:val="20"/>
        </w:rPr>
      </w:pPr>
    </w:p>
    <w:p w14:paraId="5D348AE9" w14:textId="1F51BB8E" w:rsidR="00BF3E5F" w:rsidRPr="00A165F1" w:rsidRDefault="00F2670D" w:rsidP="00F77A1A">
      <w:pPr>
        <w:spacing w:line="395" w:lineRule="auto"/>
        <w:ind w:left="240" w:right="260"/>
        <w:jc w:val="both"/>
        <w:rPr>
          <w:sz w:val="20"/>
          <w:szCs w:val="20"/>
        </w:rPr>
      </w:pPr>
      <w:proofErr w:type="spellStart"/>
      <w:r w:rsidRPr="00A165F1">
        <w:rPr>
          <w:rFonts w:ascii="Arial" w:eastAsia="Arial" w:hAnsi="Arial" w:cs="Arial"/>
          <w:sz w:val="16"/>
          <w:szCs w:val="16"/>
        </w:rPr>
        <w:lastRenderedPageBreak/>
        <w:t>Raws</w:t>
      </w:r>
      <w:proofErr w:type="spellEnd"/>
      <w:r w:rsidRPr="00A165F1">
        <w:rPr>
          <w:rFonts w:ascii="Arial" w:eastAsia="Arial" w:hAnsi="Arial" w:cs="Arial"/>
          <w:sz w:val="16"/>
          <w:szCs w:val="16"/>
        </w:rPr>
        <w:t xml:space="preserve"> li </w:t>
      </w:r>
      <w:proofErr w:type="spellStart"/>
      <w:r w:rsidRPr="00A165F1">
        <w:rPr>
          <w:rFonts w:ascii="Arial" w:eastAsia="Arial" w:hAnsi="Arial" w:cs="Arial"/>
          <w:sz w:val="16"/>
          <w:szCs w:val="16"/>
        </w:rPr>
        <w:t>peb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tuaj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yeem</w:t>
      </w:r>
      <w:proofErr w:type="spellEnd"/>
      <w:r w:rsidRPr="00A165F1">
        <w:rPr>
          <w:rFonts w:ascii="Arial" w:eastAsia="Arial" w:hAnsi="Arial" w:cs="Arial"/>
          <w:sz w:val="16"/>
          <w:szCs w:val="16"/>
        </w:rPr>
        <w:t xml:space="preserve"> pom los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cov </w:t>
      </w:r>
      <w:proofErr w:type="spellStart"/>
      <w:r w:rsidRPr="00A165F1">
        <w:rPr>
          <w:rFonts w:ascii="Arial" w:eastAsia="Arial" w:hAnsi="Arial" w:cs="Arial"/>
          <w:sz w:val="16"/>
          <w:szCs w:val="16"/>
        </w:rPr>
        <w:t>piv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txwv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lub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neej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tiag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tiag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muaj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ntau</w:t>
      </w:r>
      <w:proofErr w:type="spellEnd"/>
      <w:r w:rsidRPr="00A165F1">
        <w:rPr>
          <w:rFonts w:ascii="Arial" w:eastAsia="Arial" w:hAnsi="Arial" w:cs="Arial"/>
          <w:sz w:val="16"/>
          <w:szCs w:val="16"/>
        </w:rPr>
        <w:t xml:space="preserve"> yam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ins w:id="4209" w:author="Kaxiong" w:date="2021-06-11T12:32:00Z">
        <w:r w:rsidR="0073349C">
          <w:rPr>
            <w:rFonts w:ascii="Arial" w:eastAsia="Arial" w:hAnsi="Arial" w:cs="Arial"/>
            <w:sz w:val="16"/>
            <w:szCs w:val="16"/>
          </w:rPr>
          <w:t xml:space="preserve">tag </w:t>
        </w:r>
        <w:proofErr w:type="spellStart"/>
        <w:r w:rsidR="0073349C">
          <w:rPr>
            <w:rFonts w:ascii="Arial" w:eastAsia="Arial" w:hAnsi="Arial" w:cs="Arial"/>
            <w:sz w:val="16"/>
            <w:szCs w:val="16"/>
          </w:rPr>
          <w:t>nrho</w:t>
        </w:r>
      </w:ins>
      <w:proofErr w:type="spellEnd"/>
      <w:del w:id="4210" w:author="Kaxiong" w:date="2021-06-11T12:32:00Z">
        <w:r w:rsidRPr="00A165F1" w:rsidDel="0073349C">
          <w:rPr>
            <w:rFonts w:ascii="Arial" w:eastAsia="Arial" w:hAnsi="Arial" w:cs="Arial"/>
            <w:sz w:val="16"/>
            <w:szCs w:val="16"/>
          </w:rPr>
          <w:delText>ob qho</w:delText>
        </w:r>
      </w:del>
      <w:ins w:id="4211" w:author="Kaxiong" w:date="2021-06-11T12:32:00Z">
        <w:r w:rsidR="0073349C">
          <w:rPr>
            <w:rFonts w:ascii="Arial" w:eastAsia="Arial" w:hAnsi="Arial" w:cs="Arial"/>
            <w:sz w:val="16"/>
            <w:szCs w:val="16"/>
          </w:rPr>
          <w:t xml:space="preserve"> cov</w:t>
        </w:r>
      </w:ins>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coj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ins w:id="4212" w:author="Kaxiong" w:date="2021-06-11T12:33:00Z">
        <w:r w:rsidR="0073349C">
          <w:rPr>
            <w:rFonts w:ascii="Arial" w:eastAsia="Arial" w:hAnsi="Arial" w:cs="Arial"/>
            <w:sz w:val="16"/>
            <w:szCs w:val="16"/>
          </w:rPr>
          <w:t>ib</w:t>
        </w:r>
        <w:proofErr w:type="spellEnd"/>
        <w:r w:rsidR="0073349C">
          <w:rPr>
            <w:rFonts w:ascii="Arial" w:eastAsia="Arial" w:hAnsi="Arial" w:cs="Arial"/>
            <w:sz w:val="16"/>
            <w:szCs w:val="16"/>
          </w:rPr>
          <w:t xml:space="preserve"> </w:t>
        </w:r>
        <w:proofErr w:type="spellStart"/>
        <w:r w:rsidR="0073349C">
          <w:rPr>
            <w:rFonts w:ascii="Arial" w:eastAsia="Arial" w:hAnsi="Arial" w:cs="Arial"/>
            <w:sz w:val="16"/>
            <w:szCs w:val="16"/>
          </w:rPr>
          <w:t>txwm</w:t>
        </w:r>
        <w:proofErr w:type="spellEnd"/>
        <w:r w:rsidR="0073349C">
          <w:rPr>
            <w:rFonts w:ascii="Arial" w:eastAsia="Arial" w:hAnsi="Arial" w:cs="Arial"/>
            <w:sz w:val="16"/>
            <w:szCs w:val="16"/>
          </w:rPr>
          <w:t xml:space="preserve"> </w:t>
        </w:r>
      </w:ins>
      <w:proofErr w:type="spellStart"/>
      <w:r w:rsidRPr="00A165F1">
        <w:rPr>
          <w:rFonts w:ascii="Arial" w:eastAsia="Arial" w:hAnsi="Arial" w:cs="Arial"/>
          <w:sz w:val="16"/>
          <w:szCs w:val="16"/>
        </w:rPr>
        <w:t>thiab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sib </w:t>
      </w:r>
      <w:proofErr w:type="spellStart"/>
      <w:r w:rsidRPr="00A165F1">
        <w:rPr>
          <w:rFonts w:ascii="Arial" w:eastAsia="Arial" w:hAnsi="Arial" w:cs="Arial"/>
          <w:sz w:val="16"/>
          <w:szCs w:val="16"/>
        </w:rPr>
        <w:t>txawv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txoj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ins w:id="4213" w:author="Kaxiong" w:date="2021-06-11T12:35:00Z">
        <w:r w:rsidR="0073349C">
          <w:rPr>
            <w:rFonts w:ascii="Arial" w:eastAsia="Arial" w:hAnsi="Arial" w:cs="Arial"/>
            <w:sz w:val="16"/>
            <w:szCs w:val="16"/>
          </w:rPr>
          <w:t xml:space="preserve"> </w:t>
        </w:r>
      </w:ins>
      <w:del w:id="4214" w:author="Kaxiong" w:date="2021-06-11T12:36:00Z">
        <w:r w:rsidRPr="00A165F1" w:rsidDel="0073349C">
          <w:rPr>
            <w:rFonts w:ascii="Arial" w:eastAsia="Arial" w:hAnsi="Arial" w:cs="Arial"/>
            <w:sz w:val="16"/>
            <w:szCs w:val="16"/>
          </w:rPr>
          <w:delText xml:space="preserve"> </w:delText>
        </w:r>
      </w:del>
      <w:r w:rsidRPr="00A165F1">
        <w:rPr>
          <w:rFonts w:ascii="Arial" w:eastAsia="Arial" w:hAnsi="Arial" w:cs="Arial"/>
          <w:sz w:val="16"/>
          <w:szCs w:val="16"/>
        </w:rPr>
        <w:t xml:space="preserve">sib </w:t>
      </w:r>
      <w:proofErr w:type="spellStart"/>
      <w:r w:rsidRPr="00A165F1">
        <w:rPr>
          <w:rFonts w:ascii="Arial" w:eastAsia="Arial" w:hAnsi="Arial" w:cs="Arial"/>
          <w:sz w:val="16"/>
          <w:szCs w:val="16"/>
        </w:rPr>
        <w:t>txawv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cov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teb</w:t>
      </w:r>
      <w:proofErr w:type="spellEnd"/>
      <w:r w:rsidRPr="00A165F1">
        <w:rPr>
          <w:rFonts w:ascii="Arial" w:eastAsia="Arial" w:hAnsi="Arial" w:cs="Arial"/>
          <w:sz w:val="16"/>
          <w:szCs w:val="16"/>
        </w:rPr>
        <w:t xml:space="preserve"> </w:t>
      </w:r>
      <w:proofErr w:type="spellStart"/>
      <w:ins w:id="4215" w:author="Kaxiong" w:date="2021-06-11T12:36:00Z">
        <w:r w:rsidR="0073349C">
          <w:rPr>
            <w:rFonts w:ascii="Arial" w:eastAsia="Arial" w:hAnsi="Arial" w:cs="Arial"/>
            <w:sz w:val="16"/>
            <w:szCs w:val="16"/>
          </w:rPr>
          <w:t>kev</w:t>
        </w:r>
        <w:proofErr w:type="spellEnd"/>
        <w:r w:rsidR="0073349C">
          <w:rPr>
            <w:rFonts w:ascii="Arial" w:eastAsia="Arial" w:hAnsi="Arial" w:cs="Arial"/>
            <w:sz w:val="16"/>
            <w:szCs w:val="16"/>
          </w:rPr>
          <w:t xml:space="preserve"> </w:t>
        </w:r>
      </w:ins>
      <w:proofErr w:type="spellStart"/>
      <w:r w:rsidRPr="00A165F1">
        <w:rPr>
          <w:rFonts w:ascii="Arial" w:eastAsia="Arial" w:hAnsi="Arial" w:cs="Arial"/>
          <w:sz w:val="16"/>
          <w:szCs w:val="16"/>
        </w:rPr>
        <w:t>tswj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nyab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xeeb</w:t>
      </w:r>
      <w:proofErr w:type="spellEnd"/>
      <w:r w:rsidRPr="00A165F1">
        <w:rPr>
          <w:rFonts w:ascii="Arial" w:eastAsia="Arial" w:hAnsi="Arial" w:cs="Arial"/>
          <w:sz w:val="16"/>
          <w:szCs w:val="16"/>
        </w:rPr>
        <w:t xml:space="preserve"> </w:t>
      </w:r>
      <w:proofErr w:type="spellStart"/>
      <w:r w:rsidR="00BB7CB6" w:rsidRPr="00A165F1">
        <w:rPr>
          <w:rFonts w:ascii="Arial" w:eastAsia="Arial" w:hAnsi="Arial" w:cs="Arial"/>
          <w:sz w:val="16"/>
          <w:szCs w:val="16"/>
        </w:rPr>
        <w:t>ntawm</w:t>
      </w:r>
      <w:proofErr w:type="spellEnd"/>
      <w:r w:rsidR="00BB7CB6" w:rsidRPr="00A165F1">
        <w:rPr>
          <w:rFonts w:ascii="Arial" w:eastAsia="Arial" w:hAnsi="Arial" w:cs="Arial"/>
          <w:sz w:val="16"/>
          <w:szCs w:val="16"/>
        </w:rPr>
        <w:t xml:space="preserve"> </w:t>
      </w:r>
      <w:proofErr w:type="spellStart"/>
      <w:r w:rsidR="00BB7CB6" w:rsidRPr="00A165F1">
        <w:rPr>
          <w:rFonts w:ascii="Arial" w:eastAsia="Arial" w:hAnsi="Arial" w:cs="Arial"/>
          <w:sz w:val="16"/>
          <w:szCs w:val="16"/>
        </w:rPr>
        <w:t>zaub</w:t>
      </w:r>
      <w:proofErr w:type="spellEnd"/>
      <w:r w:rsidR="00BB7CB6" w:rsidRPr="00A165F1">
        <w:rPr>
          <w:rFonts w:ascii="Arial" w:eastAsia="Arial" w:hAnsi="Arial" w:cs="Arial"/>
          <w:sz w:val="16"/>
          <w:szCs w:val="16"/>
        </w:rPr>
        <w:t xml:space="preserve"> mov </w:t>
      </w:r>
      <w:proofErr w:type="spellStart"/>
      <w:r w:rsidRPr="00A165F1">
        <w:rPr>
          <w:rFonts w:ascii="Arial" w:eastAsia="Arial" w:hAnsi="Arial" w:cs="Arial"/>
          <w:sz w:val="16"/>
          <w:szCs w:val="16"/>
        </w:rPr>
        <w:t>rau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sib </w:t>
      </w:r>
      <w:proofErr w:type="spellStart"/>
      <w:r w:rsidRPr="00A165F1">
        <w:rPr>
          <w:rFonts w:ascii="Arial" w:eastAsia="Arial" w:hAnsi="Arial" w:cs="Arial"/>
          <w:sz w:val="16"/>
          <w:szCs w:val="16"/>
        </w:rPr>
        <w:t>koom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w:t>
      </w:r>
      <w:r w:rsidR="00A165F1" w:rsidRPr="00A165F1">
        <w:rPr>
          <w:rFonts w:ascii="Arial" w:eastAsia="Arial" w:hAnsi="Arial" w:cs="Arial"/>
          <w:sz w:val="16"/>
          <w:szCs w:val="16"/>
        </w:rPr>
        <w:t>xawm</w:t>
      </w:r>
      <w:proofErr w:type="spellEnd"/>
      <w:r w:rsidR="00A165F1" w:rsidRPr="00A165F1">
        <w:rPr>
          <w:rFonts w:ascii="Arial" w:eastAsia="Arial" w:hAnsi="Arial" w:cs="Arial"/>
          <w:sz w:val="16"/>
          <w:szCs w:val="16"/>
        </w:rPr>
        <w:t xml:space="preserve"> li </w:t>
      </w:r>
      <w:proofErr w:type="spellStart"/>
      <w:r w:rsidR="00A165F1" w:rsidRPr="00A165F1">
        <w:rPr>
          <w:rFonts w:ascii="Arial" w:eastAsia="Arial" w:hAnsi="Arial" w:cs="Arial"/>
          <w:sz w:val="16"/>
          <w:szCs w:val="16"/>
        </w:rPr>
        <w:t>cas</w:t>
      </w:r>
      <w:proofErr w:type="spellEnd"/>
      <w:r w:rsidR="00A165F1" w:rsidRPr="00A165F1">
        <w:rPr>
          <w:rFonts w:ascii="Arial" w:eastAsia="Arial" w:hAnsi="Arial" w:cs="Arial"/>
          <w:sz w:val="16"/>
          <w:szCs w:val="16"/>
        </w:rPr>
        <w:t xml:space="preserve"> lo </w:t>
      </w:r>
      <w:proofErr w:type="spellStart"/>
      <w:r w:rsidR="00A165F1" w:rsidRPr="00A165F1">
        <w:rPr>
          <w:rFonts w:ascii="Arial" w:eastAsia="Arial" w:hAnsi="Arial" w:cs="Arial"/>
          <w:sz w:val="16"/>
          <w:szCs w:val="16"/>
        </w:rPr>
        <w:t>xij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nrog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qhov</w:t>
      </w:r>
      <w:proofErr w:type="spellEnd"/>
      <w:r w:rsidRPr="00A165F1">
        <w:rPr>
          <w:rFonts w:ascii="Arial" w:eastAsia="Arial" w:hAnsi="Arial" w:cs="Arial"/>
          <w:sz w:val="16"/>
          <w:szCs w:val="16"/>
        </w:rPr>
        <w:t xml:space="preserve"> sib </w:t>
      </w:r>
      <w:proofErr w:type="spellStart"/>
      <w:r w:rsidRPr="00A165F1">
        <w:rPr>
          <w:rFonts w:ascii="Arial" w:eastAsia="Arial" w:hAnsi="Arial" w:cs="Arial"/>
          <w:sz w:val="16"/>
          <w:szCs w:val="16"/>
        </w:rPr>
        <w:t>txawv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hauj</w:t>
      </w:r>
      <w:proofErr w:type="spellEnd"/>
      <w:r w:rsidR="00A165F1" w:rsidRPr="00A165F1">
        <w:rPr>
          <w:rFonts w:ascii="Arial" w:eastAsia="Arial" w:hAnsi="Arial" w:cs="Arial"/>
          <w:sz w:val="16"/>
          <w:szCs w:val="16"/>
        </w:rPr>
        <w:t xml:space="preserve"> </w:t>
      </w:r>
      <w:proofErr w:type="spellStart"/>
      <w:r w:rsidRPr="00A165F1">
        <w:rPr>
          <w:rFonts w:ascii="Arial" w:eastAsia="Arial" w:hAnsi="Arial" w:cs="Arial"/>
          <w:sz w:val="16"/>
          <w:szCs w:val="16"/>
        </w:rPr>
        <w:t>lwm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tswj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hwm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tsiaj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thiab</w:t>
      </w:r>
      <w:proofErr w:type="spellEnd"/>
      <w:r w:rsidRPr="00A165F1">
        <w:rPr>
          <w:rFonts w:ascii="Arial" w:eastAsia="Arial" w:hAnsi="Arial" w:cs="Arial"/>
          <w:sz w:val="16"/>
          <w:szCs w:val="16"/>
        </w:rPr>
        <w:t xml:space="preserve"> cov </w:t>
      </w:r>
      <w:proofErr w:type="spellStart"/>
      <w:r w:rsidRPr="00A165F1">
        <w:rPr>
          <w:rFonts w:ascii="Arial" w:eastAsia="Arial" w:hAnsi="Arial" w:cs="Arial"/>
          <w:sz w:val="16"/>
          <w:szCs w:val="16"/>
        </w:rPr>
        <w:t>xeeb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ceem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cov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cai</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yav</w:t>
      </w:r>
      <w:proofErr w:type="spellEnd"/>
      <w:r w:rsidRPr="00A165F1">
        <w:rPr>
          <w:rFonts w:ascii="Arial" w:eastAsia="Arial" w:hAnsi="Arial" w:cs="Arial"/>
          <w:sz w:val="16"/>
          <w:szCs w:val="16"/>
        </w:rPr>
        <w:t xml:space="preserve"> tom </w:t>
      </w:r>
      <w:proofErr w:type="spellStart"/>
      <w:r w:rsidRPr="00A165F1">
        <w:rPr>
          <w:rFonts w:ascii="Arial" w:eastAsia="Arial" w:hAnsi="Arial" w:cs="Arial"/>
          <w:sz w:val="16"/>
          <w:szCs w:val="16"/>
        </w:rPr>
        <w:t>ntej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nws</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yog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qhov</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ncaj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ncees</w:t>
      </w:r>
      <w:proofErr w:type="spellEnd"/>
      <w:r w:rsidRPr="00A165F1">
        <w:rPr>
          <w:rFonts w:ascii="Arial" w:eastAsia="Arial" w:hAnsi="Arial" w:cs="Arial"/>
          <w:sz w:val="16"/>
          <w:szCs w:val="16"/>
        </w:rPr>
        <w:t xml:space="preserve"> los </w:t>
      </w:r>
      <w:proofErr w:type="spellStart"/>
      <w:r w:rsidRPr="00A165F1">
        <w:rPr>
          <w:rFonts w:ascii="Arial" w:eastAsia="Arial" w:hAnsi="Arial" w:cs="Arial"/>
          <w:sz w:val="16"/>
          <w:szCs w:val="16"/>
        </w:rPr>
        <w:t>nug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seb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ib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lub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zej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zog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ntawm</w:t>
      </w:r>
      <w:proofErr w:type="spellEnd"/>
      <w:r w:rsidRPr="00A165F1">
        <w:rPr>
          <w:rFonts w:ascii="Arial" w:eastAsia="Arial" w:hAnsi="Arial" w:cs="Arial"/>
          <w:sz w:val="16"/>
          <w:szCs w:val="16"/>
        </w:rPr>
        <w:t xml:space="preserve"> cov </w:t>
      </w:r>
      <w:proofErr w:type="spellStart"/>
      <w:r w:rsidRPr="00A165F1">
        <w:rPr>
          <w:rFonts w:ascii="Arial" w:eastAsia="Arial" w:hAnsi="Arial" w:cs="Arial"/>
          <w:sz w:val="16"/>
          <w:szCs w:val="16"/>
        </w:rPr>
        <w:t>neeg</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liaj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ua</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teb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tuaj</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yeem</w:t>
      </w:r>
      <w:proofErr w:type="spellEnd"/>
      <w:r w:rsidRPr="00A165F1">
        <w:rPr>
          <w:rFonts w:ascii="Arial" w:eastAsia="Arial" w:hAnsi="Arial" w:cs="Arial"/>
          <w:sz w:val="16"/>
          <w:szCs w:val="16"/>
        </w:rPr>
        <w:t xml:space="preserve"> </w:t>
      </w:r>
      <w:ins w:id="4216" w:author="Kaxiong" w:date="2021-06-11T12:40:00Z">
        <w:r w:rsidR="0073349C">
          <w:rPr>
            <w:rFonts w:ascii="Arial" w:eastAsia="Arial" w:hAnsi="Arial" w:cs="Arial"/>
            <w:sz w:val="16"/>
            <w:szCs w:val="16"/>
          </w:rPr>
          <w:t xml:space="preserve">los </w:t>
        </w:r>
        <w:proofErr w:type="spellStart"/>
        <w:r w:rsidR="0073349C">
          <w:rPr>
            <w:rFonts w:ascii="Arial" w:eastAsia="Arial" w:hAnsi="Arial" w:cs="Arial"/>
            <w:sz w:val="16"/>
            <w:szCs w:val="16"/>
          </w:rPr>
          <w:t>tawm</w:t>
        </w:r>
        <w:proofErr w:type="spellEnd"/>
        <w:r w:rsidR="0073349C">
          <w:rPr>
            <w:rFonts w:ascii="Arial" w:eastAsia="Arial" w:hAnsi="Arial" w:cs="Arial"/>
            <w:sz w:val="16"/>
            <w:szCs w:val="16"/>
          </w:rPr>
          <w:t xml:space="preserve"> </w:t>
        </w:r>
        <w:proofErr w:type="spellStart"/>
        <w:r w:rsidR="0073349C">
          <w:rPr>
            <w:rFonts w:ascii="Arial" w:eastAsia="Arial" w:hAnsi="Arial" w:cs="Arial"/>
            <w:sz w:val="16"/>
            <w:szCs w:val="16"/>
          </w:rPr>
          <w:t>lus</w:t>
        </w:r>
        <w:proofErr w:type="spellEnd"/>
        <w:r w:rsidR="0073349C">
          <w:rPr>
            <w:rFonts w:ascii="Arial" w:eastAsia="Arial" w:hAnsi="Arial" w:cs="Arial"/>
            <w:sz w:val="16"/>
            <w:szCs w:val="16"/>
          </w:rPr>
          <w:t xml:space="preserve"> pom </w:t>
        </w:r>
        <w:proofErr w:type="spellStart"/>
        <w:r w:rsidR="0073349C">
          <w:rPr>
            <w:rFonts w:ascii="Arial" w:eastAsia="Arial" w:hAnsi="Arial" w:cs="Arial"/>
            <w:sz w:val="16"/>
            <w:szCs w:val="16"/>
          </w:rPr>
          <w:t>tiag</w:t>
        </w:r>
        <w:proofErr w:type="spellEnd"/>
        <w:r w:rsidR="0073349C">
          <w:rPr>
            <w:rFonts w:ascii="Arial" w:eastAsia="Arial" w:hAnsi="Arial" w:cs="Arial"/>
            <w:sz w:val="16"/>
            <w:szCs w:val="16"/>
          </w:rPr>
          <w:t xml:space="preserve"> </w:t>
        </w:r>
        <w:proofErr w:type="spellStart"/>
        <w:r w:rsidR="00A45220">
          <w:rPr>
            <w:rFonts w:ascii="Arial" w:eastAsia="Arial" w:hAnsi="Arial" w:cs="Arial"/>
            <w:sz w:val="16"/>
            <w:szCs w:val="16"/>
          </w:rPr>
          <w:t>txog</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kev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txhawb</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nqa</w:t>
        </w:r>
        <w:proofErr w:type="spellEnd"/>
        <w:r w:rsidR="00A45220">
          <w:rPr>
            <w:rFonts w:ascii="Arial" w:eastAsia="Arial" w:hAnsi="Arial" w:cs="Arial"/>
            <w:sz w:val="16"/>
            <w:szCs w:val="16"/>
          </w:rPr>
          <w:t xml:space="preserve"> li ca </w:t>
        </w:r>
        <w:proofErr w:type="spellStart"/>
        <w:r w:rsidR="00A45220">
          <w:rPr>
            <w:rFonts w:ascii="Arial" w:eastAsia="Arial" w:hAnsi="Arial" w:cs="Arial"/>
            <w:sz w:val="16"/>
            <w:szCs w:val="16"/>
          </w:rPr>
          <w:t>rau</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txheej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txheem</w:t>
        </w:r>
      </w:ins>
      <w:proofErr w:type="spellEnd"/>
      <w:ins w:id="4217" w:author="Kaxiong" w:date="2021-06-11T12:41:00Z">
        <w:r w:rsidR="00A45220">
          <w:rPr>
            <w:rFonts w:ascii="Arial" w:eastAsia="Arial" w:hAnsi="Arial" w:cs="Arial"/>
            <w:sz w:val="16"/>
            <w:szCs w:val="16"/>
          </w:rPr>
          <w:t xml:space="preserve"> </w:t>
        </w:r>
        <w:proofErr w:type="spellStart"/>
        <w:r w:rsidR="00A45220">
          <w:rPr>
            <w:rFonts w:ascii="Arial" w:eastAsia="Arial" w:hAnsi="Arial" w:cs="Arial"/>
            <w:sz w:val="16"/>
            <w:szCs w:val="16"/>
          </w:rPr>
          <w:t>kev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teeb</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tsa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txoj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cai</w:t>
        </w:r>
        <w:proofErr w:type="spellEnd"/>
        <w:r w:rsidR="00A45220">
          <w:rPr>
            <w:rFonts w:ascii="Arial" w:eastAsia="Arial" w:hAnsi="Arial" w:cs="Arial"/>
            <w:sz w:val="16"/>
            <w:szCs w:val="16"/>
          </w:rPr>
          <w:t xml:space="preserve">. </w:t>
        </w:r>
      </w:ins>
      <w:del w:id="4218" w:author="Kaxiong" w:date="2021-06-11T12:42:00Z">
        <w:r w:rsidRPr="00A165F1" w:rsidDel="00A45220">
          <w:rPr>
            <w:rFonts w:ascii="Arial" w:eastAsia="Arial" w:hAnsi="Arial" w:cs="Arial"/>
            <w:sz w:val="16"/>
            <w:szCs w:val="16"/>
          </w:rPr>
          <w:delText xml:space="preserve">tuaj yeem pom zoo dab tsi </w:delText>
        </w:r>
        <w:r w:rsidR="00A165F1" w:rsidRPr="00A165F1" w:rsidDel="00A45220">
          <w:rPr>
            <w:rFonts w:ascii="Arial" w:eastAsia="Arial" w:hAnsi="Arial" w:cs="Arial"/>
            <w:sz w:val="16"/>
            <w:szCs w:val="16"/>
          </w:rPr>
          <w:delText xml:space="preserve">uas </w:delText>
        </w:r>
      </w:del>
      <w:proofErr w:type="spellStart"/>
      <w:r w:rsidRPr="00A165F1">
        <w:rPr>
          <w:rFonts w:ascii="Arial" w:eastAsia="Arial" w:hAnsi="Arial" w:cs="Arial"/>
          <w:sz w:val="16"/>
          <w:szCs w:val="16"/>
        </w:rPr>
        <w:t>Tsis</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txhob</w:t>
      </w:r>
      <w:proofErr w:type="spellEnd"/>
      <w:r w:rsidRPr="00A165F1">
        <w:rPr>
          <w:rFonts w:ascii="Arial" w:eastAsia="Arial" w:hAnsi="Arial" w:cs="Arial"/>
          <w:sz w:val="16"/>
          <w:szCs w:val="16"/>
        </w:rPr>
        <w:t xml:space="preserve"> </w:t>
      </w:r>
      <w:ins w:id="4219" w:author="Kaxiong" w:date="2021-06-11T12:42:00Z">
        <w:r w:rsidR="00A45220">
          <w:rPr>
            <w:rFonts w:ascii="Arial" w:eastAsia="Arial" w:hAnsi="Arial" w:cs="Arial"/>
            <w:sz w:val="16"/>
            <w:szCs w:val="16"/>
          </w:rPr>
          <w:t xml:space="preserve">tag </w:t>
        </w:r>
        <w:proofErr w:type="spellStart"/>
        <w:r w:rsidR="00A45220">
          <w:rPr>
            <w:rFonts w:ascii="Arial" w:eastAsia="Arial" w:hAnsi="Arial" w:cs="Arial"/>
            <w:sz w:val="16"/>
            <w:szCs w:val="16"/>
          </w:rPr>
          <w:t>kev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cia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siab</w:t>
        </w:r>
      </w:ins>
      <w:proofErr w:type="spellEnd"/>
      <w:del w:id="4220" w:author="Kaxiong" w:date="2021-06-11T12:42:00Z">
        <w:r w:rsidRPr="00A165F1" w:rsidDel="00A45220">
          <w:rPr>
            <w:rFonts w:ascii="Arial" w:eastAsia="Arial" w:hAnsi="Arial" w:cs="Arial"/>
            <w:sz w:val="16"/>
            <w:szCs w:val="16"/>
          </w:rPr>
          <w:delText>poob siab</w:delText>
        </w:r>
      </w:del>
      <w:r w:rsidRPr="00A165F1">
        <w:rPr>
          <w:rFonts w:ascii="Arial" w:eastAsia="Arial" w:hAnsi="Arial" w:cs="Arial"/>
          <w:sz w:val="16"/>
          <w:szCs w:val="16"/>
        </w:rPr>
        <w:t xml:space="preserve">. </w:t>
      </w:r>
      <w:ins w:id="4221" w:author="Kaxiong" w:date="2021-06-11T12:42:00Z">
        <w:r w:rsidR="00A45220">
          <w:rPr>
            <w:rFonts w:ascii="Arial" w:eastAsia="Arial" w:hAnsi="Arial" w:cs="Arial"/>
            <w:sz w:val="16"/>
            <w:szCs w:val="16"/>
          </w:rPr>
          <w:t xml:space="preserve">Zoo </w:t>
        </w:r>
        <w:proofErr w:type="spellStart"/>
        <w:r w:rsidR="00A45220">
          <w:rPr>
            <w:rFonts w:ascii="Arial" w:eastAsia="Arial" w:hAnsi="Arial" w:cs="Arial"/>
            <w:sz w:val="16"/>
            <w:szCs w:val="16"/>
          </w:rPr>
          <w:t>dua</w:t>
        </w:r>
        <w:proofErr w:type="spellEnd"/>
        <w:r w:rsidR="00A45220">
          <w:rPr>
            <w:rFonts w:ascii="Arial" w:eastAsia="Arial" w:hAnsi="Arial" w:cs="Arial"/>
            <w:sz w:val="16"/>
            <w:szCs w:val="16"/>
          </w:rPr>
          <w:t xml:space="preserve"> </w:t>
        </w:r>
      </w:ins>
      <w:del w:id="4222" w:author="Kaxiong" w:date="2021-06-11T12:42:00Z">
        <w:r w:rsidRPr="00A165F1" w:rsidDel="00A45220">
          <w:rPr>
            <w:rFonts w:ascii="Arial" w:eastAsia="Arial" w:hAnsi="Arial" w:cs="Arial"/>
            <w:sz w:val="16"/>
            <w:szCs w:val="16"/>
          </w:rPr>
          <w:delText xml:space="preserve">Ntau li </w:delText>
        </w:r>
      </w:del>
      <w:proofErr w:type="spellStart"/>
      <w:r w:rsidRPr="00A165F1">
        <w:rPr>
          <w:rFonts w:ascii="Arial" w:eastAsia="Arial" w:hAnsi="Arial" w:cs="Arial"/>
          <w:sz w:val="16"/>
          <w:szCs w:val="16"/>
        </w:rPr>
        <w:t>qhov</w:t>
      </w:r>
      <w:proofErr w:type="spellEnd"/>
      <w:r w:rsidRPr="00A165F1">
        <w:rPr>
          <w:rFonts w:ascii="Arial" w:eastAsia="Arial" w:hAnsi="Arial" w:cs="Arial"/>
          <w:sz w:val="16"/>
          <w:szCs w:val="16"/>
        </w:rPr>
        <w:t xml:space="preserve"> </w:t>
      </w:r>
      <w:proofErr w:type="spellStart"/>
      <w:ins w:id="4223" w:author="Kaxiong" w:date="2021-06-11T12:43:00Z">
        <w:r w:rsidR="00A45220">
          <w:rPr>
            <w:rFonts w:ascii="Arial" w:eastAsia="Arial" w:hAnsi="Arial" w:cs="Arial"/>
            <w:sz w:val="16"/>
            <w:szCs w:val="16"/>
          </w:rPr>
          <w:t>ua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qhov</w:t>
        </w:r>
        <w:proofErr w:type="spellEnd"/>
        <w:r w:rsidR="00A45220">
          <w:rPr>
            <w:rFonts w:ascii="Arial" w:eastAsia="Arial" w:hAnsi="Arial" w:cs="Arial"/>
            <w:sz w:val="16"/>
            <w:szCs w:val="16"/>
          </w:rPr>
          <w:t xml:space="preserve"> </w:t>
        </w:r>
      </w:ins>
      <w:r w:rsidRPr="00A165F1">
        <w:rPr>
          <w:rFonts w:ascii="Arial" w:eastAsia="Arial" w:hAnsi="Arial" w:cs="Arial"/>
          <w:sz w:val="16"/>
          <w:szCs w:val="16"/>
        </w:rPr>
        <w:t xml:space="preserve">chaw </w:t>
      </w:r>
      <w:proofErr w:type="spellStart"/>
      <w:r w:rsidRPr="00A165F1">
        <w:rPr>
          <w:rFonts w:ascii="Arial" w:eastAsia="Arial" w:hAnsi="Arial" w:cs="Arial"/>
          <w:sz w:val="16"/>
          <w:szCs w:val="16"/>
        </w:rPr>
        <w:t>khuam</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siab</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rau</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kev</w:t>
      </w:r>
      <w:proofErr w:type="spellEnd"/>
      <w:r w:rsidRPr="00A165F1">
        <w:rPr>
          <w:rFonts w:ascii="Arial" w:eastAsia="Arial" w:hAnsi="Arial" w:cs="Arial"/>
          <w:sz w:val="16"/>
          <w:szCs w:val="16"/>
        </w:rPr>
        <w:t xml:space="preserve"> pom zoo, </w:t>
      </w:r>
      <w:proofErr w:type="spellStart"/>
      <w:r w:rsidRPr="00A165F1">
        <w:rPr>
          <w:rFonts w:ascii="Arial" w:eastAsia="Arial" w:hAnsi="Arial" w:cs="Arial"/>
          <w:sz w:val="16"/>
          <w:szCs w:val="16"/>
        </w:rPr>
        <w:t>nws</w:t>
      </w:r>
      <w:proofErr w:type="spellEnd"/>
      <w:r w:rsidRPr="00A165F1">
        <w:rPr>
          <w:rFonts w:ascii="Arial" w:eastAsia="Arial" w:hAnsi="Arial" w:cs="Arial"/>
          <w:sz w:val="16"/>
          <w:szCs w:val="16"/>
        </w:rPr>
        <w:t xml:space="preserve"> </w:t>
      </w:r>
      <w:proofErr w:type="spellStart"/>
      <w:r w:rsidRPr="00A165F1">
        <w:rPr>
          <w:rFonts w:ascii="Arial" w:eastAsia="Arial" w:hAnsi="Arial" w:cs="Arial"/>
          <w:sz w:val="16"/>
          <w:szCs w:val="16"/>
        </w:rPr>
        <w:t>yog</w:t>
      </w:r>
      <w:proofErr w:type="spellEnd"/>
    </w:p>
    <w:p w14:paraId="43C1F1F3" w14:textId="77777777" w:rsidR="00BF3E5F" w:rsidRDefault="00BF3E5F">
      <w:pPr>
        <w:sectPr w:rsidR="00BF3E5F">
          <w:pgSz w:w="12240" w:h="15840"/>
          <w:pgMar w:top="1440" w:right="1440" w:bottom="243" w:left="1200" w:header="0" w:footer="0" w:gutter="0"/>
          <w:cols w:space="720" w:equalWidth="0">
            <w:col w:w="9600"/>
          </w:cols>
        </w:sectPr>
      </w:pPr>
    </w:p>
    <w:p w14:paraId="026BC0F0" w14:textId="4D853F21" w:rsidR="00BF3E5F" w:rsidRDefault="00BF3E5F">
      <w:pPr>
        <w:spacing w:line="373" w:lineRule="exact"/>
        <w:rPr>
          <w:sz w:val="20"/>
          <w:szCs w:val="20"/>
        </w:rPr>
      </w:pPr>
    </w:p>
    <w:p w14:paraId="0BD3A218" w14:textId="50FE22AC" w:rsidR="007B71DE" w:rsidRDefault="007B71DE">
      <w:pPr>
        <w:spacing w:line="373" w:lineRule="exact"/>
        <w:rPr>
          <w:sz w:val="20"/>
          <w:szCs w:val="20"/>
        </w:rPr>
      </w:pPr>
    </w:p>
    <w:p w14:paraId="408503EA" w14:textId="77777777" w:rsidR="007B71DE" w:rsidRDefault="007B71DE">
      <w:pPr>
        <w:spacing w:line="373" w:lineRule="exact"/>
        <w:rPr>
          <w:sz w:val="20"/>
          <w:szCs w:val="20"/>
        </w:rPr>
      </w:pPr>
    </w:p>
    <w:p w14:paraId="7AD55980" w14:textId="02E44707" w:rsidR="00BF3E5F" w:rsidRDefault="00F2670D" w:rsidP="00335A80">
      <w:pPr>
        <w:tabs>
          <w:tab w:val="left" w:pos="3240"/>
        </w:tabs>
        <w:jc w:val="both"/>
        <w:rPr>
          <w:sz w:val="20"/>
          <w:szCs w:val="20"/>
        </w:rPr>
      </w:pPr>
      <w:r w:rsidRPr="008F7AC1">
        <w:rPr>
          <w:rFonts w:ascii="Arial" w:eastAsia="Arial" w:hAnsi="Arial" w:cs="Arial"/>
          <w:sz w:val="16"/>
          <w:szCs w:val="16"/>
        </w:rPr>
        <w:t>24</w:t>
      </w:r>
      <w:r w:rsidR="00335A80">
        <w:rPr>
          <w:sz w:val="20"/>
          <w:szCs w:val="20"/>
        </w:rPr>
        <w:t xml:space="preserve">             </w:t>
      </w:r>
      <w:ins w:id="4224" w:author="Kaxiong" w:date="2021-06-11T12:44:00Z">
        <w:r w:rsidR="00A45220">
          <w:rPr>
            <w:rFonts w:ascii="Arial" w:eastAsia="Arial" w:hAnsi="Arial" w:cs="Arial"/>
            <w:sz w:val="14"/>
            <w:szCs w:val="14"/>
          </w:rPr>
          <w:t xml:space="preserve">Kev </w:t>
        </w:r>
        <w:proofErr w:type="spellStart"/>
        <w:r w:rsidR="00A45220" w:rsidRPr="00225F1A">
          <w:rPr>
            <w:rFonts w:ascii="Arial" w:eastAsia="Arial" w:hAnsi="Arial" w:cs="Arial"/>
            <w:sz w:val="14"/>
            <w:szCs w:val="14"/>
          </w:rPr>
          <w:t>Txo</w:t>
        </w:r>
        <w:proofErr w:type="spellEnd"/>
        <w:r w:rsidR="00A45220" w:rsidRPr="00225F1A">
          <w:rPr>
            <w:rFonts w:ascii="Arial" w:eastAsia="Arial" w:hAnsi="Arial" w:cs="Arial"/>
            <w:sz w:val="14"/>
            <w:szCs w:val="14"/>
          </w:rPr>
          <w:t xml:space="preserve"> </w:t>
        </w:r>
        <w:r w:rsidR="00A45220">
          <w:rPr>
            <w:rFonts w:ascii="Arial" w:eastAsia="Arial" w:hAnsi="Arial" w:cs="Arial"/>
            <w:sz w:val="14"/>
            <w:szCs w:val="14"/>
          </w:rPr>
          <w:t xml:space="preserve">Kev </w:t>
        </w:r>
        <w:proofErr w:type="spellStart"/>
        <w:r w:rsidR="00A45220">
          <w:rPr>
            <w:rFonts w:ascii="Arial" w:eastAsia="Arial" w:hAnsi="Arial" w:cs="Arial"/>
            <w:sz w:val="14"/>
            <w:szCs w:val="14"/>
          </w:rPr>
          <w:t>Ris</w:t>
        </w:r>
        <w:proofErr w:type="spellEnd"/>
        <w:r w:rsidR="00A45220">
          <w:rPr>
            <w:rFonts w:ascii="Arial" w:eastAsia="Arial" w:hAnsi="Arial" w:cs="Arial"/>
            <w:sz w:val="14"/>
            <w:szCs w:val="14"/>
          </w:rPr>
          <w:t xml:space="preserve"> </w:t>
        </w:r>
        <w:r w:rsidR="00A45220" w:rsidRPr="00225F1A">
          <w:rPr>
            <w:rFonts w:ascii="Arial" w:eastAsia="Arial" w:hAnsi="Arial" w:cs="Arial"/>
            <w:sz w:val="14"/>
            <w:szCs w:val="14"/>
          </w:rPr>
          <w:t xml:space="preserve">Cov Kev </w:t>
        </w:r>
        <w:proofErr w:type="spellStart"/>
        <w:r w:rsidR="00A45220" w:rsidRPr="00225F1A">
          <w:rPr>
            <w:rFonts w:ascii="Arial" w:eastAsia="Arial" w:hAnsi="Arial" w:cs="Arial"/>
            <w:sz w:val="14"/>
            <w:szCs w:val="14"/>
          </w:rPr>
          <w:t>Phom</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Sij</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Ntawm</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Zaub</w:t>
        </w:r>
        <w:proofErr w:type="spellEnd"/>
        <w:r w:rsidR="00A45220" w:rsidRPr="00225F1A">
          <w:rPr>
            <w:rFonts w:ascii="Arial" w:eastAsia="Arial" w:hAnsi="Arial" w:cs="Arial"/>
            <w:sz w:val="14"/>
            <w:szCs w:val="14"/>
          </w:rPr>
          <w:t xml:space="preserve"> Mov </w:t>
        </w:r>
        <w:proofErr w:type="spellStart"/>
        <w:r w:rsidR="00A45220">
          <w:rPr>
            <w:rFonts w:ascii="Arial" w:eastAsia="Arial" w:hAnsi="Arial" w:cs="Arial"/>
            <w:sz w:val="14"/>
            <w:szCs w:val="14"/>
          </w:rPr>
          <w:t>Uas</w:t>
        </w:r>
        <w:proofErr w:type="spellEnd"/>
        <w:r w:rsidR="00A45220">
          <w:rPr>
            <w:rFonts w:ascii="Arial" w:eastAsia="Arial" w:hAnsi="Arial" w:cs="Arial"/>
            <w:sz w:val="14"/>
            <w:szCs w:val="14"/>
          </w:rPr>
          <w:t xml:space="preserve"> </w:t>
        </w:r>
        <w:proofErr w:type="spellStart"/>
        <w:r w:rsidR="00A45220">
          <w:rPr>
            <w:rFonts w:ascii="Arial" w:eastAsia="Arial" w:hAnsi="Arial" w:cs="Arial"/>
            <w:sz w:val="14"/>
            <w:szCs w:val="14"/>
          </w:rPr>
          <w:t>Nyab</w:t>
        </w:r>
        <w:proofErr w:type="spellEnd"/>
        <w:r w:rsidR="00A45220">
          <w:rPr>
            <w:rFonts w:ascii="Arial" w:eastAsia="Arial" w:hAnsi="Arial" w:cs="Arial"/>
            <w:sz w:val="14"/>
            <w:szCs w:val="14"/>
          </w:rPr>
          <w:t xml:space="preserve"> </w:t>
        </w:r>
        <w:proofErr w:type="spellStart"/>
        <w:r w:rsidR="00A45220">
          <w:rPr>
            <w:rFonts w:ascii="Arial" w:eastAsia="Arial" w:hAnsi="Arial" w:cs="Arial"/>
            <w:sz w:val="14"/>
            <w:szCs w:val="14"/>
          </w:rPr>
          <w:t>Xeeb</w:t>
        </w:r>
        <w:proofErr w:type="spellEnd"/>
        <w:r w:rsidR="00A45220">
          <w:rPr>
            <w:rFonts w:ascii="Arial" w:eastAsia="Arial" w:hAnsi="Arial" w:cs="Arial"/>
            <w:sz w:val="14"/>
            <w:szCs w:val="14"/>
          </w:rPr>
          <w:t xml:space="preserve"> </w:t>
        </w:r>
        <w:proofErr w:type="spellStart"/>
        <w:r w:rsidR="00A45220" w:rsidRPr="00225F1A">
          <w:rPr>
            <w:rFonts w:ascii="Arial" w:eastAsia="Arial" w:hAnsi="Arial" w:cs="Arial"/>
            <w:sz w:val="14"/>
            <w:szCs w:val="14"/>
          </w:rPr>
          <w:t>Thaum</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Muaj</w:t>
        </w:r>
        <w:proofErr w:type="spellEnd"/>
        <w:r w:rsidR="00A45220" w:rsidRPr="00225F1A">
          <w:rPr>
            <w:rFonts w:ascii="Arial" w:eastAsia="Arial" w:hAnsi="Arial" w:cs="Arial"/>
            <w:sz w:val="14"/>
            <w:szCs w:val="14"/>
          </w:rPr>
          <w:t xml:space="preserve"> Kev </w:t>
        </w:r>
        <w:r w:rsidR="00A45220">
          <w:rPr>
            <w:rFonts w:ascii="Arial" w:eastAsia="Arial" w:hAnsi="Arial" w:cs="Arial"/>
            <w:sz w:val="14"/>
            <w:szCs w:val="14"/>
          </w:rPr>
          <w:t xml:space="preserve">Sib </w:t>
        </w:r>
        <w:proofErr w:type="spellStart"/>
        <w:r w:rsidR="00A45220">
          <w:rPr>
            <w:rFonts w:ascii="Arial" w:eastAsia="Arial" w:hAnsi="Arial" w:cs="Arial"/>
            <w:sz w:val="14"/>
            <w:szCs w:val="14"/>
          </w:rPr>
          <w:t>Koom</w:t>
        </w:r>
        <w:proofErr w:type="spellEnd"/>
        <w:r w:rsidR="00A45220">
          <w:rPr>
            <w:rFonts w:ascii="Arial" w:eastAsia="Arial" w:hAnsi="Arial" w:cs="Arial"/>
            <w:sz w:val="14"/>
            <w:szCs w:val="14"/>
          </w:rPr>
          <w:t xml:space="preserve"> </w:t>
        </w:r>
        <w:proofErr w:type="spellStart"/>
        <w:r w:rsidR="00A45220">
          <w:rPr>
            <w:rFonts w:ascii="Arial" w:eastAsia="Arial" w:hAnsi="Arial" w:cs="Arial"/>
            <w:sz w:val="14"/>
            <w:szCs w:val="14"/>
          </w:rPr>
          <w:t>Ua</w:t>
        </w:r>
        <w:proofErr w:type="spellEnd"/>
        <w:r w:rsidR="00A45220">
          <w:rPr>
            <w:rFonts w:ascii="Arial" w:eastAsia="Arial" w:hAnsi="Arial" w:cs="Arial"/>
            <w:sz w:val="14"/>
            <w:szCs w:val="14"/>
          </w:rPr>
          <w:t xml:space="preserve"> </w:t>
        </w:r>
        <w:proofErr w:type="spellStart"/>
        <w:r w:rsidR="00A45220">
          <w:rPr>
            <w:rFonts w:ascii="Arial" w:eastAsia="Arial" w:hAnsi="Arial" w:cs="Arial"/>
            <w:sz w:val="14"/>
            <w:szCs w:val="14"/>
          </w:rPr>
          <w:t>ke</w:t>
        </w:r>
        <w:proofErr w:type="spellEnd"/>
        <w:r w:rsidR="00A45220">
          <w:rPr>
            <w:rFonts w:ascii="Arial" w:eastAsia="Arial" w:hAnsi="Arial" w:cs="Arial"/>
            <w:sz w:val="14"/>
            <w:szCs w:val="14"/>
          </w:rPr>
          <w:t xml:space="preserve"> </w:t>
        </w:r>
        <w:proofErr w:type="spellStart"/>
        <w:r w:rsidR="00A45220">
          <w:rPr>
            <w:rFonts w:ascii="Arial" w:eastAsia="Arial" w:hAnsi="Arial" w:cs="Arial"/>
            <w:sz w:val="14"/>
            <w:szCs w:val="14"/>
          </w:rPr>
          <w:t>Ntawm</w:t>
        </w:r>
        <w:proofErr w:type="spellEnd"/>
        <w:r w:rsidR="00A45220">
          <w:rPr>
            <w:rFonts w:ascii="Arial" w:eastAsia="Arial" w:hAnsi="Arial" w:cs="Arial"/>
            <w:sz w:val="14"/>
            <w:szCs w:val="14"/>
          </w:rPr>
          <w:t xml:space="preserve"> Cov</w:t>
        </w:r>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Qoob</w:t>
        </w:r>
        <w:proofErr w:type="spellEnd"/>
        <w:r w:rsidR="00A45220" w:rsidRPr="00225F1A">
          <w:rPr>
            <w:rFonts w:ascii="Arial" w:eastAsia="Arial" w:hAnsi="Arial" w:cs="Arial"/>
            <w:sz w:val="14"/>
            <w:szCs w:val="14"/>
          </w:rPr>
          <w:t xml:space="preserve"> Loo </w:t>
        </w:r>
        <w:proofErr w:type="spellStart"/>
        <w:r w:rsidR="00A45220" w:rsidRPr="00225F1A">
          <w:rPr>
            <w:rFonts w:ascii="Arial" w:eastAsia="Arial" w:hAnsi="Arial" w:cs="Arial"/>
            <w:sz w:val="14"/>
            <w:szCs w:val="14"/>
          </w:rPr>
          <w:t>thiab</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Tsiaj</w:t>
        </w:r>
        <w:proofErr w:type="spellEnd"/>
        <w:r w:rsidR="00A45220" w:rsidRPr="00225F1A">
          <w:rPr>
            <w:rFonts w:ascii="Arial" w:eastAsia="Arial" w:hAnsi="Arial" w:cs="Arial"/>
            <w:sz w:val="14"/>
            <w:szCs w:val="14"/>
          </w:rPr>
          <w:t xml:space="preserve"> </w:t>
        </w:r>
        <w:proofErr w:type="spellStart"/>
        <w:r w:rsidR="00A45220" w:rsidRPr="00225F1A">
          <w:rPr>
            <w:rFonts w:ascii="Arial" w:eastAsia="Arial" w:hAnsi="Arial" w:cs="Arial"/>
            <w:sz w:val="14"/>
            <w:szCs w:val="14"/>
          </w:rPr>
          <w:t>Txhu</w:t>
        </w:r>
      </w:ins>
      <w:proofErr w:type="spellEnd"/>
      <w:del w:id="4225" w:author="Kaxiong" w:date="2021-06-11T12:44:00Z">
        <w:r w:rsidR="00335A80" w:rsidRPr="00225F1A" w:rsidDel="00A45220">
          <w:rPr>
            <w:rFonts w:ascii="Arial" w:eastAsia="Arial" w:hAnsi="Arial" w:cs="Arial"/>
            <w:sz w:val="14"/>
            <w:szCs w:val="14"/>
          </w:rPr>
          <w:delText>Txo Cov Kev Phom Sij Kom Nyab Xeeb Ntawm Zaub Mov uas Muaj Teeb Meem Thaum Muaj Kev Ua Qoob Loo Sib Xyaws thiab Tsiaj Txhu</w:delText>
        </w:r>
      </w:del>
    </w:p>
    <w:p w14:paraId="65D78B0C" w14:textId="77777777" w:rsidR="00BF3E5F" w:rsidRDefault="00BF3E5F">
      <w:pPr>
        <w:sectPr w:rsidR="00BF3E5F">
          <w:type w:val="continuous"/>
          <w:pgSz w:w="12240" w:h="15840"/>
          <w:pgMar w:top="1440" w:right="1440" w:bottom="243" w:left="1200" w:header="0" w:footer="0" w:gutter="0"/>
          <w:cols w:space="720" w:equalWidth="0">
            <w:col w:w="9600"/>
          </w:cols>
        </w:sectPr>
      </w:pPr>
    </w:p>
    <w:p w14:paraId="18FE2C65" w14:textId="77777777" w:rsidR="00BF3E5F" w:rsidRDefault="00BF3E5F">
      <w:pPr>
        <w:spacing w:line="54" w:lineRule="exact"/>
        <w:rPr>
          <w:sz w:val="20"/>
          <w:szCs w:val="20"/>
        </w:rPr>
      </w:pPr>
      <w:bookmarkStart w:id="4226" w:name="page26"/>
      <w:bookmarkEnd w:id="4226"/>
    </w:p>
    <w:p w14:paraId="29DAE110" w14:textId="3D58CCC3" w:rsidR="00BF3E5F" w:rsidRPr="005A2C92" w:rsidRDefault="00F2670D" w:rsidP="00E759E7">
      <w:pPr>
        <w:spacing w:line="381" w:lineRule="auto"/>
        <w:ind w:right="100"/>
        <w:jc w:val="both"/>
        <w:rPr>
          <w:sz w:val="16"/>
          <w:szCs w:val="16"/>
        </w:rPr>
      </w:pPr>
      <w:r w:rsidRPr="005A2C92">
        <w:rPr>
          <w:rFonts w:ascii="Arial" w:eastAsia="Arial" w:hAnsi="Arial" w:cs="Arial"/>
          <w:sz w:val="16"/>
          <w:szCs w:val="16"/>
        </w:rPr>
        <w:t xml:space="preserve">cov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sib </w:t>
      </w:r>
      <w:proofErr w:type="spellStart"/>
      <w:r w:rsidRPr="005A2C92">
        <w:rPr>
          <w:rFonts w:ascii="Arial" w:eastAsia="Arial" w:hAnsi="Arial" w:cs="Arial"/>
          <w:sz w:val="16"/>
          <w:szCs w:val="16"/>
        </w:rPr>
        <w:t>txawv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heev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uas</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tuaj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yeem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pab</w:t>
      </w:r>
      <w:proofErr w:type="spellEnd"/>
      <w:r w:rsidRPr="005A2C92">
        <w:rPr>
          <w:rFonts w:ascii="Arial" w:eastAsia="Arial" w:hAnsi="Arial" w:cs="Arial"/>
          <w:sz w:val="16"/>
          <w:szCs w:val="16"/>
        </w:rPr>
        <w:t xml:space="preserve"> </w:t>
      </w:r>
      <w:proofErr w:type="spellStart"/>
      <w:ins w:id="4227" w:author="Kaxiong" w:date="2021-06-11T12:45:00Z">
        <w:r w:rsidR="00A45220">
          <w:rPr>
            <w:rFonts w:ascii="Arial" w:eastAsia="Arial" w:hAnsi="Arial" w:cs="Arial"/>
            <w:sz w:val="16"/>
            <w:szCs w:val="16"/>
          </w:rPr>
          <w:t>piav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qhia</w:t>
        </w:r>
      </w:ins>
      <w:proofErr w:type="spellEnd"/>
      <w:del w:id="4228" w:author="Kaxiong" w:date="2021-06-11T12:45:00Z">
        <w:r w:rsidRPr="005A2C92" w:rsidDel="00A45220">
          <w:rPr>
            <w:rFonts w:ascii="Arial" w:eastAsia="Arial" w:hAnsi="Arial" w:cs="Arial"/>
            <w:sz w:val="16"/>
            <w:szCs w:val="16"/>
          </w:rPr>
          <w:delText>txhais</w:delText>
        </w:r>
      </w:del>
      <w:ins w:id="4229" w:author="Kaxiong" w:date="2021-06-11T12:45:00Z">
        <w:r w:rsidR="00A45220">
          <w:rPr>
            <w:rFonts w:ascii="Arial" w:eastAsia="Arial" w:hAnsi="Arial" w:cs="Arial"/>
            <w:sz w:val="16"/>
            <w:szCs w:val="16"/>
          </w:rPr>
          <w:t xml:space="preserve"> </w:t>
        </w:r>
        <w:proofErr w:type="spellStart"/>
        <w:r w:rsidR="00A45220">
          <w:rPr>
            <w:rFonts w:ascii="Arial" w:eastAsia="Arial" w:hAnsi="Arial" w:cs="Arial"/>
            <w:sz w:val="16"/>
            <w:szCs w:val="16"/>
          </w:rPr>
          <w:t>lub</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luag</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hauj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lwm</w:t>
        </w:r>
      </w:ins>
      <w:proofErr w:type="spellEnd"/>
      <w:del w:id="4230" w:author="Kaxiong" w:date="2021-06-11T12:45:00Z">
        <w:r w:rsidRPr="005A2C92" w:rsidDel="00A45220">
          <w:rPr>
            <w:rFonts w:ascii="Arial" w:eastAsia="Arial" w:hAnsi="Arial" w:cs="Arial"/>
            <w:sz w:val="16"/>
            <w:szCs w:val="16"/>
          </w:rPr>
          <w:delText xml:space="preserve"> cov lus</w:delText>
        </w:r>
      </w:del>
      <w:r w:rsidRPr="005A2C92">
        <w:rPr>
          <w:rFonts w:ascii="Arial" w:eastAsia="Arial" w:hAnsi="Arial" w:cs="Arial"/>
          <w:sz w:val="16"/>
          <w:szCs w:val="16"/>
        </w:rPr>
        <w:t xml:space="preserve"> </w:t>
      </w:r>
      <w:proofErr w:type="spellStart"/>
      <w:r w:rsidRPr="005A2C92">
        <w:rPr>
          <w:rFonts w:ascii="Arial" w:eastAsia="Arial" w:hAnsi="Arial" w:cs="Arial"/>
          <w:sz w:val="16"/>
          <w:szCs w:val="16"/>
        </w:rPr>
        <w:t>txhawb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nqa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uas</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tuaj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yeem</w:t>
      </w:r>
      <w:proofErr w:type="spellEnd"/>
      <w:r w:rsidRPr="005A2C92">
        <w:rPr>
          <w:rFonts w:ascii="Arial" w:eastAsia="Arial" w:hAnsi="Arial" w:cs="Arial"/>
          <w:sz w:val="16"/>
          <w:szCs w:val="16"/>
        </w:rPr>
        <w:t xml:space="preserve"> lees </w:t>
      </w:r>
      <w:proofErr w:type="spellStart"/>
      <w:r w:rsidRPr="005A2C92">
        <w:rPr>
          <w:rFonts w:ascii="Arial" w:eastAsia="Arial" w:hAnsi="Arial" w:cs="Arial"/>
          <w:sz w:val="16"/>
          <w:szCs w:val="16"/>
        </w:rPr>
        <w:t>txais</w:t>
      </w:r>
      <w:proofErr w:type="spellEnd"/>
      <w:r w:rsidRPr="005A2C92">
        <w:rPr>
          <w:rFonts w:ascii="Arial" w:eastAsia="Arial" w:hAnsi="Arial" w:cs="Arial"/>
          <w:sz w:val="16"/>
          <w:szCs w:val="16"/>
        </w:rPr>
        <w:t xml:space="preserve"> </w:t>
      </w:r>
      <w:ins w:id="4231" w:author="Kaxiong" w:date="2021-06-11T12:46:00Z">
        <w:r w:rsidR="00A45220">
          <w:rPr>
            <w:rFonts w:ascii="Arial" w:eastAsia="Arial" w:hAnsi="Arial" w:cs="Arial"/>
            <w:sz w:val="16"/>
            <w:szCs w:val="16"/>
          </w:rPr>
          <w:t xml:space="preserve">yam </w:t>
        </w:r>
        <w:proofErr w:type="spellStart"/>
        <w:r w:rsidR="00A45220">
          <w:rPr>
            <w:rFonts w:ascii="Arial" w:eastAsia="Arial" w:hAnsi="Arial" w:cs="Arial"/>
            <w:sz w:val="16"/>
            <w:szCs w:val="16"/>
          </w:rPr>
          <w:t>dav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fo</w:t>
        </w:r>
        <w:proofErr w:type="spellEnd"/>
        <w:r w:rsidR="00A45220">
          <w:rPr>
            <w:rFonts w:ascii="Arial" w:eastAsia="Arial" w:hAnsi="Arial" w:cs="Arial"/>
            <w:sz w:val="16"/>
            <w:szCs w:val="16"/>
          </w:rPr>
          <w:t xml:space="preserve"> </w:t>
        </w:r>
      </w:ins>
      <w:proofErr w:type="spellStart"/>
      <w:r w:rsidRPr="005A2C92">
        <w:rPr>
          <w:rFonts w:ascii="Arial" w:eastAsia="Arial" w:hAnsi="Arial" w:cs="Arial"/>
          <w:sz w:val="16"/>
          <w:szCs w:val="16"/>
        </w:rPr>
        <w:t>ntawm</w:t>
      </w:r>
      <w:proofErr w:type="spellEnd"/>
      <w:r w:rsidRPr="005A2C92">
        <w:rPr>
          <w:rFonts w:ascii="Arial" w:eastAsia="Arial" w:hAnsi="Arial" w:cs="Arial"/>
          <w:sz w:val="16"/>
          <w:szCs w:val="16"/>
        </w:rPr>
        <w:t xml:space="preserve"> cov </w:t>
      </w:r>
      <w:proofErr w:type="spellStart"/>
      <w:ins w:id="4232" w:author="Kaxiong" w:date="2021-06-11T12:47:00Z">
        <w:r w:rsidR="00A45220">
          <w:rPr>
            <w:rFonts w:ascii="Arial" w:eastAsia="Arial" w:hAnsi="Arial" w:cs="Arial"/>
            <w:sz w:val="16"/>
            <w:szCs w:val="16"/>
          </w:rPr>
          <w:t>neeg</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ua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liaj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ua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teb</w:t>
        </w:r>
        <w:proofErr w:type="spellEnd"/>
        <w:r w:rsidR="00A45220">
          <w:rPr>
            <w:rFonts w:ascii="Arial" w:eastAsia="Arial" w:hAnsi="Arial" w:cs="Arial"/>
            <w:sz w:val="16"/>
            <w:szCs w:val="16"/>
          </w:rPr>
          <w:t xml:space="preserve"> sib </w:t>
        </w:r>
        <w:proofErr w:type="spellStart"/>
        <w:r w:rsidR="00A45220">
          <w:rPr>
            <w:rFonts w:ascii="Arial" w:eastAsia="Arial" w:hAnsi="Arial" w:cs="Arial"/>
            <w:sz w:val="16"/>
            <w:szCs w:val="16"/>
          </w:rPr>
          <w:t>koom</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ua</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ke</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ntawm</w:t>
        </w:r>
        <w:proofErr w:type="spellEnd"/>
        <w:r w:rsidR="00A45220">
          <w:rPr>
            <w:rFonts w:ascii="Arial" w:eastAsia="Arial" w:hAnsi="Arial" w:cs="Arial"/>
            <w:sz w:val="16"/>
            <w:szCs w:val="16"/>
          </w:rPr>
          <w:t xml:space="preserve"> </w:t>
        </w:r>
      </w:ins>
      <w:proofErr w:type="spellStart"/>
      <w:r w:rsidRPr="005A2C92">
        <w:rPr>
          <w:rFonts w:ascii="Arial" w:eastAsia="Arial" w:hAnsi="Arial" w:cs="Arial"/>
          <w:sz w:val="16"/>
          <w:szCs w:val="16"/>
        </w:rPr>
        <w:t>qoob</w:t>
      </w:r>
      <w:proofErr w:type="spellEnd"/>
      <w:r w:rsidRPr="005A2C92">
        <w:rPr>
          <w:rFonts w:ascii="Arial" w:eastAsia="Arial" w:hAnsi="Arial" w:cs="Arial"/>
          <w:sz w:val="16"/>
          <w:szCs w:val="16"/>
        </w:rPr>
        <w:t xml:space="preserve"> loo</w:t>
      </w:r>
      <w:ins w:id="4233" w:author="Kaxiong" w:date="2021-06-11T12:47:00Z">
        <w:r w:rsidR="00A45220">
          <w:rPr>
            <w:rFonts w:ascii="Arial" w:eastAsia="Arial" w:hAnsi="Arial" w:cs="Arial"/>
            <w:sz w:val="16"/>
            <w:szCs w:val="16"/>
          </w:rPr>
          <w:t>-</w:t>
        </w:r>
        <w:proofErr w:type="spellStart"/>
        <w:r w:rsidR="00A45220">
          <w:rPr>
            <w:rFonts w:ascii="Arial" w:eastAsia="Arial" w:hAnsi="Arial" w:cs="Arial"/>
            <w:sz w:val="16"/>
            <w:szCs w:val="16"/>
          </w:rPr>
          <w:t>tsiaj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txhu</w:t>
        </w:r>
      </w:ins>
      <w:proofErr w:type="spellEnd"/>
      <w:r w:rsidRPr="005A2C92">
        <w:rPr>
          <w:rFonts w:ascii="Arial" w:eastAsia="Arial" w:hAnsi="Arial" w:cs="Arial"/>
          <w:sz w:val="16"/>
          <w:szCs w:val="16"/>
        </w:rPr>
        <w:t xml:space="preserve"> </w:t>
      </w:r>
      <w:del w:id="4234" w:author="Kaxiong" w:date="2021-06-11T12:48:00Z">
        <w:r w:rsidRPr="005A2C92" w:rsidDel="00A45220">
          <w:rPr>
            <w:rFonts w:ascii="Arial" w:eastAsia="Arial" w:hAnsi="Arial" w:cs="Arial"/>
            <w:sz w:val="16"/>
            <w:szCs w:val="16"/>
          </w:rPr>
          <w:delText>sib xyaw ua ke-cov tsiaj</w:delText>
        </w:r>
        <w:r w:rsidR="00CA6A9B" w:rsidRPr="005A2C92" w:rsidDel="00A45220">
          <w:rPr>
            <w:rFonts w:ascii="Arial" w:eastAsia="Arial" w:hAnsi="Arial" w:cs="Arial"/>
            <w:sz w:val="16"/>
            <w:szCs w:val="16"/>
          </w:rPr>
          <w:delText xml:space="preserve"> txhu</w:delText>
        </w:r>
        <w:r w:rsidRPr="005A2C92" w:rsidDel="00A45220">
          <w:rPr>
            <w:rFonts w:ascii="Arial" w:eastAsia="Arial" w:hAnsi="Arial" w:cs="Arial"/>
            <w:sz w:val="16"/>
            <w:szCs w:val="16"/>
          </w:rPr>
          <w:delText xml:space="preserve"> ua liaj ua teb </w:delText>
        </w:r>
      </w:del>
      <w:proofErr w:type="spellStart"/>
      <w:r w:rsidRPr="005A2C92">
        <w:rPr>
          <w:rFonts w:ascii="Arial" w:eastAsia="Arial" w:hAnsi="Arial" w:cs="Arial"/>
          <w:sz w:val="16"/>
          <w:szCs w:val="16"/>
        </w:rPr>
        <w:t>ntawm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txhua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kab</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Tseem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muaj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qhov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xav</w:t>
      </w:r>
      <w:proofErr w:type="spellEnd"/>
      <w:r w:rsidRPr="005A2C92">
        <w:rPr>
          <w:rFonts w:ascii="Arial" w:eastAsia="Arial" w:hAnsi="Arial" w:cs="Arial"/>
          <w:sz w:val="16"/>
          <w:szCs w:val="16"/>
        </w:rPr>
        <w:t xml:space="preserve"> tau </w:t>
      </w:r>
      <w:proofErr w:type="spellStart"/>
      <w:r w:rsidRPr="005A2C92">
        <w:rPr>
          <w:rFonts w:ascii="Arial" w:eastAsia="Arial" w:hAnsi="Arial" w:cs="Arial"/>
          <w:sz w:val="16"/>
          <w:szCs w:val="16"/>
        </w:rPr>
        <w:t>pov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thawj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tiag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tiag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tias</w:t>
      </w:r>
      <w:proofErr w:type="spellEnd"/>
      <w:r w:rsidRPr="005A2C92">
        <w:rPr>
          <w:rFonts w:ascii="Arial" w:eastAsia="Arial" w:hAnsi="Arial" w:cs="Arial"/>
          <w:sz w:val="16"/>
          <w:szCs w:val="16"/>
        </w:rPr>
        <w:t xml:space="preserve"> cov </w:t>
      </w:r>
      <w:proofErr w:type="spellStart"/>
      <w:ins w:id="4235" w:author="Kaxiong" w:date="2021-06-11T12:48:00Z">
        <w:r w:rsidR="00A45220">
          <w:rPr>
            <w:rFonts w:ascii="Arial" w:eastAsia="Arial" w:hAnsi="Arial" w:cs="Arial"/>
            <w:sz w:val="16"/>
            <w:szCs w:val="16"/>
          </w:rPr>
          <w:t>kev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coj</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ua</w:t>
        </w:r>
        <w:proofErr w:type="spellEnd"/>
        <w:r w:rsidR="00A45220">
          <w:rPr>
            <w:rFonts w:ascii="Arial" w:eastAsia="Arial" w:hAnsi="Arial" w:cs="Arial"/>
            <w:sz w:val="16"/>
            <w:szCs w:val="16"/>
          </w:rPr>
          <w:t xml:space="preserve"> </w:t>
        </w:r>
      </w:ins>
      <w:proofErr w:type="spellStart"/>
      <w:ins w:id="4236" w:author="Kaxiong" w:date="2021-06-11T12:49:00Z">
        <w:r w:rsidR="00A45220">
          <w:rPr>
            <w:rFonts w:ascii="Arial" w:eastAsia="Arial" w:hAnsi="Arial" w:cs="Arial"/>
            <w:sz w:val="16"/>
            <w:szCs w:val="16"/>
          </w:rPr>
          <w:t>ntwm</w:t>
        </w:r>
        <w:proofErr w:type="spellEnd"/>
        <w:r w:rsidR="00A45220">
          <w:rPr>
            <w:rFonts w:ascii="Arial" w:eastAsia="Arial" w:hAnsi="Arial" w:cs="Arial"/>
            <w:sz w:val="16"/>
            <w:szCs w:val="16"/>
          </w:rPr>
          <w:t xml:space="preserve"> </w:t>
        </w:r>
      </w:ins>
      <w:proofErr w:type="spellStart"/>
      <w:r w:rsidRPr="005A2C92">
        <w:rPr>
          <w:rFonts w:ascii="Arial" w:eastAsia="Arial" w:hAnsi="Arial" w:cs="Arial"/>
          <w:sz w:val="16"/>
          <w:szCs w:val="16"/>
        </w:rPr>
        <w:t>neeg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liaj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teb</w:t>
      </w:r>
      <w:proofErr w:type="spellEnd"/>
      <w:r w:rsidRPr="005A2C92">
        <w:rPr>
          <w:rFonts w:ascii="Arial" w:eastAsia="Arial" w:hAnsi="Arial" w:cs="Arial"/>
          <w:sz w:val="16"/>
          <w:szCs w:val="16"/>
        </w:rPr>
        <w:t xml:space="preserve"> </w:t>
      </w:r>
      <w:del w:id="4237" w:author="Kaxiong" w:date="2021-06-11T12:49:00Z">
        <w:r w:rsidRPr="005A2C92" w:rsidDel="00A45220">
          <w:rPr>
            <w:rFonts w:ascii="Arial" w:eastAsia="Arial" w:hAnsi="Arial" w:cs="Arial"/>
            <w:sz w:val="16"/>
            <w:szCs w:val="16"/>
          </w:rPr>
          <w:delText xml:space="preserve">ua kev </w:delText>
        </w:r>
      </w:del>
      <w:proofErr w:type="spellStart"/>
      <w:r w:rsidRPr="005A2C92">
        <w:rPr>
          <w:rFonts w:ascii="Arial" w:eastAsia="Arial" w:hAnsi="Arial" w:cs="Arial"/>
          <w:sz w:val="16"/>
          <w:szCs w:val="16"/>
        </w:rPr>
        <w:t>txhawb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nqa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hom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phiaj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ntawm</w:t>
      </w:r>
      <w:proofErr w:type="spellEnd"/>
      <w:r w:rsidRPr="005A2C92">
        <w:rPr>
          <w:rFonts w:ascii="Arial" w:eastAsia="Arial" w:hAnsi="Arial" w:cs="Arial"/>
          <w:sz w:val="16"/>
          <w:szCs w:val="16"/>
        </w:rPr>
        <w:t xml:space="preserve"> PSR </w:t>
      </w:r>
      <w:proofErr w:type="spellStart"/>
      <w:ins w:id="4238" w:author="Kaxiong" w:date="2021-06-11T12:49:00Z">
        <w:r w:rsidR="00A45220">
          <w:rPr>
            <w:rFonts w:ascii="Arial" w:eastAsia="Arial" w:hAnsi="Arial" w:cs="Arial"/>
            <w:sz w:val="16"/>
            <w:szCs w:val="16"/>
          </w:rPr>
          <w:t>uas</w:t>
        </w:r>
        <w:proofErr w:type="spellEnd"/>
        <w:r w:rsidR="00A45220">
          <w:rPr>
            <w:rFonts w:ascii="Arial" w:eastAsia="Arial" w:hAnsi="Arial" w:cs="Arial"/>
            <w:sz w:val="16"/>
            <w:szCs w:val="16"/>
          </w:rPr>
          <w:t xml:space="preserve"> pom tau lo</w:t>
        </w:r>
      </w:ins>
      <w:ins w:id="4239" w:author="Kaxiong" w:date="2021-06-11T12:50:00Z">
        <w:r w:rsidR="00A45220">
          <w:rPr>
            <w:rFonts w:ascii="Arial" w:eastAsia="Arial" w:hAnsi="Arial" w:cs="Arial"/>
            <w:sz w:val="16"/>
            <w:szCs w:val="16"/>
          </w:rPr>
          <w:t xml:space="preserve">s </w:t>
        </w:r>
        <w:proofErr w:type="spellStart"/>
        <w:r w:rsidR="00A45220">
          <w:rPr>
            <w:rFonts w:ascii="Arial" w:eastAsia="Arial" w:hAnsi="Arial" w:cs="Arial"/>
            <w:sz w:val="16"/>
            <w:szCs w:val="16"/>
          </w:rPr>
          <w:t>ntawm</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kev</w:t>
        </w:r>
        <w:proofErr w:type="spellEnd"/>
        <w:r w:rsidR="00A45220">
          <w:rPr>
            <w:rFonts w:ascii="Arial" w:eastAsia="Arial" w:hAnsi="Arial" w:cs="Arial"/>
            <w:sz w:val="16"/>
            <w:szCs w:val="16"/>
          </w:rPr>
          <w:t xml:space="preserve"> </w:t>
        </w:r>
        <w:proofErr w:type="spellStart"/>
        <w:r w:rsidR="00A45220">
          <w:rPr>
            <w:rFonts w:ascii="Arial" w:eastAsia="Arial" w:hAnsi="Arial" w:cs="Arial"/>
            <w:sz w:val="16"/>
            <w:szCs w:val="16"/>
          </w:rPr>
          <w:t>tshwm</w:t>
        </w:r>
        <w:proofErr w:type="spellEnd"/>
        <w:r w:rsidR="00A45220">
          <w:rPr>
            <w:rFonts w:ascii="Arial" w:eastAsia="Arial" w:hAnsi="Arial" w:cs="Arial"/>
            <w:sz w:val="16"/>
            <w:szCs w:val="16"/>
          </w:rPr>
          <w:t xml:space="preserve"> sim </w:t>
        </w:r>
        <w:proofErr w:type="spellStart"/>
        <w:r w:rsidR="00A45220">
          <w:rPr>
            <w:rFonts w:ascii="Arial" w:eastAsia="Arial" w:hAnsi="Arial" w:cs="Arial"/>
            <w:sz w:val="16"/>
            <w:szCs w:val="16"/>
          </w:rPr>
          <w:t>ua</w:t>
        </w:r>
        <w:proofErr w:type="spellEnd"/>
        <w:r w:rsidR="00A45220">
          <w:rPr>
            <w:rFonts w:ascii="Arial" w:eastAsia="Arial" w:hAnsi="Arial" w:cs="Arial"/>
            <w:sz w:val="16"/>
            <w:szCs w:val="16"/>
          </w:rPr>
          <w:t xml:space="preserve"> tau </w:t>
        </w:r>
        <w:proofErr w:type="spellStart"/>
        <w:r w:rsidR="00E9599E">
          <w:rPr>
            <w:rFonts w:ascii="Arial" w:eastAsia="Arial" w:hAnsi="Arial" w:cs="Arial"/>
            <w:sz w:val="16"/>
            <w:szCs w:val="16"/>
          </w:rPr>
          <w:t>poob</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qis</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ntawm</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kev</w:t>
        </w:r>
        <w:proofErr w:type="spellEnd"/>
        <w:r w:rsidR="00E9599E">
          <w:rPr>
            <w:rFonts w:ascii="Arial" w:eastAsia="Arial" w:hAnsi="Arial" w:cs="Arial"/>
            <w:sz w:val="16"/>
            <w:szCs w:val="16"/>
          </w:rPr>
          <w:t xml:space="preserve"> </w:t>
        </w:r>
      </w:ins>
      <w:proofErr w:type="spellStart"/>
      <w:ins w:id="4240" w:author="Kaxiong" w:date="2021-06-11T12:51:00Z">
        <w:r w:rsidR="00E9599E">
          <w:rPr>
            <w:rFonts w:ascii="Arial" w:eastAsia="Arial" w:hAnsi="Arial" w:cs="Arial"/>
            <w:sz w:val="16"/>
            <w:szCs w:val="16"/>
          </w:rPr>
          <w:t>ua</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tsis</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huv</w:t>
        </w:r>
        <w:proofErr w:type="spellEnd"/>
        <w:r w:rsidR="00E9599E">
          <w:rPr>
            <w:rFonts w:ascii="Arial" w:eastAsia="Arial" w:hAnsi="Arial" w:cs="Arial"/>
            <w:sz w:val="16"/>
            <w:szCs w:val="16"/>
          </w:rPr>
          <w:t xml:space="preserve">. </w:t>
        </w:r>
      </w:ins>
      <w:del w:id="4241" w:author="Kaxiong" w:date="2021-06-11T12:51:00Z">
        <w:r w:rsidRPr="005A2C92" w:rsidDel="00E9599E">
          <w:rPr>
            <w:rFonts w:ascii="Arial" w:eastAsia="Arial" w:hAnsi="Arial" w:cs="Arial"/>
            <w:sz w:val="16"/>
            <w:szCs w:val="16"/>
          </w:rPr>
          <w:delText>los ntawm kev ua kom tsis muaj kev sib xyaw ua ke.</w:delText>
        </w:r>
        <w:r w:rsidR="00E759E7" w:rsidRPr="005A2C92" w:rsidDel="00E9599E">
          <w:rPr>
            <w:sz w:val="16"/>
            <w:szCs w:val="16"/>
          </w:rPr>
          <w:delText xml:space="preserve"> </w:delText>
        </w:r>
      </w:del>
      <w:proofErr w:type="spellStart"/>
      <w:r w:rsidRPr="005A2C92">
        <w:rPr>
          <w:rFonts w:ascii="Arial" w:eastAsia="Arial" w:hAnsi="Arial" w:cs="Arial"/>
          <w:sz w:val="16"/>
          <w:szCs w:val="16"/>
        </w:rPr>
        <w:t>Tshwj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xeeb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nrog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rau</w:t>
      </w:r>
      <w:proofErr w:type="spellEnd"/>
      <w:r w:rsidRPr="005A2C92">
        <w:rPr>
          <w:rFonts w:ascii="Arial" w:eastAsia="Arial" w:hAnsi="Arial" w:cs="Arial"/>
          <w:sz w:val="16"/>
          <w:szCs w:val="16"/>
        </w:rPr>
        <w:t xml:space="preserve"> </w:t>
      </w:r>
      <w:ins w:id="4242" w:author="Kaxiong" w:date="2021-06-11T12:52:00Z">
        <w:r w:rsidR="00E9599E">
          <w:rPr>
            <w:rFonts w:ascii="Arial" w:eastAsia="Arial" w:hAnsi="Arial" w:cs="Arial"/>
            <w:sz w:val="16"/>
            <w:szCs w:val="16"/>
          </w:rPr>
          <w:t xml:space="preserve">cov </w:t>
        </w:r>
        <w:proofErr w:type="spellStart"/>
        <w:r w:rsidR="00E9599E">
          <w:rPr>
            <w:rFonts w:ascii="Arial" w:eastAsia="Arial" w:hAnsi="Arial" w:cs="Arial"/>
            <w:sz w:val="16"/>
            <w:szCs w:val="16"/>
          </w:rPr>
          <w:t>ncua</w:t>
        </w:r>
      </w:ins>
      <w:proofErr w:type="spellEnd"/>
      <w:del w:id="4243" w:author="Kaxiong" w:date="2021-06-11T12:52:00Z">
        <w:r w:rsidRPr="005A2C92" w:rsidDel="00E9599E">
          <w:rPr>
            <w:rFonts w:ascii="Arial" w:eastAsia="Arial" w:hAnsi="Arial" w:cs="Arial"/>
            <w:sz w:val="16"/>
            <w:szCs w:val="16"/>
          </w:rPr>
          <w:delText>lub</w:delText>
        </w:r>
      </w:del>
      <w:r w:rsidRPr="005A2C92">
        <w:rPr>
          <w:rFonts w:ascii="Arial" w:eastAsia="Arial" w:hAnsi="Arial" w:cs="Arial"/>
          <w:sz w:val="16"/>
          <w:szCs w:val="16"/>
        </w:rPr>
        <w:t xml:space="preserve"> </w:t>
      </w:r>
      <w:proofErr w:type="spellStart"/>
      <w:r w:rsidRPr="005A2C92">
        <w:rPr>
          <w:rFonts w:ascii="Arial" w:eastAsia="Arial" w:hAnsi="Arial" w:cs="Arial"/>
          <w:sz w:val="16"/>
          <w:szCs w:val="16"/>
        </w:rPr>
        <w:t>sij</w:t>
      </w:r>
      <w:proofErr w:type="spellEnd"/>
      <w:r w:rsidR="00CA6A9B" w:rsidRPr="005A2C92">
        <w:rPr>
          <w:rFonts w:ascii="Arial" w:eastAsia="Arial" w:hAnsi="Arial" w:cs="Arial"/>
          <w:sz w:val="16"/>
          <w:szCs w:val="16"/>
        </w:rPr>
        <w:t xml:space="preserve"> </w:t>
      </w:r>
      <w:proofErr w:type="spellStart"/>
      <w:r w:rsidRPr="005A2C92">
        <w:rPr>
          <w:rFonts w:ascii="Arial" w:eastAsia="Arial" w:hAnsi="Arial" w:cs="Arial"/>
          <w:sz w:val="16"/>
          <w:szCs w:val="16"/>
        </w:rPr>
        <w:t>hawm</w:t>
      </w:r>
      <w:proofErr w:type="spellEnd"/>
      <w:r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uas</w:t>
      </w:r>
      <w:proofErr w:type="spellEnd"/>
      <w:r w:rsidR="00CA6A9B" w:rsidRPr="005A2C92">
        <w:rPr>
          <w:rFonts w:ascii="Arial" w:eastAsia="Arial" w:hAnsi="Arial" w:cs="Arial"/>
          <w:sz w:val="16"/>
          <w:szCs w:val="16"/>
        </w:rPr>
        <w:t xml:space="preserve"> </w:t>
      </w:r>
      <w:proofErr w:type="spellStart"/>
      <w:r w:rsidR="00CA6A9B" w:rsidRPr="005A2C92">
        <w:rPr>
          <w:rFonts w:ascii="Arial" w:eastAsia="Arial" w:hAnsi="Arial" w:cs="Arial"/>
          <w:sz w:val="16"/>
          <w:szCs w:val="16"/>
        </w:rPr>
        <w:t>zam</w:t>
      </w:r>
      <w:proofErr w:type="spellEnd"/>
      <w:r w:rsidRPr="005A2C92">
        <w:rPr>
          <w:rFonts w:ascii="Arial" w:eastAsia="Arial" w:hAnsi="Arial" w:cs="Arial"/>
          <w:sz w:val="16"/>
          <w:szCs w:val="16"/>
        </w:rPr>
        <w:t xml:space="preserve">, cov </w:t>
      </w:r>
      <w:proofErr w:type="spellStart"/>
      <w:r w:rsidRPr="005A2C92">
        <w:rPr>
          <w:rFonts w:ascii="Arial" w:eastAsia="Arial" w:hAnsi="Arial" w:cs="Arial"/>
          <w:sz w:val="16"/>
          <w:szCs w:val="16"/>
        </w:rPr>
        <w:t>cai</w:t>
      </w:r>
      <w:proofErr w:type="spellEnd"/>
      <w:r w:rsidRPr="005A2C92">
        <w:rPr>
          <w:rFonts w:ascii="Arial" w:eastAsia="Arial" w:hAnsi="Arial" w:cs="Arial"/>
          <w:sz w:val="16"/>
          <w:szCs w:val="16"/>
        </w:rPr>
        <w:t xml:space="preserve"> </w:t>
      </w:r>
      <w:proofErr w:type="spellStart"/>
      <w:ins w:id="4244" w:author="Kaxiong" w:date="2021-06-11T12:52:00Z">
        <w:r w:rsidR="00E9599E">
          <w:rPr>
            <w:rFonts w:ascii="Arial" w:eastAsia="Arial" w:hAnsi="Arial" w:cs="Arial"/>
            <w:sz w:val="16"/>
            <w:szCs w:val="16"/>
          </w:rPr>
          <w:t>ua</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qoob</w:t>
        </w:r>
        <w:proofErr w:type="spellEnd"/>
        <w:r w:rsidR="00E9599E">
          <w:rPr>
            <w:rFonts w:ascii="Arial" w:eastAsia="Arial" w:hAnsi="Arial" w:cs="Arial"/>
            <w:sz w:val="16"/>
            <w:szCs w:val="16"/>
          </w:rPr>
          <w:t xml:space="preserve"> loo </w:t>
        </w:r>
        <w:proofErr w:type="spellStart"/>
        <w:r w:rsidR="00E9599E">
          <w:rPr>
            <w:rFonts w:ascii="Arial" w:eastAsia="Arial" w:hAnsi="Arial" w:cs="Arial"/>
            <w:sz w:val="16"/>
            <w:szCs w:val="16"/>
          </w:rPr>
          <w:t>tsis</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muaj</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tshuaj</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txhaum</w:t>
        </w:r>
        <w:proofErr w:type="spellEnd"/>
        <w:r w:rsidR="00E9599E">
          <w:rPr>
            <w:rFonts w:ascii="Arial" w:eastAsia="Arial" w:hAnsi="Arial" w:cs="Arial"/>
            <w:sz w:val="16"/>
            <w:szCs w:val="16"/>
          </w:rPr>
          <w:t xml:space="preserve"> </w:t>
        </w:r>
      </w:ins>
      <w:del w:id="4245" w:author="Kaxiong" w:date="2021-06-11T12:53:00Z">
        <w:r w:rsidR="00CA6A9B" w:rsidRPr="005A2C92" w:rsidDel="00E9599E">
          <w:rPr>
            <w:rFonts w:ascii="Arial" w:eastAsia="Arial" w:hAnsi="Arial" w:cs="Arial"/>
            <w:sz w:val="16"/>
            <w:szCs w:val="16"/>
          </w:rPr>
          <w:delText xml:space="preserve">kuab lom </w:delText>
        </w:r>
      </w:del>
      <w:r w:rsidR="00CA6A9B" w:rsidRPr="005A2C92">
        <w:rPr>
          <w:rFonts w:ascii="Arial" w:eastAsia="Arial" w:hAnsi="Arial" w:cs="Arial"/>
          <w:sz w:val="16"/>
          <w:szCs w:val="16"/>
        </w:rPr>
        <w:t>(</w:t>
      </w:r>
      <w:r w:rsidRPr="005A2C92">
        <w:rPr>
          <w:rFonts w:ascii="Arial" w:eastAsia="Arial" w:hAnsi="Arial" w:cs="Arial"/>
          <w:sz w:val="16"/>
          <w:szCs w:val="16"/>
        </w:rPr>
        <w:t>organic</w:t>
      </w:r>
      <w:r w:rsidR="00CA6A9B" w:rsidRPr="005A2C92">
        <w:rPr>
          <w:rFonts w:ascii="Arial" w:eastAsia="Arial" w:hAnsi="Arial" w:cs="Arial"/>
          <w:sz w:val="16"/>
          <w:szCs w:val="16"/>
        </w:rPr>
        <w:t>)</w:t>
      </w:r>
      <w:r w:rsidRPr="005A2C92">
        <w:rPr>
          <w:rFonts w:ascii="Arial" w:eastAsia="Arial" w:hAnsi="Arial" w:cs="Arial"/>
          <w:sz w:val="16"/>
          <w:szCs w:val="16"/>
        </w:rPr>
        <w:t xml:space="preserve"> </w:t>
      </w:r>
      <w:proofErr w:type="spellStart"/>
      <w:r w:rsidRPr="005A2C92">
        <w:rPr>
          <w:rFonts w:ascii="Arial" w:eastAsia="Arial" w:hAnsi="Arial" w:cs="Arial"/>
          <w:sz w:val="16"/>
          <w:szCs w:val="16"/>
        </w:rPr>
        <w:t>yog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qhov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tsis</w:t>
      </w:r>
      <w:proofErr w:type="spellEnd"/>
      <w:r w:rsidRPr="005A2C92">
        <w:rPr>
          <w:rFonts w:ascii="Arial" w:eastAsia="Arial" w:hAnsi="Arial" w:cs="Arial"/>
          <w:sz w:val="16"/>
          <w:szCs w:val="16"/>
        </w:rPr>
        <w:t xml:space="preserve"> tau zoo tab sis </w:t>
      </w:r>
      <w:proofErr w:type="spellStart"/>
      <w:r w:rsidRPr="005A2C92">
        <w:rPr>
          <w:rFonts w:ascii="Arial" w:eastAsia="Arial" w:hAnsi="Arial" w:cs="Arial"/>
          <w:sz w:val="16"/>
          <w:szCs w:val="16"/>
        </w:rPr>
        <w:t>xav</w:t>
      </w:r>
      <w:proofErr w:type="spellEnd"/>
      <w:r w:rsidRPr="005A2C92">
        <w:rPr>
          <w:rFonts w:ascii="Arial" w:eastAsia="Arial" w:hAnsi="Arial" w:cs="Arial"/>
          <w:sz w:val="16"/>
          <w:szCs w:val="16"/>
        </w:rPr>
        <w:t xml:space="preserve"> tau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txhawb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nqa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kawm</w:t>
      </w:r>
      <w:proofErr w:type="spellEnd"/>
      <w:r w:rsidRPr="005A2C92">
        <w:rPr>
          <w:rFonts w:ascii="Arial" w:eastAsia="Arial" w:hAnsi="Arial" w:cs="Arial"/>
          <w:sz w:val="16"/>
          <w:szCs w:val="16"/>
        </w:rPr>
        <w:t xml:space="preserve">. Kev </w:t>
      </w:r>
      <w:proofErr w:type="spellStart"/>
      <w:r w:rsidRPr="005A2C92">
        <w:rPr>
          <w:rFonts w:ascii="Arial" w:eastAsia="Arial" w:hAnsi="Arial" w:cs="Arial"/>
          <w:sz w:val="16"/>
          <w:szCs w:val="16"/>
        </w:rPr>
        <w:t>tawm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tswv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yim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tuaj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yeem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pab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txhim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kho</w:t>
      </w:r>
      <w:proofErr w:type="spellEnd"/>
      <w:r w:rsidRPr="005A2C92">
        <w:rPr>
          <w:rFonts w:ascii="Arial" w:eastAsia="Arial" w:hAnsi="Arial" w:cs="Arial"/>
          <w:sz w:val="16"/>
          <w:szCs w:val="16"/>
        </w:rPr>
        <w:t xml:space="preserve"> cov </w:t>
      </w:r>
      <w:proofErr w:type="spellStart"/>
      <w:r w:rsidRPr="005A2C92">
        <w:rPr>
          <w:rFonts w:ascii="Arial" w:eastAsia="Arial" w:hAnsi="Arial" w:cs="Arial"/>
          <w:sz w:val="16"/>
          <w:szCs w:val="16"/>
        </w:rPr>
        <w:t>pov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thawj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uas</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xav</w:t>
      </w:r>
      <w:proofErr w:type="spellEnd"/>
      <w:r w:rsidRPr="005A2C92">
        <w:rPr>
          <w:rFonts w:ascii="Arial" w:eastAsia="Arial" w:hAnsi="Arial" w:cs="Arial"/>
          <w:sz w:val="16"/>
          <w:szCs w:val="16"/>
        </w:rPr>
        <w:t xml:space="preserve"> tau los </w:t>
      </w:r>
      <w:proofErr w:type="spellStart"/>
      <w:r w:rsidRPr="005A2C92">
        <w:rPr>
          <w:rFonts w:ascii="Arial" w:eastAsia="Arial" w:hAnsi="Arial" w:cs="Arial"/>
          <w:sz w:val="16"/>
          <w:szCs w:val="16"/>
        </w:rPr>
        <w:t>tsim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nyab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xeeb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ntawm</w:t>
      </w:r>
      <w:proofErr w:type="spellEnd"/>
      <w:r w:rsidRPr="005A2C92">
        <w:rPr>
          <w:rFonts w:ascii="Arial" w:eastAsia="Arial" w:hAnsi="Arial" w:cs="Arial"/>
          <w:sz w:val="16"/>
          <w:szCs w:val="16"/>
        </w:rPr>
        <w:t xml:space="preserve"> cov </w:t>
      </w:r>
      <w:proofErr w:type="spellStart"/>
      <w:ins w:id="4246" w:author="Kaxiong" w:date="2021-06-11T12:54:00Z">
        <w:r w:rsidR="00E9599E">
          <w:rPr>
            <w:rFonts w:ascii="Arial" w:eastAsia="Arial" w:hAnsi="Arial" w:cs="Arial"/>
            <w:sz w:val="16"/>
            <w:szCs w:val="16"/>
          </w:rPr>
          <w:t>kev</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coj</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ua</w:t>
        </w:r>
      </w:ins>
      <w:proofErr w:type="spellEnd"/>
      <w:del w:id="4247" w:author="Kaxiong" w:date="2021-06-11T12:54:00Z">
        <w:r w:rsidRPr="005A2C92" w:rsidDel="00E9599E">
          <w:rPr>
            <w:rFonts w:ascii="Arial" w:eastAsia="Arial" w:hAnsi="Arial" w:cs="Arial"/>
            <w:sz w:val="16"/>
            <w:szCs w:val="16"/>
          </w:rPr>
          <w:delText>tswv yim</w:delText>
        </w:r>
      </w:del>
      <w:ins w:id="4248" w:author="Kaxiong" w:date="2021-06-11T12:54:00Z">
        <w:r w:rsidR="00E9599E">
          <w:rPr>
            <w:rFonts w:ascii="Arial" w:eastAsia="Arial" w:hAnsi="Arial" w:cs="Arial"/>
            <w:sz w:val="16"/>
            <w:szCs w:val="16"/>
          </w:rPr>
          <w:t xml:space="preserve"> </w:t>
        </w:r>
        <w:proofErr w:type="spellStart"/>
        <w:r w:rsidR="00E9599E">
          <w:rPr>
            <w:rFonts w:ascii="Arial" w:eastAsia="Arial" w:hAnsi="Arial" w:cs="Arial"/>
            <w:sz w:val="16"/>
            <w:szCs w:val="16"/>
          </w:rPr>
          <w:t>ntawm</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neeg</w:t>
        </w:r>
      </w:ins>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liaj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teb</w:t>
      </w:r>
      <w:proofErr w:type="spellEnd"/>
      <w:r w:rsidRPr="005A2C92">
        <w:rPr>
          <w:rFonts w:ascii="Arial" w:eastAsia="Arial" w:hAnsi="Arial" w:cs="Arial"/>
          <w:sz w:val="16"/>
          <w:szCs w:val="16"/>
        </w:rPr>
        <w:t xml:space="preserve">. Sai </w:t>
      </w:r>
      <w:proofErr w:type="spellStart"/>
      <w:r w:rsidRPr="005A2C92">
        <w:rPr>
          <w:rFonts w:ascii="Arial" w:eastAsia="Arial" w:hAnsi="Arial" w:cs="Arial"/>
          <w:sz w:val="16"/>
          <w:szCs w:val="16"/>
        </w:rPr>
        <w:t>npaum</w:t>
      </w:r>
      <w:proofErr w:type="spellEnd"/>
      <w:r w:rsidRPr="005A2C92">
        <w:rPr>
          <w:rFonts w:ascii="Arial" w:eastAsia="Arial" w:hAnsi="Arial" w:cs="Arial"/>
          <w:sz w:val="16"/>
          <w:szCs w:val="16"/>
        </w:rPr>
        <w:t xml:space="preserve"> li </w:t>
      </w:r>
      <w:proofErr w:type="spellStart"/>
      <w:r w:rsidRPr="005A2C92">
        <w:rPr>
          <w:rFonts w:ascii="Arial" w:eastAsia="Arial" w:hAnsi="Arial" w:cs="Arial"/>
          <w:sz w:val="16"/>
          <w:szCs w:val="16"/>
        </w:rPr>
        <w:t>cas</w:t>
      </w:r>
      <w:proofErr w:type="spellEnd"/>
      <w:r w:rsidR="005A2C92" w:rsidRPr="005A2C92">
        <w:rPr>
          <w:rFonts w:ascii="Arial" w:eastAsia="Arial" w:hAnsi="Arial" w:cs="Arial"/>
          <w:sz w:val="16"/>
          <w:szCs w:val="16"/>
        </w:rPr>
        <w:t xml:space="preserve"> </w:t>
      </w:r>
      <w:proofErr w:type="spellStart"/>
      <w:r w:rsidR="005A2C92" w:rsidRPr="005A2C92">
        <w:rPr>
          <w:rFonts w:ascii="Arial" w:eastAsia="Arial" w:hAnsi="Arial" w:cs="Arial"/>
          <w:sz w:val="16"/>
          <w:szCs w:val="16"/>
        </w:rPr>
        <w:t>ntawm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qhov</w:t>
      </w:r>
      <w:proofErr w:type="spellEnd"/>
      <w:r w:rsidRPr="005A2C92">
        <w:rPr>
          <w:rFonts w:ascii="Arial" w:eastAsia="Arial" w:hAnsi="Arial" w:cs="Arial"/>
          <w:sz w:val="16"/>
          <w:szCs w:val="16"/>
        </w:rPr>
        <w:t xml:space="preserve"> </w:t>
      </w:r>
      <w:proofErr w:type="spellStart"/>
      <w:r w:rsidR="005A2C92" w:rsidRPr="005A2C92">
        <w:rPr>
          <w:rFonts w:ascii="Arial" w:eastAsia="Arial" w:hAnsi="Arial" w:cs="Arial"/>
          <w:sz w:val="16"/>
          <w:szCs w:val="16"/>
        </w:rPr>
        <w:t>pib</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sib </w:t>
      </w:r>
      <w:proofErr w:type="spellStart"/>
      <w:r w:rsidRPr="005A2C92">
        <w:rPr>
          <w:rFonts w:ascii="Arial" w:eastAsia="Arial" w:hAnsi="Arial" w:cs="Arial"/>
          <w:sz w:val="16"/>
          <w:szCs w:val="16"/>
        </w:rPr>
        <w:t>tham</w:t>
      </w:r>
      <w:proofErr w:type="spellEnd"/>
      <w:r w:rsidRPr="005A2C92">
        <w:rPr>
          <w:rFonts w:ascii="Arial" w:eastAsia="Arial" w:hAnsi="Arial" w:cs="Arial"/>
          <w:sz w:val="16"/>
          <w:szCs w:val="16"/>
        </w:rPr>
        <w:t xml:space="preserve">, </w:t>
      </w:r>
      <w:proofErr w:type="spellStart"/>
      <w:ins w:id="4249" w:author="Kaxiong" w:date="2021-06-11T12:55:00Z">
        <w:r w:rsidR="00E9599E">
          <w:rPr>
            <w:rFonts w:ascii="Arial" w:eastAsia="Arial" w:hAnsi="Arial" w:cs="Arial"/>
            <w:sz w:val="16"/>
            <w:szCs w:val="16"/>
          </w:rPr>
          <w:t>ces</w:t>
        </w:r>
        <w:proofErr w:type="spellEnd"/>
        <w:r w:rsidR="00E9599E">
          <w:rPr>
            <w:rFonts w:ascii="Arial" w:eastAsia="Arial" w:hAnsi="Arial" w:cs="Arial"/>
            <w:sz w:val="16"/>
            <w:szCs w:val="16"/>
          </w:rPr>
          <w:t xml:space="preserve"> </w:t>
        </w:r>
      </w:ins>
      <w:proofErr w:type="spellStart"/>
      <w:r w:rsidRPr="005A2C92">
        <w:rPr>
          <w:rFonts w:ascii="Arial" w:eastAsia="Arial" w:hAnsi="Arial" w:cs="Arial"/>
          <w:sz w:val="16"/>
          <w:szCs w:val="16"/>
        </w:rPr>
        <w:t>kev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npaj</w:t>
      </w:r>
      <w:proofErr w:type="spellEnd"/>
      <w:r w:rsidRPr="005A2C92">
        <w:rPr>
          <w:rFonts w:ascii="Arial" w:eastAsia="Arial" w:hAnsi="Arial" w:cs="Arial"/>
          <w:sz w:val="16"/>
          <w:szCs w:val="16"/>
        </w:rPr>
        <w:t xml:space="preserve"> </w:t>
      </w:r>
      <w:ins w:id="4250" w:author="Kaxiong" w:date="2021-06-11T12:55:00Z">
        <w:r w:rsidR="00E9599E">
          <w:rPr>
            <w:rFonts w:ascii="Arial" w:eastAsia="Arial" w:hAnsi="Arial" w:cs="Arial"/>
            <w:sz w:val="16"/>
            <w:szCs w:val="16"/>
          </w:rPr>
          <w:t xml:space="preserve">tau </w:t>
        </w:r>
      </w:ins>
      <w:r w:rsidRPr="005A2C92">
        <w:rPr>
          <w:rFonts w:ascii="Arial" w:eastAsia="Arial" w:hAnsi="Arial" w:cs="Arial"/>
          <w:sz w:val="16"/>
          <w:szCs w:val="16"/>
        </w:rPr>
        <w:t xml:space="preserve">zoo </w:t>
      </w:r>
      <w:proofErr w:type="spellStart"/>
      <w:r w:rsidRPr="005A2C92">
        <w:rPr>
          <w:rFonts w:ascii="Arial" w:eastAsia="Arial" w:hAnsi="Arial" w:cs="Arial"/>
          <w:sz w:val="16"/>
          <w:szCs w:val="16"/>
        </w:rPr>
        <w:t>hauv</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koj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zej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zog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yuav</w:t>
      </w:r>
      <w:proofErr w:type="spellEnd"/>
      <w:r w:rsidRPr="005A2C92">
        <w:rPr>
          <w:rFonts w:ascii="Arial" w:eastAsia="Arial" w:hAnsi="Arial" w:cs="Arial"/>
          <w:sz w:val="16"/>
          <w:szCs w:val="16"/>
        </w:rPr>
        <w:t xml:space="preserve"> los </w:t>
      </w:r>
      <w:proofErr w:type="spellStart"/>
      <w:r w:rsidRPr="005A2C92">
        <w:rPr>
          <w:rFonts w:ascii="Arial" w:eastAsia="Arial" w:hAnsi="Arial" w:cs="Arial"/>
          <w:sz w:val="16"/>
          <w:szCs w:val="16"/>
        </w:rPr>
        <w:t>ua</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lub</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luag</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hauj</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lwm</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hauv</w:t>
      </w:r>
      <w:proofErr w:type="spellEnd"/>
      <w:r w:rsidRPr="005A2C92">
        <w:rPr>
          <w:rFonts w:ascii="Arial" w:eastAsia="Arial" w:hAnsi="Arial" w:cs="Arial"/>
          <w:sz w:val="16"/>
          <w:szCs w:val="16"/>
        </w:rPr>
        <w:t xml:space="preserve"> </w:t>
      </w:r>
      <w:proofErr w:type="spellStart"/>
      <w:ins w:id="4251" w:author="Kaxiong" w:date="2021-06-11T12:56:00Z">
        <w:r w:rsidR="00E9599E">
          <w:rPr>
            <w:rFonts w:ascii="Arial" w:eastAsia="Arial" w:hAnsi="Arial" w:cs="Arial"/>
            <w:sz w:val="16"/>
            <w:szCs w:val="16"/>
          </w:rPr>
          <w:t>muaj</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nqis</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rau</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hau</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txheej</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txheem</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teeb</w:t>
        </w:r>
        <w:proofErr w:type="spellEnd"/>
        <w:r w:rsidR="00E9599E">
          <w:rPr>
            <w:rFonts w:ascii="Arial" w:eastAsia="Arial" w:hAnsi="Arial" w:cs="Arial"/>
            <w:sz w:val="16"/>
            <w:szCs w:val="16"/>
          </w:rPr>
          <w:t xml:space="preserve"> </w:t>
        </w:r>
        <w:proofErr w:type="spellStart"/>
        <w:r w:rsidR="00E9599E">
          <w:rPr>
            <w:rFonts w:ascii="Arial" w:eastAsia="Arial" w:hAnsi="Arial" w:cs="Arial"/>
            <w:sz w:val="16"/>
            <w:szCs w:val="16"/>
          </w:rPr>
          <w:t>tsa</w:t>
        </w:r>
        <w:proofErr w:type="spellEnd"/>
        <w:r w:rsidR="00E9599E">
          <w:rPr>
            <w:rFonts w:ascii="Arial" w:eastAsia="Arial" w:hAnsi="Arial" w:cs="Arial"/>
            <w:sz w:val="16"/>
            <w:szCs w:val="16"/>
          </w:rPr>
          <w:t xml:space="preserve"> </w:t>
        </w:r>
      </w:ins>
      <w:proofErr w:type="spellStart"/>
      <w:r w:rsidRPr="005A2C92">
        <w:rPr>
          <w:rFonts w:ascii="Arial" w:eastAsia="Arial" w:hAnsi="Arial" w:cs="Arial"/>
          <w:sz w:val="16"/>
          <w:szCs w:val="16"/>
        </w:rPr>
        <w:t>txoj</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cai</w:t>
      </w:r>
      <w:proofErr w:type="spellEnd"/>
      <w:r w:rsidRPr="005A2C92">
        <w:rPr>
          <w:rFonts w:ascii="Arial" w:eastAsia="Arial" w:hAnsi="Arial" w:cs="Arial"/>
          <w:sz w:val="16"/>
          <w:szCs w:val="16"/>
        </w:rPr>
        <w:t xml:space="preserve"> </w:t>
      </w:r>
      <w:proofErr w:type="spellStart"/>
      <w:r w:rsidRPr="005A2C92">
        <w:rPr>
          <w:rFonts w:ascii="Arial" w:eastAsia="Arial" w:hAnsi="Arial" w:cs="Arial"/>
          <w:sz w:val="16"/>
          <w:szCs w:val="16"/>
        </w:rPr>
        <w:t>tswj</w:t>
      </w:r>
      <w:proofErr w:type="spellEnd"/>
      <w:r w:rsidR="005A2C92" w:rsidRPr="005A2C92">
        <w:rPr>
          <w:rFonts w:ascii="Arial" w:eastAsia="Arial" w:hAnsi="Arial" w:cs="Arial"/>
          <w:sz w:val="16"/>
          <w:szCs w:val="16"/>
        </w:rPr>
        <w:t xml:space="preserve"> </w:t>
      </w:r>
      <w:proofErr w:type="spellStart"/>
      <w:r w:rsidRPr="005A2C92">
        <w:rPr>
          <w:rFonts w:ascii="Arial" w:eastAsia="Arial" w:hAnsi="Arial" w:cs="Arial"/>
          <w:sz w:val="16"/>
          <w:szCs w:val="16"/>
        </w:rPr>
        <w:t>fwm</w:t>
      </w:r>
      <w:proofErr w:type="spellEnd"/>
      <w:r w:rsidRPr="005A2C92">
        <w:rPr>
          <w:rFonts w:ascii="Arial" w:eastAsia="Arial" w:hAnsi="Arial" w:cs="Arial"/>
          <w:sz w:val="16"/>
          <w:szCs w:val="16"/>
        </w:rPr>
        <w:t>.</w:t>
      </w:r>
    </w:p>
    <w:p w14:paraId="4CF8F5C2" w14:textId="6F8EC474" w:rsidR="00BF3E5F" w:rsidRDefault="00BF3E5F">
      <w:pPr>
        <w:spacing w:line="378" w:lineRule="exact"/>
        <w:rPr>
          <w:sz w:val="20"/>
          <w:szCs w:val="20"/>
        </w:rPr>
      </w:pPr>
    </w:p>
    <w:p w14:paraId="53138FF9" w14:textId="77777777" w:rsidR="00EB1E4C" w:rsidRDefault="00EB1E4C">
      <w:pPr>
        <w:spacing w:line="378" w:lineRule="exact"/>
        <w:rPr>
          <w:sz w:val="20"/>
          <w:szCs w:val="20"/>
        </w:rPr>
      </w:pPr>
    </w:p>
    <w:p w14:paraId="05F8F03E" w14:textId="3D840FD2" w:rsidR="00BF3E5F" w:rsidRPr="00093032" w:rsidRDefault="00DB48BC">
      <w:pPr>
        <w:rPr>
          <w:sz w:val="20"/>
          <w:szCs w:val="20"/>
        </w:rPr>
      </w:pPr>
      <w:proofErr w:type="spellStart"/>
      <w:r w:rsidRPr="00093032">
        <w:rPr>
          <w:rFonts w:ascii="Arial" w:eastAsia="Arial" w:hAnsi="Arial" w:cs="Arial"/>
          <w:color w:val="2F5496"/>
          <w:sz w:val="20"/>
          <w:szCs w:val="20"/>
        </w:rPr>
        <w:t>Lus</w:t>
      </w:r>
      <w:proofErr w:type="spellEnd"/>
      <w:r w:rsidRPr="00093032">
        <w:rPr>
          <w:rFonts w:ascii="Arial" w:eastAsia="Arial" w:hAnsi="Arial" w:cs="Arial"/>
          <w:color w:val="2F5496"/>
          <w:sz w:val="20"/>
          <w:szCs w:val="20"/>
        </w:rPr>
        <w:t xml:space="preserve"> </w:t>
      </w:r>
      <w:proofErr w:type="spellStart"/>
      <w:r w:rsidR="00F2670D" w:rsidRPr="00093032">
        <w:rPr>
          <w:rFonts w:ascii="Arial" w:eastAsia="Arial" w:hAnsi="Arial" w:cs="Arial"/>
          <w:color w:val="2F5496"/>
          <w:sz w:val="20"/>
          <w:szCs w:val="20"/>
        </w:rPr>
        <w:t>Xaus</w:t>
      </w:r>
      <w:proofErr w:type="spellEnd"/>
    </w:p>
    <w:p w14:paraId="3A25290E" w14:textId="77777777" w:rsidR="00BF3E5F" w:rsidRDefault="00BF3E5F">
      <w:pPr>
        <w:spacing w:line="200" w:lineRule="exact"/>
        <w:rPr>
          <w:sz w:val="20"/>
          <w:szCs w:val="20"/>
        </w:rPr>
      </w:pPr>
    </w:p>
    <w:p w14:paraId="3EA4D035" w14:textId="03E5C079" w:rsidR="00BF3E5F" w:rsidRDefault="00BF3E5F">
      <w:pPr>
        <w:spacing w:line="228" w:lineRule="exact"/>
        <w:rPr>
          <w:sz w:val="20"/>
          <w:szCs w:val="20"/>
        </w:rPr>
      </w:pPr>
    </w:p>
    <w:p w14:paraId="20159ECD" w14:textId="77777777" w:rsidR="00C15EFF" w:rsidRDefault="00C15EFF">
      <w:pPr>
        <w:spacing w:line="228" w:lineRule="exact"/>
        <w:rPr>
          <w:sz w:val="20"/>
          <w:szCs w:val="20"/>
        </w:rPr>
      </w:pPr>
    </w:p>
    <w:p w14:paraId="53D45E17" w14:textId="1D68E9D1" w:rsidR="00BF3E5F" w:rsidRPr="00EB1E4C" w:rsidRDefault="00F2670D" w:rsidP="00BF2CAC">
      <w:pPr>
        <w:spacing w:line="445" w:lineRule="auto"/>
        <w:ind w:right="80"/>
        <w:jc w:val="both"/>
        <w:rPr>
          <w:sz w:val="16"/>
          <w:szCs w:val="16"/>
        </w:rPr>
      </w:pPr>
      <w:proofErr w:type="spellStart"/>
      <w:r w:rsidRPr="00EB1E4C">
        <w:rPr>
          <w:rFonts w:ascii="Arial" w:eastAsia="Arial" w:hAnsi="Arial" w:cs="Arial"/>
          <w:sz w:val="16"/>
          <w:szCs w:val="16"/>
        </w:rPr>
        <w:t>Txawm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hais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tias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lub</w:t>
      </w:r>
      <w:proofErr w:type="spellEnd"/>
      <w:r w:rsidRPr="00EB1E4C">
        <w:rPr>
          <w:rFonts w:ascii="Arial" w:eastAsia="Arial" w:hAnsi="Arial" w:cs="Arial"/>
          <w:sz w:val="16"/>
          <w:szCs w:val="16"/>
        </w:rPr>
        <w:t xml:space="preserve"> lag </w:t>
      </w:r>
      <w:proofErr w:type="spellStart"/>
      <w:r w:rsidRPr="00EB1E4C">
        <w:rPr>
          <w:rFonts w:ascii="Arial" w:eastAsia="Arial" w:hAnsi="Arial" w:cs="Arial"/>
          <w:sz w:val="16"/>
          <w:szCs w:val="16"/>
        </w:rPr>
        <w:t>luam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w:t>
      </w:r>
      <w:proofErr w:type="spellEnd"/>
      <w:r w:rsidRPr="00EB1E4C">
        <w:rPr>
          <w:rFonts w:ascii="Arial" w:eastAsia="Arial" w:hAnsi="Arial" w:cs="Arial"/>
          <w:sz w:val="16"/>
          <w:szCs w:val="16"/>
        </w:rPr>
        <w:t xml:space="preserve"> FSMA PSR,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raws</w:t>
      </w:r>
      <w:proofErr w:type="spellEnd"/>
      <w:r w:rsidRPr="00EB1E4C">
        <w:rPr>
          <w:rFonts w:ascii="Arial" w:eastAsia="Arial" w:hAnsi="Arial" w:cs="Arial"/>
          <w:sz w:val="16"/>
          <w:szCs w:val="16"/>
        </w:rPr>
        <w:t xml:space="preserve"> li FSMA cov </w:t>
      </w:r>
      <w:proofErr w:type="spellStart"/>
      <w:r w:rsidRPr="00EB1E4C">
        <w:rPr>
          <w:rFonts w:ascii="Arial" w:eastAsia="Arial" w:hAnsi="Arial" w:cs="Arial"/>
          <w:sz w:val="16"/>
          <w:szCs w:val="16"/>
        </w:rPr>
        <w:t>tseev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kom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muaj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qauv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hais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txog</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tsiaj</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txhu</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yuav</w:t>
      </w:r>
      <w:proofErr w:type="spellEnd"/>
      <w:r w:rsidRPr="00EB1E4C">
        <w:rPr>
          <w:rFonts w:ascii="Arial" w:eastAsia="Arial" w:hAnsi="Arial" w:cs="Arial"/>
          <w:sz w:val="16"/>
          <w:szCs w:val="16"/>
        </w:rPr>
        <w:t xml:space="preserve"> </w:t>
      </w:r>
      <w:proofErr w:type="spellStart"/>
      <w:ins w:id="4252" w:author="Kaxiong" w:date="2021-06-11T12:58:00Z">
        <w:r w:rsidR="007A0317">
          <w:rPr>
            <w:rFonts w:ascii="Arial" w:eastAsia="Arial" w:hAnsi="Arial" w:cs="Arial"/>
            <w:sz w:val="16"/>
            <w:szCs w:val="16"/>
          </w:rPr>
          <w:t>kom</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nuaj</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kev</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tiv</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thaiv</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kho</w:t>
        </w:r>
        <w:proofErr w:type="spellEnd"/>
        <w:r w:rsidR="007A0317">
          <w:rPr>
            <w:rFonts w:ascii="Arial" w:eastAsia="Arial" w:hAnsi="Arial" w:cs="Arial"/>
            <w:sz w:val="16"/>
            <w:szCs w:val="16"/>
          </w:rPr>
          <w:t xml:space="preserve"> </w:t>
        </w:r>
      </w:ins>
      <w:proofErr w:type="spellStart"/>
      <w:ins w:id="4253" w:author="Kaxiong" w:date="2021-06-11T12:59:00Z">
        <w:r w:rsidR="007A0317">
          <w:rPr>
            <w:rFonts w:ascii="Arial" w:eastAsia="Arial" w:hAnsi="Arial" w:cs="Arial"/>
            <w:sz w:val="16"/>
            <w:szCs w:val="16"/>
          </w:rPr>
          <w:t>seb</w:t>
        </w:r>
        <w:proofErr w:type="spellEnd"/>
        <w:r w:rsidR="007A0317">
          <w:rPr>
            <w:rFonts w:ascii="Arial" w:eastAsia="Arial" w:hAnsi="Arial" w:cs="Arial"/>
            <w:sz w:val="16"/>
            <w:szCs w:val="16"/>
          </w:rPr>
          <w:t xml:space="preserve"> </w:t>
        </w:r>
      </w:ins>
      <w:proofErr w:type="spellStart"/>
      <w:ins w:id="4254" w:author="Kaxiong" w:date="2021-06-11T13:00:00Z">
        <w:r w:rsidR="007A0317">
          <w:rPr>
            <w:rFonts w:ascii="Arial" w:eastAsia="Arial" w:hAnsi="Arial" w:cs="Arial"/>
            <w:sz w:val="16"/>
            <w:szCs w:val="16"/>
          </w:rPr>
          <w:t>ke</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muaj</w:t>
        </w:r>
        <w:proofErr w:type="spellEnd"/>
        <w:r w:rsidR="007A0317">
          <w:rPr>
            <w:rFonts w:ascii="Arial" w:eastAsia="Arial" w:hAnsi="Arial" w:cs="Arial"/>
            <w:sz w:val="16"/>
            <w:szCs w:val="16"/>
          </w:rPr>
          <w:t xml:space="preserve"> mob los </w:t>
        </w:r>
        <w:proofErr w:type="spellStart"/>
        <w:r w:rsidR="007A0317">
          <w:rPr>
            <w:rFonts w:ascii="Arial" w:eastAsia="Arial" w:hAnsi="Arial" w:cs="Arial"/>
            <w:sz w:val="16"/>
            <w:szCs w:val="16"/>
          </w:rPr>
          <w:t>ntawm</w:t>
        </w:r>
        <w:proofErr w:type="spellEnd"/>
        <w:r w:rsidR="007A0317">
          <w:rPr>
            <w:rFonts w:ascii="Arial" w:eastAsia="Arial" w:hAnsi="Arial" w:cs="Arial"/>
            <w:sz w:val="16"/>
            <w:szCs w:val="16"/>
          </w:rPr>
          <w:t xml:space="preserve"> </w:t>
        </w:r>
        <w:proofErr w:type="spellStart"/>
        <w:r w:rsidR="007A0317">
          <w:rPr>
            <w:rFonts w:ascii="Arial" w:eastAsia="Arial" w:hAnsi="Arial" w:cs="Arial"/>
            <w:sz w:val="16"/>
            <w:szCs w:val="16"/>
          </w:rPr>
          <w:t>zaub</w:t>
        </w:r>
        <w:proofErr w:type="spellEnd"/>
        <w:r w:rsidR="007A0317">
          <w:rPr>
            <w:rFonts w:ascii="Arial" w:eastAsia="Arial" w:hAnsi="Arial" w:cs="Arial"/>
            <w:sz w:val="16"/>
            <w:szCs w:val="16"/>
          </w:rPr>
          <w:t xml:space="preserve"> mo</w:t>
        </w:r>
        <w:r w:rsidR="00D532D9">
          <w:rPr>
            <w:rFonts w:ascii="Arial" w:eastAsia="Arial" w:hAnsi="Arial" w:cs="Arial"/>
            <w:sz w:val="16"/>
            <w:szCs w:val="16"/>
          </w:rPr>
          <w:t xml:space="preserve">v </w:t>
        </w:r>
        <w:proofErr w:type="spellStart"/>
        <w:r w:rsidR="00D532D9">
          <w:rPr>
            <w:rFonts w:ascii="Arial" w:eastAsia="Arial" w:hAnsi="Arial" w:cs="Arial"/>
            <w:sz w:val="16"/>
            <w:szCs w:val="16"/>
          </w:rPr>
          <w:t>puas</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yuav</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kis</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rau</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koj</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daim</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liaj</w:t>
        </w:r>
        <w:proofErr w:type="spellEnd"/>
        <w:r w:rsidR="00D532D9">
          <w:rPr>
            <w:rFonts w:ascii="Arial" w:eastAsia="Arial" w:hAnsi="Arial" w:cs="Arial"/>
            <w:sz w:val="16"/>
            <w:szCs w:val="16"/>
          </w:rPr>
          <w:t xml:space="preserve"> </w:t>
        </w:r>
      </w:ins>
      <w:proofErr w:type="spellStart"/>
      <w:ins w:id="4255" w:author="Kaxiong" w:date="2021-06-11T13:01:00Z">
        <w:r w:rsidR="00D532D9">
          <w:rPr>
            <w:rFonts w:ascii="Arial" w:eastAsia="Arial" w:hAnsi="Arial" w:cs="Arial"/>
            <w:sz w:val="16"/>
            <w:szCs w:val="16"/>
          </w:rPr>
          <w:t>teb</w:t>
        </w:r>
        <w:proofErr w:type="spellEnd"/>
        <w:r w:rsidR="00D532D9">
          <w:rPr>
            <w:rFonts w:ascii="Arial" w:eastAsia="Arial" w:hAnsi="Arial" w:cs="Arial"/>
            <w:sz w:val="16"/>
            <w:szCs w:val="16"/>
          </w:rPr>
          <w:t xml:space="preserve">. </w:t>
        </w:r>
      </w:ins>
      <w:del w:id="4256" w:author="Kaxiong" w:date="2021-06-11T13:01:00Z">
        <w:r w:rsidRPr="00EB1E4C" w:rsidDel="00D532D9">
          <w:rPr>
            <w:rFonts w:ascii="Arial" w:eastAsia="Arial" w:hAnsi="Arial" w:cs="Arial"/>
            <w:sz w:val="16"/>
            <w:szCs w:val="16"/>
          </w:rPr>
          <w:delText xml:space="preserve">tuaj yeem tiv thaiv kev tiv thaiv zoo yog tias cov zaub mov muaj mob yuav raug txuas rau koj thaj teb. </w:delText>
        </w:r>
      </w:del>
      <w:proofErr w:type="spellStart"/>
      <w:r w:rsidRPr="00EB1E4C">
        <w:rPr>
          <w:rFonts w:ascii="Arial" w:eastAsia="Arial" w:hAnsi="Arial" w:cs="Arial"/>
          <w:sz w:val="16"/>
          <w:szCs w:val="16"/>
        </w:rPr>
        <w:t>Qhov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tseem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ceeb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thaum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muab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koom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w:t>
      </w:r>
      <w:proofErr w:type="spellEnd"/>
      <w:r w:rsidRPr="00EB1E4C">
        <w:rPr>
          <w:rFonts w:ascii="Arial" w:eastAsia="Arial" w:hAnsi="Arial" w:cs="Arial"/>
          <w:sz w:val="16"/>
          <w:szCs w:val="16"/>
        </w:rPr>
        <w:t xml:space="preserve"> </w:t>
      </w:r>
      <w:del w:id="4257" w:author="Kaxiong" w:date="2021-06-11T13:01:00Z">
        <w:r w:rsidRPr="00EB1E4C" w:rsidDel="00D532D9">
          <w:rPr>
            <w:rFonts w:ascii="Arial" w:eastAsia="Arial" w:hAnsi="Arial" w:cs="Arial"/>
            <w:sz w:val="16"/>
            <w:szCs w:val="16"/>
          </w:rPr>
          <w:delText>nrog</w:delText>
        </w:r>
      </w:del>
      <w:proofErr w:type="spellStart"/>
      <w:ins w:id="4258" w:author="Kaxiong" w:date="2021-06-11T13:01:00Z">
        <w:r w:rsidR="00D532D9">
          <w:rPr>
            <w:rFonts w:ascii="Arial" w:eastAsia="Arial" w:hAnsi="Arial" w:cs="Arial"/>
            <w:sz w:val="16"/>
            <w:szCs w:val="16"/>
          </w:rPr>
          <w:t>ntawm</w:t>
        </w:r>
      </w:ins>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tsiaj</w:t>
      </w:r>
      <w:proofErr w:type="spellEnd"/>
      <w:r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txhu</w:t>
      </w:r>
      <w:proofErr w:type="spellEnd"/>
      <w:r w:rsidR="00D54C52" w:rsidRPr="00EB1E4C">
        <w:rPr>
          <w:rFonts w:ascii="Arial" w:eastAsia="Arial" w:hAnsi="Arial" w:cs="Arial"/>
          <w:sz w:val="16"/>
          <w:szCs w:val="16"/>
        </w:rPr>
        <w:t xml:space="preserve"> </w:t>
      </w:r>
      <w:proofErr w:type="spellStart"/>
      <w:r w:rsidRPr="00EB1E4C">
        <w:rPr>
          <w:rFonts w:ascii="Arial" w:eastAsia="Arial" w:hAnsi="Arial" w:cs="Arial"/>
          <w:sz w:val="16"/>
          <w:szCs w:val="16"/>
        </w:rPr>
        <w:t>nrog</w:t>
      </w:r>
      <w:proofErr w:type="spellEnd"/>
      <w:r w:rsidRPr="00EB1E4C">
        <w:rPr>
          <w:rFonts w:ascii="Arial" w:eastAsia="Arial" w:hAnsi="Arial" w:cs="Arial"/>
          <w:sz w:val="16"/>
          <w:szCs w:val="16"/>
        </w:rPr>
        <w:t xml:space="preserve"> cog </w:t>
      </w:r>
      <w:proofErr w:type="spellStart"/>
      <w:r w:rsidRPr="00EB1E4C">
        <w:rPr>
          <w:rFonts w:ascii="Arial" w:eastAsia="Arial" w:hAnsi="Arial" w:cs="Arial"/>
          <w:sz w:val="16"/>
          <w:szCs w:val="16"/>
        </w:rPr>
        <w:t>qoob</w:t>
      </w:r>
      <w:proofErr w:type="spellEnd"/>
      <w:r w:rsidRPr="00EB1E4C">
        <w:rPr>
          <w:rFonts w:ascii="Arial" w:eastAsia="Arial" w:hAnsi="Arial" w:cs="Arial"/>
          <w:sz w:val="16"/>
          <w:szCs w:val="16"/>
        </w:rPr>
        <w:t xml:space="preserve"> loo, FSMA </w:t>
      </w:r>
      <w:proofErr w:type="spellStart"/>
      <w:r w:rsidRPr="00EB1E4C">
        <w:rPr>
          <w:rFonts w:ascii="Arial" w:eastAsia="Arial" w:hAnsi="Arial" w:cs="Arial"/>
          <w:sz w:val="16"/>
          <w:szCs w:val="16"/>
        </w:rPr>
        <w:t>xav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kom</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neeg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ins w:id="4259" w:author="Kaxiong" w:date="2021-06-11T13:02:00Z">
        <w:r w:rsidR="00D532D9">
          <w:rPr>
            <w:rFonts w:ascii="Arial" w:eastAsia="Arial" w:hAnsi="Arial" w:cs="Arial"/>
            <w:sz w:val="16"/>
            <w:szCs w:val="16"/>
          </w:rPr>
          <w:t xml:space="preserve"> </w:t>
        </w:r>
        <w:proofErr w:type="spellStart"/>
        <w:r w:rsidR="00D532D9">
          <w:rPr>
            <w:rFonts w:ascii="Arial" w:eastAsia="Arial" w:hAnsi="Arial" w:cs="Arial"/>
            <w:sz w:val="16"/>
            <w:szCs w:val="16"/>
          </w:rPr>
          <w:t>siv</w:t>
        </w:r>
        <w:proofErr w:type="spellEnd"/>
        <w:r w:rsidR="00D532D9">
          <w:rPr>
            <w:rFonts w:ascii="Arial" w:eastAsia="Arial" w:hAnsi="Arial" w:cs="Arial"/>
            <w:sz w:val="16"/>
            <w:szCs w:val="16"/>
          </w:rPr>
          <w:t xml:space="preserve"> cov </w:t>
        </w:r>
        <w:proofErr w:type="spellStart"/>
        <w:r w:rsidR="00D532D9">
          <w:rPr>
            <w:rFonts w:ascii="Arial" w:eastAsia="Arial" w:hAnsi="Arial" w:cs="Arial"/>
            <w:sz w:val="16"/>
            <w:szCs w:val="16"/>
          </w:rPr>
          <w:t>kauj</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ruam</w:t>
        </w:r>
        <w:proofErr w:type="spellEnd"/>
        <w:r w:rsidR="00D532D9">
          <w:rPr>
            <w:rFonts w:ascii="Arial" w:eastAsia="Arial" w:hAnsi="Arial" w:cs="Arial"/>
            <w:sz w:val="16"/>
            <w:szCs w:val="16"/>
          </w:rPr>
          <w:t xml:space="preserve"> yam</w:t>
        </w:r>
      </w:ins>
      <w:r w:rsidRPr="00EB1E4C">
        <w:rPr>
          <w:rFonts w:ascii="Arial" w:eastAsia="Arial" w:hAnsi="Arial" w:cs="Arial"/>
          <w:sz w:val="16"/>
          <w:szCs w:val="16"/>
        </w:rPr>
        <w:t xml:space="preserve"> </w:t>
      </w:r>
      <w:del w:id="4260" w:author="Kaxiong" w:date="2021-06-11T13:02:00Z">
        <w:r w:rsidRPr="00EB1E4C" w:rsidDel="00D532D9">
          <w:rPr>
            <w:rFonts w:ascii="Arial" w:eastAsia="Arial" w:hAnsi="Arial" w:cs="Arial"/>
            <w:sz w:val="16"/>
            <w:szCs w:val="16"/>
          </w:rPr>
          <w:delText xml:space="preserve">ua cov txheej txheem </w:delText>
        </w:r>
      </w:del>
      <w:proofErr w:type="spellStart"/>
      <w:r w:rsidRPr="00EB1E4C">
        <w:rPr>
          <w:rFonts w:ascii="Arial" w:eastAsia="Arial" w:hAnsi="Arial" w:cs="Arial"/>
          <w:sz w:val="16"/>
          <w:szCs w:val="16"/>
        </w:rPr>
        <w:t>tsim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nyog</w:t>
      </w:r>
      <w:proofErr w:type="spellEnd"/>
      <w:r w:rsidRPr="00EB1E4C">
        <w:rPr>
          <w:rFonts w:ascii="Arial" w:eastAsia="Arial" w:hAnsi="Arial" w:cs="Arial"/>
          <w:sz w:val="16"/>
          <w:szCs w:val="16"/>
        </w:rPr>
        <w:t xml:space="preserve"> los </w:t>
      </w:r>
      <w:proofErr w:type="spellStart"/>
      <w:r w:rsidRPr="00EB1E4C">
        <w:rPr>
          <w:rFonts w:ascii="Arial" w:eastAsia="Arial" w:hAnsi="Arial" w:cs="Arial"/>
          <w:sz w:val="16"/>
          <w:szCs w:val="16"/>
        </w:rPr>
        <w:t>txo</w:t>
      </w:r>
      <w:proofErr w:type="spellEnd"/>
      <w:r w:rsidRPr="00EB1E4C">
        <w:rPr>
          <w:rFonts w:ascii="Arial" w:eastAsia="Arial" w:hAnsi="Arial" w:cs="Arial"/>
          <w:sz w:val="16"/>
          <w:szCs w:val="16"/>
        </w:rPr>
        <w:t xml:space="preserve"> </w:t>
      </w:r>
      <w:r w:rsidR="00D54C52" w:rsidRPr="00EB1E4C">
        <w:rPr>
          <w:rFonts w:ascii="Arial" w:eastAsia="Arial" w:hAnsi="Arial" w:cs="Arial"/>
          <w:sz w:val="16"/>
          <w:szCs w:val="16"/>
        </w:rPr>
        <w:t xml:space="preserve">cov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ph</w:t>
      </w:r>
      <w:r w:rsidR="00D54C52" w:rsidRPr="00EB1E4C">
        <w:rPr>
          <w:rFonts w:ascii="Arial" w:eastAsia="Arial" w:hAnsi="Arial" w:cs="Arial"/>
          <w:sz w:val="16"/>
          <w:szCs w:val="16"/>
        </w:rPr>
        <w:t>om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sij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Qhov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ntaw</w:t>
      </w:r>
      <w:r w:rsidR="00D54C52" w:rsidRPr="00EB1E4C">
        <w:rPr>
          <w:rFonts w:ascii="Arial" w:eastAsia="Arial" w:hAnsi="Arial" w:cs="Arial"/>
          <w:sz w:val="16"/>
          <w:szCs w:val="16"/>
        </w:rPr>
        <w:t>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txhais</w:t>
      </w:r>
      <w:proofErr w:type="spellEnd"/>
      <w:r w:rsidRPr="00EB1E4C">
        <w:rPr>
          <w:rFonts w:ascii="Arial" w:eastAsia="Arial" w:hAnsi="Arial" w:cs="Arial"/>
          <w:sz w:val="16"/>
          <w:szCs w:val="16"/>
        </w:rPr>
        <w:t xml:space="preserve"> tau </w:t>
      </w:r>
      <w:proofErr w:type="spellStart"/>
      <w:r w:rsidRPr="00EB1E4C">
        <w:rPr>
          <w:rFonts w:ascii="Arial" w:eastAsia="Arial" w:hAnsi="Arial" w:cs="Arial"/>
          <w:sz w:val="16"/>
          <w:szCs w:val="16"/>
        </w:rPr>
        <w:t>tias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siv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ins w:id="4261" w:author="Kaxiong" w:date="2021-06-11T13:03:00Z">
        <w:r w:rsidR="00D532D9">
          <w:rPr>
            <w:rFonts w:ascii="Arial" w:eastAsia="Arial" w:hAnsi="Arial" w:cs="Arial"/>
            <w:sz w:val="16"/>
            <w:szCs w:val="16"/>
          </w:rPr>
          <w:t>paub</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ib</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txwm</w:t>
        </w:r>
        <w:proofErr w:type="spellEnd"/>
        <w:r w:rsidR="00D532D9">
          <w:rPr>
            <w:rFonts w:ascii="Arial" w:eastAsia="Arial" w:hAnsi="Arial" w:cs="Arial"/>
            <w:sz w:val="16"/>
            <w:szCs w:val="16"/>
          </w:rPr>
          <w:t xml:space="preserve"> </w:t>
        </w:r>
      </w:ins>
      <w:del w:id="4262" w:author="Kaxiong" w:date="2021-06-11T13:03:00Z">
        <w:r w:rsidRPr="00EB1E4C" w:rsidDel="00D532D9">
          <w:rPr>
            <w:rFonts w:ascii="Arial" w:eastAsia="Arial" w:hAnsi="Arial" w:cs="Arial"/>
            <w:sz w:val="16"/>
            <w:szCs w:val="16"/>
          </w:rPr>
          <w:delText xml:space="preserve">txiav txim siab zoo </w:delText>
        </w:r>
      </w:del>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raws</w:t>
      </w:r>
      <w:proofErr w:type="spellEnd"/>
      <w:r w:rsidRPr="00EB1E4C">
        <w:rPr>
          <w:rFonts w:ascii="Arial" w:eastAsia="Arial" w:hAnsi="Arial" w:cs="Arial"/>
          <w:sz w:val="16"/>
          <w:szCs w:val="16"/>
        </w:rPr>
        <w:t xml:space="preserve"> li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r w:rsidRPr="00EB1E4C">
        <w:rPr>
          <w:rFonts w:ascii="Arial" w:eastAsia="Arial" w:hAnsi="Arial" w:cs="Arial"/>
          <w:sz w:val="16"/>
          <w:szCs w:val="16"/>
        </w:rPr>
        <w:t xml:space="preserve"> zoo </w:t>
      </w:r>
      <w:proofErr w:type="spellStart"/>
      <w:r w:rsidRPr="00EB1E4C">
        <w:rPr>
          <w:rFonts w:ascii="Arial" w:eastAsia="Arial" w:hAnsi="Arial" w:cs="Arial"/>
          <w:sz w:val="16"/>
          <w:szCs w:val="16"/>
        </w:rPr>
        <w:t>suav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nrog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raws</w:t>
      </w:r>
      <w:proofErr w:type="spellEnd"/>
      <w:r w:rsidRPr="00EB1E4C">
        <w:rPr>
          <w:rFonts w:ascii="Arial" w:eastAsia="Arial" w:hAnsi="Arial" w:cs="Arial"/>
          <w:sz w:val="16"/>
          <w:szCs w:val="16"/>
        </w:rPr>
        <w:t xml:space="preserve"> li FSMA </w:t>
      </w:r>
      <w:proofErr w:type="spellStart"/>
      <w:r w:rsidR="00D54C52"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cai</w:t>
      </w:r>
      <w:proofErr w:type="spellEnd"/>
      <w:r w:rsidRPr="00EB1E4C">
        <w:rPr>
          <w:rFonts w:ascii="Arial" w:eastAsia="Arial" w:hAnsi="Arial" w:cs="Arial"/>
          <w:sz w:val="16"/>
          <w:szCs w:val="16"/>
        </w:rPr>
        <w:t xml:space="preserve"> </w:t>
      </w:r>
      <w:proofErr w:type="spellStart"/>
      <w:ins w:id="4263" w:author="Kaxiong" w:date="2021-06-11T13:03:00Z">
        <w:r w:rsidR="00D532D9">
          <w:rPr>
            <w:rFonts w:ascii="Arial" w:eastAsia="Arial" w:hAnsi="Arial" w:cs="Arial"/>
            <w:sz w:val="16"/>
            <w:szCs w:val="16"/>
          </w:rPr>
          <w:t>tias</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qhov</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tw</w:t>
        </w:r>
      </w:ins>
      <w:ins w:id="4264" w:author="Kaxiong" w:date="2021-06-11T13:04:00Z">
        <w:r w:rsidR="00D532D9">
          <w:rPr>
            <w:rFonts w:ascii="Arial" w:eastAsia="Arial" w:hAnsi="Arial" w:cs="Arial"/>
            <w:sz w:val="16"/>
            <w:szCs w:val="16"/>
          </w:rPr>
          <w:t>g</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tsim</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nyog</w:t>
        </w:r>
      </w:ins>
      <w:proofErr w:type="spellEnd"/>
      <w:del w:id="4265" w:author="Kaxiong" w:date="2021-06-11T13:04:00Z">
        <w:r w:rsidRPr="00EB1E4C" w:rsidDel="00D532D9">
          <w:rPr>
            <w:rFonts w:ascii="Arial" w:eastAsia="Arial" w:hAnsi="Arial" w:cs="Arial"/>
            <w:sz w:val="16"/>
            <w:szCs w:val="16"/>
          </w:rPr>
          <w:delText>thaum ua tau</w:delText>
        </w:r>
      </w:del>
      <w:r w:rsidRPr="00EB1E4C">
        <w:rPr>
          <w:rFonts w:ascii="Arial" w:eastAsia="Arial" w:hAnsi="Arial" w:cs="Arial"/>
          <w:sz w:val="16"/>
          <w:szCs w:val="16"/>
        </w:rPr>
        <w:t xml:space="preserve"> los</w:t>
      </w:r>
      <w:r w:rsidR="00D54C52" w:rsidRPr="00EB1E4C">
        <w:rPr>
          <w:rFonts w:ascii="Arial" w:eastAsia="Arial" w:hAnsi="Arial" w:cs="Arial"/>
          <w:sz w:val="16"/>
          <w:szCs w:val="16"/>
        </w:rPr>
        <w:t xml:space="preserve"> </w:t>
      </w:r>
      <w:r w:rsidRPr="00EB1E4C">
        <w:rPr>
          <w:rFonts w:ascii="Arial" w:eastAsia="Arial" w:hAnsi="Arial" w:cs="Arial"/>
          <w:sz w:val="16"/>
          <w:szCs w:val="16"/>
        </w:rPr>
        <w:t xml:space="preserve">sis </w:t>
      </w:r>
      <w:proofErr w:type="spellStart"/>
      <w:ins w:id="4266" w:author="Kaxiong" w:date="2021-06-11T13:04:00Z">
        <w:r w:rsidR="00D532D9">
          <w:rPr>
            <w:rFonts w:ascii="Arial" w:eastAsia="Arial" w:hAnsi="Arial" w:cs="Arial"/>
            <w:sz w:val="16"/>
            <w:szCs w:val="16"/>
          </w:rPr>
          <w:t>xav</w:t>
        </w:r>
        <w:proofErr w:type="spellEnd"/>
        <w:r w:rsidR="00D532D9">
          <w:rPr>
            <w:rFonts w:ascii="Arial" w:eastAsia="Arial" w:hAnsi="Arial" w:cs="Arial"/>
            <w:sz w:val="16"/>
            <w:szCs w:val="16"/>
          </w:rPr>
          <w:t xml:space="preserve"> tau </w:t>
        </w:r>
      </w:ins>
      <w:proofErr w:type="spellStart"/>
      <w:r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cai</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Khaws</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ntaub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ntawv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sau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cia</w:t>
      </w:r>
      <w:proofErr w:type="spellEnd"/>
      <w:r w:rsidRPr="00EB1E4C">
        <w:rPr>
          <w:rFonts w:ascii="Arial" w:eastAsia="Arial" w:hAnsi="Arial" w:cs="Arial"/>
          <w:sz w:val="16"/>
          <w:szCs w:val="16"/>
        </w:rPr>
        <w:t xml:space="preserve"> </w:t>
      </w:r>
      <w:proofErr w:type="spellStart"/>
      <w:ins w:id="4267" w:author="Kaxiong" w:date="2021-06-11T13:05:00Z">
        <w:r w:rsidR="00D532D9">
          <w:rPr>
            <w:rFonts w:ascii="Arial" w:eastAsia="Arial" w:hAnsi="Arial" w:cs="Arial"/>
            <w:sz w:val="16"/>
            <w:szCs w:val="16"/>
          </w:rPr>
          <w:t>tias</w:t>
        </w:r>
        <w:proofErr w:type="spellEnd"/>
        <w:r w:rsidR="00D532D9">
          <w:rPr>
            <w:rFonts w:ascii="Arial" w:eastAsia="Arial" w:hAnsi="Arial" w:cs="Arial"/>
            <w:sz w:val="16"/>
            <w:szCs w:val="16"/>
          </w:rPr>
          <w:t xml:space="preserve"> </w:t>
        </w:r>
      </w:ins>
      <w:proofErr w:type="spellStart"/>
      <w:r w:rsidRPr="00EB1E4C">
        <w:rPr>
          <w:rFonts w:ascii="Arial" w:eastAsia="Arial" w:hAnsi="Arial" w:cs="Arial"/>
          <w:sz w:val="16"/>
          <w:szCs w:val="16"/>
        </w:rPr>
        <w:t>yuav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li </w:t>
      </w:r>
      <w:proofErr w:type="spellStart"/>
      <w:r w:rsidRPr="00EB1E4C">
        <w:rPr>
          <w:rFonts w:ascii="Arial" w:eastAsia="Arial" w:hAnsi="Arial" w:cs="Arial"/>
          <w:sz w:val="16"/>
          <w:szCs w:val="16"/>
        </w:rPr>
        <w:t>cas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thaum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twg</w:t>
      </w:r>
      <w:proofErr w:type="spellEnd"/>
      <w:r w:rsidRPr="00EB1E4C">
        <w:rPr>
          <w:rFonts w:ascii="Arial" w:eastAsia="Arial" w:hAnsi="Arial" w:cs="Arial"/>
          <w:sz w:val="16"/>
          <w:szCs w:val="16"/>
        </w:rPr>
        <w:t xml:space="preserve"> </w:t>
      </w:r>
      <w:proofErr w:type="spellStart"/>
      <w:ins w:id="4268" w:author="Kaxiong" w:date="2021-06-11T13:05:00Z">
        <w:r w:rsidR="00D532D9">
          <w:rPr>
            <w:rFonts w:ascii="Arial" w:eastAsia="Arial" w:hAnsi="Arial" w:cs="Arial"/>
            <w:sz w:val="16"/>
            <w:szCs w:val="16"/>
          </w:rPr>
          <w:t>uas</w:t>
        </w:r>
        <w:proofErr w:type="spellEnd"/>
        <w:r w:rsidR="00D532D9">
          <w:rPr>
            <w:rFonts w:ascii="Arial" w:eastAsia="Arial" w:hAnsi="Arial" w:cs="Arial"/>
            <w:sz w:val="16"/>
            <w:szCs w:val="16"/>
          </w:rPr>
          <w:t xml:space="preserve"> </w:t>
        </w:r>
      </w:ins>
      <w:r w:rsidRPr="00EB1E4C">
        <w:rPr>
          <w:rFonts w:ascii="Arial" w:eastAsia="Arial" w:hAnsi="Arial" w:cs="Arial"/>
          <w:sz w:val="16"/>
          <w:szCs w:val="16"/>
        </w:rPr>
        <w:t xml:space="preserve">cov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ntsua</w:t>
      </w:r>
      <w:r w:rsidR="00D54C52" w:rsidRPr="00EB1E4C">
        <w:rPr>
          <w:rFonts w:ascii="Arial" w:eastAsia="Arial" w:hAnsi="Arial" w:cs="Arial"/>
          <w:sz w:val="16"/>
          <w:szCs w:val="16"/>
        </w:rPr>
        <w:t>m</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xyuas</w:t>
      </w:r>
      <w:proofErr w:type="spellEnd"/>
      <w:r w:rsidRPr="00EB1E4C">
        <w:rPr>
          <w:rFonts w:ascii="Arial" w:eastAsia="Arial" w:hAnsi="Arial" w:cs="Arial"/>
          <w:sz w:val="16"/>
          <w:szCs w:val="16"/>
        </w:rPr>
        <w:t xml:space="preserve"> </w:t>
      </w:r>
      <w:proofErr w:type="spellStart"/>
      <w:ins w:id="4269" w:author="Kaxiong" w:date="2021-06-11T13:06:00Z">
        <w:r w:rsidR="00D532D9">
          <w:rPr>
            <w:rFonts w:ascii="Arial" w:eastAsia="Arial" w:hAnsi="Arial" w:cs="Arial"/>
            <w:sz w:val="16"/>
            <w:szCs w:val="16"/>
          </w:rPr>
          <w:t>zaub</w:t>
        </w:r>
        <w:proofErr w:type="spellEnd"/>
        <w:r w:rsidR="00D532D9">
          <w:rPr>
            <w:rFonts w:ascii="Arial" w:eastAsia="Arial" w:hAnsi="Arial" w:cs="Arial"/>
            <w:sz w:val="16"/>
            <w:szCs w:val="16"/>
          </w:rPr>
          <w:t xml:space="preserve"> mov no </w:t>
        </w:r>
      </w:ins>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w:t>
      </w:r>
      <w:proofErr w:type="spellStart"/>
      <w:ins w:id="4270" w:author="Kaxiong" w:date="2021-06-11T13:06:00Z">
        <w:r w:rsidR="00D532D9">
          <w:rPr>
            <w:rFonts w:ascii="Arial" w:eastAsia="Arial" w:hAnsi="Arial" w:cs="Arial"/>
            <w:sz w:val="16"/>
            <w:szCs w:val="16"/>
          </w:rPr>
          <w:t>lwm</w:t>
        </w:r>
        <w:proofErr w:type="spellEnd"/>
        <w:r w:rsidR="00D532D9">
          <w:rPr>
            <w:rFonts w:ascii="Arial" w:eastAsia="Arial" w:hAnsi="Arial" w:cs="Arial"/>
            <w:sz w:val="16"/>
            <w:szCs w:val="16"/>
          </w:rPr>
          <w:t xml:space="preserve"> yam </w:t>
        </w:r>
        <w:proofErr w:type="spellStart"/>
        <w:r w:rsidR="00D532D9">
          <w:rPr>
            <w:rFonts w:ascii="Arial" w:eastAsia="Arial" w:hAnsi="Arial" w:cs="Arial"/>
            <w:sz w:val="16"/>
            <w:szCs w:val="16"/>
          </w:rPr>
          <w:t>raug</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siv</w:t>
        </w:r>
        <w:proofErr w:type="spellEnd"/>
        <w:r w:rsidR="00D532D9">
          <w:rPr>
            <w:rFonts w:ascii="Arial" w:eastAsia="Arial" w:hAnsi="Arial" w:cs="Arial"/>
            <w:sz w:val="16"/>
            <w:szCs w:val="16"/>
          </w:rPr>
          <w:t xml:space="preserve"> </w:t>
        </w:r>
      </w:ins>
      <w:ins w:id="4271" w:author="Kaxiong" w:date="2021-06-11T13:07:00Z">
        <w:r w:rsidR="00D532D9">
          <w:rPr>
            <w:rFonts w:ascii="Arial" w:eastAsia="Arial" w:hAnsi="Arial" w:cs="Arial"/>
            <w:sz w:val="16"/>
            <w:szCs w:val="16"/>
          </w:rPr>
          <w:t>los</w:t>
        </w:r>
      </w:ins>
      <w:ins w:id="4272" w:author="Kaxiong" w:date="2021-06-11T13:06:00Z">
        <w:r w:rsidR="00D532D9">
          <w:rPr>
            <w:rFonts w:ascii="Arial" w:eastAsia="Arial" w:hAnsi="Arial" w:cs="Arial"/>
            <w:sz w:val="16"/>
            <w:szCs w:val="16"/>
          </w:rPr>
          <w:t xml:space="preserve"> </w:t>
        </w:r>
      </w:ins>
      <w:del w:id="4273" w:author="Kaxiong" w:date="2021-06-11T13:07:00Z">
        <w:r w:rsidRPr="00EB1E4C" w:rsidDel="00D532D9">
          <w:rPr>
            <w:rFonts w:ascii="Arial" w:eastAsia="Arial" w:hAnsi="Arial" w:cs="Arial"/>
            <w:sz w:val="16"/>
            <w:szCs w:val="16"/>
          </w:rPr>
          <w:delText xml:space="preserve">kev nyab xeeb </w:delText>
        </w:r>
        <w:r w:rsidR="00D54C52" w:rsidRPr="00EB1E4C" w:rsidDel="00D532D9">
          <w:rPr>
            <w:rFonts w:ascii="Arial" w:eastAsia="Arial" w:hAnsi="Arial" w:cs="Arial"/>
            <w:sz w:val="16"/>
            <w:szCs w:val="16"/>
          </w:rPr>
          <w:delText>ntawm zaub mov</w:delText>
        </w:r>
        <w:r w:rsidRPr="00EB1E4C" w:rsidDel="00D532D9">
          <w:rPr>
            <w:rFonts w:ascii="Arial" w:eastAsia="Arial" w:hAnsi="Arial" w:cs="Arial"/>
            <w:sz w:val="16"/>
            <w:szCs w:val="16"/>
          </w:rPr>
          <w:delText xml:space="preserve"> no tuaj yeem </w:delText>
        </w:r>
      </w:del>
      <w:proofErr w:type="spellStart"/>
      <w:r w:rsidRPr="00EB1E4C">
        <w:rPr>
          <w:rFonts w:ascii="Arial" w:eastAsia="Arial" w:hAnsi="Arial" w:cs="Arial"/>
          <w:sz w:val="16"/>
          <w:szCs w:val="16"/>
        </w:rPr>
        <w:t>pab</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neeg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tsa</w:t>
      </w:r>
      <w:proofErr w:type="spellEnd"/>
      <w:r w:rsidRPr="00EB1E4C">
        <w:rPr>
          <w:rFonts w:ascii="Arial" w:eastAsia="Arial" w:hAnsi="Arial" w:cs="Arial"/>
          <w:sz w:val="16"/>
          <w:szCs w:val="16"/>
        </w:rPr>
        <w:t xml:space="preserve"> cov </w:t>
      </w:r>
      <w:proofErr w:type="spellStart"/>
      <w:ins w:id="4274" w:author="Kaxiong" w:date="2021-06-11T13:07:00Z">
        <w:r w:rsidR="00D532D9">
          <w:rPr>
            <w:rFonts w:ascii="Arial" w:eastAsia="Arial" w:hAnsi="Arial" w:cs="Arial"/>
            <w:sz w:val="16"/>
            <w:szCs w:val="16"/>
          </w:rPr>
          <w:t>hauv</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kev</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rau</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ha</w:t>
        </w:r>
      </w:ins>
      <w:ins w:id="4275" w:author="Kaxiong" w:date="2021-06-11T13:08:00Z">
        <w:r w:rsidR="00D532D9">
          <w:rPr>
            <w:rFonts w:ascii="Arial" w:eastAsia="Arial" w:hAnsi="Arial" w:cs="Arial"/>
            <w:sz w:val="16"/>
            <w:szCs w:val="16"/>
          </w:rPr>
          <w:t>uv</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thaj</w:t>
        </w:r>
        <w:proofErr w:type="spellEnd"/>
        <w:r w:rsidR="00D532D9">
          <w:rPr>
            <w:rFonts w:ascii="Arial" w:eastAsia="Arial" w:hAnsi="Arial" w:cs="Arial"/>
            <w:sz w:val="16"/>
            <w:szCs w:val="16"/>
          </w:rPr>
          <w:t xml:space="preserve"> chaw </w:t>
        </w:r>
        <w:proofErr w:type="spellStart"/>
        <w:r w:rsidR="00D532D9">
          <w:rPr>
            <w:rFonts w:ascii="Arial" w:eastAsia="Arial" w:hAnsi="Arial" w:cs="Arial"/>
            <w:sz w:val="16"/>
            <w:szCs w:val="16"/>
          </w:rPr>
          <w:t>txhawm</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rau</w:t>
        </w:r>
        <w:proofErr w:type="spellEnd"/>
        <w:r w:rsidR="00D532D9">
          <w:rPr>
            <w:rFonts w:ascii="Arial" w:eastAsia="Arial" w:hAnsi="Arial" w:cs="Arial"/>
            <w:sz w:val="16"/>
            <w:szCs w:val="16"/>
          </w:rPr>
          <w:t xml:space="preserve"> </w:t>
        </w:r>
      </w:ins>
      <w:del w:id="4276" w:author="Kaxiong" w:date="2021-06-11T13:08:00Z">
        <w:r w:rsidRPr="00EB1E4C" w:rsidDel="00D532D9">
          <w:rPr>
            <w:rFonts w:ascii="Arial" w:eastAsia="Arial" w:hAnsi="Arial" w:cs="Arial"/>
            <w:sz w:val="16"/>
            <w:szCs w:val="16"/>
          </w:rPr>
          <w:delText xml:space="preserve">txheej txheem </w:delText>
        </w:r>
      </w:del>
      <w:r w:rsidRPr="00EB1E4C">
        <w:rPr>
          <w:rFonts w:ascii="Arial" w:eastAsia="Arial" w:hAnsi="Arial" w:cs="Arial"/>
          <w:sz w:val="16"/>
          <w:szCs w:val="16"/>
        </w:rPr>
        <w:t xml:space="preserve">los </w:t>
      </w:r>
      <w:proofErr w:type="spellStart"/>
      <w:r w:rsidRPr="00EB1E4C">
        <w:rPr>
          <w:rFonts w:ascii="Arial" w:eastAsia="Arial" w:hAnsi="Arial" w:cs="Arial"/>
          <w:sz w:val="16"/>
          <w:szCs w:val="16"/>
        </w:rPr>
        <w:t>txhawb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thiab</w:t>
      </w:r>
      <w:proofErr w:type="spellEnd"/>
      <w:r w:rsidRPr="00EB1E4C">
        <w:rPr>
          <w:rFonts w:ascii="Arial" w:eastAsia="Arial" w:hAnsi="Arial" w:cs="Arial"/>
          <w:sz w:val="16"/>
          <w:szCs w:val="16"/>
        </w:rPr>
        <w:t xml:space="preserve"> lees </w:t>
      </w:r>
      <w:proofErr w:type="spellStart"/>
      <w:r w:rsidRPr="00EB1E4C">
        <w:rPr>
          <w:rFonts w:ascii="Arial" w:eastAsia="Arial" w:hAnsi="Arial" w:cs="Arial"/>
          <w:sz w:val="16"/>
          <w:szCs w:val="16"/>
        </w:rPr>
        <w:t>paub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qhov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nqis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Ib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qho</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ntxiv</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ntaub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ntawv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yuav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txhawb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tus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neeg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yog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tias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muaj</w:t>
      </w:r>
      <w:proofErr w:type="spellEnd"/>
      <w:r w:rsidRPr="00EB1E4C">
        <w:rPr>
          <w:rFonts w:ascii="Arial" w:eastAsia="Arial" w:hAnsi="Arial" w:cs="Arial"/>
          <w:sz w:val="16"/>
          <w:szCs w:val="16"/>
        </w:rPr>
        <w:t xml:space="preserve"> mob </w:t>
      </w:r>
      <w:proofErr w:type="spellStart"/>
      <w:r w:rsidR="00D54C52" w:rsidRPr="00EB1E4C">
        <w:rPr>
          <w:rFonts w:ascii="Arial" w:eastAsia="Arial" w:hAnsi="Arial" w:cs="Arial"/>
          <w:sz w:val="16"/>
          <w:szCs w:val="16"/>
        </w:rPr>
        <w:t>rau</w:t>
      </w:r>
      <w:proofErr w:type="spellEnd"/>
      <w:r w:rsidR="00D54C52" w:rsidRPr="00EB1E4C">
        <w:rPr>
          <w:rFonts w:ascii="Arial" w:eastAsia="Arial" w:hAnsi="Arial" w:cs="Arial"/>
          <w:sz w:val="16"/>
          <w:szCs w:val="16"/>
        </w:rPr>
        <w:t xml:space="preserve"> </w:t>
      </w:r>
      <w:proofErr w:type="spellStart"/>
      <w:r w:rsidR="00D54C52" w:rsidRPr="00EB1E4C">
        <w:rPr>
          <w:rFonts w:ascii="Arial" w:eastAsia="Arial" w:hAnsi="Arial" w:cs="Arial"/>
          <w:sz w:val="16"/>
          <w:szCs w:val="16"/>
        </w:rPr>
        <w:t>ntawm</w:t>
      </w:r>
      <w:proofErr w:type="spellEnd"/>
      <w:r w:rsidR="00D54C52" w:rsidRPr="00EB1E4C">
        <w:rPr>
          <w:rFonts w:ascii="Arial" w:eastAsia="Arial" w:hAnsi="Arial" w:cs="Arial"/>
          <w:sz w:val="16"/>
          <w:szCs w:val="16"/>
        </w:rPr>
        <w:t xml:space="preserve"> cov</w:t>
      </w:r>
      <w:r w:rsidRPr="00EB1E4C">
        <w:rPr>
          <w:rFonts w:ascii="Arial" w:eastAsia="Arial" w:hAnsi="Arial" w:cs="Arial"/>
          <w:sz w:val="16"/>
          <w:szCs w:val="16"/>
        </w:rPr>
        <w:t xml:space="preserve"> </w:t>
      </w:r>
      <w:proofErr w:type="spellStart"/>
      <w:r w:rsidRPr="00EB1E4C">
        <w:rPr>
          <w:rFonts w:ascii="Arial" w:eastAsia="Arial" w:hAnsi="Arial" w:cs="Arial"/>
          <w:sz w:val="16"/>
          <w:szCs w:val="16"/>
        </w:rPr>
        <w:t>zaub</w:t>
      </w:r>
      <w:proofErr w:type="spellEnd"/>
      <w:r w:rsidRPr="00EB1E4C">
        <w:rPr>
          <w:rFonts w:ascii="Arial" w:eastAsia="Arial" w:hAnsi="Arial" w:cs="Arial"/>
          <w:sz w:val="16"/>
          <w:szCs w:val="16"/>
        </w:rPr>
        <w:t xml:space="preserve"> mov </w:t>
      </w:r>
      <w:proofErr w:type="spellStart"/>
      <w:ins w:id="4277" w:author="Kaxiong" w:date="2021-06-11T13:09:00Z">
        <w:r w:rsidR="00D532D9">
          <w:rPr>
            <w:rFonts w:ascii="Arial" w:eastAsia="Arial" w:hAnsi="Arial" w:cs="Arial"/>
            <w:sz w:val="16"/>
            <w:szCs w:val="16"/>
          </w:rPr>
          <w:t>kis</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rau</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hauv</w:t>
        </w:r>
        <w:proofErr w:type="spellEnd"/>
        <w:r w:rsidR="00D532D9">
          <w:rPr>
            <w:rFonts w:ascii="Arial" w:eastAsia="Arial" w:hAnsi="Arial" w:cs="Arial"/>
            <w:sz w:val="16"/>
            <w:szCs w:val="16"/>
          </w:rPr>
          <w:t xml:space="preserve"> </w:t>
        </w:r>
      </w:ins>
      <w:proofErr w:type="spellStart"/>
      <w:ins w:id="4278" w:author="Kaxiong" w:date="2021-06-11T13:10:00Z">
        <w:r w:rsidR="00D532D9">
          <w:rPr>
            <w:rFonts w:ascii="Arial" w:eastAsia="Arial" w:hAnsi="Arial" w:cs="Arial"/>
            <w:sz w:val="16"/>
            <w:szCs w:val="16"/>
          </w:rPr>
          <w:t>daim</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liaj</w:t>
        </w:r>
        <w:proofErr w:type="spellEnd"/>
        <w:r w:rsidR="00D532D9">
          <w:rPr>
            <w:rFonts w:ascii="Arial" w:eastAsia="Arial" w:hAnsi="Arial" w:cs="Arial"/>
            <w:sz w:val="16"/>
            <w:szCs w:val="16"/>
          </w:rPr>
          <w:t xml:space="preserve"> </w:t>
        </w:r>
        <w:proofErr w:type="spellStart"/>
        <w:r w:rsidR="00D532D9">
          <w:rPr>
            <w:rFonts w:ascii="Arial" w:eastAsia="Arial" w:hAnsi="Arial" w:cs="Arial"/>
            <w:sz w:val="16"/>
            <w:szCs w:val="16"/>
          </w:rPr>
          <w:t>teb</w:t>
        </w:r>
      </w:ins>
      <w:proofErr w:type="spellEnd"/>
      <w:del w:id="4279" w:author="Kaxiong" w:date="2021-06-11T13:10:00Z">
        <w:r w:rsidR="00D54C52" w:rsidRPr="00EB1E4C" w:rsidDel="00D532D9">
          <w:rPr>
            <w:rFonts w:ascii="Arial" w:eastAsia="Arial" w:hAnsi="Arial" w:cs="Arial"/>
            <w:sz w:val="16"/>
            <w:szCs w:val="16"/>
          </w:rPr>
          <w:delText xml:space="preserve">uas </w:delText>
        </w:r>
        <w:r w:rsidRPr="00EB1E4C" w:rsidDel="00D532D9">
          <w:rPr>
            <w:rFonts w:ascii="Arial" w:eastAsia="Arial" w:hAnsi="Arial" w:cs="Arial"/>
            <w:sz w:val="16"/>
            <w:szCs w:val="16"/>
          </w:rPr>
          <w:delText>cuam tshuam nrog kev ua liaj ua teb</w:delText>
        </w:r>
      </w:del>
      <w:r w:rsidRPr="00EB1E4C">
        <w:rPr>
          <w:rFonts w:ascii="Arial" w:eastAsia="Arial" w:hAnsi="Arial" w:cs="Arial"/>
          <w:sz w:val="16"/>
          <w:szCs w:val="16"/>
        </w:rPr>
        <w:t xml:space="preserve">. Tus </w:t>
      </w:r>
      <w:proofErr w:type="spellStart"/>
      <w:r w:rsidRPr="00EB1E4C">
        <w:rPr>
          <w:rFonts w:ascii="Arial" w:eastAsia="Arial" w:hAnsi="Arial" w:cs="Arial"/>
          <w:sz w:val="16"/>
          <w:szCs w:val="16"/>
        </w:rPr>
        <w:t>neeg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raws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cai</w:t>
      </w:r>
      <w:proofErr w:type="spellEnd"/>
      <w:r w:rsidRPr="00EB1E4C">
        <w:rPr>
          <w:rFonts w:ascii="Arial" w:eastAsia="Arial" w:hAnsi="Arial" w:cs="Arial"/>
          <w:sz w:val="16"/>
          <w:szCs w:val="16"/>
        </w:rPr>
        <w:t xml:space="preserve"> tab sis </w:t>
      </w:r>
      <w:proofErr w:type="spellStart"/>
      <w:r w:rsidRPr="00EB1E4C">
        <w:rPr>
          <w:rFonts w:ascii="Arial" w:eastAsia="Arial" w:hAnsi="Arial" w:cs="Arial"/>
          <w:sz w:val="16"/>
          <w:szCs w:val="16"/>
        </w:rPr>
        <w:t>tsis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muaj</w:t>
      </w:r>
      <w:proofErr w:type="spellEnd"/>
      <w:r w:rsidRPr="00EB1E4C">
        <w:rPr>
          <w:rFonts w:ascii="Arial" w:eastAsia="Arial" w:hAnsi="Arial" w:cs="Arial"/>
          <w:sz w:val="16"/>
          <w:szCs w:val="16"/>
        </w:rPr>
        <w:t xml:space="preserve"> dab </w:t>
      </w:r>
      <w:proofErr w:type="spellStart"/>
      <w:r w:rsidRPr="00EB1E4C">
        <w:rPr>
          <w:rFonts w:ascii="Arial" w:eastAsia="Arial" w:hAnsi="Arial" w:cs="Arial"/>
          <w:sz w:val="16"/>
          <w:szCs w:val="16"/>
        </w:rPr>
        <w:t>tsi</w:t>
      </w:r>
      <w:proofErr w:type="spellEnd"/>
      <w:r w:rsidRPr="00EB1E4C">
        <w:rPr>
          <w:rFonts w:ascii="Arial" w:eastAsia="Arial" w:hAnsi="Arial" w:cs="Arial"/>
          <w:sz w:val="16"/>
          <w:szCs w:val="16"/>
        </w:rPr>
        <w:t xml:space="preserve"> los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thawj</w:t>
      </w:r>
      <w:proofErr w:type="spellEnd"/>
      <w:del w:id="4280" w:author="Kaxiong" w:date="2021-06-11T13:12:00Z">
        <w:r w:rsidRPr="00EB1E4C" w:rsidDel="00D954F1">
          <w:rPr>
            <w:rFonts w:ascii="Arial" w:eastAsia="Arial" w:hAnsi="Arial" w:cs="Arial"/>
            <w:sz w:val="16"/>
            <w:szCs w:val="16"/>
          </w:rPr>
          <w:delText xml:space="preserve"> li nta</w:delText>
        </w:r>
        <w:r w:rsidR="00D54C52" w:rsidRPr="00EB1E4C" w:rsidDel="00D954F1">
          <w:rPr>
            <w:rFonts w:ascii="Arial" w:eastAsia="Arial" w:hAnsi="Arial" w:cs="Arial"/>
            <w:sz w:val="16"/>
            <w:szCs w:val="16"/>
          </w:rPr>
          <w:delText>v</w:delText>
        </w:r>
      </w:del>
      <w:r w:rsidRPr="00EB1E4C">
        <w:rPr>
          <w:rFonts w:ascii="Arial" w:eastAsia="Arial" w:hAnsi="Arial" w:cs="Arial"/>
          <w:sz w:val="16"/>
          <w:szCs w:val="16"/>
        </w:rPr>
        <w:t xml:space="preserve">, </w:t>
      </w:r>
      <w:proofErr w:type="spellStart"/>
      <w:r w:rsidRPr="00EB1E4C">
        <w:rPr>
          <w:rFonts w:ascii="Arial" w:eastAsia="Arial" w:hAnsi="Arial" w:cs="Arial"/>
          <w:sz w:val="16"/>
          <w:szCs w:val="16"/>
        </w:rPr>
        <w:t>tshuav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tsawg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tiv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thaiv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hauv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tsev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hais</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plaub</w:t>
      </w:r>
      <w:proofErr w:type="spellEnd"/>
      <w:r w:rsidRPr="00EB1E4C">
        <w:rPr>
          <w:rFonts w:ascii="Arial" w:eastAsia="Arial" w:hAnsi="Arial" w:cs="Arial"/>
          <w:sz w:val="16"/>
          <w:szCs w:val="16"/>
        </w:rPr>
        <w:t xml:space="preserve">. </w:t>
      </w:r>
      <w:r w:rsidR="0048569F" w:rsidRPr="00EB1E4C">
        <w:rPr>
          <w:rFonts w:ascii="Arial" w:eastAsia="Arial" w:hAnsi="Arial" w:cs="Arial"/>
          <w:sz w:val="16"/>
          <w:szCs w:val="16"/>
        </w:rPr>
        <w:t xml:space="preserve">Kev </w:t>
      </w:r>
      <w:proofErr w:type="spellStart"/>
      <w:r w:rsidR="0048569F" w:rsidRPr="00EB1E4C">
        <w:rPr>
          <w:rFonts w:ascii="Arial" w:eastAsia="Arial" w:hAnsi="Arial" w:cs="Arial"/>
          <w:sz w:val="16"/>
          <w:szCs w:val="16"/>
        </w:rPr>
        <w:t>t</w:t>
      </w:r>
      <w:r w:rsidRPr="00EB1E4C">
        <w:rPr>
          <w:rFonts w:ascii="Arial" w:eastAsia="Arial" w:hAnsi="Arial" w:cs="Arial"/>
          <w:sz w:val="16"/>
          <w:szCs w:val="16"/>
        </w:rPr>
        <w:t>shawb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nrhiav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xaiv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pov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hwm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rau</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ins w:id="4281" w:author="Kaxiong" w:date="2021-06-11T13:12:00Z">
        <w:r w:rsidR="00D954F1">
          <w:rPr>
            <w:rFonts w:ascii="Arial" w:eastAsia="Arial" w:hAnsi="Arial" w:cs="Arial"/>
            <w:sz w:val="16"/>
            <w:szCs w:val="16"/>
          </w:rPr>
          <w:t>saib</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xyuas</w:t>
        </w:r>
      </w:ins>
      <w:proofErr w:type="spellEnd"/>
      <w:del w:id="4282" w:author="Kaxiong" w:date="2021-06-11T13:12:00Z">
        <w:r w:rsidRPr="00EB1E4C" w:rsidDel="00D954F1">
          <w:rPr>
            <w:rFonts w:ascii="Arial" w:eastAsia="Arial" w:hAnsi="Arial" w:cs="Arial"/>
            <w:sz w:val="16"/>
            <w:szCs w:val="16"/>
          </w:rPr>
          <w:delText>pov hwm</w:delText>
        </w:r>
      </w:del>
      <w:ins w:id="4283" w:author="Kaxiong" w:date="2021-06-11T13:12:00Z">
        <w:r w:rsidR="00D954F1">
          <w:rPr>
            <w:rFonts w:ascii="Arial" w:eastAsia="Arial" w:hAnsi="Arial" w:cs="Arial"/>
            <w:sz w:val="16"/>
            <w:szCs w:val="16"/>
          </w:rPr>
          <w:t xml:space="preserve"> </w:t>
        </w:r>
        <w:proofErr w:type="spellStart"/>
        <w:r w:rsidR="00D954F1">
          <w:rPr>
            <w:rFonts w:ascii="Arial" w:eastAsia="Arial" w:hAnsi="Arial" w:cs="Arial"/>
            <w:sz w:val="16"/>
            <w:szCs w:val="16"/>
          </w:rPr>
          <w:t>uas</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cuam</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tshuam</w:t>
        </w:r>
      </w:ins>
      <w:proofErr w:type="spellEnd"/>
      <w:ins w:id="4284" w:author="Kaxiong" w:date="2021-06-11T13:13:00Z">
        <w:r w:rsidR="00D954F1">
          <w:rPr>
            <w:rFonts w:ascii="Arial" w:eastAsia="Arial" w:hAnsi="Arial" w:cs="Arial"/>
            <w:sz w:val="16"/>
            <w:szCs w:val="16"/>
          </w:rPr>
          <w:t xml:space="preserve"> </w:t>
        </w:r>
        <w:proofErr w:type="spellStart"/>
        <w:r w:rsidR="00D954F1">
          <w:rPr>
            <w:rFonts w:ascii="Arial" w:eastAsia="Arial" w:hAnsi="Arial" w:cs="Arial"/>
            <w:sz w:val="16"/>
            <w:szCs w:val="16"/>
          </w:rPr>
          <w:t>kev</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muaj</w:t>
        </w:r>
      </w:ins>
      <w:proofErr w:type="spellEnd"/>
      <w:del w:id="4285" w:author="Kaxiong" w:date="2021-06-11T13:13:00Z">
        <w:r w:rsidRPr="00EB1E4C" w:rsidDel="00D954F1">
          <w:rPr>
            <w:rFonts w:ascii="Arial" w:eastAsia="Arial" w:hAnsi="Arial" w:cs="Arial"/>
            <w:sz w:val="16"/>
            <w:szCs w:val="16"/>
          </w:rPr>
          <w:delText xml:space="preserve"> </w:delText>
        </w:r>
        <w:r w:rsidR="0048569F" w:rsidRPr="00EB1E4C" w:rsidDel="00D954F1">
          <w:rPr>
            <w:rFonts w:ascii="Arial" w:eastAsia="Arial" w:hAnsi="Arial" w:cs="Arial"/>
            <w:sz w:val="16"/>
            <w:szCs w:val="16"/>
          </w:rPr>
          <w:delText xml:space="preserve">txiaj </w:delText>
        </w:r>
        <w:r w:rsidRPr="00EB1E4C" w:rsidDel="00D954F1">
          <w:rPr>
            <w:rFonts w:ascii="Arial" w:eastAsia="Arial" w:hAnsi="Arial" w:cs="Arial"/>
            <w:sz w:val="16"/>
            <w:szCs w:val="16"/>
          </w:rPr>
          <w:delText>ntsig txog kab</w:delText>
        </w:r>
      </w:del>
      <w:r w:rsidRPr="00EB1E4C">
        <w:rPr>
          <w:rFonts w:ascii="Arial" w:eastAsia="Arial" w:hAnsi="Arial" w:cs="Arial"/>
          <w:sz w:val="16"/>
          <w:szCs w:val="16"/>
        </w:rPr>
        <w:t xml:space="preserve"> mob </w:t>
      </w:r>
      <w:proofErr w:type="spellStart"/>
      <w:ins w:id="4286" w:author="Kaxiong" w:date="2021-06-11T13:13:00Z">
        <w:r w:rsidR="00D954F1">
          <w:rPr>
            <w:rFonts w:ascii="Arial" w:eastAsia="Arial" w:hAnsi="Arial" w:cs="Arial"/>
            <w:sz w:val="16"/>
            <w:szCs w:val="16"/>
          </w:rPr>
          <w:t>ntawm</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zaub</w:t>
        </w:r>
        <w:proofErr w:type="spellEnd"/>
        <w:r w:rsidR="00D954F1">
          <w:rPr>
            <w:rFonts w:ascii="Arial" w:eastAsia="Arial" w:hAnsi="Arial" w:cs="Arial"/>
            <w:sz w:val="16"/>
            <w:szCs w:val="16"/>
          </w:rPr>
          <w:t xml:space="preserve"> mov </w:t>
        </w:r>
      </w:ins>
      <w:del w:id="4287" w:author="Kaxiong" w:date="2021-06-11T13:13:00Z">
        <w:r w:rsidRPr="00EB1E4C" w:rsidDel="00D954F1">
          <w:rPr>
            <w:rFonts w:ascii="Arial" w:eastAsia="Arial" w:hAnsi="Arial" w:cs="Arial"/>
            <w:sz w:val="16"/>
            <w:szCs w:val="16"/>
          </w:rPr>
          <w:delText xml:space="preserve">kev noj zaub mov </w:delText>
        </w:r>
      </w:del>
      <w:proofErr w:type="spellStart"/>
      <w:r w:rsidRPr="00EB1E4C">
        <w:rPr>
          <w:rFonts w:ascii="Arial" w:eastAsia="Arial" w:hAnsi="Arial" w:cs="Arial"/>
          <w:sz w:val="16"/>
          <w:szCs w:val="16"/>
        </w:rPr>
        <w:t>yog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lwm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uas</w:t>
      </w:r>
      <w:proofErr w:type="spellEnd"/>
      <w:r w:rsidRPr="00EB1E4C">
        <w:rPr>
          <w:rFonts w:ascii="Arial" w:eastAsia="Arial" w:hAnsi="Arial" w:cs="Arial"/>
          <w:sz w:val="16"/>
          <w:szCs w:val="16"/>
        </w:rPr>
        <w:t xml:space="preserve"> cov </w:t>
      </w:r>
      <w:proofErr w:type="spellStart"/>
      <w:r w:rsidRPr="00EB1E4C">
        <w:rPr>
          <w:rFonts w:ascii="Arial" w:eastAsia="Arial" w:hAnsi="Arial" w:cs="Arial"/>
          <w:sz w:val="16"/>
          <w:szCs w:val="16"/>
        </w:rPr>
        <w:t>neeg</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liaj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ua</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teb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tuaj</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yeem</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txo</w:t>
      </w:r>
      <w:proofErr w:type="spellEnd"/>
      <w:r w:rsidRPr="00EB1E4C">
        <w:rPr>
          <w:rFonts w:ascii="Arial" w:eastAsia="Arial" w:hAnsi="Arial" w:cs="Arial"/>
          <w:sz w:val="16"/>
          <w:szCs w:val="16"/>
        </w:rPr>
        <w:t xml:space="preserve"> </w:t>
      </w:r>
      <w:proofErr w:type="spellStart"/>
      <w:ins w:id="4288" w:author="Kaxiong" w:date="2021-06-11T13:14:00Z">
        <w:r w:rsidR="00D954F1">
          <w:rPr>
            <w:rFonts w:ascii="Arial" w:eastAsia="Arial" w:hAnsi="Arial" w:cs="Arial"/>
            <w:sz w:val="16"/>
            <w:szCs w:val="16"/>
          </w:rPr>
          <w:t>kev</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ris</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kev</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phom</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sij</w:t>
        </w:r>
        <w:proofErr w:type="spellEnd"/>
        <w:r w:rsidR="00D954F1">
          <w:rPr>
            <w:rFonts w:ascii="Arial" w:eastAsia="Arial" w:hAnsi="Arial" w:cs="Arial"/>
            <w:sz w:val="16"/>
            <w:szCs w:val="16"/>
          </w:rPr>
          <w:t xml:space="preserve"> </w:t>
        </w:r>
      </w:ins>
      <w:del w:id="4289" w:author="Kaxiong" w:date="2021-06-11T13:14:00Z">
        <w:r w:rsidRPr="00EB1E4C" w:rsidDel="00D954F1">
          <w:rPr>
            <w:rFonts w:ascii="Arial" w:eastAsia="Arial" w:hAnsi="Arial" w:cs="Arial"/>
            <w:sz w:val="16"/>
            <w:szCs w:val="16"/>
          </w:rPr>
          <w:delText xml:space="preserve">lawv txoj </w:delText>
        </w:r>
      </w:del>
      <w:proofErr w:type="spellStart"/>
      <w:r w:rsidRPr="00EB1E4C">
        <w:rPr>
          <w:rFonts w:ascii="Arial" w:eastAsia="Arial" w:hAnsi="Arial" w:cs="Arial"/>
          <w:sz w:val="16"/>
          <w:szCs w:val="16"/>
        </w:rPr>
        <w:t>kev</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nyab</w:t>
      </w:r>
      <w:proofErr w:type="spellEnd"/>
      <w:r w:rsidRPr="00EB1E4C">
        <w:rPr>
          <w:rFonts w:ascii="Arial" w:eastAsia="Arial" w:hAnsi="Arial" w:cs="Arial"/>
          <w:sz w:val="16"/>
          <w:szCs w:val="16"/>
        </w:rPr>
        <w:t xml:space="preserve"> </w:t>
      </w:r>
      <w:proofErr w:type="spellStart"/>
      <w:r w:rsidRPr="00EB1E4C">
        <w:rPr>
          <w:rFonts w:ascii="Arial" w:eastAsia="Arial" w:hAnsi="Arial" w:cs="Arial"/>
          <w:sz w:val="16"/>
          <w:szCs w:val="16"/>
        </w:rPr>
        <w:t>xeeb</w:t>
      </w:r>
      <w:proofErr w:type="spellEnd"/>
      <w:r w:rsidRPr="00EB1E4C">
        <w:rPr>
          <w:rFonts w:ascii="Arial" w:eastAsia="Arial" w:hAnsi="Arial" w:cs="Arial"/>
          <w:sz w:val="16"/>
          <w:szCs w:val="16"/>
        </w:rPr>
        <w:t xml:space="preserve"> </w:t>
      </w:r>
      <w:proofErr w:type="spellStart"/>
      <w:r w:rsidR="0048569F" w:rsidRPr="00EB1E4C">
        <w:rPr>
          <w:rFonts w:ascii="Arial" w:eastAsia="Arial" w:hAnsi="Arial" w:cs="Arial"/>
          <w:sz w:val="16"/>
          <w:szCs w:val="16"/>
        </w:rPr>
        <w:t>ntawm</w:t>
      </w:r>
      <w:proofErr w:type="spellEnd"/>
      <w:r w:rsidR="0048569F" w:rsidRPr="00EB1E4C">
        <w:rPr>
          <w:rFonts w:ascii="Arial" w:eastAsia="Arial" w:hAnsi="Arial" w:cs="Arial"/>
          <w:sz w:val="16"/>
          <w:szCs w:val="16"/>
        </w:rPr>
        <w:t xml:space="preserve"> </w:t>
      </w:r>
      <w:proofErr w:type="spellStart"/>
      <w:r w:rsidR="0048569F" w:rsidRPr="00EB1E4C">
        <w:rPr>
          <w:rFonts w:ascii="Arial" w:eastAsia="Arial" w:hAnsi="Arial" w:cs="Arial"/>
          <w:sz w:val="16"/>
          <w:szCs w:val="16"/>
        </w:rPr>
        <w:t>zaub</w:t>
      </w:r>
      <w:proofErr w:type="spellEnd"/>
      <w:r w:rsidR="0048569F" w:rsidRPr="00EB1E4C">
        <w:rPr>
          <w:rFonts w:ascii="Arial" w:eastAsia="Arial" w:hAnsi="Arial" w:cs="Arial"/>
          <w:sz w:val="16"/>
          <w:szCs w:val="16"/>
        </w:rPr>
        <w:t xml:space="preserve"> mov</w:t>
      </w:r>
      <w:r w:rsidRPr="00EB1E4C">
        <w:rPr>
          <w:rFonts w:ascii="Arial" w:eastAsia="Arial" w:hAnsi="Arial" w:cs="Arial"/>
          <w:sz w:val="16"/>
          <w:szCs w:val="16"/>
        </w:rPr>
        <w:t>.</w:t>
      </w:r>
    </w:p>
    <w:p w14:paraId="152A7438" w14:textId="77777777" w:rsidR="00BF3E5F" w:rsidRDefault="00BF3E5F">
      <w:pPr>
        <w:spacing w:line="200" w:lineRule="exact"/>
        <w:rPr>
          <w:sz w:val="20"/>
          <w:szCs w:val="20"/>
        </w:rPr>
      </w:pPr>
    </w:p>
    <w:p w14:paraId="18B95659" w14:textId="77777777" w:rsidR="00BF3E5F" w:rsidRDefault="00BF3E5F">
      <w:pPr>
        <w:spacing w:line="329" w:lineRule="exact"/>
        <w:rPr>
          <w:sz w:val="20"/>
          <w:szCs w:val="20"/>
        </w:rPr>
      </w:pPr>
    </w:p>
    <w:p w14:paraId="19324B2F" w14:textId="6F6C14F4" w:rsidR="00BF3E5F" w:rsidRPr="00873313" w:rsidRDefault="00F2670D" w:rsidP="00873313">
      <w:pPr>
        <w:spacing w:line="428" w:lineRule="auto"/>
        <w:ind w:right="440"/>
        <w:jc w:val="both"/>
        <w:rPr>
          <w:sz w:val="16"/>
          <w:szCs w:val="16"/>
        </w:rPr>
      </w:pPr>
      <w:proofErr w:type="spellStart"/>
      <w:r w:rsidRPr="00873313">
        <w:rPr>
          <w:rFonts w:ascii="Arial" w:eastAsia="Arial" w:hAnsi="Arial" w:cs="Arial"/>
          <w:sz w:val="16"/>
          <w:szCs w:val="16"/>
        </w:rPr>
        <w:t>Thaum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kawg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nco</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ntsoov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tias</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thiab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cov </w:t>
      </w:r>
      <w:proofErr w:type="spellStart"/>
      <w:r w:rsidRPr="00873313">
        <w:rPr>
          <w:rFonts w:ascii="Arial" w:eastAsia="Arial" w:hAnsi="Arial" w:cs="Arial"/>
          <w:sz w:val="16"/>
          <w:szCs w:val="16"/>
        </w:rPr>
        <w:t>neeg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hauv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zej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muaj</w:t>
      </w:r>
      <w:proofErr w:type="spellEnd"/>
      <w:r w:rsidRPr="00873313">
        <w:rPr>
          <w:rFonts w:ascii="Arial" w:eastAsia="Arial" w:hAnsi="Arial" w:cs="Arial"/>
          <w:sz w:val="16"/>
          <w:szCs w:val="16"/>
        </w:rPr>
        <w:t xml:space="preserve"> </w:t>
      </w:r>
      <w:proofErr w:type="spellStart"/>
      <w:ins w:id="4290" w:author="Kaxiong" w:date="2021-06-11T13:15:00Z">
        <w:r w:rsidR="00D954F1">
          <w:rPr>
            <w:rFonts w:ascii="Arial" w:eastAsia="Arial" w:hAnsi="Arial" w:cs="Arial"/>
            <w:sz w:val="16"/>
            <w:szCs w:val="16"/>
          </w:rPr>
          <w:t>c</w:t>
        </w:r>
      </w:ins>
      <w:ins w:id="4291" w:author="Kaxiong" w:date="2021-06-11T13:16:00Z">
        <w:r w:rsidR="00D954F1">
          <w:rPr>
            <w:rFonts w:ascii="Arial" w:eastAsia="Arial" w:hAnsi="Arial" w:cs="Arial"/>
            <w:sz w:val="16"/>
            <w:szCs w:val="16"/>
          </w:rPr>
          <w:t>ai</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tawm</w:t>
        </w:r>
      </w:ins>
      <w:proofErr w:type="spellEnd"/>
      <w:del w:id="4292" w:author="Kaxiong" w:date="2021-06-11T13:16:00Z">
        <w:r w:rsidRPr="00873313" w:rsidDel="00D954F1">
          <w:rPr>
            <w:rFonts w:ascii="Arial" w:eastAsia="Arial" w:hAnsi="Arial" w:cs="Arial"/>
            <w:sz w:val="16"/>
            <w:szCs w:val="16"/>
          </w:rPr>
          <w:delText>ib lub</w:delText>
        </w:r>
      </w:del>
      <w:r w:rsidRPr="00873313">
        <w:rPr>
          <w:rFonts w:ascii="Arial" w:eastAsia="Arial" w:hAnsi="Arial" w:cs="Arial"/>
          <w:sz w:val="16"/>
          <w:szCs w:val="16"/>
        </w:rPr>
        <w:t xml:space="preserve"> </w:t>
      </w:r>
      <w:proofErr w:type="spellStart"/>
      <w:r w:rsidRPr="00873313">
        <w:rPr>
          <w:rFonts w:ascii="Arial" w:eastAsia="Arial" w:hAnsi="Arial" w:cs="Arial"/>
          <w:sz w:val="16"/>
          <w:szCs w:val="16"/>
        </w:rPr>
        <w:t>suab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hais</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txog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kev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teeb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tsa</w:t>
      </w:r>
      <w:proofErr w:type="spellEnd"/>
      <w:r w:rsidRPr="00873313">
        <w:rPr>
          <w:rFonts w:ascii="Arial" w:eastAsia="Arial" w:hAnsi="Arial" w:cs="Arial"/>
          <w:sz w:val="16"/>
          <w:szCs w:val="16"/>
        </w:rPr>
        <w:t xml:space="preserve"> cov </w:t>
      </w:r>
      <w:proofErr w:type="spellStart"/>
      <w:ins w:id="4293" w:author="Kaxiong" w:date="2021-06-11T13:16:00Z">
        <w:r w:rsidR="00D954F1">
          <w:rPr>
            <w:rFonts w:ascii="Arial" w:eastAsia="Arial" w:hAnsi="Arial" w:cs="Arial"/>
            <w:sz w:val="16"/>
            <w:szCs w:val="16"/>
          </w:rPr>
          <w:t>cai</w:t>
        </w:r>
      </w:ins>
      <w:proofErr w:type="spellEnd"/>
      <w:del w:id="4294" w:author="Kaxiong" w:date="2021-06-11T13:16:00Z">
        <w:r w:rsidRPr="00873313" w:rsidDel="00D954F1">
          <w:rPr>
            <w:rFonts w:ascii="Arial" w:eastAsia="Arial" w:hAnsi="Arial" w:cs="Arial"/>
            <w:sz w:val="16"/>
            <w:szCs w:val="16"/>
          </w:rPr>
          <w:delText>qauv</w:delText>
        </w:r>
      </w:del>
      <w:r w:rsidRPr="00873313">
        <w:rPr>
          <w:rFonts w:ascii="Arial" w:eastAsia="Arial" w:hAnsi="Arial" w:cs="Arial"/>
          <w:sz w:val="16"/>
          <w:szCs w:val="16"/>
        </w:rPr>
        <w:t xml:space="preserve"> </w:t>
      </w:r>
      <w:del w:id="4295" w:author="Kaxiong" w:date="2021-06-11T13:17:00Z">
        <w:r w:rsidRPr="00873313" w:rsidDel="00D954F1">
          <w:rPr>
            <w:rFonts w:ascii="Arial" w:eastAsia="Arial" w:hAnsi="Arial" w:cs="Arial"/>
            <w:sz w:val="16"/>
            <w:szCs w:val="16"/>
          </w:rPr>
          <w:delText xml:space="preserve">kev coj ua </w:delText>
        </w:r>
      </w:del>
      <w:proofErr w:type="spellStart"/>
      <w:ins w:id="4296" w:author="Kaxiong" w:date="2021-06-11T13:16:00Z">
        <w:r w:rsidR="00D954F1">
          <w:rPr>
            <w:rFonts w:ascii="Arial" w:eastAsia="Arial" w:hAnsi="Arial" w:cs="Arial"/>
            <w:sz w:val="16"/>
            <w:szCs w:val="16"/>
          </w:rPr>
          <w:t>uas</w:t>
        </w:r>
        <w:proofErr w:type="spellEnd"/>
        <w:r w:rsidR="00D954F1">
          <w:rPr>
            <w:rFonts w:ascii="Arial" w:eastAsia="Arial" w:hAnsi="Arial" w:cs="Arial"/>
            <w:sz w:val="16"/>
            <w:szCs w:val="16"/>
          </w:rPr>
          <w:t xml:space="preserve"> </w:t>
        </w:r>
      </w:ins>
      <w:proofErr w:type="spellStart"/>
      <w:ins w:id="4297" w:author="Kaxiong" w:date="2021-06-11T13:17:00Z">
        <w:r w:rsidR="00D954F1">
          <w:rPr>
            <w:rFonts w:ascii="Arial" w:eastAsia="Arial" w:hAnsi="Arial" w:cs="Arial"/>
            <w:sz w:val="16"/>
            <w:szCs w:val="16"/>
          </w:rPr>
          <w:t>qhia</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txog</w:t>
        </w:r>
        <w:proofErr w:type="spellEnd"/>
        <w:r w:rsidR="00D954F1">
          <w:rPr>
            <w:rFonts w:ascii="Arial" w:eastAsia="Arial" w:hAnsi="Arial" w:cs="Arial"/>
            <w:sz w:val="16"/>
            <w:szCs w:val="16"/>
          </w:rPr>
          <w:t xml:space="preserve"> </w:t>
        </w:r>
      </w:ins>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cov </w:t>
      </w:r>
      <w:proofErr w:type="spellStart"/>
      <w:ins w:id="4298" w:author="Kaxiong" w:date="2021-06-11T13:17:00Z">
        <w:r w:rsidR="00D954F1">
          <w:rPr>
            <w:rFonts w:ascii="Arial" w:eastAsia="Arial" w:hAnsi="Arial" w:cs="Arial"/>
            <w:sz w:val="16"/>
            <w:szCs w:val="16"/>
          </w:rPr>
          <w:t>coj</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ua</w:t>
        </w:r>
        <w:proofErr w:type="spellEnd"/>
        <w:r w:rsidR="00D954F1">
          <w:rPr>
            <w:rFonts w:ascii="Arial" w:eastAsia="Arial" w:hAnsi="Arial" w:cs="Arial"/>
            <w:sz w:val="16"/>
            <w:szCs w:val="16"/>
          </w:rPr>
          <w:t xml:space="preserve"> </w:t>
        </w:r>
      </w:ins>
      <w:proofErr w:type="spellStart"/>
      <w:r w:rsidRPr="00873313">
        <w:rPr>
          <w:rFonts w:ascii="Arial" w:eastAsia="Arial" w:hAnsi="Arial" w:cs="Arial"/>
          <w:sz w:val="16"/>
          <w:szCs w:val="16"/>
        </w:rPr>
        <w:t>kev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nyab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xeeb</w:t>
      </w:r>
      <w:proofErr w:type="spellEnd"/>
      <w:r w:rsidRPr="00873313">
        <w:rPr>
          <w:rFonts w:ascii="Arial" w:eastAsia="Arial" w:hAnsi="Arial" w:cs="Arial"/>
          <w:sz w:val="16"/>
          <w:szCs w:val="16"/>
        </w:rPr>
        <w:t xml:space="preserve"> </w:t>
      </w:r>
      <w:proofErr w:type="spellStart"/>
      <w:r w:rsidR="00873313" w:rsidRPr="00873313">
        <w:rPr>
          <w:rFonts w:ascii="Arial" w:eastAsia="Arial" w:hAnsi="Arial" w:cs="Arial"/>
          <w:sz w:val="16"/>
          <w:szCs w:val="16"/>
        </w:rPr>
        <w:t>ntawm</w:t>
      </w:r>
      <w:proofErr w:type="spellEnd"/>
      <w:r w:rsidR="00873313" w:rsidRPr="00873313">
        <w:rPr>
          <w:rFonts w:ascii="Arial" w:eastAsia="Arial" w:hAnsi="Arial" w:cs="Arial"/>
          <w:sz w:val="16"/>
          <w:szCs w:val="16"/>
        </w:rPr>
        <w:t xml:space="preserve"> cov </w:t>
      </w:r>
      <w:proofErr w:type="spellStart"/>
      <w:r w:rsidR="00873313" w:rsidRPr="00873313">
        <w:rPr>
          <w:rFonts w:ascii="Arial" w:eastAsia="Arial" w:hAnsi="Arial" w:cs="Arial"/>
          <w:sz w:val="16"/>
          <w:szCs w:val="16"/>
        </w:rPr>
        <w:t>zaub</w:t>
      </w:r>
      <w:proofErr w:type="spellEnd"/>
      <w:r w:rsidR="00873313" w:rsidRPr="00873313">
        <w:rPr>
          <w:rFonts w:ascii="Arial" w:eastAsia="Arial" w:hAnsi="Arial" w:cs="Arial"/>
          <w:sz w:val="16"/>
          <w:szCs w:val="16"/>
        </w:rPr>
        <w:t xml:space="preserve"> mov</w:t>
      </w:r>
      <w:r w:rsidRPr="00873313">
        <w:rPr>
          <w:rFonts w:ascii="Arial" w:eastAsia="Arial" w:hAnsi="Arial" w:cs="Arial"/>
          <w:sz w:val="16"/>
          <w:szCs w:val="16"/>
        </w:rPr>
        <w:t xml:space="preserve">. </w:t>
      </w:r>
      <w:proofErr w:type="spellStart"/>
      <w:r w:rsidRPr="00873313">
        <w:rPr>
          <w:rFonts w:ascii="Arial" w:eastAsia="Arial" w:hAnsi="Arial" w:cs="Arial"/>
          <w:sz w:val="16"/>
          <w:szCs w:val="16"/>
        </w:rPr>
        <w:t>Tsim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ib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lub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phiaj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xwm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muaj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kev</w:t>
      </w:r>
      <w:proofErr w:type="spellEnd"/>
      <w:r w:rsidRPr="00873313">
        <w:rPr>
          <w:rFonts w:ascii="Arial" w:eastAsia="Arial" w:hAnsi="Arial" w:cs="Arial"/>
          <w:sz w:val="16"/>
          <w:szCs w:val="16"/>
        </w:rPr>
        <w:t xml:space="preserve"> sib </w:t>
      </w:r>
      <w:proofErr w:type="spellStart"/>
      <w:r w:rsidRPr="00873313">
        <w:rPr>
          <w:rFonts w:ascii="Arial" w:eastAsia="Arial" w:hAnsi="Arial" w:cs="Arial"/>
          <w:sz w:val="16"/>
          <w:szCs w:val="16"/>
        </w:rPr>
        <w:t>tham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nrog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tus</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neeg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tswj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hwm</w:t>
      </w:r>
      <w:proofErr w:type="spellEnd"/>
      <w:r w:rsidRPr="00873313">
        <w:rPr>
          <w:rFonts w:ascii="Arial" w:eastAsia="Arial" w:hAnsi="Arial" w:cs="Arial"/>
          <w:sz w:val="16"/>
          <w:szCs w:val="16"/>
        </w:rPr>
        <w:t>,</w:t>
      </w:r>
      <w:r w:rsidR="00873313" w:rsidRPr="00873313">
        <w:rPr>
          <w:rFonts w:ascii="Arial" w:eastAsia="Arial" w:hAnsi="Arial" w:cs="Arial"/>
          <w:sz w:val="16"/>
          <w:szCs w:val="16"/>
        </w:rPr>
        <w:t xml:space="preserve"> </w:t>
      </w:r>
      <w:proofErr w:type="spellStart"/>
      <w:r w:rsidRPr="00873313">
        <w:rPr>
          <w:rFonts w:ascii="Arial" w:eastAsia="Arial" w:hAnsi="Arial" w:cs="Arial"/>
          <w:sz w:val="16"/>
          <w:szCs w:val="16"/>
        </w:rPr>
        <w:t>koom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nrog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hauv</w:t>
      </w:r>
      <w:proofErr w:type="spellEnd"/>
      <w:r w:rsidRPr="00873313">
        <w:rPr>
          <w:rFonts w:ascii="Arial" w:eastAsia="Arial" w:hAnsi="Arial" w:cs="Arial"/>
          <w:sz w:val="16"/>
          <w:szCs w:val="16"/>
        </w:rPr>
        <w:t xml:space="preserve"> cov </w:t>
      </w:r>
      <w:proofErr w:type="spellStart"/>
      <w:r w:rsidRPr="00873313">
        <w:rPr>
          <w:rFonts w:ascii="Arial" w:eastAsia="Arial" w:hAnsi="Arial" w:cs="Arial"/>
          <w:sz w:val="16"/>
          <w:szCs w:val="16"/>
        </w:rPr>
        <w:t>txheej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txheem</w:t>
      </w:r>
      <w:proofErr w:type="spellEnd"/>
      <w:r w:rsidRPr="00873313">
        <w:rPr>
          <w:rFonts w:ascii="Arial" w:eastAsia="Arial" w:hAnsi="Arial" w:cs="Arial"/>
          <w:sz w:val="16"/>
          <w:szCs w:val="16"/>
        </w:rPr>
        <w:t xml:space="preserve"> </w:t>
      </w:r>
      <w:proofErr w:type="spellStart"/>
      <w:ins w:id="4299" w:author="Kaxiong" w:date="2021-06-11T13:18:00Z">
        <w:r w:rsidR="00D954F1">
          <w:rPr>
            <w:rFonts w:ascii="Arial" w:eastAsia="Arial" w:hAnsi="Arial" w:cs="Arial"/>
            <w:sz w:val="16"/>
            <w:szCs w:val="16"/>
          </w:rPr>
          <w:t>teeb</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tsa</w:t>
        </w:r>
        <w:proofErr w:type="spellEnd"/>
        <w:r w:rsidR="00D954F1">
          <w:rPr>
            <w:rFonts w:ascii="Arial" w:eastAsia="Arial" w:hAnsi="Arial" w:cs="Arial"/>
            <w:sz w:val="16"/>
            <w:szCs w:val="16"/>
          </w:rPr>
          <w:t xml:space="preserve"> </w:t>
        </w:r>
        <w:proofErr w:type="spellStart"/>
        <w:r w:rsidR="00D954F1">
          <w:rPr>
            <w:rFonts w:ascii="Arial" w:eastAsia="Arial" w:hAnsi="Arial" w:cs="Arial"/>
            <w:sz w:val="16"/>
            <w:szCs w:val="16"/>
          </w:rPr>
          <w:t>txoj</w:t>
        </w:r>
        <w:proofErr w:type="spellEnd"/>
        <w:r w:rsidR="00D954F1">
          <w:rPr>
            <w:rFonts w:ascii="Arial" w:eastAsia="Arial" w:hAnsi="Arial" w:cs="Arial"/>
            <w:sz w:val="16"/>
            <w:szCs w:val="16"/>
          </w:rPr>
          <w:t xml:space="preserve"> </w:t>
        </w:r>
      </w:ins>
      <w:del w:id="4300" w:author="Kaxiong" w:date="2021-06-11T13:18:00Z">
        <w:r w:rsidRPr="00873313" w:rsidDel="00D954F1">
          <w:rPr>
            <w:rFonts w:ascii="Arial" w:eastAsia="Arial" w:hAnsi="Arial" w:cs="Arial"/>
            <w:sz w:val="16"/>
            <w:szCs w:val="16"/>
          </w:rPr>
          <w:delText xml:space="preserve">cov </w:delText>
        </w:r>
      </w:del>
      <w:proofErr w:type="spellStart"/>
      <w:r w:rsidRPr="00873313">
        <w:rPr>
          <w:rFonts w:ascii="Arial" w:eastAsia="Arial" w:hAnsi="Arial" w:cs="Arial"/>
          <w:sz w:val="16"/>
          <w:szCs w:val="16"/>
        </w:rPr>
        <w:t>cai</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tswj</w:t>
      </w:r>
      <w:proofErr w:type="spellEnd"/>
      <w:r w:rsidR="00873313" w:rsidRPr="00873313">
        <w:rPr>
          <w:rFonts w:ascii="Arial" w:eastAsia="Arial" w:hAnsi="Arial" w:cs="Arial"/>
          <w:sz w:val="16"/>
          <w:szCs w:val="16"/>
        </w:rPr>
        <w:t xml:space="preserve"> </w:t>
      </w:r>
      <w:proofErr w:type="spellStart"/>
      <w:r w:rsidRPr="00873313">
        <w:rPr>
          <w:rFonts w:ascii="Arial" w:eastAsia="Arial" w:hAnsi="Arial" w:cs="Arial"/>
          <w:sz w:val="16"/>
          <w:szCs w:val="16"/>
        </w:rPr>
        <w:t>fwm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thiab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tseem</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ceeb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tshaj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khaws</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kev</w:t>
      </w:r>
      <w:proofErr w:type="spellEnd"/>
      <w:r w:rsidRPr="00873313">
        <w:rPr>
          <w:rFonts w:ascii="Arial" w:eastAsia="Arial" w:hAnsi="Arial" w:cs="Arial"/>
          <w:sz w:val="16"/>
          <w:szCs w:val="16"/>
        </w:rPr>
        <w:t xml:space="preserve"> sib </w:t>
      </w:r>
      <w:proofErr w:type="spellStart"/>
      <w:r w:rsidRPr="00873313">
        <w:rPr>
          <w:rFonts w:ascii="Arial" w:eastAsia="Arial" w:hAnsi="Arial" w:cs="Arial"/>
          <w:sz w:val="16"/>
          <w:szCs w:val="16"/>
        </w:rPr>
        <w:t>tham</w:t>
      </w:r>
      <w:proofErr w:type="spellEnd"/>
      <w:r w:rsidRPr="00873313">
        <w:rPr>
          <w:rFonts w:ascii="Arial" w:eastAsia="Arial" w:hAnsi="Arial" w:cs="Arial"/>
          <w:sz w:val="16"/>
          <w:szCs w:val="16"/>
        </w:rPr>
        <w:t xml:space="preserve"> </w:t>
      </w:r>
      <w:proofErr w:type="spellStart"/>
      <w:ins w:id="4301" w:author="Kaxiong" w:date="2021-06-11T13:19:00Z">
        <w:r w:rsidR="00D954F1">
          <w:rPr>
            <w:rFonts w:ascii="Arial" w:eastAsia="Arial" w:hAnsi="Arial" w:cs="Arial"/>
            <w:sz w:val="16"/>
            <w:szCs w:val="16"/>
          </w:rPr>
          <w:t>txog</w:t>
        </w:r>
        <w:proofErr w:type="spellEnd"/>
        <w:r w:rsidR="00D954F1">
          <w:rPr>
            <w:rFonts w:ascii="Arial" w:eastAsia="Arial" w:hAnsi="Arial" w:cs="Arial"/>
            <w:sz w:val="16"/>
            <w:szCs w:val="16"/>
          </w:rPr>
          <w:t xml:space="preserve"> </w:t>
        </w:r>
      </w:ins>
      <w:del w:id="4302" w:author="Kaxiong" w:date="2021-06-11T13:19:00Z">
        <w:r w:rsidRPr="00873313" w:rsidDel="00D954F1">
          <w:rPr>
            <w:rFonts w:ascii="Arial" w:eastAsia="Arial" w:hAnsi="Arial" w:cs="Arial"/>
            <w:sz w:val="16"/>
            <w:szCs w:val="16"/>
          </w:rPr>
          <w:delText xml:space="preserve">mus ntawm </w:delText>
        </w:r>
      </w:del>
      <w:r w:rsidRPr="00873313">
        <w:rPr>
          <w:rFonts w:ascii="Arial" w:eastAsia="Arial" w:hAnsi="Arial" w:cs="Arial"/>
          <w:sz w:val="16"/>
          <w:szCs w:val="16"/>
        </w:rPr>
        <w:t xml:space="preserve">cov </w:t>
      </w:r>
      <w:proofErr w:type="spellStart"/>
      <w:r w:rsidRPr="00873313">
        <w:rPr>
          <w:rFonts w:ascii="Arial" w:eastAsia="Arial" w:hAnsi="Arial" w:cs="Arial"/>
          <w:sz w:val="16"/>
          <w:szCs w:val="16"/>
        </w:rPr>
        <w:t>neeg</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ua</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liaj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ua</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teb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hauv</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koj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lub</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zej</w:t>
      </w:r>
      <w:proofErr w:type="spellEnd"/>
      <w:r w:rsidRPr="00873313">
        <w:rPr>
          <w:rFonts w:ascii="Arial" w:eastAsia="Arial" w:hAnsi="Arial" w:cs="Arial"/>
          <w:sz w:val="16"/>
          <w:szCs w:val="16"/>
        </w:rPr>
        <w:t xml:space="preserve"> </w:t>
      </w:r>
      <w:proofErr w:type="spellStart"/>
      <w:r w:rsidRPr="00873313">
        <w:rPr>
          <w:rFonts w:ascii="Arial" w:eastAsia="Arial" w:hAnsi="Arial" w:cs="Arial"/>
          <w:sz w:val="16"/>
          <w:szCs w:val="16"/>
        </w:rPr>
        <w:t>zog</w:t>
      </w:r>
      <w:proofErr w:type="spellEnd"/>
      <w:r w:rsidRPr="00873313">
        <w:rPr>
          <w:rFonts w:ascii="Arial" w:eastAsia="Arial" w:hAnsi="Arial" w:cs="Arial"/>
          <w:sz w:val="16"/>
          <w:szCs w:val="16"/>
        </w:rPr>
        <w:t>.</w:t>
      </w:r>
    </w:p>
    <w:p w14:paraId="397AFC0D" w14:textId="77777777" w:rsidR="00BF3E5F" w:rsidRDefault="00BF3E5F">
      <w:pPr>
        <w:sectPr w:rsidR="00BF3E5F">
          <w:pgSz w:w="12240" w:h="15840"/>
          <w:pgMar w:top="1440" w:right="1420" w:bottom="487" w:left="1440" w:header="0" w:footer="0" w:gutter="0"/>
          <w:cols w:space="720" w:equalWidth="0">
            <w:col w:w="9380"/>
          </w:cols>
        </w:sectPr>
      </w:pPr>
    </w:p>
    <w:p w14:paraId="3550366F" w14:textId="77777777" w:rsidR="00BF3E5F" w:rsidRDefault="00BF3E5F">
      <w:pPr>
        <w:spacing w:line="200" w:lineRule="exact"/>
        <w:rPr>
          <w:sz w:val="20"/>
          <w:szCs w:val="20"/>
        </w:rPr>
      </w:pPr>
    </w:p>
    <w:p w14:paraId="61450269" w14:textId="77777777" w:rsidR="00BF3E5F" w:rsidRDefault="00BF3E5F">
      <w:pPr>
        <w:spacing w:line="200" w:lineRule="exact"/>
        <w:rPr>
          <w:sz w:val="20"/>
          <w:szCs w:val="20"/>
        </w:rPr>
      </w:pPr>
    </w:p>
    <w:p w14:paraId="2F7A57ED" w14:textId="77777777" w:rsidR="00BF3E5F" w:rsidRDefault="00BF3E5F">
      <w:pPr>
        <w:spacing w:line="200" w:lineRule="exact"/>
        <w:rPr>
          <w:sz w:val="20"/>
          <w:szCs w:val="20"/>
        </w:rPr>
      </w:pPr>
    </w:p>
    <w:p w14:paraId="038BFA84" w14:textId="77777777" w:rsidR="00BF3E5F" w:rsidRDefault="00BF3E5F">
      <w:pPr>
        <w:spacing w:line="200" w:lineRule="exact"/>
        <w:rPr>
          <w:sz w:val="20"/>
          <w:szCs w:val="20"/>
        </w:rPr>
      </w:pPr>
    </w:p>
    <w:p w14:paraId="2C163E25" w14:textId="77777777" w:rsidR="00BF3E5F" w:rsidRDefault="00BF3E5F">
      <w:pPr>
        <w:spacing w:line="200" w:lineRule="exact"/>
        <w:rPr>
          <w:sz w:val="20"/>
          <w:szCs w:val="20"/>
        </w:rPr>
      </w:pPr>
    </w:p>
    <w:p w14:paraId="6C5AE103" w14:textId="77777777" w:rsidR="00BF3E5F" w:rsidRDefault="00BF3E5F">
      <w:pPr>
        <w:spacing w:line="200" w:lineRule="exact"/>
        <w:rPr>
          <w:sz w:val="20"/>
          <w:szCs w:val="20"/>
        </w:rPr>
      </w:pPr>
    </w:p>
    <w:p w14:paraId="75772C8B" w14:textId="77777777" w:rsidR="00BF3E5F" w:rsidRDefault="00BF3E5F">
      <w:pPr>
        <w:spacing w:line="200" w:lineRule="exact"/>
        <w:rPr>
          <w:sz w:val="20"/>
          <w:szCs w:val="20"/>
        </w:rPr>
      </w:pPr>
    </w:p>
    <w:p w14:paraId="77F4C575" w14:textId="77777777" w:rsidR="00BF3E5F" w:rsidRDefault="00BF3E5F">
      <w:pPr>
        <w:spacing w:line="200" w:lineRule="exact"/>
        <w:rPr>
          <w:sz w:val="20"/>
          <w:szCs w:val="20"/>
        </w:rPr>
      </w:pPr>
    </w:p>
    <w:p w14:paraId="0448082D" w14:textId="77777777" w:rsidR="00BF3E5F" w:rsidRDefault="00BF3E5F">
      <w:pPr>
        <w:spacing w:line="200" w:lineRule="exact"/>
        <w:rPr>
          <w:sz w:val="20"/>
          <w:szCs w:val="20"/>
        </w:rPr>
      </w:pPr>
    </w:p>
    <w:p w14:paraId="5A6E64C3" w14:textId="77777777" w:rsidR="00BF3E5F" w:rsidRDefault="00BF3E5F">
      <w:pPr>
        <w:spacing w:line="200" w:lineRule="exact"/>
        <w:rPr>
          <w:sz w:val="20"/>
          <w:szCs w:val="20"/>
        </w:rPr>
      </w:pPr>
    </w:p>
    <w:p w14:paraId="581C7271" w14:textId="77777777" w:rsidR="00BF3E5F" w:rsidRDefault="00BF3E5F">
      <w:pPr>
        <w:spacing w:line="200" w:lineRule="exact"/>
        <w:rPr>
          <w:sz w:val="20"/>
          <w:szCs w:val="20"/>
        </w:rPr>
      </w:pPr>
    </w:p>
    <w:p w14:paraId="565F3E94" w14:textId="77777777" w:rsidR="00BF3E5F" w:rsidRDefault="00BF3E5F">
      <w:pPr>
        <w:spacing w:line="200" w:lineRule="exact"/>
        <w:rPr>
          <w:sz w:val="20"/>
          <w:szCs w:val="20"/>
        </w:rPr>
      </w:pPr>
    </w:p>
    <w:p w14:paraId="1EF09254" w14:textId="77777777" w:rsidR="00BF3E5F" w:rsidRDefault="00BF3E5F">
      <w:pPr>
        <w:spacing w:line="200" w:lineRule="exact"/>
        <w:rPr>
          <w:sz w:val="20"/>
          <w:szCs w:val="20"/>
        </w:rPr>
      </w:pPr>
    </w:p>
    <w:p w14:paraId="0E2A5CD6" w14:textId="77777777" w:rsidR="00BF3E5F" w:rsidRDefault="00BF3E5F">
      <w:pPr>
        <w:spacing w:line="200" w:lineRule="exact"/>
        <w:rPr>
          <w:sz w:val="20"/>
          <w:szCs w:val="20"/>
        </w:rPr>
      </w:pPr>
    </w:p>
    <w:p w14:paraId="0A3839B0" w14:textId="77777777" w:rsidR="00BF3E5F" w:rsidRDefault="00BF3E5F">
      <w:pPr>
        <w:spacing w:line="200" w:lineRule="exact"/>
        <w:rPr>
          <w:sz w:val="20"/>
          <w:szCs w:val="20"/>
        </w:rPr>
      </w:pPr>
    </w:p>
    <w:p w14:paraId="2A09D467" w14:textId="77777777" w:rsidR="00BF3E5F" w:rsidRDefault="00BF3E5F">
      <w:pPr>
        <w:spacing w:line="200" w:lineRule="exact"/>
        <w:rPr>
          <w:sz w:val="20"/>
          <w:szCs w:val="20"/>
        </w:rPr>
      </w:pPr>
    </w:p>
    <w:p w14:paraId="5626477D" w14:textId="77777777" w:rsidR="00BF3E5F" w:rsidRDefault="00BF3E5F">
      <w:pPr>
        <w:spacing w:line="200" w:lineRule="exact"/>
        <w:rPr>
          <w:sz w:val="20"/>
          <w:szCs w:val="20"/>
        </w:rPr>
      </w:pPr>
    </w:p>
    <w:p w14:paraId="1591589C" w14:textId="77777777" w:rsidR="00BF3E5F" w:rsidRDefault="00BF3E5F">
      <w:pPr>
        <w:spacing w:line="200" w:lineRule="exact"/>
        <w:rPr>
          <w:sz w:val="20"/>
          <w:szCs w:val="20"/>
        </w:rPr>
      </w:pPr>
    </w:p>
    <w:p w14:paraId="0401161E" w14:textId="77777777" w:rsidR="00BF3E5F" w:rsidRDefault="00BF3E5F">
      <w:pPr>
        <w:spacing w:line="200" w:lineRule="exact"/>
        <w:rPr>
          <w:sz w:val="20"/>
          <w:szCs w:val="20"/>
        </w:rPr>
      </w:pPr>
    </w:p>
    <w:p w14:paraId="38BA2E47" w14:textId="77777777" w:rsidR="00BF3E5F" w:rsidRDefault="00BF3E5F">
      <w:pPr>
        <w:spacing w:line="200" w:lineRule="exact"/>
        <w:rPr>
          <w:sz w:val="20"/>
          <w:szCs w:val="20"/>
        </w:rPr>
      </w:pPr>
    </w:p>
    <w:p w14:paraId="598E282B" w14:textId="77777777" w:rsidR="00BF3E5F" w:rsidRDefault="00BF3E5F">
      <w:pPr>
        <w:spacing w:line="200" w:lineRule="exact"/>
        <w:rPr>
          <w:sz w:val="20"/>
          <w:szCs w:val="20"/>
        </w:rPr>
      </w:pPr>
    </w:p>
    <w:p w14:paraId="5C34DEBD" w14:textId="07050218" w:rsidR="00BF3E5F" w:rsidRPr="00D556D6" w:rsidRDefault="00D954F1" w:rsidP="00D556D6">
      <w:pPr>
        <w:tabs>
          <w:tab w:val="left" w:pos="9140"/>
        </w:tabs>
        <w:jc w:val="both"/>
        <w:rPr>
          <w:sz w:val="20"/>
          <w:szCs w:val="20"/>
        </w:rPr>
        <w:sectPr w:rsidR="00BF3E5F" w:rsidRPr="00D556D6">
          <w:type w:val="continuous"/>
          <w:pgSz w:w="12240" w:h="15840"/>
          <w:pgMar w:top="1440" w:right="1420" w:bottom="487" w:left="1440" w:header="0" w:footer="0" w:gutter="0"/>
          <w:cols w:space="720" w:equalWidth="0">
            <w:col w:w="9380"/>
          </w:cols>
        </w:sectPr>
      </w:pPr>
      <w:ins w:id="4303" w:author="Kaxiong" w:date="2021-06-11T13:19:00Z">
        <w:r>
          <w:rPr>
            <w:rFonts w:ascii="Arial" w:eastAsia="Arial" w:hAnsi="Arial" w:cs="Arial"/>
            <w:sz w:val="14"/>
            <w:szCs w:val="14"/>
          </w:rPr>
          <w:t xml:space="preserve">Kev </w:t>
        </w:r>
        <w:proofErr w:type="spellStart"/>
        <w:r w:rsidRPr="00225F1A">
          <w:rPr>
            <w:rFonts w:ascii="Arial" w:eastAsia="Arial" w:hAnsi="Arial" w:cs="Arial"/>
            <w:sz w:val="14"/>
            <w:szCs w:val="14"/>
          </w:rPr>
          <w:t>Txo</w:t>
        </w:r>
        <w:proofErr w:type="spellEnd"/>
        <w:r w:rsidRPr="00225F1A">
          <w:rPr>
            <w:rFonts w:ascii="Arial" w:eastAsia="Arial" w:hAnsi="Arial" w:cs="Arial"/>
            <w:sz w:val="14"/>
            <w:szCs w:val="14"/>
          </w:rPr>
          <w:t xml:space="preserve"> </w:t>
        </w:r>
        <w:r>
          <w:rPr>
            <w:rFonts w:ascii="Arial" w:eastAsia="Arial" w:hAnsi="Arial" w:cs="Arial"/>
            <w:sz w:val="14"/>
            <w:szCs w:val="14"/>
          </w:rPr>
          <w:t xml:space="preserve">Kev </w:t>
        </w:r>
        <w:proofErr w:type="spellStart"/>
        <w:r>
          <w:rPr>
            <w:rFonts w:ascii="Arial" w:eastAsia="Arial" w:hAnsi="Arial" w:cs="Arial"/>
            <w:sz w:val="14"/>
            <w:szCs w:val="14"/>
          </w:rPr>
          <w:t>Ris</w:t>
        </w:r>
        <w:proofErr w:type="spellEnd"/>
        <w:r>
          <w:rPr>
            <w:rFonts w:ascii="Arial" w:eastAsia="Arial" w:hAnsi="Arial" w:cs="Arial"/>
            <w:sz w:val="14"/>
            <w:szCs w:val="14"/>
          </w:rPr>
          <w:t xml:space="preserve"> </w:t>
        </w:r>
        <w:r w:rsidRPr="00225F1A">
          <w:rPr>
            <w:rFonts w:ascii="Arial" w:eastAsia="Arial" w:hAnsi="Arial" w:cs="Arial"/>
            <w:sz w:val="14"/>
            <w:szCs w:val="14"/>
          </w:rPr>
          <w:t xml:space="preserve">Cov Kev </w:t>
        </w:r>
        <w:proofErr w:type="spellStart"/>
        <w:r w:rsidRPr="00225F1A">
          <w:rPr>
            <w:rFonts w:ascii="Arial" w:eastAsia="Arial" w:hAnsi="Arial" w:cs="Arial"/>
            <w:sz w:val="14"/>
            <w:szCs w:val="14"/>
          </w:rPr>
          <w:t>Phom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Sij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Ntawm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Zaub</w:t>
        </w:r>
        <w:proofErr w:type="spellEnd"/>
        <w:r w:rsidRPr="00225F1A">
          <w:rPr>
            <w:rFonts w:ascii="Arial" w:eastAsia="Arial" w:hAnsi="Arial" w:cs="Arial"/>
            <w:sz w:val="14"/>
            <w:szCs w:val="14"/>
          </w:rPr>
          <w:t xml:space="preserve"> Mov </w:t>
        </w:r>
        <w:proofErr w:type="spellStart"/>
        <w:r>
          <w:rPr>
            <w:rFonts w:ascii="Arial" w:eastAsia="Arial" w:hAnsi="Arial" w:cs="Arial"/>
            <w:sz w:val="14"/>
            <w:szCs w:val="14"/>
          </w:rPr>
          <w:t>Uas</w:t>
        </w:r>
        <w:proofErr w:type="spellEnd"/>
        <w:r>
          <w:rPr>
            <w:rFonts w:ascii="Arial" w:eastAsia="Arial" w:hAnsi="Arial" w:cs="Arial"/>
            <w:sz w:val="14"/>
            <w:szCs w:val="14"/>
          </w:rPr>
          <w:t xml:space="preserve"> </w:t>
        </w:r>
        <w:proofErr w:type="spellStart"/>
        <w:r>
          <w:rPr>
            <w:rFonts w:ascii="Arial" w:eastAsia="Arial" w:hAnsi="Arial" w:cs="Arial"/>
            <w:sz w:val="14"/>
            <w:szCs w:val="14"/>
          </w:rPr>
          <w:t>Nyab</w:t>
        </w:r>
        <w:proofErr w:type="spellEnd"/>
        <w:r>
          <w:rPr>
            <w:rFonts w:ascii="Arial" w:eastAsia="Arial" w:hAnsi="Arial" w:cs="Arial"/>
            <w:sz w:val="14"/>
            <w:szCs w:val="14"/>
          </w:rPr>
          <w:t xml:space="preserve"> </w:t>
        </w:r>
        <w:proofErr w:type="spellStart"/>
        <w:r>
          <w:rPr>
            <w:rFonts w:ascii="Arial" w:eastAsia="Arial" w:hAnsi="Arial" w:cs="Arial"/>
            <w:sz w:val="14"/>
            <w:szCs w:val="14"/>
          </w:rPr>
          <w:t>Xeeb</w:t>
        </w:r>
        <w:proofErr w:type="spellEnd"/>
        <w:r>
          <w:rPr>
            <w:rFonts w:ascii="Arial" w:eastAsia="Arial" w:hAnsi="Arial" w:cs="Arial"/>
            <w:sz w:val="14"/>
            <w:szCs w:val="14"/>
          </w:rPr>
          <w:t xml:space="preserve"> </w:t>
        </w:r>
        <w:proofErr w:type="spellStart"/>
        <w:r w:rsidRPr="00225F1A">
          <w:rPr>
            <w:rFonts w:ascii="Arial" w:eastAsia="Arial" w:hAnsi="Arial" w:cs="Arial"/>
            <w:sz w:val="14"/>
            <w:szCs w:val="14"/>
          </w:rPr>
          <w:t>Thaum</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Muaj</w:t>
        </w:r>
        <w:proofErr w:type="spellEnd"/>
        <w:r w:rsidRPr="00225F1A">
          <w:rPr>
            <w:rFonts w:ascii="Arial" w:eastAsia="Arial" w:hAnsi="Arial" w:cs="Arial"/>
            <w:sz w:val="14"/>
            <w:szCs w:val="14"/>
          </w:rPr>
          <w:t xml:space="preserve"> Kev </w:t>
        </w:r>
        <w:r>
          <w:rPr>
            <w:rFonts w:ascii="Arial" w:eastAsia="Arial" w:hAnsi="Arial" w:cs="Arial"/>
            <w:sz w:val="14"/>
            <w:szCs w:val="14"/>
          </w:rPr>
          <w:t xml:space="preserve">Sib </w:t>
        </w:r>
        <w:proofErr w:type="spellStart"/>
        <w:r>
          <w:rPr>
            <w:rFonts w:ascii="Arial" w:eastAsia="Arial" w:hAnsi="Arial" w:cs="Arial"/>
            <w:sz w:val="14"/>
            <w:szCs w:val="14"/>
          </w:rPr>
          <w:t>Koom</w:t>
        </w:r>
        <w:proofErr w:type="spellEnd"/>
        <w:r>
          <w:rPr>
            <w:rFonts w:ascii="Arial" w:eastAsia="Arial" w:hAnsi="Arial" w:cs="Arial"/>
            <w:sz w:val="14"/>
            <w:szCs w:val="14"/>
          </w:rPr>
          <w:t xml:space="preserve"> </w:t>
        </w:r>
        <w:proofErr w:type="spellStart"/>
        <w:r>
          <w:rPr>
            <w:rFonts w:ascii="Arial" w:eastAsia="Arial" w:hAnsi="Arial" w:cs="Arial"/>
            <w:sz w:val="14"/>
            <w:szCs w:val="14"/>
          </w:rPr>
          <w:t>Ua</w:t>
        </w:r>
        <w:proofErr w:type="spellEnd"/>
        <w:r>
          <w:rPr>
            <w:rFonts w:ascii="Arial" w:eastAsia="Arial" w:hAnsi="Arial" w:cs="Arial"/>
            <w:sz w:val="14"/>
            <w:szCs w:val="14"/>
          </w:rPr>
          <w:t xml:space="preserve"> </w:t>
        </w:r>
        <w:proofErr w:type="spellStart"/>
        <w:r>
          <w:rPr>
            <w:rFonts w:ascii="Arial" w:eastAsia="Arial" w:hAnsi="Arial" w:cs="Arial"/>
            <w:sz w:val="14"/>
            <w:szCs w:val="14"/>
          </w:rPr>
          <w:t>ke</w:t>
        </w:r>
        <w:proofErr w:type="spellEnd"/>
        <w:r>
          <w:rPr>
            <w:rFonts w:ascii="Arial" w:eastAsia="Arial" w:hAnsi="Arial" w:cs="Arial"/>
            <w:sz w:val="14"/>
            <w:szCs w:val="14"/>
          </w:rPr>
          <w:t xml:space="preserve"> </w:t>
        </w:r>
        <w:proofErr w:type="spellStart"/>
        <w:r>
          <w:rPr>
            <w:rFonts w:ascii="Arial" w:eastAsia="Arial" w:hAnsi="Arial" w:cs="Arial"/>
            <w:sz w:val="14"/>
            <w:szCs w:val="14"/>
          </w:rPr>
          <w:t>Ntawm</w:t>
        </w:r>
        <w:proofErr w:type="spellEnd"/>
        <w:r>
          <w:rPr>
            <w:rFonts w:ascii="Arial" w:eastAsia="Arial" w:hAnsi="Arial" w:cs="Arial"/>
            <w:sz w:val="14"/>
            <w:szCs w:val="14"/>
          </w:rPr>
          <w:t xml:space="preserve"> Cov</w:t>
        </w:r>
        <w:r w:rsidRPr="00225F1A">
          <w:rPr>
            <w:rFonts w:ascii="Arial" w:eastAsia="Arial" w:hAnsi="Arial" w:cs="Arial"/>
            <w:sz w:val="14"/>
            <w:szCs w:val="14"/>
          </w:rPr>
          <w:t xml:space="preserve"> </w:t>
        </w:r>
        <w:proofErr w:type="spellStart"/>
        <w:r w:rsidRPr="00225F1A">
          <w:rPr>
            <w:rFonts w:ascii="Arial" w:eastAsia="Arial" w:hAnsi="Arial" w:cs="Arial"/>
            <w:sz w:val="14"/>
            <w:szCs w:val="14"/>
          </w:rPr>
          <w:t>Qoob</w:t>
        </w:r>
        <w:proofErr w:type="spellEnd"/>
        <w:r w:rsidRPr="00225F1A">
          <w:rPr>
            <w:rFonts w:ascii="Arial" w:eastAsia="Arial" w:hAnsi="Arial" w:cs="Arial"/>
            <w:sz w:val="14"/>
            <w:szCs w:val="14"/>
          </w:rPr>
          <w:t xml:space="preserve"> Loo </w:t>
        </w:r>
        <w:proofErr w:type="spellStart"/>
        <w:r w:rsidRPr="00225F1A">
          <w:rPr>
            <w:rFonts w:ascii="Arial" w:eastAsia="Arial" w:hAnsi="Arial" w:cs="Arial"/>
            <w:sz w:val="14"/>
            <w:szCs w:val="14"/>
          </w:rPr>
          <w:t>thiab</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Tsiaj</w:t>
        </w:r>
        <w:proofErr w:type="spellEnd"/>
        <w:r w:rsidRPr="00225F1A">
          <w:rPr>
            <w:rFonts w:ascii="Arial" w:eastAsia="Arial" w:hAnsi="Arial" w:cs="Arial"/>
            <w:sz w:val="14"/>
            <w:szCs w:val="14"/>
          </w:rPr>
          <w:t xml:space="preserve"> </w:t>
        </w:r>
        <w:proofErr w:type="spellStart"/>
        <w:r w:rsidRPr="00225F1A">
          <w:rPr>
            <w:rFonts w:ascii="Arial" w:eastAsia="Arial" w:hAnsi="Arial" w:cs="Arial"/>
            <w:sz w:val="14"/>
            <w:szCs w:val="14"/>
          </w:rPr>
          <w:t>Txhu</w:t>
        </w:r>
      </w:ins>
      <w:proofErr w:type="spellEnd"/>
      <w:del w:id="4304" w:author="Kaxiong" w:date="2021-06-11T13:19:00Z">
        <w:r w:rsidR="00D556D6" w:rsidRPr="00225F1A" w:rsidDel="00D954F1">
          <w:rPr>
            <w:rFonts w:ascii="Arial" w:eastAsia="Arial" w:hAnsi="Arial" w:cs="Arial"/>
            <w:sz w:val="14"/>
            <w:szCs w:val="14"/>
          </w:rPr>
          <w:delText>Txo Cov Kev Phom Sij Kom Nyab Xeeb Ntawm Zaub Mov uas Muaj Teeb Meem Thaum Muaj Kev Ua Qoob Loo Sib Xyaws thiab Tsiaj Txhu</w:delText>
        </w:r>
      </w:del>
      <w:r w:rsidR="00D556D6">
        <w:rPr>
          <w:sz w:val="20"/>
          <w:szCs w:val="20"/>
        </w:rPr>
        <w:t xml:space="preserve">     </w:t>
      </w:r>
      <w:r w:rsidR="00F2670D" w:rsidRPr="00D556D6">
        <w:rPr>
          <w:rFonts w:ascii="Arial" w:eastAsia="Arial" w:hAnsi="Arial" w:cs="Arial"/>
          <w:sz w:val="16"/>
          <w:szCs w:val="16"/>
        </w:rPr>
        <w:t>25</w:t>
      </w:r>
    </w:p>
    <w:p w14:paraId="7351EC7F" w14:textId="58C1EB57" w:rsidR="00BF3E5F" w:rsidRDefault="00C6072A" w:rsidP="00C93E43">
      <w:pPr>
        <w:ind w:left="100"/>
        <w:rPr>
          <w:sz w:val="20"/>
          <w:szCs w:val="20"/>
        </w:rPr>
      </w:pPr>
      <w:bookmarkStart w:id="4305" w:name="page27"/>
      <w:bookmarkEnd w:id="4305"/>
      <w:r>
        <w:rPr>
          <w:rFonts w:ascii="Arial" w:eastAsia="Arial" w:hAnsi="Arial" w:cs="Arial"/>
          <w:b/>
          <w:bCs/>
          <w:noProof/>
          <w:color w:val="649DA9"/>
        </w:rPr>
        <w:lastRenderedPageBreak/>
        <w:drawing>
          <wp:anchor distT="0" distB="0" distL="114300" distR="114300" simplePos="0" relativeHeight="251689472" behindDoc="1" locked="0" layoutInCell="0" allowOverlap="1" wp14:anchorId="25096DE0" wp14:editId="07D13EAB">
            <wp:simplePos x="0" y="0"/>
            <wp:positionH relativeFrom="page">
              <wp:posOffset>498764</wp:posOffset>
            </wp:positionH>
            <wp:positionV relativeFrom="page">
              <wp:posOffset>451262</wp:posOffset>
            </wp:positionV>
            <wp:extent cx="6944995" cy="8809355"/>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6944995" cy="8809355"/>
                    </a:xfrm>
                    <a:prstGeom prst="rect">
                      <a:avLst/>
                    </a:prstGeom>
                    <a:noFill/>
                  </pic:spPr>
                </pic:pic>
              </a:graphicData>
            </a:graphic>
          </wp:anchor>
        </w:drawing>
      </w:r>
      <w:proofErr w:type="spellStart"/>
      <w:ins w:id="4306" w:author="Kaxiong" w:date="2021-06-11T13:55:00Z">
        <w:r w:rsidR="000325FE">
          <w:rPr>
            <w:rFonts w:ascii="Arial" w:eastAsia="Arial" w:hAnsi="Arial" w:cs="Arial"/>
            <w:b/>
            <w:bCs/>
            <w:color w:val="649DA9"/>
          </w:rPr>
          <w:t>Puas</w:t>
        </w:r>
        <w:proofErr w:type="spellEnd"/>
        <w:r w:rsidR="000325FE">
          <w:rPr>
            <w:rFonts w:ascii="Arial" w:eastAsia="Arial" w:hAnsi="Arial" w:cs="Arial"/>
            <w:b/>
            <w:bCs/>
            <w:color w:val="649DA9"/>
          </w:rPr>
          <w:t xml:space="preserve"> </w:t>
        </w:r>
        <w:proofErr w:type="spellStart"/>
        <w:r w:rsidR="000325FE">
          <w:rPr>
            <w:rFonts w:ascii="Arial" w:eastAsia="Arial" w:hAnsi="Arial" w:cs="Arial"/>
            <w:b/>
            <w:bCs/>
            <w:color w:val="649DA9"/>
          </w:rPr>
          <w:t>yog</w:t>
        </w:r>
        <w:proofErr w:type="spellEnd"/>
        <w:r w:rsidR="000325FE">
          <w:rPr>
            <w:rFonts w:ascii="Arial" w:eastAsia="Arial" w:hAnsi="Arial" w:cs="Arial"/>
            <w:b/>
            <w:bCs/>
            <w:color w:val="649DA9"/>
          </w:rPr>
          <w:t xml:space="preserve"> </w:t>
        </w:r>
      </w:ins>
      <w:proofErr w:type="spellStart"/>
      <w:r w:rsidR="001333D0">
        <w:rPr>
          <w:rFonts w:ascii="Arial" w:eastAsia="Arial" w:hAnsi="Arial" w:cs="Arial"/>
          <w:b/>
          <w:bCs/>
          <w:color w:val="649DA9"/>
        </w:rPr>
        <w:t>Txoj</w:t>
      </w:r>
      <w:proofErr w:type="spellEnd"/>
      <w:r w:rsidR="001333D0">
        <w:rPr>
          <w:rFonts w:ascii="Arial" w:eastAsia="Arial" w:hAnsi="Arial" w:cs="Arial"/>
          <w:b/>
          <w:bCs/>
          <w:color w:val="649DA9"/>
        </w:rPr>
        <w:t xml:space="preserve"> </w:t>
      </w:r>
      <w:r w:rsidR="009F3C97">
        <w:rPr>
          <w:rFonts w:ascii="Arial" w:eastAsia="Arial" w:hAnsi="Arial" w:cs="Arial"/>
          <w:b/>
          <w:bCs/>
          <w:color w:val="649DA9"/>
        </w:rPr>
        <w:t>CAI TSIM KHOOM</w:t>
      </w:r>
      <w:r w:rsidR="00F2670D">
        <w:rPr>
          <w:rFonts w:ascii="Arial" w:eastAsia="Arial" w:hAnsi="Arial" w:cs="Arial"/>
          <w:b/>
          <w:bCs/>
          <w:color w:val="649DA9"/>
        </w:rPr>
        <w:t xml:space="preserve"> </w:t>
      </w:r>
      <w:proofErr w:type="spellStart"/>
      <w:r w:rsidR="00F2670D">
        <w:rPr>
          <w:rFonts w:ascii="Arial" w:eastAsia="Arial" w:hAnsi="Arial" w:cs="Arial"/>
          <w:b/>
          <w:bCs/>
          <w:color w:val="649DA9"/>
        </w:rPr>
        <w:t>siv</w:t>
      </w:r>
      <w:proofErr w:type="spellEnd"/>
      <w:r w:rsidR="00F2670D">
        <w:rPr>
          <w:rFonts w:ascii="Arial" w:eastAsia="Arial" w:hAnsi="Arial" w:cs="Arial"/>
          <w:b/>
          <w:bCs/>
          <w:color w:val="649DA9"/>
        </w:rPr>
        <w:t xml:space="preserve"> </w:t>
      </w:r>
      <w:del w:id="4307" w:author="Kaxiong" w:date="2021-06-11T13:55:00Z">
        <w:r w:rsidR="00F2670D" w:rsidDel="000325FE">
          <w:rPr>
            <w:rFonts w:ascii="Arial" w:eastAsia="Arial" w:hAnsi="Arial" w:cs="Arial"/>
            <w:b/>
            <w:bCs/>
            <w:color w:val="649DA9"/>
          </w:rPr>
          <w:delText xml:space="preserve">puas tau </w:delText>
        </w:r>
      </w:del>
      <w:proofErr w:type="spellStart"/>
      <w:r w:rsidR="00F2670D">
        <w:rPr>
          <w:rFonts w:ascii="Arial" w:eastAsia="Arial" w:hAnsi="Arial" w:cs="Arial"/>
          <w:b/>
          <w:bCs/>
          <w:color w:val="649DA9"/>
        </w:rPr>
        <w:t>rau</w:t>
      </w:r>
      <w:proofErr w:type="spellEnd"/>
      <w:r w:rsidR="00F2670D">
        <w:rPr>
          <w:rFonts w:ascii="Arial" w:eastAsia="Arial" w:hAnsi="Arial" w:cs="Arial"/>
          <w:b/>
          <w:bCs/>
          <w:color w:val="649DA9"/>
        </w:rPr>
        <w:t xml:space="preserve"> </w:t>
      </w:r>
      <w:proofErr w:type="spellStart"/>
      <w:r w:rsidR="00F2670D">
        <w:rPr>
          <w:rFonts w:ascii="Arial" w:eastAsia="Arial" w:hAnsi="Arial" w:cs="Arial"/>
          <w:b/>
          <w:bCs/>
          <w:color w:val="649DA9"/>
        </w:rPr>
        <w:t>kuv</w:t>
      </w:r>
      <w:proofErr w:type="spellEnd"/>
      <w:r w:rsidR="00F2670D">
        <w:rPr>
          <w:rFonts w:ascii="Arial" w:eastAsia="Arial" w:hAnsi="Arial" w:cs="Arial"/>
          <w:b/>
          <w:bCs/>
          <w:color w:val="649DA9"/>
        </w:rPr>
        <w:t xml:space="preserve"> </w:t>
      </w:r>
      <w:proofErr w:type="spellStart"/>
      <w:r w:rsidR="00F2670D">
        <w:rPr>
          <w:rFonts w:ascii="Arial" w:eastAsia="Arial" w:hAnsi="Arial" w:cs="Arial"/>
          <w:b/>
          <w:bCs/>
          <w:color w:val="649DA9"/>
        </w:rPr>
        <w:t>daim</w:t>
      </w:r>
      <w:proofErr w:type="spellEnd"/>
      <w:r w:rsidR="00C93E43">
        <w:rPr>
          <w:rFonts w:ascii="Arial" w:eastAsia="Arial" w:hAnsi="Arial" w:cs="Arial"/>
          <w:b/>
          <w:bCs/>
          <w:color w:val="649DA9"/>
        </w:rPr>
        <w:t xml:space="preserve"> </w:t>
      </w:r>
      <w:proofErr w:type="spellStart"/>
      <w:r w:rsidR="00F2670D">
        <w:rPr>
          <w:rFonts w:ascii="Arial" w:eastAsia="Arial" w:hAnsi="Arial" w:cs="Arial"/>
          <w:b/>
          <w:bCs/>
          <w:color w:val="649DA9"/>
        </w:rPr>
        <w:t>teb</w:t>
      </w:r>
      <w:proofErr w:type="spellEnd"/>
      <w:r w:rsidR="00F2670D">
        <w:rPr>
          <w:rFonts w:ascii="Arial" w:eastAsia="Arial" w:hAnsi="Arial" w:cs="Arial"/>
          <w:b/>
          <w:bCs/>
          <w:color w:val="649DA9"/>
        </w:rPr>
        <w:t>?</w:t>
      </w:r>
    </w:p>
    <w:p w14:paraId="28EABD4C" w14:textId="4300301D" w:rsidR="00BF3E5F" w:rsidRDefault="00BF3E5F">
      <w:pPr>
        <w:spacing w:line="200" w:lineRule="exact"/>
        <w:rPr>
          <w:sz w:val="20"/>
          <w:szCs w:val="20"/>
        </w:rPr>
      </w:pPr>
    </w:p>
    <w:p w14:paraId="506CDB82" w14:textId="199D17A2" w:rsidR="00BF3E5F" w:rsidRDefault="00BF3E5F">
      <w:pPr>
        <w:spacing w:line="26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940"/>
        <w:gridCol w:w="1700"/>
        <w:gridCol w:w="20"/>
      </w:tblGrid>
      <w:tr w:rsidR="00BF3E5F" w14:paraId="221CC396" w14:textId="77777777">
        <w:trPr>
          <w:trHeight w:val="174"/>
        </w:trPr>
        <w:tc>
          <w:tcPr>
            <w:tcW w:w="2940" w:type="dxa"/>
            <w:vAlign w:val="bottom"/>
          </w:tcPr>
          <w:p w14:paraId="7B2DEE54" w14:textId="226A1212" w:rsidR="00BF3E5F" w:rsidRPr="00157C3E" w:rsidRDefault="00F2670D">
            <w:pPr>
              <w:rPr>
                <w:sz w:val="20"/>
                <w:szCs w:val="20"/>
              </w:rPr>
            </w:pPr>
            <w:proofErr w:type="spellStart"/>
            <w:r w:rsidRPr="00157C3E">
              <w:rPr>
                <w:rFonts w:ascii="Arial" w:eastAsia="Arial" w:hAnsi="Arial" w:cs="Arial"/>
                <w:i/>
                <w:iCs/>
                <w:color w:val="494645"/>
                <w:sz w:val="12"/>
                <w:szCs w:val="12"/>
              </w:rPr>
              <w:t>Pib</w:t>
            </w:r>
            <w:proofErr w:type="spellEnd"/>
            <w:r w:rsidRPr="00157C3E">
              <w:rPr>
                <w:rFonts w:ascii="Arial" w:eastAsia="Arial" w:hAnsi="Arial" w:cs="Arial"/>
                <w:i/>
                <w:iCs/>
                <w:color w:val="494645"/>
                <w:sz w:val="12"/>
                <w:szCs w:val="12"/>
              </w:rPr>
              <w:t xml:space="preserve"> </w:t>
            </w:r>
            <w:proofErr w:type="spellStart"/>
            <w:r w:rsidRPr="00157C3E">
              <w:rPr>
                <w:rFonts w:ascii="Arial" w:eastAsia="Arial" w:hAnsi="Arial" w:cs="Arial"/>
                <w:i/>
                <w:iCs/>
                <w:color w:val="494645"/>
                <w:sz w:val="12"/>
                <w:szCs w:val="12"/>
              </w:rPr>
              <w:t>ntawm</w:t>
            </w:r>
            <w:proofErr w:type="spellEnd"/>
            <w:r w:rsidRPr="00157C3E">
              <w:rPr>
                <w:rFonts w:ascii="Arial" w:eastAsia="Arial" w:hAnsi="Arial" w:cs="Arial"/>
                <w:i/>
                <w:iCs/>
                <w:color w:val="494645"/>
                <w:sz w:val="12"/>
                <w:szCs w:val="12"/>
              </w:rPr>
              <w:t xml:space="preserve"> no: </w:t>
            </w:r>
            <w:proofErr w:type="spellStart"/>
            <w:r w:rsidRPr="00157C3E">
              <w:rPr>
                <w:rFonts w:ascii="Arial" w:eastAsia="Arial" w:hAnsi="Arial" w:cs="Arial"/>
                <w:color w:val="494645"/>
                <w:sz w:val="12"/>
                <w:szCs w:val="12"/>
              </w:rPr>
              <w:t>koj</w:t>
            </w:r>
            <w:proofErr w:type="spellEnd"/>
            <w:r w:rsidRPr="00157C3E">
              <w:rPr>
                <w:rFonts w:ascii="Arial" w:eastAsia="Arial" w:hAnsi="Arial" w:cs="Arial"/>
                <w:color w:val="494645"/>
                <w:sz w:val="12"/>
                <w:szCs w:val="12"/>
              </w:rPr>
              <w:t xml:space="preserve"> cov </w:t>
            </w:r>
            <w:proofErr w:type="spellStart"/>
            <w:r w:rsidRPr="00157C3E">
              <w:rPr>
                <w:rFonts w:ascii="Arial" w:eastAsia="Arial" w:hAnsi="Arial" w:cs="Arial"/>
                <w:color w:val="494645"/>
                <w:sz w:val="12"/>
                <w:szCs w:val="12"/>
              </w:rPr>
              <w:t>hauj</w:t>
            </w:r>
            <w:proofErr w:type="spellEnd"/>
            <w:r w:rsidR="00157C3E" w:rsidRPr="00157C3E">
              <w:rPr>
                <w:rFonts w:ascii="Arial" w:eastAsia="Arial" w:hAnsi="Arial" w:cs="Arial"/>
                <w:color w:val="494645"/>
                <w:sz w:val="12"/>
                <w:szCs w:val="12"/>
              </w:rPr>
              <w:t xml:space="preserve"> </w:t>
            </w:r>
            <w:proofErr w:type="spellStart"/>
            <w:r w:rsidRPr="00157C3E">
              <w:rPr>
                <w:rFonts w:ascii="Arial" w:eastAsia="Arial" w:hAnsi="Arial" w:cs="Arial"/>
                <w:color w:val="494645"/>
                <w:sz w:val="12"/>
                <w:szCs w:val="12"/>
              </w:rPr>
              <w:t>lwm</w:t>
            </w:r>
            <w:proofErr w:type="spellEnd"/>
            <w:ins w:id="4308" w:author="Kaxiong" w:date="2021-06-11T13:26:00Z">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pua</w:t>
              </w:r>
            </w:ins>
            <w:ins w:id="4309" w:author="Kaxiong" w:date="2021-06-11T13:27:00Z">
              <w:r w:rsidR="008112E8">
                <w:rPr>
                  <w:rFonts w:ascii="Arial" w:eastAsia="Arial" w:hAnsi="Arial" w:cs="Arial"/>
                  <w:color w:val="494645"/>
                  <w:sz w:val="12"/>
                  <w:szCs w:val="12"/>
                </w:rPr>
                <w:t>s</w:t>
              </w:r>
              <w:proofErr w:type="spellEnd"/>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yog</w:t>
              </w:r>
            </w:ins>
            <w:proofErr w:type="spellEnd"/>
          </w:p>
        </w:tc>
        <w:tc>
          <w:tcPr>
            <w:tcW w:w="1700" w:type="dxa"/>
            <w:vMerge w:val="restart"/>
            <w:vAlign w:val="bottom"/>
          </w:tcPr>
          <w:p w14:paraId="2C1D0022" w14:textId="33DA93C3" w:rsidR="00BF3E5F" w:rsidRDefault="00F2670D">
            <w:pPr>
              <w:ind w:left="1020"/>
              <w:rPr>
                <w:sz w:val="20"/>
                <w:szCs w:val="20"/>
              </w:rPr>
            </w:pPr>
            <w:r>
              <w:rPr>
                <w:rFonts w:ascii="Arial" w:eastAsia="Arial" w:hAnsi="Arial" w:cs="Arial"/>
                <w:b/>
                <w:bCs/>
                <w:color w:val="9DA99E"/>
                <w:w w:val="88"/>
                <w:sz w:val="14"/>
                <w:szCs w:val="14"/>
              </w:rPr>
              <w:t xml:space="preserve">TSIS </w:t>
            </w:r>
            <w:ins w:id="4310" w:author="Kaxiong" w:date="2021-06-11T13:55:00Z">
              <w:r w:rsidR="000325FE">
                <w:rPr>
                  <w:rFonts w:ascii="Arial" w:eastAsia="Arial" w:hAnsi="Arial" w:cs="Arial"/>
                  <w:b/>
                  <w:bCs/>
                  <w:color w:val="9DA99E"/>
                  <w:w w:val="88"/>
                  <w:sz w:val="14"/>
                  <w:szCs w:val="14"/>
                </w:rPr>
                <w:t>YOG</w:t>
              </w:r>
            </w:ins>
            <w:del w:id="4311" w:author="Kaxiong" w:date="2021-06-11T13:24:00Z">
              <w:r w:rsidDel="008112E8">
                <w:rPr>
                  <w:rFonts w:ascii="Arial" w:eastAsia="Arial" w:hAnsi="Arial" w:cs="Arial"/>
                  <w:b/>
                  <w:bCs/>
                  <w:color w:val="9DA99E"/>
                  <w:w w:val="88"/>
                  <w:sz w:val="14"/>
                  <w:szCs w:val="14"/>
                </w:rPr>
                <w:delText>MUAJ</w:delText>
              </w:r>
            </w:del>
          </w:p>
        </w:tc>
        <w:tc>
          <w:tcPr>
            <w:tcW w:w="0" w:type="dxa"/>
            <w:vAlign w:val="bottom"/>
          </w:tcPr>
          <w:p w14:paraId="6F9AD651" w14:textId="77777777" w:rsidR="00BF3E5F" w:rsidRDefault="00BF3E5F">
            <w:pPr>
              <w:rPr>
                <w:sz w:val="1"/>
                <w:szCs w:val="1"/>
              </w:rPr>
            </w:pPr>
          </w:p>
        </w:tc>
      </w:tr>
      <w:tr w:rsidR="00BF3E5F" w14:paraId="59F78F94" w14:textId="77777777">
        <w:trPr>
          <w:trHeight w:val="110"/>
        </w:trPr>
        <w:tc>
          <w:tcPr>
            <w:tcW w:w="2940" w:type="dxa"/>
            <w:vMerge w:val="restart"/>
            <w:vAlign w:val="bottom"/>
          </w:tcPr>
          <w:p w14:paraId="4488032B" w14:textId="5D648953" w:rsidR="00BF3E5F" w:rsidRPr="00157C3E" w:rsidRDefault="008112E8" w:rsidP="00E21DFA">
            <w:pPr>
              <w:rPr>
                <w:sz w:val="20"/>
                <w:szCs w:val="20"/>
              </w:rPr>
            </w:pPr>
            <w:ins w:id="4312" w:author="Kaxiong" w:date="2021-06-11T13:27:00Z">
              <w:r>
                <w:rPr>
                  <w:rFonts w:ascii="Arial" w:eastAsia="Arial" w:hAnsi="Arial" w:cs="Arial"/>
                  <w:color w:val="494645"/>
                  <w:sz w:val="12"/>
                  <w:szCs w:val="12"/>
                </w:rPr>
                <w:t>cog,</w:t>
              </w:r>
            </w:ins>
            <w:ins w:id="4313" w:author="Kaxiong" w:date="2021-06-11T13:28:00Z">
              <w:r w:rsidRPr="00157C3E" w:rsidDel="008112E8">
                <w:rPr>
                  <w:rFonts w:ascii="Arial" w:eastAsia="Arial" w:hAnsi="Arial" w:cs="Arial"/>
                  <w:color w:val="494645"/>
                  <w:sz w:val="12"/>
                  <w:szCs w:val="12"/>
                </w:rPr>
                <w:t xml:space="preserve"> </w:t>
              </w:r>
            </w:ins>
            <w:del w:id="4314" w:author="Kaxiong" w:date="2021-06-11T13:28:00Z">
              <w:r w:rsidR="00F2670D" w:rsidRPr="00157C3E" w:rsidDel="008112E8">
                <w:rPr>
                  <w:rFonts w:ascii="Arial" w:eastAsia="Arial" w:hAnsi="Arial" w:cs="Arial"/>
                  <w:color w:val="494645"/>
                  <w:sz w:val="12"/>
                  <w:szCs w:val="12"/>
                </w:rPr>
                <w:delText>kev ua liaj ua teb</w:delText>
              </w:r>
              <w:r w:rsidR="00157C3E" w:rsidRPr="00157C3E" w:rsidDel="008112E8">
                <w:rPr>
                  <w:rFonts w:ascii="Arial" w:eastAsia="Arial" w:hAnsi="Arial" w:cs="Arial"/>
                  <w:color w:val="494645"/>
                  <w:sz w:val="12"/>
                  <w:szCs w:val="12"/>
                </w:rPr>
                <w:delText xml:space="preserve"> pua</w:delText>
              </w:r>
              <w:r w:rsidR="00F2670D" w:rsidRPr="00157C3E" w:rsidDel="008112E8">
                <w:rPr>
                  <w:rFonts w:ascii="Arial" w:eastAsia="Arial" w:hAnsi="Arial" w:cs="Arial"/>
                  <w:color w:val="494645"/>
                  <w:sz w:val="12"/>
                  <w:szCs w:val="12"/>
                </w:rPr>
                <w:delText xml:space="preserve"> loj hlob,</w:delText>
              </w:r>
            </w:del>
          </w:p>
        </w:tc>
        <w:tc>
          <w:tcPr>
            <w:tcW w:w="1700" w:type="dxa"/>
            <w:vMerge/>
            <w:vAlign w:val="bottom"/>
          </w:tcPr>
          <w:p w14:paraId="30EE72DF" w14:textId="77777777" w:rsidR="00BF3E5F" w:rsidRDefault="00BF3E5F">
            <w:pPr>
              <w:rPr>
                <w:sz w:val="9"/>
                <w:szCs w:val="9"/>
              </w:rPr>
            </w:pPr>
          </w:p>
        </w:tc>
        <w:tc>
          <w:tcPr>
            <w:tcW w:w="0" w:type="dxa"/>
            <w:vAlign w:val="bottom"/>
          </w:tcPr>
          <w:p w14:paraId="46B99E37" w14:textId="77777777" w:rsidR="00BF3E5F" w:rsidRDefault="00BF3E5F">
            <w:pPr>
              <w:rPr>
                <w:sz w:val="1"/>
                <w:szCs w:val="1"/>
              </w:rPr>
            </w:pPr>
          </w:p>
        </w:tc>
      </w:tr>
      <w:tr w:rsidR="00BF3E5F" w14:paraId="1D28E799" w14:textId="77777777">
        <w:trPr>
          <w:trHeight w:val="130"/>
        </w:trPr>
        <w:tc>
          <w:tcPr>
            <w:tcW w:w="2940" w:type="dxa"/>
            <w:vMerge/>
            <w:vAlign w:val="bottom"/>
          </w:tcPr>
          <w:p w14:paraId="094BF450" w14:textId="77777777" w:rsidR="00BF3E5F" w:rsidRDefault="00BF3E5F">
            <w:pPr>
              <w:rPr>
                <w:sz w:val="11"/>
                <w:szCs w:val="11"/>
              </w:rPr>
            </w:pPr>
          </w:p>
        </w:tc>
        <w:tc>
          <w:tcPr>
            <w:tcW w:w="1700" w:type="dxa"/>
            <w:vAlign w:val="bottom"/>
          </w:tcPr>
          <w:p w14:paraId="41E868D8" w14:textId="77777777" w:rsidR="00BF3E5F" w:rsidRDefault="00BF3E5F">
            <w:pPr>
              <w:rPr>
                <w:sz w:val="11"/>
                <w:szCs w:val="11"/>
              </w:rPr>
            </w:pPr>
          </w:p>
        </w:tc>
        <w:tc>
          <w:tcPr>
            <w:tcW w:w="0" w:type="dxa"/>
            <w:vAlign w:val="bottom"/>
          </w:tcPr>
          <w:p w14:paraId="0C0B00C3" w14:textId="77777777" w:rsidR="00BF3E5F" w:rsidRDefault="00BF3E5F">
            <w:pPr>
              <w:rPr>
                <w:sz w:val="1"/>
                <w:szCs w:val="1"/>
              </w:rPr>
            </w:pPr>
          </w:p>
        </w:tc>
      </w:tr>
    </w:tbl>
    <w:p w14:paraId="4549993F" w14:textId="6500EA52" w:rsidR="00BF3E5F" w:rsidRDefault="00F2670D">
      <w:pPr>
        <w:spacing w:line="20" w:lineRule="exact"/>
        <w:rPr>
          <w:sz w:val="20"/>
          <w:szCs w:val="20"/>
        </w:rPr>
      </w:pPr>
      <w:r>
        <w:rPr>
          <w:sz w:val="20"/>
          <w:szCs w:val="20"/>
        </w:rPr>
        <w:br w:type="column"/>
      </w:r>
    </w:p>
    <w:p w14:paraId="3388D65C" w14:textId="77777777" w:rsidR="00BF3E5F" w:rsidRDefault="00BF3E5F">
      <w:pPr>
        <w:spacing w:line="163" w:lineRule="exact"/>
        <w:rPr>
          <w:sz w:val="20"/>
          <w:szCs w:val="20"/>
        </w:rPr>
      </w:pPr>
    </w:p>
    <w:p w14:paraId="23946469" w14:textId="6C7A5AE7" w:rsidR="00BF3E5F" w:rsidRPr="00F30D20" w:rsidRDefault="00C62C41">
      <w:pPr>
        <w:spacing w:line="325" w:lineRule="auto"/>
        <w:ind w:right="220"/>
        <w:rPr>
          <w:sz w:val="16"/>
          <w:szCs w:val="16"/>
        </w:rPr>
      </w:pPr>
      <w:proofErr w:type="spellStart"/>
      <w:r>
        <w:rPr>
          <w:rFonts w:ascii="Arial" w:eastAsia="Arial" w:hAnsi="Arial" w:cs="Arial"/>
          <w:color w:val="494645"/>
          <w:sz w:val="16"/>
          <w:szCs w:val="16"/>
        </w:rPr>
        <w:t>Tx</w:t>
      </w:r>
      <w:r w:rsidR="00F858A5">
        <w:rPr>
          <w:rFonts w:ascii="Arial" w:eastAsia="Arial" w:hAnsi="Arial" w:cs="Arial"/>
          <w:color w:val="494645"/>
          <w:sz w:val="16"/>
          <w:szCs w:val="16"/>
        </w:rPr>
        <w:t>oj</w:t>
      </w:r>
      <w:proofErr w:type="spellEnd"/>
      <w:r w:rsidR="00F858A5">
        <w:rPr>
          <w:rFonts w:ascii="Arial" w:eastAsia="Arial" w:hAnsi="Arial" w:cs="Arial"/>
          <w:color w:val="494645"/>
          <w:sz w:val="16"/>
          <w:szCs w:val="16"/>
        </w:rPr>
        <w:t xml:space="preserve"> CAI TSIM KHOOM</w:t>
      </w:r>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tsis</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siv</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rau</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koj</w:t>
      </w:r>
      <w:proofErr w:type="spellEnd"/>
      <w:r w:rsidR="00F2670D" w:rsidRPr="00F30D20">
        <w:rPr>
          <w:rFonts w:ascii="Arial" w:eastAsia="Arial" w:hAnsi="Arial" w:cs="Arial"/>
          <w:color w:val="494645"/>
          <w:sz w:val="16"/>
          <w:szCs w:val="16"/>
        </w:rPr>
        <w:t xml:space="preserve">. Tab sis </w:t>
      </w:r>
      <w:proofErr w:type="spellStart"/>
      <w:r w:rsidR="00F2670D" w:rsidRPr="00F30D20">
        <w:rPr>
          <w:rFonts w:ascii="Arial" w:eastAsia="Arial" w:hAnsi="Arial" w:cs="Arial"/>
          <w:color w:val="494645"/>
          <w:sz w:val="16"/>
          <w:szCs w:val="16"/>
        </w:rPr>
        <w:t>koj</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yuav</w:t>
      </w:r>
      <w:proofErr w:type="spellEnd"/>
      <w:r w:rsidR="00F2670D" w:rsidRPr="00F30D20">
        <w:rPr>
          <w:rFonts w:ascii="Arial" w:eastAsia="Arial" w:hAnsi="Arial" w:cs="Arial"/>
          <w:color w:val="494645"/>
          <w:sz w:val="16"/>
          <w:szCs w:val="16"/>
        </w:rPr>
        <w:t xml:space="preserve"> </w:t>
      </w:r>
      <w:proofErr w:type="spellStart"/>
      <w:r w:rsidR="00F2670D" w:rsidRPr="00F30D20">
        <w:rPr>
          <w:rFonts w:ascii="Arial" w:eastAsia="Arial" w:hAnsi="Arial" w:cs="Arial"/>
          <w:color w:val="494645"/>
          <w:sz w:val="16"/>
          <w:szCs w:val="16"/>
        </w:rPr>
        <w:t>raug</w:t>
      </w:r>
      <w:proofErr w:type="spellEnd"/>
      <w:r w:rsidR="00F2670D" w:rsidRPr="00F30D20">
        <w:rPr>
          <w:rFonts w:ascii="Arial" w:eastAsia="Arial" w:hAnsi="Arial" w:cs="Arial"/>
          <w:color w:val="494645"/>
          <w:sz w:val="16"/>
          <w:szCs w:val="16"/>
        </w:rPr>
        <w:t xml:space="preserve"> </w:t>
      </w:r>
      <w:proofErr w:type="spellStart"/>
      <w:ins w:id="4315" w:author="Kaxiong" w:date="2021-06-11T13:31:00Z">
        <w:r w:rsidR="008112E8">
          <w:rPr>
            <w:rFonts w:ascii="Arial" w:eastAsia="Arial" w:hAnsi="Arial" w:cs="Arial"/>
            <w:color w:val="494645"/>
            <w:sz w:val="16"/>
            <w:szCs w:val="16"/>
          </w:rPr>
          <w:t>ua</w:t>
        </w:r>
        <w:proofErr w:type="spellEnd"/>
        <w:r w:rsidR="008112E8">
          <w:rPr>
            <w:rFonts w:ascii="Arial" w:eastAsia="Arial" w:hAnsi="Arial" w:cs="Arial"/>
            <w:color w:val="494645"/>
            <w:sz w:val="16"/>
            <w:szCs w:val="16"/>
          </w:rPr>
          <w:t xml:space="preserve"> </w:t>
        </w:r>
        <w:proofErr w:type="spellStart"/>
        <w:r w:rsidR="008112E8">
          <w:rPr>
            <w:rFonts w:ascii="Arial" w:eastAsia="Arial" w:hAnsi="Arial" w:cs="Arial"/>
            <w:color w:val="494645"/>
            <w:sz w:val="16"/>
            <w:szCs w:val="16"/>
          </w:rPr>
          <w:t>raws</w:t>
        </w:r>
      </w:ins>
      <w:proofErr w:type="spellEnd"/>
      <w:del w:id="4316" w:author="Kaxiong" w:date="2021-06-11T13:31:00Z">
        <w:r w:rsidR="00F2670D" w:rsidRPr="00F30D20" w:rsidDel="008112E8">
          <w:rPr>
            <w:rFonts w:ascii="Arial" w:eastAsia="Arial" w:hAnsi="Arial" w:cs="Arial"/>
            <w:color w:val="494645"/>
            <w:sz w:val="16"/>
            <w:szCs w:val="16"/>
          </w:rPr>
          <w:delText>txwv rau</w:delText>
        </w:r>
      </w:del>
      <w:r w:rsidR="00F2670D" w:rsidRPr="00F30D20">
        <w:rPr>
          <w:rFonts w:ascii="Arial" w:eastAsia="Arial" w:hAnsi="Arial" w:cs="Arial"/>
          <w:color w:val="494645"/>
          <w:sz w:val="16"/>
          <w:szCs w:val="16"/>
        </w:rPr>
        <w:t xml:space="preserve"> </w:t>
      </w:r>
      <w:r w:rsidR="00915418">
        <w:rPr>
          <w:rFonts w:ascii="Arial" w:eastAsia="Arial" w:hAnsi="Arial" w:cs="Arial"/>
          <w:color w:val="494645"/>
          <w:sz w:val="16"/>
          <w:szCs w:val="16"/>
        </w:rPr>
        <w:t>TXOJ CAI TSWJ HWM KEV TIV THAIV</w:t>
      </w:r>
      <w:r w:rsidR="00F2670D" w:rsidRPr="00F30D20">
        <w:rPr>
          <w:rFonts w:ascii="Arial" w:eastAsia="Arial" w:hAnsi="Arial" w:cs="Arial"/>
          <w:color w:val="494645"/>
          <w:sz w:val="16"/>
          <w:szCs w:val="16"/>
        </w:rPr>
        <w:t>.</w:t>
      </w:r>
      <w:ins w:id="4317" w:author="Kaxiong" w:date="2021-06-11T13:46:00Z">
        <w:r w:rsidR="00D560A6">
          <w:rPr>
            <w:rFonts w:ascii="Arial" w:eastAsia="Arial" w:hAnsi="Arial" w:cs="Arial"/>
            <w:i/>
            <w:iCs/>
            <w:color w:val="494645"/>
            <w:sz w:val="16"/>
            <w:szCs w:val="16"/>
          </w:rPr>
          <w:t xml:space="preserve"> </w:t>
        </w:r>
        <w:proofErr w:type="spellStart"/>
        <w:r w:rsidR="00D560A6">
          <w:rPr>
            <w:rFonts w:ascii="Arial" w:eastAsia="Arial" w:hAnsi="Arial" w:cs="Arial"/>
            <w:i/>
            <w:iCs/>
            <w:color w:val="494645"/>
            <w:sz w:val="16"/>
            <w:szCs w:val="16"/>
          </w:rPr>
          <w:t>Hais</w:t>
        </w:r>
        <w:proofErr w:type="spellEnd"/>
        <w:r w:rsidR="00D560A6">
          <w:rPr>
            <w:rFonts w:ascii="Arial" w:eastAsia="Arial" w:hAnsi="Arial" w:cs="Arial"/>
            <w:i/>
            <w:iCs/>
            <w:color w:val="494645"/>
            <w:sz w:val="16"/>
            <w:szCs w:val="16"/>
          </w:rPr>
          <w:t xml:space="preserve"> </w:t>
        </w:r>
        <w:proofErr w:type="spellStart"/>
        <w:r w:rsidR="00D560A6">
          <w:rPr>
            <w:rFonts w:ascii="Arial" w:eastAsia="Arial" w:hAnsi="Arial" w:cs="Arial"/>
            <w:i/>
            <w:iCs/>
            <w:color w:val="494645"/>
            <w:sz w:val="16"/>
            <w:szCs w:val="16"/>
          </w:rPr>
          <w:t>ntxiv</w:t>
        </w:r>
        <w:proofErr w:type="spellEnd"/>
        <w:r w:rsidR="00D560A6">
          <w:rPr>
            <w:rFonts w:ascii="Arial" w:eastAsia="Arial" w:hAnsi="Arial" w:cs="Arial"/>
            <w:i/>
            <w:iCs/>
            <w:color w:val="494645"/>
            <w:sz w:val="16"/>
            <w:szCs w:val="16"/>
          </w:rPr>
          <w:t xml:space="preserve"> </w:t>
        </w:r>
      </w:ins>
      <w:del w:id="4318" w:author="Kaxiong" w:date="2021-06-11T13:46:00Z">
        <w:r w:rsidR="00F2670D" w:rsidRPr="00F30D20" w:rsidDel="00D560A6">
          <w:rPr>
            <w:rFonts w:ascii="Arial" w:eastAsia="Arial" w:hAnsi="Arial" w:cs="Arial"/>
            <w:i/>
            <w:iCs/>
            <w:color w:val="494645"/>
            <w:sz w:val="16"/>
            <w:szCs w:val="16"/>
          </w:rPr>
          <w:delText>Tau</w:delText>
        </w:r>
      </w:del>
      <w:del w:id="4319" w:author="Kaxiong" w:date="2021-06-11T13:45:00Z">
        <w:r w:rsidR="00F2670D" w:rsidRPr="00F30D20" w:rsidDel="00D560A6">
          <w:rPr>
            <w:rFonts w:ascii="Arial" w:eastAsia="Arial" w:hAnsi="Arial" w:cs="Arial"/>
            <w:i/>
            <w:iCs/>
            <w:color w:val="494645"/>
            <w:sz w:val="16"/>
            <w:szCs w:val="16"/>
          </w:rPr>
          <w:delText>g</w:delText>
        </w:r>
      </w:del>
      <w:del w:id="4320" w:author="Kaxiong" w:date="2021-06-11T13:46:00Z">
        <w:r w:rsidR="00F2670D" w:rsidRPr="00F30D20" w:rsidDel="00D560A6">
          <w:rPr>
            <w:rFonts w:ascii="Arial" w:eastAsia="Arial" w:hAnsi="Arial" w:cs="Arial"/>
            <w:color w:val="494645"/>
            <w:sz w:val="16"/>
            <w:szCs w:val="16"/>
          </w:rPr>
          <w:delText xml:space="preserve"> </w:delText>
        </w:r>
        <w:r w:rsidR="00F2670D" w:rsidRPr="00F30D20" w:rsidDel="00D560A6">
          <w:rPr>
            <w:rFonts w:ascii="Arial" w:eastAsia="Arial" w:hAnsi="Arial" w:cs="Arial"/>
            <w:i/>
            <w:iCs/>
            <w:color w:val="494645"/>
            <w:sz w:val="16"/>
            <w:szCs w:val="16"/>
          </w:rPr>
          <w:delText xml:space="preserve">qab mus </w:delText>
        </w:r>
      </w:del>
      <w:proofErr w:type="spellStart"/>
      <w:r w:rsidR="00F2670D" w:rsidRPr="00F30D20">
        <w:rPr>
          <w:rFonts w:ascii="Arial" w:eastAsia="Arial" w:hAnsi="Arial" w:cs="Arial"/>
          <w:i/>
          <w:iCs/>
          <w:color w:val="494645"/>
          <w:sz w:val="16"/>
          <w:szCs w:val="16"/>
        </w:rPr>
        <w:t>rau</w:t>
      </w:r>
      <w:proofErr w:type="spellEnd"/>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nploo</w:t>
      </w:r>
      <w:ins w:id="4321" w:author="Kaxiong" w:date="2021-06-11T13:31:00Z">
        <w:r w:rsidR="008112E8">
          <w:rPr>
            <w:rFonts w:ascii="Arial" w:eastAsia="Arial" w:hAnsi="Arial" w:cs="Arial"/>
            <w:i/>
            <w:iCs/>
            <w:color w:val="494645"/>
            <w:sz w:val="16"/>
            <w:szCs w:val="16"/>
          </w:rPr>
          <w:t>g</w:t>
        </w:r>
      </w:ins>
      <w:proofErr w:type="spellEnd"/>
      <w:del w:id="4322" w:author="Kaxiong" w:date="2021-06-11T13:31:00Z">
        <w:r w:rsidR="00915418" w:rsidDel="008112E8">
          <w:rPr>
            <w:rFonts w:ascii="Arial" w:eastAsia="Arial" w:hAnsi="Arial" w:cs="Arial"/>
            <w:i/>
            <w:iCs/>
            <w:color w:val="494645"/>
            <w:sz w:val="16"/>
            <w:szCs w:val="16"/>
          </w:rPr>
          <w:delText>G</w:delText>
        </w:r>
      </w:del>
      <w:r w:rsidR="00F2670D" w:rsidRPr="00F30D20">
        <w:rPr>
          <w:rFonts w:ascii="Arial" w:eastAsia="Arial" w:hAnsi="Arial" w:cs="Arial"/>
          <w:i/>
          <w:iCs/>
          <w:color w:val="494645"/>
          <w:sz w:val="16"/>
          <w:szCs w:val="16"/>
        </w:rPr>
        <w:t xml:space="preserve"> </w:t>
      </w:r>
      <w:proofErr w:type="spellStart"/>
      <w:r w:rsidR="00F2670D" w:rsidRPr="00F30D20">
        <w:rPr>
          <w:rFonts w:ascii="Arial" w:eastAsia="Arial" w:hAnsi="Arial" w:cs="Arial"/>
          <w:i/>
          <w:iCs/>
          <w:color w:val="494645"/>
          <w:sz w:val="16"/>
          <w:szCs w:val="16"/>
        </w:rPr>
        <w:t>ntawv</w:t>
      </w:r>
      <w:proofErr w:type="spellEnd"/>
      <w:r w:rsidR="00F2670D" w:rsidRPr="00F30D20">
        <w:rPr>
          <w:rFonts w:ascii="Arial" w:eastAsia="Arial" w:hAnsi="Arial" w:cs="Arial"/>
          <w:i/>
          <w:iCs/>
          <w:color w:val="494645"/>
          <w:sz w:val="16"/>
          <w:szCs w:val="16"/>
        </w:rPr>
        <w:t xml:space="preserve"> tom </w:t>
      </w:r>
      <w:proofErr w:type="spellStart"/>
      <w:r w:rsidR="00F2670D" w:rsidRPr="00F30D20">
        <w:rPr>
          <w:rFonts w:ascii="Arial" w:eastAsia="Arial" w:hAnsi="Arial" w:cs="Arial"/>
          <w:i/>
          <w:iCs/>
          <w:color w:val="494645"/>
          <w:sz w:val="16"/>
          <w:szCs w:val="16"/>
        </w:rPr>
        <w:t>ntej</w:t>
      </w:r>
      <w:proofErr w:type="spellEnd"/>
      <w:r w:rsidR="00F2670D" w:rsidRPr="00F30D20">
        <w:rPr>
          <w:rFonts w:ascii="Arial" w:eastAsia="Arial" w:hAnsi="Arial" w:cs="Arial"/>
          <w:i/>
          <w:iCs/>
          <w:color w:val="494645"/>
          <w:sz w:val="16"/>
          <w:szCs w:val="16"/>
        </w:rPr>
        <w:t>.</w:t>
      </w:r>
    </w:p>
    <w:p w14:paraId="0EDCD395" w14:textId="77777777" w:rsidR="00BF3E5F" w:rsidRDefault="00BF3E5F">
      <w:pPr>
        <w:spacing w:line="176" w:lineRule="exact"/>
        <w:rPr>
          <w:sz w:val="20"/>
          <w:szCs w:val="20"/>
        </w:rPr>
      </w:pPr>
    </w:p>
    <w:p w14:paraId="48ADC0E3" w14:textId="77777777" w:rsidR="00BF3E5F" w:rsidRDefault="00BF3E5F">
      <w:pPr>
        <w:sectPr w:rsidR="00BF3E5F">
          <w:pgSz w:w="12240" w:h="15840"/>
          <w:pgMar w:top="733" w:right="700" w:bottom="0" w:left="820" w:header="0" w:footer="0" w:gutter="0"/>
          <w:cols w:num="2" w:space="720" w:equalWidth="0">
            <w:col w:w="5820" w:space="720"/>
            <w:col w:w="4180"/>
          </w:cols>
        </w:sectPr>
      </w:pPr>
    </w:p>
    <w:p w14:paraId="4CCDA26D" w14:textId="63E9BAA0" w:rsidR="00BF3E5F" w:rsidRDefault="00157C3E" w:rsidP="00E21DFA">
      <w:pPr>
        <w:spacing w:line="332" w:lineRule="auto"/>
        <w:ind w:left="20" w:right="40"/>
        <w:rPr>
          <w:rFonts w:ascii="Arial" w:eastAsia="Arial" w:hAnsi="Arial" w:cs="Arial"/>
          <w:color w:val="494645"/>
          <w:sz w:val="12"/>
          <w:szCs w:val="12"/>
        </w:rPr>
      </w:pPr>
      <w:del w:id="4323" w:author="Kaxiong" w:date="2021-06-11T13:28:00Z">
        <w:r w:rsidRPr="00157C3E" w:rsidDel="008112E8">
          <w:rPr>
            <w:rFonts w:ascii="Arial" w:eastAsia="Arial" w:hAnsi="Arial" w:cs="Arial"/>
            <w:color w:val="494645"/>
            <w:sz w:val="12"/>
            <w:szCs w:val="12"/>
          </w:rPr>
          <w:delText xml:space="preserve">Kev </w:delText>
        </w:r>
      </w:del>
      <w:proofErr w:type="spellStart"/>
      <w:r w:rsidR="00F2670D" w:rsidRPr="00157C3E">
        <w:rPr>
          <w:rFonts w:ascii="Arial" w:eastAsia="Arial" w:hAnsi="Arial" w:cs="Arial"/>
          <w:color w:val="494645"/>
          <w:sz w:val="12"/>
          <w:szCs w:val="12"/>
        </w:rPr>
        <w:t>sau</w:t>
      </w:r>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ntim</w:t>
      </w:r>
      <w:proofErr w:type="spellEnd"/>
      <w:r w:rsidR="00F2670D" w:rsidRPr="00157C3E">
        <w:rPr>
          <w:rFonts w:ascii="Arial" w:eastAsia="Arial" w:hAnsi="Arial" w:cs="Arial"/>
          <w:color w:val="494645"/>
          <w:sz w:val="12"/>
          <w:szCs w:val="12"/>
        </w:rPr>
        <w:t>, los</w:t>
      </w:r>
      <w:r w:rsidR="00194261">
        <w:rPr>
          <w:rFonts w:ascii="Arial" w:eastAsia="Arial" w:hAnsi="Arial" w:cs="Arial"/>
          <w:color w:val="494645"/>
          <w:sz w:val="12"/>
          <w:szCs w:val="12"/>
        </w:rPr>
        <w:t xml:space="preserve"> </w:t>
      </w:r>
      <w:r w:rsidR="00F2670D" w:rsidRPr="00157C3E">
        <w:rPr>
          <w:rFonts w:ascii="Arial" w:eastAsia="Arial" w:hAnsi="Arial" w:cs="Arial"/>
          <w:color w:val="494645"/>
          <w:sz w:val="12"/>
          <w:szCs w:val="12"/>
        </w:rPr>
        <w:t xml:space="preserve">sis </w:t>
      </w:r>
      <w:proofErr w:type="spellStart"/>
      <w:r w:rsidR="00F2670D" w:rsidRPr="00157C3E">
        <w:rPr>
          <w:rFonts w:ascii="Arial" w:eastAsia="Arial" w:hAnsi="Arial" w:cs="Arial"/>
          <w:color w:val="494645"/>
          <w:sz w:val="12"/>
          <w:szCs w:val="12"/>
        </w:rPr>
        <w:t>tuav</w:t>
      </w:r>
      <w:proofErr w:type="spellEnd"/>
      <w:ins w:id="4324" w:author="Kaxiong" w:date="2021-06-11T13:28:00Z">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cia</w:t>
        </w:r>
      </w:ins>
      <w:proofErr w:type="spellEnd"/>
      <w:r w:rsidR="00F2670D" w:rsidRPr="00157C3E">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khoom</w:t>
      </w:r>
      <w:proofErr w:type="spellEnd"/>
      <w:ins w:id="4325" w:author="Kaxiong" w:date="2021-06-11T13:28:00Z">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tsim</w:t>
        </w:r>
        <w:proofErr w:type="spellEnd"/>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tawm</w:t>
        </w:r>
      </w:ins>
      <w:proofErr w:type="spellEnd"/>
      <w:r w:rsidR="00F2670D" w:rsidRPr="00157C3E">
        <w:rPr>
          <w:rFonts w:ascii="Arial" w:eastAsia="Arial" w:hAnsi="Arial" w:cs="Arial"/>
          <w:color w:val="494645"/>
          <w:sz w:val="12"/>
          <w:szCs w:val="12"/>
        </w:rPr>
        <w:t>”? (</w:t>
      </w:r>
      <w:proofErr w:type="spellStart"/>
      <w:r w:rsidR="00F2670D" w:rsidRPr="00157C3E">
        <w:rPr>
          <w:rFonts w:ascii="Arial" w:eastAsia="Arial" w:hAnsi="Arial" w:cs="Arial"/>
          <w:color w:val="494645"/>
          <w:sz w:val="12"/>
          <w:szCs w:val="12"/>
        </w:rPr>
        <w:t>saib</w:t>
      </w:r>
      <w:proofErr w:type="spellEnd"/>
      <w:r w:rsidR="00F2670D" w:rsidRPr="00157C3E">
        <w:rPr>
          <w:rFonts w:ascii="Arial" w:eastAsia="Arial" w:hAnsi="Arial" w:cs="Arial"/>
          <w:color w:val="494645"/>
          <w:sz w:val="12"/>
          <w:szCs w:val="12"/>
        </w:rPr>
        <w:t xml:space="preserve"> </w:t>
      </w:r>
      <w:proofErr w:type="spellStart"/>
      <w:ins w:id="4326" w:author="Kaxiong" w:date="2021-06-11T13:28:00Z">
        <w:r w:rsidR="008112E8">
          <w:rPr>
            <w:rFonts w:ascii="Arial" w:eastAsia="Arial" w:hAnsi="Arial" w:cs="Arial"/>
            <w:color w:val="494645"/>
            <w:sz w:val="12"/>
            <w:szCs w:val="12"/>
          </w:rPr>
          <w:t>n</w:t>
        </w:r>
      </w:ins>
      <w:ins w:id="4327" w:author="Kaxiong" w:date="2021-06-11T13:29:00Z">
        <w:r w:rsidR="008112E8">
          <w:rPr>
            <w:rFonts w:ascii="Arial" w:eastAsia="Arial" w:hAnsi="Arial" w:cs="Arial"/>
            <w:color w:val="494645"/>
            <w:sz w:val="12"/>
            <w:szCs w:val="12"/>
          </w:rPr>
          <w:t>ploog</w:t>
        </w:r>
        <w:proofErr w:type="spellEnd"/>
        <w:r w:rsidR="008112E8">
          <w:rPr>
            <w:rFonts w:ascii="Arial" w:eastAsia="Arial" w:hAnsi="Arial" w:cs="Arial"/>
            <w:color w:val="494645"/>
            <w:sz w:val="12"/>
            <w:szCs w:val="12"/>
          </w:rPr>
          <w:t xml:space="preserve"> ntawv</w:t>
        </w:r>
      </w:ins>
      <w:del w:id="4328" w:author="Kaxiong" w:date="2021-06-11T13:29:00Z">
        <w:r w:rsidR="00F2670D" w:rsidRPr="00157C3E" w:rsidDel="008112E8">
          <w:rPr>
            <w:rFonts w:ascii="Arial" w:eastAsia="Arial" w:hAnsi="Arial" w:cs="Arial"/>
            <w:color w:val="494645"/>
            <w:sz w:val="12"/>
            <w:szCs w:val="12"/>
          </w:rPr>
          <w:delText>pg</w:delText>
        </w:r>
      </w:del>
      <w:r w:rsidR="00F2670D" w:rsidRPr="00157C3E">
        <w:rPr>
          <w:rFonts w:ascii="Arial" w:eastAsia="Arial" w:hAnsi="Arial" w:cs="Arial"/>
          <w:color w:val="494645"/>
          <w:sz w:val="12"/>
          <w:szCs w:val="12"/>
        </w:rPr>
        <w:t xml:space="preserve">.6 </w:t>
      </w:r>
      <w:proofErr w:type="spellStart"/>
      <w:r w:rsidR="00194261">
        <w:rPr>
          <w:rFonts w:ascii="Arial" w:eastAsia="Arial" w:hAnsi="Arial" w:cs="Arial"/>
          <w:color w:val="494645"/>
          <w:sz w:val="12"/>
          <w:szCs w:val="12"/>
        </w:rPr>
        <w:t>txhawm</w:t>
      </w:r>
      <w:proofErr w:type="spellEnd"/>
      <w:r w:rsidR="00194261">
        <w:rPr>
          <w:rFonts w:ascii="Arial" w:eastAsia="Arial" w:hAnsi="Arial" w:cs="Arial"/>
          <w:color w:val="494645"/>
          <w:sz w:val="12"/>
          <w:szCs w:val="12"/>
        </w:rPr>
        <w:t xml:space="preserve"> </w:t>
      </w:r>
      <w:proofErr w:type="spellStart"/>
      <w:r w:rsidR="00F2670D" w:rsidRPr="00157C3E">
        <w:rPr>
          <w:rFonts w:ascii="Arial" w:eastAsia="Arial" w:hAnsi="Arial" w:cs="Arial"/>
          <w:color w:val="494645"/>
          <w:sz w:val="12"/>
          <w:szCs w:val="12"/>
        </w:rPr>
        <w:t>rau</w:t>
      </w:r>
      <w:proofErr w:type="spellEnd"/>
      <w:r w:rsidR="00F2670D" w:rsidRPr="00157C3E">
        <w:rPr>
          <w:rFonts w:ascii="Arial" w:eastAsia="Arial" w:hAnsi="Arial" w:cs="Arial"/>
          <w:color w:val="494645"/>
          <w:sz w:val="12"/>
          <w:szCs w:val="12"/>
        </w:rPr>
        <w:t xml:space="preserve"> cov </w:t>
      </w:r>
      <w:proofErr w:type="spellStart"/>
      <w:ins w:id="4329" w:author="Kaxiong" w:date="2021-06-11T13:29:00Z">
        <w:r w:rsidR="008112E8">
          <w:rPr>
            <w:rFonts w:ascii="Arial" w:eastAsia="Arial" w:hAnsi="Arial" w:cs="Arial"/>
            <w:color w:val="494645"/>
            <w:sz w:val="12"/>
            <w:szCs w:val="12"/>
          </w:rPr>
          <w:t>cov</w:t>
        </w:r>
        <w:proofErr w:type="spellEnd"/>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ntsiab</w:t>
        </w:r>
        <w:proofErr w:type="spellEnd"/>
        <w:r w:rsidR="008112E8">
          <w:rPr>
            <w:rFonts w:ascii="Arial" w:eastAsia="Arial" w:hAnsi="Arial" w:cs="Arial"/>
            <w:color w:val="494645"/>
            <w:sz w:val="12"/>
            <w:szCs w:val="12"/>
          </w:rPr>
          <w:t xml:space="preserve"> </w:t>
        </w:r>
      </w:ins>
      <w:proofErr w:type="spellStart"/>
      <w:r w:rsidR="00F2670D" w:rsidRPr="00157C3E">
        <w:rPr>
          <w:rFonts w:ascii="Arial" w:eastAsia="Arial" w:hAnsi="Arial" w:cs="Arial"/>
          <w:color w:val="494645"/>
          <w:sz w:val="12"/>
          <w:szCs w:val="12"/>
        </w:rPr>
        <w:t>lus</w:t>
      </w:r>
      <w:proofErr w:type="spellEnd"/>
      <w:r w:rsidR="00F2670D" w:rsidRPr="00157C3E">
        <w:rPr>
          <w:rFonts w:ascii="Arial" w:eastAsia="Arial" w:hAnsi="Arial" w:cs="Arial"/>
          <w:color w:val="494645"/>
          <w:sz w:val="12"/>
          <w:szCs w:val="12"/>
        </w:rPr>
        <w:t xml:space="preserve"> </w:t>
      </w:r>
      <w:del w:id="4330" w:author="Kaxiong" w:date="2021-06-11T13:29:00Z">
        <w:r w:rsidR="00F2670D" w:rsidRPr="00157C3E" w:rsidDel="008112E8">
          <w:rPr>
            <w:rFonts w:ascii="Arial" w:eastAsia="Arial" w:hAnsi="Arial" w:cs="Arial"/>
            <w:color w:val="494645"/>
            <w:sz w:val="12"/>
            <w:szCs w:val="12"/>
          </w:rPr>
          <w:delText xml:space="preserve">txhais </w:delText>
        </w:r>
      </w:del>
      <w:proofErr w:type="spellStart"/>
      <w:r w:rsidR="00F2670D" w:rsidRPr="00157C3E">
        <w:rPr>
          <w:rFonts w:ascii="Arial" w:eastAsia="Arial" w:hAnsi="Arial" w:cs="Arial"/>
          <w:color w:val="494645"/>
          <w:sz w:val="12"/>
          <w:szCs w:val="12"/>
        </w:rPr>
        <w:t>ntawm</w:t>
      </w:r>
      <w:proofErr w:type="spellEnd"/>
      <w:r w:rsidR="00F2670D" w:rsidRPr="00157C3E">
        <w:rPr>
          <w:rFonts w:ascii="Arial" w:eastAsia="Arial" w:hAnsi="Arial" w:cs="Arial"/>
          <w:color w:val="494645"/>
          <w:sz w:val="12"/>
          <w:szCs w:val="12"/>
        </w:rPr>
        <w:t xml:space="preserve"> cov </w:t>
      </w:r>
      <w:proofErr w:type="spellStart"/>
      <w:r w:rsidR="00F2670D" w:rsidRPr="00157C3E">
        <w:rPr>
          <w:rFonts w:ascii="Arial" w:eastAsia="Arial" w:hAnsi="Arial" w:cs="Arial"/>
          <w:color w:val="494645"/>
          <w:sz w:val="12"/>
          <w:szCs w:val="12"/>
        </w:rPr>
        <w:t>khoom</w:t>
      </w:r>
      <w:proofErr w:type="spellEnd"/>
      <w:ins w:id="4331" w:author="Kaxiong" w:date="2021-06-11T13:30:00Z">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tsim</w:t>
        </w:r>
        <w:proofErr w:type="spellEnd"/>
        <w:r w:rsidR="008112E8">
          <w:rPr>
            <w:rFonts w:ascii="Arial" w:eastAsia="Arial" w:hAnsi="Arial" w:cs="Arial"/>
            <w:color w:val="494645"/>
            <w:sz w:val="12"/>
            <w:szCs w:val="12"/>
          </w:rPr>
          <w:t xml:space="preserve"> </w:t>
        </w:r>
        <w:proofErr w:type="spellStart"/>
        <w:r w:rsidR="008112E8">
          <w:rPr>
            <w:rFonts w:ascii="Arial" w:eastAsia="Arial" w:hAnsi="Arial" w:cs="Arial"/>
            <w:color w:val="494645"/>
            <w:sz w:val="12"/>
            <w:szCs w:val="12"/>
          </w:rPr>
          <w:t>tawm</w:t>
        </w:r>
      </w:ins>
      <w:proofErr w:type="spellEnd"/>
      <w:r w:rsidR="00F2670D" w:rsidRPr="00157C3E">
        <w:rPr>
          <w:rFonts w:ascii="Arial" w:eastAsia="Arial" w:hAnsi="Arial" w:cs="Arial"/>
          <w:color w:val="494645"/>
          <w:sz w:val="12"/>
          <w:szCs w:val="12"/>
        </w:rPr>
        <w:t>)</w:t>
      </w:r>
    </w:p>
    <w:p w14:paraId="364137C9" w14:textId="665ADBAB" w:rsidR="00AD6F71" w:rsidRDefault="00AD6F71" w:rsidP="00E21DFA">
      <w:pPr>
        <w:spacing w:line="332" w:lineRule="auto"/>
        <w:ind w:left="20" w:right="40"/>
        <w:rPr>
          <w:rFonts w:ascii="Arial" w:eastAsia="Arial" w:hAnsi="Arial" w:cs="Arial"/>
          <w:color w:val="494645"/>
          <w:sz w:val="12"/>
          <w:szCs w:val="12"/>
        </w:rPr>
      </w:pPr>
    </w:p>
    <w:p w14:paraId="0C224C84" w14:textId="4691591F" w:rsidR="000B613F" w:rsidRPr="00157C3E" w:rsidRDefault="000B613F" w:rsidP="00E21DFA">
      <w:pPr>
        <w:spacing w:line="332" w:lineRule="auto"/>
        <w:ind w:left="20" w:right="40"/>
        <w:rPr>
          <w:sz w:val="12"/>
          <w:szCs w:val="12"/>
        </w:rPr>
      </w:pPr>
    </w:p>
    <w:p w14:paraId="07DD00E6" w14:textId="3D739948" w:rsidR="00BF3E5F" w:rsidRPr="000B613F" w:rsidRDefault="000325FE" w:rsidP="007E136E">
      <w:pPr>
        <w:rPr>
          <w:sz w:val="20"/>
          <w:szCs w:val="20"/>
        </w:rPr>
      </w:pPr>
      <w:ins w:id="4332" w:author="Kaxiong" w:date="2021-06-11T13:56:00Z">
        <w:r>
          <w:rPr>
            <w:rFonts w:ascii="Arial" w:eastAsia="Arial" w:hAnsi="Arial" w:cs="Arial"/>
            <w:b/>
            <w:bCs/>
            <w:color w:val="C9B100"/>
            <w:sz w:val="20"/>
            <w:szCs w:val="20"/>
          </w:rPr>
          <w:t>YOG</w:t>
        </w:r>
      </w:ins>
      <w:del w:id="4333" w:author="Kaxiong" w:date="2021-06-11T13:56:00Z">
        <w:r w:rsidR="000B613F" w:rsidRPr="000B613F" w:rsidDel="000325FE">
          <w:rPr>
            <w:rFonts w:ascii="Arial" w:eastAsia="Arial" w:hAnsi="Arial" w:cs="Arial"/>
            <w:b/>
            <w:bCs/>
            <w:color w:val="C9B100"/>
            <w:sz w:val="20"/>
            <w:szCs w:val="20"/>
          </w:rPr>
          <w:delText>MUAJ</w:delText>
        </w:r>
      </w:del>
    </w:p>
    <w:p w14:paraId="44782E1A" w14:textId="083119CC" w:rsidR="00BF3E5F" w:rsidRDefault="00BF3E5F">
      <w:pPr>
        <w:spacing w:line="382" w:lineRule="exact"/>
        <w:rPr>
          <w:sz w:val="20"/>
          <w:szCs w:val="20"/>
        </w:rPr>
      </w:pPr>
    </w:p>
    <w:p w14:paraId="1659870E" w14:textId="507621CC" w:rsidR="00141B28" w:rsidRDefault="00A921FD">
      <w:pPr>
        <w:ind w:left="20"/>
        <w:rPr>
          <w:rFonts w:ascii="Arial" w:eastAsia="Arial" w:hAnsi="Arial" w:cs="Arial"/>
          <w:color w:val="494645"/>
          <w:sz w:val="16"/>
          <w:szCs w:val="16"/>
        </w:rPr>
      </w:pPr>
      <w:proofErr w:type="spellStart"/>
      <w:r>
        <w:rPr>
          <w:rFonts w:ascii="Arial" w:eastAsia="Arial" w:hAnsi="Arial" w:cs="Arial"/>
          <w:color w:val="494645"/>
          <w:sz w:val="16"/>
          <w:szCs w:val="16"/>
        </w:rPr>
        <w:t>Txoj</w:t>
      </w:r>
      <w:proofErr w:type="spellEnd"/>
      <w:r>
        <w:rPr>
          <w:rFonts w:ascii="Arial" w:eastAsia="Arial" w:hAnsi="Arial" w:cs="Arial"/>
          <w:color w:val="494645"/>
          <w:sz w:val="16"/>
          <w:szCs w:val="16"/>
        </w:rPr>
        <w:t xml:space="preserve"> CAI TSIM KHOOM</w:t>
      </w:r>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siv</w:t>
      </w:r>
      <w:proofErr w:type="spellEnd"/>
    </w:p>
    <w:p w14:paraId="60066293" w14:textId="039EF071" w:rsidR="00BF3E5F" w:rsidRPr="008D10C0" w:rsidRDefault="00141B28">
      <w:pPr>
        <w:ind w:left="20"/>
        <w:rPr>
          <w:sz w:val="16"/>
          <w:szCs w:val="16"/>
        </w:rPr>
      </w:pPr>
      <w:r>
        <w:rPr>
          <w:rFonts w:ascii="Arial" w:eastAsia="Arial" w:hAnsi="Arial" w:cs="Arial"/>
          <w:color w:val="494645"/>
          <w:sz w:val="16"/>
          <w:szCs w:val="16"/>
        </w:rPr>
        <w:t xml:space="preserve"> tau</w:t>
      </w:r>
      <w:r w:rsidR="00F2670D" w:rsidRPr="008D10C0">
        <w:rPr>
          <w:rFonts w:ascii="Arial" w:eastAsia="Arial" w:hAnsi="Arial" w:cs="Arial"/>
          <w:color w:val="494645"/>
          <w:sz w:val="16"/>
          <w:szCs w:val="16"/>
        </w:rPr>
        <w:t xml:space="preserve"> tab sis</w:t>
      </w:r>
      <w:r w:rsidR="002E7203">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kev</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zam</w:t>
      </w:r>
      <w:proofErr w:type="spellEnd"/>
      <w:r w:rsidR="00F2670D" w:rsidRPr="008D10C0">
        <w:rPr>
          <w:rFonts w:ascii="Arial" w:eastAsia="Arial" w:hAnsi="Arial" w:cs="Arial"/>
          <w:color w:val="494645"/>
          <w:sz w:val="16"/>
          <w:szCs w:val="16"/>
        </w:rPr>
        <w:t xml:space="preserve"> los</w:t>
      </w:r>
      <w:r>
        <w:rPr>
          <w:rFonts w:ascii="Arial" w:eastAsia="Arial" w:hAnsi="Arial" w:cs="Arial"/>
          <w:color w:val="494645"/>
          <w:sz w:val="16"/>
          <w:szCs w:val="16"/>
        </w:rPr>
        <w:t xml:space="preserve"> </w:t>
      </w:r>
      <w:r w:rsidR="00F2670D" w:rsidRPr="008D10C0">
        <w:rPr>
          <w:rFonts w:ascii="Arial" w:eastAsia="Arial" w:hAnsi="Arial" w:cs="Arial"/>
          <w:color w:val="494645"/>
          <w:sz w:val="16"/>
          <w:szCs w:val="16"/>
        </w:rPr>
        <w:t>sis</w:t>
      </w:r>
    </w:p>
    <w:p w14:paraId="7000825B" w14:textId="77777777" w:rsidR="00BF3E5F" w:rsidRPr="008D10C0" w:rsidRDefault="00BF3E5F">
      <w:pPr>
        <w:spacing w:line="45" w:lineRule="exact"/>
        <w:rPr>
          <w:sz w:val="16"/>
          <w:szCs w:val="16"/>
        </w:rPr>
      </w:pPr>
    </w:p>
    <w:p w14:paraId="5E95DEE8" w14:textId="152DED5C" w:rsidR="00BF3E5F" w:rsidRDefault="00141B28">
      <w:pPr>
        <w:spacing w:line="356" w:lineRule="auto"/>
        <w:ind w:left="20" w:right="440"/>
        <w:rPr>
          <w:sz w:val="20"/>
          <w:szCs w:val="20"/>
        </w:rPr>
      </w:pPr>
      <w:proofErr w:type="spellStart"/>
      <w:r>
        <w:rPr>
          <w:rFonts w:ascii="Arial" w:eastAsia="Arial" w:hAnsi="Arial" w:cs="Arial"/>
          <w:color w:val="494645"/>
          <w:sz w:val="16"/>
          <w:szCs w:val="16"/>
        </w:rPr>
        <w:t>txoj</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cai</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hloov</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kho</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yuav</w:t>
      </w:r>
      <w:proofErr w:type="spellEnd"/>
      <w:r w:rsidR="00F2670D" w:rsidRPr="008D10C0">
        <w:rPr>
          <w:rFonts w:ascii="Arial" w:eastAsia="Arial" w:hAnsi="Arial" w:cs="Arial"/>
          <w:color w:val="494645"/>
          <w:sz w:val="16"/>
          <w:szCs w:val="16"/>
        </w:rPr>
        <w:t xml:space="preserve"> </w:t>
      </w:r>
      <w:proofErr w:type="spellStart"/>
      <w:r w:rsidR="00F2670D" w:rsidRPr="008D10C0">
        <w:rPr>
          <w:rFonts w:ascii="Arial" w:eastAsia="Arial" w:hAnsi="Arial" w:cs="Arial"/>
          <w:color w:val="494645"/>
          <w:sz w:val="16"/>
          <w:szCs w:val="16"/>
        </w:rPr>
        <w:t>muaj</w:t>
      </w:r>
      <w:proofErr w:type="spellEnd"/>
      <w:r w:rsidR="00F2670D" w:rsidRPr="008D10C0">
        <w:rPr>
          <w:rFonts w:ascii="Arial" w:eastAsia="Arial" w:hAnsi="Arial" w:cs="Arial"/>
          <w:color w:val="494645"/>
          <w:sz w:val="16"/>
          <w:szCs w:val="16"/>
        </w:rPr>
        <w:t xml:space="preserve">. </w:t>
      </w:r>
      <w:proofErr w:type="spellStart"/>
      <w:ins w:id="4334" w:author="Kaxiong" w:date="2021-06-11T13:47:00Z">
        <w:r w:rsidR="00D560A6">
          <w:rPr>
            <w:rFonts w:ascii="Arial" w:eastAsia="Arial" w:hAnsi="Arial" w:cs="Arial"/>
            <w:i/>
            <w:iCs/>
            <w:color w:val="494645"/>
            <w:sz w:val="16"/>
            <w:szCs w:val="16"/>
          </w:rPr>
          <w:t>Hais</w:t>
        </w:r>
        <w:proofErr w:type="spellEnd"/>
        <w:r w:rsidR="00D560A6">
          <w:rPr>
            <w:rFonts w:ascii="Arial" w:eastAsia="Arial" w:hAnsi="Arial" w:cs="Arial"/>
            <w:i/>
            <w:iCs/>
            <w:color w:val="494645"/>
            <w:sz w:val="16"/>
            <w:szCs w:val="16"/>
          </w:rPr>
          <w:t xml:space="preserve"> </w:t>
        </w:r>
        <w:proofErr w:type="spellStart"/>
        <w:r w:rsidR="00D560A6">
          <w:rPr>
            <w:rFonts w:ascii="Arial" w:eastAsia="Arial" w:hAnsi="Arial" w:cs="Arial"/>
            <w:i/>
            <w:iCs/>
            <w:color w:val="494645"/>
            <w:sz w:val="16"/>
            <w:szCs w:val="16"/>
          </w:rPr>
          <w:t>ntxiv</w:t>
        </w:r>
      </w:ins>
      <w:proofErr w:type="spellEnd"/>
      <w:del w:id="4335" w:author="Kaxiong" w:date="2021-06-11T13:47:00Z">
        <w:r w:rsidR="00F2670D" w:rsidRPr="008D10C0" w:rsidDel="00D560A6">
          <w:rPr>
            <w:rFonts w:ascii="Arial" w:eastAsia="Arial" w:hAnsi="Arial" w:cs="Arial"/>
            <w:i/>
            <w:iCs/>
            <w:color w:val="494645"/>
            <w:sz w:val="16"/>
            <w:szCs w:val="16"/>
          </w:rPr>
          <w:delText>Taug Qab</w:delText>
        </w:r>
        <w:r w:rsidR="00F2670D" w:rsidDel="00D560A6">
          <w:rPr>
            <w:rFonts w:ascii="Arial" w:eastAsia="Arial" w:hAnsi="Arial" w:cs="Arial"/>
            <w:b/>
            <w:bCs/>
            <w:i/>
            <w:iCs/>
            <w:color w:val="494645"/>
            <w:sz w:val="17"/>
            <w:szCs w:val="17"/>
          </w:rPr>
          <w:delText>.</w:delText>
        </w:r>
      </w:del>
    </w:p>
    <w:p w14:paraId="3695623E" w14:textId="77777777" w:rsidR="00BF3E5F" w:rsidRDefault="00F2670D">
      <w:pPr>
        <w:spacing w:line="20" w:lineRule="exact"/>
        <w:rPr>
          <w:sz w:val="20"/>
          <w:szCs w:val="20"/>
        </w:rPr>
      </w:pPr>
      <w:r>
        <w:rPr>
          <w:sz w:val="20"/>
          <w:szCs w:val="20"/>
        </w:rPr>
        <w:br w:type="column"/>
      </w:r>
    </w:p>
    <w:p w14:paraId="1BE6B6F2" w14:textId="77777777" w:rsidR="00BF3E5F" w:rsidRDefault="00BF3E5F">
      <w:pPr>
        <w:spacing w:line="191" w:lineRule="exact"/>
        <w:rPr>
          <w:sz w:val="20"/>
          <w:szCs w:val="20"/>
        </w:rPr>
      </w:pPr>
    </w:p>
    <w:p w14:paraId="7D053442" w14:textId="7522E0F1" w:rsidR="00BF3E5F" w:rsidRPr="00FB0F30" w:rsidRDefault="00F2670D">
      <w:pPr>
        <w:numPr>
          <w:ilvl w:val="0"/>
          <w:numId w:val="7"/>
        </w:numPr>
        <w:tabs>
          <w:tab w:val="left" w:pos="360"/>
        </w:tabs>
        <w:ind w:left="360" w:hanging="360"/>
        <w:rPr>
          <w:rFonts w:ascii="Arial" w:eastAsia="Arial" w:hAnsi="Arial" w:cs="Arial"/>
          <w:color w:val="494645"/>
          <w:sz w:val="16"/>
          <w:szCs w:val="16"/>
        </w:rPr>
      </w:pPr>
      <w:proofErr w:type="spellStart"/>
      <w:r w:rsidRPr="00FB0F30">
        <w:rPr>
          <w:rFonts w:ascii="Arial" w:eastAsia="Arial" w:hAnsi="Arial" w:cs="Arial"/>
          <w:color w:val="494645"/>
          <w:sz w:val="16"/>
          <w:szCs w:val="16"/>
        </w:rPr>
        <w:t>Puas</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yog</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koj</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khwv</w:t>
      </w:r>
      <w:proofErr w:type="spellEnd"/>
      <w:r w:rsidRPr="00FB0F30">
        <w:rPr>
          <w:rFonts w:ascii="Arial" w:eastAsia="Arial" w:hAnsi="Arial" w:cs="Arial"/>
          <w:color w:val="494645"/>
          <w:sz w:val="16"/>
          <w:szCs w:val="16"/>
        </w:rPr>
        <w:t xml:space="preserve"> tau</w:t>
      </w:r>
      <w:ins w:id="4336" w:author="Kaxiong" w:date="2021-06-11T13:47:00Z">
        <w:r w:rsidR="00D560A6">
          <w:rPr>
            <w:rFonts w:ascii="Arial" w:eastAsia="Arial" w:hAnsi="Arial" w:cs="Arial"/>
            <w:color w:val="494645"/>
            <w:sz w:val="16"/>
            <w:szCs w:val="16"/>
          </w:rPr>
          <w:t xml:space="preserve"> ta</w:t>
        </w:r>
      </w:ins>
      <w:ins w:id="4337" w:author="Kaxiong" w:date="2021-06-11T13:48:00Z">
        <w:r w:rsidR="00D560A6">
          <w:rPr>
            <w:rFonts w:ascii="Arial" w:eastAsia="Arial" w:hAnsi="Arial" w:cs="Arial"/>
            <w:color w:val="494645"/>
            <w:sz w:val="16"/>
            <w:szCs w:val="16"/>
          </w:rPr>
          <w:t xml:space="preserve">g </w:t>
        </w:r>
        <w:proofErr w:type="spellStart"/>
        <w:r w:rsidR="00D560A6">
          <w:rPr>
            <w:rFonts w:ascii="Arial" w:eastAsia="Arial" w:hAnsi="Arial" w:cs="Arial"/>
            <w:color w:val="494645"/>
            <w:sz w:val="16"/>
            <w:szCs w:val="16"/>
          </w:rPr>
          <w:t>nrho</w:t>
        </w:r>
        <w:proofErr w:type="spellEnd"/>
        <w:r w:rsidR="00D560A6">
          <w:rPr>
            <w:rFonts w:ascii="Arial" w:eastAsia="Arial" w:hAnsi="Arial" w:cs="Arial"/>
            <w:color w:val="494645"/>
            <w:sz w:val="16"/>
            <w:szCs w:val="16"/>
          </w:rPr>
          <w:t xml:space="preserve"> li</w:t>
        </w:r>
      </w:ins>
      <w:r w:rsidRPr="00FB0F30">
        <w:rPr>
          <w:rFonts w:ascii="Arial" w:eastAsia="Arial" w:hAnsi="Arial" w:cs="Arial"/>
          <w:color w:val="494645"/>
          <w:sz w:val="16"/>
          <w:szCs w:val="16"/>
        </w:rPr>
        <w:t xml:space="preserve"> $ 25K los</w:t>
      </w:r>
      <w:r w:rsidR="006B13DF">
        <w:rPr>
          <w:rFonts w:ascii="Arial" w:eastAsia="Arial" w:hAnsi="Arial" w:cs="Arial"/>
          <w:color w:val="494645"/>
          <w:sz w:val="16"/>
          <w:szCs w:val="16"/>
        </w:rPr>
        <w:t xml:space="preserve"> </w:t>
      </w:r>
      <w:r w:rsidRPr="00FB0F30">
        <w:rPr>
          <w:rFonts w:ascii="Arial" w:eastAsia="Arial" w:hAnsi="Arial" w:cs="Arial"/>
          <w:color w:val="494645"/>
          <w:sz w:val="16"/>
          <w:szCs w:val="16"/>
        </w:rPr>
        <w:t xml:space="preserve">sis </w:t>
      </w:r>
      <w:proofErr w:type="spellStart"/>
      <w:r w:rsidRPr="00FB0F30">
        <w:rPr>
          <w:rFonts w:ascii="Arial" w:eastAsia="Arial" w:hAnsi="Arial" w:cs="Arial"/>
          <w:color w:val="494645"/>
          <w:sz w:val="16"/>
          <w:szCs w:val="16"/>
        </w:rPr>
        <w:t>tsawg</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dua</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toj</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ib</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xyoo</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nyob</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rau</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hauv</w:t>
      </w:r>
      <w:proofErr w:type="spellEnd"/>
      <w:r w:rsidRPr="00FB0F30">
        <w:rPr>
          <w:rFonts w:ascii="Arial" w:eastAsia="Arial" w:hAnsi="Arial" w:cs="Arial"/>
          <w:color w:val="494645"/>
          <w:sz w:val="16"/>
          <w:szCs w:val="16"/>
        </w:rPr>
        <w:t xml:space="preserve"> tag </w:t>
      </w:r>
      <w:proofErr w:type="spellStart"/>
      <w:r w:rsidRPr="00FB0F30">
        <w:rPr>
          <w:rFonts w:ascii="Arial" w:eastAsia="Arial" w:hAnsi="Arial" w:cs="Arial"/>
          <w:color w:val="494645"/>
          <w:sz w:val="16"/>
          <w:szCs w:val="16"/>
        </w:rPr>
        <w:t>nrho</w:t>
      </w:r>
      <w:proofErr w:type="spellEnd"/>
      <w:r w:rsidRPr="00FB0F30">
        <w:rPr>
          <w:rFonts w:ascii="Arial" w:eastAsia="Arial" w:hAnsi="Arial" w:cs="Arial"/>
          <w:color w:val="494645"/>
          <w:sz w:val="16"/>
          <w:szCs w:val="16"/>
        </w:rPr>
        <w:t xml:space="preserve"> cov </w:t>
      </w:r>
      <w:proofErr w:type="spellStart"/>
      <w:r w:rsidRPr="00FB0F30">
        <w:rPr>
          <w:rFonts w:ascii="Arial" w:eastAsia="Arial" w:hAnsi="Arial" w:cs="Arial"/>
          <w:color w:val="494645"/>
          <w:sz w:val="16"/>
          <w:szCs w:val="16"/>
        </w:rPr>
        <w:t>khoom</w:t>
      </w:r>
      <w:proofErr w:type="spellEnd"/>
      <w:r w:rsidRPr="00FB0F30">
        <w:rPr>
          <w:rFonts w:ascii="Arial" w:eastAsia="Arial" w:hAnsi="Arial" w:cs="Arial"/>
          <w:color w:val="494645"/>
          <w:sz w:val="16"/>
          <w:szCs w:val="16"/>
        </w:rPr>
        <w:t xml:space="preserve"> lag </w:t>
      </w:r>
      <w:proofErr w:type="spellStart"/>
      <w:r w:rsidRPr="00FB0F30">
        <w:rPr>
          <w:rFonts w:ascii="Arial" w:eastAsia="Arial" w:hAnsi="Arial" w:cs="Arial"/>
          <w:color w:val="494645"/>
          <w:sz w:val="16"/>
          <w:szCs w:val="16"/>
        </w:rPr>
        <w:t>luam</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muag</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thaj</w:t>
      </w:r>
      <w:proofErr w:type="spellEnd"/>
      <w:r w:rsidRPr="00FB0F30">
        <w:rPr>
          <w:rFonts w:ascii="Arial" w:eastAsia="Arial" w:hAnsi="Arial" w:cs="Arial"/>
          <w:color w:val="494645"/>
          <w:sz w:val="16"/>
          <w:szCs w:val="16"/>
        </w:rPr>
        <w:t xml:space="preserve"> </w:t>
      </w:r>
      <w:proofErr w:type="spellStart"/>
      <w:r w:rsidRPr="00FB0F30">
        <w:rPr>
          <w:rFonts w:ascii="Arial" w:eastAsia="Arial" w:hAnsi="Arial" w:cs="Arial"/>
          <w:color w:val="494645"/>
          <w:sz w:val="16"/>
          <w:szCs w:val="16"/>
        </w:rPr>
        <w:t>tsam</w:t>
      </w:r>
      <w:proofErr w:type="spellEnd"/>
      <w:r w:rsidR="006B13DF">
        <w:rPr>
          <w:rFonts w:ascii="Arial" w:eastAsia="Arial" w:hAnsi="Arial" w:cs="Arial"/>
          <w:color w:val="494645"/>
          <w:sz w:val="16"/>
          <w:szCs w:val="16"/>
        </w:rPr>
        <w:t xml:space="preserve"> </w:t>
      </w:r>
      <w:proofErr w:type="spellStart"/>
      <w:r w:rsidR="006B13DF">
        <w:rPr>
          <w:rFonts w:ascii="Arial" w:eastAsia="Arial" w:hAnsi="Arial" w:cs="Arial"/>
          <w:color w:val="494645"/>
          <w:sz w:val="16"/>
          <w:szCs w:val="16"/>
        </w:rPr>
        <w:t>thoob</w:t>
      </w:r>
      <w:proofErr w:type="spellEnd"/>
      <w:r w:rsidR="006B13DF">
        <w:rPr>
          <w:rFonts w:ascii="Arial" w:eastAsia="Arial" w:hAnsi="Arial" w:cs="Arial"/>
          <w:color w:val="494645"/>
          <w:sz w:val="16"/>
          <w:szCs w:val="16"/>
        </w:rPr>
        <w:t xml:space="preserve"> </w:t>
      </w:r>
      <w:proofErr w:type="spellStart"/>
      <w:r w:rsidR="006B13DF">
        <w:rPr>
          <w:rFonts w:ascii="Arial" w:eastAsia="Arial" w:hAnsi="Arial" w:cs="Arial"/>
          <w:color w:val="494645"/>
          <w:sz w:val="16"/>
          <w:szCs w:val="16"/>
        </w:rPr>
        <w:t>plaws</w:t>
      </w:r>
      <w:proofErr w:type="spellEnd"/>
      <w:r w:rsidR="006B13DF">
        <w:rPr>
          <w:rFonts w:ascii="Arial" w:eastAsia="Arial" w:hAnsi="Arial" w:cs="Arial"/>
          <w:color w:val="494645"/>
          <w:sz w:val="16"/>
          <w:szCs w:val="16"/>
        </w:rPr>
        <w:t xml:space="preserve"> 3 </w:t>
      </w:r>
      <w:proofErr w:type="spellStart"/>
      <w:r w:rsidR="006B13DF">
        <w:rPr>
          <w:rFonts w:ascii="Arial" w:eastAsia="Arial" w:hAnsi="Arial" w:cs="Arial"/>
          <w:color w:val="494645"/>
          <w:sz w:val="16"/>
          <w:szCs w:val="16"/>
        </w:rPr>
        <w:t>xyoos</w:t>
      </w:r>
      <w:proofErr w:type="spellEnd"/>
      <w:r w:rsidR="006B13DF">
        <w:rPr>
          <w:rFonts w:ascii="Arial" w:eastAsia="Arial" w:hAnsi="Arial" w:cs="Arial"/>
          <w:color w:val="494645"/>
          <w:sz w:val="16"/>
          <w:szCs w:val="16"/>
        </w:rPr>
        <w:t>)?</w:t>
      </w:r>
    </w:p>
    <w:p w14:paraId="4BB2B9B8" w14:textId="77777777" w:rsidR="00BF3E5F" w:rsidRPr="00FB0F30" w:rsidRDefault="00BF3E5F">
      <w:pPr>
        <w:spacing w:line="51" w:lineRule="exact"/>
        <w:rPr>
          <w:rFonts w:ascii="Arial" w:eastAsia="Arial" w:hAnsi="Arial" w:cs="Arial"/>
          <w:color w:val="494645"/>
          <w:sz w:val="16"/>
          <w:szCs w:val="16"/>
        </w:rPr>
      </w:pPr>
    </w:p>
    <w:p w14:paraId="228B977F" w14:textId="5C3C6911" w:rsidR="00BF3E5F" w:rsidRPr="00FB0F30" w:rsidRDefault="006B13DF">
      <w:pPr>
        <w:numPr>
          <w:ilvl w:val="0"/>
          <w:numId w:val="7"/>
        </w:numPr>
        <w:tabs>
          <w:tab w:val="left" w:pos="360"/>
        </w:tabs>
        <w:spacing w:line="288" w:lineRule="auto"/>
        <w:ind w:left="360" w:right="180" w:hanging="360"/>
        <w:rPr>
          <w:rFonts w:ascii="Arial" w:eastAsia="Arial" w:hAnsi="Arial" w:cs="Arial"/>
          <w:color w:val="494645"/>
          <w:sz w:val="16"/>
          <w:szCs w:val="16"/>
        </w:rPr>
      </w:pPr>
      <w:proofErr w:type="spellStart"/>
      <w:r>
        <w:rPr>
          <w:rFonts w:ascii="Arial" w:eastAsia="Arial" w:hAnsi="Arial" w:cs="Arial"/>
          <w:color w:val="494645"/>
          <w:sz w:val="16"/>
          <w:szCs w:val="16"/>
        </w:rPr>
        <w:t>Puas</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yog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koj</w:t>
      </w:r>
      <w:proofErr w:type="spellEnd"/>
      <w:r w:rsidR="00F2670D" w:rsidRPr="00FB0F30">
        <w:rPr>
          <w:rFonts w:ascii="Arial" w:eastAsia="Arial" w:hAnsi="Arial" w:cs="Arial"/>
          <w:color w:val="494645"/>
          <w:sz w:val="16"/>
          <w:szCs w:val="16"/>
        </w:rPr>
        <w:t xml:space="preserve"> </w:t>
      </w:r>
      <w:ins w:id="4338" w:author="Kaxiong" w:date="2021-06-11T13:49:00Z">
        <w:r w:rsidR="00D560A6">
          <w:rPr>
            <w:rFonts w:ascii="Arial" w:eastAsia="Arial" w:hAnsi="Arial" w:cs="Arial"/>
            <w:color w:val="494645"/>
            <w:sz w:val="16"/>
            <w:szCs w:val="16"/>
          </w:rPr>
          <w:t>cog</w:t>
        </w:r>
      </w:ins>
      <w:del w:id="4339" w:author="Kaxiong" w:date="2021-06-11T13:49:00Z">
        <w:r w:rsidR="00F2670D" w:rsidRPr="00FB0F30" w:rsidDel="00D560A6">
          <w:rPr>
            <w:rFonts w:ascii="Arial" w:eastAsia="Arial" w:hAnsi="Arial" w:cs="Arial"/>
            <w:color w:val="494645"/>
            <w:sz w:val="16"/>
            <w:szCs w:val="16"/>
          </w:rPr>
          <w:delText>puas loj hlob</w:delText>
        </w:r>
      </w:del>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sau</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ntim</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tuav</w:t>
      </w:r>
      <w:proofErr w:type="spellEnd"/>
      <w:r w:rsidR="00F2670D" w:rsidRPr="00FB0F30">
        <w:rPr>
          <w:rFonts w:ascii="Arial" w:eastAsia="Arial" w:hAnsi="Arial" w:cs="Arial"/>
          <w:color w:val="494645"/>
          <w:sz w:val="16"/>
          <w:szCs w:val="16"/>
        </w:rPr>
        <w:t xml:space="preserve"> </w:t>
      </w:r>
      <w:proofErr w:type="spellStart"/>
      <w:ins w:id="4340" w:author="Kaxiong" w:date="2021-06-11T13:49:00Z">
        <w:r w:rsidR="00D560A6">
          <w:rPr>
            <w:rFonts w:ascii="Arial" w:eastAsia="Arial" w:hAnsi="Arial" w:cs="Arial"/>
            <w:color w:val="494645"/>
            <w:sz w:val="16"/>
            <w:szCs w:val="16"/>
          </w:rPr>
          <w:t>cia</w:t>
        </w:r>
        <w:proofErr w:type="spellEnd"/>
        <w:r w:rsidR="00D560A6">
          <w:rPr>
            <w:rFonts w:ascii="Arial" w:eastAsia="Arial" w:hAnsi="Arial" w:cs="Arial"/>
            <w:color w:val="494645"/>
            <w:sz w:val="16"/>
            <w:szCs w:val="16"/>
          </w:rPr>
          <w:t xml:space="preserve"> </w:t>
        </w:r>
      </w:ins>
      <w:r w:rsidR="00F2670D" w:rsidRPr="00FB0F30">
        <w:rPr>
          <w:rFonts w:ascii="Arial" w:eastAsia="Arial" w:hAnsi="Arial" w:cs="Arial"/>
          <w:color w:val="494645"/>
          <w:sz w:val="16"/>
          <w:szCs w:val="16"/>
        </w:rPr>
        <w:t xml:space="preserve">cov </w:t>
      </w:r>
      <w:proofErr w:type="spellStart"/>
      <w:r w:rsidR="00F2670D" w:rsidRPr="00FB0F30">
        <w:rPr>
          <w:rFonts w:ascii="Arial" w:eastAsia="Arial" w:hAnsi="Arial" w:cs="Arial"/>
          <w:color w:val="494645"/>
          <w:sz w:val="16"/>
          <w:szCs w:val="16"/>
        </w:rPr>
        <w:t>khoom</w:t>
      </w:r>
      <w:proofErr w:type="spellEnd"/>
      <w:r w:rsidR="00F2670D" w:rsidRPr="00FB0F30">
        <w:rPr>
          <w:rFonts w:ascii="Arial" w:eastAsia="Arial" w:hAnsi="Arial" w:cs="Arial"/>
          <w:color w:val="494645"/>
          <w:sz w:val="16"/>
          <w:szCs w:val="16"/>
        </w:rPr>
        <w:t xml:space="preserve"> lag </w:t>
      </w:r>
      <w:proofErr w:type="spellStart"/>
      <w:r w:rsidR="00F2670D" w:rsidRPr="00FB0F30">
        <w:rPr>
          <w:rFonts w:ascii="Arial" w:eastAsia="Arial" w:hAnsi="Arial" w:cs="Arial"/>
          <w:color w:val="494645"/>
          <w:sz w:val="16"/>
          <w:szCs w:val="16"/>
        </w:rPr>
        <w:t>luam</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tsis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tshua</w:t>
      </w:r>
      <w:proofErr w:type="spellEnd"/>
      <w:r w:rsidR="00F2670D" w:rsidRPr="00FB0F30">
        <w:rPr>
          <w:rFonts w:ascii="Arial" w:eastAsia="Arial" w:hAnsi="Arial" w:cs="Arial"/>
          <w:color w:val="494645"/>
          <w:sz w:val="16"/>
          <w:szCs w:val="16"/>
        </w:rPr>
        <w:t xml:space="preserve"> tau </w:t>
      </w:r>
      <w:proofErr w:type="spellStart"/>
      <w:r w:rsidR="00F2670D" w:rsidRPr="00FB0F30">
        <w:rPr>
          <w:rFonts w:ascii="Arial" w:eastAsia="Arial" w:hAnsi="Arial" w:cs="Arial"/>
          <w:color w:val="494645"/>
          <w:sz w:val="16"/>
          <w:szCs w:val="16"/>
        </w:rPr>
        <w:t>noj</w:t>
      </w:r>
      <w:proofErr w:type="spellEnd"/>
      <w:ins w:id="4341" w:author="Kaxiong" w:date="2021-06-11T13:49:00Z">
        <w:r w:rsidR="00D560A6">
          <w:rPr>
            <w:rFonts w:ascii="Arial" w:eastAsia="Arial" w:hAnsi="Arial" w:cs="Arial"/>
            <w:color w:val="494645"/>
            <w:sz w:val="16"/>
            <w:szCs w:val="16"/>
          </w:rPr>
          <w:t xml:space="preserve"> </w:t>
        </w:r>
        <w:proofErr w:type="spellStart"/>
        <w:r w:rsidR="00D560A6">
          <w:rPr>
            <w:rFonts w:ascii="Arial" w:eastAsia="Arial" w:hAnsi="Arial" w:cs="Arial"/>
            <w:color w:val="494645"/>
            <w:sz w:val="16"/>
            <w:szCs w:val="16"/>
          </w:rPr>
          <w:t>nyoos</w:t>
        </w:r>
      </w:ins>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ntej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teb</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saib</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daim</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ntawv</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teev</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txhua</w:t>
      </w:r>
      <w:proofErr w:type="spellEnd"/>
      <w:r w:rsidR="00F2670D" w:rsidRPr="00FB0F30">
        <w:rPr>
          <w:rFonts w:ascii="Arial" w:eastAsia="Arial" w:hAnsi="Arial" w:cs="Arial"/>
          <w:color w:val="494645"/>
          <w:sz w:val="16"/>
          <w:szCs w:val="16"/>
        </w:rPr>
        <w:t xml:space="preserve"> yam </w:t>
      </w:r>
      <w:proofErr w:type="spellStart"/>
      <w:r w:rsidR="00F2670D" w:rsidRPr="00FB0F30">
        <w:rPr>
          <w:rFonts w:ascii="Arial" w:eastAsia="Arial" w:hAnsi="Arial" w:cs="Arial"/>
          <w:color w:val="494645"/>
          <w:sz w:val="16"/>
          <w:szCs w:val="16"/>
        </w:rPr>
        <w:t>ntawm</w:t>
      </w:r>
      <w:proofErr w:type="spellEnd"/>
      <w:r w:rsidR="00F2670D" w:rsidRPr="00FB0F30">
        <w:rPr>
          <w:rFonts w:ascii="Arial" w:eastAsia="Arial" w:hAnsi="Arial" w:cs="Arial"/>
          <w:color w:val="494645"/>
          <w:sz w:val="16"/>
          <w:szCs w:val="16"/>
        </w:rPr>
        <w:t xml:space="preserve"> </w:t>
      </w:r>
      <w:proofErr w:type="spellStart"/>
      <w:ins w:id="4342" w:author="Kaxiong" w:date="2021-06-11T13:50:00Z">
        <w:r w:rsidR="00D560A6">
          <w:rPr>
            <w:rFonts w:ascii="Arial" w:eastAsia="Arial" w:hAnsi="Arial" w:cs="Arial"/>
            <w:color w:val="494645"/>
            <w:sz w:val="16"/>
            <w:szCs w:val="16"/>
          </w:rPr>
          <w:t>ntawm</w:t>
        </w:r>
        <w:proofErr w:type="spellEnd"/>
        <w:r w:rsidR="00D560A6">
          <w:rPr>
            <w:rFonts w:ascii="Arial" w:eastAsia="Arial" w:hAnsi="Arial" w:cs="Arial"/>
            <w:color w:val="494645"/>
            <w:sz w:val="16"/>
            <w:szCs w:val="16"/>
          </w:rPr>
          <w:t xml:space="preserve"> </w:t>
        </w:r>
        <w:proofErr w:type="spellStart"/>
        <w:r w:rsidR="00D560A6">
          <w:rPr>
            <w:rFonts w:ascii="Arial" w:eastAsia="Arial" w:hAnsi="Arial" w:cs="Arial"/>
            <w:color w:val="494645"/>
            <w:sz w:val="16"/>
            <w:szCs w:val="16"/>
          </w:rPr>
          <w:t>nploog</w:t>
        </w:r>
        <w:proofErr w:type="spellEnd"/>
        <w:r w:rsidR="00D560A6">
          <w:rPr>
            <w:rFonts w:ascii="Arial" w:eastAsia="Arial" w:hAnsi="Arial" w:cs="Arial"/>
            <w:color w:val="494645"/>
            <w:sz w:val="16"/>
            <w:szCs w:val="16"/>
          </w:rPr>
          <w:t xml:space="preserve"> </w:t>
        </w:r>
      </w:ins>
      <w:proofErr w:type="spellStart"/>
      <w:ins w:id="4343" w:author="Kaxiong" w:date="2021-06-11T13:51:00Z">
        <w:r w:rsidR="00D560A6">
          <w:rPr>
            <w:rFonts w:ascii="Arial" w:eastAsia="Arial" w:hAnsi="Arial" w:cs="Arial"/>
            <w:color w:val="494645"/>
            <w:sz w:val="16"/>
            <w:szCs w:val="16"/>
          </w:rPr>
          <w:t>ntawv</w:t>
        </w:r>
      </w:ins>
      <w:proofErr w:type="spellEnd"/>
      <w:del w:id="4344" w:author="Kaxiong" w:date="2021-06-11T13:51:00Z">
        <w:r w:rsidR="00F2670D" w:rsidRPr="00FB0F30" w:rsidDel="00D560A6">
          <w:rPr>
            <w:rFonts w:ascii="Arial" w:eastAsia="Arial" w:hAnsi="Arial" w:cs="Arial"/>
            <w:color w:val="494645"/>
            <w:sz w:val="16"/>
            <w:szCs w:val="16"/>
          </w:rPr>
          <w:delText>pg</w:delText>
        </w:r>
      </w:del>
      <w:r w:rsidR="00F2670D" w:rsidRPr="00FB0F30">
        <w:rPr>
          <w:rFonts w:ascii="Arial" w:eastAsia="Arial" w:hAnsi="Arial" w:cs="Arial"/>
          <w:color w:val="494645"/>
          <w:sz w:val="16"/>
          <w:szCs w:val="16"/>
        </w:rPr>
        <w:t>. 6)?</w:t>
      </w:r>
    </w:p>
    <w:p w14:paraId="603F99D5" w14:textId="77777777" w:rsidR="00BF3E5F" w:rsidRPr="00FB0F30" w:rsidRDefault="00BF3E5F">
      <w:pPr>
        <w:spacing w:line="41" w:lineRule="exact"/>
        <w:rPr>
          <w:rFonts w:ascii="Arial" w:eastAsia="Arial" w:hAnsi="Arial" w:cs="Arial"/>
          <w:color w:val="494645"/>
          <w:sz w:val="16"/>
          <w:szCs w:val="16"/>
        </w:rPr>
      </w:pPr>
    </w:p>
    <w:p w14:paraId="02FD7126" w14:textId="73FFC2A7" w:rsidR="00BF3E5F" w:rsidRPr="00FB0F30" w:rsidRDefault="00D560A6">
      <w:pPr>
        <w:numPr>
          <w:ilvl w:val="0"/>
          <w:numId w:val="7"/>
        </w:numPr>
        <w:tabs>
          <w:tab w:val="left" w:pos="360"/>
        </w:tabs>
        <w:spacing w:line="289" w:lineRule="auto"/>
        <w:ind w:left="360" w:right="1360" w:hanging="360"/>
        <w:rPr>
          <w:rFonts w:ascii="Arial" w:eastAsia="Arial" w:hAnsi="Arial" w:cs="Arial"/>
          <w:color w:val="494645"/>
          <w:sz w:val="16"/>
          <w:szCs w:val="16"/>
        </w:rPr>
      </w:pPr>
      <w:proofErr w:type="spellStart"/>
      <w:ins w:id="4345" w:author="Kaxiong" w:date="2021-06-11T13:51:00Z">
        <w:r>
          <w:rPr>
            <w:rFonts w:ascii="Arial" w:eastAsia="Arial" w:hAnsi="Arial" w:cs="Arial"/>
            <w:color w:val="494645"/>
            <w:sz w:val="16"/>
            <w:szCs w:val="16"/>
          </w:rPr>
          <w:t>Puas</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yog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k</w:t>
        </w:r>
      </w:ins>
      <w:del w:id="4346" w:author="Kaxiong" w:date="2021-06-11T13:51:00Z">
        <w:r w:rsidR="00F2670D" w:rsidRPr="00FB0F30" w:rsidDel="00D560A6">
          <w:rPr>
            <w:rFonts w:ascii="Arial" w:eastAsia="Arial" w:hAnsi="Arial" w:cs="Arial"/>
            <w:color w:val="494645"/>
            <w:sz w:val="16"/>
            <w:szCs w:val="16"/>
          </w:rPr>
          <w:delText>K</w:delText>
        </w:r>
      </w:del>
      <w:r w:rsidR="00F2670D" w:rsidRPr="00FB0F30">
        <w:rPr>
          <w:rFonts w:ascii="Arial" w:eastAsia="Arial" w:hAnsi="Arial" w:cs="Arial"/>
          <w:color w:val="494645"/>
          <w:sz w:val="16"/>
          <w:szCs w:val="16"/>
        </w:rPr>
        <w:t>oj</w:t>
      </w:r>
      <w:proofErr w:type="spellEnd"/>
      <w:r w:rsidR="00F2670D" w:rsidRPr="00FB0F30">
        <w:rPr>
          <w:rFonts w:ascii="Arial" w:eastAsia="Arial" w:hAnsi="Arial" w:cs="Arial"/>
          <w:color w:val="494645"/>
          <w:sz w:val="16"/>
          <w:szCs w:val="16"/>
        </w:rPr>
        <w:t xml:space="preserve"> </w:t>
      </w:r>
      <w:del w:id="4347" w:author="Kaxiong" w:date="2021-06-11T13:51:00Z">
        <w:r w:rsidR="00F2670D" w:rsidRPr="00FB0F30" w:rsidDel="00D560A6">
          <w:rPr>
            <w:rFonts w:ascii="Arial" w:eastAsia="Arial" w:hAnsi="Arial" w:cs="Arial"/>
            <w:color w:val="494645"/>
            <w:sz w:val="16"/>
            <w:szCs w:val="16"/>
          </w:rPr>
          <w:delText xml:space="preserve">puas tau </w:delText>
        </w:r>
      </w:del>
      <w:r w:rsidR="00F2670D" w:rsidRPr="00FB0F30">
        <w:rPr>
          <w:rFonts w:ascii="Arial" w:eastAsia="Arial" w:hAnsi="Arial" w:cs="Arial"/>
          <w:color w:val="494645"/>
          <w:sz w:val="16"/>
          <w:szCs w:val="16"/>
        </w:rPr>
        <w:t xml:space="preserve">cog </w:t>
      </w:r>
      <w:del w:id="4348" w:author="Kaxiong" w:date="2021-06-11T13:51:00Z">
        <w:r w:rsidR="00F2670D" w:rsidRPr="00FB0F30" w:rsidDel="00D560A6">
          <w:rPr>
            <w:rFonts w:ascii="Arial" w:eastAsia="Arial" w:hAnsi="Arial" w:cs="Arial"/>
            <w:color w:val="494645"/>
            <w:sz w:val="16"/>
            <w:szCs w:val="16"/>
          </w:rPr>
          <w:delText xml:space="preserve">qoob loo </w:delText>
        </w:r>
      </w:del>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sau</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ntim</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tuav</w:t>
      </w:r>
      <w:proofErr w:type="spellEnd"/>
      <w:r w:rsidR="00F2670D" w:rsidRPr="00FB0F30">
        <w:rPr>
          <w:rFonts w:ascii="Arial" w:eastAsia="Arial" w:hAnsi="Arial" w:cs="Arial"/>
          <w:color w:val="494645"/>
          <w:sz w:val="16"/>
          <w:szCs w:val="16"/>
        </w:rPr>
        <w:t xml:space="preserve"> cov </w:t>
      </w:r>
      <w:proofErr w:type="spellStart"/>
      <w:r w:rsidR="00F2670D" w:rsidRPr="00FB0F30">
        <w:rPr>
          <w:rFonts w:ascii="Arial" w:eastAsia="Arial" w:hAnsi="Arial" w:cs="Arial"/>
          <w:color w:val="494645"/>
          <w:sz w:val="16"/>
          <w:szCs w:val="16"/>
        </w:rPr>
        <w:t>khoom</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tsuas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yog</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rau</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tus</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kheej</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rau</w:t>
      </w:r>
      <w:del w:id="4349" w:author="Kaxiong" w:date="2021-06-11T13:52:00Z">
        <w:r w:rsidR="00F2670D" w:rsidRPr="00FB0F30" w:rsidDel="000325FE">
          <w:rPr>
            <w:rFonts w:ascii="Arial" w:eastAsia="Arial" w:hAnsi="Arial" w:cs="Arial"/>
            <w:color w:val="494645"/>
            <w:sz w:val="16"/>
            <w:szCs w:val="16"/>
          </w:rPr>
          <w:delText>-</w:delText>
        </w:r>
      </w:del>
      <w:r w:rsidR="00F2670D" w:rsidRPr="00FB0F30">
        <w:rPr>
          <w:rFonts w:ascii="Arial" w:eastAsia="Arial" w:hAnsi="Arial" w:cs="Arial"/>
          <w:color w:val="494645"/>
          <w:sz w:val="16"/>
          <w:szCs w:val="16"/>
        </w:rPr>
        <w:t>kev</w:t>
      </w:r>
      <w:proofErr w:type="spellEnd"/>
      <w:r w:rsidR="00F2670D" w:rsidRPr="00FB0F30">
        <w:rPr>
          <w:rFonts w:ascii="Arial" w:eastAsia="Arial" w:hAnsi="Arial" w:cs="Arial"/>
          <w:color w:val="494645"/>
          <w:sz w:val="16"/>
          <w:szCs w:val="16"/>
        </w:rPr>
        <w:t xml:space="preserve"> </w:t>
      </w:r>
      <w:proofErr w:type="spellStart"/>
      <w:ins w:id="4350" w:author="Kaxiong" w:date="2021-06-11T13:52:00Z">
        <w:r w:rsidR="000325FE">
          <w:rPr>
            <w:rFonts w:ascii="Arial" w:eastAsia="Arial" w:hAnsi="Arial" w:cs="Arial"/>
            <w:color w:val="494645"/>
            <w:sz w:val="16"/>
            <w:szCs w:val="16"/>
          </w:rPr>
          <w:t>siv</w:t>
        </w:r>
        <w:proofErr w:type="spellEnd"/>
        <w:r w:rsidR="000325FE">
          <w:rPr>
            <w:rFonts w:ascii="Arial" w:eastAsia="Arial" w:hAnsi="Arial" w:cs="Arial"/>
            <w:color w:val="494645"/>
            <w:sz w:val="16"/>
            <w:szCs w:val="16"/>
          </w:rPr>
          <w:t xml:space="preserve"> tom</w:t>
        </w:r>
      </w:ins>
      <w:ins w:id="4351" w:author="Kaxiong" w:date="2021-06-11T13:53:00Z">
        <w:r w:rsidR="000325FE">
          <w:rPr>
            <w:rFonts w:ascii="Arial" w:eastAsia="Arial" w:hAnsi="Arial" w:cs="Arial"/>
            <w:color w:val="494645"/>
            <w:sz w:val="16"/>
            <w:szCs w:val="16"/>
          </w:rPr>
          <w:t>-</w:t>
        </w:r>
      </w:ins>
      <w:proofErr w:type="spellStart"/>
      <w:del w:id="4352" w:author="Kaxiong" w:date="2021-06-11T13:52:00Z">
        <w:r w:rsidR="00F2670D" w:rsidRPr="00FB0F30" w:rsidDel="000325FE">
          <w:rPr>
            <w:rFonts w:ascii="Arial" w:eastAsia="Arial" w:hAnsi="Arial" w:cs="Arial"/>
            <w:color w:val="494645"/>
            <w:sz w:val="16"/>
            <w:szCs w:val="16"/>
          </w:rPr>
          <w:delText>u</w:delText>
        </w:r>
      </w:del>
      <w:del w:id="4353" w:author="Kaxiong" w:date="2021-06-11T13:53:00Z">
        <w:r w:rsidR="00F2670D" w:rsidRPr="00FB0F30" w:rsidDel="000325FE">
          <w:rPr>
            <w:rFonts w:ascii="Arial" w:eastAsia="Arial" w:hAnsi="Arial" w:cs="Arial"/>
            <w:color w:val="494645"/>
            <w:sz w:val="16"/>
            <w:szCs w:val="16"/>
          </w:rPr>
          <w:delText xml:space="preserve">a liaj ua </w:delText>
        </w:r>
      </w:del>
      <w:r w:rsidR="00F2670D" w:rsidRPr="00FB0F30">
        <w:rPr>
          <w:rFonts w:ascii="Arial" w:eastAsia="Arial" w:hAnsi="Arial" w:cs="Arial"/>
          <w:color w:val="494645"/>
          <w:sz w:val="16"/>
          <w:szCs w:val="16"/>
        </w:rPr>
        <w:t>teb</w:t>
      </w:r>
      <w:proofErr w:type="spellEnd"/>
      <w:r w:rsidR="00F2670D" w:rsidRPr="00FB0F30">
        <w:rPr>
          <w:rFonts w:ascii="Arial" w:eastAsia="Arial" w:hAnsi="Arial" w:cs="Arial"/>
          <w:color w:val="494645"/>
          <w:sz w:val="16"/>
          <w:szCs w:val="16"/>
        </w:rPr>
        <w:t>?</w:t>
      </w:r>
    </w:p>
    <w:p w14:paraId="4FEA8071" w14:textId="77777777" w:rsidR="00BF3E5F" w:rsidRPr="00FB0F30" w:rsidRDefault="00BF3E5F">
      <w:pPr>
        <w:spacing w:line="4" w:lineRule="exact"/>
        <w:rPr>
          <w:rFonts w:ascii="Arial" w:eastAsia="Arial" w:hAnsi="Arial" w:cs="Arial"/>
          <w:color w:val="494645"/>
          <w:sz w:val="16"/>
          <w:szCs w:val="16"/>
        </w:rPr>
      </w:pPr>
    </w:p>
    <w:p w14:paraId="724E4D63" w14:textId="4ECAA7EB" w:rsidR="00BF3E5F" w:rsidRPr="00FB0F30" w:rsidRDefault="000325FE">
      <w:pPr>
        <w:numPr>
          <w:ilvl w:val="0"/>
          <w:numId w:val="7"/>
        </w:numPr>
        <w:tabs>
          <w:tab w:val="left" w:pos="360"/>
        </w:tabs>
        <w:ind w:left="360" w:hanging="360"/>
        <w:rPr>
          <w:rFonts w:ascii="Arial" w:eastAsia="Arial" w:hAnsi="Arial" w:cs="Arial"/>
          <w:color w:val="494645"/>
          <w:sz w:val="16"/>
          <w:szCs w:val="16"/>
        </w:rPr>
      </w:pPr>
      <w:proofErr w:type="spellStart"/>
      <w:ins w:id="4354" w:author="Kaxiong" w:date="2021-06-11T13:53:00Z">
        <w:r>
          <w:rPr>
            <w:rFonts w:ascii="Arial" w:eastAsia="Arial" w:hAnsi="Arial" w:cs="Arial"/>
            <w:color w:val="494645"/>
            <w:sz w:val="16"/>
            <w:szCs w:val="16"/>
          </w:rPr>
          <w:t>Puas</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yog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k</w:t>
        </w:r>
      </w:ins>
      <w:del w:id="4355" w:author="Kaxiong" w:date="2021-06-11T13:53:00Z">
        <w:r w:rsidR="00F2670D" w:rsidRPr="00FB0F30" w:rsidDel="000325FE">
          <w:rPr>
            <w:rFonts w:ascii="Arial" w:eastAsia="Arial" w:hAnsi="Arial" w:cs="Arial"/>
            <w:color w:val="494645"/>
            <w:sz w:val="16"/>
            <w:szCs w:val="16"/>
          </w:rPr>
          <w:delText>K</w:delText>
        </w:r>
      </w:del>
      <w:r w:rsidR="00F2670D" w:rsidRPr="00FB0F30">
        <w:rPr>
          <w:rFonts w:ascii="Arial" w:eastAsia="Arial" w:hAnsi="Arial" w:cs="Arial"/>
          <w:color w:val="494645"/>
          <w:sz w:val="16"/>
          <w:szCs w:val="16"/>
        </w:rPr>
        <w:t>oj</w:t>
      </w:r>
      <w:proofErr w:type="spellEnd"/>
      <w:r w:rsidR="00F2670D" w:rsidRPr="00FB0F30">
        <w:rPr>
          <w:rFonts w:ascii="Arial" w:eastAsia="Arial" w:hAnsi="Arial" w:cs="Arial"/>
          <w:color w:val="494645"/>
          <w:sz w:val="16"/>
          <w:szCs w:val="16"/>
        </w:rPr>
        <w:t xml:space="preserve"> </w:t>
      </w:r>
      <w:del w:id="4356" w:author="Kaxiong" w:date="2021-06-11T13:53:00Z">
        <w:r w:rsidR="00F2670D" w:rsidRPr="00FB0F30" w:rsidDel="000325FE">
          <w:rPr>
            <w:rFonts w:ascii="Arial" w:eastAsia="Arial" w:hAnsi="Arial" w:cs="Arial"/>
            <w:color w:val="494645"/>
            <w:sz w:val="16"/>
            <w:szCs w:val="16"/>
          </w:rPr>
          <w:delText xml:space="preserve">puas </w:delText>
        </w:r>
      </w:del>
      <w:r w:rsidR="00F2670D" w:rsidRPr="00FB0F30">
        <w:rPr>
          <w:rFonts w:ascii="Arial" w:eastAsia="Arial" w:hAnsi="Arial" w:cs="Arial"/>
          <w:color w:val="494645"/>
          <w:sz w:val="16"/>
          <w:szCs w:val="16"/>
        </w:rPr>
        <w:t xml:space="preserve">cog </w:t>
      </w:r>
      <w:del w:id="4357" w:author="Kaxiong" w:date="2021-06-11T13:53:00Z">
        <w:r w:rsidR="00F2670D" w:rsidRPr="00FB0F30" w:rsidDel="000325FE">
          <w:rPr>
            <w:rFonts w:ascii="Arial" w:eastAsia="Arial" w:hAnsi="Arial" w:cs="Arial"/>
            <w:color w:val="494645"/>
            <w:sz w:val="16"/>
            <w:szCs w:val="16"/>
          </w:rPr>
          <w:delText xml:space="preserve">qoob loo </w:delText>
        </w:r>
      </w:del>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sau</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ntim</w:t>
      </w:r>
      <w:proofErr w:type="spellEnd"/>
      <w:r w:rsidR="00F2670D" w:rsidRPr="00FB0F30">
        <w:rPr>
          <w:rFonts w:ascii="Arial" w:eastAsia="Arial" w:hAnsi="Arial" w:cs="Arial"/>
          <w:color w:val="494645"/>
          <w:sz w:val="16"/>
          <w:szCs w:val="16"/>
        </w:rPr>
        <w:t xml:space="preserve"> / </w:t>
      </w:r>
      <w:proofErr w:type="spellStart"/>
      <w:r w:rsidR="00F2670D" w:rsidRPr="00FB0F30">
        <w:rPr>
          <w:rFonts w:ascii="Arial" w:eastAsia="Arial" w:hAnsi="Arial" w:cs="Arial"/>
          <w:color w:val="494645"/>
          <w:sz w:val="16"/>
          <w:szCs w:val="16"/>
        </w:rPr>
        <w:t>tuav</w:t>
      </w:r>
      <w:proofErr w:type="spellEnd"/>
      <w:r w:rsidR="00F2670D" w:rsidRPr="00FB0F30">
        <w:rPr>
          <w:rFonts w:ascii="Arial" w:eastAsia="Arial" w:hAnsi="Arial" w:cs="Arial"/>
          <w:color w:val="494645"/>
          <w:sz w:val="16"/>
          <w:szCs w:val="16"/>
        </w:rPr>
        <w:t xml:space="preserve"> cov </w:t>
      </w:r>
      <w:proofErr w:type="spellStart"/>
      <w:r w:rsidR="00F2670D" w:rsidRPr="00FB0F30">
        <w:rPr>
          <w:rFonts w:ascii="Arial" w:eastAsia="Arial" w:hAnsi="Arial" w:cs="Arial"/>
          <w:color w:val="494645"/>
          <w:sz w:val="16"/>
          <w:szCs w:val="16"/>
        </w:rPr>
        <w:t>khoom</w:t>
      </w:r>
      <w:proofErr w:type="spellEnd"/>
      <w:r w:rsidR="00F2670D" w:rsidRPr="00FB0F30">
        <w:rPr>
          <w:rFonts w:ascii="Arial" w:eastAsia="Arial" w:hAnsi="Arial" w:cs="Arial"/>
          <w:color w:val="494645"/>
          <w:sz w:val="16"/>
          <w:szCs w:val="16"/>
        </w:rPr>
        <w:t xml:space="preserve"> lag </w:t>
      </w:r>
      <w:proofErr w:type="spellStart"/>
      <w:r w:rsidR="00F2670D" w:rsidRPr="00FB0F30">
        <w:rPr>
          <w:rFonts w:ascii="Arial" w:eastAsia="Arial" w:hAnsi="Arial" w:cs="Arial"/>
          <w:color w:val="494645"/>
          <w:sz w:val="16"/>
          <w:szCs w:val="16"/>
        </w:rPr>
        <w:t>luam</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uas</w:t>
      </w:r>
      <w:proofErr w:type="spellEnd"/>
      <w:r w:rsidR="00F2670D" w:rsidRPr="00FB0F30">
        <w:rPr>
          <w:rFonts w:ascii="Arial" w:eastAsia="Arial" w:hAnsi="Arial" w:cs="Arial"/>
          <w:color w:val="494645"/>
          <w:sz w:val="16"/>
          <w:szCs w:val="16"/>
        </w:rPr>
        <w:t xml:space="preserve"> tau </w:t>
      </w:r>
      <w:proofErr w:type="spellStart"/>
      <w:r w:rsidR="00F2670D" w:rsidRPr="00FB0F30">
        <w:rPr>
          <w:rFonts w:ascii="Arial" w:eastAsia="Arial" w:hAnsi="Arial" w:cs="Arial"/>
          <w:color w:val="494645"/>
          <w:sz w:val="16"/>
          <w:szCs w:val="16"/>
        </w:rPr>
        <w:t>npaj</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rau</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kev</w:t>
      </w:r>
      <w:proofErr w:type="spellEnd"/>
      <w:r w:rsidR="00F2670D" w:rsidRPr="00FB0F30">
        <w:rPr>
          <w:rFonts w:ascii="Arial" w:eastAsia="Arial" w:hAnsi="Arial" w:cs="Arial"/>
          <w:color w:val="494645"/>
          <w:sz w:val="16"/>
          <w:szCs w:val="16"/>
        </w:rPr>
        <w:t xml:space="preserve"> </w:t>
      </w:r>
      <w:proofErr w:type="spellStart"/>
      <w:r w:rsidR="00F2670D" w:rsidRPr="00FB0F30">
        <w:rPr>
          <w:rFonts w:ascii="Arial" w:eastAsia="Arial" w:hAnsi="Arial" w:cs="Arial"/>
          <w:color w:val="494645"/>
          <w:sz w:val="16"/>
          <w:szCs w:val="16"/>
        </w:rPr>
        <w:t>ua</w:t>
      </w:r>
      <w:proofErr w:type="spellEnd"/>
    </w:p>
    <w:p w14:paraId="40FBB3BE" w14:textId="77777777" w:rsidR="00BF3E5F" w:rsidRPr="00FB0F30" w:rsidRDefault="00BF3E5F">
      <w:pPr>
        <w:spacing w:line="33" w:lineRule="exact"/>
        <w:rPr>
          <w:sz w:val="16"/>
          <w:szCs w:val="16"/>
        </w:rPr>
      </w:pPr>
    </w:p>
    <w:p w14:paraId="132B65B4" w14:textId="77777777" w:rsidR="00BF3E5F" w:rsidRPr="00FB0F30" w:rsidRDefault="00F2670D">
      <w:pPr>
        <w:ind w:left="360"/>
        <w:rPr>
          <w:sz w:val="16"/>
          <w:szCs w:val="16"/>
        </w:rPr>
      </w:pPr>
      <w:r w:rsidRPr="00FB0F30">
        <w:rPr>
          <w:rFonts w:ascii="Arial" w:eastAsia="Arial" w:hAnsi="Arial" w:cs="Arial"/>
          <w:color w:val="494645"/>
          <w:sz w:val="16"/>
          <w:szCs w:val="16"/>
        </w:rPr>
        <w:t xml:space="preserve">lag </w:t>
      </w:r>
      <w:proofErr w:type="spellStart"/>
      <w:r w:rsidRPr="00FB0F30">
        <w:rPr>
          <w:rFonts w:ascii="Arial" w:eastAsia="Arial" w:hAnsi="Arial" w:cs="Arial"/>
          <w:color w:val="494645"/>
          <w:sz w:val="16"/>
          <w:szCs w:val="16"/>
        </w:rPr>
        <w:t>luam</w:t>
      </w:r>
      <w:proofErr w:type="spellEnd"/>
      <w:r w:rsidRPr="00FB0F30">
        <w:rPr>
          <w:rFonts w:ascii="Arial" w:eastAsia="Arial" w:hAnsi="Arial" w:cs="Arial"/>
          <w:color w:val="494645"/>
          <w:sz w:val="16"/>
          <w:szCs w:val="16"/>
        </w:rPr>
        <w:t>?</w:t>
      </w:r>
    </w:p>
    <w:p w14:paraId="02E97087" w14:textId="77777777" w:rsidR="00BF3E5F" w:rsidRPr="00FB0F30" w:rsidRDefault="00BF3E5F">
      <w:pPr>
        <w:spacing w:line="66" w:lineRule="exact"/>
        <w:rPr>
          <w:sz w:val="16"/>
          <w:szCs w:val="16"/>
        </w:rPr>
      </w:pPr>
    </w:p>
    <w:p w14:paraId="508E9F1E" w14:textId="3F0CE2BB" w:rsidR="00BF3E5F" w:rsidRPr="00FB0F30" w:rsidRDefault="00F2670D">
      <w:pPr>
        <w:spacing w:line="397" w:lineRule="auto"/>
        <w:ind w:right="740"/>
        <w:rPr>
          <w:sz w:val="16"/>
          <w:szCs w:val="16"/>
        </w:rPr>
      </w:pPr>
      <w:proofErr w:type="spellStart"/>
      <w:r w:rsidRPr="00FB0F30">
        <w:rPr>
          <w:rFonts w:ascii="Arial" w:eastAsia="Arial" w:hAnsi="Arial" w:cs="Arial"/>
          <w:i/>
          <w:iCs/>
          <w:color w:val="494645"/>
          <w:sz w:val="16"/>
          <w:szCs w:val="16"/>
        </w:rPr>
        <w:t>Yog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tias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koj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tuaj</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yeem</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teb</w:t>
      </w:r>
      <w:proofErr w:type="spellEnd"/>
      <w:r w:rsidRPr="00FB0F30">
        <w:rPr>
          <w:rFonts w:ascii="Arial" w:eastAsia="Arial" w:hAnsi="Arial" w:cs="Arial"/>
          <w:i/>
          <w:iCs/>
          <w:color w:val="494645"/>
          <w:sz w:val="16"/>
          <w:szCs w:val="16"/>
        </w:rPr>
        <w:t xml:space="preserve"> "</w:t>
      </w:r>
      <w:proofErr w:type="spellStart"/>
      <w:ins w:id="4358" w:author="Kaxiong" w:date="2021-06-11T13:57:00Z">
        <w:r w:rsidR="000325FE">
          <w:rPr>
            <w:rFonts w:ascii="Arial" w:eastAsia="Arial" w:hAnsi="Arial" w:cs="Arial"/>
            <w:i/>
            <w:iCs/>
            <w:color w:val="494645"/>
            <w:sz w:val="16"/>
            <w:szCs w:val="16"/>
          </w:rPr>
          <w:t>yog</w:t>
        </w:r>
      </w:ins>
      <w:proofErr w:type="spellEnd"/>
      <w:del w:id="4359" w:author="Kaxiong" w:date="2021-06-11T13:57:00Z">
        <w:r w:rsidR="00462E55" w:rsidDel="000325FE">
          <w:rPr>
            <w:rFonts w:ascii="Arial" w:eastAsia="Arial" w:hAnsi="Arial" w:cs="Arial"/>
            <w:i/>
            <w:iCs/>
            <w:color w:val="494645"/>
            <w:sz w:val="16"/>
            <w:szCs w:val="16"/>
          </w:rPr>
          <w:delText>muaj</w:delText>
        </w:r>
      </w:del>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rau</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ib</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qho</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ntawm</w:t>
      </w:r>
      <w:proofErr w:type="spellEnd"/>
      <w:r w:rsidRPr="00FB0F30">
        <w:rPr>
          <w:rFonts w:ascii="Arial" w:eastAsia="Arial" w:hAnsi="Arial" w:cs="Arial"/>
          <w:i/>
          <w:iCs/>
          <w:color w:val="494645"/>
          <w:sz w:val="16"/>
          <w:szCs w:val="16"/>
        </w:rPr>
        <w:t xml:space="preserve"> cov </w:t>
      </w:r>
      <w:proofErr w:type="spellStart"/>
      <w:r w:rsidRPr="00FB0F30">
        <w:rPr>
          <w:rFonts w:ascii="Arial" w:eastAsia="Arial" w:hAnsi="Arial" w:cs="Arial"/>
          <w:i/>
          <w:iCs/>
          <w:color w:val="494645"/>
          <w:sz w:val="16"/>
          <w:szCs w:val="16"/>
        </w:rPr>
        <w:t>lus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nug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ua</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raws</w:t>
      </w:r>
      <w:proofErr w:type="spellEnd"/>
      <w:r w:rsidRPr="00FB0F30">
        <w:rPr>
          <w:rFonts w:ascii="Arial" w:eastAsia="Arial" w:hAnsi="Arial" w:cs="Arial"/>
          <w:i/>
          <w:iCs/>
          <w:color w:val="494645"/>
          <w:sz w:val="16"/>
          <w:szCs w:val="16"/>
        </w:rPr>
        <w:t xml:space="preserve"> li </w:t>
      </w:r>
      <w:ins w:id="4360" w:author="Kaxiong" w:date="2021-06-11T13:58:00Z">
        <w:r w:rsidR="000325FE">
          <w:rPr>
            <w:rFonts w:ascii="Arial" w:eastAsia="Arial" w:hAnsi="Arial" w:cs="Arial"/>
            <w:i/>
            <w:iCs/>
            <w:color w:val="494645"/>
            <w:sz w:val="16"/>
            <w:szCs w:val="16"/>
          </w:rPr>
          <w:t>sab YOG</w:t>
        </w:r>
      </w:ins>
      <w:del w:id="4361" w:author="Kaxiong" w:date="2021-06-11T13:58:00Z">
        <w:r w:rsidR="00462E55" w:rsidDel="000325FE">
          <w:rPr>
            <w:rFonts w:ascii="Arial" w:eastAsia="Arial" w:hAnsi="Arial" w:cs="Arial"/>
            <w:i/>
            <w:iCs/>
            <w:color w:val="494645"/>
            <w:sz w:val="16"/>
            <w:szCs w:val="16"/>
          </w:rPr>
          <w:delText>MUAJ</w:delText>
        </w:r>
        <w:r w:rsidRPr="00FB0F30" w:rsidDel="000325FE">
          <w:rPr>
            <w:rFonts w:ascii="Arial" w:eastAsia="Arial" w:hAnsi="Arial" w:cs="Arial"/>
            <w:i/>
            <w:iCs/>
            <w:color w:val="494645"/>
            <w:sz w:val="16"/>
            <w:szCs w:val="16"/>
          </w:rPr>
          <w:delText xml:space="preserve"> txoj kev</w:delText>
        </w:r>
      </w:del>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Yog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tias</w:t>
      </w:r>
      <w:proofErr w:type="spellEnd"/>
      <w:r w:rsidRPr="00FB0F30">
        <w:rPr>
          <w:rFonts w:ascii="Arial" w:eastAsia="Arial" w:hAnsi="Arial" w:cs="Arial"/>
          <w:i/>
          <w:iCs/>
          <w:color w:val="494645"/>
          <w:sz w:val="16"/>
          <w:szCs w:val="16"/>
        </w:rPr>
        <w:t xml:space="preserve"> lo </w:t>
      </w:r>
      <w:proofErr w:type="spellStart"/>
      <w:r w:rsidRPr="00FB0F30">
        <w:rPr>
          <w:rFonts w:ascii="Arial" w:eastAsia="Arial" w:hAnsi="Arial" w:cs="Arial"/>
          <w:i/>
          <w:iCs/>
          <w:color w:val="494645"/>
          <w:sz w:val="16"/>
          <w:szCs w:val="16"/>
        </w:rPr>
        <w:t>lus</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teb</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yog</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tsis</w:t>
      </w:r>
      <w:proofErr w:type="spellEnd"/>
      <w:r w:rsidR="00462E55">
        <w:rPr>
          <w:rFonts w:ascii="Arial" w:eastAsia="Arial" w:hAnsi="Arial" w:cs="Arial"/>
          <w:i/>
          <w:iCs/>
          <w:color w:val="494645"/>
          <w:sz w:val="16"/>
          <w:szCs w:val="16"/>
        </w:rPr>
        <w:t xml:space="preserve"> </w:t>
      </w:r>
      <w:proofErr w:type="spellStart"/>
      <w:ins w:id="4362" w:author="Kaxiong" w:date="2021-06-11T13:58:00Z">
        <w:r w:rsidR="000325FE">
          <w:rPr>
            <w:rFonts w:ascii="Arial" w:eastAsia="Arial" w:hAnsi="Arial" w:cs="Arial"/>
            <w:i/>
            <w:iCs/>
            <w:color w:val="494645"/>
            <w:sz w:val="16"/>
            <w:szCs w:val="16"/>
          </w:rPr>
          <w:t>yog</w:t>
        </w:r>
      </w:ins>
      <w:proofErr w:type="spellEnd"/>
      <w:del w:id="4363" w:author="Kaxiong" w:date="2021-06-11T13:58:00Z">
        <w:r w:rsidR="00462E55" w:rsidDel="000325FE">
          <w:rPr>
            <w:rFonts w:ascii="Arial" w:eastAsia="Arial" w:hAnsi="Arial" w:cs="Arial"/>
            <w:i/>
            <w:iCs/>
            <w:color w:val="494645"/>
            <w:sz w:val="16"/>
            <w:szCs w:val="16"/>
          </w:rPr>
          <w:delText>muaj</w:delText>
        </w:r>
      </w:del>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rau</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txhua</w:t>
      </w:r>
      <w:proofErr w:type="spellEnd"/>
      <w:r w:rsidRPr="00FB0F30">
        <w:rPr>
          <w:rFonts w:ascii="Arial" w:eastAsia="Arial" w:hAnsi="Arial" w:cs="Arial"/>
          <w:i/>
          <w:iCs/>
          <w:color w:val="494645"/>
          <w:sz w:val="16"/>
          <w:szCs w:val="16"/>
        </w:rPr>
        <w:t xml:space="preserve"> </w:t>
      </w:r>
      <w:ins w:id="4364" w:author="Kaxiong" w:date="2021-06-11T13:59:00Z">
        <w:r w:rsidR="000325FE">
          <w:rPr>
            <w:rFonts w:ascii="Arial" w:eastAsia="Arial" w:hAnsi="Arial" w:cs="Arial"/>
            <w:i/>
            <w:iCs/>
            <w:color w:val="494645"/>
            <w:sz w:val="16"/>
            <w:szCs w:val="16"/>
          </w:rPr>
          <w:t xml:space="preserve">cov </w:t>
        </w:r>
        <w:proofErr w:type="spellStart"/>
        <w:r w:rsidR="000325FE">
          <w:rPr>
            <w:rFonts w:ascii="Arial" w:eastAsia="Arial" w:hAnsi="Arial" w:cs="Arial"/>
            <w:i/>
            <w:iCs/>
            <w:color w:val="494645"/>
            <w:sz w:val="16"/>
            <w:szCs w:val="16"/>
          </w:rPr>
          <w:t>lus</w:t>
        </w:r>
        <w:proofErr w:type="spellEnd"/>
        <w:r w:rsidR="000325FE">
          <w:rPr>
            <w:rFonts w:ascii="Arial" w:eastAsia="Arial" w:hAnsi="Arial" w:cs="Arial"/>
            <w:i/>
            <w:iCs/>
            <w:color w:val="494645"/>
            <w:sz w:val="16"/>
            <w:szCs w:val="16"/>
          </w:rPr>
          <w:t xml:space="preserve"> </w:t>
        </w:r>
        <w:proofErr w:type="spellStart"/>
        <w:r w:rsidR="000325FE">
          <w:rPr>
            <w:rFonts w:ascii="Arial" w:eastAsia="Arial" w:hAnsi="Arial" w:cs="Arial"/>
            <w:i/>
            <w:iCs/>
            <w:color w:val="494645"/>
            <w:sz w:val="16"/>
            <w:szCs w:val="16"/>
          </w:rPr>
          <w:t>nug</w:t>
        </w:r>
      </w:ins>
      <w:proofErr w:type="spellEnd"/>
      <w:del w:id="4365" w:author="Kaxiong" w:date="2021-06-11T13:59:00Z">
        <w:r w:rsidRPr="00FB0F30" w:rsidDel="000325FE">
          <w:rPr>
            <w:rFonts w:ascii="Arial" w:eastAsia="Arial" w:hAnsi="Arial" w:cs="Arial"/>
            <w:i/>
            <w:iCs/>
            <w:color w:val="494645"/>
            <w:sz w:val="16"/>
            <w:szCs w:val="16"/>
          </w:rPr>
          <w:delText>tus</w:delText>
        </w:r>
      </w:del>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ua</w:t>
      </w:r>
      <w:proofErr w:type="spellEnd"/>
      <w:r w:rsidRPr="00FB0F30">
        <w:rPr>
          <w:rFonts w:ascii="Arial" w:eastAsia="Arial" w:hAnsi="Arial" w:cs="Arial"/>
          <w:i/>
          <w:iCs/>
          <w:color w:val="494645"/>
          <w:sz w:val="16"/>
          <w:szCs w:val="16"/>
        </w:rPr>
        <w:t xml:space="preserve"> </w:t>
      </w:r>
      <w:proofErr w:type="spellStart"/>
      <w:r w:rsidRPr="00FB0F30">
        <w:rPr>
          <w:rFonts w:ascii="Arial" w:eastAsia="Arial" w:hAnsi="Arial" w:cs="Arial"/>
          <w:i/>
          <w:iCs/>
          <w:color w:val="494645"/>
          <w:sz w:val="16"/>
          <w:szCs w:val="16"/>
        </w:rPr>
        <w:t>raws</w:t>
      </w:r>
      <w:proofErr w:type="spellEnd"/>
      <w:r w:rsidRPr="00FB0F30">
        <w:rPr>
          <w:rFonts w:ascii="Arial" w:eastAsia="Arial" w:hAnsi="Arial" w:cs="Arial"/>
          <w:i/>
          <w:iCs/>
          <w:color w:val="494645"/>
          <w:sz w:val="16"/>
          <w:szCs w:val="16"/>
        </w:rPr>
        <w:t xml:space="preserve"> li </w:t>
      </w:r>
      <w:ins w:id="4366" w:author="Kaxiong" w:date="2021-06-11T13:59:00Z">
        <w:r w:rsidR="000325FE">
          <w:rPr>
            <w:rFonts w:ascii="Arial" w:eastAsia="Arial" w:hAnsi="Arial" w:cs="Arial"/>
            <w:i/>
            <w:iCs/>
            <w:color w:val="494645"/>
            <w:sz w:val="16"/>
            <w:szCs w:val="16"/>
          </w:rPr>
          <w:t xml:space="preserve">sab </w:t>
        </w:r>
      </w:ins>
      <w:r w:rsidR="00462E55">
        <w:rPr>
          <w:rFonts w:ascii="Arial" w:eastAsia="Arial" w:hAnsi="Arial" w:cs="Arial"/>
          <w:i/>
          <w:iCs/>
          <w:color w:val="494645"/>
          <w:sz w:val="16"/>
          <w:szCs w:val="16"/>
        </w:rPr>
        <w:t xml:space="preserve">TSIS </w:t>
      </w:r>
      <w:ins w:id="4367" w:author="Kaxiong" w:date="2021-06-11T13:59:00Z">
        <w:r w:rsidR="000325FE">
          <w:rPr>
            <w:rFonts w:ascii="Arial" w:eastAsia="Arial" w:hAnsi="Arial" w:cs="Arial"/>
            <w:i/>
            <w:iCs/>
            <w:color w:val="494645"/>
            <w:sz w:val="16"/>
            <w:szCs w:val="16"/>
          </w:rPr>
          <w:t>YOG</w:t>
        </w:r>
      </w:ins>
      <w:del w:id="4368" w:author="Kaxiong" w:date="2021-06-11T13:59:00Z">
        <w:r w:rsidR="00462E55" w:rsidDel="000325FE">
          <w:rPr>
            <w:rFonts w:ascii="Arial" w:eastAsia="Arial" w:hAnsi="Arial" w:cs="Arial"/>
            <w:i/>
            <w:iCs/>
            <w:color w:val="494645"/>
            <w:sz w:val="16"/>
            <w:szCs w:val="16"/>
          </w:rPr>
          <w:delText>MUA</w:delText>
        </w:r>
      </w:del>
      <w:r w:rsidR="00462E55">
        <w:rPr>
          <w:rFonts w:ascii="Arial" w:eastAsia="Arial" w:hAnsi="Arial" w:cs="Arial"/>
          <w:i/>
          <w:iCs/>
          <w:color w:val="494645"/>
          <w:sz w:val="16"/>
          <w:szCs w:val="16"/>
        </w:rPr>
        <w:t>J</w:t>
      </w:r>
      <w:r w:rsidRPr="00FB0F30">
        <w:rPr>
          <w:rFonts w:ascii="Arial" w:eastAsia="Arial" w:hAnsi="Arial" w:cs="Arial"/>
          <w:i/>
          <w:iCs/>
          <w:color w:val="494645"/>
          <w:sz w:val="16"/>
          <w:szCs w:val="16"/>
        </w:rPr>
        <w:t>.</w:t>
      </w:r>
    </w:p>
    <w:p w14:paraId="0A7B24F6" w14:textId="3079BF45" w:rsidR="00BF3E5F" w:rsidRDefault="001A139B" w:rsidP="001A139B">
      <w:pPr>
        <w:tabs>
          <w:tab w:val="left" w:pos="1920"/>
        </w:tabs>
        <w:spacing w:line="181" w:lineRule="auto"/>
        <w:rPr>
          <w:sz w:val="20"/>
          <w:szCs w:val="20"/>
        </w:rPr>
      </w:pPr>
      <w:r>
        <w:rPr>
          <w:rFonts w:ascii="Arial" w:eastAsia="Arial" w:hAnsi="Arial" w:cs="Arial"/>
          <w:b/>
          <w:bCs/>
          <w:color w:val="C9B100"/>
          <w:sz w:val="20"/>
          <w:szCs w:val="20"/>
        </w:rPr>
        <w:t xml:space="preserve">       </w:t>
      </w:r>
      <w:ins w:id="4369" w:author="Kaxiong" w:date="2021-06-11T14:00:00Z">
        <w:r w:rsidR="000325FE">
          <w:rPr>
            <w:rFonts w:ascii="Arial" w:eastAsia="Arial" w:hAnsi="Arial" w:cs="Arial"/>
            <w:b/>
            <w:bCs/>
            <w:color w:val="C9B100"/>
            <w:sz w:val="20"/>
            <w:szCs w:val="20"/>
          </w:rPr>
          <w:t>YOG</w:t>
        </w:r>
      </w:ins>
      <w:del w:id="4370" w:author="Kaxiong" w:date="2021-06-11T14:00:00Z">
        <w:r w:rsidR="00AF1E7F" w:rsidRPr="00AF1E7F" w:rsidDel="000325FE">
          <w:rPr>
            <w:rFonts w:ascii="Arial" w:eastAsia="Arial" w:hAnsi="Arial" w:cs="Arial"/>
            <w:b/>
            <w:bCs/>
            <w:color w:val="C9B100"/>
            <w:sz w:val="20"/>
            <w:szCs w:val="20"/>
          </w:rPr>
          <w:delText>MUAJ</w:delText>
        </w:r>
      </w:del>
      <w:r w:rsidR="00F2670D">
        <w:rPr>
          <w:sz w:val="20"/>
          <w:szCs w:val="20"/>
        </w:rPr>
        <w:tab/>
      </w:r>
      <w:r w:rsidR="00F2670D" w:rsidRPr="001A1653">
        <w:rPr>
          <w:rFonts w:ascii="Arial" w:eastAsia="Arial" w:hAnsi="Arial" w:cs="Arial"/>
          <w:color w:val="9DA99E"/>
          <w:sz w:val="20"/>
          <w:szCs w:val="20"/>
        </w:rPr>
        <w:t xml:space="preserve">TSIS </w:t>
      </w:r>
      <w:ins w:id="4371" w:author="Kaxiong" w:date="2021-06-11T14:00:00Z">
        <w:r w:rsidR="000325FE">
          <w:rPr>
            <w:rFonts w:ascii="Arial" w:eastAsia="Arial" w:hAnsi="Arial" w:cs="Arial"/>
            <w:color w:val="9DA99E"/>
            <w:sz w:val="20"/>
            <w:szCs w:val="20"/>
          </w:rPr>
          <w:t>YOG</w:t>
        </w:r>
      </w:ins>
      <w:del w:id="4372" w:author="Kaxiong" w:date="2021-06-11T14:00:00Z">
        <w:r w:rsidR="00F2670D" w:rsidRPr="001A1653" w:rsidDel="000325FE">
          <w:rPr>
            <w:rFonts w:ascii="Arial" w:eastAsia="Arial" w:hAnsi="Arial" w:cs="Arial"/>
            <w:color w:val="9DA99E"/>
            <w:sz w:val="20"/>
            <w:szCs w:val="20"/>
          </w:rPr>
          <w:delText>MUAJ</w:delText>
        </w:r>
      </w:del>
    </w:p>
    <w:p w14:paraId="31459A6E" w14:textId="77777777" w:rsidR="00BF3E5F" w:rsidRDefault="00BF3E5F">
      <w:pPr>
        <w:spacing w:line="313" w:lineRule="exact"/>
        <w:rPr>
          <w:sz w:val="20"/>
          <w:szCs w:val="20"/>
        </w:rPr>
      </w:pPr>
    </w:p>
    <w:p w14:paraId="68EAA7A2" w14:textId="283F432C" w:rsidR="00BF3E5F" w:rsidRPr="00B91DE9" w:rsidRDefault="00F2670D" w:rsidP="00B91DE9">
      <w:pPr>
        <w:ind w:left="3340"/>
        <w:rPr>
          <w:sz w:val="14"/>
          <w:szCs w:val="14"/>
        </w:rPr>
        <w:sectPr w:rsidR="00BF3E5F" w:rsidRPr="00B91DE9">
          <w:type w:val="continuous"/>
          <w:pgSz w:w="12240" w:h="15840"/>
          <w:pgMar w:top="733" w:right="700" w:bottom="0" w:left="820" w:header="0" w:footer="0" w:gutter="0"/>
          <w:cols w:num="2" w:space="720" w:equalWidth="0">
            <w:col w:w="2240" w:space="720"/>
            <w:col w:w="7760"/>
          </w:cols>
        </w:sectPr>
      </w:pPr>
      <w:r w:rsidRPr="00C861AF">
        <w:rPr>
          <w:rFonts w:ascii="Arial" w:eastAsia="Arial" w:hAnsi="Arial" w:cs="Arial"/>
          <w:color w:val="494645"/>
          <w:sz w:val="14"/>
          <w:szCs w:val="14"/>
        </w:rPr>
        <w:t xml:space="preserve">1. </w:t>
      </w:r>
      <w:proofErr w:type="spellStart"/>
      <w:ins w:id="4373" w:author="Kaxiong" w:date="2021-06-11T14:04:00Z">
        <w:r w:rsidR="00DF2BA4">
          <w:rPr>
            <w:rFonts w:ascii="Arial" w:eastAsia="Arial" w:hAnsi="Arial" w:cs="Arial"/>
            <w:color w:val="494645"/>
            <w:sz w:val="14"/>
            <w:szCs w:val="14"/>
          </w:rPr>
          <w:t>Puas</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yog</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k</w:t>
        </w:r>
      </w:ins>
      <w:del w:id="4374" w:author="Kaxiong" w:date="2021-06-11T14:04:00Z">
        <w:r w:rsidRPr="00C861AF" w:rsidDel="00DF2BA4">
          <w:rPr>
            <w:rFonts w:ascii="Arial" w:eastAsia="Arial" w:hAnsi="Arial" w:cs="Arial"/>
            <w:color w:val="494645"/>
            <w:sz w:val="14"/>
            <w:szCs w:val="14"/>
          </w:rPr>
          <w:delText>K</w:delText>
        </w:r>
      </w:del>
      <w:r w:rsidRPr="00C861AF">
        <w:rPr>
          <w:rFonts w:ascii="Arial" w:eastAsia="Arial" w:hAnsi="Arial" w:cs="Arial"/>
          <w:color w:val="494645"/>
          <w:sz w:val="14"/>
          <w:szCs w:val="14"/>
        </w:rPr>
        <w:t>oj</w:t>
      </w:r>
      <w:proofErr w:type="spellEnd"/>
      <w:r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puas</w:t>
      </w:r>
      <w:proofErr w:type="spellEnd"/>
      <w:r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khwv</w:t>
      </w:r>
      <w:proofErr w:type="spellEnd"/>
      <w:r w:rsidRPr="00C861AF">
        <w:rPr>
          <w:rFonts w:ascii="Arial" w:eastAsia="Arial" w:hAnsi="Arial" w:cs="Arial"/>
          <w:color w:val="494645"/>
          <w:sz w:val="14"/>
          <w:szCs w:val="14"/>
        </w:rPr>
        <w:t xml:space="preserve"> </w:t>
      </w:r>
      <w:ins w:id="4375" w:author="Kaxiong" w:date="2021-06-11T14:04:00Z">
        <w:r w:rsidR="00DF2BA4">
          <w:rPr>
            <w:rFonts w:ascii="Arial" w:eastAsia="Arial" w:hAnsi="Arial" w:cs="Arial"/>
            <w:color w:val="494645"/>
            <w:sz w:val="14"/>
            <w:szCs w:val="14"/>
          </w:rPr>
          <w:t xml:space="preserve">tau tag </w:t>
        </w:r>
        <w:proofErr w:type="spellStart"/>
        <w:r w:rsidR="00DF2BA4">
          <w:rPr>
            <w:rFonts w:ascii="Arial" w:eastAsia="Arial" w:hAnsi="Arial" w:cs="Arial"/>
            <w:color w:val="494645"/>
            <w:sz w:val="14"/>
            <w:szCs w:val="14"/>
          </w:rPr>
          <w:t>nrho</w:t>
        </w:r>
        <w:proofErr w:type="spellEnd"/>
        <w:r w:rsidR="00DF2BA4">
          <w:rPr>
            <w:rFonts w:ascii="Arial" w:eastAsia="Arial" w:hAnsi="Arial" w:cs="Arial"/>
            <w:color w:val="494645"/>
            <w:sz w:val="14"/>
            <w:szCs w:val="14"/>
          </w:rPr>
          <w:t xml:space="preserve"> </w:t>
        </w:r>
      </w:ins>
      <w:proofErr w:type="spellStart"/>
      <w:r w:rsidRPr="00C861AF">
        <w:rPr>
          <w:rFonts w:ascii="Arial" w:eastAsia="Arial" w:hAnsi="Arial" w:cs="Arial"/>
          <w:color w:val="494645"/>
          <w:sz w:val="14"/>
          <w:szCs w:val="14"/>
        </w:rPr>
        <w:t>tsawg</w:t>
      </w:r>
      <w:proofErr w:type="spellEnd"/>
      <w:r w:rsidRPr="00C861AF">
        <w:rPr>
          <w:rFonts w:ascii="Arial" w:eastAsia="Arial" w:hAnsi="Arial" w:cs="Arial"/>
          <w:color w:val="494645"/>
          <w:sz w:val="14"/>
          <w:szCs w:val="14"/>
        </w:rPr>
        <w:t xml:space="preserve"> </w:t>
      </w:r>
      <w:proofErr w:type="spellStart"/>
      <w:r w:rsidRPr="00C861AF">
        <w:rPr>
          <w:rFonts w:ascii="Arial" w:eastAsia="Arial" w:hAnsi="Arial" w:cs="Arial"/>
          <w:color w:val="494645"/>
          <w:sz w:val="14"/>
          <w:szCs w:val="14"/>
        </w:rPr>
        <w:t>dua</w:t>
      </w:r>
      <w:proofErr w:type="spellEnd"/>
      <w:r w:rsidRPr="00C861AF">
        <w:rPr>
          <w:rFonts w:ascii="Arial" w:eastAsia="Arial" w:hAnsi="Arial" w:cs="Arial"/>
          <w:color w:val="494645"/>
          <w:sz w:val="14"/>
          <w:szCs w:val="14"/>
        </w:rPr>
        <w:t xml:space="preserve"> $ 500K / </w:t>
      </w:r>
      <w:proofErr w:type="spellStart"/>
      <w:ins w:id="4376" w:author="Kaxiong" w:date="2021-06-11T14:05:00Z">
        <w:r w:rsidR="00DF2BA4">
          <w:rPr>
            <w:rFonts w:ascii="Arial" w:eastAsia="Arial" w:hAnsi="Arial" w:cs="Arial"/>
            <w:color w:val="494645"/>
            <w:sz w:val="14"/>
            <w:szCs w:val="14"/>
          </w:rPr>
          <w:t>xyoo</w:t>
        </w:r>
        <w:proofErr w:type="spellEnd"/>
        <w:r w:rsidR="00DF2BA4">
          <w:rPr>
            <w:rFonts w:ascii="Arial" w:eastAsia="Arial" w:hAnsi="Arial" w:cs="Arial"/>
            <w:color w:val="494645"/>
            <w:sz w:val="14"/>
            <w:szCs w:val="14"/>
          </w:rPr>
          <w:t xml:space="preserve"> </w:t>
        </w:r>
      </w:ins>
      <w:proofErr w:type="spellStart"/>
      <w:r w:rsidRPr="00C861AF">
        <w:rPr>
          <w:rFonts w:ascii="Arial" w:eastAsia="Arial" w:hAnsi="Arial" w:cs="Arial"/>
          <w:color w:val="494645"/>
          <w:sz w:val="14"/>
          <w:szCs w:val="14"/>
        </w:rPr>
        <w:t>hauv</w:t>
      </w:r>
      <w:proofErr w:type="spellEnd"/>
      <w:r w:rsidRPr="00C861AF">
        <w:rPr>
          <w:rFonts w:ascii="Arial" w:eastAsia="Arial" w:hAnsi="Arial" w:cs="Arial"/>
          <w:color w:val="494645"/>
          <w:sz w:val="14"/>
          <w:szCs w:val="14"/>
        </w:rPr>
        <w:t xml:space="preserve"> </w:t>
      </w:r>
      <w:ins w:id="4377" w:author="Kaxiong" w:date="2021-06-11T14:05:00Z">
        <w:r w:rsidR="00DF2BA4">
          <w:rPr>
            <w:rFonts w:ascii="Arial" w:eastAsia="Arial" w:hAnsi="Arial" w:cs="Arial"/>
            <w:color w:val="494645"/>
            <w:sz w:val="14"/>
            <w:szCs w:val="14"/>
          </w:rPr>
          <w:t xml:space="preserve">cov </w:t>
        </w:r>
        <w:proofErr w:type="spellStart"/>
        <w:r w:rsidR="00DF2BA4">
          <w:rPr>
            <w:rFonts w:ascii="Arial" w:eastAsia="Arial" w:hAnsi="Arial" w:cs="Arial"/>
            <w:color w:val="494645"/>
            <w:sz w:val="14"/>
            <w:szCs w:val="14"/>
          </w:rPr>
          <w:t>kev</w:t>
        </w:r>
        <w:proofErr w:type="spellEnd"/>
        <w:r w:rsidR="00DF2BA4">
          <w:rPr>
            <w:rFonts w:ascii="Arial" w:eastAsia="Arial" w:hAnsi="Arial" w:cs="Arial"/>
            <w:color w:val="494645"/>
            <w:sz w:val="14"/>
            <w:szCs w:val="14"/>
          </w:rPr>
          <w:t xml:space="preserve"> </w:t>
        </w:r>
      </w:ins>
      <w:del w:id="4378" w:author="Kaxiong" w:date="2021-06-11T14:05:00Z">
        <w:r w:rsidRPr="00C861AF" w:rsidDel="00DF2BA4">
          <w:rPr>
            <w:rFonts w:ascii="Arial" w:eastAsia="Arial" w:hAnsi="Arial" w:cs="Arial"/>
            <w:color w:val="494645"/>
            <w:sz w:val="14"/>
            <w:szCs w:val="14"/>
          </w:rPr>
          <w:delText xml:space="preserve">txhua </w:delText>
        </w:r>
        <w:r w:rsidR="00D87D3A" w:rsidRPr="00C861AF" w:rsidDel="00DF2BA4">
          <w:rPr>
            <w:rFonts w:ascii="Arial" w:eastAsia="Arial" w:hAnsi="Arial" w:cs="Arial"/>
            <w:color w:val="494645"/>
            <w:sz w:val="14"/>
            <w:szCs w:val="14"/>
          </w:rPr>
          <w:delText xml:space="preserve">xyoo ntawm </w:delText>
        </w:r>
        <w:r w:rsidRPr="00C861AF" w:rsidDel="00DF2BA4">
          <w:rPr>
            <w:rFonts w:ascii="Arial" w:eastAsia="Arial" w:hAnsi="Arial" w:cs="Arial"/>
            <w:color w:val="494645"/>
            <w:sz w:val="14"/>
            <w:szCs w:val="14"/>
          </w:rPr>
          <w:delText xml:space="preserve">qhov </w:delText>
        </w:r>
      </w:del>
      <w:proofErr w:type="spellStart"/>
      <w:r w:rsidRPr="00C861AF">
        <w:rPr>
          <w:rFonts w:ascii="Arial" w:eastAsia="Arial" w:hAnsi="Arial" w:cs="Arial"/>
          <w:color w:val="494645"/>
          <w:sz w:val="14"/>
          <w:szCs w:val="14"/>
        </w:rPr>
        <w:t>muag</w:t>
      </w:r>
      <w:proofErr w:type="spellEnd"/>
      <w:r w:rsidR="00D87D3A"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khoom</w:t>
      </w:r>
      <w:proofErr w:type="spellEnd"/>
      <w:r w:rsidR="00D87D3A" w:rsidRPr="00C861AF">
        <w:rPr>
          <w:rFonts w:ascii="Arial" w:eastAsia="Arial" w:hAnsi="Arial" w:cs="Arial"/>
          <w:color w:val="494645"/>
          <w:sz w:val="14"/>
          <w:szCs w:val="14"/>
        </w:rPr>
        <w:t xml:space="preserve"> </w:t>
      </w:r>
      <w:proofErr w:type="spellStart"/>
      <w:r w:rsidR="00D87D3A" w:rsidRPr="00C861AF">
        <w:rPr>
          <w:rFonts w:ascii="Arial" w:eastAsia="Arial" w:hAnsi="Arial" w:cs="Arial"/>
          <w:color w:val="494645"/>
          <w:sz w:val="14"/>
          <w:szCs w:val="14"/>
        </w:rPr>
        <w:t>noj</w:t>
      </w:r>
      <w:proofErr w:type="spellEnd"/>
      <w:r w:rsidR="00D87D3A" w:rsidRPr="00C861AF">
        <w:rPr>
          <w:rFonts w:ascii="Arial" w:eastAsia="Arial" w:hAnsi="Arial" w:cs="Arial"/>
          <w:color w:val="494645"/>
          <w:sz w:val="14"/>
          <w:szCs w:val="14"/>
        </w:rPr>
        <w:t>? THIA</w:t>
      </w:r>
      <w:ins w:id="4379" w:author="Kaxiong" w:date="2021-06-11T14:05:00Z">
        <w:r w:rsidR="00DF2BA4">
          <w:rPr>
            <w:rFonts w:ascii="Arial" w:eastAsia="Arial" w:hAnsi="Arial" w:cs="Arial"/>
            <w:color w:val="494645"/>
            <w:sz w:val="14"/>
            <w:szCs w:val="14"/>
          </w:rPr>
          <w:t>B</w:t>
        </w:r>
      </w:ins>
    </w:p>
    <w:p w14:paraId="332DDCFB" w14:textId="5CE7F71F" w:rsidR="00BF3E5F" w:rsidRPr="004A72EB" w:rsidRDefault="00F2670D" w:rsidP="00B91DE9">
      <w:pPr>
        <w:spacing w:line="315" w:lineRule="auto"/>
        <w:ind w:right="1240"/>
        <w:rPr>
          <w:sz w:val="16"/>
          <w:szCs w:val="16"/>
        </w:rPr>
      </w:pPr>
      <w:proofErr w:type="spellStart"/>
      <w:r w:rsidRPr="004A72EB">
        <w:rPr>
          <w:rFonts w:ascii="Arial" w:eastAsia="Arial" w:hAnsi="Arial" w:cs="Arial"/>
          <w:color w:val="494645"/>
          <w:sz w:val="16"/>
          <w:szCs w:val="16"/>
        </w:rPr>
        <w:t>Koj</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tsis</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tas</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yuav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ua</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raws</w:t>
      </w:r>
      <w:proofErr w:type="spellEnd"/>
      <w:r w:rsidRPr="004A72EB">
        <w:rPr>
          <w:rFonts w:ascii="Arial" w:eastAsia="Arial" w:hAnsi="Arial" w:cs="Arial"/>
          <w:color w:val="494645"/>
          <w:sz w:val="16"/>
          <w:szCs w:val="16"/>
        </w:rPr>
        <w:t xml:space="preserve"> li cov </w:t>
      </w:r>
      <w:proofErr w:type="spellStart"/>
      <w:r w:rsidR="004A72EB">
        <w:rPr>
          <w:rFonts w:ascii="Arial" w:eastAsia="Arial" w:hAnsi="Arial" w:cs="Arial"/>
          <w:color w:val="494645"/>
          <w:sz w:val="16"/>
          <w:szCs w:val="16"/>
        </w:rPr>
        <w:t>txoj</w:t>
      </w:r>
      <w:proofErr w:type="spellEnd"/>
      <w:r w:rsidR="004A72EB">
        <w:rPr>
          <w:rFonts w:ascii="Arial" w:eastAsia="Arial" w:hAnsi="Arial" w:cs="Arial"/>
          <w:color w:val="494645"/>
          <w:sz w:val="16"/>
          <w:szCs w:val="16"/>
        </w:rPr>
        <w:t xml:space="preserve"> CAI TSIM KHOOM</w:t>
      </w:r>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Nyob</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rau</w:t>
      </w:r>
      <w:proofErr w:type="spellEnd"/>
      <w:r w:rsidRPr="004A72EB">
        <w:rPr>
          <w:rFonts w:ascii="Arial" w:eastAsia="Arial" w:hAnsi="Arial" w:cs="Arial"/>
          <w:color w:val="494645"/>
          <w:sz w:val="16"/>
          <w:szCs w:val="16"/>
        </w:rPr>
        <w:t xml:space="preserve"> tib </w:t>
      </w:r>
      <w:proofErr w:type="spellStart"/>
      <w:r w:rsidRPr="004A72EB">
        <w:rPr>
          <w:rFonts w:ascii="Arial" w:eastAsia="Arial" w:hAnsi="Arial" w:cs="Arial"/>
          <w:color w:val="494645"/>
          <w:sz w:val="16"/>
          <w:szCs w:val="16"/>
        </w:rPr>
        <w:t>lub</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sij</w:t>
      </w:r>
      <w:proofErr w:type="spellEnd"/>
      <w:r w:rsid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hawm</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koj</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yuav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tsum</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khaws</w:t>
      </w:r>
      <w:proofErr w:type="spellEnd"/>
      <w:r w:rsidRPr="004A72EB">
        <w:rPr>
          <w:rFonts w:ascii="Arial" w:eastAsia="Arial" w:hAnsi="Arial" w:cs="Arial"/>
          <w:color w:val="494645"/>
          <w:sz w:val="16"/>
          <w:szCs w:val="16"/>
        </w:rPr>
        <w:t xml:space="preserve"> tag </w:t>
      </w:r>
      <w:proofErr w:type="spellStart"/>
      <w:r w:rsidRPr="004A72EB">
        <w:rPr>
          <w:rFonts w:ascii="Arial" w:eastAsia="Arial" w:hAnsi="Arial" w:cs="Arial"/>
          <w:color w:val="494645"/>
          <w:sz w:val="16"/>
          <w:szCs w:val="16"/>
        </w:rPr>
        <w:t>nrho</w:t>
      </w:r>
      <w:proofErr w:type="spellEnd"/>
      <w:r w:rsidRPr="004A72EB">
        <w:rPr>
          <w:rFonts w:ascii="Arial" w:eastAsia="Arial" w:hAnsi="Arial" w:cs="Arial"/>
          <w:color w:val="494645"/>
          <w:sz w:val="16"/>
          <w:szCs w:val="16"/>
        </w:rPr>
        <w:t xml:space="preserve"> cov </w:t>
      </w:r>
      <w:proofErr w:type="spellStart"/>
      <w:r w:rsidRPr="004A72EB">
        <w:rPr>
          <w:rFonts w:ascii="Arial" w:eastAsia="Arial" w:hAnsi="Arial" w:cs="Arial"/>
          <w:color w:val="494645"/>
          <w:sz w:val="16"/>
          <w:szCs w:val="16"/>
        </w:rPr>
        <w:t>ntaub</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ntawv</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sau</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tseg</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kom</w:t>
      </w:r>
      <w:proofErr w:type="spellEnd"/>
      <w:r w:rsidRPr="004A72EB">
        <w:rPr>
          <w:rFonts w:ascii="Arial" w:eastAsia="Arial" w:hAnsi="Arial" w:cs="Arial"/>
          <w:color w:val="494645"/>
          <w:sz w:val="16"/>
          <w:szCs w:val="16"/>
        </w:rPr>
        <w:t xml:space="preserve"> </w:t>
      </w:r>
      <w:del w:id="4380" w:author="Kaxiong" w:date="2021-06-11T14:02:00Z">
        <w:r w:rsidRPr="004A72EB" w:rsidDel="00DF2BA4">
          <w:rPr>
            <w:rFonts w:ascii="Arial" w:eastAsia="Arial" w:hAnsi="Arial" w:cs="Arial"/>
            <w:color w:val="494645"/>
            <w:sz w:val="16"/>
            <w:szCs w:val="16"/>
          </w:rPr>
          <w:delText xml:space="preserve">tiav tias </w:delText>
        </w:r>
      </w:del>
      <w:proofErr w:type="spellStart"/>
      <w:r w:rsidRPr="004A72EB">
        <w:rPr>
          <w:rFonts w:ascii="Arial" w:eastAsia="Arial" w:hAnsi="Arial" w:cs="Arial"/>
          <w:color w:val="494645"/>
          <w:sz w:val="16"/>
          <w:szCs w:val="16"/>
        </w:rPr>
        <w:t>koj</w:t>
      </w:r>
      <w:proofErr w:type="spellEnd"/>
      <w:r w:rsidRPr="004A72EB">
        <w:rPr>
          <w:rFonts w:ascii="Arial" w:eastAsia="Arial" w:hAnsi="Arial" w:cs="Arial"/>
          <w:color w:val="494645"/>
          <w:sz w:val="16"/>
          <w:szCs w:val="16"/>
        </w:rPr>
        <w:t xml:space="preserve"> </w:t>
      </w:r>
      <w:proofErr w:type="spellStart"/>
      <w:r w:rsidRPr="004A72EB">
        <w:rPr>
          <w:rFonts w:ascii="Arial" w:eastAsia="Arial" w:hAnsi="Arial" w:cs="Arial"/>
          <w:color w:val="494645"/>
          <w:sz w:val="16"/>
          <w:szCs w:val="16"/>
        </w:rPr>
        <w:t>ntsib</w:t>
      </w:r>
      <w:proofErr w:type="spellEnd"/>
      <w:r w:rsidRPr="004A72EB">
        <w:rPr>
          <w:rFonts w:ascii="Arial" w:eastAsia="Arial" w:hAnsi="Arial" w:cs="Arial"/>
          <w:color w:val="494645"/>
          <w:sz w:val="16"/>
          <w:szCs w:val="16"/>
        </w:rPr>
        <w:t xml:space="preserve"> cov </w:t>
      </w:r>
      <w:proofErr w:type="spellStart"/>
      <w:r w:rsidRPr="004A72EB">
        <w:rPr>
          <w:rFonts w:ascii="Arial" w:eastAsia="Arial" w:hAnsi="Arial" w:cs="Arial"/>
          <w:color w:val="494645"/>
          <w:sz w:val="16"/>
          <w:szCs w:val="16"/>
        </w:rPr>
        <w:t>kev</w:t>
      </w:r>
      <w:proofErr w:type="spellEnd"/>
      <w:r w:rsidRPr="004A72EB">
        <w:rPr>
          <w:rFonts w:ascii="Arial" w:eastAsia="Arial" w:hAnsi="Arial" w:cs="Arial"/>
          <w:color w:val="494645"/>
          <w:sz w:val="16"/>
          <w:szCs w:val="16"/>
        </w:rPr>
        <w:t xml:space="preserve"> xaiv </w:t>
      </w:r>
      <w:proofErr w:type="spellStart"/>
      <w:r w:rsidRPr="004A72EB">
        <w:rPr>
          <w:rFonts w:ascii="Arial" w:eastAsia="Arial" w:hAnsi="Arial" w:cs="Arial"/>
          <w:color w:val="494645"/>
          <w:sz w:val="16"/>
          <w:szCs w:val="16"/>
        </w:rPr>
        <w:t>zam</w:t>
      </w:r>
      <w:proofErr w:type="spellEnd"/>
      <w:r w:rsidRPr="004A72EB">
        <w:rPr>
          <w:rFonts w:ascii="Arial" w:eastAsia="Arial" w:hAnsi="Arial" w:cs="Arial"/>
          <w:color w:val="494645"/>
          <w:sz w:val="16"/>
          <w:szCs w:val="16"/>
        </w:rPr>
        <w:t xml:space="preserve"> sab </w:t>
      </w:r>
      <w:proofErr w:type="spellStart"/>
      <w:r w:rsidRPr="004A72EB">
        <w:rPr>
          <w:rFonts w:ascii="Arial" w:eastAsia="Arial" w:hAnsi="Arial" w:cs="Arial"/>
          <w:color w:val="494645"/>
          <w:sz w:val="16"/>
          <w:szCs w:val="16"/>
        </w:rPr>
        <w:t>sau</w:t>
      </w:r>
      <w:r w:rsidR="004A72EB">
        <w:rPr>
          <w:rFonts w:ascii="Arial" w:eastAsia="Arial" w:hAnsi="Arial" w:cs="Arial"/>
          <w:color w:val="494645"/>
          <w:sz w:val="16"/>
          <w:szCs w:val="16"/>
        </w:rPr>
        <w:t>v</w:t>
      </w:r>
      <w:proofErr w:type="spellEnd"/>
      <w:r w:rsidRPr="004A72EB">
        <w:rPr>
          <w:rFonts w:ascii="Arial" w:eastAsia="Arial" w:hAnsi="Arial" w:cs="Arial"/>
          <w:color w:val="494645"/>
          <w:sz w:val="16"/>
          <w:szCs w:val="16"/>
        </w:rPr>
        <w:t>.</w:t>
      </w:r>
      <w:ins w:id="4381" w:author="Kaxiong" w:date="2021-06-11T14:03:00Z">
        <w:r w:rsidR="00DF2BA4">
          <w:rPr>
            <w:rFonts w:ascii="Arial" w:eastAsia="Arial" w:hAnsi="Arial" w:cs="Arial"/>
            <w:i/>
            <w:iCs/>
            <w:color w:val="494645"/>
            <w:sz w:val="16"/>
            <w:szCs w:val="16"/>
          </w:rPr>
          <w:t xml:space="preserve"> </w:t>
        </w:r>
        <w:proofErr w:type="spellStart"/>
        <w:r w:rsidR="00DF2BA4">
          <w:rPr>
            <w:rFonts w:ascii="Arial" w:eastAsia="Arial" w:hAnsi="Arial" w:cs="Arial"/>
            <w:i/>
            <w:iCs/>
            <w:color w:val="494645"/>
            <w:sz w:val="16"/>
            <w:szCs w:val="16"/>
          </w:rPr>
          <w:t>Hais</w:t>
        </w:r>
        <w:proofErr w:type="spellEnd"/>
        <w:r w:rsidR="00DF2BA4">
          <w:rPr>
            <w:rFonts w:ascii="Arial" w:eastAsia="Arial" w:hAnsi="Arial" w:cs="Arial"/>
            <w:i/>
            <w:iCs/>
            <w:color w:val="494645"/>
            <w:sz w:val="16"/>
            <w:szCs w:val="16"/>
          </w:rPr>
          <w:t xml:space="preserve"> </w:t>
        </w:r>
        <w:proofErr w:type="spellStart"/>
        <w:r w:rsidR="00DF2BA4">
          <w:rPr>
            <w:rFonts w:ascii="Arial" w:eastAsia="Arial" w:hAnsi="Arial" w:cs="Arial"/>
            <w:i/>
            <w:iCs/>
            <w:color w:val="494645"/>
            <w:sz w:val="16"/>
            <w:szCs w:val="16"/>
          </w:rPr>
          <w:t>ntxiv</w:t>
        </w:r>
        <w:proofErr w:type="spellEnd"/>
        <w:r w:rsidR="00DF2BA4">
          <w:rPr>
            <w:rFonts w:ascii="Arial" w:eastAsia="Arial" w:hAnsi="Arial" w:cs="Arial"/>
            <w:i/>
            <w:iCs/>
            <w:color w:val="494645"/>
            <w:sz w:val="16"/>
            <w:szCs w:val="16"/>
          </w:rPr>
          <w:t xml:space="preserve"> </w:t>
        </w:r>
      </w:ins>
      <w:del w:id="4382" w:author="Kaxiong" w:date="2021-06-11T14:03:00Z">
        <w:r w:rsidRPr="004A72EB" w:rsidDel="00DF2BA4">
          <w:rPr>
            <w:rFonts w:ascii="Arial" w:eastAsia="Arial" w:hAnsi="Arial" w:cs="Arial"/>
            <w:i/>
            <w:iCs/>
            <w:color w:val="494645"/>
            <w:sz w:val="16"/>
            <w:szCs w:val="16"/>
          </w:rPr>
          <w:delText xml:space="preserve">Qhia rau </w:delText>
        </w:r>
      </w:del>
      <w:proofErr w:type="spellStart"/>
      <w:r w:rsidRPr="004A72EB">
        <w:rPr>
          <w:rFonts w:ascii="Arial" w:eastAsia="Arial" w:hAnsi="Arial" w:cs="Arial"/>
          <w:i/>
          <w:iCs/>
          <w:color w:val="494645"/>
          <w:sz w:val="16"/>
          <w:szCs w:val="16"/>
        </w:rPr>
        <w:t>hauv</w:t>
      </w:r>
      <w:proofErr w:type="spellEnd"/>
      <w:r w:rsidRPr="004A72EB">
        <w:rPr>
          <w:rFonts w:ascii="Arial" w:eastAsia="Arial" w:hAnsi="Arial" w:cs="Arial"/>
          <w:i/>
          <w:iCs/>
          <w:color w:val="494645"/>
          <w:sz w:val="16"/>
          <w:szCs w:val="16"/>
        </w:rPr>
        <w:t xml:space="preserve"> </w:t>
      </w:r>
      <w:proofErr w:type="spellStart"/>
      <w:r w:rsidRPr="004A72EB">
        <w:rPr>
          <w:rFonts w:ascii="Arial" w:eastAsia="Arial" w:hAnsi="Arial" w:cs="Arial"/>
          <w:i/>
          <w:iCs/>
          <w:color w:val="494645"/>
          <w:sz w:val="16"/>
          <w:szCs w:val="16"/>
        </w:rPr>
        <w:t>qab</w:t>
      </w:r>
      <w:proofErr w:type="spellEnd"/>
      <w:r w:rsidRPr="004A72EB">
        <w:rPr>
          <w:rFonts w:ascii="Arial" w:eastAsia="Arial" w:hAnsi="Arial" w:cs="Arial"/>
          <w:i/>
          <w:iCs/>
          <w:color w:val="494645"/>
          <w:sz w:val="16"/>
          <w:szCs w:val="16"/>
        </w:rPr>
        <w:t xml:space="preserve"> no.</w:t>
      </w:r>
    </w:p>
    <w:p w14:paraId="01834BE0" w14:textId="77777777" w:rsidR="00BF3E5F" w:rsidRDefault="00BF3E5F">
      <w:pPr>
        <w:spacing w:line="250" w:lineRule="exact"/>
        <w:rPr>
          <w:sz w:val="20"/>
          <w:szCs w:val="20"/>
        </w:rPr>
      </w:pPr>
    </w:p>
    <w:p w14:paraId="250276D1" w14:textId="7C4E1FC8" w:rsidR="00BF3E5F" w:rsidRPr="006F2FAF" w:rsidRDefault="00F2670D" w:rsidP="006F2FAF">
      <w:pPr>
        <w:ind w:left="340"/>
        <w:jc w:val="both"/>
        <w:rPr>
          <w:sz w:val="13"/>
          <w:szCs w:val="13"/>
        </w:rPr>
      </w:pPr>
      <w:proofErr w:type="spellStart"/>
      <w:r w:rsidRPr="006F2FAF">
        <w:rPr>
          <w:rFonts w:ascii="Arial" w:eastAsia="Arial" w:hAnsi="Arial" w:cs="Arial"/>
          <w:color w:val="494645"/>
          <w:sz w:val="13"/>
          <w:szCs w:val="13"/>
        </w:rPr>
        <w:t>Koj</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tsim</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nyog</w:t>
      </w:r>
      <w:proofErr w:type="spellEnd"/>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rau</w:t>
      </w:r>
      <w:proofErr w:type="spellEnd"/>
      <w:r w:rsidRPr="006F2FAF">
        <w:rPr>
          <w:rFonts w:ascii="Arial" w:eastAsia="Arial" w:hAnsi="Arial" w:cs="Arial"/>
          <w:color w:val="494645"/>
          <w:sz w:val="13"/>
          <w:szCs w:val="13"/>
        </w:rPr>
        <w:t xml:space="preserve"> </w:t>
      </w:r>
      <w:del w:id="4383" w:author="Kaxiong" w:date="2021-06-11T14:17:00Z">
        <w:r w:rsidRPr="006936E8" w:rsidDel="00FA4AFC">
          <w:rPr>
            <w:rFonts w:ascii="Arial" w:eastAsia="Arial" w:hAnsi="Arial" w:cs="Arial"/>
            <w:b/>
            <w:bCs/>
            <w:color w:val="494645"/>
            <w:sz w:val="13"/>
            <w:szCs w:val="13"/>
          </w:rPr>
          <w:delText xml:space="preserve">Tau </w:delText>
        </w:r>
      </w:del>
      <w:r w:rsidRPr="006936E8">
        <w:rPr>
          <w:rFonts w:ascii="Arial" w:eastAsia="Arial" w:hAnsi="Arial" w:cs="Arial"/>
          <w:b/>
          <w:bCs/>
          <w:color w:val="494645"/>
          <w:sz w:val="13"/>
          <w:szCs w:val="13"/>
        </w:rPr>
        <w:t xml:space="preserve">Kev </w:t>
      </w:r>
      <w:proofErr w:type="spellStart"/>
      <w:r w:rsidRPr="006936E8">
        <w:rPr>
          <w:rFonts w:ascii="Arial" w:eastAsia="Arial" w:hAnsi="Arial" w:cs="Arial"/>
          <w:b/>
          <w:bCs/>
          <w:color w:val="494645"/>
          <w:sz w:val="13"/>
          <w:szCs w:val="13"/>
        </w:rPr>
        <w:t>Zam</w:t>
      </w:r>
      <w:proofErr w:type="spellEnd"/>
      <w:r w:rsidRPr="006936E8">
        <w:rPr>
          <w:rFonts w:ascii="Arial" w:eastAsia="Arial" w:hAnsi="Arial" w:cs="Arial"/>
          <w:b/>
          <w:bCs/>
          <w:color w:val="494645"/>
          <w:sz w:val="13"/>
          <w:szCs w:val="13"/>
        </w:rPr>
        <w:t xml:space="preserve"> </w:t>
      </w:r>
      <w:proofErr w:type="spellStart"/>
      <w:ins w:id="4384" w:author="Kaxiong" w:date="2021-06-11T14:17:00Z">
        <w:r w:rsidR="00FA4AFC">
          <w:rPr>
            <w:rFonts w:ascii="Arial" w:eastAsia="Arial" w:hAnsi="Arial" w:cs="Arial"/>
            <w:b/>
            <w:bCs/>
            <w:color w:val="494645"/>
            <w:sz w:val="13"/>
            <w:szCs w:val="13"/>
          </w:rPr>
          <w:t>Ua</w:t>
        </w:r>
        <w:proofErr w:type="spellEnd"/>
        <w:r w:rsidR="00FA4AFC">
          <w:rPr>
            <w:rFonts w:ascii="Arial" w:eastAsia="Arial" w:hAnsi="Arial" w:cs="Arial"/>
            <w:b/>
            <w:bCs/>
            <w:color w:val="494645"/>
            <w:sz w:val="13"/>
            <w:szCs w:val="13"/>
          </w:rPr>
          <w:t xml:space="preserve"> </w:t>
        </w:r>
        <w:proofErr w:type="spellStart"/>
        <w:r w:rsidR="00FA4AFC">
          <w:rPr>
            <w:rFonts w:ascii="Arial" w:eastAsia="Arial" w:hAnsi="Arial" w:cs="Arial"/>
            <w:b/>
            <w:bCs/>
            <w:color w:val="494645"/>
            <w:sz w:val="13"/>
            <w:szCs w:val="13"/>
          </w:rPr>
          <w:t>Tsim</w:t>
        </w:r>
        <w:proofErr w:type="spellEnd"/>
        <w:r w:rsidR="00FA4AFC">
          <w:rPr>
            <w:rFonts w:ascii="Arial" w:eastAsia="Arial" w:hAnsi="Arial" w:cs="Arial"/>
            <w:b/>
            <w:bCs/>
            <w:color w:val="494645"/>
            <w:sz w:val="13"/>
            <w:szCs w:val="13"/>
          </w:rPr>
          <w:t xml:space="preserve"> </w:t>
        </w:r>
        <w:proofErr w:type="spellStart"/>
        <w:r w:rsidR="00FA4AFC">
          <w:rPr>
            <w:rFonts w:ascii="Arial" w:eastAsia="Arial" w:hAnsi="Arial" w:cs="Arial"/>
            <w:b/>
            <w:bCs/>
            <w:color w:val="494645"/>
            <w:sz w:val="13"/>
            <w:szCs w:val="13"/>
          </w:rPr>
          <w:t>Nyog</w:t>
        </w:r>
      </w:ins>
      <w:proofErr w:type="spellEnd"/>
      <w:del w:id="4385" w:author="Kaxiong" w:date="2021-06-11T14:17:00Z">
        <w:r w:rsidRPr="006936E8" w:rsidDel="00FA4AFC">
          <w:rPr>
            <w:rFonts w:ascii="Arial" w:eastAsia="Arial" w:hAnsi="Arial" w:cs="Arial"/>
            <w:b/>
            <w:bCs/>
            <w:color w:val="494645"/>
            <w:sz w:val="13"/>
            <w:szCs w:val="13"/>
          </w:rPr>
          <w:delText>Txim</w:delText>
        </w:r>
      </w:del>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uas</w:t>
      </w:r>
      <w:proofErr w:type="spellEnd"/>
      <w:r w:rsidRPr="006F2FAF">
        <w:rPr>
          <w:rFonts w:ascii="Arial" w:eastAsia="Arial" w:hAnsi="Arial" w:cs="Arial"/>
          <w:color w:val="494645"/>
          <w:sz w:val="13"/>
          <w:szCs w:val="13"/>
        </w:rPr>
        <w:t xml:space="preserve"> </w:t>
      </w:r>
      <w:proofErr w:type="spellStart"/>
      <w:ins w:id="4386" w:author="Kaxiong" w:date="2021-06-11T14:17:00Z">
        <w:r w:rsidR="00FA4AFC">
          <w:rPr>
            <w:rFonts w:ascii="Arial" w:eastAsia="Arial" w:hAnsi="Arial" w:cs="Arial"/>
            <w:color w:val="494645"/>
            <w:sz w:val="13"/>
            <w:szCs w:val="13"/>
          </w:rPr>
          <w:t>cuam</w:t>
        </w:r>
        <w:proofErr w:type="spellEnd"/>
        <w:r w:rsidR="00FA4AFC">
          <w:rPr>
            <w:rFonts w:ascii="Arial" w:eastAsia="Arial" w:hAnsi="Arial" w:cs="Arial"/>
            <w:color w:val="494645"/>
            <w:sz w:val="13"/>
            <w:szCs w:val="13"/>
          </w:rPr>
          <w:t xml:space="preserve"> </w:t>
        </w:r>
        <w:proofErr w:type="spellStart"/>
        <w:r w:rsidR="00FA4AFC">
          <w:rPr>
            <w:rFonts w:ascii="Arial" w:eastAsia="Arial" w:hAnsi="Arial" w:cs="Arial"/>
            <w:color w:val="494645"/>
            <w:sz w:val="13"/>
            <w:szCs w:val="13"/>
          </w:rPr>
          <w:t>tshuam</w:t>
        </w:r>
      </w:ins>
      <w:proofErr w:type="spellEnd"/>
      <w:del w:id="4387" w:author="Kaxiong" w:date="2021-06-11T14:17:00Z">
        <w:r w:rsidRPr="006F2FAF" w:rsidDel="00FA4AFC">
          <w:rPr>
            <w:rFonts w:ascii="Arial" w:eastAsia="Arial" w:hAnsi="Arial" w:cs="Arial"/>
            <w:color w:val="494645"/>
            <w:sz w:val="13"/>
            <w:szCs w:val="13"/>
          </w:rPr>
          <w:delText>koom</w:delText>
        </w:r>
      </w:del>
      <w:r w:rsidRPr="006F2FAF">
        <w:rPr>
          <w:rFonts w:ascii="Arial" w:eastAsia="Arial" w:hAnsi="Arial" w:cs="Arial"/>
          <w:color w:val="494645"/>
          <w:sz w:val="13"/>
          <w:szCs w:val="13"/>
        </w:rPr>
        <w:t xml:space="preserve"> </w:t>
      </w:r>
      <w:proofErr w:type="spellStart"/>
      <w:r w:rsidRPr="006F2FAF">
        <w:rPr>
          <w:rFonts w:ascii="Arial" w:eastAsia="Arial" w:hAnsi="Arial" w:cs="Arial"/>
          <w:color w:val="494645"/>
          <w:sz w:val="13"/>
          <w:szCs w:val="13"/>
        </w:rPr>
        <w:t>nrog</w:t>
      </w:r>
      <w:proofErr w:type="spellEnd"/>
      <w:r w:rsidRPr="006F2FAF">
        <w:rPr>
          <w:rFonts w:ascii="Arial" w:eastAsia="Arial" w:hAnsi="Arial" w:cs="Arial"/>
          <w:color w:val="494645"/>
          <w:sz w:val="13"/>
          <w:szCs w:val="13"/>
        </w:rPr>
        <w:t>:</w:t>
      </w:r>
    </w:p>
    <w:p w14:paraId="6A94EA5E" w14:textId="77777777" w:rsidR="00BF3E5F" w:rsidRPr="006F2FAF" w:rsidRDefault="00BF3E5F" w:rsidP="006F2FAF">
      <w:pPr>
        <w:spacing w:line="99" w:lineRule="exact"/>
        <w:jc w:val="both"/>
        <w:rPr>
          <w:sz w:val="13"/>
          <w:szCs w:val="13"/>
        </w:rPr>
      </w:pPr>
    </w:p>
    <w:p w14:paraId="509635C5" w14:textId="0927DD68" w:rsidR="00BF3E5F" w:rsidRPr="005A417E" w:rsidRDefault="00A3080C" w:rsidP="005A417E">
      <w:pPr>
        <w:numPr>
          <w:ilvl w:val="0"/>
          <w:numId w:val="8"/>
        </w:numPr>
        <w:tabs>
          <w:tab w:val="left" w:pos="700"/>
        </w:tabs>
        <w:spacing w:line="385" w:lineRule="auto"/>
        <w:ind w:left="700" w:right="44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Dai </w:t>
      </w:r>
      <w:proofErr w:type="spellStart"/>
      <w:r>
        <w:rPr>
          <w:rFonts w:ascii="Arial" w:eastAsia="Arial" w:hAnsi="Arial" w:cs="Arial"/>
          <w:i/>
          <w:iCs/>
          <w:color w:val="494645"/>
          <w:sz w:val="13"/>
          <w:szCs w:val="13"/>
        </w:rPr>
        <w:t>ntawm</w:t>
      </w:r>
      <w:proofErr w:type="spellEnd"/>
      <w:r>
        <w:rPr>
          <w:rFonts w:ascii="Arial" w:eastAsia="Arial" w:hAnsi="Arial" w:cs="Arial"/>
          <w:i/>
          <w:iCs/>
          <w:color w:val="494645"/>
          <w:sz w:val="13"/>
          <w:szCs w:val="13"/>
        </w:rPr>
        <w:t xml:space="preserve"> </w:t>
      </w:r>
      <w:proofErr w:type="spellStart"/>
      <w:r>
        <w:rPr>
          <w:rFonts w:ascii="Arial" w:eastAsia="Arial" w:hAnsi="Arial" w:cs="Arial"/>
          <w:i/>
          <w:iCs/>
          <w:color w:val="494645"/>
          <w:sz w:val="13"/>
          <w:szCs w:val="13"/>
        </w:rPr>
        <w:t>qhia</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Yog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cov </w:t>
      </w:r>
      <w:proofErr w:type="spellStart"/>
      <w:r w:rsidR="00F2670D" w:rsidRPr="006F2FAF">
        <w:rPr>
          <w:rFonts w:ascii="Arial" w:eastAsia="Arial" w:hAnsi="Arial" w:cs="Arial"/>
          <w:color w:val="494645"/>
          <w:sz w:val="13"/>
          <w:szCs w:val="13"/>
        </w:rPr>
        <w:t>khoom</w:t>
      </w:r>
      <w:proofErr w:type="spellEnd"/>
      <w:r w:rsidR="00F2670D" w:rsidRPr="006F2FAF">
        <w:rPr>
          <w:rFonts w:ascii="Arial" w:eastAsia="Arial" w:hAnsi="Arial" w:cs="Arial"/>
          <w:color w:val="494645"/>
          <w:sz w:val="13"/>
          <w:szCs w:val="13"/>
        </w:rPr>
        <w:t xml:space="preserve"> lag </w:t>
      </w:r>
      <w:proofErr w:type="spellStart"/>
      <w:r w:rsidR="00F2670D" w:rsidRPr="006F2FAF">
        <w:rPr>
          <w:rFonts w:ascii="Arial" w:eastAsia="Arial" w:hAnsi="Arial" w:cs="Arial"/>
          <w:color w:val="494645"/>
          <w:sz w:val="13"/>
          <w:szCs w:val="13"/>
        </w:rPr>
        <w:t>luam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xav</w:t>
      </w:r>
      <w:proofErr w:type="spellEnd"/>
      <w:r w:rsidR="00F2670D" w:rsidRPr="006F2FAF">
        <w:rPr>
          <w:rFonts w:ascii="Arial" w:eastAsia="Arial" w:hAnsi="Arial" w:cs="Arial"/>
          <w:color w:val="494645"/>
          <w:sz w:val="13"/>
          <w:szCs w:val="13"/>
        </w:rPr>
        <w:t xml:space="preserve"> tau </w:t>
      </w:r>
      <w:proofErr w:type="spellStart"/>
      <w:r w:rsidR="00F2670D" w:rsidRPr="006F2FAF">
        <w:rPr>
          <w:rFonts w:ascii="Arial" w:eastAsia="Arial" w:hAnsi="Arial" w:cs="Arial"/>
          <w:color w:val="494645"/>
          <w:sz w:val="13"/>
          <w:szCs w:val="13"/>
        </w:rPr>
        <w:t>daim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w:t>
      </w:r>
      <w:proofErr w:type="spellStart"/>
      <w:ins w:id="4388" w:author="Kaxiong" w:date="2021-06-11T14:18:00Z">
        <w:r w:rsidR="00FA4AFC">
          <w:rPr>
            <w:rFonts w:ascii="Arial" w:eastAsia="Arial" w:hAnsi="Arial" w:cs="Arial"/>
            <w:color w:val="494645"/>
            <w:sz w:val="13"/>
            <w:szCs w:val="13"/>
          </w:rPr>
          <w:t>qhia</w:t>
        </w:r>
        <w:proofErr w:type="spellEnd"/>
        <w:r w:rsidR="00FA4AFC">
          <w:rPr>
            <w:rFonts w:ascii="Arial" w:eastAsia="Arial" w:hAnsi="Arial" w:cs="Arial"/>
            <w:color w:val="494645"/>
            <w:sz w:val="13"/>
            <w:szCs w:val="13"/>
          </w:rPr>
          <w:t xml:space="preserve"> </w:t>
        </w:r>
        <w:proofErr w:type="spellStart"/>
        <w:r w:rsidR="00FA4AFC">
          <w:rPr>
            <w:rFonts w:ascii="Arial" w:eastAsia="Arial" w:hAnsi="Arial" w:cs="Arial"/>
            <w:color w:val="494645"/>
            <w:sz w:val="13"/>
            <w:szCs w:val="13"/>
          </w:rPr>
          <w:t>rau</w:t>
        </w:r>
        <w:proofErr w:type="spellEnd"/>
        <w:r w:rsidR="00FA4AFC">
          <w:rPr>
            <w:rFonts w:ascii="Arial" w:eastAsia="Arial" w:hAnsi="Arial" w:cs="Arial"/>
            <w:color w:val="494645"/>
            <w:sz w:val="13"/>
            <w:szCs w:val="13"/>
          </w:rPr>
          <w:t xml:space="preserve"> </w:t>
        </w:r>
      </w:ins>
      <w:del w:id="4389" w:author="Kaxiong" w:date="2021-06-11T14:19:00Z">
        <w:r w:rsidR="00F2670D" w:rsidRPr="006F2FAF" w:rsidDel="00FA4AFC">
          <w:rPr>
            <w:rFonts w:ascii="Arial" w:eastAsia="Arial" w:hAnsi="Arial" w:cs="Arial"/>
            <w:color w:val="494645"/>
            <w:sz w:val="13"/>
            <w:szCs w:val="13"/>
          </w:rPr>
          <w:delText xml:space="preserve">ntim </w:delText>
        </w:r>
      </w:del>
      <w:proofErr w:type="spellStart"/>
      <w:r w:rsidR="00F2670D" w:rsidRPr="006F2FAF">
        <w:rPr>
          <w:rFonts w:ascii="Arial" w:eastAsia="Arial" w:hAnsi="Arial" w:cs="Arial"/>
          <w:color w:val="494645"/>
          <w:sz w:val="13"/>
          <w:szCs w:val="13"/>
        </w:rPr>
        <w:t>khoom</w:t>
      </w:r>
      <w:proofErr w:type="spellEnd"/>
      <w:r w:rsidR="00F2670D" w:rsidRPr="006F2FAF">
        <w:rPr>
          <w:rFonts w:ascii="Arial" w:eastAsia="Arial" w:hAnsi="Arial" w:cs="Arial"/>
          <w:color w:val="494645"/>
          <w:sz w:val="13"/>
          <w:szCs w:val="13"/>
        </w:rPr>
        <w:t xml:space="preserve"> </w:t>
      </w:r>
      <w:proofErr w:type="spellStart"/>
      <w:ins w:id="4390" w:author="Kaxiong" w:date="2021-06-11T14:19:00Z">
        <w:r w:rsidR="00FA4AFC">
          <w:rPr>
            <w:rFonts w:ascii="Arial" w:eastAsia="Arial" w:hAnsi="Arial" w:cs="Arial"/>
            <w:color w:val="494645"/>
            <w:sz w:val="13"/>
            <w:szCs w:val="13"/>
          </w:rPr>
          <w:t>ntim</w:t>
        </w:r>
      </w:ins>
      <w:proofErr w:type="spellEnd"/>
      <w:del w:id="4391" w:author="Kaxiong" w:date="2021-06-11T14:19:00Z">
        <w:r w:rsidR="00F2670D" w:rsidRPr="006F2FAF" w:rsidDel="00FA4AFC">
          <w:rPr>
            <w:rFonts w:ascii="Arial" w:eastAsia="Arial" w:hAnsi="Arial" w:cs="Arial"/>
            <w:color w:val="494645"/>
            <w:sz w:val="13"/>
            <w:szCs w:val="13"/>
          </w:rPr>
          <w:delText>noj</w:delText>
        </w:r>
      </w:del>
      <w:r w:rsidR="00F2670D" w:rsidRPr="006F2FAF">
        <w:rPr>
          <w:rFonts w:ascii="Arial" w:eastAsia="Arial" w:hAnsi="Arial" w:cs="Arial"/>
          <w:color w:val="494645"/>
          <w:sz w:val="13"/>
          <w:szCs w:val="13"/>
        </w:rPr>
        <w:t>,</w:t>
      </w:r>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daim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lo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sau</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tus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tswv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liaj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teb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lub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npe</w:t>
      </w:r>
      <w:proofErr w:type="spellEnd"/>
      <w:r w:rsidR="00F2670D" w:rsidRPr="006F2FAF">
        <w:rPr>
          <w:rFonts w:ascii="Arial" w:eastAsia="Arial" w:hAnsi="Arial" w:cs="Arial"/>
          <w:color w:val="494645"/>
          <w:sz w:val="13"/>
          <w:szCs w:val="13"/>
        </w:rPr>
        <w:t xml:space="preserve"> &amp; chaw </w:t>
      </w:r>
      <w:proofErr w:type="spellStart"/>
      <w:r w:rsidR="00F2670D" w:rsidRPr="006F2FAF">
        <w:rPr>
          <w:rFonts w:ascii="Arial" w:eastAsia="Arial" w:hAnsi="Arial" w:cs="Arial"/>
          <w:color w:val="494645"/>
          <w:sz w:val="13"/>
          <w:szCs w:val="13"/>
        </w:rPr>
        <w:t>nyob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tiav</w:t>
      </w:r>
      <w:proofErr w:type="spellEnd"/>
      <w:r w:rsidR="00F2670D" w:rsidRPr="006F2FAF">
        <w:rPr>
          <w:rFonts w:ascii="Arial" w:eastAsia="Arial" w:hAnsi="Arial" w:cs="Arial"/>
          <w:color w:val="494645"/>
          <w:sz w:val="13"/>
          <w:szCs w:val="13"/>
        </w:rPr>
        <w:t xml:space="preserve">. Rau cov </w:t>
      </w:r>
      <w:proofErr w:type="spellStart"/>
      <w:r w:rsidR="00F2670D" w:rsidRPr="006F2FAF">
        <w:rPr>
          <w:rFonts w:ascii="Arial" w:eastAsia="Arial" w:hAnsi="Arial" w:cs="Arial"/>
          <w:color w:val="494645"/>
          <w:sz w:val="13"/>
          <w:szCs w:val="13"/>
        </w:rPr>
        <w:t>khoom</w:t>
      </w:r>
      <w:proofErr w:type="spellEnd"/>
      <w:r w:rsidR="00F2670D" w:rsidRPr="006F2FAF">
        <w:rPr>
          <w:rFonts w:ascii="Arial" w:eastAsia="Arial" w:hAnsi="Arial" w:cs="Arial"/>
          <w:color w:val="494645"/>
          <w:sz w:val="13"/>
          <w:szCs w:val="13"/>
        </w:rPr>
        <w:t xml:space="preserve"> lag </w:t>
      </w:r>
      <w:proofErr w:type="spellStart"/>
      <w:r w:rsidR="00F2670D" w:rsidRPr="006F2FAF">
        <w:rPr>
          <w:rFonts w:ascii="Arial" w:eastAsia="Arial" w:hAnsi="Arial" w:cs="Arial"/>
          <w:color w:val="494645"/>
          <w:sz w:val="13"/>
          <w:szCs w:val="13"/>
        </w:rPr>
        <w:t>luam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uas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tsis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daim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lo,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qhia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meej</w:t>
      </w:r>
      <w:proofErr w:type="spellEnd"/>
      <w:r w:rsidR="00F2670D" w:rsidRPr="006F2FAF">
        <w:rPr>
          <w:rFonts w:ascii="Arial" w:eastAsia="Arial" w:hAnsi="Arial" w:cs="Arial"/>
          <w:color w:val="494645"/>
          <w:sz w:val="13"/>
          <w:szCs w:val="13"/>
        </w:rPr>
        <w:t xml:space="preserve"> </w:t>
      </w:r>
      <w:proofErr w:type="spellStart"/>
      <w:r w:rsidR="005A417E">
        <w:rPr>
          <w:rFonts w:ascii="Arial" w:eastAsia="Arial" w:hAnsi="Arial" w:cs="Arial"/>
          <w:color w:val="494645"/>
          <w:sz w:val="13"/>
          <w:szCs w:val="13"/>
        </w:rPr>
        <w:t>ntawm</w:t>
      </w:r>
      <w:proofErr w:type="spellEnd"/>
      <w:r w:rsidR="005A417E">
        <w:rPr>
          <w:rFonts w:ascii="Arial" w:eastAsia="Arial" w:hAnsi="Arial" w:cs="Arial"/>
          <w:color w:val="494645"/>
          <w:sz w:val="13"/>
          <w:szCs w:val="13"/>
        </w:rPr>
        <w:t xml:space="preserve"> </w:t>
      </w:r>
      <w:r w:rsidR="00F2670D" w:rsidRPr="006F2FAF">
        <w:rPr>
          <w:rFonts w:ascii="Arial" w:eastAsia="Arial" w:hAnsi="Arial" w:cs="Arial"/>
          <w:color w:val="494645"/>
          <w:sz w:val="13"/>
          <w:szCs w:val="13"/>
        </w:rPr>
        <w:t>cov</w:t>
      </w:r>
      <w:r w:rsidR="005A417E">
        <w:rPr>
          <w:rFonts w:ascii="Arial" w:eastAsia="Arial" w:hAnsi="Arial" w:cs="Arial"/>
          <w:i/>
          <w:iCs/>
          <w:color w:val="494645"/>
          <w:sz w:val="13"/>
          <w:szCs w:val="13"/>
        </w:rPr>
        <w:t xml:space="preserve"> </w:t>
      </w:r>
      <w:proofErr w:type="spellStart"/>
      <w:r w:rsidR="00F2670D" w:rsidRPr="005A417E">
        <w:rPr>
          <w:rFonts w:ascii="Arial" w:eastAsia="Arial" w:hAnsi="Arial" w:cs="Arial"/>
          <w:color w:val="494645"/>
          <w:sz w:val="13"/>
          <w:szCs w:val="13"/>
        </w:rPr>
        <w:t>ntaub</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ntawv</w:t>
      </w:r>
      <w:proofErr w:type="spellEnd"/>
      <w:r w:rsidR="00F2670D" w:rsidRPr="005A417E">
        <w:rPr>
          <w:rFonts w:ascii="Arial" w:eastAsia="Arial" w:hAnsi="Arial" w:cs="Arial"/>
          <w:color w:val="494645"/>
          <w:sz w:val="13"/>
          <w:szCs w:val="13"/>
        </w:rPr>
        <w:t xml:space="preserve"> no </w:t>
      </w:r>
      <w:proofErr w:type="spellStart"/>
      <w:r w:rsidR="00F2670D" w:rsidRPr="005A417E">
        <w:rPr>
          <w:rFonts w:ascii="Arial" w:eastAsia="Arial" w:hAnsi="Arial" w:cs="Arial"/>
          <w:color w:val="494645"/>
          <w:sz w:val="13"/>
          <w:szCs w:val="13"/>
        </w:rPr>
        <w:t>ntawm</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txhua</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qhov</w:t>
      </w:r>
      <w:proofErr w:type="spellEnd"/>
      <w:r w:rsidR="00F2670D" w:rsidRPr="005A417E">
        <w:rPr>
          <w:rFonts w:ascii="Arial" w:eastAsia="Arial" w:hAnsi="Arial" w:cs="Arial"/>
          <w:color w:val="494645"/>
          <w:sz w:val="13"/>
          <w:szCs w:val="13"/>
        </w:rPr>
        <w:t xml:space="preserve"> chaw </w:t>
      </w:r>
      <w:proofErr w:type="spellStart"/>
      <w:r w:rsidR="00F2670D" w:rsidRPr="005A417E">
        <w:rPr>
          <w:rFonts w:ascii="Arial" w:eastAsia="Arial" w:hAnsi="Arial" w:cs="Arial"/>
          <w:color w:val="494645"/>
          <w:sz w:val="13"/>
          <w:szCs w:val="13"/>
        </w:rPr>
        <w:t>ntawm</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kev</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muag</w:t>
      </w:r>
      <w:proofErr w:type="spellEnd"/>
      <w:r w:rsidR="00F2670D" w:rsidRPr="005A417E">
        <w:rPr>
          <w:rFonts w:ascii="Arial" w:eastAsia="Arial" w:hAnsi="Arial" w:cs="Arial"/>
          <w:color w:val="494645"/>
          <w:sz w:val="13"/>
          <w:szCs w:val="13"/>
        </w:rPr>
        <w:t xml:space="preserve"> </w:t>
      </w:r>
      <w:proofErr w:type="spellStart"/>
      <w:r w:rsidR="00F2670D" w:rsidRPr="005A417E">
        <w:rPr>
          <w:rFonts w:ascii="Arial" w:eastAsia="Arial" w:hAnsi="Arial" w:cs="Arial"/>
          <w:color w:val="494645"/>
          <w:sz w:val="13"/>
          <w:szCs w:val="13"/>
        </w:rPr>
        <w:t>khoom</w:t>
      </w:r>
      <w:proofErr w:type="spellEnd"/>
      <w:r w:rsidR="00F2670D" w:rsidRPr="005A417E">
        <w:rPr>
          <w:rFonts w:ascii="Arial" w:eastAsia="Arial" w:hAnsi="Arial" w:cs="Arial"/>
          <w:color w:val="494645"/>
          <w:sz w:val="13"/>
          <w:szCs w:val="13"/>
        </w:rPr>
        <w:t>.</w:t>
      </w:r>
    </w:p>
    <w:p w14:paraId="2D99AFEB" w14:textId="77777777" w:rsidR="00BF3E5F" w:rsidRPr="006F2FAF" w:rsidRDefault="00BF3E5F" w:rsidP="006F2FAF">
      <w:pPr>
        <w:spacing w:line="113" w:lineRule="exact"/>
        <w:jc w:val="both"/>
        <w:rPr>
          <w:sz w:val="13"/>
          <w:szCs w:val="13"/>
        </w:rPr>
      </w:pPr>
    </w:p>
    <w:p w14:paraId="7BFE8CAE" w14:textId="3985C199" w:rsidR="00BF3E5F" w:rsidRPr="006F2FAF" w:rsidRDefault="005A417E" w:rsidP="006F2FAF">
      <w:pPr>
        <w:numPr>
          <w:ilvl w:val="0"/>
          <w:numId w:val="9"/>
        </w:numPr>
        <w:tabs>
          <w:tab w:val="left" w:pos="700"/>
        </w:tabs>
        <w:spacing w:line="291" w:lineRule="auto"/>
        <w:ind w:left="700" w:right="44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Kev </w:t>
      </w:r>
      <w:proofErr w:type="spellStart"/>
      <w:r>
        <w:rPr>
          <w:rFonts w:ascii="Arial" w:eastAsia="Arial" w:hAnsi="Arial" w:cs="Arial"/>
          <w:i/>
          <w:iCs/>
          <w:color w:val="494645"/>
          <w:sz w:val="13"/>
          <w:szCs w:val="13"/>
        </w:rPr>
        <w:t>Khaws</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khaws</w:t>
      </w:r>
      <w:proofErr w:type="spellEnd"/>
      <w:r w:rsidR="00F2670D" w:rsidRPr="006F2FAF">
        <w:rPr>
          <w:rFonts w:ascii="Arial" w:eastAsia="Arial" w:hAnsi="Arial" w:cs="Arial"/>
          <w:color w:val="494645"/>
          <w:sz w:val="13"/>
          <w:szCs w:val="13"/>
        </w:rPr>
        <w:t xml:space="preserve"> cov </w:t>
      </w:r>
      <w:proofErr w:type="spellStart"/>
      <w:r w:rsidR="00F2670D" w:rsidRPr="006F2FAF">
        <w:rPr>
          <w:rFonts w:ascii="Arial" w:eastAsia="Arial" w:hAnsi="Arial" w:cs="Arial"/>
          <w:color w:val="494645"/>
          <w:sz w:val="13"/>
          <w:szCs w:val="13"/>
        </w:rPr>
        <w:t>ntaub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w:t>
      </w:r>
      <w:proofErr w:type="spellStart"/>
      <w:r w:rsidR="0046278D">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pov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thawj</w:t>
      </w:r>
      <w:proofErr w:type="spellEnd"/>
      <w:r w:rsidR="00F2670D" w:rsidRPr="006F2FAF">
        <w:rPr>
          <w:rFonts w:ascii="Arial" w:eastAsia="Arial" w:hAnsi="Arial" w:cs="Arial"/>
          <w:color w:val="494645"/>
          <w:sz w:val="13"/>
          <w:szCs w:val="13"/>
        </w:rPr>
        <w:t xml:space="preserve"> los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pov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thawj</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tau </w:t>
      </w:r>
      <w:proofErr w:type="spellStart"/>
      <w:r w:rsidR="00F2670D" w:rsidRPr="006F2FAF">
        <w:rPr>
          <w:rFonts w:ascii="Arial" w:eastAsia="Arial" w:hAnsi="Arial" w:cs="Arial"/>
          <w:color w:val="494645"/>
          <w:sz w:val="13"/>
          <w:szCs w:val="13"/>
        </w:rPr>
        <w:t>raws</w:t>
      </w:r>
      <w:proofErr w:type="spellEnd"/>
      <w:r w:rsidR="00F2670D" w:rsidRPr="006F2FAF">
        <w:rPr>
          <w:rFonts w:ascii="Arial" w:eastAsia="Arial" w:hAnsi="Arial" w:cs="Arial"/>
          <w:color w:val="494645"/>
          <w:sz w:val="13"/>
          <w:szCs w:val="13"/>
        </w:rPr>
        <w:t xml:space="preserve"> li </w:t>
      </w:r>
      <w:proofErr w:type="spellStart"/>
      <w:r w:rsidR="00F2670D" w:rsidRPr="006F2FAF">
        <w:rPr>
          <w:rFonts w:ascii="Arial" w:eastAsia="Arial" w:hAnsi="Arial" w:cs="Arial"/>
          <w:color w:val="494645"/>
          <w:sz w:val="13"/>
          <w:szCs w:val="13"/>
        </w:rPr>
        <w:t>qhov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yuav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tsum</w:t>
      </w:r>
      <w:proofErr w:type="spellEnd"/>
      <w:r w:rsidR="00F2670D" w:rsidRPr="006F2FAF">
        <w:rPr>
          <w:rFonts w:ascii="Arial" w:eastAsia="Arial" w:hAnsi="Arial" w:cs="Arial"/>
          <w:color w:val="494645"/>
          <w:sz w:val="13"/>
          <w:szCs w:val="13"/>
        </w:rPr>
        <w:t xml:space="preserve"> tau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kev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zam</w:t>
      </w:r>
      <w:proofErr w:type="spellEnd"/>
      <w:r w:rsidR="00F2670D" w:rsidRPr="006F2FAF">
        <w:rPr>
          <w:rFonts w:ascii="Arial" w:eastAsia="Arial" w:hAnsi="Arial" w:cs="Arial"/>
          <w:color w:val="494645"/>
          <w:sz w:val="13"/>
          <w:szCs w:val="13"/>
        </w:rPr>
        <w:t xml:space="preserve"> </w:t>
      </w:r>
      <w:ins w:id="4392" w:author="Kaxiong" w:date="2021-06-11T14:20:00Z">
        <w:r w:rsidR="00FA4AFC">
          <w:rPr>
            <w:rFonts w:ascii="Arial" w:eastAsia="Arial" w:hAnsi="Arial" w:cs="Arial"/>
            <w:color w:val="494645"/>
            <w:sz w:val="13"/>
            <w:szCs w:val="13"/>
          </w:rPr>
          <w:t>y</w:t>
        </w:r>
      </w:ins>
      <w:ins w:id="4393" w:author="Kaxiong" w:date="2021-06-11T14:21:00Z">
        <w:r w:rsidR="00FA4AFC">
          <w:rPr>
            <w:rFonts w:ascii="Arial" w:eastAsia="Arial" w:hAnsi="Arial" w:cs="Arial"/>
            <w:color w:val="494645"/>
            <w:sz w:val="13"/>
            <w:szCs w:val="13"/>
          </w:rPr>
          <w:t xml:space="preserve">am </w:t>
        </w:r>
      </w:ins>
      <w:proofErr w:type="spellStart"/>
      <w:r w:rsidR="00F2670D" w:rsidRPr="006F2FAF">
        <w:rPr>
          <w:rFonts w:ascii="Arial" w:eastAsia="Arial" w:hAnsi="Arial" w:cs="Arial"/>
          <w:color w:val="494645"/>
          <w:sz w:val="13"/>
          <w:szCs w:val="13"/>
        </w:rPr>
        <w:t>tsim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nyog</w:t>
      </w:r>
      <w:proofErr w:type="spellEnd"/>
      <w:r w:rsidR="00F2670D" w:rsidRPr="006F2FAF">
        <w:rPr>
          <w:rFonts w:ascii="Arial" w:eastAsia="Arial" w:hAnsi="Arial" w:cs="Arial"/>
          <w:color w:val="494645"/>
          <w:sz w:val="13"/>
          <w:szCs w:val="13"/>
        </w:rPr>
        <w:t>.</w:t>
      </w:r>
    </w:p>
    <w:p w14:paraId="6F67E5E5" w14:textId="77777777" w:rsidR="00BF3E5F" w:rsidRPr="006F2FAF" w:rsidRDefault="00BF3E5F" w:rsidP="006F2FAF">
      <w:pPr>
        <w:spacing w:line="32" w:lineRule="exact"/>
        <w:jc w:val="both"/>
        <w:rPr>
          <w:rFonts w:ascii="Arial" w:eastAsia="Arial" w:hAnsi="Arial" w:cs="Arial"/>
          <w:i/>
          <w:iCs/>
          <w:color w:val="494645"/>
          <w:sz w:val="13"/>
          <w:szCs w:val="13"/>
        </w:rPr>
      </w:pPr>
    </w:p>
    <w:p w14:paraId="7FEB779A" w14:textId="4A654BA3" w:rsidR="00BF3E5F" w:rsidRPr="006F2FAF" w:rsidRDefault="0046278D" w:rsidP="006F2FAF">
      <w:pPr>
        <w:numPr>
          <w:ilvl w:val="0"/>
          <w:numId w:val="9"/>
        </w:numPr>
        <w:tabs>
          <w:tab w:val="left" w:pos="700"/>
        </w:tabs>
        <w:ind w:left="700" w:hanging="365"/>
        <w:jc w:val="both"/>
        <w:rPr>
          <w:rFonts w:ascii="Arial" w:eastAsia="Arial" w:hAnsi="Arial" w:cs="Arial"/>
          <w:i/>
          <w:iCs/>
          <w:color w:val="494645"/>
          <w:sz w:val="13"/>
          <w:szCs w:val="13"/>
        </w:rPr>
      </w:pPr>
      <w:r>
        <w:rPr>
          <w:rFonts w:ascii="Arial" w:eastAsia="Arial" w:hAnsi="Arial" w:cs="Arial"/>
          <w:i/>
          <w:iCs/>
          <w:color w:val="494645"/>
          <w:sz w:val="13"/>
          <w:szCs w:val="13"/>
        </w:rPr>
        <w:t xml:space="preserve">Kev </w:t>
      </w:r>
      <w:ins w:id="4394" w:author="Kaxiong" w:date="2021-06-11T14:23:00Z">
        <w:r w:rsidR="00730156">
          <w:rPr>
            <w:rFonts w:ascii="Arial" w:eastAsia="Arial" w:hAnsi="Arial" w:cs="Arial"/>
            <w:i/>
            <w:iCs/>
            <w:color w:val="494645"/>
            <w:sz w:val="13"/>
            <w:szCs w:val="13"/>
          </w:rPr>
          <w:t xml:space="preserve">Siv Kev Cai </w:t>
        </w:r>
        <w:proofErr w:type="spellStart"/>
        <w:r w:rsidR="00730156">
          <w:rPr>
            <w:rFonts w:ascii="Arial" w:eastAsia="Arial" w:hAnsi="Arial" w:cs="Arial"/>
            <w:i/>
            <w:iCs/>
            <w:color w:val="494645"/>
            <w:sz w:val="13"/>
            <w:szCs w:val="13"/>
          </w:rPr>
          <w:t>Lij</w:t>
        </w:r>
        <w:proofErr w:type="spellEnd"/>
        <w:r w:rsidR="00730156">
          <w:rPr>
            <w:rFonts w:ascii="Arial" w:eastAsia="Arial" w:hAnsi="Arial" w:cs="Arial"/>
            <w:i/>
            <w:iCs/>
            <w:color w:val="494645"/>
            <w:sz w:val="13"/>
            <w:szCs w:val="13"/>
          </w:rPr>
          <w:t xml:space="preserve"> </w:t>
        </w:r>
        <w:proofErr w:type="spellStart"/>
        <w:r w:rsidR="00730156">
          <w:rPr>
            <w:rFonts w:ascii="Arial" w:eastAsia="Arial" w:hAnsi="Arial" w:cs="Arial"/>
            <w:i/>
            <w:iCs/>
            <w:color w:val="494645"/>
            <w:sz w:val="13"/>
            <w:szCs w:val="13"/>
          </w:rPr>
          <w:t>Choj</w:t>
        </w:r>
      </w:ins>
      <w:proofErr w:type="spellEnd"/>
      <w:del w:id="4395" w:author="Kaxiong" w:date="2021-06-11T14:23:00Z">
        <w:r w:rsidDel="00730156">
          <w:rPr>
            <w:rFonts w:ascii="Arial" w:eastAsia="Arial" w:hAnsi="Arial" w:cs="Arial"/>
            <w:i/>
            <w:iCs/>
            <w:color w:val="494645"/>
            <w:sz w:val="13"/>
            <w:szCs w:val="13"/>
          </w:rPr>
          <w:delText>Yuav Siv</w:delText>
        </w:r>
      </w:del>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Yog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xwm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txheej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cuam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tshuam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nrog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p>
    <w:p w14:paraId="07584111" w14:textId="77777777" w:rsidR="00BF3E5F" w:rsidRPr="006F2FAF" w:rsidRDefault="00BF3E5F" w:rsidP="006F2FAF">
      <w:pPr>
        <w:spacing w:line="33" w:lineRule="exact"/>
        <w:jc w:val="both"/>
        <w:rPr>
          <w:sz w:val="13"/>
          <w:szCs w:val="13"/>
        </w:rPr>
      </w:pPr>
    </w:p>
    <w:p w14:paraId="5FC4CEDD" w14:textId="3ED82B3F" w:rsidR="00BF3E5F" w:rsidRPr="006F2FAF" w:rsidRDefault="006A44CD" w:rsidP="006F2FAF">
      <w:pPr>
        <w:ind w:left="700"/>
        <w:jc w:val="both"/>
        <w:rPr>
          <w:sz w:val="13"/>
          <w:szCs w:val="13"/>
        </w:rPr>
      </w:pPr>
      <w:r>
        <w:rPr>
          <w:rFonts w:ascii="Arial" w:eastAsia="Arial" w:hAnsi="Arial" w:cs="Arial"/>
          <w:color w:val="494645"/>
          <w:sz w:val="13"/>
          <w:szCs w:val="13"/>
        </w:rPr>
        <w:t>cov</w:t>
      </w:r>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liaj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teb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tseem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cai</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taug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kom</w:t>
      </w:r>
      <w:proofErr w:type="spellEnd"/>
      <w:r w:rsidR="00F2670D" w:rsidRPr="006F2FAF">
        <w:rPr>
          <w:rFonts w:ascii="Arial" w:eastAsia="Arial" w:hAnsi="Arial" w:cs="Arial"/>
          <w:color w:val="494645"/>
          <w:sz w:val="13"/>
          <w:szCs w:val="13"/>
        </w:rPr>
        <w:t xml:space="preserve"> zoo.</w:t>
      </w:r>
    </w:p>
    <w:p w14:paraId="1C40DC23" w14:textId="77777777" w:rsidR="00BF3E5F" w:rsidRPr="006F2FAF" w:rsidRDefault="00BF3E5F" w:rsidP="006F2FAF">
      <w:pPr>
        <w:spacing w:line="78" w:lineRule="exact"/>
        <w:jc w:val="both"/>
        <w:rPr>
          <w:sz w:val="13"/>
          <w:szCs w:val="13"/>
        </w:rPr>
      </w:pPr>
    </w:p>
    <w:p w14:paraId="7F49FB1C" w14:textId="1437611B" w:rsidR="00BF3E5F" w:rsidRPr="006F2FAF" w:rsidRDefault="00730156" w:rsidP="006F2FAF">
      <w:pPr>
        <w:numPr>
          <w:ilvl w:val="0"/>
          <w:numId w:val="10"/>
        </w:numPr>
        <w:tabs>
          <w:tab w:val="left" w:pos="700"/>
        </w:tabs>
        <w:spacing w:line="348" w:lineRule="auto"/>
        <w:ind w:left="700" w:right="200" w:hanging="365"/>
        <w:jc w:val="both"/>
        <w:rPr>
          <w:rFonts w:ascii="Arial" w:eastAsia="Arial" w:hAnsi="Arial" w:cs="Arial"/>
          <w:i/>
          <w:iCs/>
          <w:color w:val="494645"/>
          <w:sz w:val="13"/>
          <w:szCs w:val="13"/>
        </w:rPr>
      </w:pPr>
      <w:ins w:id="4396" w:author="Kaxiong" w:date="2021-06-11T14:25:00Z">
        <w:r>
          <w:rPr>
            <w:rFonts w:ascii="Arial" w:eastAsia="Arial" w:hAnsi="Arial" w:cs="Arial"/>
            <w:i/>
            <w:iCs/>
            <w:color w:val="494645"/>
            <w:sz w:val="13"/>
            <w:szCs w:val="13"/>
          </w:rPr>
          <w:t xml:space="preserve">Kev </w:t>
        </w:r>
      </w:ins>
      <w:proofErr w:type="spellStart"/>
      <w:r w:rsidR="00F2670D" w:rsidRPr="006F2FAF">
        <w:rPr>
          <w:rFonts w:ascii="Arial" w:eastAsia="Arial" w:hAnsi="Arial" w:cs="Arial"/>
          <w:i/>
          <w:iCs/>
          <w:color w:val="494645"/>
          <w:sz w:val="13"/>
          <w:szCs w:val="13"/>
        </w:rPr>
        <w:t>Thim</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i/>
          <w:iCs/>
          <w:color w:val="494645"/>
          <w:sz w:val="13"/>
          <w:szCs w:val="13"/>
        </w:rPr>
        <w:t>ntawm</w:t>
      </w:r>
      <w:proofErr w:type="spellEnd"/>
      <w:r w:rsidR="00F2670D" w:rsidRPr="006F2FAF">
        <w:rPr>
          <w:rFonts w:ascii="Arial" w:eastAsia="Arial" w:hAnsi="Arial" w:cs="Arial"/>
          <w:i/>
          <w:iCs/>
          <w:color w:val="494645"/>
          <w:sz w:val="13"/>
          <w:szCs w:val="13"/>
        </w:rPr>
        <w:t xml:space="preserve"> Kev </w:t>
      </w:r>
      <w:proofErr w:type="spellStart"/>
      <w:r w:rsidR="00F2670D" w:rsidRPr="006F2FAF">
        <w:rPr>
          <w:rFonts w:ascii="Arial" w:eastAsia="Arial" w:hAnsi="Arial" w:cs="Arial"/>
          <w:i/>
          <w:iCs/>
          <w:color w:val="494645"/>
          <w:sz w:val="13"/>
          <w:szCs w:val="13"/>
        </w:rPr>
        <w:t>Zam</w:t>
      </w:r>
      <w:proofErr w:type="spellEnd"/>
      <w:del w:id="4397" w:author="Kaxiong" w:date="2021-06-11T14:25:00Z">
        <w:r w:rsidR="00F2670D" w:rsidRPr="006F2FAF" w:rsidDel="00730156">
          <w:rPr>
            <w:rFonts w:ascii="Arial" w:eastAsia="Arial" w:hAnsi="Arial" w:cs="Arial"/>
            <w:i/>
            <w:iCs/>
            <w:color w:val="494645"/>
            <w:sz w:val="13"/>
            <w:szCs w:val="13"/>
          </w:rPr>
          <w:delText xml:space="preserve"> Txim</w:delText>
        </w:r>
      </w:del>
      <w:r w:rsidR="00F2670D" w:rsidRPr="006F2FAF">
        <w:rPr>
          <w:rFonts w:ascii="Arial" w:eastAsia="Arial" w:hAnsi="Arial" w:cs="Arial"/>
          <w:i/>
          <w:iCs/>
          <w:color w:val="494645"/>
          <w:sz w:val="13"/>
          <w:szCs w:val="13"/>
        </w:rPr>
        <w:t xml:space="preserve">: </w:t>
      </w:r>
      <w:r w:rsidR="00F2670D" w:rsidRPr="006F2FAF">
        <w:rPr>
          <w:rFonts w:ascii="Arial" w:eastAsia="Arial" w:hAnsi="Arial" w:cs="Arial"/>
          <w:color w:val="494645"/>
          <w:sz w:val="13"/>
          <w:szCs w:val="13"/>
        </w:rPr>
        <w:t xml:space="preserve">FDA </w:t>
      </w:r>
      <w:proofErr w:type="spellStart"/>
      <w:r w:rsidR="00F2670D" w:rsidRPr="006F2FAF">
        <w:rPr>
          <w:rFonts w:ascii="Arial" w:eastAsia="Arial" w:hAnsi="Arial" w:cs="Arial"/>
          <w:color w:val="494645"/>
          <w:sz w:val="13"/>
          <w:szCs w:val="13"/>
        </w:rPr>
        <w:t>tuaj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yeem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tshem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tawm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qhov</w:t>
      </w:r>
      <w:proofErr w:type="spellEnd"/>
      <w:r w:rsidR="00F2670D" w:rsidRPr="006F2FAF">
        <w:rPr>
          <w:rFonts w:ascii="Arial" w:eastAsia="Arial" w:hAnsi="Arial" w:cs="Arial"/>
          <w:color w:val="494645"/>
          <w:sz w:val="13"/>
          <w:szCs w:val="13"/>
        </w:rPr>
        <w:t xml:space="preserve"> </w:t>
      </w:r>
      <w:proofErr w:type="spellStart"/>
      <w:ins w:id="4398" w:author="Kaxiong" w:date="2021-06-11T14:26:00Z">
        <w:r>
          <w:rPr>
            <w:rFonts w:ascii="Arial" w:eastAsia="Arial" w:hAnsi="Arial" w:cs="Arial"/>
            <w:color w:val="494645"/>
            <w:sz w:val="13"/>
            <w:szCs w:val="13"/>
          </w:rPr>
          <w:t>xwm</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txheej</w:t>
        </w:r>
        <w:proofErr w:type="spellEnd"/>
        <w:r>
          <w:rPr>
            <w:rFonts w:ascii="Arial" w:eastAsia="Arial" w:hAnsi="Arial" w:cs="Arial"/>
            <w:color w:val="494645"/>
            <w:sz w:val="13"/>
            <w:szCs w:val="13"/>
          </w:rPr>
          <w:t xml:space="preserve"> </w:t>
        </w:r>
      </w:ins>
      <w:proofErr w:type="spellStart"/>
      <w:r w:rsidR="00F2670D" w:rsidRPr="006F2FAF">
        <w:rPr>
          <w:rFonts w:ascii="Arial" w:eastAsia="Arial" w:hAnsi="Arial" w:cs="Arial"/>
          <w:color w:val="494645"/>
          <w:sz w:val="13"/>
          <w:szCs w:val="13"/>
        </w:rPr>
        <w:t>kev</w:t>
      </w:r>
      <w:proofErr w:type="spellEnd"/>
      <w:ins w:id="4399" w:author="Kaxiong" w:date="2021-06-11T14:26:00Z">
        <w:r>
          <w:rPr>
            <w:rFonts w:ascii="Arial" w:eastAsia="Arial" w:hAnsi="Arial" w:cs="Arial"/>
            <w:color w:val="494645"/>
            <w:sz w:val="13"/>
            <w:szCs w:val="13"/>
          </w:rPr>
          <w:t xml:space="preserve"> </w:t>
        </w:r>
        <w:proofErr w:type="spellStart"/>
        <w:r>
          <w:rPr>
            <w:rFonts w:ascii="Arial" w:eastAsia="Arial" w:hAnsi="Arial" w:cs="Arial"/>
            <w:color w:val="494645"/>
            <w:sz w:val="13"/>
            <w:szCs w:val="13"/>
          </w:rPr>
          <w:t>zam</w:t>
        </w:r>
        <w:proofErr w:type="spellEnd"/>
        <w:r>
          <w:rPr>
            <w:rFonts w:ascii="Arial" w:eastAsia="Arial" w:hAnsi="Arial" w:cs="Arial"/>
            <w:color w:val="494645"/>
            <w:sz w:val="13"/>
            <w:szCs w:val="13"/>
          </w:rPr>
          <w:t xml:space="preserve"> yam</w:t>
        </w:r>
      </w:ins>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tsim</w:t>
      </w:r>
      <w:proofErr w:type="spellEnd"/>
      <w:r w:rsidR="00F2670D" w:rsidRPr="006F2FAF">
        <w:rPr>
          <w:rFonts w:ascii="Arial" w:eastAsia="Arial" w:hAnsi="Arial" w:cs="Arial"/>
          <w:i/>
          <w:iCs/>
          <w:color w:val="494645"/>
          <w:sz w:val="13"/>
          <w:szCs w:val="13"/>
        </w:rPr>
        <w:t xml:space="preserve"> </w:t>
      </w:r>
      <w:proofErr w:type="spellStart"/>
      <w:r w:rsidR="00F2670D" w:rsidRPr="006F2FAF">
        <w:rPr>
          <w:rFonts w:ascii="Arial" w:eastAsia="Arial" w:hAnsi="Arial" w:cs="Arial"/>
          <w:color w:val="494645"/>
          <w:sz w:val="13"/>
          <w:szCs w:val="13"/>
        </w:rPr>
        <w:t>nyog</w:t>
      </w:r>
      <w:proofErr w:type="spellEnd"/>
      <w:del w:id="4400" w:author="Kaxiong" w:date="2021-06-11T14:26:00Z">
        <w:r w:rsidR="00F2670D" w:rsidRPr="006F2FAF" w:rsidDel="00730156">
          <w:rPr>
            <w:rFonts w:ascii="Arial" w:eastAsia="Arial" w:hAnsi="Arial" w:cs="Arial"/>
            <w:color w:val="494645"/>
            <w:sz w:val="13"/>
            <w:szCs w:val="13"/>
          </w:rPr>
          <w:delText xml:space="preserve"> raug zam</w:delText>
        </w:r>
      </w:del>
      <w:r w:rsidR="00F2670D" w:rsidRPr="006F2FAF">
        <w:rPr>
          <w:rFonts w:ascii="Arial" w:eastAsia="Arial" w:hAnsi="Arial" w:cs="Arial"/>
          <w:color w:val="494645"/>
          <w:sz w:val="13"/>
          <w:szCs w:val="13"/>
        </w:rPr>
        <w:t xml:space="preserve"> – tom </w:t>
      </w:r>
      <w:proofErr w:type="spellStart"/>
      <w:r w:rsidR="00F2670D" w:rsidRPr="006F2FAF">
        <w:rPr>
          <w:rFonts w:ascii="Arial" w:eastAsia="Arial" w:hAnsi="Arial" w:cs="Arial"/>
          <w:color w:val="494645"/>
          <w:sz w:val="13"/>
          <w:szCs w:val="13"/>
        </w:rPr>
        <w:t>qab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ntawv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ceeb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toom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thiab</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lub</w:t>
      </w:r>
      <w:proofErr w:type="spellEnd"/>
      <w:ins w:id="4401" w:author="Kaxiong" w:date="2021-06-11T14:26:00Z">
        <w:r>
          <w:rPr>
            <w:rFonts w:ascii="Arial" w:eastAsia="Arial" w:hAnsi="Arial" w:cs="Arial"/>
            <w:color w:val="494645"/>
            <w:sz w:val="13"/>
            <w:szCs w:val="13"/>
          </w:rPr>
          <w:t xml:space="preserve"> </w:t>
        </w:r>
        <w:proofErr w:type="spellStart"/>
        <w:r>
          <w:rPr>
            <w:rFonts w:ascii="Arial" w:eastAsia="Arial" w:hAnsi="Arial" w:cs="Arial"/>
            <w:color w:val="494645"/>
            <w:sz w:val="13"/>
            <w:szCs w:val="13"/>
          </w:rPr>
          <w:t>lub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ci</w:t>
        </w:r>
      </w:ins>
      <w:ins w:id="4402" w:author="Kaxiong" w:date="2021-06-11T14:27:00Z">
        <w:r>
          <w:rPr>
            <w:rFonts w:ascii="Arial" w:eastAsia="Arial" w:hAnsi="Arial" w:cs="Arial"/>
            <w:color w:val="494645"/>
            <w:sz w:val="13"/>
            <w:szCs w:val="13"/>
          </w:rPr>
          <w:t>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fim</w:t>
        </w:r>
      </w:ins>
      <w:proofErr w:type="spellEnd"/>
      <w:del w:id="4403" w:author="Kaxiong" w:date="2021-06-11T14:27:00Z">
        <w:r w:rsidR="00F2670D" w:rsidRPr="006F2FAF" w:rsidDel="00730156">
          <w:rPr>
            <w:rFonts w:ascii="Arial" w:eastAsia="Arial" w:hAnsi="Arial" w:cs="Arial"/>
            <w:color w:val="494645"/>
            <w:sz w:val="13"/>
            <w:szCs w:val="13"/>
          </w:rPr>
          <w:delText xml:space="preserve"> sij</w:delText>
        </w:r>
        <w:r w:rsidR="0093697E" w:rsidDel="00730156">
          <w:rPr>
            <w:rFonts w:ascii="Arial" w:eastAsia="Arial" w:hAnsi="Arial" w:cs="Arial"/>
            <w:color w:val="494645"/>
            <w:sz w:val="13"/>
            <w:szCs w:val="13"/>
          </w:rPr>
          <w:delText xml:space="preserve"> </w:delText>
        </w:r>
        <w:r w:rsidR="00F2670D" w:rsidRPr="006F2FAF" w:rsidDel="00730156">
          <w:rPr>
            <w:rFonts w:ascii="Arial" w:eastAsia="Arial" w:hAnsi="Arial" w:cs="Arial"/>
            <w:color w:val="494645"/>
            <w:sz w:val="13"/>
            <w:szCs w:val="13"/>
          </w:rPr>
          <w:delText>hawm</w:delText>
        </w:r>
      </w:del>
      <w:r w:rsidR="00F2670D" w:rsidRPr="006F2FAF">
        <w:rPr>
          <w:rFonts w:ascii="Arial" w:eastAsia="Arial" w:hAnsi="Arial" w:cs="Arial"/>
          <w:color w:val="494645"/>
          <w:sz w:val="13"/>
          <w:szCs w:val="13"/>
        </w:rPr>
        <w:t xml:space="preserve"> los </w:t>
      </w:r>
      <w:proofErr w:type="spellStart"/>
      <w:r w:rsidR="00F2670D" w:rsidRPr="006F2FAF">
        <w:rPr>
          <w:rFonts w:ascii="Arial" w:eastAsia="Arial" w:hAnsi="Arial" w:cs="Arial"/>
          <w:color w:val="494645"/>
          <w:sz w:val="13"/>
          <w:szCs w:val="13"/>
        </w:rPr>
        <w:t>txhim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kho</w:t>
      </w:r>
      <w:proofErr w:type="spellEnd"/>
      <w:r w:rsidR="00F2670D" w:rsidRPr="006F2FAF">
        <w:rPr>
          <w:rFonts w:ascii="Arial" w:eastAsia="Arial" w:hAnsi="Arial" w:cs="Arial"/>
          <w:color w:val="494645"/>
          <w:sz w:val="13"/>
          <w:szCs w:val="13"/>
        </w:rPr>
        <w:t xml:space="preserve"> – </w:t>
      </w:r>
      <w:proofErr w:type="spellStart"/>
      <w:r w:rsidR="00F2670D" w:rsidRPr="006F2FAF">
        <w:rPr>
          <w:rFonts w:ascii="Arial" w:eastAsia="Arial" w:hAnsi="Arial" w:cs="Arial"/>
          <w:color w:val="494645"/>
          <w:sz w:val="13"/>
          <w:szCs w:val="13"/>
        </w:rPr>
        <w:t>yog</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tias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kev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muaj</w:t>
      </w:r>
      <w:proofErr w:type="spellEnd"/>
      <w:r w:rsidR="00F2670D" w:rsidRPr="006F2FAF">
        <w:rPr>
          <w:rFonts w:ascii="Arial" w:eastAsia="Arial" w:hAnsi="Arial" w:cs="Arial"/>
          <w:color w:val="494645"/>
          <w:sz w:val="13"/>
          <w:szCs w:val="13"/>
        </w:rPr>
        <w:t xml:space="preserve"> mob </w:t>
      </w:r>
      <w:proofErr w:type="spellStart"/>
      <w:r w:rsidR="00F2670D" w:rsidRPr="006F2FAF">
        <w:rPr>
          <w:rFonts w:ascii="Arial" w:eastAsia="Arial" w:hAnsi="Arial" w:cs="Arial"/>
          <w:color w:val="494645"/>
          <w:sz w:val="13"/>
          <w:szCs w:val="13"/>
        </w:rPr>
        <w:t>rau</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zaub</w:t>
      </w:r>
      <w:proofErr w:type="spellEnd"/>
      <w:r w:rsidR="00F2670D" w:rsidRPr="006F2FAF">
        <w:rPr>
          <w:rFonts w:ascii="Arial" w:eastAsia="Arial" w:hAnsi="Arial" w:cs="Arial"/>
          <w:color w:val="494645"/>
          <w:sz w:val="13"/>
          <w:szCs w:val="13"/>
        </w:rPr>
        <w:t xml:space="preserve"> mov </w:t>
      </w:r>
      <w:proofErr w:type="spellStart"/>
      <w:r w:rsidR="00F2670D" w:rsidRPr="006F2FAF">
        <w:rPr>
          <w:rFonts w:ascii="Arial" w:eastAsia="Arial" w:hAnsi="Arial" w:cs="Arial"/>
          <w:color w:val="494645"/>
          <w:sz w:val="13"/>
          <w:szCs w:val="13"/>
        </w:rPr>
        <w:t>ncaj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qha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rau</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koj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thaj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teb</w:t>
      </w:r>
      <w:proofErr w:type="spellEnd"/>
      <w:r w:rsidR="00F2670D" w:rsidRPr="006F2FAF">
        <w:rPr>
          <w:rFonts w:ascii="Arial" w:eastAsia="Arial" w:hAnsi="Arial" w:cs="Arial"/>
          <w:color w:val="494645"/>
          <w:sz w:val="13"/>
          <w:szCs w:val="13"/>
        </w:rPr>
        <w:t xml:space="preserve"> los</w:t>
      </w:r>
      <w:r w:rsidR="0093697E">
        <w:rPr>
          <w:rFonts w:ascii="Arial" w:eastAsia="Arial" w:hAnsi="Arial" w:cs="Arial"/>
          <w:color w:val="494645"/>
          <w:sz w:val="13"/>
          <w:szCs w:val="13"/>
        </w:rPr>
        <w:t xml:space="preserve"> </w:t>
      </w:r>
      <w:r w:rsidR="00F2670D" w:rsidRPr="006F2FAF">
        <w:rPr>
          <w:rFonts w:ascii="Arial" w:eastAsia="Arial" w:hAnsi="Arial" w:cs="Arial"/>
          <w:color w:val="494645"/>
          <w:sz w:val="13"/>
          <w:szCs w:val="13"/>
        </w:rPr>
        <w:t xml:space="preserve">sis </w:t>
      </w:r>
      <w:proofErr w:type="spellStart"/>
      <w:r w:rsidR="00F2670D" w:rsidRPr="006F2FAF">
        <w:rPr>
          <w:rFonts w:ascii="Arial" w:eastAsia="Arial" w:hAnsi="Arial" w:cs="Arial"/>
          <w:color w:val="494645"/>
          <w:sz w:val="13"/>
          <w:szCs w:val="13"/>
        </w:rPr>
        <w:t>lawv</w:t>
      </w:r>
      <w:proofErr w:type="spellEnd"/>
      <w:r w:rsidR="00F2670D" w:rsidRPr="006F2FAF">
        <w:rPr>
          <w:rFonts w:ascii="Arial" w:eastAsia="Arial" w:hAnsi="Arial" w:cs="Arial"/>
          <w:color w:val="494645"/>
          <w:sz w:val="13"/>
          <w:szCs w:val="13"/>
        </w:rPr>
        <w:t xml:space="preserve"> </w:t>
      </w:r>
      <w:proofErr w:type="spellStart"/>
      <w:ins w:id="4404" w:author="Kaxiong" w:date="2021-06-11T14:28:00Z">
        <w:r>
          <w:rPr>
            <w:rFonts w:ascii="Arial" w:eastAsia="Arial" w:hAnsi="Arial" w:cs="Arial"/>
            <w:color w:val="494645"/>
            <w:sz w:val="13"/>
            <w:szCs w:val="13"/>
          </w:rPr>
          <w:t>paub</w:t>
        </w:r>
      </w:ins>
      <w:proofErr w:type="spellEnd"/>
      <w:del w:id="4405" w:author="Kaxiong" w:date="2021-06-11T14:28:00Z">
        <w:r w:rsidR="00F2670D" w:rsidRPr="006F2FAF" w:rsidDel="00730156">
          <w:rPr>
            <w:rFonts w:ascii="Arial" w:eastAsia="Arial" w:hAnsi="Arial" w:cs="Arial"/>
            <w:color w:val="494645"/>
            <w:sz w:val="13"/>
            <w:szCs w:val="13"/>
          </w:rPr>
          <w:delText>kawm</w:delText>
        </w:r>
      </w:del>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txog</w:t>
      </w:r>
      <w:proofErr w:type="spellEnd"/>
      <w:r w:rsidR="00F2670D" w:rsidRPr="006F2FAF">
        <w:rPr>
          <w:rFonts w:ascii="Arial" w:eastAsia="Arial" w:hAnsi="Arial" w:cs="Arial"/>
          <w:color w:val="494645"/>
          <w:sz w:val="13"/>
          <w:szCs w:val="13"/>
        </w:rPr>
        <w:t xml:space="preserve"> cov </w:t>
      </w:r>
      <w:proofErr w:type="spellStart"/>
      <w:r w:rsidR="00F2670D" w:rsidRPr="006F2FAF">
        <w:rPr>
          <w:rFonts w:ascii="Arial" w:eastAsia="Arial" w:hAnsi="Arial" w:cs="Arial"/>
          <w:color w:val="494645"/>
          <w:sz w:val="13"/>
          <w:szCs w:val="13"/>
        </w:rPr>
        <w:t>xwm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txheej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tsis</w:t>
      </w:r>
      <w:proofErr w:type="spellEnd"/>
      <w:r w:rsidR="00F2670D" w:rsidRPr="006F2FAF">
        <w:rPr>
          <w:rFonts w:ascii="Arial" w:eastAsia="Arial" w:hAnsi="Arial" w:cs="Arial"/>
          <w:color w:val="494645"/>
          <w:sz w:val="13"/>
          <w:szCs w:val="13"/>
        </w:rPr>
        <w:t xml:space="preserve"> </w:t>
      </w:r>
      <w:proofErr w:type="spellStart"/>
      <w:ins w:id="4406" w:author="Kaxiong" w:date="2021-06-11T14:28:00Z">
        <w:r>
          <w:rPr>
            <w:rFonts w:ascii="Arial" w:eastAsia="Arial" w:hAnsi="Arial" w:cs="Arial"/>
            <w:color w:val="494645"/>
            <w:sz w:val="13"/>
            <w:szCs w:val="13"/>
          </w:rPr>
          <w:t>nyab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xeeb</w:t>
        </w:r>
      </w:ins>
      <w:proofErr w:type="spellEnd"/>
      <w:del w:id="4407" w:author="Kaxiong" w:date="2021-06-11T14:28:00Z">
        <w:r w:rsidR="00F2670D" w:rsidRPr="006F2FAF" w:rsidDel="00730156">
          <w:rPr>
            <w:rFonts w:ascii="Arial" w:eastAsia="Arial" w:hAnsi="Arial" w:cs="Arial"/>
            <w:color w:val="494645"/>
            <w:sz w:val="13"/>
            <w:szCs w:val="13"/>
          </w:rPr>
          <w:delText>zoo</w:delText>
        </w:r>
      </w:del>
      <w:r w:rsidR="00F2670D" w:rsidRPr="006F2FAF">
        <w:rPr>
          <w:rFonts w:ascii="Arial" w:eastAsia="Arial" w:hAnsi="Arial" w:cs="Arial"/>
          <w:color w:val="494645"/>
          <w:sz w:val="13"/>
          <w:szCs w:val="13"/>
        </w:rPr>
        <w:t xml:space="preserve"> / </w:t>
      </w:r>
      <w:proofErr w:type="spellStart"/>
      <w:r w:rsidR="00F2670D" w:rsidRPr="006F2FAF">
        <w:rPr>
          <w:rFonts w:ascii="Arial" w:eastAsia="Arial" w:hAnsi="Arial" w:cs="Arial"/>
          <w:color w:val="494645"/>
          <w:sz w:val="13"/>
          <w:szCs w:val="13"/>
        </w:rPr>
        <w:t>kev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coj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ua</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Nws</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tuaj</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yeem</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rov</w:t>
      </w:r>
      <w:proofErr w:type="spellEnd"/>
      <w:r w:rsidR="00F2670D" w:rsidRPr="006F2FAF">
        <w:rPr>
          <w:rFonts w:ascii="Arial" w:eastAsia="Arial" w:hAnsi="Arial" w:cs="Arial"/>
          <w:color w:val="494645"/>
          <w:sz w:val="13"/>
          <w:szCs w:val="13"/>
        </w:rPr>
        <w:t xml:space="preserve"> </w:t>
      </w:r>
      <w:proofErr w:type="spellStart"/>
      <w:r w:rsidR="00F2670D" w:rsidRPr="006F2FAF">
        <w:rPr>
          <w:rFonts w:ascii="Arial" w:eastAsia="Arial" w:hAnsi="Arial" w:cs="Arial"/>
          <w:color w:val="494645"/>
          <w:sz w:val="13"/>
          <w:szCs w:val="13"/>
        </w:rPr>
        <w:t>tso</w:t>
      </w:r>
      <w:proofErr w:type="spellEnd"/>
      <w:r w:rsidR="00C71C68">
        <w:rPr>
          <w:rFonts w:ascii="Arial" w:eastAsia="Arial" w:hAnsi="Arial" w:cs="Arial"/>
          <w:color w:val="494645"/>
          <w:sz w:val="13"/>
          <w:szCs w:val="13"/>
        </w:rPr>
        <w:t xml:space="preserve"> </w:t>
      </w:r>
      <w:proofErr w:type="spellStart"/>
      <w:r w:rsidR="00C71C68">
        <w:rPr>
          <w:rFonts w:ascii="Arial" w:eastAsia="Arial" w:hAnsi="Arial" w:cs="Arial"/>
          <w:color w:val="494645"/>
          <w:sz w:val="13"/>
          <w:szCs w:val="13"/>
        </w:rPr>
        <w:t>rau</w:t>
      </w:r>
      <w:proofErr w:type="spellEnd"/>
      <w:r w:rsidR="00F2670D" w:rsidRPr="006F2FAF">
        <w:rPr>
          <w:rFonts w:ascii="Arial" w:eastAsia="Arial" w:hAnsi="Arial" w:cs="Arial"/>
          <w:color w:val="494645"/>
          <w:sz w:val="13"/>
          <w:szCs w:val="13"/>
        </w:rPr>
        <w:t xml:space="preserve"> tom </w:t>
      </w:r>
      <w:proofErr w:type="spellStart"/>
      <w:r w:rsidR="00F2670D" w:rsidRPr="006F2FAF">
        <w:rPr>
          <w:rFonts w:ascii="Arial" w:eastAsia="Arial" w:hAnsi="Arial" w:cs="Arial"/>
          <w:color w:val="494645"/>
          <w:sz w:val="13"/>
          <w:szCs w:val="13"/>
        </w:rPr>
        <w:t>qab</w:t>
      </w:r>
      <w:proofErr w:type="spellEnd"/>
      <w:r w:rsidR="00F2670D" w:rsidRPr="006F2FAF">
        <w:rPr>
          <w:rFonts w:ascii="Arial" w:eastAsia="Arial" w:hAnsi="Arial" w:cs="Arial"/>
          <w:color w:val="494645"/>
          <w:sz w:val="13"/>
          <w:szCs w:val="13"/>
        </w:rPr>
        <w:t>.</w:t>
      </w:r>
    </w:p>
    <w:p w14:paraId="54335D8D" w14:textId="77777777" w:rsidR="00BF3E5F" w:rsidRDefault="00BF3E5F">
      <w:pPr>
        <w:spacing w:line="354" w:lineRule="exact"/>
        <w:rPr>
          <w:sz w:val="20"/>
          <w:szCs w:val="20"/>
        </w:rPr>
      </w:pPr>
    </w:p>
    <w:p w14:paraId="115D70E5" w14:textId="77777777" w:rsidR="00FF6990" w:rsidRDefault="00FF6990">
      <w:pPr>
        <w:ind w:left="300"/>
        <w:rPr>
          <w:rFonts w:ascii="Arial" w:eastAsia="Arial" w:hAnsi="Arial" w:cs="Arial"/>
          <w:b/>
          <w:bCs/>
          <w:color w:val="494645"/>
          <w:sz w:val="14"/>
          <w:szCs w:val="14"/>
        </w:rPr>
      </w:pPr>
    </w:p>
    <w:p w14:paraId="5198D824" w14:textId="55B88A7C" w:rsidR="00BF3E5F" w:rsidRPr="00115104" w:rsidRDefault="00F2670D">
      <w:pPr>
        <w:ind w:left="300"/>
        <w:rPr>
          <w:sz w:val="14"/>
          <w:szCs w:val="14"/>
        </w:rPr>
      </w:pPr>
      <w:r w:rsidRPr="00115104">
        <w:rPr>
          <w:rFonts w:ascii="Arial" w:eastAsia="Arial" w:hAnsi="Arial" w:cs="Arial"/>
          <w:b/>
          <w:bCs/>
          <w:color w:val="494645"/>
          <w:sz w:val="14"/>
          <w:szCs w:val="14"/>
        </w:rPr>
        <w:t xml:space="preserve">Cov </w:t>
      </w:r>
      <w:proofErr w:type="spellStart"/>
      <w:r w:rsidRPr="00115104">
        <w:rPr>
          <w:rFonts w:ascii="Arial" w:eastAsia="Arial" w:hAnsi="Arial" w:cs="Arial"/>
          <w:b/>
          <w:bCs/>
          <w:color w:val="494645"/>
          <w:sz w:val="14"/>
          <w:szCs w:val="14"/>
        </w:rPr>
        <w:t>Hnub</w:t>
      </w:r>
      <w:proofErr w:type="spellEnd"/>
      <w:r w:rsidRPr="00115104">
        <w:rPr>
          <w:rFonts w:ascii="Arial" w:eastAsia="Arial" w:hAnsi="Arial" w:cs="Arial"/>
          <w:b/>
          <w:bCs/>
          <w:color w:val="494645"/>
          <w:sz w:val="14"/>
          <w:szCs w:val="14"/>
        </w:rPr>
        <w:t xml:space="preserve"> </w:t>
      </w:r>
      <w:proofErr w:type="spellStart"/>
      <w:r w:rsidRPr="00115104">
        <w:rPr>
          <w:rFonts w:ascii="Arial" w:eastAsia="Arial" w:hAnsi="Arial" w:cs="Arial"/>
          <w:b/>
          <w:bCs/>
          <w:color w:val="494645"/>
          <w:sz w:val="14"/>
          <w:szCs w:val="14"/>
        </w:rPr>
        <w:t>Ua</w:t>
      </w:r>
      <w:proofErr w:type="spellEnd"/>
      <w:r w:rsidRPr="00115104">
        <w:rPr>
          <w:rFonts w:ascii="Arial" w:eastAsia="Arial" w:hAnsi="Arial" w:cs="Arial"/>
          <w:b/>
          <w:bCs/>
          <w:color w:val="494645"/>
          <w:sz w:val="14"/>
          <w:szCs w:val="14"/>
        </w:rPr>
        <w:t xml:space="preserve"> </w:t>
      </w:r>
      <w:proofErr w:type="spellStart"/>
      <w:r w:rsidRPr="00115104">
        <w:rPr>
          <w:rFonts w:ascii="Arial" w:eastAsia="Arial" w:hAnsi="Arial" w:cs="Arial"/>
          <w:b/>
          <w:bCs/>
          <w:color w:val="494645"/>
          <w:sz w:val="14"/>
          <w:szCs w:val="14"/>
        </w:rPr>
        <w:t>Raws</w:t>
      </w:r>
      <w:proofErr w:type="spellEnd"/>
      <w:r w:rsidRPr="00115104">
        <w:rPr>
          <w:rFonts w:ascii="Arial" w:eastAsia="Arial" w:hAnsi="Arial" w:cs="Arial"/>
          <w:b/>
          <w:bCs/>
          <w:color w:val="494645"/>
          <w:sz w:val="14"/>
          <w:szCs w:val="14"/>
        </w:rPr>
        <w:t xml:space="preserve"> </w:t>
      </w:r>
      <w:ins w:id="4408" w:author="Kaxiong" w:date="2021-06-11T14:31:00Z">
        <w:r w:rsidR="00730156">
          <w:rPr>
            <w:rFonts w:ascii="Arial" w:eastAsia="Arial" w:hAnsi="Arial" w:cs="Arial"/>
            <w:b/>
            <w:bCs/>
            <w:color w:val="494645"/>
            <w:sz w:val="14"/>
            <w:szCs w:val="14"/>
          </w:rPr>
          <w:t xml:space="preserve">Kev </w:t>
        </w:r>
        <w:proofErr w:type="spellStart"/>
        <w:r w:rsidR="00730156">
          <w:rPr>
            <w:rFonts w:ascii="Arial" w:eastAsia="Arial" w:hAnsi="Arial" w:cs="Arial"/>
            <w:b/>
            <w:bCs/>
            <w:color w:val="494645"/>
            <w:sz w:val="14"/>
            <w:szCs w:val="14"/>
          </w:rPr>
          <w:t>Zam</w:t>
        </w:r>
        <w:proofErr w:type="spellEnd"/>
        <w:r w:rsidR="00730156">
          <w:rPr>
            <w:rFonts w:ascii="Arial" w:eastAsia="Arial" w:hAnsi="Arial" w:cs="Arial"/>
            <w:b/>
            <w:bCs/>
            <w:color w:val="494645"/>
            <w:sz w:val="14"/>
            <w:szCs w:val="14"/>
          </w:rPr>
          <w:t xml:space="preserve"> </w:t>
        </w:r>
        <w:proofErr w:type="spellStart"/>
        <w:r w:rsidR="00730156">
          <w:rPr>
            <w:rFonts w:ascii="Arial" w:eastAsia="Arial" w:hAnsi="Arial" w:cs="Arial"/>
            <w:b/>
            <w:bCs/>
            <w:color w:val="494645"/>
            <w:sz w:val="14"/>
            <w:szCs w:val="14"/>
          </w:rPr>
          <w:t>Uas</w:t>
        </w:r>
        <w:proofErr w:type="spellEnd"/>
        <w:r w:rsidR="00730156">
          <w:rPr>
            <w:rFonts w:ascii="Arial" w:eastAsia="Arial" w:hAnsi="Arial" w:cs="Arial"/>
            <w:b/>
            <w:bCs/>
            <w:color w:val="494645"/>
            <w:sz w:val="14"/>
            <w:szCs w:val="14"/>
          </w:rPr>
          <w:t xml:space="preserve"> </w:t>
        </w:r>
        <w:proofErr w:type="spellStart"/>
        <w:r w:rsidR="00730156">
          <w:rPr>
            <w:rFonts w:ascii="Arial" w:eastAsia="Arial" w:hAnsi="Arial" w:cs="Arial"/>
            <w:b/>
            <w:bCs/>
            <w:color w:val="494645"/>
            <w:sz w:val="14"/>
            <w:szCs w:val="14"/>
          </w:rPr>
          <w:t>Tsim</w:t>
        </w:r>
        <w:proofErr w:type="spellEnd"/>
        <w:r w:rsidR="00730156">
          <w:rPr>
            <w:rFonts w:ascii="Arial" w:eastAsia="Arial" w:hAnsi="Arial" w:cs="Arial"/>
            <w:b/>
            <w:bCs/>
            <w:color w:val="494645"/>
            <w:sz w:val="14"/>
            <w:szCs w:val="14"/>
          </w:rPr>
          <w:t xml:space="preserve"> </w:t>
        </w:r>
        <w:proofErr w:type="spellStart"/>
        <w:r w:rsidR="00730156">
          <w:rPr>
            <w:rFonts w:ascii="Arial" w:eastAsia="Arial" w:hAnsi="Arial" w:cs="Arial"/>
            <w:b/>
            <w:bCs/>
            <w:color w:val="494645"/>
            <w:sz w:val="14"/>
            <w:szCs w:val="14"/>
          </w:rPr>
          <w:t>Nyog</w:t>
        </w:r>
      </w:ins>
      <w:proofErr w:type="spellEnd"/>
      <w:del w:id="4409" w:author="Kaxiong" w:date="2021-06-11T14:31:00Z">
        <w:r w:rsidRPr="00115104" w:rsidDel="00730156">
          <w:rPr>
            <w:rFonts w:ascii="Arial" w:eastAsia="Arial" w:hAnsi="Arial" w:cs="Arial"/>
            <w:b/>
            <w:bCs/>
            <w:color w:val="494645"/>
            <w:sz w:val="14"/>
            <w:szCs w:val="14"/>
          </w:rPr>
          <w:delText>Cai</w:delText>
        </w:r>
      </w:del>
      <w:r w:rsidRPr="00115104">
        <w:rPr>
          <w:rFonts w:ascii="Arial" w:eastAsia="Arial" w:hAnsi="Arial" w:cs="Arial"/>
          <w:b/>
          <w:bCs/>
          <w:color w:val="494645"/>
          <w:sz w:val="14"/>
          <w:szCs w:val="14"/>
        </w:rPr>
        <w:t>:</w:t>
      </w:r>
    </w:p>
    <w:p w14:paraId="6FA8C8D3" w14:textId="77777777" w:rsidR="00BF3E5F" w:rsidRDefault="00BF3E5F">
      <w:pPr>
        <w:spacing w:line="66" w:lineRule="exact"/>
        <w:rPr>
          <w:sz w:val="20"/>
          <w:szCs w:val="20"/>
        </w:rPr>
      </w:pPr>
    </w:p>
    <w:p w14:paraId="392D2823" w14:textId="3D290C12" w:rsidR="00BF3E5F" w:rsidRPr="00115104" w:rsidRDefault="007068C9" w:rsidP="009E5DC2">
      <w:pPr>
        <w:numPr>
          <w:ilvl w:val="0"/>
          <w:numId w:val="11"/>
        </w:numPr>
        <w:tabs>
          <w:tab w:val="left" w:pos="660"/>
        </w:tabs>
        <w:spacing w:line="323" w:lineRule="auto"/>
        <w:ind w:left="660" w:hanging="365"/>
        <w:jc w:val="both"/>
        <w:rPr>
          <w:rFonts w:ascii="Arial" w:eastAsia="Arial" w:hAnsi="Arial" w:cs="Arial"/>
          <w:i/>
          <w:iCs/>
          <w:color w:val="494645"/>
          <w:sz w:val="17"/>
          <w:szCs w:val="17"/>
        </w:rPr>
      </w:pPr>
      <w:proofErr w:type="spellStart"/>
      <w:r>
        <w:rPr>
          <w:rFonts w:ascii="Arial" w:eastAsia="Arial" w:hAnsi="Arial" w:cs="Arial"/>
          <w:i/>
          <w:iCs/>
          <w:color w:val="494645"/>
          <w:sz w:val="14"/>
          <w:szCs w:val="14"/>
        </w:rPr>
        <w:t>Daim</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ntawm</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qhia</w:t>
      </w:r>
      <w:proofErr w:type="spellEnd"/>
      <w:r w:rsidR="00F2670D" w:rsidRPr="00115104">
        <w:rPr>
          <w:rFonts w:ascii="Arial" w:eastAsia="Arial" w:hAnsi="Arial" w:cs="Arial"/>
          <w:i/>
          <w:iCs/>
          <w:color w:val="494645"/>
          <w:sz w:val="14"/>
          <w:szCs w:val="14"/>
        </w:rPr>
        <w:t xml:space="preserve">: </w:t>
      </w:r>
      <w:proofErr w:type="spellStart"/>
      <w:r w:rsidR="00F2670D" w:rsidRPr="00115104">
        <w:rPr>
          <w:rFonts w:ascii="Arial" w:eastAsia="Arial" w:hAnsi="Arial" w:cs="Arial"/>
          <w:color w:val="494645"/>
          <w:sz w:val="14"/>
          <w:szCs w:val="14"/>
        </w:rPr>
        <w:t>Yog</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tias</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yuav</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tsum</w:t>
      </w:r>
      <w:proofErr w:type="spellEnd"/>
      <w:r w:rsidR="00F2670D" w:rsidRPr="00115104">
        <w:rPr>
          <w:rFonts w:ascii="Arial" w:eastAsia="Arial" w:hAnsi="Arial" w:cs="Arial"/>
          <w:color w:val="494645"/>
          <w:sz w:val="14"/>
          <w:szCs w:val="14"/>
        </w:rPr>
        <w:t xml:space="preserve"> tau </w:t>
      </w:r>
      <w:ins w:id="4410" w:author="Kaxiong" w:date="2021-06-11T14:32:00Z">
        <w:r w:rsidR="00730156">
          <w:rPr>
            <w:rFonts w:ascii="Arial" w:eastAsia="Arial" w:hAnsi="Arial" w:cs="Arial"/>
            <w:color w:val="494645"/>
            <w:sz w:val="14"/>
            <w:szCs w:val="14"/>
          </w:rPr>
          <w:t>lo</w:t>
        </w:r>
      </w:ins>
      <w:del w:id="4411" w:author="Kaxiong" w:date="2021-06-11T14:32:00Z">
        <w:r w:rsidR="00F2670D" w:rsidRPr="00115104" w:rsidDel="00730156">
          <w:rPr>
            <w:rFonts w:ascii="Arial" w:eastAsia="Arial" w:hAnsi="Arial" w:cs="Arial"/>
            <w:color w:val="494645"/>
            <w:sz w:val="14"/>
            <w:szCs w:val="14"/>
          </w:rPr>
          <w:delText>ntim</w:delText>
        </w:r>
      </w:del>
      <w:r w:rsidR="00F2670D" w:rsidRPr="00115104">
        <w:rPr>
          <w:rFonts w:ascii="Arial" w:eastAsia="Arial" w:hAnsi="Arial" w:cs="Arial"/>
          <w:color w:val="494645"/>
          <w:sz w:val="14"/>
          <w:szCs w:val="14"/>
        </w:rPr>
        <w:t xml:space="preserve"> cov </w:t>
      </w:r>
      <w:proofErr w:type="spellStart"/>
      <w:r w:rsidR="00F2670D" w:rsidRPr="00115104">
        <w:rPr>
          <w:rFonts w:ascii="Arial" w:eastAsia="Arial" w:hAnsi="Arial" w:cs="Arial"/>
          <w:color w:val="494645"/>
          <w:sz w:val="14"/>
          <w:szCs w:val="14"/>
        </w:rPr>
        <w:t>ntawv</w:t>
      </w:r>
      <w:proofErr w:type="spellEnd"/>
      <w:r w:rsidR="00F2670D" w:rsidRPr="00115104">
        <w:rPr>
          <w:rFonts w:ascii="Arial" w:eastAsia="Arial" w:hAnsi="Arial" w:cs="Arial"/>
          <w:color w:val="494645"/>
          <w:sz w:val="14"/>
          <w:szCs w:val="14"/>
        </w:rPr>
        <w:t xml:space="preserve"> </w:t>
      </w:r>
      <w:ins w:id="4412" w:author="Kaxiong" w:date="2021-06-11T14:32:00Z">
        <w:r w:rsidR="00F62EF4">
          <w:rPr>
            <w:rFonts w:ascii="Arial" w:eastAsia="Arial" w:hAnsi="Arial" w:cs="Arial"/>
            <w:color w:val="494645"/>
            <w:sz w:val="14"/>
            <w:szCs w:val="14"/>
          </w:rPr>
          <w:t>lo</w:t>
        </w:r>
      </w:ins>
      <w:del w:id="4413" w:author="Kaxiong" w:date="2021-06-11T14:32:00Z">
        <w:r w:rsidR="00F2670D" w:rsidRPr="00115104" w:rsidDel="00F62EF4">
          <w:rPr>
            <w:rFonts w:ascii="Arial" w:eastAsia="Arial" w:hAnsi="Arial" w:cs="Arial"/>
            <w:color w:val="494645"/>
            <w:sz w:val="14"/>
            <w:szCs w:val="14"/>
          </w:rPr>
          <w:delText>ntim</w:delText>
        </w:r>
      </w:del>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koj</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yuav</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tsum</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ua</w:t>
      </w:r>
      <w:proofErr w:type="spellEnd"/>
      <w:r w:rsidR="00F2670D" w:rsidRPr="00115104">
        <w:rPr>
          <w:rFonts w:ascii="Arial" w:eastAsia="Arial" w:hAnsi="Arial" w:cs="Arial"/>
          <w:i/>
          <w:iCs/>
          <w:color w:val="494645"/>
          <w:sz w:val="14"/>
          <w:szCs w:val="14"/>
        </w:rPr>
        <w:t xml:space="preserve"> </w:t>
      </w:r>
      <w:proofErr w:type="spellStart"/>
      <w:r w:rsidR="00F2670D" w:rsidRPr="00115104">
        <w:rPr>
          <w:rFonts w:ascii="Arial" w:eastAsia="Arial" w:hAnsi="Arial" w:cs="Arial"/>
          <w:color w:val="494645"/>
          <w:sz w:val="14"/>
          <w:szCs w:val="14"/>
        </w:rPr>
        <w:t>raws</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lub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npe</w:t>
      </w:r>
      <w:proofErr w:type="spellEnd"/>
      <w:r w:rsidR="00F2670D" w:rsidRPr="00115104">
        <w:rPr>
          <w:rFonts w:ascii="Arial" w:eastAsia="Arial" w:hAnsi="Arial" w:cs="Arial"/>
          <w:color w:val="494645"/>
          <w:sz w:val="14"/>
          <w:szCs w:val="14"/>
        </w:rPr>
        <w:t xml:space="preserve"> &amp; chaw </w:t>
      </w:r>
      <w:proofErr w:type="spellStart"/>
      <w:r w:rsidR="00F2670D" w:rsidRPr="00115104">
        <w:rPr>
          <w:rFonts w:ascii="Arial" w:eastAsia="Arial" w:hAnsi="Arial" w:cs="Arial"/>
          <w:color w:val="494645"/>
          <w:sz w:val="14"/>
          <w:szCs w:val="14"/>
        </w:rPr>
        <w:t>nyob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uas</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yuav</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tsum</w:t>
      </w:r>
      <w:proofErr w:type="spellEnd"/>
      <w:r w:rsidR="00F2670D" w:rsidRPr="00115104">
        <w:rPr>
          <w:rFonts w:ascii="Arial" w:eastAsia="Arial" w:hAnsi="Arial" w:cs="Arial"/>
          <w:color w:val="494645"/>
          <w:sz w:val="14"/>
          <w:szCs w:val="14"/>
        </w:rPr>
        <w:t xml:space="preserve"> tau </w:t>
      </w:r>
      <w:proofErr w:type="spellStart"/>
      <w:r w:rsidR="00F2670D" w:rsidRPr="00115104">
        <w:rPr>
          <w:rFonts w:ascii="Arial" w:eastAsia="Arial" w:hAnsi="Arial" w:cs="Arial"/>
          <w:color w:val="494645"/>
          <w:sz w:val="14"/>
          <w:szCs w:val="14"/>
        </w:rPr>
        <w:t>ua</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txij</w:t>
      </w:r>
      <w:proofErr w:type="spellEnd"/>
      <w:r w:rsidR="00F2670D" w:rsidRPr="00115104">
        <w:rPr>
          <w:rFonts w:ascii="Arial" w:eastAsia="Arial" w:hAnsi="Arial" w:cs="Arial"/>
          <w:color w:val="494645"/>
          <w:sz w:val="14"/>
          <w:szCs w:val="14"/>
        </w:rPr>
        <w:t xml:space="preserve"> li </w:t>
      </w:r>
      <w:proofErr w:type="spellStart"/>
      <w:r w:rsidR="00F2670D" w:rsidRPr="00115104">
        <w:rPr>
          <w:rFonts w:ascii="Arial" w:eastAsia="Arial" w:hAnsi="Arial" w:cs="Arial"/>
          <w:color w:val="494645"/>
          <w:sz w:val="14"/>
          <w:szCs w:val="14"/>
        </w:rPr>
        <w:t>Lub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Ib</w:t>
      </w:r>
      <w:proofErr w:type="spellEnd"/>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Hlis</w:t>
      </w:r>
      <w:proofErr w:type="spellEnd"/>
      <w:r w:rsidR="00F2670D" w:rsidRPr="00115104">
        <w:rPr>
          <w:rFonts w:ascii="Arial" w:eastAsia="Arial" w:hAnsi="Arial" w:cs="Arial"/>
          <w:color w:val="494645"/>
          <w:sz w:val="14"/>
          <w:szCs w:val="14"/>
        </w:rPr>
        <w:t xml:space="preserve"> </w:t>
      </w:r>
      <w:proofErr w:type="spellStart"/>
      <w:r>
        <w:rPr>
          <w:rFonts w:ascii="Arial" w:eastAsia="Arial" w:hAnsi="Arial" w:cs="Arial"/>
          <w:color w:val="494645"/>
          <w:sz w:val="14"/>
          <w:szCs w:val="14"/>
        </w:rPr>
        <w:t>hnub</w:t>
      </w:r>
      <w:proofErr w:type="spellEnd"/>
      <w:r>
        <w:rPr>
          <w:rFonts w:ascii="Arial" w:eastAsia="Arial" w:hAnsi="Arial" w:cs="Arial"/>
          <w:color w:val="494645"/>
          <w:sz w:val="14"/>
          <w:szCs w:val="14"/>
        </w:rPr>
        <w:t xml:space="preserve"> tim</w:t>
      </w:r>
      <w:r w:rsidR="00F2670D" w:rsidRPr="00115104">
        <w:rPr>
          <w:rFonts w:ascii="Arial" w:eastAsia="Arial" w:hAnsi="Arial" w:cs="Arial"/>
          <w:color w:val="494645"/>
          <w:sz w:val="14"/>
          <w:szCs w:val="14"/>
        </w:rPr>
        <w:t xml:space="preserve">1, 2020. </w:t>
      </w:r>
      <w:proofErr w:type="spellStart"/>
      <w:ins w:id="4414" w:author="Kaxiong" w:date="2021-06-11T14:33:00Z">
        <w:r w:rsidR="00F62EF4">
          <w:rPr>
            <w:rFonts w:ascii="Arial" w:eastAsia="Arial" w:hAnsi="Arial" w:cs="Arial"/>
            <w:color w:val="494645"/>
            <w:sz w:val="14"/>
            <w:szCs w:val="14"/>
          </w:rPr>
          <w:t>Tsis</w:t>
        </w:r>
        <w:proofErr w:type="spellEnd"/>
        <w:r w:rsidR="00F62EF4">
          <w:rPr>
            <w:rFonts w:ascii="Arial" w:eastAsia="Arial" w:hAnsi="Arial" w:cs="Arial"/>
            <w:color w:val="494645"/>
            <w:sz w:val="14"/>
            <w:szCs w:val="14"/>
          </w:rPr>
          <w:t xml:space="preserve"> li </w:t>
        </w:r>
        <w:proofErr w:type="spellStart"/>
        <w:r w:rsidR="00F62EF4">
          <w:rPr>
            <w:rFonts w:ascii="Arial" w:eastAsia="Arial" w:hAnsi="Arial" w:cs="Arial"/>
            <w:color w:val="494645"/>
            <w:sz w:val="14"/>
            <w:szCs w:val="14"/>
          </w:rPr>
          <w:t>ntawv</w:t>
        </w:r>
        <w:proofErr w:type="spellEnd"/>
        <w:r w:rsidR="00F62EF4">
          <w:rPr>
            <w:rFonts w:ascii="Arial" w:eastAsia="Arial" w:hAnsi="Arial" w:cs="Arial"/>
            <w:color w:val="494645"/>
            <w:sz w:val="14"/>
            <w:szCs w:val="14"/>
          </w:rPr>
          <w:t xml:space="preserve"> </w:t>
        </w:r>
        <w:proofErr w:type="spellStart"/>
        <w:r w:rsidR="00F62EF4">
          <w:rPr>
            <w:rFonts w:ascii="Arial" w:eastAsia="Arial" w:hAnsi="Arial" w:cs="Arial"/>
            <w:color w:val="494645"/>
            <w:sz w:val="14"/>
            <w:szCs w:val="14"/>
          </w:rPr>
          <w:t>ce</w:t>
        </w:r>
      </w:ins>
      <w:proofErr w:type="spellEnd"/>
      <w:del w:id="4415" w:author="Kaxiong" w:date="2021-06-11T14:33:00Z">
        <w:r w:rsidR="00F2670D" w:rsidRPr="00115104" w:rsidDel="00F62EF4">
          <w:rPr>
            <w:rFonts w:ascii="Arial" w:eastAsia="Arial" w:hAnsi="Arial" w:cs="Arial"/>
            <w:color w:val="494645"/>
            <w:sz w:val="14"/>
            <w:szCs w:val="14"/>
          </w:rPr>
          <w:delText>Txwv tsis pub</w:delText>
        </w:r>
      </w:del>
      <w:r w:rsidR="00F2670D" w:rsidRPr="00115104">
        <w:rPr>
          <w:rFonts w:ascii="Arial" w:eastAsia="Arial" w:hAnsi="Arial" w:cs="Arial"/>
          <w:color w:val="494645"/>
          <w:sz w:val="14"/>
          <w:szCs w:val="14"/>
        </w:rPr>
        <w:t xml:space="preserve">, </w:t>
      </w:r>
      <w:proofErr w:type="spellStart"/>
      <w:ins w:id="4416" w:author="Kaxiong" w:date="2021-06-11T14:33:00Z">
        <w:r w:rsidR="00F62EF4">
          <w:rPr>
            <w:rFonts w:ascii="Arial" w:eastAsia="Arial" w:hAnsi="Arial" w:cs="Arial"/>
            <w:color w:val="494645"/>
            <w:sz w:val="14"/>
            <w:szCs w:val="14"/>
          </w:rPr>
          <w:t>ua</w:t>
        </w:r>
        <w:proofErr w:type="spellEnd"/>
        <w:r w:rsidR="00F62EF4">
          <w:rPr>
            <w:rFonts w:ascii="Arial" w:eastAsia="Arial" w:hAnsi="Arial" w:cs="Arial"/>
            <w:color w:val="494645"/>
            <w:sz w:val="14"/>
            <w:szCs w:val="14"/>
          </w:rPr>
          <w:t xml:space="preserve"> </w:t>
        </w:r>
        <w:proofErr w:type="spellStart"/>
        <w:r w:rsidR="00F62EF4">
          <w:rPr>
            <w:rFonts w:ascii="Arial" w:eastAsia="Arial" w:hAnsi="Arial" w:cs="Arial"/>
            <w:color w:val="494645"/>
            <w:sz w:val="14"/>
            <w:szCs w:val="14"/>
          </w:rPr>
          <w:t>raws</w:t>
        </w:r>
        <w:proofErr w:type="spellEnd"/>
        <w:r w:rsidR="00F62EF4">
          <w:rPr>
            <w:rFonts w:ascii="Arial" w:eastAsia="Arial" w:hAnsi="Arial" w:cs="Arial"/>
            <w:color w:val="494645"/>
            <w:sz w:val="14"/>
            <w:szCs w:val="14"/>
          </w:rPr>
          <w:t xml:space="preserve"> li</w:t>
        </w:r>
      </w:ins>
      <w:del w:id="4417" w:author="Kaxiong" w:date="2021-06-11T14:33:00Z">
        <w:r w:rsidR="00F2670D" w:rsidRPr="00115104" w:rsidDel="00F62EF4">
          <w:rPr>
            <w:rFonts w:ascii="Arial" w:eastAsia="Arial" w:hAnsi="Arial" w:cs="Arial"/>
            <w:color w:val="494645"/>
            <w:sz w:val="14"/>
            <w:szCs w:val="14"/>
          </w:rPr>
          <w:delText>los</w:delText>
        </w:r>
      </w:del>
      <w:r w:rsidR="00F2670D" w:rsidRPr="00115104">
        <w:rPr>
          <w:rFonts w:ascii="Arial" w:eastAsia="Arial" w:hAnsi="Arial" w:cs="Arial"/>
          <w:color w:val="494645"/>
          <w:sz w:val="14"/>
          <w:szCs w:val="14"/>
        </w:rPr>
        <w:t xml:space="preserve"> </w:t>
      </w:r>
      <w:proofErr w:type="spellStart"/>
      <w:r w:rsidR="00F2670D" w:rsidRPr="00115104">
        <w:rPr>
          <w:rFonts w:ascii="Arial" w:eastAsia="Arial" w:hAnsi="Arial" w:cs="Arial"/>
          <w:color w:val="494645"/>
          <w:sz w:val="14"/>
          <w:szCs w:val="14"/>
        </w:rPr>
        <w:t>ntawm</w:t>
      </w:r>
      <w:proofErr w:type="spellEnd"/>
      <w:r w:rsidR="00F2670D" w:rsidRPr="00115104">
        <w:rPr>
          <w:rFonts w:ascii="Arial" w:eastAsia="Arial" w:hAnsi="Arial" w:cs="Arial"/>
          <w:color w:val="494645"/>
          <w:sz w:val="14"/>
          <w:szCs w:val="14"/>
        </w:rPr>
        <w:t xml:space="preserve"> </w:t>
      </w:r>
      <w:proofErr w:type="spellStart"/>
      <w:ins w:id="4418" w:author="Kaxiong" w:date="2021-06-11T14:34:00Z">
        <w:r w:rsidR="00F62EF4">
          <w:rPr>
            <w:rFonts w:ascii="Arial" w:eastAsia="Arial" w:hAnsi="Arial" w:cs="Arial"/>
            <w:color w:val="494645"/>
            <w:sz w:val="14"/>
            <w:szCs w:val="14"/>
          </w:rPr>
          <w:t>uas</w:t>
        </w:r>
        <w:proofErr w:type="spellEnd"/>
        <w:r w:rsidR="00F62EF4">
          <w:rPr>
            <w:rFonts w:ascii="Arial" w:eastAsia="Arial" w:hAnsi="Arial" w:cs="Arial"/>
            <w:color w:val="494645"/>
            <w:sz w:val="14"/>
            <w:szCs w:val="14"/>
          </w:rPr>
          <w:t xml:space="preserve"> </w:t>
        </w:r>
        <w:proofErr w:type="spellStart"/>
        <w:r w:rsidR="00F62EF4">
          <w:rPr>
            <w:rFonts w:ascii="Arial" w:eastAsia="Arial" w:hAnsi="Arial" w:cs="Arial"/>
            <w:color w:val="494645"/>
            <w:sz w:val="14"/>
            <w:szCs w:val="14"/>
          </w:rPr>
          <w:t>muaj</w:t>
        </w:r>
      </w:ins>
      <w:proofErr w:type="spellEnd"/>
      <w:del w:id="4419" w:author="Kaxiong" w:date="2021-06-11T14:34:00Z">
        <w:r w:rsidR="00F2670D" w:rsidRPr="00115104" w:rsidDel="00F62EF4">
          <w:rPr>
            <w:rFonts w:ascii="Arial" w:eastAsia="Arial" w:hAnsi="Arial" w:cs="Arial"/>
            <w:color w:val="494645"/>
            <w:sz w:val="14"/>
            <w:szCs w:val="14"/>
          </w:rPr>
          <w:delText xml:space="preserve">cov hnub ua raws li kev cai </w:delText>
        </w:r>
      </w:del>
      <w:ins w:id="4420" w:author="Kaxiong" w:date="2021-06-11T14:34:00Z">
        <w:r w:rsidR="00F62EF4">
          <w:rPr>
            <w:rFonts w:ascii="Arial" w:eastAsia="Arial" w:hAnsi="Arial" w:cs="Arial"/>
            <w:color w:val="494645"/>
            <w:sz w:val="14"/>
            <w:szCs w:val="14"/>
          </w:rPr>
          <w:t xml:space="preserve"> </w:t>
        </w:r>
      </w:ins>
      <w:r w:rsidR="00F2670D" w:rsidRPr="00115104">
        <w:rPr>
          <w:rFonts w:ascii="Arial" w:eastAsia="Arial" w:hAnsi="Arial" w:cs="Arial"/>
          <w:color w:val="494645"/>
          <w:sz w:val="14"/>
          <w:szCs w:val="14"/>
        </w:rPr>
        <w:t>(</w:t>
      </w:r>
      <w:proofErr w:type="spellStart"/>
      <w:ins w:id="4421" w:author="Kaxiong" w:date="2021-06-11T14:42:00Z">
        <w:r w:rsidR="00FD39D3">
          <w:rPr>
            <w:rFonts w:ascii="Arial" w:eastAsia="Arial" w:hAnsi="Arial" w:cs="Arial"/>
            <w:color w:val="494645"/>
            <w:sz w:val="14"/>
            <w:szCs w:val="14"/>
          </w:rPr>
          <w:t>mus</w:t>
        </w:r>
        <w:proofErr w:type="spellEnd"/>
        <w:r w:rsidR="00FD39D3">
          <w:rPr>
            <w:rFonts w:ascii="Arial" w:eastAsia="Arial" w:hAnsi="Arial" w:cs="Arial"/>
            <w:color w:val="494645"/>
            <w:sz w:val="14"/>
            <w:szCs w:val="14"/>
          </w:rPr>
          <w:t xml:space="preserve"> </w:t>
        </w:r>
        <w:proofErr w:type="spellStart"/>
        <w:r w:rsidR="00FD39D3">
          <w:rPr>
            <w:rFonts w:ascii="Arial" w:eastAsia="Arial" w:hAnsi="Arial" w:cs="Arial"/>
            <w:color w:val="494645"/>
            <w:sz w:val="14"/>
            <w:szCs w:val="14"/>
          </w:rPr>
          <w:t>cuag</w:t>
        </w:r>
        <w:proofErr w:type="spellEnd"/>
        <w:r w:rsidR="00FD39D3">
          <w:rPr>
            <w:rFonts w:ascii="Arial" w:eastAsia="Arial" w:hAnsi="Arial" w:cs="Arial"/>
            <w:color w:val="494645"/>
            <w:sz w:val="14"/>
            <w:szCs w:val="14"/>
          </w:rPr>
          <w:t xml:space="preserve"> cov </w:t>
        </w:r>
        <w:proofErr w:type="spellStart"/>
        <w:r w:rsidR="00FD39D3">
          <w:rPr>
            <w:rFonts w:ascii="Arial" w:eastAsia="Arial" w:hAnsi="Arial" w:cs="Arial"/>
            <w:color w:val="494645"/>
            <w:sz w:val="14"/>
            <w:szCs w:val="14"/>
          </w:rPr>
          <w:t>neeg</w:t>
        </w:r>
        <w:proofErr w:type="spellEnd"/>
        <w:r w:rsidR="00FD39D3">
          <w:rPr>
            <w:rFonts w:ascii="Arial" w:eastAsia="Arial" w:hAnsi="Arial" w:cs="Arial"/>
            <w:color w:val="494645"/>
            <w:sz w:val="14"/>
            <w:szCs w:val="14"/>
          </w:rPr>
          <w:t xml:space="preserve"> </w:t>
        </w:r>
        <w:proofErr w:type="spellStart"/>
        <w:r w:rsidR="00FD39D3">
          <w:rPr>
            <w:rFonts w:ascii="Arial" w:eastAsia="Arial" w:hAnsi="Arial" w:cs="Arial"/>
            <w:color w:val="494645"/>
            <w:sz w:val="14"/>
            <w:szCs w:val="14"/>
          </w:rPr>
          <w:t>t</w:t>
        </w:r>
      </w:ins>
      <w:ins w:id="4422" w:author="Kaxiong" w:date="2021-06-11T14:43:00Z">
        <w:r w:rsidR="00FD39D3">
          <w:rPr>
            <w:rFonts w:ascii="Arial" w:eastAsia="Arial" w:hAnsi="Arial" w:cs="Arial"/>
            <w:color w:val="494645"/>
            <w:sz w:val="14"/>
            <w:szCs w:val="14"/>
          </w:rPr>
          <w:t>shwj</w:t>
        </w:r>
        <w:proofErr w:type="spellEnd"/>
        <w:r w:rsidR="00FD39D3">
          <w:rPr>
            <w:rFonts w:ascii="Arial" w:eastAsia="Arial" w:hAnsi="Arial" w:cs="Arial"/>
            <w:color w:val="494645"/>
            <w:sz w:val="14"/>
            <w:szCs w:val="14"/>
          </w:rPr>
          <w:t xml:space="preserve"> </w:t>
        </w:r>
        <w:proofErr w:type="spellStart"/>
        <w:r w:rsidR="00FD39D3">
          <w:rPr>
            <w:rFonts w:ascii="Arial" w:eastAsia="Arial" w:hAnsi="Arial" w:cs="Arial"/>
            <w:color w:val="494645"/>
            <w:sz w:val="14"/>
            <w:szCs w:val="14"/>
          </w:rPr>
          <w:t>hwm</w:t>
        </w:r>
      </w:ins>
      <w:proofErr w:type="spellEnd"/>
      <w:del w:id="4423" w:author="Kaxiong" w:date="2021-06-11T14:43:00Z">
        <w:r w:rsidDel="00FD39D3">
          <w:rPr>
            <w:rFonts w:ascii="Arial" w:eastAsia="Arial" w:hAnsi="Arial" w:cs="Arial"/>
            <w:color w:val="494645"/>
            <w:sz w:val="14"/>
            <w:szCs w:val="14"/>
          </w:rPr>
          <w:delText xml:space="preserve">yog </w:delText>
        </w:r>
        <w:r w:rsidR="00F2670D" w:rsidRPr="00115104" w:rsidDel="00FD39D3">
          <w:rPr>
            <w:rFonts w:ascii="Arial" w:eastAsia="Arial" w:hAnsi="Arial" w:cs="Arial"/>
            <w:color w:val="494645"/>
            <w:sz w:val="14"/>
            <w:szCs w:val="14"/>
          </w:rPr>
          <w:delText>saib deb</w:delText>
        </w:r>
      </w:del>
      <w:r w:rsidR="00F2670D" w:rsidRPr="00115104">
        <w:rPr>
          <w:rFonts w:ascii="Arial" w:eastAsia="Arial" w:hAnsi="Arial" w:cs="Arial"/>
          <w:color w:val="494645"/>
          <w:sz w:val="14"/>
          <w:szCs w:val="14"/>
        </w:rPr>
        <w:t>).</w:t>
      </w:r>
    </w:p>
    <w:p w14:paraId="14698655" w14:textId="77777777" w:rsidR="00BF3E5F" w:rsidRPr="00115104" w:rsidRDefault="00BF3E5F">
      <w:pPr>
        <w:spacing w:line="23" w:lineRule="exact"/>
        <w:rPr>
          <w:rFonts w:ascii="Arial" w:eastAsia="Arial" w:hAnsi="Arial" w:cs="Arial"/>
          <w:i/>
          <w:iCs/>
          <w:color w:val="494645"/>
          <w:sz w:val="17"/>
          <w:szCs w:val="17"/>
        </w:rPr>
      </w:pPr>
    </w:p>
    <w:p w14:paraId="2F532686" w14:textId="43CD6454" w:rsidR="00BF3E5F" w:rsidRPr="00F26646" w:rsidRDefault="007068C9" w:rsidP="009E5DC2">
      <w:pPr>
        <w:numPr>
          <w:ilvl w:val="0"/>
          <w:numId w:val="11"/>
        </w:numPr>
        <w:tabs>
          <w:tab w:val="left" w:pos="660"/>
        </w:tabs>
        <w:spacing w:line="333" w:lineRule="auto"/>
        <w:ind w:left="660" w:hanging="365"/>
        <w:jc w:val="both"/>
        <w:rPr>
          <w:rFonts w:ascii="Arial" w:eastAsia="Arial" w:hAnsi="Arial" w:cs="Arial"/>
          <w:i/>
          <w:iCs/>
          <w:color w:val="494645"/>
          <w:sz w:val="18"/>
          <w:szCs w:val="18"/>
        </w:rPr>
      </w:pPr>
      <w:r>
        <w:rPr>
          <w:rFonts w:ascii="Arial" w:eastAsia="Arial" w:hAnsi="Arial" w:cs="Arial"/>
          <w:i/>
          <w:iCs/>
          <w:color w:val="494645"/>
          <w:sz w:val="15"/>
          <w:szCs w:val="15"/>
        </w:rPr>
        <w:t xml:space="preserve">Kev </w:t>
      </w:r>
      <w:proofErr w:type="spellStart"/>
      <w:r>
        <w:rPr>
          <w:rFonts w:ascii="Arial" w:eastAsia="Arial" w:hAnsi="Arial" w:cs="Arial"/>
          <w:i/>
          <w:iCs/>
          <w:color w:val="494645"/>
          <w:sz w:val="15"/>
          <w:szCs w:val="15"/>
        </w:rPr>
        <w:t>Khaws</w:t>
      </w:r>
      <w:proofErr w:type="spellEnd"/>
      <w:r w:rsidR="00F2670D" w:rsidRPr="00115104">
        <w:rPr>
          <w:rFonts w:ascii="Arial" w:eastAsia="Arial" w:hAnsi="Arial" w:cs="Arial"/>
          <w:i/>
          <w:iCs/>
          <w:color w:val="494645"/>
          <w:sz w:val="15"/>
          <w:szCs w:val="15"/>
        </w:rPr>
        <w:t xml:space="preserve">: </w:t>
      </w:r>
      <w:r w:rsidR="00F2670D" w:rsidRPr="00115104">
        <w:rPr>
          <w:rFonts w:ascii="Arial" w:eastAsia="Arial" w:hAnsi="Arial" w:cs="Arial"/>
          <w:color w:val="494645"/>
          <w:sz w:val="15"/>
          <w:szCs w:val="15"/>
        </w:rPr>
        <w:t xml:space="preserve">FDA </w:t>
      </w:r>
      <w:proofErr w:type="spellStart"/>
      <w:r w:rsidR="00F2670D" w:rsidRPr="00115104">
        <w:rPr>
          <w:rFonts w:ascii="Arial" w:eastAsia="Arial" w:hAnsi="Arial" w:cs="Arial"/>
          <w:color w:val="494645"/>
          <w:sz w:val="15"/>
          <w:szCs w:val="15"/>
        </w:rPr>
        <w:t>xav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kom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koj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khaws</w:t>
      </w:r>
      <w:proofErr w:type="spellEnd"/>
      <w:r w:rsidR="00F2670D" w:rsidRPr="00115104">
        <w:rPr>
          <w:rFonts w:ascii="Arial" w:eastAsia="Arial" w:hAnsi="Arial" w:cs="Arial"/>
          <w:color w:val="494645"/>
          <w:sz w:val="15"/>
          <w:szCs w:val="15"/>
        </w:rPr>
        <w:t xml:space="preserve"> cov </w:t>
      </w:r>
      <w:proofErr w:type="spellStart"/>
      <w:r w:rsidR="00F2670D" w:rsidRPr="00115104">
        <w:rPr>
          <w:rFonts w:ascii="Arial" w:eastAsia="Arial" w:hAnsi="Arial" w:cs="Arial"/>
          <w:color w:val="494645"/>
          <w:sz w:val="15"/>
          <w:szCs w:val="15"/>
        </w:rPr>
        <w:t>ntaub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ntawv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muag</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khoom</w:t>
      </w:r>
      <w:proofErr w:type="spellEnd"/>
      <w:r w:rsidR="00F2670D" w:rsidRPr="00115104">
        <w:rPr>
          <w:rFonts w:ascii="Arial" w:eastAsia="Arial" w:hAnsi="Arial" w:cs="Arial"/>
          <w:i/>
          <w:iCs/>
          <w:color w:val="494645"/>
          <w:sz w:val="15"/>
          <w:szCs w:val="15"/>
        </w:rPr>
        <w:t xml:space="preserve"> </w:t>
      </w:r>
      <w:proofErr w:type="spellStart"/>
      <w:r w:rsidR="00F2670D" w:rsidRPr="00115104">
        <w:rPr>
          <w:rFonts w:ascii="Arial" w:eastAsia="Arial" w:hAnsi="Arial" w:cs="Arial"/>
          <w:color w:val="494645"/>
          <w:sz w:val="15"/>
          <w:szCs w:val="15"/>
        </w:rPr>
        <w:t>raws</w:t>
      </w:r>
      <w:proofErr w:type="spellEnd"/>
      <w:r w:rsidR="00F2670D" w:rsidRPr="00115104">
        <w:rPr>
          <w:rFonts w:ascii="Arial" w:eastAsia="Arial" w:hAnsi="Arial" w:cs="Arial"/>
          <w:color w:val="494645"/>
          <w:sz w:val="15"/>
          <w:szCs w:val="15"/>
        </w:rPr>
        <w:t xml:space="preserve"> li </w:t>
      </w:r>
      <w:proofErr w:type="spellStart"/>
      <w:r w:rsidR="00F2670D" w:rsidRPr="00115104">
        <w:rPr>
          <w:rFonts w:ascii="Arial" w:eastAsia="Arial" w:hAnsi="Arial" w:cs="Arial"/>
          <w:color w:val="494645"/>
          <w:sz w:val="15"/>
          <w:szCs w:val="15"/>
        </w:rPr>
        <w:t>hnub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pib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ntawm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txoj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cai</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txij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Lub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Ib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Hlis</w:t>
      </w:r>
      <w:proofErr w:type="spellEnd"/>
      <w:r w:rsidR="00F2670D" w:rsidRPr="00115104">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hnub</w:t>
      </w:r>
      <w:proofErr w:type="spellEnd"/>
      <w:r w:rsidR="009E5DC2">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tim</w:t>
      </w:r>
      <w:proofErr w:type="spellEnd"/>
      <w:r w:rsidR="009E5DC2">
        <w:rPr>
          <w:rFonts w:ascii="Arial" w:eastAsia="Arial" w:hAnsi="Arial" w:cs="Arial"/>
          <w:color w:val="494645"/>
          <w:sz w:val="15"/>
          <w:szCs w:val="15"/>
        </w:rPr>
        <w:t xml:space="preserve"> </w:t>
      </w:r>
      <w:r w:rsidR="00F2670D" w:rsidRPr="00115104">
        <w:rPr>
          <w:rFonts w:ascii="Arial" w:eastAsia="Arial" w:hAnsi="Arial" w:cs="Arial"/>
          <w:color w:val="494645"/>
          <w:sz w:val="15"/>
          <w:szCs w:val="15"/>
        </w:rPr>
        <w:t xml:space="preserve">26, 2016 </w:t>
      </w:r>
      <w:proofErr w:type="spellStart"/>
      <w:r w:rsidR="00F2670D" w:rsidRPr="00115104">
        <w:rPr>
          <w:rFonts w:ascii="Arial" w:eastAsia="Arial" w:hAnsi="Arial" w:cs="Arial"/>
          <w:color w:val="494645"/>
          <w:sz w:val="15"/>
          <w:szCs w:val="15"/>
        </w:rPr>
        <w:t>Koj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yuav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tsum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ua</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qhov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kev</w:t>
      </w:r>
      <w:proofErr w:type="spellEnd"/>
      <w:r w:rsidR="00F2670D" w:rsidRPr="00115104">
        <w:rPr>
          <w:rFonts w:ascii="Arial" w:eastAsia="Arial" w:hAnsi="Arial" w:cs="Arial"/>
          <w:color w:val="494645"/>
          <w:sz w:val="15"/>
          <w:szCs w:val="15"/>
        </w:rPr>
        <w:t xml:space="preserve"> </w:t>
      </w:r>
      <w:proofErr w:type="spellStart"/>
      <w:r w:rsidR="009E5DC2">
        <w:rPr>
          <w:rFonts w:ascii="Arial" w:eastAsia="Arial" w:hAnsi="Arial" w:cs="Arial"/>
          <w:color w:val="494645"/>
          <w:sz w:val="15"/>
          <w:szCs w:val="15"/>
        </w:rPr>
        <w:t>ntsuam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xyuas</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txhua</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xyoo</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thiab</w:t>
      </w:r>
      <w:proofErr w:type="spellEnd"/>
      <w:r w:rsidR="00F2670D" w:rsidRPr="00115104">
        <w:rPr>
          <w:rFonts w:ascii="Arial" w:eastAsia="Arial" w:hAnsi="Arial" w:cs="Arial"/>
          <w:color w:val="494645"/>
          <w:sz w:val="15"/>
          <w:szCs w:val="15"/>
        </w:rPr>
        <w:t xml:space="preserve"> </w:t>
      </w:r>
      <w:proofErr w:type="spellStart"/>
      <w:ins w:id="4424" w:author="Kaxiong" w:date="2021-06-11T14:44:00Z">
        <w:r w:rsidR="00FD39D3">
          <w:rPr>
            <w:rFonts w:ascii="Arial" w:eastAsia="Arial" w:hAnsi="Arial" w:cs="Arial"/>
            <w:color w:val="494645"/>
            <w:sz w:val="15"/>
            <w:szCs w:val="15"/>
          </w:rPr>
          <w:t>kev</w:t>
        </w:r>
        <w:proofErr w:type="spellEnd"/>
        <w:r w:rsidR="00FD39D3">
          <w:rPr>
            <w:rFonts w:ascii="Arial" w:eastAsia="Arial" w:hAnsi="Arial" w:cs="Arial"/>
            <w:color w:val="494645"/>
            <w:sz w:val="15"/>
            <w:szCs w:val="15"/>
          </w:rPr>
          <w:t xml:space="preserve"> </w:t>
        </w:r>
      </w:ins>
      <w:proofErr w:type="spellStart"/>
      <w:r w:rsidR="00F2670D" w:rsidRPr="00115104">
        <w:rPr>
          <w:rFonts w:ascii="Arial" w:eastAsia="Arial" w:hAnsi="Arial" w:cs="Arial"/>
          <w:color w:val="494645"/>
          <w:sz w:val="15"/>
          <w:szCs w:val="15"/>
        </w:rPr>
        <w:t>kuaj</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xyuas</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qhov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kawg</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ntawm</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txhua</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lub</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xyoo</w:t>
      </w:r>
      <w:proofErr w:type="spellEnd"/>
      <w:r w:rsidR="00F2670D" w:rsidRPr="00115104">
        <w:rPr>
          <w:rFonts w:ascii="Arial" w:eastAsia="Arial" w:hAnsi="Arial" w:cs="Arial"/>
          <w:color w:val="494645"/>
          <w:sz w:val="15"/>
          <w:szCs w:val="15"/>
        </w:rPr>
        <w:t xml:space="preserve"> los </w:t>
      </w:r>
      <w:proofErr w:type="spellStart"/>
      <w:r w:rsidR="00F2670D" w:rsidRPr="00115104">
        <w:rPr>
          <w:rFonts w:ascii="Arial" w:eastAsia="Arial" w:hAnsi="Arial" w:cs="Arial"/>
          <w:color w:val="494645"/>
          <w:sz w:val="15"/>
          <w:szCs w:val="15"/>
        </w:rPr>
        <w:t>ua</w:t>
      </w:r>
      <w:proofErr w:type="spellEnd"/>
      <w:r w:rsidR="00F2670D" w:rsidRPr="00115104">
        <w:rPr>
          <w:rFonts w:ascii="Arial" w:eastAsia="Arial" w:hAnsi="Arial" w:cs="Arial"/>
          <w:color w:val="494645"/>
          <w:sz w:val="15"/>
          <w:szCs w:val="15"/>
        </w:rPr>
        <w:t xml:space="preserve"> </w:t>
      </w:r>
      <w:proofErr w:type="spellStart"/>
      <w:ins w:id="4425" w:author="Kaxiong" w:date="2021-06-11T14:45:00Z">
        <w:r w:rsidR="00FD39D3">
          <w:rPr>
            <w:rFonts w:ascii="Arial" w:eastAsia="Arial" w:hAnsi="Arial" w:cs="Arial"/>
            <w:color w:val="494645"/>
            <w:sz w:val="15"/>
            <w:szCs w:val="15"/>
          </w:rPr>
          <w:t>kom</w:t>
        </w:r>
        <w:proofErr w:type="spellEnd"/>
        <w:r w:rsidR="00FD39D3">
          <w:rPr>
            <w:rFonts w:ascii="Arial" w:eastAsia="Arial" w:hAnsi="Arial" w:cs="Arial"/>
            <w:color w:val="494645"/>
            <w:sz w:val="15"/>
            <w:szCs w:val="15"/>
          </w:rPr>
          <w:t xml:space="preserve"> </w:t>
        </w:r>
      </w:ins>
      <w:proofErr w:type="spellStart"/>
      <w:r w:rsidR="00F2670D" w:rsidRPr="00115104">
        <w:rPr>
          <w:rFonts w:ascii="Arial" w:eastAsia="Arial" w:hAnsi="Arial" w:cs="Arial"/>
          <w:color w:val="494645"/>
          <w:sz w:val="15"/>
          <w:szCs w:val="15"/>
        </w:rPr>
        <w:t>pov</w:t>
      </w:r>
      <w:proofErr w:type="spellEnd"/>
      <w:del w:id="4426" w:author="Kaxiong" w:date="2021-06-11T14:45:00Z">
        <w:r w:rsidR="00F2670D" w:rsidRPr="00115104" w:rsidDel="00FD39D3">
          <w:rPr>
            <w:rFonts w:ascii="Arial" w:eastAsia="Arial" w:hAnsi="Arial" w:cs="Arial"/>
            <w:color w:val="494645"/>
            <w:sz w:val="15"/>
            <w:szCs w:val="15"/>
          </w:rPr>
          <w:delText xml:space="preserve"> thawj</w:delText>
        </w:r>
      </w:del>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tias</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koj</w:t>
      </w:r>
      <w:proofErr w:type="spellEnd"/>
      <w:r w:rsidR="00F2670D" w:rsidRPr="00115104">
        <w:rPr>
          <w:rFonts w:ascii="Arial" w:eastAsia="Arial" w:hAnsi="Arial" w:cs="Arial"/>
          <w:color w:val="494645"/>
          <w:sz w:val="15"/>
          <w:szCs w:val="15"/>
        </w:rPr>
        <w:t xml:space="preserve"> </w:t>
      </w:r>
      <w:proofErr w:type="spellStart"/>
      <w:ins w:id="4427" w:author="Kaxiong" w:date="2021-06-11T14:45:00Z">
        <w:r w:rsidR="00FD39D3">
          <w:rPr>
            <w:rFonts w:ascii="Arial" w:eastAsia="Arial" w:hAnsi="Arial" w:cs="Arial"/>
            <w:color w:val="494645"/>
            <w:sz w:val="15"/>
            <w:szCs w:val="15"/>
          </w:rPr>
          <w:t>ua</w:t>
        </w:r>
        <w:proofErr w:type="spellEnd"/>
        <w:r w:rsidR="00FD39D3">
          <w:rPr>
            <w:rFonts w:ascii="Arial" w:eastAsia="Arial" w:hAnsi="Arial" w:cs="Arial"/>
            <w:color w:val="494645"/>
            <w:sz w:val="15"/>
            <w:szCs w:val="15"/>
          </w:rPr>
          <w:t xml:space="preserve"> ta</w:t>
        </w:r>
      </w:ins>
      <w:ins w:id="4428" w:author="Kaxiong" w:date="2021-06-11T14:46:00Z">
        <w:r w:rsidR="00FD39D3">
          <w:rPr>
            <w:rFonts w:ascii="Arial" w:eastAsia="Arial" w:hAnsi="Arial" w:cs="Arial"/>
            <w:color w:val="494645"/>
            <w:sz w:val="15"/>
            <w:szCs w:val="15"/>
          </w:rPr>
          <w:t xml:space="preserve">u </w:t>
        </w:r>
        <w:proofErr w:type="spellStart"/>
        <w:r w:rsidR="00FD39D3">
          <w:rPr>
            <w:rFonts w:ascii="Arial" w:eastAsia="Arial" w:hAnsi="Arial" w:cs="Arial"/>
            <w:color w:val="494645"/>
            <w:sz w:val="15"/>
            <w:szCs w:val="15"/>
          </w:rPr>
          <w:t>raws</w:t>
        </w:r>
        <w:proofErr w:type="spellEnd"/>
        <w:r w:rsidR="00FD39D3">
          <w:rPr>
            <w:rFonts w:ascii="Arial" w:eastAsia="Arial" w:hAnsi="Arial" w:cs="Arial"/>
            <w:color w:val="494645"/>
            <w:sz w:val="15"/>
            <w:szCs w:val="15"/>
          </w:rPr>
          <w:t xml:space="preserve"> li</w:t>
        </w:r>
      </w:ins>
      <w:del w:id="4429" w:author="Kaxiong" w:date="2021-06-11T14:46:00Z">
        <w:r w:rsidR="00F2670D" w:rsidRPr="00115104" w:rsidDel="00FD39D3">
          <w:rPr>
            <w:rFonts w:ascii="Arial" w:eastAsia="Arial" w:hAnsi="Arial" w:cs="Arial"/>
            <w:color w:val="494645"/>
            <w:sz w:val="15"/>
            <w:szCs w:val="15"/>
          </w:rPr>
          <w:delText>tseem txaus siab rau</w:delText>
        </w:r>
      </w:del>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qhov</w:t>
      </w:r>
      <w:proofErr w:type="spellEnd"/>
      <w:r w:rsidR="00F2670D" w:rsidRPr="00115104">
        <w:rPr>
          <w:rFonts w:ascii="Arial" w:eastAsia="Arial" w:hAnsi="Arial" w:cs="Arial"/>
          <w:color w:val="494645"/>
          <w:sz w:val="15"/>
          <w:szCs w:val="15"/>
        </w:rPr>
        <w:t xml:space="preserve"> </w:t>
      </w:r>
      <w:proofErr w:type="spellStart"/>
      <w:r w:rsidR="00F2670D" w:rsidRPr="00115104">
        <w:rPr>
          <w:rFonts w:ascii="Arial" w:eastAsia="Arial" w:hAnsi="Arial" w:cs="Arial"/>
          <w:color w:val="494645"/>
          <w:sz w:val="15"/>
          <w:szCs w:val="15"/>
        </w:rPr>
        <w:t>zam</w:t>
      </w:r>
      <w:proofErr w:type="spellEnd"/>
      <w:r w:rsidR="00F2670D" w:rsidRPr="00115104">
        <w:rPr>
          <w:rFonts w:ascii="Arial" w:eastAsia="Arial" w:hAnsi="Arial" w:cs="Arial"/>
          <w:color w:val="494645"/>
          <w:sz w:val="15"/>
          <w:szCs w:val="15"/>
        </w:rPr>
        <w:t xml:space="preserve"> </w:t>
      </w:r>
      <w:proofErr w:type="spellStart"/>
      <w:ins w:id="4430" w:author="Kaxiong" w:date="2021-06-11T14:46:00Z">
        <w:r w:rsidR="00FD39D3">
          <w:rPr>
            <w:rFonts w:ascii="Arial" w:eastAsia="Arial" w:hAnsi="Arial" w:cs="Arial"/>
            <w:color w:val="494645"/>
            <w:sz w:val="15"/>
            <w:szCs w:val="15"/>
          </w:rPr>
          <w:t>uas</w:t>
        </w:r>
        <w:proofErr w:type="spellEnd"/>
        <w:r w:rsidR="00FD39D3">
          <w:rPr>
            <w:rFonts w:ascii="Arial" w:eastAsia="Arial" w:hAnsi="Arial" w:cs="Arial"/>
            <w:color w:val="494645"/>
            <w:sz w:val="15"/>
            <w:szCs w:val="15"/>
          </w:rPr>
          <w:t xml:space="preserve"> </w:t>
        </w:r>
        <w:proofErr w:type="spellStart"/>
        <w:r w:rsidR="00FD39D3">
          <w:rPr>
            <w:rFonts w:ascii="Arial" w:eastAsia="Arial" w:hAnsi="Arial" w:cs="Arial"/>
            <w:color w:val="494645"/>
            <w:sz w:val="15"/>
            <w:szCs w:val="15"/>
          </w:rPr>
          <w:t>tsim</w:t>
        </w:r>
        <w:proofErr w:type="spellEnd"/>
        <w:r w:rsidR="00FD39D3">
          <w:rPr>
            <w:rFonts w:ascii="Arial" w:eastAsia="Arial" w:hAnsi="Arial" w:cs="Arial"/>
            <w:color w:val="494645"/>
            <w:sz w:val="15"/>
            <w:szCs w:val="15"/>
          </w:rPr>
          <w:t xml:space="preserve"> </w:t>
        </w:r>
        <w:proofErr w:type="spellStart"/>
        <w:r w:rsidR="00FD39D3">
          <w:rPr>
            <w:rFonts w:ascii="Arial" w:eastAsia="Arial" w:hAnsi="Arial" w:cs="Arial"/>
            <w:color w:val="494645"/>
            <w:sz w:val="15"/>
            <w:szCs w:val="15"/>
          </w:rPr>
          <w:t>nyog</w:t>
        </w:r>
      </w:ins>
      <w:proofErr w:type="spellEnd"/>
      <w:del w:id="4431" w:author="Kaxiong" w:date="2021-06-11T14:46:00Z">
        <w:r w:rsidR="00F2670D" w:rsidRPr="00115104" w:rsidDel="00FD39D3">
          <w:rPr>
            <w:rFonts w:ascii="Arial" w:eastAsia="Arial" w:hAnsi="Arial" w:cs="Arial"/>
            <w:color w:val="494645"/>
            <w:sz w:val="15"/>
            <w:szCs w:val="15"/>
          </w:rPr>
          <w:delText>raug cai</w:delText>
        </w:r>
      </w:del>
      <w:r w:rsidR="00F2670D" w:rsidRPr="00115104">
        <w:rPr>
          <w:rFonts w:ascii="Arial" w:eastAsia="Arial" w:hAnsi="Arial" w:cs="Arial"/>
          <w:color w:val="494645"/>
          <w:sz w:val="15"/>
          <w:szCs w:val="15"/>
        </w:rPr>
        <w:t>.</w:t>
      </w:r>
    </w:p>
    <w:p w14:paraId="52B0555F" w14:textId="77777777" w:rsidR="00F26646" w:rsidRDefault="00F26646" w:rsidP="00F26646">
      <w:pPr>
        <w:pStyle w:val="ListParagraph"/>
        <w:rPr>
          <w:rFonts w:ascii="Arial" w:eastAsia="Arial" w:hAnsi="Arial" w:cs="Arial"/>
          <w:i/>
          <w:iCs/>
          <w:color w:val="494645"/>
          <w:sz w:val="18"/>
          <w:szCs w:val="18"/>
        </w:rPr>
      </w:pPr>
    </w:p>
    <w:p w14:paraId="23F9ACA3" w14:textId="77777777" w:rsidR="00BF3E5F" w:rsidRDefault="00BF3E5F">
      <w:pPr>
        <w:spacing w:line="388" w:lineRule="exact"/>
        <w:rPr>
          <w:sz w:val="20"/>
          <w:szCs w:val="20"/>
        </w:rPr>
      </w:pPr>
    </w:p>
    <w:p w14:paraId="3C60A768" w14:textId="0D894CFD" w:rsidR="00BF3E5F" w:rsidRPr="00957F77" w:rsidRDefault="00F2670D">
      <w:pPr>
        <w:spacing w:line="405" w:lineRule="auto"/>
        <w:ind w:right="60"/>
        <w:jc w:val="both"/>
        <w:rPr>
          <w:sz w:val="20"/>
          <w:szCs w:val="20"/>
        </w:rPr>
      </w:pPr>
      <w:proofErr w:type="spellStart"/>
      <w:r w:rsidRPr="004E6026">
        <w:rPr>
          <w:rFonts w:ascii="Arial" w:eastAsia="Arial" w:hAnsi="Arial" w:cs="Arial"/>
          <w:b/>
          <w:bCs/>
          <w:color w:val="494645"/>
          <w:sz w:val="14"/>
          <w:szCs w:val="14"/>
        </w:rPr>
        <w:t>Txhua</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tus</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neeg</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ua</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liaj</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ua</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teb</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tseem</w:t>
      </w:r>
      <w:proofErr w:type="spellEnd"/>
      <w:r w:rsidRPr="004E6026">
        <w:rPr>
          <w:rFonts w:ascii="Arial" w:eastAsia="Arial" w:hAnsi="Arial" w:cs="Arial"/>
          <w:b/>
          <w:bCs/>
          <w:color w:val="494645"/>
          <w:sz w:val="14"/>
          <w:szCs w:val="14"/>
        </w:rPr>
        <w:t xml:space="preserve"> </w:t>
      </w:r>
      <w:proofErr w:type="spellStart"/>
      <w:ins w:id="4432" w:author="Kaxiong" w:date="2021-06-11T15:06:00Z">
        <w:r w:rsidR="00056792">
          <w:rPr>
            <w:rFonts w:ascii="Arial" w:eastAsia="Arial" w:hAnsi="Arial" w:cs="Arial"/>
            <w:b/>
            <w:bCs/>
            <w:color w:val="494645"/>
            <w:sz w:val="14"/>
            <w:szCs w:val="14"/>
          </w:rPr>
          <w:t>ua</w:t>
        </w:r>
        <w:proofErr w:type="spellEnd"/>
        <w:r w:rsidR="00056792">
          <w:rPr>
            <w:rFonts w:ascii="Arial" w:eastAsia="Arial" w:hAnsi="Arial" w:cs="Arial"/>
            <w:b/>
            <w:bCs/>
            <w:color w:val="494645"/>
            <w:sz w:val="14"/>
            <w:szCs w:val="14"/>
          </w:rPr>
          <w:t xml:space="preserve"> </w:t>
        </w:r>
        <w:proofErr w:type="spellStart"/>
        <w:r w:rsidR="00056792">
          <w:rPr>
            <w:rFonts w:ascii="Arial" w:eastAsia="Arial" w:hAnsi="Arial" w:cs="Arial"/>
            <w:b/>
            <w:bCs/>
            <w:color w:val="494645"/>
            <w:sz w:val="14"/>
            <w:szCs w:val="14"/>
          </w:rPr>
          <w:t>raws</w:t>
        </w:r>
        <w:proofErr w:type="spellEnd"/>
        <w:r w:rsidR="00056792">
          <w:rPr>
            <w:rFonts w:ascii="Arial" w:eastAsia="Arial" w:hAnsi="Arial" w:cs="Arial"/>
            <w:b/>
            <w:bCs/>
            <w:color w:val="494645"/>
            <w:sz w:val="14"/>
            <w:szCs w:val="14"/>
          </w:rPr>
          <w:t xml:space="preserve"> li </w:t>
        </w:r>
        <w:proofErr w:type="spellStart"/>
        <w:r w:rsidR="00056792">
          <w:rPr>
            <w:rFonts w:ascii="Arial" w:eastAsia="Arial" w:hAnsi="Arial" w:cs="Arial"/>
            <w:b/>
            <w:bCs/>
            <w:color w:val="494645"/>
            <w:sz w:val="14"/>
            <w:szCs w:val="14"/>
          </w:rPr>
          <w:t>txoj</w:t>
        </w:r>
        <w:proofErr w:type="spellEnd"/>
        <w:r w:rsidR="00056792">
          <w:rPr>
            <w:rFonts w:ascii="Arial" w:eastAsia="Arial" w:hAnsi="Arial" w:cs="Arial"/>
            <w:b/>
            <w:bCs/>
            <w:color w:val="494645"/>
            <w:sz w:val="14"/>
            <w:szCs w:val="14"/>
          </w:rPr>
          <w:t xml:space="preserve"> </w:t>
        </w:r>
        <w:proofErr w:type="spellStart"/>
        <w:r w:rsidR="00056792">
          <w:rPr>
            <w:rFonts w:ascii="Arial" w:eastAsia="Arial" w:hAnsi="Arial" w:cs="Arial"/>
            <w:b/>
            <w:bCs/>
            <w:color w:val="494645"/>
            <w:sz w:val="14"/>
            <w:szCs w:val="14"/>
          </w:rPr>
          <w:t>kev</w:t>
        </w:r>
        <w:proofErr w:type="spellEnd"/>
        <w:r w:rsidR="00056792">
          <w:rPr>
            <w:rFonts w:ascii="Arial" w:eastAsia="Arial" w:hAnsi="Arial" w:cs="Arial"/>
            <w:b/>
            <w:bCs/>
            <w:color w:val="494645"/>
            <w:sz w:val="14"/>
            <w:szCs w:val="14"/>
          </w:rPr>
          <w:t xml:space="preserve"> </w:t>
        </w:r>
        <w:proofErr w:type="spellStart"/>
        <w:r w:rsidR="00056792">
          <w:rPr>
            <w:rFonts w:ascii="Arial" w:eastAsia="Arial" w:hAnsi="Arial" w:cs="Arial"/>
            <w:b/>
            <w:bCs/>
            <w:color w:val="494645"/>
            <w:sz w:val="14"/>
            <w:szCs w:val="14"/>
          </w:rPr>
          <w:t>cai</w:t>
        </w:r>
        <w:proofErr w:type="spellEnd"/>
        <w:r w:rsidR="00056792">
          <w:rPr>
            <w:rFonts w:ascii="Arial" w:eastAsia="Arial" w:hAnsi="Arial" w:cs="Arial"/>
            <w:b/>
            <w:bCs/>
            <w:color w:val="494645"/>
            <w:sz w:val="14"/>
            <w:szCs w:val="14"/>
          </w:rPr>
          <w:t xml:space="preserve"> </w:t>
        </w:r>
        <w:proofErr w:type="spellStart"/>
        <w:r w:rsidR="00056792">
          <w:rPr>
            <w:rFonts w:ascii="Arial" w:eastAsia="Arial" w:hAnsi="Arial" w:cs="Arial"/>
            <w:b/>
            <w:bCs/>
            <w:color w:val="494645"/>
            <w:sz w:val="14"/>
            <w:szCs w:val="14"/>
          </w:rPr>
          <w:t>lij</w:t>
        </w:r>
        <w:proofErr w:type="spellEnd"/>
        <w:r w:rsidR="00056792">
          <w:rPr>
            <w:rFonts w:ascii="Arial" w:eastAsia="Arial" w:hAnsi="Arial" w:cs="Arial"/>
            <w:b/>
            <w:bCs/>
            <w:color w:val="494645"/>
            <w:sz w:val="14"/>
            <w:szCs w:val="14"/>
          </w:rPr>
          <w:t xml:space="preserve"> </w:t>
        </w:r>
        <w:proofErr w:type="spellStart"/>
        <w:r w:rsidR="00056792">
          <w:rPr>
            <w:rFonts w:ascii="Arial" w:eastAsia="Arial" w:hAnsi="Arial" w:cs="Arial"/>
            <w:b/>
            <w:bCs/>
            <w:color w:val="494645"/>
            <w:sz w:val="14"/>
            <w:szCs w:val="14"/>
          </w:rPr>
          <w:t>choj</w:t>
        </w:r>
        <w:proofErr w:type="spellEnd"/>
        <w:r w:rsidR="00056792">
          <w:rPr>
            <w:rFonts w:ascii="Arial" w:eastAsia="Arial" w:hAnsi="Arial" w:cs="Arial"/>
            <w:b/>
            <w:bCs/>
            <w:color w:val="494645"/>
            <w:sz w:val="14"/>
            <w:szCs w:val="14"/>
          </w:rPr>
          <w:t xml:space="preserve"> </w:t>
        </w:r>
      </w:ins>
      <w:proofErr w:type="spellStart"/>
      <w:ins w:id="4433" w:author="Kaxiong" w:date="2021-06-11T15:07:00Z">
        <w:r w:rsidR="00056792">
          <w:rPr>
            <w:rFonts w:ascii="Arial" w:eastAsia="Arial" w:hAnsi="Arial" w:cs="Arial"/>
            <w:b/>
            <w:bCs/>
            <w:color w:val="494645"/>
            <w:sz w:val="14"/>
            <w:szCs w:val="14"/>
          </w:rPr>
          <w:t>los</w:t>
        </w:r>
      </w:ins>
      <w:del w:id="4434" w:author="Kaxiong" w:date="2021-06-11T15:07:00Z">
        <w:r w:rsidRPr="004E6026" w:rsidDel="00056792">
          <w:rPr>
            <w:rFonts w:ascii="Arial" w:eastAsia="Arial" w:hAnsi="Arial" w:cs="Arial"/>
            <w:b/>
            <w:bCs/>
            <w:color w:val="494645"/>
            <w:sz w:val="14"/>
            <w:szCs w:val="14"/>
          </w:rPr>
          <w:delText>raug tseev</w:delText>
        </w:r>
      </w:del>
      <w:del w:id="4435" w:author="Kaxiong" w:date="2021-06-11T15:08:00Z">
        <w:r w:rsidRPr="004E6026" w:rsidDel="00056792">
          <w:rPr>
            <w:rFonts w:ascii="Arial" w:eastAsia="Arial" w:hAnsi="Arial" w:cs="Arial"/>
            <w:b/>
            <w:bCs/>
            <w:color w:val="494645"/>
            <w:sz w:val="14"/>
            <w:szCs w:val="14"/>
          </w:rPr>
          <w:delText xml:space="preserve"> muag kom </w:delText>
        </w:r>
      </w:del>
      <w:r w:rsidRPr="004E6026">
        <w:rPr>
          <w:rFonts w:ascii="Arial" w:eastAsia="Arial" w:hAnsi="Arial" w:cs="Arial"/>
          <w:b/>
          <w:bCs/>
          <w:color w:val="494645"/>
          <w:sz w:val="14"/>
          <w:szCs w:val="14"/>
        </w:rPr>
        <w:t>muag</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tej</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zaub</w:t>
      </w:r>
      <w:proofErr w:type="spellEnd"/>
      <w:r w:rsidRPr="004E6026">
        <w:rPr>
          <w:rFonts w:ascii="Arial" w:eastAsia="Arial" w:hAnsi="Arial" w:cs="Arial"/>
          <w:b/>
          <w:bCs/>
          <w:color w:val="494645"/>
          <w:sz w:val="14"/>
          <w:szCs w:val="14"/>
        </w:rPr>
        <w:t xml:space="preserve"> mov zoo </w:t>
      </w:r>
      <w:proofErr w:type="spellStart"/>
      <w:r w:rsidRPr="004E6026">
        <w:rPr>
          <w:rFonts w:ascii="Arial" w:eastAsia="Arial" w:hAnsi="Arial" w:cs="Arial"/>
          <w:b/>
          <w:bCs/>
          <w:color w:val="494645"/>
          <w:sz w:val="14"/>
          <w:szCs w:val="14"/>
        </w:rPr>
        <w:t>huv</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si</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raws</w:t>
      </w:r>
      <w:proofErr w:type="spellEnd"/>
      <w:r w:rsidRPr="004E6026">
        <w:rPr>
          <w:rFonts w:ascii="Arial" w:eastAsia="Arial" w:hAnsi="Arial" w:cs="Arial"/>
          <w:b/>
          <w:bCs/>
          <w:color w:val="494645"/>
          <w:sz w:val="14"/>
          <w:szCs w:val="14"/>
        </w:rPr>
        <w:t xml:space="preserve"> li </w:t>
      </w:r>
      <w:proofErr w:type="spellStart"/>
      <w:r w:rsidRPr="004E6026">
        <w:rPr>
          <w:rFonts w:ascii="Arial" w:eastAsia="Arial" w:hAnsi="Arial" w:cs="Arial"/>
          <w:b/>
          <w:bCs/>
          <w:color w:val="494645"/>
          <w:sz w:val="14"/>
          <w:szCs w:val="14"/>
        </w:rPr>
        <w:t>ntau</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tsab</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cai</w:t>
      </w:r>
      <w:proofErr w:type="spellEnd"/>
      <w:r w:rsidRPr="004E6026">
        <w:rPr>
          <w:rFonts w:ascii="Arial" w:eastAsia="Arial" w:hAnsi="Arial" w:cs="Arial"/>
          <w:b/>
          <w:bCs/>
          <w:color w:val="494645"/>
          <w:sz w:val="14"/>
          <w:szCs w:val="14"/>
        </w:rPr>
        <w:t xml:space="preserve"> </w:t>
      </w:r>
      <w:proofErr w:type="spellStart"/>
      <w:r w:rsidRPr="004E6026">
        <w:rPr>
          <w:rFonts w:ascii="Arial" w:eastAsia="Arial" w:hAnsi="Arial" w:cs="Arial"/>
          <w:b/>
          <w:bCs/>
          <w:color w:val="494645"/>
          <w:sz w:val="14"/>
          <w:szCs w:val="14"/>
        </w:rPr>
        <w:t>ntawm</w:t>
      </w:r>
      <w:proofErr w:type="spellEnd"/>
      <w:r w:rsidRPr="00957F77">
        <w:rPr>
          <w:rFonts w:ascii="Arial" w:eastAsia="Arial" w:hAnsi="Arial" w:cs="Arial"/>
          <w:b/>
          <w:bCs/>
          <w:color w:val="494645"/>
          <w:sz w:val="12"/>
          <w:szCs w:val="12"/>
        </w:rPr>
        <w:t xml:space="preserve"> </w:t>
      </w:r>
      <w:proofErr w:type="spellStart"/>
      <w:r w:rsidRPr="00957F77">
        <w:rPr>
          <w:rFonts w:ascii="Arial" w:eastAsia="Arial" w:hAnsi="Arial" w:cs="Arial"/>
          <w:b/>
          <w:bCs/>
          <w:color w:val="494645"/>
          <w:sz w:val="12"/>
          <w:szCs w:val="12"/>
        </w:rPr>
        <w:t>ts</w:t>
      </w:r>
      <w:ins w:id="4436" w:author="Kaxiong" w:date="2021-06-11T15:09:00Z">
        <w:r w:rsidR="00056792">
          <w:rPr>
            <w:rFonts w:ascii="Arial" w:eastAsia="Arial" w:hAnsi="Arial" w:cs="Arial"/>
            <w:b/>
            <w:bCs/>
            <w:color w:val="494645"/>
            <w:sz w:val="12"/>
            <w:szCs w:val="12"/>
          </w:rPr>
          <w:t>oo</w:t>
        </w:r>
      </w:ins>
      <w:del w:id="4437" w:author="Kaxiong" w:date="2021-06-11T15:09:00Z">
        <w:r w:rsidRPr="00957F77" w:rsidDel="00056792">
          <w:rPr>
            <w:rFonts w:ascii="Arial" w:eastAsia="Arial" w:hAnsi="Arial" w:cs="Arial"/>
            <w:b/>
            <w:bCs/>
            <w:color w:val="494645"/>
            <w:sz w:val="12"/>
            <w:szCs w:val="12"/>
          </w:rPr>
          <w:delText>ee</w:delText>
        </w:r>
      </w:del>
      <w:r w:rsidRPr="00957F77">
        <w:rPr>
          <w:rFonts w:ascii="Arial" w:eastAsia="Arial" w:hAnsi="Arial" w:cs="Arial"/>
          <w:b/>
          <w:bCs/>
          <w:color w:val="494645"/>
          <w:sz w:val="12"/>
          <w:szCs w:val="12"/>
        </w:rPr>
        <w:t>m</w:t>
      </w:r>
      <w:proofErr w:type="spellEnd"/>
      <w:r w:rsidRPr="00957F77">
        <w:rPr>
          <w:rFonts w:ascii="Arial" w:eastAsia="Arial" w:hAnsi="Arial" w:cs="Arial"/>
          <w:b/>
          <w:bCs/>
          <w:color w:val="494645"/>
          <w:sz w:val="12"/>
          <w:szCs w:val="12"/>
        </w:rPr>
        <w:t xml:space="preserve"> </w:t>
      </w:r>
      <w:proofErr w:type="spellStart"/>
      <w:r w:rsidRPr="00957F77">
        <w:rPr>
          <w:rFonts w:ascii="Arial" w:eastAsia="Arial" w:hAnsi="Arial" w:cs="Arial"/>
          <w:b/>
          <w:bCs/>
          <w:color w:val="494645"/>
          <w:sz w:val="12"/>
          <w:szCs w:val="12"/>
        </w:rPr>
        <w:t>hwv</w:t>
      </w:r>
      <w:proofErr w:type="spellEnd"/>
      <w:r w:rsidRPr="00957F77">
        <w:rPr>
          <w:rFonts w:ascii="Arial" w:eastAsia="Arial" w:hAnsi="Arial" w:cs="Arial"/>
          <w:b/>
          <w:bCs/>
          <w:color w:val="494645"/>
          <w:sz w:val="12"/>
          <w:szCs w:val="12"/>
        </w:rPr>
        <w:t xml:space="preserve"> </w:t>
      </w:r>
      <w:proofErr w:type="spellStart"/>
      <w:r w:rsidRPr="00957F77">
        <w:rPr>
          <w:rFonts w:ascii="Arial" w:eastAsia="Arial" w:hAnsi="Arial" w:cs="Arial"/>
          <w:b/>
          <w:bCs/>
          <w:color w:val="494645"/>
          <w:sz w:val="12"/>
          <w:szCs w:val="12"/>
        </w:rPr>
        <w:t>thiab</w:t>
      </w:r>
      <w:proofErr w:type="spellEnd"/>
      <w:r w:rsidRPr="00957F77">
        <w:rPr>
          <w:rFonts w:ascii="Arial" w:eastAsia="Arial" w:hAnsi="Arial" w:cs="Arial"/>
          <w:b/>
          <w:bCs/>
          <w:color w:val="494645"/>
          <w:sz w:val="12"/>
          <w:szCs w:val="12"/>
        </w:rPr>
        <w:t xml:space="preserve"> </w:t>
      </w:r>
      <w:proofErr w:type="spellStart"/>
      <w:r w:rsidRPr="00957F77">
        <w:rPr>
          <w:rFonts w:ascii="Arial" w:eastAsia="Arial" w:hAnsi="Arial" w:cs="Arial"/>
          <w:b/>
          <w:bCs/>
          <w:color w:val="494645"/>
          <w:sz w:val="12"/>
          <w:szCs w:val="12"/>
        </w:rPr>
        <w:t>lub</w:t>
      </w:r>
      <w:proofErr w:type="spellEnd"/>
      <w:r w:rsidRPr="00957F77">
        <w:rPr>
          <w:rFonts w:ascii="Arial" w:eastAsia="Arial" w:hAnsi="Arial" w:cs="Arial"/>
          <w:b/>
          <w:bCs/>
          <w:color w:val="494645"/>
          <w:sz w:val="12"/>
          <w:szCs w:val="12"/>
        </w:rPr>
        <w:t xml:space="preserve"> </w:t>
      </w:r>
      <w:proofErr w:type="spellStart"/>
      <w:r w:rsidRPr="00957F77">
        <w:rPr>
          <w:rFonts w:ascii="Arial" w:eastAsia="Arial" w:hAnsi="Arial" w:cs="Arial"/>
          <w:b/>
          <w:bCs/>
          <w:color w:val="494645"/>
          <w:sz w:val="12"/>
          <w:szCs w:val="12"/>
        </w:rPr>
        <w:t>xeev</w:t>
      </w:r>
      <w:proofErr w:type="spellEnd"/>
      <w:r>
        <w:rPr>
          <w:rFonts w:ascii="Arial" w:eastAsia="Arial" w:hAnsi="Arial" w:cs="Arial"/>
          <w:b/>
          <w:bCs/>
          <w:color w:val="494645"/>
          <w:sz w:val="12"/>
          <w:szCs w:val="12"/>
        </w:rPr>
        <w:t xml:space="preserve">. </w:t>
      </w:r>
      <w:proofErr w:type="spellStart"/>
      <w:r w:rsidRPr="00957F77">
        <w:rPr>
          <w:rFonts w:ascii="Arial" w:eastAsia="Arial" w:hAnsi="Arial" w:cs="Arial"/>
          <w:color w:val="494645"/>
          <w:sz w:val="12"/>
          <w:szCs w:val="12"/>
        </w:rPr>
        <w:t>Ntxiv</w:t>
      </w:r>
      <w:proofErr w:type="spellEnd"/>
      <w:r w:rsidRPr="00957F77">
        <w:rPr>
          <w:rFonts w:ascii="Arial" w:eastAsia="Arial" w:hAnsi="Arial" w:cs="Arial"/>
          <w:color w:val="494645"/>
          <w:sz w:val="12"/>
          <w:szCs w:val="12"/>
        </w:rPr>
        <w:t xml:space="preserve"> </w:t>
      </w:r>
      <w:proofErr w:type="spellStart"/>
      <w:ins w:id="4438" w:author="Kaxiong" w:date="2021-06-11T15:09:00Z">
        <w:r w:rsidR="00056792">
          <w:rPr>
            <w:rFonts w:ascii="Arial" w:eastAsia="Arial" w:hAnsi="Arial" w:cs="Arial"/>
            <w:color w:val="494645"/>
            <w:sz w:val="12"/>
            <w:szCs w:val="12"/>
          </w:rPr>
          <w:t>thiab</w:t>
        </w:r>
      </w:ins>
      <w:proofErr w:type="spellEnd"/>
      <w:del w:id="4439" w:author="Kaxiong" w:date="2021-06-11T15:09:00Z">
        <w:r w:rsidRPr="00957F77" w:rsidDel="00056792">
          <w:rPr>
            <w:rFonts w:ascii="Arial" w:eastAsia="Arial" w:hAnsi="Arial" w:cs="Arial"/>
            <w:color w:val="494645"/>
            <w:sz w:val="12"/>
            <w:szCs w:val="12"/>
          </w:rPr>
          <w:delText>rau</w:delText>
        </w:r>
      </w:del>
      <w:r w:rsidRPr="00957F77">
        <w:rPr>
          <w:rFonts w:ascii="Arial" w:eastAsia="Arial" w:hAnsi="Arial" w:cs="Arial"/>
          <w:color w:val="494645"/>
          <w:sz w:val="12"/>
          <w:szCs w:val="12"/>
        </w:rPr>
        <w:t xml:space="preserve">, cov </w:t>
      </w:r>
      <w:proofErr w:type="spellStart"/>
      <w:r w:rsidRPr="00957F77">
        <w:rPr>
          <w:rFonts w:ascii="Arial" w:eastAsia="Arial" w:hAnsi="Arial" w:cs="Arial"/>
          <w:color w:val="494645"/>
          <w:sz w:val="12"/>
          <w:szCs w:val="12"/>
        </w:rPr>
        <w:t>zaub</w:t>
      </w:r>
      <w:proofErr w:type="spellEnd"/>
      <w:r w:rsidRPr="00957F77">
        <w:rPr>
          <w:rFonts w:ascii="Arial" w:eastAsia="Arial" w:hAnsi="Arial" w:cs="Arial"/>
          <w:color w:val="494645"/>
          <w:sz w:val="12"/>
          <w:szCs w:val="12"/>
        </w:rPr>
        <w:t xml:space="preserve"> mov zoo </w:t>
      </w:r>
      <w:proofErr w:type="spellStart"/>
      <w:r w:rsidRPr="00957F77">
        <w:rPr>
          <w:rFonts w:ascii="Arial" w:eastAsia="Arial" w:hAnsi="Arial" w:cs="Arial"/>
          <w:color w:val="494645"/>
          <w:sz w:val="12"/>
          <w:szCs w:val="12"/>
        </w:rPr>
        <w:t>yog</w:t>
      </w:r>
      <w:proofErr w:type="spellEnd"/>
      <w:r w:rsidRPr="00957F77">
        <w:rPr>
          <w:rFonts w:ascii="Arial" w:eastAsia="Arial" w:hAnsi="Arial" w:cs="Arial"/>
          <w:color w:val="494645"/>
          <w:sz w:val="12"/>
          <w:szCs w:val="12"/>
        </w:rPr>
        <w:t xml:space="preserve"> </w:t>
      </w:r>
      <w:proofErr w:type="spellStart"/>
      <w:r w:rsidRPr="00957F77">
        <w:rPr>
          <w:rFonts w:ascii="Arial" w:eastAsia="Arial" w:hAnsi="Arial" w:cs="Arial"/>
          <w:color w:val="494645"/>
          <w:sz w:val="12"/>
          <w:szCs w:val="12"/>
        </w:rPr>
        <w:t>qhov</w:t>
      </w:r>
      <w:proofErr w:type="spellEnd"/>
      <w:r w:rsidRPr="00957F77">
        <w:rPr>
          <w:rFonts w:ascii="Arial" w:eastAsia="Arial" w:hAnsi="Arial" w:cs="Arial"/>
          <w:color w:val="494645"/>
          <w:sz w:val="12"/>
          <w:szCs w:val="12"/>
        </w:rPr>
        <w:t xml:space="preserve"> </w:t>
      </w:r>
      <w:proofErr w:type="spellStart"/>
      <w:r w:rsidRPr="00957F77">
        <w:rPr>
          <w:rFonts w:ascii="Arial" w:eastAsia="Arial" w:hAnsi="Arial" w:cs="Arial"/>
          <w:color w:val="494645"/>
          <w:sz w:val="12"/>
          <w:szCs w:val="12"/>
        </w:rPr>
        <w:t>koj</w:t>
      </w:r>
      <w:proofErr w:type="spellEnd"/>
      <w:r w:rsidRPr="00957F77">
        <w:rPr>
          <w:rFonts w:ascii="Arial" w:eastAsia="Arial" w:hAnsi="Arial" w:cs="Arial"/>
          <w:color w:val="494645"/>
          <w:sz w:val="12"/>
          <w:szCs w:val="12"/>
        </w:rPr>
        <w:t xml:space="preserve"> cov </w:t>
      </w:r>
      <w:proofErr w:type="spellStart"/>
      <w:r w:rsidRPr="00957F77">
        <w:rPr>
          <w:rFonts w:ascii="Arial" w:eastAsia="Arial" w:hAnsi="Arial" w:cs="Arial"/>
          <w:color w:val="494645"/>
          <w:sz w:val="12"/>
          <w:szCs w:val="12"/>
        </w:rPr>
        <w:t>neeg</w:t>
      </w:r>
      <w:proofErr w:type="spellEnd"/>
      <w:r w:rsidRPr="00957F77">
        <w:rPr>
          <w:rFonts w:ascii="Arial" w:eastAsia="Arial" w:hAnsi="Arial" w:cs="Arial"/>
          <w:color w:val="494645"/>
          <w:sz w:val="12"/>
          <w:szCs w:val="12"/>
        </w:rPr>
        <w:t xml:space="preserve"> </w:t>
      </w:r>
      <w:proofErr w:type="spellStart"/>
      <w:ins w:id="4440" w:author="Kaxiong" w:date="2021-06-11T15:10:00Z">
        <w:r w:rsidR="00056792">
          <w:rPr>
            <w:rFonts w:ascii="Arial" w:eastAsia="Arial" w:hAnsi="Arial" w:cs="Arial"/>
            <w:color w:val="494645"/>
            <w:sz w:val="12"/>
            <w:szCs w:val="12"/>
          </w:rPr>
          <w:t>yuav</w:t>
        </w:r>
      </w:ins>
      <w:proofErr w:type="spellEnd"/>
      <w:del w:id="4441" w:author="Kaxiong" w:date="2021-06-11T15:10:00Z">
        <w:r w:rsidRPr="00957F77" w:rsidDel="00056792">
          <w:rPr>
            <w:rFonts w:ascii="Arial" w:eastAsia="Arial" w:hAnsi="Arial" w:cs="Arial"/>
            <w:color w:val="494645"/>
            <w:sz w:val="12"/>
            <w:szCs w:val="12"/>
          </w:rPr>
          <w:delText>muas</w:delText>
        </w:r>
      </w:del>
      <w:r w:rsidRPr="00957F77">
        <w:rPr>
          <w:rFonts w:ascii="Arial" w:eastAsia="Arial" w:hAnsi="Arial" w:cs="Arial"/>
          <w:color w:val="494645"/>
          <w:sz w:val="12"/>
          <w:szCs w:val="12"/>
        </w:rPr>
        <w:t xml:space="preserve"> </w:t>
      </w:r>
      <w:proofErr w:type="spellStart"/>
      <w:r w:rsidRPr="00957F77">
        <w:rPr>
          <w:rFonts w:ascii="Arial" w:eastAsia="Arial" w:hAnsi="Arial" w:cs="Arial"/>
          <w:color w:val="494645"/>
          <w:sz w:val="12"/>
          <w:szCs w:val="12"/>
        </w:rPr>
        <w:t>zaub</w:t>
      </w:r>
      <w:proofErr w:type="spellEnd"/>
      <w:r w:rsidRPr="00957F77">
        <w:rPr>
          <w:rFonts w:ascii="Arial" w:eastAsia="Arial" w:hAnsi="Arial" w:cs="Arial"/>
          <w:color w:val="494645"/>
          <w:sz w:val="12"/>
          <w:szCs w:val="12"/>
        </w:rPr>
        <w:t xml:space="preserve"> </w:t>
      </w:r>
      <w:proofErr w:type="spellStart"/>
      <w:r w:rsidRPr="00957F77">
        <w:rPr>
          <w:rFonts w:ascii="Arial" w:eastAsia="Arial" w:hAnsi="Arial" w:cs="Arial"/>
          <w:color w:val="494645"/>
          <w:sz w:val="12"/>
          <w:szCs w:val="12"/>
        </w:rPr>
        <w:t>xav</w:t>
      </w:r>
      <w:proofErr w:type="spellEnd"/>
      <w:r w:rsidRPr="00957F77">
        <w:rPr>
          <w:rFonts w:ascii="Arial" w:eastAsia="Arial" w:hAnsi="Arial" w:cs="Arial"/>
          <w:color w:val="494645"/>
          <w:sz w:val="12"/>
          <w:szCs w:val="12"/>
        </w:rPr>
        <w:t xml:space="preserve"> tau!</w:t>
      </w:r>
    </w:p>
    <w:p w14:paraId="6303117A" w14:textId="29E5D51D" w:rsidR="00BF3E5F" w:rsidRDefault="00F2670D" w:rsidP="000866D7">
      <w:pPr>
        <w:spacing w:line="389" w:lineRule="auto"/>
        <w:ind w:right="340"/>
        <w:jc w:val="both"/>
        <w:rPr>
          <w:sz w:val="20"/>
          <w:szCs w:val="20"/>
        </w:rPr>
      </w:pPr>
      <w:proofErr w:type="spellStart"/>
      <w:r>
        <w:rPr>
          <w:rFonts w:ascii="Arial" w:eastAsia="Arial" w:hAnsi="Arial" w:cs="Arial"/>
          <w:b/>
          <w:bCs/>
          <w:i/>
          <w:iCs/>
          <w:color w:val="494645"/>
          <w:sz w:val="14"/>
          <w:szCs w:val="14"/>
        </w:rPr>
        <w:t>Txo</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koj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txoj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ph</w:t>
      </w:r>
      <w:r w:rsidR="00DA5EF8">
        <w:rPr>
          <w:rFonts w:ascii="Arial" w:eastAsia="Arial" w:hAnsi="Arial" w:cs="Arial"/>
          <w:b/>
          <w:bCs/>
          <w:i/>
          <w:iCs/>
          <w:color w:val="494645"/>
          <w:sz w:val="14"/>
          <w:szCs w:val="14"/>
        </w:rPr>
        <w:t>om</w:t>
      </w:r>
      <w:proofErr w:type="spellEnd"/>
      <w:r w:rsidR="00DA5EF8">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sij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lav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phib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xaub</w:t>
      </w:r>
      <w:proofErr w:type="spellEnd"/>
      <w:r>
        <w:rPr>
          <w:rFonts w:ascii="Arial" w:eastAsia="Arial" w:hAnsi="Arial" w:cs="Arial"/>
          <w:b/>
          <w:bCs/>
          <w:i/>
          <w:iCs/>
          <w:color w:val="494645"/>
          <w:sz w:val="14"/>
          <w:szCs w:val="14"/>
        </w:rPr>
        <w:t xml:space="preserve"> tag </w:t>
      </w:r>
      <w:proofErr w:type="spellStart"/>
      <w:r>
        <w:rPr>
          <w:rFonts w:ascii="Arial" w:eastAsia="Arial" w:hAnsi="Arial" w:cs="Arial"/>
          <w:b/>
          <w:bCs/>
          <w:i/>
          <w:iCs/>
          <w:color w:val="494645"/>
          <w:sz w:val="14"/>
          <w:szCs w:val="14"/>
        </w:rPr>
        <w:t>nrho</w:t>
      </w:r>
      <w:proofErr w:type="spellEnd"/>
      <w:r>
        <w:rPr>
          <w:rFonts w:ascii="Arial" w:eastAsia="Arial" w:hAnsi="Arial" w:cs="Arial"/>
          <w:b/>
          <w:bCs/>
          <w:i/>
          <w:iCs/>
          <w:color w:val="494645"/>
          <w:sz w:val="14"/>
          <w:szCs w:val="14"/>
        </w:rPr>
        <w:t xml:space="preserve"> los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paub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thiab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ua</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raws</w:t>
      </w:r>
      <w:proofErr w:type="spellEnd"/>
      <w:r>
        <w:rPr>
          <w:rFonts w:ascii="Arial" w:eastAsia="Arial" w:hAnsi="Arial" w:cs="Arial"/>
          <w:b/>
          <w:bCs/>
          <w:i/>
          <w:iCs/>
          <w:color w:val="494645"/>
          <w:sz w:val="14"/>
          <w:szCs w:val="14"/>
        </w:rPr>
        <w:t xml:space="preserve"> li </w:t>
      </w:r>
      <w:r w:rsidR="00DA5EF8">
        <w:rPr>
          <w:rFonts w:ascii="Arial" w:eastAsia="Arial" w:hAnsi="Arial" w:cs="Arial"/>
          <w:b/>
          <w:bCs/>
          <w:i/>
          <w:iCs/>
          <w:color w:val="494645"/>
          <w:sz w:val="14"/>
          <w:szCs w:val="14"/>
        </w:rPr>
        <w:t>TXOJ CAI TSIM KHOOM</w:t>
      </w:r>
      <w:r>
        <w:rPr>
          <w:rFonts w:ascii="Arial" w:eastAsia="Arial" w:hAnsi="Arial" w:cs="Arial"/>
          <w:b/>
          <w:bCs/>
          <w:i/>
          <w:iCs/>
          <w:color w:val="494645"/>
          <w:sz w:val="14"/>
          <w:szCs w:val="14"/>
        </w:rPr>
        <w:t xml:space="preserve"> cov </w:t>
      </w:r>
      <w:proofErr w:type="spellStart"/>
      <w:r>
        <w:rPr>
          <w:rFonts w:ascii="Arial" w:eastAsia="Arial" w:hAnsi="Arial" w:cs="Arial"/>
          <w:b/>
          <w:bCs/>
          <w:i/>
          <w:iCs/>
          <w:color w:val="494645"/>
          <w:sz w:val="14"/>
          <w:szCs w:val="14"/>
        </w:rPr>
        <w:t>qauv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thiab</w:t>
      </w:r>
      <w:proofErr w:type="spellEnd"/>
      <w:r>
        <w:rPr>
          <w:rFonts w:ascii="Arial" w:eastAsia="Arial" w:hAnsi="Arial" w:cs="Arial"/>
          <w:b/>
          <w:bCs/>
          <w:i/>
          <w:iCs/>
          <w:color w:val="494645"/>
          <w:sz w:val="14"/>
          <w:szCs w:val="14"/>
        </w:rPr>
        <w:t xml:space="preserve"> cov </w:t>
      </w:r>
      <w:proofErr w:type="spellStart"/>
      <w:r>
        <w:rPr>
          <w:rFonts w:ascii="Arial" w:eastAsia="Arial" w:hAnsi="Arial" w:cs="Arial"/>
          <w:b/>
          <w:bCs/>
          <w:i/>
          <w:iCs/>
          <w:color w:val="494645"/>
          <w:sz w:val="14"/>
          <w:szCs w:val="14"/>
        </w:rPr>
        <w:t>tseev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kom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muaj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nrog</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rau</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lees </w:t>
      </w:r>
      <w:proofErr w:type="spellStart"/>
      <w:r>
        <w:rPr>
          <w:rFonts w:ascii="Arial" w:eastAsia="Arial" w:hAnsi="Arial" w:cs="Arial"/>
          <w:b/>
          <w:bCs/>
          <w:i/>
          <w:iCs/>
          <w:color w:val="494645"/>
          <w:sz w:val="14"/>
          <w:szCs w:val="14"/>
        </w:rPr>
        <w:t>txais</w:t>
      </w:r>
      <w:proofErr w:type="spellEnd"/>
      <w:r>
        <w:rPr>
          <w:rFonts w:ascii="Arial" w:eastAsia="Arial" w:hAnsi="Arial" w:cs="Arial"/>
          <w:b/>
          <w:bCs/>
          <w:i/>
          <w:iCs/>
          <w:color w:val="494645"/>
          <w:sz w:val="14"/>
          <w:szCs w:val="14"/>
        </w:rPr>
        <w:t xml:space="preserve"> cov </w:t>
      </w:r>
      <w:proofErr w:type="spellStart"/>
      <w:r>
        <w:rPr>
          <w:rFonts w:ascii="Arial" w:eastAsia="Arial" w:hAnsi="Arial" w:cs="Arial"/>
          <w:b/>
          <w:bCs/>
          <w:i/>
          <w:iCs/>
          <w:color w:val="494645"/>
          <w:sz w:val="14"/>
          <w:szCs w:val="14"/>
        </w:rPr>
        <w:t>phiaj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xwm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nyab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xeeb</w:t>
      </w:r>
      <w:proofErr w:type="spellEnd"/>
      <w:r>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ntawm</w:t>
      </w:r>
      <w:proofErr w:type="spellEnd"/>
      <w:r w:rsidR="00DA5EF8">
        <w:rPr>
          <w:rFonts w:ascii="Arial" w:eastAsia="Arial" w:hAnsi="Arial" w:cs="Arial"/>
          <w:b/>
          <w:bCs/>
          <w:i/>
          <w:iCs/>
          <w:color w:val="494645"/>
          <w:sz w:val="14"/>
          <w:szCs w:val="14"/>
        </w:rPr>
        <w:t xml:space="preserve"> </w:t>
      </w:r>
      <w:proofErr w:type="spellStart"/>
      <w:r w:rsidR="00DA5EF8">
        <w:rPr>
          <w:rFonts w:ascii="Arial" w:eastAsia="Arial" w:hAnsi="Arial" w:cs="Arial"/>
          <w:b/>
          <w:bCs/>
          <w:i/>
          <w:iCs/>
          <w:color w:val="494645"/>
          <w:sz w:val="14"/>
          <w:szCs w:val="14"/>
        </w:rPr>
        <w:t>zaub</w:t>
      </w:r>
      <w:proofErr w:type="spellEnd"/>
      <w:r w:rsidR="00DA5EF8">
        <w:rPr>
          <w:rFonts w:ascii="Arial" w:eastAsia="Arial" w:hAnsi="Arial" w:cs="Arial"/>
          <w:b/>
          <w:bCs/>
          <w:i/>
          <w:iCs/>
          <w:color w:val="494645"/>
          <w:sz w:val="14"/>
          <w:szCs w:val="14"/>
        </w:rPr>
        <w:t xml:space="preserve"> mov</w:t>
      </w:r>
      <w:r>
        <w:rPr>
          <w:rFonts w:ascii="Arial" w:eastAsia="Arial" w:hAnsi="Arial" w:cs="Arial"/>
          <w:b/>
          <w:bCs/>
          <w:i/>
          <w:iCs/>
          <w:color w:val="494645"/>
          <w:sz w:val="14"/>
          <w:szCs w:val="14"/>
        </w:rPr>
        <w:t>.</w:t>
      </w:r>
    </w:p>
    <w:p w14:paraId="07C2673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3818E42B" wp14:editId="61B6CDD9">
                <wp:simplePos x="0" y="0"/>
                <wp:positionH relativeFrom="column">
                  <wp:posOffset>-120015</wp:posOffset>
                </wp:positionH>
                <wp:positionV relativeFrom="paragraph">
                  <wp:posOffset>132715</wp:posOffset>
                </wp:positionV>
                <wp:extent cx="6990715" cy="25717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715" cy="257175"/>
                        </a:xfrm>
                        <a:prstGeom prst="rect">
                          <a:avLst/>
                        </a:prstGeom>
                        <a:solidFill>
                          <a:srgbClr val="F0EE9E"/>
                        </a:solidFill>
                      </wps:spPr>
                      <wps:bodyPr/>
                    </wps:wsp>
                  </a:graphicData>
                </a:graphic>
              </wp:anchor>
            </w:drawing>
          </mc:Choice>
          <mc:Fallback>
            <w:pict>
              <v:rect w14:anchorId="0B09B67E" id="Shape 12" o:spid="_x0000_s1026" style="position:absolute;margin-left:-9.45pt;margin-top:10.45pt;width:550.45pt;height:20.2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" o:allowincell="f" fillcolor="#f0ee9e" stroked="f"/>
            </w:pict>
          </mc:Fallback>
        </mc:AlternateContent>
      </w:r>
    </w:p>
    <w:p w14:paraId="04B7BFF9" w14:textId="301A1EB4" w:rsidR="00BF3E5F" w:rsidRDefault="00F2670D" w:rsidP="00D87D3A">
      <w:pPr>
        <w:spacing w:line="20" w:lineRule="exact"/>
        <w:rPr>
          <w:sz w:val="20"/>
          <w:szCs w:val="20"/>
        </w:rPr>
      </w:pPr>
      <w:r>
        <w:rPr>
          <w:sz w:val="20"/>
          <w:szCs w:val="20"/>
        </w:rPr>
        <w:br w:type="column"/>
      </w:r>
    </w:p>
    <w:p w14:paraId="184C607E" w14:textId="77777777" w:rsidR="00BF3E5F" w:rsidRDefault="00BF3E5F">
      <w:pPr>
        <w:spacing w:line="58" w:lineRule="exact"/>
        <w:rPr>
          <w:sz w:val="20"/>
          <w:szCs w:val="20"/>
        </w:rPr>
      </w:pPr>
    </w:p>
    <w:p w14:paraId="451E7B9E" w14:textId="1C2E747B" w:rsidR="00BF3E5F" w:rsidRPr="00980FC8" w:rsidRDefault="00F2670D">
      <w:pPr>
        <w:spacing w:line="333" w:lineRule="auto"/>
        <w:ind w:left="440" w:right="500" w:hanging="359"/>
        <w:rPr>
          <w:sz w:val="14"/>
          <w:szCs w:val="14"/>
        </w:rPr>
      </w:pPr>
      <w:r w:rsidRPr="00980FC8">
        <w:rPr>
          <w:rFonts w:ascii="Arial" w:eastAsia="Arial" w:hAnsi="Arial" w:cs="Arial"/>
          <w:color w:val="494645"/>
          <w:sz w:val="14"/>
          <w:szCs w:val="14"/>
        </w:rPr>
        <w:t xml:space="preserve">2. </w:t>
      </w:r>
      <w:proofErr w:type="spellStart"/>
      <w:r w:rsidRPr="00980FC8">
        <w:rPr>
          <w:rFonts w:ascii="Arial" w:eastAsia="Arial" w:hAnsi="Arial" w:cs="Arial"/>
          <w:color w:val="494645"/>
          <w:sz w:val="14"/>
          <w:szCs w:val="14"/>
        </w:rPr>
        <w:t>Puas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yog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ntau</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dua</w:t>
      </w:r>
      <w:proofErr w:type="spellEnd"/>
      <w:r w:rsidRPr="00980FC8">
        <w:rPr>
          <w:rFonts w:ascii="Arial" w:eastAsia="Arial" w:hAnsi="Arial" w:cs="Arial"/>
          <w:color w:val="494645"/>
          <w:sz w:val="14"/>
          <w:szCs w:val="14"/>
        </w:rPr>
        <w:t xml:space="preserve"> 50% </w:t>
      </w:r>
      <w:proofErr w:type="spellStart"/>
      <w:r w:rsidRPr="00980FC8">
        <w:rPr>
          <w:rFonts w:ascii="Arial" w:eastAsia="Arial" w:hAnsi="Arial" w:cs="Arial"/>
          <w:color w:val="494645"/>
          <w:sz w:val="14"/>
          <w:szCs w:val="14"/>
        </w:rPr>
        <w:t>ntawm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tus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nqi</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ntawm</w:t>
      </w:r>
      <w:proofErr w:type="spellEnd"/>
      <w:r w:rsidRPr="00980FC8">
        <w:rPr>
          <w:rFonts w:ascii="Arial" w:eastAsia="Arial" w:hAnsi="Arial" w:cs="Arial"/>
          <w:color w:val="494645"/>
          <w:sz w:val="14"/>
          <w:szCs w:val="14"/>
        </w:rPr>
        <w:t xml:space="preserve"> cov </w:t>
      </w:r>
      <w:proofErr w:type="spellStart"/>
      <w:r w:rsidRPr="00980FC8">
        <w:rPr>
          <w:rFonts w:ascii="Arial" w:eastAsia="Arial" w:hAnsi="Arial" w:cs="Arial"/>
          <w:color w:val="494645"/>
          <w:sz w:val="14"/>
          <w:szCs w:val="14"/>
        </w:rPr>
        <w:t>muag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rau</w:t>
      </w:r>
      <w:proofErr w:type="spellEnd"/>
      <w:r w:rsidRPr="00980FC8">
        <w:rPr>
          <w:rFonts w:ascii="Arial" w:eastAsia="Arial" w:hAnsi="Arial" w:cs="Arial"/>
          <w:color w:val="494645"/>
          <w:sz w:val="14"/>
          <w:szCs w:val="14"/>
        </w:rPr>
        <w:t xml:space="preserve"> "cov </w:t>
      </w:r>
      <w:proofErr w:type="spellStart"/>
      <w:r w:rsidRPr="00980FC8">
        <w:rPr>
          <w:rFonts w:ascii="Arial" w:eastAsia="Arial" w:hAnsi="Arial" w:cs="Arial"/>
          <w:color w:val="494645"/>
          <w:sz w:val="14"/>
          <w:szCs w:val="14"/>
        </w:rPr>
        <w:t>neeg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siv</w:t>
      </w:r>
      <w:proofErr w:type="spellEnd"/>
      <w:r w:rsidRPr="00980FC8">
        <w:rPr>
          <w:rFonts w:ascii="Arial" w:eastAsia="Arial" w:hAnsi="Arial" w:cs="Arial"/>
          <w:color w:val="494645"/>
          <w:sz w:val="14"/>
          <w:szCs w:val="14"/>
        </w:rPr>
        <w:t xml:space="preserve"> </w:t>
      </w:r>
      <w:proofErr w:type="spellStart"/>
      <w:ins w:id="4442" w:author="Kaxiong" w:date="2021-06-11T14:08:00Z">
        <w:r w:rsidR="00DF2BA4">
          <w:rPr>
            <w:rFonts w:ascii="Arial" w:eastAsia="Arial" w:hAnsi="Arial" w:cs="Arial"/>
            <w:color w:val="494645"/>
            <w:sz w:val="14"/>
            <w:szCs w:val="14"/>
          </w:rPr>
          <w:t>kawg</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nkaus</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uas</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raug</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tso</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cai</w:t>
        </w:r>
      </w:ins>
      <w:proofErr w:type="spellEnd"/>
      <w:del w:id="4443" w:author="Kaxiong" w:date="2021-06-11T14:08:00Z">
        <w:r w:rsidRPr="00980FC8" w:rsidDel="00DF2BA4">
          <w:rPr>
            <w:rFonts w:ascii="Arial" w:eastAsia="Arial" w:hAnsi="Arial" w:cs="Arial"/>
            <w:color w:val="494645"/>
            <w:sz w:val="14"/>
            <w:szCs w:val="14"/>
          </w:rPr>
          <w:delText>tau zoo</w:delText>
        </w:r>
      </w:del>
      <w:r w:rsidRPr="00980FC8">
        <w:rPr>
          <w:rFonts w:ascii="Arial" w:eastAsia="Arial" w:hAnsi="Arial" w:cs="Arial"/>
          <w:color w:val="494645"/>
          <w:sz w:val="14"/>
          <w:szCs w:val="14"/>
        </w:rPr>
        <w:t>"?</w:t>
      </w:r>
    </w:p>
    <w:p w14:paraId="3D793EEE" w14:textId="77777777" w:rsidR="00BF3E5F" w:rsidRPr="00980FC8" w:rsidRDefault="00BF3E5F">
      <w:pPr>
        <w:spacing w:line="2" w:lineRule="exact"/>
        <w:rPr>
          <w:sz w:val="14"/>
          <w:szCs w:val="14"/>
        </w:rPr>
      </w:pPr>
    </w:p>
    <w:p w14:paraId="6F7004D4" w14:textId="436AFDB4" w:rsidR="00BF3E5F" w:rsidRPr="00980FC8" w:rsidRDefault="00F2670D">
      <w:pPr>
        <w:ind w:left="440"/>
        <w:rPr>
          <w:sz w:val="14"/>
          <w:szCs w:val="14"/>
        </w:rPr>
      </w:pPr>
      <w:r w:rsidRPr="00980FC8">
        <w:rPr>
          <w:rFonts w:ascii="Arial" w:eastAsia="Arial" w:hAnsi="Arial" w:cs="Arial"/>
          <w:color w:val="494645"/>
          <w:sz w:val="14"/>
          <w:szCs w:val="14"/>
        </w:rPr>
        <w:t>Tus "</w:t>
      </w:r>
      <w:proofErr w:type="spellStart"/>
      <w:del w:id="4444" w:author="Kaxiong" w:date="2021-06-11T14:09:00Z">
        <w:r w:rsidR="004A1A46" w:rsidDel="00DF2BA4">
          <w:rPr>
            <w:rFonts w:ascii="Arial" w:eastAsia="Arial" w:hAnsi="Arial" w:cs="Arial"/>
            <w:color w:val="494645"/>
            <w:sz w:val="14"/>
            <w:szCs w:val="14"/>
          </w:rPr>
          <w:delText xml:space="preserve">Tus </w:delText>
        </w:r>
      </w:del>
      <w:r w:rsidR="004A1A46">
        <w:rPr>
          <w:rFonts w:ascii="Arial" w:eastAsia="Arial" w:hAnsi="Arial" w:cs="Arial"/>
          <w:color w:val="494645"/>
          <w:sz w:val="14"/>
          <w:szCs w:val="14"/>
        </w:rPr>
        <w:t>neeg</w:t>
      </w:r>
      <w:proofErr w:type="spellEnd"/>
      <w:r w:rsidR="004A1A46">
        <w:rPr>
          <w:rFonts w:ascii="Arial" w:eastAsia="Arial" w:hAnsi="Arial" w:cs="Arial"/>
          <w:color w:val="494645"/>
          <w:sz w:val="14"/>
          <w:szCs w:val="14"/>
        </w:rPr>
        <w:t xml:space="preserve"> </w:t>
      </w:r>
      <w:del w:id="4445" w:author="Kaxiong" w:date="2021-06-11T14:09:00Z">
        <w:r w:rsidRPr="00980FC8" w:rsidDel="00DF2BA4">
          <w:rPr>
            <w:rFonts w:ascii="Arial" w:eastAsia="Arial" w:hAnsi="Arial" w:cs="Arial"/>
            <w:color w:val="494645"/>
            <w:sz w:val="14"/>
            <w:szCs w:val="14"/>
          </w:rPr>
          <w:delText>tsim nyog</w:delText>
        </w:r>
        <w:r w:rsidR="004A1A46" w:rsidDel="00DF2BA4">
          <w:rPr>
            <w:rFonts w:ascii="Arial" w:eastAsia="Arial" w:hAnsi="Arial" w:cs="Arial"/>
            <w:color w:val="494645"/>
            <w:sz w:val="14"/>
            <w:szCs w:val="14"/>
          </w:rPr>
          <w:delText xml:space="preserve"> </w:delText>
        </w:r>
      </w:del>
      <w:proofErr w:type="spellStart"/>
      <w:r w:rsidR="004A1A46">
        <w:rPr>
          <w:rFonts w:ascii="Arial" w:eastAsia="Arial" w:hAnsi="Arial" w:cs="Arial"/>
          <w:color w:val="494645"/>
          <w:sz w:val="14"/>
          <w:szCs w:val="14"/>
        </w:rPr>
        <w:t>siv</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kawg</w:t>
      </w:r>
      <w:proofErr w:type="spellEnd"/>
      <w:ins w:id="4446" w:author="Kaxiong" w:date="2021-06-11T14:09:00Z">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nkaus</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uas</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tsim</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nyog</w:t>
        </w:r>
      </w:ins>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yog</w:t>
      </w:r>
      <w:proofErr w:type="spellEnd"/>
      <w:r w:rsidRPr="00980FC8">
        <w:rPr>
          <w:rFonts w:ascii="Arial" w:eastAsia="Arial" w:hAnsi="Arial" w:cs="Arial"/>
          <w:color w:val="494645"/>
          <w:sz w:val="14"/>
          <w:szCs w:val="14"/>
        </w:rPr>
        <w:t>:</w:t>
      </w:r>
    </w:p>
    <w:p w14:paraId="37762716" w14:textId="77777777" w:rsidR="00BF3E5F" w:rsidRPr="00980FC8" w:rsidRDefault="00BF3E5F">
      <w:pPr>
        <w:spacing w:line="58" w:lineRule="exact"/>
        <w:rPr>
          <w:sz w:val="14"/>
          <w:szCs w:val="14"/>
        </w:rPr>
      </w:pPr>
    </w:p>
    <w:p w14:paraId="4AC64A63" w14:textId="29A496F6" w:rsidR="00BF3E5F" w:rsidRPr="00980FC8" w:rsidRDefault="00F2670D">
      <w:pPr>
        <w:numPr>
          <w:ilvl w:val="0"/>
          <w:numId w:val="12"/>
        </w:numPr>
        <w:tabs>
          <w:tab w:val="left" w:pos="920"/>
        </w:tabs>
        <w:spacing w:line="290" w:lineRule="auto"/>
        <w:ind w:left="920" w:right="400" w:hanging="355"/>
        <w:rPr>
          <w:rFonts w:ascii="Arial" w:eastAsia="Arial" w:hAnsi="Arial" w:cs="Arial"/>
          <w:color w:val="494645"/>
          <w:sz w:val="14"/>
          <w:szCs w:val="14"/>
        </w:rPr>
      </w:pPr>
      <w:r w:rsidRPr="00980FC8">
        <w:rPr>
          <w:rFonts w:ascii="Arial" w:eastAsia="Arial" w:hAnsi="Arial" w:cs="Arial"/>
          <w:color w:val="494645"/>
          <w:sz w:val="14"/>
          <w:szCs w:val="14"/>
        </w:rPr>
        <w:t xml:space="preserve">Tus </w:t>
      </w:r>
      <w:proofErr w:type="spellStart"/>
      <w:r w:rsidRPr="00980FC8">
        <w:rPr>
          <w:rFonts w:ascii="Arial" w:eastAsia="Arial" w:hAnsi="Arial" w:cs="Arial"/>
          <w:color w:val="494645"/>
          <w:sz w:val="14"/>
          <w:szCs w:val="14"/>
        </w:rPr>
        <w:t>neeg</w:t>
      </w:r>
      <w:proofErr w:type="spellEnd"/>
      <w:r w:rsidRPr="00980FC8">
        <w:rPr>
          <w:rFonts w:ascii="Arial" w:eastAsia="Arial" w:hAnsi="Arial" w:cs="Arial"/>
          <w:color w:val="494645"/>
          <w:sz w:val="14"/>
          <w:szCs w:val="14"/>
        </w:rPr>
        <w:t xml:space="preserve"> tau </w:t>
      </w:r>
      <w:proofErr w:type="spellStart"/>
      <w:r w:rsidRPr="00980FC8">
        <w:rPr>
          <w:rFonts w:ascii="Arial" w:eastAsia="Arial" w:hAnsi="Arial" w:cs="Arial"/>
          <w:color w:val="494645"/>
          <w:sz w:val="14"/>
          <w:szCs w:val="14"/>
        </w:rPr>
        <w:t>txais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khoom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noj</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tsis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yog</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kev</w:t>
      </w:r>
      <w:proofErr w:type="spellEnd"/>
      <w:r w:rsidRPr="00980FC8">
        <w:rPr>
          <w:rFonts w:ascii="Arial" w:eastAsia="Arial" w:hAnsi="Arial" w:cs="Arial"/>
          <w:color w:val="494645"/>
          <w:sz w:val="14"/>
          <w:szCs w:val="14"/>
        </w:rPr>
        <w:t xml:space="preserve"> lag </w:t>
      </w:r>
      <w:proofErr w:type="spellStart"/>
      <w:r w:rsidRPr="00980FC8">
        <w:rPr>
          <w:rFonts w:ascii="Arial" w:eastAsia="Arial" w:hAnsi="Arial" w:cs="Arial"/>
          <w:color w:val="494645"/>
          <w:sz w:val="14"/>
          <w:szCs w:val="14"/>
        </w:rPr>
        <w:t>luam</w:t>
      </w:r>
      <w:proofErr w:type="spellEnd"/>
      <w:r w:rsidRPr="00980FC8">
        <w:rPr>
          <w:rFonts w:ascii="Arial" w:eastAsia="Arial" w:hAnsi="Arial" w:cs="Arial"/>
          <w:color w:val="494645"/>
          <w:sz w:val="14"/>
          <w:szCs w:val="14"/>
        </w:rPr>
        <w:t>)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sis</w:t>
      </w:r>
    </w:p>
    <w:p w14:paraId="3420982C" w14:textId="77777777" w:rsidR="00BF3E5F" w:rsidRPr="00980FC8" w:rsidRDefault="00BF3E5F">
      <w:pPr>
        <w:spacing w:line="21" w:lineRule="exact"/>
        <w:rPr>
          <w:rFonts w:ascii="Arial" w:eastAsia="Arial" w:hAnsi="Arial" w:cs="Arial"/>
          <w:color w:val="494645"/>
          <w:sz w:val="14"/>
          <w:szCs w:val="14"/>
        </w:rPr>
      </w:pPr>
    </w:p>
    <w:p w14:paraId="617AB283" w14:textId="54C949DC" w:rsidR="00BF3E5F" w:rsidRPr="00980FC8" w:rsidRDefault="00F2670D">
      <w:pPr>
        <w:numPr>
          <w:ilvl w:val="0"/>
          <w:numId w:val="12"/>
        </w:numPr>
        <w:tabs>
          <w:tab w:val="left" w:pos="920"/>
        </w:tabs>
        <w:ind w:left="920" w:hanging="355"/>
        <w:rPr>
          <w:rFonts w:ascii="Arial" w:eastAsia="Arial" w:hAnsi="Arial" w:cs="Arial"/>
          <w:color w:val="494645"/>
          <w:sz w:val="14"/>
          <w:szCs w:val="14"/>
        </w:rPr>
      </w:pPr>
      <w:proofErr w:type="spellStart"/>
      <w:r w:rsidRPr="00980FC8">
        <w:rPr>
          <w:rFonts w:ascii="Arial" w:eastAsia="Arial" w:hAnsi="Arial" w:cs="Arial"/>
          <w:color w:val="494645"/>
          <w:sz w:val="14"/>
          <w:szCs w:val="14"/>
        </w:rPr>
        <w:t>Ib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lub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tsev</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noj</w:t>
      </w:r>
      <w:proofErr w:type="spellEnd"/>
      <w:r w:rsidRPr="00980FC8">
        <w:rPr>
          <w:rFonts w:ascii="Arial" w:eastAsia="Arial" w:hAnsi="Arial" w:cs="Arial"/>
          <w:color w:val="494645"/>
          <w:sz w:val="14"/>
          <w:szCs w:val="14"/>
        </w:rPr>
        <w:t xml:space="preserve"> mov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 xml:space="preserve">sis </w:t>
      </w:r>
      <w:proofErr w:type="spellStart"/>
      <w:ins w:id="4447" w:author="Kaxiong" w:date="2021-06-11T14:10:00Z">
        <w:r w:rsidR="00DF2BA4">
          <w:rPr>
            <w:rFonts w:ascii="Arial" w:eastAsia="Arial" w:hAnsi="Arial" w:cs="Arial"/>
            <w:color w:val="494645"/>
            <w:sz w:val="14"/>
            <w:szCs w:val="14"/>
          </w:rPr>
          <w:t>kev</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teeb</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tsa</w:t>
        </w:r>
        <w:proofErr w:type="spellEnd"/>
        <w:r w:rsidR="00DF2BA4">
          <w:rPr>
            <w:rFonts w:ascii="Arial" w:eastAsia="Arial" w:hAnsi="Arial" w:cs="Arial"/>
            <w:color w:val="494645"/>
            <w:sz w:val="14"/>
            <w:szCs w:val="14"/>
          </w:rPr>
          <w:t xml:space="preserve"> </w:t>
        </w:r>
      </w:ins>
      <w:proofErr w:type="spellStart"/>
      <w:ins w:id="4448" w:author="Kaxiong" w:date="2021-06-11T14:11:00Z">
        <w:r w:rsidR="00DF2BA4">
          <w:rPr>
            <w:rFonts w:ascii="Arial" w:eastAsia="Arial" w:hAnsi="Arial" w:cs="Arial"/>
            <w:color w:val="494645"/>
            <w:sz w:val="14"/>
            <w:szCs w:val="14"/>
          </w:rPr>
          <w:t>kev</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yuav</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khoom</w:t>
        </w:r>
        <w:proofErr w:type="spellEnd"/>
        <w:r w:rsidR="00DF2BA4">
          <w:rPr>
            <w:rFonts w:ascii="Arial" w:eastAsia="Arial" w:hAnsi="Arial" w:cs="Arial"/>
            <w:color w:val="494645"/>
            <w:sz w:val="14"/>
            <w:szCs w:val="14"/>
          </w:rPr>
          <w:t xml:space="preserve"> los </w:t>
        </w:r>
        <w:proofErr w:type="spellStart"/>
        <w:r w:rsidR="00DF2BA4">
          <w:rPr>
            <w:rFonts w:ascii="Arial" w:eastAsia="Arial" w:hAnsi="Arial" w:cs="Arial"/>
            <w:color w:val="494645"/>
            <w:sz w:val="14"/>
            <w:szCs w:val="14"/>
          </w:rPr>
          <w:t>muag</w:t>
        </w:r>
        <w:proofErr w:type="spellEnd"/>
        <w:r w:rsidR="00DF2BA4">
          <w:rPr>
            <w:rFonts w:ascii="Arial" w:eastAsia="Arial" w:hAnsi="Arial" w:cs="Arial"/>
            <w:color w:val="494645"/>
            <w:sz w:val="14"/>
            <w:szCs w:val="14"/>
          </w:rPr>
          <w:t xml:space="preserve"> </w:t>
        </w:r>
        <w:proofErr w:type="spellStart"/>
        <w:r w:rsidR="00DF2BA4">
          <w:rPr>
            <w:rFonts w:ascii="Arial" w:eastAsia="Arial" w:hAnsi="Arial" w:cs="Arial"/>
            <w:color w:val="494645"/>
            <w:sz w:val="14"/>
            <w:szCs w:val="14"/>
          </w:rPr>
          <w:t>dua</w:t>
        </w:r>
        <w:proofErr w:type="spellEnd"/>
        <w:r w:rsidR="00DF2BA4">
          <w:rPr>
            <w:rFonts w:ascii="Arial" w:eastAsia="Arial" w:hAnsi="Arial" w:cs="Arial"/>
            <w:color w:val="494645"/>
            <w:sz w:val="14"/>
            <w:szCs w:val="14"/>
          </w:rPr>
          <w:t xml:space="preserve"> </w:t>
        </w:r>
      </w:ins>
      <w:del w:id="4449" w:author="Kaxiong" w:date="2021-06-11T14:11:00Z">
        <w:r w:rsidRPr="00980FC8" w:rsidDel="00DF2BA4">
          <w:rPr>
            <w:rFonts w:ascii="Arial" w:eastAsia="Arial" w:hAnsi="Arial" w:cs="Arial"/>
            <w:color w:val="494645"/>
            <w:sz w:val="14"/>
            <w:szCs w:val="14"/>
          </w:rPr>
          <w:delText>kh</w:delText>
        </w:r>
      </w:del>
      <w:del w:id="4450" w:author="Kaxiong" w:date="2021-06-11T14:12:00Z">
        <w:r w:rsidRPr="00980FC8" w:rsidDel="00DF2BA4">
          <w:rPr>
            <w:rFonts w:ascii="Arial" w:eastAsia="Arial" w:hAnsi="Arial" w:cs="Arial"/>
            <w:color w:val="494645"/>
            <w:sz w:val="14"/>
            <w:szCs w:val="14"/>
          </w:rPr>
          <w:delText>w muag khoom noj khoom</w:delText>
        </w:r>
      </w:del>
    </w:p>
    <w:p w14:paraId="3B1F4653" w14:textId="77777777" w:rsidR="00BF3E5F" w:rsidRPr="00980FC8" w:rsidRDefault="00BF3E5F">
      <w:pPr>
        <w:spacing w:line="51" w:lineRule="exact"/>
        <w:rPr>
          <w:sz w:val="14"/>
          <w:szCs w:val="14"/>
        </w:rPr>
      </w:pPr>
    </w:p>
    <w:p w14:paraId="39D9A5DC" w14:textId="2DE390B7" w:rsidR="00BF3E5F" w:rsidRPr="00980FC8" w:rsidRDefault="00F2670D">
      <w:pPr>
        <w:spacing w:line="448" w:lineRule="auto"/>
        <w:ind w:left="920" w:right="20"/>
        <w:rPr>
          <w:sz w:val="14"/>
          <w:szCs w:val="14"/>
        </w:rPr>
      </w:pPr>
      <w:del w:id="4451" w:author="Kaxiong" w:date="2021-06-11T14:12:00Z">
        <w:r w:rsidRPr="00980FC8" w:rsidDel="00DF2BA4">
          <w:rPr>
            <w:rFonts w:ascii="Arial" w:eastAsia="Arial" w:hAnsi="Arial" w:cs="Arial"/>
            <w:color w:val="494645"/>
            <w:sz w:val="14"/>
            <w:szCs w:val="14"/>
          </w:rPr>
          <w:delText xml:space="preserve">haus </w:delText>
        </w:r>
      </w:del>
      <w:proofErr w:type="spellStart"/>
      <w:r w:rsidRPr="00980FC8">
        <w:rPr>
          <w:rFonts w:ascii="Arial" w:eastAsia="Arial" w:hAnsi="Arial" w:cs="Arial"/>
          <w:color w:val="494645"/>
          <w:sz w:val="14"/>
          <w:szCs w:val="14"/>
        </w:rPr>
        <w:t>uas</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tsim</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nyob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hauv</w:t>
      </w:r>
      <w:proofErr w:type="spellEnd"/>
      <w:r w:rsidRPr="00980FC8">
        <w:rPr>
          <w:rFonts w:ascii="Arial" w:eastAsia="Arial" w:hAnsi="Arial" w:cs="Arial"/>
          <w:color w:val="494645"/>
          <w:sz w:val="14"/>
          <w:szCs w:val="14"/>
        </w:rPr>
        <w:t xml:space="preserve"> tib </w:t>
      </w:r>
      <w:proofErr w:type="spellStart"/>
      <w:r w:rsidRPr="00980FC8">
        <w:rPr>
          <w:rFonts w:ascii="Arial" w:eastAsia="Arial" w:hAnsi="Arial" w:cs="Arial"/>
          <w:color w:val="494645"/>
          <w:sz w:val="14"/>
          <w:szCs w:val="14"/>
        </w:rPr>
        <w:t>lub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xeev</w:t>
      </w:r>
      <w:proofErr w:type="spellEnd"/>
      <w:r w:rsidRPr="00980FC8">
        <w:rPr>
          <w:rFonts w:ascii="Arial" w:eastAsia="Arial" w:hAnsi="Arial" w:cs="Arial"/>
          <w:color w:val="494645"/>
          <w:sz w:val="14"/>
          <w:szCs w:val="14"/>
        </w:rPr>
        <w:t xml:space="preserve"> </w:t>
      </w:r>
      <w:proofErr w:type="spellStart"/>
      <w:ins w:id="4452" w:author="Kaxiong" w:date="2021-06-11T14:12:00Z">
        <w:r w:rsidR="00FA4AFC">
          <w:rPr>
            <w:rFonts w:ascii="Arial" w:eastAsia="Arial" w:hAnsi="Arial" w:cs="Arial"/>
            <w:color w:val="494645"/>
            <w:sz w:val="14"/>
            <w:szCs w:val="14"/>
          </w:rPr>
          <w:t>xws</w:t>
        </w:r>
        <w:proofErr w:type="spellEnd"/>
        <w:r w:rsidR="00FA4AFC">
          <w:rPr>
            <w:rFonts w:ascii="Arial" w:eastAsia="Arial" w:hAnsi="Arial" w:cs="Arial"/>
            <w:color w:val="494645"/>
            <w:sz w:val="14"/>
            <w:szCs w:val="14"/>
          </w:rPr>
          <w:t xml:space="preserve"> </w:t>
        </w:r>
        <w:proofErr w:type="spellStart"/>
        <w:r w:rsidR="00FA4AFC">
          <w:rPr>
            <w:rFonts w:ascii="Arial" w:eastAsia="Arial" w:hAnsi="Arial" w:cs="Arial"/>
            <w:color w:val="494645"/>
            <w:sz w:val="14"/>
            <w:szCs w:val="14"/>
          </w:rPr>
          <w:t>lis</w:t>
        </w:r>
        <w:proofErr w:type="spellEnd"/>
        <w:r w:rsidR="00FA4AFC">
          <w:rPr>
            <w:rFonts w:ascii="Arial" w:eastAsia="Arial" w:hAnsi="Arial" w:cs="Arial"/>
            <w:color w:val="494645"/>
            <w:sz w:val="14"/>
            <w:szCs w:val="14"/>
          </w:rPr>
          <w:t xml:space="preserve"> </w:t>
        </w:r>
        <w:proofErr w:type="spellStart"/>
        <w:r w:rsidR="00FA4AFC">
          <w:rPr>
            <w:rFonts w:ascii="Arial" w:eastAsia="Arial" w:hAnsi="Arial" w:cs="Arial"/>
            <w:color w:val="494645"/>
            <w:sz w:val="14"/>
            <w:szCs w:val="14"/>
          </w:rPr>
          <w:t>daim</w:t>
        </w:r>
        <w:proofErr w:type="spellEnd"/>
        <w:r w:rsidR="00FA4AFC">
          <w:rPr>
            <w:rFonts w:ascii="Arial" w:eastAsia="Arial" w:hAnsi="Arial" w:cs="Arial"/>
            <w:color w:val="494645"/>
            <w:sz w:val="14"/>
            <w:szCs w:val="14"/>
          </w:rPr>
          <w:t xml:space="preserve"> </w:t>
        </w:r>
      </w:ins>
      <w:del w:id="4453" w:author="Kaxiong" w:date="2021-06-11T14:12:00Z">
        <w:r w:rsidRPr="00980FC8" w:rsidDel="00FA4AFC">
          <w:rPr>
            <w:rFonts w:ascii="Arial" w:eastAsia="Arial" w:hAnsi="Arial" w:cs="Arial"/>
            <w:color w:val="494645"/>
            <w:sz w:val="14"/>
            <w:szCs w:val="14"/>
          </w:rPr>
          <w:delText>los nta</w:delText>
        </w:r>
      </w:del>
      <w:del w:id="4454" w:author="Kaxiong" w:date="2021-06-11T14:13:00Z">
        <w:r w:rsidRPr="00980FC8" w:rsidDel="00FA4AFC">
          <w:rPr>
            <w:rFonts w:ascii="Arial" w:eastAsia="Arial" w:hAnsi="Arial" w:cs="Arial"/>
            <w:color w:val="494645"/>
            <w:sz w:val="14"/>
            <w:szCs w:val="14"/>
          </w:rPr>
          <w:delText xml:space="preserve">wm kev ua </w:delText>
        </w:r>
      </w:del>
      <w:proofErr w:type="spellStart"/>
      <w:r w:rsidRPr="00980FC8">
        <w:rPr>
          <w:rFonts w:ascii="Arial" w:eastAsia="Arial" w:hAnsi="Arial" w:cs="Arial"/>
          <w:color w:val="494645"/>
          <w:sz w:val="14"/>
          <w:szCs w:val="14"/>
        </w:rPr>
        <w:t>liaj</w:t>
      </w:r>
      <w:proofErr w:type="spellEnd"/>
      <w:r w:rsidRPr="00980FC8">
        <w:rPr>
          <w:rFonts w:ascii="Arial" w:eastAsia="Arial" w:hAnsi="Arial" w:cs="Arial"/>
          <w:color w:val="494645"/>
          <w:sz w:val="14"/>
          <w:szCs w:val="14"/>
        </w:rPr>
        <w:t xml:space="preserve"> </w:t>
      </w:r>
      <w:del w:id="4455" w:author="Kaxiong" w:date="2021-06-11T14:13:00Z">
        <w:r w:rsidRPr="00980FC8" w:rsidDel="00FA4AFC">
          <w:rPr>
            <w:rFonts w:ascii="Arial" w:eastAsia="Arial" w:hAnsi="Arial" w:cs="Arial"/>
            <w:color w:val="494645"/>
            <w:sz w:val="14"/>
            <w:szCs w:val="14"/>
          </w:rPr>
          <w:delText xml:space="preserve">ua </w:delText>
        </w:r>
      </w:del>
      <w:proofErr w:type="spellStart"/>
      <w:r w:rsidRPr="00980FC8">
        <w:rPr>
          <w:rFonts w:ascii="Arial" w:eastAsia="Arial" w:hAnsi="Arial" w:cs="Arial"/>
          <w:color w:val="494645"/>
          <w:sz w:val="14"/>
          <w:szCs w:val="14"/>
        </w:rPr>
        <w:t>teb</w:t>
      </w:r>
      <w:proofErr w:type="spellEnd"/>
      <w:r w:rsidRPr="00980FC8">
        <w:rPr>
          <w:rFonts w:ascii="Arial" w:eastAsia="Arial" w:hAnsi="Arial" w:cs="Arial"/>
          <w:color w:val="494645"/>
          <w:sz w:val="14"/>
          <w:szCs w:val="14"/>
        </w:rPr>
        <w:t xml:space="preserve"> los</w:t>
      </w:r>
      <w:r w:rsidR="00562139">
        <w:rPr>
          <w:rFonts w:ascii="Arial" w:eastAsia="Arial" w:hAnsi="Arial" w:cs="Arial"/>
          <w:color w:val="494645"/>
          <w:sz w:val="14"/>
          <w:szCs w:val="14"/>
        </w:rPr>
        <w:t xml:space="preserve"> </w:t>
      </w:r>
      <w:r w:rsidRPr="00980FC8">
        <w:rPr>
          <w:rFonts w:ascii="Arial" w:eastAsia="Arial" w:hAnsi="Arial" w:cs="Arial"/>
          <w:color w:val="494645"/>
          <w:sz w:val="14"/>
          <w:szCs w:val="14"/>
        </w:rPr>
        <w:t xml:space="preserve">sis </w:t>
      </w:r>
      <w:proofErr w:type="spellStart"/>
      <w:r w:rsidRPr="00980FC8">
        <w:rPr>
          <w:rFonts w:ascii="Arial" w:eastAsia="Arial" w:hAnsi="Arial" w:cs="Arial"/>
          <w:color w:val="494645"/>
          <w:sz w:val="14"/>
          <w:szCs w:val="14"/>
        </w:rPr>
        <w:t>nyob</w:t>
      </w:r>
      <w:proofErr w:type="spellEnd"/>
      <w:r w:rsidRPr="00980FC8">
        <w:rPr>
          <w:rFonts w:ascii="Arial" w:eastAsia="Arial" w:hAnsi="Arial" w:cs="Arial"/>
          <w:color w:val="494645"/>
          <w:sz w:val="14"/>
          <w:szCs w:val="14"/>
        </w:rPr>
        <w:t xml:space="preserve"> </w:t>
      </w:r>
      <w:proofErr w:type="spellStart"/>
      <w:r w:rsidRPr="00980FC8">
        <w:rPr>
          <w:rFonts w:ascii="Arial" w:eastAsia="Arial" w:hAnsi="Arial" w:cs="Arial"/>
          <w:color w:val="494645"/>
          <w:sz w:val="14"/>
          <w:szCs w:val="14"/>
        </w:rPr>
        <w:t>hauv</w:t>
      </w:r>
      <w:proofErr w:type="spellEnd"/>
      <w:r w:rsidRPr="00980FC8">
        <w:rPr>
          <w:rFonts w:ascii="Arial" w:eastAsia="Arial" w:hAnsi="Arial" w:cs="Arial"/>
          <w:color w:val="494645"/>
          <w:sz w:val="14"/>
          <w:szCs w:val="14"/>
        </w:rPr>
        <w:t xml:space="preserve"> 275 </w:t>
      </w:r>
      <w:proofErr w:type="spellStart"/>
      <w:r w:rsidRPr="00980FC8">
        <w:rPr>
          <w:rFonts w:ascii="Arial" w:eastAsia="Arial" w:hAnsi="Arial" w:cs="Arial"/>
          <w:color w:val="494645"/>
          <w:sz w:val="14"/>
          <w:szCs w:val="14"/>
        </w:rPr>
        <w:t>mais</w:t>
      </w:r>
      <w:proofErr w:type="spellEnd"/>
      <w:r w:rsidRPr="00980FC8">
        <w:rPr>
          <w:rFonts w:ascii="Arial" w:eastAsia="Arial" w:hAnsi="Arial" w:cs="Arial"/>
          <w:color w:val="494645"/>
          <w:sz w:val="14"/>
          <w:szCs w:val="14"/>
        </w:rPr>
        <w:t>.</w:t>
      </w:r>
    </w:p>
    <w:p w14:paraId="6DBCBC3D" w14:textId="77777777" w:rsidR="00BF3E5F" w:rsidRPr="00980FC8" w:rsidRDefault="00BF3E5F">
      <w:pPr>
        <w:spacing w:line="51" w:lineRule="exact"/>
        <w:rPr>
          <w:sz w:val="14"/>
          <w:szCs w:val="14"/>
        </w:rPr>
      </w:pPr>
    </w:p>
    <w:p w14:paraId="7C8E6FC2" w14:textId="09CA5B8F" w:rsidR="00BF3E5F" w:rsidRPr="00980FC8" w:rsidRDefault="00F2670D">
      <w:pPr>
        <w:spacing w:line="421" w:lineRule="auto"/>
        <w:ind w:left="80" w:right="280"/>
        <w:rPr>
          <w:sz w:val="14"/>
          <w:szCs w:val="14"/>
        </w:rPr>
      </w:pPr>
      <w:proofErr w:type="spellStart"/>
      <w:r w:rsidRPr="00980FC8">
        <w:rPr>
          <w:rFonts w:ascii="Arial" w:eastAsia="Arial" w:hAnsi="Arial" w:cs="Arial"/>
          <w:i/>
          <w:iCs/>
          <w:color w:val="494645"/>
          <w:sz w:val="14"/>
          <w:szCs w:val="14"/>
        </w:rPr>
        <w:t>Yog</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tias</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koj</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teb</w:t>
      </w:r>
      <w:proofErr w:type="spellEnd"/>
      <w:r w:rsidRPr="00980FC8">
        <w:rPr>
          <w:rFonts w:ascii="Arial" w:eastAsia="Arial" w:hAnsi="Arial" w:cs="Arial"/>
          <w:i/>
          <w:iCs/>
          <w:color w:val="494645"/>
          <w:sz w:val="14"/>
          <w:szCs w:val="14"/>
        </w:rPr>
        <w:t xml:space="preserve"> "</w:t>
      </w:r>
      <w:proofErr w:type="spellStart"/>
      <w:ins w:id="4456" w:author="Kaxiong" w:date="2021-06-11T14:13:00Z">
        <w:r w:rsidR="00FA4AFC">
          <w:rPr>
            <w:rFonts w:ascii="Arial" w:eastAsia="Arial" w:hAnsi="Arial" w:cs="Arial"/>
            <w:i/>
            <w:iCs/>
            <w:color w:val="494645"/>
            <w:sz w:val="14"/>
            <w:szCs w:val="14"/>
          </w:rPr>
          <w:t>yog</w:t>
        </w:r>
      </w:ins>
      <w:proofErr w:type="spellEnd"/>
      <w:del w:id="4457" w:author="Kaxiong" w:date="2021-06-11T14:13:00Z">
        <w:r w:rsidR="00165082" w:rsidDel="00FA4AFC">
          <w:rPr>
            <w:rFonts w:ascii="Arial" w:eastAsia="Arial" w:hAnsi="Arial" w:cs="Arial"/>
            <w:i/>
            <w:iCs/>
            <w:color w:val="494645"/>
            <w:sz w:val="14"/>
            <w:szCs w:val="14"/>
          </w:rPr>
          <w:delText>muaj</w:delText>
        </w:r>
      </w:del>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rau</w:t>
      </w:r>
      <w:proofErr w:type="spellEnd"/>
      <w:r w:rsidRPr="00980FC8">
        <w:rPr>
          <w:rFonts w:ascii="Arial" w:eastAsia="Arial" w:hAnsi="Arial" w:cs="Arial"/>
          <w:i/>
          <w:iCs/>
          <w:color w:val="494645"/>
          <w:sz w:val="14"/>
          <w:szCs w:val="14"/>
        </w:rPr>
        <w:t xml:space="preserve"> </w:t>
      </w:r>
      <w:ins w:id="4458" w:author="Kaxiong" w:date="2021-06-11T14:14:00Z">
        <w:r w:rsidR="00FA4AFC">
          <w:rPr>
            <w:rFonts w:ascii="Arial" w:eastAsia="Arial" w:hAnsi="Arial" w:cs="Arial"/>
            <w:i/>
            <w:iCs/>
            <w:color w:val="494645"/>
            <w:sz w:val="14"/>
            <w:szCs w:val="14"/>
          </w:rPr>
          <w:t>TAG NRHO</w:t>
        </w:r>
      </w:ins>
      <w:del w:id="4459" w:author="Kaxiong" w:date="2021-06-11T14:14:00Z">
        <w:r w:rsidRPr="00980FC8" w:rsidDel="00FA4AFC">
          <w:rPr>
            <w:rFonts w:ascii="Arial" w:eastAsia="Arial" w:hAnsi="Arial" w:cs="Arial"/>
            <w:i/>
            <w:iCs/>
            <w:color w:val="494645"/>
            <w:sz w:val="14"/>
            <w:szCs w:val="14"/>
          </w:rPr>
          <w:delText>HOM</w:delText>
        </w:r>
      </w:del>
      <w:r w:rsidRPr="00980FC8">
        <w:rPr>
          <w:rFonts w:ascii="Arial" w:eastAsia="Arial" w:hAnsi="Arial" w:cs="Arial"/>
          <w:i/>
          <w:iCs/>
          <w:color w:val="494645"/>
          <w:sz w:val="14"/>
          <w:szCs w:val="14"/>
        </w:rPr>
        <w:t xml:space="preserve"> 1 </w:t>
      </w:r>
      <w:proofErr w:type="spellStart"/>
      <w:r w:rsidRPr="00980FC8">
        <w:rPr>
          <w:rFonts w:ascii="Arial" w:eastAsia="Arial" w:hAnsi="Arial" w:cs="Arial"/>
          <w:i/>
          <w:iCs/>
          <w:color w:val="494645"/>
          <w:sz w:val="14"/>
          <w:szCs w:val="14"/>
        </w:rPr>
        <w:t>thiab</w:t>
      </w:r>
      <w:proofErr w:type="spellEnd"/>
      <w:r w:rsidRPr="00980FC8">
        <w:rPr>
          <w:rFonts w:ascii="Arial" w:eastAsia="Arial" w:hAnsi="Arial" w:cs="Arial"/>
          <w:i/>
          <w:iCs/>
          <w:color w:val="494645"/>
          <w:sz w:val="14"/>
          <w:szCs w:val="14"/>
        </w:rPr>
        <w:t xml:space="preserve"> 2, </w:t>
      </w:r>
      <w:proofErr w:type="spellStart"/>
      <w:r w:rsidRPr="00980FC8">
        <w:rPr>
          <w:rFonts w:ascii="Arial" w:eastAsia="Arial" w:hAnsi="Arial" w:cs="Arial"/>
          <w:i/>
          <w:iCs/>
          <w:color w:val="494645"/>
          <w:sz w:val="14"/>
          <w:szCs w:val="14"/>
        </w:rPr>
        <w:t>ua</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raws</w:t>
      </w:r>
      <w:proofErr w:type="spellEnd"/>
      <w:r w:rsidRPr="00980FC8">
        <w:rPr>
          <w:rFonts w:ascii="Arial" w:eastAsia="Arial" w:hAnsi="Arial" w:cs="Arial"/>
          <w:i/>
          <w:iCs/>
          <w:color w:val="494645"/>
          <w:sz w:val="14"/>
          <w:szCs w:val="14"/>
        </w:rPr>
        <w:t xml:space="preserve"> li </w:t>
      </w:r>
      <w:ins w:id="4460" w:author="Kaxiong" w:date="2021-06-11T14:14:00Z">
        <w:r w:rsidR="00FA4AFC">
          <w:rPr>
            <w:rFonts w:ascii="Arial" w:eastAsia="Arial" w:hAnsi="Arial" w:cs="Arial"/>
            <w:i/>
            <w:iCs/>
            <w:color w:val="494645"/>
            <w:sz w:val="14"/>
            <w:szCs w:val="14"/>
          </w:rPr>
          <w:t>YOG</w:t>
        </w:r>
      </w:ins>
      <w:del w:id="4461" w:author="Kaxiong" w:date="2021-06-11T14:14:00Z">
        <w:r w:rsidR="00165082" w:rsidDel="00FA4AFC">
          <w:rPr>
            <w:rFonts w:ascii="Arial" w:eastAsia="Arial" w:hAnsi="Arial" w:cs="Arial"/>
            <w:i/>
            <w:iCs/>
            <w:color w:val="494645"/>
            <w:sz w:val="14"/>
            <w:szCs w:val="14"/>
          </w:rPr>
          <w:delText>MUAJ</w:delText>
        </w:r>
      </w:del>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Yog</w:t>
      </w:r>
      <w:proofErr w:type="spellEnd"/>
      <w:r w:rsidRPr="00980FC8">
        <w:rPr>
          <w:rFonts w:ascii="Arial" w:eastAsia="Arial" w:hAnsi="Arial" w:cs="Arial"/>
          <w:i/>
          <w:iCs/>
          <w:color w:val="494645"/>
          <w:sz w:val="14"/>
          <w:szCs w:val="14"/>
        </w:rPr>
        <w:t xml:space="preserve"> lo </w:t>
      </w:r>
      <w:proofErr w:type="spellStart"/>
      <w:r w:rsidRPr="00980FC8">
        <w:rPr>
          <w:rFonts w:ascii="Arial" w:eastAsia="Arial" w:hAnsi="Arial" w:cs="Arial"/>
          <w:i/>
          <w:iCs/>
          <w:color w:val="494645"/>
          <w:sz w:val="14"/>
          <w:szCs w:val="14"/>
        </w:rPr>
        <w:t>lus</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teb</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yog</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tsis</w:t>
      </w:r>
      <w:proofErr w:type="spellEnd"/>
      <w:r w:rsidR="00165082">
        <w:rPr>
          <w:rFonts w:ascii="Arial" w:eastAsia="Arial" w:hAnsi="Arial" w:cs="Arial"/>
          <w:i/>
          <w:iCs/>
          <w:color w:val="494645"/>
          <w:sz w:val="14"/>
          <w:szCs w:val="14"/>
        </w:rPr>
        <w:t xml:space="preserve"> </w:t>
      </w:r>
      <w:proofErr w:type="spellStart"/>
      <w:ins w:id="4462" w:author="Kaxiong" w:date="2021-06-11T14:14:00Z">
        <w:r w:rsidR="00FA4AFC">
          <w:rPr>
            <w:rFonts w:ascii="Arial" w:eastAsia="Arial" w:hAnsi="Arial" w:cs="Arial"/>
            <w:i/>
            <w:iCs/>
            <w:color w:val="494645"/>
            <w:sz w:val="14"/>
            <w:szCs w:val="14"/>
          </w:rPr>
          <w:t>yog</w:t>
        </w:r>
      </w:ins>
      <w:proofErr w:type="spellEnd"/>
      <w:del w:id="4463" w:author="Kaxiong" w:date="2021-06-11T14:14:00Z">
        <w:r w:rsidR="00165082" w:rsidDel="00FA4AFC">
          <w:rPr>
            <w:rFonts w:ascii="Arial" w:eastAsia="Arial" w:hAnsi="Arial" w:cs="Arial"/>
            <w:i/>
            <w:iCs/>
            <w:color w:val="494645"/>
            <w:sz w:val="14"/>
            <w:szCs w:val="14"/>
          </w:rPr>
          <w:delText>muaj</w:delText>
        </w:r>
      </w:del>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rau</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ib</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qho</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twg</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ua</w:t>
      </w:r>
      <w:proofErr w:type="spellEnd"/>
      <w:r w:rsidRPr="00980FC8">
        <w:rPr>
          <w:rFonts w:ascii="Arial" w:eastAsia="Arial" w:hAnsi="Arial" w:cs="Arial"/>
          <w:i/>
          <w:iCs/>
          <w:color w:val="494645"/>
          <w:sz w:val="14"/>
          <w:szCs w:val="14"/>
        </w:rPr>
        <w:t xml:space="preserve"> </w:t>
      </w:r>
      <w:proofErr w:type="spellStart"/>
      <w:r w:rsidRPr="00980FC8">
        <w:rPr>
          <w:rFonts w:ascii="Arial" w:eastAsia="Arial" w:hAnsi="Arial" w:cs="Arial"/>
          <w:i/>
          <w:iCs/>
          <w:color w:val="494645"/>
          <w:sz w:val="14"/>
          <w:szCs w:val="14"/>
        </w:rPr>
        <w:t>raws</w:t>
      </w:r>
      <w:proofErr w:type="spellEnd"/>
      <w:r w:rsidRPr="00980FC8">
        <w:rPr>
          <w:rFonts w:ascii="Arial" w:eastAsia="Arial" w:hAnsi="Arial" w:cs="Arial"/>
          <w:i/>
          <w:iCs/>
          <w:color w:val="494645"/>
          <w:sz w:val="14"/>
          <w:szCs w:val="14"/>
        </w:rPr>
        <w:t xml:space="preserve"> TSIS</w:t>
      </w:r>
      <w:ins w:id="4464" w:author="Kaxiong" w:date="2021-06-11T14:15:00Z">
        <w:r w:rsidR="00FA4AFC">
          <w:rPr>
            <w:rFonts w:ascii="Arial" w:eastAsia="Arial" w:hAnsi="Arial" w:cs="Arial"/>
            <w:i/>
            <w:iCs/>
            <w:color w:val="494645"/>
            <w:sz w:val="14"/>
            <w:szCs w:val="14"/>
          </w:rPr>
          <w:t xml:space="preserve"> YOG</w:t>
        </w:r>
      </w:ins>
      <w:del w:id="4465" w:author="Kaxiong" w:date="2021-06-11T14:15:00Z">
        <w:r w:rsidRPr="00980FC8" w:rsidDel="00FA4AFC">
          <w:rPr>
            <w:rFonts w:ascii="Arial" w:eastAsia="Arial" w:hAnsi="Arial" w:cs="Arial"/>
            <w:i/>
            <w:iCs/>
            <w:color w:val="494645"/>
            <w:sz w:val="14"/>
            <w:szCs w:val="14"/>
          </w:rPr>
          <w:delText xml:space="preserve"> MUAJ</w:delText>
        </w:r>
      </w:del>
      <w:r w:rsidRPr="00980FC8">
        <w:rPr>
          <w:rFonts w:ascii="Arial" w:eastAsia="Arial" w:hAnsi="Arial" w:cs="Arial"/>
          <w:i/>
          <w:iCs/>
          <w:color w:val="494645"/>
          <w:sz w:val="14"/>
          <w:szCs w:val="14"/>
        </w:rPr>
        <w:t>.</w:t>
      </w:r>
    </w:p>
    <w:tbl>
      <w:tblPr>
        <w:tblW w:w="0" w:type="auto"/>
        <w:tblLayout w:type="fixed"/>
        <w:tblCellMar>
          <w:left w:w="0" w:type="dxa"/>
          <w:right w:w="0" w:type="dxa"/>
        </w:tblCellMar>
        <w:tblLook w:val="04A0" w:firstRow="1" w:lastRow="0" w:firstColumn="1" w:lastColumn="0" w:noHBand="0" w:noVBand="1"/>
      </w:tblPr>
      <w:tblGrid>
        <w:gridCol w:w="2140"/>
        <w:gridCol w:w="2060"/>
        <w:gridCol w:w="20"/>
      </w:tblGrid>
      <w:tr w:rsidR="00BF3E5F" w14:paraId="4E8254B6" w14:textId="77777777">
        <w:trPr>
          <w:trHeight w:val="232"/>
        </w:trPr>
        <w:tc>
          <w:tcPr>
            <w:tcW w:w="2140" w:type="dxa"/>
            <w:vAlign w:val="bottom"/>
          </w:tcPr>
          <w:p w14:paraId="7F627290" w14:textId="5D706CC0" w:rsidR="00BF3E5F" w:rsidRPr="00CB15A4" w:rsidRDefault="00FA4AFC">
            <w:pPr>
              <w:spacing w:line="232" w:lineRule="exact"/>
              <w:rPr>
                <w:sz w:val="20"/>
                <w:szCs w:val="20"/>
              </w:rPr>
            </w:pPr>
            <w:ins w:id="4466" w:author="Kaxiong" w:date="2021-06-11T14:16:00Z">
              <w:r>
                <w:rPr>
                  <w:rFonts w:ascii="Arial" w:eastAsia="Arial" w:hAnsi="Arial" w:cs="Arial"/>
                  <w:color w:val="C9B100"/>
                  <w:sz w:val="20"/>
                  <w:szCs w:val="20"/>
                </w:rPr>
                <w:t>YOG</w:t>
              </w:r>
            </w:ins>
            <w:del w:id="4467" w:author="Kaxiong" w:date="2021-06-11T14:16:00Z">
              <w:r w:rsidR="009B4D8D" w:rsidRPr="00CB15A4" w:rsidDel="00FA4AFC">
                <w:rPr>
                  <w:rFonts w:ascii="Arial" w:eastAsia="Arial" w:hAnsi="Arial" w:cs="Arial"/>
                  <w:color w:val="C9B100"/>
                  <w:sz w:val="20"/>
                  <w:szCs w:val="20"/>
                </w:rPr>
                <w:delText>MUAJ</w:delText>
              </w:r>
            </w:del>
          </w:p>
        </w:tc>
        <w:tc>
          <w:tcPr>
            <w:tcW w:w="2060" w:type="dxa"/>
            <w:vMerge w:val="restart"/>
            <w:vAlign w:val="bottom"/>
          </w:tcPr>
          <w:p w14:paraId="7ED1FFB6" w14:textId="18EF0C3D" w:rsidR="00BF3E5F" w:rsidRPr="00B30DCF" w:rsidRDefault="00B30DCF" w:rsidP="00B30DCF">
            <w:pPr>
              <w:rPr>
                <w:sz w:val="14"/>
                <w:szCs w:val="14"/>
              </w:rPr>
            </w:pPr>
            <w:r>
              <w:rPr>
                <w:rFonts w:ascii="Arial" w:eastAsia="Arial" w:hAnsi="Arial" w:cs="Arial"/>
                <w:color w:val="9DA99E"/>
                <w:w w:val="88"/>
                <w:sz w:val="14"/>
                <w:szCs w:val="14"/>
              </w:rPr>
              <w:t xml:space="preserve">                                      </w:t>
            </w:r>
            <w:ins w:id="4468" w:author="Kaxiong" w:date="2021-06-11T14:16:00Z">
              <w:r w:rsidR="00FA4AFC">
                <w:rPr>
                  <w:rFonts w:ascii="Arial" w:eastAsia="Arial" w:hAnsi="Arial" w:cs="Arial"/>
                  <w:color w:val="9DA99E"/>
                  <w:w w:val="88"/>
                  <w:sz w:val="14"/>
                  <w:szCs w:val="14"/>
                </w:rPr>
                <w:t>TSIS YOG</w:t>
              </w:r>
            </w:ins>
            <w:del w:id="4469" w:author="Kaxiong" w:date="2021-06-11T14:16:00Z">
              <w:r w:rsidR="00F2670D" w:rsidRPr="00B30DCF" w:rsidDel="00FA4AFC">
                <w:rPr>
                  <w:rFonts w:ascii="Arial" w:eastAsia="Arial" w:hAnsi="Arial" w:cs="Arial"/>
                  <w:color w:val="9DA99E"/>
                  <w:w w:val="88"/>
                  <w:sz w:val="14"/>
                  <w:szCs w:val="14"/>
                </w:rPr>
                <w:delText>TSIS MUAJ</w:delText>
              </w:r>
            </w:del>
          </w:p>
        </w:tc>
        <w:tc>
          <w:tcPr>
            <w:tcW w:w="0" w:type="dxa"/>
            <w:vAlign w:val="bottom"/>
          </w:tcPr>
          <w:p w14:paraId="594BDDA1" w14:textId="77777777" w:rsidR="00BF3E5F" w:rsidRDefault="00BF3E5F">
            <w:pPr>
              <w:rPr>
                <w:sz w:val="1"/>
                <w:szCs w:val="1"/>
              </w:rPr>
            </w:pPr>
          </w:p>
        </w:tc>
      </w:tr>
      <w:tr w:rsidR="00BF3E5F" w14:paraId="180A1FD5" w14:textId="77777777">
        <w:trPr>
          <w:trHeight w:val="54"/>
        </w:trPr>
        <w:tc>
          <w:tcPr>
            <w:tcW w:w="2140" w:type="dxa"/>
            <w:vAlign w:val="bottom"/>
          </w:tcPr>
          <w:p w14:paraId="78F8A12E" w14:textId="77777777" w:rsidR="00BF3E5F" w:rsidRDefault="00BF3E5F">
            <w:pPr>
              <w:rPr>
                <w:sz w:val="4"/>
                <w:szCs w:val="4"/>
              </w:rPr>
            </w:pPr>
          </w:p>
        </w:tc>
        <w:tc>
          <w:tcPr>
            <w:tcW w:w="2060" w:type="dxa"/>
            <w:vMerge/>
            <w:vAlign w:val="bottom"/>
          </w:tcPr>
          <w:p w14:paraId="754C6475" w14:textId="77777777" w:rsidR="00BF3E5F" w:rsidRDefault="00BF3E5F">
            <w:pPr>
              <w:rPr>
                <w:sz w:val="4"/>
                <w:szCs w:val="4"/>
              </w:rPr>
            </w:pPr>
          </w:p>
        </w:tc>
        <w:tc>
          <w:tcPr>
            <w:tcW w:w="0" w:type="dxa"/>
            <w:vAlign w:val="bottom"/>
          </w:tcPr>
          <w:p w14:paraId="0EB6DB5C" w14:textId="77777777" w:rsidR="00BF3E5F" w:rsidRDefault="00BF3E5F">
            <w:pPr>
              <w:rPr>
                <w:sz w:val="1"/>
                <w:szCs w:val="1"/>
              </w:rPr>
            </w:pPr>
          </w:p>
        </w:tc>
      </w:tr>
    </w:tbl>
    <w:p w14:paraId="5773E5D3" w14:textId="77777777" w:rsidR="00BF3E5F" w:rsidRDefault="00BF3E5F">
      <w:pPr>
        <w:spacing w:line="394" w:lineRule="exact"/>
        <w:rPr>
          <w:sz w:val="20"/>
          <w:szCs w:val="20"/>
        </w:rPr>
      </w:pPr>
    </w:p>
    <w:p w14:paraId="1444B961" w14:textId="74809157" w:rsidR="00BF3E5F" w:rsidRPr="00CB7716" w:rsidRDefault="00F2670D">
      <w:pPr>
        <w:spacing w:line="303" w:lineRule="auto"/>
        <w:ind w:left="280" w:right="260"/>
        <w:rPr>
          <w:sz w:val="20"/>
          <w:szCs w:val="20"/>
        </w:rPr>
      </w:pPr>
      <w:proofErr w:type="spellStart"/>
      <w:r w:rsidRPr="00CB7716">
        <w:rPr>
          <w:rFonts w:ascii="Arial" w:eastAsia="Arial" w:hAnsi="Arial" w:cs="Arial"/>
          <w:color w:val="494645"/>
          <w:sz w:val="16"/>
          <w:szCs w:val="16"/>
        </w:rPr>
        <w:t>Koj</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Tsis</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Muaj</w:t>
      </w:r>
      <w:proofErr w:type="spellEnd"/>
      <w:r w:rsidRPr="00CB7716">
        <w:rPr>
          <w:rFonts w:ascii="Arial" w:eastAsia="Arial" w:hAnsi="Arial" w:cs="Arial"/>
          <w:color w:val="494645"/>
          <w:sz w:val="16"/>
          <w:szCs w:val="16"/>
        </w:rPr>
        <w:t xml:space="preserve"> Kev </w:t>
      </w:r>
      <w:proofErr w:type="spellStart"/>
      <w:r w:rsidRPr="00CB7716">
        <w:rPr>
          <w:rFonts w:ascii="Arial" w:eastAsia="Arial" w:hAnsi="Arial" w:cs="Arial"/>
          <w:color w:val="494645"/>
          <w:sz w:val="16"/>
          <w:szCs w:val="16"/>
        </w:rPr>
        <w:t>Zam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Txim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Koj</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yuav</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tsum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ua</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raws</w:t>
      </w:r>
      <w:proofErr w:type="spellEnd"/>
      <w:r w:rsidRPr="00CB7716">
        <w:rPr>
          <w:rFonts w:ascii="Arial" w:eastAsia="Arial" w:hAnsi="Arial" w:cs="Arial"/>
          <w:color w:val="494645"/>
          <w:sz w:val="16"/>
          <w:szCs w:val="16"/>
        </w:rPr>
        <w:t xml:space="preserve"> li Tag </w:t>
      </w:r>
      <w:proofErr w:type="spellStart"/>
      <w:r w:rsidRPr="00CB7716">
        <w:rPr>
          <w:rFonts w:ascii="Arial" w:eastAsia="Arial" w:hAnsi="Arial" w:cs="Arial"/>
          <w:color w:val="494645"/>
          <w:sz w:val="16"/>
          <w:szCs w:val="16"/>
        </w:rPr>
        <w:t>Nrho</w:t>
      </w:r>
      <w:proofErr w:type="spellEnd"/>
      <w:r w:rsidRPr="00CB7716">
        <w:rPr>
          <w:rFonts w:ascii="Arial" w:eastAsia="Arial" w:hAnsi="Arial" w:cs="Arial"/>
          <w:color w:val="494645"/>
          <w:sz w:val="16"/>
          <w:szCs w:val="16"/>
        </w:rPr>
        <w:t xml:space="preserve"> </w:t>
      </w:r>
      <w:r w:rsidR="00BA3D44" w:rsidRPr="00CB7716">
        <w:rPr>
          <w:rFonts w:ascii="Arial" w:eastAsia="Arial" w:hAnsi="Arial" w:cs="Arial"/>
          <w:color w:val="494645"/>
          <w:sz w:val="16"/>
          <w:szCs w:val="16"/>
        </w:rPr>
        <w:t>TXOJ CAI TSIM KHOOM</w:t>
      </w:r>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uas</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yog</w:t>
      </w:r>
      <w:proofErr w:type="spellEnd"/>
      <w:r w:rsidRPr="00CB7716">
        <w:rPr>
          <w:rFonts w:ascii="Arial" w:eastAsia="Arial" w:hAnsi="Arial" w:cs="Arial"/>
          <w:color w:val="494645"/>
          <w:sz w:val="16"/>
          <w:szCs w:val="16"/>
        </w:rPr>
        <w:t xml:space="preserve"> cov </w:t>
      </w:r>
      <w:proofErr w:type="spellStart"/>
      <w:r w:rsidRPr="00CB7716">
        <w:rPr>
          <w:rFonts w:ascii="Arial" w:eastAsia="Arial" w:hAnsi="Arial" w:cs="Arial"/>
          <w:color w:val="494645"/>
          <w:sz w:val="16"/>
          <w:szCs w:val="16"/>
        </w:rPr>
        <w:t>qauv</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rau</w:t>
      </w:r>
      <w:proofErr w:type="spellEnd"/>
      <w:r w:rsidRPr="00CB7716">
        <w:rPr>
          <w:rFonts w:ascii="Arial" w:eastAsia="Arial" w:hAnsi="Arial" w:cs="Arial"/>
          <w:color w:val="494645"/>
          <w:sz w:val="16"/>
          <w:szCs w:val="16"/>
        </w:rPr>
        <w:t xml:space="preserve"> cov </w:t>
      </w:r>
      <w:proofErr w:type="spellStart"/>
      <w:r w:rsidRPr="00CB7716">
        <w:rPr>
          <w:rFonts w:ascii="Arial" w:eastAsia="Arial" w:hAnsi="Arial" w:cs="Arial"/>
          <w:color w:val="494645"/>
          <w:sz w:val="16"/>
          <w:szCs w:val="16"/>
        </w:rPr>
        <w:t>nram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qab</w:t>
      </w:r>
      <w:proofErr w:type="spellEnd"/>
      <w:r w:rsidRPr="00CB7716">
        <w:rPr>
          <w:rFonts w:ascii="Arial" w:eastAsia="Arial" w:hAnsi="Arial" w:cs="Arial"/>
          <w:color w:val="494645"/>
          <w:sz w:val="16"/>
          <w:szCs w:val="16"/>
        </w:rPr>
        <w:t xml:space="preserve"> no:</w:t>
      </w:r>
    </w:p>
    <w:p w14:paraId="2B887D08" w14:textId="77777777" w:rsidR="00BF3E5F" w:rsidRPr="00CB7716" w:rsidRDefault="00BF3E5F">
      <w:pPr>
        <w:spacing w:line="12" w:lineRule="exact"/>
        <w:rPr>
          <w:sz w:val="20"/>
          <w:szCs w:val="20"/>
        </w:rPr>
      </w:pPr>
    </w:p>
    <w:p w14:paraId="2E3157A0" w14:textId="5F553FFE" w:rsidR="00BF3E5F" w:rsidRPr="00FD39D3" w:rsidRDefault="00FD39D3">
      <w:pPr>
        <w:numPr>
          <w:ilvl w:val="0"/>
          <w:numId w:val="13"/>
        </w:numPr>
        <w:tabs>
          <w:tab w:val="left" w:pos="640"/>
        </w:tabs>
        <w:ind w:left="640" w:hanging="360"/>
        <w:rPr>
          <w:rFonts w:ascii="Arial" w:eastAsia="Arial" w:hAnsi="Arial" w:cs="Arial"/>
          <w:color w:val="494645"/>
          <w:sz w:val="14"/>
          <w:szCs w:val="14"/>
          <w:rPrChange w:id="4470" w:author="Kaxiong" w:date="2021-06-11T14:52:00Z">
            <w:rPr>
              <w:rFonts w:ascii="Arial" w:eastAsia="Arial" w:hAnsi="Arial" w:cs="Arial"/>
              <w:color w:val="494645"/>
              <w:sz w:val="18"/>
              <w:szCs w:val="18"/>
            </w:rPr>
          </w:rPrChange>
        </w:rPr>
      </w:pPr>
      <w:ins w:id="4471" w:author="Kaxiong" w:date="2021-06-11T14:48:00Z">
        <w:r w:rsidRPr="00FD39D3">
          <w:rPr>
            <w:rFonts w:ascii="Arial" w:eastAsia="Arial" w:hAnsi="Arial" w:cs="Arial"/>
            <w:color w:val="494645"/>
            <w:sz w:val="14"/>
            <w:szCs w:val="14"/>
            <w:rPrChange w:id="4472" w:author="Kaxiong" w:date="2021-06-11T14:52:00Z">
              <w:rPr>
                <w:rFonts w:ascii="Arial" w:eastAsia="Arial" w:hAnsi="Arial" w:cs="Arial"/>
                <w:color w:val="494645"/>
                <w:sz w:val="17"/>
                <w:szCs w:val="17"/>
              </w:rPr>
            </w:rPrChange>
          </w:rPr>
          <w:t xml:space="preserve">Dej </w:t>
        </w:r>
        <w:proofErr w:type="spellStart"/>
        <w:r w:rsidRPr="00FD39D3">
          <w:rPr>
            <w:rFonts w:ascii="Arial" w:eastAsia="Arial" w:hAnsi="Arial" w:cs="Arial"/>
            <w:color w:val="494645"/>
            <w:sz w:val="14"/>
            <w:szCs w:val="14"/>
            <w:rPrChange w:id="4473" w:author="Kaxiong" w:date="2021-06-11T14:52:00Z">
              <w:rPr>
                <w:rFonts w:ascii="Arial" w:eastAsia="Arial" w:hAnsi="Arial" w:cs="Arial"/>
                <w:color w:val="494645"/>
                <w:sz w:val="17"/>
                <w:szCs w:val="17"/>
              </w:rPr>
            </w:rPrChange>
          </w:rPr>
          <w:t>siv</w:t>
        </w:r>
        <w:proofErr w:type="spellEnd"/>
        <w:r w:rsidRPr="00FD39D3">
          <w:rPr>
            <w:rFonts w:ascii="Arial" w:eastAsia="Arial" w:hAnsi="Arial" w:cs="Arial"/>
            <w:color w:val="494645"/>
            <w:sz w:val="14"/>
            <w:szCs w:val="14"/>
            <w:rPrChange w:id="4474" w:author="Kaxiong" w:date="2021-06-11T14:52:00Z">
              <w:rPr>
                <w:rFonts w:ascii="Arial" w:eastAsia="Arial" w:hAnsi="Arial" w:cs="Arial"/>
                <w:color w:val="494645"/>
                <w:sz w:val="17"/>
                <w:szCs w:val="17"/>
              </w:rPr>
            </w:rPrChange>
          </w:rPr>
          <w:t xml:space="preserve"> </w:t>
        </w:r>
      </w:ins>
      <w:del w:id="4475" w:author="Kaxiong" w:date="2021-06-11T14:48:00Z">
        <w:r w:rsidR="00F2670D" w:rsidRPr="00FD39D3" w:rsidDel="00FD39D3">
          <w:rPr>
            <w:rFonts w:ascii="Arial" w:eastAsia="Arial" w:hAnsi="Arial" w:cs="Arial"/>
            <w:color w:val="494645"/>
            <w:sz w:val="14"/>
            <w:szCs w:val="14"/>
            <w:rPrChange w:id="4476" w:author="Kaxiong" w:date="2021-06-11T14:52:00Z">
              <w:rPr>
                <w:rFonts w:ascii="Arial" w:eastAsia="Arial" w:hAnsi="Arial" w:cs="Arial"/>
                <w:color w:val="494645"/>
                <w:sz w:val="17"/>
                <w:szCs w:val="17"/>
              </w:rPr>
            </w:rPrChange>
          </w:rPr>
          <w:delText xml:space="preserve">Kev </w:delText>
        </w:r>
      </w:del>
      <w:proofErr w:type="spellStart"/>
      <w:r w:rsidR="00F2670D" w:rsidRPr="00FD39D3">
        <w:rPr>
          <w:rFonts w:ascii="Arial" w:eastAsia="Arial" w:hAnsi="Arial" w:cs="Arial"/>
          <w:color w:val="494645"/>
          <w:sz w:val="14"/>
          <w:szCs w:val="14"/>
          <w:rPrChange w:id="4477" w:author="Kaxiong" w:date="2021-06-11T14:52:00Z">
            <w:rPr>
              <w:rFonts w:ascii="Arial" w:eastAsia="Arial" w:hAnsi="Arial" w:cs="Arial"/>
              <w:color w:val="494645"/>
              <w:sz w:val="17"/>
              <w:szCs w:val="17"/>
            </w:rPr>
          </w:rPrChange>
        </w:rPr>
        <w:t>ua</w:t>
      </w:r>
      <w:proofErr w:type="spellEnd"/>
      <w:r w:rsidR="00F2670D" w:rsidRPr="00FD39D3">
        <w:rPr>
          <w:rFonts w:ascii="Arial" w:eastAsia="Arial" w:hAnsi="Arial" w:cs="Arial"/>
          <w:color w:val="494645"/>
          <w:sz w:val="14"/>
          <w:szCs w:val="14"/>
          <w:rPrChange w:id="4478" w:author="Kaxiong" w:date="2021-06-11T14:52:00Z">
            <w:rPr>
              <w:rFonts w:ascii="Arial" w:eastAsia="Arial" w:hAnsi="Arial" w:cs="Arial"/>
              <w:color w:val="494645"/>
              <w:sz w:val="17"/>
              <w:szCs w:val="17"/>
            </w:rPr>
          </w:rPrChange>
        </w:rPr>
        <w:t xml:space="preserve"> </w:t>
      </w:r>
      <w:proofErr w:type="spellStart"/>
      <w:r w:rsidR="00F2670D" w:rsidRPr="00FD39D3">
        <w:rPr>
          <w:rFonts w:ascii="Arial" w:eastAsia="Arial" w:hAnsi="Arial" w:cs="Arial"/>
          <w:color w:val="494645"/>
          <w:sz w:val="14"/>
          <w:szCs w:val="14"/>
          <w:rPrChange w:id="4479" w:author="Kaxiong" w:date="2021-06-11T14:52:00Z">
            <w:rPr>
              <w:rFonts w:ascii="Arial" w:eastAsia="Arial" w:hAnsi="Arial" w:cs="Arial"/>
              <w:color w:val="494645"/>
              <w:sz w:val="17"/>
              <w:szCs w:val="17"/>
            </w:rPr>
          </w:rPrChange>
        </w:rPr>
        <w:t>liaj</w:t>
      </w:r>
      <w:proofErr w:type="spellEnd"/>
      <w:r w:rsidR="00F2670D" w:rsidRPr="00FD39D3">
        <w:rPr>
          <w:rFonts w:ascii="Arial" w:eastAsia="Arial" w:hAnsi="Arial" w:cs="Arial"/>
          <w:color w:val="494645"/>
          <w:sz w:val="14"/>
          <w:szCs w:val="14"/>
          <w:rPrChange w:id="4480" w:author="Kaxiong" w:date="2021-06-11T14:52:00Z">
            <w:rPr>
              <w:rFonts w:ascii="Arial" w:eastAsia="Arial" w:hAnsi="Arial" w:cs="Arial"/>
              <w:color w:val="494645"/>
              <w:sz w:val="17"/>
              <w:szCs w:val="17"/>
            </w:rPr>
          </w:rPrChange>
        </w:rPr>
        <w:t xml:space="preserve"> </w:t>
      </w:r>
      <w:proofErr w:type="spellStart"/>
      <w:r w:rsidR="00F2670D" w:rsidRPr="00FD39D3">
        <w:rPr>
          <w:rFonts w:ascii="Arial" w:eastAsia="Arial" w:hAnsi="Arial" w:cs="Arial"/>
          <w:color w:val="494645"/>
          <w:sz w:val="14"/>
          <w:szCs w:val="14"/>
          <w:rPrChange w:id="4481" w:author="Kaxiong" w:date="2021-06-11T14:52:00Z">
            <w:rPr>
              <w:rFonts w:ascii="Arial" w:eastAsia="Arial" w:hAnsi="Arial" w:cs="Arial"/>
              <w:color w:val="494645"/>
              <w:sz w:val="17"/>
              <w:szCs w:val="17"/>
            </w:rPr>
          </w:rPrChange>
        </w:rPr>
        <w:t>ua</w:t>
      </w:r>
      <w:proofErr w:type="spellEnd"/>
      <w:r w:rsidR="00F2670D" w:rsidRPr="00FD39D3">
        <w:rPr>
          <w:rFonts w:ascii="Arial" w:eastAsia="Arial" w:hAnsi="Arial" w:cs="Arial"/>
          <w:color w:val="494645"/>
          <w:sz w:val="14"/>
          <w:szCs w:val="14"/>
          <w:rPrChange w:id="4482" w:author="Kaxiong" w:date="2021-06-11T14:52:00Z">
            <w:rPr>
              <w:rFonts w:ascii="Arial" w:eastAsia="Arial" w:hAnsi="Arial" w:cs="Arial"/>
              <w:color w:val="494645"/>
              <w:sz w:val="17"/>
              <w:szCs w:val="17"/>
            </w:rPr>
          </w:rPrChange>
        </w:rPr>
        <w:t xml:space="preserve"> </w:t>
      </w:r>
      <w:proofErr w:type="spellStart"/>
      <w:r w:rsidR="00F2670D" w:rsidRPr="00FD39D3">
        <w:rPr>
          <w:rFonts w:ascii="Arial" w:eastAsia="Arial" w:hAnsi="Arial" w:cs="Arial"/>
          <w:color w:val="494645"/>
          <w:sz w:val="14"/>
          <w:szCs w:val="14"/>
          <w:rPrChange w:id="4483" w:author="Kaxiong" w:date="2021-06-11T14:52:00Z">
            <w:rPr>
              <w:rFonts w:ascii="Arial" w:eastAsia="Arial" w:hAnsi="Arial" w:cs="Arial"/>
              <w:color w:val="494645"/>
              <w:sz w:val="17"/>
              <w:szCs w:val="17"/>
            </w:rPr>
          </w:rPrChange>
        </w:rPr>
        <w:t>teb</w:t>
      </w:r>
      <w:proofErr w:type="spellEnd"/>
      <w:del w:id="4484" w:author="Kaxiong" w:date="2021-06-11T14:48:00Z">
        <w:r w:rsidR="00F2670D" w:rsidRPr="00FD39D3" w:rsidDel="00FD39D3">
          <w:rPr>
            <w:rFonts w:ascii="Arial" w:eastAsia="Arial" w:hAnsi="Arial" w:cs="Arial"/>
            <w:color w:val="494645"/>
            <w:sz w:val="14"/>
            <w:szCs w:val="14"/>
            <w:rPrChange w:id="4485" w:author="Kaxiong" w:date="2021-06-11T14:52:00Z">
              <w:rPr>
                <w:rFonts w:ascii="Arial" w:eastAsia="Arial" w:hAnsi="Arial" w:cs="Arial"/>
                <w:color w:val="494645"/>
                <w:sz w:val="17"/>
                <w:szCs w:val="17"/>
              </w:rPr>
            </w:rPrChange>
          </w:rPr>
          <w:delText xml:space="preserve"> </w:delText>
        </w:r>
        <w:r w:rsidR="00EE0D33" w:rsidRPr="00FD39D3" w:rsidDel="00FD39D3">
          <w:rPr>
            <w:rFonts w:ascii="Arial" w:eastAsia="Arial" w:hAnsi="Arial" w:cs="Arial"/>
            <w:color w:val="494645"/>
            <w:sz w:val="14"/>
            <w:szCs w:val="14"/>
            <w:rPrChange w:id="4486" w:author="Kaxiong" w:date="2021-06-11T14:52:00Z">
              <w:rPr>
                <w:rFonts w:ascii="Arial" w:eastAsia="Arial" w:hAnsi="Arial" w:cs="Arial"/>
                <w:color w:val="494645"/>
                <w:sz w:val="17"/>
                <w:szCs w:val="17"/>
              </w:rPr>
            </w:rPrChange>
          </w:rPr>
          <w:delText>dej</w:delText>
        </w:r>
      </w:del>
      <w:r w:rsidR="00F2670D" w:rsidRPr="00FD39D3">
        <w:rPr>
          <w:rFonts w:ascii="Arial" w:eastAsia="Arial" w:hAnsi="Arial" w:cs="Arial"/>
          <w:color w:val="494645"/>
          <w:sz w:val="14"/>
          <w:szCs w:val="14"/>
          <w:rPrChange w:id="4487" w:author="Kaxiong" w:date="2021-06-11T14:52:00Z">
            <w:rPr>
              <w:rFonts w:ascii="Arial" w:eastAsia="Arial" w:hAnsi="Arial" w:cs="Arial"/>
              <w:color w:val="494645"/>
              <w:sz w:val="17"/>
              <w:szCs w:val="17"/>
            </w:rPr>
          </w:rPrChange>
        </w:rPr>
        <w:t>(</w:t>
      </w:r>
      <w:proofErr w:type="spellStart"/>
      <w:ins w:id="4488" w:author="Kaxiong" w:date="2021-06-11T14:48:00Z">
        <w:r w:rsidRPr="00FD39D3">
          <w:rPr>
            <w:rFonts w:ascii="Arial" w:eastAsia="Arial" w:hAnsi="Arial" w:cs="Arial"/>
            <w:color w:val="494645"/>
            <w:sz w:val="14"/>
            <w:szCs w:val="14"/>
            <w:rPrChange w:id="4489" w:author="Kaxiong" w:date="2021-06-11T14:52:00Z">
              <w:rPr>
                <w:rFonts w:ascii="Arial" w:eastAsia="Arial" w:hAnsi="Arial" w:cs="Arial"/>
                <w:color w:val="494645"/>
                <w:sz w:val="17"/>
                <w:szCs w:val="17"/>
              </w:rPr>
            </w:rPrChange>
          </w:rPr>
          <w:t>ua</w:t>
        </w:r>
        <w:proofErr w:type="spellEnd"/>
        <w:r w:rsidRPr="00FD39D3">
          <w:rPr>
            <w:rFonts w:ascii="Arial" w:eastAsia="Arial" w:hAnsi="Arial" w:cs="Arial"/>
            <w:color w:val="494645"/>
            <w:sz w:val="14"/>
            <w:szCs w:val="14"/>
            <w:rPrChange w:id="4490" w:author="Kaxiong" w:date="2021-06-11T14:52:00Z">
              <w:rPr>
                <w:rFonts w:ascii="Arial" w:eastAsia="Arial" w:hAnsi="Arial" w:cs="Arial"/>
                <w:color w:val="494645"/>
                <w:sz w:val="17"/>
                <w:szCs w:val="17"/>
              </w:rPr>
            </w:rPrChange>
          </w:rPr>
          <w:t xml:space="preserve"> </w:t>
        </w:r>
        <w:proofErr w:type="spellStart"/>
        <w:r w:rsidRPr="00FD39D3">
          <w:rPr>
            <w:rFonts w:ascii="Arial" w:eastAsia="Arial" w:hAnsi="Arial" w:cs="Arial"/>
            <w:color w:val="494645"/>
            <w:sz w:val="14"/>
            <w:szCs w:val="14"/>
            <w:rPrChange w:id="4491" w:author="Kaxiong" w:date="2021-06-11T14:52:00Z">
              <w:rPr>
                <w:rFonts w:ascii="Arial" w:eastAsia="Arial" w:hAnsi="Arial" w:cs="Arial"/>
                <w:color w:val="494645"/>
                <w:sz w:val="17"/>
                <w:szCs w:val="17"/>
              </w:rPr>
            </w:rPrChange>
          </w:rPr>
          <w:t>kwj</w:t>
        </w:r>
        <w:proofErr w:type="spellEnd"/>
        <w:r w:rsidRPr="00FD39D3">
          <w:rPr>
            <w:rFonts w:ascii="Arial" w:eastAsia="Arial" w:hAnsi="Arial" w:cs="Arial"/>
            <w:color w:val="494645"/>
            <w:sz w:val="14"/>
            <w:szCs w:val="14"/>
            <w:rPrChange w:id="4492" w:author="Kaxiong" w:date="2021-06-11T14:52:00Z">
              <w:rPr>
                <w:rFonts w:ascii="Arial" w:eastAsia="Arial" w:hAnsi="Arial" w:cs="Arial"/>
                <w:color w:val="494645"/>
                <w:sz w:val="17"/>
                <w:szCs w:val="17"/>
              </w:rPr>
            </w:rPrChange>
          </w:rPr>
          <w:t xml:space="preserve"> deg, </w:t>
        </w:r>
      </w:ins>
      <w:proofErr w:type="spellStart"/>
      <w:ins w:id="4493" w:author="Kaxiong" w:date="2021-06-11T14:49:00Z">
        <w:r w:rsidRPr="00FD39D3">
          <w:rPr>
            <w:rFonts w:ascii="Arial" w:eastAsia="Arial" w:hAnsi="Arial" w:cs="Arial"/>
            <w:color w:val="494645"/>
            <w:sz w:val="14"/>
            <w:szCs w:val="14"/>
            <w:rPrChange w:id="4494" w:author="Kaxiong" w:date="2021-06-11T14:52:00Z">
              <w:rPr>
                <w:rFonts w:ascii="Arial" w:eastAsia="Arial" w:hAnsi="Arial" w:cs="Arial"/>
                <w:color w:val="494645"/>
                <w:sz w:val="17"/>
                <w:szCs w:val="17"/>
              </w:rPr>
            </w:rPrChange>
          </w:rPr>
          <w:t>ywg</w:t>
        </w:r>
      </w:ins>
      <w:proofErr w:type="spellEnd"/>
      <w:del w:id="4495" w:author="Kaxiong" w:date="2021-06-11T14:49:00Z">
        <w:r w:rsidR="00F2670D" w:rsidRPr="00FD39D3" w:rsidDel="00FD39D3">
          <w:rPr>
            <w:rFonts w:ascii="Arial" w:eastAsia="Arial" w:hAnsi="Arial" w:cs="Arial"/>
            <w:color w:val="494645"/>
            <w:sz w:val="14"/>
            <w:szCs w:val="14"/>
            <w:rPrChange w:id="4496" w:author="Kaxiong" w:date="2021-06-11T14:52:00Z">
              <w:rPr>
                <w:rFonts w:ascii="Arial" w:eastAsia="Arial" w:hAnsi="Arial" w:cs="Arial"/>
                <w:color w:val="494645"/>
                <w:sz w:val="17"/>
                <w:szCs w:val="17"/>
              </w:rPr>
            </w:rPrChange>
          </w:rPr>
          <w:delText>ntxhua khaub ncaws</w:delText>
        </w:r>
      </w:del>
      <w:r w:rsidR="00F2670D" w:rsidRPr="00FD39D3">
        <w:rPr>
          <w:rFonts w:ascii="Arial" w:eastAsia="Arial" w:hAnsi="Arial" w:cs="Arial"/>
          <w:color w:val="494645"/>
          <w:sz w:val="14"/>
          <w:szCs w:val="14"/>
          <w:rPrChange w:id="4497" w:author="Kaxiong" w:date="2021-06-11T14:52:00Z">
            <w:rPr>
              <w:rFonts w:ascii="Arial" w:eastAsia="Arial" w:hAnsi="Arial" w:cs="Arial"/>
              <w:color w:val="494645"/>
              <w:sz w:val="17"/>
              <w:szCs w:val="17"/>
            </w:rPr>
          </w:rPrChange>
        </w:rPr>
        <w:t>)</w:t>
      </w:r>
    </w:p>
    <w:p w14:paraId="35FB660C" w14:textId="77777777" w:rsidR="00BF3E5F" w:rsidRPr="00FD39D3" w:rsidRDefault="00BF3E5F">
      <w:pPr>
        <w:spacing w:line="33" w:lineRule="exact"/>
        <w:rPr>
          <w:rFonts w:ascii="Arial" w:eastAsia="Arial" w:hAnsi="Arial" w:cs="Arial"/>
          <w:color w:val="494645"/>
          <w:sz w:val="14"/>
          <w:szCs w:val="14"/>
          <w:rPrChange w:id="4498" w:author="Kaxiong" w:date="2021-06-11T14:52:00Z">
            <w:rPr>
              <w:rFonts w:ascii="Arial" w:eastAsia="Arial" w:hAnsi="Arial" w:cs="Arial"/>
              <w:color w:val="494645"/>
              <w:sz w:val="18"/>
              <w:szCs w:val="18"/>
            </w:rPr>
          </w:rPrChange>
        </w:rPr>
      </w:pPr>
    </w:p>
    <w:p w14:paraId="0886BACC" w14:textId="777343F3" w:rsidR="00BF3E5F" w:rsidRPr="00FD39D3" w:rsidRDefault="00FD39D3">
      <w:pPr>
        <w:numPr>
          <w:ilvl w:val="0"/>
          <w:numId w:val="13"/>
        </w:numPr>
        <w:tabs>
          <w:tab w:val="left" w:pos="640"/>
        </w:tabs>
        <w:spacing w:line="289" w:lineRule="auto"/>
        <w:ind w:left="640" w:right="380" w:hanging="360"/>
        <w:rPr>
          <w:rFonts w:ascii="Arial" w:eastAsia="Arial" w:hAnsi="Arial" w:cs="Arial"/>
          <w:color w:val="494645"/>
          <w:sz w:val="14"/>
          <w:szCs w:val="14"/>
          <w:rPrChange w:id="4499" w:author="Kaxiong" w:date="2021-06-11T14:52:00Z">
            <w:rPr>
              <w:rFonts w:ascii="Arial" w:eastAsia="Arial" w:hAnsi="Arial" w:cs="Arial"/>
              <w:color w:val="494645"/>
              <w:sz w:val="18"/>
              <w:szCs w:val="18"/>
            </w:rPr>
          </w:rPrChange>
        </w:rPr>
      </w:pPr>
      <w:ins w:id="4500" w:author="Kaxiong" w:date="2021-06-11T14:50:00Z">
        <w:r w:rsidRPr="00FD39D3">
          <w:rPr>
            <w:rFonts w:ascii="Arial" w:eastAsia="Arial" w:hAnsi="Arial" w:cs="Arial"/>
            <w:color w:val="494645"/>
            <w:sz w:val="14"/>
            <w:szCs w:val="14"/>
            <w:rPrChange w:id="4501" w:author="Kaxiong" w:date="2021-06-11T14:52:00Z">
              <w:rPr>
                <w:rFonts w:ascii="Arial" w:eastAsia="Arial" w:hAnsi="Arial" w:cs="Arial"/>
                <w:color w:val="494645"/>
                <w:sz w:val="17"/>
                <w:szCs w:val="17"/>
              </w:rPr>
            </w:rPrChange>
          </w:rPr>
          <w:t xml:space="preserve">Cov </w:t>
        </w:r>
        <w:proofErr w:type="spellStart"/>
        <w:r w:rsidRPr="00FD39D3">
          <w:rPr>
            <w:rFonts w:ascii="Arial" w:eastAsia="Arial" w:hAnsi="Arial" w:cs="Arial"/>
            <w:color w:val="494645"/>
            <w:sz w:val="14"/>
            <w:szCs w:val="14"/>
            <w:rPrChange w:id="4502" w:author="Kaxiong" w:date="2021-06-11T14:52:00Z">
              <w:rPr>
                <w:rFonts w:ascii="Arial" w:eastAsia="Arial" w:hAnsi="Arial" w:cs="Arial"/>
                <w:color w:val="494645"/>
                <w:sz w:val="17"/>
                <w:szCs w:val="17"/>
              </w:rPr>
            </w:rPrChange>
          </w:rPr>
          <w:t>k</w:t>
        </w:r>
      </w:ins>
      <w:del w:id="4503" w:author="Kaxiong" w:date="2021-06-11T14:50:00Z">
        <w:r w:rsidR="00F2670D" w:rsidRPr="00FD39D3" w:rsidDel="00FD39D3">
          <w:rPr>
            <w:rFonts w:ascii="Arial" w:eastAsia="Arial" w:hAnsi="Arial" w:cs="Arial"/>
            <w:color w:val="494645"/>
            <w:sz w:val="14"/>
            <w:szCs w:val="14"/>
            <w:rPrChange w:id="4504" w:author="Kaxiong" w:date="2021-06-11T14:52:00Z">
              <w:rPr>
                <w:rFonts w:ascii="Arial" w:eastAsia="Arial" w:hAnsi="Arial" w:cs="Arial"/>
                <w:color w:val="494645"/>
                <w:sz w:val="17"/>
                <w:szCs w:val="17"/>
              </w:rPr>
            </w:rPrChange>
          </w:rPr>
          <w:delText>K</w:delText>
        </w:r>
      </w:del>
      <w:r w:rsidR="00F2670D" w:rsidRPr="00FD39D3">
        <w:rPr>
          <w:rFonts w:ascii="Arial" w:eastAsia="Arial" w:hAnsi="Arial" w:cs="Arial"/>
          <w:color w:val="494645"/>
          <w:sz w:val="14"/>
          <w:szCs w:val="14"/>
          <w:rPrChange w:id="4505" w:author="Kaxiong" w:date="2021-06-11T14:52:00Z">
            <w:rPr>
              <w:rFonts w:ascii="Arial" w:eastAsia="Arial" w:hAnsi="Arial" w:cs="Arial"/>
              <w:color w:val="494645"/>
              <w:sz w:val="17"/>
              <w:szCs w:val="17"/>
            </w:rPr>
          </w:rPrChange>
        </w:rPr>
        <w:t>ev</w:t>
      </w:r>
      <w:proofErr w:type="spellEnd"/>
      <w:r w:rsidR="00F2670D" w:rsidRPr="00FD39D3">
        <w:rPr>
          <w:rFonts w:ascii="Arial" w:eastAsia="Arial" w:hAnsi="Arial" w:cs="Arial"/>
          <w:color w:val="494645"/>
          <w:sz w:val="14"/>
          <w:szCs w:val="14"/>
          <w:rPrChange w:id="4506" w:author="Kaxiong" w:date="2021-06-11T14:52:00Z">
            <w:rPr>
              <w:rFonts w:ascii="Arial" w:eastAsia="Arial" w:hAnsi="Arial" w:cs="Arial"/>
              <w:color w:val="494645"/>
              <w:sz w:val="17"/>
              <w:szCs w:val="17"/>
            </w:rPr>
          </w:rPrChange>
        </w:rPr>
        <w:t xml:space="preserve"> </w:t>
      </w:r>
      <w:proofErr w:type="spellStart"/>
      <w:ins w:id="4507" w:author="Kaxiong" w:date="2021-06-11T14:50:00Z">
        <w:r w:rsidRPr="00FD39D3">
          <w:rPr>
            <w:rFonts w:ascii="Arial" w:eastAsia="Arial" w:hAnsi="Arial" w:cs="Arial"/>
            <w:color w:val="494645"/>
            <w:sz w:val="14"/>
            <w:szCs w:val="14"/>
            <w:rPrChange w:id="4508" w:author="Kaxiong" w:date="2021-06-11T14:52:00Z">
              <w:rPr>
                <w:rFonts w:ascii="Arial" w:eastAsia="Arial" w:hAnsi="Arial" w:cs="Arial"/>
                <w:color w:val="494645"/>
                <w:sz w:val="17"/>
                <w:szCs w:val="17"/>
              </w:rPr>
            </w:rPrChange>
          </w:rPr>
          <w:t>tsim</w:t>
        </w:r>
        <w:proofErr w:type="spellEnd"/>
        <w:r w:rsidRPr="00FD39D3">
          <w:rPr>
            <w:rFonts w:ascii="Arial" w:eastAsia="Arial" w:hAnsi="Arial" w:cs="Arial"/>
            <w:color w:val="494645"/>
            <w:sz w:val="14"/>
            <w:szCs w:val="14"/>
            <w:rPrChange w:id="4509" w:author="Kaxiong" w:date="2021-06-11T14:52:00Z">
              <w:rPr>
                <w:rFonts w:ascii="Arial" w:eastAsia="Arial" w:hAnsi="Arial" w:cs="Arial"/>
                <w:color w:val="494645"/>
                <w:sz w:val="17"/>
                <w:szCs w:val="17"/>
              </w:rPr>
            </w:rPrChange>
          </w:rPr>
          <w:t xml:space="preserve"> </w:t>
        </w:r>
        <w:proofErr w:type="spellStart"/>
        <w:r w:rsidRPr="00FD39D3">
          <w:rPr>
            <w:rFonts w:ascii="Arial" w:eastAsia="Arial" w:hAnsi="Arial" w:cs="Arial"/>
            <w:color w:val="494645"/>
            <w:sz w:val="14"/>
            <w:szCs w:val="14"/>
            <w:rPrChange w:id="4510" w:author="Kaxiong" w:date="2021-06-11T14:52:00Z">
              <w:rPr>
                <w:rFonts w:ascii="Arial" w:eastAsia="Arial" w:hAnsi="Arial" w:cs="Arial"/>
                <w:color w:val="494645"/>
                <w:sz w:val="17"/>
                <w:szCs w:val="17"/>
              </w:rPr>
            </w:rPrChange>
          </w:rPr>
          <w:t>kho</w:t>
        </w:r>
        <w:proofErr w:type="spellEnd"/>
        <w:r w:rsidRPr="00FD39D3">
          <w:rPr>
            <w:rFonts w:ascii="Arial" w:eastAsia="Arial" w:hAnsi="Arial" w:cs="Arial"/>
            <w:color w:val="494645"/>
            <w:sz w:val="14"/>
            <w:szCs w:val="14"/>
            <w:rPrChange w:id="4511" w:author="Kaxiong" w:date="2021-06-11T14:52:00Z">
              <w:rPr>
                <w:rFonts w:ascii="Arial" w:eastAsia="Arial" w:hAnsi="Arial" w:cs="Arial"/>
                <w:color w:val="494645"/>
                <w:sz w:val="17"/>
                <w:szCs w:val="17"/>
              </w:rPr>
            </w:rPrChange>
          </w:rPr>
          <w:t xml:space="preserve"> </w:t>
        </w:r>
      </w:ins>
      <w:del w:id="4512" w:author="Kaxiong" w:date="2021-06-11T14:51:00Z">
        <w:r w:rsidR="00F2670D" w:rsidRPr="00FD39D3" w:rsidDel="00FD39D3">
          <w:rPr>
            <w:rFonts w:ascii="Arial" w:eastAsia="Arial" w:hAnsi="Arial" w:cs="Arial"/>
            <w:color w:val="494645"/>
            <w:sz w:val="14"/>
            <w:szCs w:val="14"/>
            <w:rPrChange w:id="4513" w:author="Kaxiong" w:date="2021-06-11T14:52:00Z">
              <w:rPr>
                <w:rFonts w:ascii="Arial" w:eastAsia="Arial" w:hAnsi="Arial" w:cs="Arial"/>
                <w:color w:val="494645"/>
                <w:sz w:val="17"/>
                <w:szCs w:val="17"/>
              </w:rPr>
            </w:rPrChange>
          </w:rPr>
          <w:delText xml:space="preserve">hloov pauv hauv </w:delText>
        </w:r>
      </w:del>
      <w:r w:rsidR="00F2670D" w:rsidRPr="00FD39D3">
        <w:rPr>
          <w:rFonts w:ascii="Arial" w:eastAsia="Arial" w:hAnsi="Arial" w:cs="Arial"/>
          <w:color w:val="494645"/>
          <w:sz w:val="14"/>
          <w:szCs w:val="14"/>
          <w:rPrChange w:id="4514" w:author="Kaxiong" w:date="2021-06-11T14:52:00Z">
            <w:rPr>
              <w:rFonts w:ascii="Arial" w:eastAsia="Arial" w:hAnsi="Arial" w:cs="Arial"/>
              <w:color w:val="494645"/>
              <w:sz w:val="17"/>
              <w:szCs w:val="17"/>
            </w:rPr>
          </w:rPrChange>
        </w:rPr>
        <w:t>av (</w:t>
      </w:r>
      <w:proofErr w:type="spellStart"/>
      <w:del w:id="4515" w:author="Kaxiong" w:date="2021-06-11T14:51:00Z">
        <w:r w:rsidR="00F2670D" w:rsidRPr="00FD39D3" w:rsidDel="00FD39D3">
          <w:rPr>
            <w:rFonts w:ascii="Arial" w:eastAsia="Arial" w:hAnsi="Arial" w:cs="Arial"/>
            <w:color w:val="494645"/>
            <w:sz w:val="14"/>
            <w:szCs w:val="14"/>
            <w:rPrChange w:id="4516" w:author="Kaxiong" w:date="2021-06-11T14:52:00Z">
              <w:rPr>
                <w:rFonts w:ascii="Arial" w:eastAsia="Arial" w:hAnsi="Arial" w:cs="Arial"/>
                <w:color w:val="494645"/>
                <w:sz w:val="17"/>
                <w:szCs w:val="17"/>
              </w:rPr>
            </w:rPrChange>
          </w:rPr>
          <w:delText>ua</w:delText>
        </w:r>
      </w:del>
      <w:ins w:id="4517" w:author="Kaxiong" w:date="2021-06-11T14:51:00Z">
        <w:r w:rsidRPr="00FD39D3">
          <w:rPr>
            <w:rFonts w:ascii="Arial" w:eastAsia="Arial" w:hAnsi="Arial" w:cs="Arial"/>
            <w:color w:val="494645"/>
            <w:sz w:val="14"/>
            <w:szCs w:val="14"/>
            <w:rPrChange w:id="4518" w:author="Kaxiong" w:date="2021-06-11T14:52:00Z">
              <w:rPr>
                <w:rFonts w:ascii="Arial" w:eastAsia="Arial" w:hAnsi="Arial" w:cs="Arial"/>
                <w:color w:val="494645"/>
                <w:sz w:val="17"/>
                <w:szCs w:val="17"/>
              </w:rPr>
            </w:rPrChange>
          </w:rPr>
          <w:t>quav</w:t>
        </w:r>
      </w:ins>
      <w:proofErr w:type="spellEnd"/>
      <w:r w:rsidR="00F2670D" w:rsidRPr="00FD39D3">
        <w:rPr>
          <w:rFonts w:ascii="Arial" w:eastAsia="Arial" w:hAnsi="Arial" w:cs="Arial"/>
          <w:color w:val="494645"/>
          <w:sz w:val="14"/>
          <w:szCs w:val="14"/>
          <w:rPrChange w:id="4519" w:author="Kaxiong" w:date="2021-06-11T14:52:00Z">
            <w:rPr>
              <w:rFonts w:ascii="Arial" w:eastAsia="Arial" w:hAnsi="Arial" w:cs="Arial"/>
              <w:color w:val="494645"/>
              <w:sz w:val="17"/>
              <w:szCs w:val="17"/>
            </w:rPr>
          </w:rPrChange>
        </w:rPr>
        <w:t xml:space="preserve"> </w:t>
      </w:r>
      <w:proofErr w:type="spellStart"/>
      <w:r w:rsidR="00F2670D" w:rsidRPr="00FD39D3">
        <w:rPr>
          <w:rFonts w:ascii="Arial" w:eastAsia="Arial" w:hAnsi="Arial" w:cs="Arial"/>
          <w:color w:val="494645"/>
          <w:sz w:val="14"/>
          <w:szCs w:val="14"/>
          <w:rPrChange w:id="4520" w:author="Kaxiong" w:date="2021-06-11T14:52:00Z">
            <w:rPr>
              <w:rFonts w:ascii="Arial" w:eastAsia="Arial" w:hAnsi="Arial" w:cs="Arial"/>
              <w:color w:val="494645"/>
              <w:sz w:val="17"/>
              <w:szCs w:val="17"/>
            </w:rPr>
          </w:rPrChange>
        </w:rPr>
        <w:t>chiv</w:t>
      </w:r>
      <w:proofErr w:type="spellEnd"/>
      <w:r w:rsidR="00F2670D" w:rsidRPr="00FD39D3">
        <w:rPr>
          <w:rFonts w:ascii="Arial" w:eastAsia="Arial" w:hAnsi="Arial" w:cs="Arial"/>
          <w:color w:val="494645"/>
          <w:sz w:val="14"/>
          <w:szCs w:val="14"/>
          <w:rPrChange w:id="4521" w:author="Kaxiong" w:date="2021-06-11T14:52:00Z">
            <w:rPr>
              <w:rFonts w:ascii="Arial" w:eastAsia="Arial" w:hAnsi="Arial" w:cs="Arial"/>
              <w:color w:val="494645"/>
              <w:sz w:val="17"/>
              <w:szCs w:val="17"/>
            </w:rPr>
          </w:rPrChange>
        </w:rPr>
        <w:t xml:space="preserve">, </w:t>
      </w:r>
      <w:proofErr w:type="spellStart"/>
      <w:ins w:id="4522" w:author="Kaxiong" w:date="2021-06-11T14:51:00Z">
        <w:r w:rsidRPr="00FD39D3">
          <w:rPr>
            <w:rFonts w:ascii="Arial" w:eastAsia="Arial" w:hAnsi="Arial" w:cs="Arial"/>
            <w:color w:val="494645"/>
            <w:sz w:val="14"/>
            <w:szCs w:val="14"/>
            <w:rPrChange w:id="4523" w:author="Kaxiong" w:date="2021-06-11T14:52:00Z">
              <w:rPr>
                <w:rFonts w:ascii="Arial" w:eastAsia="Arial" w:hAnsi="Arial" w:cs="Arial"/>
                <w:color w:val="494645"/>
                <w:sz w:val="17"/>
                <w:szCs w:val="17"/>
              </w:rPr>
            </w:rPrChange>
          </w:rPr>
          <w:t>chiv</w:t>
        </w:r>
        <w:proofErr w:type="spellEnd"/>
        <w:r w:rsidRPr="00FD39D3">
          <w:rPr>
            <w:rFonts w:ascii="Arial" w:eastAsia="Arial" w:hAnsi="Arial" w:cs="Arial"/>
            <w:color w:val="494645"/>
            <w:sz w:val="14"/>
            <w:szCs w:val="14"/>
            <w:rPrChange w:id="4524" w:author="Kaxiong" w:date="2021-06-11T14:52:00Z">
              <w:rPr>
                <w:rFonts w:ascii="Arial" w:eastAsia="Arial" w:hAnsi="Arial" w:cs="Arial"/>
                <w:color w:val="494645"/>
                <w:sz w:val="17"/>
                <w:szCs w:val="17"/>
              </w:rPr>
            </w:rPrChange>
          </w:rPr>
          <w:t xml:space="preserve"> </w:t>
        </w:r>
      </w:ins>
      <w:proofErr w:type="spellStart"/>
      <w:r w:rsidR="00F2670D" w:rsidRPr="00FD39D3">
        <w:rPr>
          <w:rFonts w:ascii="Arial" w:eastAsia="Arial" w:hAnsi="Arial" w:cs="Arial"/>
          <w:color w:val="494645"/>
          <w:sz w:val="14"/>
          <w:szCs w:val="14"/>
          <w:rPrChange w:id="4525" w:author="Kaxiong" w:date="2021-06-11T14:52:00Z">
            <w:rPr>
              <w:rFonts w:ascii="Arial" w:eastAsia="Arial" w:hAnsi="Arial" w:cs="Arial"/>
              <w:color w:val="494645"/>
              <w:sz w:val="17"/>
              <w:szCs w:val="17"/>
            </w:rPr>
          </w:rPrChange>
        </w:rPr>
        <w:t>nplooj</w:t>
      </w:r>
      <w:proofErr w:type="spellEnd"/>
      <w:r w:rsidR="00F2670D" w:rsidRPr="00FD39D3">
        <w:rPr>
          <w:rFonts w:ascii="Arial" w:eastAsia="Arial" w:hAnsi="Arial" w:cs="Arial"/>
          <w:color w:val="494645"/>
          <w:sz w:val="14"/>
          <w:szCs w:val="14"/>
          <w:rPrChange w:id="4526" w:author="Kaxiong" w:date="2021-06-11T14:52:00Z">
            <w:rPr>
              <w:rFonts w:ascii="Arial" w:eastAsia="Arial" w:hAnsi="Arial" w:cs="Arial"/>
              <w:color w:val="494645"/>
              <w:sz w:val="17"/>
              <w:szCs w:val="17"/>
            </w:rPr>
          </w:rPrChange>
        </w:rPr>
        <w:t xml:space="preserve"> </w:t>
      </w:r>
      <w:proofErr w:type="spellStart"/>
      <w:r w:rsidR="00F2670D" w:rsidRPr="00FD39D3">
        <w:rPr>
          <w:rFonts w:ascii="Arial" w:eastAsia="Arial" w:hAnsi="Arial" w:cs="Arial"/>
          <w:color w:val="494645"/>
          <w:sz w:val="14"/>
          <w:szCs w:val="14"/>
          <w:rPrChange w:id="4527" w:author="Kaxiong" w:date="2021-06-11T14:52:00Z">
            <w:rPr>
              <w:rFonts w:ascii="Arial" w:eastAsia="Arial" w:hAnsi="Arial" w:cs="Arial"/>
              <w:color w:val="494645"/>
              <w:sz w:val="17"/>
              <w:szCs w:val="17"/>
            </w:rPr>
          </w:rPrChange>
        </w:rPr>
        <w:t>lwg</w:t>
      </w:r>
      <w:proofErr w:type="spellEnd"/>
      <w:r w:rsidR="00F2670D" w:rsidRPr="00FD39D3">
        <w:rPr>
          <w:rFonts w:ascii="Arial" w:eastAsia="Arial" w:hAnsi="Arial" w:cs="Arial"/>
          <w:color w:val="494645"/>
          <w:sz w:val="14"/>
          <w:szCs w:val="14"/>
          <w:rPrChange w:id="4528" w:author="Kaxiong" w:date="2021-06-11T14:52:00Z">
            <w:rPr>
              <w:rFonts w:ascii="Arial" w:eastAsia="Arial" w:hAnsi="Arial" w:cs="Arial"/>
              <w:color w:val="494645"/>
              <w:sz w:val="17"/>
              <w:szCs w:val="17"/>
            </w:rPr>
          </w:rPrChange>
        </w:rPr>
        <w:t>)</w:t>
      </w:r>
    </w:p>
    <w:p w14:paraId="33B8CED2" w14:textId="77777777" w:rsidR="00BF3E5F" w:rsidRPr="00CB7716" w:rsidRDefault="00BF3E5F">
      <w:pPr>
        <w:spacing w:line="24" w:lineRule="exact"/>
        <w:rPr>
          <w:rFonts w:ascii="Arial" w:eastAsia="Arial" w:hAnsi="Arial" w:cs="Arial"/>
          <w:color w:val="494645"/>
          <w:sz w:val="18"/>
          <w:szCs w:val="18"/>
        </w:rPr>
      </w:pPr>
    </w:p>
    <w:p w14:paraId="53E3164B" w14:textId="6815AB44" w:rsidR="00BF3E5F" w:rsidRPr="00CB7716" w:rsidRDefault="00F2670D">
      <w:pPr>
        <w:numPr>
          <w:ilvl w:val="0"/>
          <w:numId w:val="13"/>
        </w:numPr>
        <w:tabs>
          <w:tab w:val="left" w:pos="640"/>
        </w:tabs>
        <w:ind w:left="640" w:hanging="360"/>
        <w:rPr>
          <w:rFonts w:ascii="Arial" w:eastAsia="Arial" w:hAnsi="Arial" w:cs="Arial"/>
          <w:color w:val="494645"/>
          <w:sz w:val="18"/>
          <w:szCs w:val="18"/>
        </w:rPr>
      </w:pPr>
      <w:r w:rsidRPr="00CB7716">
        <w:rPr>
          <w:rFonts w:ascii="Arial" w:eastAsia="Arial" w:hAnsi="Arial" w:cs="Arial"/>
          <w:color w:val="494645"/>
          <w:sz w:val="14"/>
          <w:szCs w:val="14"/>
        </w:rPr>
        <w:t xml:space="preserve">Cov </w:t>
      </w:r>
      <w:proofErr w:type="spellStart"/>
      <w:r w:rsidRPr="00CB7716">
        <w:rPr>
          <w:rFonts w:ascii="Arial" w:eastAsia="Arial" w:hAnsi="Arial" w:cs="Arial"/>
          <w:color w:val="494645"/>
          <w:sz w:val="14"/>
          <w:szCs w:val="14"/>
        </w:rPr>
        <w:t>tsiaj</w:t>
      </w:r>
      <w:proofErr w:type="spellEnd"/>
      <w:r w:rsidRPr="00CB7716">
        <w:rPr>
          <w:rFonts w:ascii="Arial" w:eastAsia="Arial" w:hAnsi="Arial" w:cs="Arial"/>
          <w:color w:val="494645"/>
          <w:sz w:val="14"/>
          <w:szCs w:val="14"/>
        </w:rPr>
        <w:t xml:space="preserve"> </w:t>
      </w:r>
      <w:proofErr w:type="spellStart"/>
      <w:r w:rsidR="00F763AE">
        <w:rPr>
          <w:rFonts w:ascii="Arial" w:eastAsia="Arial" w:hAnsi="Arial" w:cs="Arial"/>
          <w:color w:val="494645"/>
          <w:sz w:val="14"/>
          <w:szCs w:val="14"/>
        </w:rPr>
        <w:t>txhu</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thiab</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tsiaj</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qus</w:t>
      </w:r>
      <w:proofErr w:type="spellEnd"/>
      <w:r w:rsidRPr="00CB7716">
        <w:rPr>
          <w:rFonts w:ascii="Arial" w:eastAsia="Arial" w:hAnsi="Arial" w:cs="Arial"/>
          <w:color w:val="494645"/>
          <w:sz w:val="14"/>
          <w:szCs w:val="14"/>
        </w:rPr>
        <w:t xml:space="preserve"> Cov </w:t>
      </w:r>
      <w:proofErr w:type="spellStart"/>
      <w:r w:rsidRPr="00CB7716">
        <w:rPr>
          <w:rFonts w:ascii="Arial" w:eastAsia="Arial" w:hAnsi="Arial" w:cs="Arial"/>
          <w:color w:val="494645"/>
          <w:sz w:val="14"/>
          <w:szCs w:val="14"/>
        </w:rPr>
        <w:t>neeg</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ua</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hauj</w:t>
      </w:r>
      <w:proofErr w:type="spellEnd"/>
      <w:r w:rsidR="00F763AE">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lwm</w:t>
      </w:r>
      <w:proofErr w:type="spellEnd"/>
    </w:p>
    <w:p w14:paraId="49DB2A70" w14:textId="77777777" w:rsidR="00BF3E5F" w:rsidRPr="00CB7716" w:rsidRDefault="00BF3E5F">
      <w:pPr>
        <w:spacing w:line="33" w:lineRule="exact"/>
        <w:rPr>
          <w:rFonts w:ascii="Arial" w:eastAsia="Arial" w:hAnsi="Arial" w:cs="Arial"/>
          <w:color w:val="494645"/>
          <w:sz w:val="18"/>
          <w:szCs w:val="18"/>
        </w:rPr>
      </w:pPr>
    </w:p>
    <w:p w14:paraId="77F7F9CE" w14:textId="48539274" w:rsidR="00BF3E5F" w:rsidRPr="00CB7716" w:rsidRDefault="008C5145">
      <w:pPr>
        <w:numPr>
          <w:ilvl w:val="0"/>
          <w:numId w:val="13"/>
        </w:numPr>
        <w:tabs>
          <w:tab w:val="left" w:pos="640"/>
        </w:tabs>
        <w:ind w:left="640" w:hanging="360"/>
        <w:rPr>
          <w:rFonts w:ascii="Arial" w:eastAsia="Arial" w:hAnsi="Arial" w:cs="Arial"/>
          <w:color w:val="494645"/>
          <w:sz w:val="18"/>
          <w:szCs w:val="18"/>
        </w:rPr>
      </w:pPr>
      <w:ins w:id="4529" w:author="Kaxiong" w:date="2021-06-11T14:52:00Z">
        <w:r>
          <w:rPr>
            <w:rFonts w:ascii="Arial" w:eastAsia="Arial" w:hAnsi="Arial" w:cs="Arial"/>
            <w:color w:val="494645"/>
            <w:sz w:val="14"/>
            <w:szCs w:val="14"/>
          </w:rPr>
          <w:t xml:space="preserve">Kev cob </w:t>
        </w:r>
        <w:proofErr w:type="spellStart"/>
        <w:r>
          <w:rPr>
            <w:rFonts w:ascii="Arial" w:eastAsia="Arial" w:hAnsi="Arial" w:cs="Arial"/>
            <w:color w:val="494645"/>
            <w:sz w:val="14"/>
            <w:szCs w:val="14"/>
          </w:rPr>
          <w:t>q</w:t>
        </w:r>
      </w:ins>
      <w:ins w:id="4530" w:author="Kaxiong" w:date="2021-06-11T14:53:00Z">
        <w:r>
          <w:rPr>
            <w:rFonts w:ascii="Arial" w:eastAsia="Arial" w:hAnsi="Arial" w:cs="Arial"/>
            <w:color w:val="494645"/>
            <w:sz w:val="14"/>
            <w:szCs w:val="14"/>
          </w:rPr>
          <w:t>hia</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thiab</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tso</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cai</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rau</w:t>
        </w:r>
        <w:proofErr w:type="spellEnd"/>
        <w:r>
          <w:rPr>
            <w:rFonts w:ascii="Arial" w:eastAsia="Arial" w:hAnsi="Arial" w:cs="Arial"/>
            <w:color w:val="494645"/>
            <w:sz w:val="14"/>
            <w:szCs w:val="14"/>
          </w:rPr>
          <w:t xml:space="preserve"> cov </w:t>
        </w:r>
        <w:proofErr w:type="spellStart"/>
        <w:r>
          <w:rPr>
            <w:rFonts w:ascii="Arial" w:eastAsia="Arial" w:hAnsi="Arial" w:cs="Arial"/>
            <w:color w:val="494645"/>
            <w:sz w:val="14"/>
            <w:szCs w:val="14"/>
          </w:rPr>
          <w:t>neeg</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ua</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hauj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lwm</w:t>
        </w:r>
      </w:ins>
      <w:proofErr w:type="spellEnd"/>
      <w:del w:id="4531" w:author="Kaxiong" w:date="2021-06-11T14:54:00Z">
        <w:r w:rsidR="00F2670D" w:rsidRPr="00CB7716" w:rsidDel="008C5145">
          <w:rPr>
            <w:rFonts w:ascii="Arial" w:eastAsia="Arial" w:hAnsi="Arial" w:cs="Arial"/>
            <w:color w:val="494645"/>
            <w:sz w:val="14"/>
            <w:szCs w:val="14"/>
          </w:rPr>
          <w:delText>muaj peev xwm thiab qhia ua</w:delText>
        </w:r>
      </w:del>
      <w:r w:rsidR="00F2670D" w:rsidRPr="00CB7716">
        <w:rPr>
          <w:rFonts w:ascii="Arial" w:eastAsia="Arial" w:hAnsi="Arial" w:cs="Arial"/>
          <w:color w:val="494645"/>
          <w:sz w:val="14"/>
          <w:szCs w:val="14"/>
        </w:rPr>
        <w:t xml:space="preserve">, </w:t>
      </w:r>
      <w:proofErr w:type="spellStart"/>
      <w:r w:rsidR="00F2670D" w:rsidRPr="00CB7716">
        <w:rPr>
          <w:rFonts w:ascii="Arial" w:eastAsia="Arial" w:hAnsi="Arial" w:cs="Arial"/>
          <w:color w:val="494645"/>
          <w:sz w:val="14"/>
          <w:szCs w:val="14"/>
        </w:rPr>
        <w:t>thiab</w:t>
      </w:r>
      <w:proofErr w:type="spellEnd"/>
      <w:r w:rsidR="00F2670D" w:rsidRPr="00CB7716">
        <w:rPr>
          <w:rFonts w:ascii="Arial" w:eastAsia="Arial" w:hAnsi="Arial" w:cs="Arial"/>
          <w:color w:val="494645"/>
          <w:sz w:val="14"/>
          <w:szCs w:val="14"/>
        </w:rPr>
        <w:t xml:space="preserve"> </w:t>
      </w:r>
      <w:proofErr w:type="spellStart"/>
      <w:r w:rsidR="00F2670D" w:rsidRPr="00CB7716">
        <w:rPr>
          <w:rFonts w:ascii="Arial" w:eastAsia="Arial" w:hAnsi="Arial" w:cs="Arial"/>
          <w:color w:val="494645"/>
          <w:sz w:val="14"/>
          <w:szCs w:val="14"/>
        </w:rPr>
        <w:t>kev</w:t>
      </w:r>
      <w:proofErr w:type="spellEnd"/>
      <w:r w:rsidR="00F2670D" w:rsidRPr="00CB7716">
        <w:rPr>
          <w:rFonts w:ascii="Arial" w:eastAsia="Arial" w:hAnsi="Arial" w:cs="Arial"/>
          <w:color w:val="494645"/>
          <w:sz w:val="14"/>
          <w:szCs w:val="14"/>
        </w:rPr>
        <w:t xml:space="preserve"> </w:t>
      </w:r>
      <w:proofErr w:type="spellStart"/>
      <w:r w:rsidR="00F2670D" w:rsidRPr="00CB7716">
        <w:rPr>
          <w:rFonts w:ascii="Arial" w:eastAsia="Arial" w:hAnsi="Arial" w:cs="Arial"/>
          <w:color w:val="494645"/>
          <w:sz w:val="14"/>
          <w:szCs w:val="14"/>
        </w:rPr>
        <w:t>noj</w:t>
      </w:r>
      <w:proofErr w:type="spellEnd"/>
      <w:r w:rsidR="00F2670D" w:rsidRPr="00CB7716">
        <w:rPr>
          <w:rFonts w:ascii="Arial" w:eastAsia="Arial" w:hAnsi="Arial" w:cs="Arial"/>
          <w:color w:val="494645"/>
          <w:sz w:val="14"/>
          <w:szCs w:val="14"/>
        </w:rPr>
        <w:t xml:space="preserve"> </w:t>
      </w:r>
      <w:proofErr w:type="spellStart"/>
      <w:r w:rsidR="00F2670D" w:rsidRPr="00CB7716">
        <w:rPr>
          <w:rFonts w:ascii="Arial" w:eastAsia="Arial" w:hAnsi="Arial" w:cs="Arial"/>
          <w:color w:val="494645"/>
          <w:sz w:val="14"/>
          <w:szCs w:val="14"/>
        </w:rPr>
        <w:t>qab</w:t>
      </w:r>
      <w:proofErr w:type="spellEnd"/>
      <w:r w:rsidR="00F2670D" w:rsidRPr="00CB7716">
        <w:rPr>
          <w:rFonts w:ascii="Arial" w:eastAsia="Arial" w:hAnsi="Arial" w:cs="Arial"/>
          <w:color w:val="494645"/>
          <w:sz w:val="14"/>
          <w:szCs w:val="14"/>
        </w:rPr>
        <w:t xml:space="preserve"> </w:t>
      </w:r>
      <w:proofErr w:type="spellStart"/>
      <w:r w:rsidR="00F2670D" w:rsidRPr="00CB7716">
        <w:rPr>
          <w:rFonts w:ascii="Arial" w:eastAsia="Arial" w:hAnsi="Arial" w:cs="Arial"/>
          <w:color w:val="494645"/>
          <w:sz w:val="14"/>
          <w:szCs w:val="14"/>
        </w:rPr>
        <w:t>haus</w:t>
      </w:r>
      <w:proofErr w:type="spellEnd"/>
    </w:p>
    <w:p w14:paraId="7F373BFC" w14:textId="77777777" w:rsidR="00BF3E5F" w:rsidRPr="00CB7716" w:rsidRDefault="00BF3E5F">
      <w:pPr>
        <w:spacing w:line="36" w:lineRule="exact"/>
        <w:rPr>
          <w:sz w:val="20"/>
          <w:szCs w:val="20"/>
        </w:rPr>
      </w:pPr>
    </w:p>
    <w:p w14:paraId="05051EF9" w14:textId="2F2FC331" w:rsidR="00BF3E5F" w:rsidRPr="00CB7716" w:rsidRDefault="00F2670D">
      <w:pPr>
        <w:ind w:left="640"/>
        <w:rPr>
          <w:sz w:val="20"/>
          <w:szCs w:val="20"/>
        </w:rPr>
      </w:pPr>
      <w:proofErr w:type="spellStart"/>
      <w:r w:rsidRPr="00CB7716">
        <w:rPr>
          <w:rFonts w:ascii="Arial" w:eastAsia="Arial" w:hAnsi="Arial" w:cs="Arial"/>
          <w:color w:val="494645"/>
          <w:sz w:val="14"/>
          <w:szCs w:val="14"/>
        </w:rPr>
        <w:t>huv</w:t>
      </w:r>
      <w:proofErr w:type="spellEnd"/>
      <w:r w:rsidRPr="00CB7716">
        <w:rPr>
          <w:rFonts w:ascii="Arial" w:eastAsia="Arial" w:hAnsi="Arial" w:cs="Arial"/>
          <w:color w:val="494645"/>
          <w:sz w:val="14"/>
          <w:szCs w:val="14"/>
        </w:rPr>
        <w:t xml:space="preserve"> </w:t>
      </w:r>
      <w:proofErr w:type="spellStart"/>
      <w:r w:rsidRPr="00CB7716">
        <w:rPr>
          <w:rFonts w:ascii="Arial" w:eastAsia="Arial" w:hAnsi="Arial" w:cs="Arial"/>
          <w:color w:val="494645"/>
          <w:sz w:val="14"/>
          <w:szCs w:val="14"/>
        </w:rPr>
        <w:t>thiab</w:t>
      </w:r>
      <w:proofErr w:type="spellEnd"/>
      <w:r w:rsidRPr="00CB7716">
        <w:rPr>
          <w:rFonts w:ascii="Arial" w:eastAsia="Arial" w:hAnsi="Arial" w:cs="Arial"/>
          <w:color w:val="494645"/>
          <w:sz w:val="14"/>
          <w:szCs w:val="14"/>
        </w:rPr>
        <w:t xml:space="preserve"> </w:t>
      </w:r>
      <w:proofErr w:type="spellStart"/>
      <w:ins w:id="4532" w:author="Kaxiong" w:date="2021-06-11T14:54:00Z">
        <w:r w:rsidR="008C5145">
          <w:rPr>
            <w:rFonts w:ascii="Arial" w:eastAsia="Arial" w:hAnsi="Arial" w:cs="Arial"/>
            <w:color w:val="494645"/>
            <w:sz w:val="14"/>
            <w:szCs w:val="14"/>
          </w:rPr>
          <w:t>ua</w:t>
        </w:r>
        <w:proofErr w:type="spellEnd"/>
        <w:r w:rsidR="008C5145">
          <w:rPr>
            <w:rFonts w:ascii="Arial" w:eastAsia="Arial" w:hAnsi="Arial" w:cs="Arial"/>
            <w:color w:val="494645"/>
            <w:sz w:val="14"/>
            <w:szCs w:val="14"/>
          </w:rPr>
          <w:t xml:space="preserve"> </w:t>
        </w:r>
        <w:proofErr w:type="spellStart"/>
        <w:r w:rsidR="008C5145">
          <w:rPr>
            <w:rFonts w:ascii="Arial" w:eastAsia="Arial" w:hAnsi="Arial" w:cs="Arial"/>
            <w:color w:val="494645"/>
            <w:sz w:val="14"/>
            <w:szCs w:val="14"/>
          </w:rPr>
          <w:t>kev</w:t>
        </w:r>
        <w:proofErr w:type="spellEnd"/>
        <w:r w:rsidR="008C5145">
          <w:rPr>
            <w:rFonts w:ascii="Arial" w:eastAsia="Arial" w:hAnsi="Arial" w:cs="Arial"/>
            <w:color w:val="494645"/>
            <w:sz w:val="14"/>
            <w:szCs w:val="14"/>
          </w:rPr>
          <w:t xml:space="preserve"> </w:t>
        </w:r>
        <w:proofErr w:type="spellStart"/>
        <w:r w:rsidR="008C5145">
          <w:rPr>
            <w:rFonts w:ascii="Arial" w:eastAsia="Arial" w:hAnsi="Arial" w:cs="Arial"/>
            <w:color w:val="494645"/>
            <w:sz w:val="14"/>
            <w:szCs w:val="14"/>
          </w:rPr>
          <w:t>nyiam</w:t>
        </w:r>
        <w:proofErr w:type="spellEnd"/>
        <w:r w:rsidR="008C5145">
          <w:rPr>
            <w:rFonts w:ascii="Arial" w:eastAsia="Arial" w:hAnsi="Arial" w:cs="Arial"/>
            <w:color w:val="494645"/>
            <w:sz w:val="14"/>
            <w:szCs w:val="14"/>
          </w:rPr>
          <w:t xml:space="preserve"> </w:t>
        </w:r>
      </w:ins>
      <w:proofErr w:type="spellStart"/>
      <w:r w:rsidRPr="00CB7716">
        <w:rPr>
          <w:rFonts w:ascii="Arial" w:eastAsia="Arial" w:hAnsi="Arial" w:cs="Arial"/>
          <w:color w:val="494645"/>
          <w:sz w:val="14"/>
          <w:szCs w:val="14"/>
        </w:rPr>
        <w:t>huv</w:t>
      </w:r>
      <w:proofErr w:type="spellEnd"/>
    </w:p>
    <w:p w14:paraId="3081E3A4" w14:textId="77777777" w:rsidR="00BF3E5F" w:rsidRPr="00CB7716" w:rsidRDefault="00BF3E5F">
      <w:pPr>
        <w:spacing w:line="58" w:lineRule="exact"/>
        <w:rPr>
          <w:sz w:val="20"/>
          <w:szCs w:val="20"/>
        </w:rPr>
      </w:pPr>
    </w:p>
    <w:p w14:paraId="0206D25D" w14:textId="51A5D1B6" w:rsidR="00BF3E5F" w:rsidRPr="00CB7716" w:rsidRDefault="00F2670D">
      <w:pPr>
        <w:numPr>
          <w:ilvl w:val="0"/>
          <w:numId w:val="14"/>
        </w:numPr>
        <w:tabs>
          <w:tab w:val="left" w:pos="640"/>
        </w:tabs>
        <w:ind w:left="640" w:hanging="360"/>
        <w:rPr>
          <w:rFonts w:ascii="Arial" w:eastAsia="Arial" w:hAnsi="Arial" w:cs="Arial"/>
          <w:color w:val="494645"/>
          <w:sz w:val="18"/>
          <w:szCs w:val="18"/>
        </w:rPr>
      </w:pPr>
      <w:proofErr w:type="spellStart"/>
      <w:r w:rsidRPr="00CB7716">
        <w:rPr>
          <w:rFonts w:ascii="Arial" w:eastAsia="Arial" w:hAnsi="Arial" w:cs="Arial"/>
          <w:color w:val="494645"/>
          <w:sz w:val="16"/>
          <w:szCs w:val="16"/>
        </w:rPr>
        <w:t>Khoom</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siv</w:t>
      </w:r>
      <w:proofErr w:type="spellEnd"/>
      <w:r w:rsidRPr="00CB7716">
        <w:rPr>
          <w:rFonts w:ascii="Arial" w:eastAsia="Arial" w:hAnsi="Arial" w:cs="Arial"/>
          <w:color w:val="494645"/>
          <w:sz w:val="16"/>
          <w:szCs w:val="16"/>
        </w:rPr>
        <w:t xml:space="preserve">, cov </w:t>
      </w:r>
      <w:proofErr w:type="spellStart"/>
      <w:r w:rsidRPr="00CB7716">
        <w:rPr>
          <w:rFonts w:ascii="Arial" w:eastAsia="Arial" w:hAnsi="Arial" w:cs="Arial"/>
          <w:color w:val="494645"/>
          <w:sz w:val="16"/>
          <w:szCs w:val="16"/>
        </w:rPr>
        <w:t>cuab</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yeej</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thiab</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kev</w:t>
      </w:r>
      <w:proofErr w:type="spellEnd"/>
      <w:r w:rsidRPr="00CB7716">
        <w:rPr>
          <w:rFonts w:ascii="Arial" w:eastAsia="Arial" w:hAnsi="Arial" w:cs="Arial"/>
          <w:color w:val="494645"/>
          <w:sz w:val="16"/>
          <w:szCs w:val="16"/>
        </w:rPr>
        <w:t xml:space="preserve"> </w:t>
      </w:r>
      <w:proofErr w:type="spellStart"/>
      <w:r w:rsidRPr="00CB7716">
        <w:rPr>
          <w:rFonts w:ascii="Arial" w:eastAsia="Arial" w:hAnsi="Arial" w:cs="Arial"/>
          <w:color w:val="494645"/>
          <w:sz w:val="16"/>
          <w:szCs w:val="16"/>
        </w:rPr>
        <w:t>tsim</w:t>
      </w:r>
      <w:proofErr w:type="spellEnd"/>
      <w:r w:rsidRPr="00CB7716">
        <w:rPr>
          <w:rFonts w:ascii="Arial" w:eastAsia="Arial" w:hAnsi="Arial" w:cs="Arial"/>
          <w:color w:val="494645"/>
          <w:sz w:val="16"/>
          <w:szCs w:val="16"/>
        </w:rPr>
        <w:t xml:space="preserve"> </w:t>
      </w:r>
      <w:proofErr w:type="spellStart"/>
      <w:ins w:id="4533" w:author="Kaxiong" w:date="2021-06-11T14:55:00Z">
        <w:r w:rsidR="008C5145">
          <w:rPr>
            <w:rFonts w:ascii="Arial" w:eastAsia="Arial" w:hAnsi="Arial" w:cs="Arial"/>
            <w:color w:val="494645"/>
            <w:sz w:val="16"/>
            <w:szCs w:val="16"/>
          </w:rPr>
          <w:t>kev</w:t>
        </w:r>
        <w:proofErr w:type="spellEnd"/>
        <w:r w:rsidR="008C5145">
          <w:rPr>
            <w:rFonts w:ascii="Arial" w:eastAsia="Arial" w:hAnsi="Arial" w:cs="Arial"/>
            <w:color w:val="494645"/>
            <w:sz w:val="16"/>
            <w:szCs w:val="16"/>
          </w:rPr>
          <w:t xml:space="preserve"> </w:t>
        </w:r>
        <w:proofErr w:type="spellStart"/>
        <w:r w:rsidR="008C5145">
          <w:rPr>
            <w:rFonts w:ascii="Arial" w:eastAsia="Arial" w:hAnsi="Arial" w:cs="Arial"/>
            <w:color w:val="494645"/>
            <w:sz w:val="16"/>
            <w:szCs w:val="16"/>
          </w:rPr>
          <w:t>nyob</w:t>
        </w:r>
        <w:proofErr w:type="spellEnd"/>
        <w:r w:rsidR="008C5145">
          <w:rPr>
            <w:rFonts w:ascii="Arial" w:eastAsia="Arial" w:hAnsi="Arial" w:cs="Arial"/>
            <w:color w:val="494645"/>
            <w:sz w:val="16"/>
            <w:szCs w:val="16"/>
          </w:rPr>
          <w:t xml:space="preserve"> </w:t>
        </w:r>
        <w:proofErr w:type="spellStart"/>
        <w:r w:rsidR="008C5145">
          <w:rPr>
            <w:rFonts w:ascii="Arial" w:eastAsia="Arial" w:hAnsi="Arial" w:cs="Arial"/>
            <w:color w:val="494645"/>
            <w:sz w:val="16"/>
            <w:szCs w:val="16"/>
          </w:rPr>
          <w:t>huv</w:t>
        </w:r>
        <w:proofErr w:type="spellEnd"/>
        <w:r w:rsidR="008C5145">
          <w:rPr>
            <w:rFonts w:ascii="Arial" w:eastAsia="Arial" w:hAnsi="Arial" w:cs="Arial"/>
            <w:color w:val="494645"/>
            <w:sz w:val="16"/>
            <w:szCs w:val="16"/>
          </w:rPr>
          <w:t xml:space="preserve"> </w:t>
        </w:r>
        <w:proofErr w:type="spellStart"/>
        <w:r w:rsidR="008C5145">
          <w:rPr>
            <w:rFonts w:ascii="Arial" w:eastAsia="Arial" w:hAnsi="Arial" w:cs="Arial"/>
            <w:color w:val="494645"/>
            <w:sz w:val="16"/>
            <w:szCs w:val="16"/>
          </w:rPr>
          <w:t>si</w:t>
        </w:r>
        <w:proofErr w:type="spellEnd"/>
        <w:r w:rsidR="008C5145">
          <w:rPr>
            <w:rFonts w:ascii="Arial" w:eastAsia="Arial" w:hAnsi="Arial" w:cs="Arial"/>
            <w:color w:val="494645"/>
            <w:sz w:val="16"/>
            <w:szCs w:val="16"/>
          </w:rPr>
          <w:t>.</w:t>
        </w:r>
      </w:ins>
      <w:del w:id="4534" w:author="Kaxiong" w:date="2021-06-11T14:55:00Z">
        <w:r w:rsidRPr="00CB7716" w:rsidDel="008C5145">
          <w:rPr>
            <w:rFonts w:ascii="Arial" w:eastAsia="Arial" w:hAnsi="Arial" w:cs="Arial"/>
            <w:color w:val="494645"/>
            <w:sz w:val="16"/>
            <w:szCs w:val="16"/>
          </w:rPr>
          <w:delText>vaj tsev</w:delText>
        </w:r>
      </w:del>
    </w:p>
    <w:p w14:paraId="5AC0EDB6" w14:textId="77777777" w:rsidR="00BF3E5F" w:rsidRPr="00CB7716" w:rsidRDefault="00BF3E5F">
      <w:pPr>
        <w:spacing w:line="33" w:lineRule="exact"/>
        <w:rPr>
          <w:rFonts w:ascii="Arial" w:eastAsia="Arial" w:hAnsi="Arial" w:cs="Arial"/>
          <w:color w:val="494645"/>
          <w:sz w:val="18"/>
          <w:szCs w:val="18"/>
        </w:rPr>
      </w:pPr>
    </w:p>
    <w:p w14:paraId="366C343D" w14:textId="69AA7973" w:rsidR="00BF3E5F" w:rsidRPr="00E758AA" w:rsidRDefault="009F4530">
      <w:pPr>
        <w:numPr>
          <w:ilvl w:val="0"/>
          <w:numId w:val="14"/>
        </w:numPr>
        <w:tabs>
          <w:tab w:val="left" w:pos="640"/>
        </w:tabs>
        <w:ind w:left="640" w:hanging="360"/>
        <w:rPr>
          <w:rFonts w:ascii="Arial" w:eastAsia="Arial" w:hAnsi="Arial" w:cs="Arial"/>
          <w:color w:val="494645"/>
          <w:sz w:val="18"/>
          <w:szCs w:val="18"/>
        </w:rPr>
      </w:pPr>
      <w:r>
        <w:rPr>
          <w:rFonts w:ascii="Arial" w:eastAsia="Arial" w:hAnsi="Arial" w:cs="Arial"/>
          <w:color w:val="494645"/>
          <w:sz w:val="16"/>
          <w:szCs w:val="16"/>
        </w:rPr>
        <w:t xml:space="preserve">Kev </w:t>
      </w:r>
      <w:proofErr w:type="spellStart"/>
      <w:ins w:id="4535" w:author="Kaxiong" w:date="2021-06-11T15:05:00Z">
        <w:r w:rsidR="00056792">
          <w:rPr>
            <w:rFonts w:ascii="Arial" w:eastAsia="Arial" w:hAnsi="Arial" w:cs="Arial"/>
            <w:color w:val="494645"/>
            <w:sz w:val="16"/>
            <w:szCs w:val="16"/>
          </w:rPr>
          <w:t>Tsim</w:t>
        </w:r>
        <w:proofErr w:type="spellEnd"/>
        <w:r w:rsidR="00056792">
          <w:rPr>
            <w:rFonts w:ascii="Arial" w:eastAsia="Arial" w:hAnsi="Arial" w:cs="Arial"/>
            <w:color w:val="494645"/>
            <w:sz w:val="16"/>
            <w:szCs w:val="16"/>
          </w:rPr>
          <w:t xml:space="preserve"> Kho</w:t>
        </w:r>
      </w:ins>
      <w:del w:id="4536" w:author="Kaxiong" w:date="2021-06-11T14:57:00Z">
        <w:r w:rsidDel="008C5145">
          <w:rPr>
            <w:rFonts w:ascii="Arial" w:eastAsia="Arial" w:hAnsi="Arial" w:cs="Arial"/>
            <w:color w:val="494645"/>
            <w:sz w:val="16"/>
            <w:szCs w:val="16"/>
          </w:rPr>
          <w:delText xml:space="preserve">hla </w:delText>
        </w:r>
        <w:r w:rsidR="00F2670D" w:rsidRPr="00CB7716" w:rsidDel="008C5145">
          <w:rPr>
            <w:rFonts w:ascii="Arial" w:eastAsia="Arial" w:hAnsi="Arial" w:cs="Arial"/>
            <w:color w:val="494645"/>
            <w:sz w:val="16"/>
            <w:szCs w:val="16"/>
          </w:rPr>
          <w:delText>Loj hlob</w:delText>
        </w:r>
      </w:del>
    </w:p>
    <w:p w14:paraId="371C4534" w14:textId="77777777" w:rsidR="00E758AA" w:rsidRDefault="00E758AA" w:rsidP="00E758AA">
      <w:pPr>
        <w:pStyle w:val="ListParagraph"/>
        <w:rPr>
          <w:rFonts w:ascii="Arial" w:eastAsia="Arial" w:hAnsi="Arial" w:cs="Arial"/>
          <w:color w:val="494645"/>
          <w:sz w:val="18"/>
          <w:szCs w:val="18"/>
        </w:rPr>
      </w:pPr>
    </w:p>
    <w:p w14:paraId="0255F81E" w14:textId="77777777" w:rsidR="00E758AA" w:rsidRPr="00CB7716" w:rsidRDefault="00E758AA" w:rsidP="00E758AA">
      <w:pPr>
        <w:tabs>
          <w:tab w:val="left" w:pos="640"/>
        </w:tabs>
        <w:ind w:left="640"/>
        <w:rPr>
          <w:rFonts w:ascii="Arial" w:eastAsia="Arial" w:hAnsi="Arial" w:cs="Arial"/>
          <w:color w:val="494645"/>
          <w:sz w:val="18"/>
          <w:szCs w:val="18"/>
        </w:rPr>
      </w:pPr>
    </w:p>
    <w:p w14:paraId="701CDFD3" w14:textId="77777777" w:rsidR="00BF3E5F" w:rsidRDefault="00BF3E5F">
      <w:pPr>
        <w:spacing w:line="295" w:lineRule="exact"/>
        <w:rPr>
          <w:sz w:val="20"/>
          <w:szCs w:val="20"/>
        </w:rPr>
      </w:pPr>
    </w:p>
    <w:p w14:paraId="1EC38F6D" w14:textId="0A5865C2" w:rsidR="00BF3E5F" w:rsidRDefault="00F2670D">
      <w:pPr>
        <w:ind w:left="280"/>
        <w:rPr>
          <w:sz w:val="20"/>
          <w:szCs w:val="20"/>
        </w:rPr>
      </w:pPr>
      <w:r>
        <w:rPr>
          <w:rFonts w:ascii="Arial" w:eastAsia="Arial" w:hAnsi="Arial" w:cs="Arial"/>
          <w:b/>
          <w:bCs/>
          <w:color w:val="494645"/>
          <w:sz w:val="17"/>
          <w:szCs w:val="17"/>
        </w:rPr>
        <w:t xml:space="preserve">Cov </w:t>
      </w:r>
      <w:proofErr w:type="spellStart"/>
      <w:r>
        <w:rPr>
          <w:rFonts w:ascii="Arial" w:eastAsia="Arial" w:hAnsi="Arial" w:cs="Arial"/>
          <w:b/>
          <w:bCs/>
          <w:color w:val="494645"/>
          <w:sz w:val="17"/>
          <w:szCs w:val="17"/>
        </w:rPr>
        <w:t>Hnub</w:t>
      </w:r>
      <w:proofErr w:type="spellEnd"/>
      <w:r>
        <w:rPr>
          <w:rFonts w:ascii="Arial" w:eastAsia="Arial" w:hAnsi="Arial" w:cs="Arial"/>
          <w:b/>
          <w:bCs/>
          <w:color w:val="494645"/>
          <w:sz w:val="17"/>
          <w:szCs w:val="17"/>
        </w:rPr>
        <w:t xml:space="preserve"> </w:t>
      </w:r>
      <w:proofErr w:type="spellStart"/>
      <w:r w:rsidR="00D5716F">
        <w:rPr>
          <w:rFonts w:ascii="Arial" w:eastAsia="Arial" w:hAnsi="Arial" w:cs="Arial"/>
          <w:b/>
          <w:bCs/>
          <w:color w:val="494645"/>
          <w:sz w:val="17"/>
          <w:szCs w:val="17"/>
        </w:rPr>
        <w:t>Ib</w:t>
      </w:r>
      <w:proofErr w:type="spellEnd"/>
      <w:r w:rsidR="00D5716F">
        <w:rPr>
          <w:rFonts w:ascii="Arial" w:eastAsia="Arial" w:hAnsi="Arial" w:cs="Arial"/>
          <w:b/>
          <w:bCs/>
          <w:color w:val="494645"/>
          <w:sz w:val="17"/>
          <w:szCs w:val="17"/>
        </w:rPr>
        <w:t xml:space="preserve"> </w:t>
      </w:r>
      <w:proofErr w:type="spellStart"/>
      <w:r w:rsidR="00D5716F">
        <w:rPr>
          <w:rFonts w:ascii="Arial" w:eastAsia="Arial" w:hAnsi="Arial" w:cs="Arial"/>
          <w:b/>
          <w:bCs/>
          <w:color w:val="494645"/>
          <w:sz w:val="17"/>
          <w:szCs w:val="17"/>
        </w:rPr>
        <w:t>Txw</w:t>
      </w:r>
      <w:proofErr w:type="spellEnd"/>
      <w:r w:rsidR="00D5716F">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Raws</w:t>
      </w:r>
      <w:proofErr w:type="spellEnd"/>
      <w:r>
        <w:rPr>
          <w:rFonts w:ascii="Arial" w:eastAsia="Arial" w:hAnsi="Arial" w:cs="Arial"/>
          <w:b/>
          <w:bCs/>
          <w:color w:val="494645"/>
          <w:sz w:val="17"/>
          <w:szCs w:val="17"/>
        </w:rPr>
        <w:t>:</w:t>
      </w:r>
    </w:p>
    <w:p w14:paraId="4F62001E" w14:textId="77777777" w:rsidR="00BF3E5F" w:rsidRDefault="00BF3E5F">
      <w:pPr>
        <w:spacing w:line="109" w:lineRule="exact"/>
        <w:rPr>
          <w:sz w:val="20"/>
          <w:szCs w:val="20"/>
        </w:rPr>
      </w:pPr>
    </w:p>
    <w:p w14:paraId="7DAB6F96" w14:textId="143F6781" w:rsidR="00BF3E5F" w:rsidRPr="002D3844" w:rsidRDefault="00F2670D">
      <w:pPr>
        <w:numPr>
          <w:ilvl w:val="0"/>
          <w:numId w:val="15"/>
        </w:numPr>
        <w:tabs>
          <w:tab w:val="left" w:pos="640"/>
        </w:tabs>
        <w:spacing w:line="336" w:lineRule="auto"/>
        <w:ind w:left="640" w:right="240" w:hanging="360"/>
        <w:rPr>
          <w:rFonts w:ascii="Arial" w:eastAsia="Arial" w:hAnsi="Arial" w:cs="Arial"/>
          <w:color w:val="494645"/>
          <w:sz w:val="18"/>
          <w:szCs w:val="18"/>
        </w:rPr>
      </w:pPr>
      <w:r w:rsidRPr="00AA776A">
        <w:rPr>
          <w:rFonts w:ascii="Arial" w:eastAsia="Arial" w:hAnsi="Arial" w:cs="Arial"/>
          <w:color w:val="494645"/>
          <w:sz w:val="14"/>
          <w:szCs w:val="14"/>
        </w:rPr>
        <w:t xml:space="preserve">Cov </w:t>
      </w:r>
      <w:proofErr w:type="spellStart"/>
      <w:r w:rsidRPr="00AA776A">
        <w:rPr>
          <w:rFonts w:ascii="Arial" w:eastAsia="Arial" w:hAnsi="Arial" w:cs="Arial"/>
          <w:color w:val="494645"/>
          <w:sz w:val="14"/>
          <w:szCs w:val="14"/>
        </w:rPr>
        <w:t>Liaj</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Teb</w:t>
      </w:r>
      <w:proofErr w:type="spellEnd"/>
      <w:r w:rsidR="00AA776A" w:rsidRPr="00AA776A">
        <w:rPr>
          <w:rFonts w:ascii="Arial" w:eastAsia="Arial" w:hAnsi="Arial" w:cs="Arial"/>
          <w:color w:val="494645"/>
          <w:sz w:val="14"/>
          <w:szCs w:val="14"/>
        </w:rPr>
        <w:t xml:space="preserve"> </w:t>
      </w:r>
      <w:r w:rsidRPr="00AA776A">
        <w:rPr>
          <w:rFonts w:ascii="Arial" w:eastAsia="Arial" w:hAnsi="Arial" w:cs="Arial"/>
          <w:color w:val="494645"/>
          <w:sz w:val="14"/>
          <w:szCs w:val="14"/>
        </w:rPr>
        <w:t xml:space="preserve">Me </w:t>
      </w:r>
      <w:proofErr w:type="spellStart"/>
      <w:r w:rsidRPr="00AA776A">
        <w:rPr>
          <w:rFonts w:ascii="Arial" w:eastAsia="Arial" w:hAnsi="Arial" w:cs="Arial"/>
          <w:color w:val="494645"/>
          <w:sz w:val="14"/>
          <w:szCs w:val="14"/>
        </w:rPr>
        <w:t>Me</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Yog</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tias</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koj</w:t>
      </w:r>
      <w:proofErr w:type="spellEnd"/>
      <w:r w:rsidRPr="00AA776A">
        <w:rPr>
          <w:rFonts w:ascii="Arial" w:eastAsia="Arial" w:hAnsi="Arial" w:cs="Arial"/>
          <w:color w:val="494645"/>
          <w:sz w:val="14"/>
          <w:szCs w:val="14"/>
        </w:rPr>
        <w:t xml:space="preserve"> tau $ 250k los</w:t>
      </w:r>
      <w:r w:rsidR="00AA776A">
        <w:rPr>
          <w:rFonts w:ascii="Arial" w:eastAsia="Arial" w:hAnsi="Arial" w:cs="Arial"/>
          <w:color w:val="494645"/>
          <w:sz w:val="14"/>
          <w:szCs w:val="14"/>
        </w:rPr>
        <w:t xml:space="preserve"> </w:t>
      </w:r>
      <w:r w:rsidRPr="00AA776A">
        <w:rPr>
          <w:rFonts w:ascii="Arial" w:eastAsia="Arial" w:hAnsi="Arial" w:cs="Arial"/>
          <w:color w:val="494645"/>
          <w:sz w:val="14"/>
          <w:szCs w:val="14"/>
        </w:rPr>
        <w:t xml:space="preserve">sis </w:t>
      </w:r>
      <w:proofErr w:type="spellStart"/>
      <w:r w:rsidRPr="00AA776A">
        <w:rPr>
          <w:rFonts w:ascii="Arial" w:eastAsia="Arial" w:hAnsi="Arial" w:cs="Arial"/>
          <w:color w:val="494645"/>
          <w:sz w:val="14"/>
          <w:szCs w:val="14"/>
        </w:rPr>
        <w:t>tsawg</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dua</w:t>
      </w:r>
      <w:proofErr w:type="spellEnd"/>
      <w:r w:rsidRPr="00AA776A">
        <w:rPr>
          <w:rFonts w:ascii="Arial" w:eastAsia="Arial" w:hAnsi="Arial" w:cs="Arial"/>
          <w:color w:val="494645"/>
          <w:sz w:val="14"/>
          <w:szCs w:val="14"/>
        </w:rPr>
        <w:t xml:space="preserve"> / </w:t>
      </w:r>
      <w:proofErr w:type="spellStart"/>
      <w:ins w:id="4537" w:author="Kaxiong" w:date="2021-06-11T14:58:00Z">
        <w:r w:rsidR="008C5145">
          <w:rPr>
            <w:rFonts w:ascii="Arial" w:eastAsia="Arial" w:hAnsi="Arial" w:cs="Arial"/>
            <w:color w:val="494645"/>
            <w:sz w:val="14"/>
            <w:szCs w:val="14"/>
          </w:rPr>
          <w:t>xyoo</w:t>
        </w:r>
        <w:proofErr w:type="spellEnd"/>
        <w:r w:rsidR="008C5145">
          <w:rPr>
            <w:rFonts w:ascii="Arial" w:eastAsia="Arial" w:hAnsi="Arial" w:cs="Arial"/>
            <w:color w:val="494645"/>
            <w:sz w:val="14"/>
            <w:szCs w:val="14"/>
          </w:rPr>
          <w:t xml:space="preserve"> </w:t>
        </w:r>
      </w:ins>
      <w:proofErr w:type="spellStart"/>
      <w:r w:rsidRPr="00AA776A">
        <w:rPr>
          <w:rFonts w:ascii="Arial" w:eastAsia="Arial" w:hAnsi="Arial" w:cs="Arial"/>
          <w:color w:val="494645"/>
          <w:sz w:val="14"/>
          <w:szCs w:val="14"/>
        </w:rPr>
        <w:t>hauv</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txhua</w:t>
      </w:r>
      <w:proofErr w:type="spellEnd"/>
      <w:r w:rsidRPr="00AA776A">
        <w:rPr>
          <w:rFonts w:ascii="Arial" w:eastAsia="Arial" w:hAnsi="Arial" w:cs="Arial"/>
          <w:color w:val="494645"/>
          <w:sz w:val="14"/>
          <w:szCs w:val="14"/>
        </w:rPr>
        <w:t xml:space="preserve"> </w:t>
      </w:r>
      <w:ins w:id="4538" w:author="Kaxiong" w:date="2021-06-11T14:58:00Z">
        <w:r w:rsidR="008C5145">
          <w:rPr>
            <w:rFonts w:ascii="Arial" w:eastAsia="Arial" w:hAnsi="Arial" w:cs="Arial"/>
            <w:color w:val="494645"/>
            <w:sz w:val="14"/>
            <w:szCs w:val="14"/>
          </w:rPr>
          <w:t>yam</w:t>
        </w:r>
      </w:ins>
      <w:del w:id="4539" w:author="Kaxiong" w:date="2021-06-11T14:58:00Z">
        <w:r w:rsidR="00AA776A" w:rsidDel="008C5145">
          <w:rPr>
            <w:rFonts w:ascii="Arial" w:eastAsia="Arial" w:hAnsi="Arial" w:cs="Arial"/>
            <w:color w:val="494645"/>
            <w:sz w:val="14"/>
            <w:szCs w:val="14"/>
          </w:rPr>
          <w:delText>ntawm</w:delText>
        </w:r>
      </w:del>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khoom</w:t>
      </w:r>
      <w:proofErr w:type="spellEnd"/>
      <w:r w:rsidRPr="00AA776A">
        <w:rPr>
          <w:rFonts w:ascii="Arial" w:eastAsia="Arial" w:hAnsi="Arial" w:cs="Arial"/>
          <w:color w:val="494645"/>
          <w:sz w:val="14"/>
          <w:szCs w:val="14"/>
        </w:rPr>
        <w:t xml:space="preserve"> lag </w:t>
      </w:r>
      <w:proofErr w:type="spellStart"/>
      <w:r w:rsidRPr="00AA776A">
        <w:rPr>
          <w:rFonts w:ascii="Arial" w:eastAsia="Arial" w:hAnsi="Arial" w:cs="Arial"/>
          <w:color w:val="494645"/>
          <w:sz w:val="14"/>
          <w:szCs w:val="14"/>
        </w:rPr>
        <w:t>luam</w:t>
      </w:r>
      <w:proofErr w:type="spellEnd"/>
      <w:r w:rsidRPr="00AA776A">
        <w:rPr>
          <w:rFonts w:ascii="Arial" w:eastAsia="Arial" w:hAnsi="Arial" w:cs="Arial"/>
          <w:color w:val="494645"/>
          <w:sz w:val="14"/>
          <w:szCs w:val="14"/>
        </w:rPr>
        <w:t xml:space="preserve"> (</w:t>
      </w:r>
      <w:r w:rsidR="00AA776A">
        <w:rPr>
          <w:rFonts w:ascii="Arial" w:eastAsia="Arial" w:hAnsi="Arial" w:cs="Arial"/>
          <w:color w:val="494645"/>
          <w:sz w:val="14"/>
          <w:szCs w:val="14"/>
        </w:rPr>
        <w:t>li</w:t>
      </w:r>
      <w:r w:rsidRPr="00AA776A">
        <w:rPr>
          <w:rFonts w:ascii="Arial" w:eastAsia="Arial" w:hAnsi="Arial" w:cs="Arial"/>
          <w:color w:val="494645"/>
          <w:sz w:val="14"/>
          <w:szCs w:val="14"/>
        </w:rPr>
        <w:t xml:space="preserve"> 3 </w:t>
      </w:r>
      <w:proofErr w:type="spellStart"/>
      <w:r w:rsidRPr="00AA776A">
        <w:rPr>
          <w:rFonts w:ascii="Arial" w:eastAsia="Arial" w:hAnsi="Arial" w:cs="Arial"/>
          <w:color w:val="494645"/>
          <w:sz w:val="14"/>
          <w:szCs w:val="14"/>
        </w:rPr>
        <w:t>xyoos</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koj</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yuav</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tsum</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ua</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raws</w:t>
      </w:r>
      <w:proofErr w:type="spellEnd"/>
      <w:r w:rsidRPr="00AA776A">
        <w:rPr>
          <w:rFonts w:ascii="Arial" w:eastAsia="Arial" w:hAnsi="Arial" w:cs="Arial"/>
          <w:color w:val="494645"/>
          <w:sz w:val="14"/>
          <w:szCs w:val="14"/>
        </w:rPr>
        <w:t xml:space="preserve"> li </w:t>
      </w:r>
      <w:proofErr w:type="spellStart"/>
      <w:r w:rsidRPr="00AA776A">
        <w:rPr>
          <w:rFonts w:ascii="Arial" w:eastAsia="Arial" w:hAnsi="Arial" w:cs="Arial"/>
          <w:color w:val="494645"/>
          <w:sz w:val="14"/>
          <w:szCs w:val="14"/>
        </w:rPr>
        <w:t>Lub</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Ib</w:t>
      </w:r>
      <w:proofErr w:type="spellEnd"/>
      <w:r w:rsidRPr="00AA776A">
        <w:rPr>
          <w:rFonts w:ascii="Arial" w:eastAsia="Arial" w:hAnsi="Arial" w:cs="Arial"/>
          <w:color w:val="494645"/>
          <w:sz w:val="14"/>
          <w:szCs w:val="14"/>
        </w:rPr>
        <w:t xml:space="preserve"> </w:t>
      </w:r>
      <w:proofErr w:type="spellStart"/>
      <w:r w:rsidRPr="00AA776A">
        <w:rPr>
          <w:rFonts w:ascii="Arial" w:eastAsia="Arial" w:hAnsi="Arial" w:cs="Arial"/>
          <w:color w:val="494645"/>
          <w:sz w:val="14"/>
          <w:szCs w:val="14"/>
        </w:rPr>
        <w:t>Hlis</w:t>
      </w:r>
      <w:proofErr w:type="spellEnd"/>
      <w:r w:rsidRPr="00AA776A">
        <w:rPr>
          <w:rFonts w:ascii="Arial" w:eastAsia="Arial" w:hAnsi="Arial" w:cs="Arial"/>
          <w:color w:val="494645"/>
          <w:sz w:val="14"/>
          <w:szCs w:val="14"/>
        </w:rPr>
        <w:t xml:space="preserve"> </w:t>
      </w:r>
      <w:proofErr w:type="spellStart"/>
      <w:r w:rsidR="00AA776A">
        <w:rPr>
          <w:rFonts w:ascii="Arial" w:eastAsia="Arial" w:hAnsi="Arial" w:cs="Arial"/>
          <w:color w:val="494645"/>
          <w:sz w:val="14"/>
          <w:szCs w:val="14"/>
        </w:rPr>
        <w:t>hnub</w:t>
      </w:r>
      <w:proofErr w:type="spellEnd"/>
      <w:r w:rsidR="00AA776A">
        <w:rPr>
          <w:rFonts w:ascii="Arial" w:eastAsia="Arial" w:hAnsi="Arial" w:cs="Arial"/>
          <w:color w:val="494645"/>
          <w:sz w:val="14"/>
          <w:szCs w:val="14"/>
        </w:rPr>
        <w:t xml:space="preserve"> </w:t>
      </w:r>
      <w:proofErr w:type="spellStart"/>
      <w:r w:rsidR="00AA776A">
        <w:rPr>
          <w:rFonts w:ascii="Arial" w:eastAsia="Arial" w:hAnsi="Arial" w:cs="Arial"/>
          <w:color w:val="494645"/>
          <w:sz w:val="14"/>
          <w:szCs w:val="14"/>
        </w:rPr>
        <w:t>tim</w:t>
      </w:r>
      <w:proofErr w:type="spellEnd"/>
      <w:r w:rsidR="00AA776A">
        <w:rPr>
          <w:rFonts w:ascii="Arial" w:eastAsia="Arial" w:hAnsi="Arial" w:cs="Arial"/>
          <w:color w:val="494645"/>
          <w:sz w:val="14"/>
          <w:szCs w:val="14"/>
        </w:rPr>
        <w:t xml:space="preserve"> </w:t>
      </w:r>
      <w:r w:rsidRPr="00AA776A">
        <w:rPr>
          <w:rFonts w:ascii="Arial" w:eastAsia="Arial" w:hAnsi="Arial" w:cs="Arial"/>
          <w:color w:val="494645"/>
          <w:sz w:val="14"/>
          <w:szCs w:val="14"/>
        </w:rPr>
        <w:t>26, 2020</w:t>
      </w:r>
      <w:r w:rsidRPr="002D3844">
        <w:rPr>
          <w:rFonts w:ascii="Arial" w:eastAsia="Arial" w:hAnsi="Arial" w:cs="Arial"/>
          <w:color w:val="494645"/>
          <w:sz w:val="11"/>
          <w:szCs w:val="11"/>
        </w:rPr>
        <w:t>.</w:t>
      </w:r>
    </w:p>
    <w:p w14:paraId="34E4D4E3" w14:textId="77777777" w:rsidR="00BF3E5F" w:rsidRPr="002D3844" w:rsidRDefault="00BF3E5F">
      <w:pPr>
        <w:spacing w:line="76" w:lineRule="exact"/>
        <w:rPr>
          <w:rFonts w:ascii="Arial" w:eastAsia="Arial" w:hAnsi="Arial" w:cs="Arial"/>
          <w:color w:val="494645"/>
          <w:sz w:val="18"/>
          <w:szCs w:val="18"/>
        </w:rPr>
      </w:pPr>
    </w:p>
    <w:p w14:paraId="2BF2CD6F" w14:textId="28A8957F" w:rsidR="00BF3E5F" w:rsidRPr="005565DB" w:rsidRDefault="00F2670D" w:rsidP="005565DB">
      <w:pPr>
        <w:numPr>
          <w:ilvl w:val="0"/>
          <w:numId w:val="15"/>
        </w:numPr>
        <w:tabs>
          <w:tab w:val="left" w:pos="640"/>
        </w:tabs>
        <w:spacing w:line="333" w:lineRule="auto"/>
        <w:ind w:left="640" w:right="220" w:hanging="360"/>
        <w:rPr>
          <w:rFonts w:ascii="Arial" w:eastAsia="Arial" w:hAnsi="Arial" w:cs="Arial"/>
          <w:color w:val="494645"/>
          <w:sz w:val="14"/>
          <w:szCs w:val="14"/>
        </w:rPr>
      </w:pPr>
      <w:r w:rsidRPr="00386F2F">
        <w:rPr>
          <w:rFonts w:ascii="Arial" w:eastAsia="Arial" w:hAnsi="Arial" w:cs="Arial"/>
          <w:color w:val="494645"/>
          <w:sz w:val="14"/>
          <w:szCs w:val="14"/>
        </w:rPr>
        <w:t xml:space="preserve">Cov </w:t>
      </w:r>
      <w:proofErr w:type="spellStart"/>
      <w:r w:rsidRPr="00386F2F">
        <w:rPr>
          <w:rFonts w:ascii="Arial" w:eastAsia="Arial" w:hAnsi="Arial" w:cs="Arial"/>
          <w:color w:val="494645"/>
          <w:sz w:val="14"/>
          <w:szCs w:val="14"/>
        </w:rPr>
        <w:t>Liaj</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Teb</w:t>
      </w:r>
      <w:proofErr w:type="spellEnd"/>
      <w:r w:rsidRPr="00386F2F">
        <w:rPr>
          <w:rFonts w:ascii="Arial" w:eastAsia="Arial" w:hAnsi="Arial" w:cs="Arial"/>
          <w:color w:val="494645"/>
          <w:sz w:val="14"/>
          <w:szCs w:val="14"/>
        </w:rPr>
        <w:t xml:space="preserve"> Me: </w:t>
      </w:r>
      <w:proofErr w:type="spellStart"/>
      <w:r w:rsidRPr="00386F2F">
        <w:rPr>
          <w:rFonts w:ascii="Arial" w:eastAsia="Arial" w:hAnsi="Arial" w:cs="Arial"/>
          <w:color w:val="494645"/>
          <w:sz w:val="14"/>
          <w:szCs w:val="14"/>
        </w:rPr>
        <w:t>Yog</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tias</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koj</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khwv</w:t>
      </w:r>
      <w:proofErr w:type="spellEnd"/>
      <w:r w:rsidRPr="00386F2F">
        <w:rPr>
          <w:rFonts w:ascii="Arial" w:eastAsia="Arial" w:hAnsi="Arial" w:cs="Arial"/>
          <w:color w:val="494645"/>
          <w:sz w:val="14"/>
          <w:szCs w:val="14"/>
        </w:rPr>
        <w:t xml:space="preserve"> tau $ 500k los</w:t>
      </w:r>
      <w:r w:rsidR="00432DA5">
        <w:rPr>
          <w:rFonts w:ascii="Arial" w:eastAsia="Arial" w:hAnsi="Arial" w:cs="Arial"/>
          <w:color w:val="494645"/>
          <w:sz w:val="14"/>
          <w:szCs w:val="14"/>
        </w:rPr>
        <w:t xml:space="preserve"> </w:t>
      </w:r>
      <w:r w:rsidRPr="00386F2F">
        <w:rPr>
          <w:rFonts w:ascii="Arial" w:eastAsia="Arial" w:hAnsi="Arial" w:cs="Arial"/>
          <w:color w:val="494645"/>
          <w:sz w:val="14"/>
          <w:szCs w:val="14"/>
        </w:rPr>
        <w:t xml:space="preserve">sis </w:t>
      </w:r>
      <w:proofErr w:type="spellStart"/>
      <w:r w:rsidRPr="00386F2F">
        <w:rPr>
          <w:rFonts w:ascii="Arial" w:eastAsia="Arial" w:hAnsi="Arial" w:cs="Arial"/>
          <w:color w:val="494645"/>
          <w:sz w:val="14"/>
          <w:szCs w:val="14"/>
        </w:rPr>
        <w:t>tsawg</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dua</w:t>
      </w:r>
      <w:proofErr w:type="spellEnd"/>
      <w:r w:rsidRPr="00386F2F">
        <w:rPr>
          <w:rFonts w:ascii="Arial" w:eastAsia="Arial" w:hAnsi="Arial" w:cs="Arial"/>
          <w:color w:val="494645"/>
          <w:sz w:val="14"/>
          <w:szCs w:val="14"/>
        </w:rPr>
        <w:t xml:space="preserve"> </w:t>
      </w:r>
      <w:proofErr w:type="spellStart"/>
      <w:ins w:id="4540" w:author="Kaxiong" w:date="2021-06-11T14:59:00Z">
        <w:r w:rsidR="008C5145">
          <w:rPr>
            <w:rFonts w:ascii="Arial" w:eastAsia="Arial" w:hAnsi="Arial" w:cs="Arial"/>
            <w:color w:val="494645"/>
            <w:sz w:val="14"/>
            <w:szCs w:val="14"/>
          </w:rPr>
          <w:t>rau</w:t>
        </w:r>
        <w:proofErr w:type="spellEnd"/>
        <w:r w:rsidR="008C5145">
          <w:rPr>
            <w:rFonts w:ascii="Arial" w:eastAsia="Arial" w:hAnsi="Arial" w:cs="Arial"/>
            <w:color w:val="494645"/>
            <w:sz w:val="14"/>
            <w:szCs w:val="14"/>
          </w:rPr>
          <w:t xml:space="preserve"> </w:t>
        </w:r>
      </w:ins>
      <w:proofErr w:type="spellStart"/>
      <w:r w:rsidRPr="00386F2F">
        <w:rPr>
          <w:rFonts w:ascii="Arial" w:eastAsia="Arial" w:hAnsi="Arial" w:cs="Arial"/>
          <w:color w:val="494645"/>
          <w:sz w:val="14"/>
          <w:szCs w:val="14"/>
        </w:rPr>
        <w:t>ib</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xyoos</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hauv</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txhua</w:t>
      </w:r>
      <w:proofErr w:type="spellEnd"/>
      <w:r w:rsidRPr="00386F2F">
        <w:rPr>
          <w:rFonts w:ascii="Arial" w:eastAsia="Arial" w:hAnsi="Arial" w:cs="Arial"/>
          <w:color w:val="494645"/>
          <w:sz w:val="14"/>
          <w:szCs w:val="14"/>
        </w:rPr>
        <w:t xml:space="preserve"> cov </w:t>
      </w:r>
      <w:proofErr w:type="spellStart"/>
      <w:r w:rsidRPr="00386F2F">
        <w:rPr>
          <w:rFonts w:ascii="Arial" w:eastAsia="Arial" w:hAnsi="Arial" w:cs="Arial"/>
          <w:color w:val="494645"/>
          <w:sz w:val="14"/>
          <w:szCs w:val="14"/>
        </w:rPr>
        <w:t>khoom</w:t>
      </w:r>
      <w:proofErr w:type="spellEnd"/>
      <w:r w:rsidRPr="00386F2F">
        <w:rPr>
          <w:rFonts w:ascii="Arial" w:eastAsia="Arial" w:hAnsi="Arial" w:cs="Arial"/>
          <w:color w:val="494645"/>
          <w:sz w:val="14"/>
          <w:szCs w:val="14"/>
        </w:rPr>
        <w:t xml:space="preserve"> lag </w:t>
      </w:r>
      <w:proofErr w:type="spellStart"/>
      <w:r w:rsidRPr="00386F2F">
        <w:rPr>
          <w:rFonts w:ascii="Arial" w:eastAsia="Arial" w:hAnsi="Arial" w:cs="Arial"/>
          <w:color w:val="494645"/>
          <w:sz w:val="14"/>
          <w:szCs w:val="14"/>
        </w:rPr>
        <w:t>luam</w:t>
      </w:r>
      <w:proofErr w:type="spellEnd"/>
      <w:r w:rsidRPr="00386F2F">
        <w:rPr>
          <w:rFonts w:ascii="Arial" w:eastAsia="Arial" w:hAnsi="Arial" w:cs="Arial"/>
          <w:color w:val="494645"/>
          <w:sz w:val="14"/>
          <w:szCs w:val="14"/>
        </w:rPr>
        <w:t xml:space="preserve"> (li 3 </w:t>
      </w:r>
      <w:proofErr w:type="spellStart"/>
      <w:r w:rsidRPr="00386F2F">
        <w:rPr>
          <w:rFonts w:ascii="Arial" w:eastAsia="Arial" w:hAnsi="Arial" w:cs="Arial"/>
          <w:color w:val="494645"/>
          <w:sz w:val="14"/>
          <w:szCs w:val="14"/>
        </w:rPr>
        <w:t>xyoos</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koj</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yuav</w:t>
      </w:r>
      <w:proofErr w:type="spellEnd"/>
      <w:r w:rsidRPr="00386F2F">
        <w:rPr>
          <w:rFonts w:ascii="Arial" w:eastAsia="Arial" w:hAnsi="Arial" w:cs="Arial"/>
          <w:color w:val="494645"/>
          <w:sz w:val="14"/>
          <w:szCs w:val="14"/>
        </w:rPr>
        <w:t xml:space="preserve"> </w:t>
      </w:r>
      <w:proofErr w:type="spellStart"/>
      <w:r w:rsidRPr="00386F2F">
        <w:rPr>
          <w:rFonts w:ascii="Arial" w:eastAsia="Arial" w:hAnsi="Arial" w:cs="Arial"/>
          <w:color w:val="494645"/>
          <w:sz w:val="14"/>
          <w:szCs w:val="14"/>
        </w:rPr>
        <w:t>tsum</w:t>
      </w:r>
      <w:proofErr w:type="spellEnd"/>
      <w:r w:rsid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ua</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raws</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Lub</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Ib</w:t>
      </w:r>
      <w:proofErr w:type="spellEnd"/>
      <w:r w:rsidRPr="005565DB">
        <w:rPr>
          <w:rFonts w:ascii="Arial" w:eastAsia="Arial" w:hAnsi="Arial" w:cs="Arial"/>
          <w:color w:val="494645"/>
          <w:sz w:val="14"/>
          <w:szCs w:val="14"/>
        </w:rPr>
        <w:t xml:space="preserve"> </w:t>
      </w:r>
      <w:proofErr w:type="spellStart"/>
      <w:r w:rsidRPr="005565DB">
        <w:rPr>
          <w:rFonts w:ascii="Arial" w:eastAsia="Arial" w:hAnsi="Arial" w:cs="Arial"/>
          <w:color w:val="494645"/>
          <w:sz w:val="14"/>
          <w:szCs w:val="14"/>
        </w:rPr>
        <w:t>Hlis</w:t>
      </w:r>
      <w:proofErr w:type="spellEnd"/>
      <w:r w:rsidR="00432DA5" w:rsidRPr="005565DB">
        <w:rPr>
          <w:rFonts w:ascii="Arial" w:eastAsia="Arial" w:hAnsi="Arial" w:cs="Arial"/>
          <w:color w:val="494645"/>
          <w:sz w:val="14"/>
          <w:szCs w:val="14"/>
        </w:rPr>
        <w:t xml:space="preserve"> </w:t>
      </w:r>
      <w:proofErr w:type="spellStart"/>
      <w:r w:rsidR="00432DA5" w:rsidRPr="005565DB">
        <w:rPr>
          <w:rFonts w:ascii="Arial" w:eastAsia="Arial" w:hAnsi="Arial" w:cs="Arial"/>
          <w:color w:val="494645"/>
          <w:sz w:val="14"/>
          <w:szCs w:val="14"/>
        </w:rPr>
        <w:t>hnub</w:t>
      </w:r>
      <w:proofErr w:type="spellEnd"/>
      <w:r w:rsidRPr="005565DB">
        <w:rPr>
          <w:rFonts w:ascii="Arial" w:eastAsia="Arial" w:hAnsi="Arial" w:cs="Arial"/>
          <w:color w:val="494645"/>
          <w:sz w:val="14"/>
          <w:szCs w:val="14"/>
        </w:rPr>
        <w:t xml:space="preserve"> 26, 2019. </w:t>
      </w:r>
    </w:p>
    <w:p w14:paraId="1CBFEEA6" w14:textId="77777777" w:rsidR="00BF3E5F" w:rsidRPr="00AA776A" w:rsidRDefault="00BF3E5F">
      <w:pPr>
        <w:spacing w:line="45" w:lineRule="exact"/>
        <w:rPr>
          <w:sz w:val="14"/>
          <w:szCs w:val="14"/>
        </w:rPr>
      </w:pPr>
    </w:p>
    <w:p w14:paraId="0A33092F" w14:textId="2B39ED60" w:rsidR="00BF3E5F" w:rsidRPr="00AA776A" w:rsidRDefault="00432DA5">
      <w:pPr>
        <w:numPr>
          <w:ilvl w:val="0"/>
          <w:numId w:val="16"/>
        </w:numPr>
        <w:tabs>
          <w:tab w:val="left" w:pos="640"/>
        </w:tabs>
        <w:ind w:left="640" w:hanging="360"/>
        <w:rPr>
          <w:rFonts w:ascii="Arial" w:eastAsia="Arial" w:hAnsi="Arial" w:cs="Arial"/>
          <w:color w:val="494645"/>
          <w:sz w:val="14"/>
          <w:szCs w:val="14"/>
        </w:rPr>
      </w:pPr>
      <w:proofErr w:type="spellStart"/>
      <w:r>
        <w:rPr>
          <w:rFonts w:ascii="Arial" w:eastAsia="Arial" w:hAnsi="Arial" w:cs="Arial"/>
          <w:color w:val="494645"/>
          <w:sz w:val="14"/>
          <w:szCs w:val="14"/>
        </w:rPr>
        <w:t>Txuas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tus</w:t>
      </w:r>
      <w:proofErr w:type="spellEnd"/>
      <w:r>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neeg</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ntxiv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Txog</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Lub</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Ib</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Hlis</w:t>
      </w:r>
      <w:proofErr w:type="spellEnd"/>
      <w:r w:rsidR="00F2670D" w:rsidRPr="00AA776A">
        <w:rPr>
          <w:rFonts w:ascii="Arial" w:eastAsia="Arial" w:hAnsi="Arial" w:cs="Arial"/>
          <w:color w:val="494645"/>
          <w:sz w:val="14"/>
          <w:szCs w:val="14"/>
        </w:rPr>
        <w:t xml:space="preserve"> </w:t>
      </w:r>
      <w:proofErr w:type="spellStart"/>
      <w:r w:rsidR="005565DB">
        <w:rPr>
          <w:rFonts w:ascii="Arial" w:eastAsia="Arial" w:hAnsi="Arial" w:cs="Arial"/>
          <w:color w:val="494645"/>
          <w:sz w:val="14"/>
          <w:szCs w:val="14"/>
        </w:rPr>
        <w:t>hnub</w:t>
      </w:r>
      <w:proofErr w:type="spellEnd"/>
      <w:r w:rsidR="005565DB">
        <w:rPr>
          <w:rFonts w:ascii="Arial" w:eastAsia="Arial" w:hAnsi="Arial" w:cs="Arial"/>
          <w:color w:val="494645"/>
          <w:sz w:val="14"/>
          <w:szCs w:val="14"/>
        </w:rPr>
        <w:t xml:space="preserve"> </w:t>
      </w:r>
      <w:r w:rsidR="00F2670D" w:rsidRPr="00AA776A">
        <w:rPr>
          <w:rFonts w:ascii="Arial" w:eastAsia="Arial" w:hAnsi="Arial" w:cs="Arial"/>
          <w:color w:val="494645"/>
          <w:sz w:val="14"/>
          <w:szCs w:val="14"/>
        </w:rPr>
        <w:t xml:space="preserve">26, 2018. </w:t>
      </w:r>
    </w:p>
    <w:p w14:paraId="62F4105C" w14:textId="77777777" w:rsidR="00BF3E5F" w:rsidRPr="00AA776A" w:rsidRDefault="00BF3E5F">
      <w:pPr>
        <w:spacing w:line="33" w:lineRule="exact"/>
        <w:rPr>
          <w:rFonts w:ascii="Arial" w:eastAsia="Arial" w:hAnsi="Arial" w:cs="Arial"/>
          <w:color w:val="494645"/>
          <w:sz w:val="14"/>
          <w:szCs w:val="14"/>
        </w:rPr>
      </w:pPr>
    </w:p>
    <w:p w14:paraId="482493C8" w14:textId="3FDA7CBF" w:rsidR="00BF3E5F" w:rsidRPr="00AA776A" w:rsidRDefault="005565DB" w:rsidP="005565DB">
      <w:pPr>
        <w:numPr>
          <w:ilvl w:val="0"/>
          <w:numId w:val="16"/>
        </w:numPr>
        <w:tabs>
          <w:tab w:val="left" w:pos="640"/>
        </w:tabs>
        <w:spacing w:line="289" w:lineRule="auto"/>
        <w:ind w:left="640" w:right="560" w:hanging="360"/>
        <w:rPr>
          <w:rFonts w:ascii="Arial" w:eastAsia="Arial" w:hAnsi="Arial" w:cs="Arial"/>
          <w:color w:val="494645"/>
          <w:sz w:val="14"/>
          <w:szCs w:val="14"/>
        </w:rPr>
      </w:pPr>
      <w:r>
        <w:rPr>
          <w:rFonts w:ascii="Arial" w:eastAsia="Arial" w:hAnsi="Arial" w:cs="Arial"/>
          <w:color w:val="494645"/>
          <w:sz w:val="14"/>
          <w:szCs w:val="14"/>
        </w:rPr>
        <w:lastRenderedPageBreak/>
        <w:t xml:space="preserve">Kev </w:t>
      </w:r>
      <w:proofErr w:type="spellStart"/>
      <w:r w:rsidR="00F2670D" w:rsidRPr="00AA776A">
        <w:rPr>
          <w:rFonts w:ascii="Arial" w:eastAsia="Arial" w:hAnsi="Arial" w:cs="Arial"/>
          <w:color w:val="494645"/>
          <w:sz w:val="14"/>
          <w:szCs w:val="14"/>
        </w:rPr>
        <w:t>Ntsuas</w:t>
      </w:r>
      <w:proofErr w:type="spellEnd"/>
      <w:r w:rsidR="00F2670D" w:rsidRPr="00AA776A">
        <w:rPr>
          <w:rFonts w:ascii="Arial" w:eastAsia="Arial" w:hAnsi="Arial" w:cs="Arial"/>
          <w:color w:val="494645"/>
          <w:sz w:val="14"/>
          <w:szCs w:val="14"/>
        </w:rPr>
        <w:t xml:space="preserve"> Dej</w:t>
      </w:r>
      <w:ins w:id="4541" w:author="Kaxiong" w:date="2021-06-11T15:02:00Z">
        <w:r w:rsidR="008C5145">
          <w:rPr>
            <w:rFonts w:ascii="Arial" w:eastAsia="Arial" w:hAnsi="Arial" w:cs="Arial"/>
            <w:color w:val="494645"/>
            <w:sz w:val="14"/>
            <w:szCs w:val="14"/>
          </w:rPr>
          <w:t xml:space="preserve"> </w:t>
        </w:r>
        <w:r w:rsidR="00056792">
          <w:rPr>
            <w:rFonts w:ascii="Arial" w:eastAsia="Arial" w:hAnsi="Arial" w:cs="Arial"/>
            <w:color w:val="494645"/>
            <w:sz w:val="14"/>
            <w:szCs w:val="14"/>
          </w:rPr>
          <w:t xml:space="preserve">Siv </w:t>
        </w:r>
        <w:proofErr w:type="spellStart"/>
        <w:r w:rsidR="00056792">
          <w:rPr>
            <w:rFonts w:ascii="Arial" w:eastAsia="Arial" w:hAnsi="Arial" w:cs="Arial"/>
            <w:color w:val="494645"/>
            <w:sz w:val="14"/>
            <w:szCs w:val="14"/>
          </w:rPr>
          <w:t>Ua</w:t>
        </w:r>
        <w:proofErr w:type="spellEnd"/>
        <w:r w:rsidR="00056792">
          <w:rPr>
            <w:rFonts w:ascii="Arial" w:eastAsia="Arial" w:hAnsi="Arial" w:cs="Arial"/>
            <w:color w:val="494645"/>
            <w:sz w:val="14"/>
            <w:szCs w:val="14"/>
          </w:rPr>
          <w:t xml:space="preserve"> </w:t>
        </w:r>
      </w:ins>
      <w:proofErr w:type="spellStart"/>
      <w:ins w:id="4542" w:author="Kaxiong" w:date="2021-06-11T15:03:00Z">
        <w:r w:rsidR="00056792">
          <w:rPr>
            <w:rFonts w:ascii="Arial" w:eastAsia="Arial" w:hAnsi="Arial" w:cs="Arial"/>
            <w:color w:val="494645"/>
            <w:sz w:val="14"/>
            <w:szCs w:val="14"/>
          </w:rPr>
          <w:t>Liaj</w:t>
        </w:r>
        <w:proofErr w:type="spellEnd"/>
        <w:r w:rsidR="00056792">
          <w:rPr>
            <w:rFonts w:ascii="Arial" w:eastAsia="Arial" w:hAnsi="Arial" w:cs="Arial"/>
            <w:color w:val="494645"/>
            <w:sz w:val="14"/>
            <w:szCs w:val="14"/>
          </w:rPr>
          <w:t xml:space="preserve"> </w:t>
        </w:r>
        <w:proofErr w:type="spellStart"/>
        <w:r w:rsidR="00056792">
          <w:rPr>
            <w:rFonts w:ascii="Arial" w:eastAsia="Arial" w:hAnsi="Arial" w:cs="Arial"/>
            <w:color w:val="494645"/>
            <w:sz w:val="14"/>
            <w:szCs w:val="14"/>
          </w:rPr>
          <w:t>Ua</w:t>
        </w:r>
        <w:proofErr w:type="spellEnd"/>
        <w:r w:rsidR="00056792">
          <w:rPr>
            <w:rFonts w:ascii="Arial" w:eastAsia="Arial" w:hAnsi="Arial" w:cs="Arial"/>
            <w:color w:val="494645"/>
            <w:sz w:val="14"/>
            <w:szCs w:val="14"/>
          </w:rPr>
          <w:t xml:space="preserve"> </w:t>
        </w:r>
        <w:proofErr w:type="spellStart"/>
        <w:r w:rsidR="00056792">
          <w:rPr>
            <w:rFonts w:ascii="Arial" w:eastAsia="Arial" w:hAnsi="Arial" w:cs="Arial"/>
            <w:color w:val="494645"/>
            <w:sz w:val="14"/>
            <w:szCs w:val="14"/>
          </w:rPr>
          <w:t>Teb</w:t>
        </w:r>
      </w:ins>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Koj</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muaj</w:t>
      </w:r>
      <w:proofErr w:type="spellEnd"/>
      <w:r w:rsidR="00F2670D" w:rsidRPr="00AA776A">
        <w:rPr>
          <w:rFonts w:ascii="Arial" w:eastAsia="Arial" w:hAnsi="Arial" w:cs="Arial"/>
          <w:color w:val="494645"/>
          <w:sz w:val="14"/>
          <w:szCs w:val="14"/>
        </w:rPr>
        <w:t xml:space="preserve"> 2 </w:t>
      </w:r>
      <w:proofErr w:type="spellStart"/>
      <w:r w:rsidR="00F2670D" w:rsidRPr="00AA776A">
        <w:rPr>
          <w:rFonts w:ascii="Arial" w:eastAsia="Arial" w:hAnsi="Arial" w:cs="Arial"/>
          <w:color w:val="494645"/>
          <w:sz w:val="14"/>
          <w:szCs w:val="14"/>
        </w:rPr>
        <w:t>xyoos</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ntxiv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rau</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kev</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ua</w:t>
      </w:r>
      <w:proofErr w:type="spellEnd"/>
      <w:r w:rsidR="00F2670D" w:rsidRPr="00AA776A">
        <w:rPr>
          <w:rFonts w:ascii="Arial" w:eastAsia="Arial" w:hAnsi="Arial" w:cs="Arial"/>
          <w:color w:val="494645"/>
          <w:sz w:val="14"/>
          <w:szCs w:val="14"/>
        </w:rPr>
        <w:t xml:space="preserve"> </w:t>
      </w:r>
      <w:proofErr w:type="spellStart"/>
      <w:r w:rsidR="00F2670D" w:rsidRPr="00AA776A">
        <w:rPr>
          <w:rFonts w:ascii="Arial" w:eastAsia="Arial" w:hAnsi="Arial" w:cs="Arial"/>
          <w:color w:val="494645"/>
          <w:sz w:val="14"/>
          <w:szCs w:val="14"/>
        </w:rPr>
        <w:t>raws</w:t>
      </w:r>
      <w:proofErr w:type="spellEnd"/>
      <w:r w:rsidR="00F2670D" w:rsidRPr="00AA776A">
        <w:rPr>
          <w:rFonts w:ascii="Arial" w:eastAsia="Arial" w:hAnsi="Arial" w:cs="Arial"/>
          <w:color w:val="494645"/>
          <w:sz w:val="14"/>
          <w:szCs w:val="14"/>
        </w:rPr>
        <w:t>.</w:t>
      </w:r>
    </w:p>
    <w:p w14:paraId="3E462AE2" w14:textId="77777777" w:rsidR="00BF3E5F" w:rsidRPr="002D3844" w:rsidRDefault="00BF3E5F">
      <w:pPr>
        <w:spacing w:line="6" w:lineRule="exact"/>
        <w:rPr>
          <w:rFonts w:ascii="Arial" w:eastAsia="Arial" w:hAnsi="Arial" w:cs="Arial"/>
          <w:color w:val="494645"/>
          <w:sz w:val="18"/>
          <w:szCs w:val="18"/>
        </w:rPr>
      </w:pPr>
    </w:p>
    <w:p w14:paraId="24E80807" w14:textId="1E31124E" w:rsidR="00BF3E5F" w:rsidRPr="002D3844" w:rsidRDefault="00056792">
      <w:pPr>
        <w:numPr>
          <w:ilvl w:val="0"/>
          <w:numId w:val="16"/>
        </w:numPr>
        <w:tabs>
          <w:tab w:val="left" w:pos="640"/>
        </w:tabs>
        <w:ind w:left="640" w:hanging="360"/>
        <w:rPr>
          <w:rFonts w:ascii="Arial" w:eastAsia="Arial" w:hAnsi="Arial" w:cs="Arial"/>
          <w:color w:val="494645"/>
          <w:sz w:val="18"/>
          <w:szCs w:val="18"/>
        </w:rPr>
      </w:pPr>
      <w:ins w:id="4543" w:author="Kaxiong" w:date="2021-06-11T15:04:00Z">
        <w:r>
          <w:rPr>
            <w:rFonts w:ascii="Arial" w:eastAsia="Arial" w:hAnsi="Arial" w:cs="Arial"/>
            <w:color w:val="494645"/>
            <w:sz w:val="16"/>
            <w:szCs w:val="16"/>
          </w:rPr>
          <w:t xml:space="preserve">Cov Kev </w:t>
        </w:r>
        <w:proofErr w:type="spellStart"/>
        <w:r>
          <w:rPr>
            <w:rFonts w:ascii="Arial" w:eastAsia="Arial" w:hAnsi="Arial" w:cs="Arial"/>
            <w:color w:val="494645"/>
            <w:sz w:val="16"/>
            <w:szCs w:val="16"/>
          </w:rPr>
          <w:t>Tsim</w:t>
        </w:r>
        <w:proofErr w:type="spellEnd"/>
        <w:r>
          <w:rPr>
            <w:rFonts w:ascii="Arial" w:eastAsia="Arial" w:hAnsi="Arial" w:cs="Arial"/>
            <w:color w:val="494645"/>
            <w:sz w:val="16"/>
            <w:szCs w:val="16"/>
          </w:rPr>
          <w:t xml:space="preserve"> Kho</w:t>
        </w:r>
      </w:ins>
      <w:del w:id="4544" w:author="Kaxiong" w:date="2021-06-11T15:04:00Z">
        <w:r w:rsidR="001223BD" w:rsidDel="00056792">
          <w:rPr>
            <w:rFonts w:ascii="Arial" w:eastAsia="Arial" w:hAnsi="Arial" w:cs="Arial"/>
            <w:color w:val="494645"/>
            <w:sz w:val="16"/>
            <w:szCs w:val="16"/>
          </w:rPr>
          <w:delText>Hla</w:delText>
        </w:r>
      </w:del>
      <w:r w:rsidR="00F2670D" w:rsidRPr="002D3844">
        <w:rPr>
          <w:rFonts w:ascii="Arial" w:eastAsia="Arial" w:hAnsi="Arial" w:cs="Arial"/>
          <w:color w:val="494645"/>
          <w:sz w:val="16"/>
          <w:szCs w:val="16"/>
        </w:rPr>
        <w:t xml:space="preserve">: 1 </w:t>
      </w:r>
      <w:proofErr w:type="spellStart"/>
      <w:r w:rsidR="001223BD">
        <w:rPr>
          <w:rFonts w:ascii="Arial" w:eastAsia="Arial" w:hAnsi="Arial" w:cs="Arial"/>
          <w:color w:val="494645"/>
          <w:sz w:val="16"/>
          <w:szCs w:val="16"/>
        </w:rPr>
        <w:t>xyoo</w:t>
      </w:r>
      <w:proofErr w:type="spellEnd"/>
      <w:r w:rsidR="001223BD">
        <w:rPr>
          <w:rFonts w:ascii="Arial" w:eastAsia="Arial" w:hAnsi="Arial" w:cs="Arial"/>
          <w:color w:val="494645"/>
          <w:sz w:val="16"/>
          <w:szCs w:val="16"/>
        </w:rPr>
        <w:t xml:space="preserve"> </w:t>
      </w:r>
      <w:proofErr w:type="spellStart"/>
      <w:r w:rsidR="001223BD">
        <w:rPr>
          <w:rFonts w:ascii="Arial" w:eastAsia="Arial" w:hAnsi="Arial" w:cs="Arial"/>
          <w:color w:val="494645"/>
          <w:sz w:val="16"/>
          <w:szCs w:val="16"/>
        </w:rPr>
        <w:t>tsawg</w:t>
      </w:r>
      <w:proofErr w:type="spellEnd"/>
      <w:r w:rsidR="001223BD">
        <w:rPr>
          <w:rFonts w:ascii="Arial" w:eastAsia="Arial" w:hAnsi="Arial" w:cs="Arial"/>
          <w:color w:val="494645"/>
          <w:sz w:val="16"/>
          <w:szCs w:val="16"/>
        </w:rPr>
        <w:t xml:space="preserve"> </w:t>
      </w:r>
      <w:proofErr w:type="spellStart"/>
      <w:r w:rsidR="001223BD">
        <w:rPr>
          <w:rFonts w:ascii="Arial" w:eastAsia="Arial" w:hAnsi="Arial" w:cs="Arial"/>
          <w:color w:val="494645"/>
          <w:sz w:val="16"/>
          <w:szCs w:val="16"/>
        </w:rPr>
        <w:t>rau</w:t>
      </w:r>
      <w:proofErr w:type="spellEnd"/>
      <w:r w:rsidR="001223BD">
        <w:rPr>
          <w:rFonts w:ascii="Arial" w:eastAsia="Arial" w:hAnsi="Arial" w:cs="Arial"/>
          <w:color w:val="494645"/>
          <w:sz w:val="16"/>
          <w:szCs w:val="16"/>
        </w:rPr>
        <w:t xml:space="preserve"> </w:t>
      </w:r>
      <w:proofErr w:type="spellStart"/>
      <w:r w:rsidR="001223BD">
        <w:rPr>
          <w:rFonts w:ascii="Arial" w:eastAsia="Arial" w:hAnsi="Arial" w:cs="Arial"/>
          <w:color w:val="494645"/>
          <w:sz w:val="16"/>
          <w:szCs w:val="16"/>
        </w:rPr>
        <w:t>kev</w:t>
      </w:r>
      <w:proofErr w:type="spellEnd"/>
      <w:r w:rsidR="001223BD">
        <w:rPr>
          <w:rFonts w:ascii="Arial" w:eastAsia="Arial" w:hAnsi="Arial" w:cs="Arial"/>
          <w:color w:val="494645"/>
          <w:sz w:val="16"/>
          <w:szCs w:val="16"/>
        </w:rPr>
        <w:t xml:space="preserve"> </w:t>
      </w:r>
      <w:proofErr w:type="spellStart"/>
      <w:r w:rsidR="001223BD">
        <w:rPr>
          <w:rFonts w:ascii="Arial" w:eastAsia="Arial" w:hAnsi="Arial" w:cs="Arial"/>
          <w:color w:val="494645"/>
          <w:sz w:val="16"/>
          <w:szCs w:val="16"/>
        </w:rPr>
        <w:t>ua</w:t>
      </w:r>
      <w:proofErr w:type="spellEnd"/>
      <w:r w:rsidR="001223BD">
        <w:rPr>
          <w:rFonts w:ascii="Arial" w:eastAsia="Arial" w:hAnsi="Arial" w:cs="Arial"/>
          <w:color w:val="494645"/>
          <w:sz w:val="16"/>
          <w:szCs w:val="16"/>
        </w:rPr>
        <w:t xml:space="preserve"> </w:t>
      </w:r>
      <w:proofErr w:type="spellStart"/>
      <w:r w:rsidR="001223BD">
        <w:rPr>
          <w:rFonts w:ascii="Arial" w:eastAsia="Arial" w:hAnsi="Arial" w:cs="Arial"/>
          <w:color w:val="494645"/>
          <w:sz w:val="16"/>
          <w:szCs w:val="16"/>
        </w:rPr>
        <w:t>raws</w:t>
      </w:r>
      <w:proofErr w:type="spellEnd"/>
      <w:r w:rsidR="00F2670D" w:rsidRPr="002D3844">
        <w:rPr>
          <w:rFonts w:ascii="Arial" w:eastAsia="Arial" w:hAnsi="Arial" w:cs="Arial"/>
          <w:color w:val="494645"/>
          <w:sz w:val="16"/>
          <w:szCs w:val="16"/>
        </w:rPr>
        <w:t>.</w:t>
      </w:r>
    </w:p>
    <w:p w14:paraId="7488CBE8" w14:textId="77777777" w:rsidR="00BF3E5F" w:rsidRDefault="00BF3E5F">
      <w:pPr>
        <w:spacing w:line="337" w:lineRule="exact"/>
        <w:rPr>
          <w:sz w:val="20"/>
          <w:szCs w:val="20"/>
        </w:rPr>
      </w:pPr>
    </w:p>
    <w:p w14:paraId="3F037B8B" w14:textId="77777777" w:rsidR="00BF3E5F" w:rsidRDefault="00BF3E5F">
      <w:pPr>
        <w:sectPr w:rsidR="00BF3E5F">
          <w:type w:val="continuous"/>
          <w:pgSz w:w="12240" w:h="15840"/>
          <w:pgMar w:top="733" w:right="700" w:bottom="0" w:left="820" w:header="0" w:footer="0" w:gutter="0"/>
          <w:cols w:num="2" w:space="720" w:equalWidth="0">
            <w:col w:w="5780" w:space="440"/>
            <w:col w:w="4500"/>
          </w:cols>
        </w:sectPr>
      </w:pPr>
    </w:p>
    <w:p w14:paraId="03A74B82" w14:textId="77777777" w:rsidR="00BF3E5F" w:rsidRDefault="00BF3E5F">
      <w:pPr>
        <w:spacing w:line="166" w:lineRule="exact"/>
        <w:rPr>
          <w:sz w:val="20"/>
          <w:szCs w:val="20"/>
        </w:rPr>
      </w:pPr>
    </w:p>
    <w:p w14:paraId="44085CB2" w14:textId="6A3EA616" w:rsidR="00BF3E5F" w:rsidRDefault="00056792">
      <w:pPr>
        <w:ind w:left="1700"/>
        <w:rPr>
          <w:sz w:val="20"/>
          <w:szCs w:val="20"/>
        </w:rPr>
      </w:pPr>
      <w:proofErr w:type="spellStart"/>
      <w:ins w:id="4545" w:author="Kaxiong" w:date="2021-06-11T15:11:00Z">
        <w:r>
          <w:rPr>
            <w:rFonts w:ascii="Arial" w:eastAsia="Arial" w:hAnsi="Arial" w:cs="Arial"/>
            <w:b/>
            <w:bCs/>
            <w:color w:val="494645"/>
            <w:sz w:val="14"/>
            <w:szCs w:val="14"/>
          </w:rPr>
          <w:t>Hais</w:t>
        </w:r>
        <w:proofErr w:type="spellEnd"/>
        <w:r>
          <w:rPr>
            <w:rFonts w:ascii="Arial" w:eastAsia="Arial" w:hAnsi="Arial" w:cs="Arial"/>
            <w:b/>
            <w:bCs/>
            <w:color w:val="494645"/>
            <w:sz w:val="14"/>
            <w:szCs w:val="14"/>
          </w:rPr>
          <w:t xml:space="preserve"> </w:t>
        </w:r>
      </w:ins>
      <w:proofErr w:type="spellStart"/>
      <w:ins w:id="4546" w:author="Kaxiong" w:date="2021-06-11T15:12:00Z">
        <w:r>
          <w:rPr>
            <w:rFonts w:ascii="Arial" w:eastAsia="Arial" w:hAnsi="Arial" w:cs="Arial"/>
            <w:b/>
            <w:bCs/>
            <w:color w:val="494645"/>
            <w:sz w:val="14"/>
            <w:szCs w:val="14"/>
          </w:rPr>
          <w:t>ntxiv</w:t>
        </w:r>
        <w:proofErr w:type="spellEnd"/>
        <w:r>
          <w:rPr>
            <w:rFonts w:ascii="Arial" w:eastAsia="Arial" w:hAnsi="Arial" w:cs="Arial"/>
            <w:b/>
            <w:bCs/>
            <w:color w:val="494645"/>
            <w:sz w:val="14"/>
            <w:szCs w:val="14"/>
          </w:rPr>
          <w:t xml:space="preserve"> </w:t>
        </w:r>
      </w:ins>
      <w:del w:id="4547" w:author="Kaxiong" w:date="2021-06-11T15:12:00Z">
        <w:r w:rsidR="00F2670D" w:rsidDel="00056792">
          <w:rPr>
            <w:rFonts w:ascii="Arial" w:eastAsia="Arial" w:hAnsi="Arial" w:cs="Arial"/>
            <w:b/>
            <w:bCs/>
            <w:color w:val="494645"/>
            <w:sz w:val="14"/>
            <w:szCs w:val="14"/>
          </w:rPr>
          <w:delText xml:space="preserve">Taug mus </w:delText>
        </w:r>
      </w:del>
      <w:proofErr w:type="spellStart"/>
      <w:r w:rsidR="00F2670D">
        <w:rPr>
          <w:rFonts w:ascii="Arial" w:eastAsia="Arial" w:hAnsi="Arial" w:cs="Arial"/>
          <w:b/>
          <w:bCs/>
          <w:color w:val="494645"/>
          <w:sz w:val="14"/>
          <w:szCs w:val="14"/>
        </w:rPr>
        <w:t>rau</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nploo</w:t>
      </w:r>
      <w:r w:rsidR="00BC5A9F">
        <w:rPr>
          <w:rFonts w:ascii="Arial" w:eastAsia="Arial" w:hAnsi="Arial" w:cs="Arial"/>
          <w:b/>
          <w:bCs/>
          <w:color w:val="494645"/>
          <w:sz w:val="14"/>
          <w:szCs w:val="14"/>
        </w:rPr>
        <w:t>g</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ntawv</w:t>
      </w:r>
      <w:proofErr w:type="spellEnd"/>
      <w:r w:rsidR="00F2670D">
        <w:rPr>
          <w:rFonts w:ascii="Arial" w:eastAsia="Arial" w:hAnsi="Arial" w:cs="Arial"/>
          <w:b/>
          <w:bCs/>
          <w:color w:val="494645"/>
          <w:sz w:val="14"/>
          <w:szCs w:val="14"/>
        </w:rPr>
        <w:t xml:space="preserve"> tom </w:t>
      </w:r>
      <w:proofErr w:type="spellStart"/>
      <w:r w:rsidR="00F2670D">
        <w:rPr>
          <w:rFonts w:ascii="Arial" w:eastAsia="Arial" w:hAnsi="Arial" w:cs="Arial"/>
          <w:b/>
          <w:bCs/>
          <w:color w:val="494645"/>
          <w:sz w:val="14"/>
          <w:szCs w:val="14"/>
        </w:rPr>
        <w:t>ntej</w:t>
      </w:r>
      <w:proofErr w:type="spellEnd"/>
      <w:r w:rsidR="00F2670D">
        <w:rPr>
          <w:rFonts w:ascii="Arial" w:eastAsia="Arial" w:hAnsi="Arial" w:cs="Arial"/>
          <w:b/>
          <w:bCs/>
          <w:color w:val="494645"/>
          <w:sz w:val="14"/>
          <w:szCs w:val="14"/>
        </w:rPr>
        <w:t xml:space="preserve"> los </w:t>
      </w:r>
      <w:proofErr w:type="spellStart"/>
      <w:r w:rsidR="00F2670D">
        <w:rPr>
          <w:rFonts w:ascii="Arial" w:eastAsia="Arial" w:hAnsi="Arial" w:cs="Arial"/>
          <w:b/>
          <w:bCs/>
          <w:color w:val="494645"/>
          <w:sz w:val="14"/>
          <w:szCs w:val="14"/>
        </w:rPr>
        <w:t>txiav</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txim</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siab</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yog</w:t>
      </w:r>
      <w:proofErr w:type="spellEnd"/>
      <w:r w:rsidR="00F2670D">
        <w:rPr>
          <w:rFonts w:ascii="Arial" w:eastAsia="Arial" w:hAnsi="Arial" w:cs="Arial"/>
          <w:b/>
          <w:bCs/>
          <w:color w:val="494645"/>
          <w:sz w:val="14"/>
          <w:szCs w:val="14"/>
        </w:rPr>
        <w:t xml:space="preserve"> </w:t>
      </w:r>
      <w:proofErr w:type="spellStart"/>
      <w:r w:rsidR="00F2670D">
        <w:rPr>
          <w:rFonts w:ascii="Arial" w:eastAsia="Arial" w:hAnsi="Arial" w:cs="Arial"/>
          <w:b/>
          <w:bCs/>
          <w:color w:val="494645"/>
          <w:sz w:val="14"/>
          <w:szCs w:val="14"/>
        </w:rPr>
        <w:t>tias</w:t>
      </w:r>
      <w:proofErr w:type="spellEnd"/>
      <w:r w:rsidR="00BC5A9F">
        <w:rPr>
          <w:rFonts w:ascii="Arial" w:eastAsia="Arial" w:hAnsi="Arial" w:cs="Arial"/>
          <w:b/>
          <w:bCs/>
          <w:color w:val="494645"/>
          <w:sz w:val="14"/>
          <w:szCs w:val="14"/>
        </w:rPr>
        <w:t xml:space="preserve"> </w:t>
      </w:r>
      <w:del w:id="4548" w:author="Kaxiong" w:date="2021-06-11T15:13:00Z">
        <w:r w:rsidR="00BC5A9F" w:rsidDel="0037379A">
          <w:rPr>
            <w:rFonts w:ascii="Arial" w:eastAsia="Arial" w:hAnsi="Arial" w:cs="Arial"/>
            <w:b/>
            <w:bCs/>
            <w:color w:val="494645"/>
            <w:sz w:val="14"/>
            <w:szCs w:val="14"/>
          </w:rPr>
          <w:delText xml:space="preserve">KEV YUAM </w:delText>
        </w:r>
      </w:del>
      <w:r w:rsidR="00BC5A9F">
        <w:rPr>
          <w:rFonts w:ascii="Arial" w:eastAsia="Arial" w:hAnsi="Arial" w:cs="Arial"/>
          <w:b/>
          <w:bCs/>
          <w:color w:val="494645"/>
          <w:sz w:val="14"/>
          <w:szCs w:val="14"/>
        </w:rPr>
        <w:t xml:space="preserve">TXOJ CAI </w:t>
      </w:r>
      <w:ins w:id="4549" w:author="Kaxiong" w:date="2021-06-11T15:13:00Z">
        <w:r w:rsidR="0037379A">
          <w:rPr>
            <w:rFonts w:ascii="Arial" w:eastAsia="Arial" w:hAnsi="Arial" w:cs="Arial"/>
            <w:b/>
            <w:bCs/>
            <w:color w:val="494645"/>
            <w:sz w:val="14"/>
            <w:szCs w:val="14"/>
          </w:rPr>
          <w:t>TSWJ HWM KEV TIV THAIV</w:t>
        </w:r>
      </w:ins>
      <w:del w:id="4550" w:author="Kaxiong" w:date="2021-06-11T15:13:00Z">
        <w:r w:rsidR="00BC5A9F" w:rsidDel="0037379A">
          <w:rPr>
            <w:rFonts w:ascii="Arial" w:eastAsia="Arial" w:hAnsi="Arial" w:cs="Arial"/>
            <w:b/>
            <w:bCs/>
            <w:color w:val="494645"/>
            <w:sz w:val="14"/>
            <w:szCs w:val="14"/>
          </w:rPr>
          <w:delText>TSIM KHOOM</w:delText>
        </w:r>
      </w:del>
      <w:ins w:id="4551" w:author="Kaxiong" w:date="2021-06-11T15:13:00Z">
        <w:r w:rsidR="0037379A">
          <w:rPr>
            <w:rFonts w:ascii="Arial" w:eastAsia="Arial" w:hAnsi="Arial" w:cs="Arial"/>
            <w:b/>
            <w:bCs/>
            <w:color w:val="494645"/>
            <w:sz w:val="14"/>
            <w:szCs w:val="14"/>
          </w:rPr>
          <w:t xml:space="preserve"> ta</w:t>
        </w:r>
      </w:ins>
      <w:ins w:id="4552" w:author="Kaxiong" w:date="2021-06-11T15:14:00Z">
        <w:r w:rsidR="0037379A">
          <w:rPr>
            <w:rFonts w:ascii="Arial" w:eastAsia="Arial" w:hAnsi="Arial" w:cs="Arial"/>
            <w:b/>
            <w:bCs/>
            <w:color w:val="494645"/>
            <w:sz w:val="14"/>
            <w:szCs w:val="14"/>
          </w:rPr>
          <w:t xml:space="preserve">u </w:t>
        </w:r>
        <w:proofErr w:type="spellStart"/>
        <w:r w:rsidR="0037379A">
          <w:rPr>
            <w:rFonts w:ascii="Arial" w:eastAsia="Arial" w:hAnsi="Arial" w:cs="Arial"/>
            <w:b/>
            <w:bCs/>
            <w:color w:val="494645"/>
            <w:sz w:val="14"/>
            <w:szCs w:val="14"/>
          </w:rPr>
          <w:t>muab</w:t>
        </w:r>
        <w:proofErr w:type="spellEnd"/>
        <w:r w:rsidR="0037379A">
          <w:rPr>
            <w:rFonts w:ascii="Arial" w:eastAsia="Arial" w:hAnsi="Arial" w:cs="Arial"/>
            <w:b/>
            <w:bCs/>
            <w:color w:val="494645"/>
            <w:sz w:val="14"/>
            <w:szCs w:val="14"/>
          </w:rPr>
          <w:t xml:space="preserve"> los </w:t>
        </w:r>
        <w:proofErr w:type="spellStart"/>
        <w:r w:rsidR="0037379A">
          <w:rPr>
            <w:rFonts w:ascii="Arial" w:eastAsia="Arial" w:hAnsi="Arial" w:cs="Arial"/>
            <w:b/>
            <w:bCs/>
            <w:color w:val="494645"/>
            <w:sz w:val="14"/>
            <w:szCs w:val="14"/>
          </w:rPr>
          <w:t>siv</w:t>
        </w:r>
        <w:proofErr w:type="spellEnd"/>
        <w:r w:rsidR="0037379A">
          <w:rPr>
            <w:rFonts w:ascii="Arial" w:eastAsia="Arial" w:hAnsi="Arial" w:cs="Arial"/>
            <w:b/>
            <w:bCs/>
            <w:color w:val="494645"/>
            <w:sz w:val="14"/>
            <w:szCs w:val="14"/>
          </w:rPr>
          <w:t>.</w:t>
        </w:r>
      </w:ins>
    </w:p>
    <w:p w14:paraId="0FD8E16C" w14:textId="77777777" w:rsidR="00BF3E5F" w:rsidRDefault="00F2670D">
      <w:pPr>
        <w:spacing w:line="20" w:lineRule="exact"/>
        <w:rPr>
          <w:sz w:val="20"/>
          <w:szCs w:val="20"/>
        </w:rPr>
      </w:pPr>
      <w:r>
        <w:rPr>
          <w:noProof/>
          <w:sz w:val="20"/>
          <w:szCs w:val="20"/>
        </w:rPr>
        <w:drawing>
          <wp:anchor distT="0" distB="0" distL="114300" distR="114300" simplePos="0" relativeHeight="251638272" behindDoc="1" locked="0" layoutInCell="0" allowOverlap="1" wp14:anchorId="577AB405" wp14:editId="3D03E831">
            <wp:simplePos x="0" y="0"/>
            <wp:positionH relativeFrom="column">
              <wp:posOffset>-520065</wp:posOffset>
            </wp:positionH>
            <wp:positionV relativeFrom="paragraph">
              <wp:posOffset>115570</wp:posOffset>
            </wp:positionV>
            <wp:extent cx="7772400" cy="316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0E4CAE06" w14:textId="77777777" w:rsidR="00BF3E5F" w:rsidRDefault="00BF3E5F">
      <w:pPr>
        <w:sectPr w:rsidR="00BF3E5F">
          <w:type w:val="continuous"/>
          <w:pgSz w:w="12240" w:h="15840"/>
          <w:pgMar w:top="733" w:right="700" w:bottom="0" w:left="820" w:header="0" w:footer="0" w:gutter="0"/>
          <w:cols w:space="720" w:equalWidth="0">
            <w:col w:w="10720"/>
          </w:cols>
        </w:sectPr>
      </w:pPr>
    </w:p>
    <w:p w14:paraId="2EBCE217" w14:textId="77777777" w:rsidR="00BF3E5F" w:rsidRDefault="00BF3E5F">
      <w:pPr>
        <w:spacing w:line="278" w:lineRule="exact"/>
        <w:rPr>
          <w:sz w:val="20"/>
          <w:szCs w:val="20"/>
        </w:rPr>
      </w:pPr>
    </w:p>
    <w:p w14:paraId="1F3A51E4" w14:textId="1C38018A" w:rsidR="00BF3E5F" w:rsidRDefault="00F2670D">
      <w:pPr>
        <w:tabs>
          <w:tab w:val="left" w:pos="9860"/>
          <w:tab w:val="left" w:pos="10580"/>
        </w:tabs>
        <w:ind w:left="1940"/>
        <w:rPr>
          <w:sz w:val="20"/>
          <w:szCs w:val="20"/>
        </w:rPr>
      </w:pPr>
      <w:r w:rsidRPr="00141EE6">
        <w:rPr>
          <w:rFonts w:ascii="Arial" w:eastAsia="Arial" w:hAnsi="Arial" w:cs="Arial"/>
          <w:color w:val="675E35"/>
          <w:sz w:val="19"/>
          <w:szCs w:val="19"/>
        </w:rPr>
        <w:t>|</w:t>
      </w:r>
      <w:r w:rsidR="00141EE6">
        <w:rPr>
          <w:rFonts w:ascii="Arial" w:eastAsia="Arial" w:hAnsi="Arial" w:cs="Arial"/>
          <w:color w:val="675E35"/>
          <w:sz w:val="19"/>
          <w:szCs w:val="19"/>
        </w:rPr>
        <w:t xml:space="preserve">    </w:t>
      </w:r>
      <w:r w:rsidRPr="00141EE6">
        <w:rPr>
          <w:rFonts w:ascii="Arial" w:eastAsia="Arial" w:hAnsi="Arial" w:cs="Arial"/>
          <w:color w:val="675E35"/>
          <w:sz w:val="19"/>
          <w:szCs w:val="19"/>
        </w:rPr>
        <w:t xml:space="preserve"> </w:t>
      </w:r>
      <w:r w:rsidRPr="00F61652">
        <w:rPr>
          <w:rFonts w:ascii="Arial" w:eastAsia="Arial" w:hAnsi="Arial" w:cs="Arial"/>
          <w:color w:val="675E35"/>
          <w:sz w:val="13"/>
          <w:szCs w:val="13"/>
        </w:rPr>
        <w:t>farmcommons.org</w:t>
      </w:r>
      <w:r w:rsidR="00F61652">
        <w:rPr>
          <w:rFonts w:ascii="Arial" w:eastAsia="Arial" w:hAnsi="Arial" w:cs="Arial"/>
          <w:color w:val="675E35"/>
          <w:sz w:val="13"/>
          <w:szCs w:val="13"/>
        </w:rPr>
        <w:t xml:space="preserve">       </w:t>
      </w:r>
      <w:r w:rsidRPr="00141EE6">
        <w:rPr>
          <w:rFonts w:ascii="Arial" w:eastAsia="Arial" w:hAnsi="Arial" w:cs="Arial"/>
          <w:color w:val="675E35"/>
          <w:sz w:val="19"/>
          <w:szCs w:val="19"/>
        </w:rPr>
        <w:t xml:space="preserve"> | </w:t>
      </w:r>
      <w:r w:rsidR="00F61652">
        <w:rPr>
          <w:rFonts w:ascii="Arial" w:eastAsia="Arial" w:hAnsi="Arial" w:cs="Arial"/>
          <w:color w:val="675E35"/>
          <w:sz w:val="19"/>
          <w:szCs w:val="19"/>
        </w:rPr>
        <w:t xml:space="preserve"> </w:t>
      </w:r>
      <w:r w:rsidRPr="00F61652">
        <w:rPr>
          <w:rFonts w:ascii="Arial" w:eastAsia="Arial" w:hAnsi="Arial" w:cs="Arial"/>
          <w:color w:val="675E35"/>
          <w:sz w:val="13"/>
          <w:szCs w:val="13"/>
        </w:rPr>
        <w:t xml:space="preserve">FSMA – </w:t>
      </w:r>
      <w:proofErr w:type="spellStart"/>
      <w:ins w:id="4553" w:author="Kaxiong" w:date="2021-06-11T15:14:00Z">
        <w:r w:rsidR="0037379A">
          <w:rPr>
            <w:rFonts w:ascii="Arial" w:eastAsia="Arial" w:hAnsi="Arial" w:cs="Arial"/>
            <w:color w:val="675E35"/>
            <w:sz w:val="13"/>
            <w:szCs w:val="13"/>
          </w:rPr>
          <w:t>Daim</w:t>
        </w:r>
        <w:proofErr w:type="spellEnd"/>
        <w:r w:rsidR="0037379A">
          <w:rPr>
            <w:rFonts w:ascii="Arial" w:eastAsia="Arial" w:hAnsi="Arial" w:cs="Arial"/>
            <w:color w:val="675E35"/>
            <w:sz w:val="13"/>
            <w:szCs w:val="13"/>
          </w:rPr>
          <w:t xml:space="preserve"> </w:t>
        </w:r>
      </w:ins>
      <w:proofErr w:type="spellStart"/>
      <w:ins w:id="4554" w:author="Kaxiong" w:date="2021-06-11T15:53:00Z">
        <w:r w:rsidR="00552286">
          <w:rPr>
            <w:rFonts w:ascii="Arial" w:eastAsia="Arial" w:hAnsi="Arial" w:cs="Arial"/>
            <w:color w:val="675E35"/>
            <w:sz w:val="13"/>
            <w:szCs w:val="13"/>
          </w:rPr>
          <w:t>phiaj</w:t>
        </w:r>
        <w:proofErr w:type="spellEnd"/>
        <w:r w:rsidR="00552286">
          <w:rPr>
            <w:rFonts w:ascii="Arial" w:eastAsia="Arial" w:hAnsi="Arial" w:cs="Arial"/>
            <w:color w:val="675E35"/>
            <w:sz w:val="13"/>
            <w:szCs w:val="13"/>
          </w:rPr>
          <w:t xml:space="preserve"> </w:t>
        </w:r>
      </w:ins>
      <w:proofErr w:type="spellStart"/>
      <w:ins w:id="4555" w:author="Kaxiong" w:date="2021-06-11T15:14:00Z">
        <w:r w:rsidR="0037379A">
          <w:rPr>
            <w:rFonts w:ascii="Arial" w:eastAsia="Arial" w:hAnsi="Arial" w:cs="Arial"/>
            <w:color w:val="675E35"/>
            <w:sz w:val="13"/>
            <w:szCs w:val="13"/>
          </w:rPr>
          <w:t>q</w:t>
        </w:r>
      </w:ins>
      <w:ins w:id="4556" w:author="Kaxiong" w:date="2021-06-11T15:15:00Z">
        <w:r w:rsidR="0037379A">
          <w:rPr>
            <w:rFonts w:ascii="Arial" w:eastAsia="Arial" w:hAnsi="Arial" w:cs="Arial"/>
            <w:color w:val="675E35"/>
            <w:sz w:val="13"/>
            <w:szCs w:val="13"/>
          </w:rPr>
          <w:t>hia</w:t>
        </w:r>
      </w:ins>
      <w:proofErr w:type="spellEnd"/>
      <w:del w:id="4557" w:author="Kaxiong" w:date="2021-06-11T15:15:00Z">
        <w:r w:rsidR="00141EE6" w:rsidRPr="00F61652" w:rsidDel="0037379A">
          <w:rPr>
            <w:rFonts w:ascii="Arial" w:eastAsia="Arial" w:hAnsi="Arial" w:cs="Arial"/>
            <w:color w:val="675E35"/>
            <w:sz w:val="13"/>
            <w:szCs w:val="13"/>
          </w:rPr>
          <w:delText>Ntws qhia</w:delText>
        </w:r>
      </w:del>
      <w:r w:rsidR="00141EE6">
        <w:rPr>
          <w:rFonts w:ascii="Arial" w:eastAsia="Arial" w:hAnsi="Arial" w:cs="Arial"/>
          <w:color w:val="675E35"/>
          <w:sz w:val="19"/>
          <w:szCs w:val="19"/>
        </w:rPr>
        <w:t xml:space="preserve">  </w:t>
      </w:r>
      <w:r w:rsidR="00F61652">
        <w:rPr>
          <w:rFonts w:ascii="Arial" w:eastAsia="Arial" w:hAnsi="Arial" w:cs="Arial"/>
          <w:color w:val="675E35"/>
          <w:sz w:val="19"/>
          <w:szCs w:val="19"/>
        </w:rPr>
        <w:t xml:space="preserve">  </w:t>
      </w:r>
      <w:r w:rsidR="00141EE6">
        <w:rPr>
          <w:rFonts w:ascii="Arial" w:eastAsia="Arial" w:hAnsi="Arial" w:cs="Arial"/>
          <w:color w:val="675E35"/>
          <w:sz w:val="19"/>
          <w:szCs w:val="19"/>
        </w:rPr>
        <w:t xml:space="preserve">   </w:t>
      </w:r>
      <w:r w:rsidRPr="00141EE6">
        <w:rPr>
          <w:rFonts w:ascii="Arial" w:eastAsia="Arial" w:hAnsi="Arial" w:cs="Arial"/>
          <w:color w:val="675E35"/>
          <w:sz w:val="19"/>
          <w:szCs w:val="19"/>
        </w:rPr>
        <w:t xml:space="preserve"> | </w:t>
      </w:r>
      <w:r w:rsidR="00141EE6">
        <w:rPr>
          <w:rFonts w:ascii="Arial" w:eastAsia="Arial" w:hAnsi="Arial" w:cs="Arial"/>
          <w:color w:val="675E35"/>
          <w:sz w:val="19"/>
          <w:szCs w:val="19"/>
        </w:rPr>
        <w:t xml:space="preserve">   </w:t>
      </w:r>
      <w:r w:rsidR="00F61652">
        <w:rPr>
          <w:rFonts w:ascii="Arial" w:eastAsia="Arial" w:hAnsi="Arial" w:cs="Arial"/>
          <w:color w:val="675E35"/>
          <w:sz w:val="19"/>
          <w:szCs w:val="19"/>
        </w:rPr>
        <w:t xml:space="preserve">   </w:t>
      </w:r>
      <w:proofErr w:type="spellStart"/>
      <w:r w:rsidR="00991EEF" w:rsidRPr="00F61652">
        <w:rPr>
          <w:rFonts w:ascii="Arial" w:eastAsia="Arial" w:hAnsi="Arial" w:cs="Arial"/>
          <w:color w:val="675E35"/>
          <w:sz w:val="13"/>
          <w:szCs w:val="13"/>
        </w:rPr>
        <w:t>Hloov</w:t>
      </w:r>
      <w:proofErr w:type="spellEnd"/>
      <w:r w:rsidR="00991EEF" w:rsidRPr="00F61652">
        <w:rPr>
          <w:rFonts w:ascii="Arial" w:eastAsia="Arial" w:hAnsi="Arial" w:cs="Arial"/>
          <w:color w:val="675E35"/>
          <w:sz w:val="13"/>
          <w:szCs w:val="13"/>
        </w:rPr>
        <w:t xml:space="preserve"> </w:t>
      </w:r>
      <w:r w:rsidR="00141EE6" w:rsidRPr="00F61652">
        <w:rPr>
          <w:rFonts w:ascii="Arial" w:eastAsia="Arial" w:hAnsi="Arial" w:cs="Arial"/>
          <w:color w:val="675E35"/>
          <w:sz w:val="13"/>
          <w:szCs w:val="13"/>
        </w:rPr>
        <w:t xml:space="preserve">Kho </w:t>
      </w:r>
      <w:proofErr w:type="spellStart"/>
      <w:r w:rsidR="00141EE6" w:rsidRPr="00F61652">
        <w:rPr>
          <w:rFonts w:ascii="Arial" w:eastAsia="Arial" w:hAnsi="Arial" w:cs="Arial"/>
          <w:color w:val="675E35"/>
          <w:sz w:val="13"/>
          <w:szCs w:val="13"/>
        </w:rPr>
        <w:t>Tshiab</w:t>
      </w:r>
      <w:proofErr w:type="spellEnd"/>
      <w:r w:rsidRPr="00F61652">
        <w:rPr>
          <w:rFonts w:ascii="Arial" w:eastAsia="Arial" w:hAnsi="Arial" w:cs="Arial"/>
          <w:color w:val="675E35"/>
          <w:sz w:val="13"/>
          <w:szCs w:val="13"/>
        </w:rPr>
        <w:t xml:space="preserve">: </w:t>
      </w:r>
      <w:proofErr w:type="spellStart"/>
      <w:r w:rsidRPr="00F61652">
        <w:rPr>
          <w:rFonts w:ascii="Arial" w:eastAsia="Arial" w:hAnsi="Arial" w:cs="Arial"/>
          <w:color w:val="675E35"/>
          <w:sz w:val="13"/>
          <w:szCs w:val="13"/>
        </w:rPr>
        <w:t>Lub</w:t>
      </w:r>
      <w:proofErr w:type="spellEnd"/>
      <w:r w:rsidRPr="00F61652">
        <w:rPr>
          <w:rFonts w:ascii="Arial" w:eastAsia="Arial" w:hAnsi="Arial" w:cs="Arial"/>
          <w:color w:val="675E35"/>
          <w:sz w:val="13"/>
          <w:szCs w:val="13"/>
        </w:rPr>
        <w:t xml:space="preserve"> </w:t>
      </w:r>
      <w:proofErr w:type="spellStart"/>
      <w:r w:rsidRPr="00F61652">
        <w:rPr>
          <w:rFonts w:ascii="Arial" w:eastAsia="Arial" w:hAnsi="Arial" w:cs="Arial"/>
          <w:color w:val="675E35"/>
          <w:sz w:val="13"/>
          <w:szCs w:val="13"/>
        </w:rPr>
        <w:t>Tsib</w:t>
      </w:r>
      <w:proofErr w:type="spellEnd"/>
      <w:r w:rsidRPr="00F61652">
        <w:rPr>
          <w:rFonts w:ascii="Arial" w:eastAsia="Arial" w:hAnsi="Arial" w:cs="Arial"/>
          <w:color w:val="675E35"/>
          <w:sz w:val="13"/>
          <w:szCs w:val="13"/>
        </w:rPr>
        <w:t xml:space="preserve"> Hlis 6, 2016</w:t>
      </w:r>
      <w:r w:rsidR="00F61652">
        <w:rPr>
          <w:rFonts w:ascii="Arial" w:eastAsia="Arial" w:hAnsi="Arial" w:cs="Arial"/>
          <w:color w:val="675E35"/>
          <w:sz w:val="13"/>
          <w:szCs w:val="13"/>
        </w:rPr>
        <w:t xml:space="preserve">                        </w:t>
      </w:r>
      <w:r w:rsidRPr="00141EE6">
        <w:rPr>
          <w:rFonts w:ascii="Arial" w:eastAsia="Arial" w:hAnsi="Arial" w:cs="Arial"/>
          <w:color w:val="675E35"/>
          <w:sz w:val="20"/>
          <w:szCs w:val="20"/>
        </w:rPr>
        <w:t>|</w:t>
      </w:r>
      <w:r>
        <w:rPr>
          <w:sz w:val="20"/>
          <w:szCs w:val="20"/>
        </w:rPr>
        <w:tab/>
      </w:r>
      <w:r w:rsidRPr="00F438F7">
        <w:rPr>
          <w:rFonts w:ascii="Arial" w:eastAsia="Arial" w:hAnsi="Arial" w:cs="Arial"/>
          <w:color w:val="675E35"/>
          <w:sz w:val="16"/>
          <w:szCs w:val="16"/>
        </w:rPr>
        <w:t>2</w:t>
      </w:r>
    </w:p>
    <w:p w14:paraId="1B6460E3" w14:textId="77777777" w:rsidR="00BF3E5F" w:rsidRDefault="00BF3E5F">
      <w:pPr>
        <w:sectPr w:rsidR="00BF3E5F">
          <w:type w:val="continuous"/>
          <w:pgSz w:w="12240" w:h="15840"/>
          <w:pgMar w:top="733" w:right="700" w:bottom="0" w:left="820" w:header="0" w:footer="0" w:gutter="0"/>
          <w:cols w:space="720" w:equalWidth="0">
            <w:col w:w="10720"/>
          </w:cols>
        </w:sectPr>
      </w:pPr>
    </w:p>
    <w:p w14:paraId="74E59BC2" w14:textId="4966EE43" w:rsidR="00BF3E5F" w:rsidRDefault="00F2670D">
      <w:pPr>
        <w:ind w:left="415"/>
        <w:rPr>
          <w:sz w:val="20"/>
          <w:szCs w:val="20"/>
        </w:rPr>
      </w:pPr>
      <w:bookmarkStart w:id="4558" w:name="page28"/>
      <w:bookmarkEnd w:id="4558"/>
      <w:r>
        <w:rPr>
          <w:rFonts w:ascii="Arial" w:eastAsia="Arial" w:hAnsi="Arial" w:cs="Arial"/>
          <w:b/>
          <w:bCs/>
          <w:noProof/>
          <w:color w:val="649DA9"/>
          <w:sz w:val="23"/>
          <w:szCs w:val="23"/>
        </w:rPr>
        <w:lastRenderedPageBreak/>
        <mc:AlternateContent>
          <mc:Choice Requires="wps">
            <w:drawing>
              <wp:anchor distT="0" distB="0" distL="114300" distR="114300" simplePos="0" relativeHeight="251640320" behindDoc="1" locked="0" layoutInCell="0" allowOverlap="1" wp14:anchorId="0697A13E" wp14:editId="59EF869A">
                <wp:simplePos x="0" y="0"/>
                <wp:positionH relativeFrom="page">
                  <wp:posOffset>457200</wp:posOffset>
                </wp:positionH>
                <wp:positionV relativeFrom="page">
                  <wp:posOffset>482600</wp:posOffset>
                </wp:positionV>
                <wp:extent cx="5511800" cy="4572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0" cy="457200"/>
                        </a:xfrm>
                        <a:prstGeom prst="rect">
                          <a:avLst/>
                        </a:prstGeom>
                        <a:solidFill>
                          <a:srgbClr val="DEF2F0"/>
                        </a:solidFill>
                      </wps:spPr>
                      <wps:bodyPr/>
                    </wps:wsp>
                  </a:graphicData>
                </a:graphic>
              </wp:anchor>
            </w:drawing>
          </mc:Choice>
          <mc:Fallback>
            <w:pict>
              <v:rect w14:anchorId="5F106DD7" id="Shape 14" o:spid="_x0000_s1026" style="position:absolute;margin-left:36pt;margin-top:38pt;width:434pt;height:36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" o:allowincell="f" fillcolor="#def2f0" stroked="f">
                <w10:wrap anchorx="page" anchory="page"/>
              </v:rect>
            </w:pict>
          </mc:Fallback>
        </mc:AlternateContent>
      </w:r>
      <w:proofErr w:type="spellStart"/>
      <w:ins w:id="4559" w:author="Kaxiong" w:date="2021-06-11T15:15:00Z">
        <w:r w:rsidR="0037379A">
          <w:rPr>
            <w:rFonts w:ascii="Arial" w:eastAsia="Arial" w:hAnsi="Arial" w:cs="Arial"/>
            <w:b/>
            <w:bCs/>
            <w:color w:val="649DA9"/>
            <w:sz w:val="23"/>
            <w:szCs w:val="23"/>
          </w:rPr>
          <w:t>Puas</w:t>
        </w:r>
        <w:proofErr w:type="spellEnd"/>
        <w:r w:rsidR="0037379A">
          <w:rPr>
            <w:rFonts w:ascii="Arial" w:eastAsia="Arial" w:hAnsi="Arial" w:cs="Arial"/>
            <w:b/>
            <w:bCs/>
            <w:color w:val="649DA9"/>
            <w:sz w:val="23"/>
            <w:szCs w:val="23"/>
          </w:rPr>
          <w:t xml:space="preserve"> </w:t>
        </w:r>
        <w:proofErr w:type="spellStart"/>
        <w:r w:rsidR="0037379A">
          <w:rPr>
            <w:rFonts w:ascii="Arial" w:eastAsia="Arial" w:hAnsi="Arial" w:cs="Arial"/>
            <w:b/>
            <w:bCs/>
            <w:color w:val="649DA9"/>
            <w:sz w:val="23"/>
            <w:szCs w:val="23"/>
          </w:rPr>
          <w:t>yog</w:t>
        </w:r>
        <w:proofErr w:type="spellEnd"/>
        <w:r w:rsidR="0037379A">
          <w:rPr>
            <w:rFonts w:ascii="Arial" w:eastAsia="Arial" w:hAnsi="Arial" w:cs="Arial"/>
            <w:b/>
            <w:bCs/>
            <w:color w:val="649DA9"/>
            <w:sz w:val="23"/>
            <w:szCs w:val="23"/>
          </w:rPr>
          <w:t xml:space="preserve"> </w:t>
        </w:r>
        <w:proofErr w:type="spellStart"/>
        <w:r w:rsidR="0037379A">
          <w:rPr>
            <w:rFonts w:ascii="Arial" w:eastAsia="Arial" w:hAnsi="Arial" w:cs="Arial"/>
            <w:b/>
            <w:bCs/>
            <w:color w:val="649DA9"/>
            <w:sz w:val="23"/>
            <w:szCs w:val="23"/>
          </w:rPr>
          <w:t>t</w:t>
        </w:r>
      </w:ins>
      <w:del w:id="4560" w:author="Kaxiong" w:date="2021-06-11T15:15:00Z">
        <w:r w:rsidR="00BB6E42" w:rsidDel="0037379A">
          <w:rPr>
            <w:rFonts w:ascii="Arial" w:eastAsia="Arial" w:hAnsi="Arial" w:cs="Arial"/>
            <w:b/>
            <w:bCs/>
            <w:color w:val="649DA9"/>
            <w:sz w:val="23"/>
            <w:szCs w:val="23"/>
          </w:rPr>
          <w:delText>T</w:delText>
        </w:r>
      </w:del>
      <w:r w:rsidR="00BB6E42">
        <w:rPr>
          <w:rFonts w:ascii="Arial" w:eastAsia="Arial" w:hAnsi="Arial" w:cs="Arial"/>
          <w:b/>
          <w:bCs/>
          <w:color w:val="649DA9"/>
          <w:sz w:val="23"/>
          <w:szCs w:val="23"/>
        </w:rPr>
        <w:t>xoj</w:t>
      </w:r>
      <w:proofErr w:type="spellEnd"/>
      <w:r w:rsidR="00BB6E42">
        <w:rPr>
          <w:rFonts w:ascii="Arial" w:eastAsia="Arial" w:hAnsi="Arial" w:cs="Arial"/>
          <w:b/>
          <w:bCs/>
          <w:color w:val="649DA9"/>
          <w:sz w:val="23"/>
          <w:szCs w:val="23"/>
        </w:rPr>
        <w:t xml:space="preserve"> CAI TSWJ HWM KEV TIV THAIV</w:t>
      </w:r>
      <w:r>
        <w:rPr>
          <w:rFonts w:ascii="Arial" w:eastAsia="Arial" w:hAnsi="Arial" w:cs="Arial"/>
          <w:b/>
          <w:bCs/>
          <w:color w:val="649DA9"/>
          <w:sz w:val="23"/>
          <w:szCs w:val="23"/>
        </w:rPr>
        <w:t xml:space="preserve"> </w:t>
      </w:r>
      <w:proofErr w:type="spellStart"/>
      <w:ins w:id="4561" w:author="Kaxiong" w:date="2021-06-11T15:16:00Z">
        <w:r w:rsidR="0037379A">
          <w:rPr>
            <w:rFonts w:ascii="Arial" w:eastAsia="Arial" w:hAnsi="Arial" w:cs="Arial"/>
            <w:b/>
            <w:bCs/>
            <w:color w:val="649DA9"/>
            <w:sz w:val="23"/>
            <w:szCs w:val="23"/>
          </w:rPr>
          <w:t>muab</w:t>
        </w:r>
        <w:proofErr w:type="spellEnd"/>
        <w:r w:rsidR="0037379A">
          <w:rPr>
            <w:rFonts w:ascii="Arial" w:eastAsia="Arial" w:hAnsi="Arial" w:cs="Arial"/>
            <w:b/>
            <w:bCs/>
            <w:color w:val="649DA9"/>
            <w:sz w:val="23"/>
            <w:szCs w:val="23"/>
          </w:rPr>
          <w:t xml:space="preserve"> los </w:t>
        </w:r>
      </w:ins>
      <w:proofErr w:type="spellStart"/>
      <w:r>
        <w:rPr>
          <w:rFonts w:ascii="Arial" w:eastAsia="Arial" w:hAnsi="Arial" w:cs="Arial"/>
          <w:b/>
          <w:bCs/>
          <w:color w:val="649DA9"/>
          <w:sz w:val="23"/>
          <w:szCs w:val="23"/>
        </w:rPr>
        <w:t>siv</w:t>
      </w:r>
      <w:proofErr w:type="spellEnd"/>
      <w:r w:rsidR="00BB6E42">
        <w:rPr>
          <w:rFonts w:ascii="Arial" w:eastAsia="Arial" w:hAnsi="Arial" w:cs="Arial"/>
          <w:b/>
          <w:bCs/>
          <w:color w:val="649DA9"/>
          <w:sz w:val="23"/>
          <w:szCs w:val="23"/>
        </w:rPr>
        <w:t xml:space="preserve"> </w:t>
      </w:r>
      <w:del w:id="4562" w:author="Kaxiong" w:date="2021-06-11T15:16:00Z">
        <w:r w:rsidR="00BB6E42" w:rsidDel="0037379A">
          <w:rPr>
            <w:rFonts w:ascii="Arial" w:eastAsia="Arial" w:hAnsi="Arial" w:cs="Arial"/>
            <w:b/>
            <w:bCs/>
            <w:color w:val="649DA9"/>
            <w:sz w:val="23"/>
            <w:szCs w:val="23"/>
          </w:rPr>
          <w:delText>puas tau</w:delText>
        </w:r>
        <w:r w:rsidDel="0037379A">
          <w:rPr>
            <w:rFonts w:ascii="Arial" w:eastAsia="Arial" w:hAnsi="Arial" w:cs="Arial"/>
            <w:b/>
            <w:bCs/>
            <w:color w:val="649DA9"/>
            <w:sz w:val="23"/>
            <w:szCs w:val="23"/>
          </w:rPr>
          <w:delText xml:space="preserve"> </w:delText>
        </w:r>
      </w:del>
      <w:proofErr w:type="spellStart"/>
      <w:r>
        <w:rPr>
          <w:rFonts w:ascii="Arial" w:eastAsia="Arial" w:hAnsi="Arial" w:cs="Arial"/>
          <w:b/>
          <w:bCs/>
          <w:color w:val="649DA9"/>
          <w:sz w:val="23"/>
          <w:szCs w:val="23"/>
        </w:rPr>
        <w:t>rau</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kuv</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daim</w:t>
      </w:r>
      <w:proofErr w:type="spellEnd"/>
      <w:r>
        <w:rPr>
          <w:rFonts w:ascii="Arial" w:eastAsia="Arial" w:hAnsi="Arial" w:cs="Arial"/>
          <w:b/>
          <w:bCs/>
          <w:color w:val="649DA9"/>
          <w:sz w:val="23"/>
          <w:szCs w:val="23"/>
        </w:rPr>
        <w:t xml:space="preserve"> </w:t>
      </w:r>
      <w:proofErr w:type="spellStart"/>
      <w:r>
        <w:rPr>
          <w:rFonts w:ascii="Arial" w:eastAsia="Arial" w:hAnsi="Arial" w:cs="Arial"/>
          <w:b/>
          <w:bCs/>
          <w:color w:val="649DA9"/>
          <w:sz w:val="23"/>
          <w:szCs w:val="23"/>
        </w:rPr>
        <w:t>teb</w:t>
      </w:r>
      <w:proofErr w:type="spellEnd"/>
      <w:r>
        <w:rPr>
          <w:rFonts w:ascii="Arial" w:eastAsia="Arial" w:hAnsi="Arial" w:cs="Arial"/>
          <w:b/>
          <w:bCs/>
          <w:color w:val="649DA9"/>
          <w:sz w:val="23"/>
          <w:szCs w:val="23"/>
        </w:rPr>
        <w:t>?</w:t>
      </w:r>
    </w:p>
    <w:p w14:paraId="279563A1" w14:textId="70226DE2" w:rsidR="00BF3E5F" w:rsidRDefault="00F2670D">
      <w:pPr>
        <w:spacing w:line="20" w:lineRule="exact"/>
        <w:rPr>
          <w:sz w:val="20"/>
          <w:szCs w:val="20"/>
        </w:rPr>
      </w:pPr>
      <w:r>
        <w:rPr>
          <w:noProof/>
          <w:sz w:val="20"/>
          <w:szCs w:val="20"/>
        </w:rPr>
        <w:drawing>
          <wp:anchor distT="0" distB="0" distL="114300" distR="114300" simplePos="0" relativeHeight="251642368" behindDoc="1" locked="0" layoutInCell="0" allowOverlap="1" wp14:anchorId="71751A04" wp14:editId="550BA3E0">
            <wp:simplePos x="0" y="0"/>
            <wp:positionH relativeFrom="column">
              <wp:posOffset>-75565</wp:posOffset>
            </wp:positionH>
            <wp:positionV relativeFrom="paragraph">
              <wp:posOffset>180340</wp:posOffset>
            </wp:positionV>
            <wp:extent cx="7146290" cy="84880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7146290" cy="8488045"/>
                    </a:xfrm>
                    <a:prstGeom prst="rect">
                      <a:avLst/>
                    </a:prstGeom>
                    <a:noFill/>
                  </pic:spPr>
                </pic:pic>
              </a:graphicData>
            </a:graphic>
          </wp:anchor>
        </w:drawing>
      </w:r>
    </w:p>
    <w:p w14:paraId="291BDE99" w14:textId="77777777" w:rsidR="00BF3E5F" w:rsidRDefault="00BF3E5F">
      <w:pPr>
        <w:sectPr w:rsidR="00BF3E5F">
          <w:pgSz w:w="12240" w:h="15840"/>
          <w:pgMar w:top="1011" w:right="700" w:bottom="0" w:left="725" w:header="0" w:footer="0" w:gutter="0"/>
          <w:cols w:space="720" w:equalWidth="0">
            <w:col w:w="10815"/>
          </w:cols>
        </w:sectPr>
      </w:pPr>
    </w:p>
    <w:p w14:paraId="2D375585" w14:textId="779A28F6" w:rsidR="00BF3E5F" w:rsidRDefault="00BF3E5F">
      <w:pPr>
        <w:spacing w:line="200" w:lineRule="exact"/>
        <w:rPr>
          <w:sz w:val="20"/>
          <w:szCs w:val="20"/>
        </w:rPr>
      </w:pPr>
    </w:p>
    <w:p w14:paraId="3ED8A329" w14:textId="77777777" w:rsidR="00BF3E5F" w:rsidRDefault="00BF3E5F">
      <w:pPr>
        <w:spacing w:line="305" w:lineRule="exact"/>
        <w:rPr>
          <w:sz w:val="20"/>
          <w:szCs w:val="20"/>
        </w:rPr>
      </w:pPr>
    </w:p>
    <w:p w14:paraId="17F83F8D" w14:textId="1F062A50" w:rsidR="00BF3E5F" w:rsidRPr="002605FE" w:rsidRDefault="00F2670D">
      <w:pPr>
        <w:ind w:left="115"/>
        <w:rPr>
          <w:sz w:val="20"/>
          <w:szCs w:val="20"/>
        </w:rPr>
      </w:pPr>
      <w:proofErr w:type="spellStart"/>
      <w:r w:rsidRPr="002605FE">
        <w:rPr>
          <w:rFonts w:ascii="Arial" w:eastAsia="Arial" w:hAnsi="Arial" w:cs="Arial"/>
          <w:i/>
          <w:iCs/>
          <w:color w:val="494645"/>
          <w:sz w:val="14"/>
          <w:szCs w:val="14"/>
        </w:rPr>
        <w:t>Pib</w:t>
      </w:r>
      <w:proofErr w:type="spellEnd"/>
      <w:r w:rsidRPr="002605FE">
        <w:rPr>
          <w:rFonts w:ascii="Arial" w:eastAsia="Arial" w:hAnsi="Arial" w:cs="Arial"/>
          <w:i/>
          <w:iCs/>
          <w:color w:val="494645"/>
          <w:sz w:val="14"/>
          <w:szCs w:val="14"/>
        </w:rPr>
        <w:t xml:space="preserve"> </w:t>
      </w:r>
      <w:proofErr w:type="spellStart"/>
      <w:r w:rsidRPr="002605FE">
        <w:rPr>
          <w:rFonts w:ascii="Arial" w:eastAsia="Arial" w:hAnsi="Arial" w:cs="Arial"/>
          <w:i/>
          <w:iCs/>
          <w:color w:val="494645"/>
          <w:sz w:val="14"/>
          <w:szCs w:val="14"/>
        </w:rPr>
        <w:t>ntawm</w:t>
      </w:r>
      <w:proofErr w:type="spellEnd"/>
      <w:r w:rsidRPr="002605FE">
        <w:rPr>
          <w:rFonts w:ascii="Arial" w:eastAsia="Arial" w:hAnsi="Arial" w:cs="Arial"/>
          <w:i/>
          <w:iCs/>
          <w:color w:val="494645"/>
          <w:sz w:val="14"/>
          <w:szCs w:val="14"/>
        </w:rPr>
        <w:t xml:space="preserve"> no: </w:t>
      </w:r>
      <w:proofErr w:type="spellStart"/>
      <w:ins w:id="4563" w:author="Kaxiong" w:date="2021-06-11T15:18:00Z">
        <w:r w:rsidR="0037379A">
          <w:rPr>
            <w:rFonts w:ascii="Arial" w:eastAsia="Arial" w:hAnsi="Arial" w:cs="Arial"/>
            <w:i/>
            <w:iCs/>
            <w:color w:val="494645"/>
            <w:sz w:val="14"/>
            <w:szCs w:val="14"/>
          </w:rPr>
          <w:t>Pua</w:t>
        </w:r>
        <w:proofErr w:type="spellEnd"/>
        <w:r w:rsidR="0037379A">
          <w:rPr>
            <w:rFonts w:ascii="Arial" w:eastAsia="Arial" w:hAnsi="Arial" w:cs="Arial"/>
            <w:i/>
            <w:iCs/>
            <w:color w:val="494645"/>
            <w:sz w:val="14"/>
            <w:szCs w:val="14"/>
          </w:rPr>
          <w:t xml:space="preserve"> </w:t>
        </w:r>
        <w:proofErr w:type="spellStart"/>
        <w:r w:rsidR="0037379A">
          <w:rPr>
            <w:rFonts w:ascii="Arial" w:eastAsia="Arial" w:hAnsi="Arial" w:cs="Arial"/>
            <w:i/>
            <w:iCs/>
            <w:color w:val="494645"/>
            <w:sz w:val="14"/>
            <w:szCs w:val="14"/>
          </w:rPr>
          <w:t>yog</w:t>
        </w:r>
        <w:proofErr w:type="spellEnd"/>
        <w:r w:rsidR="0037379A">
          <w:rPr>
            <w:rFonts w:ascii="Arial" w:eastAsia="Arial" w:hAnsi="Arial" w:cs="Arial"/>
            <w:i/>
            <w:iCs/>
            <w:color w:val="494645"/>
            <w:sz w:val="14"/>
            <w:szCs w:val="14"/>
          </w:rPr>
          <w:t xml:space="preserve"> </w:t>
        </w:r>
      </w:ins>
      <w:del w:id="4564" w:author="Kaxiong" w:date="2021-06-11T15:18:00Z">
        <w:r w:rsidRPr="002605FE" w:rsidDel="0037379A">
          <w:rPr>
            <w:rFonts w:ascii="Arial" w:eastAsia="Arial" w:hAnsi="Arial" w:cs="Arial"/>
            <w:color w:val="494645"/>
            <w:sz w:val="14"/>
            <w:szCs w:val="14"/>
          </w:rPr>
          <w:delText xml:space="preserve">Ua </w:delText>
        </w:r>
      </w:del>
      <w:proofErr w:type="spellStart"/>
      <w:r w:rsidRPr="002605FE">
        <w:rPr>
          <w:rFonts w:ascii="Arial" w:eastAsia="Arial" w:hAnsi="Arial" w:cs="Arial"/>
          <w:color w:val="494645"/>
          <w:sz w:val="14"/>
          <w:szCs w:val="14"/>
        </w:rPr>
        <w:t>koj</w:t>
      </w:r>
      <w:proofErr w:type="spellEnd"/>
      <w:r w:rsidRPr="002605FE">
        <w:rPr>
          <w:rFonts w:ascii="Arial" w:eastAsia="Arial" w:hAnsi="Arial" w:cs="Arial"/>
          <w:color w:val="494645"/>
          <w:sz w:val="14"/>
          <w:szCs w:val="14"/>
        </w:rPr>
        <w:t xml:space="preserve"> cov </w:t>
      </w:r>
      <w:proofErr w:type="spellStart"/>
      <w:r w:rsidRPr="002605FE">
        <w:rPr>
          <w:rFonts w:ascii="Arial" w:eastAsia="Arial" w:hAnsi="Arial" w:cs="Arial"/>
          <w:color w:val="494645"/>
          <w:sz w:val="14"/>
          <w:szCs w:val="14"/>
        </w:rPr>
        <w:t>hauj</w:t>
      </w:r>
      <w:proofErr w:type="spellEnd"/>
      <w:r w:rsidR="00BA2F14">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lwm</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ua</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liaj</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ua</w:t>
      </w:r>
      <w:proofErr w:type="spellEnd"/>
      <w:r w:rsidRPr="002605FE">
        <w:rPr>
          <w:rFonts w:ascii="Arial" w:eastAsia="Arial" w:hAnsi="Arial" w:cs="Arial"/>
          <w:color w:val="494645"/>
          <w:sz w:val="14"/>
          <w:szCs w:val="14"/>
        </w:rPr>
        <w:t xml:space="preserve"> </w:t>
      </w:r>
      <w:proofErr w:type="spellStart"/>
      <w:r w:rsidRPr="002605FE">
        <w:rPr>
          <w:rFonts w:ascii="Arial" w:eastAsia="Arial" w:hAnsi="Arial" w:cs="Arial"/>
          <w:color w:val="494645"/>
          <w:sz w:val="14"/>
          <w:szCs w:val="14"/>
        </w:rPr>
        <w:t>teb</w:t>
      </w:r>
      <w:proofErr w:type="spellEnd"/>
    </w:p>
    <w:p w14:paraId="106AECE7" w14:textId="04B90208" w:rsidR="002605FE" w:rsidRDefault="00B52E59">
      <w:pPr>
        <w:spacing w:line="379" w:lineRule="auto"/>
        <w:ind w:left="115"/>
        <w:rPr>
          <w:rFonts w:ascii="Arial" w:eastAsia="Arial" w:hAnsi="Arial" w:cs="Arial"/>
          <w:b/>
          <w:bCs/>
          <w:color w:val="9DA99E"/>
          <w:sz w:val="14"/>
          <w:szCs w:val="14"/>
        </w:rPr>
      </w:pPr>
      <w:r>
        <w:rPr>
          <w:rFonts w:ascii="Arial" w:eastAsia="Arial" w:hAnsi="Arial" w:cs="Arial"/>
          <w:noProof/>
          <w:color w:val="494645"/>
          <w:sz w:val="13"/>
          <w:szCs w:val="13"/>
        </w:rPr>
        <mc:AlternateContent>
          <mc:Choice Requires="wps">
            <w:drawing>
              <wp:anchor distT="0" distB="0" distL="114300" distR="114300" simplePos="0" relativeHeight="251644416" behindDoc="0" locked="0" layoutInCell="1" allowOverlap="1" wp14:anchorId="3CEA62FC" wp14:editId="3A9AB1BA">
                <wp:simplePos x="0" y="0"/>
                <wp:positionH relativeFrom="column">
                  <wp:posOffset>2316269</wp:posOffset>
                </wp:positionH>
                <wp:positionV relativeFrom="paragraph">
                  <wp:posOffset>7832</wp:posOffset>
                </wp:positionV>
                <wp:extent cx="956734" cy="332740"/>
                <wp:effectExtent l="0" t="0" r="0" b="0"/>
                <wp:wrapNone/>
                <wp:docPr id="58" name="Rectangle 58"/>
                <wp:cNvGraphicFramePr/>
                <a:graphic xmlns:a="http://schemas.openxmlformats.org/drawingml/2006/main">
                  <a:graphicData uri="http://schemas.microsoft.com/office/word/2010/wordprocessingShape">
                    <wps:wsp>
                      <wps:cNvSpPr/>
                      <wps:spPr>
                        <a:xfrm>
                          <a:off x="0" y="0"/>
                          <a:ext cx="956734"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E3BEA" w14:textId="424A973E"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565" w:author="Kaxiong" w:date="2021-06-11T15:19:00Z">
                              <w:r>
                                <w:rPr>
                                  <w:rFonts w:ascii="Arial" w:hAnsi="Arial" w:cs="Arial"/>
                                  <w:color w:val="A6A6A6" w:themeColor="background1" w:themeShade="A6"/>
                                  <w:sz w:val="16"/>
                                  <w:szCs w:val="16"/>
                                </w:rPr>
                                <w:t>YOG</w:t>
                              </w:r>
                            </w:ins>
                            <w:del w:id="4566" w:author="Kaxiong" w:date="2021-06-11T15:19:00Z">
                              <w:r w:rsidRPr="00BD0D4B" w:rsidDel="0037379A">
                                <w:rPr>
                                  <w:rFonts w:ascii="Arial" w:hAnsi="Arial" w:cs="Arial"/>
                                  <w:color w:val="A6A6A6" w:themeColor="background1" w:themeShade="A6"/>
                                  <w:sz w:val="16"/>
                                  <w:szCs w:val="16"/>
                                </w:rPr>
                                <w:delText>MUAJ</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EA62FC" id="Rectangle 58" o:spid="_x0000_s1026" style="position:absolute;left:0;text-align:left;margin-left:182.4pt;margin-top:.6pt;width:75.35pt;height:26.2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" filled="f" stroked="f">
                <v:textbox>
                  <w:txbxContent>
                    <w:p w14:paraId="224E3BEA" w14:textId="424A973E"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567" w:author="Kaxiong" w:date="2021-06-11T15:19:00Z">
                        <w:r>
                          <w:rPr>
                            <w:rFonts w:ascii="Arial" w:hAnsi="Arial" w:cs="Arial"/>
                            <w:color w:val="A6A6A6" w:themeColor="background1" w:themeShade="A6"/>
                            <w:sz w:val="16"/>
                            <w:szCs w:val="16"/>
                          </w:rPr>
                          <w:t>YOG</w:t>
                        </w:r>
                      </w:ins>
                      <w:del w:id="4568" w:author="Kaxiong" w:date="2021-06-11T15:19:00Z">
                        <w:r w:rsidRPr="00BD0D4B" w:rsidDel="0037379A">
                          <w:rPr>
                            <w:rFonts w:ascii="Arial" w:hAnsi="Arial" w:cs="Arial"/>
                            <w:color w:val="A6A6A6" w:themeColor="background1" w:themeShade="A6"/>
                            <w:sz w:val="16"/>
                            <w:szCs w:val="16"/>
                          </w:rPr>
                          <w:delText>MUAJ</w:delText>
                        </w:r>
                      </w:del>
                    </w:p>
                  </w:txbxContent>
                </v:textbox>
              </v:rect>
            </w:pict>
          </mc:Fallback>
        </mc:AlternateContent>
      </w:r>
      <w:proofErr w:type="spellStart"/>
      <w:r w:rsidR="00F2670D" w:rsidRPr="002605FE">
        <w:rPr>
          <w:rFonts w:ascii="Arial" w:eastAsia="Arial" w:hAnsi="Arial" w:cs="Arial"/>
          <w:color w:val="494645"/>
          <w:sz w:val="13"/>
          <w:szCs w:val="13"/>
        </w:rPr>
        <w:t>tsim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khoom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txheej</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txheem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ntim</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khoom</w:t>
      </w:r>
      <w:proofErr w:type="spellEnd"/>
      <w:r w:rsidR="00F2670D" w:rsidRPr="002605FE">
        <w:rPr>
          <w:rFonts w:ascii="Arial" w:eastAsia="Arial" w:hAnsi="Arial" w:cs="Arial"/>
          <w:color w:val="494645"/>
          <w:sz w:val="13"/>
          <w:szCs w:val="13"/>
        </w:rPr>
        <w:t>, los</w:t>
      </w:r>
      <w:r w:rsidR="00BA2F14">
        <w:rPr>
          <w:rFonts w:ascii="Arial" w:eastAsia="Arial" w:hAnsi="Arial" w:cs="Arial"/>
          <w:color w:val="494645"/>
          <w:sz w:val="13"/>
          <w:szCs w:val="13"/>
        </w:rPr>
        <w:t xml:space="preserve"> </w:t>
      </w:r>
      <w:r w:rsidR="00F2670D" w:rsidRPr="002605FE">
        <w:rPr>
          <w:rFonts w:ascii="Arial" w:eastAsia="Arial" w:hAnsi="Arial" w:cs="Arial"/>
          <w:color w:val="494645"/>
          <w:sz w:val="13"/>
          <w:szCs w:val="13"/>
        </w:rPr>
        <w:t xml:space="preserve">sis </w:t>
      </w:r>
      <w:proofErr w:type="spellStart"/>
      <w:r w:rsidR="00F2670D" w:rsidRPr="002605FE">
        <w:rPr>
          <w:rFonts w:ascii="Arial" w:eastAsia="Arial" w:hAnsi="Arial" w:cs="Arial"/>
          <w:color w:val="494645"/>
          <w:sz w:val="13"/>
          <w:szCs w:val="13"/>
        </w:rPr>
        <w:t>tuav</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ib</w:t>
      </w:r>
      <w:proofErr w:type="spellEnd"/>
      <w:r w:rsidR="00F2670D" w:rsidRPr="002605FE">
        <w:rPr>
          <w:rFonts w:ascii="Arial" w:eastAsia="Arial" w:hAnsi="Arial" w:cs="Arial"/>
          <w:color w:val="494645"/>
          <w:sz w:val="13"/>
          <w:szCs w:val="13"/>
        </w:rPr>
        <w:t xml:space="preserve"> </w:t>
      </w:r>
      <w:proofErr w:type="spellStart"/>
      <w:r w:rsidR="00F2670D" w:rsidRPr="002605FE">
        <w:rPr>
          <w:rFonts w:ascii="Arial" w:eastAsia="Arial" w:hAnsi="Arial" w:cs="Arial"/>
          <w:color w:val="494645"/>
          <w:sz w:val="13"/>
          <w:szCs w:val="13"/>
        </w:rPr>
        <w:t>qho</w:t>
      </w:r>
      <w:proofErr w:type="spellEnd"/>
      <w:r w:rsidR="00F2670D">
        <w:rPr>
          <w:rFonts w:ascii="Arial" w:eastAsia="Arial" w:hAnsi="Arial" w:cs="Arial"/>
          <w:b/>
          <w:bCs/>
          <w:color w:val="494645"/>
          <w:sz w:val="13"/>
          <w:szCs w:val="13"/>
        </w:rPr>
        <w:t xml:space="preserve"> </w:t>
      </w:r>
      <w:r w:rsidR="00BE4646">
        <w:rPr>
          <w:rFonts w:ascii="Arial" w:eastAsia="Arial" w:hAnsi="Arial" w:cs="Arial"/>
          <w:b/>
          <w:bCs/>
          <w:color w:val="494645"/>
          <w:sz w:val="13"/>
          <w:szCs w:val="13"/>
        </w:rPr>
        <w:t xml:space="preserve">                                </w:t>
      </w:r>
      <w:r w:rsidR="00F2670D">
        <w:rPr>
          <w:rFonts w:ascii="Arial" w:eastAsia="Arial" w:hAnsi="Arial" w:cs="Arial"/>
          <w:b/>
          <w:bCs/>
          <w:color w:val="9DA99E"/>
          <w:sz w:val="14"/>
          <w:szCs w:val="14"/>
        </w:rPr>
        <w:t xml:space="preserve"> </w:t>
      </w:r>
      <w:r w:rsidR="00F2670D">
        <w:rPr>
          <w:noProof/>
          <w:sz w:val="1"/>
          <w:szCs w:val="1"/>
        </w:rPr>
        <w:drawing>
          <wp:inline distT="0" distB="0" distL="0" distR="0" wp14:anchorId="632F51DC" wp14:editId="5BA0EEE1">
            <wp:extent cx="78740" cy="12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78740" cy="124460"/>
                    </a:xfrm>
                    <a:prstGeom prst="rect">
                      <a:avLst/>
                    </a:prstGeom>
                    <a:noFill/>
                    <a:ln>
                      <a:noFill/>
                    </a:ln>
                  </pic:spPr>
                </pic:pic>
              </a:graphicData>
            </a:graphic>
          </wp:inline>
        </w:drawing>
      </w:r>
    </w:p>
    <w:p w14:paraId="29AACE07" w14:textId="0A5F9885" w:rsidR="00BF3E5F" w:rsidRDefault="00F2670D">
      <w:pPr>
        <w:spacing w:line="379" w:lineRule="auto"/>
        <w:ind w:left="115"/>
        <w:rPr>
          <w:sz w:val="20"/>
          <w:szCs w:val="20"/>
        </w:rPr>
      </w:pPr>
      <w:r>
        <w:rPr>
          <w:rFonts w:ascii="Arial" w:eastAsia="Arial" w:hAnsi="Arial" w:cs="Arial"/>
          <w:b/>
          <w:bCs/>
          <w:color w:val="494645"/>
          <w:sz w:val="13"/>
          <w:szCs w:val="13"/>
        </w:rPr>
        <w:t xml:space="preserve"> </w:t>
      </w:r>
      <w:proofErr w:type="spellStart"/>
      <w:r w:rsidR="002605FE">
        <w:rPr>
          <w:rFonts w:ascii="Arial" w:eastAsia="Arial" w:hAnsi="Arial" w:cs="Arial"/>
          <w:b/>
          <w:bCs/>
          <w:color w:val="494645"/>
          <w:sz w:val="13"/>
          <w:szCs w:val="13"/>
        </w:rPr>
        <w:t>kh</w:t>
      </w:r>
      <w:r w:rsidRPr="002605FE">
        <w:rPr>
          <w:rFonts w:ascii="Arial" w:eastAsia="Arial" w:hAnsi="Arial" w:cs="Arial"/>
          <w:color w:val="494645"/>
          <w:sz w:val="13"/>
          <w:szCs w:val="13"/>
        </w:rPr>
        <w:t>oom</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noj</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twg</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rau</w:t>
      </w:r>
      <w:proofErr w:type="spellEnd"/>
      <w:r w:rsidRPr="002605FE">
        <w:rPr>
          <w:rFonts w:ascii="Arial" w:eastAsia="Arial" w:hAnsi="Arial" w:cs="Arial"/>
          <w:color w:val="494645"/>
          <w:sz w:val="13"/>
          <w:szCs w:val="13"/>
        </w:rPr>
        <w:t xml:space="preserve"> tib </w:t>
      </w:r>
      <w:proofErr w:type="spellStart"/>
      <w:r w:rsidRPr="002605FE">
        <w:rPr>
          <w:rFonts w:ascii="Arial" w:eastAsia="Arial" w:hAnsi="Arial" w:cs="Arial"/>
          <w:color w:val="494645"/>
          <w:sz w:val="13"/>
          <w:szCs w:val="13"/>
        </w:rPr>
        <w:t>neeg</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kev</w:t>
      </w:r>
      <w:proofErr w:type="spellEnd"/>
      <w:r w:rsidRPr="002605FE">
        <w:rPr>
          <w:rFonts w:ascii="Arial" w:eastAsia="Arial" w:hAnsi="Arial" w:cs="Arial"/>
          <w:color w:val="494645"/>
          <w:sz w:val="13"/>
          <w:szCs w:val="13"/>
        </w:rPr>
        <w:t xml:space="preserve"> </w:t>
      </w:r>
      <w:proofErr w:type="spellStart"/>
      <w:r w:rsidRPr="002605FE">
        <w:rPr>
          <w:rFonts w:ascii="Arial" w:eastAsia="Arial" w:hAnsi="Arial" w:cs="Arial"/>
          <w:color w:val="494645"/>
          <w:sz w:val="13"/>
          <w:szCs w:val="13"/>
        </w:rPr>
        <w:t>noj</w:t>
      </w:r>
      <w:proofErr w:type="spellEnd"/>
      <w:r w:rsidRPr="002605FE">
        <w:rPr>
          <w:rFonts w:ascii="Arial" w:eastAsia="Arial" w:hAnsi="Arial" w:cs="Arial"/>
          <w:color w:val="494645"/>
          <w:sz w:val="13"/>
          <w:szCs w:val="13"/>
        </w:rPr>
        <w:t>?</w:t>
      </w:r>
    </w:p>
    <w:p w14:paraId="18AEB92A" w14:textId="77777777" w:rsidR="00BF3E5F" w:rsidRDefault="00BF3E5F">
      <w:pPr>
        <w:spacing w:line="1" w:lineRule="exact"/>
        <w:rPr>
          <w:sz w:val="20"/>
          <w:szCs w:val="20"/>
        </w:rPr>
      </w:pPr>
    </w:p>
    <w:p w14:paraId="020232D7" w14:textId="4672236A" w:rsidR="00BF3E5F" w:rsidRDefault="0037379A">
      <w:pPr>
        <w:ind w:left="555"/>
        <w:rPr>
          <w:rFonts w:ascii="Arial" w:eastAsia="Arial" w:hAnsi="Arial" w:cs="Arial"/>
          <w:color w:val="C9B100"/>
          <w:sz w:val="20"/>
          <w:szCs w:val="20"/>
        </w:rPr>
      </w:pPr>
      <w:ins w:id="4569" w:author="Kaxiong" w:date="2021-06-11T15:19:00Z">
        <w:r>
          <w:rPr>
            <w:rFonts w:ascii="Arial" w:eastAsia="Arial" w:hAnsi="Arial" w:cs="Arial"/>
            <w:color w:val="C9B100"/>
            <w:sz w:val="20"/>
            <w:szCs w:val="20"/>
          </w:rPr>
          <w:t>YOG</w:t>
        </w:r>
      </w:ins>
      <w:del w:id="4570" w:author="Kaxiong" w:date="2021-06-11T15:19:00Z">
        <w:r w:rsidR="00B40509" w:rsidRPr="00B40509" w:rsidDel="0037379A">
          <w:rPr>
            <w:rFonts w:ascii="Arial" w:eastAsia="Arial" w:hAnsi="Arial" w:cs="Arial"/>
            <w:color w:val="C9B100"/>
            <w:sz w:val="20"/>
            <w:szCs w:val="20"/>
          </w:rPr>
          <w:delText>MUAJ</w:delText>
        </w:r>
      </w:del>
    </w:p>
    <w:p w14:paraId="3662A73D" w14:textId="77777777" w:rsidR="00B40509" w:rsidRPr="00B40509" w:rsidRDefault="00B40509">
      <w:pPr>
        <w:ind w:left="555"/>
        <w:rPr>
          <w:sz w:val="20"/>
          <w:szCs w:val="20"/>
        </w:rPr>
      </w:pPr>
    </w:p>
    <w:p w14:paraId="29650686" w14:textId="605658B4" w:rsidR="00BF3E5F" w:rsidRDefault="00BF3E5F">
      <w:pPr>
        <w:spacing w:line="246" w:lineRule="exact"/>
        <w:rPr>
          <w:sz w:val="20"/>
          <w:szCs w:val="20"/>
        </w:rPr>
      </w:pPr>
    </w:p>
    <w:p w14:paraId="23B800CD" w14:textId="052B6510" w:rsidR="00BF3E5F" w:rsidRPr="00E14982" w:rsidRDefault="00E14982">
      <w:pPr>
        <w:spacing w:line="435" w:lineRule="auto"/>
        <w:ind w:left="115" w:right="1040"/>
        <w:rPr>
          <w:sz w:val="14"/>
          <w:szCs w:val="14"/>
        </w:rPr>
      </w:pPr>
      <w:r w:rsidRPr="00E14982">
        <w:rPr>
          <w:rFonts w:ascii="Arial" w:eastAsia="Arial" w:hAnsi="Arial" w:cs="Arial"/>
          <w:color w:val="494645"/>
          <w:sz w:val="14"/>
          <w:szCs w:val="14"/>
        </w:rPr>
        <w:t xml:space="preserve">Kev </w:t>
      </w:r>
      <w:proofErr w:type="spellStart"/>
      <w:r w:rsidRPr="00E14982">
        <w:rPr>
          <w:rFonts w:ascii="Arial" w:eastAsia="Arial" w:hAnsi="Arial" w:cs="Arial"/>
          <w:color w:val="494645"/>
          <w:sz w:val="14"/>
          <w:szCs w:val="14"/>
        </w:rPr>
        <w:t>siv</w:t>
      </w:r>
      <w:proofErr w:type="spellEnd"/>
      <w:r w:rsidRPr="00E14982">
        <w:rPr>
          <w:rFonts w:ascii="Arial" w:eastAsia="Arial" w:hAnsi="Arial" w:cs="Arial"/>
          <w:color w:val="494645"/>
          <w:sz w:val="14"/>
          <w:szCs w:val="14"/>
        </w:rPr>
        <w:t xml:space="preserve"> TXOJ CIATSWJ HWM KEV TIV THAIV</w:t>
      </w:r>
      <w:r w:rsidR="00F2670D" w:rsidRPr="00E14982">
        <w:rPr>
          <w:rFonts w:ascii="Arial" w:eastAsia="Arial" w:hAnsi="Arial" w:cs="Arial"/>
          <w:color w:val="494645"/>
          <w:sz w:val="14"/>
          <w:szCs w:val="14"/>
        </w:rPr>
        <w:t xml:space="preserve">, tab sis </w:t>
      </w:r>
      <w:proofErr w:type="spellStart"/>
      <w:r w:rsidR="00F2670D" w:rsidRPr="00E14982">
        <w:rPr>
          <w:rFonts w:ascii="Arial" w:eastAsia="Arial" w:hAnsi="Arial" w:cs="Arial"/>
          <w:color w:val="494645"/>
          <w:sz w:val="14"/>
          <w:szCs w:val="14"/>
        </w:rPr>
        <w:t>yuav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muaj</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kev</w:t>
      </w:r>
      <w:proofErr w:type="spellEnd"/>
      <w:r w:rsidR="00F2670D" w:rsidRPr="00E14982">
        <w:rPr>
          <w:rFonts w:ascii="Arial" w:eastAsia="Arial" w:hAnsi="Arial" w:cs="Arial"/>
          <w:color w:val="494645"/>
          <w:sz w:val="14"/>
          <w:szCs w:val="14"/>
        </w:rPr>
        <w:t xml:space="preserve"> </w:t>
      </w:r>
      <w:proofErr w:type="spellStart"/>
      <w:r w:rsidR="00F2670D" w:rsidRPr="00E14982">
        <w:rPr>
          <w:rFonts w:ascii="Arial" w:eastAsia="Arial" w:hAnsi="Arial" w:cs="Arial"/>
          <w:color w:val="494645"/>
          <w:sz w:val="14"/>
          <w:szCs w:val="14"/>
        </w:rPr>
        <w:t>zam</w:t>
      </w:r>
      <w:proofErr w:type="spellEnd"/>
      <w:r w:rsidR="00F2670D" w:rsidRPr="00E14982">
        <w:rPr>
          <w:rFonts w:ascii="Arial" w:eastAsia="Arial" w:hAnsi="Arial" w:cs="Arial"/>
          <w:color w:val="494645"/>
          <w:sz w:val="14"/>
          <w:szCs w:val="14"/>
        </w:rPr>
        <w:t xml:space="preserve"> </w:t>
      </w:r>
      <w:del w:id="4571" w:author="Kaxiong" w:date="2021-06-11T15:22:00Z">
        <w:r w:rsidR="00AC4440" w:rsidDel="0037379A">
          <w:rPr>
            <w:rFonts w:ascii="Arial" w:eastAsia="Arial" w:hAnsi="Arial" w:cs="Arial"/>
            <w:color w:val="494645"/>
            <w:sz w:val="14"/>
            <w:szCs w:val="14"/>
          </w:rPr>
          <w:delText xml:space="preserve">los </w:delText>
        </w:r>
        <w:r w:rsidR="00F2670D" w:rsidRPr="00E14982" w:rsidDel="0037379A">
          <w:rPr>
            <w:rFonts w:ascii="Arial" w:eastAsia="Arial" w:hAnsi="Arial" w:cs="Arial"/>
            <w:color w:val="494645"/>
            <w:sz w:val="14"/>
            <w:szCs w:val="14"/>
          </w:rPr>
          <w:delText xml:space="preserve">pub </w:delText>
        </w:r>
      </w:del>
      <w:r w:rsidR="00F2670D" w:rsidRPr="00E14982">
        <w:rPr>
          <w:rFonts w:ascii="Arial" w:eastAsia="Arial" w:hAnsi="Arial" w:cs="Arial"/>
          <w:color w:val="494645"/>
          <w:sz w:val="14"/>
          <w:szCs w:val="14"/>
        </w:rPr>
        <w:t>los</w:t>
      </w:r>
      <w:r w:rsidR="00AC4440">
        <w:rPr>
          <w:rFonts w:ascii="Arial" w:eastAsia="Arial" w:hAnsi="Arial" w:cs="Arial"/>
          <w:color w:val="494645"/>
          <w:sz w:val="14"/>
          <w:szCs w:val="14"/>
        </w:rPr>
        <w:t xml:space="preserve"> </w:t>
      </w:r>
      <w:r w:rsidR="00F2670D" w:rsidRPr="00E14982">
        <w:rPr>
          <w:rFonts w:ascii="Arial" w:eastAsia="Arial" w:hAnsi="Arial" w:cs="Arial"/>
          <w:color w:val="494645"/>
          <w:sz w:val="14"/>
          <w:szCs w:val="14"/>
        </w:rPr>
        <w:t xml:space="preserve">sis </w:t>
      </w:r>
      <w:proofErr w:type="spellStart"/>
      <w:r w:rsidR="00F2670D" w:rsidRPr="00E14982">
        <w:rPr>
          <w:rFonts w:ascii="Arial" w:eastAsia="Arial" w:hAnsi="Arial" w:cs="Arial"/>
          <w:color w:val="494645"/>
          <w:sz w:val="14"/>
          <w:szCs w:val="14"/>
        </w:rPr>
        <w:t>hloov</w:t>
      </w:r>
      <w:proofErr w:type="spellEnd"/>
      <w:r w:rsidR="00F2670D" w:rsidRPr="00E14982">
        <w:rPr>
          <w:rFonts w:ascii="Arial" w:eastAsia="Arial" w:hAnsi="Arial" w:cs="Arial"/>
          <w:color w:val="494645"/>
          <w:sz w:val="14"/>
          <w:szCs w:val="14"/>
        </w:rPr>
        <w:t xml:space="preserve"> cov </w:t>
      </w:r>
      <w:proofErr w:type="spellStart"/>
      <w:r w:rsidR="00F2670D" w:rsidRPr="00E14982">
        <w:rPr>
          <w:rFonts w:ascii="Arial" w:eastAsia="Arial" w:hAnsi="Arial" w:cs="Arial"/>
          <w:color w:val="494645"/>
          <w:sz w:val="14"/>
          <w:szCs w:val="14"/>
        </w:rPr>
        <w:t>cai</w:t>
      </w:r>
      <w:proofErr w:type="spellEnd"/>
      <w:ins w:id="4572" w:author="Kaxiong" w:date="2021-06-11T15:23:00Z">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tej</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zaum</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yuav</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muaj</w:t>
        </w:r>
      </w:ins>
      <w:proofErr w:type="spellEnd"/>
      <w:r w:rsidR="00F2670D" w:rsidRPr="00E14982">
        <w:rPr>
          <w:rFonts w:ascii="Arial" w:eastAsia="Arial" w:hAnsi="Arial" w:cs="Arial"/>
          <w:color w:val="494645"/>
          <w:sz w:val="14"/>
          <w:szCs w:val="14"/>
        </w:rPr>
        <w:t xml:space="preserve">. </w:t>
      </w:r>
      <w:proofErr w:type="spellStart"/>
      <w:ins w:id="4573" w:author="Kaxiong" w:date="2021-06-11T15:23:00Z">
        <w:r w:rsidR="007E213A">
          <w:rPr>
            <w:rFonts w:ascii="Arial" w:eastAsia="Arial" w:hAnsi="Arial" w:cs="Arial"/>
            <w:color w:val="494645"/>
            <w:sz w:val="14"/>
            <w:szCs w:val="14"/>
          </w:rPr>
          <w:t>Hais</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qhia</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ntxiv</w:t>
        </w:r>
      </w:ins>
      <w:proofErr w:type="spellEnd"/>
      <w:del w:id="4574" w:author="Kaxiong" w:date="2021-06-11T15:23:00Z">
        <w:r w:rsidR="00F2670D" w:rsidRPr="00E14982" w:rsidDel="007E213A">
          <w:rPr>
            <w:rFonts w:ascii="Arial" w:eastAsia="Arial" w:hAnsi="Arial" w:cs="Arial"/>
            <w:color w:val="494645"/>
            <w:sz w:val="14"/>
            <w:szCs w:val="14"/>
          </w:rPr>
          <w:delText>Taug Qab</w:delText>
        </w:r>
      </w:del>
      <w:r w:rsidR="00F2670D" w:rsidRPr="00E14982">
        <w:rPr>
          <w:rFonts w:ascii="Arial" w:eastAsia="Arial" w:hAnsi="Arial" w:cs="Arial"/>
          <w:color w:val="494645"/>
          <w:sz w:val="14"/>
          <w:szCs w:val="14"/>
        </w:rPr>
        <w:t>.</w:t>
      </w:r>
    </w:p>
    <w:p w14:paraId="650372D7" w14:textId="77777777" w:rsidR="00BF3E5F" w:rsidRDefault="00BF3E5F">
      <w:pPr>
        <w:spacing w:line="200" w:lineRule="exact"/>
        <w:rPr>
          <w:sz w:val="20"/>
          <w:szCs w:val="20"/>
        </w:rPr>
      </w:pPr>
    </w:p>
    <w:p w14:paraId="50598F0D" w14:textId="77777777" w:rsidR="00BF3E5F" w:rsidRDefault="00BF3E5F">
      <w:pPr>
        <w:spacing w:line="200" w:lineRule="exact"/>
        <w:rPr>
          <w:sz w:val="20"/>
          <w:szCs w:val="20"/>
        </w:rPr>
      </w:pPr>
    </w:p>
    <w:p w14:paraId="16D1C39C" w14:textId="5EEE96FC" w:rsidR="00BF3E5F" w:rsidRDefault="00BF3E5F">
      <w:pPr>
        <w:spacing w:line="225" w:lineRule="exact"/>
        <w:rPr>
          <w:sz w:val="20"/>
          <w:szCs w:val="20"/>
        </w:rPr>
      </w:pPr>
    </w:p>
    <w:p w14:paraId="084A0201" w14:textId="61675926" w:rsidR="00BF3E5F" w:rsidRPr="00AC4440" w:rsidRDefault="008061AE">
      <w:pPr>
        <w:ind w:left="115"/>
        <w:rPr>
          <w:sz w:val="14"/>
          <w:szCs w:val="14"/>
        </w:rPr>
      </w:pPr>
      <w:r>
        <w:rPr>
          <w:rFonts w:ascii="Arial" w:eastAsia="Arial" w:hAnsi="Arial" w:cs="Arial"/>
          <w:noProof/>
          <w:color w:val="494645"/>
          <w:sz w:val="13"/>
          <w:szCs w:val="13"/>
        </w:rPr>
        <mc:AlternateContent>
          <mc:Choice Requires="wps">
            <w:drawing>
              <wp:anchor distT="0" distB="0" distL="114300" distR="114300" simplePos="0" relativeHeight="251649536" behindDoc="0" locked="0" layoutInCell="1" allowOverlap="1" wp14:anchorId="76F1C8ED" wp14:editId="47F9246D">
                <wp:simplePos x="0" y="0"/>
                <wp:positionH relativeFrom="column">
                  <wp:posOffset>2855595</wp:posOffset>
                </wp:positionH>
                <wp:positionV relativeFrom="paragraph">
                  <wp:posOffset>48260</wp:posOffset>
                </wp:positionV>
                <wp:extent cx="956310" cy="332740"/>
                <wp:effectExtent l="0" t="0" r="0" b="0"/>
                <wp:wrapNone/>
                <wp:docPr id="59" name="Rectangle 59"/>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891D" w14:textId="678CA84B"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575" w:author="Kaxiong" w:date="2021-06-11T15:19:00Z">
                              <w:r>
                                <w:rPr>
                                  <w:rFonts w:ascii="Arial" w:hAnsi="Arial" w:cs="Arial"/>
                                  <w:color w:val="A6A6A6" w:themeColor="background1" w:themeShade="A6"/>
                                  <w:sz w:val="16"/>
                                  <w:szCs w:val="16"/>
                                </w:rPr>
                                <w:t>YOG</w:t>
                              </w:r>
                            </w:ins>
                            <w:del w:id="4576" w:author="Kaxiong" w:date="2021-06-11T15:19:00Z">
                              <w:r w:rsidRPr="00BD0D4B" w:rsidDel="0037379A">
                                <w:rPr>
                                  <w:rFonts w:ascii="Arial" w:hAnsi="Arial" w:cs="Arial"/>
                                  <w:color w:val="A6A6A6" w:themeColor="background1" w:themeShade="A6"/>
                                  <w:sz w:val="16"/>
                                  <w:szCs w:val="16"/>
                                </w:rPr>
                                <w:delText>MUAJ</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1C8ED" id="Rectangle 59" o:spid="_x0000_s1027" style="position:absolute;left:0;text-align:left;margin-left:224.85pt;margin-top:3.8pt;width:75.3pt;height:26.2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" filled="f" stroked="f">
                <v:textbox>
                  <w:txbxContent>
                    <w:p w14:paraId="56B4891D" w14:textId="678CA84B"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577" w:author="Kaxiong" w:date="2021-06-11T15:19:00Z">
                        <w:r>
                          <w:rPr>
                            <w:rFonts w:ascii="Arial" w:hAnsi="Arial" w:cs="Arial"/>
                            <w:color w:val="A6A6A6" w:themeColor="background1" w:themeShade="A6"/>
                            <w:sz w:val="16"/>
                            <w:szCs w:val="16"/>
                          </w:rPr>
                          <w:t>YOG</w:t>
                        </w:r>
                      </w:ins>
                      <w:del w:id="4578" w:author="Kaxiong" w:date="2021-06-11T15:19:00Z">
                        <w:r w:rsidRPr="00BD0D4B" w:rsidDel="0037379A">
                          <w:rPr>
                            <w:rFonts w:ascii="Arial" w:hAnsi="Arial" w:cs="Arial"/>
                            <w:color w:val="A6A6A6" w:themeColor="background1" w:themeShade="A6"/>
                            <w:sz w:val="16"/>
                            <w:szCs w:val="16"/>
                          </w:rPr>
                          <w:delText>MUAJ</w:delText>
                        </w:r>
                      </w:del>
                    </w:p>
                  </w:txbxContent>
                </v:textbox>
              </v:rect>
            </w:pict>
          </mc:Fallback>
        </mc:AlternateContent>
      </w:r>
      <w:proofErr w:type="spellStart"/>
      <w:r w:rsidR="00F2670D" w:rsidRPr="00AC4440">
        <w:rPr>
          <w:rFonts w:ascii="Arial" w:eastAsia="Arial" w:hAnsi="Arial" w:cs="Arial"/>
          <w:color w:val="494645"/>
          <w:sz w:val="14"/>
          <w:szCs w:val="14"/>
        </w:rPr>
        <w:t>Puas</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yog</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txhua</w:t>
      </w:r>
      <w:proofErr w:type="spellEnd"/>
      <w:r w:rsidR="00F2670D" w:rsidRPr="00AC4440">
        <w:rPr>
          <w:rFonts w:ascii="Arial" w:eastAsia="Arial" w:hAnsi="Arial" w:cs="Arial"/>
          <w:color w:val="494645"/>
          <w:sz w:val="14"/>
          <w:szCs w:val="14"/>
        </w:rPr>
        <w:t xml:space="preserve"> yam </w:t>
      </w:r>
      <w:proofErr w:type="spellStart"/>
      <w:r w:rsidR="00F2670D" w:rsidRPr="00AC4440">
        <w:rPr>
          <w:rFonts w:ascii="Arial" w:eastAsia="Arial" w:hAnsi="Arial" w:cs="Arial"/>
          <w:color w:val="494645"/>
          <w:sz w:val="14"/>
          <w:szCs w:val="14"/>
        </w:rPr>
        <w:t>kev</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tsim</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khoom</w:t>
      </w:r>
      <w:proofErr w:type="spellEnd"/>
      <w:r w:rsidR="00F2670D" w:rsidRPr="00AC4440">
        <w:rPr>
          <w:rFonts w:ascii="Arial" w:eastAsia="Arial" w:hAnsi="Arial" w:cs="Arial"/>
          <w:color w:val="494645"/>
          <w:sz w:val="14"/>
          <w:szCs w:val="14"/>
        </w:rPr>
        <w:t xml:space="preserve">, </w:t>
      </w:r>
      <w:proofErr w:type="spellStart"/>
      <w:ins w:id="4579" w:author="Kaxiong" w:date="2021-06-11T15:24:00Z">
        <w:r w:rsidR="007E213A">
          <w:rPr>
            <w:rFonts w:ascii="Arial" w:eastAsia="Arial" w:hAnsi="Arial" w:cs="Arial"/>
            <w:color w:val="494645"/>
            <w:sz w:val="14"/>
            <w:szCs w:val="14"/>
          </w:rPr>
          <w:t>txheej</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txhe</w:t>
        </w:r>
      </w:ins>
      <w:ins w:id="4580" w:author="Kaxiong" w:date="2021-06-11T15:25:00Z">
        <w:r w:rsidR="007E213A">
          <w:rPr>
            <w:rFonts w:ascii="Arial" w:eastAsia="Arial" w:hAnsi="Arial" w:cs="Arial"/>
            <w:color w:val="494645"/>
            <w:sz w:val="14"/>
            <w:szCs w:val="14"/>
          </w:rPr>
          <w:t>em</w:t>
        </w:r>
      </w:ins>
      <w:proofErr w:type="spellEnd"/>
      <w:del w:id="4581" w:author="Kaxiong" w:date="2021-06-11T15:25:00Z">
        <w:r w:rsidR="00F2670D" w:rsidRPr="00AC4440" w:rsidDel="007E213A">
          <w:rPr>
            <w:rFonts w:ascii="Arial" w:eastAsia="Arial" w:hAnsi="Arial" w:cs="Arial"/>
            <w:color w:val="494645"/>
            <w:sz w:val="14"/>
            <w:szCs w:val="14"/>
          </w:rPr>
          <w:delText>tsim khoom</w:delText>
        </w:r>
      </w:del>
      <w:r w:rsidR="00F2670D" w:rsidRPr="00AC4440">
        <w:rPr>
          <w:rFonts w:ascii="Arial" w:eastAsia="Arial" w:hAnsi="Arial" w:cs="Arial"/>
          <w:color w:val="494645"/>
          <w:sz w:val="14"/>
          <w:szCs w:val="14"/>
        </w:rPr>
        <w:t>,</w:t>
      </w:r>
    </w:p>
    <w:p w14:paraId="1A3B9B09" w14:textId="77777777" w:rsidR="00BF3E5F" w:rsidRPr="00AC4440" w:rsidRDefault="00BF3E5F">
      <w:pPr>
        <w:spacing w:line="46" w:lineRule="exact"/>
        <w:rPr>
          <w:sz w:val="14"/>
          <w:szCs w:val="14"/>
        </w:rPr>
      </w:pPr>
    </w:p>
    <w:p w14:paraId="7BB7645C" w14:textId="262FC83A" w:rsidR="00BF3E5F" w:rsidRDefault="007E213A">
      <w:pPr>
        <w:tabs>
          <w:tab w:val="left" w:pos="2394"/>
          <w:tab w:val="left" w:pos="3234"/>
        </w:tabs>
        <w:ind w:left="115"/>
        <w:rPr>
          <w:rFonts w:ascii="Arial" w:eastAsia="Arial" w:hAnsi="Arial" w:cs="Arial"/>
          <w:color w:val="494645"/>
          <w:sz w:val="14"/>
          <w:szCs w:val="14"/>
        </w:rPr>
      </w:pPr>
      <w:proofErr w:type="spellStart"/>
      <w:ins w:id="4582" w:author="Kaxiong" w:date="2021-06-11T15:25:00Z">
        <w:r>
          <w:rPr>
            <w:rFonts w:ascii="Arial" w:eastAsia="Arial" w:hAnsi="Arial" w:cs="Arial"/>
            <w:color w:val="494645"/>
            <w:sz w:val="14"/>
            <w:szCs w:val="14"/>
          </w:rPr>
          <w:t>kev</w:t>
        </w:r>
        <w:proofErr w:type="spellEnd"/>
        <w:r>
          <w:rPr>
            <w:rFonts w:ascii="Arial" w:eastAsia="Arial" w:hAnsi="Arial" w:cs="Arial"/>
            <w:color w:val="494645"/>
            <w:sz w:val="14"/>
            <w:szCs w:val="14"/>
          </w:rPr>
          <w:t xml:space="preserve"> </w:t>
        </w:r>
      </w:ins>
      <w:proofErr w:type="spellStart"/>
      <w:r w:rsidR="00F2670D" w:rsidRPr="00AC4440">
        <w:rPr>
          <w:rFonts w:ascii="Arial" w:eastAsia="Arial" w:hAnsi="Arial" w:cs="Arial"/>
          <w:color w:val="494645"/>
          <w:sz w:val="14"/>
          <w:szCs w:val="14"/>
        </w:rPr>
        <w:t>ntim</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thiab</w:t>
      </w:r>
      <w:proofErr w:type="spellEnd"/>
      <w:r w:rsidR="00F2670D" w:rsidRPr="00AC4440">
        <w:rPr>
          <w:rFonts w:ascii="Arial" w:eastAsia="Arial" w:hAnsi="Arial" w:cs="Arial"/>
          <w:color w:val="494645"/>
          <w:sz w:val="14"/>
          <w:szCs w:val="14"/>
        </w:rPr>
        <w:t xml:space="preserve"> </w:t>
      </w:r>
      <w:proofErr w:type="spellStart"/>
      <w:ins w:id="4583" w:author="Kaxiong" w:date="2021-06-11T15:25:00Z">
        <w:r>
          <w:rPr>
            <w:rFonts w:ascii="Arial" w:eastAsia="Arial" w:hAnsi="Arial" w:cs="Arial"/>
            <w:color w:val="494645"/>
            <w:sz w:val="14"/>
            <w:szCs w:val="14"/>
          </w:rPr>
          <w:t>kev</w:t>
        </w:r>
        <w:proofErr w:type="spellEnd"/>
        <w:r>
          <w:rPr>
            <w:rFonts w:ascii="Arial" w:eastAsia="Arial" w:hAnsi="Arial" w:cs="Arial"/>
            <w:color w:val="494645"/>
            <w:sz w:val="14"/>
            <w:szCs w:val="14"/>
          </w:rPr>
          <w:t xml:space="preserve"> </w:t>
        </w:r>
      </w:ins>
      <w:proofErr w:type="spellStart"/>
      <w:r w:rsidR="00F2670D" w:rsidRPr="00AC4440">
        <w:rPr>
          <w:rFonts w:ascii="Arial" w:eastAsia="Arial" w:hAnsi="Arial" w:cs="Arial"/>
          <w:color w:val="494645"/>
          <w:sz w:val="14"/>
          <w:szCs w:val="14"/>
        </w:rPr>
        <w:t>tuav</w:t>
      </w:r>
      <w:proofErr w:type="spellEnd"/>
      <w:r w:rsidR="00F2670D" w:rsidRPr="00AC4440">
        <w:rPr>
          <w:rFonts w:ascii="Arial" w:eastAsia="Arial" w:hAnsi="Arial" w:cs="Arial"/>
          <w:color w:val="494645"/>
          <w:sz w:val="14"/>
          <w:szCs w:val="14"/>
        </w:rPr>
        <w:t xml:space="preserve"> </w:t>
      </w:r>
      <w:proofErr w:type="spellStart"/>
      <w:r w:rsidR="00F2670D" w:rsidRPr="00AC4440">
        <w:rPr>
          <w:rFonts w:ascii="Arial" w:eastAsia="Arial" w:hAnsi="Arial" w:cs="Arial"/>
          <w:color w:val="494645"/>
          <w:sz w:val="14"/>
          <w:szCs w:val="14"/>
        </w:rPr>
        <w:t>ntawm</w:t>
      </w:r>
      <w:proofErr w:type="spellEnd"/>
      <w:r w:rsidR="00F2670D" w:rsidRPr="00AC4440">
        <w:rPr>
          <w:rFonts w:ascii="Arial" w:eastAsia="Arial" w:hAnsi="Arial" w:cs="Arial"/>
          <w:color w:val="494645"/>
          <w:sz w:val="14"/>
          <w:szCs w:val="14"/>
        </w:rPr>
        <w:t xml:space="preserve"> </w:t>
      </w:r>
      <w:proofErr w:type="spellStart"/>
      <w:r w:rsidR="00E0288A">
        <w:rPr>
          <w:rFonts w:ascii="Arial" w:eastAsia="Arial" w:hAnsi="Arial" w:cs="Arial"/>
          <w:color w:val="494645"/>
          <w:sz w:val="14"/>
          <w:szCs w:val="14"/>
        </w:rPr>
        <w:t>zaub</w:t>
      </w:r>
      <w:proofErr w:type="spellEnd"/>
      <w:r w:rsidR="00E0288A">
        <w:rPr>
          <w:rFonts w:ascii="Arial" w:eastAsia="Arial" w:hAnsi="Arial" w:cs="Arial"/>
          <w:color w:val="494645"/>
          <w:sz w:val="14"/>
          <w:szCs w:val="14"/>
        </w:rPr>
        <w:t xml:space="preserve"> mov </w:t>
      </w:r>
      <w:proofErr w:type="spellStart"/>
      <w:r w:rsidR="00F2670D" w:rsidRPr="00AC4440">
        <w:rPr>
          <w:rFonts w:ascii="Arial" w:eastAsia="Arial" w:hAnsi="Arial" w:cs="Arial"/>
          <w:color w:val="494645"/>
          <w:sz w:val="14"/>
          <w:szCs w:val="14"/>
        </w:rPr>
        <w:t>tshwm</w:t>
      </w:r>
      <w:proofErr w:type="spellEnd"/>
      <w:r w:rsidR="00F2670D" w:rsidRPr="00AC4440">
        <w:rPr>
          <w:rFonts w:ascii="Arial" w:eastAsia="Arial" w:hAnsi="Arial" w:cs="Arial"/>
          <w:color w:val="494645"/>
          <w:sz w:val="14"/>
          <w:szCs w:val="14"/>
        </w:rPr>
        <w:t xml:space="preserve"> sim</w:t>
      </w:r>
      <w:r w:rsidR="00AC4440">
        <w:rPr>
          <w:sz w:val="14"/>
          <w:szCs w:val="14"/>
        </w:rPr>
        <w:t xml:space="preserve"> </w:t>
      </w:r>
      <w:proofErr w:type="spellStart"/>
      <w:r w:rsidR="00F2670D" w:rsidRPr="00AC4440">
        <w:rPr>
          <w:rFonts w:ascii="Arial" w:eastAsia="Arial" w:hAnsi="Arial" w:cs="Arial"/>
          <w:color w:val="494645"/>
          <w:sz w:val="14"/>
          <w:szCs w:val="14"/>
        </w:rPr>
        <w:t>rau</w:t>
      </w:r>
      <w:proofErr w:type="spellEnd"/>
      <w:r w:rsidR="00F2670D" w:rsidRPr="00AC4440">
        <w:rPr>
          <w:rFonts w:ascii="Arial" w:eastAsia="Arial" w:hAnsi="Arial" w:cs="Arial"/>
          <w:color w:val="494645"/>
          <w:sz w:val="14"/>
          <w:szCs w:val="14"/>
        </w:rPr>
        <w:t xml:space="preserve"> </w:t>
      </w:r>
      <w:proofErr w:type="spellStart"/>
      <w:r w:rsidR="00F2670D" w:rsidRPr="007E213A">
        <w:rPr>
          <w:rFonts w:ascii="Arial" w:eastAsia="Arial" w:hAnsi="Arial" w:cs="Arial"/>
          <w:i/>
          <w:iCs/>
          <w:color w:val="494645"/>
          <w:sz w:val="14"/>
          <w:szCs w:val="14"/>
          <w:rPrChange w:id="4584" w:author="Kaxiong" w:date="2021-06-11T15:25:00Z">
            <w:rPr>
              <w:rFonts w:ascii="Arial" w:eastAsia="Arial" w:hAnsi="Arial" w:cs="Arial"/>
              <w:color w:val="494645"/>
              <w:sz w:val="14"/>
              <w:szCs w:val="14"/>
            </w:rPr>
          </w:rPrChange>
        </w:rPr>
        <w:t>ko</w:t>
      </w:r>
      <w:r w:rsidR="00F2670D" w:rsidRPr="00D61CFD">
        <w:rPr>
          <w:rFonts w:ascii="Arial" w:eastAsia="Arial" w:hAnsi="Arial" w:cs="Arial"/>
          <w:color w:val="494645"/>
          <w:sz w:val="14"/>
          <w:szCs w:val="14"/>
        </w:rPr>
        <w:t>j</w:t>
      </w:r>
      <w:proofErr w:type="spellEnd"/>
      <w:r w:rsidR="00E0288A" w:rsidRPr="00D61CFD">
        <w:rPr>
          <w:rFonts w:ascii="Arial" w:eastAsia="Arial" w:hAnsi="Arial" w:cs="Arial"/>
          <w:color w:val="494645"/>
          <w:sz w:val="14"/>
          <w:szCs w:val="14"/>
        </w:rPr>
        <w:t xml:space="preserve"> </w:t>
      </w:r>
      <w:proofErr w:type="spellStart"/>
      <w:r w:rsidR="00E0288A" w:rsidRPr="00D61CFD">
        <w:rPr>
          <w:rFonts w:ascii="Arial" w:eastAsia="Arial" w:hAnsi="Arial" w:cs="Arial"/>
          <w:color w:val="494645"/>
          <w:sz w:val="14"/>
          <w:szCs w:val="14"/>
        </w:rPr>
        <w:t>lis</w:t>
      </w:r>
      <w:proofErr w:type="spellEnd"/>
      <w:r w:rsidR="00E0288A" w:rsidRPr="00D61CFD">
        <w:rPr>
          <w:rFonts w:ascii="Arial" w:eastAsia="Arial" w:hAnsi="Arial" w:cs="Arial"/>
          <w:color w:val="494645"/>
          <w:sz w:val="14"/>
          <w:szCs w:val="14"/>
        </w:rPr>
        <w:t xml:space="preserve"> </w:t>
      </w:r>
      <w:proofErr w:type="spellStart"/>
      <w:r w:rsidR="00F2670D" w:rsidRPr="00D61CFD">
        <w:rPr>
          <w:rFonts w:ascii="Arial" w:eastAsia="Arial" w:hAnsi="Arial" w:cs="Arial"/>
          <w:color w:val="494645"/>
          <w:sz w:val="14"/>
          <w:szCs w:val="14"/>
        </w:rPr>
        <w:t>liaj</w:t>
      </w:r>
      <w:proofErr w:type="spellEnd"/>
      <w:r w:rsidR="00F2670D" w:rsidRPr="00D61CFD">
        <w:rPr>
          <w:rFonts w:ascii="Arial" w:eastAsia="Arial" w:hAnsi="Arial" w:cs="Arial"/>
          <w:color w:val="494645"/>
          <w:sz w:val="14"/>
          <w:szCs w:val="14"/>
        </w:rPr>
        <w:t xml:space="preserve"> </w:t>
      </w:r>
      <w:proofErr w:type="spellStart"/>
      <w:r w:rsidR="00F2670D" w:rsidRPr="00D61CFD">
        <w:rPr>
          <w:rFonts w:ascii="Arial" w:eastAsia="Arial" w:hAnsi="Arial" w:cs="Arial"/>
          <w:color w:val="494645"/>
          <w:sz w:val="14"/>
          <w:szCs w:val="14"/>
        </w:rPr>
        <w:t>teb</w:t>
      </w:r>
      <w:proofErr w:type="spellEnd"/>
      <w:r w:rsidR="00F2670D" w:rsidRPr="00D61CFD">
        <w:rPr>
          <w:rFonts w:ascii="Arial" w:eastAsia="Arial" w:hAnsi="Arial" w:cs="Arial"/>
          <w:color w:val="494645"/>
          <w:sz w:val="14"/>
          <w:szCs w:val="14"/>
        </w:rPr>
        <w:t>?</w:t>
      </w:r>
    </w:p>
    <w:p w14:paraId="1D89569A" w14:textId="77777777" w:rsidR="0050547E" w:rsidRPr="00AC4440" w:rsidRDefault="0050547E">
      <w:pPr>
        <w:tabs>
          <w:tab w:val="left" w:pos="2394"/>
          <w:tab w:val="left" w:pos="3234"/>
        </w:tabs>
        <w:ind w:left="115"/>
        <w:rPr>
          <w:sz w:val="14"/>
          <w:szCs w:val="14"/>
        </w:rPr>
      </w:pPr>
    </w:p>
    <w:p w14:paraId="45921130" w14:textId="77777777" w:rsidR="00BF3E5F" w:rsidRDefault="00F2670D">
      <w:pPr>
        <w:spacing w:line="20" w:lineRule="exact"/>
        <w:rPr>
          <w:sz w:val="20"/>
          <w:szCs w:val="20"/>
        </w:rPr>
      </w:pPr>
      <w:r>
        <w:rPr>
          <w:sz w:val="20"/>
          <w:szCs w:val="20"/>
        </w:rPr>
        <w:br w:type="column"/>
      </w:r>
    </w:p>
    <w:p w14:paraId="0FAA2A58" w14:textId="77777777" w:rsidR="00BF3E5F" w:rsidRDefault="00BF3E5F">
      <w:pPr>
        <w:spacing w:line="200" w:lineRule="exact"/>
        <w:rPr>
          <w:sz w:val="20"/>
          <w:szCs w:val="20"/>
        </w:rPr>
      </w:pPr>
    </w:p>
    <w:p w14:paraId="0E272586" w14:textId="77777777" w:rsidR="00BF3E5F" w:rsidRDefault="00BF3E5F">
      <w:pPr>
        <w:spacing w:line="200" w:lineRule="exact"/>
        <w:rPr>
          <w:sz w:val="20"/>
          <w:szCs w:val="20"/>
        </w:rPr>
      </w:pPr>
    </w:p>
    <w:p w14:paraId="0ED737F6" w14:textId="77777777" w:rsidR="00BF3E5F" w:rsidRDefault="00BF3E5F">
      <w:pPr>
        <w:spacing w:line="201" w:lineRule="exact"/>
        <w:rPr>
          <w:sz w:val="20"/>
          <w:szCs w:val="20"/>
        </w:rPr>
      </w:pPr>
    </w:p>
    <w:p w14:paraId="718A8745" w14:textId="26FDCC50" w:rsidR="00BF3E5F" w:rsidRPr="00CE367D" w:rsidRDefault="00CE367D">
      <w:pPr>
        <w:spacing w:line="348" w:lineRule="auto"/>
        <w:ind w:left="40" w:right="780"/>
        <w:rPr>
          <w:sz w:val="14"/>
          <w:szCs w:val="14"/>
        </w:rPr>
      </w:pPr>
      <w:r w:rsidRPr="00E8582D">
        <w:rPr>
          <w:rFonts w:ascii="Arial" w:eastAsia="Arial" w:hAnsi="Arial" w:cs="Arial"/>
          <w:color w:val="494645"/>
          <w:sz w:val="14"/>
          <w:szCs w:val="14"/>
        </w:rPr>
        <w:t>TXOJ CAI TSWJ HWM KEV TIV THAIV</w:t>
      </w:r>
      <w:r w:rsidR="00F2670D" w:rsidRPr="00E8582D">
        <w:rPr>
          <w:rFonts w:ascii="Arial" w:eastAsia="Arial" w:hAnsi="Arial" w:cs="Arial"/>
          <w:color w:val="494645"/>
          <w:sz w:val="14"/>
          <w:szCs w:val="14"/>
        </w:rPr>
        <w:t xml:space="preserve"> </w:t>
      </w:r>
      <w:proofErr w:type="spellStart"/>
      <w:r w:rsidRPr="00E8582D">
        <w:rPr>
          <w:rFonts w:ascii="Arial" w:eastAsia="Arial" w:hAnsi="Arial" w:cs="Arial"/>
          <w:color w:val="494645"/>
          <w:sz w:val="14"/>
          <w:szCs w:val="14"/>
        </w:rPr>
        <w:t>tsis</w:t>
      </w:r>
      <w:proofErr w:type="spellEnd"/>
      <w:r w:rsidRPr="00E8582D">
        <w:rPr>
          <w:rFonts w:ascii="Arial" w:eastAsia="Arial" w:hAnsi="Arial" w:cs="Arial"/>
          <w:color w:val="494645"/>
          <w:sz w:val="14"/>
          <w:szCs w:val="14"/>
        </w:rPr>
        <w:t xml:space="preserve"> </w:t>
      </w:r>
      <w:proofErr w:type="spellStart"/>
      <w:ins w:id="4585" w:author="Kaxiong" w:date="2021-06-11T15:54:00Z">
        <w:r w:rsidR="00552286">
          <w:rPr>
            <w:rFonts w:ascii="Arial" w:eastAsia="Arial" w:hAnsi="Arial" w:cs="Arial"/>
            <w:color w:val="494645"/>
            <w:sz w:val="14"/>
            <w:szCs w:val="14"/>
          </w:rPr>
          <w:t>muaj</w:t>
        </w:r>
        <w:proofErr w:type="spellEnd"/>
        <w:r w:rsidR="00552286">
          <w:rPr>
            <w:rFonts w:ascii="Arial" w:eastAsia="Arial" w:hAnsi="Arial" w:cs="Arial"/>
            <w:color w:val="494645"/>
            <w:sz w:val="14"/>
            <w:szCs w:val="14"/>
          </w:rPr>
          <w:t xml:space="preserve"> </w:t>
        </w:r>
      </w:ins>
      <w:del w:id="4586" w:author="Kaxiong" w:date="2021-06-11T15:54:00Z">
        <w:r w:rsidRPr="00E8582D" w:rsidDel="00552286">
          <w:rPr>
            <w:rFonts w:ascii="Arial" w:eastAsia="Arial" w:hAnsi="Arial" w:cs="Arial"/>
            <w:color w:val="494645"/>
            <w:sz w:val="14"/>
            <w:szCs w:val="14"/>
          </w:rPr>
          <w:delText xml:space="preserve">rau </w:delText>
        </w:r>
      </w:del>
      <w:proofErr w:type="spellStart"/>
      <w:r w:rsidR="00F2670D" w:rsidRPr="00E8582D">
        <w:rPr>
          <w:rFonts w:ascii="Arial" w:eastAsia="Arial" w:hAnsi="Arial" w:cs="Arial"/>
          <w:color w:val="494645"/>
          <w:sz w:val="14"/>
          <w:szCs w:val="14"/>
        </w:rPr>
        <w:t>siv</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rau</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koj</w:t>
      </w:r>
      <w:proofErr w:type="spellEnd"/>
      <w:r w:rsidR="00F2670D" w:rsidRPr="00E8582D">
        <w:rPr>
          <w:rFonts w:ascii="Arial" w:eastAsia="Arial" w:hAnsi="Arial" w:cs="Arial"/>
          <w:color w:val="494645"/>
          <w:sz w:val="14"/>
          <w:szCs w:val="14"/>
        </w:rPr>
        <w:t xml:space="preserve">. </w:t>
      </w:r>
      <w:proofErr w:type="spellStart"/>
      <w:r w:rsidR="00F2670D" w:rsidRPr="00E8582D">
        <w:rPr>
          <w:rFonts w:ascii="Arial" w:eastAsia="Arial" w:hAnsi="Arial" w:cs="Arial"/>
          <w:color w:val="494645"/>
          <w:sz w:val="14"/>
          <w:szCs w:val="14"/>
        </w:rPr>
        <w:t>Txawm</w:t>
      </w:r>
      <w:proofErr w:type="spellEnd"/>
      <w:r w:rsidR="00F2670D" w:rsidRPr="00E8582D">
        <w:rPr>
          <w:rFonts w:ascii="Arial" w:eastAsia="Arial" w:hAnsi="Arial" w:cs="Arial"/>
          <w:color w:val="494645"/>
          <w:sz w:val="14"/>
          <w:szCs w:val="14"/>
        </w:rPr>
        <w:t xml:space="preserve"> li </w:t>
      </w:r>
      <w:proofErr w:type="spellStart"/>
      <w:r w:rsidR="00F2670D" w:rsidRPr="00E8582D">
        <w:rPr>
          <w:rFonts w:ascii="Arial" w:eastAsia="Arial" w:hAnsi="Arial" w:cs="Arial"/>
          <w:color w:val="494645"/>
          <w:sz w:val="14"/>
          <w:szCs w:val="14"/>
        </w:rPr>
        <w:t>cas</w:t>
      </w:r>
      <w:proofErr w:type="spellEnd"/>
      <w:r w:rsidR="00F2670D" w:rsidRPr="00E8582D">
        <w:rPr>
          <w:rFonts w:ascii="Arial" w:eastAsia="Arial" w:hAnsi="Arial" w:cs="Arial"/>
          <w:color w:val="494645"/>
          <w:sz w:val="14"/>
          <w:szCs w:val="14"/>
        </w:rPr>
        <w:t xml:space="preserve"> los</w:t>
      </w:r>
      <w:r w:rsidR="00E8582D" w:rsidRPr="00E8582D">
        <w:rPr>
          <w:rFonts w:ascii="Arial" w:eastAsia="Arial" w:hAnsi="Arial" w:cs="Arial"/>
          <w:color w:val="494645"/>
          <w:sz w:val="14"/>
          <w:szCs w:val="14"/>
        </w:rPr>
        <w:t xml:space="preserve"> </w:t>
      </w:r>
      <w:proofErr w:type="spellStart"/>
      <w:proofErr w:type="gramStart"/>
      <w:r w:rsidR="00E8582D" w:rsidRPr="00E8582D">
        <w:rPr>
          <w:rFonts w:ascii="Arial" w:eastAsia="Arial" w:hAnsi="Arial" w:cs="Arial"/>
          <w:color w:val="494645"/>
          <w:sz w:val="14"/>
          <w:szCs w:val="14"/>
        </w:rPr>
        <w:t>xij</w:t>
      </w:r>
      <w:r w:rsidR="00F2670D" w:rsidRPr="00CE367D">
        <w:rPr>
          <w:rFonts w:ascii="Arial" w:eastAsia="Arial" w:hAnsi="Arial" w:cs="Arial"/>
          <w:b/>
          <w:bCs/>
          <w:color w:val="494645"/>
          <w:sz w:val="14"/>
          <w:szCs w:val="14"/>
        </w:rPr>
        <w:t>,</w:t>
      </w:r>
      <w:r w:rsidR="00F2670D" w:rsidRPr="00E8582D">
        <w:rPr>
          <w:rFonts w:ascii="Arial" w:eastAsia="Arial" w:hAnsi="Arial" w:cs="Arial"/>
          <w:b/>
          <w:bCs/>
          <w:color w:val="494645"/>
          <w:sz w:val="13"/>
          <w:szCs w:val="13"/>
        </w:rPr>
        <w:t>Kev</w:t>
      </w:r>
      <w:proofErr w:type="spellEnd"/>
      <w:proofErr w:type="gram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nyab</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xeeb</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ntawm</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zaub</w:t>
      </w:r>
      <w:proofErr w:type="spellEnd"/>
      <w:r w:rsidR="00F2670D" w:rsidRPr="00E8582D">
        <w:rPr>
          <w:rFonts w:ascii="Arial" w:eastAsia="Arial" w:hAnsi="Arial" w:cs="Arial"/>
          <w:b/>
          <w:bCs/>
          <w:color w:val="494645"/>
          <w:sz w:val="13"/>
          <w:szCs w:val="13"/>
        </w:rPr>
        <w:t xml:space="preserve"> mov </w:t>
      </w:r>
      <w:proofErr w:type="spellStart"/>
      <w:r w:rsidR="00F2670D" w:rsidRPr="00E8582D">
        <w:rPr>
          <w:rFonts w:ascii="Arial" w:eastAsia="Arial" w:hAnsi="Arial" w:cs="Arial"/>
          <w:b/>
          <w:bCs/>
          <w:color w:val="494645"/>
          <w:sz w:val="13"/>
          <w:szCs w:val="13"/>
        </w:rPr>
        <w:t>yuav</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tsum</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yog</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qhov</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tseem</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ceeb</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tshaj</w:t>
      </w:r>
      <w:proofErr w:type="spellEnd"/>
      <w:r w:rsidR="00F2670D" w:rsidRPr="00E8582D">
        <w:rPr>
          <w:rFonts w:ascii="Arial" w:eastAsia="Arial" w:hAnsi="Arial" w:cs="Arial"/>
          <w:b/>
          <w:bCs/>
          <w:color w:val="494645"/>
          <w:sz w:val="13"/>
          <w:szCs w:val="13"/>
        </w:rPr>
        <w:t xml:space="preserve"> </w:t>
      </w:r>
      <w:proofErr w:type="spellStart"/>
      <w:r w:rsidR="00F2670D" w:rsidRPr="00E8582D">
        <w:rPr>
          <w:rFonts w:ascii="Arial" w:eastAsia="Arial" w:hAnsi="Arial" w:cs="Arial"/>
          <w:b/>
          <w:bCs/>
          <w:color w:val="494645"/>
          <w:sz w:val="13"/>
          <w:szCs w:val="13"/>
        </w:rPr>
        <w:t>plaws</w:t>
      </w:r>
      <w:proofErr w:type="spellEnd"/>
      <w:r w:rsidR="00F2670D" w:rsidRPr="00CE367D">
        <w:rPr>
          <w:rFonts w:ascii="Arial" w:eastAsia="Arial" w:hAnsi="Arial" w:cs="Arial"/>
          <w:b/>
          <w:bCs/>
          <w:color w:val="494645"/>
          <w:sz w:val="14"/>
          <w:szCs w:val="14"/>
        </w:rPr>
        <w:t>.</w:t>
      </w:r>
    </w:p>
    <w:p w14:paraId="6A745707" w14:textId="77777777" w:rsidR="00BF3E5F" w:rsidRPr="00CE367D" w:rsidRDefault="00BF3E5F">
      <w:pPr>
        <w:spacing w:line="1" w:lineRule="exact"/>
        <w:rPr>
          <w:sz w:val="14"/>
          <w:szCs w:val="14"/>
        </w:rPr>
      </w:pPr>
    </w:p>
    <w:p w14:paraId="0C3B9637" w14:textId="3914E50A" w:rsidR="00BF3E5F" w:rsidRPr="00CE367D" w:rsidRDefault="00F2670D">
      <w:pPr>
        <w:spacing w:line="406" w:lineRule="auto"/>
        <w:ind w:left="40" w:right="220"/>
        <w:rPr>
          <w:sz w:val="14"/>
          <w:szCs w:val="14"/>
        </w:rPr>
      </w:pPr>
      <w:proofErr w:type="spellStart"/>
      <w:r w:rsidRPr="00CE367D">
        <w:rPr>
          <w:rFonts w:ascii="Arial" w:eastAsia="Arial" w:hAnsi="Arial" w:cs="Arial"/>
          <w:color w:val="494645"/>
          <w:sz w:val="14"/>
          <w:szCs w:val="14"/>
        </w:rPr>
        <w:t>Saib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hauv</w:t>
      </w:r>
      <w:proofErr w:type="spellEnd"/>
      <w:r w:rsidRPr="00CE367D">
        <w:rPr>
          <w:rFonts w:ascii="Arial" w:eastAsia="Arial" w:hAnsi="Arial" w:cs="Arial"/>
          <w:color w:val="494645"/>
          <w:sz w:val="14"/>
          <w:szCs w:val="14"/>
        </w:rPr>
        <w:t xml:space="preserve"> </w:t>
      </w:r>
      <w:proofErr w:type="spellStart"/>
      <w:ins w:id="4587" w:author="Kaxiong" w:date="2021-06-11T15:55:00Z">
        <w:r w:rsidR="00552286">
          <w:rPr>
            <w:rFonts w:ascii="Arial" w:eastAsia="Arial" w:hAnsi="Arial" w:cs="Arial"/>
            <w:color w:val="494645"/>
            <w:sz w:val="14"/>
            <w:szCs w:val="14"/>
          </w:rPr>
          <w:t>Thaj</w:t>
        </w:r>
        <w:proofErr w:type="spellEnd"/>
        <w:r w:rsidR="00552286">
          <w:rPr>
            <w:rFonts w:ascii="Arial" w:eastAsia="Arial" w:hAnsi="Arial" w:cs="Arial"/>
            <w:color w:val="494645"/>
            <w:sz w:val="14"/>
            <w:szCs w:val="14"/>
          </w:rPr>
          <w:t xml:space="preserve"> C</w:t>
        </w:r>
      </w:ins>
      <w:del w:id="4588" w:author="Kaxiong" w:date="2021-06-11T15:55:00Z">
        <w:r w:rsidR="00125C3C" w:rsidDel="00552286">
          <w:rPr>
            <w:rFonts w:ascii="Arial" w:eastAsia="Arial" w:hAnsi="Arial" w:cs="Arial"/>
            <w:color w:val="494645"/>
            <w:sz w:val="14"/>
            <w:szCs w:val="14"/>
          </w:rPr>
          <w:delText>c</w:delText>
        </w:r>
      </w:del>
      <w:r w:rsidR="00125C3C">
        <w:rPr>
          <w:rFonts w:ascii="Arial" w:eastAsia="Arial" w:hAnsi="Arial" w:cs="Arial"/>
          <w:color w:val="494645"/>
          <w:sz w:val="14"/>
          <w:szCs w:val="14"/>
        </w:rPr>
        <w:t xml:space="preserve">haw </w:t>
      </w:r>
      <w:proofErr w:type="spellStart"/>
      <w:ins w:id="4589" w:author="Kaxiong" w:date="2021-06-11T15:55:00Z">
        <w:r w:rsidR="00552286">
          <w:rPr>
            <w:rFonts w:ascii="Arial" w:eastAsia="Arial" w:hAnsi="Arial" w:cs="Arial"/>
            <w:color w:val="494645"/>
            <w:sz w:val="14"/>
            <w:szCs w:val="14"/>
          </w:rPr>
          <w:t>U</w:t>
        </w:r>
      </w:ins>
      <w:del w:id="4590" w:author="Kaxiong" w:date="2021-06-11T15:55:00Z">
        <w:r w:rsidR="00125C3C" w:rsidDel="00552286">
          <w:rPr>
            <w:rFonts w:ascii="Arial" w:eastAsia="Arial" w:hAnsi="Arial" w:cs="Arial"/>
            <w:color w:val="494645"/>
            <w:sz w:val="14"/>
            <w:szCs w:val="14"/>
          </w:rPr>
          <w:delText>u</w:delText>
        </w:r>
      </w:del>
      <w:r w:rsidR="00125C3C">
        <w:rPr>
          <w:rFonts w:ascii="Arial" w:eastAsia="Arial" w:hAnsi="Arial" w:cs="Arial"/>
          <w:color w:val="494645"/>
          <w:sz w:val="14"/>
          <w:szCs w:val="14"/>
        </w:rPr>
        <w:t>a</w:t>
      </w:r>
      <w:proofErr w:type="spellEnd"/>
      <w:r w:rsidR="00125C3C">
        <w:rPr>
          <w:rFonts w:ascii="Arial" w:eastAsia="Arial" w:hAnsi="Arial" w:cs="Arial"/>
          <w:color w:val="494645"/>
          <w:sz w:val="14"/>
          <w:szCs w:val="14"/>
        </w:rPr>
        <w:t xml:space="preserve"> </w:t>
      </w:r>
      <w:proofErr w:type="spellStart"/>
      <w:ins w:id="4591" w:author="Kaxiong" w:date="2021-06-11T15:55:00Z">
        <w:r w:rsidR="00552286">
          <w:rPr>
            <w:rFonts w:ascii="Arial" w:eastAsia="Arial" w:hAnsi="Arial" w:cs="Arial"/>
            <w:color w:val="494645"/>
            <w:sz w:val="14"/>
            <w:szCs w:val="14"/>
          </w:rPr>
          <w:t>L</w:t>
        </w:r>
      </w:ins>
      <w:del w:id="4592" w:author="Kaxiong" w:date="2021-06-11T15:55:00Z">
        <w:r w:rsidR="00125C3C" w:rsidDel="00552286">
          <w:rPr>
            <w:rFonts w:ascii="Arial" w:eastAsia="Arial" w:hAnsi="Arial" w:cs="Arial"/>
            <w:color w:val="494645"/>
            <w:sz w:val="14"/>
            <w:szCs w:val="14"/>
          </w:rPr>
          <w:delText>l</w:delText>
        </w:r>
      </w:del>
      <w:r w:rsidR="00125C3C">
        <w:rPr>
          <w:rFonts w:ascii="Arial" w:eastAsia="Arial" w:hAnsi="Arial" w:cs="Arial"/>
          <w:color w:val="494645"/>
          <w:sz w:val="14"/>
          <w:szCs w:val="14"/>
        </w:rPr>
        <w:t>iaj</w:t>
      </w:r>
      <w:proofErr w:type="spellEnd"/>
      <w:r w:rsidR="00125C3C">
        <w:rPr>
          <w:rFonts w:ascii="Arial" w:eastAsia="Arial" w:hAnsi="Arial" w:cs="Arial"/>
          <w:color w:val="494645"/>
          <w:sz w:val="14"/>
          <w:szCs w:val="14"/>
        </w:rPr>
        <w:t xml:space="preserve"> </w:t>
      </w:r>
      <w:proofErr w:type="spellStart"/>
      <w:ins w:id="4593" w:author="Kaxiong" w:date="2021-06-11T15:55:00Z">
        <w:r w:rsidR="00552286">
          <w:rPr>
            <w:rFonts w:ascii="Arial" w:eastAsia="Arial" w:hAnsi="Arial" w:cs="Arial"/>
            <w:color w:val="494645"/>
            <w:sz w:val="14"/>
            <w:szCs w:val="14"/>
          </w:rPr>
          <w:t>U</w:t>
        </w:r>
      </w:ins>
      <w:del w:id="4594" w:author="Kaxiong" w:date="2021-06-11T15:55:00Z">
        <w:r w:rsidR="00125C3C" w:rsidDel="00552286">
          <w:rPr>
            <w:rFonts w:ascii="Arial" w:eastAsia="Arial" w:hAnsi="Arial" w:cs="Arial"/>
            <w:color w:val="494645"/>
            <w:sz w:val="14"/>
            <w:szCs w:val="14"/>
          </w:rPr>
          <w:delText>u</w:delText>
        </w:r>
      </w:del>
      <w:r w:rsidR="00125C3C">
        <w:rPr>
          <w:rFonts w:ascii="Arial" w:eastAsia="Arial" w:hAnsi="Arial" w:cs="Arial"/>
          <w:color w:val="494645"/>
          <w:sz w:val="14"/>
          <w:szCs w:val="14"/>
        </w:rPr>
        <w:t>a</w:t>
      </w:r>
      <w:proofErr w:type="spellEnd"/>
      <w:r w:rsidR="00125C3C">
        <w:rPr>
          <w:rFonts w:ascii="Arial" w:eastAsia="Arial" w:hAnsi="Arial" w:cs="Arial"/>
          <w:color w:val="494645"/>
          <w:sz w:val="14"/>
          <w:szCs w:val="14"/>
        </w:rPr>
        <w:t xml:space="preserve"> </w:t>
      </w:r>
      <w:proofErr w:type="spellStart"/>
      <w:ins w:id="4595" w:author="Kaxiong" w:date="2021-06-11T15:55:00Z">
        <w:r w:rsidR="00552286">
          <w:rPr>
            <w:rFonts w:ascii="Arial" w:eastAsia="Arial" w:hAnsi="Arial" w:cs="Arial"/>
            <w:color w:val="494645"/>
            <w:sz w:val="14"/>
            <w:szCs w:val="14"/>
          </w:rPr>
          <w:t>T</w:t>
        </w:r>
      </w:ins>
      <w:del w:id="4596" w:author="Kaxiong" w:date="2021-06-11T15:55:00Z">
        <w:r w:rsidR="00125C3C" w:rsidDel="00552286">
          <w:rPr>
            <w:rFonts w:ascii="Arial" w:eastAsia="Arial" w:hAnsi="Arial" w:cs="Arial"/>
            <w:color w:val="494645"/>
            <w:sz w:val="14"/>
            <w:szCs w:val="14"/>
          </w:rPr>
          <w:delText>t</w:delText>
        </w:r>
      </w:del>
      <w:r w:rsidR="00125C3C">
        <w:rPr>
          <w:rFonts w:ascii="Arial" w:eastAsia="Arial" w:hAnsi="Arial" w:cs="Arial"/>
          <w:color w:val="494645"/>
          <w:sz w:val="14"/>
          <w:szCs w:val="14"/>
        </w:rPr>
        <w:t>eb</w:t>
      </w:r>
      <w:proofErr w:type="spellEnd"/>
      <w:ins w:id="4597" w:author="Kaxiong" w:date="2021-06-11T15:55:00Z">
        <w:r w:rsidR="00552286">
          <w:rPr>
            <w:rFonts w:ascii="Arial" w:eastAsia="Arial" w:hAnsi="Arial" w:cs="Arial"/>
            <w:color w:val="494645"/>
            <w:sz w:val="14"/>
            <w:szCs w:val="14"/>
          </w:rPr>
          <w:t xml:space="preserve"> </w:t>
        </w:r>
      </w:ins>
      <w:ins w:id="4598" w:author="Kaxiong" w:date="2021-06-11T15:56:00Z">
        <w:r w:rsidR="00552286">
          <w:rPr>
            <w:rFonts w:ascii="Arial" w:eastAsia="Arial" w:hAnsi="Arial" w:cs="Arial"/>
            <w:color w:val="494645"/>
            <w:sz w:val="14"/>
            <w:szCs w:val="14"/>
          </w:rPr>
          <w:t>(Farm Commons)</w:t>
        </w:r>
      </w:ins>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Phau</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Ntawv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Qhia</w:t>
      </w:r>
      <w:proofErr w:type="spellEnd"/>
      <w:r w:rsidRPr="00CE367D">
        <w:rPr>
          <w:rFonts w:ascii="Arial" w:eastAsia="Arial" w:hAnsi="Arial" w:cs="Arial"/>
          <w:color w:val="494645"/>
          <w:sz w:val="14"/>
          <w:szCs w:val="14"/>
        </w:rPr>
        <w:t xml:space="preserve"> Rau Cov </w:t>
      </w:r>
      <w:proofErr w:type="spellStart"/>
      <w:r w:rsidRPr="00CE367D">
        <w:rPr>
          <w:rFonts w:ascii="Arial" w:eastAsia="Arial" w:hAnsi="Arial" w:cs="Arial"/>
          <w:color w:val="494645"/>
          <w:sz w:val="14"/>
          <w:szCs w:val="14"/>
        </w:rPr>
        <w:t>Ua</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Liaj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Ua</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Teb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txo</w:t>
      </w:r>
      <w:proofErr w:type="spellEnd"/>
      <w:r w:rsidRPr="00CE367D">
        <w:rPr>
          <w:rFonts w:ascii="Arial" w:eastAsia="Arial" w:hAnsi="Arial" w:cs="Arial"/>
          <w:color w:val="494645"/>
          <w:sz w:val="14"/>
          <w:szCs w:val="14"/>
        </w:rPr>
        <w:t xml:space="preserve"> tau cov </w:t>
      </w:r>
      <w:proofErr w:type="spellStart"/>
      <w:r w:rsidRPr="00CE367D">
        <w:rPr>
          <w:rFonts w:ascii="Arial" w:eastAsia="Arial" w:hAnsi="Arial" w:cs="Arial"/>
          <w:color w:val="494645"/>
          <w:sz w:val="14"/>
          <w:szCs w:val="14"/>
        </w:rPr>
        <w:t>kev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phom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sij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ntawm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kev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nyab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xeeb</w:t>
      </w:r>
      <w:proofErr w:type="spellEnd"/>
      <w:r w:rsidR="00125C3C" w:rsidRP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ntawm</w:t>
      </w:r>
      <w:proofErr w:type="spellEnd"/>
      <w:r w:rsidR="00125C3C">
        <w:rPr>
          <w:rFonts w:ascii="Arial" w:eastAsia="Arial" w:hAnsi="Arial" w:cs="Arial"/>
          <w:color w:val="494645"/>
          <w:sz w:val="14"/>
          <w:szCs w:val="14"/>
        </w:rPr>
        <w:t xml:space="preserve"> </w:t>
      </w:r>
      <w:proofErr w:type="spellStart"/>
      <w:r w:rsidR="00125C3C" w:rsidRPr="00CE367D">
        <w:rPr>
          <w:rFonts w:ascii="Arial" w:eastAsia="Arial" w:hAnsi="Arial" w:cs="Arial"/>
          <w:color w:val="494645"/>
          <w:sz w:val="14"/>
          <w:szCs w:val="14"/>
        </w:rPr>
        <w:t>zaub</w:t>
      </w:r>
      <w:proofErr w:type="spellEnd"/>
      <w:r w:rsidR="00125C3C" w:rsidRPr="00CE367D">
        <w:rPr>
          <w:rFonts w:ascii="Arial" w:eastAsia="Arial" w:hAnsi="Arial" w:cs="Arial"/>
          <w:color w:val="494645"/>
          <w:sz w:val="14"/>
          <w:szCs w:val="14"/>
        </w:rPr>
        <w:t xml:space="preserve"> mov</w:t>
      </w:r>
      <w:r w:rsidRPr="00CE367D">
        <w:rPr>
          <w:rFonts w:ascii="Arial" w:eastAsia="Arial" w:hAnsi="Arial" w:cs="Arial"/>
          <w:color w:val="494645"/>
          <w:sz w:val="14"/>
          <w:szCs w:val="14"/>
        </w:rPr>
        <w:t xml:space="preserve">” los </w:t>
      </w:r>
      <w:proofErr w:type="spellStart"/>
      <w:r w:rsidRPr="00CE367D">
        <w:rPr>
          <w:rFonts w:ascii="Arial" w:eastAsia="Arial" w:hAnsi="Arial" w:cs="Arial"/>
          <w:color w:val="494645"/>
          <w:sz w:val="14"/>
          <w:szCs w:val="14"/>
        </w:rPr>
        <w:t>yog</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saib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peb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Qhia</w:t>
      </w:r>
      <w:proofErr w:type="spellEnd"/>
      <w:r w:rsidRPr="00CE367D">
        <w:rPr>
          <w:rFonts w:ascii="Arial" w:eastAsia="Arial" w:hAnsi="Arial" w:cs="Arial"/>
          <w:color w:val="494645"/>
          <w:sz w:val="14"/>
          <w:szCs w:val="14"/>
        </w:rPr>
        <w:t xml:space="preserve"> Kev </w:t>
      </w:r>
      <w:proofErr w:type="spellStart"/>
      <w:r w:rsidRPr="00CE367D">
        <w:rPr>
          <w:rFonts w:ascii="Arial" w:eastAsia="Arial" w:hAnsi="Arial" w:cs="Arial"/>
          <w:color w:val="494645"/>
          <w:sz w:val="14"/>
          <w:szCs w:val="14"/>
        </w:rPr>
        <w:t>Qhia</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txog</w:t>
      </w:r>
      <w:proofErr w:type="spellEnd"/>
      <w:r w:rsidRPr="00CE367D">
        <w:rPr>
          <w:rFonts w:ascii="Arial" w:eastAsia="Arial" w:hAnsi="Arial" w:cs="Arial"/>
          <w:color w:val="494645"/>
          <w:sz w:val="14"/>
          <w:szCs w:val="14"/>
        </w:rPr>
        <w:t xml:space="preserve"> “Kev </w:t>
      </w:r>
      <w:proofErr w:type="spellStart"/>
      <w:ins w:id="4599" w:author="Kaxiong" w:date="2021-06-11T15:57:00Z">
        <w:r w:rsidR="00552286">
          <w:rPr>
            <w:rFonts w:ascii="Arial" w:eastAsia="Arial" w:hAnsi="Arial" w:cs="Arial"/>
            <w:color w:val="494645"/>
            <w:sz w:val="14"/>
            <w:szCs w:val="14"/>
          </w:rPr>
          <w:t>Ris</w:t>
        </w:r>
        <w:proofErr w:type="spellEnd"/>
        <w:r w:rsidR="00552286">
          <w:rPr>
            <w:rFonts w:ascii="Arial" w:eastAsia="Arial" w:hAnsi="Arial" w:cs="Arial"/>
            <w:color w:val="494645"/>
            <w:sz w:val="14"/>
            <w:szCs w:val="14"/>
          </w:rPr>
          <w:t xml:space="preserve"> Kev </w:t>
        </w:r>
      </w:ins>
      <w:proofErr w:type="spellStart"/>
      <w:r w:rsidRPr="00CE367D">
        <w:rPr>
          <w:rFonts w:ascii="Arial" w:eastAsia="Arial" w:hAnsi="Arial" w:cs="Arial"/>
          <w:color w:val="494645"/>
          <w:sz w:val="14"/>
          <w:szCs w:val="14"/>
        </w:rPr>
        <w:t>Nyab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Xeeb</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ntawm</w:t>
      </w:r>
      <w:proofErr w:type="spellEnd"/>
      <w:r w:rsidR="00125C3C">
        <w:rPr>
          <w:rFonts w:ascii="Arial" w:eastAsia="Arial" w:hAnsi="Arial" w:cs="Arial"/>
          <w:color w:val="494645"/>
          <w:sz w:val="14"/>
          <w:szCs w:val="14"/>
        </w:rPr>
        <w:t xml:space="preserve"> </w:t>
      </w:r>
      <w:proofErr w:type="spellStart"/>
      <w:r w:rsidR="00125C3C">
        <w:rPr>
          <w:rFonts w:ascii="Arial" w:eastAsia="Arial" w:hAnsi="Arial" w:cs="Arial"/>
          <w:color w:val="494645"/>
          <w:sz w:val="14"/>
          <w:szCs w:val="14"/>
        </w:rPr>
        <w:t>zaub</w:t>
      </w:r>
      <w:proofErr w:type="spellEnd"/>
      <w:r w:rsidR="00125C3C">
        <w:rPr>
          <w:rFonts w:ascii="Arial" w:eastAsia="Arial" w:hAnsi="Arial" w:cs="Arial"/>
          <w:color w:val="494645"/>
          <w:sz w:val="14"/>
          <w:szCs w:val="14"/>
        </w:rPr>
        <w:t xml:space="preserve"> mov</w:t>
      </w:r>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thiab</w:t>
      </w:r>
      <w:proofErr w:type="spellEnd"/>
      <w:r w:rsidRPr="00CE367D">
        <w:rPr>
          <w:rFonts w:ascii="Arial" w:eastAsia="Arial" w:hAnsi="Arial" w:cs="Arial"/>
          <w:color w:val="494645"/>
          <w:sz w:val="14"/>
          <w:szCs w:val="14"/>
        </w:rPr>
        <w:t xml:space="preserve"> </w:t>
      </w:r>
      <w:ins w:id="4600" w:author="Kaxiong" w:date="2021-06-11T15:57:00Z">
        <w:r w:rsidR="00552286">
          <w:rPr>
            <w:rFonts w:ascii="Arial" w:eastAsia="Arial" w:hAnsi="Arial" w:cs="Arial"/>
            <w:color w:val="494645"/>
            <w:sz w:val="14"/>
            <w:szCs w:val="14"/>
          </w:rPr>
          <w:t>C</w:t>
        </w:r>
      </w:ins>
      <w:ins w:id="4601" w:author="Kaxiong" w:date="2021-06-11T15:58:00Z">
        <w:r w:rsidR="00552286">
          <w:rPr>
            <w:rFonts w:ascii="Arial" w:eastAsia="Arial" w:hAnsi="Arial" w:cs="Arial"/>
            <w:color w:val="494645"/>
            <w:sz w:val="14"/>
            <w:szCs w:val="14"/>
          </w:rPr>
          <w:t>ov Kev Cai</w:t>
        </w:r>
      </w:ins>
      <w:del w:id="4602" w:author="Kaxiong" w:date="2021-06-11T15:58:00Z">
        <w:r w:rsidRPr="00CE367D" w:rsidDel="00552286">
          <w:rPr>
            <w:rFonts w:ascii="Arial" w:eastAsia="Arial" w:hAnsi="Arial" w:cs="Arial"/>
            <w:color w:val="494645"/>
            <w:sz w:val="14"/>
            <w:szCs w:val="14"/>
          </w:rPr>
          <w:delText>Khoom Noj</w:delText>
        </w:r>
      </w:del>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paub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ntau</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ntxiv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txog</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kev</w:t>
      </w:r>
      <w:proofErr w:type="spellEnd"/>
      <w:r w:rsidRPr="00CE367D">
        <w:rPr>
          <w:rFonts w:ascii="Arial" w:eastAsia="Arial" w:hAnsi="Arial" w:cs="Arial"/>
          <w:color w:val="494645"/>
          <w:sz w:val="14"/>
          <w:szCs w:val="14"/>
        </w:rPr>
        <w:t xml:space="preserve"> </w:t>
      </w:r>
      <w:proofErr w:type="spellStart"/>
      <w:ins w:id="4603" w:author="Kaxiong" w:date="2021-06-11T15:58:00Z">
        <w:r w:rsidR="00552286">
          <w:rPr>
            <w:rFonts w:ascii="Arial" w:eastAsia="Arial" w:hAnsi="Arial" w:cs="Arial"/>
            <w:color w:val="494645"/>
            <w:sz w:val="14"/>
            <w:szCs w:val="14"/>
          </w:rPr>
          <w:t>ris</w:t>
        </w:r>
        <w:proofErr w:type="spellEnd"/>
        <w:r w:rsidR="00552286">
          <w:rPr>
            <w:rFonts w:ascii="Arial" w:eastAsia="Arial" w:hAnsi="Arial" w:cs="Arial"/>
            <w:color w:val="494645"/>
            <w:sz w:val="14"/>
            <w:szCs w:val="14"/>
          </w:rPr>
          <w:t xml:space="preserve"> </w:t>
        </w:r>
        <w:proofErr w:type="spellStart"/>
        <w:r w:rsidR="00552286">
          <w:rPr>
            <w:rFonts w:ascii="Arial" w:eastAsia="Arial" w:hAnsi="Arial" w:cs="Arial"/>
            <w:color w:val="494645"/>
            <w:sz w:val="14"/>
            <w:szCs w:val="14"/>
          </w:rPr>
          <w:t>kev</w:t>
        </w:r>
        <w:proofErr w:type="spellEnd"/>
        <w:r w:rsidR="00552286">
          <w:rPr>
            <w:rFonts w:ascii="Arial" w:eastAsia="Arial" w:hAnsi="Arial" w:cs="Arial"/>
            <w:color w:val="494645"/>
            <w:sz w:val="14"/>
            <w:szCs w:val="14"/>
          </w:rPr>
          <w:t xml:space="preserve"> </w:t>
        </w:r>
      </w:ins>
      <w:proofErr w:type="spellStart"/>
      <w:r w:rsidRPr="00CE367D">
        <w:rPr>
          <w:rFonts w:ascii="Arial" w:eastAsia="Arial" w:hAnsi="Arial" w:cs="Arial"/>
          <w:color w:val="494645"/>
          <w:sz w:val="14"/>
          <w:szCs w:val="14"/>
        </w:rPr>
        <w:t>nyab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xeeb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khoom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noj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khoom</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haus</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thiab</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yuav</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tswj</w:t>
      </w:r>
      <w:proofErr w:type="spellEnd"/>
      <w:r w:rsidRPr="00CE367D">
        <w:rPr>
          <w:rFonts w:ascii="Arial" w:eastAsia="Arial" w:hAnsi="Arial" w:cs="Arial"/>
          <w:color w:val="494645"/>
          <w:sz w:val="14"/>
          <w:szCs w:val="14"/>
        </w:rPr>
        <w:t xml:space="preserve"> </w:t>
      </w:r>
      <w:proofErr w:type="spellStart"/>
      <w:r w:rsidRPr="00CE367D">
        <w:rPr>
          <w:rFonts w:ascii="Arial" w:eastAsia="Arial" w:hAnsi="Arial" w:cs="Arial"/>
          <w:color w:val="494645"/>
          <w:sz w:val="14"/>
          <w:szCs w:val="14"/>
        </w:rPr>
        <w:t>hwm</w:t>
      </w:r>
      <w:proofErr w:type="spellEnd"/>
      <w:r w:rsidRPr="00CE367D">
        <w:rPr>
          <w:rFonts w:ascii="Arial" w:eastAsia="Arial" w:hAnsi="Arial" w:cs="Arial"/>
          <w:color w:val="494645"/>
          <w:sz w:val="14"/>
          <w:szCs w:val="14"/>
        </w:rPr>
        <w:t xml:space="preserve"> li </w:t>
      </w:r>
      <w:proofErr w:type="spellStart"/>
      <w:r w:rsidRPr="00CE367D">
        <w:rPr>
          <w:rFonts w:ascii="Arial" w:eastAsia="Arial" w:hAnsi="Arial" w:cs="Arial"/>
          <w:color w:val="494645"/>
          <w:sz w:val="14"/>
          <w:szCs w:val="14"/>
        </w:rPr>
        <w:t>cas</w:t>
      </w:r>
      <w:proofErr w:type="spellEnd"/>
      <w:r w:rsidRPr="00CE367D">
        <w:rPr>
          <w:rFonts w:ascii="Arial" w:eastAsia="Arial" w:hAnsi="Arial" w:cs="Arial"/>
          <w:color w:val="494645"/>
          <w:sz w:val="14"/>
          <w:szCs w:val="14"/>
        </w:rPr>
        <w:t>.</w:t>
      </w:r>
    </w:p>
    <w:p w14:paraId="64FE7A52" w14:textId="77777777" w:rsidR="00BF3E5F" w:rsidRDefault="00BF3E5F">
      <w:pPr>
        <w:spacing w:line="318" w:lineRule="exact"/>
        <w:rPr>
          <w:sz w:val="20"/>
          <w:szCs w:val="20"/>
        </w:rPr>
      </w:pPr>
    </w:p>
    <w:p w14:paraId="11A77A6D" w14:textId="482A7AD8" w:rsidR="00BF3E5F" w:rsidRPr="005D71DB" w:rsidRDefault="00F2670D">
      <w:pPr>
        <w:spacing w:line="313" w:lineRule="auto"/>
        <w:ind w:left="880" w:right="500"/>
        <w:rPr>
          <w:sz w:val="16"/>
          <w:szCs w:val="16"/>
        </w:rPr>
      </w:pPr>
      <w:proofErr w:type="spellStart"/>
      <w:r w:rsidRPr="005D71DB">
        <w:rPr>
          <w:rFonts w:ascii="Arial" w:eastAsia="Arial" w:hAnsi="Arial" w:cs="Arial"/>
          <w:color w:val="494645"/>
          <w:sz w:val="16"/>
          <w:szCs w:val="16"/>
        </w:rPr>
        <w:t>Puas</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yog</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txhua</w:t>
      </w:r>
      <w:proofErr w:type="spellEnd"/>
      <w:r w:rsidRPr="005D71DB">
        <w:rPr>
          <w:rFonts w:ascii="Arial" w:eastAsia="Arial" w:hAnsi="Arial" w:cs="Arial"/>
          <w:color w:val="494645"/>
          <w:sz w:val="16"/>
          <w:szCs w:val="16"/>
        </w:rPr>
        <w:t xml:space="preserve"> yam </w:t>
      </w:r>
      <w:proofErr w:type="spellStart"/>
      <w:r w:rsidRPr="005D71DB">
        <w:rPr>
          <w:rFonts w:ascii="Arial" w:eastAsia="Arial" w:hAnsi="Arial" w:cs="Arial"/>
          <w:color w:val="494645"/>
          <w:sz w:val="16"/>
          <w:szCs w:val="16"/>
        </w:rPr>
        <w:t>kev</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tsim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xml:space="preserve">, </w:t>
      </w:r>
      <w:proofErr w:type="spellStart"/>
      <w:ins w:id="4604" w:author="Kaxiong" w:date="2021-06-11T15:59:00Z">
        <w:r w:rsidR="00552286">
          <w:rPr>
            <w:rFonts w:ascii="Arial" w:eastAsia="Arial" w:hAnsi="Arial" w:cs="Arial"/>
            <w:color w:val="494645"/>
            <w:sz w:val="16"/>
            <w:szCs w:val="16"/>
          </w:rPr>
          <w:t>txheej</w:t>
        </w:r>
        <w:proofErr w:type="spellEnd"/>
        <w:r w:rsidR="00552286">
          <w:rPr>
            <w:rFonts w:ascii="Arial" w:eastAsia="Arial" w:hAnsi="Arial" w:cs="Arial"/>
            <w:color w:val="494645"/>
            <w:sz w:val="16"/>
            <w:szCs w:val="16"/>
          </w:rPr>
          <w:t xml:space="preserve"> </w:t>
        </w:r>
        <w:proofErr w:type="spellStart"/>
        <w:r w:rsidR="00552286">
          <w:rPr>
            <w:rFonts w:ascii="Arial" w:eastAsia="Arial" w:hAnsi="Arial" w:cs="Arial"/>
            <w:color w:val="494645"/>
            <w:sz w:val="16"/>
            <w:szCs w:val="16"/>
          </w:rPr>
          <w:t>txheem</w:t>
        </w:r>
      </w:ins>
      <w:proofErr w:type="spellEnd"/>
      <w:del w:id="4605" w:author="Kaxiong" w:date="2021-06-11T15:59:00Z">
        <w:r w:rsidRPr="005D71DB" w:rsidDel="00552286">
          <w:rPr>
            <w:rFonts w:ascii="Arial" w:eastAsia="Arial" w:hAnsi="Arial" w:cs="Arial"/>
            <w:color w:val="494645"/>
            <w:sz w:val="16"/>
            <w:szCs w:val="16"/>
          </w:rPr>
          <w:delText>tsim khoom</w:delText>
        </w:r>
      </w:del>
      <w:r w:rsidRPr="005D71DB">
        <w:rPr>
          <w:rFonts w:ascii="Arial" w:eastAsia="Arial" w:hAnsi="Arial" w:cs="Arial"/>
          <w:color w:val="494645"/>
          <w:sz w:val="16"/>
          <w:szCs w:val="16"/>
        </w:rPr>
        <w:t>,</w:t>
      </w:r>
      <w:ins w:id="4606" w:author="Kaxiong" w:date="2021-06-11T15:59:00Z">
        <w:r w:rsidR="00552286">
          <w:rPr>
            <w:rFonts w:ascii="Arial" w:eastAsia="Arial" w:hAnsi="Arial" w:cs="Arial"/>
            <w:color w:val="494645"/>
            <w:sz w:val="16"/>
            <w:szCs w:val="16"/>
          </w:rPr>
          <w:t xml:space="preserve"> </w:t>
        </w:r>
        <w:proofErr w:type="spellStart"/>
        <w:r w:rsidR="00552286">
          <w:rPr>
            <w:rFonts w:ascii="Arial" w:eastAsia="Arial" w:hAnsi="Arial" w:cs="Arial"/>
            <w:color w:val="494645"/>
            <w:sz w:val="16"/>
            <w:szCs w:val="16"/>
          </w:rPr>
          <w:t>kev</w:t>
        </w:r>
      </w:ins>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ntim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los</w:t>
      </w:r>
      <w:r w:rsidR="00166478" w:rsidRPr="005D71DB">
        <w:rPr>
          <w:rFonts w:ascii="Arial" w:eastAsia="Arial" w:hAnsi="Arial" w:cs="Arial"/>
          <w:color w:val="494645"/>
          <w:sz w:val="16"/>
          <w:szCs w:val="16"/>
        </w:rPr>
        <w:t xml:space="preserve"> </w:t>
      </w:r>
      <w:r w:rsidRPr="005D71DB">
        <w:rPr>
          <w:rFonts w:ascii="Arial" w:eastAsia="Arial" w:hAnsi="Arial" w:cs="Arial"/>
          <w:color w:val="494645"/>
          <w:sz w:val="16"/>
          <w:szCs w:val="16"/>
        </w:rPr>
        <w:t xml:space="preserve">sis </w:t>
      </w:r>
      <w:proofErr w:type="spellStart"/>
      <w:ins w:id="4607" w:author="Kaxiong" w:date="2021-06-11T15:59:00Z">
        <w:r w:rsidR="00552286">
          <w:rPr>
            <w:rFonts w:ascii="Arial" w:eastAsia="Arial" w:hAnsi="Arial" w:cs="Arial"/>
            <w:color w:val="494645"/>
            <w:sz w:val="16"/>
            <w:szCs w:val="16"/>
          </w:rPr>
          <w:t>kev</w:t>
        </w:r>
        <w:proofErr w:type="spellEnd"/>
        <w:r w:rsidR="00552286">
          <w:rPr>
            <w:rFonts w:ascii="Arial" w:eastAsia="Arial" w:hAnsi="Arial" w:cs="Arial"/>
            <w:color w:val="494645"/>
            <w:sz w:val="16"/>
            <w:szCs w:val="16"/>
          </w:rPr>
          <w:t xml:space="preserve"> </w:t>
        </w:r>
      </w:ins>
      <w:proofErr w:type="spellStart"/>
      <w:r w:rsidRPr="005D71DB">
        <w:rPr>
          <w:rFonts w:ascii="Arial" w:eastAsia="Arial" w:hAnsi="Arial" w:cs="Arial"/>
          <w:color w:val="494645"/>
          <w:sz w:val="16"/>
          <w:szCs w:val="16"/>
        </w:rPr>
        <w:t>tuav</w:t>
      </w:r>
      <w:proofErr w:type="spellEnd"/>
      <w:r w:rsidRPr="005D71DB">
        <w:rPr>
          <w:rFonts w:ascii="Arial" w:eastAsia="Arial" w:hAnsi="Arial" w:cs="Arial"/>
          <w:color w:val="494645"/>
          <w:sz w:val="16"/>
          <w:szCs w:val="16"/>
        </w:rPr>
        <w:t xml:space="preserve"> cov </w:t>
      </w:r>
      <w:proofErr w:type="spellStart"/>
      <w:r w:rsidRPr="005D71DB">
        <w:rPr>
          <w:rFonts w:ascii="Arial" w:eastAsia="Arial" w:hAnsi="Arial" w:cs="Arial"/>
          <w:color w:val="494645"/>
          <w:sz w:val="16"/>
          <w:szCs w:val="16"/>
        </w:rPr>
        <w:t>khoom</w:t>
      </w:r>
      <w:proofErr w:type="spellEnd"/>
      <w:r w:rsidRPr="005D71DB">
        <w:rPr>
          <w:rFonts w:ascii="Arial" w:eastAsia="Arial" w:hAnsi="Arial" w:cs="Arial"/>
          <w:color w:val="494645"/>
          <w:sz w:val="16"/>
          <w:szCs w:val="16"/>
        </w:rPr>
        <w:t xml:space="preserve"> lag </w:t>
      </w:r>
      <w:proofErr w:type="spellStart"/>
      <w:r w:rsidRPr="005D71DB">
        <w:rPr>
          <w:rFonts w:ascii="Arial" w:eastAsia="Arial" w:hAnsi="Arial" w:cs="Arial"/>
          <w:color w:val="494645"/>
          <w:sz w:val="16"/>
          <w:szCs w:val="16"/>
        </w:rPr>
        <w:t>luam</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ua</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nyob</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rau</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hauv</w:t>
      </w:r>
      <w:proofErr w:type="spellEnd"/>
      <w:r w:rsidRPr="005D71DB">
        <w:rPr>
          <w:rFonts w:ascii="Arial" w:eastAsia="Arial" w:hAnsi="Arial" w:cs="Arial"/>
          <w:color w:val="494645"/>
          <w:sz w:val="16"/>
          <w:szCs w:val="16"/>
        </w:rPr>
        <w:t xml:space="preserve"> cov </w:t>
      </w:r>
      <w:proofErr w:type="spellStart"/>
      <w:r w:rsidRPr="005D71DB">
        <w:rPr>
          <w:rFonts w:ascii="Arial" w:eastAsia="Arial" w:hAnsi="Arial" w:cs="Arial"/>
          <w:color w:val="494645"/>
          <w:sz w:val="16"/>
          <w:szCs w:val="16"/>
        </w:rPr>
        <w:t>liaj</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teb</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uas</w:t>
      </w:r>
      <w:proofErr w:type="spellEnd"/>
      <w:r w:rsidRPr="005D71DB">
        <w:rPr>
          <w:rFonts w:ascii="Arial" w:eastAsia="Arial" w:hAnsi="Arial" w:cs="Arial"/>
          <w:color w:val="494645"/>
          <w:sz w:val="16"/>
          <w:szCs w:val="16"/>
        </w:rPr>
        <w:t xml:space="preserve"> tau </w:t>
      </w:r>
      <w:proofErr w:type="spellStart"/>
      <w:r w:rsidRPr="005D71DB">
        <w:rPr>
          <w:rFonts w:ascii="Arial" w:eastAsia="Arial" w:hAnsi="Arial" w:cs="Arial"/>
          <w:color w:val="494645"/>
          <w:sz w:val="16"/>
          <w:szCs w:val="16"/>
        </w:rPr>
        <w:t>tswj</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hwm</w:t>
      </w:r>
      <w:proofErr w:type="spellEnd"/>
      <w:r w:rsidRPr="005D71DB">
        <w:rPr>
          <w:rFonts w:ascii="Arial" w:eastAsia="Arial" w:hAnsi="Arial" w:cs="Arial"/>
          <w:color w:val="494645"/>
          <w:sz w:val="16"/>
          <w:szCs w:val="16"/>
        </w:rPr>
        <w:t xml:space="preserve"> </w:t>
      </w:r>
      <w:ins w:id="4608" w:author="Kaxiong" w:date="2021-06-11T16:00:00Z">
        <w:r w:rsidR="00552286">
          <w:rPr>
            <w:rFonts w:ascii="Arial" w:eastAsia="Arial" w:hAnsi="Arial" w:cs="Arial"/>
            <w:color w:val="494645"/>
            <w:sz w:val="16"/>
            <w:szCs w:val="16"/>
          </w:rPr>
          <w:t xml:space="preserve">tib yam </w:t>
        </w:r>
      </w:ins>
      <w:proofErr w:type="spellStart"/>
      <w:r w:rsidRPr="005D71DB">
        <w:rPr>
          <w:rFonts w:ascii="Arial" w:eastAsia="Arial" w:hAnsi="Arial" w:cs="Arial"/>
          <w:color w:val="494645"/>
          <w:sz w:val="16"/>
          <w:szCs w:val="16"/>
        </w:rPr>
        <w:t>thiab</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hauv</w:t>
      </w:r>
      <w:proofErr w:type="spellEnd"/>
      <w:r w:rsidRPr="005D71DB">
        <w:rPr>
          <w:rFonts w:ascii="Arial" w:eastAsia="Arial" w:hAnsi="Arial" w:cs="Arial"/>
          <w:color w:val="494645"/>
          <w:sz w:val="16"/>
          <w:szCs w:val="16"/>
        </w:rPr>
        <w:t xml:space="preserve"> tib </w:t>
      </w:r>
      <w:proofErr w:type="spellStart"/>
      <w:r w:rsidRPr="005D71DB">
        <w:rPr>
          <w:rFonts w:ascii="Arial" w:eastAsia="Arial" w:hAnsi="Arial" w:cs="Arial"/>
          <w:color w:val="494645"/>
          <w:sz w:val="16"/>
          <w:szCs w:val="16"/>
        </w:rPr>
        <w:t>qho</w:t>
      </w:r>
      <w:proofErr w:type="spellEnd"/>
    </w:p>
    <w:p w14:paraId="0E1547BC" w14:textId="05F14766" w:rsidR="00166478" w:rsidRPr="005D71DB" w:rsidRDefault="00F2670D" w:rsidP="00074CA4">
      <w:pPr>
        <w:spacing w:line="198" w:lineRule="auto"/>
        <w:ind w:right="500" w:firstLine="883"/>
        <w:rPr>
          <w:rFonts w:ascii="Arial" w:eastAsia="Arial" w:hAnsi="Arial" w:cs="Arial"/>
          <w:color w:val="494645"/>
          <w:sz w:val="16"/>
          <w:szCs w:val="16"/>
        </w:rPr>
      </w:pPr>
      <w:r w:rsidRPr="005D71DB">
        <w:rPr>
          <w:rFonts w:ascii="Arial" w:eastAsia="Arial" w:hAnsi="Arial" w:cs="Arial"/>
          <w:color w:val="494645"/>
          <w:sz w:val="16"/>
          <w:szCs w:val="16"/>
        </w:rPr>
        <w:t xml:space="preserve">chaw </w:t>
      </w:r>
      <w:proofErr w:type="spellStart"/>
      <w:r w:rsidRPr="005D71DB">
        <w:rPr>
          <w:rFonts w:ascii="Arial" w:eastAsia="Arial" w:hAnsi="Arial" w:cs="Arial"/>
          <w:color w:val="494645"/>
          <w:sz w:val="16"/>
          <w:szCs w:val="16"/>
        </w:rPr>
        <w:t>ua</w:t>
      </w:r>
      <w:proofErr w:type="spellEnd"/>
      <w:r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hauj</w:t>
      </w:r>
      <w:proofErr w:type="spellEnd"/>
      <w:r w:rsidR="00166478" w:rsidRPr="005D71DB">
        <w:rPr>
          <w:rFonts w:ascii="Arial" w:eastAsia="Arial" w:hAnsi="Arial" w:cs="Arial"/>
          <w:color w:val="494645"/>
          <w:sz w:val="16"/>
          <w:szCs w:val="16"/>
        </w:rPr>
        <w:t xml:space="preserve"> </w:t>
      </w:r>
      <w:proofErr w:type="spellStart"/>
      <w:r w:rsidRPr="005D71DB">
        <w:rPr>
          <w:rFonts w:ascii="Arial" w:eastAsia="Arial" w:hAnsi="Arial" w:cs="Arial"/>
          <w:color w:val="494645"/>
          <w:sz w:val="16"/>
          <w:szCs w:val="16"/>
        </w:rPr>
        <w:t>lwm</w:t>
      </w:r>
      <w:proofErr w:type="spellEnd"/>
      <w:r w:rsidRPr="005D71DB">
        <w:rPr>
          <w:rFonts w:ascii="Arial" w:eastAsia="Arial" w:hAnsi="Arial" w:cs="Arial"/>
          <w:color w:val="494645"/>
          <w:sz w:val="16"/>
          <w:szCs w:val="16"/>
        </w:rPr>
        <w:t xml:space="preserve"> </w:t>
      </w:r>
      <w:proofErr w:type="spellStart"/>
      <w:ins w:id="4609" w:author="Kaxiong" w:date="2021-06-11T16:01:00Z">
        <w:r w:rsidR="00552286">
          <w:rPr>
            <w:rFonts w:ascii="Arial" w:eastAsia="Arial" w:hAnsi="Arial" w:cs="Arial"/>
            <w:color w:val="494645"/>
            <w:sz w:val="16"/>
            <w:szCs w:val="16"/>
          </w:rPr>
          <w:t>uas</w:t>
        </w:r>
        <w:proofErr w:type="spellEnd"/>
        <w:r w:rsidR="00552286">
          <w:rPr>
            <w:rFonts w:ascii="Arial" w:eastAsia="Arial" w:hAnsi="Arial" w:cs="Arial"/>
            <w:color w:val="494645"/>
            <w:sz w:val="16"/>
            <w:szCs w:val="16"/>
          </w:rPr>
          <w:t xml:space="preserve"> </w:t>
        </w:r>
        <w:proofErr w:type="spellStart"/>
        <w:r w:rsidR="00552286">
          <w:rPr>
            <w:rFonts w:ascii="Arial" w:eastAsia="Arial" w:hAnsi="Arial" w:cs="Arial"/>
            <w:color w:val="494645"/>
            <w:sz w:val="16"/>
            <w:szCs w:val="16"/>
          </w:rPr>
          <w:t>cia</w:t>
        </w:r>
        <w:proofErr w:type="spellEnd"/>
        <w:r w:rsidR="00552286">
          <w:rPr>
            <w:rFonts w:ascii="Arial" w:eastAsia="Arial" w:hAnsi="Arial" w:cs="Arial"/>
            <w:color w:val="494645"/>
            <w:sz w:val="16"/>
            <w:szCs w:val="16"/>
          </w:rPr>
          <w:t xml:space="preserve"> </w:t>
        </w:r>
      </w:ins>
      <w:del w:id="4610" w:author="Kaxiong" w:date="2021-06-11T16:01:00Z">
        <w:r w:rsidRPr="005D71DB" w:rsidDel="00552286">
          <w:rPr>
            <w:rFonts w:ascii="Arial" w:eastAsia="Arial" w:hAnsi="Arial" w:cs="Arial"/>
            <w:color w:val="494645"/>
            <w:sz w:val="16"/>
            <w:szCs w:val="16"/>
          </w:rPr>
          <w:delText xml:space="preserve">tshwj </w:delText>
        </w:r>
        <w:r w:rsidR="00166478" w:rsidRPr="005D71DB" w:rsidDel="00552286">
          <w:rPr>
            <w:rFonts w:ascii="Arial" w:eastAsia="Arial" w:hAnsi="Arial" w:cs="Arial"/>
            <w:color w:val="494645"/>
            <w:sz w:val="16"/>
            <w:szCs w:val="16"/>
          </w:rPr>
          <w:delText xml:space="preserve">kev nyab </w:delText>
        </w:r>
        <w:r w:rsidRPr="005D71DB" w:rsidDel="00552286">
          <w:rPr>
            <w:rFonts w:ascii="Arial" w:eastAsia="Arial" w:hAnsi="Arial" w:cs="Arial"/>
            <w:color w:val="494645"/>
            <w:sz w:val="16"/>
            <w:szCs w:val="16"/>
          </w:rPr>
          <w:delText xml:space="preserve">xeeb </w:delText>
        </w:r>
      </w:del>
      <w:proofErr w:type="spellStart"/>
      <w:r w:rsidRPr="005D71DB">
        <w:rPr>
          <w:rFonts w:ascii="Arial" w:eastAsia="Arial" w:hAnsi="Arial" w:cs="Arial"/>
          <w:color w:val="494645"/>
          <w:sz w:val="16"/>
          <w:szCs w:val="16"/>
        </w:rPr>
        <w:t>rau</w:t>
      </w:r>
      <w:proofErr w:type="spellEnd"/>
      <w:r w:rsidRPr="005D71DB">
        <w:rPr>
          <w:rFonts w:ascii="Arial" w:eastAsia="Arial" w:hAnsi="Arial" w:cs="Arial"/>
          <w:color w:val="494645"/>
          <w:sz w:val="16"/>
          <w:szCs w:val="16"/>
        </w:rPr>
        <w:t xml:space="preserve"> cog </w:t>
      </w:r>
      <w:proofErr w:type="spellStart"/>
      <w:r w:rsidRPr="005D71DB">
        <w:rPr>
          <w:rFonts w:ascii="Arial" w:eastAsia="Arial" w:hAnsi="Arial" w:cs="Arial"/>
          <w:color w:val="494645"/>
          <w:sz w:val="16"/>
          <w:szCs w:val="16"/>
        </w:rPr>
        <w:t>qoob</w:t>
      </w:r>
      <w:proofErr w:type="spellEnd"/>
      <w:r w:rsidRPr="005D71DB">
        <w:rPr>
          <w:rFonts w:ascii="Arial" w:eastAsia="Arial" w:hAnsi="Arial" w:cs="Arial"/>
          <w:color w:val="494645"/>
          <w:sz w:val="16"/>
          <w:szCs w:val="16"/>
        </w:rPr>
        <w:t xml:space="preserve"> loo </w:t>
      </w:r>
    </w:p>
    <w:p w14:paraId="551F5CB9" w14:textId="4565D4D0" w:rsidR="00074CA4" w:rsidRPr="005D71DB" w:rsidRDefault="00F2670D" w:rsidP="00166478">
      <w:pPr>
        <w:spacing w:line="198" w:lineRule="auto"/>
        <w:ind w:right="500" w:firstLine="883"/>
        <w:rPr>
          <w:rFonts w:ascii="Arial" w:eastAsia="Arial" w:hAnsi="Arial" w:cs="Arial"/>
          <w:color w:val="494645"/>
          <w:sz w:val="16"/>
          <w:szCs w:val="16"/>
        </w:rPr>
        <w:sectPr w:rsidR="00074CA4" w:rsidRPr="005D71DB">
          <w:type w:val="continuous"/>
          <w:pgSz w:w="12240" w:h="15840"/>
          <w:pgMar w:top="1011" w:right="700" w:bottom="0" w:left="725" w:header="0" w:footer="0" w:gutter="0"/>
          <w:cols w:num="2" w:space="720" w:equalWidth="0">
            <w:col w:w="4955" w:space="60"/>
            <w:col w:w="5800"/>
          </w:cols>
        </w:sectPr>
      </w:pPr>
      <w:proofErr w:type="spellStart"/>
      <w:r w:rsidRPr="005D71DB">
        <w:rPr>
          <w:rFonts w:ascii="Arial" w:eastAsia="Arial" w:hAnsi="Arial" w:cs="Arial"/>
          <w:color w:val="494645"/>
          <w:sz w:val="16"/>
          <w:szCs w:val="16"/>
        </w:rPr>
        <w:t>thiab</w:t>
      </w:r>
      <w:proofErr w:type="spellEnd"/>
      <w:r w:rsidR="00166478"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tus</w:t>
      </w:r>
      <w:proofErr w:type="spellEnd"/>
      <w:r w:rsidR="00074CA4"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tsiaj</w:t>
      </w:r>
      <w:proofErr w:type="spellEnd"/>
      <w:r w:rsidR="00074CA4" w:rsidRPr="005D71DB">
        <w:rPr>
          <w:rFonts w:ascii="Arial" w:eastAsia="Arial" w:hAnsi="Arial" w:cs="Arial"/>
          <w:color w:val="494645"/>
          <w:sz w:val="16"/>
          <w:szCs w:val="16"/>
        </w:rPr>
        <w:t xml:space="preserve"> </w:t>
      </w:r>
      <w:proofErr w:type="spellStart"/>
      <w:r w:rsidR="00074CA4" w:rsidRPr="005D71DB">
        <w:rPr>
          <w:rFonts w:ascii="Arial" w:eastAsia="Arial" w:hAnsi="Arial" w:cs="Arial"/>
          <w:color w:val="494645"/>
          <w:sz w:val="16"/>
          <w:szCs w:val="16"/>
        </w:rPr>
        <w:t>txhu</w:t>
      </w:r>
      <w:proofErr w:type="spellEnd"/>
      <w:r w:rsidR="00074CA4" w:rsidRPr="005D71DB">
        <w:rPr>
          <w:rFonts w:ascii="Arial" w:eastAsia="Arial" w:hAnsi="Arial" w:cs="Arial"/>
          <w:color w:val="494645"/>
          <w:sz w:val="16"/>
          <w:szCs w:val="16"/>
        </w:rPr>
        <w:t>?</w:t>
      </w:r>
    </w:p>
    <w:p w14:paraId="2F34F5C2" w14:textId="69A9BCAB" w:rsidR="00BF3E5F" w:rsidRPr="0050547E" w:rsidRDefault="0037379A">
      <w:pPr>
        <w:ind w:left="555"/>
        <w:rPr>
          <w:sz w:val="20"/>
          <w:szCs w:val="20"/>
        </w:rPr>
      </w:pPr>
      <w:ins w:id="4611" w:author="Kaxiong" w:date="2021-06-11T15:19:00Z">
        <w:r>
          <w:rPr>
            <w:rFonts w:ascii="Arial" w:eastAsia="Arial" w:hAnsi="Arial" w:cs="Arial"/>
            <w:color w:val="C9B100"/>
            <w:sz w:val="20"/>
            <w:szCs w:val="20"/>
          </w:rPr>
          <w:t>YOG</w:t>
        </w:r>
      </w:ins>
      <w:del w:id="4612" w:author="Kaxiong" w:date="2021-06-11T15:19:00Z">
        <w:r w:rsidR="0050547E" w:rsidRPr="0050547E" w:rsidDel="0037379A">
          <w:rPr>
            <w:rFonts w:ascii="Arial" w:eastAsia="Arial" w:hAnsi="Arial" w:cs="Arial"/>
            <w:color w:val="C9B100"/>
            <w:sz w:val="20"/>
            <w:szCs w:val="20"/>
          </w:rPr>
          <w:delText>MUAJ</w:delText>
        </w:r>
      </w:del>
    </w:p>
    <w:p w14:paraId="1DC4D112" w14:textId="77777777" w:rsidR="00BF3E5F" w:rsidRDefault="00BF3E5F">
      <w:pPr>
        <w:spacing w:line="352" w:lineRule="exact"/>
        <w:rPr>
          <w:sz w:val="20"/>
          <w:szCs w:val="20"/>
        </w:rPr>
      </w:pPr>
    </w:p>
    <w:p w14:paraId="22955EDB" w14:textId="77777777" w:rsidR="00BF3E5F" w:rsidRPr="00D2550B" w:rsidRDefault="00F2670D">
      <w:pPr>
        <w:ind w:left="235"/>
        <w:rPr>
          <w:sz w:val="20"/>
          <w:szCs w:val="20"/>
        </w:rPr>
      </w:pPr>
      <w:proofErr w:type="spellStart"/>
      <w:r w:rsidRPr="00D2550B">
        <w:rPr>
          <w:rFonts w:ascii="Arial" w:eastAsia="Arial" w:hAnsi="Arial" w:cs="Arial"/>
          <w:color w:val="494645"/>
          <w:sz w:val="16"/>
          <w:szCs w:val="16"/>
        </w:rPr>
        <w:t>Koj</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muaj</w:t>
      </w:r>
      <w:proofErr w:type="spellEnd"/>
    </w:p>
    <w:p w14:paraId="5764BDB1" w14:textId="77777777" w:rsidR="00BF3E5F" w:rsidRPr="00D2550B" w:rsidRDefault="00BF3E5F">
      <w:pPr>
        <w:spacing w:line="56" w:lineRule="exact"/>
        <w:rPr>
          <w:sz w:val="20"/>
          <w:szCs w:val="20"/>
        </w:rPr>
      </w:pPr>
    </w:p>
    <w:p w14:paraId="4A689D44" w14:textId="3B802D1F" w:rsidR="00BF3E5F" w:rsidRPr="00D2550B" w:rsidRDefault="00F2670D" w:rsidP="00A83ADD">
      <w:pPr>
        <w:ind w:left="295"/>
        <w:rPr>
          <w:sz w:val="20"/>
          <w:szCs w:val="20"/>
        </w:rPr>
      </w:pPr>
      <w:r w:rsidRPr="00D2550B">
        <w:rPr>
          <w:rFonts w:ascii="Arial" w:eastAsia="Arial" w:hAnsi="Arial" w:cs="Arial"/>
          <w:color w:val="494645"/>
          <w:sz w:val="15"/>
          <w:szCs w:val="15"/>
        </w:rPr>
        <w:t>FSMA</w:t>
      </w:r>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uas</w:t>
      </w:r>
      <w:proofErr w:type="spellEnd"/>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sau</w:t>
      </w:r>
      <w:proofErr w:type="spellEnd"/>
      <w:r w:rsidR="00D2550B" w:rsidRPr="00D2550B">
        <w:rPr>
          <w:rFonts w:ascii="Arial" w:eastAsia="Arial" w:hAnsi="Arial" w:cs="Arial"/>
          <w:color w:val="494645"/>
          <w:sz w:val="15"/>
          <w:szCs w:val="15"/>
        </w:rPr>
        <w:t xml:space="preserve"> </w:t>
      </w:r>
      <w:proofErr w:type="spellStart"/>
      <w:r w:rsidR="00D2550B" w:rsidRPr="00D2550B">
        <w:rPr>
          <w:rFonts w:ascii="Arial" w:eastAsia="Arial" w:hAnsi="Arial" w:cs="Arial"/>
          <w:color w:val="494645"/>
          <w:sz w:val="15"/>
          <w:szCs w:val="15"/>
        </w:rPr>
        <w:t>tseg</w:t>
      </w:r>
      <w:proofErr w:type="spellEnd"/>
      <w:r w:rsidRPr="00D2550B">
        <w:rPr>
          <w:rFonts w:ascii="Arial" w:eastAsia="Arial" w:hAnsi="Arial" w:cs="Arial"/>
          <w:color w:val="494645"/>
          <w:sz w:val="15"/>
          <w:szCs w:val="15"/>
        </w:rPr>
        <w:t xml:space="preserve"> “</w:t>
      </w:r>
      <w:del w:id="4613" w:author="Kaxiong" w:date="2021-06-11T15:26:00Z">
        <w:r w:rsidRPr="00D2550B" w:rsidDel="007E213A">
          <w:rPr>
            <w:rFonts w:ascii="Arial" w:eastAsia="Arial" w:hAnsi="Arial" w:cs="Arial"/>
            <w:color w:val="494645"/>
            <w:sz w:val="15"/>
            <w:szCs w:val="15"/>
          </w:rPr>
          <w:delText>Thawj</w:delText>
        </w:r>
        <w:r w:rsidR="00A83ADD" w:rsidDel="007E213A">
          <w:rPr>
            <w:sz w:val="20"/>
            <w:szCs w:val="20"/>
          </w:rPr>
          <w:delText xml:space="preserve"> </w:delText>
        </w:r>
      </w:del>
      <w:r w:rsidRPr="00D2550B">
        <w:rPr>
          <w:rFonts w:ascii="Arial" w:eastAsia="Arial" w:hAnsi="Arial" w:cs="Arial"/>
          <w:color w:val="494645"/>
          <w:sz w:val="16"/>
          <w:szCs w:val="16"/>
        </w:rPr>
        <w:t xml:space="preserve">Kev </w:t>
      </w:r>
      <w:proofErr w:type="spellStart"/>
      <w:r w:rsidRPr="00D2550B">
        <w:rPr>
          <w:rFonts w:ascii="Arial" w:eastAsia="Arial" w:hAnsi="Arial" w:cs="Arial"/>
          <w:color w:val="494645"/>
          <w:sz w:val="16"/>
          <w:szCs w:val="16"/>
        </w:rPr>
        <w:t>Ua</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Liaj</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Ua</w:t>
      </w:r>
      <w:proofErr w:type="spellEnd"/>
      <w:r w:rsidRPr="00D2550B">
        <w:rPr>
          <w:rFonts w:ascii="Arial" w:eastAsia="Arial" w:hAnsi="Arial" w:cs="Arial"/>
          <w:color w:val="494645"/>
          <w:sz w:val="16"/>
          <w:szCs w:val="16"/>
        </w:rPr>
        <w:t xml:space="preserve"> </w:t>
      </w:r>
      <w:proofErr w:type="spellStart"/>
      <w:r w:rsidRPr="00D2550B">
        <w:rPr>
          <w:rFonts w:ascii="Arial" w:eastAsia="Arial" w:hAnsi="Arial" w:cs="Arial"/>
          <w:color w:val="494645"/>
          <w:sz w:val="16"/>
          <w:szCs w:val="16"/>
        </w:rPr>
        <w:t>Teb</w:t>
      </w:r>
      <w:proofErr w:type="spellEnd"/>
      <w:ins w:id="4614" w:author="Kaxiong" w:date="2021-06-11T15:26:00Z">
        <w:r w:rsidR="007E213A">
          <w:rPr>
            <w:rFonts w:ascii="Arial" w:eastAsia="Arial" w:hAnsi="Arial" w:cs="Arial"/>
            <w:color w:val="494645"/>
            <w:sz w:val="16"/>
            <w:szCs w:val="16"/>
          </w:rPr>
          <w:t xml:space="preserve"> </w:t>
        </w:r>
      </w:ins>
      <w:proofErr w:type="spellStart"/>
      <w:ins w:id="4615" w:author="Kaxiong" w:date="2021-06-11T15:28:00Z">
        <w:r w:rsidR="007E213A">
          <w:rPr>
            <w:rFonts w:ascii="Arial" w:eastAsia="Arial" w:hAnsi="Arial" w:cs="Arial"/>
            <w:color w:val="494645"/>
            <w:sz w:val="16"/>
            <w:szCs w:val="16"/>
          </w:rPr>
          <w:t>Qib</w:t>
        </w:r>
        <w:proofErr w:type="spellEnd"/>
        <w:r w:rsidR="007E213A">
          <w:rPr>
            <w:rFonts w:ascii="Arial" w:eastAsia="Arial" w:hAnsi="Arial" w:cs="Arial"/>
            <w:color w:val="494645"/>
            <w:sz w:val="16"/>
            <w:szCs w:val="16"/>
          </w:rPr>
          <w:t xml:space="preserve"> Ib</w:t>
        </w:r>
      </w:ins>
      <w:r w:rsidRPr="00D2550B">
        <w:rPr>
          <w:rFonts w:ascii="Arial" w:eastAsia="Arial" w:hAnsi="Arial" w:cs="Arial"/>
          <w:color w:val="494645"/>
          <w:sz w:val="16"/>
          <w:szCs w:val="16"/>
        </w:rPr>
        <w:t>.</w:t>
      </w:r>
      <w:del w:id="4616" w:author="Kaxiong" w:date="2021-06-11T15:27:00Z">
        <w:r w:rsidRPr="00D2550B" w:rsidDel="007E213A">
          <w:rPr>
            <w:rFonts w:ascii="Arial" w:eastAsia="Arial" w:hAnsi="Arial" w:cs="Arial"/>
            <w:color w:val="494645"/>
            <w:sz w:val="16"/>
            <w:szCs w:val="16"/>
          </w:rPr>
          <w:delText xml:space="preserve"> </w:delText>
        </w:r>
      </w:del>
      <w:r w:rsidRPr="00D2550B">
        <w:rPr>
          <w:rFonts w:ascii="Arial" w:eastAsia="Arial" w:hAnsi="Arial" w:cs="Arial"/>
          <w:color w:val="494645"/>
          <w:sz w:val="16"/>
          <w:szCs w:val="16"/>
        </w:rPr>
        <w:t>”</w:t>
      </w:r>
    </w:p>
    <w:p w14:paraId="2A660AED" w14:textId="77777777" w:rsidR="00BF3E5F" w:rsidRPr="00D2550B" w:rsidRDefault="00BF3E5F">
      <w:pPr>
        <w:spacing w:line="67" w:lineRule="exact"/>
        <w:rPr>
          <w:sz w:val="20"/>
          <w:szCs w:val="20"/>
        </w:rPr>
      </w:pPr>
    </w:p>
    <w:p w14:paraId="27BDFC0B" w14:textId="5B949E02" w:rsidR="00BF3E5F" w:rsidRPr="00A83ADD" w:rsidRDefault="00F2670D">
      <w:pPr>
        <w:spacing w:line="341" w:lineRule="auto"/>
        <w:ind w:left="155" w:firstLine="6"/>
        <w:rPr>
          <w:sz w:val="16"/>
          <w:szCs w:val="16"/>
        </w:rPr>
      </w:pPr>
      <w:proofErr w:type="spellStart"/>
      <w:r w:rsidRPr="00D2550B">
        <w:rPr>
          <w:rFonts w:ascii="Arial" w:eastAsia="Arial" w:hAnsi="Arial" w:cs="Arial"/>
          <w:color w:val="494645"/>
          <w:sz w:val="14"/>
          <w:szCs w:val="14"/>
        </w:rPr>
        <w:t>Koj</w:t>
      </w:r>
      <w:proofErr w:type="spellEnd"/>
      <w:r w:rsidRPr="00D2550B">
        <w:rPr>
          <w:rFonts w:ascii="Arial" w:eastAsia="Arial" w:hAnsi="Arial" w:cs="Arial"/>
          <w:color w:val="494645"/>
          <w:sz w:val="14"/>
          <w:szCs w:val="14"/>
        </w:rPr>
        <w:t xml:space="preserve"> </w:t>
      </w:r>
      <w:proofErr w:type="spellStart"/>
      <w:r w:rsidRPr="00D2550B">
        <w:rPr>
          <w:rFonts w:ascii="Arial" w:eastAsia="Arial" w:hAnsi="Arial" w:cs="Arial"/>
          <w:color w:val="494645"/>
          <w:sz w:val="14"/>
          <w:szCs w:val="14"/>
        </w:rPr>
        <w:t>tuaj</w:t>
      </w:r>
      <w:proofErr w:type="spellEnd"/>
      <w:r w:rsidRPr="00D2550B">
        <w:rPr>
          <w:rFonts w:ascii="Arial" w:eastAsia="Arial" w:hAnsi="Arial" w:cs="Arial"/>
          <w:color w:val="494645"/>
          <w:sz w:val="14"/>
          <w:szCs w:val="14"/>
        </w:rPr>
        <w:t xml:space="preserve"> </w:t>
      </w:r>
      <w:proofErr w:type="spellStart"/>
      <w:r w:rsidRPr="00D2550B">
        <w:rPr>
          <w:rFonts w:ascii="Arial" w:eastAsia="Arial" w:hAnsi="Arial" w:cs="Arial"/>
          <w:color w:val="494645"/>
          <w:sz w:val="14"/>
          <w:szCs w:val="14"/>
        </w:rPr>
        <w:t>yeem</w:t>
      </w:r>
      <w:proofErr w:type="spellEnd"/>
      <w:r w:rsidRPr="00D2550B">
        <w:rPr>
          <w:rFonts w:ascii="Arial" w:eastAsia="Arial" w:hAnsi="Arial" w:cs="Arial"/>
          <w:color w:val="494645"/>
          <w:sz w:val="14"/>
          <w:szCs w:val="14"/>
        </w:rPr>
        <w:t xml:space="preserve"> </w:t>
      </w:r>
      <w:proofErr w:type="spellStart"/>
      <w:r w:rsidRPr="00D2550B">
        <w:rPr>
          <w:rFonts w:ascii="Arial" w:eastAsia="Arial" w:hAnsi="Arial" w:cs="Arial"/>
          <w:color w:val="494645"/>
          <w:sz w:val="14"/>
          <w:szCs w:val="14"/>
        </w:rPr>
        <w:t>muaj</w:t>
      </w:r>
      <w:proofErr w:type="spellEnd"/>
      <w:r w:rsidRPr="00D2550B">
        <w:rPr>
          <w:rFonts w:ascii="Arial" w:eastAsia="Arial" w:hAnsi="Arial" w:cs="Arial"/>
          <w:color w:val="494645"/>
          <w:sz w:val="14"/>
          <w:szCs w:val="14"/>
        </w:rPr>
        <w:t xml:space="preserve"> tag </w:t>
      </w:r>
      <w:proofErr w:type="spellStart"/>
      <w:r w:rsidRPr="00D2550B">
        <w:rPr>
          <w:rFonts w:ascii="Arial" w:eastAsia="Arial" w:hAnsi="Arial" w:cs="Arial"/>
          <w:color w:val="494645"/>
          <w:sz w:val="14"/>
          <w:szCs w:val="14"/>
        </w:rPr>
        <w:t>nrho</w:t>
      </w:r>
      <w:proofErr w:type="spellEnd"/>
      <w:r w:rsidRPr="00D2550B">
        <w:rPr>
          <w:rFonts w:ascii="Arial" w:eastAsia="Arial" w:hAnsi="Arial" w:cs="Arial"/>
          <w:color w:val="494645"/>
          <w:sz w:val="14"/>
          <w:szCs w:val="14"/>
        </w:rPr>
        <w:t xml:space="preserve"> </w:t>
      </w:r>
      <w:proofErr w:type="spellStart"/>
      <w:r w:rsidRPr="00D2550B">
        <w:rPr>
          <w:rFonts w:ascii="Arial" w:eastAsia="Arial" w:hAnsi="Arial" w:cs="Arial"/>
          <w:color w:val="494645"/>
          <w:sz w:val="14"/>
          <w:szCs w:val="14"/>
        </w:rPr>
        <w:t>kev</w:t>
      </w:r>
      <w:proofErr w:type="spellEnd"/>
      <w:r w:rsidRPr="00D2550B">
        <w:rPr>
          <w:rFonts w:ascii="Arial" w:eastAsia="Arial" w:hAnsi="Arial" w:cs="Arial"/>
          <w:color w:val="494645"/>
          <w:sz w:val="14"/>
          <w:szCs w:val="14"/>
        </w:rPr>
        <w:t xml:space="preserve"> </w:t>
      </w:r>
      <w:proofErr w:type="spellStart"/>
      <w:r w:rsidRPr="00D2550B">
        <w:rPr>
          <w:rFonts w:ascii="Arial" w:eastAsia="Arial" w:hAnsi="Arial" w:cs="Arial"/>
          <w:color w:val="494645"/>
          <w:sz w:val="14"/>
          <w:szCs w:val="14"/>
        </w:rPr>
        <w:t>zam</w:t>
      </w:r>
      <w:proofErr w:type="spellEnd"/>
      <w:r w:rsidRPr="00D2550B">
        <w:rPr>
          <w:rFonts w:ascii="Arial" w:eastAsia="Arial" w:hAnsi="Arial" w:cs="Arial"/>
          <w:color w:val="494645"/>
          <w:sz w:val="14"/>
          <w:szCs w:val="14"/>
        </w:rPr>
        <w:t xml:space="preserve">. </w:t>
      </w:r>
      <w:proofErr w:type="spellStart"/>
      <w:ins w:id="4617" w:author="Kaxiong" w:date="2021-06-11T15:27:00Z">
        <w:r w:rsidR="007E213A">
          <w:rPr>
            <w:rFonts w:ascii="Arial" w:eastAsia="Arial" w:hAnsi="Arial" w:cs="Arial"/>
            <w:color w:val="494645"/>
            <w:sz w:val="14"/>
            <w:szCs w:val="14"/>
          </w:rPr>
          <w:t>Saib</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kev</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hais</w:t>
        </w:r>
        <w:proofErr w:type="spellEnd"/>
        <w:r w:rsidR="007E213A">
          <w:rPr>
            <w:rFonts w:ascii="Arial" w:eastAsia="Arial" w:hAnsi="Arial" w:cs="Arial"/>
            <w:color w:val="494645"/>
            <w:sz w:val="14"/>
            <w:szCs w:val="14"/>
          </w:rPr>
          <w:t xml:space="preserve"> </w:t>
        </w:r>
        <w:proofErr w:type="spellStart"/>
        <w:r w:rsidR="007E213A">
          <w:rPr>
            <w:rFonts w:ascii="Arial" w:eastAsia="Arial" w:hAnsi="Arial" w:cs="Arial"/>
            <w:color w:val="494645"/>
            <w:sz w:val="14"/>
            <w:szCs w:val="14"/>
          </w:rPr>
          <w:t>ntiv</w:t>
        </w:r>
      </w:ins>
      <w:proofErr w:type="spellEnd"/>
      <w:del w:id="4618" w:author="Kaxiong" w:date="2021-06-11T15:27:00Z">
        <w:r w:rsidRPr="00A83ADD" w:rsidDel="007E213A">
          <w:rPr>
            <w:rFonts w:ascii="Arial" w:eastAsia="Arial" w:hAnsi="Arial" w:cs="Arial"/>
            <w:color w:val="494645"/>
            <w:sz w:val="16"/>
            <w:szCs w:val="16"/>
          </w:rPr>
          <w:delText xml:space="preserve">Taug </w:delText>
        </w:r>
      </w:del>
      <w:del w:id="4619" w:author="Kaxiong" w:date="2021-06-11T15:28:00Z">
        <w:r w:rsidRPr="00A83ADD" w:rsidDel="007E213A">
          <w:rPr>
            <w:rFonts w:ascii="Arial" w:eastAsia="Arial" w:hAnsi="Arial" w:cs="Arial"/>
            <w:color w:val="494645"/>
            <w:sz w:val="16"/>
            <w:szCs w:val="16"/>
          </w:rPr>
          <w:delText>Qab</w:delText>
        </w:r>
      </w:del>
    </w:p>
    <w:p w14:paraId="3E7AF296" w14:textId="77777777" w:rsidR="00BF3E5F" w:rsidRPr="00A83ADD" w:rsidRDefault="00BF3E5F">
      <w:pPr>
        <w:spacing w:line="1" w:lineRule="exact"/>
        <w:rPr>
          <w:sz w:val="16"/>
          <w:szCs w:val="16"/>
        </w:rPr>
      </w:pPr>
    </w:p>
    <w:p w14:paraId="0DB92E00" w14:textId="4B228BF8" w:rsidR="00BF3E5F" w:rsidRPr="00D2550B" w:rsidRDefault="00F2670D">
      <w:pPr>
        <w:ind w:left="535"/>
        <w:rPr>
          <w:sz w:val="20"/>
          <w:szCs w:val="20"/>
        </w:rPr>
      </w:pPr>
      <w:proofErr w:type="spellStart"/>
      <w:r w:rsidRPr="00A83ADD">
        <w:rPr>
          <w:rFonts w:ascii="Arial" w:eastAsia="Arial" w:hAnsi="Arial" w:cs="Arial"/>
          <w:color w:val="494645"/>
          <w:sz w:val="16"/>
          <w:szCs w:val="16"/>
        </w:rPr>
        <w:t>kom</w:t>
      </w:r>
      <w:proofErr w:type="spellEnd"/>
      <w:r w:rsidRPr="00A83ADD">
        <w:rPr>
          <w:rFonts w:ascii="Arial" w:eastAsia="Arial" w:hAnsi="Arial" w:cs="Arial"/>
          <w:color w:val="494645"/>
          <w:sz w:val="16"/>
          <w:szCs w:val="16"/>
        </w:rPr>
        <w:t xml:space="preserve"> </w:t>
      </w:r>
      <w:proofErr w:type="spellStart"/>
      <w:ins w:id="4620" w:author="Kaxiong" w:date="2021-06-11T15:31:00Z">
        <w:r w:rsidR="007E213A">
          <w:rPr>
            <w:rFonts w:ascii="Arial" w:eastAsia="Arial" w:hAnsi="Arial" w:cs="Arial"/>
            <w:color w:val="494645"/>
            <w:sz w:val="16"/>
            <w:szCs w:val="16"/>
          </w:rPr>
          <w:t>paub</w:t>
        </w:r>
      </w:ins>
      <w:proofErr w:type="spellEnd"/>
      <w:del w:id="4621" w:author="Kaxiong" w:date="2021-06-11T15:31:00Z">
        <w:r w:rsidRPr="00A83ADD" w:rsidDel="007E213A">
          <w:rPr>
            <w:rFonts w:ascii="Arial" w:eastAsia="Arial" w:hAnsi="Arial" w:cs="Arial"/>
            <w:color w:val="494645"/>
            <w:sz w:val="16"/>
            <w:szCs w:val="16"/>
          </w:rPr>
          <w:delText>pom</w:delText>
        </w:r>
      </w:del>
      <w:r w:rsidRPr="00D2550B">
        <w:rPr>
          <w:rFonts w:ascii="Arial" w:eastAsia="Arial" w:hAnsi="Arial" w:cs="Arial"/>
          <w:color w:val="494645"/>
          <w:sz w:val="17"/>
          <w:szCs w:val="17"/>
        </w:rPr>
        <w:t>.</w:t>
      </w:r>
    </w:p>
    <w:p w14:paraId="142670BF" w14:textId="77777777" w:rsidR="00BF3E5F" w:rsidRDefault="00F2670D">
      <w:pPr>
        <w:spacing w:line="20" w:lineRule="exact"/>
        <w:rPr>
          <w:sz w:val="20"/>
          <w:szCs w:val="20"/>
        </w:rPr>
      </w:pPr>
      <w:r>
        <w:rPr>
          <w:sz w:val="20"/>
          <w:szCs w:val="20"/>
        </w:rPr>
        <w:br w:type="column"/>
      </w:r>
    </w:p>
    <w:p w14:paraId="21C01273" w14:textId="77777777" w:rsidR="00BF3E5F" w:rsidRDefault="00BF3E5F">
      <w:pPr>
        <w:spacing w:line="198" w:lineRule="exact"/>
        <w:rPr>
          <w:sz w:val="20"/>
          <w:szCs w:val="20"/>
        </w:rPr>
      </w:pPr>
    </w:p>
    <w:p w14:paraId="60908F0E" w14:textId="77777777" w:rsidR="00BF3E5F" w:rsidRDefault="00BF3E5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320"/>
        <w:gridCol w:w="1160"/>
        <w:gridCol w:w="4800"/>
        <w:gridCol w:w="20"/>
      </w:tblGrid>
      <w:tr w:rsidR="00BF3E5F" w14:paraId="1393FFF5" w14:textId="77777777">
        <w:trPr>
          <w:trHeight w:val="233"/>
        </w:trPr>
        <w:tc>
          <w:tcPr>
            <w:tcW w:w="2320" w:type="dxa"/>
            <w:vMerge w:val="restart"/>
            <w:vAlign w:val="bottom"/>
          </w:tcPr>
          <w:p w14:paraId="24CCFEA7" w14:textId="072BD962" w:rsidR="00BF3E5F" w:rsidRPr="00D2550B" w:rsidRDefault="0037379A">
            <w:pPr>
              <w:ind w:left="1300"/>
              <w:rPr>
                <w:sz w:val="20"/>
                <w:szCs w:val="20"/>
              </w:rPr>
            </w:pPr>
            <w:ins w:id="4622" w:author="Kaxiong" w:date="2021-06-11T15:19:00Z">
              <w:r>
                <w:rPr>
                  <w:rFonts w:ascii="Arial" w:eastAsia="Arial" w:hAnsi="Arial" w:cs="Arial"/>
                  <w:color w:val="C9B100"/>
                  <w:sz w:val="20"/>
                  <w:szCs w:val="20"/>
                </w:rPr>
                <w:t>YOG</w:t>
              </w:r>
            </w:ins>
            <w:del w:id="4623" w:author="Kaxiong" w:date="2021-06-11T15:20:00Z">
              <w:r w:rsidR="00D2550B" w:rsidRPr="00D2550B" w:rsidDel="0037379A">
                <w:rPr>
                  <w:rFonts w:ascii="Arial" w:eastAsia="Arial" w:hAnsi="Arial" w:cs="Arial"/>
                  <w:color w:val="C9B100"/>
                  <w:sz w:val="20"/>
                  <w:szCs w:val="20"/>
                </w:rPr>
                <w:delText>MUAJ</w:delText>
              </w:r>
            </w:del>
          </w:p>
        </w:tc>
        <w:tc>
          <w:tcPr>
            <w:tcW w:w="1160" w:type="dxa"/>
            <w:vAlign w:val="bottom"/>
          </w:tcPr>
          <w:p w14:paraId="67521C17" w14:textId="77777777" w:rsidR="00BF3E5F" w:rsidRDefault="00BF3E5F">
            <w:pPr>
              <w:rPr>
                <w:sz w:val="20"/>
                <w:szCs w:val="20"/>
              </w:rPr>
            </w:pPr>
          </w:p>
        </w:tc>
        <w:tc>
          <w:tcPr>
            <w:tcW w:w="4800" w:type="dxa"/>
            <w:vAlign w:val="bottom"/>
          </w:tcPr>
          <w:p w14:paraId="540C8CE0" w14:textId="56891E6D" w:rsidR="00BF3E5F" w:rsidRPr="00166478" w:rsidRDefault="00F2670D">
            <w:pPr>
              <w:ind w:left="140"/>
              <w:rPr>
                <w:sz w:val="20"/>
                <w:szCs w:val="20"/>
              </w:rPr>
            </w:pPr>
            <w:proofErr w:type="spellStart"/>
            <w:r w:rsidRPr="00166478">
              <w:rPr>
                <w:rFonts w:ascii="Arial" w:eastAsia="Arial" w:hAnsi="Arial" w:cs="Arial"/>
                <w:color w:val="494645"/>
                <w:sz w:val="16"/>
                <w:szCs w:val="16"/>
              </w:rPr>
              <w:t>Qhov</w:t>
            </w:r>
            <w:proofErr w:type="spellEnd"/>
            <w:r w:rsidRPr="00166478">
              <w:rPr>
                <w:rFonts w:ascii="Arial" w:eastAsia="Arial" w:hAnsi="Arial" w:cs="Arial"/>
                <w:color w:val="494645"/>
                <w:sz w:val="16"/>
                <w:szCs w:val="16"/>
              </w:rPr>
              <w:t xml:space="preserve"> no </w:t>
            </w:r>
            <w:proofErr w:type="spellStart"/>
            <w:r w:rsidRPr="00166478">
              <w:rPr>
                <w:rFonts w:ascii="Arial" w:eastAsia="Arial" w:hAnsi="Arial" w:cs="Arial"/>
                <w:color w:val="494645"/>
                <w:sz w:val="16"/>
                <w:szCs w:val="16"/>
              </w:rPr>
              <w:t>suav</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nrog</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kev</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ua</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liaj</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ua</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teb</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ntau</w:t>
            </w:r>
            <w:proofErr w:type="spellEnd"/>
            <w:r w:rsidRPr="00166478">
              <w:rPr>
                <w:rFonts w:ascii="Arial" w:eastAsia="Arial" w:hAnsi="Arial" w:cs="Arial"/>
                <w:color w:val="494645"/>
                <w:sz w:val="16"/>
                <w:szCs w:val="16"/>
              </w:rPr>
              <w:t xml:space="preserve"> </w:t>
            </w:r>
            <w:proofErr w:type="spellStart"/>
            <w:ins w:id="4624" w:author="Kaxiong" w:date="2021-06-11T16:05:00Z">
              <w:r w:rsidR="00FA687C">
                <w:rPr>
                  <w:rFonts w:ascii="Arial" w:eastAsia="Arial" w:hAnsi="Arial" w:cs="Arial"/>
                  <w:color w:val="494645"/>
                  <w:sz w:val="16"/>
                  <w:szCs w:val="16"/>
                </w:rPr>
                <w:t>daim</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teb</w:t>
              </w:r>
            </w:ins>
            <w:proofErr w:type="spellEnd"/>
            <w:del w:id="4625" w:author="Kaxiong" w:date="2021-06-11T16:05:00Z">
              <w:r w:rsidRPr="00166478" w:rsidDel="00FA687C">
                <w:rPr>
                  <w:rFonts w:ascii="Arial" w:eastAsia="Arial" w:hAnsi="Arial" w:cs="Arial"/>
                  <w:color w:val="494645"/>
                  <w:sz w:val="16"/>
                  <w:szCs w:val="16"/>
                </w:rPr>
                <w:delText>pawg</w:delText>
              </w:r>
            </w:del>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ntawm</w:t>
            </w:r>
            <w:proofErr w:type="spellEnd"/>
            <w:r w:rsidR="006342F2">
              <w:rPr>
                <w:rFonts w:ascii="Arial" w:eastAsia="Arial" w:hAnsi="Arial" w:cs="Arial"/>
                <w:color w:val="494645"/>
                <w:sz w:val="16"/>
                <w:szCs w:val="16"/>
              </w:rPr>
              <w:t xml:space="preserve"> </w:t>
            </w:r>
            <w:proofErr w:type="spellStart"/>
            <w:r w:rsidR="006342F2">
              <w:rPr>
                <w:rFonts w:ascii="Arial" w:eastAsia="Arial" w:hAnsi="Arial" w:cs="Arial"/>
                <w:color w:val="494645"/>
                <w:sz w:val="16"/>
                <w:szCs w:val="16"/>
              </w:rPr>
              <w:t>thaj</w:t>
            </w:r>
            <w:proofErr w:type="spellEnd"/>
          </w:p>
        </w:tc>
        <w:tc>
          <w:tcPr>
            <w:tcW w:w="0" w:type="dxa"/>
            <w:vAlign w:val="bottom"/>
          </w:tcPr>
          <w:p w14:paraId="00854425" w14:textId="77777777" w:rsidR="00BF3E5F" w:rsidRDefault="00BF3E5F">
            <w:pPr>
              <w:rPr>
                <w:sz w:val="1"/>
                <w:szCs w:val="1"/>
              </w:rPr>
            </w:pPr>
          </w:p>
        </w:tc>
      </w:tr>
      <w:tr w:rsidR="00BF3E5F" w14:paraId="5A348D79" w14:textId="77777777">
        <w:trPr>
          <w:trHeight w:val="240"/>
        </w:trPr>
        <w:tc>
          <w:tcPr>
            <w:tcW w:w="2320" w:type="dxa"/>
            <w:vMerge/>
            <w:vAlign w:val="bottom"/>
          </w:tcPr>
          <w:p w14:paraId="2FCF1C8B" w14:textId="77777777" w:rsidR="00BF3E5F" w:rsidRDefault="00BF3E5F">
            <w:pPr>
              <w:rPr>
                <w:sz w:val="20"/>
                <w:szCs w:val="20"/>
              </w:rPr>
            </w:pPr>
          </w:p>
        </w:tc>
        <w:tc>
          <w:tcPr>
            <w:tcW w:w="1160" w:type="dxa"/>
            <w:vAlign w:val="bottom"/>
          </w:tcPr>
          <w:p w14:paraId="3786CADD" w14:textId="56EF53F1" w:rsidR="00BF3E5F" w:rsidRDefault="00BF3E5F">
            <w:pPr>
              <w:rPr>
                <w:sz w:val="20"/>
                <w:szCs w:val="20"/>
              </w:rPr>
            </w:pPr>
          </w:p>
        </w:tc>
        <w:tc>
          <w:tcPr>
            <w:tcW w:w="4800" w:type="dxa"/>
            <w:vAlign w:val="bottom"/>
          </w:tcPr>
          <w:p w14:paraId="4921519F" w14:textId="0D622D94" w:rsidR="00BF3E5F" w:rsidRPr="00166478" w:rsidRDefault="00F2670D">
            <w:pPr>
              <w:ind w:left="140"/>
              <w:rPr>
                <w:sz w:val="20"/>
                <w:szCs w:val="20"/>
              </w:rPr>
            </w:pPr>
            <w:r w:rsidRPr="00166478">
              <w:rPr>
                <w:rFonts w:ascii="Arial" w:eastAsia="Arial" w:hAnsi="Arial" w:cs="Arial"/>
                <w:color w:val="494645"/>
                <w:sz w:val="16"/>
                <w:szCs w:val="16"/>
              </w:rPr>
              <w:t xml:space="preserve">av, </w:t>
            </w:r>
            <w:proofErr w:type="spellStart"/>
            <w:ins w:id="4626" w:author="Kaxiong" w:date="2021-06-11T16:05:00Z">
              <w:r w:rsidR="00FA687C">
                <w:rPr>
                  <w:rFonts w:ascii="Arial" w:eastAsia="Arial" w:hAnsi="Arial" w:cs="Arial"/>
                  <w:color w:val="494645"/>
                  <w:sz w:val="16"/>
                  <w:szCs w:val="16"/>
                </w:rPr>
                <w:t>ntev</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heev</w:t>
              </w:r>
              <w:proofErr w:type="spellEnd"/>
              <w:r w:rsidR="00FA687C">
                <w:rPr>
                  <w:rFonts w:ascii="Arial" w:eastAsia="Arial" w:hAnsi="Arial" w:cs="Arial"/>
                  <w:color w:val="494645"/>
                  <w:sz w:val="16"/>
                  <w:szCs w:val="16"/>
                </w:rPr>
                <w:t xml:space="preserve"> </w:t>
              </w:r>
            </w:ins>
            <w:ins w:id="4627" w:author="Kaxiong" w:date="2021-06-11T16:06:00Z">
              <w:r w:rsidR="00FA687C">
                <w:rPr>
                  <w:rFonts w:ascii="Arial" w:eastAsia="Arial" w:hAnsi="Arial" w:cs="Arial"/>
                  <w:color w:val="494645"/>
                  <w:sz w:val="16"/>
                  <w:szCs w:val="16"/>
                </w:rPr>
                <w:t xml:space="preserve">li cov </w:t>
              </w:r>
              <w:proofErr w:type="spellStart"/>
              <w:r w:rsidR="00FA687C">
                <w:rPr>
                  <w:rFonts w:ascii="Arial" w:eastAsia="Arial" w:hAnsi="Arial" w:cs="Arial"/>
                  <w:color w:val="494645"/>
                  <w:sz w:val="16"/>
                  <w:szCs w:val="16"/>
                </w:rPr>
                <w:t>teb</w:t>
              </w:r>
            </w:ins>
            <w:proofErr w:type="spellEnd"/>
            <w:ins w:id="4628" w:author="Kaxiong" w:date="2021-06-11T16:08:00Z">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uas</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nyob</w:t>
              </w:r>
              <w:proofErr w:type="spellEnd"/>
              <w:r w:rsidR="00FA687C">
                <w:rPr>
                  <w:rFonts w:ascii="Arial" w:eastAsia="Arial" w:hAnsi="Arial" w:cs="Arial"/>
                  <w:color w:val="494645"/>
                  <w:sz w:val="16"/>
                  <w:szCs w:val="16"/>
                </w:rPr>
                <w:t xml:space="preserve"> </w:t>
              </w:r>
            </w:ins>
            <w:proofErr w:type="spellStart"/>
            <w:ins w:id="4629" w:author="Kaxiong" w:date="2021-06-11T16:06:00Z">
              <w:r w:rsidR="00FA687C">
                <w:rPr>
                  <w:rFonts w:ascii="Arial" w:eastAsia="Arial" w:hAnsi="Arial" w:cs="Arial"/>
                  <w:color w:val="494645"/>
                  <w:sz w:val="16"/>
                  <w:szCs w:val="16"/>
                </w:rPr>
                <w:t>rau</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ib</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cheeb</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tas</w:t>
              </w:r>
              <w:proofErr w:type="spellEnd"/>
              <w:r w:rsidR="00FA687C">
                <w:rPr>
                  <w:rFonts w:ascii="Arial" w:eastAsia="Arial" w:hAnsi="Arial" w:cs="Arial"/>
                  <w:color w:val="494645"/>
                  <w:sz w:val="16"/>
                  <w:szCs w:val="16"/>
                </w:rPr>
                <w:t xml:space="preserve"> </w:t>
              </w:r>
              <w:proofErr w:type="spellStart"/>
              <w:r w:rsidR="00FA687C">
                <w:rPr>
                  <w:rFonts w:ascii="Arial" w:eastAsia="Arial" w:hAnsi="Arial" w:cs="Arial"/>
                  <w:color w:val="494645"/>
                  <w:sz w:val="16"/>
                  <w:szCs w:val="16"/>
                </w:rPr>
                <w:t>uas</w:t>
              </w:r>
              <w:proofErr w:type="spellEnd"/>
              <w:r w:rsidR="00FA687C">
                <w:rPr>
                  <w:rFonts w:ascii="Arial" w:eastAsia="Arial" w:hAnsi="Arial" w:cs="Arial"/>
                  <w:color w:val="494645"/>
                  <w:sz w:val="16"/>
                  <w:szCs w:val="16"/>
                </w:rPr>
                <w:t xml:space="preserve"> sib </w:t>
              </w:r>
              <w:proofErr w:type="spellStart"/>
              <w:r w:rsidR="00FA687C">
                <w:rPr>
                  <w:rFonts w:ascii="Arial" w:eastAsia="Arial" w:hAnsi="Arial" w:cs="Arial"/>
                  <w:color w:val="494645"/>
                  <w:sz w:val="16"/>
                  <w:szCs w:val="16"/>
                </w:rPr>
                <w:t>ze</w:t>
              </w:r>
              <w:proofErr w:type="spellEnd"/>
              <w:r w:rsidR="00FA687C">
                <w:rPr>
                  <w:rFonts w:ascii="Arial" w:eastAsia="Arial" w:hAnsi="Arial" w:cs="Arial"/>
                  <w:color w:val="494645"/>
                  <w:sz w:val="16"/>
                  <w:szCs w:val="16"/>
                </w:rPr>
                <w:t xml:space="preserve"> </w:t>
              </w:r>
            </w:ins>
            <w:del w:id="4630" w:author="Kaxiong" w:date="2021-06-11T16:07:00Z">
              <w:r w:rsidRPr="00166478" w:rsidDel="00FA687C">
                <w:rPr>
                  <w:rFonts w:ascii="Arial" w:eastAsia="Arial" w:hAnsi="Arial" w:cs="Arial"/>
                  <w:color w:val="494645"/>
                  <w:sz w:val="16"/>
                  <w:szCs w:val="16"/>
                </w:rPr>
                <w:delText xml:space="preserve">tsuav yog txhua pawg </w:delText>
              </w:r>
              <w:r w:rsidR="006342F2" w:rsidDel="00FA687C">
                <w:rPr>
                  <w:rFonts w:ascii="Arial" w:eastAsia="Arial" w:hAnsi="Arial" w:cs="Arial"/>
                  <w:color w:val="494645"/>
                  <w:sz w:val="16"/>
                  <w:szCs w:val="16"/>
                </w:rPr>
                <w:delText>pob khoom</w:delText>
              </w:r>
              <w:r w:rsidRPr="00166478" w:rsidDel="00FA687C">
                <w:rPr>
                  <w:rFonts w:ascii="Arial" w:eastAsia="Arial" w:hAnsi="Arial" w:cs="Arial"/>
                  <w:color w:val="494645"/>
                  <w:sz w:val="16"/>
                  <w:szCs w:val="16"/>
                </w:rPr>
                <w:delText xml:space="preserve"> nyob hauv tib qho chaw</w:delText>
              </w:r>
            </w:del>
          </w:p>
        </w:tc>
        <w:tc>
          <w:tcPr>
            <w:tcW w:w="0" w:type="dxa"/>
            <w:vAlign w:val="bottom"/>
          </w:tcPr>
          <w:p w14:paraId="1E450DF1" w14:textId="77777777" w:rsidR="00BF3E5F" w:rsidRDefault="00BF3E5F">
            <w:pPr>
              <w:rPr>
                <w:sz w:val="1"/>
                <w:szCs w:val="1"/>
              </w:rPr>
            </w:pPr>
          </w:p>
        </w:tc>
      </w:tr>
      <w:tr w:rsidR="00BF3E5F" w14:paraId="0F7EE72F" w14:textId="77777777">
        <w:trPr>
          <w:trHeight w:val="283"/>
        </w:trPr>
        <w:tc>
          <w:tcPr>
            <w:tcW w:w="2320" w:type="dxa"/>
            <w:vMerge/>
            <w:vAlign w:val="bottom"/>
          </w:tcPr>
          <w:p w14:paraId="2D243A44" w14:textId="77777777" w:rsidR="00BF3E5F" w:rsidRDefault="00BF3E5F">
            <w:pPr>
              <w:rPr>
                <w:sz w:val="24"/>
                <w:szCs w:val="24"/>
              </w:rPr>
            </w:pPr>
          </w:p>
        </w:tc>
        <w:tc>
          <w:tcPr>
            <w:tcW w:w="1160" w:type="dxa"/>
            <w:vAlign w:val="bottom"/>
          </w:tcPr>
          <w:p w14:paraId="61DC1E57" w14:textId="77777777" w:rsidR="00BF3E5F" w:rsidRDefault="00BF3E5F">
            <w:pPr>
              <w:rPr>
                <w:sz w:val="24"/>
                <w:szCs w:val="24"/>
              </w:rPr>
            </w:pPr>
          </w:p>
        </w:tc>
        <w:tc>
          <w:tcPr>
            <w:tcW w:w="4800" w:type="dxa"/>
            <w:vAlign w:val="bottom"/>
          </w:tcPr>
          <w:p w14:paraId="5484CF10" w14:textId="714AC9E5" w:rsidR="00BF3E5F" w:rsidRPr="00166478" w:rsidRDefault="00F2670D">
            <w:pPr>
              <w:ind w:left="140"/>
              <w:rPr>
                <w:sz w:val="20"/>
                <w:szCs w:val="20"/>
              </w:rPr>
            </w:pPr>
            <w:proofErr w:type="spellStart"/>
            <w:r w:rsidRPr="00166478">
              <w:rPr>
                <w:rFonts w:ascii="Arial" w:eastAsia="Arial" w:hAnsi="Arial" w:cs="Arial"/>
                <w:color w:val="494645"/>
                <w:sz w:val="16"/>
                <w:szCs w:val="16"/>
              </w:rPr>
              <w:t>thiab</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txhua</w:t>
            </w:r>
            <w:proofErr w:type="spellEnd"/>
            <w:r w:rsidRPr="00166478">
              <w:rPr>
                <w:rFonts w:ascii="Arial" w:eastAsia="Arial" w:hAnsi="Arial" w:cs="Arial"/>
                <w:color w:val="494645"/>
                <w:sz w:val="16"/>
                <w:szCs w:val="16"/>
              </w:rPr>
              <w:t xml:space="preserve"> </w:t>
            </w:r>
            <w:proofErr w:type="spellStart"/>
            <w:ins w:id="4631" w:author="Kaxiong" w:date="2021-06-11T16:07:00Z">
              <w:r w:rsidR="00FA687C">
                <w:rPr>
                  <w:rFonts w:ascii="Arial" w:eastAsia="Arial" w:hAnsi="Arial" w:cs="Arial"/>
                  <w:color w:val="494645"/>
                  <w:sz w:val="16"/>
                  <w:szCs w:val="16"/>
                </w:rPr>
                <w:t>qhov</w:t>
              </w:r>
            </w:ins>
            <w:proofErr w:type="spellEnd"/>
            <w:del w:id="4632" w:author="Kaxiong" w:date="2021-06-11T16:07:00Z">
              <w:r w:rsidRPr="00166478" w:rsidDel="00FA687C">
                <w:rPr>
                  <w:rFonts w:ascii="Arial" w:eastAsia="Arial" w:hAnsi="Arial" w:cs="Arial"/>
                  <w:color w:val="494645"/>
                  <w:sz w:val="16"/>
                  <w:szCs w:val="16"/>
                </w:rPr>
                <w:delText>tus</w:delText>
              </w:r>
            </w:del>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muaj</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kev</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tswj</w:t>
            </w:r>
            <w:proofErr w:type="spellEnd"/>
            <w:r w:rsidRPr="00166478">
              <w:rPr>
                <w:rFonts w:ascii="Arial" w:eastAsia="Arial" w:hAnsi="Arial" w:cs="Arial"/>
                <w:color w:val="494645"/>
                <w:sz w:val="16"/>
                <w:szCs w:val="16"/>
              </w:rPr>
              <w:t xml:space="preserve"> </w:t>
            </w:r>
            <w:proofErr w:type="spellStart"/>
            <w:r w:rsidRPr="00166478">
              <w:rPr>
                <w:rFonts w:ascii="Arial" w:eastAsia="Arial" w:hAnsi="Arial" w:cs="Arial"/>
                <w:color w:val="494645"/>
                <w:sz w:val="16"/>
                <w:szCs w:val="16"/>
              </w:rPr>
              <w:t>hwm</w:t>
            </w:r>
            <w:proofErr w:type="spellEnd"/>
            <w:r w:rsidRPr="00166478">
              <w:rPr>
                <w:rFonts w:ascii="Arial" w:eastAsia="Arial" w:hAnsi="Arial" w:cs="Arial"/>
                <w:color w:val="494645"/>
                <w:sz w:val="16"/>
                <w:szCs w:val="16"/>
              </w:rPr>
              <w:t xml:space="preserve"> tib yam.</w:t>
            </w:r>
          </w:p>
        </w:tc>
        <w:tc>
          <w:tcPr>
            <w:tcW w:w="0" w:type="dxa"/>
            <w:vAlign w:val="bottom"/>
          </w:tcPr>
          <w:p w14:paraId="06088264" w14:textId="77777777" w:rsidR="00BF3E5F" w:rsidRDefault="00BF3E5F">
            <w:pPr>
              <w:rPr>
                <w:sz w:val="1"/>
                <w:szCs w:val="1"/>
              </w:rPr>
            </w:pPr>
          </w:p>
        </w:tc>
      </w:tr>
      <w:tr w:rsidR="00BF3E5F" w14:paraId="3B968AFE" w14:textId="77777777">
        <w:trPr>
          <w:trHeight w:val="442"/>
        </w:trPr>
        <w:tc>
          <w:tcPr>
            <w:tcW w:w="2320" w:type="dxa"/>
            <w:shd w:val="clear" w:color="auto" w:fill="E2DC45"/>
            <w:vAlign w:val="bottom"/>
          </w:tcPr>
          <w:p w14:paraId="1277BA0A" w14:textId="77777777" w:rsidR="00BF3E5F" w:rsidRPr="00111045" w:rsidRDefault="00F2670D">
            <w:pPr>
              <w:ind w:left="340"/>
              <w:rPr>
                <w:sz w:val="14"/>
                <w:szCs w:val="14"/>
              </w:rPr>
            </w:pPr>
            <w:proofErr w:type="spellStart"/>
            <w:r w:rsidRPr="00111045">
              <w:rPr>
                <w:rFonts w:ascii="Arial" w:eastAsia="Arial" w:hAnsi="Arial" w:cs="Arial"/>
                <w:color w:val="494645"/>
                <w:sz w:val="14"/>
                <w:szCs w:val="14"/>
              </w:rPr>
              <w:t>Koj</w:t>
            </w:r>
            <w:proofErr w:type="spellEnd"/>
            <w:r w:rsidRPr="00111045">
              <w:rPr>
                <w:rFonts w:ascii="Arial" w:eastAsia="Arial" w:hAnsi="Arial" w:cs="Arial"/>
                <w:color w:val="494645"/>
                <w:sz w:val="14"/>
                <w:szCs w:val="14"/>
              </w:rPr>
              <w:t xml:space="preserve"> </w:t>
            </w:r>
            <w:proofErr w:type="spellStart"/>
            <w:r w:rsidRPr="00111045">
              <w:rPr>
                <w:rFonts w:ascii="Arial" w:eastAsia="Arial" w:hAnsi="Arial" w:cs="Arial"/>
                <w:color w:val="494645"/>
                <w:sz w:val="14"/>
                <w:szCs w:val="14"/>
              </w:rPr>
              <w:t>muaj</w:t>
            </w:r>
            <w:proofErr w:type="spellEnd"/>
          </w:p>
        </w:tc>
        <w:tc>
          <w:tcPr>
            <w:tcW w:w="1160" w:type="dxa"/>
            <w:vAlign w:val="bottom"/>
          </w:tcPr>
          <w:p w14:paraId="1628BB72" w14:textId="7C335643" w:rsidR="00BF3E5F" w:rsidRDefault="00BF3E5F">
            <w:pPr>
              <w:rPr>
                <w:sz w:val="24"/>
                <w:szCs w:val="24"/>
              </w:rPr>
            </w:pPr>
          </w:p>
        </w:tc>
        <w:tc>
          <w:tcPr>
            <w:tcW w:w="4800" w:type="dxa"/>
            <w:vAlign w:val="bottom"/>
          </w:tcPr>
          <w:p w14:paraId="33ABC587" w14:textId="62DE2C59" w:rsidR="00BF3E5F" w:rsidRPr="006342F2" w:rsidRDefault="006342F2" w:rsidP="006342F2">
            <w:pPr>
              <w:rPr>
                <w:sz w:val="16"/>
                <w:szCs w:val="16"/>
              </w:rPr>
            </w:pPr>
            <w:r>
              <w:rPr>
                <w:rFonts w:ascii="Arial" w:eastAsia="Arial" w:hAnsi="Arial" w:cs="Arial"/>
                <w:color w:val="9DA99E"/>
                <w:sz w:val="16"/>
                <w:szCs w:val="16"/>
              </w:rPr>
              <w:t xml:space="preserve">                                                 </w:t>
            </w:r>
            <w:r w:rsidR="00F2670D" w:rsidRPr="006342F2">
              <w:rPr>
                <w:rFonts w:ascii="Arial" w:eastAsia="Arial" w:hAnsi="Arial" w:cs="Arial"/>
                <w:color w:val="9DA99E"/>
                <w:sz w:val="16"/>
                <w:szCs w:val="16"/>
              </w:rPr>
              <w:t xml:space="preserve">TSIS </w:t>
            </w:r>
            <w:ins w:id="4633" w:author="Kaxiong" w:date="2021-06-11T15:20:00Z">
              <w:r w:rsidR="0037379A">
                <w:rPr>
                  <w:rFonts w:ascii="Arial" w:eastAsia="Arial" w:hAnsi="Arial" w:cs="Arial"/>
                  <w:color w:val="9DA99E"/>
                  <w:sz w:val="16"/>
                  <w:szCs w:val="16"/>
                </w:rPr>
                <w:t>YOG</w:t>
              </w:r>
            </w:ins>
            <w:del w:id="4634" w:author="Kaxiong" w:date="2021-06-11T15:20:00Z">
              <w:r w:rsidR="00F2670D" w:rsidRPr="006342F2" w:rsidDel="0037379A">
                <w:rPr>
                  <w:rFonts w:ascii="Arial" w:eastAsia="Arial" w:hAnsi="Arial" w:cs="Arial"/>
                  <w:color w:val="9DA99E"/>
                  <w:sz w:val="16"/>
                  <w:szCs w:val="16"/>
                </w:rPr>
                <w:delText>MUAJ</w:delText>
              </w:r>
            </w:del>
          </w:p>
        </w:tc>
        <w:tc>
          <w:tcPr>
            <w:tcW w:w="0" w:type="dxa"/>
            <w:vAlign w:val="bottom"/>
          </w:tcPr>
          <w:p w14:paraId="5FC59FF6" w14:textId="77777777" w:rsidR="00BF3E5F" w:rsidRDefault="00BF3E5F">
            <w:pPr>
              <w:rPr>
                <w:sz w:val="1"/>
                <w:szCs w:val="1"/>
              </w:rPr>
            </w:pPr>
          </w:p>
        </w:tc>
      </w:tr>
      <w:tr w:rsidR="00BF3E5F" w14:paraId="67EA8F1D" w14:textId="77777777">
        <w:trPr>
          <w:trHeight w:val="240"/>
        </w:trPr>
        <w:tc>
          <w:tcPr>
            <w:tcW w:w="2320" w:type="dxa"/>
            <w:shd w:val="clear" w:color="auto" w:fill="E2DC45"/>
            <w:vAlign w:val="bottom"/>
          </w:tcPr>
          <w:p w14:paraId="195EF7F6" w14:textId="678DFD13" w:rsidR="00BF3E5F" w:rsidRPr="00111045" w:rsidRDefault="00F2670D">
            <w:pPr>
              <w:ind w:left="280"/>
              <w:rPr>
                <w:sz w:val="14"/>
                <w:szCs w:val="14"/>
              </w:rPr>
            </w:pPr>
            <w:r w:rsidRPr="00111045">
              <w:rPr>
                <w:rFonts w:ascii="Arial" w:eastAsia="Arial" w:hAnsi="Arial" w:cs="Arial"/>
                <w:color w:val="494645"/>
                <w:sz w:val="14"/>
                <w:szCs w:val="14"/>
              </w:rPr>
              <w:t>FSMA</w:t>
            </w:r>
            <w:r w:rsidR="00111045" w:rsidRPr="00111045">
              <w:rPr>
                <w:rFonts w:ascii="Arial" w:eastAsia="Arial" w:hAnsi="Arial" w:cs="Arial"/>
                <w:color w:val="494645"/>
                <w:sz w:val="14"/>
                <w:szCs w:val="14"/>
              </w:rPr>
              <w:t>-</w:t>
            </w:r>
            <w:proofErr w:type="spellStart"/>
            <w:r w:rsidR="00111045" w:rsidRPr="00111045">
              <w:rPr>
                <w:rFonts w:ascii="Arial" w:eastAsia="Arial" w:hAnsi="Arial" w:cs="Arial"/>
                <w:color w:val="494645"/>
                <w:sz w:val="14"/>
                <w:szCs w:val="14"/>
              </w:rPr>
              <w:t>uas</w:t>
            </w:r>
            <w:proofErr w:type="spellEnd"/>
            <w:r w:rsidR="00111045" w:rsidRPr="00111045">
              <w:rPr>
                <w:rFonts w:ascii="Arial" w:eastAsia="Arial" w:hAnsi="Arial" w:cs="Arial"/>
                <w:color w:val="494645"/>
                <w:sz w:val="14"/>
                <w:szCs w:val="14"/>
              </w:rPr>
              <w:t xml:space="preserve"> </w:t>
            </w:r>
            <w:proofErr w:type="spellStart"/>
            <w:r w:rsidR="00111045" w:rsidRPr="00111045">
              <w:rPr>
                <w:rFonts w:ascii="Arial" w:eastAsia="Arial" w:hAnsi="Arial" w:cs="Arial"/>
                <w:color w:val="494645"/>
                <w:sz w:val="14"/>
                <w:szCs w:val="14"/>
              </w:rPr>
              <w:t>sau</w:t>
            </w:r>
            <w:proofErr w:type="spellEnd"/>
            <w:r w:rsidR="00111045" w:rsidRPr="00111045">
              <w:rPr>
                <w:rFonts w:ascii="Arial" w:eastAsia="Arial" w:hAnsi="Arial" w:cs="Arial"/>
                <w:color w:val="494645"/>
                <w:sz w:val="14"/>
                <w:szCs w:val="14"/>
              </w:rPr>
              <w:t xml:space="preserve"> </w:t>
            </w:r>
            <w:proofErr w:type="spellStart"/>
            <w:r w:rsidR="00111045" w:rsidRPr="00111045">
              <w:rPr>
                <w:rFonts w:ascii="Arial" w:eastAsia="Arial" w:hAnsi="Arial" w:cs="Arial"/>
                <w:color w:val="494645"/>
                <w:sz w:val="14"/>
                <w:szCs w:val="14"/>
              </w:rPr>
              <w:t>tseg</w:t>
            </w:r>
            <w:proofErr w:type="spellEnd"/>
            <w:r w:rsidRPr="00111045">
              <w:rPr>
                <w:rFonts w:ascii="Arial" w:eastAsia="Arial" w:hAnsi="Arial" w:cs="Arial"/>
                <w:color w:val="494645"/>
                <w:sz w:val="14"/>
                <w:szCs w:val="14"/>
              </w:rPr>
              <w:t xml:space="preserve"> “</w:t>
            </w:r>
            <w:ins w:id="4635" w:author="Kaxiong" w:date="2021-06-11T15:29:00Z">
              <w:r w:rsidR="007E213A">
                <w:rPr>
                  <w:rFonts w:ascii="Arial" w:eastAsia="Arial" w:hAnsi="Arial" w:cs="Arial"/>
                  <w:color w:val="494645"/>
                  <w:sz w:val="14"/>
                  <w:szCs w:val="14"/>
                </w:rPr>
                <w:t>K</w:t>
              </w:r>
            </w:ins>
            <w:del w:id="4636" w:author="Kaxiong" w:date="2021-06-11T15:29:00Z">
              <w:r w:rsidR="00396C29" w:rsidDel="007E213A">
                <w:rPr>
                  <w:rFonts w:ascii="Arial" w:eastAsia="Arial" w:hAnsi="Arial" w:cs="Arial"/>
                  <w:color w:val="494645"/>
                  <w:sz w:val="14"/>
                  <w:szCs w:val="14"/>
                </w:rPr>
                <w:delText>k</w:delText>
              </w:r>
            </w:del>
            <w:r w:rsidR="00396C29">
              <w:rPr>
                <w:rFonts w:ascii="Arial" w:eastAsia="Arial" w:hAnsi="Arial" w:cs="Arial"/>
                <w:color w:val="494645"/>
                <w:sz w:val="14"/>
                <w:szCs w:val="14"/>
              </w:rPr>
              <w:t xml:space="preserve">ev </w:t>
            </w:r>
            <w:proofErr w:type="spellStart"/>
            <w:ins w:id="4637" w:author="Kaxiong" w:date="2021-06-11T15:29:00Z">
              <w:r w:rsidR="007E213A">
                <w:rPr>
                  <w:rFonts w:ascii="Arial" w:eastAsia="Arial" w:hAnsi="Arial" w:cs="Arial"/>
                  <w:color w:val="494645"/>
                  <w:sz w:val="14"/>
                  <w:szCs w:val="14"/>
                </w:rPr>
                <w:t>U</w:t>
              </w:r>
            </w:ins>
            <w:del w:id="4638" w:author="Kaxiong" w:date="2021-06-11T15:29:00Z">
              <w:r w:rsidR="00396C29" w:rsidDel="007E213A">
                <w:rPr>
                  <w:rFonts w:ascii="Arial" w:eastAsia="Arial" w:hAnsi="Arial" w:cs="Arial"/>
                  <w:color w:val="494645"/>
                  <w:sz w:val="14"/>
                  <w:szCs w:val="14"/>
                </w:rPr>
                <w:delText>u</w:delText>
              </w:r>
            </w:del>
            <w:r w:rsidR="00396C29">
              <w:rPr>
                <w:rFonts w:ascii="Arial" w:eastAsia="Arial" w:hAnsi="Arial" w:cs="Arial"/>
                <w:color w:val="494645"/>
                <w:sz w:val="14"/>
                <w:szCs w:val="14"/>
              </w:rPr>
              <w:t>a</w:t>
            </w:r>
            <w:proofErr w:type="spellEnd"/>
            <w:r w:rsidR="00396C29">
              <w:rPr>
                <w:rFonts w:ascii="Arial" w:eastAsia="Arial" w:hAnsi="Arial" w:cs="Arial"/>
                <w:color w:val="494645"/>
                <w:sz w:val="14"/>
                <w:szCs w:val="14"/>
              </w:rPr>
              <w:t xml:space="preserve"> </w:t>
            </w:r>
            <w:proofErr w:type="spellStart"/>
            <w:ins w:id="4639" w:author="Kaxiong" w:date="2021-06-11T15:29:00Z">
              <w:r w:rsidR="007E213A">
                <w:rPr>
                  <w:rFonts w:ascii="Arial" w:eastAsia="Arial" w:hAnsi="Arial" w:cs="Arial"/>
                  <w:color w:val="494645"/>
                  <w:sz w:val="14"/>
                  <w:szCs w:val="14"/>
                </w:rPr>
                <w:t>L</w:t>
              </w:r>
            </w:ins>
            <w:del w:id="4640" w:author="Kaxiong" w:date="2021-06-11T15:29:00Z">
              <w:r w:rsidR="00396C29" w:rsidDel="007E213A">
                <w:rPr>
                  <w:rFonts w:ascii="Arial" w:eastAsia="Arial" w:hAnsi="Arial" w:cs="Arial"/>
                  <w:color w:val="494645"/>
                  <w:sz w:val="14"/>
                  <w:szCs w:val="14"/>
                </w:rPr>
                <w:delText>l</w:delText>
              </w:r>
            </w:del>
            <w:r w:rsidR="00396C29">
              <w:rPr>
                <w:rFonts w:ascii="Arial" w:eastAsia="Arial" w:hAnsi="Arial" w:cs="Arial"/>
                <w:color w:val="494645"/>
                <w:sz w:val="14"/>
                <w:szCs w:val="14"/>
              </w:rPr>
              <w:t>iaj</w:t>
            </w:r>
            <w:proofErr w:type="spellEnd"/>
          </w:p>
        </w:tc>
        <w:tc>
          <w:tcPr>
            <w:tcW w:w="1160" w:type="dxa"/>
            <w:vAlign w:val="bottom"/>
          </w:tcPr>
          <w:p w14:paraId="6B5B48FE" w14:textId="77777777" w:rsidR="00BF3E5F" w:rsidRDefault="00BF3E5F">
            <w:pPr>
              <w:rPr>
                <w:sz w:val="20"/>
                <w:szCs w:val="20"/>
              </w:rPr>
            </w:pPr>
          </w:p>
        </w:tc>
        <w:tc>
          <w:tcPr>
            <w:tcW w:w="4800" w:type="dxa"/>
            <w:vAlign w:val="bottom"/>
          </w:tcPr>
          <w:p w14:paraId="280C340F" w14:textId="77777777" w:rsidR="00BF3E5F" w:rsidRDefault="00BF3E5F">
            <w:pPr>
              <w:rPr>
                <w:sz w:val="20"/>
                <w:szCs w:val="20"/>
              </w:rPr>
            </w:pPr>
          </w:p>
        </w:tc>
        <w:tc>
          <w:tcPr>
            <w:tcW w:w="0" w:type="dxa"/>
            <w:vAlign w:val="bottom"/>
          </w:tcPr>
          <w:p w14:paraId="7735D99F" w14:textId="77777777" w:rsidR="00BF3E5F" w:rsidRDefault="00BF3E5F">
            <w:pPr>
              <w:rPr>
                <w:sz w:val="1"/>
                <w:szCs w:val="1"/>
              </w:rPr>
            </w:pPr>
          </w:p>
        </w:tc>
      </w:tr>
      <w:tr w:rsidR="00BF3E5F" w14:paraId="700629A2" w14:textId="77777777">
        <w:trPr>
          <w:trHeight w:val="246"/>
        </w:trPr>
        <w:tc>
          <w:tcPr>
            <w:tcW w:w="2320" w:type="dxa"/>
            <w:shd w:val="clear" w:color="auto" w:fill="E2DC45"/>
            <w:vAlign w:val="bottom"/>
          </w:tcPr>
          <w:p w14:paraId="2C812A2C" w14:textId="1259FC63" w:rsidR="00BF3E5F" w:rsidRPr="00111045" w:rsidRDefault="00396C29">
            <w:pPr>
              <w:ind w:left="420"/>
              <w:rPr>
                <w:sz w:val="14"/>
                <w:szCs w:val="14"/>
              </w:rPr>
            </w:pPr>
            <w:proofErr w:type="spellStart"/>
            <w:r>
              <w:rPr>
                <w:rFonts w:ascii="Arial" w:eastAsia="Arial" w:hAnsi="Arial" w:cs="Arial"/>
                <w:color w:val="494645"/>
                <w:sz w:val="14"/>
                <w:szCs w:val="14"/>
              </w:rPr>
              <w:t>Ua</w:t>
            </w:r>
            <w:proofErr w:type="spellEnd"/>
            <w:r>
              <w:rPr>
                <w:rFonts w:ascii="Arial" w:eastAsia="Arial" w:hAnsi="Arial" w:cs="Arial"/>
                <w:color w:val="494645"/>
                <w:sz w:val="14"/>
                <w:szCs w:val="14"/>
              </w:rPr>
              <w:t xml:space="preserve"> </w:t>
            </w:r>
            <w:del w:id="4641" w:author="Kaxiong" w:date="2021-06-11T15:29:00Z">
              <w:r w:rsidDel="007E213A">
                <w:rPr>
                  <w:rFonts w:ascii="Arial" w:eastAsia="Arial" w:hAnsi="Arial" w:cs="Arial"/>
                  <w:color w:val="494645"/>
                  <w:sz w:val="14"/>
                  <w:szCs w:val="14"/>
                </w:rPr>
                <w:delText>t</w:delText>
              </w:r>
            </w:del>
            <w:proofErr w:type="spellStart"/>
            <w:ins w:id="4642" w:author="Kaxiong" w:date="2021-06-11T15:29:00Z">
              <w:r w:rsidR="007E213A">
                <w:rPr>
                  <w:rFonts w:ascii="Arial" w:eastAsia="Arial" w:hAnsi="Arial" w:cs="Arial"/>
                  <w:color w:val="494645"/>
                  <w:sz w:val="14"/>
                  <w:szCs w:val="14"/>
                </w:rPr>
                <w:t>T</w:t>
              </w:r>
            </w:ins>
            <w:r>
              <w:rPr>
                <w:rFonts w:ascii="Arial" w:eastAsia="Arial" w:hAnsi="Arial" w:cs="Arial"/>
                <w:color w:val="494645"/>
                <w:sz w:val="14"/>
                <w:szCs w:val="14"/>
              </w:rPr>
              <w:t>eb</w:t>
            </w:r>
            <w:proofErr w:type="spellEnd"/>
            <w:r>
              <w:rPr>
                <w:rFonts w:ascii="Arial" w:eastAsia="Arial" w:hAnsi="Arial" w:cs="Arial"/>
                <w:color w:val="494645"/>
                <w:sz w:val="14"/>
                <w:szCs w:val="14"/>
              </w:rPr>
              <w:t xml:space="preserve"> </w:t>
            </w:r>
            <w:proofErr w:type="spellStart"/>
            <w:ins w:id="4643" w:author="Kaxiong" w:date="2021-06-11T15:29:00Z">
              <w:r w:rsidR="007E213A">
                <w:rPr>
                  <w:rFonts w:ascii="Arial" w:eastAsia="Arial" w:hAnsi="Arial" w:cs="Arial"/>
                  <w:color w:val="494645"/>
                  <w:sz w:val="14"/>
                  <w:szCs w:val="14"/>
                </w:rPr>
                <w:t>Qib</w:t>
              </w:r>
            </w:ins>
            <w:proofErr w:type="spellEnd"/>
            <w:del w:id="4644" w:author="Kaxiong" w:date="2021-06-11T15:29:00Z">
              <w:r w:rsidDel="007E213A">
                <w:rPr>
                  <w:rFonts w:ascii="Arial" w:eastAsia="Arial" w:hAnsi="Arial" w:cs="Arial"/>
                  <w:color w:val="494645"/>
                  <w:sz w:val="14"/>
                  <w:szCs w:val="14"/>
                </w:rPr>
                <w:delText>thib</w:delText>
              </w:r>
            </w:del>
            <w:r>
              <w:rPr>
                <w:rFonts w:ascii="Arial" w:eastAsia="Arial" w:hAnsi="Arial" w:cs="Arial"/>
                <w:color w:val="494645"/>
                <w:sz w:val="14"/>
                <w:szCs w:val="14"/>
              </w:rPr>
              <w:t xml:space="preserve"> </w:t>
            </w:r>
            <w:ins w:id="4645" w:author="Kaxiong" w:date="2021-06-11T15:29:00Z">
              <w:r w:rsidR="007E213A">
                <w:rPr>
                  <w:rFonts w:ascii="Arial" w:eastAsia="Arial" w:hAnsi="Arial" w:cs="Arial"/>
                  <w:color w:val="494645"/>
                  <w:sz w:val="14"/>
                  <w:szCs w:val="14"/>
                </w:rPr>
                <w:t>O</w:t>
              </w:r>
            </w:ins>
            <w:del w:id="4646" w:author="Kaxiong" w:date="2021-06-11T15:29:00Z">
              <w:r w:rsidDel="007E213A">
                <w:rPr>
                  <w:rFonts w:ascii="Arial" w:eastAsia="Arial" w:hAnsi="Arial" w:cs="Arial"/>
                  <w:color w:val="494645"/>
                  <w:sz w:val="14"/>
                  <w:szCs w:val="14"/>
                </w:rPr>
                <w:delText>o</w:delText>
              </w:r>
            </w:del>
            <w:r>
              <w:rPr>
                <w:rFonts w:ascii="Arial" w:eastAsia="Arial" w:hAnsi="Arial" w:cs="Arial"/>
                <w:color w:val="494645"/>
                <w:sz w:val="14"/>
                <w:szCs w:val="14"/>
              </w:rPr>
              <w:t>b</w:t>
            </w:r>
            <w:r w:rsidR="00F2670D" w:rsidRPr="00111045">
              <w:rPr>
                <w:rFonts w:ascii="Arial" w:eastAsia="Arial" w:hAnsi="Arial" w:cs="Arial"/>
                <w:color w:val="494645"/>
                <w:sz w:val="14"/>
                <w:szCs w:val="14"/>
              </w:rPr>
              <w:t>. "</w:t>
            </w:r>
          </w:p>
        </w:tc>
        <w:tc>
          <w:tcPr>
            <w:tcW w:w="1160" w:type="dxa"/>
            <w:vMerge w:val="restart"/>
            <w:vAlign w:val="bottom"/>
          </w:tcPr>
          <w:p w14:paraId="723B9D44" w14:textId="4E876486" w:rsidR="00BF3E5F" w:rsidRPr="00A96623" w:rsidRDefault="0037379A">
            <w:pPr>
              <w:ind w:left="260"/>
              <w:rPr>
                <w:sz w:val="20"/>
                <w:szCs w:val="20"/>
              </w:rPr>
            </w:pPr>
            <w:ins w:id="4647" w:author="Kaxiong" w:date="2021-06-11T15:20:00Z">
              <w:r>
                <w:rPr>
                  <w:rFonts w:ascii="Arial" w:eastAsia="Arial" w:hAnsi="Arial" w:cs="Arial"/>
                  <w:color w:val="C9B100"/>
                  <w:sz w:val="20"/>
                  <w:szCs w:val="20"/>
                </w:rPr>
                <w:t>YOG</w:t>
              </w:r>
            </w:ins>
            <w:del w:id="4648" w:author="Kaxiong" w:date="2021-06-11T15:20:00Z">
              <w:r w:rsidR="00A96623" w:rsidRPr="00A96623" w:rsidDel="0037379A">
                <w:rPr>
                  <w:rFonts w:ascii="Arial" w:eastAsia="Arial" w:hAnsi="Arial" w:cs="Arial"/>
                  <w:color w:val="C9B100"/>
                  <w:sz w:val="20"/>
                  <w:szCs w:val="20"/>
                </w:rPr>
                <w:delText>MUAJ</w:delText>
              </w:r>
            </w:del>
          </w:p>
        </w:tc>
        <w:tc>
          <w:tcPr>
            <w:tcW w:w="4800" w:type="dxa"/>
            <w:vMerge w:val="restart"/>
            <w:vAlign w:val="bottom"/>
          </w:tcPr>
          <w:p w14:paraId="740D3E40" w14:textId="06BAAAD7" w:rsidR="00BF3E5F" w:rsidRPr="00D72F89" w:rsidRDefault="00F2670D">
            <w:pPr>
              <w:ind w:left="160"/>
              <w:rPr>
                <w:sz w:val="20"/>
                <w:szCs w:val="20"/>
              </w:rPr>
            </w:pPr>
            <w:proofErr w:type="spellStart"/>
            <w:r w:rsidRPr="00D72F89">
              <w:rPr>
                <w:rFonts w:ascii="Arial" w:eastAsia="Arial" w:hAnsi="Arial" w:cs="Arial"/>
                <w:color w:val="494645"/>
                <w:sz w:val="14"/>
                <w:szCs w:val="14"/>
              </w:rPr>
              <w:t>Puas</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yog</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txhua</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qhov</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tsim</w:t>
            </w:r>
            <w:proofErr w:type="spellEnd"/>
            <w:r w:rsidRPr="00D72F89">
              <w:rPr>
                <w:rFonts w:ascii="Arial" w:eastAsia="Arial" w:hAnsi="Arial" w:cs="Arial"/>
                <w:color w:val="494645"/>
                <w:sz w:val="14"/>
                <w:szCs w:val="14"/>
              </w:rPr>
              <w:t xml:space="preserve">, </w:t>
            </w:r>
            <w:proofErr w:type="spellStart"/>
            <w:ins w:id="4649" w:author="Kaxiong" w:date="2021-06-11T16:10:00Z">
              <w:r w:rsidR="00FA687C">
                <w:rPr>
                  <w:rFonts w:ascii="Arial" w:eastAsia="Arial" w:hAnsi="Arial" w:cs="Arial"/>
                  <w:color w:val="494645"/>
                  <w:sz w:val="14"/>
                  <w:szCs w:val="14"/>
                </w:rPr>
                <w:t>txheej</w:t>
              </w:r>
              <w:proofErr w:type="spellEnd"/>
              <w:r w:rsidR="00FA687C">
                <w:rPr>
                  <w:rFonts w:ascii="Arial" w:eastAsia="Arial" w:hAnsi="Arial" w:cs="Arial"/>
                  <w:color w:val="494645"/>
                  <w:sz w:val="14"/>
                  <w:szCs w:val="14"/>
                </w:rPr>
                <w:t xml:space="preserve"> </w:t>
              </w:r>
              <w:proofErr w:type="spellStart"/>
              <w:r w:rsidR="00FA687C">
                <w:rPr>
                  <w:rFonts w:ascii="Arial" w:eastAsia="Arial" w:hAnsi="Arial" w:cs="Arial"/>
                  <w:color w:val="494645"/>
                  <w:sz w:val="14"/>
                  <w:szCs w:val="14"/>
                </w:rPr>
                <w:t>txheem</w:t>
              </w:r>
            </w:ins>
            <w:proofErr w:type="spellEnd"/>
            <w:del w:id="4650" w:author="Kaxiong" w:date="2021-06-11T16:10:00Z">
              <w:r w:rsidR="00D72F89" w:rsidDel="00FA687C">
                <w:rPr>
                  <w:rFonts w:ascii="Arial" w:eastAsia="Arial" w:hAnsi="Arial" w:cs="Arial"/>
                  <w:color w:val="494645"/>
                  <w:sz w:val="14"/>
                  <w:szCs w:val="14"/>
                </w:rPr>
                <w:delText>tsim</w:delText>
              </w:r>
              <w:r w:rsidRPr="00D72F89" w:rsidDel="00FA687C">
                <w:rPr>
                  <w:rFonts w:ascii="Arial" w:eastAsia="Arial" w:hAnsi="Arial" w:cs="Arial"/>
                  <w:color w:val="494645"/>
                  <w:sz w:val="14"/>
                  <w:szCs w:val="14"/>
                </w:rPr>
                <w:delText xml:space="preserve"> khoom</w:delText>
              </w:r>
            </w:del>
            <w:r w:rsidRPr="00D72F89">
              <w:rPr>
                <w:rFonts w:ascii="Arial" w:eastAsia="Arial" w:hAnsi="Arial" w:cs="Arial"/>
                <w:color w:val="494645"/>
                <w:sz w:val="14"/>
                <w:szCs w:val="14"/>
              </w:rPr>
              <w:t>,</w:t>
            </w:r>
            <w:ins w:id="4651" w:author="Kaxiong" w:date="2021-06-11T16:10:00Z">
              <w:r w:rsidR="00FA687C">
                <w:rPr>
                  <w:rFonts w:ascii="Arial" w:eastAsia="Arial" w:hAnsi="Arial" w:cs="Arial"/>
                  <w:color w:val="494645"/>
                  <w:sz w:val="14"/>
                  <w:szCs w:val="14"/>
                </w:rPr>
                <w:t xml:space="preserve"> </w:t>
              </w:r>
              <w:proofErr w:type="spellStart"/>
              <w:r w:rsidR="00FA687C">
                <w:rPr>
                  <w:rFonts w:ascii="Arial" w:eastAsia="Arial" w:hAnsi="Arial" w:cs="Arial"/>
                  <w:color w:val="494645"/>
                  <w:sz w:val="14"/>
                  <w:szCs w:val="14"/>
                </w:rPr>
                <w:t>kev</w:t>
              </w:r>
            </w:ins>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ntim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khoom</w:t>
            </w:r>
            <w:proofErr w:type="spellEnd"/>
            <w:r w:rsidRPr="00D72F89">
              <w:rPr>
                <w:rFonts w:ascii="Arial" w:eastAsia="Arial" w:hAnsi="Arial" w:cs="Arial"/>
                <w:color w:val="494645"/>
                <w:sz w:val="14"/>
                <w:szCs w:val="14"/>
              </w:rPr>
              <w:t>, los</w:t>
            </w:r>
            <w:r w:rsidR="00D72F89">
              <w:rPr>
                <w:rFonts w:ascii="Arial" w:eastAsia="Arial" w:hAnsi="Arial" w:cs="Arial"/>
                <w:color w:val="494645"/>
                <w:sz w:val="14"/>
                <w:szCs w:val="14"/>
              </w:rPr>
              <w:t xml:space="preserve"> </w:t>
            </w:r>
            <w:r w:rsidRPr="00D72F89">
              <w:rPr>
                <w:rFonts w:ascii="Arial" w:eastAsia="Arial" w:hAnsi="Arial" w:cs="Arial"/>
                <w:color w:val="494645"/>
                <w:sz w:val="14"/>
                <w:szCs w:val="14"/>
              </w:rPr>
              <w:t xml:space="preserve">sis </w:t>
            </w:r>
            <w:proofErr w:type="spellStart"/>
            <w:ins w:id="4652" w:author="Kaxiong" w:date="2021-06-11T16:10:00Z">
              <w:r w:rsidR="00FA687C">
                <w:rPr>
                  <w:rFonts w:ascii="Arial" w:eastAsia="Arial" w:hAnsi="Arial" w:cs="Arial"/>
                  <w:color w:val="494645"/>
                  <w:sz w:val="14"/>
                  <w:szCs w:val="14"/>
                </w:rPr>
                <w:t>kev</w:t>
              </w:r>
              <w:proofErr w:type="spellEnd"/>
              <w:r w:rsidR="00FA687C">
                <w:rPr>
                  <w:rFonts w:ascii="Arial" w:eastAsia="Arial" w:hAnsi="Arial" w:cs="Arial"/>
                  <w:color w:val="494645"/>
                  <w:sz w:val="14"/>
                  <w:szCs w:val="14"/>
                </w:rPr>
                <w:t xml:space="preserve"> </w:t>
              </w:r>
            </w:ins>
            <w:proofErr w:type="spellStart"/>
            <w:r w:rsidRPr="00D72F89">
              <w:rPr>
                <w:rFonts w:ascii="Arial" w:eastAsia="Arial" w:hAnsi="Arial" w:cs="Arial"/>
                <w:color w:val="494645"/>
                <w:sz w:val="14"/>
                <w:szCs w:val="14"/>
              </w:rPr>
              <w:t>tuav</w:t>
            </w:r>
            <w:proofErr w:type="spellEnd"/>
            <w:r w:rsidRPr="00D72F89">
              <w:rPr>
                <w:rFonts w:ascii="Arial" w:eastAsia="Arial" w:hAnsi="Arial" w:cs="Arial"/>
                <w:color w:val="494645"/>
                <w:sz w:val="14"/>
                <w:szCs w:val="14"/>
              </w:rPr>
              <w:t xml:space="preserve"> cov</w:t>
            </w:r>
          </w:p>
        </w:tc>
        <w:tc>
          <w:tcPr>
            <w:tcW w:w="0" w:type="dxa"/>
            <w:vAlign w:val="bottom"/>
          </w:tcPr>
          <w:p w14:paraId="3B1A0387" w14:textId="77777777" w:rsidR="00BF3E5F" w:rsidRDefault="00BF3E5F">
            <w:pPr>
              <w:rPr>
                <w:sz w:val="1"/>
                <w:szCs w:val="1"/>
              </w:rPr>
            </w:pPr>
          </w:p>
        </w:tc>
      </w:tr>
      <w:tr w:rsidR="00BF3E5F" w14:paraId="54ECB609" w14:textId="77777777">
        <w:trPr>
          <w:trHeight w:val="56"/>
        </w:trPr>
        <w:tc>
          <w:tcPr>
            <w:tcW w:w="2320" w:type="dxa"/>
            <w:vMerge w:val="restart"/>
            <w:shd w:val="clear" w:color="auto" w:fill="E2DC45"/>
            <w:vAlign w:val="bottom"/>
          </w:tcPr>
          <w:p w14:paraId="377812A7" w14:textId="77777777" w:rsidR="00BF3E5F" w:rsidRPr="00111045" w:rsidRDefault="00F2670D">
            <w:pPr>
              <w:ind w:left="260"/>
              <w:rPr>
                <w:sz w:val="14"/>
                <w:szCs w:val="14"/>
              </w:rPr>
            </w:pPr>
            <w:proofErr w:type="spellStart"/>
            <w:r w:rsidRPr="00111045">
              <w:rPr>
                <w:rFonts w:ascii="Arial" w:eastAsia="Arial" w:hAnsi="Arial" w:cs="Arial"/>
                <w:color w:val="494645"/>
                <w:sz w:val="14"/>
                <w:szCs w:val="14"/>
              </w:rPr>
              <w:t>Koj</w:t>
            </w:r>
            <w:proofErr w:type="spellEnd"/>
            <w:r w:rsidRPr="00111045">
              <w:rPr>
                <w:rFonts w:ascii="Arial" w:eastAsia="Arial" w:hAnsi="Arial" w:cs="Arial"/>
                <w:color w:val="494645"/>
                <w:sz w:val="14"/>
                <w:szCs w:val="14"/>
              </w:rPr>
              <w:t xml:space="preserve"> </w:t>
            </w:r>
            <w:proofErr w:type="spellStart"/>
            <w:r w:rsidRPr="00111045">
              <w:rPr>
                <w:rFonts w:ascii="Arial" w:eastAsia="Arial" w:hAnsi="Arial" w:cs="Arial"/>
                <w:color w:val="494645"/>
                <w:sz w:val="14"/>
                <w:szCs w:val="14"/>
              </w:rPr>
              <w:t>tuaj</w:t>
            </w:r>
            <w:proofErr w:type="spellEnd"/>
            <w:r w:rsidRPr="00111045">
              <w:rPr>
                <w:rFonts w:ascii="Arial" w:eastAsia="Arial" w:hAnsi="Arial" w:cs="Arial"/>
                <w:color w:val="494645"/>
                <w:sz w:val="14"/>
                <w:szCs w:val="14"/>
              </w:rPr>
              <w:t xml:space="preserve"> </w:t>
            </w:r>
            <w:proofErr w:type="spellStart"/>
            <w:r w:rsidRPr="00111045">
              <w:rPr>
                <w:rFonts w:ascii="Arial" w:eastAsia="Arial" w:hAnsi="Arial" w:cs="Arial"/>
                <w:color w:val="494645"/>
                <w:sz w:val="14"/>
                <w:szCs w:val="14"/>
              </w:rPr>
              <w:t>yeem</w:t>
            </w:r>
            <w:proofErr w:type="spellEnd"/>
            <w:r w:rsidRPr="00111045">
              <w:rPr>
                <w:rFonts w:ascii="Arial" w:eastAsia="Arial" w:hAnsi="Arial" w:cs="Arial"/>
                <w:color w:val="494645"/>
                <w:sz w:val="14"/>
                <w:szCs w:val="14"/>
              </w:rPr>
              <w:t xml:space="preserve"> </w:t>
            </w:r>
            <w:proofErr w:type="spellStart"/>
            <w:r w:rsidRPr="00111045">
              <w:rPr>
                <w:rFonts w:ascii="Arial" w:eastAsia="Arial" w:hAnsi="Arial" w:cs="Arial"/>
                <w:color w:val="494645"/>
                <w:sz w:val="14"/>
                <w:szCs w:val="14"/>
              </w:rPr>
              <w:t>muaj</w:t>
            </w:r>
            <w:proofErr w:type="spellEnd"/>
            <w:r w:rsidRPr="00111045">
              <w:rPr>
                <w:rFonts w:ascii="Arial" w:eastAsia="Arial" w:hAnsi="Arial" w:cs="Arial"/>
                <w:color w:val="494645"/>
                <w:sz w:val="14"/>
                <w:szCs w:val="14"/>
              </w:rPr>
              <w:t xml:space="preserve"> tag</w:t>
            </w:r>
          </w:p>
        </w:tc>
        <w:tc>
          <w:tcPr>
            <w:tcW w:w="1160" w:type="dxa"/>
            <w:vMerge/>
            <w:vAlign w:val="bottom"/>
          </w:tcPr>
          <w:p w14:paraId="1470729A" w14:textId="77777777" w:rsidR="00BF3E5F" w:rsidRDefault="00BF3E5F">
            <w:pPr>
              <w:rPr>
                <w:sz w:val="4"/>
                <w:szCs w:val="4"/>
              </w:rPr>
            </w:pPr>
          </w:p>
        </w:tc>
        <w:tc>
          <w:tcPr>
            <w:tcW w:w="4800" w:type="dxa"/>
            <w:vMerge/>
            <w:vAlign w:val="bottom"/>
          </w:tcPr>
          <w:p w14:paraId="38E940EF" w14:textId="77777777" w:rsidR="00BF3E5F" w:rsidRPr="00D72F89" w:rsidRDefault="00BF3E5F">
            <w:pPr>
              <w:rPr>
                <w:sz w:val="4"/>
                <w:szCs w:val="4"/>
              </w:rPr>
            </w:pPr>
          </w:p>
        </w:tc>
        <w:tc>
          <w:tcPr>
            <w:tcW w:w="0" w:type="dxa"/>
            <w:vAlign w:val="bottom"/>
          </w:tcPr>
          <w:p w14:paraId="676CD322" w14:textId="77777777" w:rsidR="00BF3E5F" w:rsidRDefault="00BF3E5F">
            <w:pPr>
              <w:rPr>
                <w:sz w:val="1"/>
                <w:szCs w:val="1"/>
              </w:rPr>
            </w:pPr>
          </w:p>
        </w:tc>
      </w:tr>
      <w:tr w:rsidR="00BF3E5F" w14:paraId="2EFE6259" w14:textId="77777777">
        <w:trPr>
          <w:trHeight w:val="200"/>
        </w:trPr>
        <w:tc>
          <w:tcPr>
            <w:tcW w:w="2320" w:type="dxa"/>
            <w:vMerge/>
            <w:shd w:val="clear" w:color="auto" w:fill="E2DC45"/>
            <w:vAlign w:val="bottom"/>
          </w:tcPr>
          <w:p w14:paraId="18106CAF" w14:textId="77777777" w:rsidR="00BF3E5F" w:rsidRPr="00111045" w:rsidRDefault="00BF3E5F">
            <w:pPr>
              <w:rPr>
                <w:sz w:val="14"/>
                <w:szCs w:val="14"/>
              </w:rPr>
            </w:pPr>
          </w:p>
        </w:tc>
        <w:tc>
          <w:tcPr>
            <w:tcW w:w="1160" w:type="dxa"/>
            <w:vMerge/>
            <w:vAlign w:val="bottom"/>
          </w:tcPr>
          <w:p w14:paraId="49264140" w14:textId="77777777" w:rsidR="00BF3E5F" w:rsidRDefault="00BF3E5F">
            <w:pPr>
              <w:rPr>
                <w:sz w:val="17"/>
                <w:szCs w:val="17"/>
              </w:rPr>
            </w:pPr>
          </w:p>
        </w:tc>
        <w:tc>
          <w:tcPr>
            <w:tcW w:w="4800" w:type="dxa"/>
            <w:vAlign w:val="bottom"/>
          </w:tcPr>
          <w:p w14:paraId="5BA21F9F" w14:textId="39304523" w:rsidR="00BF3E5F" w:rsidRPr="00D72F89" w:rsidRDefault="00F2670D">
            <w:pPr>
              <w:ind w:left="160"/>
              <w:rPr>
                <w:sz w:val="20"/>
                <w:szCs w:val="20"/>
              </w:rPr>
            </w:pPr>
            <w:proofErr w:type="spellStart"/>
            <w:r w:rsidRPr="00D72F89">
              <w:rPr>
                <w:rFonts w:ascii="Arial" w:eastAsia="Arial" w:hAnsi="Arial" w:cs="Arial"/>
                <w:color w:val="494645"/>
                <w:w w:val="98"/>
                <w:sz w:val="14"/>
                <w:szCs w:val="14"/>
              </w:rPr>
              <w:t>khoom</w:t>
            </w:r>
            <w:proofErr w:type="spellEnd"/>
            <w:r w:rsidRPr="00D72F89">
              <w:rPr>
                <w:rFonts w:ascii="Arial" w:eastAsia="Arial" w:hAnsi="Arial" w:cs="Arial"/>
                <w:color w:val="494645"/>
                <w:w w:val="98"/>
                <w:sz w:val="14"/>
                <w:szCs w:val="14"/>
              </w:rPr>
              <w:t xml:space="preserve"> lag </w:t>
            </w:r>
            <w:proofErr w:type="spellStart"/>
            <w:r w:rsidRPr="00D72F89">
              <w:rPr>
                <w:rFonts w:ascii="Arial" w:eastAsia="Arial" w:hAnsi="Arial" w:cs="Arial"/>
                <w:color w:val="494645"/>
                <w:w w:val="98"/>
                <w:sz w:val="14"/>
                <w:szCs w:val="14"/>
              </w:rPr>
              <w:t>luam</w:t>
            </w:r>
            <w:proofErr w:type="spellEnd"/>
            <w:r w:rsidRPr="00D72F89">
              <w:rPr>
                <w:rFonts w:ascii="Arial" w:eastAsia="Arial" w:hAnsi="Arial" w:cs="Arial"/>
                <w:color w:val="494645"/>
                <w:w w:val="98"/>
                <w:sz w:val="14"/>
                <w:szCs w:val="14"/>
              </w:rPr>
              <w:t xml:space="preserve"> </w:t>
            </w:r>
            <w:proofErr w:type="spellStart"/>
            <w:ins w:id="4653" w:author="Kaxiong" w:date="2021-06-11T16:10:00Z">
              <w:r w:rsidR="00FA687C">
                <w:rPr>
                  <w:rFonts w:ascii="Arial" w:eastAsia="Arial" w:hAnsi="Arial" w:cs="Arial"/>
                  <w:color w:val="494645"/>
                  <w:w w:val="98"/>
                  <w:sz w:val="14"/>
                  <w:szCs w:val="14"/>
                </w:rPr>
                <w:t>raug</w:t>
              </w:r>
              <w:proofErr w:type="spellEnd"/>
              <w:r w:rsidR="00FA687C">
                <w:rPr>
                  <w:rFonts w:ascii="Arial" w:eastAsia="Arial" w:hAnsi="Arial" w:cs="Arial"/>
                  <w:color w:val="494645"/>
                  <w:w w:val="98"/>
                  <w:sz w:val="14"/>
                  <w:szCs w:val="14"/>
                </w:rPr>
                <w:t xml:space="preserve"> </w:t>
              </w:r>
            </w:ins>
            <w:proofErr w:type="spellStart"/>
            <w:r w:rsidRPr="00D72F89">
              <w:rPr>
                <w:rFonts w:ascii="Arial" w:eastAsia="Arial" w:hAnsi="Arial" w:cs="Arial"/>
                <w:color w:val="494645"/>
                <w:w w:val="98"/>
                <w:sz w:val="14"/>
                <w:szCs w:val="14"/>
              </w:rPr>
              <w:t>ua</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nyob</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rau</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ntawm</w:t>
            </w:r>
            <w:proofErr w:type="spellEnd"/>
            <w:r w:rsidRPr="00D72F89">
              <w:rPr>
                <w:rFonts w:ascii="Arial" w:eastAsia="Arial" w:hAnsi="Arial" w:cs="Arial"/>
                <w:color w:val="494645"/>
                <w:w w:val="98"/>
                <w:sz w:val="14"/>
                <w:szCs w:val="14"/>
              </w:rPr>
              <w:t xml:space="preserve"> </w:t>
            </w:r>
            <w:proofErr w:type="spellStart"/>
            <w:ins w:id="4654" w:author="Kaxiong" w:date="2021-06-11T16:17:00Z">
              <w:r w:rsidR="00930125">
                <w:rPr>
                  <w:rFonts w:ascii="Arial" w:eastAsia="Arial" w:hAnsi="Arial" w:cs="Arial"/>
                  <w:color w:val="494645"/>
                  <w:w w:val="98"/>
                  <w:sz w:val="14"/>
                  <w:szCs w:val="14"/>
                </w:rPr>
                <w:t>lub</w:t>
              </w:r>
              <w:proofErr w:type="spellEnd"/>
              <w:r w:rsidR="00930125">
                <w:rPr>
                  <w:rFonts w:ascii="Arial" w:eastAsia="Arial" w:hAnsi="Arial" w:cs="Arial"/>
                  <w:color w:val="494645"/>
                  <w:w w:val="98"/>
                  <w:sz w:val="14"/>
                  <w:szCs w:val="14"/>
                </w:rPr>
                <w:t xml:space="preserve"> </w:t>
              </w:r>
              <w:proofErr w:type="spellStart"/>
              <w:r w:rsidR="00930125">
                <w:rPr>
                  <w:rFonts w:ascii="Arial" w:eastAsia="Arial" w:hAnsi="Arial" w:cs="Arial"/>
                  <w:color w:val="494645"/>
                  <w:w w:val="98"/>
                  <w:sz w:val="14"/>
                  <w:szCs w:val="14"/>
                </w:rPr>
                <w:t>tsev</w:t>
              </w:r>
            </w:ins>
            <w:proofErr w:type="spellEnd"/>
            <w:del w:id="4655" w:author="Kaxiong" w:date="2021-06-11T16:17:00Z">
              <w:r w:rsidRPr="00D72F89" w:rsidDel="00930125">
                <w:rPr>
                  <w:rFonts w:ascii="Arial" w:eastAsia="Arial" w:hAnsi="Arial" w:cs="Arial"/>
                  <w:color w:val="494645"/>
                  <w:w w:val="98"/>
                  <w:sz w:val="14"/>
                  <w:szCs w:val="14"/>
                </w:rPr>
                <w:delText>thaj chaw</w:delText>
              </w:r>
            </w:del>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uas</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tsis</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yog</w:t>
            </w:r>
            <w:proofErr w:type="spellEnd"/>
            <w:r w:rsidRPr="00D72F89">
              <w:rPr>
                <w:rFonts w:ascii="Arial" w:eastAsia="Arial" w:hAnsi="Arial" w:cs="Arial"/>
                <w:color w:val="494645"/>
                <w:w w:val="98"/>
                <w:sz w:val="14"/>
                <w:szCs w:val="14"/>
              </w:rPr>
              <w:t xml:space="preserve"> </w:t>
            </w:r>
            <w:proofErr w:type="spellStart"/>
            <w:ins w:id="4656" w:author="Kaxiong" w:date="2021-06-11T16:11:00Z">
              <w:r w:rsidR="00FA687C">
                <w:rPr>
                  <w:rFonts w:ascii="Arial" w:eastAsia="Arial" w:hAnsi="Arial" w:cs="Arial"/>
                  <w:color w:val="494645"/>
                  <w:w w:val="98"/>
                  <w:sz w:val="14"/>
                  <w:szCs w:val="14"/>
                </w:rPr>
                <w:t>hauv-</w:t>
              </w:r>
            </w:ins>
            <w:ins w:id="4657" w:author="Kaxiong" w:date="2021-06-11T16:12:00Z">
              <w:r w:rsidR="00FA687C">
                <w:rPr>
                  <w:rFonts w:ascii="Arial" w:eastAsia="Arial" w:hAnsi="Arial" w:cs="Arial"/>
                  <w:color w:val="494645"/>
                  <w:w w:val="98"/>
                  <w:sz w:val="14"/>
                  <w:szCs w:val="14"/>
                </w:rPr>
                <w:t>liaj</w:t>
              </w:r>
              <w:proofErr w:type="spellEnd"/>
              <w:r w:rsidR="00FA687C">
                <w:rPr>
                  <w:rFonts w:ascii="Arial" w:eastAsia="Arial" w:hAnsi="Arial" w:cs="Arial"/>
                  <w:color w:val="494645"/>
                  <w:w w:val="98"/>
                  <w:sz w:val="14"/>
                  <w:szCs w:val="14"/>
                </w:rPr>
                <w:t xml:space="preserve"> </w:t>
              </w:r>
            </w:ins>
            <w:proofErr w:type="spellStart"/>
            <w:ins w:id="4658" w:author="Kaxiong" w:date="2021-06-11T16:11:00Z">
              <w:r w:rsidR="00FA687C">
                <w:rPr>
                  <w:rFonts w:ascii="Arial" w:eastAsia="Arial" w:hAnsi="Arial" w:cs="Arial"/>
                  <w:color w:val="494645"/>
                  <w:w w:val="98"/>
                  <w:sz w:val="14"/>
                  <w:szCs w:val="14"/>
                </w:rPr>
                <w:t>teb</w:t>
              </w:r>
              <w:proofErr w:type="spellEnd"/>
              <w:r w:rsidR="00FA687C">
                <w:rPr>
                  <w:rFonts w:ascii="Arial" w:eastAsia="Arial" w:hAnsi="Arial" w:cs="Arial"/>
                  <w:color w:val="494645"/>
                  <w:w w:val="98"/>
                  <w:sz w:val="14"/>
                  <w:szCs w:val="14"/>
                </w:rPr>
                <w:t xml:space="preserve"> </w:t>
              </w:r>
            </w:ins>
            <w:proofErr w:type="spellStart"/>
            <w:r w:rsidRPr="00D72F89">
              <w:rPr>
                <w:rFonts w:ascii="Arial" w:eastAsia="Arial" w:hAnsi="Arial" w:cs="Arial"/>
                <w:color w:val="494645"/>
                <w:w w:val="98"/>
                <w:sz w:val="14"/>
                <w:szCs w:val="14"/>
              </w:rPr>
              <w:t>neeg</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ua</w:t>
            </w:r>
            <w:proofErr w:type="spellEnd"/>
            <w:r w:rsidRPr="00D72F89">
              <w:rPr>
                <w:rFonts w:ascii="Arial" w:eastAsia="Arial" w:hAnsi="Arial" w:cs="Arial"/>
                <w:color w:val="494645"/>
                <w:w w:val="98"/>
                <w:sz w:val="14"/>
                <w:szCs w:val="14"/>
              </w:rPr>
              <w:t xml:space="preserve"> </w:t>
            </w:r>
            <w:proofErr w:type="spellStart"/>
            <w:r w:rsidRPr="00D72F89">
              <w:rPr>
                <w:rFonts w:ascii="Arial" w:eastAsia="Arial" w:hAnsi="Arial" w:cs="Arial"/>
                <w:color w:val="494645"/>
                <w:w w:val="98"/>
                <w:sz w:val="14"/>
                <w:szCs w:val="14"/>
              </w:rPr>
              <w:t>liaj</w:t>
            </w:r>
            <w:proofErr w:type="spellEnd"/>
            <w:ins w:id="4659" w:author="Kaxiong" w:date="2021-06-11T16:18:00Z">
              <w:r w:rsidR="00930125">
                <w:rPr>
                  <w:rFonts w:ascii="Arial" w:eastAsia="Arial" w:hAnsi="Arial" w:cs="Arial"/>
                  <w:color w:val="494645"/>
                  <w:w w:val="98"/>
                  <w:sz w:val="14"/>
                  <w:szCs w:val="14"/>
                </w:rPr>
                <w:t xml:space="preserve"> </w:t>
              </w:r>
              <w:proofErr w:type="spellStart"/>
              <w:r w:rsidR="00930125">
                <w:rPr>
                  <w:rFonts w:ascii="Arial" w:eastAsia="Arial" w:hAnsi="Arial" w:cs="Arial"/>
                  <w:color w:val="494645"/>
                  <w:w w:val="98"/>
                  <w:sz w:val="14"/>
                  <w:szCs w:val="14"/>
                </w:rPr>
                <w:t>ua</w:t>
              </w:r>
              <w:proofErr w:type="spellEnd"/>
              <w:r w:rsidR="00930125">
                <w:rPr>
                  <w:rFonts w:ascii="Arial" w:eastAsia="Arial" w:hAnsi="Arial" w:cs="Arial"/>
                  <w:color w:val="494645"/>
                  <w:w w:val="98"/>
                  <w:sz w:val="14"/>
                  <w:szCs w:val="14"/>
                </w:rPr>
                <w:t xml:space="preserve"> </w:t>
              </w:r>
              <w:proofErr w:type="spellStart"/>
              <w:r w:rsidR="00930125">
                <w:rPr>
                  <w:rFonts w:ascii="Arial" w:eastAsia="Arial" w:hAnsi="Arial" w:cs="Arial"/>
                  <w:color w:val="494645"/>
                  <w:w w:val="98"/>
                  <w:sz w:val="14"/>
                  <w:szCs w:val="14"/>
                </w:rPr>
                <w:t>teb</w:t>
              </w:r>
            </w:ins>
            <w:proofErr w:type="spellEnd"/>
          </w:p>
        </w:tc>
        <w:tc>
          <w:tcPr>
            <w:tcW w:w="0" w:type="dxa"/>
            <w:vAlign w:val="bottom"/>
          </w:tcPr>
          <w:p w14:paraId="75A3FBC3" w14:textId="77777777" w:rsidR="00BF3E5F" w:rsidRDefault="00BF3E5F">
            <w:pPr>
              <w:rPr>
                <w:sz w:val="1"/>
                <w:szCs w:val="1"/>
              </w:rPr>
            </w:pPr>
          </w:p>
        </w:tc>
      </w:tr>
      <w:tr w:rsidR="00BF3E5F" w14:paraId="1A962974" w14:textId="77777777">
        <w:trPr>
          <w:trHeight w:val="218"/>
        </w:trPr>
        <w:tc>
          <w:tcPr>
            <w:tcW w:w="2320" w:type="dxa"/>
            <w:shd w:val="clear" w:color="auto" w:fill="E2DC45"/>
            <w:vAlign w:val="bottom"/>
          </w:tcPr>
          <w:p w14:paraId="700FC992" w14:textId="01383301" w:rsidR="00BF3E5F" w:rsidRPr="00111045" w:rsidRDefault="00F2670D">
            <w:pPr>
              <w:jc w:val="center"/>
              <w:rPr>
                <w:sz w:val="14"/>
                <w:szCs w:val="14"/>
              </w:rPr>
            </w:pPr>
            <w:proofErr w:type="spellStart"/>
            <w:r w:rsidRPr="00111045">
              <w:rPr>
                <w:rFonts w:ascii="Arial" w:eastAsia="Arial" w:hAnsi="Arial" w:cs="Arial"/>
                <w:color w:val="494645"/>
                <w:w w:val="99"/>
                <w:sz w:val="14"/>
                <w:szCs w:val="14"/>
              </w:rPr>
              <w:t>nrho</w:t>
            </w:r>
            <w:proofErr w:type="spellEnd"/>
            <w:r w:rsidRPr="00111045">
              <w:rPr>
                <w:rFonts w:ascii="Arial" w:eastAsia="Arial" w:hAnsi="Arial" w:cs="Arial"/>
                <w:color w:val="494645"/>
                <w:w w:val="99"/>
                <w:sz w:val="14"/>
                <w:szCs w:val="14"/>
              </w:rPr>
              <w:t xml:space="preserve"> </w:t>
            </w:r>
            <w:proofErr w:type="spellStart"/>
            <w:r w:rsidRPr="00111045">
              <w:rPr>
                <w:rFonts w:ascii="Arial" w:eastAsia="Arial" w:hAnsi="Arial" w:cs="Arial"/>
                <w:color w:val="494645"/>
                <w:w w:val="99"/>
                <w:sz w:val="14"/>
                <w:szCs w:val="14"/>
              </w:rPr>
              <w:t>kev</w:t>
            </w:r>
            <w:proofErr w:type="spellEnd"/>
            <w:r w:rsidRPr="00111045">
              <w:rPr>
                <w:rFonts w:ascii="Arial" w:eastAsia="Arial" w:hAnsi="Arial" w:cs="Arial"/>
                <w:color w:val="494645"/>
                <w:w w:val="99"/>
                <w:sz w:val="14"/>
                <w:szCs w:val="14"/>
              </w:rPr>
              <w:t xml:space="preserve"> </w:t>
            </w:r>
            <w:proofErr w:type="spellStart"/>
            <w:r w:rsidRPr="00111045">
              <w:rPr>
                <w:rFonts w:ascii="Arial" w:eastAsia="Arial" w:hAnsi="Arial" w:cs="Arial"/>
                <w:color w:val="494645"/>
                <w:w w:val="99"/>
                <w:sz w:val="14"/>
                <w:szCs w:val="14"/>
              </w:rPr>
              <w:t>zam</w:t>
            </w:r>
            <w:proofErr w:type="spellEnd"/>
            <w:r w:rsidRPr="00111045">
              <w:rPr>
                <w:rFonts w:ascii="Arial" w:eastAsia="Arial" w:hAnsi="Arial" w:cs="Arial"/>
                <w:color w:val="494645"/>
                <w:w w:val="99"/>
                <w:sz w:val="14"/>
                <w:szCs w:val="14"/>
              </w:rPr>
              <w:t xml:space="preserve">. </w:t>
            </w:r>
            <w:proofErr w:type="spellStart"/>
            <w:ins w:id="4660" w:author="Kaxiong" w:date="2021-06-11T15:30:00Z">
              <w:r w:rsidR="007E213A">
                <w:rPr>
                  <w:rFonts w:ascii="Arial" w:eastAsia="Arial" w:hAnsi="Arial" w:cs="Arial"/>
                  <w:color w:val="494645"/>
                  <w:w w:val="99"/>
                  <w:sz w:val="14"/>
                  <w:szCs w:val="14"/>
                </w:rPr>
                <w:t>Saib</w:t>
              </w:r>
              <w:proofErr w:type="spellEnd"/>
              <w:r w:rsidR="007E213A">
                <w:rPr>
                  <w:rFonts w:ascii="Arial" w:eastAsia="Arial" w:hAnsi="Arial" w:cs="Arial"/>
                  <w:color w:val="494645"/>
                  <w:w w:val="99"/>
                  <w:sz w:val="14"/>
                  <w:szCs w:val="14"/>
                </w:rPr>
                <w:t xml:space="preserve"> </w:t>
              </w:r>
              <w:proofErr w:type="spellStart"/>
              <w:r w:rsidR="007E213A">
                <w:rPr>
                  <w:rFonts w:ascii="Arial" w:eastAsia="Arial" w:hAnsi="Arial" w:cs="Arial"/>
                  <w:color w:val="494645"/>
                  <w:w w:val="99"/>
                  <w:sz w:val="14"/>
                  <w:szCs w:val="14"/>
                </w:rPr>
                <w:t>kev</w:t>
              </w:r>
              <w:proofErr w:type="spellEnd"/>
              <w:r w:rsidR="007E213A">
                <w:rPr>
                  <w:rFonts w:ascii="Arial" w:eastAsia="Arial" w:hAnsi="Arial" w:cs="Arial"/>
                  <w:color w:val="494645"/>
                  <w:w w:val="99"/>
                  <w:sz w:val="14"/>
                  <w:szCs w:val="14"/>
                </w:rPr>
                <w:t xml:space="preserve"> </w:t>
              </w:r>
              <w:proofErr w:type="spellStart"/>
              <w:r w:rsidR="007E213A">
                <w:rPr>
                  <w:rFonts w:ascii="Arial" w:eastAsia="Arial" w:hAnsi="Arial" w:cs="Arial"/>
                  <w:color w:val="494645"/>
                  <w:w w:val="99"/>
                  <w:sz w:val="14"/>
                  <w:szCs w:val="14"/>
                </w:rPr>
                <w:t>hais</w:t>
              </w:r>
              <w:proofErr w:type="spellEnd"/>
              <w:r w:rsidR="007E213A">
                <w:rPr>
                  <w:rFonts w:ascii="Arial" w:eastAsia="Arial" w:hAnsi="Arial" w:cs="Arial"/>
                  <w:color w:val="494645"/>
                  <w:w w:val="99"/>
                  <w:sz w:val="14"/>
                  <w:szCs w:val="14"/>
                </w:rPr>
                <w:t xml:space="preserve"> </w:t>
              </w:r>
              <w:proofErr w:type="spellStart"/>
              <w:r w:rsidR="007E213A">
                <w:rPr>
                  <w:rFonts w:ascii="Arial" w:eastAsia="Arial" w:hAnsi="Arial" w:cs="Arial"/>
                  <w:color w:val="494645"/>
                  <w:w w:val="99"/>
                  <w:sz w:val="14"/>
                  <w:szCs w:val="14"/>
                </w:rPr>
                <w:t>ntxiv</w:t>
              </w:r>
              <w:proofErr w:type="spellEnd"/>
              <w:r w:rsidR="007E213A">
                <w:rPr>
                  <w:rFonts w:ascii="Arial" w:eastAsia="Arial" w:hAnsi="Arial" w:cs="Arial"/>
                  <w:color w:val="494645"/>
                  <w:w w:val="99"/>
                  <w:sz w:val="14"/>
                  <w:szCs w:val="14"/>
                </w:rPr>
                <w:t xml:space="preserve"> </w:t>
              </w:r>
            </w:ins>
            <w:proofErr w:type="spellStart"/>
            <w:ins w:id="4661" w:author="Kaxiong" w:date="2021-06-11T15:31:00Z">
              <w:r w:rsidR="007E213A">
                <w:rPr>
                  <w:rFonts w:ascii="Arial" w:eastAsia="Arial" w:hAnsi="Arial" w:cs="Arial"/>
                  <w:color w:val="494645"/>
                  <w:w w:val="99"/>
                  <w:sz w:val="14"/>
                  <w:szCs w:val="14"/>
                </w:rPr>
                <w:t>kom</w:t>
              </w:r>
              <w:proofErr w:type="spellEnd"/>
              <w:r w:rsidR="007E213A">
                <w:rPr>
                  <w:rFonts w:ascii="Arial" w:eastAsia="Arial" w:hAnsi="Arial" w:cs="Arial"/>
                  <w:color w:val="494645"/>
                  <w:w w:val="99"/>
                  <w:sz w:val="14"/>
                  <w:szCs w:val="14"/>
                </w:rPr>
                <w:t xml:space="preserve"> </w:t>
              </w:r>
              <w:proofErr w:type="spellStart"/>
              <w:r w:rsidR="007E213A">
                <w:rPr>
                  <w:rFonts w:ascii="Arial" w:eastAsia="Arial" w:hAnsi="Arial" w:cs="Arial"/>
                  <w:color w:val="494645"/>
                  <w:w w:val="99"/>
                  <w:sz w:val="14"/>
                  <w:szCs w:val="14"/>
                </w:rPr>
                <w:t>paub</w:t>
              </w:r>
              <w:proofErr w:type="spellEnd"/>
              <w:r w:rsidR="007E213A">
                <w:rPr>
                  <w:rFonts w:ascii="Arial" w:eastAsia="Arial" w:hAnsi="Arial" w:cs="Arial"/>
                  <w:color w:val="494645"/>
                  <w:w w:val="99"/>
                  <w:sz w:val="14"/>
                  <w:szCs w:val="14"/>
                </w:rPr>
                <w:t>.</w:t>
              </w:r>
            </w:ins>
            <w:del w:id="4662" w:author="Kaxiong" w:date="2021-06-11T15:31:00Z">
              <w:r w:rsidRPr="00111045" w:rsidDel="007E213A">
                <w:rPr>
                  <w:rFonts w:ascii="Arial" w:eastAsia="Arial" w:hAnsi="Arial" w:cs="Arial"/>
                  <w:color w:val="494645"/>
                  <w:w w:val="99"/>
                  <w:sz w:val="14"/>
                  <w:szCs w:val="14"/>
                </w:rPr>
                <w:delText>Npaj mus</w:delText>
              </w:r>
            </w:del>
            <w:r w:rsidRPr="00111045">
              <w:rPr>
                <w:rFonts w:ascii="Arial" w:eastAsia="Arial" w:hAnsi="Arial" w:cs="Arial"/>
                <w:color w:val="494645"/>
                <w:w w:val="99"/>
                <w:sz w:val="14"/>
                <w:szCs w:val="14"/>
              </w:rPr>
              <w:t xml:space="preserve"> </w:t>
            </w:r>
          </w:p>
        </w:tc>
        <w:tc>
          <w:tcPr>
            <w:tcW w:w="1160" w:type="dxa"/>
            <w:vAlign w:val="bottom"/>
          </w:tcPr>
          <w:p w14:paraId="28B4CCB1" w14:textId="77777777" w:rsidR="00BF3E5F" w:rsidRDefault="00BF3E5F">
            <w:pPr>
              <w:rPr>
                <w:sz w:val="18"/>
                <w:szCs w:val="18"/>
              </w:rPr>
            </w:pPr>
          </w:p>
        </w:tc>
        <w:tc>
          <w:tcPr>
            <w:tcW w:w="4800" w:type="dxa"/>
            <w:vMerge w:val="restart"/>
            <w:vAlign w:val="bottom"/>
          </w:tcPr>
          <w:p w14:paraId="3B1D7672" w14:textId="6F9D857B" w:rsidR="00BF3E5F" w:rsidRPr="00D72F89" w:rsidRDefault="00930125">
            <w:pPr>
              <w:ind w:left="160"/>
              <w:rPr>
                <w:sz w:val="20"/>
                <w:szCs w:val="20"/>
              </w:rPr>
            </w:pPr>
            <w:proofErr w:type="spellStart"/>
            <w:ins w:id="4663" w:author="Kaxiong" w:date="2021-06-11T16:15:00Z">
              <w:r>
                <w:rPr>
                  <w:rFonts w:ascii="Arial" w:eastAsia="Arial" w:hAnsi="Arial" w:cs="Arial"/>
                  <w:color w:val="494645"/>
                  <w:sz w:val="14"/>
                  <w:szCs w:val="14"/>
                </w:rPr>
                <w:t>u</w:t>
              </w:r>
            </w:ins>
            <w:ins w:id="4664" w:author="Kaxiong" w:date="2021-06-11T16:14:00Z">
              <w:r>
                <w:rPr>
                  <w:rFonts w:ascii="Arial" w:eastAsia="Arial" w:hAnsi="Arial" w:cs="Arial"/>
                  <w:color w:val="494645"/>
                  <w:sz w:val="14"/>
                  <w:szCs w:val="14"/>
                </w:rPr>
                <w:t>as</w:t>
              </w:r>
              <w:proofErr w:type="spellEnd"/>
              <w:r>
                <w:rPr>
                  <w:rFonts w:ascii="Arial" w:eastAsia="Arial" w:hAnsi="Arial" w:cs="Arial"/>
                  <w:color w:val="494645"/>
                  <w:sz w:val="14"/>
                  <w:szCs w:val="14"/>
                </w:rPr>
                <w:t xml:space="preserve"> chaw</w:t>
              </w:r>
            </w:ins>
            <w:ins w:id="4665" w:author="Kaxiong" w:date="2021-06-11T16:15:00Z">
              <w:r>
                <w:rPr>
                  <w:rFonts w:ascii="Arial" w:eastAsia="Arial" w:hAnsi="Arial" w:cs="Arial"/>
                  <w:color w:val="494645"/>
                  <w:sz w:val="14"/>
                  <w:szCs w:val="14"/>
                </w:rPr>
                <w:t xml:space="preserve"> </w:t>
              </w:r>
              <w:proofErr w:type="spellStart"/>
              <w:r>
                <w:rPr>
                  <w:rFonts w:ascii="Arial" w:eastAsia="Arial" w:hAnsi="Arial" w:cs="Arial"/>
                  <w:color w:val="494645"/>
                  <w:sz w:val="14"/>
                  <w:szCs w:val="14"/>
                </w:rPr>
                <w:t>feem</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ntau</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yog</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tus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tswv</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liaj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teb</w:t>
              </w:r>
              <w:proofErr w:type="spellEnd"/>
              <w:r>
                <w:rPr>
                  <w:rFonts w:ascii="Arial" w:eastAsia="Arial" w:hAnsi="Arial" w:cs="Arial"/>
                  <w:color w:val="494645"/>
                  <w:sz w:val="14"/>
                  <w:szCs w:val="14"/>
                </w:rPr>
                <w:t xml:space="preserve"> li</w:t>
              </w:r>
            </w:ins>
            <w:ins w:id="4666" w:author="Kaxiong" w:date="2021-06-11T16:16:00Z">
              <w:r>
                <w:rPr>
                  <w:rFonts w:ascii="Arial" w:eastAsia="Arial" w:hAnsi="Arial" w:cs="Arial"/>
                  <w:color w:val="494645"/>
                  <w:sz w:val="14"/>
                  <w:szCs w:val="14"/>
                </w:rPr>
                <w:t xml:space="preserve"> </w:t>
              </w:r>
              <w:proofErr w:type="spellStart"/>
              <w:r>
                <w:rPr>
                  <w:rFonts w:ascii="Arial" w:eastAsia="Arial" w:hAnsi="Arial" w:cs="Arial"/>
                  <w:color w:val="494645"/>
                  <w:sz w:val="14"/>
                  <w:szCs w:val="14"/>
                </w:rPr>
                <w:t>uas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kuj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xa</w:t>
              </w:r>
              <w:proofErr w:type="spellEnd"/>
              <w:r>
                <w:rPr>
                  <w:rFonts w:ascii="Arial" w:eastAsia="Arial" w:hAnsi="Arial" w:cs="Arial"/>
                  <w:color w:val="494645"/>
                  <w:sz w:val="14"/>
                  <w:szCs w:val="14"/>
                </w:rPr>
                <w:t xml:space="preserve"> cov </w:t>
              </w:r>
              <w:proofErr w:type="spellStart"/>
              <w:r>
                <w:rPr>
                  <w:rFonts w:ascii="Arial" w:eastAsia="Arial" w:hAnsi="Arial" w:cs="Arial"/>
                  <w:color w:val="494645"/>
                  <w:sz w:val="14"/>
                  <w:szCs w:val="14"/>
                </w:rPr>
                <w:t>zaub</w:t>
              </w:r>
              <w:proofErr w:type="spellEnd"/>
              <w:r>
                <w:rPr>
                  <w:rFonts w:ascii="Arial" w:eastAsia="Arial" w:hAnsi="Arial" w:cs="Arial"/>
                  <w:color w:val="494645"/>
                  <w:sz w:val="14"/>
                  <w:szCs w:val="14"/>
                </w:rPr>
                <w:t xml:space="preserve"> mov </w:t>
              </w:r>
              <w:proofErr w:type="spellStart"/>
              <w:r>
                <w:rPr>
                  <w:rFonts w:ascii="Arial" w:eastAsia="Arial" w:hAnsi="Arial" w:cs="Arial"/>
                  <w:color w:val="494645"/>
                  <w:sz w:val="14"/>
                  <w:szCs w:val="14"/>
                </w:rPr>
                <w:t>ntau</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rau</w:t>
              </w:r>
              <w:proofErr w:type="spellEnd"/>
              <w:r>
                <w:rPr>
                  <w:rFonts w:ascii="Arial" w:eastAsia="Arial" w:hAnsi="Arial" w:cs="Arial"/>
                  <w:color w:val="494645"/>
                  <w:sz w:val="14"/>
                  <w:szCs w:val="14"/>
                </w:rPr>
                <w:t xml:space="preserve"> </w:t>
              </w:r>
            </w:ins>
            <w:proofErr w:type="spellStart"/>
            <w:ins w:id="4667" w:author="Kaxiong" w:date="2021-06-11T16:18:00Z">
              <w:r>
                <w:rPr>
                  <w:rFonts w:ascii="Arial" w:eastAsia="Arial" w:hAnsi="Arial" w:cs="Arial"/>
                  <w:color w:val="494645"/>
                  <w:sz w:val="14"/>
                  <w:szCs w:val="14"/>
                </w:rPr>
                <w:t>lub</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tsev</w:t>
              </w:r>
            </w:ins>
            <w:proofErr w:type="spellEnd"/>
            <w:ins w:id="4668" w:author="Kaxiong" w:date="2021-06-11T16:19:00Z">
              <w:r>
                <w:rPr>
                  <w:rFonts w:ascii="Arial" w:eastAsia="Arial" w:hAnsi="Arial" w:cs="Arial"/>
                  <w:color w:val="494645"/>
                  <w:sz w:val="14"/>
                  <w:szCs w:val="14"/>
                </w:rPr>
                <w:t xml:space="preserve"> tau</w:t>
              </w:r>
            </w:ins>
            <w:ins w:id="4669" w:author="Kaxiong" w:date="2021-06-11T16:17:00Z">
              <w:r>
                <w:rPr>
                  <w:rFonts w:ascii="Arial" w:eastAsia="Arial" w:hAnsi="Arial" w:cs="Arial"/>
                  <w:color w:val="494645"/>
                  <w:sz w:val="14"/>
                  <w:szCs w:val="14"/>
                </w:rPr>
                <w:t xml:space="preserve"> saib xyuas </w:t>
              </w:r>
            </w:ins>
            <w:del w:id="4670" w:author="Kaxiong" w:date="2021-06-11T16:19:00Z">
              <w:r w:rsidR="00F2670D" w:rsidRPr="00D72F89" w:rsidDel="00930125">
                <w:rPr>
                  <w:rFonts w:ascii="Arial" w:eastAsia="Arial" w:hAnsi="Arial" w:cs="Arial"/>
                  <w:color w:val="494645"/>
                  <w:sz w:val="14"/>
                  <w:szCs w:val="14"/>
                </w:rPr>
                <w:delText>ua teb uas feem ntau cov tswv cuab tau los ntawm cov liaj teb uas</w:delText>
              </w:r>
            </w:del>
          </w:p>
        </w:tc>
        <w:tc>
          <w:tcPr>
            <w:tcW w:w="0" w:type="dxa"/>
            <w:vAlign w:val="bottom"/>
          </w:tcPr>
          <w:p w14:paraId="7455CC93" w14:textId="77777777" w:rsidR="00BF3E5F" w:rsidRDefault="00BF3E5F">
            <w:pPr>
              <w:rPr>
                <w:sz w:val="1"/>
                <w:szCs w:val="1"/>
              </w:rPr>
            </w:pPr>
          </w:p>
        </w:tc>
      </w:tr>
      <w:tr w:rsidR="00BF3E5F" w14:paraId="60A3F992" w14:textId="77777777">
        <w:trPr>
          <w:trHeight w:val="62"/>
        </w:trPr>
        <w:tc>
          <w:tcPr>
            <w:tcW w:w="2320" w:type="dxa"/>
            <w:shd w:val="clear" w:color="auto" w:fill="E2DC45"/>
            <w:vAlign w:val="bottom"/>
          </w:tcPr>
          <w:p w14:paraId="0DC0F8F9" w14:textId="77777777" w:rsidR="00BF3E5F" w:rsidRPr="00111045" w:rsidRDefault="00BF3E5F">
            <w:pPr>
              <w:rPr>
                <w:sz w:val="14"/>
                <w:szCs w:val="14"/>
              </w:rPr>
            </w:pPr>
          </w:p>
        </w:tc>
        <w:tc>
          <w:tcPr>
            <w:tcW w:w="1160" w:type="dxa"/>
            <w:vAlign w:val="bottom"/>
          </w:tcPr>
          <w:p w14:paraId="3F1C13EA" w14:textId="77777777" w:rsidR="00BF3E5F" w:rsidRDefault="00BF3E5F">
            <w:pPr>
              <w:rPr>
                <w:sz w:val="5"/>
                <w:szCs w:val="5"/>
              </w:rPr>
            </w:pPr>
          </w:p>
        </w:tc>
        <w:tc>
          <w:tcPr>
            <w:tcW w:w="4800" w:type="dxa"/>
            <w:vMerge/>
            <w:vAlign w:val="bottom"/>
          </w:tcPr>
          <w:p w14:paraId="3334DF56" w14:textId="77777777" w:rsidR="00BF3E5F" w:rsidRPr="00D72F89" w:rsidRDefault="00BF3E5F">
            <w:pPr>
              <w:rPr>
                <w:sz w:val="5"/>
                <w:szCs w:val="5"/>
              </w:rPr>
            </w:pPr>
          </w:p>
        </w:tc>
        <w:tc>
          <w:tcPr>
            <w:tcW w:w="0" w:type="dxa"/>
            <w:vAlign w:val="bottom"/>
          </w:tcPr>
          <w:p w14:paraId="0E68AC3B" w14:textId="77777777" w:rsidR="00BF3E5F" w:rsidRDefault="00BF3E5F">
            <w:pPr>
              <w:rPr>
                <w:sz w:val="1"/>
                <w:szCs w:val="1"/>
              </w:rPr>
            </w:pPr>
          </w:p>
        </w:tc>
      </w:tr>
      <w:tr w:rsidR="00BF3E5F" w14:paraId="4E8CF15D" w14:textId="77777777">
        <w:trPr>
          <w:trHeight w:val="154"/>
        </w:trPr>
        <w:tc>
          <w:tcPr>
            <w:tcW w:w="2320" w:type="dxa"/>
            <w:shd w:val="clear" w:color="auto" w:fill="E2DC45"/>
            <w:vAlign w:val="bottom"/>
          </w:tcPr>
          <w:p w14:paraId="0DAA4157" w14:textId="68C7FA22" w:rsidR="00BF3E5F" w:rsidRPr="00111045" w:rsidRDefault="00F2670D">
            <w:pPr>
              <w:jc w:val="center"/>
              <w:rPr>
                <w:sz w:val="14"/>
                <w:szCs w:val="14"/>
              </w:rPr>
            </w:pPr>
            <w:del w:id="4671" w:author="Kaxiong" w:date="2021-06-11T15:31:00Z">
              <w:r w:rsidRPr="00111045" w:rsidDel="007E213A">
                <w:rPr>
                  <w:rFonts w:ascii="Arial" w:eastAsia="Arial" w:hAnsi="Arial" w:cs="Arial"/>
                  <w:color w:val="494645"/>
                  <w:sz w:val="14"/>
                  <w:szCs w:val="14"/>
                </w:rPr>
                <w:delText xml:space="preserve">nrhiav tau </w:delText>
              </w:r>
              <w:r w:rsidR="00A62635" w:rsidDel="007E213A">
                <w:rPr>
                  <w:rFonts w:ascii="Arial" w:eastAsia="Arial" w:hAnsi="Arial" w:cs="Arial"/>
                  <w:color w:val="494645"/>
                  <w:sz w:val="14"/>
                  <w:szCs w:val="14"/>
                </w:rPr>
                <w:delText>n</w:delText>
              </w:r>
              <w:r w:rsidRPr="00111045" w:rsidDel="007E213A">
                <w:rPr>
                  <w:rFonts w:ascii="Arial" w:eastAsia="Arial" w:hAnsi="Arial" w:cs="Arial"/>
                  <w:color w:val="494645"/>
                  <w:sz w:val="14"/>
                  <w:szCs w:val="14"/>
                </w:rPr>
                <w:delText>tawm</w:delText>
              </w:r>
            </w:del>
            <w:del w:id="4672" w:author="Kaxiong" w:date="2021-06-11T15:32:00Z">
              <w:r w:rsidRPr="00111045" w:rsidDel="007E213A">
                <w:rPr>
                  <w:rFonts w:ascii="Arial" w:eastAsia="Arial" w:hAnsi="Arial" w:cs="Arial"/>
                  <w:color w:val="494645"/>
                  <w:sz w:val="14"/>
                  <w:szCs w:val="14"/>
                </w:rPr>
                <w:delText>.</w:delText>
              </w:r>
            </w:del>
          </w:p>
        </w:tc>
        <w:tc>
          <w:tcPr>
            <w:tcW w:w="1160" w:type="dxa"/>
            <w:vAlign w:val="bottom"/>
          </w:tcPr>
          <w:p w14:paraId="57995E47" w14:textId="77777777" w:rsidR="00BF3E5F" w:rsidRDefault="00BF3E5F">
            <w:pPr>
              <w:rPr>
                <w:sz w:val="13"/>
                <w:szCs w:val="13"/>
              </w:rPr>
            </w:pPr>
          </w:p>
        </w:tc>
        <w:tc>
          <w:tcPr>
            <w:tcW w:w="4800" w:type="dxa"/>
            <w:vMerge w:val="restart"/>
            <w:vAlign w:val="bottom"/>
          </w:tcPr>
          <w:p w14:paraId="31C2A20F" w14:textId="46B87136" w:rsidR="00BF3E5F" w:rsidRPr="00D72F89" w:rsidRDefault="00F2670D">
            <w:pPr>
              <w:ind w:left="160"/>
              <w:rPr>
                <w:sz w:val="20"/>
                <w:szCs w:val="20"/>
              </w:rPr>
            </w:pPr>
            <w:del w:id="4673" w:author="Kaxiong" w:date="2021-06-11T16:19:00Z">
              <w:r w:rsidRPr="00D72F89" w:rsidDel="00930125">
                <w:rPr>
                  <w:rFonts w:ascii="Arial" w:eastAsia="Arial" w:hAnsi="Arial" w:cs="Arial"/>
                  <w:color w:val="494645"/>
                  <w:sz w:val="14"/>
                  <w:szCs w:val="14"/>
                </w:rPr>
                <w:delText>tseem muab cov khoom noj feem ntau uas cov khoom lag luam tau</w:delText>
              </w:r>
            </w:del>
          </w:p>
        </w:tc>
        <w:tc>
          <w:tcPr>
            <w:tcW w:w="0" w:type="dxa"/>
            <w:vAlign w:val="bottom"/>
          </w:tcPr>
          <w:p w14:paraId="12CFF23E" w14:textId="77777777" w:rsidR="00BF3E5F" w:rsidRDefault="00BF3E5F">
            <w:pPr>
              <w:rPr>
                <w:sz w:val="1"/>
                <w:szCs w:val="1"/>
              </w:rPr>
            </w:pPr>
          </w:p>
        </w:tc>
      </w:tr>
      <w:tr w:rsidR="00BF3E5F" w14:paraId="1A20482F" w14:textId="77777777">
        <w:trPr>
          <w:trHeight w:val="68"/>
        </w:trPr>
        <w:tc>
          <w:tcPr>
            <w:tcW w:w="2320" w:type="dxa"/>
            <w:shd w:val="clear" w:color="auto" w:fill="E2DC45"/>
            <w:vAlign w:val="bottom"/>
          </w:tcPr>
          <w:p w14:paraId="10146982" w14:textId="77777777" w:rsidR="00BF3E5F" w:rsidRDefault="00BF3E5F">
            <w:pPr>
              <w:rPr>
                <w:sz w:val="5"/>
                <w:szCs w:val="5"/>
              </w:rPr>
            </w:pPr>
          </w:p>
        </w:tc>
        <w:tc>
          <w:tcPr>
            <w:tcW w:w="1160" w:type="dxa"/>
            <w:vAlign w:val="bottom"/>
          </w:tcPr>
          <w:p w14:paraId="7A206934" w14:textId="77777777" w:rsidR="00BF3E5F" w:rsidRDefault="00BF3E5F">
            <w:pPr>
              <w:rPr>
                <w:sz w:val="5"/>
                <w:szCs w:val="5"/>
              </w:rPr>
            </w:pPr>
          </w:p>
        </w:tc>
        <w:tc>
          <w:tcPr>
            <w:tcW w:w="4800" w:type="dxa"/>
            <w:vMerge/>
            <w:vAlign w:val="bottom"/>
          </w:tcPr>
          <w:p w14:paraId="4870ECF2" w14:textId="77777777" w:rsidR="00BF3E5F" w:rsidRPr="00D72F89" w:rsidRDefault="00BF3E5F">
            <w:pPr>
              <w:rPr>
                <w:sz w:val="5"/>
                <w:szCs w:val="5"/>
              </w:rPr>
            </w:pPr>
          </w:p>
        </w:tc>
        <w:tc>
          <w:tcPr>
            <w:tcW w:w="0" w:type="dxa"/>
            <w:vAlign w:val="bottom"/>
          </w:tcPr>
          <w:p w14:paraId="2F3EDFE6" w14:textId="77777777" w:rsidR="00BF3E5F" w:rsidRDefault="00BF3E5F">
            <w:pPr>
              <w:rPr>
                <w:sz w:val="1"/>
                <w:szCs w:val="1"/>
              </w:rPr>
            </w:pPr>
          </w:p>
        </w:tc>
      </w:tr>
      <w:tr w:rsidR="00BF3E5F" w14:paraId="33D088A1" w14:textId="77777777">
        <w:trPr>
          <w:trHeight w:val="257"/>
        </w:trPr>
        <w:tc>
          <w:tcPr>
            <w:tcW w:w="2320" w:type="dxa"/>
            <w:vAlign w:val="bottom"/>
          </w:tcPr>
          <w:p w14:paraId="637DED71" w14:textId="77777777" w:rsidR="00BF3E5F" w:rsidRDefault="00BF3E5F"/>
        </w:tc>
        <w:tc>
          <w:tcPr>
            <w:tcW w:w="1160" w:type="dxa"/>
            <w:vAlign w:val="bottom"/>
          </w:tcPr>
          <w:p w14:paraId="710AF4FE" w14:textId="77777777" w:rsidR="00BF3E5F" w:rsidRDefault="00BF3E5F"/>
        </w:tc>
        <w:tc>
          <w:tcPr>
            <w:tcW w:w="4800" w:type="dxa"/>
            <w:vAlign w:val="bottom"/>
          </w:tcPr>
          <w:p w14:paraId="4C65B885" w14:textId="2422E67B" w:rsidR="00BF3E5F" w:rsidRPr="00D72F89" w:rsidRDefault="00F2670D">
            <w:pPr>
              <w:ind w:left="160"/>
              <w:rPr>
                <w:sz w:val="20"/>
                <w:szCs w:val="20"/>
              </w:rPr>
            </w:pPr>
            <w:del w:id="4674" w:author="Kaxiong" w:date="2021-06-11T16:19:00Z">
              <w:r w:rsidRPr="00D72F89" w:rsidDel="00930125">
                <w:rPr>
                  <w:rFonts w:ascii="Arial" w:eastAsia="Arial" w:hAnsi="Arial" w:cs="Arial"/>
                  <w:color w:val="494645"/>
                  <w:sz w:val="14"/>
                  <w:szCs w:val="14"/>
                </w:rPr>
                <w:delText>t</w:delText>
              </w:r>
            </w:del>
            <w:del w:id="4675" w:author="Kaxiong" w:date="2021-06-11T16:20:00Z">
              <w:r w:rsidRPr="00D72F89" w:rsidDel="00930125">
                <w:rPr>
                  <w:rFonts w:ascii="Arial" w:eastAsia="Arial" w:hAnsi="Arial" w:cs="Arial"/>
                  <w:color w:val="494645"/>
                  <w:sz w:val="14"/>
                  <w:szCs w:val="14"/>
                </w:rPr>
                <w:delText xml:space="preserve">uav </w:delText>
              </w:r>
            </w:del>
            <w:r w:rsidRPr="00D72F89">
              <w:rPr>
                <w:rFonts w:ascii="Arial" w:eastAsia="Arial" w:hAnsi="Arial" w:cs="Arial"/>
                <w:color w:val="494645"/>
                <w:sz w:val="14"/>
                <w:szCs w:val="14"/>
              </w:rPr>
              <w:t>(</w:t>
            </w:r>
            <w:proofErr w:type="spellStart"/>
            <w:r w:rsidRPr="00D72F89">
              <w:rPr>
                <w:rFonts w:ascii="Arial" w:eastAsia="Arial" w:hAnsi="Arial" w:cs="Arial"/>
                <w:color w:val="494645"/>
                <w:sz w:val="14"/>
                <w:szCs w:val="14"/>
              </w:rPr>
              <w:t>piv</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txwv</w:t>
            </w:r>
            <w:proofErr w:type="spellEnd"/>
            <w:r w:rsidRPr="00D72F89">
              <w:rPr>
                <w:rFonts w:ascii="Arial" w:eastAsia="Arial" w:hAnsi="Arial" w:cs="Arial"/>
                <w:color w:val="494645"/>
                <w:sz w:val="14"/>
                <w:szCs w:val="14"/>
              </w:rPr>
              <w:t xml:space="preserve"> li cov </w:t>
            </w:r>
            <w:proofErr w:type="spellStart"/>
            <w:ins w:id="4676" w:author="Kaxiong" w:date="2021-06-11T16:20:00Z">
              <w:r w:rsidR="00930125">
                <w:rPr>
                  <w:rFonts w:ascii="Arial" w:eastAsia="Arial" w:hAnsi="Arial" w:cs="Arial"/>
                  <w:color w:val="494645"/>
                  <w:sz w:val="14"/>
                  <w:szCs w:val="14"/>
                </w:rPr>
                <w:t>tsev</w:t>
              </w:r>
              <w:proofErr w:type="spellEnd"/>
              <w:r w:rsidR="00930125">
                <w:rPr>
                  <w:rFonts w:ascii="Arial" w:eastAsia="Arial" w:hAnsi="Arial" w:cs="Arial"/>
                  <w:color w:val="494645"/>
                  <w:sz w:val="14"/>
                  <w:szCs w:val="14"/>
                </w:rPr>
                <w:t xml:space="preserve"> </w:t>
              </w:r>
            </w:ins>
            <w:proofErr w:type="spellStart"/>
            <w:r w:rsidRPr="00D72F89">
              <w:rPr>
                <w:rFonts w:ascii="Arial" w:eastAsia="Arial" w:hAnsi="Arial" w:cs="Arial"/>
                <w:color w:val="494645"/>
                <w:sz w:val="14"/>
                <w:szCs w:val="14"/>
              </w:rPr>
              <w:t>ntim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khoom</w:t>
            </w:r>
            <w:proofErr w:type="spellEnd"/>
            <w:r w:rsidRPr="00D72F89">
              <w:rPr>
                <w:rFonts w:ascii="Arial" w:eastAsia="Arial" w:hAnsi="Arial" w:cs="Arial"/>
                <w:color w:val="494645"/>
                <w:sz w:val="14"/>
                <w:szCs w:val="14"/>
              </w:rPr>
              <w:t xml:space="preserve"> lag </w:t>
            </w:r>
            <w:proofErr w:type="spellStart"/>
            <w:r w:rsidRPr="00D72F89">
              <w:rPr>
                <w:rFonts w:ascii="Arial" w:eastAsia="Arial" w:hAnsi="Arial" w:cs="Arial"/>
                <w:color w:val="494645"/>
                <w:sz w:val="14"/>
                <w:szCs w:val="14"/>
              </w:rPr>
              <w:t>luam</w:t>
            </w:r>
            <w:proofErr w:type="spellEnd"/>
            <w:r w:rsidRPr="00D72F89">
              <w:rPr>
                <w:rFonts w:ascii="Arial" w:eastAsia="Arial" w:hAnsi="Arial" w:cs="Arial"/>
                <w:color w:val="494645"/>
                <w:sz w:val="14"/>
                <w:szCs w:val="14"/>
              </w:rPr>
              <w:t xml:space="preserve"> </w:t>
            </w:r>
            <w:proofErr w:type="spellStart"/>
            <w:r w:rsidRPr="00D72F89">
              <w:rPr>
                <w:rFonts w:ascii="Arial" w:eastAsia="Arial" w:hAnsi="Arial" w:cs="Arial"/>
                <w:color w:val="494645"/>
                <w:sz w:val="14"/>
                <w:szCs w:val="14"/>
              </w:rPr>
              <w:t>uas</w:t>
            </w:r>
            <w:proofErr w:type="spellEnd"/>
          </w:p>
        </w:tc>
        <w:tc>
          <w:tcPr>
            <w:tcW w:w="0" w:type="dxa"/>
            <w:vAlign w:val="bottom"/>
          </w:tcPr>
          <w:p w14:paraId="7564B715" w14:textId="77777777" w:rsidR="00BF3E5F" w:rsidRDefault="00BF3E5F">
            <w:pPr>
              <w:rPr>
                <w:sz w:val="1"/>
                <w:szCs w:val="1"/>
              </w:rPr>
            </w:pPr>
          </w:p>
        </w:tc>
      </w:tr>
      <w:tr w:rsidR="00BF3E5F" w14:paraId="185CDB6B" w14:textId="77777777">
        <w:trPr>
          <w:trHeight w:val="236"/>
        </w:trPr>
        <w:tc>
          <w:tcPr>
            <w:tcW w:w="2320" w:type="dxa"/>
            <w:vAlign w:val="bottom"/>
          </w:tcPr>
          <w:p w14:paraId="621666D2" w14:textId="77777777" w:rsidR="00BF3E5F" w:rsidRDefault="00BF3E5F">
            <w:pPr>
              <w:rPr>
                <w:sz w:val="20"/>
                <w:szCs w:val="20"/>
              </w:rPr>
            </w:pPr>
          </w:p>
        </w:tc>
        <w:tc>
          <w:tcPr>
            <w:tcW w:w="1160" w:type="dxa"/>
            <w:vAlign w:val="bottom"/>
          </w:tcPr>
          <w:p w14:paraId="10737A6E" w14:textId="646A1F94" w:rsidR="00BF3E5F" w:rsidRDefault="00BF3E5F">
            <w:pPr>
              <w:rPr>
                <w:sz w:val="20"/>
                <w:szCs w:val="20"/>
              </w:rPr>
            </w:pPr>
          </w:p>
        </w:tc>
        <w:tc>
          <w:tcPr>
            <w:tcW w:w="4800" w:type="dxa"/>
            <w:vAlign w:val="bottom"/>
          </w:tcPr>
          <w:p w14:paraId="392C9644" w14:textId="57590B10" w:rsidR="00BF3E5F" w:rsidRPr="00D72F89" w:rsidRDefault="00F2670D">
            <w:pPr>
              <w:ind w:left="160"/>
              <w:rPr>
                <w:sz w:val="20"/>
                <w:szCs w:val="20"/>
              </w:rPr>
            </w:pPr>
            <w:r w:rsidRPr="00D72F89">
              <w:rPr>
                <w:rFonts w:ascii="Arial" w:eastAsia="Arial" w:hAnsi="Arial" w:cs="Arial"/>
                <w:color w:val="494645"/>
                <w:sz w:val="13"/>
                <w:szCs w:val="13"/>
              </w:rPr>
              <w:t>50.1% los</w:t>
            </w:r>
            <w:r w:rsidR="00D72F89">
              <w:rPr>
                <w:rFonts w:ascii="Arial" w:eastAsia="Arial" w:hAnsi="Arial" w:cs="Arial"/>
                <w:color w:val="494645"/>
                <w:sz w:val="13"/>
                <w:szCs w:val="13"/>
              </w:rPr>
              <w:t xml:space="preserve"> </w:t>
            </w:r>
            <w:r w:rsidRPr="00D72F89">
              <w:rPr>
                <w:rFonts w:ascii="Arial" w:eastAsia="Arial" w:hAnsi="Arial" w:cs="Arial"/>
                <w:color w:val="494645"/>
                <w:sz w:val="13"/>
                <w:szCs w:val="13"/>
              </w:rPr>
              <w:t xml:space="preserve">sis </w:t>
            </w:r>
            <w:proofErr w:type="spellStart"/>
            <w:r w:rsidRPr="00D72F89">
              <w:rPr>
                <w:rFonts w:ascii="Arial" w:eastAsia="Arial" w:hAnsi="Arial" w:cs="Arial"/>
                <w:color w:val="494645"/>
                <w:sz w:val="13"/>
                <w:szCs w:val="13"/>
              </w:rPr>
              <w:t>ntau</w:t>
            </w:r>
            <w:proofErr w:type="spellEnd"/>
            <w:r w:rsidRPr="00D72F89">
              <w:rPr>
                <w:rFonts w:ascii="Arial" w:eastAsia="Arial" w:hAnsi="Arial" w:cs="Arial"/>
                <w:color w:val="494645"/>
                <w:sz w:val="13"/>
                <w:szCs w:val="13"/>
              </w:rPr>
              <w:t xml:space="preserve"> </w:t>
            </w:r>
            <w:proofErr w:type="spellStart"/>
            <w:r w:rsidR="00D72F89">
              <w:rPr>
                <w:rFonts w:ascii="Arial" w:eastAsia="Arial" w:hAnsi="Arial" w:cs="Arial"/>
                <w:color w:val="494645"/>
                <w:sz w:val="13"/>
                <w:szCs w:val="13"/>
              </w:rPr>
              <w:t>duas</w:t>
            </w:r>
            <w:proofErr w:type="spellEnd"/>
            <w:r w:rsidR="00D72F89">
              <w:rPr>
                <w:rFonts w:ascii="Arial" w:eastAsia="Arial" w:hAnsi="Arial" w:cs="Arial"/>
                <w:color w:val="494645"/>
                <w:sz w:val="13"/>
                <w:szCs w:val="13"/>
              </w:rPr>
              <w:t xml:space="preserve"> </w:t>
            </w:r>
            <w:proofErr w:type="spellStart"/>
            <w:ins w:id="4677" w:author="Kaxiong" w:date="2021-06-11T16:20:00Z">
              <w:r w:rsidR="00930125">
                <w:rPr>
                  <w:rFonts w:ascii="Arial" w:eastAsia="Arial" w:hAnsi="Arial" w:cs="Arial"/>
                  <w:color w:val="494645"/>
                  <w:sz w:val="13"/>
                  <w:szCs w:val="13"/>
                </w:rPr>
                <w:t>yog</w:t>
              </w:r>
              <w:proofErr w:type="spellEnd"/>
              <w:r w:rsidR="00930125">
                <w:rPr>
                  <w:rFonts w:ascii="Arial" w:eastAsia="Arial" w:hAnsi="Arial" w:cs="Arial"/>
                  <w:color w:val="494645"/>
                  <w:sz w:val="13"/>
                  <w:szCs w:val="13"/>
                </w:rPr>
                <w:t xml:space="preserve"> </w:t>
              </w:r>
              <w:proofErr w:type="spellStart"/>
              <w:r w:rsidR="00930125">
                <w:rPr>
                  <w:rFonts w:ascii="Arial" w:eastAsia="Arial" w:hAnsi="Arial" w:cs="Arial"/>
                  <w:color w:val="494645"/>
                  <w:sz w:val="13"/>
                  <w:szCs w:val="13"/>
                </w:rPr>
                <w:t>tus</w:t>
              </w:r>
              <w:proofErr w:type="spellEnd"/>
              <w:r w:rsidR="00930125">
                <w:rPr>
                  <w:rFonts w:ascii="Arial" w:eastAsia="Arial" w:hAnsi="Arial" w:cs="Arial"/>
                  <w:color w:val="494645"/>
                  <w:sz w:val="13"/>
                  <w:szCs w:val="13"/>
                </w:rPr>
                <w:t xml:space="preserve"> </w:t>
              </w:r>
              <w:proofErr w:type="spellStart"/>
              <w:r w:rsidR="00930125">
                <w:rPr>
                  <w:rFonts w:ascii="Arial" w:eastAsia="Arial" w:hAnsi="Arial" w:cs="Arial"/>
                  <w:color w:val="494645"/>
                  <w:sz w:val="13"/>
                  <w:szCs w:val="13"/>
                </w:rPr>
                <w:t>tswv</w:t>
              </w:r>
              <w:proofErr w:type="spellEnd"/>
              <w:r w:rsidR="00930125">
                <w:rPr>
                  <w:rFonts w:ascii="Arial" w:eastAsia="Arial" w:hAnsi="Arial" w:cs="Arial"/>
                  <w:color w:val="494645"/>
                  <w:sz w:val="13"/>
                  <w:szCs w:val="13"/>
                </w:rPr>
                <w:t xml:space="preserve"> </w:t>
              </w:r>
            </w:ins>
            <w:del w:id="4678" w:author="Kaxiong" w:date="2021-06-11T16:20:00Z">
              <w:r w:rsidRPr="00D72F89" w:rsidDel="00930125">
                <w:rPr>
                  <w:rFonts w:ascii="Arial" w:eastAsia="Arial" w:hAnsi="Arial" w:cs="Arial"/>
                  <w:color w:val="494645"/>
                  <w:sz w:val="13"/>
                  <w:szCs w:val="13"/>
                </w:rPr>
                <w:delText>s</w:delText>
              </w:r>
            </w:del>
            <w:del w:id="4679" w:author="Kaxiong" w:date="2021-06-11T16:21:00Z">
              <w:r w:rsidRPr="00D72F89" w:rsidDel="00930125">
                <w:rPr>
                  <w:rFonts w:ascii="Arial" w:eastAsia="Arial" w:hAnsi="Arial" w:cs="Arial"/>
                  <w:color w:val="494645"/>
                  <w:sz w:val="13"/>
                  <w:szCs w:val="13"/>
                </w:rPr>
                <w:delText xml:space="preserve">uav muaj los ntawm </w:delText>
              </w:r>
            </w:del>
            <w:proofErr w:type="spellStart"/>
            <w:r w:rsidRPr="00D72F89">
              <w:rPr>
                <w:rFonts w:ascii="Arial" w:eastAsia="Arial" w:hAnsi="Arial" w:cs="Arial"/>
                <w:color w:val="494645"/>
                <w:sz w:val="13"/>
                <w:szCs w:val="13"/>
              </w:rPr>
              <w:t>liaj</w:t>
            </w:r>
            <w:proofErr w:type="spellEnd"/>
            <w:r w:rsidRPr="00D72F89">
              <w:rPr>
                <w:rFonts w:ascii="Arial" w:eastAsia="Arial" w:hAnsi="Arial" w:cs="Arial"/>
                <w:color w:val="494645"/>
                <w:sz w:val="13"/>
                <w:szCs w:val="13"/>
              </w:rPr>
              <w:t xml:space="preserve"> </w:t>
            </w:r>
            <w:proofErr w:type="spellStart"/>
            <w:r w:rsidRPr="00D72F89">
              <w:rPr>
                <w:rFonts w:ascii="Arial" w:eastAsia="Arial" w:hAnsi="Arial" w:cs="Arial"/>
                <w:color w:val="494645"/>
                <w:sz w:val="13"/>
                <w:szCs w:val="13"/>
              </w:rPr>
              <w:t>teb</w:t>
            </w:r>
            <w:proofErr w:type="spellEnd"/>
            <w:ins w:id="4680" w:author="Kaxiong" w:date="2021-06-11T16:21:00Z">
              <w:r w:rsidR="00930125">
                <w:rPr>
                  <w:rFonts w:ascii="Arial" w:eastAsia="Arial" w:hAnsi="Arial" w:cs="Arial"/>
                  <w:color w:val="494645"/>
                  <w:sz w:val="13"/>
                  <w:szCs w:val="13"/>
                </w:rPr>
                <w:t xml:space="preserve"> li</w:t>
              </w:r>
            </w:ins>
            <w:r w:rsidRPr="00D72F89">
              <w:rPr>
                <w:rFonts w:ascii="Arial" w:eastAsia="Arial" w:hAnsi="Arial" w:cs="Arial"/>
                <w:color w:val="494645"/>
                <w:sz w:val="13"/>
                <w:szCs w:val="13"/>
              </w:rPr>
              <w:t>)?</w:t>
            </w:r>
          </w:p>
        </w:tc>
        <w:tc>
          <w:tcPr>
            <w:tcW w:w="0" w:type="dxa"/>
            <w:vAlign w:val="bottom"/>
          </w:tcPr>
          <w:p w14:paraId="7E8D9367" w14:textId="77777777" w:rsidR="00BF3E5F" w:rsidRDefault="00BF3E5F">
            <w:pPr>
              <w:rPr>
                <w:sz w:val="1"/>
                <w:szCs w:val="1"/>
              </w:rPr>
            </w:pPr>
          </w:p>
        </w:tc>
      </w:tr>
    </w:tbl>
    <w:p w14:paraId="3D5A5B3B" w14:textId="77777777" w:rsidR="00BF3E5F" w:rsidRDefault="00BF3E5F">
      <w:pPr>
        <w:spacing w:line="127" w:lineRule="exact"/>
        <w:rPr>
          <w:sz w:val="20"/>
          <w:szCs w:val="20"/>
        </w:rPr>
      </w:pPr>
    </w:p>
    <w:p w14:paraId="4E6ACB96" w14:textId="77777777" w:rsidR="00BF3E5F" w:rsidRDefault="00BF3E5F">
      <w:pPr>
        <w:sectPr w:rsidR="00BF3E5F">
          <w:type w:val="continuous"/>
          <w:pgSz w:w="12240" w:h="15840"/>
          <w:pgMar w:top="1011" w:right="700" w:bottom="0" w:left="725" w:header="0" w:footer="0" w:gutter="0"/>
          <w:cols w:num="2" w:space="720" w:equalWidth="0">
            <w:col w:w="1855" w:space="420"/>
            <w:col w:w="8540"/>
          </w:cols>
        </w:sectPr>
      </w:pPr>
    </w:p>
    <w:p w14:paraId="72111B92" w14:textId="0E19A5BD" w:rsidR="00BF3E5F" w:rsidRPr="00ED52A8" w:rsidRDefault="00F2670D">
      <w:pPr>
        <w:spacing w:line="306" w:lineRule="auto"/>
        <w:ind w:left="395" w:right="700" w:hanging="389"/>
        <w:rPr>
          <w:sz w:val="20"/>
          <w:szCs w:val="20"/>
        </w:rPr>
      </w:pPr>
      <w:proofErr w:type="spellStart"/>
      <w:r w:rsidRPr="00ED52A8">
        <w:rPr>
          <w:rFonts w:ascii="Arial" w:eastAsia="Arial" w:hAnsi="Arial" w:cs="Arial"/>
          <w:color w:val="494645"/>
          <w:sz w:val="16"/>
          <w:szCs w:val="16"/>
        </w:rPr>
        <w:t>Puas</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yog</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koj</w:t>
      </w:r>
      <w:proofErr w:type="spellEnd"/>
      <w:r w:rsidRPr="00ED52A8">
        <w:rPr>
          <w:rFonts w:ascii="Arial" w:eastAsia="Arial" w:hAnsi="Arial" w:cs="Arial"/>
          <w:color w:val="494645"/>
          <w:sz w:val="16"/>
          <w:szCs w:val="16"/>
        </w:rPr>
        <w:t xml:space="preserve"> </w:t>
      </w:r>
      <w:del w:id="4681" w:author="Kaxiong" w:date="2021-06-11T15:34:00Z">
        <w:r w:rsidRPr="00ED52A8" w:rsidDel="00940F46">
          <w:rPr>
            <w:rFonts w:ascii="Arial" w:eastAsia="Arial" w:hAnsi="Arial" w:cs="Arial"/>
            <w:color w:val="494645"/>
            <w:sz w:val="16"/>
            <w:szCs w:val="16"/>
          </w:rPr>
          <w:delText xml:space="preserve">li </w:delText>
        </w:r>
      </w:del>
      <w:ins w:id="4682" w:author="Kaxiong" w:date="2021-06-11T15:34:00Z">
        <w:r w:rsidR="00940F46">
          <w:rPr>
            <w:rFonts w:ascii="Arial" w:eastAsia="Arial" w:hAnsi="Arial" w:cs="Arial"/>
            <w:color w:val="494645"/>
            <w:sz w:val="16"/>
            <w:szCs w:val="16"/>
          </w:rPr>
          <w:t xml:space="preserve">cov </w:t>
        </w:r>
        <w:proofErr w:type="spellStart"/>
        <w:r w:rsidR="00940F46">
          <w:rPr>
            <w:rFonts w:ascii="Arial" w:eastAsia="Arial" w:hAnsi="Arial" w:cs="Arial"/>
            <w:color w:val="494645"/>
            <w:sz w:val="16"/>
            <w:szCs w:val="16"/>
          </w:rPr>
          <w:t>hauj</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lwm</w:t>
        </w:r>
        <w:proofErr w:type="spellEnd"/>
        <w:r w:rsidR="00940F46" w:rsidRPr="00ED52A8">
          <w:rPr>
            <w:rFonts w:ascii="Arial" w:eastAsia="Arial" w:hAnsi="Arial" w:cs="Arial"/>
            <w:color w:val="494645"/>
            <w:sz w:val="16"/>
            <w:szCs w:val="16"/>
          </w:rPr>
          <w:t xml:space="preserve"> </w:t>
        </w:r>
      </w:ins>
      <w:proofErr w:type="spellStart"/>
      <w:r w:rsidRPr="00ED52A8">
        <w:rPr>
          <w:rFonts w:ascii="Arial" w:eastAsia="Arial" w:hAnsi="Arial" w:cs="Arial"/>
          <w:color w:val="494645"/>
          <w:sz w:val="16"/>
          <w:szCs w:val="16"/>
        </w:rPr>
        <w:t>kev</w:t>
      </w:r>
      <w:proofErr w:type="spellEnd"/>
      <w:r w:rsidRPr="00ED52A8">
        <w:rPr>
          <w:rFonts w:ascii="Arial" w:eastAsia="Arial" w:hAnsi="Arial" w:cs="Arial"/>
          <w:color w:val="494645"/>
          <w:sz w:val="16"/>
          <w:szCs w:val="16"/>
        </w:rPr>
        <w:t xml:space="preserve"> </w:t>
      </w:r>
      <w:del w:id="4683" w:author="Kaxiong" w:date="2021-06-11T15:33:00Z">
        <w:r w:rsidRPr="00ED52A8" w:rsidDel="00940F46">
          <w:rPr>
            <w:rFonts w:ascii="Arial" w:eastAsia="Arial" w:hAnsi="Arial" w:cs="Arial"/>
            <w:color w:val="494645"/>
            <w:sz w:val="16"/>
            <w:szCs w:val="16"/>
          </w:rPr>
          <w:delText xml:space="preserve">ua liaj ua teb, </w:delText>
        </w:r>
      </w:del>
      <w:proofErr w:type="spellStart"/>
      <w:r w:rsidRPr="00ED52A8">
        <w:rPr>
          <w:rFonts w:ascii="Arial" w:eastAsia="Arial" w:hAnsi="Arial" w:cs="Arial"/>
          <w:color w:val="494645"/>
          <w:sz w:val="16"/>
          <w:szCs w:val="16"/>
        </w:rPr>
        <w:t>tsim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khoom</w:t>
      </w:r>
      <w:proofErr w:type="spellEnd"/>
      <w:r w:rsidRPr="00ED52A8">
        <w:rPr>
          <w:rFonts w:ascii="Arial" w:eastAsia="Arial" w:hAnsi="Arial" w:cs="Arial"/>
          <w:color w:val="494645"/>
          <w:sz w:val="16"/>
          <w:szCs w:val="16"/>
        </w:rPr>
        <w:t xml:space="preserve">, </w:t>
      </w:r>
      <w:proofErr w:type="spellStart"/>
      <w:ins w:id="4684" w:author="Kaxiong" w:date="2021-06-11T15:33:00Z">
        <w:r w:rsidR="00940F46">
          <w:rPr>
            <w:rFonts w:ascii="Arial" w:eastAsia="Arial" w:hAnsi="Arial" w:cs="Arial"/>
            <w:color w:val="494645"/>
            <w:sz w:val="16"/>
            <w:szCs w:val="16"/>
          </w:rPr>
          <w:t>txheej</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txheem</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kev</w:t>
        </w:r>
        <w:proofErr w:type="spellEnd"/>
        <w:r w:rsidR="00940F46">
          <w:rPr>
            <w:rFonts w:ascii="Arial" w:eastAsia="Arial" w:hAnsi="Arial" w:cs="Arial"/>
            <w:color w:val="494645"/>
            <w:sz w:val="16"/>
            <w:szCs w:val="16"/>
          </w:rPr>
          <w:t xml:space="preserve"> </w:t>
        </w:r>
      </w:ins>
      <w:proofErr w:type="spellStart"/>
      <w:r w:rsidRPr="00ED52A8">
        <w:rPr>
          <w:rFonts w:ascii="Arial" w:eastAsia="Arial" w:hAnsi="Arial" w:cs="Arial"/>
          <w:color w:val="494645"/>
          <w:sz w:val="16"/>
          <w:szCs w:val="16"/>
        </w:rPr>
        <w:t>ntim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khoom</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thiab</w:t>
      </w:r>
      <w:proofErr w:type="spellEnd"/>
      <w:r w:rsidRPr="00ED52A8">
        <w:rPr>
          <w:rFonts w:ascii="Arial" w:eastAsia="Arial" w:hAnsi="Arial" w:cs="Arial"/>
          <w:color w:val="494645"/>
          <w:sz w:val="16"/>
          <w:szCs w:val="16"/>
        </w:rPr>
        <w:t xml:space="preserve"> </w:t>
      </w:r>
      <w:proofErr w:type="spellStart"/>
      <w:ins w:id="4685" w:author="Kaxiong" w:date="2021-06-11T15:33:00Z">
        <w:r w:rsidR="00940F46">
          <w:rPr>
            <w:rFonts w:ascii="Arial" w:eastAsia="Arial" w:hAnsi="Arial" w:cs="Arial"/>
            <w:color w:val="494645"/>
            <w:sz w:val="16"/>
            <w:szCs w:val="16"/>
          </w:rPr>
          <w:t>kev</w:t>
        </w:r>
        <w:proofErr w:type="spellEnd"/>
        <w:r w:rsidR="00940F46">
          <w:rPr>
            <w:rFonts w:ascii="Arial" w:eastAsia="Arial" w:hAnsi="Arial" w:cs="Arial"/>
            <w:color w:val="494645"/>
            <w:sz w:val="16"/>
            <w:szCs w:val="16"/>
          </w:rPr>
          <w:t xml:space="preserve"> </w:t>
        </w:r>
      </w:ins>
      <w:proofErr w:type="spellStart"/>
      <w:r w:rsidRPr="00ED52A8">
        <w:rPr>
          <w:rFonts w:ascii="Arial" w:eastAsia="Arial" w:hAnsi="Arial" w:cs="Arial"/>
          <w:color w:val="494645"/>
          <w:sz w:val="16"/>
          <w:szCs w:val="16"/>
        </w:rPr>
        <w:t>tuav</w:t>
      </w:r>
      <w:proofErr w:type="spellEnd"/>
      <w:r w:rsidRPr="00ED52A8">
        <w:rPr>
          <w:rFonts w:ascii="Arial" w:eastAsia="Arial" w:hAnsi="Arial" w:cs="Arial"/>
          <w:color w:val="494645"/>
          <w:sz w:val="16"/>
          <w:szCs w:val="16"/>
        </w:rPr>
        <w:t xml:space="preserve"> </w:t>
      </w:r>
      <w:proofErr w:type="spellStart"/>
      <w:ins w:id="4686" w:author="Kaxiong" w:date="2021-06-11T15:34:00Z">
        <w:r w:rsidR="00940F46">
          <w:rPr>
            <w:rFonts w:ascii="Arial" w:eastAsia="Arial" w:hAnsi="Arial" w:cs="Arial"/>
            <w:color w:val="494645"/>
            <w:sz w:val="16"/>
            <w:szCs w:val="16"/>
          </w:rPr>
          <w:t>nyob</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rau</w:t>
        </w:r>
        <w:proofErr w:type="spellEnd"/>
        <w:r w:rsidR="00940F46">
          <w:rPr>
            <w:rFonts w:ascii="Arial" w:eastAsia="Arial" w:hAnsi="Arial" w:cs="Arial"/>
            <w:color w:val="494645"/>
            <w:sz w:val="16"/>
            <w:szCs w:val="16"/>
          </w:rPr>
          <w:t xml:space="preserve"> tom-</w:t>
        </w:r>
        <w:proofErr w:type="spellStart"/>
        <w:r w:rsidR="00940F46">
          <w:rPr>
            <w:rFonts w:ascii="Arial" w:eastAsia="Arial" w:hAnsi="Arial" w:cs="Arial"/>
            <w:color w:val="494645"/>
            <w:sz w:val="16"/>
            <w:szCs w:val="16"/>
          </w:rPr>
          <w:t>teb</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uas</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raug</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txwv</w:t>
        </w:r>
        <w:proofErr w:type="spellEnd"/>
        <w:r w:rsidR="00940F46">
          <w:rPr>
            <w:rFonts w:ascii="Arial" w:eastAsia="Arial" w:hAnsi="Arial" w:cs="Arial"/>
            <w:color w:val="494645"/>
            <w:sz w:val="16"/>
            <w:szCs w:val="16"/>
          </w:rPr>
          <w:t xml:space="preserve"> </w:t>
        </w:r>
      </w:ins>
      <w:del w:id="4687" w:author="Kaxiong" w:date="2021-06-11T15:35:00Z">
        <w:r w:rsidRPr="00ED52A8" w:rsidDel="00940F46">
          <w:rPr>
            <w:rFonts w:ascii="Arial" w:eastAsia="Arial" w:hAnsi="Arial" w:cs="Arial"/>
            <w:color w:val="494645"/>
            <w:sz w:val="16"/>
            <w:szCs w:val="16"/>
          </w:rPr>
          <w:delText>cov hauj</w:delText>
        </w:r>
        <w:r w:rsidR="00ED52A8" w:rsidDel="00940F46">
          <w:rPr>
            <w:rFonts w:ascii="Arial" w:eastAsia="Arial" w:hAnsi="Arial" w:cs="Arial"/>
            <w:color w:val="494645"/>
            <w:sz w:val="16"/>
            <w:szCs w:val="16"/>
          </w:rPr>
          <w:delText xml:space="preserve"> </w:delText>
        </w:r>
        <w:r w:rsidRPr="00ED52A8" w:rsidDel="00940F46">
          <w:rPr>
            <w:rFonts w:ascii="Arial" w:eastAsia="Arial" w:hAnsi="Arial" w:cs="Arial"/>
            <w:color w:val="494645"/>
            <w:sz w:val="16"/>
            <w:szCs w:val="16"/>
          </w:rPr>
          <w:delText xml:space="preserve">lwm </w:delText>
        </w:r>
      </w:del>
      <w:proofErr w:type="spellStart"/>
      <w:r w:rsidRPr="00ED52A8">
        <w:rPr>
          <w:rFonts w:ascii="Arial" w:eastAsia="Arial" w:hAnsi="Arial" w:cs="Arial"/>
          <w:color w:val="494645"/>
          <w:sz w:val="16"/>
          <w:szCs w:val="16"/>
        </w:rPr>
        <w:t>raws</w:t>
      </w:r>
      <w:proofErr w:type="spellEnd"/>
      <w:r w:rsidRPr="00ED52A8">
        <w:rPr>
          <w:rFonts w:ascii="Arial" w:eastAsia="Arial" w:hAnsi="Arial" w:cs="Arial"/>
          <w:color w:val="494645"/>
          <w:sz w:val="16"/>
          <w:szCs w:val="16"/>
        </w:rPr>
        <w:t xml:space="preserve"> li cov </w:t>
      </w:r>
      <w:proofErr w:type="spellStart"/>
      <w:r w:rsidRPr="00ED52A8">
        <w:rPr>
          <w:rFonts w:ascii="Arial" w:eastAsia="Arial" w:hAnsi="Arial" w:cs="Arial"/>
          <w:color w:val="494645"/>
          <w:sz w:val="16"/>
          <w:szCs w:val="16"/>
        </w:rPr>
        <w:t>hauv</w:t>
      </w:r>
      <w:proofErr w:type="spellEnd"/>
      <w:r w:rsidRPr="00ED52A8">
        <w:rPr>
          <w:rFonts w:ascii="Arial" w:eastAsia="Arial" w:hAnsi="Arial" w:cs="Arial"/>
          <w:color w:val="494645"/>
          <w:sz w:val="16"/>
          <w:szCs w:val="16"/>
        </w:rPr>
        <w:t xml:space="preserve"> </w:t>
      </w:r>
      <w:proofErr w:type="spellStart"/>
      <w:r w:rsidRPr="00ED52A8">
        <w:rPr>
          <w:rFonts w:ascii="Arial" w:eastAsia="Arial" w:hAnsi="Arial" w:cs="Arial"/>
          <w:color w:val="494645"/>
          <w:sz w:val="16"/>
          <w:szCs w:val="16"/>
        </w:rPr>
        <w:t>qab</w:t>
      </w:r>
      <w:proofErr w:type="spellEnd"/>
      <w:r w:rsidRPr="00ED52A8">
        <w:rPr>
          <w:rFonts w:ascii="Arial" w:eastAsia="Arial" w:hAnsi="Arial" w:cs="Arial"/>
          <w:color w:val="494645"/>
          <w:sz w:val="16"/>
          <w:szCs w:val="16"/>
        </w:rPr>
        <w:t xml:space="preserve"> no: </w:t>
      </w:r>
    </w:p>
    <w:p w14:paraId="155BA754" w14:textId="77777777" w:rsidR="00BF3E5F" w:rsidRPr="00ED52A8" w:rsidRDefault="00BF3E5F">
      <w:pPr>
        <w:spacing w:line="11" w:lineRule="exact"/>
        <w:rPr>
          <w:sz w:val="20"/>
          <w:szCs w:val="20"/>
        </w:rPr>
      </w:pPr>
    </w:p>
    <w:p w14:paraId="782EFB95" w14:textId="07895CB4" w:rsidR="00BF3E5F" w:rsidRPr="00ED52A8" w:rsidRDefault="00ED52A8">
      <w:pPr>
        <w:numPr>
          <w:ilvl w:val="0"/>
          <w:numId w:val="17"/>
        </w:numPr>
        <w:tabs>
          <w:tab w:val="left" w:pos="355"/>
        </w:tabs>
        <w:spacing w:line="306" w:lineRule="auto"/>
        <w:ind w:left="355" w:right="620" w:hanging="355"/>
        <w:jc w:val="both"/>
        <w:rPr>
          <w:rFonts w:ascii="Arial" w:eastAsia="Arial" w:hAnsi="Arial" w:cs="Arial"/>
          <w:color w:val="494645"/>
          <w:sz w:val="17"/>
          <w:szCs w:val="17"/>
        </w:rPr>
      </w:pPr>
      <w:r>
        <w:rPr>
          <w:rFonts w:ascii="Arial" w:eastAsia="Arial" w:hAnsi="Arial" w:cs="Arial"/>
          <w:color w:val="494645"/>
          <w:sz w:val="16"/>
          <w:szCs w:val="16"/>
        </w:rPr>
        <w:t xml:space="preserve">Kev </w:t>
      </w:r>
      <w:proofErr w:type="spellStart"/>
      <w:r w:rsidR="00F2670D" w:rsidRPr="00ED52A8">
        <w:rPr>
          <w:rFonts w:ascii="Arial" w:eastAsia="Arial" w:hAnsi="Arial" w:cs="Arial"/>
          <w:color w:val="494645"/>
          <w:sz w:val="16"/>
          <w:szCs w:val="16"/>
        </w:rPr>
        <w:t>ntim</w:t>
      </w:r>
      <w:proofErr w:type="spellEnd"/>
      <w:r w:rsidR="00F2670D" w:rsidRPr="00ED52A8">
        <w:rPr>
          <w:rFonts w:ascii="Arial" w:eastAsia="Arial" w:hAnsi="Arial" w:cs="Arial"/>
          <w:color w:val="494645"/>
          <w:sz w:val="16"/>
          <w:szCs w:val="16"/>
        </w:rPr>
        <w:t xml:space="preserve"> / </w:t>
      </w:r>
      <w:proofErr w:type="spellStart"/>
      <w:r w:rsidR="00F2670D" w:rsidRPr="00ED52A8">
        <w:rPr>
          <w:rFonts w:ascii="Arial" w:eastAsia="Arial" w:hAnsi="Arial" w:cs="Arial"/>
          <w:color w:val="494645"/>
          <w:sz w:val="16"/>
          <w:szCs w:val="16"/>
        </w:rPr>
        <w:t>tuav</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thiab</w:t>
      </w:r>
      <w:proofErr w:type="spellEnd"/>
      <w:r w:rsidR="00F2670D" w:rsidRPr="00ED52A8">
        <w:rPr>
          <w:rFonts w:ascii="Arial" w:eastAsia="Arial" w:hAnsi="Arial" w:cs="Arial"/>
          <w:color w:val="494645"/>
          <w:sz w:val="16"/>
          <w:szCs w:val="16"/>
        </w:rPr>
        <w:t xml:space="preserve"> </w:t>
      </w:r>
      <w:ins w:id="4688" w:author="Kaxiong" w:date="2021-06-11T15:37:00Z">
        <w:r w:rsidR="00940F46">
          <w:rPr>
            <w:rFonts w:ascii="Arial" w:eastAsia="Arial" w:hAnsi="Arial" w:cs="Arial"/>
            <w:color w:val="494645"/>
            <w:sz w:val="16"/>
            <w:szCs w:val="16"/>
          </w:rPr>
          <w:t xml:space="preserve">cov </w:t>
        </w:r>
        <w:proofErr w:type="spellStart"/>
        <w:r w:rsidR="00940F46">
          <w:rPr>
            <w:rFonts w:ascii="Arial" w:eastAsia="Arial" w:hAnsi="Arial" w:cs="Arial"/>
            <w:color w:val="494645"/>
            <w:sz w:val="16"/>
            <w:szCs w:val="16"/>
          </w:rPr>
          <w:t>hauj</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lwm</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txheej</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txheem</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raug</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txwv</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heev</w:t>
        </w:r>
        <w:proofErr w:type="spellEnd"/>
        <w:r w:rsidR="00940F46">
          <w:rPr>
            <w:rFonts w:ascii="Arial" w:eastAsia="Arial" w:hAnsi="Arial" w:cs="Arial"/>
            <w:color w:val="494645"/>
            <w:sz w:val="16"/>
            <w:szCs w:val="16"/>
          </w:rPr>
          <w:t xml:space="preserve"> </w:t>
        </w:r>
      </w:ins>
      <w:del w:id="4689" w:author="Kaxiong" w:date="2021-06-11T15:38:00Z">
        <w:r w:rsidR="00F2670D" w:rsidRPr="00ED52A8" w:rsidDel="00940F46">
          <w:rPr>
            <w:rFonts w:ascii="Arial" w:eastAsia="Arial" w:hAnsi="Arial" w:cs="Arial"/>
            <w:color w:val="494645"/>
            <w:sz w:val="16"/>
            <w:szCs w:val="16"/>
          </w:rPr>
          <w:delText xml:space="preserve">kev ua ub ua no tsawg heev </w:delText>
        </w:r>
      </w:del>
      <w:r w:rsidR="00F2670D" w:rsidRPr="00ED52A8">
        <w:rPr>
          <w:rFonts w:ascii="Arial" w:eastAsia="Arial" w:hAnsi="Arial" w:cs="Arial"/>
          <w:color w:val="494645"/>
          <w:sz w:val="16"/>
          <w:szCs w:val="16"/>
        </w:rPr>
        <w:t>(</w:t>
      </w:r>
      <w:proofErr w:type="spellStart"/>
      <w:r w:rsidR="00F2670D" w:rsidRPr="00ED52A8">
        <w:rPr>
          <w:rFonts w:ascii="Arial" w:eastAsia="Arial" w:hAnsi="Arial" w:cs="Arial"/>
          <w:color w:val="494645"/>
          <w:sz w:val="16"/>
          <w:szCs w:val="16"/>
        </w:rPr>
        <w:t>piv</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txwv</w:t>
      </w:r>
      <w:proofErr w:type="spellEnd"/>
      <w:r w:rsidR="00F2670D" w:rsidRPr="00ED52A8">
        <w:rPr>
          <w:rFonts w:ascii="Arial" w:eastAsia="Arial" w:hAnsi="Arial" w:cs="Arial"/>
          <w:color w:val="494645"/>
          <w:sz w:val="16"/>
          <w:szCs w:val="16"/>
        </w:rPr>
        <w:t xml:space="preserve"> li </w:t>
      </w:r>
      <w:proofErr w:type="spellStart"/>
      <w:ins w:id="4690" w:author="Kaxiong" w:date="2021-06-11T15:38:00Z">
        <w:r w:rsidR="00940F46">
          <w:rPr>
            <w:rFonts w:ascii="Arial" w:eastAsia="Arial" w:hAnsi="Arial" w:cs="Arial"/>
            <w:color w:val="494645"/>
            <w:sz w:val="16"/>
            <w:szCs w:val="16"/>
          </w:rPr>
          <w:t>kev</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ua</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kom</w:t>
        </w:r>
        <w:proofErr w:type="spellEnd"/>
        <w:r w:rsidR="00940F46">
          <w:rPr>
            <w:rFonts w:ascii="Arial" w:eastAsia="Arial" w:hAnsi="Arial" w:cs="Arial"/>
            <w:color w:val="494645"/>
            <w:sz w:val="16"/>
            <w:szCs w:val="16"/>
          </w:rPr>
          <w:t xml:space="preserve"> </w:t>
        </w:r>
      </w:ins>
      <w:proofErr w:type="spellStart"/>
      <w:ins w:id="4691" w:author="Kaxiong" w:date="2021-06-11T15:39:00Z">
        <w:r w:rsidR="00940F46">
          <w:rPr>
            <w:rFonts w:ascii="Arial" w:eastAsia="Arial" w:hAnsi="Arial" w:cs="Arial"/>
            <w:color w:val="494645"/>
            <w:sz w:val="16"/>
            <w:szCs w:val="16"/>
          </w:rPr>
          <w:t>qhuav</w:t>
        </w:r>
        <w:proofErr w:type="spellEnd"/>
        <w:r w:rsidR="00940F46">
          <w:rPr>
            <w:rFonts w:ascii="Arial" w:eastAsia="Arial" w:hAnsi="Arial" w:cs="Arial"/>
            <w:color w:val="494645"/>
            <w:sz w:val="16"/>
            <w:szCs w:val="16"/>
          </w:rPr>
          <w:t xml:space="preserve"> </w:t>
        </w:r>
      </w:ins>
      <w:del w:id="4692" w:author="Kaxiong" w:date="2021-06-11T15:39:00Z">
        <w:r w:rsidR="00F2670D" w:rsidRPr="00ED52A8" w:rsidDel="00940F46">
          <w:rPr>
            <w:rFonts w:ascii="Arial" w:eastAsia="Arial" w:hAnsi="Arial" w:cs="Arial"/>
            <w:color w:val="494645"/>
            <w:sz w:val="16"/>
            <w:szCs w:val="16"/>
          </w:rPr>
          <w:delText xml:space="preserve">lub cev qhuav </w:delText>
        </w:r>
      </w:del>
      <w:r w:rsidR="00F2670D" w:rsidRPr="00ED52A8">
        <w:rPr>
          <w:rFonts w:ascii="Arial" w:eastAsia="Arial" w:hAnsi="Arial" w:cs="Arial"/>
          <w:color w:val="494645"/>
          <w:sz w:val="16"/>
          <w:szCs w:val="16"/>
        </w:rPr>
        <w:t xml:space="preserve">tab sis </w:t>
      </w:r>
      <w:proofErr w:type="spellStart"/>
      <w:r w:rsidR="00F2670D" w:rsidRPr="00ED52A8">
        <w:rPr>
          <w:rFonts w:ascii="Arial" w:eastAsia="Arial" w:hAnsi="Arial" w:cs="Arial"/>
          <w:color w:val="494645"/>
          <w:sz w:val="16"/>
          <w:szCs w:val="16"/>
        </w:rPr>
        <w:t>tsis</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hlais</w:t>
      </w:r>
      <w:proofErr w:type="spellEnd"/>
      <w:r w:rsidR="00F2670D" w:rsidRPr="00ED52A8">
        <w:rPr>
          <w:rFonts w:ascii="Arial" w:eastAsia="Arial" w:hAnsi="Arial" w:cs="Arial"/>
          <w:color w:val="494645"/>
          <w:sz w:val="16"/>
          <w:szCs w:val="16"/>
        </w:rPr>
        <w:t xml:space="preserve"> – </w:t>
      </w:r>
      <w:proofErr w:type="spellStart"/>
      <w:r w:rsidR="00F2670D" w:rsidRPr="00ED52A8">
        <w:rPr>
          <w:rFonts w:ascii="Arial" w:eastAsia="Arial" w:hAnsi="Arial" w:cs="Arial"/>
          <w:color w:val="494645"/>
          <w:sz w:val="16"/>
          <w:szCs w:val="16"/>
        </w:rPr>
        <w:t>saib</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daim</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ntawv</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teev</w:t>
      </w:r>
      <w:proofErr w:type="spellEnd"/>
      <w:ins w:id="4693" w:author="Kaxiong" w:date="2021-06-11T15:39:00Z">
        <w:r w:rsidR="00940F46">
          <w:rPr>
            <w:rFonts w:ascii="Arial" w:eastAsia="Arial" w:hAnsi="Arial" w:cs="Arial"/>
            <w:color w:val="494645"/>
            <w:sz w:val="16"/>
            <w:szCs w:val="16"/>
          </w:rPr>
          <w:t xml:space="preserve"> tag </w:t>
        </w:r>
        <w:proofErr w:type="spellStart"/>
        <w:r w:rsidR="00940F46">
          <w:rPr>
            <w:rFonts w:ascii="Arial" w:eastAsia="Arial" w:hAnsi="Arial" w:cs="Arial"/>
            <w:color w:val="494645"/>
            <w:sz w:val="16"/>
            <w:szCs w:val="16"/>
          </w:rPr>
          <w:t>nrho</w:t>
        </w:r>
      </w:ins>
      <w:proofErr w:type="spellEnd"/>
      <w:r w:rsidR="00F2670D" w:rsidRPr="00ED52A8">
        <w:rPr>
          <w:rFonts w:ascii="Arial" w:eastAsia="Arial" w:hAnsi="Arial" w:cs="Arial"/>
          <w:color w:val="494645"/>
          <w:sz w:val="16"/>
          <w:szCs w:val="16"/>
        </w:rPr>
        <w:t xml:space="preserve"> </w:t>
      </w:r>
      <w:del w:id="4694" w:author="Kaxiong" w:date="2021-06-11T15:39:00Z">
        <w:r w:rsidR="00F2670D" w:rsidRPr="00ED52A8" w:rsidDel="00940F46">
          <w:rPr>
            <w:rFonts w:ascii="Arial" w:eastAsia="Arial" w:hAnsi="Arial" w:cs="Arial"/>
            <w:color w:val="494645"/>
            <w:sz w:val="16"/>
            <w:szCs w:val="16"/>
          </w:rPr>
          <w:delText xml:space="preserve">sab </w:delText>
        </w:r>
      </w:del>
      <w:proofErr w:type="spellStart"/>
      <w:r w:rsidR="00F2670D" w:rsidRPr="00ED52A8">
        <w:rPr>
          <w:rFonts w:ascii="Arial" w:eastAsia="Arial" w:hAnsi="Arial" w:cs="Arial"/>
          <w:color w:val="494645"/>
          <w:sz w:val="16"/>
          <w:szCs w:val="16"/>
        </w:rPr>
        <w:t>ntawm</w:t>
      </w:r>
      <w:proofErr w:type="spellEnd"/>
      <w:r w:rsidR="00F2670D" w:rsidRPr="00ED52A8">
        <w:rPr>
          <w:rFonts w:ascii="Arial" w:eastAsia="Arial" w:hAnsi="Arial" w:cs="Arial"/>
          <w:color w:val="494645"/>
          <w:sz w:val="16"/>
          <w:szCs w:val="16"/>
        </w:rPr>
        <w:t xml:space="preserve"> </w:t>
      </w:r>
      <w:proofErr w:type="spellStart"/>
      <w:ins w:id="4695" w:author="Kaxiong" w:date="2021-06-11T15:40:00Z">
        <w:r w:rsidR="00940F46">
          <w:rPr>
            <w:rFonts w:ascii="Arial" w:eastAsia="Arial" w:hAnsi="Arial" w:cs="Arial"/>
            <w:color w:val="494645"/>
            <w:sz w:val="16"/>
            <w:szCs w:val="16"/>
          </w:rPr>
          <w:t>nploog</w:t>
        </w:r>
        <w:proofErr w:type="spellEnd"/>
        <w:r w:rsidR="00940F46">
          <w:rPr>
            <w:rFonts w:ascii="Arial" w:eastAsia="Arial" w:hAnsi="Arial" w:cs="Arial"/>
            <w:color w:val="494645"/>
            <w:sz w:val="16"/>
            <w:szCs w:val="16"/>
          </w:rPr>
          <w:t xml:space="preserve"> </w:t>
        </w:r>
        <w:proofErr w:type="spellStart"/>
        <w:r w:rsidR="00940F46">
          <w:rPr>
            <w:rFonts w:ascii="Arial" w:eastAsia="Arial" w:hAnsi="Arial" w:cs="Arial"/>
            <w:color w:val="494645"/>
            <w:sz w:val="16"/>
            <w:szCs w:val="16"/>
          </w:rPr>
          <w:t>ntawv</w:t>
        </w:r>
        <w:proofErr w:type="spellEnd"/>
        <w:r w:rsidR="00940F46">
          <w:rPr>
            <w:rFonts w:ascii="Arial" w:eastAsia="Arial" w:hAnsi="Arial" w:cs="Arial"/>
            <w:color w:val="494645"/>
            <w:sz w:val="16"/>
            <w:szCs w:val="16"/>
          </w:rPr>
          <w:t xml:space="preserve"> </w:t>
        </w:r>
      </w:ins>
      <w:del w:id="4696" w:author="Kaxiong" w:date="2021-06-11T15:40:00Z">
        <w:r w:rsidR="00F2670D" w:rsidRPr="00ED52A8" w:rsidDel="00940F46">
          <w:rPr>
            <w:rFonts w:ascii="Arial" w:eastAsia="Arial" w:hAnsi="Arial" w:cs="Arial"/>
            <w:color w:val="494645"/>
            <w:sz w:val="16"/>
            <w:szCs w:val="16"/>
          </w:rPr>
          <w:delText>pg</w:delText>
        </w:r>
      </w:del>
      <w:r w:rsidR="00F2670D" w:rsidRPr="00ED52A8">
        <w:rPr>
          <w:rFonts w:ascii="Arial" w:eastAsia="Arial" w:hAnsi="Arial" w:cs="Arial"/>
          <w:color w:val="494645"/>
          <w:sz w:val="16"/>
          <w:szCs w:val="16"/>
        </w:rPr>
        <w:t xml:space="preserve">. 7 </w:t>
      </w:r>
      <w:proofErr w:type="spellStart"/>
      <w:r w:rsidR="00F2670D" w:rsidRPr="00ED52A8">
        <w:rPr>
          <w:rFonts w:ascii="Arial" w:eastAsia="Arial" w:hAnsi="Arial" w:cs="Arial"/>
          <w:color w:val="494645"/>
          <w:sz w:val="16"/>
          <w:szCs w:val="16"/>
        </w:rPr>
        <w:t>ua</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ntej</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teb</w:t>
      </w:r>
      <w:proofErr w:type="spellEnd"/>
      <w:r w:rsidR="00A242C8">
        <w:rPr>
          <w:rFonts w:ascii="Arial" w:eastAsia="Arial" w:hAnsi="Arial" w:cs="Arial"/>
          <w:color w:val="494645"/>
          <w:sz w:val="16"/>
          <w:szCs w:val="16"/>
        </w:rPr>
        <w:t xml:space="preserve"> </w:t>
      </w:r>
      <w:proofErr w:type="spellStart"/>
      <w:r w:rsidR="00A242C8">
        <w:rPr>
          <w:rFonts w:ascii="Arial" w:eastAsia="Arial" w:hAnsi="Arial" w:cs="Arial"/>
          <w:color w:val="494645"/>
          <w:sz w:val="16"/>
          <w:szCs w:val="16"/>
        </w:rPr>
        <w:t>lu</w:t>
      </w:r>
      <w:proofErr w:type="spellEnd"/>
      <w:r w:rsidR="00A242C8">
        <w:rPr>
          <w:rFonts w:ascii="Arial" w:eastAsia="Arial" w:hAnsi="Arial" w:cs="Arial"/>
          <w:color w:val="494645"/>
          <w:sz w:val="16"/>
          <w:szCs w:val="16"/>
        </w:rPr>
        <w:t xml:space="preserve"> </w:t>
      </w:r>
      <w:proofErr w:type="spellStart"/>
      <w:r w:rsidR="00A242C8">
        <w:rPr>
          <w:rFonts w:ascii="Arial" w:eastAsia="Arial" w:hAnsi="Arial" w:cs="Arial"/>
          <w:color w:val="494645"/>
          <w:sz w:val="16"/>
          <w:szCs w:val="16"/>
        </w:rPr>
        <w:t>nug</w:t>
      </w:r>
      <w:proofErr w:type="spellEnd"/>
      <w:r w:rsidR="00F2670D" w:rsidRPr="00ED52A8">
        <w:rPr>
          <w:rFonts w:ascii="Arial" w:eastAsia="Arial" w:hAnsi="Arial" w:cs="Arial"/>
          <w:color w:val="494645"/>
          <w:sz w:val="16"/>
          <w:szCs w:val="16"/>
        </w:rPr>
        <w:t>);</w:t>
      </w:r>
    </w:p>
    <w:p w14:paraId="3D767A91" w14:textId="77777777" w:rsidR="00BF3E5F" w:rsidRPr="00ED52A8" w:rsidRDefault="00BF3E5F">
      <w:pPr>
        <w:spacing w:line="1" w:lineRule="exact"/>
        <w:rPr>
          <w:rFonts w:ascii="Arial" w:eastAsia="Arial" w:hAnsi="Arial" w:cs="Arial"/>
          <w:color w:val="494645"/>
          <w:sz w:val="17"/>
          <w:szCs w:val="17"/>
        </w:rPr>
      </w:pPr>
    </w:p>
    <w:p w14:paraId="0548D4D6" w14:textId="10EE0C17" w:rsidR="00BF3E5F" w:rsidRPr="00ED52A8" w:rsidRDefault="00940F46">
      <w:pPr>
        <w:numPr>
          <w:ilvl w:val="0"/>
          <w:numId w:val="17"/>
        </w:numPr>
        <w:tabs>
          <w:tab w:val="left" w:pos="355"/>
        </w:tabs>
        <w:ind w:left="355" w:hanging="355"/>
        <w:rPr>
          <w:rFonts w:ascii="Arial" w:eastAsia="Arial" w:hAnsi="Arial" w:cs="Arial"/>
          <w:color w:val="494645"/>
          <w:sz w:val="17"/>
          <w:szCs w:val="17"/>
        </w:rPr>
      </w:pPr>
      <w:proofErr w:type="spellStart"/>
      <w:ins w:id="4697" w:author="Kaxiong" w:date="2021-06-11T15:40:00Z">
        <w:r>
          <w:rPr>
            <w:rFonts w:ascii="Arial" w:eastAsia="Arial" w:hAnsi="Arial" w:cs="Arial"/>
            <w:color w:val="494645"/>
            <w:sz w:val="16"/>
            <w:szCs w:val="16"/>
          </w:rPr>
          <w:t>Kwv</w:t>
        </w:r>
        <w:proofErr w:type="spellEnd"/>
        <w:r>
          <w:rPr>
            <w:rFonts w:ascii="Arial" w:eastAsia="Arial" w:hAnsi="Arial" w:cs="Arial"/>
            <w:color w:val="494645"/>
            <w:sz w:val="16"/>
            <w:szCs w:val="16"/>
          </w:rPr>
          <w:t xml:space="preserve"> </w:t>
        </w:r>
      </w:ins>
      <w:del w:id="4698" w:author="Kaxiong" w:date="2021-06-11T15:40:00Z">
        <w:r w:rsidR="00A242C8" w:rsidDel="00940F46">
          <w:rPr>
            <w:rFonts w:ascii="Arial" w:eastAsia="Arial" w:hAnsi="Arial" w:cs="Arial"/>
            <w:color w:val="494645"/>
            <w:sz w:val="16"/>
            <w:szCs w:val="16"/>
          </w:rPr>
          <w:delText>N</w:delText>
        </w:r>
      </w:del>
      <w:proofErr w:type="spellStart"/>
      <w:ins w:id="4699" w:author="Kaxiong" w:date="2021-06-11T15:40:00Z">
        <w:r>
          <w:rPr>
            <w:rFonts w:ascii="Arial" w:eastAsia="Arial" w:hAnsi="Arial" w:cs="Arial"/>
            <w:color w:val="494645"/>
            <w:sz w:val="16"/>
            <w:szCs w:val="16"/>
          </w:rPr>
          <w:t>n</w:t>
        </w:r>
      </w:ins>
      <w:r w:rsidR="00A242C8">
        <w:rPr>
          <w:rFonts w:ascii="Arial" w:eastAsia="Arial" w:hAnsi="Arial" w:cs="Arial"/>
          <w:color w:val="494645"/>
          <w:sz w:val="16"/>
          <w:szCs w:val="16"/>
        </w:rPr>
        <w:t>tim</w:t>
      </w:r>
      <w:proofErr w:type="spellEnd"/>
      <w:r w:rsidR="00A242C8">
        <w:rPr>
          <w:rFonts w:ascii="Arial" w:eastAsia="Arial" w:hAnsi="Arial" w:cs="Arial"/>
          <w:color w:val="494645"/>
          <w:sz w:val="16"/>
          <w:szCs w:val="16"/>
        </w:rPr>
        <w:t>/</w:t>
      </w:r>
      <w:proofErr w:type="spellStart"/>
      <w:ins w:id="4700" w:author="Kaxiong" w:date="2021-06-11T15:41:00Z">
        <w:r>
          <w:rPr>
            <w:rFonts w:ascii="Arial" w:eastAsia="Arial" w:hAnsi="Arial" w:cs="Arial"/>
            <w:color w:val="494645"/>
            <w:sz w:val="16"/>
            <w:szCs w:val="16"/>
          </w:rPr>
          <w:t>kev</w:t>
        </w:r>
        <w:proofErr w:type="spellEnd"/>
        <w:r>
          <w:rPr>
            <w:rFonts w:ascii="Arial" w:eastAsia="Arial" w:hAnsi="Arial" w:cs="Arial"/>
            <w:color w:val="494645"/>
            <w:sz w:val="16"/>
            <w:szCs w:val="16"/>
          </w:rPr>
          <w:t xml:space="preserve"> </w:t>
        </w:r>
      </w:ins>
      <w:proofErr w:type="spellStart"/>
      <w:r w:rsidR="00A242C8">
        <w:rPr>
          <w:rFonts w:ascii="Arial" w:eastAsia="Arial" w:hAnsi="Arial" w:cs="Arial"/>
          <w:color w:val="494645"/>
          <w:sz w:val="16"/>
          <w:szCs w:val="16"/>
        </w:rPr>
        <w:t>tuav</w:t>
      </w:r>
      <w:proofErr w:type="spellEnd"/>
      <w:r w:rsidR="00A242C8">
        <w:rPr>
          <w:rFonts w:ascii="Arial" w:eastAsia="Arial" w:hAnsi="Arial" w:cs="Arial"/>
          <w:color w:val="494645"/>
          <w:sz w:val="16"/>
          <w:szCs w:val="16"/>
        </w:rPr>
        <w:t xml:space="preserve"> cov </w:t>
      </w:r>
      <w:proofErr w:type="spellStart"/>
      <w:r w:rsidR="00A242C8">
        <w:rPr>
          <w:rFonts w:ascii="Arial" w:eastAsia="Arial" w:hAnsi="Arial" w:cs="Arial"/>
          <w:color w:val="494645"/>
          <w:sz w:val="16"/>
          <w:szCs w:val="16"/>
        </w:rPr>
        <w:t>zaub</w:t>
      </w:r>
      <w:proofErr w:type="spellEnd"/>
      <w:r w:rsidR="00A242C8">
        <w:rPr>
          <w:rFonts w:ascii="Arial" w:eastAsia="Arial" w:hAnsi="Arial" w:cs="Arial"/>
          <w:color w:val="494645"/>
          <w:sz w:val="16"/>
          <w:szCs w:val="16"/>
        </w:rPr>
        <w:t xml:space="preserve"> mov </w:t>
      </w:r>
      <w:r w:rsidR="00F2670D" w:rsidRPr="00ED52A8">
        <w:rPr>
          <w:rFonts w:ascii="Arial" w:eastAsia="Arial" w:hAnsi="Arial" w:cs="Arial"/>
          <w:color w:val="494645"/>
          <w:sz w:val="16"/>
          <w:szCs w:val="16"/>
        </w:rPr>
        <w:t xml:space="preserve">los </w:t>
      </w:r>
      <w:proofErr w:type="spellStart"/>
      <w:r w:rsidR="00F2670D" w:rsidRPr="00ED52A8">
        <w:rPr>
          <w:rFonts w:ascii="Arial" w:eastAsia="Arial" w:hAnsi="Arial" w:cs="Arial"/>
          <w:color w:val="494645"/>
          <w:sz w:val="16"/>
          <w:szCs w:val="16"/>
        </w:rPr>
        <w:t>ntawm</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lwm</w:t>
      </w:r>
      <w:proofErr w:type="spellEnd"/>
      <w:r w:rsidR="00F2670D" w:rsidRPr="00ED52A8">
        <w:rPr>
          <w:rFonts w:ascii="Arial" w:eastAsia="Arial" w:hAnsi="Arial" w:cs="Arial"/>
          <w:color w:val="494645"/>
          <w:sz w:val="16"/>
          <w:szCs w:val="16"/>
        </w:rPr>
        <w:t xml:space="preserve"> cov </w:t>
      </w:r>
      <w:proofErr w:type="spellStart"/>
      <w:r w:rsidR="00F2670D" w:rsidRPr="00ED52A8">
        <w:rPr>
          <w:rFonts w:ascii="Arial" w:eastAsia="Arial" w:hAnsi="Arial" w:cs="Arial"/>
          <w:color w:val="494645"/>
          <w:sz w:val="16"/>
          <w:szCs w:val="16"/>
        </w:rPr>
        <w:t>liaj</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teb</w:t>
      </w:r>
      <w:proofErr w:type="spellEnd"/>
      <w:r w:rsidR="00F2670D" w:rsidRPr="00ED52A8">
        <w:rPr>
          <w:rFonts w:ascii="Arial" w:eastAsia="Arial" w:hAnsi="Arial" w:cs="Arial"/>
          <w:color w:val="494645"/>
          <w:sz w:val="16"/>
          <w:szCs w:val="16"/>
        </w:rPr>
        <w:t xml:space="preserve">; </w:t>
      </w:r>
      <w:proofErr w:type="spellStart"/>
      <w:r w:rsidR="00F2670D" w:rsidRPr="00ED52A8">
        <w:rPr>
          <w:rFonts w:ascii="Arial" w:eastAsia="Arial" w:hAnsi="Arial" w:cs="Arial"/>
          <w:color w:val="494645"/>
          <w:sz w:val="16"/>
          <w:szCs w:val="16"/>
        </w:rPr>
        <w:t>thiab</w:t>
      </w:r>
      <w:proofErr w:type="spellEnd"/>
      <w:r w:rsidR="00F2670D" w:rsidRPr="00ED52A8">
        <w:rPr>
          <w:rFonts w:ascii="Arial" w:eastAsia="Arial" w:hAnsi="Arial" w:cs="Arial"/>
          <w:color w:val="494645"/>
          <w:sz w:val="16"/>
          <w:szCs w:val="16"/>
        </w:rPr>
        <w:t xml:space="preserve"> / </w:t>
      </w:r>
      <w:r w:rsidR="00A242C8">
        <w:rPr>
          <w:rFonts w:ascii="Arial" w:eastAsia="Arial" w:hAnsi="Arial" w:cs="Arial"/>
          <w:color w:val="494645"/>
          <w:sz w:val="16"/>
          <w:szCs w:val="16"/>
        </w:rPr>
        <w:t>los sis</w:t>
      </w:r>
    </w:p>
    <w:p w14:paraId="5619C625" w14:textId="77777777" w:rsidR="00BF3E5F" w:rsidRPr="00ED52A8" w:rsidRDefault="00BF3E5F">
      <w:pPr>
        <w:spacing w:line="44" w:lineRule="exact"/>
        <w:rPr>
          <w:rFonts w:ascii="Arial" w:eastAsia="Arial" w:hAnsi="Arial" w:cs="Arial"/>
          <w:color w:val="494645"/>
          <w:sz w:val="17"/>
          <w:szCs w:val="17"/>
        </w:rPr>
      </w:pPr>
    </w:p>
    <w:p w14:paraId="35D36052" w14:textId="1C02CDBC" w:rsidR="00BF3E5F" w:rsidRPr="00ED52A8" w:rsidRDefault="00940F46">
      <w:pPr>
        <w:numPr>
          <w:ilvl w:val="0"/>
          <w:numId w:val="17"/>
        </w:numPr>
        <w:tabs>
          <w:tab w:val="left" w:pos="355"/>
        </w:tabs>
        <w:ind w:left="355" w:hanging="355"/>
        <w:rPr>
          <w:rFonts w:ascii="Arial" w:eastAsia="Arial" w:hAnsi="Arial" w:cs="Arial"/>
          <w:color w:val="494645"/>
          <w:sz w:val="18"/>
          <w:szCs w:val="18"/>
        </w:rPr>
      </w:pPr>
      <w:proofErr w:type="spellStart"/>
      <w:ins w:id="4701" w:author="Kaxiong" w:date="2021-06-11T15:40:00Z">
        <w:r>
          <w:rPr>
            <w:rFonts w:ascii="Arial" w:eastAsia="Arial" w:hAnsi="Arial" w:cs="Arial"/>
            <w:color w:val="494645"/>
            <w:sz w:val="17"/>
            <w:szCs w:val="17"/>
          </w:rPr>
          <w:t>T</w:t>
        </w:r>
      </w:ins>
      <w:ins w:id="4702" w:author="Kaxiong" w:date="2021-06-11T15:41:00Z">
        <w:r>
          <w:rPr>
            <w:rFonts w:ascii="Arial" w:eastAsia="Arial" w:hAnsi="Arial" w:cs="Arial"/>
            <w:color w:val="494645"/>
            <w:sz w:val="17"/>
            <w:szCs w:val="17"/>
          </w:rPr>
          <w:t>xheej</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txheem</w:t>
        </w:r>
      </w:ins>
      <w:proofErr w:type="spellEnd"/>
      <w:del w:id="4703" w:author="Kaxiong" w:date="2021-06-11T15:41:00Z">
        <w:r w:rsidR="00A242C8" w:rsidDel="00940F46">
          <w:rPr>
            <w:rFonts w:ascii="Arial" w:eastAsia="Arial" w:hAnsi="Arial" w:cs="Arial"/>
            <w:color w:val="494645"/>
            <w:sz w:val="17"/>
            <w:szCs w:val="17"/>
          </w:rPr>
          <w:delText>Ua</w:delText>
        </w:r>
      </w:del>
      <w:r w:rsidR="00A242C8">
        <w:rPr>
          <w:rFonts w:ascii="Arial" w:eastAsia="Arial" w:hAnsi="Arial" w:cs="Arial"/>
          <w:color w:val="494645"/>
          <w:sz w:val="17"/>
          <w:szCs w:val="17"/>
        </w:rPr>
        <w:t>/</w:t>
      </w:r>
      <w:proofErr w:type="spellStart"/>
      <w:ins w:id="4704" w:author="Kaxiong" w:date="2021-06-11T15:41:00Z">
        <w:r>
          <w:rPr>
            <w:rFonts w:ascii="Arial" w:eastAsia="Arial" w:hAnsi="Arial" w:cs="Arial"/>
            <w:color w:val="494645"/>
            <w:sz w:val="17"/>
            <w:szCs w:val="17"/>
          </w:rPr>
          <w:t>kev</w:t>
        </w:r>
        <w:proofErr w:type="spellEnd"/>
        <w:r>
          <w:rPr>
            <w:rFonts w:ascii="Arial" w:eastAsia="Arial" w:hAnsi="Arial" w:cs="Arial"/>
            <w:color w:val="494645"/>
            <w:sz w:val="17"/>
            <w:szCs w:val="17"/>
          </w:rPr>
          <w:t xml:space="preserve"> </w:t>
        </w:r>
      </w:ins>
      <w:proofErr w:type="spellStart"/>
      <w:r w:rsidR="00A242C8">
        <w:rPr>
          <w:rFonts w:ascii="Arial" w:eastAsia="Arial" w:hAnsi="Arial" w:cs="Arial"/>
          <w:color w:val="494645"/>
          <w:sz w:val="17"/>
          <w:szCs w:val="17"/>
        </w:rPr>
        <w:t>tsim</w:t>
      </w:r>
      <w:proofErr w:type="spellEnd"/>
      <w:r w:rsidR="00A242C8">
        <w:rPr>
          <w:rFonts w:ascii="Arial" w:eastAsia="Arial" w:hAnsi="Arial" w:cs="Arial"/>
          <w:color w:val="494645"/>
          <w:sz w:val="17"/>
          <w:szCs w:val="17"/>
        </w:rPr>
        <w:t xml:space="preserve"> </w:t>
      </w:r>
      <w:proofErr w:type="spellStart"/>
      <w:ins w:id="4705" w:author="Kaxiong" w:date="2021-06-11T15:42:00Z">
        <w:r>
          <w:rPr>
            <w:rFonts w:ascii="Arial" w:eastAsia="Arial" w:hAnsi="Arial" w:cs="Arial"/>
            <w:color w:val="494645"/>
            <w:sz w:val="17"/>
            <w:szCs w:val="17"/>
          </w:rPr>
          <w:t>zaub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mov</w:t>
        </w:r>
      </w:ins>
      <w:del w:id="4706" w:author="Kaxiong" w:date="2021-06-11T15:42:00Z">
        <w:r w:rsidR="00F2670D" w:rsidRPr="00ED52A8" w:rsidDel="00940F46">
          <w:rPr>
            <w:rFonts w:ascii="Arial" w:eastAsia="Arial" w:hAnsi="Arial" w:cs="Arial"/>
            <w:color w:val="494645"/>
            <w:sz w:val="17"/>
            <w:szCs w:val="17"/>
          </w:rPr>
          <w:delText>khoom</w:delText>
        </w:r>
      </w:del>
      <w:ins w:id="4707" w:author="Kaxiong" w:date="2021-06-11T15:42:00Z">
        <w:r>
          <w:rPr>
            <w:rFonts w:ascii="Arial" w:eastAsia="Arial" w:hAnsi="Arial" w:cs="Arial"/>
            <w:color w:val="494645"/>
            <w:sz w:val="17"/>
            <w:szCs w:val="17"/>
          </w:rPr>
          <w:t>kom</w:t>
        </w:r>
      </w:ins>
      <w:proofErr w:type="spellEnd"/>
      <w:r w:rsidR="00F2670D" w:rsidRPr="00ED52A8">
        <w:rPr>
          <w:rFonts w:ascii="Arial" w:eastAsia="Arial" w:hAnsi="Arial" w:cs="Arial"/>
          <w:color w:val="494645"/>
          <w:sz w:val="17"/>
          <w:szCs w:val="17"/>
        </w:rPr>
        <w:t xml:space="preserve"> </w:t>
      </w:r>
      <w:proofErr w:type="spellStart"/>
      <w:r w:rsidR="00F2670D" w:rsidRPr="00ED52A8">
        <w:rPr>
          <w:rFonts w:ascii="Arial" w:eastAsia="Arial" w:hAnsi="Arial" w:cs="Arial"/>
          <w:color w:val="494645"/>
          <w:sz w:val="17"/>
          <w:szCs w:val="17"/>
        </w:rPr>
        <w:t>noj</w:t>
      </w:r>
      <w:proofErr w:type="spellEnd"/>
      <w:r w:rsidR="00F2670D" w:rsidRPr="00ED52A8">
        <w:rPr>
          <w:rFonts w:ascii="Arial" w:eastAsia="Arial" w:hAnsi="Arial" w:cs="Arial"/>
          <w:color w:val="494645"/>
          <w:sz w:val="17"/>
          <w:szCs w:val="17"/>
        </w:rPr>
        <w:t xml:space="preserve"> </w:t>
      </w:r>
      <w:proofErr w:type="spellStart"/>
      <w:r w:rsidR="00F2670D" w:rsidRPr="00ED52A8">
        <w:rPr>
          <w:rFonts w:ascii="Arial" w:eastAsia="Arial" w:hAnsi="Arial" w:cs="Arial"/>
          <w:color w:val="494645"/>
          <w:sz w:val="17"/>
          <w:szCs w:val="17"/>
        </w:rPr>
        <w:t>kom</w:t>
      </w:r>
      <w:proofErr w:type="spellEnd"/>
      <w:r w:rsidR="00F2670D" w:rsidRPr="00ED52A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haus</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nyob</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rau</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daim</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liaj</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teb</w:t>
      </w:r>
      <w:proofErr w:type="spellEnd"/>
      <w:r w:rsidR="00A242C8">
        <w:rPr>
          <w:rFonts w:ascii="Arial" w:eastAsia="Arial" w:hAnsi="Arial" w:cs="Arial"/>
          <w:color w:val="494645"/>
          <w:sz w:val="17"/>
          <w:szCs w:val="17"/>
        </w:rPr>
        <w:t xml:space="preserve"> </w:t>
      </w:r>
      <w:proofErr w:type="spellStart"/>
      <w:r w:rsidR="00A242C8">
        <w:rPr>
          <w:rFonts w:ascii="Arial" w:eastAsia="Arial" w:hAnsi="Arial" w:cs="Arial"/>
          <w:color w:val="494645"/>
          <w:sz w:val="17"/>
          <w:szCs w:val="17"/>
        </w:rPr>
        <w:t>xwb</w:t>
      </w:r>
      <w:proofErr w:type="spellEnd"/>
      <w:r w:rsidR="00A242C8">
        <w:rPr>
          <w:rFonts w:ascii="Arial" w:eastAsia="Arial" w:hAnsi="Arial" w:cs="Arial"/>
          <w:color w:val="494645"/>
          <w:sz w:val="17"/>
          <w:szCs w:val="17"/>
        </w:rPr>
        <w:t>?</w:t>
      </w:r>
    </w:p>
    <w:p w14:paraId="0922EC54" w14:textId="77777777" w:rsidR="00BF3E5F" w:rsidRPr="00ED52A8" w:rsidRDefault="00BF3E5F">
      <w:pPr>
        <w:spacing w:line="76" w:lineRule="exact"/>
        <w:rPr>
          <w:sz w:val="20"/>
          <w:szCs w:val="20"/>
        </w:rPr>
      </w:pPr>
    </w:p>
    <w:p w14:paraId="1BD11162" w14:textId="549A660D" w:rsidR="00BF3E5F" w:rsidRPr="00ED52A8" w:rsidRDefault="00BF3E5F">
      <w:pPr>
        <w:ind w:left="355"/>
        <w:rPr>
          <w:sz w:val="20"/>
          <w:szCs w:val="20"/>
        </w:rPr>
      </w:pPr>
    </w:p>
    <w:p w14:paraId="3E949F4A" w14:textId="77777777" w:rsidR="00BF3E5F" w:rsidRDefault="00F2670D">
      <w:pPr>
        <w:spacing w:line="20" w:lineRule="exact"/>
        <w:rPr>
          <w:sz w:val="20"/>
          <w:szCs w:val="20"/>
        </w:rPr>
      </w:pPr>
      <w:r>
        <w:rPr>
          <w:sz w:val="20"/>
          <w:szCs w:val="20"/>
        </w:rPr>
        <w:br w:type="column"/>
      </w:r>
    </w:p>
    <w:p w14:paraId="66AFA6AF" w14:textId="77777777" w:rsidR="00BF3E5F" w:rsidRDefault="00BF3E5F">
      <w:pPr>
        <w:spacing w:line="260" w:lineRule="exact"/>
        <w:rPr>
          <w:sz w:val="20"/>
          <w:szCs w:val="20"/>
        </w:rPr>
      </w:pPr>
    </w:p>
    <w:p w14:paraId="7B9A6861" w14:textId="53616B00" w:rsidR="00BF3E5F" w:rsidRPr="009154C2" w:rsidRDefault="009154C2" w:rsidP="009154C2">
      <w:pPr>
        <w:rPr>
          <w:sz w:val="16"/>
          <w:szCs w:val="16"/>
        </w:rPr>
      </w:pPr>
      <w:r>
        <w:rPr>
          <w:rFonts w:ascii="Arial" w:eastAsia="Arial" w:hAnsi="Arial" w:cs="Arial"/>
          <w:color w:val="9DA99E"/>
          <w:sz w:val="16"/>
          <w:szCs w:val="16"/>
        </w:rPr>
        <w:t xml:space="preserve">                                           </w:t>
      </w:r>
      <w:r w:rsidR="00F2670D" w:rsidRPr="009154C2">
        <w:rPr>
          <w:rFonts w:ascii="Arial" w:eastAsia="Arial" w:hAnsi="Arial" w:cs="Arial"/>
          <w:color w:val="9DA99E"/>
          <w:sz w:val="16"/>
          <w:szCs w:val="16"/>
        </w:rPr>
        <w:t>TSIS MUAJ</w:t>
      </w:r>
    </w:p>
    <w:p w14:paraId="6DA34526" w14:textId="77777777" w:rsidR="00BF3E5F" w:rsidRDefault="00BF3E5F">
      <w:pPr>
        <w:spacing w:line="200" w:lineRule="exact"/>
        <w:rPr>
          <w:sz w:val="20"/>
          <w:szCs w:val="20"/>
        </w:rPr>
      </w:pPr>
    </w:p>
    <w:p w14:paraId="2BA0C302" w14:textId="77777777" w:rsidR="00BF3E5F" w:rsidRDefault="00BF3E5F">
      <w:pPr>
        <w:spacing w:line="213" w:lineRule="exact"/>
        <w:rPr>
          <w:sz w:val="20"/>
          <w:szCs w:val="20"/>
        </w:rPr>
      </w:pPr>
    </w:p>
    <w:p w14:paraId="5165F579" w14:textId="337E1C70" w:rsidR="00BF3E5F" w:rsidRPr="00BE0A5A" w:rsidRDefault="00F2670D" w:rsidP="00BE0A5A">
      <w:pPr>
        <w:spacing w:line="378" w:lineRule="auto"/>
        <w:ind w:right="40"/>
        <w:jc w:val="both"/>
        <w:rPr>
          <w:sz w:val="20"/>
          <w:szCs w:val="20"/>
        </w:rPr>
      </w:pPr>
      <w:proofErr w:type="spellStart"/>
      <w:r w:rsidRPr="00BE0A5A">
        <w:rPr>
          <w:rFonts w:ascii="Arial" w:eastAsia="Arial" w:hAnsi="Arial" w:cs="Arial"/>
          <w:color w:val="494645"/>
          <w:sz w:val="14"/>
          <w:szCs w:val="14"/>
        </w:rPr>
        <w:t>Puas</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yog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koj</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lub</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luag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hauj</w:t>
      </w:r>
      <w:proofErr w:type="spellEnd"/>
      <w:r w:rsidR="00BE1416">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lwm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tseem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ceeb</w:t>
      </w:r>
      <w:proofErr w:type="spellEnd"/>
      <w:r w:rsidRPr="00BE0A5A">
        <w:rPr>
          <w:rFonts w:ascii="Arial" w:eastAsia="Arial" w:hAnsi="Arial" w:cs="Arial"/>
          <w:color w:val="494645"/>
          <w:sz w:val="14"/>
          <w:szCs w:val="14"/>
        </w:rPr>
        <w:t xml:space="preserve"> los </w:t>
      </w:r>
      <w:proofErr w:type="spellStart"/>
      <w:r w:rsidRPr="00BE0A5A">
        <w:rPr>
          <w:rFonts w:ascii="Arial" w:eastAsia="Arial" w:hAnsi="Arial" w:cs="Arial"/>
          <w:color w:val="494645"/>
          <w:sz w:val="14"/>
          <w:szCs w:val="14"/>
        </w:rPr>
        <w:t>muag</w:t>
      </w:r>
      <w:proofErr w:type="spellEnd"/>
      <w:r w:rsidRPr="00BE0A5A">
        <w:rPr>
          <w:rFonts w:ascii="Arial" w:eastAsia="Arial" w:hAnsi="Arial" w:cs="Arial"/>
          <w:color w:val="494645"/>
          <w:sz w:val="14"/>
          <w:szCs w:val="14"/>
        </w:rPr>
        <w:t xml:space="preserve"> cov </w:t>
      </w:r>
      <w:proofErr w:type="spellStart"/>
      <w:r w:rsidRPr="00BE0A5A">
        <w:rPr>
          <w:rFonts w:ascii="Arial" w:eastAsia="Arial" w:hAnsi="Arial" w:cs="Arial"/>
          <w:color w:val="494645"/>
          <w:sz w:val="14"/>
          <w:szCs w:val="14"/>
        </w:rPr>
        <w:t>zaub</w:t>
      </w:r>
      <w:proofErr w:type="spellEnd"/>
      <w:r w:rsidRPr="00BE0A5A">
        <w:rPr>
          <w:rFonts w:ascii="Arial" w:eastAsia="Arial" w:hAnsi="Arial" w:cs="Arial"/>
          <w:color w:val="494645"/>
          <w:sz w:val="14"/>
          <w:szCs w:val="14"/>
        </w:rPr>
        <w:t xml:space="preserve"> mov </w:t>
      </w:r>
      <w:proofErr w:type="spellStart"/>
      <w:r w:rsidRPr="00BE0A5A">
        <w:rPr>
          <w:rFonts w:ascii="Arial" w:eastAsia="Arial" w:hAnsi="Arial" w:cs="Arial"/>
          <w:color w:val="494645"/>
          <w:sz w:val="14"/>
          <w:szCs w:val="14"/>
        </w:rPr>
        <w:t>ncaj</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qha</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rau</w:t>
      </w:r>
      <w:proofErr w:type="spellEnd"/>
      <w:r w:rsidRPr="00BE0A5A">
        <w:rPr>
          <w:rFonts w:ascii="Arial" w:eastAsia="Arial" w:hAnsi="Arial" w:cs="Arial"/>
          <w:color w:val="494645"/>
          <w:sz w:val="14"/>
          <w:szCs w:val="14"/>
        </w:rPr>
        <w:t xml:space="preserve"> cov </w:t>
      </w:r>
      <w:proofErr w:type="spellStart"/>
      <w:r w:rsidRPr="00BE0A5A">
        <w:rPr>
          <w:rFonts w:ascii="Arial" w:eastAsia="Arial" w:hAnsi="Arial" w:cs="Arial"/>
          <w:color w:val="494645"/>
          <w:sz w:val="14"/>
          <w:szCs w:val="14"/>
        </w:rPr>
        <w:t>neeg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siv</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khoom</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uas</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txhais</w:t>
      </w:r>
      <w:proofErr w:type="spellEnd"/>
      <w:r w:rsidRPr="00BE0A5A">
        <w:rPr>
          <w:rFonts w:ascii="Arial" w:eastAsia="Arial" w:hAnsi="Arial" w:cs="Arial"/>
          <w:color w:val="494645"/>
          <w:sz w:val="14"/>
          <w:szCs w:val="14"/>
        </w:rPr>
        <w:t xml:space="preserve"> tau </w:t>
      </w:r>
      <w:proofErr w:type="spellStart"/>
      <w:r w:rsidRPr="00BE0A5A">
        <w:rPr>
          <w:rFonts w:ascii="Arial" w:eastAsia="Arial" w:hAnsi="Arial" w:cs="Arial"/>
          <w:color w:val="494645"/>
          <w:sz w:val="14"/>
          <w:szCs w:val="14"/>
        </w:rPr>
        <w:t>tias</w:t>
      </w:r>
      <w:proofErr w:type="spellEnd"/>
      <w:r w:rsidRPr="00BE0A5A">
        <w:rPr>
          <w:rFonts w:ascii="Arial" w:eastAsia="Arial" w:hAnsi="Arial" w:cs="Arial"/>
          <w:color w:val="494645"/>
          <w:sz w:val="14"/>
          <w:szCs w:val="14"/>
        </w:rPr>
        <w:t xml:space="preserve"> 50.1% los</w:t>
      </w:r>
      <w:r w:rsidR="00BE1416">
        <w:rPr>
          <w:rFonts w:ascii="Arial" w:eastAsia="Arial" w:hAnsi="Arial" w:cs="Arial"/>
          <w:color w:val="494645"/>
          <w:sz w:val="14"/>
          <w:szCs w:val="14"/>
        </w:rPr>
        <w:t xml:space="preserve"> </w:t>
      </w:r>
      <w:r w:rsidRPr="00BE0A5A">
        <w:rPr>
          <w:rFonts w:ascii="Arial" w:eastAsia="Arial" w:hAnsi="Arial" w:cs="Arial"/>
          <w:color w:val="494645"/>
          <w:sz w:val="14"/>
          <w:szCs w:val="14"/>
        </w:rPr>
        <w:t xml:space="preserve">sis </w:t>
      </w:r>
      <w:proofErr w:type="spellStart"/>
      <w:r w:rsidRPr="00BE0A5A">
        <w:rPr>
          <w:rFonts w:ascii="Arial" w:eastAsia="Arial" w:hAnsi="Arial" w:cs="Arial"/>
          <w:color w:val="494645"/>
          <w:sz w:val="14"/>
          <w:szCs w:val="14"/>
        </w:rPr>
        <w:t>ntau</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dua</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ntawm</w:t>
      </w:r>
      <w:proofErr w:type="spellEnd"/>
      <w:r w:rsidRPr="00BE0A5A">
        <w:rPr>
          <w:rFonts w:ascii="Arial" w:eastAsia="Arial" w:hAnsi="Arial" w:cs="Arial"/>
          <w:color w:val="494645"/>
          <w:sz w:val="14"/>
          <w:szCs w:val="14"/>
        </w:rPr>
        <w:t xml:space="preserve"> cov </w:t>
      </w:r>
      <w:proofErr w:type="spellStart"/>
      <w:r w:rsidRPr="00BE0A5A">
        <w:rPr>
          <w:rFonts w:ascii="Arial" w:eastAsia="Arial" w:hAnsi="Arial" w:cs="Arial"/>
          <w:color w:val="494645"/>
          <w:sz w:val="14"/>
          <w:szCs w:val="14"/>
        </w:rPr>
        <w:t>nyiaj</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hauv</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koj</w:t>
      </w:r>
      <w:proofErr w:type="spellEnd"/>
      <w:r w:rsidRPr="00BE0A5A">
        <w:rPr>
          <w:rFonts w:ascii="Arial" w:eastAsia="Arial" w:hAnsi="Arial" w:cs="Arial"/>
          <w:color w:val="494645"/>
          <w:sz w:val="14"/>
          <w:szCs w:val="14"/>
        </w:rPr>
        <w:t xml:space="preserve"> cov </w:t>
      </w:r>
      <w:proofErr w:type="spellStart"/>
      <w:r w:rsidRPr="00BE0A5A">
        <w:rPr>
          <w:rFonts w:ascii="Arial" w:eastAsia="Arial" w:hAnsi="Arial" w:cs="Arial"/>
          <w:color w:val="494645"/>
          <w:sz w:val="14"/>
          <w:szCs w:val="14"/>
        </w:rPr>
        <w:t>zaub</w:t>
      </w:r>
      <w:proofErr w:type="spellEnd"/>
      <w:r w:rsidRPr="00BE0A5A">
        <w:rPr>
          <w:rFonts w:ascii="Arial" w:eastAsia="Arial" w:hAnsi="Arial" w:cs="Arial"/>
          <w:color w:val="494645"/>
          <w:sz w:val="14"/>
          <w:szCs w:val="14"/>
        </w:rPr>
        <w:t xml:space="preserve"> mov </w:t>
      </w:r>
      <w:proofErr w:type="spellStart"/>
      <w:r w:rsidRPr="00BE0A5A">
        <w:rPr>
          <w:rFonts w:ascii="Arial" w:eastAsia="Arial" w:hAnsi="Arial" w:cs="Arial"/>
          <w:color w:val="494645"/>
          <w:sz w:val="14"/>
          <w:szCs w:val="14"/>
        </w:rPr>
        <w:t>muag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txhua</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xyoo</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yog</w:t>
      </w:r>
      <w:proofErr w:type="spellEnd"/>
      <w:r w:rsidRPr="00BE0A5A">
        <w:rPr>
          <w:rFonts w:ascii="Arial" w:eastAsia="Arial" w:hAnsi="Arial" w:cs="Arial"/>
          <w:color w:val="494645"/>
          <w:sz w:val="14"/>
          <w:szCs w:val="14"/>
        </w:rPr>
        <w:t xml:space="preserve"> </w:t>
      </w:r>
      <w:ins w:id="4708" w:author="Kaxiong" w:date="2021-06-11T16:22:00Z">
        <w:r w:rsidR="00930125">
          <w:rPr>
            <w:rFonts w:ascii="Arial" w:eastAsia="Arial" w:hAnsi="Arial" w:cs="Arial"/>
            <w:color w:val="494645"/>
            <w:sz w:val="14"/>
            <w:szCs w:val="14"/>
          </w:rPr>
          <w:t>tau</w:t>
        </w:r>
      </w:ins>
      <w:del w:id="4709" w:author="Kaxiong" w:date="2021-06-11T16:22:00Z">
        <w:r w:rsidRPr="00BE0A5A" w:rsidDel="00930125">
          <w:rPr>
            <w:rFonts w:ascii="Arial" w:eastAsia="Arial" w:hAnsi="Arial" w:cs="Arial"/>
            <w:color w:val="494645"/>
            <w:sz w:val="14"/>
            <w:szCs w:val="14"/>
          </w:rPr>
          <w:delText>ua</w:delText>
        </w:r>
      </w:del>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ncaj</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qha</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rau</w:t>
      </w:r>
      <w:proofErr w:type="spellEnd"/>
      <w:r w:rsidRPr="00BE0A5A">
        <w:rPr>
          <w:rFonts w:ascii="Arial" w:eastAsia="Arial" w:hAnsi="Arial" w:cs="Arial"/>
          <w:color w:val="494645"/>
          <w:sz w:val="14"/>
          <w:szCs w:val="14"/>
        </w:rPr>
        <w:t xml:space="preserve"> cov tib </w:t>
      </w:r>
      <w:proofErr w:type="spellStart"/>
      <w:r w:rsidRPr="00BE0A5A">
        <w:rPr>
          <w:rFonts w:ascii="Arial" w:eastAsia="Arial" w:hAnsi="Arial" w:cs="Arial"/>
          <w:color w:val="494645"/>
          <w:sz w:val="14"/>
          <w:szCs w:val="14"/>
        </w:rPr>
        <w:t>neeg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tsis</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yog</w:t>
      </w:r>
      <w:proofErr w:type="spellEnd"/>
      <w:r w:rsidRPr="00BE0A5A">
        <w:rPr>
          <w:rFonts w:ascii="Arial" w:eastAsia="Arial" w:hAnsi="Arial" w:cs="Arial"/>
          <w:color w:val="494645"/>
          <w:sz w:val="14"/>
          <w:szCs w:val="14"/>
        </w:rPr>
        <w:t xml:space="preserve"> </w:t>
      </w:r>
      <w:proofErr w:type="spellStart"/>
      <w:r w:rsidRPr="00BE0A5A">
        <w:rPr>
          <w:rFonts w:ascii="Arial" w:eastAsia="Arial" w:hAnsi="Arial" w:cs="Arial"/>
          <w:color w:val="494645"/>
          <w:sz w:val="14"/>
          <w:szCs w:val="14"/>
        </w:rPr>
        <w:t>kev</w:t>
      </w:r>
      <w:proofErr w:type="spellEnd"/>
      <w:r w:rsidRPr="00BE0A5A">
        <w:rPr>
          <w:rFonts w:ascii="Arial" w:eastAsia="Arial" w:hAnsi="Arial" w:cs="Arial"/>
          <w:color w:val="494645"/>
          <w:sz w:val="14"/>
          <w:szCs w:val="14"/>
        </w:rPr>
        <w:t xml:space="preserve"> lag </w:t>
      </w:r>
      <w:proofErr w:type="spellStart"/>
      <w:r w:rsidRPr="00BE0A5A">
        <w:rPr>
          <w:rFonts w:ascii="Arial" w:eastAsia="Arial" w:hAnsi="Arial" w:cs="Arial"/>
          <w:color w:val="494645"/>
          <w:sz w:val="14"/>
          <w:szCs w:val="14"/>
        </w:rPr>
        <w:t>luam</w:t>
      </w:r>
      <w:proofErr w:type="spellEnd"/>
      <w:r w:rsidRPr="00BE0A5A">
        <w:rPr>
          <w:rFonts w:ascii="Arial" w:eastAsia="Arial" w:hAnsi="Arial" w:cs="Arial"/>
          <w:color w:val="494645"/>
          <w:sz w:val="14"/>
          <w:szCs w:val="14"/>
        </w:rPr>
        <w:t>?</w:t>
      </w:r>
    </w:p>
    <w:p w14:paraId="4F870350" w14:textId="77777777" w:rsidR="00BF3E5F" w:rsidRDefault="00BF3E5F">
      <w:pPr>
        <w:spacing w:line="51" w:lineRule="exact"/>
        <w:rPr>
          <w:sz w:val="20"/>
          <w:szCs w:val="20"/>
        </w:rPr>
      </w:pPr>
    </w:p>
    <w:p w14:paraId="09970489" w14:textId="77777777" w:rsidR="00BF3E5F" w:rsidRDefault="00BF3E5F">
      <w:pPr>
        <w:sectPr w:rsidR="00BF3E5F">
          <w:type w:val="continuous"/>
          <w:pgSz w:w="12240" w:h="15840"/>
          <w:pgMar w:top="1011" w:right="700" w:bottom="0" w:left="725" w:header="0" w:footer="0" w:gutter="0"/>
          <w:cols w:num="2" w:space="720" w:equalWidth="0">
            <w:col w:w="5375" w:space="720"/>
            <w:col w:w="4720"/>
          </w:cols>
        </w:sectPr>
      </w:pPr>
    </w:p>
    <w:p w14:paraId="0195A18A" w14:textId="0278CC16" w:rsidR="00BF3E5F" w:rsidRPr="002F56ED" w:rsidRDefault="0037379A">
      <w:pPr>
        <w:ind w:left="535"/>
        <w:rPr>
          <w:sz w:val="20"/>
          <w:szCs w:val="20"/>
        </w:rPr>
      </w:pPr>
      <w:ins w:id="4710" w:author="Kaxiong" w:date="2021-06-11T15:20:00Z">
        <w:r>
          <w:rPr>
            <w:rFonts w:ascii="Arial" w:eastAsia="Arial" w:hAnsi="Arial" w:cs="Arial"/>
            <w:color w:val="C9B100"/>
            <w:sz w:val="20"/>
            <w:szCs w:val="20"/>
          </w:rPr>
          <w:t>YOG</w:t>
        </w:r>
      </w:ins>
      <w:del w:id="4711" w:author="Kaxiong" w:date="2021-06-11T15:20:00Z">
        <w:r w:rsidR="002F56ED" w:rsidRPr="002F56ED" w:rsidDel="0037379A">
          <w:rPr>
            <w:rFonts w:ascii="Arial" w:eastAsia="Arial" w:hAnsi="Arial" w:cs="Arial"/>
            <w:color w:val="C9B100"/>
            <w:sz w:val="20"/>
            <w:szCs w:val="20"/>
          </w:rPr>
          <w:delText>MUAJ</w:delText>
        </w:r>
        <w:r w:rsidR="002D08D9" w:rsidDel="0037379A">
          <w:rPr>
            <w:rFonts w:ascii="Arial" w:eastAsia="Arial" w:hAnsi="Arial" w:cs="Arial"/>
            <w:color w:val="C9B100"/>
            <w:sz w:val="20"/>
            <w:szCs w:val="20"/>
          </w:rPr>
          <w:delText xml:space="preserve"> </w:delText>
        </w:r>
      </w:del>
    </w:p>
    <w:p w14:paraId="6462CD39" w14:textId="18F4992E" w:rsidR="00BF3E5F" w:rsidRDefault="005A2F8F">
      <w:pPr>
        <w:spacing w:line="200" w:lineRule="exact"/>
        <w:rPr>
          <w:sz w:val="20"/>
          <w:szCs w:val="20"/>
        </w:rPr>
      </w:pPr>
      <w:r>
        <w:rPr>
          <w:rFonts w:ascii="Arial" w:eastAsia="Arial" w:hAnsi="Arial" w:cs="Arial"/>
          <w:noProof/>
          <w:color w:val="494645"/>
          <w:sz w:val="13"/>
          <w:szCs w:val="13"/>
        </w:rPr>
        <mc:AlternateContent>
          <mc:Choice Requires="wps">
            <w:drawing>
              <wp:anchor distT="0" distB="0" distL="114300" distR="114300" simplePos="0" relativeHeight="251663872" behindDoc="0" locked="0" layoutInCell="1" allowOverlap="1" wp14:anchorId="5F4EA35E" wp14:editId="3BF738A6">
                <wp:simplePos x="0" y="0"/>
                <wp:positionH relativeFrom="column">
                  <wp:posOffset>2686569</wp:posOffset>
                </wp:positionH>
                <wp:positionV relativeFrom="paragraph">
                  <wp:posOffset>12065</wp:posOffset>
                </wp:positionV>
                <wp:extent cx="956310" cy="332740"/>
                <wp:effectExtent l="0" t="0" r="0" b="0"/>
                <wp:wrapNone/>
                <wp:docPr id="60" name="Rectangle 60"/>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744A6D" w14:textId="1898C799"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712" w:author="Kaxiong" w:date="2021-06-11T15:20:00Z">
                              <w:r>
                                <w:rPr>
                                  <w:rFonts w:ascii="Arial" w:hAnsi="Arial" w:cs="Arial"/>
                                  <w:color w:val="A6A6A6" w:themeColor="background1" w:themeShade="A6"/>
                                  <w:sz w:val="16"/>
                                  <w:szCs w:val="16"/>
                                </w:rPr>
                                <w:t>YOG</w:t>
                              </w:r>
                            </w:ins>
                            <w:del w:id="4713" w:author="Kaxiong" w:date="2021-06-11T15:20:00Z">
                              <w:r w:rsidRPr="00BD0D4B" w:rsidDel="0037379A">
                                <w:rPr>
                                  <w:rFonts w:ascii="Arial" w:hAnsi="Arial" w:cs="Arial"/>
                                  <w:color w:val="A6A6A6" w:themeColor="background1" w:themeShade="A6"/>
                                  <w:sz w:val="16"/>
                                  <w:szCs w:val="16"/>
                                </w:rPr>
                                <w:delText>MUAJ</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EA35E" id="Rectangle 60" o:spid="_x0000_s1028" style="position:absolute;margin-left:211.55pt;margin-top:.95pt;width:75.3pt;height:2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" filled="f" stroked="f">
                <v:textbox>
                  <w:txbxContent>
                    <w:p w14:paraId="23744A6D" w14:textId="1898C799"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714" w:author="Kaxiong" w:date="2021-06-11T15:20:00Z">
                        <w:r>
                          <w:rPr>
                            <w:rFonts w:ascii="Arial" w:hAnsi="Arial" w:cs="Arial"/>
                            <w:color w:val="A6A6A6" w:themeColor="background1" w:themeShade="A6"/>
                            <w:sz w:val="16"/>
                            <w:szCs w:val="16"/>
                          </w:rPr>
                          <w:t>YOG</w:t>
                        </w:r>
                      </w:ins>
                      <w:del w:id="4715" w:author="Kaxiong" w:date="2021-06-11T15:20:00Z">
                        <w:r w:rsidRPr="00BD0D4B" w:rsidDel="0037379A">
                          <w:rPr>
                            <w:rFonts w:ascii="Arial" w:hAnsi="Arial" w:cs="Arial"/>
                            <w:color w:val="A6A6A6" w:themeColor="background1" w:themeShade="A6"/>
                            <w:sz w:val="16"/>
                            <w:szCs w:val="16"/>
                          </w:rPr>
                          <w:delText>MUAJ</w:delText>
                        </w:r>
                      </w:del>
                    </w:p>
                  </w:txbxContent>
                </v:textbox>
              </v:rect>
            </w:pict>
          </mc:Fallback>
        </mc:AlternateContent>
      </w:r>
    </w:p>
    <w:p w14:paraId="3D67F659" w14:textId="77777777" w:rsidR="00BF3E5F" w:rsidRDefault="00BF3E5F">
      <w:pPr>
        <w:spacing w:line="278" w:lineRule="exact"/>
        <w:rPr>
          <w:sz w:val="20"/>
          <w:szCs w:val="20"/>
        </w:rPr>
      </w:pPr>
    </w:p>
    <w:p w14:paraId="58629630" w14:textId="6A155AF7" w:rsidR="00BF3E5F" w:rsidRDefault="00F2670D">
      <w:pPr>
        <w:ind w:left="75"/>
        <w:rPr>
          <w:rFonts w:ascii="Arial" w:eastAsia="Arial" w:hAnsi="Arial" w:cs="Arial"/>
          <w:color w:val="494645"/>
          <w:sz w:val="16"/>
          <w:szCs w:val="16"/>
        </w:rPr>
      </w:pPr>
      <w:proofErr w:type="spellStart"/>
      <w:r w:rsidRPr="000E523F">
        <w:rPr>
          <w:rFonts w:ascii="Arial" w:eastAsia="Arial" w:hAnsi="Arial" w:cs="Arial"/>
          <w:color w:val="494645"/>
          <w:sz w:val="16"/>
          <w:szCs w:val="16"/>
        </w:rPr>
        <w:t>Koj</w:t>
      </w:r>
      <w:proofErr w:type="spellEnd"/>
      <w:r w:rsidRPr="000E523F">
        <w:rPr>
          <w:rFonts w:ascii="Arial" w:eastAsia="Arial" w:hAnsi="Arial" w:cs="Arial"/>
          <w:color w:val="494645"/>
          <w:sz w:val="16"/>
          <w:szCs w:val="16"/>
        </w:rPr>
        <w:t xml:space="preserve"> </w:t>
      </w:r>
      <w:proofErr w:type="spellStart"/>
      <w:r w:rsidRPr="000E523F">
        <w:rPr>
          <w:rFonts w:ascii="Arial" w:eastAsia="Arial" w:hAnsi="Arial" w:cs="Arial"/>
          <w:color w:val="494645"/>
          <w:sz w:val="16"/>
          <w:szCs w:val="16"/>
        </w:rPr>
        <w:t>muaj</w:t>
      </w:r>
      <w:proofErr w:type="spellEnd"/>
      <w:r>
        <w:rPr>
          <w:rFonts w:ascii="Arial" w:eastAsia="Arial" w:hAnsi="Arial" w:cs="Arial"/>
          <w:b/>
          <w:bCs/>
          <w:color w:val="494645"/>
          <w:sz w:val="16"/>
          <w:szCs w:val="16"/>
        </w:rPr>
        <w:t xml:space="preserve"> </w:t>
      </w:r>
      <w:ins w:id="4716" w:author="Kaxiong" w:date="2021-06-11T15:43:00Z">
        <w:r w:rsidR="009663C1">
          <w:rPr>
            <w:rFonts w:ascii="Arial" w:eastAsia="Arial" w:hAnsi="Arial" w:cs="Arial"/>
            <w:b/>
            <w:bCs/>
            <w:color w:val="494645"/>
            <w:sz w:val="16"/>
            <w:szCs w:val="16"/>
          </w:rPr>
          <w:t xml:space="preserve">Kev </w:t>
        </w:r>
        <w:proofErr w:type="spellStart"/>
        <w:r w:rsidR="009663C1">
          <w:rPr>
            <w:rFonts w:ascii="Arial" w:eastAsia="Arial" w:hAnsi="Arial" w:cs="Arial"/>
            <w:b/>
            <w:bCs/>
            <w:color w:val="494645"/>
            <w:sz w:val="16"/>
            <w:szCs w:val="16"/>
          </w:rPr>
          <w:t>Zam</w:t>
        </w:r>
        <w:proofErr w:type="spellEnd"/>
        <w:r w:rsidR="009663C1">
          <w:rPr>
            <w:rFonts w:ascii="Arial" w:eastAsia="Arial" w:hAnsi="Arial" w:cs="Arial"/>
            <w:b/>
            <w:bCs/>
            <w:color w:val="494645"/>
            <w:sz w:val="16"/>
            <w:szCs w:val="16"/>
          </w:rPr>
          <w:t xml:space="preserve"> Tag </w:t>
        </w:r>
        <w:proofErr w:type="spellStart"/>
        <w:r w:rsidR="009663C1">
          <w:rPr>
            <w:rFonts w:ascii="Arial" w:eastAsia="Arial" w:hAnsi="Arial" w:cs="Arial"/>
            <w:b/>
            <w:bCs/>
            <w:color w:val="494645"/>
            <w:sz w:val="16"/>
            <w:szCs w:val="16"/>
          </w:rPr>
          <w:t>Nrho</w:t>
        </w:r>
      </w:ins>
      <w:proofErr w:type="spellEnd"/>
      <w:del w:id="4717" w:author="Kaxiong" w:date="2021-06-11T15:43:00Z">
        <w:r w:rsidR="000E523F" w:rsidDel="009663C1">
          <w:rPr>
            <w:rFonts w:ascii="Arial" w:eastAsia="Arial" w:hAnsi="Arial" w:cs="Arial"/>
            <w:b/>
            <w:bCs/>
            <w:color w:val="494645"/>
            <w:sz w:val="16"/>
            <w:szCs w:val="16"/>
          </w:rPr>
          <w:delText>KEV SAM TXIM TAG NRO</w:delText>
        </w:r>
      </w:del>
      <w:r>
        <w:rPr>
          <w:rFonts w:ascii="Arial" w:eastAsia="Arial" w:hAnsi="Arial" w:cs="Arial"/>
          <w:b/>
          <w:bCs/>
          <w:color w:val="494645"/>
          <w:sz w:val="16"/>
          <w:szCs w:val="16"/>
        </w:rPr>
        <w:t xml:space="preserve"> </w:t>
      </w:r>
      <w:r w:rsidRPr="000E523F">
        <w:rPr>
          <w:rFonts w:ascii="Arial" w:eastAsia="Arial" w:hAnsi="Arial" w:cs="Arial"/>
          <w:color w:val="494645"/>
          <w:sz w:val="16"/>
          <w:szCs w:val="16"/>
        </w:rPr>
        <w:t xml:space="preserve">los </w:t>
      </w:r>
      <w:proofErr w:type="spellStart"/>
      <w:r w:rsidRPr="000E523F">
        <w:rPr>
          <w:rFonts w:ascii="Arial" w:eastAsia="Arial" w:hAnsi="Arial" w:cs="Arial"/>
          <w:color w:val="494645"/>
          <w:sz w:val="16"/>
          <w:szCs w:val="16"/>
        </w:rPr>
        <w:t>ntawm</w:t>
      </w:r>
      <w:proofErr w:type="spellEnd"/>
      <w:r w:rsidRPr="000E523F">
        <w:rPr>
          <w:rFonts w:ascii="Arial" w:eastAsia="Arial" w:hAnsi="Arial" w:cs="Arial"/>
          <w:color w:val="494645"/>
          <w:sz w:val="16"/>
          <w:szCs w:val="16"/>
        </w:rPr>
        <w:t xml:space="preserve"> </w:t>
      </w:r>
      <w:proofErr w:type="spellStart"/>
      <w:r w:rsidRPr="000E523F">
        <w:rPr>
          <w:rFonts w:ascii="Arial" w:eastAsia="Arial" w:hAnsi="Arial" w:cs="Arial"/>
          <w:color w:val="494645"/>
          <w:sz w:val="16"/>
          <w:szCs w:val="16"/>
        </w:rPr>
        <w:t>Txoj</w:t>
      </w:r>
      <w:proofErr w:type="spellEnd"/>
    </w:p>
    <w:p w14:paraId="0B6A969D" w14:textId="7E7C35DC" w:rsidR="000E523F" w:rsidRDefault="000E523F">
      <w:pPr>
        <w:ind w:left="75"/>
        <w:rPr>
          <w:rFonts w:ascii="Arial" w:eastAsia="Arial" w:hAnsi="Arial" w:cs="Arial"/>
          <w:color w:val="494645"/>
          <w:sz w:val="16"/>
          <w:szCs w:val="16"/>
        </w:rPr>
      </w:pPr>
    </w:p>
    <w:p w14:paraId="6861D61F" w14:textId="77777777" w:rsidR="000E523F" w:rsidRDefault="000E523F">
      <w:pPr>
        <w:ind w:left="75"/>
        <w:rPr>
          <w:sz w:val="20"/>
          <w:szCs w:val="20"/>
        </w:rPr>
      </w:pPr>
    </w:p>
    <w:p w14:paraId="592891D1" w14:textId="63522254" w:rsidR="00BF3E5F" w:rsidRDefault="00F2670D">
      <w:pPr>
        <w:spacing w:line="20" w:lineRule="exact"/>
        <w:rPr>
          <w:sz w:val="20"/>
          <w:szCs w:val="20"/>
        </w:rPr>
      </w:pPr>
      <w:r>
        <w:rPr>
          <w:sz w:val="20"/>
          <w:szCs w:val="20"/>
        </w:rPr>
        <w:br w:type="column"/>
      </w:r>
    </w:p>
    <w:p w14:paraId="2E55E828" w14:textId="07EDE6C9" w:rsidR="00BF3E5F" w:rsidRPr="00BE0A5A" w:rsidRDefault="00F2670D">
      <w:pPr>
        <w:rPr>
          <w:sz w:val="20"/>
          <w:szCs w:val="20"/>
        </w:rPr>
      </w:pPr>
      <w:proofErr w:type="spellStart"/>
      <w:r w:rsidRPr="00BE0A5A">
        <w:rPr>
          <w:rFonts w:ascii="Arial" w:eastAsia="Arial" w:hAnsi="Arial" w:cs="Arial"/>
          <w:i/>
          <w:iCs/>
          <w:color w:val="494645"/>
          <w:sz w:val="14"/>
          <w:szCs w:val="14"/>
        </w:rPr>
        <w:t>Nco</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tseg</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Qhov</w:t>
      </w:r>
      <w:proofErr w:type="spellEnd"/>
      <w:r w:rsidRPr="00BE0A5A">
        <w:rPr>
          <w:rFonts w:ascii="Arial" w:eastAsia="Arial" w:hAnsi="Arial" w:cs="Arial"/>
          <w:i/>
          <w:iCs/>
          <w:color w:val="494645"/>
          <w:sz w:val="14"/>
          <w:szCs w:val="14"/>
        </w:rPr>
        <w:t xml:space="preserve"> no </w:t>
      </w:r>
      <w:proofErr w:type="spellStart"/>
      <w:r w:rsidRPr="00BE0A5A">
        <w:rPr>
          <w:rFonts w:ascii="Arial" w:eastAsia="Arial" w:hAnsi="Arial" w:cs="Arial"/>
          <w:i/>
          <w:iCs/>
          <w:color w:val="494645"/>
          <w:sz w:val="14"/>
          <w:szCs w:val="14"/>
        </w:rPr>
        <w:t>yuav</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suav</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nrog</w:t>
      </w:r>
      <w:proofErr w:type="spellEnd"/>
      <w:r w:rsidRPr="00BE0A5A">
        <w:rPr>
          <w:rFonts w:ascii="Arial" w:eastAsia="Arial" w:hAnsi="Arial" w:cs="Arial"/>
          <w:i/>
          <w:iCs/>
          <w:color w:val="494645"/>
          <w:sz w:val="14"/>
          <w:szCs w:val="14"/>
        </w:rPr>
        <w:t xml:space="preserve"> </w:t>
      </w:r>
      <w:proofErr w:type="spellStart"/>
      <w:ins w:id="4718" w:author="Kaxiong" w:date="2021-06-11T16:24:00Z">
        <w:r w:rsidR="00C73BA5">
          <w:rPr>
            <w:rFonts w:ascii="Arial" w:eastAsia="Arial" w:hAnsi="Arial" w:cs="Arial"/>
            <w:i/>
            <w:iCs/>
            <w:color w:val="494645"/>
            <w:sz w:val="14"/>
            <w:szCs w:val="14"/>
          </w:rPr>
          <w:t>kev</w:t>
        </w:r>
        <w:proofErr w:type="spellEnd"/>
        <w:r w:rsidR="00C73BA5">
          <w:rPr>
            <w:rFonts w:ascii="Arial" w:eastAsia="Arial" w:hAnsi="Arial" w:cs="Arial"/>
            <w:i/>
            <w:iCs/>
            <w:color w:val="494645"/>
            <w:sz w:val="14"/>
            <w:szCs w:val="14"/>
          </w:rPr>
          <w:t xml:space="preserve"> </w:t>
        </w:r>
        <w:proofErr w:type="spellStart"/>
        <w:r w:rsidR="00C73BA5">
          <w:rPr>
            <w:rFonts w:ascii="Arial" w:eastAsia="Arial" w:hAnsi="Arial" w:cs="Arial"/>
            <w:i/>
            <w:iCs/>
            <w:color w:val="494645"/>
            <w:sz w:val="14"/>
            <w:szCs w:val="14"/>
          </w:rPr>
          <w:t>teeb</w:t>
        </w:r>
        <w:proofErr w:type="spellEnd"/>
        <w:r w:rsidR="00C73BA5">
          <w:rPr>
            <w:rFonts w:ascii="Arial" w:eastAsia="Arial" w:hAnsi="Arial" w:cs="Arial"/>
            <w:i/>
            <w:iCs/>
            <w:color w:val="494645"/>
            <w:sz w:val="14"/>
            <w:szCs w:val="14"/>
          </w:rPr>
          <w:t xml:space="preserve"> mug </w:t>
        </w:r>
        <w:proofErr w:type="spellStart"/>
        <w:r w:rsidR="00C73BA5">
          <w:rPr>
            <w:rFonts w:ascii="Arial" w:eastAsia="Arial" w:hAnsi="Arial" w:cs="Arial"/>
            <w:i/>
            <w:iCs/>
            <w:color w:val="494645"/>
            <w:sz w:val="14"/>
            <w:szCs w:val="14"/>
          </w:rPr>
          <w:t>khoom</w:t>
        </w:r>
        <w:proofErr w:type="spellEnd"/>
        <w:r w:rsidR="00C73BA5">
          <w:rPr>
            <w:rFonts w:ascii="Arial" w:eastAsia="Arial" w:hAnsi="Arial" w:cs="Arial"/>
            <w:i/>
            <w:iCs/>
            <w:color w:val="494645"/>
            <w:sz w:val="14"/>
            <w:szCs w:val="14"/>
          </w:rPr>
          <w:t xml:space="preserve"> </w:t>
        </w:r>
      </w:ins>
      <w:del w:id="4719" w:author="Kaxiong" w:date="2021-06-11T16:24:00Z">
        <w:r w:rsidRPr="00BE0A5A" w:rsidDel="00C73BA5">
          <w:rPr>
            <w:rFonts w:ascii="Arial" w:eastAsia="Arial" w:hAnsi="Arial" w:cs="Arial"/>
            <w:i/>
            <w:iCs/>
            <w:color w:val="494645"/>
            <w:sz w:val="14"/>
            <w:szCs w:val="14"/>
          </w:rPr>
          <w:delText xml:space="preserve">cov laj kab </w:delText>
        </w:r>
      </w:del>
      <w:proofErr w:type="spellStart"/>
      <w:r w:rsidRPr="00BE0A5A">
        <w:rPr>
          <w:rFonts w:ascii="Arial" w:eastAsia="Arial" w:hAnsi="Arial" w:cs="Arial"/>
          <w:i/>
          <w:iCs/>
          <w:color w:val="494645"/>
          <w:sz w:val="14"/>
          <w:szCs w:val="14"/>
        </w:rPr>
        <w:t>ntawm</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ntug</w:t>
      </w:r>
      <w:proofErr w:type="spellEnd"/>
      <w:r w:rsidRPr="00BE0A5A">
        <w:rPr>
          <w:rFonts w:ascii="Arial" w:eastAsia="Arial" w:hAnsi="Arial" w:cs="Arial"/>
          <w:i/>
          <w:iCs/>
          <w:color w:val="494645"/>
          <w:sz w:val="14"/>
          <w:szCs w:val="14"/>
        </w:rPr>
        <w:t xml:space="preserve"> </w:t>
      </w:r>
      <w:proofErr w:type="spellStart"/>
      <w:r w:rsidRPr="00BE0A5A">
        <w:rPr>
          <w:rFonts w:ascii="Arial" w:eastAsia="Arial" w:hAnsi="Arial" w:cs="Arial"/>
          <w:i/>
          <w:iCs/>
          <w:color w:val="494645"/>
          <w:sz w:val="14"/>
          <w:szCs w:val="14"/>
        </w:rPr>
        <w:t>kev</w:t>
      </w:r>
      <w:proofErr w:type="spellEnd"/>
      <w:r w:rsidRPr="00BE0A5A">
        <w:rPr>
          <w:rFonts w:ascii="Arial" w:eastAsia="Arial" w:hAnsi="Arial" w:cs="Arial"/>
          <w:i/>
          <w:iCs/>
          <w:color w:val="494645"/>
          <w:sz w:val="14"/>
          <w:szCs w:val="14"/>
        </w:rPr>
        <w:t>,</w:t>
      </w:r>
    </w:p>
    <w:p w14:paraId="30B8191A" w14:textId="08FE914E" w:rsidR="00BF3E5F" w:rsidRPr="00BE0A5A" w:rsidRDefault="00F2670D">
      <w:pPr>
        <w:spacing w:line="365" w:lineRule="auto"/>
        <w:ind w:right="460" w:hanging="1416"/>
        <w:jc w:val="both"/>
        <w:rPr>
          <w:sz w:val="20"/>
          <w:szCs w:val="20"/>
        </w:rPr>
      </w:pPr>
      <w:r w:rsidRPr="00BE0A5A">
        <w:rPr>
          <w:rFonts w:ascii="Arial" w:eastAsia="Arial" w:hAnsi="Arial" w:cs="Arial"/>
          <w:color w:val="9DA99E"/>
          <w:sz w:val="28"/>
          <w:szCs w:val="28"/>
          <w:vertAlign w:val="superscript"/>
        </w:rPr>
        <w:t>TSIS MUAJ</w:t>
      </w:r>
      <w:r w:rsidRPr="00BE0A5A">
        <w:rPr>
          <w:sz w:val="20"/>
          <w:szCs w:val="20"/>
        </w:rPr>
        <w:t xml:space="preserve"> </w:t>
      </w:r>
      <w:r w:rsidR="00BE0A5A" w:rsidRPr="00BE0A5A">
        <w:rPr>
          <w:sz w:val="20"/>
          <w:szCs w:val="20"/>
        </w:rPr>
        <w:t xml:space="preserve">        </w:t>
      </w:r>
      <w:r w:rsidRPr="00BE0A5A">
        <w:rPr>
          <w:rFonts w:ascii="Arial" w:eastAsia="Arial" w:hAnsi="Arial" w:cs="Arial"/>
          <w:i/>
          <w:iCs/>
          <w:color w:val="494645"/>
          <w:sz w:val="15"/>
          <w:szCs w:val="15"/>
        </w:rPr>
        <w:t xml:space="preserve">cov </w:t>
      </w:r>
      <w:proofErr w:type="spellStart"/>
      <w:r w:rsidRPr="00BE0A5A">
        <w:rPr>
          <w:rFonts w:ascii="Arial" w:eastAsia="Arial" w:hAnsi="Arial" w:cs="Arial"/>
          <w:i/>
          <w:iCs/>
          <w:color w:val="494645"/>
          <w:sz w:val="15"/>
          <w:szCs w:val="15"/>
        </w:rPr>
        <w:t>khw</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tshav</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puam</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thiab</w:t>
      </w:r>
      <w:proofErr w:type="spellEnd"/>
      <w:r w:rsidRPr="00BE0A5A">
        <w:rPr>
          <w:rFonts w:ascii="Arial" w:eastAsia="Arial" w:hAnsi="Arial" w:cs="Arial"/>
          <w:i/>
          <w:iCs/>
          <w:color w:val="494645"/>
          <w:sz w:val="15"/>
          <w:szCs w:val="15"/>
        </w:rPr>
        <w:t xml:space="preserve"> CSA </w:t>
      </w:r>
      <w:proofErr w:type="spellStart"/>
      <w:r w:rsidRPr="00BE0A5A">
        <w:rPr>
          <w:rFonts w:ascii="Arial" w:eastAsia="Arial" w:hAnsi="Arial" w:cs="Arial"/>
          <w:i/>
          <w:iCs/>
          <w:color w:val="494645"/>
          <w:sz w:val="15"/>
          <w:szCs w:val="15"/>
        </w:rPr>
        <w:t>uas</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tuav</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thiab</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faib</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zaub</w:t>
      </w:r>
      <w:proofErr w:type="spellEnd"/>
      <w:r w:rsidRPr="00BE0A5A">
        <w:rPr>
          <w:rFonts w:ascii="Arial" w:eastAsia="Arial" w:hAnsi="Arial" w:cs="Arial"/>
          <w:i/>
          <w:iCs/>
          <w:color w:val="494645"/>
          <w:sz w:val="15"/>
          <w:szCs w:val="15"/>
        </w:rPr>
        <w:t xml:space="preserve"> mov </w:t>
      </w:r>
      <w:proofErr w:type="spellStart"/>
      <w:r w:rsidRPr="00BE0A5A">
        <w:rPr>
          <w:rFonts w:ascii="Arial" w:eastAsia="Arial" w:hAnsi="Arial" w:cs="Arial"/>
          <w:i/>
          <w:iCs/>
          <w:color w:val="494645"/>
          <w:sz w:val="15"/>
          <w:szCs w:val="15"/>
        </w:rPr>
        <w:t>tsis</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yog</w:t>
      </w:r>
      <w:proofErr w:type="spellEnd"/>
      <w:r w:rsidRPr="00BE0A5A">
        <w:rPr>
          <w:rFonts w:ascii="Arial" w:eastAsia="Arial" w:hAnsi="Arial" w:cs="Arial"/>
          <w:i/>
          <w:iCs/>
          <w:color w:val="494645"/>
          <w:sz w:val="15"/>
          <w:szCs w:val="15"/>
        </w:rPr>
        <w:t xml:space="preserve"> </w:t>
      </w:r>
      <w:proofErr w:type="spellStart"/>
      <w:ins w:id="4720" w:author="Kaxiong" w:date="2021-06-11T16:25:00Z">
        <w:r w:rsidR="00C73BA5">
          <w:rPr>
            <w:rFonts w:ascii="Arial" w:eastAsia="Arial" w:hAnsi="Arial" w:cs="Arial"/>
            <w:i/>
            <w:iCs/>
            <w:color w:val="494645"/>
            <w:sz w:val="15"/>
            <w:szCs w:val="15"/>
          </w:rPr>
          <w:t>raug</w:t>
        </w:r>
        <w:proofErr w:type="spellEnd"/>
        <w:r w:rsidR="00C73BA5">
          <w:rPr>
            <w:rFonts w:ascii="Arial" w:eastAsia="Arial" w:hAnsi="Arial" w:cs="Arial"/>
            <w:i/>
            <w:iCs/>
            <w:color w:val="494645"/>
            <w:sz w:val="15"/>
            <w:szCs w:val="15"/>
          </w:rPr>
          <w:t xml:space="preserve"> </w:t>
        </w:r>
      </w:ins>
      <w:r w:rsidRPr="00BE0A5A">
        <w:rPr>
          <w:rFonts w:ascii="Arial" w:eastAsia="Arial" w:hAnsi="Arial" w:cs="Arial"/>
          <w:i/>
          <w:iCs/>
          <w:color w:val="494645"/>
          <w:sz w:val="15"/>
          <w:szCs w:val="15"/>
        </w:rPr>
        <w:t xml:space="preserve">cog </w:t>
      </w:r>
      <w:proofErr w:type="spellStart"/>
      <w:r w:rsidRPr="00BE0A5A">
        <w:rPr>
          <w:rFonts w:ascii="Arial" w:eastAsia="Arial" w:hAnsi="Arial" w:cs="Arial"/>
          <w:i/>
          <w:iCs/>
          <w:color w:val="494645"/>
          <w:sz w:val="15"/>
          <w:szCs w:val="15"/>
        </w:rPr>
        <w:t>rau</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hauv</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daim</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teb</w:t>
      </w:r>
      <w:proofErr w:type="spellEnd"/>
      <w:r w:rsidRPr="00BE0A5A">
        <w:rPr>
          <w:rFonts w:ascii="Arial" w:eastAsia="Arial" w:hAnsi="Arial" w:cs="Arial"/>
          <w:i/>
          <w:iCs/>
          <w:color w:val="494645"/>
          <w:sz w:val="15"/>
          <w:szCs w:val="15"/>
        </w:rPr>
        <w:t xml:space="preserve"> (FDA </w:t>
      </w:r>
      <w:proofErr w:type="spellStart"/>
      <w:r w:rsidRPr="00BE0A5A">
        <w:rPr>
          <w:rFonts w:ascii="Arial" w:eastAsia="Arial" w:hAnsi="Arial" w:cs="Arial"/>
          <w:i/>
          <w:iCs/>
          <w:color w:val="494645"/>
          <w:sz w:val="15"/>
          <w:szCs w:val="15"/>
        </w:rPr>
        <w:t>yuav</w:t>
      </w:r>
      <w:proofErr w:type="spellEnd"/>
      <w:r w:rsidRPr="00BE0A5A">
        <w:rPr>
          <w:rFonts w:ascii="Arial" w:eastAsia="Arial" w:hAnsi="Arial" w:cs="Arial"/>
          <w:i/>
          <w:iCs/>
          <w:color w:val="494645"/>
          <w:sz w:val="15"/>
          <w:szCs w:val="15"/>
        </w:rPr>
        <w:t xml:space="preserve"> </w:t>
      </w:r>
      <w:proofErr w:type="spellStart"/>
      <w:ins w:id="4721" w:author="Kaxiong" w:date="2021-06-11T16:25:00Z">
        <w:r w:rsidR="00C73BA5">
          <w:rPr>
            <w:rFonts w:ascii="Arial" w:eastAsia="Arial" w:hAnsi="Arial" w:cs="Arial"/>
            <w:i/>
            <w:iCs/>
            <w:color w:val="494645"/>
            <w:sz w:val="15"/>
            <w:szCs w:val="15"/>
          </w:rPr>
          <w:t>luam</w:t>
        </w:r>
        <w:proofErr w:type="spellEnd"/>
        <w:r w:rsidR="00C73BA5">
          <w:rPr>
            <w:rFonts w:ascii="Arial" w:eastAsia="Arial" w:hAnsi="Arial" w:cs="Arial"/>
            <w:i/>
            <w:iCs/>
            <w:color w:val="494645"/>
            <w:sz w:val="15"/>
            <w:szCs w:val="15"/>
          </w:rPr>
          <w:t xml:space="preserve"> </w:t>
        </w:r>
        <w:proofErr w:type="spellStart"/>
        <w:r w:rsidR="00C73BA5">
          <w:rPr>
            <w:rFonts w:ascii="Arial" w:eastAsia="Arial" w:hAnsi="Arial" w:cs="Arial"/>
            <w:i/>
            <w:iCs/>
            <w:color w:val="494645"/>
            <w:sz w:val="15"/>
            <w:szCs w:val="15"/>
          </w:rPr>
          <w:t>tawm</w:t>
        </w:r>
        <w:proofErr w:type="spellEnd"/>
        <w:r w:rsidR="00C73BA5">
          <w:rPr>
            <w:rFonts w:ascii="Arial" w:eastAsia="Arial" w:hAnsi="Arial" w:cs="Arial"/>
            <w:i/>
            <w:iCs/>
            <w:color w:val="494645"/>
            <w:sz w:val="15"/>
            <w:szCs w:val="15"/>
          </w:rPr>
          <w:t xml:space="preserve"> </w:t>
        </w:r>
      </w:ins>
      <w:del w:id="4722" w:author="Kaxiong" w:date="2021-06-11T16:25:00Z">
        <w:r w:rsidRPr="00BE0A5A" w:rsidDel="00C73BA5">
          <w:rPr>
            <w:rFonts w:ascii="Arial" w:eastAsia="Arial" w:hAnsi="Arial" w:cs="Arial"/>
            <w:i/>
            <w:iCs/>
            <w:color w:val="494645"/>
            <w:sz w:val="15"/>
            <w:szCs w:val="15"/>
          </w:rPr>
          <w:delText xml:space="preserve">muab </w:delText>
        </w:r>
      </w:del>
      <w:proofErr w:type="spellStart"/>
      <w:r w:rsidRPr="00BE0A5A">
        <w:rPr>
          <w:rFonts w:ascii="Arial" w:eastAsia="Arial" w:hAnsi="Arial" w:cs="Arial"/>
          <w:i/>
          <w:iCs/>
          <w:color w:val="494645"/>
          <w:sz w:val="15"/>
          <w:szCs w:val="15"/>
        </w:rPr>
        <w:t>txoj</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cai</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qhia</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meej</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kawg</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sai</w:t>
      </w:r>
      <w:proofErr w:type="spellEnd"/>
      <w:r w:rsidRPr="00BE0A5A">
        <w:rPr>
          <w:rFonts w:ascii="Arial" w:eastAsia="Arial" w:hAnsi="Arial" w:cs="Arial"/>
          <w:i/>
          <w:iCs/>
          <w:color w:val="494645"/>
          <w:sz w:val="15"/>
          <w:szCs w:val="15"/>
        </w:rPr>
        <w:t xml:space="preserve"> </w:t>
      </w:r>
      <w:proofErr w:type="spellStart"/>
      <w:r w:rsidRPr="00BE0A5A">
        <w:rPr>
          <w:rFonts w:ascii="Arial" w:eastAsia="Arial" w:hAnsi="Arial" w:cs="Arial"/>
          <w:i/>
          <w:iCs/>
          <w:color w:val="494645"/>
          <w:sz w:val="15"/>
          <w:szCs w:val="15"/>
        </w:rPr>
        <w:t>sai</w:t>
      </w:r>
      <w:proofErr w:type="spellEnd"/>
      <w:r w:rsidRPr="00BE0A5A">
        <w:rPr>
          <w:rFonts w:ascii="Arial" w:eastAsia="Arial" w:hAnsi="Arial" w:cs="Arial"/>
          <w:i/>
          <w:iCs/>
          <w:color w:val="494645"/>
          <w:sz w:val="15"/>
          <w:szCs w:val="15"/>
        </w:rPr>
        <w:t>).</w:t>
      </w:r>
    </w:p>
    <w:p w14:paraId="21A7DABB" w14:textId="77777777" w:rsidR="00BF3E5F" w:rsidRDefault="00BF3E5F">
      <w:pPr>
        <w:spacing w:line="120" w:lineRule="exact"/>
        <w:rPr>
          <w:sz w:val="20"/>
          <w:szCs w:val="20"/>
        </w:rPr>
      </w:pPr>
    </w:p>
    <w:p w14:paraId="3F7EFB12" w14:textId="77777777" w:rsidR="00BF3E5F" w:rsidRDefault="00BF3E5F">
      <w:pPr>
        <w:sectPr w:rsidR="00BF3E5F">
          <w:type w:val="continuous"/>
          <w:pgSz w:w="12240" w:h="15840"/>
          <w:pgMar w:top="1011" w:right="700" w:bottom="0" w:left="725" w:header="0" w:footer="0" w:gutter="0"/>
          <w:cols w:num="2" w:space="720" w:equalWidth="0">
            <w:col w:w="5375" w:space="720"/>
            <w:col w:w="4720"/>
          </w:cols>
        </w:sectPr>
      </w:pPr>
    </w:p>
    <w:p w14:paraId="0572B1CB" w14:textId="188AFA65" w:rsidR="00BF3E5F" w:rsidRPr="00427E4B" w:rsidRDefault="00F2670D" w:rsidP="000E523F">
      <w:pPr>
        <w:spacing w:line="292" w:lineRule="auto"/>
        <w:ind w:right="80"/>
        <w:rPr>
          <w:sz w:val="20"/>
          <w:szCs w:val="20"/>
        </w:rPr>
      </w:pPr>
      <w:r w:rsidRPr="00427E4B">
        <w:rPr>
          <w:rFonts w:ascii="Arial" w:eastAsia="Arial" w:hAnsi="Arial" w:cs="Arial"/>
          <w:color w:val="494645"/>
          <w:sz w:val="16"/>
          <w:szCs w:val="16"/>
        </w:rPr>
        <w:t xml:space="preserve">Cai </w:t>
      </w:r>
      <w:proofErr w:type="spellStart"/>
      <w:r w:rsidR="00281324">
        <w:rPr>
          <w:rFonts w:ascii="Arial" w:eastAsia="Arial" w:hAnsi="Arial" w:cs="Arial"/>
          <w:color w:val="494645"/>
          <w:sz w:val="16"/>
          <w:szCs w:val="16"/>
        </w:rPr>
        <w:t>Tswj</w:t>
      </w:r>
      <w:proofErr w:type="spellEnd"/>
      <w:r w:rsidR="00281324">
        <w:rPr>
          <w:rFonts w:ascii="Arial" w:eastAsia="Arial" w:hAnsi="Arial" w:cs="Arial"/>
          <w:color w:val="494645"/>
          <w:sz w:val="16"/>
          <w:szCs w:val="16"/>
        </w:rPr>
        <w:t xml:space="preserve"> </w:t>
      </w:r>
      <w:proofErr w:type="spellStart"/>
      <w:r w:rsidR="00281324">
        <w:rPr>
          <w:rFonts w:ascii="Arial" w:eastAsia="Arial" w:hAnsi="Arial" w:cs="Arial"/>
          <w:color w:val="494645"/>
          <w:sz w:val="16"/>
          <w:szCs w:val="16"/>
        </w:rPr>
        <w:t>Hwm</w:t>
      </w:r>
      <w:proofErr w:type="spellEnd"/>
      <w:r w:rsidR="00281324">
        <w:rPr>
          <w:rFonts w:ascii="Arial" w:eastAsia="Arial" w:hAnsi="Arial" w:cs="Arial"/>
          <w:color w:val="494645"/>
          <w:sz w:val="16"/>
          <w:szCs w:val="16"/>
        </w:rPr>
        <w:t xml:space="preserve"> Kev </w:t>
      </w:r>
      <w:proofErr w:type="spellStart"/>
      <w:r w:rsidR="00281324">
        <w:rPr>
          <w:rFonts w:ascii="Arial" w:eastAsia="Arial" w:hAnsi="Arial" w:cs="Arial"/>
          <w:color w:val="494645"/>
          <w:sz w:val="16"/>
          <w:szCs w:val="16"/>
        </w:rPr>
        <w:t>Tiv</w:t>
      </w:r>
      <w:proofErr w:type="spellEnd"/>
      <w:r w:rsidR="00281324">
        <w:rPr>
          <w:rFonts w:ascii="Arial" w:eastAsia="Arial" w:hAnsi="Arial" w:cs="Arial"/>
          <w:color w:val="494645"/>
          <w:sz w:val="16"/>
          <w:szCs w:val="16"/>
        </w:rPr>
        <w:t xml:space="preserve"> </w:t>
      </w:r>
      <w:proofErr w:type="spellStart"/>
      <w:r w:rsidR="00281324">
        <w:rPr>
          <w:rFonts w:ascii="Arial" w:eastAsia="Arial" w:hAnsi="Arial" w:cs="Arial"/>
          <w:color w:val="494645"/>
          <w:sz w:val="16"/>
          <w:szCs w:val="16"/>
        </w:rPr>
        <w:t>Thaiv</w:t>
      </w:r>
      <w:proofErr w:type="spellEnd"/>
      <w:r w:rsidRPr="00427E4B">
        <w:rPr>
          <w:rFonts w:ascii="Arial" w:eastAsia="Arial" w:hAnsi="Arial" w:cs="Arial"/>
          <w:color w:val="494645"/>
          <w:sz w:val="16"/>
          <w:szCs w:val="16"/>
        </w:rPr>
        <w:t xml:space="preserve">, tab sis </w:t>
      </w:r>
      <w:proofErr w:type="spellStart"/>
      <w:r w:rsidRPr="00427E4B">
        <w:rPr>
          <w:rFonts w:ascii="Arial" w:eastAsia="Arial" w:hAnsi="Arial" w:cs="Arial"/>
          <w:color w:val="494645"/>
          <w:sz w:val="16"/>
          <w:szCs w:val="16"/>
        </w:rPr>
        <w:t>koj</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yuav</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raug</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rau</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Txoj</w:t>
      </w:r>
      <w:proofErr w:type="spellEnd"/>
      <w:r w:rsidRPr="00427E4B">
        <w:rPr>
          <w:rFonts w:ascii="Arial" w:eastAsia="Arial" w:hAnsi="Arial" w:cs="Arial"/>
          <w:color w:val="494645"/>
          <w:sz w:val="16"/>
          <w:szCs w:val="16"/>
        </w:rPr>
        <w:t xml:space="preserve"> Cai </w:t>
      </w:r>
      <w:proofErr w:type="spellStart"/>
      <w:ins w:id="4723" w:author="Kaxiong" w:date="2021-06-11T15:44:00Z">
        <w:r w:rsidR="009663C1">
          <w:rPr>
            <w:rFonts w:ascii="Arial" w:eastAsia="Arial" w:hAnsi="Arial" w:cs="Arial"/>
            <w:color w:val="494645"/>
            <w:sz w:val="16"/>
            <w:szCs w:val="16"/>
          </w:rPr>
          <w:t>Tsim</w:t>
        </w:r>
      </w:ins>
      <w:proofErr w:type="spellEnd"/>
      <w:del w:id="4724" w:author="Kaxiong" w:date="2021-06-11T15:44:00Z">
        <w:r w:rsidRPr="00427E4B" w:rsidDel="009663C1">
          <w:rPr>
            <w:rFonts w:ascii="Arial" w:eastAsia="Arial" w:hAnsi="Arial" w:cs="Arial"/>
            <w:color w:val="494645"/>
            <w:sz w:val="16"/>
            <w:szCs w:val="16"/>
          </w:rPr>
          <w:delText>Kav Zov</w:delText>
        </w:r>
      </w:del>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Khoom</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Thiab</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koj</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daim</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liaj</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teb</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yuav</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tsum</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ua</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raws</w:t>
      </w:r>
      <w:proofErr w:type="spellEnd"/>
      <w:r w:rsidRPr="00427E4B">
        <w:rPr>
          <w:rFonts w:ascii="Arial" w:eastAsia="Arial" w:hAnsi="Arial" w:cs="Arial"/>
          <w:color w:val="494645"/>
          <w:sz w:val="16"/>
          <w:szCs w:val="16"/>
        </w:rPr>
        <w:t xml:space="preserve"> li </w:t>
      </w:r>
      <w:proofErr w:type="spellStart"/>
      <w:r w:rsidRPr="00427E4B">
        <w:rPr>
          <w:rFonts w:ascii="Arial" w:eastAsia="Arial" w:hAnsi="Arial" w:cs="Arial"/>
          <w:color w:val="494645"/>
          <w:sz w:val="16"/>
          <w:szCs w:val="16"/>
        </w:rPr>
        <w:t>lwm</w:t>
      </w:r>
      <w:proofErr w:type="spellEnd"/>
      <w:r w:rsidRPr="00427E4B">
        <w:rPr>
          <w:rFonts w:ascii="Arial" w:eastAsia="Arial" w:hAnsi="Arial" w:cs="Arial"/>
          <w:color w:val="494645"/>
          <w:sz w:val="16"/>
          <w:szCs w:val="16"/>
        </w:rPr>
        <w:t xml:space="preserve"> cov </w:t>
      </w:r>
      <w:proofErr w:type="spellStart"/>
      <w:r w:rsidRPr="00427E4B">
        <w:rPr>
          <w:rFonts w:ascii="Arial" w:eastAsia="Arial" w:hAnsi="Arial" w:cs="Arial"/>
          <w:color w:val="494645"/>
          <w:sz w:val="16"/>
          <w:szCs w:val="16"/>
        </w:rPr>
        <w:t>xeev</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thiab</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ts</w:t>
      </w:r>
      <w:ins w:id="4725" w:author="Kaxiong" w:date="2021-06-11T15:44:00Z">
        <w:r w:rsidR="009663C1">
          <w:rPr>
            <w:rFonts w:ascii="Arial" w:eastAsia="Arial" w:hAnsi="Arial" w:cs="Arial"/>
            <w:color w:val="494645"/>
            <w:sz w:val="16"/>
            <w:szCs w:val="16"/>
          </w:rPr>
          <w:t>oo</w:t>
        </w:r>
      </w:ins>
      <w:del w:id="4726" w:author="Kaxiong" w:date="2021-06-11T15:44:00Z">
        <w:r w:rsidRPr="00427E4B" w:rsidDel="009663C1">
          <w:rPr>
            <w:rFonts w:ascii="Arial" w:eastAsia="Arial" w:hAnsi="Arial" w:cs="Arial"/>
            <w:color w:val="494645"/>
            <w:sz w:val="16"/>
            <w:szCs w:val="16"/>
          </w:rPr>
          <w:delText>ee</w:delText>
        </w:r>
      </w:del>
      <w:r w:rsidRPr="00427E4B">
        <w:rPr>
          <w:rFonts w:ascii="Arial" w:eastAsia="Arial" w:hAnsi="Arial" w:cs="Arial"/>
          <w:color w:val="494645"/>
          <w:sz w:val="16"/>
          <w:szCs w:val="16"/>
        </w:rPr>
        <w:t>m</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hwv</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txoj</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cai</w:t>
      </w:r>
      <w:proofErr w:type="spellEnd"/>
      <w:ins w:id="4727" w:author="Kaxiong" w:date="2021-06-11T15:44:00Z">
        <w:r w:rsidR="009663C1">
          <w:rPr>
            <w:rFonts w:ascii="Arial" w:eastAsia="Arial" w:hAnsi="Arial" w:cs="Arial"/>
            <w:color w:val="494645"/>
            <w:sz w:val="16"/>
            <w:szCs w:val="16"/>
          </w:rPr>
          <w:t xml:space="preserve"> </w:t>
        </w:r>
        <w:proofErr w:type="spellStart"/>
        <w:r w:rsidR="009663C1">
          <w:rPr>
            <w:rFonts w:ascii="Arial" w:eastAsia="Arial" w:hAnsi="Arial" w:cs="Arial"/>
            <w:color w:val="494645"/>
            <w:sz w:val="16"/>
            <w:szCs w:val="16"/>
          </w:rPr>
          <w:t>uas</w:t>
        </w:r>
        <w:proofErr w:type="spellEnd"/>
        <w:r w:rsidR="009663C1">
          <w:rPr>
            <w:rFonts w:ascii="Arial" w:eastAsia="Arial" w:hAnsi="Arial" w:cs="Arial"/>
            <w:color w:val="494645"/>
            <w:sz w:val="16"/>
            <w:szCs w:val="16"/>
          </w:rPr>
          <w:t xml:space="preserve"> </w:t>
        </w:r>
        <w:proofErr w:type="spellStart"/>
        <w:r w:rsidR="009663C1">
          <w:rPr>
            <w:rFonts w:ascii="Arial" w:eastAsia="Arial" w:hAnsi="Arial" w:cs="Arial"/>
            <w:color w:val="494645"/>
            <w:sz w:val="16"/>
            <w:szCs w:val="16"/>
          </w:rPr>
          <w:t>muaj</w:t>
        </w:r>
      </w:ins>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Piv</w:t>
      </w:r>
      <w:proofErr w:type="spellEnd"/>
      <w:r w:rsidRPr="00427E4B">
        <w:rPr>
          <w:rFonts w:ascii="Arial" w:eastAsia="Arial" w:hAnsi="Arial" w:cs="Arial"/>
          <w:color w:val="494645"/>
          <w:sz w:val="16"/>
          <w:szCs w:val="16"/>
        </w:rPr>
        <w:t xml:space="preserve"> </w:t>
      </w:r>
      <w:proofErr w:type="spellStart"/>
      <w:r w:rsidRPr="00427E4B">
        <w:rPr>
          <w:rFonts w:ascii="Arial" w:eastAsia="Arial" w:hAnsi="Arial" w:cs="Arial"/>
          <w:color w:val="494645"/>
          <w:sz w:val="16"/>
          <w:szCs w:val="16"/>
        </w:rPr>
        <w:t>txwv</w:t>
      </w:r>
      <w:proofErr w:type="spellEnd"/>
      <w:r w:rsidRPr="00427E4B">
        <w:rPr>
          <w:rFonts w:ascii="Arial" w:eastAsia="Arial" w:hAnsi="Arial" w:cs="Arial"/>
          <w:color w:val="494645"/>
          <w:sz w:val="16"/>
          <w:szCs w:val="16"/>
        </w:rPr>
        <w:t xml:space="preserve"> li:</w:t>
      </w:r>
    </w:p>
    <w:p w14:paraId="1C1B5A77" w14:textId="0057736D" w:rsidR="00BF3E5F" w:rsidRDefault="00BF3E5F">
      <w:pPr>
        <w:spacing w:line="55" w:lineRule="exact"/>
        <w:rPr>
          <w:sz w:val="20"/>
          <w:szCs w:val="20"/>
        </w:rPr>
      </w:pPr>
    </w:p>
    <w:p w14:paraId="606A5707" w14:textId="4C3581F5" w:rsidR="00BF3E5F" w:rsidRPr="00281324" w:rsidRDefault="00F2670D" w:rsidP="00427E4B">
      <w:pPr>
        <w:numPr>
          <w:ilvl w:val="0"/>
          <w:numId w:val="18"/>
        </w:numPr>
        <w:tabs>
          <w:tab w:val="left" w:pos="435"/>
        </w:tabs>
        <w:spacing w:line="369" w:lineRule="auto"/>
        <w:ind w:left="435" w:right="100" w:hanging="369"/>
        <w:jc w:val="both"/>
        <w:rPr>
          <w:rFonts w:ascii="Arial" w:eastAsia="Arial" w:hAnsi="Arial" w:cs="Arial"/>
          <w:color w:val="494645"/>
          <w:sz w:val="14"/>
          <w:szCs w:val="14"/>
        </w:rPr>
      </w:pPr>
      <w:proofErr w:type="spellStart"/>
      <w:r w:rsidRPr="00281324">
        <w:rPr>
          <w:rFonts w:ascii="Arial" w:eastAsia="Arial" w:hAnsi="Arial" w:cs="Arial"/>
          <w:color w:val="494645"/>
          <w:sz w:val="14"/>
          <w:szCs w:val="14"/>
        </w:rPr>
        <w:t>Yog</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tias</w:t>
      </w:r>
      <w:proofErr w:type="spellEnd"/>
      <w:r w:rsidRPr="00281324">
        <w:rPr>
          <w:rFonts w:ascii="Arial" w:eastAsia="Arial" w:hAnsi="Arial" w:cs="Arial"/>
          <w:color w:val="494645"/>
          <w:sz w:val="14"/>
          <w:szCs w:val="14"/>
        </w:rPr>
        <w:t xml:space="preserve"> 50.1% los</w:t>
      </w:r>
      <w:r w:rsidR="00D93BAF">
        <w:rPr>
          <w:rFonts w:ascii="Arial" w:eastAsia="Arial" w:hAnsi="Arial" w:cs="Arial"/>
          <w:color w:val="494645"/>
          <w:sz w:val="14"/>
          <w:szCs w:val="14"/>
        </w:rPr>
        <w:t xml:space="preserve"> </w:t>
      </w:r>
      <w:r w:rsidRPr="00281324">
        <w:rPr>
          <w:rFonts w:ascii="Arial" w:eastAsia="Arial" w:hAnsi="Arial" w:cs="Arial"/>
          <w:color w:val="494645"/>
          <w:sz w:val="14"/>
          <w:szCs w:val="14"/>
        </w:rPr>
        <w:t xml:space="preserve">sis </w:t>
      </w:r>
      <w:proofErr w:type="spellStart"/>
      <w:r w:rsidRPr="00281324">
        <w:rPr>
          <w:rFonts w:ascii="Arial" w:eastAsia="Arial" w:hAnsi="Arial" w:cs="Arial"/>
          <w:color w:val="494645"/>
          <w:sz w:val="14"/>
          <w:szCs w:val="14"/>
        </w:rPr>
        <w:t>ntau</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dua</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ntawm</w:t>
      </w:r>
      <w:proofErr w:type="spellEnd"/>
      <w:r w:rsidRPr="00281324">
        <w:rPr>
          <w:rFonts w:ascii="Arial" w:eastAsia="Arial" w:hAnsi="Arial" w:cs="Arial"/>
          <w:color w:val="494645"/>
          <w:sz w:val="14"/>
          <w:szCs w:val="14"/>
        </w:rPr>
        <w:t xml:space="preserve"> cov </w:t>
      </w:r>
      <w:proofErr w:type="spellStart"/>
      <w:r w:rsidRPr="00281324">
        <w:rPr>
          <w:rFonts w:ascii="Arial" w:eastAsia="Arial" w:hAnsi="Arial" w:cs="Arial"/>
          <w:color w:val="494645"/>
          <w:sz w:val="14"/>
          <w:szCs w:val="14"/>
        </w:rPr>
        <w:t>zaub</w:t>
      </w:r>
      <w:proofErr w:type="spellEnd"/>
      <w:r w:rsidRPr="00281324">
        <w:rPr>
          <w:rFonts w:ascii="Arial" w:eastAsia="Arial" w:hAnsi="Arial" w:cs="Arial"/>
          <w:color w:val="494645"/>
          <w:sz w:val="14"/>
          <w:szCs w:val="14"/>
        </w:rPr>
        <w:t xml:space="preserve"> mov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muag</w:t>
      </w:r>
      <w:proofErr w:type="spellEnd"/>
      <w:r w:rsidRPr="00281324">
        <w:rPr>
          <w:rFonts w:ascii="Arial" w:eastAsia="Arial" w:hAnsi="Arial" w:cs="Arial"/>
          <w:color w:val="494645"/>
          <w:sz w:val="14"/>
          <w:szCs w:val="14"/>
        </w:rPr>
        <w:t xml:space="preserve"> tau </w:t>
      </w:r>
      <w:proofErr w:type="spellStart"/>
      <w:r w:rsidRPr="00281324">
        <w:rPr>
          <w:rFonts w:ascii="Arial" w:eastAsia="Arial" w:hAnsi="Arial" w:cs="Arial"/>
          <w:color w:val="494645"/>
          <w:sz w:val="14"/>
          <w:szCs w:val="14"/>
        </w:rPr>
        <w:t>tsis</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yog</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ua</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rau</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daim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liaj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teb</w:t>
      </w:r>
      <w:proofErr w:type="spellEnd"/>
      <w:r w:rsidRPr="00281324">
        <w:rPr>
          <w:rFonts w:ascii="Arial" w:eastAsia="Arial" w:hAnsi="Arial" w:cs="Arial"/>
          <w:color w:val="494645"/>
          <w:sz w:val="14"/>
          <w:szCs w:val="14"/>
        </w:rPr>
        <w:t>, los</w:t>
      </w:r>
      <w:r w:rsidR="00D93BAF">
        <w:rPr>
          <w:rFonts w:ascii="Arial" w:eastAsia="Arial" w:hAnsi="Arial" w:cs="Arial"/>
          <w:color w:val="494645"/>
          <w:sz w:val="14"/>
          <w:szCs w:val="14"/>
        </w:rPr>
        <w:t xml:space="preserve"> </w:t>
      </w:r>
      <w:r w:rsidRPr="00281324">
        <w:rPr>
          <w:rFonts w:ascii="Arial" w:eastAsia="Arial" w:hAnsi="Arial" w:cs="Arial"/>
          <w:color w:val="494645"/>
          <w:sz w:val="14"/>
          <w:szCs w:val="14"/>
        </w:rPr>
        <w:t xml:space="preserve">sis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cov </w:t>
      </w:r>
      <w:proofErr w:type="spellStart"/>
      <w:r w:rsidRPr="00281324">
        <w:rPr>
          <w:rFonts w:ascii="Arial" w:eastAsia="Arial" w:hAnsi="Arial" w:cs="Arial"/>
          <w:color w:val="494645"/>
          <w:sz w:val="14"/>
          <w:szCs w:val="14"/>
        </w:rPr>
        <w:t>liaj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teb</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ua</w:t>
      </w:r>
      <w:proofErr w:type="spellEnd"/>
      <w:r w:rsidRPr="00281324">
        <w:rPr>
          <w:rFonts w:ascii="Arial" w:eastAsia="Arial" w:hAnsi="Arial" w:cs="Arial"/>
          <w:color w:val="494645"/>
          <w:sz w:val="14"/>
          <w:szCs w:val="14"/>
        </w:rPr>
        <w:t xml:space="preserve"> cov </w:t>
      </w:r>
      <w:proofErr w:type="spellStart"/>
      <w:r w:rsidRPr="00281324">
        <w:rPr>
          <w:rFonts w:ascii="Arial" w:eastAsia="Arial" w:hAnsi="Arial" w:cs="Arial"/>
          <w:color w:val="494645"/>
          <w:sz w:val="14"/>
          <w:szCs w:val="14"/>
        </w:rPr>
        <w:t>khoom</w:t>
      </w:r>
      <w:proofErr w:type="spellEnd"/>
      <w:r w:rsidRPr="00281324">
        <w:rPr>
          <w:rFonts w:ascii="Arial" w:eastAsia="Arial" w:hAnsi="Arial" w:cs="Arial"/>
          <w:color w:val="494645"/>
          <w:sz w:val="14"/>
          <w:szCs w:val="14"/>
        </w:rPr>
        <w:t xml:space="preserve"> lag </w:t>
      </w:r>
      <w:proofErr w:type="spellStart"/>
      <w:r w:rsidRPr="00281324">
        <w:rPr>
          <w:rFonts w:ascii="Arial" w:eastAsia="Arial" w:hAnsi="Arial" w:cs="Arial"/>
          <w:color w:val="494645"/>
          <w:sz w:val="14"/>
          <w:szCs w:val="14"/>
        </w:rPr>
        <w:t>luam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txhua</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txoj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kev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suav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nrog</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rau</w:t>
      </w:r>
      <w:proofErr w:type="spellEnd"/>
      <w:r w:rsidRPr="00281324">
        <w:rPr>
          <w:rFonts w:ascii="Arial" w:eastAsia="Arial" w:hAnsi="Arial" w:cs="Arial"/>
          <w:color w:val="494645"/>
          <w:sz w:val="14"/>
          <w:szCs w:val="14"/>
        </w:rPr>
        <w:t xml:space="preserve"> </w:t>
      </w:r>
      <w:proofErr w:type="spellStart"/>
      <w:ins w:id="4728" w:author="Kaxiong" w:date="2021-06-11T15:46:00Z">
        <w:r w:rsidR="009663C1">
          <w:rPr>
            <w:rFonts w:ascii="Arial" w:eastAsia="Arial" w:hAnsi="Arial" w:cs="Arial"/>
            <w:color w:val="494645"/>
            <w:sz w:val="14"/>
            <w:szCs w:val="14"/>
          </w:rPr>
          <w:t>kev</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ua</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kom</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qhuav</w:t>
        </w:r>
        <w:proofErr w:type="spellEnd"/>
        <w:r w:rsidR="009663C1">
          <w:rPr>
            <w:rFonts w:ascii="Arial" w:eastAsia="Arial" w:hAnsi="Arial" w:cs="Arial"/>
            <w:color w:val="494645"/>
            <w:sz w:val="14"/>
            <w:szCs w:val="14"/>
          </w:rPr>
          <w:t xml:space="preserve"> </w:t>
        </w:r>
      </w:ins>
      <w:del w:id="4729" w:author="Kaxiong" w:date="2021-06-11T15:46:00Z">
        <w:r w:rsidRPr="00281324" w:rsidDel="009663C1">
          <w:rPr>
            <w:rFonts w:ascii="Arial" w:eastAsia="Arial" w:hAnsi="Arial" w:cs="Arial"/>
            <w:color w:val="494645"/>
            <w:sz w:val="14"/>
            <w:szCs w:val="14"/>
          </w:rPr>
          <w:delText xml:space="preserve">lub cev qhuav </w:delText>
        </w:r>
      </w:del>
      <w:r w:rsidRPr="00281324">
        <w:rPr>
          <w:rFonts w:ascii="Arial" w:eastAsia="Arial" w:hAnsi="Arial" w:cs="Arial"/>
          <w:color w:val="494645"/>
          <w:sz w:val="14"/>
          <w:szCs w:val="14"/>
        </w:rPr>
        <w:t>los</w:t>
      </w:r>
      <w:ins w:id="4730" w:author="Kaxiong" w:date="2021-06-11T15:47:00Z">
        <w:r w:rsidR="009663C1">
          <w:rPr>
            <w:rFonts w:ascii="Arial" w:eastAsia="Arial" w:hAnsi="Arial" w:cs="Arial"/>
            <w:color w:val="494645"/>
            <w:sz w:val="14"/>
            <w:szCs w:val="14"/>
          </w:rPr>
          <w:t xml:space="preserve"> </w:t>
        </w:r>
      </w:ins>
      <w:r w:rsidRPr="00281324">
        <w:rPr>
          <w:rFonts w:ascii="Arial" w:eastAsia="Arial" w:hAnsi="Arial" w:cs="Arial"/>
          <w:color w:val="494645"/>
          <w:sz w:val="14"/>
          <w:szCs w:val="14"/>
        </w:rPr>
        <w:t xml:space="preserve">sis </w:t>
      </w:r>
      <w:proofErr w:type="spellStart"/>
      <w:ins w:id="4731" w:author="Kaxiong" w:date="2021-06-11T15:47:00Z">
        <w:r w:rsidR="009663C1">
          <w:rPr>
            <w:rFonts w:ascii="Arial" w:eastAsia="Arial" w:hAnsi="Arial" w:cs="Arial"/>
            <w:color w:val="494645"/>
            <w:sz w:val="14"/>
            <w:szCs w:val="14"/>
          </w:rPr>
          <w:t>ua</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kom</w:t>
        </w:r>
        <w:proofErr w:type="spellEnd"/>
        <w:r w:rsidR="009663C1">
          <w:rPr>
            <w:rFonts w:ascii="Arial" w:eastAsia="Arial" w:hAnsi="Arial" w:cs="Arial"/>
            <w:color w:val="494645"/>
            <w:sz w:val="14"/>
            <w:szCs w:val="14"/>
          </w:rPr>
          <w:t xml:space="preserve"> </w:t>
        </w:r>
      </w:ins>
      <w:proofErr w:type="spellStart"/>
      <w:r w:rsidRPr="00281324">
        <w:rPr>
          <w:rFonts w:ascii="Arial" w:eastAsia="Arial" w:hAnsi="Arial" w:cs="Arial"/>
          <w:color w:val="494645"/>
          <w:sz w:val="14"/>
          <w:szCs w:val="14"/>
        </w:rPr>
        <w:t>txias</w:t>
      </w:r>
      <w:proofErr w:type="spellEnd"/>
      <w:r w:rsidRPr="00281324">
        <w:rPr>
          <w:rFonts w:ascii="Arial" w:eastAsia="Arial" w:hAnsi="Arial" w:cs="Arial"/>
          <w:color w:val="494645"/>
          <w:sz w:val="14"/>
          <w:szCs w:val="14"/>
        </w:rPr>
        <w:t xml:space="preserve"> </w:t>
      </w:r>
      <w:r w:rsidRPr="00281324">
        <w:rPr>
          <w:rFonts w:ascii="Arial" w:eastAsia="Arial" w:hAnsi="Arial" w:cs="Arial"/>
          <w:color w:val="494645"/>
          <w:sz w:val="14"/>
          <w:szCs w:val="14"/>
        </w:rPr>
        <w:t xml:space="preserve">tag </w:t>
      </w:r>
      <w:proofErr w:type="spellStart"/>
      <w:r w:rsidRPr="00281324">
        <w:rPr>
          <w:rFonts w:ascii="Arial" w:eastAsia="Arial" w:hAnsi="Arial" w:cs="Arial"/>
          <w:color w:val="494645"/>
          <w:sz w:val="14"/>
          <w:szCs w:val="14"/>
        </w:rPr>
        <w:t>nrho</w:t>
      </w:r>
      <w:proofErr w:type="spellEnd"/>
      <w:r w:rsidRPr="00281324">
        <w:rPr>
          <w:rFonts w:ascii="Arial" w:eastAsia="Arial" w:hAnsi="Arial" w:cs="Arial"/>
          <w:color w:val="494645"/>
          <w:sz w:val="14"/>
          <w:szCs w:val="14"/>
        </w:rPr>
        <w:t xml:space="preserve"> cov </w:t>
      </w:r>
      <w:proofErr w:type="spellStart"/>
      <w:r w:rsidRPr="00281324">
        <w:rPr>
          <w:rFonts w:ascii="Arial" w:eastAsia="Arial" w:hAnsi="Arial" w:cs="Arial"/>
          <w:color w:val="494645"/>
          <w:sz w:val="14"/>
          <w:szCs w:val="14"/>
        </w:rPr>
        <w:t>khoom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muag</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yuav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xav</w:t>
      </w:r>
      <w:proofErr w:type="spellEnd"/>
      <w:r w:rsidRPr="00281324">
        <w:rPr>
          <w:rFonts w:ascii="Arial" w:eastAsia="Arial" w:hAnsi="Arial" w:cs="Arial"/>
          <w:color w:val="494645"/>
          <w:sz w:val="14"/>
          <w:szCs w:val="14"/>
        </w:rPr>
        <w:t xml:space="preserve"> tau </w:t>
      </w:r>
      <w:proofErr w:type="spellStart"/>
      <w:r w:rsidRPr="00281324">
        <w:rPr>
          <w:rFonts w:ascii="Arial" w:eastAsia="Arial" w:hAnsi="Arial" w:cs="Arial"/>
          <w:color w:val="494645"/>
          <w:sz w:val="14"/>
          <w:szCs w:val="14"/>
        </w:rPr>
        <w:t>daim</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ntawv</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tso</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cai</w:t>
      </w:r>
      <w:proofErr w:type="spellEnd"/>
      <w:ins w:id="4732" w:author="Kaxiong" w:date="2021-06-11T15:47:00Z">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kev</w:t>
        </w:r>
        <w:proofErr w:type="spellEnd"/>
        <w:r w:rsidR="009663C1">
          <w:rPr>
            <w:rFonts w:ascii="Arial" w:eastAsia="Arial" w:hAnsi="Arial" w:cs="Arial"/>
            <w:color w:val="494645"/>
            <w:sz w:val="14"/>
            <w:szCs w:val="14"/>
          </w:rPr>
          <w:t xml:space="preserve"> </w:t>
        </w:r>
      </w:ins>
      <w:proofErr w:type="spellStart"/>
      <w:r w:rsidRPr="00281324">
        <w:rPr>
          <w:rFonts w:ascii="Arial" w:eastAsia="Arial" w:hAnsi="Arial" w:cs="Arial"/>
          <w:color w:val="494645"/>
          <w:sz w:val="14"/>
          <w:szCs w:val="14"/>
        </w:rPr>
        <w:t>nyab</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xeeb</w:t>
      </w:r>
      <w:proofErr w:type="spellEnd"/>
      <w:r w:rsidR="00D93BAF">
        <w:rPr>
          <w:rFonts w:ascii="Arial" w:eastAsia="Arial" w:hAnsi="Arial" w:cs="Arial"/>
          <w:color w:val="494645"/>
          <w:sz w:val="14"/>
          <w:szCs w:val="14"/>
        </w:rPr>
        <w:t xml:space="preserve"> </w:t>
      </w:r>
      <w:proofErr w:type="spellStart"/>
      <w:r w:rsidR="00D93BAF">
        <w:rPr>
          <w:rFonts w:ascii="Arial" w:eastAsia="Arial" w:hAnsi="Arial" w:cs="Arial"/>
          <w:color w:val="494645"/>
          <w:sz w:val="14"/>
          <w:szCs w:val="14"/>
        </w:rPr>
        <w:t>ntawm</w:t>
      </w:r>
      <w:proofErr w:type="spellEnd"/>
      <w:r w:rsidR="00D93BAF">
        <w:rPr>
          <w:rFonts w:ascii="Arial" w:eastAsia="Arial" w:hAnsi="Arial" w:cs="Arial"/>
          <w:color w:val="494645"/>
          <w:sz w:val="14"/>
          <w:szCs w:val="14"/>
        </w:rPr>
        <w:t xml:space="preserve"> </w:t>
      </w:r>
      <w:proofErr w:type="spellStart"/>
      <w:r w:rsidR="00D93BAF">
        <w:rPr>
          <w:rFonts w:ascii="Arial" w:eastAsia="Arial" w:hAnsi="Arial" w:cs="Arial"/>
          <w:color w:val="494645"/>
          <w:sz w:val="14"/>
          <w:szCs w:val="14"/>
        </w:rPr>
        <w:t>zaub</w:t>
      </w:r>
      <w:proofErr w:type="spellEnd"/>
      <w:r w:rsidR="00D93BAF">
        <w:rPr>
          <w:rFonts w:ascii="Arial" w:eastAsia="Arial" w:hAnsi="Arial" w:cs="Arial"/>
          <w:color w:val="494645"/>
          <w:sz w:val="14"/>
          <w:szCs w:val="14"/>
        </w:rPr>
        <w:t xml:space="preserve"> mov</w:t>
      </w:r>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raws</w:t>
      </w:r>
      <w:proofErr w:type="spellEnd"/>
      <w:r w:rsidRPr="00281324">
        <w:rPr>
          <w:rFonts w:ascii="Arial" w:eastAsia="Arial" w:hAnsi="Arial" w:cs="Arial"/>
          <w:color w:val="494645"/>
          <w:sz w:val="14"/>
          <w:szCs w:val="14"/>
        </w:rPr>
        <w:t xml:space="preserve"> li </w:t>
      </w:r>
      <w:proofErr w:type="spellStart"/>
      <w:r w:rsidRPr="00281324">
        <w:rPr>
          <w:rFonts w:ascii="Arial" w:eastAsia="Arial" w:hAnsi="Arial" w:cs="Arial"/>
          <w:color w:val="494645"/>
          <w:sz w:val="14"/>
          <w:szCs w:val="14"/>
        </w:rPr>
        <w:t>koj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lub</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xeev</w:t>
      </w:r>
      <w:proofErr w:type="spellEnd"/>
      <w:r w:rsidRPr="00281324">
        <w:rPr>
          <w:rFonts w:ascii="Arial" w:eastAsia="Arial" w:hAnsi="Arial" w:cs="Arial"/>
          <w:color w:val="494645"/>
          <w:sz w:val="14"/>
          <w:szCs w:val="14"/>
        </w:rPr>
        <w:t xml:space="preserve"> </w:t>
      </w:r>
      <w:proofErr w:type="spellStart"/>
      <w:ins w:id="4733" w:author="Kaxiong" w:date="2021-06-11T15:48:00Z">
        <w:r w:rsidR="009663C1">
          <w:rPr>
            <w:rFonts w:ascii="Arial" w:eastAsia="Arial" w:hAnsi="Arial" w:cs="Arial"/>
            <w:color w:val="494645"/>
            <w:sz w:val="14"/>
            <w:szCs w:val="14"/>
          </w:rPr>
          <w:t>tus</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zauv</w:t>
        </w:r>
        <w:proofErr w:type="spellEnd"/>
        <w:r w:rsidR="009663C1">
          <w:rPr>
            <w:rFonts w:ascii="Arial" w:eastAsia="Arial" w:hAnsi="Arial" w:cs="Arial"/>
            <w:color w:val="494645"/>
            <w:sz w:val="14"/>
            <w:szCs w:val="14"/>
          </w:rPr>
          <w:t xml:space="preserve"> </w:t>
        </w:r>
      </w:ins>
      <w:proofErr w:type="spellStart"/>
      <w:r w:rsidRPr="00281324">
        <w:rPr>
          <w:rFonts w:ascii="Arial" w:eastAsia="Arial" w:hAnsi="Arial" w:cs="Arial"/>
          <w:color w:val="494645"/>
          <w:sz w:val="14"/>
          <w:szCs w:val="14"/>
        </w:rPr>
        <w:t>txoj</w:t>
      </w:r>
      <w:proofErr w:type="spellEnd"/>
      <w:r w:rsidRPr="00281324">
        <w:rPr>
          <w:rFonts w:ascii="Arial" w:eastAsia="Arial" w:hAnsi="Arial" w:cs="Arial"/>
          <w:color w:val="494645"/>
          <w:sz w:val="14"/>
          <w:szCs w:val="14"/>
        </w:rPr>
        <w:t xml:space="preserve"> </w:t>
      </w:r>
      <w:proofErr w:type="spellStart"/>
      <w:r w:rsidRPr="00281324">
        <w:rPr>
          <w:rFonts w:ascii="Arial" w:eastAsia="Arial" w:hAnsi="Arial" w:cs="Arial"/>
          <w:color w:val="494645"/>
          <w:sz w:val="14"/>
          <w:szCs w:val="14"/>
        </w:rPr>
        <w:t>cai</w:t>
      </w:r>
      <w:proofErr w:type="spellEnd"/>
      <w:r w:rsidRPr="00281324">
        <w:rPr>
          <w:rFonts w:ascii="Arial" w:eastAsia="Arial" w:hAnsi="Arial" w:cs="Arial"/>
          <w:color w:val="494645"/>
          <w:sz w:val="14"/>
          <w:szCs w:val="14"/>
        </w:rPr>
        <w:t xml:space="preserve"> </w:t>
      </w:r>
      <w:proofErr w:type="spellStart"/>
      <w:r w:rsidR="00B5279D">
        <w:rPr>
          <w:rFonts w:ascii="Arial" w:eastAsia="Arial" w:hAnsi="Arial" w:cs="Arial"/>
          <w:color w:val="494645"/>
          <w:sz w:val="14"/>
          <w:szCs w:val="14"/>
        </w:rPr>
        <w:t>zaub</w:t>
      </w:r>
      <w:proofErr w:type="spellEnd"/>
      <w:r w:rsidR="00B5279D">
        <w:rPr>
          <w:rFonts w:ascii="Arial" w:eastAsia="Arial" w:hAnsi="Arial" w:cs="Arial"/>
          <w:color w:val="494645"/>
          <w:sz w:val="14"/>
          <w:szCs w:val="14"/>
        </w:rPr>
        <w:t xml:space="preserve"> mov</w:t>
      </w:r>
      <w:r w:rsidRPr="00281324">
        <w:rPr>
          <w:rFonts w:ascii="Arial" w:eastAsia="Arial" w:hAnsi="Arial" w:cs="Arial"/>
          <w:color w:val="494645"/>
          <w:sz w:val="14"/>
          <w:szCs w:val="14"/>
        </w:rPr>
        <w:t>.</w:t>
      </w:r>
    </w:p>
    <w:p w14:paraId="6A99928A" w14:textId="77777777" w:rsidR="00BF3E5F" w:rsidRDefault="00F2670D">
      <w:pPr>
        <w:spacing w:line="20" w:lineRule="exact"/>
        <w:rPr>
          <w:sz w:val="20"/>
          <w:szCs w:val="20"/>
        </w:rPr>
      </w:pPr>
      <w:r>
        <w:rPr>
          <w:sz w:val="20"/>
          <w:szCs w:val="20"/>
        </w:rPr>
        <w:br w:type="column"/>
      </w:r>
    </w:p>
    <w:p w14:paraId="2097A0A9" w14:textId="77777777" w:rsidR="00BF3E5F" w:rsidRDefault="00BF3E5F">
      <w:pPr>
        <w:spacing w:line="305" w:lineRule="exact"/>
        <w:rPr>
          <w:sz w:val="20"/>
          <w:szCs w:val="20"/>
        </w:rPr>
      </w:pPr>
    </w:p>
    <w:p w14:paraId="73FB35C7" w14:textId="45240B61" w:rsidR="00BF3E5F" w:rsidRDefault="00F2670D">
      <w:pPr>
        <w:ind w:left="1720"/>
        <w:rPr>
          <w:sz w:val="20"/>
          <w:szCs w:val="20"/>
        </w:rPr>
      </w:pPr>
      <w:r>
        <w:rPr>
          <w:rFonts w:ascii="Arial" w:eastAsia="Arial" w:hAnsi="Arial" w:cs="Arial"/>
          <w:b/>
          <w:bCs/>
          <w:color w:val="9DA99E"/>
          <w:sz w:val="14"/>
          <w:szCs w:val="14"/>
        </w:rPr>
        <w:t xml:space="preserve">TSIS </w:t>
      </w:r>
      <w:ins w:id="4734" w:author="Kaxiong" w:date="2021-06-11T15:20:00Z">
        <w:r w:rsidR="0037379A">
          <w:rPr>
            <w:rFonts w:ascii="Arial" w:eastAsia="Arial" w:hAnsi="Arial" w:cs="Arial"/>
            <w:b/>
            <w:bCs/>
            <w:color w:val="9DA99E"/>
            <w:sz w:val="14"/>
            <w:szCs w:val="14"/>
          </w:rPr>
          <w:t>YOG</w:t>
        </w:r>
      </w:ins>
      <w:del w:id="4735" w:author="Kaxiong" w:date="2021-06-11T15:20:00Z">
        <w:r w:rsidDel="0037379A">
          <w:rPr>
            <w:rFonts w:ascii="Arial" w:eastAsia="Arial" w:hAnsi="Arial" w:cs="Arial"/>
            <w:b/>
            <w:bCs/>
            <w:color w:val="9DA99E"/>
            <w:sz w:val="14"/>
            <w:szCs w:val="14"/>
          </w:rPr>
          <w:delText>M</w:delText>
        </w:r>
        <w:r w:rsidDel="0037379A">
          <w:rPr>
            <w:rFonts w:ascii="Arial" w:eastAsia="Arial" w:hAnsi="Arial" w:cs="Arial"/>
            <w:b/>
            <w:bCs/>
            <w:color w:val="9DA99E"/>
            <w:sz w:val="14"/>
            <w:szCs w:val="14"/>
          </w:rPr>
          <w:lastRenderedPageBreak/>
          <w:delText>UAJ</w:delText>
        </w:r>
      </w:del>
    </w:p>
    <w:p w14:paraId="074B10F4" w14:textId="6E42C750" w:rsidR="00BF3E5F" w:rsidRDefault="00BF3E5F">
      <w:pPr>
        <w:spacing w:line="200" w:lineRule="exact"/>
        <w:rPr>
          <w:sz w:val="20"/>
          <w:szCs w:val="20"/>
        </w:rPr>
      </w:pPr>
    </w:p>
    <w:p w14:paraId="02C7080B" w14:textId="0C0CFE70" w:rsidR="00BF3E5F" w:rsidRDefault="00F2670D" w:rsidP="00B87777">
      <w:pPr>
        <w:rPr>
          <w:sz w:val="20"/>
          <w:szCs w:val="20"/>
        </w:rPr>
      </w:pPr>
      <w:proofErr w:type="spellStart"/>
      <w:r w:rsidRPr="00B87777">
        <w:rPr>
          <w:rFonts w:ascii="Arial" w:eastAsia="Arial" w:hAnsi="Arial" w:cs="Arial"/>
          <w:color w:val="494645"/>
          <w:sz w:val="16"/>
          <w:szCs w:val="16"/>
        </w:rPr>
        <w:t>Koj</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kuj</w:t>
      </w:r>
      <w:proofErr w:type="spellEnd"/>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tseem</w:t>
      </w:r>
      <w:proofErr w:type="spellEnd"/>
      <w:r w:rsidRPr="00B87777">
        <w:rPr>
          <w:rFonts w:ascii="Arial" w:eastAsia="Arial" w:hAnsi="Arial" w:cs="Arial"/>
          <w:color w:val="494645"/>
          <w:sz w:val="16"/>
          <w:szCs w:val="16"/>
        </w:rPr>
        <w:t xml:space="preserve"> </w:t>
      </w:r>
      <w:proofErr w:type="spellStart"/>
      <w:ins w:id="4736" w:author="Kaxiong" w:date="2021-06-11T16:28:00Z">
        <w:r w:rsidR="00C73BA5">
          <w:rPr>
            <w:rFonts w:ascii="Arial" w:eastAsia="Arial" w:hAnsi="Arial" w:cs="Arial"/>
            <w:color w:val="494645"/>
            <w:sz w:val="16"/>
            <w:szCs w:val="16"/>
          </w:rPr>
          <w:t>muaj</w:t>
        </w:r>
        <w:proofErr w:type="spellEnd"/>
        <w:r w:rsidR="00C73BA5">
          <w:rPr>
            <w:rFonts w:ascii="Arial" w:eastAsia="Arial" w:hAnsi="Arial" w:cs="Arial"/>
            <w:color w:val="494645"/>
            <w:sz w:val="16"/>
            <w:szCs w:val="16"/>
          </w:rPr>
          <w:t xml:space="preserve"> </w:t>
        </w:r>
        <w:proofErr w:type="spellStart"/>
        <w:r w:rsidR="00C73BA5">
          <w:rPr>
            <w:rFonts w:ascii="Arial" w:eastAsia="Arial" w:hAnsi="Arial" w:cs="Arial"/>
            <w:color w:val="494645"/>
            <w:sz w:val="16"/>
            <w:szCs w:val="16"/>
          </w:rPr>
          <w:t>cai</w:t>
        </w:r>
      </w:ins>
      <w:proofErr w:type="spellEnd"/>
      <w:del w:id="4737" w:author="Kaxiong" w:date="2021-06-11T16:28:00Z">
        <w:r w:rsidR="00B87777" w:rsidRPr="00B87777" w:rsidDel="00C73BA5">
          <w:rPr>
            <w:rFonts w:ascii="Arial" w:eastAsia="Arial" w:hAnsi="Arial" w:cs="Arial"/>
            <w:color w:val="494645"/>
            <w:sz w:val="16"/>
            <w:szCs w:val="16"/>
          </w:rPr>
          <w:delText xml:space="preserve">tau qhov </w:delText>
        </w:r>
        <w:r w:rsidRPr="00B87777" w:rsidDel="00C73BA5">
          <w:rPr>
            <w:rFonts w:ascii="Arial" w:eastAsia="Arial" w:hAnsi="Arial" w:cs="Arial"/>
            <w:color w:val="494645"/>
            <w:sz w:val="16"/>
            <w:szCs w:val="16"/>
          </w:rPr>
          <w:delText>tsim nyog</w:delText>
        </w:r>
      </w:del>
      <w:r w:rsidRPr="00B87777">
        <w:rPr>
          <w:rFonts w:ascii="Arial" w:eastAsia="Arial" w:hAnsi="Arial" w:cs="Arial"/>
          <w:color w:val="494645"/>
          <w:sz w:val="16"/>
          <w:szCs w:val="16"/>
        </w:rPr>
        <w:t xml:space="preserve"> </w:t>
      </w:r>
      <w:proofErr w:type="spellStart"/>
      <w:r w:rsidRPr="00B87777">
        <w:rPr>
          <w:rFonts w:ascii="Arial" w:eastAsia="Arial" w:hAnsi="Arial" w:cs="Arial"/>
          <w:color w:val="494645"/>
          <w:sz w:val="16"/>
          <w:szCs w:val="16"/>
        </w:rPr>
        <w:t>rau</w:t>
      </w:r>
      <w:proofErr w:type="spellEnd"/>
      <w:r>
        <w:rPr>
          <w:rFonts w:ascii="Arial" w:eastAsia="Arial" w:hAnsi="Arial" w:cs="Arial"/>
          <w:b/>
          <w:bCs/>
          <w:color w:val="494645"/>
          <w:sz w:val="16"/>
          <w:szCs w:val="16"/>
        </w:rPr>
        <w:t xml:space="preserve"> </w:t>
      </w:r>
      <w:proofErr w:type="spellStart"/>
      <w:r w:rsidRPr="00C73BA5">
        <w:rPr>
          <w:rFonts w:ascii="Arial" w:eastAsia="Arial" w:hAnsi="Arial" w:cs="Arial"/>
          <w:color w:val="494645"/>
          <w:sz w:val="16"/>
          <w:szCs w:val="16"/>
          <w:rPrChange w:id="4738" w:author="Kaxiong" w:date="2021-06-11T16:28:00Z">
            <w:rPr>
              <w:rFonts w:ascii="Arial" w:eastAsia="Arial" w:hAnsi="Arial" w:cs="Arial"/>
              <w:b/>
              <w:bCs/>
              <w:color w:val="494645"/>
              <w:sz w:val="16"/>
              <w:szCs w:val="16"/>
            </w:rPr>
          </w:rPrChange>
        </w:rPr>
        <w:t>qhov</w:t>
      </w:r>
      <w:proofErr w:type="spellEnd"/>
      <w:r>
        <w:rPr>
          <w:rFonts w:ascii="Arial" w:eastAsia="Arial" w:hAnsi="Arial" w:cs="Arial"/>
          <w:b/>
          <w:bCs/>
          <w:color w:val="494645"/>
          <w:sz w:val="16"/>
          <w:szCs w:val="16"/>
        </w:rPr>
        <w:t xml:space="preserve"> </w:t>
      </w:r>
      <w:ins w:id="4739" w:author="Kaxiong" w:date="2021-06-11T16:28:00Z">
        <w:r w:rsidR="00C73BA5">
          <w:rPr>
            <w:rFonts w:ascii="Arial" w:eastAsia="Arial" w:hAnsi="Arial" w:cs="Arial"/>
            <w:b/>
            <w:bCs/>
            <w:color w:val="494645"/>
            <w:sz w:val="16"/>
            <w:szCs w:val="16"/>
          </w:rPr>
          <w:t xml:space="preserve">Kev </w:t>
        </w:r>
        <w:proofErr w:type="spellStart"/>
        <w:r w:rsidR="00C73BA5">
          <w:rPr>
            <w:rFonts w:ascii="Arial" w:eastAsia="Arial" w:hAnsi="Arial" w:cs="Arial"/>
            <w:b/>
            <w:bCs/>
            <w:color w:val="494645"/>
            <w:sz w:val="16"/>
            <w:szCs w:val="16"/>
          </w:rPr>
          <w:t>Zam</w:t>
        </w:r>
        <w:proofErr w:type="spellEnd"/>
        <w:r w:rsidR="00C73BA5">
          <w:rPr>
            <w:rFonts w:ascii="Arial" w:eastAsia="Arial" w:hAnsi="Arial" w:cs="Arial"/>
            <w:b/>
            <w:bCs/>
            <w:color w:val="494645"/>
            <w:sz w:val="16"/>
            <w:szCs w:val="16"/>
          </w:rPr>
          <w:t xml:space="preserve"> </w:t>
        </w:r>
        <w:proofErr w:type="spellStart"/>
        <w:r w:rsidR="00C73BA5">
          <w:rPr>
            <w:rFonts w:ascii="Arial" w:eastAsia="Arial" w:hAnsi="Arial" w:cs="Arial"/>
            <w:b/>
            <w:bCs/>
            <w:color w:val="494645"/>
            <w:sz w:val="16"/>
            <w:szCs w:val="16"/>
          </w:rPr>
          <w:t>Uas</w:t>
        </w:r>
        <w:proofErr w:type="spellEnd"/>
        <w:r w:rsidR="00C73BA5">
          <w:rPr>
            <w:rFonts w:ascii="Arial" w:eastAsia="Arial" w:hAnsi="Arial" w:cs="Arial"/>
            <w:b/>
            <w:bCs/>
            <w:color w:val="494645"/>
            <w:sz w:val="16"/>
            <w:szCs w:val="16"/>
          </w:rPr>
          <w:t xml:space="preserve"> </w:t>
        </w:r>
      </w:ins>
      <w:proofErr w:type="spellStart"/>
      <w:r>
        <w:rPr>
          <w:rFonts w:ascii="Arial" w:eastAsia="Arial" w:hAnsi="Arial" w:cs="Arial"/>
          <w:b/>
          <w:bCs/>
          <w:color w:val="494645"/>
          <w:sz w:val="16"/>
          <w:szCs w:val="16"/>
        </w:rPr>
        <w:t>Tsim</w:t>
      </w:r>
      <w:proofErr w:type="spellEnd"/>
      <w:r>
        <w:rPr>
          <w:rFonts w:ascii="Arial" w:eastAsia="Arial" w:hAnsi="Arial" w:cs="Arial"/>
          <w:b/>
          <w:bCs/>
          <w:color w:val="494645"/>
          <w:sz w:val="16"/>
          <w:szCs w:val="16"/>
        </w:rPr>
        <w:t xml:space="preserve"> </w:t>
      </w:r>
      <w:proofErr w:type="spellStart"/>
      <w:r>
        <w:rPr>
          <w:rFonts w:ascii="Arial" w:eastAsia="Arial" w:hAnsi="Arial" w:cs="Arial"/>
          <w:b/>
          <w:bCs/>
          <w:color w:val="494645"/>
          <w:sz w:val="16"/>
          <w:szCs w:val="16"/>
        </w:rPr>
        <w:t>nyog</w:t>
      </w:r>
      <w:proofErr w:type="spellEnd"/>
      <w:r w:rsidR="00B87777">
        <w:rPr>
          <w:sz w:val="20"/>
          <w:szCs w:val="20"/>
        </w:rPr>
        <w:t xml:space="preserve"> </w:t>
      </w:r>
      <w:del w:id="4740" w:author="Kaxiong" w:date="2021-06-11T16:28:00Z">
        <w:r w:rsidDel="00C73BA5">
          <w:rPr>
            <w:rFonts w:ascii="Arial" w:eastAsia="Arial" w:hAnsi="Arial" w:cs="Arial"/>
            <w:b/>
            <w:bCs/>
            <w:color w:val="494645"/>
            <w:sz w:val="15"/>
            <w:szCs w:val="15"/>
          </w:rPr>
          <w:delText xml:space="preserve">Zam Txim </w:delText>
        </w:r>
      </w:del>
      <w:r w:rsidRPr="00C73BA5">
        <w:rPr>
          <w:rFonts w:ascii="Arial" w:eastAsia="Arial" w:hAnsi="Arial" w:cs="Arial"/>
          <w:color w:val="494645"/>
          <w:sz w:val="15"/>
          <w:szCs w:val="15"/>
          <w:rPrChange w:id="4741" w:author="Kaxiong" w:date="2021-06-11T16:29:00Z">
            <w:rPr>
              <w:rFonts w:ascii="Arial" w:eastAsia="Arial" w:hAnsi="Arial" w:cs="Arial"/>
              <w:b/>
              <w:bCs/>
              <w:color w:val="494645"/>
              <w:sz w:val="15"/>
              <w:szCs w:val="15"/>
            </w:rPr>
          </w:rPrChange>
        </w:rPr>
        <w:t>los</w:t>
      </w:r>
      <w:ins w:id="4742" w:author="Kaxiong" w:date="2021-06-11T16:28:00Z">
        <w:r w:rsidR="00C73BA5" w:rsidRPr="00C73BA5">
          <w:rPr>
            <w:rFonts w:ascii="Arial" w:eastAsia="Arial" w:hAnsi="Arial" w:cs="Arial"/>
            <w:color w:val="494645"/>
            <w:sz w:val="15"/>
            <w:szCs w:val="15"/>
            <w:rPrChange w:id="4743" w:author="Kaxiong" w:date="2021-06-11T16:29:00Z">
              <w:rPr>
                <w:rFonts w:ascii="Arial" w:eastAsia="Arial" w:hAnsi="Arial" w:cs="Arial"/>
                <w:b/>
                <w:bCs/>
                <w:color w:val="494645"/>
                <w:sz w:val="15"/>
                <w:szCs w:val="15"/>
              </w:rPr>
            </w:rPrChange>
          </w:rPr>
          <w:t xml:space="preserve"> </w:t>
        </w:r>
      </w:ins>
      <w:r w:rsidRPr="00C73BA5">
        <w:rPr>
          <w:rFonts w:ascii="Arial" w:eastAsia="Arial" w:hAnsi="Arial" w:cs="Arial"/>
          <w:color w:val="494645"/>
          <w:sz w:val="15"/>
          <w:szCs w:val="15"/>
          <w:rPrChange w:id="4744" w:author="Kaxiong" w:date="2021-06-11T16:29:00Z">
            <w:rPr>
              <w:rFonts w:ascii="Arial" w:eastAsia="Arial" w:hAnsi="Arial" w:cs="Arial"/>
              <w:b/>
              <w:bCs/>
              <w:color w:val="494645"/>
              <w:sz w:val="15"/>
              <w:szCs w:val="15"/>
            </w:rPr>
          </w:rPrChange>
        </w:rPr>
        <w:t>sis</w:t>
      </w:r>
      <w:del w:id="4745" w:author="Kaxiong" w:date="2021-06-11T16:29:00Z">
        <w:r w:rsidDel="00C73BA5">
          <w:rPr>
            <w:rFonts w:ascii="Arial" w:eastAsia="Arial" w:hAnsi="Arial" w:cs="Arial"/>
            <w:b/>
            <w:bCs/>
            <w:color w:val="494645"/>
            <w:sz w:val="15"/>
            <w:szCs w:val="15"/>
          </w:rPr>
          <w:delText xml:space="preserve"> a</w:delText>
        </w:r>
      </w:del>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Ib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Feem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Ntawm</w:t>
      </w:r>
      <w:proofErr w:type="spellEnd"/>
      <w:r>
        <w:rPr>
          <w:rFonts w:ascii="Arial" w:eastAsia="Arial" w:hAnsi="Arial" w:cs="Arial"/>
          <w:b/>
          <w:bCs/>
          <w:color w:val="494645"/>
          <w:sz w:val="15"/>
          <w:szCs w:val="15"/>
        </w:rPr>
        <w:t xml:space="preserve"> Cov </w:t>
      </w:r>
      <w:ins w:id="4746" w:author="Kaxiong" w:date="2021-06-11T16:29:00Z">
        <w:r w:rsidR="00C73BA5">
          <w:rPr>
            <w:rFonts w:ascii="Arial" w:eastAsia="Arial" w:hAnsi="Arial" w:cs="Arial"/>
            <w:b/>
            <w:bCs/>
            <w:color w:val="494645"/>
            <w:sz w:val="15"/>
            <w:szCs w:val="15"/>
          </w:rPr>
          <w:t xml:space="preserve">Kev </w:t>
        </w:r>
      </w:ins>
      <w:proofErr w:type="spellStart"/>
      <w:r>
        <w:rPr>
          <w:rFonts w:ascii="Arial" w:eastAsia="Arial" w:hAnsi="Arial" w:cs="Arial"/>
          <w:b/>
          <w:bCs/>
          <w:color w:val="494645"/>
          <w:sz w:val="15"/>
          <w:szCs w:val="15"/>
        </w:rPr>
        <w:t>Zam</w:t>
      </w:r>
      <w:proofErr w:type="spellEnd"/>
      <w:r>
        <w:rPr>
          <w:rFonts w:ascii="Arial" w:eastAsia="Arial" w:hAnsi="Arial" w:cs="Arial"/>
          <w:b/>
          <w:bCs/>
          <w:color w:val="494645"/>
          <w:sz w:val="15"/>
          <w:szCs w:val="15"/>
        </w:rPr>
        <w:t>.</w:t>
      </w:r>
    </w:p>
    <w:p w14:paraId="288C3A21" w14:textId="77777777" w:rsidR="00BF3E5F" w:rsidRDefault="00BF3E5F">
      <w:pPr>
        <w:spacing w:line="89" w:lineRule="exact"/>
        <w:rPr>
          <w:sz w:val="20"/>
          <w:szCs w:val="20"/>
        </w:rPr>
      </w:pPr>
    </w:p>
    <w:p w14:paraId="269EDD4F" w14:textId="2AE2D890" w:rsidR="00BF3E5F" w:rsidRPr="00BD00A3" w:rsidRDefault="00C73BA5" w:rsidP="00BD00A3">
      <w:pPr>
        <w:rPr>
          <w:sz w:val="15"/>
          <w:szCs w:val="15"/>
        </w:rPr>
      </w:pPr>
      <w:proofErr w:type="spellStart"/>
      <w:ins w:id="4747" w:author="Kaxiong" w:date="2021-06-11T16:29:00Z">
        <w:r>
          <w:rPr>
            <w:rFonts w:ascii="Arial" w:eastAsia="Arial" w:hAnsi="Arial" w:cs="Arial"/>
            <w:color w:val="494645"/>
            <w:sz w:val="15"/>
            <w:szCs w:val="15"/>
          </w:rPr>
          <w:t>Saib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hais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ntxiv</w:t>
        </w:r>
        <w:proofErr w:type="spellEnd"/>
        <w:r>
          <w:rPr>
            <w:rFonts w:ascii="Arial" w:eastAsia="Arial" w:hAnsi="Arial" w:cs="Arial"/>
            <w:color w:val="494645"/>
            <w:sz w:val="15"/>
            <w:szCs w:val="15"/>
          </w:rPr>
          <w:t xml:space="preserve"> </w:t>
        </w:r>
      </w:ins>
      <w:del w:id="4748" w:author="Kaxiong" w:date="2021-06-11T16:29:00Z">
        <w:r w:rsidR="00F2670D" w:rsidRPr="00BD00A3" w:rsidDel="00C73BA5">
          <w:rPr>
            <w:rFonts w:ascii="Arial" w:eastAsia="Arial" w:hAnsi="Arial" w:cs="Arial"/>
            <w:color w:val="494645"/>
            <w:sz w:val="15"/>
            <w:szCs w:val="15"/>
          </w:rPr>
          <w:delText xml:space="preserve">Taug qab mus </w:delText>
        </w:r>
      </w:del>
      <w:proofErr w:type="spellStart"/>
      <w:r w:rsidR="00F2670D" w:rsidRPr="00BD00A3">
        <w:rPr>
          <w:rFonts w:ascii="Arial" w:eastAsia="Arial" w:hAnsi="Arial" w:cs="Arial"/>
          <w:color w:val="494645"/>
          <w:sz w:val="15"/>
          <w:szCs w:val="15"/>
        </w:rPr>
        <w:t>rau</w:t>
      </w:r>
      <w:proofErr w:type="spellEnd"/>
      <w:r w:rsidR="00F2670D" w:rsidRPr="00BD00A3">
        <w:rPr>
          <w:rFonts w:ascii="Arial" w:eastAsia="Arial" w:hAnsi="Arial" w:cs="Arial"/>
          <w:color w:val="494645"/>
          <w:sz w:val="15"/>
          <w:szCs w:val="15"/>
        </w:rPr>
        <w:t xml:space="preserve"> </w:t>
      </w:r>
      <w:proofErr w:type="spellStart"/>
      <w:r w:rsidR="00F2670D" w:rsidRPr="00BD00A3">
        <w:rPr>
          <w:rFonts w:ascii="Arial" w:eastAsia="Arial" w:hAnsi="Arial" w:cs="Arial"/>
          <w:color w:val="494645"/>
          <w:sz w:val="15"/>
          <w:szCs w:val="15"/>
        </w:rPr>
        <w:t>nplooj</w:t>
      </w:r>
      <w:proofErr w:type="spellEnd"/>
      <w:r w:rsidR="00F2670D" w:rsidRPr="00BD00A3">
        <w:rPr>
          <w:rFonts w:ascii="Arial" w:eastAsia="Arial" w:hAnsi="Arial" w:cs="Arial"/>
          <w:color w:val="494645"/>
          <w:sz w:val="15"/>
          <w:szCs w:val="15"/>
        </w:rPr>
        <w:t xml:space="preserve"> </w:t>
      </w:r>
      <w:proofErr w:type="spellStart"/>
      <w:r w:rsidR="00F2670D" w:rsidRPr="00BD00A3">
        <w:rPr>
          <w:rFonts w:ascii="Arial" w:eastAsia="Arial" w:hAnsi="Arial" w:cs="Arial"/>
          <w:color w:val="494645"/>
          <w:sz w:val="15"/>
          <w:szCs w:val="15"/>
        </w:rPr>
        <w:t>ntawv</w:t>
      </w:r>
      <w:proofErr w:type="spellEnd"/>
      <w:r w:rsidR="00F2670D" w:rsidRPr="00BD00A3">
        <w:rPr>
          <w:rFonts w:ascii="Arial" w:eastAsia="Arial" w:hAnsi="Arial" w:cs="Arial"/>
          <w:color w:val="494645"/>
          <w:sz w:val="15"/>
          <w:szCs w:val="15"/>
        </w:rPr>
        <w:t xml:space="preserve"> tom </w:t>
      </w:r>
      <w:proofErr w:type="spellStart"/>
      <w:r w:rsidR="00F2670D" w:rsidRPr="00BD00A3">
        <w:rPr>
          <w:rFonts w:ascii="Arial" w:eastAsia="Arial" w:hAnsi="Arial" w:cs="Arial"/>
          <w:color w:val="494645"/>
          <w:sz w:val="15"/>
          <w:szCs w:val="15"/>
        </w:rPr>
        <w:t>ntej</w:t>
      </w:r>
      <w:proofErr w:type="spellEnd"/>
      <w:r w:rsidR="00F2670D" w:rsidRPr="00BD00A3">
        <w:rPr>
          <w:rFonts w:ascii="Arial" w:eastAsia="Arial" w:hAnsi="Arial" w:cs="Arial"/>
          <w:color w:val="494645"/>
          <w:sz w:val="15"/>
          <w:szCs w:val="15"/>
        </w:rPr>
        <w:t xml:space="preserve"> </w:t>
      </w:r>
      <w:proofErr w:type="spellStart"/>
      <w:r w:rsidR="00F2670D" w:rsidRPr="00BD00A3">
        <w:rPr>
          <w:rFonts w:ascii="Arial" w:eastAsia="Arial" w:hAnsi="Arial" w:cs="Arial"/>
          <w:color w:val="494645"/>
          <w:sz w:val="15"/>
          <w:szCs w:val="15"/>
        </w:rPr>
        <w:t>kom</w:t>
      </w:r>
      <w:proofErr w:type="spellEnd"/>
      <w:r w:rsidR="00F2670D" w:rsidRPr="00BD00A3">
        <w:rPr>
          <w:rFonts w:ascii="Arial" w:eastAsia="Arial" w:hAnsi="Arial" w:cs="Arial"/>
          <w:color w:val="494645"/>
          <w:sz w:val="15"/>
          <w:szCs w:val="15"/>
        </w:rPr>
        <w:t xml:space="preserve"> </w:t>
      </w:r>
      <w:proofErr w:type="spellStart"/>
      <w:r w:rsidR="00F2670D" w:rsidRPr="00BD00A3">
        <w:rPr>
          <w:rFonts w:ascii="Arial" w:eastAsia="Arial" w:hAnsi="Arial" w:cs="Arial"/>
          <w:color w:val="494645"/>
          <w:sz w:val="15"/>
          <w:szCs w:val="15"/>
        </w:rPr>
        <w:t>paub</w:t>
      </w:r>
      <w:proofErr w:type="spellEnd"/>
      <w:r w:rsidR="00F2670D" w:rsidRPr="00BD00A3">
        <w:rPr>
          <w:rFonts w:ascii="Arial" w:eastAsia="Arial" w:hAnsi="Arial" w:cs="Arial"/>
          <w:color w:val="494645"/>
          <w:sz w:val="15"/>
          <w:szCs w:val="15"/>
        </w:rPr>
        <w:t>.</w:t>
      </w:r>
    </w:p>
    <w:p w14:paraId="379CD799" w14:textId="0AE43894" w:rsidR="00BF3E5F" w:rsidRDefault="00F2670D">
      <w:pPr>
        <w:spacing w:line="20" w:lineRule="exact"/>
        <w:rPr>
          <w:sz w:val="20"/>
          <w:szCs w:val="20"/>
        </w:rPr>
      </w:pPr>
      <w:r>
        <w:rPr>
          <w:sz w:val="20"/>
          <w:szCs w:val="20"/>
        </w:rPr>
        <w:br w:type="column"/>
      </w:r>
    </w:p>
    <w:p w14:paraId="1707CF64" w14:textId="7C35F005" w:rsidR="00BF3E5F" w:rsidRDefault="0037379A">
      <w:pPr>
        <w:ind w:left="600"/>
        <w:rPr>
          <w:rFonts w:ascii="Arial" w:eastAsia="Arial" w:hAnsi="Arial" w:cs="Arial"/>
          <w:color w:val="C9B100"/>
          <w:sz w:val="20"/>
          <w:szCs w:val="20"/>
        </w:rPr>
      </w:pPr>
      <w:ins w:id="4749" w:author="Kaxiong" w:date="2021-06-11T15:20:00Z">
        <w:r>
          <w:rPr>
            <w:rFonts w:ascii="Arial" w:eastAsia="Arial" w:hAnsi="Arial" w:cs="Arial"/>
            <w:color w:val="C9B100"/>
            <w:sz w:val="20"/>
            <w:szCs w:val="20"/>
          </w:rPr>
          <w:t>YOG</w:t>
        </w:r>
      </w:ins>
      <w:del w:id="4750" w:author="Kaxiong" w:date="2021-06-11T15:20:00Z">
        <w:r w:rsidR="00724C49" w:rsidRPr="00724C49" w:rsidDel="0037379A">
          <w:rPr>
            <w:rFonts w:ascii="Arial" w:eastAsia="Arial" w:hAnsi="Arial" w:cs="Arial"/>
            <w:color w:val="C9B100"/>
            <w:sz w:val="20"/>
            <w:szCs w:val="20"/>
          </w:rPr>
          <w:delText>MUA</w:delText>
        </w:r>
      </w:del>
      <w:del w:id="4751" w:author="Kaxiong" w:date="2021-06-11T15:21:00Z">
        <w:r w:rsidR="00724C49" w:rsidRPr="00724C49" w:rsidDel="0037379A">
          <w:rPr>
            <w:rFonts w:ascii="Arial" w:eastAsia="Arial" w:hAnsi="Arial" w:cs="Arial"/>
            <w:color w:val="C9B100"/>
            <w:sz w:val="20"/>
            <w:szCs w:val="20"/>
          </w:rPr>
          <w:delText>J</w:delText>
        </w:r>
      </w:del>
    </w:p>
    <w:p w14:paraId="13C56163" w14:textId="77777777" w:rsidR="00724C49" w:rsidRPr="00724C49" w:rsidRDefault="00724C49">
      <w:pPr>
        <w:ind w:left="600"/>
        <w:rPr>
          <w:sz w:val="20"/>
          <w:szCs w:val="20"/>
        </w:rPr>
      </w:pPr>
    </w:p>
    <w:p w14:paraId="21ABFBC2" w14:textId="77777777" w:rsidR="00BF3E5F" w:rsidRDefault="00BF3E5F">
      <w:pPr>
        <w:spacing w:line="200" w:lineRule="exact"/>
        <w:rPr>
          <w:sz w:val="20"/>
          <w:szCs w:val="20"/>
        </w:rPr>
      </w:pPr>
    </w:p>
    <w:p w14:paraId="29C7ED25" w14:textId="62097D74" w:rsidR="00BF3E5F" w:rsidRPr="002F66D7" w:rsidRDefault="00F2670D">
      <w:pPr>
        <w:rPr>
          <w:sz w:val="14"/>
          <w:szCs w:val="14"/>
        </w:rPr>
      </w:pPr>
      <w:proofErr w:type="spellStart"/>
      <w:r w:rsidRPr="002F66D7">
        <w:rPr>
          <w:rFonts w:ascii="Arial" w:eastAsia="Arial" w:hAnsi="Arial" w:cs="Arial"/>
          <w:color w:val="494645"/>
          <w:sz w:val="14"/>
          <w:szCs w:val="14"/>
        </w:rPr>
        <w:t>Koj</w:t>
      </w:r>
      <w:proofErr w:type="spellEnd"/>
      <w:r w:rsidRPr="002F66D7">
        <w:rPr>
          <w:rFonts w:ascii="Arial" w:eastAsia="Arial" w:hAnsi="Arial" w:cs="Arial"/>
          <w:color w:val="494645"/>
          <w:sz w:val="14"/>
          <w:szCs w:val="14"/>
        </w:rPr>
        <w:t xml:space="preserve"> </w:t>
      </w:r>
      <w:proofErr w:type="spellStart"/>
      <w:r w:rsidRPr="002F66D7">
        <w:rPr>
          <w:rFonts w:ascii="Arial" w:eastAsia="Arial" w:hAnsi="Arial" w:cs="Arial"/>
          <w:color w:val="494645"/>
          <w:sz w:val="14"/>
          <w:szCs w:val="14"/>
        </w:rPr>
        <w:t>muaj</w:t>
      </w:r>
      <w:proofErr w:type="spellEnd"/>
    </w:p>
    <w:p w14:paraId="75E180C0" w14:textId="77777777" w:rsidR="00BF3E5F" w:rsidRPr="002F66D7" w:rsidRDefault="00BF3E5F">
      <w:pPr>
        <w:spacing w:line="45" w:lineRule="exact"/>
        <w:rPr>
          <w:sz w:val="14"/>
          <w:szCs w:val="14"/>
        </w:rPr>
      </w:pPr>
    </w:p>
    <w:p w14:paraId="67153D8F" w14:textId="2449CCCF" w:rsidR="00BF3E5F" w:rsidRPr="002F66D7" w:rsidRDefault="00F2670D">
      <w:pPr>
        <w:rPr>
          <w:sz w:val="14"/>
          <w:szCs w:val="14"/>
        </w:rPr>
      </w:pPr>
      <w:r w:rsidRPr="002F66D7">
        <w:rPr>
          <w:rFonts w:ascii="Arial" w:eastAsia="Arial" w:hAnsi="Arial" w:cs="Arial"/>
          <w:color w:val="494645"/>
          <w:sz w:val="14"/>
          <w:szCs w:val="14"/>
        </w:rPr>
        <w:t>FSMA-</w:t>
      </w:r>
      <w:proofErr w:type="spellStart"/>
      <w:r w:rsidR="00111045">
        <w:rPr>
          <w:rFonts w:ascii="Arial" w:eastAsia="Arial" w:hAnsi="Arial" w:cs="Arial"/>
          <w:color w:val="494645"/>
          <w:sz w:val="14"/>
          <w:szCs w:val="14"/>
        </w:rPr>
        <w:t>uas</w:t>
      </w:r>
      <w:proofErr w:type="spellEnd"/>
      <w:r w:rsidR="00111045">
        <w:rPr>
          <w:rFonts w:ascii="Arial" w:eastAsia="Arial" w:hAnsi="Arial" w:cs="Arial"/>
          <w:color w:val="494645"/>
          <w:sz w:val="14"/>
          <w:szCs w:val="14"/>
        </w:rPr>
        <w:t xml:space="preserve"> </w:t>
      </w:r>
      <w:proofErr w:type="spellStart"/>
      <w:r w:rsidR="00971130">
        <w:rPr>
          <w:rFonts w:ascii="Arial" w:eastAsia="Arial" w:hAnsi="Arial" w:cs="Arial"/>
          <w:color w:val="494645"/>
          <w:sz w:val="14"/>
          <w:szCs w:val="14"/>
        </w:rPr>
        <w:t>sau</w:t>
      </w:r>
      <w:proofErr w:type="spellEnd"/>
      <w:r w:rsidR="00971130">
        <w:rPr>
          <w:rFonts w:ascii="Arial" w:eastAsia="Arial" w:hAnsi="Arial" w:cs="Arial"/>
          <w:color w:val="494645"/>
          <w:sz w:val="14"/>
          <w:szCs w:val="14"/>
        </w:rPr>
        <w:t xml:space="preserve"> </w:t>
      </w:r>
      <w:proofErr w:type="spellStart"/>
      <w:r w:rsidR="00971130">
        <w:rPr>
          <w:rFonts w:ascii="Arial" w:eastAsia="Arial" w:hAnsi="Arial" w:cs="Arial"/>
          <w:color w:val="494645"/>
          <w:sz w:val="14"/>
          <w:szCs w:val="14"/>
        </w:rPr>
        <w:t>tseg</w:t>
      </w:r>
      <w:proofErr w:type="spellEnd"/>
    </w:p>
    <w:p w14:paraId="34E781DF" w14:textId="77777777" w:rsidR="00BF3E5F" w:rsidRPr="002F66D7" w:rsidRDefault="00BF3E5F">
      <w:pPr>
        <w:spacing w:line="130" w:lineRule="exact"/>
        <w:rPr>
          <w:sz w:val="14"/>
          <w:szCs w:val="14"/>
        </w:rPr>
      </w:pPr>
    </w:p>
    <w:p w14:paraId="306E2992" w14:textId="1AE91FDB" w:rsidR="00BF3E5F" w:rsidRPr="002F66D7" w:rsidRDefault="00F2670D">
      <w:pPr>
        <w:rPr>
          <w:sz w:val="14"/>
          <w:szCs w:val="14"/>
        </w:rPr>
      </w:pPr>
      <w:r w:rsidRPr="002F66D7">
        <w:rPr>
          <w:rFonts w:ascii="Arial" w:eastAsia="Arial" w:hAnsi="Arial" w:cs="Arial"/>
          <w:color w:val="494645"/>
          <w:sz w:val="14"/>
          <w:szCs w:val="14"/>
        </w:rPr>
        <w:t>“</w:t>
      </w:r>
      <w:ins w:id="4752" w:author="Kaxiong" w:date="2021-06-11T16:31:00Z">
        <w:r w:rsidR="00C73BA5">
          <w:rPr>
            <w:rFonts w:ascii="Arial" w:eastAsia="Arial" w:hAnsi="Arial" w:cs="Arial"/>
            <w:color w:val="494645"/>
            <w:sz w:val="14"/>
            <w:szCs w:val="14"/>
          </w:rPr>
          <w:t xml:space="preserve">Kev </w:t>
        </w:r>
        <w:proofErr w:type="spellStart"/>
        <w:r w:rsidR="00C73BA5">
          <w:rPr>
            <w:rFonts w:ascii="Arial" w:eastAsia="Arial" w:hAnsi="Arial" w:cs="Arial"/>
            <w:color w:val="494645"/>
            <w:sz w:val="14"/>
            <w:szCs w:val="14"/>
          </w:rPr>
          <w:t>Teeb</w:t>
        </w:r>
        <w:proofErr w:type="spellEnd"/>
        <w:r w:rsidR="00C73BA5">
          <w:rPr>
            <w:rFonts w:ascii="Arial" w:eastAsia="Arial" w:hAnsi="Arial" w:cs="Arial"/>
            <w:color w:val="494645"/>
            <w:sz w:val="14"/>
            <w:szCs w:val="14"/>
          </w:rPr>
          <w:t xml:space="preserve"> </w:t>
        </w:r>
        <w:proofErr w:type="spellStart"/>
        <w:r w:rsidR="00C73BA5">
          <w:rPr>
            <w:rFonts w:ascii="Arial" w:eastAsia="Arial" w:hAnsi="Arial" w:cs="Arial"/>
            <w:color w:val="494645"/>
            <w:sz w:val="14"/>
            <w:szCs w:val="14"/>
          </w:rPr>
          <w:t>Tsa</w:t>
        </w:r>
        <w:proofErr w:type="spellEnd"/>
        <w:r w:rsidR="00C73BA5">
          <w:rPr>
            <w:rFonts w:ascii="Arial" w:eastAsia="Arial" w:hAnsi="Arial" w:cs="Arial"/>
            <w:color w:val="494645"/>
            <w:sz w:val="14"/>
            <w:szCs w:val="14"/>
          </w:rPr>
          <w:t xml:space="preserve"> Kev </w:t>
        </w:r>
        <w:proofErr w:type="spellStart"/>
        <w:r w:rsidR="00C73BA5">
          <w:rPr>
            <w:rFonts w:ascii="Arial" w:eastAsia="Arial" w:hAnsi="Arial" w:cs="Arial"/>
            <w:color w:val="494645"/>
            <w:sz w:val="14"/>
            <w:szCs w:val="14"/>
          </w:rPr>
          <w:t>Yuav</w:t>
        </w:r>
        <w:proofErr w:type="spellEnd"/>
        <w:r w:rsidR="00C73BA5">
          <w:rPr>
            <w:rFonts w:ascii="Arial" w:eastAsia="Arial" w:hAnsi="Arial" w:cs="Arial"/>
            <w:color w:val="494645"/>
            <w:sz w:val="14"/>
            <w:szCs w:val="14"/>
          </w:rPr>
          <w:t xml:space="preserve"> </w:t>
        </w:r>
        <w:proofErr w:type="spellStart"/>
        <w:r w:rsidR="00C73BA5">
          <w:rPr>
            <w:rFonts w:ascii="Arial" w:eastAsia="Arial" w:hAnsi="Arial" w:cs="Arial"/>
            <w:color w:val="494645"/>
            <w:sz w:val="14"/>
            <w:szCs w:val="14"/>
          </w:rPr>
          <w:t>Zaub</w:t>
        </w:r>
        <w:proofErr w:type="spellEnd"/>
        <w:r w:rsidR="00C73BA5">
          <w:rPr>
            <w:rFonts w:ascii="Arial" w:eastAsia="Arial" w:hAnsi="Arial" w:cs="Arial"/>
            <w:color w:val="494645"/>
            <w:sz w:val="14"/>
            <w:szCs w:val="14"/>
          </w:rPr>
          <w:t xml:space="preserve"> Mov Los </w:t>
        </w:r>
        <w:proofErr w:type="spellStart"/>
        <w:r w:rsidR="00C73BA5">
          <w:rPr>
            <w:rFonts w:ascii="Arial" w:eastAsia="Arial" w:hAnsi="Arial" w:cs="Arial"/>
            <w:color w:val="494645"/>
            <w:sz w:val="14"/>
            <w:szCs w:val="14"/>
          </w:rPr>
          <w:t>Muag</w:t>
        </w:r>
        <w:proofErr w:type="spellEnd"/>
        <w:r w:rsidR="00C73BA5">
          <w:rPr>
            <w:rFonts w:ascii="Arial" w:eastAsia="Arial" w:hAnsi="Arial" w:cs="Arial"/>
            <w:color w:val="494645"/>
            <w:sz w:val="14"/>
            <w:szCs w:val="14"/>
          </w:rPr>
          <w:t xml:space="preserve"> </w:t>
        </w:r>
        <w:proofErr w:type="spellStart"/>
        <w:r w:rsidR="00C73BA5">
          <w:rPr>
            <w:rFonts w:ascii="Arial" w:eastAsia="Arial" w:hAnsi="Arial" w:cs="Arial"/>
            <w:color w:val="494645"/>
            <w:sz w:val="14"/>
            <w:szCs w:val="14"/>
          </w:rPr>
          <w:t>Dua</w:t>
        </w:r>
      </w:ins>
      <w:proofErr w:type="spellEnd"/>
      <w:ins w:id="4753" w:author="Kaxiong" w:date="2021-06-11T16:32:00Z">
        <w:r w:rsidR="00C73BA5">
          <w:rPr>
            <w:rFonts w:ascii="Arial" w:eastAsia="Arial" w:hAnsi="Arial" w:cs="Arial"/>
            <w:color w:val="494645"/>
            <w:sz w:val="14"/>
            <w:szCs w:val="14"/>
          </w:rPr>
          <w:t>.</w:t>
        </w:r>
      </w:ins>
      <w:ins w:id="4754" w:author="Kaxiong" w:date="2021-06-11T16:31:00Z">
        <w:r w:rsidR="00C73BA5">
          <w:rPr>
            <w:rFonts w:ascii="Arial" w:eastAsia="Arial" w:hAnsi="Arial" w:cs="Arial"/>
            <w:color w:val="494645"/>
            <w:sz w:val="14"/>
            <w:szCs w:val="14"/>
          </w:rPr>
          <w:t>”</w:t>
        </w:r>
      </w:ins>
      <w:del w:id="4755" w:author="Kaxiong" w:date="2021-06-11T16:31:00Z">
        <w:r w:rsidRPr="002F66D7" w:rsidDel="00C73BA5">
          <w:rPr>
            <w:rFonts w:ascii="Arial" w:eastAsia="Arial" w:hAnsi="Arial" w:cs="Arial"/>
            <w:color w:val="494645"/>
            <w:sz w:val="14"/>
            <w:szCs w:val="14"/>
          </w:rPr>
          <w:delText>Khw Muag Khoom Noj</w:delText>
        </w:r>
      </w:del>
    </w:p>
    <w:p w14:paraId="0D3D8C8D" w14:textId="77777777" w:rsidR="00BF3E5F" w:rsidRPr="002F66D7" w:rsidRDefault="00BF3E5F">
      <w:pPr>
        <w:spacing w:line="62" w:lineRule="exact"/>
        <w:rPr>
          <w:sz w:val="14"/>
          <w:szCs w:val="14"/>
        </w:rPr>
      </w:pPr>
    </w:p>
    <w:p w14:paraId="0D45ADC8" w14:textId="23BD0CA5" w:rsidR="00BF3E5F" w:rsidRPr="002F66D7" w:rsidRDefault="00F2670D">
      <w:pPr>
        <w:rPr>
          <w:sz w:val="14"/>
          <w:szCs w:val="14"/>
        </w:rPr>
      </w:pPr>
      <w:del w:id="4756" w:author="Kaxiong" w:date="2021-06-11T16:32:00Z">
        <w:r w:rsidRPr="002F66D7" w:rsidDel="00C73BA5">
          <w:rPr>
            <w:rFonts w:ascii="Arial" w:eastAsia="Arial" w:hAnsi="Arial" w:cs="Arial"/>
            <w:color w:val="494645"/>
            <w:sz w:val="14"/>
            <w:szCs w:val="14"/>
          </w:rPr>
          <w:delText>Tsim Komj. "</w:delText>
        </w:r>
      </w:del>
    </w:p>
    <w:p w14:paraId="452879BE" w14:textId="77777777" w:rsidR="00BF3E5F" w:rsidRPr="002F66D7" w:rsidRDefault="00BF3E5F">
      <w:pPr>
        <w:spacing w:line="88" w:lineRule="exact"/>
        <w:rPr>
          <w:sz w:val="14"/>
          <w:szCs w:val="14"/>
        </w:rPr>
      </w:pPr>
    </w:p>
    <w:p w14:paraId="3CD34EAE" w14:textId="18C1F4F0" w:rsidR="00BF3E5F" w:rsidRPr="002F66D7" w:rsidRDefault="00C73BA5">
      <w:pPr>
        <w:rPr>
          <w:sz w:val="14"/>
          <w:szCs w:val="14"/>
        </w:rPr>
      </w:pPr>
      <w:proofErr w:type="spellStart"/>
      <w:ins w:id="4757" w:author="Kaxiong" w:date="2021-06-11T16:32:00Z">
        <w:r>
          <w:rPr>
            <w:rFonts w:ascii="Arial" w:eastAsia="Arial" w:hAnsi="Arial" w:cs="Arial"/>
            <w:color w:val="494645"/>
            <w:sz w:val="15"/>
            <w:szCs w:val="15"/>
          </w:rPr>
          <w:t>Saib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hais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ntxiv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kom</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paub</w:t>
        </w:r>
      </w:ins>
      <w:proofErr w:type="spellEnd"/>
      <w:ins w:id="4758" w:author="Kaxiong" w:date="2021-06-11T16:33:00Z">
        <w:r>
          <w:rPr>
            <w:rFonts w:ascii="Arial" w:eastAsia="Arial" w:hAnsi="Arial" w:cs="Arial"/>
            <w:color w:val="494645"/>
            <w:sz w:val="15"/>
            <w:szCs w:val="15"/>
          </w:rPr>
          <w:t xml:space="preserve">. </w:t>
        </w:r>
      </w:ins>
      <w:del w:id="4759" w:author="Kaxiong" w:date="2021-06-11T16:33:00Z">
        <w:r w:rsidR="00F2670D" w:rsidRPr="002F66D7" w:rsidDel="00C73BA5">
          <w:rPr>
            <w:rFonts w:ascii="Arial" w:eastAsia="Arial" w:hAnsi="Arial" w:cs="Arial"/>
            <w:color w:val="494645"/>
            <w:sz w:val="14"/>
            <w:szCs w:val="14"/>
          </w:rPr>
          <w:delText>Kav tsij nrhiav seb puas</w:delText>
        </w:r>
      </w:del>
      <w:r w:rsidR="00F2670D" w:rsidRPr="002F66D7">
        <w:rPr>
          <w:rFonts w:ascii="Arial" w:eastAsia="Arial" w:hAnsi="Arial" w:cs="Arial"/>
          <w:color w:val="494645"/>
          <w:sz w:val="14"/>
          <w:szCs w:val="14"/>
        </w:rPr>
        <w:t xml:space="preserve"> </w:t>
      </w:r>
      <w:del w:id="4760" w:author="Kaxiong" w:date="2021-06-11T16:33:00Z">
        <w:r w:rsidR="00F2670D" w:rsidRPr="002F66D7" w:rsidDel="00C73BA5">
          <w:rPr>
            <w:rFonts w:ascii="Arial" w:eastAsia="Arial" w:hAnsi="Arial" w:cs="Arial"/>
            <w:color w:val="494645"/>
            <w:sz w:val="14"/>
            <w:szCs w:val="14"/>
          </w:rPr>
          <w:delText>tau</w:delText>
        </w:r>
      </w:del>
    </w:p>
    <w:p w14:paraId="117E4F31" w14:textId="77777777" w:rsidR="00BF3E5F" w:rsidRPr="002F66D7" w:rsidRDefault="00BF3E5F">
      <w:pPr>
        <w:spacing w:line="59" w:lineRule="exact"/>
        <w:rPr>
          <w:sz w:val="14"/>
          <w:szCs w:val="14"/>
        </w:rPr>
      </w:pPr>
    </w:p>
    <w:p w14:paraId="35B0C672" w14:textId="77777777" w:rsidR="00BF3E5F" w:rsidRPr="002F66D7" w:rsidRDefault="00F2670D">
      <w:pPr>
        <w:rPr>
          <w:sz w:val="14"/>
          <w:szCs w:val="14"/>
        </w:rPr>
      </w:pPr>
      <w:del w:id="4761" w:author="Kaxiong" w:date="2021-06-11T16:33:00Z">
        <w:r w:rsidRPr="002F66D7" w:rsidDel="004842FE">
          <w:rPr>
            <w:rFonts w:ascii="Arial" w:eastAsia="Arial" w:hAnsi="Arial" w:cs="Arial"/>
            <w:color w:val="494645"/>
            <w:sz w:val="14"/>
            <w:szCs w:val="14"/>
          </w:rPr>
          <w:delText>ntxiv.</w:delText>
        </w:r>
      </w:del>
    </w:p>
    <w:p w14:paraId="59B9CD5E" w14:textId="77777777" w:rsidR="00BF3E5F" w:rsidRDefault="00BF3E5F">
      <w:pPr>
        <w:spacing w:line="181" w:lineRule="exact"/>
        <w:rPr>
          <w:sz w:val="20"/>
          <w:szCs w:val="20"/>
        </w:rPr>
      </w:pPr>
    </w:p>
    <w:p w14:paraId="480873B4" w14:textId="77777777" w:rsidR="00BF3E5F" w:rsidRDefault="00BF3E5F">
      <w:pPr>
        <w:sectPr w:rsidR="00BF3E5F">
          <w:type w:val="continuous"/>
          <w:pgSz w:w="12240" w:h="15840"/>
          <w:pgMar w:top="1011" w:right="700" w:bottom="0" w:left="725" w:header="0" w:footer="0" w:gutter="0"/>
          <w:cols w:num="3" w:space="720" w:equalWidth="0">
            <w:col w:w="4095" w:space="720"/>
            <w:col w:w="3560" w:space="680"/>
            <w:col w:w="1760"/>
          </w:cols>
        </w:sectPr>
      </w:pPr>
    </w:p>
    <w:p w14:paraId="074B9118" w14:textId="0646F52D" w:rsidR="00BF3E5F" w:rsidRPr="00427E4B" w:rsidRDefault="00F2670D">
      <w:pPr>
        <w:spacing w:line="389" w:lineRule="auto"/>
        <w:ind w:left="75" w:right="640"/>
        <w:jc w:val="both"/>
        <w:rPr>
          <w:sz w:val="20"/>
          <w:szCs w:val="20"/>
        </w:rPr>
      </w:pPr>
      <w:proofErr w:type="spellStart"/>
      <w:r w:rsidRPr="00427E4B">
        <w:rPr>
          <w:rFonts w:ascii="Arial" w:eastAsia="Arial" w:hAnsi="Arial" w:cs="Arial"/>
          <w:color w:val="494645"/>
          <w:sz w:val="14"/>
          <w:szCs w:val="14"/>
        </w:rPr>
        <w:t>Saib</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ntawm</w:t>
      </w:r>
      <w:proofErr w:type="spellEnd"/>
      <w:r w:rsidRPr="00427E4B">
        <w:rPr>
          <w:rFonts w:ascii="Arial" w:eastAsia="Arial" w:hAnsi="Arial" w:cs="Arial"/>
          <w:color w:val="494645"/>
          <w:sz w:val="14"/>
          <w:szCs w:val="14"/>
        </w:rPr>
        <w:t xml:space="preserve"> </w:t>
      </w:r>
      <w:proofErr w:type="spellStart"/>
      <w:ins w:id="4762" w:author="Kaxiong" w:date="2021-06-11T15:48:00Z">
        <w:r w:rsidR="009663C1">
          <w:rPr>
            <w:rFonts w:ascii="Arial" w:eastAsia="Arial" w:hAnsi="Arial" w:cs="Arial"/>
            <w:color w:val="494645"/>
            <w:sz w:val="14"/>
            <w:szCs w:val="14"/>
          </w:rPr>
          <w:t>Thaj</w:t>
        </w:r>
        <w:proofErr w:type="spellEnd"/>
        <w:r w:rsidR="009663C1">
          <w:rPr>
            <w:rFonts w:ascii="Arial" w:eastAsia="Arial" w:hAnsi="Arial" w:cs="Arial"/>
            <w:color w:val="494645"/>
            <w:sz w:val="14"/>
            <w:szCs w:val="14"/>
          </w:rPr>
          <w:t xml:space="preserve"> Chaw </w:t>
        </w:r>
        <w:proofErr w:type="spellStart"/>
        <w:r w:rsidR="009663C1">
          <w:rPr>
            <w:rFonts w:ascii="Arial" w:eastAsia="Arial" w:hAnsi="Arial" w:cs="Arial"/>
            <w:color w:val="494645"/>
            <w:sz w:val="14"/>
            <w:szCs w:val="14"/>
          </w:rPr>
          <w:t>Ua</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Liaj</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Ua</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Te</w:t>
        </w:r>
      </w:ins>
      <w:ins w:id="4763" w:author="Kaxiong" w:date="2021-06-11T15:49:00Z">
        <w:r w:rsidR="009663C1">
          <w:rPr>
            <w:rFonts w:ascii="Arial" w:eastAsia="Arial" w:hAnsi="Arial" w:cs="Arial"/>
            <w:color w:val="494645"/>
            <w:sz w:val="14"/>
            <w:szCs w:val="14"/>
          </w:rPr>
          <w:t>b</w:t>
        </w:r>
        <w:proofErr w:type="spellEnd"/>
        <w:r w:rsidR="009663C1">
          <w:rPr>
            <w:rFonts w:ascii="Arial" w:eastAsia="Arial" w:hAnsi="Arial" w:cs="Arial"/>
            <w:color w:val="494645"/>
            <w:sz w:val="14"/>
            <w:szCs w:val="14"/>
          </w:rPr>
          <w:t xml:space="preserve"> (Farm Commons) </w:t>
        </w:r>
      </w:ins>
      <w:del w:id="4764" w:author="Kaxiong" w:date="2021-06-11T15:49:00Z">
        <w:r w:rsidRPr="00427E4B" w:rsidDel="009663C1">
          <w:rPr>
            <w:rFonts w:ascii="Arial" w:eastAsia="Arial" w:hAnsi="Arial" w:cs="Arial"/>
            <w:color w:val="494645"/>
            <w:sz w:val="14"/>
            <w:szCs w:val="14"/>
          </w:rPr>
          <w:delText xml:space="preserve">Cov Ncauj Liaj Ua Teb </w:delText>
        </w:r>
      </w:del>
      <w:r w:rsidRPr="00427E4B">
        <w:rPr>
          <w:rFonts w:ascii="Arial" w:eastAsia="Arial" w:hAnsi="Arial" w:cs="Arial"/>
          <w:color w:val="494645"/>
          <w:sz w:val="14"/>
          <w:szCs w:val="14"/>
        </w:rPr>
        <w:t xml:space="preserve">cov </w:t>
      </w:r>
      <w:proofErr w:type="spellStart"/>
      <w:r w:rsidRPr="00427E4B">
        <w:rPr>
          <w:rFonts w:ascii="Arial" w:eastAsia="Arial" w:hAnsi="Arial" w:cs="Arial"/>
          <w:color w:val="494645"/>
          <w:sz w:val="14"/>
          <w:szCs w:val="14"/>
        </w:rPr>
        <w:t>peev</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txheej</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suav</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nrog</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peb</w:t>
      </w:r>
      <w:proofErr w:type="spellEnd"/>
      <w:r w:rsidRPr="00427E4B">
        <w:rPr>
          <w:rFonts w:ascii="Arial" w:eastAsia="Arial" w:hAnsi="Arial" w:cs="Arial"/>
          <w:color w:val="494645"/>
          <w:sz w:val="14"/>
          <w:szCs w:val="14"/>
        </w:rPr>
        <w:t xml:space="preserve"> cov </w:t>
      </w:r>
      <w:proofErr w:type="spellStart"/>
      <w:r w:rsidRPr="00427E4B">
        <w:rPr>
          <w:rFonts w:ascii="Arial" w:eastAsia="Arial" w:hAnsi="Arial" w:cs="Arial"/>
          <w:color w:val="494645"/>
          <w:sz w:val="14"/>
          <w:szCs w:val="14"/>
        </w:rPr>
        <w:t>kev</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qhia</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thiab</w:t>
      </w:r>
      <w:proofErr w:type="spellEnd"/>
      <w:r w:rsidRPr="00427E4B">
        <w:rPr>
          <w:rFonts w:ascii="Arial" w:eastAsia="Arial" w:hAnsi="Arial" w:cs="Arial"/>
          <w:color w:val="494645"/>
          <w:sz w:val="14"/>
          <w:szCs w:val="14"/>
        </w:rPr>
        <w:t xml:space="preserve"> cov </w:t>
      </w:r>
      <w:proofErr w:type="spellStart"/>
      <w:r w:rsidRPr="00427E4B">
        <w:rPr>
          <w:rFonts w:ascii="Arial" w:eastAsia="Arial" w:hAnsi="Arial" w:cs="Arial"/>
          <w:color w:val="494645"/>
          <w:sz w:val="14"/>
          <w:szCs w:val="14"/>
        </w:rPr>
        <w:t>lus</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qhia</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ntawm</w:t>
      </w:r>
      <w:proofErr w:type="spellEnd"/>
      <w:r w:rsidRPr="00427E4B">
        <w:rPr>
          <w:rFonts w:ascii="Arial" w:eastAsia="Arial" w:hAnsi="Arial" w:cs="Arial"/>
          <w:color w:val="494645"/>
          <w:sz w:val="14"/>
          <w:szCs w:val="14"/>
        </w:rPr>
        <w:t xml:space="preserve"> "</w:t>
      </w:r>
      <w:ins w:id="4765" w:author="Kaxiong" w:date="2021-06-11T15:49:00Z">
        <w:r w:rsidR="009663C1">
          <w:rPr>
            <w:rFonts w:ascii="Arial" w:eastAsia="Arial" w:hAnsi="Arial" w:cs="Arial"/>
            <w:color w:val="494645"/>
            <w:sz w:val="14"/>
            <w:szCs w:val="14"/>
          </w:rPr>
          <w:t xml:space="preserve">Kev </w:t>
        </w:r>
      </w:ins>
      <w:proofErr w:type="spellStart"/>
      <w:r w:rsidRPr="00427E4B">
        <w:rPr>
          <w:rFonts w:ascii="Arial" w:eastAsia="Arial" w:hAnsi="Arial" w:cs="Arial"/>
          <w:color w:val="494645"/>
          <w:sz w:val="14"/>
          <w:szCs w:val="14"/>
        </w:rPr>
        <w:t>Ntxiv</w:t>
      </w:r>
      <w:proofErr w:type="spellEnd"/>
      <w:r w:rsidRPr="00427E4B">
        <w:rPr>
          <w:rFonts w:ascii="Arial" w:eastAsia="Arial" w:hAnsi="Arial" w:cs="Arial"/>
          <w:color w:val="494645"/>
          <w:sz w:val="14"/>
          <w:szCs w:val="14"/>
        </w:rPr>
        <w:t xml:space="preserve"> </w:t>
      </w:r>
      <w:proofErr w:type="spellStart"/>
      <w:ins w:id="4766" w:author="Kaxiong" w:date="2021-06-11T15:50:00Z">
        <w:r w:rsidR="009663C1">
          <w:rPr>
            <w:rFonts w:ascii="Arial" w:eastAsia="Arial" w:hAnsi="Arial" w:cs="Arial"/>
            <w:color w:val="494645"/>
            <w:sz w:val="14"/>
            <w:szCs w:val="14"/>
          </w:rPr>
          <w:t>Qhov</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Muaj</w:t>
        </w:r>
      </w:ins>
      <w:proofErr w:type="spellEnd"/>
      <w:del w:id="4767" w:author="Kaxiong" w:date="2021-06-11T15:50:00Z">
        <w:r w:rsidRPr="00427E4B" w:rsidDel="009663C1">
          <w:rPr>
            <w:rFonts w:ascii="Arial" w:eastAsia="Arial" w:hAnsi="Arial" w:cs="Arial"/>
            <w:color w:val="494645"/>
            <w:sz w:val="14"/>
            <w:szCs w:val="14"/>
          </w:rPr>
          <w:delText>Tus</w:delText>
        </w:r>
      </w:del>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Nqi</w:t>
      </w:r>
      <w:ins w:id="4768" w:author="Kaxiong" w:date="2021-06-11T15:50:00Z">
        <w:r w:rsidR="009663C1">
          <w:rPr>
            <w:rFonts w:ascii="Arial" w:eastAsia="Arial" w:hAnsi="Arial" w:cs="Arial"/>
            <w:color w:val="494645"/>
            <w:sz w:val="14"/>
            <w:szCs w:val="14"/>
          </w:rPr>
          <w:t>s</w:t>
        </w:r>
      </w:ins>
      <w:proofErr w:type="spellEnd"/>
      <w:r w:rsidRPr="00427E4B">
        <w:rPr>
          <w:rFonts w:ascii="Arial" w:eastAsia="Arial" w:hAnsi="Arial" w:cs="Arial"/>
          <w:color w:val="494645"/>
          <w:sz w:val="14"/>
          <w:szCs w:val="14"/>
        </w:rPr>
        <w:t xml:space="preserve"> </w:t>
      </w:r>
      <w:proofErr w:type="spellStart"/>
      <w:ins w:id="4769" w:author="Kaxiong" w:date="2021-06-11T15:50:00Z">
        <w:r w:rsidR="009663C1">
          <w:rPr>
            <w:rFonts w:ascii="Arial" w:eastAsia="Arial" w:hAnsi="Arial" w:cs="Arial"/>
            <w:color w:val="494645"/>
            <w:sz w:val="14"/>
            <w:szCs w:val="14"/>
          </w:rPr>
          <w:t>Tsis</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Yog</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Ntxiv</w:t>
        </w:r>
        <w:proofErr w:type="spellEnd"/>
        <w:r w:rsidR="009663C1">
          <w:rPr>
            <w:rFonts w:ascii="Arial" w:eastAsia="Arial" w:hAnsi="Arial" w:cs="Arial"/>
            <w:color w:val="494645"/>
            <w:sz w:val="14"/>
            <w:szCs w:val="14"/>
          </w:rPr>
          <w:t xml:space="preserve"> Kev </w:t>
        </w:r>
        <w:proofErr w:type="spellStart"/>
        <w:r w:rsidR="009663C1">
          <w:rPr>
            <w:rFonts w:ascii="Arial" w:eastAsia="Arial" w:hAnsi="Arial" w:cs="Arial"/>
            <w:color w:val="494645"/>
            <w:sz w:val="14"/>
            <w:szCs w:val="14"/>
          </w:rPr>
          <w:t>Ris</w:t>
        </w:r>
        <w:proofErr w:type="spellEnd"/>
        <w:r w:rsidR="009663C1">
          <w:rPr>
            <w:rFonts w:ascii="Arial" w:eastAsia="Arial" w:hAnsi="Arial" w:cs="Arial"/>
            <w:color w:val="494645"/>
            <w:sz w:val="14"/>
            <w:szCs w:val="14"/>
          </w:rPr>
          <w:t xml:space="preserve"> </w:t>
        </w:r>
        <w:proofErr w:type="spellStart"/>
        <w:proofErr w:type="gramStart"/>
        <w:r w:rsidR="009663C1">
          <w:rPr>
            <w:rFonts w:ascii="Arial" w:eastAsia="Arial" w:hAnsi="Arial" w:cs="Arial"/>
            <w:color w:val="494645"/>
            <w:sz w:val="14"/>
            <w:szCs w:val="14"/>
          </w:rPr>
          <w:t>Lu</w:t>
        </w:r>
      </w:ins>
      <w:ins w:id="4770" w:author="Kaxiong" w:date="2021-06-11T15:51:00Z">
        <w:r w:rsidR="009663C1">
          <w:rPr>
            <w:rFonts w:ascii="Arial" w:eastAsia="Arial" w:hAnsi="Arial" w:cs="Arial"/>
            <w:color w:val="494645"/>
            <w:sz w:val="14"/>
            <w:szCs w:val="14"/>
          </w:rPr>
          <w:t>b</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Luag</w:t>
        </w:r>
        <w:proofErr w:type="spellEnd"/>
        <w:proofErr w:type="gram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Hauj</w:t>
        </w:r>
        <w:proofErr w:type="spellEnd"/>
        <w:r w:rsidR="009663C1">
          <w:rPr>
            <w:rFonts w:ascii="Arial" w:eastAsia="Arial" w:hAnsi="Arial" w:cs="Arial"/>
            <w:color w:val="494645"/>
            <w:sz w:val="14"/>
            <w:szCs w:val="14"/>
          </w:rPr>
          <w:t xml:space="preserve"> </w:t>
        </w:r>
        <w:proofErr w:type="spellStart"/>
        <w:r w:rsidR="009663C1">
          <w:rPr>
            <w:rFonts w:ascii="Arial" w:eastAsia="Arial" w:hAnsi="Arial" w:cs="Arial"/>
            <w:color w:val="494645"/>
            <w:sz w:val="14"/>
            <w:szCs w:val="14"/>
          </w:rPr>
          <w:t>Lwm</w:t>
        </w:r>
      </w:ins>
      <w:proofErr w:type="spellEnd"/>
      <w:del w:id="4771" w:author="Kaxiong" w:date="2021-06-11T15:51:00Z">
        <w:r w:rsidRPr="00427E4B" w:rsidDel="009663C1">
          <w:rPr>
            <w:rFonts w:ascii="Arial" w:eastAsia="Arial" w:hAnsi="Arial" w:cs="Arial"/>
            <w:color w:val="494645"/>
            <w:sz w:val="14"/>
            <w:szCs w:val="14"/>
          </w:rPr>
          <w:delText>Pab Neeg Ntxiv</w:delText>
        </w:r>
      </w:del>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rau</w:t>
      </w:r>
      <w:proofErr w:type="spellEnd"/>
      <w:r w:rsidRPr="00427E4B">
        <w:rPr>
          <w:rFonts w:ascii="Arial" w:eastAsia="Arial" w:hAnsi="Arial" w:cs="Arial"/>
          <w:color w:val="494645"/>
          <w:sz w:val="14"/>
          <w:szCs w:val="14"/>
        </w:rPr>
        <w:t xml:space="preserve"> cov </w:t>
      </w:r>
      <w:proofErr w:type="spellStart"/>
      <w:r w:rsidRPr="00427E4B">
        <w:rPr>
          <w:rFonts w:ascii="Arial" w:eastAsia="Arial" w:hAnsi="Arial" w:cs="Arial"/>
          <w:color w:val="494645"/>
          <w:sz w:val="14"/>
          <w:szCs w:val="14"/>
        </w:rPr>
        <w:t>lus</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qhia</w:t>
      </w:r>
      <w:proofErr w:type="spellEnd"/>
      <w:r w:rsidRPr="00427E4B">
        <w:rPr>
          <w:rFonts w:ascii="Arial" w:eastAsia="Arial" w:hAnsi="Arial" w:cs="Arial"/>
          <w:color w:val="494645"/>
          <w:sz w:val="14"/>
          <w:szCs w:val="14"/>
        </w:rPr>
        <w:t xml:space="preserve"> </w:t>
      </w:r>
      <w:proofErr w:type="spellStart"/>
      <w:r w:rsidRPr="00427E4B">
        <w:rPr>
          <w:rFonts w:ascii="Arial" w:eastAsia="Arial" w:hAnsi="Arial" w:cs="Arial"/>
          <w:color w:val="494645"/>
          <w:sz w:val="14"/>
          <w:szCs w:val="14"/>
        </w:rPr>
        <w:t>ntxiv</w:t>
      </w:r>
      <w:proofErr w:type="spellEnd"/>
      <w:r w:rsidRPr="00427E4B">
        <w:rPr>
          <w:rFonts w:ascii="Arial" w:eastAsia="Arial" w:hAnsi="Arial" w:cs="Arial"/>
          <w:color w:val="494645"/>
          <w:sz w:val="14"/>
          <w:szCs w:val="14"/>
        </w:rPr>
        <w:t>.</w:t>
      </w:r>
    </w:p>
    <w:p w14:paraId="7909EAE1" w14:textId="77777777" w:rsidR="00BF3E5F" w:rsidRDefault="00F2670D">
      <w:pPr>
        <w:spacing w:line="20" w:lineRule="exact"/>
        <w:rPr>
          <w:sz w:val="20"/>
          <w:szCs w:val="20"/>
        </w:rPr>
      </w:pPr>
      <w:r>
        <w:rPr>
          <w:sz w:val="20"/>
          <w:szCs w:val="20"/>
        </w:rPr>
        <w:br w:type="column"/>
      </w:r>
    </w:p>
    <w:p w14:paraId="0C84BD8A" w14:textId="77777777" w:rsidR="00BF3E5F" w:rsidRDefault="00BF3E5F">
      <w:pPr>
        <w:spacing w:line="200" w:lineRule="exact"/>
        <w:rPr>
          <w:sz w:val="20"/>
          <w:szCs w:val="20"/>
        </w:rPr>
      </w:pPr>
    </w:p>
    <w:p w14:paraId="5B681E17" w14:textId="77777777" w:rsidR="00BF3E5F" w:rsidRDefault="00BF3E5F">
      <w:pPr>
        <w:spacing w:line="244" w:lineRule="exact"/>
        <w:rPr>
          <w:sz w:val="20"/>
          <w:szCs w:val="20"/>
        </w:rPr>
      </w:pPr>
    </w:p>
    <w:p w14:paraId="445732B8" w14:textId="4324DFFC" w:rsidR="00BF3E5F" w:rsidRPr="004240EF" w:rsidRDefault="00F2670D">
      <w:pPr>
        <w:rPr>
          <w:sz w:val="20"/>
          <w:szCs w:val="20"/>
        </w:rPr>
      </w:pPr>
      <w:proofErr w:type="spellStart"/>
      <w:r w:rsidRPr="004240EF">
        <w:rPr>
          <w:rFonts w:ascii="Arial" w:eastAsia="Arial" w:hAnsi="Arial" w:cs="Arial"/>
          <w:i/>
          <w:iCs/>
          <w:color w:val="494645"/>
          <w:sz w:val="16"/>
          <w:szCs w:val="16"/>
        </w:rPr>
        <w:t>Tseem</w:t>
      </w:r>
      <w:proofErr w:type="spellEnd"/>
      <w:r w:rsidRPr="004240EF">
        <w:rPr>
          <w:rFonts w:ascii="Arial" w:eastAsia="Arial" w:hAnsi="Arial" w:cs="Arial"/>
          <w:i/>
          <w:iCs/>
          <w:color w:val="494645"/>
          <w:sz w:val="16"/>
          <w:szCs w:val="16"/>
        </w:rPr>
        <w:t xml:space="preserve"> </w:t>
      </w:r>
      <w:proofErr w:type="spellStart"/>
      <w:r w:rsidRPr="004240EF">
        <w:rPr>
          <w:rFonts w:ascii="Arial" w:eastAsia="Arial" w:hAnsi="Arial" w:cs="Arial"/>
          <w:i/>
          <w:iCs/>
          <w:color w:val="494645"/>
          <w:sz w:val="16"/>
          <w:szCs w:val="16"/>
        </w:rPr>
        <w:t>muaj</w:t>
      </w:r>
      <w:proofErr w:type="spellEnd"/>
      <w:r w:rsidRPr="004240EF">
        <w:rPr>
          <w:rFonts w:ascii="Arial" w:eastAsia="Arial" w:hAnsi="Arial" w:cs="Arial"/>
          <w:i/>
          <w:iCs/>
          <w:color w:val="494645"/>
          <w:sz w:val="16"/>
          <w:szCs w:val="16"/>
        </w:rPr>
        <w:t xml:space="preserve"> </w:t>
      </w:r>
      <w:proofErr w:type="spellStart"/>
      <w:r w:rsidRPr="004240EF">
        <w:rPr>
          <w:rFonts w:ascii="Arial" w:eastAsia="Arial" w:hAnsi="Arial" w:cs="Arial"/>
          <w:i/>
          <w:iCs/>
          <w:color w:val="494645"/>
          <w:sz w:val="16"/>
          <w:szCs w:val="16"/>
        </w:rPr>
        <w:t>lus</w:t>
      </w:r>
      <w:proofErr w:type="spellEnd"/>
      <w:r w:rsidRPr="004240EF">
        <w:rPr>
          <w:rFonts w:ascii="Arial" w:eastAsia="Arial" w:hAnsi="Arial" w:cs="Arial"/>
          <w:i/>
          <w:iCs/>
          <w:color w:val="494645"/>
          <w:sz w:val="16"/>
          <w:szCs w:val="16"/>
        </w:rPr>
        <w:t xml:space="preserve"> </w:t>
      </w:r>
      <w:proofErr w:type="spellStart"/>
      <w:r w:rsidRPr="004240EF">
        <w:rPr>
          <w:rFonts w:ascii="Arial" w:eastAsia="Arial" w:hAnsi="Arial" w:cs="Arial"/>
          <w:i/>
          <w:iCs/>
          <w:color w:val="494645"/>
          <w:sz w:val="16"/>
          <w:szCs w:val="16"/>
        </w:rPr>
        <w:t>nug</w:t>
      </w:r>
      <w:proofErr w:type="spellEnd"/>
      <w:r w:rsidRPr="004240EF">
        <w:rPr>
          <w:rFonts w:ascii="Arial" w:eastAsia="Arial" w:hAnsi="Arial" w:cs="Arial"/>
          <w:i/>
          <w:iCs/>
          <w:color w:val="494645"/>
          <w:sz w:val="16"/>
          <w:szCs w:val="16"/>
        </w:rPr>
        <w:t xml:space="preserve">? </w:t>
      </w:r>
      <w:proofErr w:type="spellStart"/>
      <w:ins w:id="4772" w:author="Kaxiong" w:date="2021-06-11T15:51:00Z">
        <w:r w:rsidR="009663C1">
          <w:rPr>
            <w:rFonts w:ascii="Arial" w:eastAsia="Arial" w:hAnsi="Arial" w:cs="Arial"/>
            <w:i/>
            <w:iCs/>
            <w:color w:val="494645"/>
            <w:sz w:val="16"/>
            <w:szCs w:val="16"/>
          </w:rPr>
          <w:t>Saib</w:t>
        </w:r>
        <w:proofErr w:type="spellEnd"/>
        <w:r w:rsidR="009663C1">
          <w:rPr>
            <w:rFonts w:ascii="Arial" w:eastAsia="Arial" w:hAnsi="Arial" w:cs="Arial"/>
            <w:i/>
            <w:iCs/>
            <w:color w:val="494645"/>
            <w:sz w:val="16"/>
            <w:szCs w:val="16"/>
          </w:rPr>
          <w:t xml:space="preserve"> </w:t>
        </w:r>
        <w:proofErr w:type="spellStart"/>
        <w:r w:rsidR="009663C1">
          <w:rPr>
            <w:rFonts w:ascii="Arial" w:eastAsia="Arial" w:hAnsi="Arial" w:cs="Arial"/>
            <w:i/>
            <w:iCs/>
            <w:color w:val="494645"/>
            <w:sz w:val="16"/>
            <w:szCs w:val="16"/>
          </w:rPr>
          <w:t>kev</w:t>
        </w:r>
        <w:proofErr w:type="spellEnd"/>
        <w:r w:rsidR="009663C1">
          <w:rPr>
            <w:rFonts w:ascii="Arial" w:eastAsia="Arial" w:hAnsi="Arial" w:cs="Arial"/>
            <w:i/>
            <w:iCs/>
            <w:color w:val="494645"/>
            <w:sz w:val="16"/>
            <w:szCs w:val="16"/>
          </w:rPr>
          <w:t xml:space="preserve"> </w:t>
        </w:r>
      </w:ins>
      <w:proofErr w:type="spellStart"/>
      <w:ins w:id="4773" w:author="Kaxiong" w:date="2021-06-11T15:52:00Z">
        <w:r w:rsidR="009663C1">
          <w:rPr>
            <w:rFonts w:ascii="Arial" w:eastAsia="Arial" w:hAnsi="Arial" w:cs="Arial"/>
            <w:i/>
            <w:iCs/>
            <w:color w:val="494645"/>
            <w:sz w:val="16"/>
            <w:szCs w:val="16"/>
          </w:rPr>
          <w:t>hais</w:t>
        </w:r>
        <w:proofErr w:type="spellEnd"/>
        <w:r w:rsidR="009663C1">
          <w:rPr>
            <w:rFonts w:ascii="Arial" w:eastAsia="Arial" w:hAnsi="Arial" w:cs="Arial"/>
            <w:i/>
            <w:iCs/>
            <w:color w:val="494645"/>
            <w:sz w:val="16"/>
            <w:szCs w:val="16"/>
          </w:rPr>
          <w:t xml:space="preserve"> </w:t>
        </w:r>
        <w:proofErr w:type="spellStart"/>
        <w:r w:rsidR="009663C1">
          <w:rPr>
            <w:rFonts w:ascii="Arial" w:eastAsia="Arial" w:hAnsi="Arial" w:cs="Arial"/>
            <w:i/>
            <w:iCs/>
            <w:color w:val="494645"/>
            <w:sz w:val="16"/>
            <w:szCs w:val="16"/>
          </w:rPr>
          <w:t>ntxiv</w:t>
        </w:r>
        <w:proofErr w:type="spellEnd"/>
        <w:r w:rsidR="009663C1">
          <w:rPr>
            <w:rFonts w:ascii="Arial" w:eastAsia="Arial" w:hAnsi="Arial" w:cs="Arial"/>
            <w:i/>
            <w:iCs/>
            <w:color w:val="494645"/>
            <w:sz w:val="16"/>
            <w:szCs w:val="16"/>
          </w:rPr>
          <w:t xml:space="preserve"> </w:t>
        </w:r>
        <w:proofErr w:type="spellStart"/>
        <w:r w:rsidR="009663C1">
          <w:rPr>
            <w:rFonts w:ascii="Arial" w:eastAsia="Arial" w:hAnsi="Arial" w:cs="Arial"/>
            <w:i/>
            <w:iCs/>
            <w:color w:val="494645"/>
            <w:sz w:val="16"/>
            <w:szCs w:val="16"/>
          </w:rPr>
          <w:t>ntawm</w:t>
        </w:r>
        <w:proofErr w:type="spellEnd"/>
        <w:r w:rsidR="009663C1">
          <w:rPr>
            <w:rFonts w:ascii="Arial" w:eastAsia="Arial" w:hAnsi="Arial" w:cs="Arial"/>
            <w:i/>
            <w:iCs/>
            <w:color w:val="494645"/>
            <w:sz w:val="16"/>
            <w:szCs w:val="16"/>
          </w:rPr>
          <w:t xml:space="preserve"> </w:t>
        </w:r>
      </w:ins>
      <w:del w:id="4774" w:author="Kaxiong" w:date="2021-06-11T15:52:00Z">
        <w:r w:rsidRPr="004240EF" w:rsidDel="009663C1">
          <w:rPr>
            <w:rFonts w:ascii="Arial" w:eastAsia="Arial" w:hAnsi="Arial" w:cs="Arial"/>
            <w:i/>
            <w:iCs/>
            <w:color w:val="494645"/>
            <w:sz w:val="16"/>
            <w:szCs w:val="16"/>
          </w:rPr>
          <w:delText xml:space="preserve">Npaj mus rau </w:delText>
        </w:r>
      </w:del>
      <w:proofErr w:type="spellStart"/>
      <w:r w:rsidRPr="004240EF">
        <w:rPr>
          <w:rFonts w:ascii="Arial" w:eastAsia="Arial" w:hAnsi="Arial" w:cs="Arial"/>
          <w:i/>
          <w:iCs/>
          <w:color w:val="494645"/>
          <w:sz w:val="16"/>
          <w:szCs w:val="16"/>
        </w:rPr>
        <w:t>nploo</w:t>
      </w:r>
      <w:ins w:id="4775" w:author="Kaxiong" w:date="2021-06-11T15:52:00Z">
        <w:r w:rsidR="009663C1">
          <w:rPr>
            <w:rFonts w:ascii="Arial" w:eastAsia="Arial" w:hAnsi="Arial" w:cs="Arial"/>
            <w:i/>
            <w:iCs/>
            <w:color w:val="494645"/>
            <w:sz w:val="16"/>
            <w:szCs w:val="16"/>
          </w:rPr>
          <w:t>g</w:t>
        </w:r>
        <w:proofErr w:type="spellEnd"/>
        <w:r w:rsidR="009663C1">
          <w:rPr>
            <w:rFonts w:ascii="Arial" w:eastAsia="Arial" w:hAnsi="Arial" w:cs="Arial"/>
            <w:i/>
            <w:iCs/>
            <w:color w:val="494645"/>
            <w:sz w:val="16"/>
            <w:szCs w:val="16"/>
          </w:rPr>
          <w:t xml:space="preserve"> </w:t>
        </w:r>
        <w:proofErr w:type="spellStart"/>
        <w:r w:rsidR="009663C1">
          <w:rPr>
            <w:rFonts w:ascii="Arial" w:eastAsia="Arial" w:hAnsi="Arial" w:cs="Arial"/>
            <w:i/>
            <w:iCs/>
            <w:color w:val="494645"/>
            <w:sz w:val="16"/>
            <w:szCs w:val="16"/>
          </w:rPr>
          <w:t>ntawv</w:t>
        </w:r>
      </w:ins>
      <w:proofErr w:type="spellEnd"/>
      <w:del w:id="4776" w:author="Kaxiong" w:date="2021-06-11T15:52:00Z">
        <w:r w:rsidRPr="004240EF" w:rsidDel="009663C1">
          <w:rPr>
            <w:rFonts w:ascii="Arial" w:eastAsia="Arial" w:hAnsi="Arial" w:cs="Arial"/>
            <w:i/>
            <w:iCs/>
            <w:color w:val="494645"/>
            <w:sz w:val="16"/>
            <w:szCs w:val="16"/>
          </w:rPr>
          <w:delText>j</w:delText>
        </w:r>
      </w:del>
      <w:r w:rsidRPr="004240EF">
        <w:rPr>
          <w:rFonts w:ascii="Arial" w:eastAsia="Arial" w:hAnsi="Arial" w:cs="Arial"/>
          <w:i/>
          <w:iCs/>
          <w:color w:val="494645"/>
          <w:sz w:val="16"/>
          <w:szCs w:val="16"/>
        </w:rPr>
        <w:t xml:space="preserve"> 5.</w:t>
      </w:r>
    </w:p>
    <w:p w14:paraId="604198EE" w14:textId="77777777" w:rsidR="00BF3E5F" w:rsidRDefault="00F2670D">
      <w:pPr>
        <w:spacing w:line="20" w:lineRule="exact"/>
        <w:rPr>
          <w:sz w:val="20"/>
          <w:szCs w:val="20"/>
        </w:rPr>
      </w:pPr>
      <w:r>
        <w:rPr>
          <w:noProof/>
          <w:sz w:val="20"/>
          <w:szCs w:val="20"/>
        </w:rPr>
        <w:drawing>
          <wp:anchor distT="0" distB="0" distL="114300" distR="114300" simplePos="0" relativeHeight="251639296" behindDoc="1" locked="0" layoutInCell="0" allowOverlap="1" wp14:anchorId="080496C8" wp14:editId="164503FC">
            <wp:simplePos x="0" y="0"/>
            <wp:positionH relativeFrom="column">
              <wp:posOffset>-3923665</wp:posOffset>
            </wp:positionH>
            <wp:positionV relativeFrom="paragraph">
              <wp:posOffset>266065</wp:posOffset>
            </wp:positionV>
            <wp:extent cx="7772400" cy="3162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4F94C55E" w14:textId="77777777" w:rsidR="00BF3E5F" w:rsidRDefault="00BF3E5F">
      <w:pPr>
        <w:spacing w:line="334" w:lineRule="exact"/>
        <w:rPr>
          <w:sz w:val="20"/>
          <w:szCs w:val="20"/>
        </w:rPr>
      </w:pPr>
    </w:p>
    <w:p w14:paraId="19647800" w14:textId="77777777" w:rsidR="00BF3E5F" w:rsidRDefault="00BF3E5F">
      <w:pPr>
        <w:sectPr w:rsidR="00BF3E5F">
          <w:type w:val="continuous"/>
          <w:pgSz w:w="12240" w:h="15840"/>
          <w:pgMar w:top="1011" w:right="700" w:bottom="0" w:left="725" w:header="0" w:footer="0" w:gutter="0"/>
          <w:cols w:num="2" w:space="720" w:equalWidth="0">
            <w:col w:w="4735" w:space="720"/>
            <w:col w:w="5360"/>
          </w:cols>
        </w:sectPr>
      </w:pPr>
    </w:p>
    <w:p w14:paraId="3E5C4B1A" w14:textId="77777777" w:rsidR="00BF3E5F" w:rsidRDefault="00BF3E5F">
      <w:pPr>
        <w:spacing w:line="180" w:lineRule="exact"/>
        <w:rPr>
          <w:sz w:val="20"/>
          <w:szCs w:val="20"/>
        </w:rPr>
      </w:pPr>
    </w:p>
    <w:p w14:paraId="75B9F9A3" w14:textId="30EA68A6" w:rsidR="00BF3E5F" w:rsidRDefault="00F2670D">
      <w:pPr>
        <w:tabs>
          <w:tab w:val="left" w:pos="2354"/>
          <w:tab w:val="left" w:pos="4194"/>
          <w:tab w:val="left" w:pos="5014"/>
          <w:tab w:val="left" w:pos="7134"/>
          <w:tab w:val="left" w:pos="7474"/>
          <w:tab w:val="left" w:pos="9954"/>
          <w:tab w:val="left" w:pos="10674"/>
        </w:tabs>
        <w:ind w:left="2035"/>
        <w:rPr>
          <w:sz w:val="20"/>
          <w:szCs w:val="20"/>
        </w:rPr>
      </w:pPr>
      <w:r>
        <w:rPr>
          <w:rFonts w:ascii="Arial" w:eastAsia="Arial" w:hAnsi="Arial" w:cs="Arial"/>
          <w:b/>
          <w:bCs/>
          <w:color w:val="675E35"/>
          <w:sz w:val="20"/>
          <w:szCs w:val="20"/>
        </w:rPr>
        <w:t>|</w:t>
      </w:r>
      <w:r>
        <w:rPr>
          <w:sz w:val="20"/>
          <w:szCs w:val="20"/>
        </w:rPr>
        <w:tab/>
      </w:r>
      <w:r w:rsidRPr="007A7CC6">
        <w:rPr>
          <w:rFonts w:ascii="Arial" w:eastAsia="Arial" w:hAnsi="Arial" w:cs="Arial"/>
          <w:color w:val="675E35"/>
          <w:sz w:val="17"/>
          <w:szCs w:val="17"/>
        </w:rPr>
        <w:t>farmcommons.org</w:t>
      </w:r>
      <w:r>
        <w:rPr>
          <w:sz w:val="20"/>
          <w:szCs w:val="20"/>
        </w:rPr>
        <w:tab/>
      </w:r>
      <w:r>
        <w:rPr>
          <w:rFonts w:ascii="Arial" w:eastAsia="Arial" w:hAnsi="Arial" w:cs="Arial"/>
          <w:b/>
          <w:bCs/>
          <w:color w:val="675E35"/>
          <w:sz w:val="20"/>
          <w:szCs w:val="20"/>
        </w:rPr>
        <w:t>|</w:t>
      </w:r>
      <w:r>
        <w:rPr>
          <w:sz w:val="20"/>
          <w:szCs w:val="20"/>
        </w:rPr>
        <w:tab/>
      </w:r>
      <w:r w:rsidRPr="007A7CC6">
        <w:rPr>
          <w:rFonts w:ascii="Arial" w:eastAsia="Arial" w:hAnsi="Arial" w:cs="Arial"/>
          <w:color w:val="675E35"/>
          <w:sz w:val="16"/>
          <w:szCs w:val="16"/>
        </w:rPr>
        <w:t xml:space="preserve">FSMA – </w:t>
      </w:r>
      <w:del w:id="4777" w:author="Kaxiong" w:date="2021-06-08T20:00:00Z">
        <w:r w:rsidR="00F70874" w:rsidRPr="007A7CC6" w:rsidDel="002A134F">
          <w:rPr>
            <w:rFonts w:ascii="Arial" w:eastAsia="Arial" w:hAnsi="Arial" w:cs="Arial"/>
            <w:color w:val="675E35"/>
            <w:sz w:val="16"/>
            <w:szCs w:val="16"/>
          </w:rPr>
          <w:delText>ntw qhia</w:delText>
        </w:r>
      </w:del>
      <w:proofErr w:type="spellStart"/>
      <w:ins w:id="4778"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Pr>
          <w:sz w:val="20"/>
          <w:szCs w:val="20"/>
        </w:rPr>
        <w:tab/>
      </w:r>
      <w:r>
        <w:rPr>
          <w:rFonts w:ascii="Arial" w:eastAsia="Arial" w:hAnsi="Arial" w:cs="Arial"/>
          <w:b/>
          <w:bCs/>
          <w:color w:val="675E35"/>
          <w:sz w:val="20"/>
          <w:szCs w:val="20"/>
        </w:rPr>
        <w:t>|</w:t>
      </w:r>
      <w:r>
        <w:rPr>
          <w:sz w:val="20"/>
          <w:szCs w:val="20"/>
        </w:rPr>
        <w:tab/>
      </w:r>
      <w:proofErr w:type="spellStart"/>
      <w:r w:rsidR="00822483" w:rsidRPr="00822483">
        <w:rPr>
          <w:rFonts w:ascii="Arial" w:eastAsia="Arial" w:hAnsi="Arial" w:cs="Arial"/>
          <w:color w:val="675E35"/>
          <w:sz w:val="13"/>
          <w:szCs w:val="13"/>
        </w:rPr>
        <w:t>Hloov</w:t>
      </w:r>
      <w:proofErr w:type="spellEnd"/>
      <w:r w:rsidR="00822483" w:rsidRPr="00822483">
        <w:rPr>
          <w:rFonts w:ascii="Arial" w:eastAsia="Arial" w:hAnsi="Arial" w:cs="Arial"/>
          <w:color w:val="675E35"/>
          <w:sz w:val="13"/>
          <w:szCs w:val="13"/>
        </w:rPr>
        <w:t xml:space="preserve"> </w:t>
      </w:r>
      <w:r w:rsidR="00991EEF" w:rsidRPr="00822483">
        <w:rPr>
          <w:rFonts w:ascii="Arial" w:eastAsia="Arial" w:hAnsi="Arial" w:cs="Arial"/>
          <w:color w:val="675E35"/>
          <w:sz w:val="13"/>
          <w:szCs w:val="13"/>
        </w:rPr>
        <w:t xml:space="preserve">Kho </w:t>
      </w:r>
      <w:proofErr w:type="spellStart"/>
      <w:r w:rsidR="00822483" w:rsidRPr="00822483">
        <w:rPr>
          <w:rFonts w:ascii="Arial" w:eastAsia="Arial" w:hAnsi="Arial" w:cs="Arial"/>
          <w:color w:val="675E35"/>
          <w:sz w:val="13"/>
          <w:szCs w:val="13"/>
        </w:rPr>
        <w:t>Tshiab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Lub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Tsib</w:t>
      </w:r>
      <w:proofErr w:type="spellEnd"/>
      <w:r>
        <w:rPr>
          <w:rFonts w:ascii="Arial" w:eastAsia="Arial" w:hAnsi="Arial" w:cs="Arial"/>
          <w:b/>
          <w:bCs/>
          <w:color w:val="675E35"/>
          <w:sz w:val="13"/>
          <w:szCs w:val="13"/>
        </w:rPr>
        <w:t xml:space="preserve"> </w:t>
      </w:r>
      <w:proofErr w:type="spellStart"/>
      <w:r>
        <w:rPr>
          <w:rFonts w:ascii="Arial" w:eastAsia="Arial" w:hAnsi="Arial" w:cs="Arial"/>
          <w:b/>
          <w:bCs/>
          <w:color w:val="675E35"/>
          <w:sz w:val="13"/>
          <w:szCs w:val="13"/>
        </w:rPr>
        <w:t>Hlis</w:t>
      </w:r>
      <w:proofErr w:type="spellEnd"/>
      <w:r>
        <w:rPr>
          <w:rFonts w:ascii="Arial" w:eastAsia="Arial" w:hAnsi="Arial" w:cs="Arial"/>
          <w:b/>
          <w:bCs/>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80419A">
        <w:rPr>
          <w:rFonts w:ascii="Arial" w:eastAsia="Arial" w:hAnsi="Arial" w:cs="Arial"/>
          <w:color w:val="675E35"/>
          <w:sz w:val="16"/>
          <w:szCs w:val="16"/>
        </w:rPr>
        <w:t>3</w:t>
      </w:r>
    </w:p>
    <w:p w14:paraId="7AAAD035" w14:textId="77777777" w:rsidR="00BF3E5F" w:rsidRDefault="00BF3E5F">
      <w:pPr>
        <w:sectPr w:rsidR="00BF3E5F">
          <w:type w:val="continuous"/>
          <w:pgSz w:w="12240" w:h="15840"/>
          <w:pgMar w:top="1011" w:right="700" w:bottom="0" w:left="725" w:header="0" w:footer="0" w:gutter="0"/>
          <w:cols w:space="720" w:equalWidth="0">
            <w:col w:w="10815"/>
          </w:cols>
        </w:sectPr>
      </w:pPr>
    </w:p>
    <w:p w14:paraId="060273F9" w14:textId="57C63255" w:rsidR="00BF3E5F" w:rsidRDefault="00F2670D" w:rsidP="005943D2">
      <w:pPr>
        <w:ind w:left="415"/>
        <w:rPr>
          <w:sz w:val="20"/>
          <w:szCs w:val="20"/>
        </w:rPr>
      </w:pPr>
      <w:bookmarkStart w:id="4779" w:name="page29"/>
      <w:bookmarkEnd w:id="4779"/>
      <w:r>
        <w:rPr>
          <w:rFonts w:ascii="Arial" w:eastAsia="Arial" w:hAnsi="Arial" w:cs="Arial"/>
          <w:b/>
          <w:bCs/>
          <w:noProof/>
          <w:color w:val="649DA9"/>
          <w:sz w:val="23"/>
          <w:szCs w:val="23"/>
        </w:rPr>
        <w:lastRenderedPageBreak/>
        <mc:AlternateContent>
          <mc:Choice Requires="wps">
            <w:drawing>
              <wp:anchor distT="0" distB="0" distL="114300" distR="114300" simplePos="0" relativeHeight="251643392" behindDoc="1" locked="0" layoutInCell="0" allowOverlap="1" wp14:anchorId="653625C2" wp14:editId="70B69F8E">
                <wp:simplePos x="0" y="0"/>
                <wp:positionH relativeFrom="page">
                  <wp:posOffset>455930</wp:posOffset>
                </wp:positionH>
                <wp:positionV relativeFrom="page">
                  <wp:posOffset>381000</wp:posOffset>
                </wp:positionV>
                <wp:extent cx="6073775" cy="5334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533400"/>
                        </a:xfrm>
                        <a:prstGeom prst="rect">
                          <a:avLst/>
                        </a:prstGeom>
                        <a:solidFill>
                          <a:srgbClr val="DEF2F0"/>
                        </a:solidFill>
                      </wps:spPr>
                      <wps:bodyPr/>
                    </wps:wsp>
                  </a:graphicData>
                </a:graphic>
              </wp:anchor>
            </w:drawing>
          </mc:Choice>
          <mc:Fallback>
            <w:pict>
              <v:rect w14:anchorId="7E77D090" id="Shape 18" o:spid="_x0000_s1026" style="position:absolute;margin-left:35.9pt;margin-top:30pt;width:478.25pt;height:42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" o:allowincell="f" fillcolor="#def2f0" stroked="f">
                <w10:wrap anchorx="page" anchory="page"/>
              </v:rect>
            </w:pict>
          </mc:Fallback>
        </mc:AlternateContent>
      </w:r>
      <w:proofErr w:type="spellStart"/>
      <w:ins w:id="4780" w:author="Kaxiong" w:date="2021-06-11T16:34:00Z">
        <w:r w:rsidR="004842FE">
          <w:rPr>
            <w:rFonts w:ascii="Arial" w:eastAsia="Arial" w:hAnsi="Arial" w:cs="Arial"/>
            <w:b/>
            <w:bCs/>
            <w:color w:val="649DA9"/>
            <w:sz w:val="23"/>
            <w:szCs w:val="23"/>
          </w:rPr>
          <w:t>Puas</w:t>
        </w:r>
        <w:proofErr w:type="spellEnd"/>
        <w:r w:rsidR="004842FE">
          <w:rPr>
            <w:rFonts w:ascii="Arial" w:eastAsia="Arial" w:hAnsi="Arial" w:cs="Arial"/>
            <w:b/>
            <w:bCs/>
            <w:color w:val="649DA9"/>
            <w:sz w:val="23"/>
            <w:szCs w:val="23"/>
          </w:rPr>
          <w:t xml:space="preserve"> </w:t>
        </w:r>
        <w:proofErr w:type="spellStart"/>
        <w:r w:rsidR="004842FE">
          <w:rPr>
            <w:rFonts w:ascii="Arial" w:eastAsia="Arial" w:hAnsi="Arial" w:cs="Arial"/>
            <w:b/>
            <w:bCs/>
            <w:color w:val="649DA9"/>
            <w:sz w:val="23"/>
            <w:szCs w:val="23"/>
          </w:rPr>
          <w:t>yog</w:t>
        </w:r>
        <w:proofErr w:type="spellEnd"/>
        <w:r w:rsidR="004842FE">
          <w:rPr>
            <w:rFonts w:ascii="Arial" w:eastAsia="Arial" w:hAnsi="Arial" w:cs="Arial"/>
            <w:b/>
            <w:bCs/>
            <w:color w:val="649DA9"/>
            <w:sz w:val="23"/>
            <w:szCs w:val="23"/>
          </w:rPr>
          <w:t xml:space="preserve"> </w:t>
        </w:r>
      </w:ins>
      <w:proofErr w:type="spellStart"/>
      <w:r w:rsidR="005943D2">
        <w:rPr>
          <w:rFonts w:ascii="Arial" w:eastAsia="Arial" w:hAnsi="Arial" w:cs="Arial"/>
          <w:b/>
          <w:bCs/>
          <w:color w:val="649DA9"/>
          <w:sz w:val="23"/>
          <w:szCs w:val="23"/>
        </w:rPr>
        <w:t>Txoj</w:t>
      </w:r>
      <w:proofErr w:type="spellEnd"/>
      <w:r w:rsidR="005943D2">
        <w:rPr>
          <w:rFonts w:ascii="Arial" w:eastAsia="Arial" w:hAnsi="Arial" w:cs="Arial"/>
          <w:b/>
          <w:bCs/>
          <w:color w:val="649DA9"/>
          <w:sz w:val="23"/>
          <w:szCs w:val="23"/>
        </w:rPr>
        <w:t xml:space="preserve"> CAI TSWJ HWM KEV TIV THAIV </w:t>
      </w:r>
      <w:proofErr w:type="spellStart"/>
      <w:ins w:id="4781" w:author="Kaxiong" w:date="2021-06-11T16:34:00Z">
        <w:r w:rsidR="004842FE">
          <w:rPr>
            <w:rFonts w:ascii="Arial" w:eastAsia="Arial" w:hAnsi="Arial" w:cs="Arial"/>
            <w:b/>
            <w:bCs/>
            <w:color w:val="649DA9"/>
            <w:sz w:val="23"/>
            <w:szCs w:val="23"/>
          </w:rPr>
          <w:t>muab</w:t>
        </w:r>
        <w:proofErr w:type="spellEnd"/>
        <w:r w:rsidR="004842FE">
          <w:rPr>
            <w:rFonts w:ascii="Arial" w:eastAsia="Arial" w:hAnsi="Arial" w:cs="Arial"/>
            <w:b/>
            <w:bCs/>
            <w:color w:val="649DA9"/>
            <w:sz w:val="23"/>
            <w:szCs w:val="23"/>
          </w:rPr>
          <w:t xml:space="preserve"> los </w:t>
        </w:r>
      </w:ins>
      <w:proofErr w:type="spellStart"/>
      <w:r w:rsidR="005943D2">
        <w:rPr>
          <w:rFonts w:ascii="Arial" w:eastAsia="Arial" w:hAnsi="Arial" w:cs="Arial"/>
          <w:b/>
          <w:bCs/>
          <w:color w:val="649DA9"/>
          <w:sz w:val="23"/>
          <w:szCs w:val="23"/>
        </w:rPr>
        <w:t>siv</w:t>
      </w:r>
      <w:proofErr w:type="spellEnd"/>
      <w:r w:rsidR="005943D2">
        <w:rPr>
          <w:rFonts w:ascii="Arial" w:eastAsia="Arial" w:hAnsi="Arial" w:cs="Arial"/>
          <w:b/>
          <w:bCs/>
          <w:color w:val="649DA9"/>
          <w:sz w:val="23"/>
          <w:szCs w:val="23"/>
        </w:rPr>
        <w:t xml:space="preserve"> </w:t>
      </w:r>
      <w:del w:id="4782" w:author="Kaxiong" w:date="2021-06-11T16:34:00Z">
        <w:r w:rsidR="005943D2" w:rsidDel="004842FE">
          <w:rPr>
            <w:rFonts w:ascii="Arial" w:eastAsia="Arial" w:hAnsi="Arial" w:cs="Arial"/>
            <w:b/>
            <w:bCs/>
            <w:color w:val="649DA9"/>
            <w:sz w:val="23"/>
            <w:szCs w:val="23"/>
          </w:rPr>
          <w:delText xml:space="preserve">puas tau </w:delText>
        </w:r>
      </w:del>
      <w:proofErr w:type="spellStart"/>
      <w:r w:rsidR="005943D2">
        <w:rPr>
          <w:rFonts w:ascii="Arial" w:eastAsia="Arial" w:hAnsi="Arial" w:cs="Arial"/>
          <w:b/>
          <w:bCs/>
          <w:color w:val="649DA9"/>
          <w:sz w:val="23"/>
          <w:szCs w:val="23"/>
        </w:rPr>
        <w:t>rau</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kuv</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daim</w:t>
      </w:r>
      <w:proofErr w:type="spellEnd"/>
      <w:r w:rsidR="005943D2">
        <w:rPr>
          <w:rFonts w:ascii="Arial" w:eastAsia="Arial" w:hAnsi="Arial" w:cs="Arial"/>
          <w:b/>
          <w:bCs/>
          <w:color w:val="649DA9"/>
          <w:sz w:val="23"/>
          <w:szCs w:val="23"/>
        </w:rPr>
        <w:t xml:space="preserve"> </w:t>
      </w:r>
      <w:proofErr w:type="spellStart"/>
      <w:r w:rsidR="005943D2">
        <w:rPr>
          <w:rFonts w:ascii="Arial" w:eastAsia="Arial" w:hAnsi="Arial" w:cs="Arial"/>
          <w:b/>
          <w:bCs/>
          <w:color w:val="649DA9"/>
          <w:sz w:val="23"/>
          <w:szCs w:val="23"/>
        </w:rPr>
        <w:t>teb</w:t>
      </w:r>
      <w:proofErr w:type="spellEnd"/>
      <w:r w:rsidR="00980CF1">
        <w:rPr>
          <w:rFonts w:ascii="Arial" w:eastAsia="Arial" w:hAnsi="Arial" w:cs="Arial"/>
          <w:b/>
          <w:bCs/>
          <w:color w:val="649DA9"/>
          <w:sz w:val="23"/>
          <w:szCs w:val="23"/>
        </w:rPr>
        <w:t xml:space="preserve"> </w:t>
      </w:r>
      <w:r w:rsidR="009271E2">
        <w:rPr>
          <w:rFonts w:ascii="Arial" w:eastAsia="Arial" w:hAnsi="Arial" w:cs="Arial"/>
          <w:b/>
          <w:bCs/>
          <w:color w:val="649DA9"/>
          <w:sz w:val="23"/>
          <w:szCs w:val="23"/>
        </w:rPr>
        <w:t>(</w:t>
      </w:r>
      <w:proofErr w:type="spellStart"/>
      <w:ins w:id="4783" w:author="Kaxiong" w:date="2021-06-11T16:34:00Z">
        <w:r w:rsidR="004842FE">
          <w:rPr>
            <w:rFonts w:ascii="Arial" w:eastAsia="Arial" w:hAnsi="Arial" w:cs="Arial"/>
            <w:b/>
            <w:bCs/>
            <w:color w:val="649DA9"/>
            <w:sz w:val="23"/>
            <w:szCs w:val="23"/>
          </w:rPr>
          <w:t>txuas</w:t>
        </w:r>
        <w:proofErr w:type="spellEnd"/>
        <w:r w:rsidR="004842FE">
          <w:rPr>
            <w:rFonts w:ascii="Arial" w:eastAsia="Arial" w:hAnsi="Arial" w:cs="Arial"/>
            <w:b/>
            <w:bCs/>
            <w:color w:val="649DA9"/>
            <w:sz w:val="23"/>
            <w:szCs w:val="23"/>
          </w:rPr>
          <w:t xml:space="preserve"> </w:t>
        </w:r>
        <w:proofErr w:type="spellStart"/>
        <w:r w:rsidR="004842FE">
          <w:rPr>
            <w:rFonts w:ascii="Arial" w:eastAsia="Arial" w:hAnsi="Arial" w:cs="Arial"/>
            <w:b/>
            <w:bCs/>
            <w:color w:val="649DA9"/>
            <w:sz w:val="23"/>
            <w:szCs w:val="23"/>
          </w:rPr>
          <w:t>ntxiv</w:t>
        </w:r>
      </w:ins>
      <w:proofErr w:type="spellEnd"/>
      <w:del w:id="4784" w:author="Kaxiong" w:date="2021-06-11T16:34:00Z">
        <w:r w:rsidR="009271E2" w:rsidDel="004842FE">
          <w:rPr>
            <w:rFonts w:ascii="Arial" w:eastAsia="Arial" w:hAnsi="Arial" w:cs="Arial"/>
            <w:b/>
            <w:bCs/>
            <w:color w:val="649DA9"/>
            <w:sz w:val="23"/>
            <w:szCs w:val="23"/>
          </w:rPr>
          <w:delText>tsis</w:delText>
        </w:r>
      </w:del>
      <w:r w:rsidR="009271E2">
        <w:rPr>
          <w:rFonts w:ascii="Arial" w:eastAsia="Arial" w:hAnsi="Arial" w:cs="Arial"/>
          <w:b/>
          <w:bCs/>
          <w:color w:val="649DA9"/>
          <w:sz w:val="23"/>
          <w:szCs w:val="23"/>
        </w:rPr>
        <w:t>)</w:t>
      </w:r>
      <w:r w:rsidR="005943D2">
        <w:rPr>
          <w:rFonts w:ascii="Arial" w:eastAsia="Arial" w:hAnsi="Arial" w:cs="Arial"/>
          <w:b/>
          <w:bCs/>
          <w:color w:val="649DA9"/>
          <w:sz w:val="23"/>
          <w:szCs w:val="23"/>
        </w:rPr>
        <w:t>?</w:t>
      </w:r>
    </w:p>
    <w:p w14:paraId="2727CE88" w14:textId="1A72487C" w:rsidR="00BF3E5F" w:rsidRDefault="00F2670D">
      <w:pPr>
        <w:spacing w:line="20" w:lineRule="exact"/>
        <w:rPr>
          <w:sz w:val="20"/>
          <w:szCs w:val="20"/>
        </w:rPr>
      </w:pPr>
      <w:r>
        <w:rPr>
          <w:noProof/>
          <w:sz w:val="20"/>
          <w:szCs w:val="20"/>
        </w:rPr>
        <w:drawing>
          <wp:anchor distT="0" distB="0" distL="114300" distR="114300" simplePos="0" relativeHeight="251641344" behindDoc="1" locked="0" layoutInCell="0" allowOverlap="1" wp14:anchorId="404945EA" wp14:editId="2913EF97">
            <wp:simplePos x="0" y="0"/>
            <wp:positionH relativeFrom="column">
              <wp:posOffset>-75565</wp:posOffset>
            </wp:positionH>
            <wp:positionV relativeFrom="paragraph">
              <wp:posOffset>320675</wp:posOffset>
            </wp:positionV>
            <wp:extent cx="6811010" cy="8419465"/>
            <wp:effectExtent l="0" t="0" r="889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811010" cy="8419465"/>
                    </a:xfrm>
                    <a:prstGeom prst="rect">
                      <a:avLst/>
                    </a:prstGeom>
                    <a:noFill/>
                  </pic:spPr>
                </pic:pic>
              </a:graphicData>
            </a:graphic>
          </wp:anchor>
        </w:drawing>
      </w:r>
    </w:p>
    <w:p w14:paraId="3D2AFE4A" w14:textId="4A103982" w:rsidR="00BF3E5F" w:rsidRDefault="00BF3E5F">
      <w:pPr>
        <w:spacing w:line="200" w:lineRule="exact"/>
        <w:rPr>
          <w:sz w:val="20"/>
          <w:szCs w:val="20"/>
        </w:rPr>
      </w:pPr>
    </w:p>
    <w:p w14:paraId="356A3047" w14:textId="74BD3A4B" w:rsidR="00BF3E5F" w:rsidRDefault="00BF3E5F">
      <w:pPr>
        <w:spacing w:line="200" w:lineRule="exact"/>
        <w:rPr>
          <w:sz w:val="20"/>
          <w:szCs w:val="20"/>
        </w:rPr>
      </w:pPr>
    </w:p>
    <w:p w14:paraId="45CAF400" w14:textId="0AF700B7" w:rsidR="00BF3E5F" w:rsidRDefault="00BF3E5F">
      <w:pPr>
        <w:spacing w:line="281" w:lineRule="exact"/>
        <w:rPr>
          <w:sz w:val="20"/>
          <w:szCs w:val="20"/>
        </w:rPr>
      </w:pPr>
    </w:p>
    <w:p w14:paraId="15FF8689" w14:textId="5F503036" w:rsidR="00BF3E5F" w:rsidRPr="007F5C28" w:rsidRDefault="00F2670D">
      <w:pPr>
        <w:spacing w:line="288" w:lineRule="auto"/>
        <w:ind w:left="48" w:right="540"/>
        <w:rPr>
          <w:sz w:val="16"/>
          <w:szCs w:val="16"/>
        </w:rPr>
      </w:pPr>
      <w:proofErr w:type="spellStart"/>
      <w:r w:rsidRPr="007F5C28">
        <w:rPr>
          <w:rFonts w:ascii="Arial" w:eastAsia="Arial" w:hAnsi="Arial" w:cs="Arial"/>
          <w:color w:val="494645"/>
          <w:sz w:val="16"/>
          <w:szCs w:val="16"/>
        </w:rPr>
        <w:t>Yog</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tias</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koj</w:t>
      </w:r>
      <w:proofErr w:type="spellEnd"/>
      <w:r w:rsidRPr="007F5C28">
        <w:rPr>
          <w:rFonts w:ascii="Arial" w:eastAsia="Arial" w:hAnsi="Arial" w:cs="Arial"/>
          <w:color w:val="494645"/>
          <w:sz w:val="16"/>
          <w:szCs w:val="16"/>
        </w:rPr>
        <w:t xml:space="preserve"> tau </w:t>
      </w:r>
      <w:ins w:id="4785" w:author="Kaxiong" w:date="2021-06-11T16:35:00Z">
        <w:r w:rsidR="004842FE">
          <w:rPr>
            <w:rFonts w:ascii="Arial" w:eastAsia="Arial" w:hAnsi="Arial" w:cs="Arial"/>
            <w:color w:val="494645"/>
            <w:sz w:val="16"/>
            <w:szCs w:val="16"/>
          </w:rPr>
          <w:t xml:space="preserve">los </w:t>
        </w:r>
        <w:proofErr w:type="spellStart"/>
        <w:r w:rsidR="004842FE">
          <w:rPr>
            <w:rFonts w:ascii="Arial" w:eastAsia="Arial" w:hAnsi="Arial" w:cs="Arial"/>
            <w:color w:val="494645"/>
            <w:sz w:val="16"/>
            <w:szCs w:val="16"/>
          </w:rPr>
          <w:t>txog</w:t>
        </w:r>
        <w:proofErr w:type="spellEnd"/>
        <w:r w:rsidR="004842FE">
          <w:rPr>
            <w:rFonts w:ascii="Arial" w:eastAsia="Arial" w:hAnsi="Arial" w:cs="Arial"/>
            <w:color w:val="494645"/>
            <w:sz w:val="16"/>
            <w:szCs w:val="16"/>
          </w:rPr>
          <w:t xml:space="preserve"> </w:t>
        </w:r>
      </w:ins>
      <w:del w:id="4786" w:author="Kaxiong" w:date="2021-06-11T16:35:00Z">
        <w:r w:rsidRPr="007F5C28" w:rsidDel="004842FE">
          <w:rPr>
            <w:rFonts w:ascii="Arial" w:eastAsia="Arial" w:hAnsi="Arial" w:cs="Arial"/>
            <w:color w:val="494645"/>
            <w:sz w:val="16"/>
            <w:szCs w:val="16"/>
          </w:rPr>
          <w:delText xml:space="preserve">nyob </w:delText>
        </w:r>
      </w:del>
      <w:proofErr w:type="spellStart"/>
      <w:r w:rsidRPr="007F5C28">
        <w:rPr>
          <w:rFonts w:ascii="Arial" w:eastAsia="Arial" w:hAnsi="Arial" w:cs="Arial"/>
          <w:color w:val="494645"/>
          <w:sz w:val="16"/>
          <w:szCs w:val="16"/>
        </w:rPr>
        <w:t>ntawm</w:t>
      </w:r>
      <w:proofErr w:type="spellEnd"/>
      <w:r w:rsidRPr="007F5C28">
        <w:rPr>
          <w:rFonts w:ascii="Arial" w:eastAsia="Arial" w:hAnsi="Arial" w:cs="Arial"/>
          <w:color w:val="494645"/>
          <w:sz w:val="16"/>
          <w:szCs w:val="16"/>
        </w:rPr>
        <w:t xml:space="preserve"> no, </w:t>
      </w:r>
      <w:proofErr w:type="spellStart"/>
      <w:r w:rsidRPr="007F5C28">
        <w:rPr>
          <w:rFonts w:ascii="Arial" w:eastAsia="Arial" w:hAnsi="Arial" w:cs="Arial"/>
          <w:color w:val="494645"/>
          <w:sz w:val="16"/>
          <w:szCs w:val="16"/>
        </w:rPr>
        <w:t>koj</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muaj</w:t>
      </w:r>
      <w:proofErr w:type="spellEnd"/>
      <w:r w:rsidRPr="007F5C28">
        <w:rPr>
          <w:rFonts w:ascii="Arial" w:eastAsia="Arial" w:hAnsi="Arial" w:cs="Arial"/>
          <w:color w:val="494645"/>
          <w:sz w:val="16"/>
          <w:szCs w:val="16"/>
        </w:rPr>
        <w:t xml:space="preserve"> FSMA-</w:t>
      </w:r>
      <w:proofErr w:type="spellStart"/>
      <w:r w:rsidR="00DD7FE1">
        <w:rPr>
          <w:rFonts w:ascii="Arial" w:eastAsia="Arial" w:hAnsi="Arial" w:cs="Arial"/>
          <w:color w:val="494645"/>
          <w:sz w:val="16"/>
          <w:szCs w:val="16"/>
        </w:rPr>
        <w:t>uas</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sau</w:t>
      </w:r>
      <w:proofErr w:type="spellEnd"/>
      <w:r w:rsidR="00DD7FE1">
        <w:rPr>
          <w:rFonts w:ascii="Arial" w:eastAsia="Arial" w:hAnsi="Arial" w:cs="Arial"/>
          <w:color w:val="494645"/>
          <w:sz w:val="16"/>
          <w:szCs w:val="16"/>
        </w:rPr>
        <w:t xml:space="preserve"> </w:t>
      </w:r>
      <w:proofErr w:type="spellStart"/>
      <w:r w:rsidR="00DD7FE1">
        <w:rPr>
          <w:rFonts w:ascii="Arial" w:eastAsia="Arial" w:hAnsi="Arial" w:cs="Arial"/>
          <w:color w:val="494645"/>
          <w:sz w:val="16"/>
          <w:szCs w:val="16"/>
        </w:rPr>
        <w:t>tseg</w:t>
      </w:r>
      <w:proofErr w:type="spellEnd"/>
      <w:r w:rsidRPr="007F5C28">
        <w:rPr>
          <w:rFonts w:ascii="Arial" w:eastAsia="Arial" w:hAnsi="Arial" w:cs="Arial"/>
          <w:color w:val="494645"/>
          <w:sz w:val="16"/>
          <w:szCs w:val="16"/>
        </w:rPr>
        <w:t xml:space="preserve"> “</w:t>
      </w:r>
      <w:proofErr w:type="spellStart"/>
      <w:r w:rsidR="00DD7FE1" w:rsidRPr="007F5C28">
        <w:rPr>
          <w:rFonts w:ascii="Arial" w:eastAsia="Arial" w:hAnsi="Arial" w:cs="Arial"/>
          <w:color w:val="494645"/>
          <w:sz w:val="16"/>
          <w:szCs w:val="16"/>
        </w:rPr>
        <w:t>Hom</w:t>
      </w:r>
      <w:proofErr w:type="spellEnd"/>
      <w:r w:rsidR="00DD7FE1" w:rsidRPr="007F5C28">
        <w:rPr>
          <w:rFonts w:ascii="Arial" w:eastAsia="Arial" w:hAnsi="Arial" w:cs="Arial"/>
          <w:color w:val="494645"/>
          <w:sz w:val="16"/>
          <w:szCs w:val="16"/>
        </w:rPr>
        <w:t xml:space="preserve"> </w:t>
      </w:r>
      <w:proofErr w:type="spellStart"/>
      <w:ins w:id="4787" w:author="Kaxiong" w:date="2021-06-11T16:37:00Z">
        <w:r w:rsidR="004842FE">
          <w:rPr>
            <w:rFonts w:ascii="Arial" w:eastAsia="Arial" w:hAnsi="Arial" w:cs="Arial"/>
            <w:color w:val="494645"/>
            <w:sz w:val="16"/>
            <w:szCs w:val="16"/>
          </w:rPr>
          <w:t>Cuab</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Yeej</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Pab</w:t>
        </w:r>
        <w:proofErr w:type="spellEnd"/>
        <w:r w:rsidR="004842FE">
          <w:rPr>
            <w:rFonts w:ascii="Arial" w:eastAsia="Arial" w:hAnsi="Arial" w:cs="Arial"/>
            <w:color w:val="494645"/>
            <w:sz w:val="16"/>
            <w:szCs w:val="16"/>
          </w:rPr>
          <w:t xml:space="preserve"> Kev </w:t>
        </w:r>
        <w:proofErr w:type="spellStart"/>
        <w:r w:rsidR="004842FE">
          <w:rPr>
            <w:rFonts w:ascii="Arial" w:eastAsia="Arial" w:hAnsi="Arial" w:cs="Arial"/>
            <w:color w:val="494645"/>
            <w:sz w:val="16"/>
            <w:szCs w:val="16"/>
          </w:rPr>
          <w:t>Ua</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Liaj</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Teb</w:t>
        </w:r>
        <w:proofErr w:type="spellEnd"/>
        <w:r w:rsidR="004842FE">
          <w:rPr>
            <w:rFonts w:ascii="Arial" w:eastAsia="Arial" w:hAnsi="Arial" w:cs="Arial"/>
            <w:color w:val="494645"/>
            <w:sz w:val="16"/>
            <w:szCs w:val="16"/>
          </w:rPr>
          <w:t xml:space="preserve">-Sib </w:t>
        </w:r>
        <w:proofErr w:type="spellStart"/>
        <w:r w:rsidR="004842FE">
          <w:rPr>
            <w:rFonts w:ascii="Arial" w:eastAsia="Arial" w:hAnsi="Arial" w:cs="Arial"/>
            <w:color w:val="494645"/>
            <w:sz w:val="16"/>
            <w:szCs w:val="16"/>
          </w:rPr>
          <w:t>Xyaws</w:t>
        </w:r>
      </w:ins>
      <w:proofErr w:type="spellEnd"/>
      <w:del w:id="4788" w:author="Kaxiong" w:date="2021-06-11T16:37:00Z">
        <w:r w:rsidR="00DD7FE1" w:rsidRPr="007F5C28" w:rsidDel="004842FE">
          <w:rPr>
            <w:rFonts w:ascii="Arial" w:eastAsia="Arial" w:hAnsi="Arial" w:cs="Arial"/>
            <w:color w:val="494645"/>
            <w:sz w:val="16"/>
            <w:szCs w:val="16"/>
          </w:rPr>
          <w:delText xml:space="preserve">Chaw </w:delText>
        </w:r>
        <w:r w:rsidRPr="007F5C28" w:rsidDel="004842FE">
          <w:rPr>
            <w:rFonts w:ascii="Arial" w:eastAsia="Arial" w:hAnsi="Arial" w:cs="Arial"/>
            <w:color w:val="494645"/>
            <w:sz w:val="16"/>
            <w:szCs w:val="16"/>
          </w:rPr>
          <w:delText>Ua Teb Tau Zoo</w:delText>
        </w:r>
      </w:del>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Koj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yuav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tsum</w:t>
      </w:r>
      <w:proofErr w:type="spellEnd"/>
      <w:r w:rsidRPr="007F5C28">
        <w:rPr>
          <w:rFonts w:ascii="Arial" w:eastAsia="Arial" w:hAnsi="Arial" w:cs="Arial"/>
          <w:color w:val="494645"/>
          <w:sz w:val="16"/>
          <w:szCs w:val="16"/>
        </w:rPr>
        <w:t xml:space="preserve"> tau </w:t>
      </w:r>
      <w:proofErr w:type="spellStart"/>
      <w:r w:rsidRPr="007F5C28">
        <w:rPr>
          <w:rFonts w:ascii="Arial" w:eastAsia="Arial" w:hAnsi="Arial" w:cs="Arial"/>
          <w:color w:val="494645"/>
          <w:sz w:val="16"/>
          <w:szCs w:val="16"/>
        </w:rPr>
        <w:t>ua</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raws</w:t>
      </w:r>
      <w:proofErr w:type="spellEnd"/>
      <w:r w:rsidRPr="007F5C28">
        <w:rPr>
          <w:rFonts w:ascii="Arial" w:eastAsia="Arial" w:hAnsi="Arial" w:cs="Arial"/>
          <w:color w:val="494645"/>
          <w:sz w:val="16"/>
          <w:szCs w:val="16"/>
        </w:rPr>
        <w:t xml:space="preserve"> li </w:t>
      </w:r>
      <w:proofErr w:type="spellStart"/>
      <w:r w:rsidRPr="007F5C28">
        <w:rPr>
          <w:rFonts w:ascii="Arial" w:eastAsia="Arial" w:hAnsi="Arial" w:cs="Arial"/>
          <w:color w:val="494645"/>
          <w:sz w:val="16"/>
          <w:szCs w:val="16"/>
        </w:rPr>
        <w:t>txhua</w:t>
      </w:r>
      <w:proofErr w:type="spellEnd"/>
      <w:r w:rsidRPr="007F5C28">
        <w:rPr>
          <w:rFonts w:ascii="Arial" w:eastAsia="Arial" w:hAnsi="Arial" w:cs="Arial"/>
          <w:color w:val="494645"/>
          <w:sz w:val="16"/>
          <w:szCs w:val="16"/>
        </w:rPr>
        <w:t xml:space="preserve"> los</w:t>
      </w:r>
      <w:ins w:id="4789" w:author="Kaxiong" w:date="2021-06-11T16:38:00Z">
        <w:r w:rsidR="004842FE">
          <w:rPr>
            <w:rFonts w:ascii="Arial" w:eastAsia="Arial" w:hAnsi="Arial" w:cs="Arial"/>
            <w:color w:val="494645"/>
            <w:sz w:val="16"/>
            <w:szCs w:val="16"/>
          </w:rPr>
          <w:t xml:space="preserve"> </w:t>
        </w:r>
      </w:ins>
      <w:r w:rsidRPr="007F5C28">
        <w:rPr>
          <w:rFonts w:ascii="Arial" w:eastAsia="Arial" w:hAnsi="Arial" w:cs="Arial"/>
          <w:color w:val="494645"/>
          <w:sz w:val="16"/>
          <w:szCs w:val="16"/>
        </w:rPr>
        <w:t xml:space="preserve">sis </w:t>
      </w:r>
      <w:proofErr w:type="spellStart"/>
      <w:r w:rsidRPr="007F5C28">
        <w:rPr>
          <w:rFonts w:ascii="Arial" w:eastAsia="Arial" w:hAnsi="Arial" w:cs="Arial"/>
          <w:color w:val="494645"/>
          <w:sz w:val="16"/>
          <w:szCs w:val="16"/>
        </w:rPr>
        <w:t>qee</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feem</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ntawm</w:t>
      </w:r>
      <w:proofErr w:type="spellEnd"/>
      <w:r w:rsidRPr="007F5C28">
        <w:rPr>
          <w:rFonts w:ascii="Arial" w:eastAsia="Arial" w:hAnsi="Arial" w:cs="Arial"/>
          <w:color w:val="494645"/>
          <w:sz w:val="16"/>
          <w:szCs w:val="16"/>
        </w:rPr>
        <w:t xml:space="preserve"> </w:t>
      </w:r>
      <w:r w:rsidR="00DD7FE1">
        <w:rPr>
          <w:rFonts w:ascii="Arial" w:eastAsia="Arial" w:hAnsi="Arial" w:cs="Arial"/>
          <w:color w:val="494645"/>
          <w:sz w:val="16"/>
          <w:szCs w:val="16"/>
        </w:rPr>
        <w:t>TXOJ CAI TSWJ KEV TIV THAIV</w:t>
      </w:r>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Hauv</w:t>
      </w:r>
      <w:proofErr w:type="spellEnd"/>
      <w:r w:rsidR="001A747D">
        <w:rPr>
          <w:rFonts w:ascii="Arial" w:eastAsia="Arial" w:hAnsi="Arial" w:cs="Arial"/>
          <w:color w:val="494645"/>
          <w:sz w:val="16"/>
          <w:szCs w:val="16"/>
        </w:rPr>
        <w:t xml:space="preserve"> cov </w:t>
      </w:r>
      <w:proofErr w:type="spellStart"/>
      <w:r w:rsidR="001A747D">
        <w:rPr>
          <w:rFonts w:ascii="Arial" w:eastAsia="Arial" w:hAnsi="Arial" w:cs="Arial"/>
          <w:color w:val="494645"/>
          <w:sz w:val="16"/>
          <w:szCs w:val="16"/>
        </w:rPr>
        <w:t>lus</w:t>
      </w:r>
      <w:proofErr w:type="spellEnd"/>
      <w:r w:rsidR="001A747D">
        <w:rPr>
          <w:rFonts w:ascii="Arial" w:eastAsia="Arial" w:hAnsi="Arial" w:cs="Arial"/>
          <w:color w:val="494645"/>
          <w:sz w:val="16"/>
          <w:szCs w:val="16"/>
        </w:rPr>
        <w:t xml:space="preserve"> </w:t>
      </w:r>
      <w:proofErr w:type="spellStart"/>
      <w:r w:rsidR="001A747D">
        <w:rPr>
          <w:rFonts w:ascii="Arial" w:eastAsia="Arial" w:hAnsi="Arial" w:cs="Arial"/>
          <w:color w:val="494645"/>
          <w:sz w:val="16"/>
          <w:szCs w:val="16"/>
        </w:rPr>
        <w:t>xaus</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txoj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cai</w:t>
      </w:r>
      <w:proofErr w:type="spellEnd"/>
      <w:r w:rsidRPr="007F5C28">
        <w:rPr>
          <w:rFonts w:ascii="Arial" w:eastAsia="Arial" w:hAnsi="Arial" w:cs="Arial"/>
          <w:color w:val="494645"/>
          <w:sz w:val="16"/>
          <w:szCs w:val="16"/>
        </w:rPr>
        <w:t xml:space="preserve"> no:</w:t>
      </w:r>
    </w:p>
    <w:p w14:paraId="06D8E3C8" w14:textId="77777777" w:rsidR="00BF3E5F" w:rsidRPr="00070AB2" w:rsidRDefault="00BF3E5F">
      <w:pPr>
        <w:spacing w:line="32" w:lineRule="exact"/>
        <w:rPr>
          <w:sz w:val="20"/>
          <w:szCs w:val="20"/>
        </w:rPr>
      </w:pPr>
    </w:p>
    <w:p w14:paraId="49A71100" w14:textId="6CFA23F5" w:rsidR="00BF3E5F" w:rsidRPr="00B52804" w:rsidRDefault="00F2670D">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Hloov</w:t>
      </w:r>
      <w:proofErr w:type="spellEnd"/>
      <w:r w:rsidRPr="00B52804">
        <w:rPr>
          <w:rFonts w:ascii="Arial" w:eastAsia="Arial" w:hAnsi="Arial" w:cs="Arial"/>
          <w:color w:val="494645"/>
          <w:sz w:val="16"/>
          <w:szCs w:val="16"/>
        </w:rPr>
        <w:t xml:space="preserve"> </w:t>
      </w:r>
      <w:proofErr w:type="spellStart"/>
      <w:r w:rsidR="00DC6769">
        <w:rPr>
          <w:rFonts w:ascii="Arial" w:eastAsia="Arial" w:hAnsi="Arial" w:cs="Arial"/>
          <w:color w:val="494645"/>
          <w:sz w:val="16"/>
          <w:szCs w:val="16"/>
        </w:rPr>
        <w:t>kho</w:t>
      </w:r>
      <w:proofErr w:type="spellEnd"/>
      <w:r w:rsidR="00DC6769">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tshiab</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thiab</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xav</w:t>
      </w:r>
      <w:proofErr w:type="spellEnd"/>
      <w:r w:rsidRPr="00B52804">
        <w:rPr>
          <w:rFonts w:ascii="Arial" w:eastAsia="Arial" w:hAnsi="Arial" w:cs="Arial"/>
          <w:color w:val="494645"/>
          <w:sz w:val="16"/>
          <w:szCs w:val="16"/>
        </w:rPr>
        <w:t xml:space="preserve"> tau cov </w:t>
      </w:r>
      <w:proofErr w:type="spellStart"/>
      <w:ins w:id="4790" w:author="Kaxiong" w:date="2021-06-11T16:39:00Z">
        <w:r w:rsidR="004842FE">
          <w:rPr>
            <w:rFonts w:ascii="Arial" w:eastAsia="Arial" w:hAnsi="Arial" w:cs="Arial"/>
            <w:color w:val="494645"/>
            <w:sz w:val="16"/>
            <w:szCs w:val="16"/>
          </w:rPr>
          <w:t>cuab</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yeej</w:t>
        </w:r>
        <w:proofErr w:type="spellEnd"/>
        <w:r w:rsidR="004842FE">
          <w:rPr>
            <w:rFonts w:ascii="Arial" w:eastAsia="Arial" w:hAnsi="Arial" w:cs="Arial"/>
            <w:color w:val="494645"/>
            <w:sz w:val="16"/>
            <w:szCs w:val="16"/>
          </w:rPr>
          <w:t xml:space="preserve"> </w:t>
        </w:r>
      </w:ins>
      <w:del w:id="4791" w:author="Kaxiong" w:date="2021-06-11T16:39:00Z">
        <w:r w:rsidRPr="00B52804" w:rsidDel="004842FE">
          <w:rPr>
            <w:rFonts w:ascii="Arial" w:eastAsia="Arial" w:hAnsi="Arial" w:cs="Arial"/>
            <w:color w:val="494645"/>
            <w:sz w:val="16"/>
            <w:szCs w:val="16"/>
          </w:rPr>
          <w:delText xml:space="preserve">chaw </w:delText>
        </w:r>
      </w:del>
      <w:r w:rsidRPr="00B52804">
        <w:rPr>
          <w:rFonts w:ascii="Arial" w:eastAsia="Arial" w:hAnsi="Arial" w:cs="Arial"/>
          <w:color w:val="494645"/>
          <w:sz w:val="16"/>
          <w:szCs w:val="16"/>
        </w:rPr>
        <w:t xml:space="preserve">los </w:t>
      </w:r>
      <w:proofErr w:type="spellStart"/>
      <w:r w:rsidRPr="00B52804">
        <w:rPr>
          <w:rFonts w:ascii="Arial" w:eastAsia="Arial" w:hAnsi="Arial" w:cs="Arial"/>
          <w:color w:val="494645"/>
          <w:sz w:val="16"/>
          <w:szCs w:val="16"/>
        </w:rPr>
        <w:t>ua</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raws</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i/>
          <w:iCs/>
          <w:color w:val="494645"/>
          <w:sz w:val="16"/>
          <w:szCs w:val="16"/>
        </w:rPr>
        <w:t>kev</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ua</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hauj</w:t>
      </w:r>
      <w:proofErr w:type="spellEnd"/>
      <w:r w:rsidR="007C0B82">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lwm</w:t>
      </w:r>
      <w:proofErr w:type="spellEnd"/>
      <w:r w:rsidRPr="00B52804">
        <w:rPr>
          <w:rFonts w:ascii="Arial" w:eastAsia="Arial" w:hAnsi="Arial" w:cs="Arial"/>
          <w:i/>
          <w:iCs/>
          <w:color w:val="494645"/>
          <w:sz w:val="16"/>
          <w:szCs w:val="16"/>
        </w:rPr>
        <w:t xml:space="preserve"> zoo tam sim no (</w:t>
      </w:r>
      <w:r w:rsidRPr="00B52804">
        <w:rPr>
          <w:rFonts w:ascii="Arial" w:eastAsia="Arial" w:hAnsi="Arial" w:cs="Arial"/>
          <w:color w:val="494645"/>
          <w:sz w:val="16"/>
          <w:szCs w:val="16"/>
        </w:rPr>
        <w:t xml:space="preserve">GMPs); </w:t>
      </w:r>
    </w:p>
    <w:p w14:paraId="29440052" w14:textId="77777777" w:rsidR="00BF3E5F" w:rsidRPr="00B52804" w:rsidRDefault="00BF3E5F">
      <w:pPr>
        <w:spacing w:line="44" w:lineRule="exact"/>
        <w:rPr>
          <w:rFonts w:ascii="Arial" w:eastAsia="Arial" w:hAnsi="Arial" w:cs="Arial"/>
          <w:color w:val="494645"/>
          <w:sz w:val="16"/>
          <w:szCs w:val="16"/>
        </w:rPr>
      </w:pPr>
    </w:p>
    <w:p w14:paraId="30CD2308" w14:textId="18F862EF" w:rsidR="00BF3E5F" w:rsidRPr="00B52804" w:rsidRDefault="007C0B82">
      <w:pPr>
        <w:numPr>
          <w:ilvl w:val="0"/>
          <w:numId w:val="19"/>
        </w:numPr>
        <w:tabs>
          <w:tab w:val="left" w:pos="408"/>
        </w:tabs>
        <w:spacing w:line="303" w:lineRule="auto"/>
        <w:ind w:left="408" w:right="580" w:hanging="362"/>
        <w:jc w:val="both"/>
        <w:rPr>
          <w:rFonts w:ascii="Arial" w:eastAsia="Arial" w:hAnsi="Arial" w:cs="Arial"/>
          <w:color w:val="494645"/>
          <w:sz w:val="16"/>
          <w:szCs w:val="16"/>
        </w:rPr>
      </w:pPr>
      <w:proofErr w:type="spellStart"/>
      <w:r w:rsidRPr="00B52804">
        <w:rPr>
          <w:rFonts w:ascii="Arial" w:eastAsia="Arial" w:hAnsi="Arial" w:cs="Arial"/>
          <w:color w:val="494645"/>
          <w:sz w:val="16"/>
          <w:szCs w:val="16"/>
        </w:rPr>
        <w:t>Tsim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kom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muaj</w:t>
      </w:r>
      <w:proofErr w:type="spellEnd"/>
      <w:r w:rsidRPr="00B52804">
        <w:rPr>
          <w:rFonts w:ascii="Arial" w:eastAsia="Arial" w:hAnsi="Arial" w:cs="Arial"/>
          <w:color w:val="494645"/>
          <w:sz w:val="16"/>
          <w:szCs w:val="16"/>
        </w:rPr>
        <w:t xml:space="preserve"> cov </w:t>
      </w:r>
      <w:proofErr w:type="spellStart"/>
      <w:r w:rsidRPr="00B52804">
        <w:rPr>
          <w:rFonts w:ascii="Arial" w:eastAsia="Arial" w:hAnsi="Arial" w:cs="Arial"/>
          <w:color w:val="494645"/>
          <w:sz w:val="16"/>
          <w:szCs w:val="16"/>
        </w:rPr>
        <w:t>kev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tiv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thaiv</w:t>
      </w:r>
      <w:proofErr w:type="spellEnd"/>
      <w:r w:rsidRPr="00B52804">
        <w:rPr>
          <w:rFonts w:ascii="Arial" w:eastAsia="Arial" w:hAnsi="Arial" w:cs="Arial"/>
          <w:color w:val="494645"/>
          <w:sz w:val="16"/>
          <w:szCs w:val="16"/>
        </w:rPr>
        <w:t xml:space="preserve"> </w:t>
      </w:r>
      <w:proofErr w:type="spellStart"/>
      <w:r>
        <w:rPr>
          <w:rFonts w:ascii="Arial" w:eastAsia="Arial" w:hAnsi="Arial" w:cs="Arial"/>
          <w:color w:val="494645"/>
          <w:sz w:val="16"/>
          <w:szCs w:val="16"/>
        </w:rPr>
        <w:t>ntawm</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zaub</w:t>
      </w:r>
      <w:proofErr w:type="spellEnd"/>
      <w:r w:rsidRPr="00B52804">
        <w:rPr>
          <w:rFonts w:ascii="Arial" w:eastAsia="Arial" w:hAnsi="Arial" w:cs="Arial"/>
          <w:color w:val="494645"/>
          <w:sz w:val="16"/>
          <w:szCs w:val="16"/>
        </w:rPr>
        <w:t xml:space="preserve"> </w:t>
      </w:r>
      <w:r w:rsidR="00F2670D" w:rsidRPr="00B52804">
        <w:rPr>
          <w:rFonts w:ascii="Arial" w:eastAsia="Arial" w:hAnsi="Arial" w:cs="Arial"/>
          <w:color w:val="494645"/>
          <w:sz w:val="16"/>
          <w:szCs w:val="16"/>
        </w:rPr>
        <w:t xml:space="preserve">mov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ruaj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ntseg</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tshiab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raws</w:t>
      </w:r>
      <w:proofErr w:type="spellEnd"/>
      <w:r w:rsidR="00F2670D" w:rsidRPr="00B52804">
        <w:rPr>
          <w:rFonts w:ascii="Arial" w:eastAsia="Arial" w:hAnsi="Arial" w:cs="Arial"/>
          <w:color w:val="494645"/>
          <w:sz w:val="16"/>
          <w:szCs w:val="16"/>
        </w:rPr>
        <w:t xml:space="preserve"> li tau </w:t>
      </w:r>
      <w:proofErr w:type="spellStart"/>
      <w:r w:rsidR="00F2670D" w:rsidRPr="00B52804">
        <w:rPr>
          <w:rFonts w:ascii="Arial" w:eastAsia="Arial" w:hAnsi="Arial" w:cs="Arial"/>
          <w:color w:val="494645"/>
          <w:sz w:val="16"/>
          <w:szCs w:val="16"/>
        </w:rPr>
        <w:t>hais</w:t>
      </w:r>
      <w:proofErr w:type="spellEnd"/>
      <w:r w:rsidR="00F2670D" w:rsidRPr="00B52804">
        <w:rPr>
          <w:rFonts w:ascii="Arial" w:eastAsia="Arial" w:hAnsi="Arial" w:cs="Arial"/>
          <w:color w:val="494645"/>
          <w:sz w:val="16"/>
          <w:szCs w:val="16"/>
        </w:rPr>
        <w:t xml:space="preserve"> </w:t>
      </w:r>
      <w:proofErr w:type="spellStart"/>
      <w:ins w:id="4792" w:author="Kaxiong" w:date="2021-06-11T16:41:00Z">
        <w:r w:rsidR="004842FE">
          <w:rPr>
            <w:rFonts w:ascii="Arial" w:eastAsia="Arial" w:hAnsi="Arial" w:cs="Arial"/>
            <w:color w:val="494645"/>
            <w:sz w:val="16"/>
            <w:szCs w:val="16"/>
          </w:rPr>
          <w:t>raws</w:t>
        </w:r>
        <w:proofErr w:type="spellEnd"/>
        <w:r w:rsidR="004842FE">
          <w:rPr>
            <w:rFonts w:ascii="Arial" w:eastAsia="Arial" w:hAnsi="Arial" w:cs="Arial"/>
            <w:color w:val="494645"/>
            <w:sz w:val="16"/>
            <w:szCs w:val="16"/>
          </w:rPr>
          <w:t xml:space="preserve"> </w:t>
        </w:r>
        <w:proofErr w:type="spellStart"/>
        <w:r w:rsidR="004842FE">
          <w:rPr>
            <w:rFonts w:ascii="Arial" w:eastAsia="Arial" w:hAnsi="Arial" w:cs="Arial"/>
            <w:color w:val="494645"/>
            <w:sz w:val="16"/>
            <w:szCs w:val="16"/>
          </w:rPr>
          <w:t>lis</w:t>
        </w:r>
        <w:proofErr w:type="spellEnd"/>
        <w:r w:rsidR="004842FE">
          <w:rPr>
            <w:rFonts w:ascii="Arial" w:eastAsia="Arial" w:hAnsi="Arial" w:cs="Arial"/>
            <w:color w:val="494645"/>
            <w:sz w:val="16"/>
            <w:szCs w:val="16"/>
          </w:rPr>
          <w:t xml:space="preserve"> </w:t>
        </w:r>
      </w:ins>
      <w:ins w:id="4793" w:author="Kaxiong" w:date="2021-06-11T16:42:00Z">
        <w:r w:rsidR="004842FE">
          <w:rPr>
            <w:rFonts w:ascii="Arial" w:eastAsia="Arial" w:hAnsi="Arial" w:cs="Arial"/>
            <w:i/>
            <w:iCs/>
            <w:color w:val="494645"/>
            <w:sz w:val="16"/>
            <w:szCs w:val="16"/>
          </w:rPr>
          <w:t xml:space="preserve">Kev </w:t>
        </w:r>
        <w:proofErr w:type="spellStart"/>
        <w:r w:rsidR="004842FE">
          <w:rPr>
            <w:rFonts w:ascii="Arial" w:eastAsia="Arial" w:hAnsi="Arial" w:cs="Arial"/>
            <w:i/>
            <w:iCs/>
            <w:color w:val="494645"/>
            <w:sz w:val="16"/>
            <w:szCs w:val="16"/>
          </w:rPr>
          <w:t>Tshuaj</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Xyua</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Qhov</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Phoj</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Sij</w:t>
        </w:r>
        <w:proofErr w:type="spellEnd"/>
        <w:r w:rsidR="004842FE">
          <w:rPr>
            <w:rFonts w:ascii="Arial" w:eastAsia="Arial" w:hAnsi="Arial" w:cs="Arial"/>
            <w:i/>
            <w:iCs/>
            <w:color w:val="494645"/>
            <w:sz w:val="16"/>
            <w:szCs w:val="16"/>
          </w:rPr>
          <w:t xml:space="preserve"> </w:t>
        </w:r>
      </w:ins>
      <w:proofErr w:type="spellStart"/>
      <w:ins w:id="4794" w:author="Kaxiong" w:date="2021-06-11T16:43:00Z">
        <w:r w:rsidR="004842FE">
          <w:rPr>
            <w:rFonts w:ascii="Arial" w:eastAsia="Arial" w:hAnsi="Arial" w:cs="Arial"/>
            <w:color w:val="494645"/>
            <w:sz w:val="16"/>
            <w:szCs w:val="16"/>
          </w:rPr>
          <w:t>thiab</w:t>
        </w:r>
        <w:proofErr w:type="spellEnd"/>
        <w:r w:rsidR="004842FE">
          <w:rPr>
            <w:rFonts w:ascii="Arial" w:eastAsia="Arial" w:hAnsi="Arial" w:cs="Arial"/>
            <w:color w:val="494645"/>
            <w:sz w:val="16"/>
            <w:szCs w:val="16"/>
          </w:rPr>
          <w:t xml:space="preserve"> </w:t>
        </w:r>
        <w:r w:rsidR="004842FE">
          <w:rPr>
            <w:rFonts w:ascii="Arial" w:eastAsia="Arial" w:hAnsi="Arial" w:cs="Arial"/>
            <w:i/>
            <w:iCs/>
            <w:color w:val="494645"/>
            <w:sz w:val="16"/>
            <w:szCs w:val="16"/>
          </w:rPr>
          <w:t xml:space="preserve">Kev </w:t>
        </w:r>
        <w:proofErr w:type="spellStart"/>
        <w:r w:rsidR="004842FE">
          <w:rPr>
            <w:rFonts w:ascii="Arial" w:eastAsia="Arial" w:hAnsi="Arial" w:cs="Arial"/>
            <w:i/>
            <w:iCs/>
            <w:color w:val="494645"/>
            <w:sz w:val="16"/>
            <w:szCs w:val="16"/>
          </w:rPr>
          <w:t>Phom</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Sij</w:t>
        </w:r>
        <w:proofErr w:type="spellEnd"/>
        <w:r w:rsidR="004842FE">
          <w:rPr>
            <w:rFonts w:ascii="Arial" w:eastAsia="Arial" w:hAnsi="Arial" w:cs="Arial"/>
            <w:i/>
            <w:iCs/>
            <w:color w:val="494645"/>
            <w:sz w:val="16"/>
            <w:szCs w:val="16"/>
          </w:rPr>
          <w:t xml:space="preserve"> </w:t>
        </w:r>
        <w:proofErr w:type="spellStart"/>
        <w:r w:rsidR="004842FE">
          <w:rPr>
            <w:rFonts w:ascii="Arial" w:eastAsia="Arial" w:hAnsi="Arial" w:cs="Arial"/>
            <w:i/>
            <w:iCs/>
            <w:color w:val="494645"/>
            <w:sz w:val="16"/>
            <w:szCs w:val="16"/>
          </w:rPr>
          <w:t>Raws</w:t>
        </w:r>
        <w:proofErr w:type="spellEnd"/>
        <w:r w:rsidR="004842FE">
          <w:rPr>
            <w:rFonts w:ascii="Arial" w:eastAsia="Arial" w:hAnsi="Arial" w:cs="Arial"/>
            <w:i/>
            <w:iCs/>
            <w:color w:val="494645"/>
            <w:sz w:val="16"/>
            <w:szCs w:val="16"/>
          </w:rPr>
          <w:t xml:space="preserve"> Li</w:t>
        </w:r>
        <w:r w:rsidR="00AE2275">
          <w:rPr>
            <w:rFonts w:ascii="Arial" w:eastAsia="Arial" w:hAnsi="Arial" w:cs="Arial"/>
            <w:i/>
            <w:iCs/>
            <w:color w:val="494645"/>
            <w:sz w:val="16"/>
            <w:szCs w:val="16"/>
          </w:rPr>
          <w:t xml:space="preserve"> Cov Kev </w:t>
        </w:r>
        <w:proofErr w:type="spellStart"/>
        <w:r w:rsidR="00AE2275">
          <w:rPr>
            <w:rFonts w:ascii="Arial" w:eastAsia="Arial" w:hAnsi="Arial" w:cs="Arial"/>
            <w:i/>
            <w:iCs/>
            <w:color w:val="494645"/>
            <w:sz w:val="16"/>
            <w:szCs w:val="16"/>
          </w:rPr>
          <w:t>Tiv</w:t>
        </w:r>
        <w:proofErr w:type="spellEnd"/>
        <w:r w:rsidR="00AE2275">
          <w:rPr>
            <w:rFonts w:ascii="Arial" w:eastAsia="Arial" w:hAnsi="Arial" w:cs="Arial"/>
            <w:i/>
            <w:iCs/>
            <w:color w:val="494645"/>
            <w:sz w:val="16"/>
            <w:szCs w:val="16"/>
          </w:rPr>
          <w:t xml:space="preserve"> </w:t>
        </w:r>
        <w:proofErr w:type="spellStart"/>
        <w:r w:rsidR="00AE2275">
          <w:rPr>
            <w:rFonts w:ascii="Arial" w:eastAsia="Arial" w:hAnsi="Arial" w:cs="Arial"/>
            <w:i/>
            <w:iCs/>
            <w:color w:val="494645"/>
            <w:sz w:val="16"/>
            <w:szCs w:val="16"/>
          </w:rPr>
          <w:t>Thaiv</w:t>
        </w:r>
        <w:proofErr w:type="spellEnd"/>
        <w:r w:rsidR="00AE2275">
          <w:rPr>
            <w:rFonts w:ascii="Arial" w:eastAsia="Arial" w:hAnsi="Arial" w:cs="Arial"/>
            <w:i/>
            <w:iCs/>
            <w:color w:val="494645"/>
            <w:sz w:val="16"/>
            <w:szCs w:val="16"/>
          </w:rPr>
          <w:t xml:space="preserve"> </w:t>
        </w:r>
      </w:ins>
      <w:del w:id="4795" w:author="Kaxiong" w:date="2021-06-11T16:44:00Z">
        <w:r w:rsidR="00F2670D" w:rsidRPr="00B52804" w:rsidDel="00AE2275">
          <w:rPr>
            <w:rFonts w:ascii="Arial" w:eastAsia="Arial" w:hAnsi="Arial" w:cs="Arial"/>
            <w:color w:val="494645"/>
            <w:sz w:val="16"/>
            <w:szCs w:val="16"/>
          </w:rPr>
          <w:delText>tseg</w:delText>
        </w:r>
        <w:r w:rsidR="00F2670D" w:rsidRPr="00B52804" w:rsidDel="00AE2275">
          <w:rPr>
            <w:rFonts w:ascii="Arial" w:eastAsia="Arial" w:hAnsi="Arial" w:cs="Arial"/>
            <w:i/>
            <w:iCs/>
            <w:color w:val="494645"/>
            <w:sz w:val="16"/>
            <w:szCs w:val="16"/>
          </w:rPr>
          <w:delText xml:space="preserve">Tsom Xam Pom thiab </w:delText>
        </w:r>
        <w:r w:rsidR="0029245F" w:rsidDel="00AE2275">
          <w:rPr>
            <w:rFonts w:ascii="Arial" w:eastAsia="Arial" w:hAnsi="Arial" w:cs="Arial"/>
            <w:i/>
            <w:iCs/>
            <w:color w:val="494645"/>
            <w:sz w:val="16"/>
            <w:szCs w:val="16"/>
          </w:rPr>
          <w:delText xml:space="preserve">tiv thaiv </w:delText>
        </w:r>
        <w:r w:rsidR="00F2670D" w:rsidRPr="00B52804" w:rsidDel="00AE2275">
          <w:rPr>
            <w:rFonts w:ascii="Arial" w:eastAsia="Arial" w:hAnsi="Arial" w:cs="Arial"/>
            <w:i/>
            <w:iCs/>
            <w:color w:val="494645"/>
            <w:sz w:val="16"/>
            <w:szCs w:val="16"/>
          </w:rPr>
          <w:delText xml:space="preserve">Kev Nyab Xeeb  </w:delText>
        </w:r>
      </w:del>
      <w:r w:rsidR="00F2670D" w:rsidRPr="00B52804">
        <w:rPr>
          <w:rFonts w:ascii="Arial" w:eastAsia="Arial" w:hAnsi="Arial" w:cs="Arial"/>
          <w:i/>
          <w:iCs/>
          <w:color w:val="494645"/>
          <w:sz w:val="16"/>
          <w:szCs w:val="16"/>
        </w:rPr>
        <w:t>los</w:t>
      </w:r>
      <w:r w:rsidR="0029245F">
        <w:rPr>
          <w:rFonts w:ascii="Arial" w:eastAsia="Arial" w:hAnsi="Arial" w:cs="Arial"/>
          <w:i/>
          <w:iCs/>
          <w:color w:val="494645"/>
          <w:sz w:val="16"/>
          <w:szCs w:val="16"/>
        </w:rPr>
        <w:t xml:space="preserve"> </w:t>
      </w:r>
      <w:r w:rsidR="00F2670D" w:rsidRPr="00B52804">
        <w:rPr>
          <w:rFonts w:ascii="Arial" w:eastAsia="Arial" w:hAnsi="Arial" w:cs="Arial"/>
          <w:i/>
          <w:iCs/>
          <w:color w:val="494645"/>
          <w:sz w:val="16"/>
          <w:szCs w:val="16"/>
        </w:rPr>
        <w:t>sis "HARPC</w:t>
      </w:r>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Uas</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yuav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tsum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muaj</w:t>
      </w:r>
      <w:proofErr w:type="spellEnd"/>
      <w:r w:rsidR="00F2670D" w:rsidRPr="00B52804">
        <w:rPr>
          <w:rFonts w:ascii="Arial" w:eastAsia="Arial" w:hAnsi="Arial" w:cs="Arial"/>
          <w:color w:val="494645"/>
          <w:sz w:val="16"/>
          <w:szCs w:val="16"/>
        </w:rPr>
        <w:t xml:space="preserve"> cov </w:t>
      </w:r>
      <w:proofErr w:type="spellStart"/>
      <w:ins w:id="4796" w:author="Kaxiong" w:date="2021-06-11T16:44:00Z">
        <w:r w:rsidR="00AE2275">
          <w:rPr>
            <w:rFonts w:ascii="Arial" w:eastAsia="Arial" w:hAnsi="Arial" w:cs="Arial"/>
            <w:color w:val="494645"/>
            <w:sz w:val="16"/>
            <w:szCs w:val="16"/>
          </w:rPr>
          <w:t>cuab</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yeej</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pab</w:t>
        </w:r>
        <w:proofErr w:type="spellEnd"/>
        <w:r w:rsidR="00AE2275">
          <w:rPr>
            <w:rFonts w:ascii="Arial" w:eastAsia="Arial" w:hAnsi="Arial" w:cs="Arial"/>
            <w:color w:val="494645"/>
            <w:sz w:val="16"/>
            <w:szCs w:val="16"/>
          </w:rPr>
          <w:t xml:space="preserve"> </w:t>
        </w:r>
      </w:ins>
      <w:del w:id="4797" w:author="Kaxiong" w:date="2021-06-11T16:44:00Z">
        <w:r w:rsidR="00F2670D" w:rsidRPr="00B52804" w:rsidDel="00AE2275">
          <w:rPr>
            <w:rFonts w:ascii="Arial" w:eastAsia="Arial" w:hAnsi="Arial" w:cs="Arial"/>
            <w:color w:val="494645"/>
            <w:sz w:val="16"/>
            <w:szCs w:val="16"/>
          </w:rPr>
          <w:delText xml:space="preserve">chaw siv </w:delText>
        </w:r>
      </w:del>
      <w:r w:rsidR="00F2670D" w:rsidRPr="00B52804">
        <w:rPr>
          <w:rFonts w:ascii="Arial" w:eastAsia="Arial" w:hAnsi="Arial" w:cs="Arial"/>
          <w:color w:val="494645"/>
          <w:sz w:val="16"/>
          <w:szCs w:val="16"/>
        </w:rPr>
        <w:t xml:space="preserve">los </w:t>
      </w:r>
      <w:proofErr w:type="spellStart"/>
      <w:r w:rsidR="00F2670D" w:rsidRPr="00B52804">
        <w:rPr>
          <w:rFonts w:ascii="Arial" w:eastAsia="Arial" w:hAnsi="Arial" w:cs="Arial"/>
          <w:color w:val="494645"/>
          <w:sz w:val="16"/>
          <w:szCs w:val="16"/>
        </w:rPr>
        <w:t>ua</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daim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phiaj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xwm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nyab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xeeb</w:t>
      </w:r>
      <w:proofErr w:type="spellEnd"/>
      <w:r w:rsidR="00F2670D" w:rsidRPr="00B52804">
        <w:rPr>
          <w:rFonts w:ascii="Arial" w:eastAsia="Arial" w:hAnsi="Arial" w:cs="Arial"/>
          <w:color w:val="494645"/>
          <w:sz w:val="16"/>
          <w:szCs w:val="16"/>
        </w:rPr>
        <w:t xml:space="preserve"> </w:t>
      </w:r>
      <w:proofErr w:type="spellStart"/>
      <w:r w:rsidR="0029245F">
        <w:rPr>
          <w:rFonts w:ascii="Arial" w:eastAsia="Arial" w:hAnsi="Arial" w:cs="Arial"/>
          <w:color w:val="494645"/>
          <w:sz w:val="16"/>
          <w:szCs w:val="16"/>
        </w:rPr>
        <w:t>ntawm</w:t>
      </w:r>
      <w:proofErr w:type="spellEnd"/>
      <w:r w:rsidR="0029245F">
        <w:rPr>
          <w:rFonts w:ascii="Arial" w:eastAsia="Arial" w:hAnsi="Arial" w:cs="Arial"/>
          <w:color w:val="494645"/>
          <w:sz w:val="16"/>
          <w:szCs w:val="16"/>
        </w:rPr>
        <w:t xml:space="preserve"> </w:t>
      </w:r>
      <w:proofErr w:type="spellStart"/>
      <w:r w:rsidR="0029245F">
        <w:rPr>
          <w:rFonts w:ascii="Arial" w:eastAsia="Arial" w:hAnsi="Arial" w:cs="Arial"/>
          <w:color w:val="494645"/>
          <w:sz w:val="16"/>
          <w:szCs w:val="16"/>
        </w:rPr>
        <w:t>zaub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txheeb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xyuas</w:t>
      </w:r>
      <w:proofErr w:type="spellEnd"/>
      <w:r w:rsidR="00F2670D" w:rsidRPr="00B52804">
        <w:rPr>
          <w:rFonts w:ascii="Arial" w:eastAsia="Arial" w:hAnsi="Arial" w:cs="Arial"/>
          <w:color w:val="494645"/>
          <w:sz w:val="16"/>
          <w:szCs w:val="16"/>
        </w:rPr>
        <w:t xml:space="preserve"> cov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phom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sij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tsim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tiv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thaiv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kev</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phom</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sij</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ua</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raws</w:t>
      </w:r>
      <w:proofErr w:type="spellEnd"/>
      <w:r w:rsidR="00F2670D" w:rsidRPr="00B52804">
        <w:rPr>
          <w:rFonts w:ascii="Arial" w:eastAsia="Arial" w:hAnsi="Arial" w:cs="Arial"/>
          <w:color w:val="494645"/>
          <w:sz w:val="16"/>
          <w:szCs w:val="16"/>
        </w:rPr>
        <w:t xml:space="preserve"> li </w:t>
      </w:r>
      <w:del w:id="4798" w:author="Kaxiong" w:date="2021-06-11T16:46:00Z">
        <w:r w:rsidR="00F2670D" w:rsidRPr="00B52804" w:rsidDel="00AE2275">
          <w:rPr>
            <w:rFonts w:ascii="Arial" w:eastAsia="Arial" w:hAnsi="Arial" w:cs="Arial"/>
            <w:color w:val="494645"/>
            <w:sz w:val="16"/>
            <w:szCs w:val="16"/>
          </w:rPr>
          <w:delText>a</w:delText>
        </w:r>
      </w:del>
      <w:r w:rsidR="00F2670D" w:rsidRPr="00B52804">
        <w:rPr>
          <w:rFonts w:ascii="Arial" w:eastAsia="Arial" w:hAnsi="Arial" w:cs="Arial"/>
          <w:color w:val="494645"/>
          <w:sz w:val="16"/>
          <w:szCs w:val="16"/>
        </w:rPr>
        <w:t xml:space="preserve"> </w:t>
      </w:r>
      <w:proofErr w:type="spellStart"/>
      <w:ins w:id="4799" w:author="Kaxiong" w:date="2021-06-11T16:46:00Z">
        <w:r w:rsidR="00AE2275">
          <w:rPr>
            <w:rFonts w:ascii="Arial" w:eastAsia="Arial" w:hAnsi="Arial" w:cs="Arial"/>
            <w:i/>
            <w:iCs/>
            <w:color w:val="494645"/>
            <w:sz w:val="16"/>
            <w:szCs w:val="16"/>
          </w:rPr>
          <w:t>kev</w:t>
        </w:r>
        <w:proofErr w:type="spellEnd"/>
        <w:r w:rsidR="00AE2275">
          <w:rPr>
            <w:rFonts w:ascii="Arial" w:eastAsia="Arial" w:hAnsi="Arial" w:cs="Arial"/>
            <w:i/>
            <w:iCs/>
            <w:color w:val="494645"/>
            <w:sz w:val="16"/>
            <w:szCs w:val="16"/>
          </w:rPr>
          <w:t xml:space="preserve"> </w:t>
        </w:r>
      </w:ins>
      <w:proofErr w:type="spellStart"/>
      <w:r w:rsidR="00F2670D" w:rsidRPr="00B52804">
        <w:rPr>
          <w:rFonts w:ascii="Arial" w:eastAsia="Arial" w:hAnsi="Arial" w:cs="Arial"/>
          <w:i/>
          <w:iCs/>
          <w:color w:val="494645"/>
          <w:sz w:val="16"/>
          <w:szCs w:val="16"/>
        </w:rPr>
        <w:t>muab</w:t>
      </w:r>
      <w:proofErr w:type="spellEnd"/>
      <w:r w:rsidR="00F2670D" w:rsidRPr="00B52804">
        <w:rPr>
          <w:rFonts w:ascii="Arial" w:eastAsia="Arial" w:hAnsi="Arial" w:cs="Arial"/>
          <w:i/>
          <w:iCs/>
          <w:color w:val="494645"/>
          <w:sz w:val="16"/>
          <w:szCs w:val="16"/>
        </w:rPr>
        <w:t xml:space="preserve"> </w:t>
      </w:r>
      <w:proofErr w:type="spellStart"/>
      <w:ins w:id="4800" w:author="Kaxiong" w:date="2021-06-11T16:47:00Z">
        <w:r w:rsidR="00AE2275">
          <w:rPr>
            <w:rFonts w:ascii="Arial" w:eastAsia="Arial" w:hAnsi="Arial" w:cs="Arial"/>
            <w:i/>
            <w:iCs/>
            <w:color w:val="494645"/>
            <w:sz w:val="16"/>
            <w:szCs w:val="16"/>
          </w:rPr>
          <w:t>ntawm</w:t>
        </w:r>
        <w:proofErr w:type="spellEnd"/>
        <w:r w:rsidR="00AE2275">
          <w:rPr>
            <w:rFonts w:ascii="Arial" w:eastAsia="Arial" w:hAnsi="Arial" w:cs="Arial"/>
            <w:i/>
            <w:iCs/>
            <w:color w:val="494645"/>
            <w:sz w:val="16"/>
            <w:szCs w:val="16"/>
          </w:rPr>
          <w:t xml:space="preserve"> </w:t>
        </w:r>
      </w:ins>
      <w:r w:rsidR="00F2670D" w:rsidRPr="00B52804">
        <w:rPr>
          <w:rFonts w:ascii="Arial" w:eastAsia="Arial" w:hAnsi="Arial" w:cs="Arial"/>
          <w:i/>
          <w:iCs/>
          <w:color w:val="494645"/>
          <w:sz w:val="16"/>
          <w:szCs w:val="16"/>
        </w:rPr>
        <w:t xml:space="preserve">cov </w:t>
      </w:r>
      <w:proofErr w:type="spellStart"/>
      <w:r w:rsidR="00F2670D" w:rsidRPr="00B52804">
        <w:rPr>
          <w:rFonts w:ascii="Arial" w:eastAsia="Arial" w:hAnsi="Arial" w:cs="Arial"/>
          <w:i/>
          <w:iCs/>
          <w:color w:val="494645"/>
          <w:sz w:val="16"/>
          <w:szCs w:val="16"/>
        </w:rPr>
        <w:t>khoo</w:t>
      </w:r>
      <w:r w:rsidR="0029245F">
        <w:rPr>
          <w:rFonts w:ascii="Arial" w:eastAsia="Arial" w:hAnsi="Arial" w:cs="Arial"/>
          <w:i/>
          <w:iCs/>
          <w:color w:val="494645"/>
          <w:sz w:val="16"/>
          <w:szCs w:val="16"/>
        </w:rPr>
        <w:t>s</w:t>
      </w:r>
      <w:proofErr w:type="spellEnd"/>
      <w:r w:rsidR="0029245F">
        <w:rPr>
          <w:rFonts w:ascii="Arial" w:eastAsia="Arial" w:hAnsi="Arial" w:cs="Arial"/>
          <w:i/>
          <w:iCs/>
          <w:color w:val="494645"/>
          <w:sz w:val="16"/>
          <w:szCs w:val="16"/>
        </w:rPr>
        <w:t xml:space="preserve"> kas</w:t>
      </w:r>
      <w:r w:rsidR="00F2670D" w:rsidRPr="00B52804">
        <w:rPr>
          <w:rFonts w:ascii="Arial" w:eastAsia="Arial" w:hAnsi="Arial" w:cs="Arial"/>
          <w:i/>
          <w:iCs/>
          <w:color w:val="494645"/>
          <w:sz w:val="16"/>
          <w:szCs w:val="16"/>
        </w:rPr>
        <w:t>.</w:t>
      </w:r>
    </w:p>
    <w:p w14:paraId="48C5AA32" w14:textId="77777777" w:rsidR="00BF3E5F" w:rsidRPr="00B52804" w:rsidRDefault="00BF3E5F">
      <w:pPr>
        <w:spacing w:line="23" w:lineRule="exact"/>
        <w:rPr>
          <w:rFonts w:ascii="Arial" w:eastAsia="Arial" w:hAnsi="Arial" w:cs="Arial"/>
          <w:color w:val="494645"/>
          <w:sz w:val="16"/>
          <w:szCs w:val="16"/>
        </w:rPr>
      </w:pPr>
    </w:p>
    <w:p w14:paraId="621F1428" w14:textId="7BE00933" w:rsidR="00BF3E5F" w:rsidRPr="00B52804" w:rsidRDefault="00F2670D">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Yuav</w:t>
      </w:r>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tsum</w:t>
      </w:r>
      <w:proofErr w:type="spellEnd"/>
      <w:r w:rsidRPr="00B52804">
        <w:rPr>
          <w:rFonts w:ascii="Arial" w:eastAsia="Arial" w:hAnsi="Arial" w:cs="Arial"/>
          <w:color w:val="494645"/>
          <w:sz w:val="16"/>
          <w:szCs w:val="16"/>
        </w:rPr>
        <w:t xml:space="preserve"> tau </w:t>
      </w:r>
      <w:proofErr w:type="spellStart"/>
      <w:r w:rsidRPr="00B52804">
        <w:rPr>
          <w:rFonts w:ascii="Arial" w:eastAsia="Arial" w:hAnsi="Arial" w:cs="Arial"/>
          <w:i/>
          <w:iCs/>
          <w:color w:val="494645"/>
          <w:sz w:val="16"/>
          <w:szCs w:val="16"/>
        </w:rPr>
        <w:t>kev</w:t>
      </w:r>
      <w:proofErr w:type="spellEnd"/>
      <w:r w:rsidRPr="00B52804">
        <w:rPr>
          <w:rFonts w:ascii="Arial" w:eastAsia="Arial" w:hAnsi="Arial" w:cs="Arial"/>
          <w:i/>
          <w:iCs/>
          <w:color w:val="494645"/>
          <w:sz w:val="16"/>
          <w:szCs w:val="16"/>
        </w:rPr>
        <w:t xml:space="preserve"> cob </w:t>
      </w:r>
      <w:proofErr w:type="spellStart"/>
      <w:r w:rsidRPr="00B52804">
        <w:rPr>
          <w:rFonts w:ascii="Arial" w:eastAsia="Arial" w:hAnsi="Arial" w:cs="Arial"/>
          <w:i/>
          <w:iCs/>
          <w:color w:val="494645"/>
          <w:sz w:val="16"/>
          <w:szCs w:val="16"/>
        </w:rPr>
        <w:t>qhia</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thiab</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kev</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tsim</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nyog</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ntawm</w:t>
      </w:r>
      <w:proofErr w:type="spellEnd"/>
      <w:r w:rsidRPr="00B52804">
        <w:rPr>
          <w:rFonts w:ascii="Arial" w:eastAsia="Arial" w:hAnsi="Arial" w:cs="Arial"/>
          <w:i/>
          <w:iCs/>
          <w:color w:val="494645"/>
          <w:sz w:val="16"/>
          <w:szCs w:val="16"/>
        </w:rPr>
        <w:t xml:space="preserve"> cov </w:t>
      </w:r>
      <w:proofErr w:type="spellStart"/>
      <w:r w:rsidRPr="00B52804">
        <w:rPr>
          <w:rFonts w:ascii="Arial" w:eastAsia="Arial" w:hAnsi="Arial" w:cs="Arial"/>
          <w:i/>
          <w:iCs/>
          <w:color w:val="494645"/>
          <w:sz w:val="16"/>
          <w:szCs w:val="16"/>
        </w:rPr>
        <w:t>neeg</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ua</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hauj</w:t>
      </w:r>
      <w:proofErr w:type="spellEnd"/>
      <w:r w:rsidR="0029245F">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lwm</w:t>
      </w:r>
      <w:proofErr w:type="spellEnd"/>
      <w:r w:rsidRPr="00B52804">
        <w:rPr>
          <w:rFonts w:ascii="Arial" w:eastAsia="Arial" w:hAnsi="Arial" w:cs="Arial"/>
          <w:i/>
          <w:iCs/>
          <w:color w:val="494645"/>
          <w:sz w:val="16"/>
          <w:szCs w:val="16"/>
        </w:rPr>
        <w:t>;</w:t>
      </w:r>
      <w:r w:rsidRPr="00B52804">
        <w:rPr>
          <w:rFonts w:ascii="Arial" w:eastAsia="Arial" w:hAnsi="Arial" w:cs="Arial"/>
          <w:color w:val="494645"/>
          <w:sz w:val="16"/>
          <w:szCs w:val="16"/>
        </w:rPr>
        <w:t xml:space="preserve"> </w:t>
      </w:r>
      <w:proofErr w:type="spellStart"/>
      <w:r w:rsidRPr="00B52804">
        <w:rPr>
          <w:rFonts w:ascii="Arial" w:eastAsia="Arial" w:hAnsi="Arial" w:cs="Arial"/>
          <w:color w:val="494645"/>
          <w:sz w:val="16"/>
          <w:szCs w:val="16"/>
        </w:rPr>
        <w:t>thiab</w:t>
      </w:r>
      <w:proofErr w:type="spellEnd"/>
      <w:r w:rsidRPr="00B52804">
        <w:rPr>
          <w:rFonts w:ascii="Arial" w:eastAsia="Arial" w:hAnsi="Arial" w:cs="Arial"/>
          <w:color w:val="494645"/>
          <w:sz w:val="16"/>
          <w:szCs w:val="16"/>
        </w:rPr>
        <w:t xml:space="preserve"> </w:t>
      </w:r>
    </w:p>
    <w:p w14:paraId="5D55341F" w14:textId="77777777" w:rsidR="00BF3E5F" w:rsidRPr="00B52804" w:rsidRDefault="00BF3E5F">
      <w:pPr>
        <w:spacing w:line="33" w:lineRule="exact"/>
        <w:rPr>
          <w:rFonts w:ascii="Arial" w:eastAsia="Arial" w:hAnsi="Arial" w:cs="Arial"/>
          <w:color w:val="494645"/>
          <w:sz w:val="16"/>
          <w:szCs w:val="16"/>
        </w:rPr>
      </w:pPr>
    </w:p>
    <w:p w14:paraId="28BD7130" w14:textId="11D95857" w:rsidR="00BF3E5F" w:rsidRPr="00B52804" w:rsidRDefault="0029245F">
      <w:pPr>
        <w:numPr>
          <w:ilvl w:val="0"/>
          <w:numId w:val="19"/>
        </w:numPr>
        <w:tabs>
          <w:tab w:val="left" w:pos="408"/>
        </w:tabs>
        <w:ind w:left="408" w:hanging="362"/>
        <w:rPr>
          <w:rFonts w:ascii="Arial" w:eastAsia="Arial" w:hAnsi="Arial" w:cs="Arial"/>
          <w:color w:val="494645"/>
          <w:sz w:val="16"/>
          <w:szCs w:val="16"/>
        </w:rPr>
      </w:pPr>
      <w:proofErr w:type="spellStart"/>
      <w:r w:rsidRPr="00B52804">
        <w:rPr>
          <w:rFonts w:ascii="Arial" w:eastAsia="Arial" w:hAnsi="Arial" w:cs="Arial"/>
          <w:color w:val="494645"/>
          <w:sz w:val="16"/>
          <w:szCs w:val="16"/>
        </w:rPr>
        <w:t>Yuav</w:t>
      </w:r>
      <w:proofErr w:type="spellEnd"/>
      <w:r w:rsidRPr="00B52804">
        <w:rPr>
          <w:rFonts w:ascii="Arial" w:eastAsia="Arial" w:hAnsi="Arial" w:cs="Arial"/>
          <w:color w:val="494645"/>
          <w:sz w:val="16"/>
          <w:szCs w:val="16"/>
        </w:rPr>
        <w:t xml:space="preserve"> </w:t>
      </w:r>
      <w:proofErr w:type="spellStart"/>
      <w:ins w:id="4801" w:author="Kaxiong" w:date="2021-06-11T16:47:00Z">
        <w:r w:rsidR="00AE2275">
          <w:rPr>
            <w:rFonts w:ascii="Arial" w:eastAsia="Arial" w:hAnsi="Arial" w:cs="Arial"/>
            <w:color w:val="494645"/>
            <w:sz w:val="16"/>
            <w:szCs w:val="16"/>
          </w:rPr>
          <w:t>t</w:t>
        </w:r>
      </w:ins>
      <w:ins w:id="4802" w:author="Kaxiong" w:date="2021-06-11T16:48:00Z">
        <w:r w:rsidR="00AE2275">
          <w:rPr>
            <w:rFonts w:ascii="Arial" w:eastAsia="Arial" w:hAnsi="Arial" w:cs="Arial"/>
            <w:color w:val="494645"/>
            <w:sz w:val="16"/>
            <w:szCs w:val="16"/>
          </w:rPr>
          <w:t>sum</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muaj</w:t>
        </w:r>
        <w:proofErr w:type="spellEnd"/>
        <w:r w:rsidR="00AE2275">
          <w:rPr>
            <w:rFonts w:ascii="Arial" w:eastAsia="Arial" w:hAnsi="Arial" w:cs="Arial"/>
            <w:color w:val="494645"/>
            <w:sz w:val="16"/>
            <w:szCs w:val="16"/>
          </w:rPr>
          <w:t xml:space="preserve"> cov </w:t>
        </w:r>
        <w:proofErr w:type="spellStart"/>
        <w:r w:rsidR="00AE2275">
          <w:rPr>
            <w:rFonts w:ascii="Arial" w:eastAsia="Arial" w:hAnsi="Arial" w:cs="Arial"/>
            <w:color w:val="494645"/>
            <w:sz w:val="16"/>
            <w:szCs w:val="16"/>
          </w:rPr>
          <w:t>cuab</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yeej</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pab</w:t>
        </w:r>
      </w:ins>
      <w:proofErr w:type="spellEnd"/>
      <w:del w:id="4803" w:author="Kaxiong" w:date="2021-06-11T16:48:00Z">
        <w:r w:rsidRPr="00B52804" w:rsidDel="00AE2275">
          <w:rPr>
            <w:rFonts w:ascii="Arial" w:eastAsia="Arial" w:hAnsi="Arial" w:cs="Arial"/>
            <w:color w:val="494645"/>
            <w:sz w:val="16"/>
            <w:szCs w:val="16"/>
          </w:rPr>
          <w:delText>Tsum Muaj Chaw rau</w:delText>
        </w:r>
      </w:del>
      <w:ins w:id="4804" w:author="Kaxiong" w:date="2021-06-11T16:48:00Z">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uas</w:t>
        </w:r>
      </w:ins>
      <w:proofErr w:type="spellEnd"/>
      <w:r w:rsidRPr="00B52804">
        <w:rPr>
          <w:rFonts w:ascii="Arial" w:eastAsia="Arial" w:hAnsi="Arial" w:cs="Arial"/>
          <w:color w:val="494645"/>
          <w:sz w:val="16"/>
          <w:szCs w:val="16"/>
        </w:rPr>
        <w:t xml:space="preserve"> </w:t>
      </w:r>
      <w:proofErr w:type="spellStart"/>
      <w:r w:rsidRPr="00B52804">
        <w:rPr>
          <w:rFonts w:ascii="Arial" w:eastAsia="Arial" w:hAnsi="Arial" w:cs="Arial"/>
          <w:i/>
          <w:iCs/>
          <w:color w:val="494645"/>
          <w:sz w:val="16"/>
          <w:szCs w:val="16"/>
        </w:rPr>
        <w:t>sau</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npe</w:t>
      </w:r>
      <w:proofErr w:type="spellEnd"/>
      <w:r w:rsidRPr="00B52804">
        <w:rPr>
          <w:rFonts w:ascii="Arial" w:eastAsia="Arial" w:hAnsi="Arial" w:cs="Arial"/>
          <w:i/>
          <w:iCs/>
          <w:color w:val="494645"/>
          <w:sz w:val="16"/>
          <w:szCs w:val="16"/>
        </w:rPr>
        <w:t xml:space="preserve"> </w:t>
      </w:r>
      <w:proofErr w:type="spellStart"/>
      <w:r w:rsidRPr="00B52804">
        <w:rPr>
          <w:rFonts w:ascii="Arial" w:eastAsia="Arial" w:hAnsi="Arial" w:cs="Arial"/>
          <w:i/>
          <w:iCs/>
          <w:color w:val="494645"/>
          <w:sz w:val="16"/>
          <w:szCs w:val="16"/>
        </w:rPr>
        <w:t>rau</w:t>
      </w:r>
      <w:proofErr w:type="spellEnd"/>
      <w:r w:rsidRPr="00B52804">
        <w:rPr>
          <w:rFonts w:ascii="Arial" w:eastAsia="Arial" w:hAnsi="Arial" w:cs="Arial"/>
          <w:i/>
          <w:iCs/>
          <w:color w:val="494645"/>
          <w:sz w:val="16"/>
          <w:szCs w:val="16"/>
        </w:rPr>
        <w:t xml:space="preserve"> FDA</w:t>
      </w:r>
      <w:r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ua</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raws</w:t>
      </w:r>
      <w:proofErr w:type="spellEnd"/>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qee</w:t>
      </w:r>
      <w:proofErr w:type="spellEnd"/>
      <w:r w:rsidR="00F2670D" w:rsidRPr="00B52804">
        <w:rPr>
          <w:rFonts w:ascii="Arial" w:eastAsia="Arial" w:hAnsi="Arial" w:cs="Arial"/>
          <w:color w:val="494645"/>
          <w:sz w:val="16"/>
          <w:szCs w:val="16"/>
        </w:rPr>
        <w:t xml:space="preserve"> yam </w:t>
      </w:r>
      <w:proofErr w:type="spellStart"/>
      <w:ins w:id="4805" w:author="Kaxiong" w:date="2021-06-11T16:49:00Z">
        <w:r w:rsidR="00AE2275">
          <w:rPr>
            <w:rFonts w:ascii="Arial" w:eastAsia="Arial" w:hAnsi="Arial" w:cs="Arial"/>
            <w:i/>
            <w:iCs/>
            <w:color w:val="494645"/>
            <w:sz w:val="16"/>
            <w:szCs w:val="16"/>
          </w:rPr>
          <w:t>kev</w:t>
        </w:r>
        <w:proofErr w:type="spellEnd"/>
        <w:r w:rsidR="00AE2275">
          <w:rPr>
            <w:rFonts w:ascii="Arial" w:eastAsia="Arial" w:hAnsi="Arial" w:cs="Arial"/>
            <w:i/>
            <w:iCs/>
            <w:color w:val="494645"/>
            <w:sz w:val="16"/>
            <w:szCs w:val="16"/>
          </w:rPr>
          <w:t xml:space="preserve"> los </w:t>
        </w:r>
      </w:ins>
      <w:proofErr w:type="spellStart"/>
      <w:r w:rsidR="00F2670D" w:rsidRPr="00B52804">
        <w:rPr>
          <w:rFonts w:ascii="Arial" w:eastAsia="Arial" w:hAnsi="Arial" w:cs="Arial"/>
          <w:i/>
          <w:iCs/>
          <w:color w:val="494645"/>
          <w:sz w:val="16"/>
          <w:szCs w:val="16"/>
        </w:rPr>
        <w:t>daim</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ntawv</w:t>
      </w:r>
      <w:proofErr w:type="spellEnd"/>
      <w:r w:rsidR="00F2670D" w:rsidRPr="00B52804">
        <w:rPr>
          <w:rFonts w:ascii="Arial" w:eastAsia="Arial" w:hAnsi="Arial" w:cs="Arial"/>
          <w:i/>
          <w:iCs/>
          <w:color w:val="494645"/>
          <w:sz w:val="16"/>
          <w:szCs w:val="16"/>
        </w:rPr>
        <w:t xml:space="preserve"> </w:t>
      </w:r>
      <w:proofErr w:type="spellStart"/>
      <w:ins w:id="4806" w:author="Kaxiong" w:date="2021-06-11T16:49:00Z">
        <w:r w:rsidR="00AE2275">
          <w:rPr>
            <w:rFonts w:ascii="Arial" w:eastAsia="Arial" w:hAnsi="Arial" w:cs="Arial"/>
            <w:i/>
            <w:iCs/>
            <w:color w:val="494645"/>
            <w:sz w:val="16"/>
            <w:szCs w:val="16"/>
          </w:rPr>
          <w:t>qhia</w:t>
        </w:r>
      </w:ins>
      <w:proofErr w:type="spellEnd"/>
      <w:del w:id="4807" w:author="Kaxiong" w:date="2021-06-11T16:49:00Z">
        <w:r w:rsidR="00F2670D" w:rsidRPr="00B52804" w:rsidDel="00AE2275">
          <w:rPr>
            <w:rFonts w:ascii="Arial" w:eastAsia="Arial" w:hAnsi="Arial" w:cs="Arial"/>
            <w:i/>
            <w:iCs/>
            <w:color w:val="494645"/>
            <w:sz w:val="16"/>
            <w:szCs w:val="16"/>
          </w:rPr>
          <w:delText>lo</w:delText>
        </w:r>
      </w:del>
      <w:r w:rsidR="00F2670D" w:rsidRPr="00B52804">
        <w:rPr>
          <w:rFonts w:ascii="Arial" w:eastAsia="Arial" w:hAnsi="Arial" w:cs="Arial"/>
          <w:color w:val="494645"/>
          <w:sz w:val="16"/>
          <w:szCs w:val="16"/>
        </w:rPr>
        <w:t xml:space="preserve"> </w:t>
      </w:r>
      <w:proofErr w:type="spellStart"/>
      <w:r w:rsidR="00F2670D" w:rsidRPr="00B52804">
        <w:rPr>
          <w:rFonts w:ascii="Arial" w:eastAsia="Arial" w:hAnsi="Arial" w:cs="Arial"/>
          <w:color w:val="494645"/>
          <w:sz w:val="16"/>
          <w:szCs w:val="16"/>
        </w:rPr>
        <w:t>thiab</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yuav</w:t>
      </w:r>
      <w:proofErr w:type="spellEnd"/>
      <w:r w:rsidR="00F2670D" w:rsidRPr="00B52804">
        <w:rPr>
          <w:rFonts w:ascii="Arial" w:eastAsia="Arial" w:hAnsi="Arial" w:cs="Arial"/>
          <w:i/>
          <w:iCs/>
          <w:color w:val="494645"/>
          <w:sz w:val="16"/>
          <w:szCs w:val="16"/>
        </w:rPr>
        <w:t xml:space="preserve"> </w:t>
      </w:r>
      <w:proofErr w:type="spellStart"/>
      <w:r w:rsidR="00F2670D" w:rsidRPr="00B52804">
        <w:rPr>
          <w:rFonts w:ascii="Arial" w:eastAsia="Arial" w:hAnsi="Arial" w:cs="Arial"/>
          <w:i/>
          <w:iCs/>
          <w:color w:val="494645"/>
          <w:sz w:val="16"/>
          <w:szCs w:val="16"/>
        </w:rPr>
        <w:t>tsum</w:t>
      </w:r>
      <w:proofErr w:type="spellEnd"/>
      <w:r>
        <w:rPr>
          <w:rFonts w:ascii="Arial" w:eastAsia="Arial" w:hAnsi="Arial" w:cs="Arial"/>
          <w:i/>
          <w:iCs/>
          <w:color w:val="494645"/>
          <w:sz w:val="16"/>
          <w:szCs w:val="16"/>
        </w:rPr>
        <w:t xml:space="preserve"> </w:t>
      </w:r>
      <w:proofErr w:type="spellStart"/>
      <w:r>
        <w:rPr>
          <w:rFonts w:ascii="Arial" w:eastAsia="Arial" w:hAnsi="Arial" w:cs="Arial"/>
          <w:i/>
          <w:iCs/>
          <w:color w:val="494645"/>
          <w:sz w:val="16"/>
          <w:szCs w:val="16"/>
        </w:rPr>
        <w:t>khaws</w:t>
      </w:r>
      <w:proofErr w:type="spellEnd"/>
      <w:ins w:id="4808" w:author="Kaxiong" w:date="2021-06-11T16:50:00Z">
        <w:r w:rsidR="00AE2275">
          <w:rPr>
            <w:rFonts w:ascii="Arial" w:eastAsia="Arial" w:hAnsi="Arial" w:cs="Arial"/>
            <w:i/>
            <w:iCs/>
            <w:color w:val="494645"/>
            <w:sz w:val="16"/>
            <w:szCs w:val="16"/>
          </w:rPr>
          <w:t xml:space="preserve"> </w:t>
        </w:r>
        <w:r w:rsidR="00AE2275">
          <w:rPr>
            <w:rFonts w:ascii="Arial" w:eastAsia="Arial" w:hAnsi="Arial" w:cs="Arial"/>
            <w:color w:val="494645"/>
            <w:sz w:val="16"/>
            <w:szCs w:val="16"/>
          </w:rPr>
          <w:t xml:space="preserve">cov </w:t>
        </w:r>
        <w:proofErr w:type="spellStart"/>
        <w:r w:rsidR="00AE2275">
          <w:rPr>
            <w:rFonts w:ascii="Arial" w:eastAsia="Arial" w:hAnsi="Arial" w:cs="Arial"/>
            <w:color w:val="494645"/>
            <w:sz w:val="16"/>
            <w:szCs w:val="16"/>
          </w:rPr>
          <w:t>kev</w:t>
        </w:r>
        <w:proofErr w:type="spellEnd"/>
        <w:r w:rsidR="00AE2275">
          <w:rPr>
            <w:rFonts w:ascii="Arial" w:eastAsia="Arial" w:hAnsi="Arial" w:cs="Arial"/>
            <w:color w:val="494645"/>
            <w:sz w:val="16"/>
            <w:szCs w:val="16"/>
          </w:rPr>
          <w:t xml:space="preserve"> </w:t>
        </w:r>
        <w:proofErr w:type="spellStart"/>
        <w:r w:rsidR="00AE2275">
          <w:rPr>
            <w:rFonts w:ascii="Arial" w:eastAsia="Arial" w:hAnsi="Arial" w:cs="Arial"/>
            <w:color w:val="494645"/>
            <w:sz w:val="16"/>
            <w:szCs w:val="16"/>
          </w:rPr>
          <w:t>xav</w:t>
        </w:r>
        <w:proofErr w:type="spellEnd"/>
        <w:r w:rsidR="00AE2275">
          <w:rPr>
            <w:rFonts w:ascii="Arial" w:eastAsia="Arial" w:hAnsi="Arial" w:cs="Arial"/>
            <w:color w:val="494645"/>
            <w:sz w:val="16"/>
            <w:szCs w:val="16"/>
          </w:rPr>
          <w:t xml:space="preserve"> tau</w:t>
        </w:r>
      </w:ins>
      <w:r w:rsidR="00F2670D" w:rsidRPr="00B52804">
        <w:rPr>
          <w:rFonts w:ascii="Arial" w:eastAsia="Arial" w:hAnsi="Arial" w:cs="Arial"/>
          <w:i/>
          <w:iCs/>
          <w:color w:val="494645"/>
          <w:sz w:val="16"/>
          <w:szCs w:val="16"/>
        </w:rPr>
        <w:t>.</w:t>
      </w:r>
    </w:p>
    <w:p w14:paraId="06AC15CF" w14:textId="77777777" w:rsidR="00BF3E5F" w:rsidRPr="00070AB2" w:rsidRDefault="00BF3E5F">
      <w:pPr>
        <w:spacing w:line="12" w:lineRule="exact"/>
        <w:rPr>
          <w:sz w:val="20"/>
          <w:szCs w:val="20"/>
        </w:rPr>
      </w:pPr>
    </w:p>
    <w:p w14:paraId="12CD51BC" w14:textId="15040783" w:rsidR="00BF3E5F" w:rsidRPr="007F5C28" w:rsidRDefault="00F2670D">
      <w:pPr>
        <w:ind w:left="48"/>
        <w:rPr>
          <w:sz w:val="16"/>
          <w:szCs w:val="16"/>
        </w:rPr>
      </w:pPr>
      <w:r w:rsidRPr="007F5C28">
        <w:rPr>
          <w:rFonts w:ascii="Arial" w:eastAsia="Arial" w:hAnsi="Arial" w:cs="Arial"/>
          <w:color w:val="494645"/>
          <w:sz w:val="16"/>
          <w:szCs w:val="16"/>
        </w:rPr>
        <w:t xml:space="preserve">Cov </w:t>
      </w:r>
      <w:proofErr w:type="spellStart"/>
      <w:r w:rsidRPr="007F5C28">
        <w:rPr>
          <w:rFonts w:ascii="Arial" w:eastAsia="Arial" w:hAnsi="Arial" w:cs="Arial"/>
          <w:color w:val="494645"/>
          <w:sz w:val="16"/>
          <w:szCs w:val="16"/>
        </w:rPr>
        <w:t>hauv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qab</w:t>
      </w:r>
      <w:proofErr w:type="spellEnd"/>
      <w:r w:rsidRPr="007F5C28">
        <w:rPr>
          <w:rFonts w:ascii="Arial" w:eastAsia="Arial" w:hAnsi="Arial" w:cs="Arial"/>
          <w:color w:val="494645"/>
          <w:sz w:val="16"/>
          <w:szCs w:val="16"/>
        </w:rPr>
        <w:t xml:space="preserve"> no </w:t>
      </w:r>
      <w:proofErr w:type="spellStart"/>
      <w:r w:rsidRPr="007F5C28">
        <w:rPr>
          <w:rFonts w:ascii="Arial" w:eastAsia="Arial" w:hAnsi="Arial" w:cs="Arial"/>
          <w:color w:val="494645"/>
          <w:sz w:val="16"/>
          <w:szCs w:val="16"/>
        </w:rPr>
        <w:t>yuav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pab</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koj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txiav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txim</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siab</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qhov</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twg</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ntawm</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txoj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cai</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koj</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yuav</w:t>
      </w:r>
      <w:proofErr w:type="spellEnd"/>
      <w:r w:rsidRPr="007F5C28">
        <w:rPr>
          <w:rFonts w:ascii="Arial" w:eastAsia="Arial" w:hAnsi="Arial" w:cs="Arial"/>
          <w:color w:val="494645"/>
          <w:sz w:val="16"/>
          <w:szCs w:val="16"/>
        </w:rPr>
        <w:t xml:space="preserve"> tau </w:t>
      </w:r>
      <w:proofErr w:type="spellStart"/>
      <w:r w:rsidRPr="007F5C28">
        <w:rPr>
          <w:rFonts w:ascii="Arial" w:eastAsia="Arial" w:hAnsi="Arial" w:cs="Arial"/>
          <w:color w:val="494645"/>
          <w:sz w:val="16"/>
          <w:szCs w:val="16"/>
        </w:rPr>
        <w:t>ua</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raws</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thiab</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thaum</w:t>
      </w:r>
      <w:proofErr w:type="spellEnd"/>
      <w:r w:rsidRPr="007F5C28">
        <w:rPr>
          <w:rFonts w:ascii="Arial" w:eastAsia="Arial" w:hAnsi="Arial" w:cs="Arial"/>
          <w:color w:val="494645"/>
          <w:sz w:val="16"/>
          <w:szCs w:val="16"/>
        </w:rPr>
        <w:t xml:space="preserve"> </w:t>
      </w:r>
      <w:proofErr w:type="spellStart"/>
      <w:r w:rsidRPr="007F5C28">
        <w:rPr>
          <w:rFonts w:ascii="Arial" w:eastAsia="Arial" w:hAnsi="Arial" w:cs="Arial"/>
          <w:color w:val="494645"/>
          <w:sz w:val="16"/>
          <w:szCs w:val="16"/>
        </w:rPr>
        <w:t>twg</w:t>
      </w:r>
      <w:proofErr w:type="spellEnd"/>
      <w:r w:rsidRPr="007F5C28">
        <w:rPr>
          <w:rFonts w:ascii="Arial" w:eastAsia="Arial" w:hAnsi="Arial" w:cs="Arial"/>
          <w:color w:val="494645"/>
          <w:sz w:val="16"/>
          <w:szCs w:val="16"/>
        </w:rPr>
        <w:t>.</w:t>
      </w:r>
    </w:p>
    <w:p w14:paraId="69C5613A" w14:textId="77777777" w:rsidR="00BF3E5F" w:rsidRDefault="00BF3E5F">
      <w:pPr>
        <w:sectPr w:rsidR="00BF3E5F">
          <w:pgSz w:w="12240" w:h="15840"/>
          <w:pgMar w:top="851" w:right="700" w:bottom="0" w:left="792" w:header="0" w:footer="0" w:gutter="0"/>
          <w:cols w:space="720" w:equalWidth="0">
            <w:col w:w="10748"/>
          </w:cols>
        </w:sectPr>
      </w:pPr>
    </w:p>
    <w:p w14:paraId="542FD64B" w14:textId="77777777" w:rsidR="00BF3E5F" w:rsidRDefault="00BF3E5F">
      <w:pPr>
        <w:spacing w:line="200" w:lineRule="exact"/>
        <w:rPr>
          <w:sz w:val="20"/>
          <w:szCs w:val="20"/>
        </w:rPr>
      </w:pPr>
    </w:p>
    <w:p w14:paraId="4A3CEE7C" w14:textId="77777777" w:rsidR="00BF3E5F" w:rsidRDefault="00BF3E5F">
      <w:pPr>
        <w:spacing w:line="200" w:lineRule="exact"/>
        <w:rPr>
          <w:sz w:val="20"/>
          <w:szCs w:val="20"/>
        </w:rPr>
      </w:pPr>
    </w:p>
    <w:p w14:paraId="1E95F2D3" w14:textId="77777777" w:rsidR="00BF3E5F" w:rsidRDefault="00BF3E5F">
      <w:pPr>
        <w:spacing w:line="357" w:lineRule="exact"/>
        <w:rPr>
          <w:sz w:val="20"/>
          <w:szCs w:val="20"/>
        </w:rPr>
      </w:pPr>
    </w:p>
    <w:p w14:paraId="79915214" w14:textId="610E277E" w:rsidR="00BF3E5F" w:rsidRPr="007E0F64" w:rsidRDefault="004245CE" w:rsidP="007E0F64">
      <w:pPr>
        <w:ind w:left="28"/>
        <w:rPr>
          <w:sz w:val="15"/>
          <w:szCs w:val="15"/>
        </w:rPr>
      </w:pPr>
      <w:proofErr w:type="spellStart"/>
      <w:ins w:id="4809" w:author="Kaxiong" w:date="2021-06-11T16:54:00Z">
        <w:r>
          <w:rPr>
            <w:rFonts w:ascii="Arial" w:eastAsia="Arial" w:hAnsi="Arial" w:cs="Arial"/>
            <w:color w:val="494645"/>
            <w:sz w:val="15"/>
            <w:szCs w:val="15"/>
          </w:rPr>
          <w:t>Puas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y</w:t>
        </w:r>
      </w:ins>
      <w:del w:id="4810" w:author="Kaxiong" w:date="2021-06-11T16:54:00Z">
        <w:r w:rsidR="00F2670D" w:rsidRPr="007E0F64" w:rsidDel="004245CE">
          <w:rPr>
            <w:rFonts w:ascii="Arial" w:eastAsia="Arial" w:hAnsi="Arial" w:cs="Arial"/>
            <w:color w:val="494645"/>
            <w:sz w:val="15"/>
            <w:szCs w:val="15"/>
          </w:rPr>
          <w:delText>Y</w:delText>
        </w:r>
      </w:del>
      <w:r w:rsidR="00F2670D" w:rsidRPr="007E0F64">
        <w:rPr>
          <w:rFonts w:ascii="Arial" w:eastAsia="Arial" w:hAnsi="Arial" w:cs="Arial"/>
          <w:color w:val="494645"/>
          <w:sz w:val="15"/>
          <w:szCs w:val="15"/>
        </w:rPr>
        <w:t>og</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koj</w:t>
      </w:r>
      <w:proofErr w:type="spellEnd"/>
      <w:r w:rsidR="00F2670D" w:rsidRPr="007E0F64">
        <w:rPr>
          <w:rFonts w:ascii="Arial" w:eastAsia="Arial" w:hAnsi="Arial" w:cs="Arial"/>
          <w:color w:val="494645"/>
          <w:sz w:val="15"/>
          <w:szCs w:val="15"/>
        </w:rPr>
        <w:t xml:space="preserve"> cov </w:t>
      </w:r>
      <w:proofErr w:type="spellStart"/>
      <w:r w:rsidR="00F2670D" w:rsidRPr="007E0F64">
        <w:rPr>
          <w:rFonts w:ascii="Arial" w:eastAsia="Arial" w:hAnsi="Arial" w:cs="Arial"/>
          <w:color w:val="494645"/>
          <w:sz w:val="15"/>
          <w:szCs w:val="15"/>
        </w:rPr>
        <w:t>lus</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teb</w:t>
      </w:r>
      <w:proofErr w:type="spellEnd"/>
      <w:r w:rsidR="00F2670D" w:rsidRPr="007E0F64">
        <w:rPr>
          <w:rFonts w:ascii="Arial" w:eastAsia="Arial" w:hAnsi="Arial" w:cs="Arial"/>
          <w:color w:val="494645"/>
          <w:sz w:val="15"/>
          <w:szCs w:val="15"/>
        </w:rPr>
        <w:t xml:space="preserve"> </w:t>
      </w:r>
      <w:proofErr w:type="spellStart"/>
      <w:r w:rsidR="007E0F64" w:rsidRPr="007E0F64">
        <w:rPr>
          <w:rFonts w:ascii="Arial" w:eastAsia="Arial" w:hAnsi="Arial" w:cs="Arial"/>
          <w:color w:val="494645"/>
          <w:sz w:val="15"/>
          <w:szCs w:val="15"/>
        </w:rPr>
        <w:t>muaj</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rau</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i/>
          <w:iCs/>
          <w:color w:val="494645"/>
          <w:sz w:val="15"/>
          <w:szCs w:val="15"/>
        </w:rPr>
        <w:t>ob</w:t>
      </w:r>
      <w:proofErr w:type="spellEnd"/>
      <w:r w:rsidR="00F2670D" w:rsidRPr="007E0F64">
        <w:rPr>
          <w:rFonts w:ascii="Arial" w:eastAsia="Arial" w:hAnsi="Arial" w:cs="Arial"/>
          <w:i/>
          <w:iCs/>
          <w:color w:val="494645"/>
          <w:sz w:val="15"/>
          <w:szCs w:val="15"/>
        </w:rPr>
        <w:t xml:space="preserve"> </w:t>
      </w:r>
      <w:proofErr w:type="spellStart"/>
      <w:r w:rsidR="00F2670D" w:rsidRPr="007E0F64">
        <w:rPr>
          <w:rFonts w:ascii="Arial" w:eastAsia="Arial" w:hAnsi="Arial" w:cs="Arial"/>
          <w:i/>
          <w:iCs/>
          <w:color w:val="494645"/>
          <w:sz w:val="15"/>
          <w:szCs w:val="15"/>
        </w:rPr>
        <w:t>qho</w:t>
      </w:r>
      <w:proofErr w:type="spellEnd"/>
      <w:r w:rsidR="00F2670D" w:rsidRPr="007E0F64">
        <w:rPr>
          <w:rFonts w:ascii="Arial" w:eastAsia="Arial" w:hAnsi="Arial" w:cs="Arial"/>
          <w:i/>
          <w:iCs/>
          <w:color w:val="494645"/>
          <w:sz w:val="15"/>
          <w:szCs w:val="15"/>
        </w:rPr>
        <w:t xml:space="preserve"> tib </w:t>
      </w:r>
      <w:proofErr w:type="spellStart"/>
      <w:r w:rsidR="00F2670D" w:rsidRPr="007E0F64">
        <w:rPr>
          <w:rFonts w:ascii="Arial" w:eastAsia="Arial" w:hAnsi="Arial" w:cs="Arial"/>
          <w:i/>
          <w:iCs/>
          <w:color w:val="494645"/>
          <w:sz w:val="15"/>
          <w:szCs w:val="15"/>
        </w:rPr>
        <w:t>si</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ntawm</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nram</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qab</w:t>
      </w:r>
      <w:proofErr w:type="spellEnd"/>
      <w:r w:rsidR="00F2670D" w:rsidRPr="007E0F64">
        <w:rPr>
          <w:rFonts w:ascii="Arial" w:eastAsia="Arial" w:hAnsi="Arial" w:cs="Arial"/>
          <w:color w:val="494645"/>
          <w:sz w:val="15"/>
          <w:szCs w:val="15"/>
        </w:rPr>
        <w:t xml:space="preserve"> no:</w:t>
      </w:r>
    </w:p>
    <w:p w14:paraId="5706C9C4" w14:textId="77777777" w:rsidR="00BF3E5F" w:rsidRPr="007E0F64" w:rsidRDefault="00BF3E5F" w:rsidP="007E0F64">
      <w:pPr>
        <w:spacing w:line="49" w:lineRule="exact"/>
        <w:rPr>
          <w:sz w:val="15"/>
          <w:szCs w:val="15"/>
        </w:rPr>
      </w:pPr>
    </w:p>
    <w:p w14:paraId="3A7751D3" w14:textId="3DC98BA2" w:rsidR="00BF3E5F" w:rsidRPr="007E0F64" w:rsidRDefault="0059760F" w:rsidP="00810FC4">
      <w:pPr>
        <w:numPr>
          <w:ilvl w:val="0"/>
          <w:numId w:val="20"/>
        </w:numPr>
        <w:tabs>
          <w:tab w:val="left" w:pos="388"/>
        </w:tabs>
        <w:spacing w:line="292" w:lineRule="auto"/>
        <w:ind w:left="388" w:right="420" w:hanging="351"/>
        <w:jc w:val="both"/>
        <w:rPr>
          <w:rFonts w:ascii="Arial" w:eastAsia="Arial" w:hAnsi="Arial" w:cs="Arial"/>
          <w:color w:val="494645"/>
          <w:sz w:val="15"/>
          <w:szCs w:val="15"/>
        </w:rPr>
      </w:pPr>
      <w:proofErr w:type="spellStart"/>
      <w:ins w:id="4811" w:author="Kaxiong" w:date="2021-06-11T17:14:00Z">
        <w:r>
          <w:rPr>
            <w:rFonts w:ascii="Arial" w:eastAsia="Arial" w:hAnsi="Arial" w:cs="Arial"/>
            <w:color w:val="494645"/>
            <w:sz w:val="15"/>
            <w:szCs w:val="15"/>
          </w:rPr>
          <w:t>Puas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yog</w:t>
        </w:r>
      </w:ins>
      <w:proofErr w:type="spellEnd"/>
      <w:ins w:id="4812" w:author="Kaxiong" w:date="2021-06-11T17:15:00Z">
        <w:r>
          <w:rPr>
            <w:rFonts w:ascii="Arial" w:eastAsia="Arial" w:hAnsi="Arial" w:cs="Arial"/>
            <w:color w:val="494645"/>
            <w:sz w:val="15"/>
            <w:szCs w:val="15"/>
          </w:rPr>
          <w:t xml:space="preserve"> </w:t>
        </w:r>
        <w:proofErr w:type="spellStart"/>
        <w:r>
          <w:rPr>
            <w:rFonts w:ascii="Arial" w:eastAsia="Arial" w:hAnsi="Arial" w:cs="Arial"/>
            <w:color w:val="494645"/>
            <w:sz w:val="15"/>
            <w:szCs w:val="15"/>
          </w:rPr>
          <w:t>k</w:t>
        </w:r>
      </w:ins>
      <w:del w:id="4813" w:author="Kaxiong" w:date="2021-06-11T17:15:00Z">
        <w:r w:rsidR="00F2670D" w:rsidRPr="007E0F64" w:rsidDel="0059760F">
          <w:rPr>
            <w:rFonts w:ascii="Arial" w:eastAsia="Arial" w:hAnsi="Arial" w:cs="Arial"/>
            <w:color w:val="494645"/>
            <w:sz w:val="15"/>
            <w:szCs w:val="15"/>
          </w:rPr>
          <w:delText>K</w:delText>
        </w:r>
      </w:del>
      <w:r w:rsidR="00F2670D" w:rsidRPr="007E0F64">
        <w:rPr>
          <w:rFonts w:ascii="Arial" w:eastAsia="Arial" w:hAnsi="Arial" w:cs="Arial"/>
          <w:color w:val="494645"/>
          <w:sz w:val="15"/>
          <w:szCs w:val="15"/>
        </w:rPr>
        <w:t>oj</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puas</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ua</w:t>
      </w:r>
      <w:proofErr w:type="spellEnd"/>
      <w:r w:rsidR="00F2670D" w:rsidRPr="007E0F64">
        <w:rPr>
          <w:rFonts w:ascii="Arial" w:eastAsia="Arial" w:hAnsi="Arial" w:cs="Arial"/>
          <w:color w:val="494645"/>
          <w:sz w:val="15"/>
          <w:szCs w:val="15"/>
        </w:rPr>
        <w:t xml:space="preserve"> </w:t>
      </w:r>
      <w:ins w:id="4814" w:author="Kaxiong" w:date="2021-06-11T17:16:00Z">
        <w:r>
          <w:rPr>
            <w:rFonts w:ascii="Arial" w:eastAsia="Arial" w:hAnsi="Arial" w:cs="Arial"/>
            <w:color w:val="494645"/>
            <w:sz w:val="15"/>
            <w:szCs w:val="15"/>
          </w:rPr>
          <w:t>“</w:t>
        </w:r>
      </w:ins>
      <w:ins w:id="4815" w:author="Kaxiong" w:date="2021-06-11T17:15:00Z">
        <w:r>
          <w:rPr>
            <w:rFonts w:ascii="Arial" w:eastAsia="Arial" w:hAnsi="Arial" w:cs="Arial"/>
            <w:color w:val="494645"/>
            <w:sz w:val="15"/>
            <w:szCs w:val="15"/>
          </w:rPr>
          <w:t xml:space="preserve">cov </w:t>
        </w:r>
        <w:proofErr w:type="spellStart"/>
        <w:r>
          <w:rPr>
            <w:rFonts w:ascii="Arial" w:eastAsia="Arial" w:hAnsi="Arial" w:cs="Arial"/>
            <w:color w:val="494645"/>
            <w:sz w:val="15"/>
            <w:szCs w:val="15"/>
          </w:rPr>
          <w:t>txheej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txheem</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hauj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lwm</w:t>
        </w:r>
        <w:proofErr w:type="spellEnd"/>
        <w:r>
          <w:rPr>
            <w:rFonts w:ascii="Arial" w:eastAsia="Arial" w:hAnsi="Arial" w:cs="Arial"/>
            <w:color w:val="494645"/>
            <w:sz w:val="15"/>
            <w:szCs w:val="15"/>
          </w:rPr>
          <w:t xml:space="preserve"> </w:t>
        </w:r>
      </w:ins>
      <w:proofErr w:type="spellStart"/>
      <w:ins w:id="4816" w:author="Kaxiong" w:date="2021-06-11T17:16:00Z">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phom</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sij-tsawg</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hauv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liaj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teb</w:t>
        </w:r>
      </w:ins>
      <w:proofErr w:type="spellEnd"/>
      <w:r w:rsidR="00F2670D" w:rsidRPr="007E0F64">
        <w:rPr>
          <w:rFonts w:ascii="Arial" w:eastAsia="Arial" w:hAnsi="Arial" w:cs="Arial"/>
          <w:color w:val="494645"/>
          <w:sz w:val="15"/>
          <w:szCs w:val="15"/>
        </w:rPr>
        <w:t>"</w:t>
      </w:r>
      <w:ins w:id="4817" w:author="Kaxiong" w:date="2021-06-11T17:17:00Z">
        <w:r>
          <w:rPr>
            <w:rFonts w:ascii="Arial" w:eastAsia="Arial" w:hAnsi="Arial" w:cs="Arial"/>
            <w:color w:val="494645"/>
            <w:sz w:val="15"/>
            <w:szCs w:val="15"/>
          </w:rPr>
          <w:t xml:space="preserve"> </w:t>
        </w:r>
        <w:proofErr w:type="spellStart"/>
        <w:r>
          <w:rPr>
            <w:rFonts w:ascii="Arial" w:eastAsia="Arial" w:hAnsi="Arial" w:cs="Arial"/>
            <w:color w:val="494645"/>
            <w:sz w:val="15"/>
            <w:szCs w:val="15"/>
          </w:rPr>
          <w:t>kom</w:t>
        </w:r>
        <w:proofErr w:type="spellEnd"/>
        <w:r>
          <w:rPr>
            <w:rFonts w:ascii="Arial" w:eastAsia="Arial" w:hAnsi="Arial" w:cs="Arial"/>
            <w:color w:val="494645"/>
            <w:sz w:val="15"/>
            <w:szCs w:val="15"/>
          </w:rPr>
          <w:t xml:space="preserve"> </w:t>
        </w:r>
      </w:ins>
      <w:del w:id="4818" w:author="Kaxiong" w:date="2021-06-11T17:17:00Z">
        <w:r w:rsidR="00F2670D" w:rsidRPr="007E0F64" w:rsidDel="0059760F">
          <w:rPr>
            <w:rFonts w:ascii="Arial" w:eastAsia="Arial" w:hAnsi="Arial" w:cs="Arial"/>
            <w:color w:val="494645"/>
            <w:sz w:val="15"/>
            <w:szCs w:val="15"/>
          </w:rPr>
          <w:delText>txaus</w:delText>
        </w:r>
        <w:r w:rsidR="00810FC4" w:rsidDel="0059760F">
          <w:rPr>
            <w:rFonts w:ascii="Arial" w:eastAsia="Arial" w:hAnsi="Arial" w:cs="Arial"/>
            <w:color w:val="494645"/>
            <w:sz w:val="15"/>
            <w:szCs w:val="15"/>
          </w:rPr>
          <w:delText xml:space="preserve"> kev phom sij</w:delText>
        </w:r>
        <w:r w:rsidR="00F2670D" w:rsidRPr="007E0F64" w:rsidDel="0059760F">
          <w:rPr>
            <w:rFonts w:ascii="Arial" w:eastAsia="Arial" w:hAnsi="Arial" w:cs="Arial"/>
            <w:color w:val="494645"/>
            <w:sz w:val="15"/>
            <w:szCs w:val="15"/>
          </w:rPr>
          <w:delText xml:space="preserve"> rau ua cov hauj</w:delText>
        </w:r>
        <w:r w:rsidR="00810FC4" w:rsidDel="0059760F">
          <w:rPr>
            <w:rFonts w:ascii="Arial" w:eastAsia="Arial" w:hAnsi="Arial" w:cs="Arial"/>
            <w:color w:val="494645"/>
            <w:sz w:val="15"/>
            <w:szCs w:val="15"/>
          </w:rPr>
          <w:delText xml:space="preserve"> </w:delText>
        </w:r>
        <w:r w:rsidR="00F2670D" w:rsidRPr="007E0F64" w:rsidDel="0059760F">
          <w:rPr>
            <w:rFonts w:ascii="Arial" w:eastAsia="Arial" w:hAnsi="Arial" w:cs="Arial"/>
            <w:color w:val="494645"/>
            <w:sz w:val="15"/>
            <w:szCs w:val="15"/>
          </w:rPr>
          <w:delText xml:space="preserve">lwm liaj ua teb" ua </w:delText>
        </w:r>
      </w:del>
      <w:r w:rsidR="00F2670D" w:rsidRPr="007E0F64">
        <w:rPr>
          <w:rFonts w:ascii="Arial" w:eastAsia="Arial" w:hAnsi="Arial" w:cs="Arial"/>
          <w:color w:val="494645"/>
          <w:sz w:val="15"/>
          <w:szCs w:val="15"/>
        </w:rPr>
        <w:t xml:space="preserve">cov </w:t>
      </w:r>
      <w:proofErr w:type="spellStart"/>
      <w:r w:rsidR="00F2670D" w:rsidRPr="007E0F64">
        <w:rPr>
          <w:rFonts w:ascii="Arial" w:eastAsia="Arial" w:hAnsi="Arial" w:cs="Arial"/>
          <w:color w:val="494645"/>
          <w:sz w:val="15"/>
          <w:szCs w:val="15"/>
        </w:rPr>
        <w:t>khoom</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muaj</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txiaj</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ntsig</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saib</w:t>
      </w:r>
      <w:proofErr w:type="spellEnd"/>
      <w:r w:rsidR="00F2670D" w:rsidRPr="007E0F64">
        <w:rPr>
          <w:rFonts w:ascii="Arial" w:eastAsia="Arial" w:hAnsi="Arial" w:cs="Arial"/>
          <w:color w:val="494645"/>
          <w:sz w:val="15"/>
          <w:szCs w:val="15"/>
        </w:rPr>
        <w:t xml:space="preserve"> cov </w:t>
      </w:r>
      <w:proofErr w:type="spellStart"/>
      <w:r w:rsidR="00F2670D" w:rsidRPr="007E0F64">
        <w:rPr>
          <w:rFonts w:ascii="Arial" w:eastAsia="Arial" w:hAnsi="Arial" w:cs="Arial"/>
          <w:color w:val="494645"/>
          <w:sz w:val="15"/>
          <w:szCs w:val="15"/>
        </w:rPr>
        <w:t>npe</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teev</w:t>
      </w:r>
      <w:proofErr w:type="spellEnd"/>
      <w:r w:rsidR="00F2670D" w:rsidRPr="007E0F64">
        <w:rPr>
          <w:rFonts w:ascii="Arial" w:eastAsia="Arial" w:hAnsi="Arial" w:cs="Arial"/>
          <w:color w:val="494645"/>
          <w:sz w:val="15"/>
          <w:szCs w:val="15"/>
        </w:rPr>
        <w:t xml:space="preserve"> </w:t>
      </w:r>
      <w:ins w:id="4819" w:author="Kaxiong" w:date="2021-06-11T17:18:00Z">
        <w:r>
          <w:rPr>
            <w:rFonts w:ascii="Arial" w:eastAsia="Arial" w:hAnsi="Arial" w:cs="Arial"/>
            <w:color w:val="494645"/>
            <w:sz w:val="15"/>
            <w:szCs w:val="15"/>
          </w:rPr>
          <w:t xml:space="preserve">tag </w:t>
        </w:r>
        <w:proofErr w:type="spellStart"/>
        <w:r>
          <w:rPr>
            <w:rFonts w:ascii="Arial" w:eastAsia="Arial" w:hAnsi="Arial" w:cs="Arial"/>
            <w:color w:val="494645"/>
            <w:sz w:val="15"/>
            <w:szCs w:val="15"/>
          </w:rPr>
          <w:t>nrho</w:t>
        </w:r>
        <w:proofErr w:type="spellEnd"/>
        <w:r>
          <w:rPr>
            <w:rFonts w:ascii="Arial" w:eastAsia="Arial" w:hAnsi="Arial" w:cs="Arial"/>
            <w:color w:val="494645"/>
            <w:sz w:val="15"/>
            <w:szCs w:val="15"/>
          </w:rPr>
          <w:t xml:space="preserve"> </w:t>
        </w:r>
      </w:ins>
      <w:del w:id="4820" w:author="Kaxiong" w:date="2021-06-11T17:18:00Z">
        <w:r w:rsidR="00F2670D" w:rsidRPr="007E0F64" w:rsidDel="0059760F">
          <w:rPr>
            <w:rFonts w:ascii="Arial" w:eastAsia="Arial" w:hAnsi="Arial" w:cs="Arial"/>
            <w:color w:val="494645"/>
            <w:sz w:val="15"/>
            <w:szCs w:val="15"/>
          </w:rPr>
          <w:delText xml:space="preserve">rau </w:delText>
        </w:r>
      </w:del>
      <w:proofErr w:type="spellStart"/>
      <w:r w:rsidR="00F2670D" w:rsidRPr="007E0F64">
        <w:rPr>
          <w:rFonts w:ascii="Arial" w:eastAsia="Arial" w:hAnsi="Arial" w:cs="Arial"/>
          <w:color w:val="494645"/>
          <w:sz w:val="15"/>
          <w:szCs w:val="15"/>
        </w:rPr>
        <w:t>ntawm</w:t>
      </w:r>
      <w:proofErr w:type="spellEnd"/>
      <w:r w:rsidR="00F2670D" w:rsidRPr="007E0F64">
        <w:rPr>
          <w:rFonts w:ascii="Arial" w:eastAsia="Arial" w:hAnsi="Arial" w:cs="Arial"/>
          <w:color w:val="494645"/>
          <w:sz w:val="15"/>
          <w:szCs w:val="15"/>
        </w:rPr>
        <w:t xml:space="preserve"> </w:t>
      </w:r>
      <w:proofErr w:type="spellStart"/>
      <w:ins w:id="4821" w:author="Kaxiong" w:date="2021-06-11T17:18:00Z">
        <w:r>
          <w:rPr>
            <w:rFonts w:ascii="Arial" w:eastAsia="Arial" w:hAnsi="Arial" w:cs="Arial"/>
            <w:color w:val="494645"/>
            <w:sz w:val="15"/>
            <w:szCs w:val="15"/>
          </w:rPr>
          <w:t>nploog</w:t>
        </w:r>
      </w:ins>
      <w:proofErr w:type="spellEnd"/>
      <w:ins w:id="4822" w:author="Kaxiong" w:date="2021-06-11T17:19:00Z">
        <w:r>
          <w:rPr>
            <w:rFonts w:ascii="Arial" w:eastAsia="Arial" w:hAnsi="Arial" w:cs="Arial"/>
            <w:color w:val="494645"/>
            <w:sz w:val="15"/>
            <w:szCs w:val="15"/>
          </w:rPr>
          <w:t xml:space="preserve"> </w:t>
        </w:r>
        <w:proofErr w:type="spellStart"/>
        <w:r>
          <w:rPr>
            <w:rFonts w:ascii="Arial" w:eastAsia="Arial" w:hAnsi="Arial" w:cs="Arial"/>
            <w:color w:val="494645"/>
            <w:sz w:val="15"/>
            <w:szCs w:val="15"/>
          </w:rPr>
          <w:t>ntawv</w:t>
        </w:r>
      </w:ins>
      <w:proofErr w:type="spellEnd"/>
      <w:del w:id="4823" w:author="Kaxiong" w:date="2021-06-11T17:19:00Z">
        <w:r w:rsidR="00F2670D" w:rsidRPr="007E0F64" w:rsidDel="0059760F">
          <w:rPr>
            <w:rFonts w:ascii="Arial" w:eastAsia="Arial" w:hAnsi="Arial" w:cs="Arial"/>
            <w:color w:val="494645"/>
            <w:sz w:val="15"/>
            <w:szCs w:val="15"/>
          </w:rPr>
          <w:delText>pg.</w:delText>
        </w:r>
      </w:del>
      <w:r w:rsidR="00F2670D" w:rsidRPr="007E0F64">
        <w:rPr>
          <w:rFonts w:ascii="Arial" w:eastAsia="Arial" w:hAnsi="Arial" w:cs="Arial"/>
          <w:color w:val="494645"/>
          <w:sz w:val="15"/>
          <w:szCs w:val="15"/>
        </w:rPr>
        <w:t xml:space="preserve"> 8</w:t>
      </w:r>
      <w:r w:rsidR="00810FC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ua</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ntej</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teb</w:t>
      </w:r>
      <w:proofErr w:type="spellEnd"/>
      <w:r w:rsidR="00F2670D" w:rsidRPr="007E0F64">
        <w:rPr>
          <w:rFonts w:ascii="Arial" w:eastAsia="Arial" w:hAnsi="Arial" w:cs="Arial"/>
          <w:color w:val="494645"/>
          <w:sz w:val="15"/>
          <w:szCs w:val="15"/>
        </w:rPr>
        <w:t>) THIAB</w:t>
      </w:r>
    </w:p>
    <w:p w14:paraId="0E8ADB87" w14:textId="77777777" w:rsidR="00BF3E5F" w:rsidRPr="007E0F64" w:rsidRDefault="00BF3E5F" w:rsidP="007E0F64">
      <w:pPr>
        <w:spacing w:line="23" w:lineRule="exact"/>
        <w:rPr>
          <w:rFonts w:ascii="Arial" w:eastAsia="Arial" w:hAnsi="Arial" w:cs="Arial"/>
          <w:color w:val="494645"/>
          <w:sz w:val="15"/>
          <w:szCs w:val="15"/>
        </w:rPr>
      </w:pPr>
    </w:p>
    <w:p w14:paraId="001495A6" w14:textId="77777777" w:rsidR="00BF3E5F" w:rsidRPr="007E0F64" w:rsidRDefault="00F2670D" w:rsidP="007E0F64">
      <w:pPr>
        <w:numPr>
          <w:ilvl w:val="0"/>
          <w:numId w:val="20"/>
        </w:numPr>
        <w:tabs>
          <w:tab w:val="left" w:pos="388"/>
        </w:tabs>
        <w:ind w:left="388" w:hanging="351"/>
        <w:rPr>
          <w:rFonts w:ascii="Arial" w:eastAsia="Arial" w:hAnsi="Arial" w:cs="Arial"/>
          <w:color w:val="494645"/>
          <w:sz w:val="15"/>
          <w:szCs w:val="15"/>
        </w:rPr>
      </w:pPr>
      <w:proofErr w:type="spellStart"/>
      <w:r w:rsidRPr="007E0F64">
        <w:rPr>
          <w:rFonts w:ascii="Arial" w:eastAsia="Arial" w:hAnsi="Arial" w:cs="Arial"/>
          <w:color w:val="494645"/>
          <w:sz w:val="15"/>
          <w:szCs w:val="15"/>
        </w:rPr>
        <w:t>Puas</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yog</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koj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muaj</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tsawg</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dua</w:t>
      </w:r>
      <w:proofErr w:type="spellEnd"/>
      <w:r w:rsidRPr="007E0F64">
        <w:rPr>
          <w:rFonts w:ascii="Arial" w:eastAsia="Arial" w:hAnsi="Arial" w:cs="Arial"/>
          <w:color w:val="494645"/>
          <w:sz w:val="15"/>
          <w:szCs w:val="15"/>
        </w:rPr>
        <w:t xml:space="preserve"> 500 </w:t>
      </w:r>
      <w:proofErr w:type="spellStart"/>
      <w:r w:rsidRPr="007E0F64">
        <w:rPr>
          <w:rFonts w:ascii="Arial" w:eastAsia="Arial" w:hAnsi="Arial" w:cs="Arial"/>
          <w:color w:val="494645"/>
          <w:sz w:val="15"/>
          <w:szCs w:val="15"/>
        </w:rPr>
        <w:t>tus</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neeg</w:t>
      </w:r>
      <w:proofErr w:type="spellEnd"/>
      <w:r w:rsidRPr="007E0F64">
        <w:rPr>
          <w:rFonts w:ascii="Arial" w:eastAsia="Arial" w:hAnsi="Arial" w:cs="Arial"/>
          <w:color w:val="494645"/>
          <w:sz w:val="15"/>
          <w:szCs w:val="15"/>
        </w:rPr>
        <w:t xml:space="preserve"> </w:t>
      </w:r>
      <w:proofErr w:type="spellStart"/>
      <w:r w:rsidRPr="007E0F64">
        <w:rPr>
          <w:rFonts w:ascii="Arial" w:eastAsia="Arial" w:hAnsi="Arial" w:cs="Arial"/>
          <w:color w:val="494645"/>
          <w:sz w:val="15"/>
          <w:szCs w:val="15"/>
        </w:rPr>
        <w:t>ua</w:t>
      </w:r>
      <w:proofErr w:type="spellEnd"/>
    </w:p>
    <w:p w14:paraId="30BDBF59" w14:textId="77777777" w:rsidR="00BF3E5F" w:rsidRPr="007E0F64" w:rsidRDefault="00BF3E5F" w:rsidP="007E0F64">
      <w:pPr>
        <w:spacing w:line="36" w:lineRule="exact"/>
        <w:rPr>
          <w:sz w:val="15"/>
          <w:szCs w:val="15"/>
        </w:rPr>
      </w:pPr>
    </w:p>
    <w:p w14:paraId="7A627C17" w14:textId="2A641299" w:rsidR="00BF3E5F" w:rsidRPr="007E0F64" w:rsidRDefault="00BF056B" w:rsidP="007E0F64">
      <w:pPr>
        <w:spacing w:line="472" w:lineRule="auto"/>
        <w:ind w:left="388" w:right="460"/>
        <w:rPr>
          <w:sz w:val="15"/>
          <w:szCs w:val="15"/>
        </w:rPr>
      </w:pPr>
      <w:r>
        <w:rPr>
          <w:rFonts w:ascii="Arial" w:eastAsia="Arial" w:hAnsi="Arial" w:cs="Arial"/>
          <w:noProof/>
          <w:color w:val="494645"/>
          <w:sz w:val="13"/>
          <w:szCs w:val="13"/>
        </w:rPr>
        <mc:AlternateContent>
          <mc:Choice Requires="wps">
            <w:drawing>
              <wp:anchor distT="0" distB="0" distL="114300" distR="114300" simplePos="0" relativeHeight="251674112" behindDoc="0" locked="0" layoutInCell="1" allowOverlap="1" wp14:anchorId="62D30813" wp14:editId="7CDB47FF">
                <wp:simplePos x="0" y="0"/>
                <wp:positionH relativeFrom="column">
                  <wp:posOffset>2594610</wp:posOffset>
                </wp:positionH>
                <wp:positionV relativeFrom="paragraph">
                  <wp:posOffset>429895</wp:posOffset>
                </wp:positionV>
                <wp:extent cx="956310" cy="332740"/>
                <wp:effectExtent l="0" t="0" r="0" b="0"/>
                <wp:wrapNone/>
                <wp:docPr id="63" name="Rectangle 63"/>
                <wp:cNvGraphicFramePr/>
                <a:graphic xmlns:a="http://schemas.openxmlformats.org/drawingml/2006/main">
                  <a:graphicData uri="http://schemas.microsoft.com/office/word/2010/wordprocessingShape">
                    <wps:wsp>
                      <wps:cNvSpPr/>
                      <wps:spPr>
                        <a:xfrm>
                          <a:off x="0" y="0"/>
                          <a:ext cx="956310" cy="332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2E33D8" w14:textId="4C25B232"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824" w:author="Kaxiong" w:date="2021-06-11T16:51:00Z">
                              <w:r>
                                <w:rPr>
                                  <w:rFonts w:ascii="Arial" w:hAnsi="Arial" w:cs="Arial"/>
                                  <w:color w:val="A6A6A6" w:themeColor="background1" w:themeShade="A6"/>
                                  <w:sz w:val="16"/>
                                  <w:szCs w:val="16"/>
                                </w:rPr>
                                <w:t>YOG</w:t>
                              </w:r>
                            </w:ins>
                            <w:del w:id="4825" w:author="Kaxiong" w:date="2021-06-11T16:52:00Z">
                              <w:r w:rsidRPr="00BD0D4B" w:rsidDel="00AE2275">
                                <w:rPr>
                                  <w:rFonts w:ascii="Arial" w:hAnsi="Arial" w:cs="Arial"/>
                                  <w:color w:val="A6A6A6" w:themeColor="background1" w:themeShade="A6"/>
                                  <w:sz w:val="16"/>
                                  <w:szCs w:val="16"/>
                                </w:rPr>
                                <w:delText>MUAJ</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0813" id="Rectangle 63" o:spid="_x0000_s1029" style="position:absolute;left:0;text-align:left;margin-left:204.3pt;margin-top:33.85pt;width:75.3pt;height:26.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" filled="f" stroked="f">
                <v:textbox>
                  <w:txbxContent>
                    <w:p w14:paraId="332E33D8" w14:textId="4C25B232" w:rsidR="008E08B2" w:rsidRPr="00BD0D4B" w:rsidRDefault="008E08B2" w:rsidP="00B52E59">
                      <w:pPr>
                        <w:jc w:val="center"/>
                        <w:rPr>
                          <w:rFonts w:ascii="Arial" w:hAnsi="Arial" w:cs="Arial"/>
                          <w:color w:val="A6A6A6" w:themeColor="background1" w:themeShade="A6"/>
                          <w:sz w:val="16"/>
                          <w:szCs w:val="16"/>
                        </w:rPr>
                      </w:pPr>
                      <w:r w:rsidRPr="00BD0D4B">
                        <w:rPr>
                          <w:rFonts w:ascii="Arial" w:hAnsi="Arial" w:cs="Arial"/>
                          <w:color w:val="A6A6A6" w:themeColor="background1" w:themeShade="A6"/>
                          <w:sz w:val="16"/>
                          <w:szCs w:val="16"/>
                        </w:rPr>
                        <w:t xml:space="preserve">TSIS </w:t>
                      </w:r>
                      <w:ins w:id="4826" w:author="Kaxiong" w:date="2021-06-11T16:51:00Z">
                        <w:r>
                          <w:rPr>
                            <w:rFonts w:ascii="Arial" w:hAnsi="Arial" w:cs="Arial"/>
                            <w:color w:val="A6A6A6" w:themeColor="background1" w:themeShade="A6"/>
                            <w:sz w:val="16"/>
                            <w:szCs w:val="16"/>
                          </w:rPr>
                          <w:t>YOG</w:t>
                        </w:r>
                      </w:ins>
                      <w:del w:id="4827" w:author="Kaxiong" w:date="2021-06-11T16:52:00Z">
                        <w:r w:rsidRPr="00BD0D4B" w:rsidDel="00AE2275">
                          <w:rPr>
                            <w:rFonts w:ascii="Arial" w:hAnsi="Arial" w:cs="Arial"/>
                            <w:color w:val="A6A6A6" w:themeColor="background1" w:themeShade="A6"/>
                            <w:sz w:val="16"/>
                            <w:szCs w:val="16"/>
                          </w:rPr>
                          <w:delText>MUAJ</w:delText>
                        </w:r>
                      </w:del>
                    </w:p>
                  </w:txbxContent>
                </v:textbox>
              </v:rect>
            </w:pict>
          </mc:Fallback>
        </mc:AlternateContent>
      </w:r>
      <w:proofErr w:type="spellStart"/>
      <w:r w:rsidR="0064620D" w:rsidRPr="007E0F64">
        <w:rPr>
          <w:rFonts w:ascii="Arial" w:eastAsia="Arial" w:hAnsi="Arial" w:cs="Arial"/>
          <w:color w:val="494645"/>
          <w:sz w:val="15"/>
          <w:szCs w:val="15"/>
        </w:rPr>
        <w:t>H</w:t>
      </w:r>
      <w:r w:rsidR="00F2670D" w:rsidRPr="007E0F64">
        <w:rPr>
          <w:rFonts w:ascii="Arial" w:eastAsia="Arial" w:hAnsi="Arial" w:cs="Arial"/>
          <w:color w:val="494645"/>
          <w:sz w:val="15"/>
          <w:szCs w:val="15"/>
        </w:rPr>
        <w:t>auj</w:t>
      </w:r>
      <w:proofErr w:type="spellEnd"/>
      <w:r w:rsidR="0064620D">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lwm</w:t>
      </w:r>
      <w:proofErr w:type="spellEnd"/>
      <w:r w:rsidR="00F2670D" w:rsidRPr="007E0F64">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ntawm</w:t>
      </w:r>
      <w:proofErr w:type="spellEnd"/>
      <w:r w:rsidR="0064620D">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ib</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hnub</w:t>
      </w:r>
      <w:proofErr w:type="spellEnd"/>
      <w:r w:rsidR="00F2670D" w:rsidRPr="007E0F64">
        <w:rPr>
          <w:rFonts w:ascii="Arial" w:eastAsia="Arial" w:hAnsi="Arial" w:cs="Arial"/>
          <w:color w:val="494645"/>
          <w:sz w:val="15"/>
          <w:szCs w:val="15"/>
        </w:rPr>
        <w:t xml:space="preserve"> los</w:t>
      </w:r>
      <w:r w:rsidR="0064620D">
        <w:rPr>
          <w:rFonts w:ascii="Arial" w:eastAsia="Arial" w:hAnsi="Arial" w:cs="Arial"/>
          <w:color w:val="494645"/>
          <w:sz w:val="15"/>
          <w:szCs w:val="15"/>
        </w:rPr>
        <w:t xml:space="preserve"> </w:t>
      </w:r>
      <w:r w:rsidR="00F2670D" w:rsidRPr="007E0F64">
        <w:rPr>
          <w:rFonts w:ascii="Arial" w:eastAsia="Arial" w:hAnsi="Arial" w:cs="Arial"/>
          <w:color w:val="494645"/>
          <w:sz w:val="15"/>
          <w:szCs w:val="15"/>
        </w:rPr>
        <w:t xml:space="preserve">sis </w:t>
      </w:r>
      <w:proofErr w:type="spellStart"/>
      <w:r w:rsidR="00F2670D" w:rsidRPr="007E0F64">
        <w:rPr>
          <w:rFonts w:ascii="Arial" w:eastAsia="Arial" w:hAnsi="Arial" w:cs="Arial"/>
          <w:color w:val="494645"/>
          <w:sz w:val="15"/>
          <w:szCs w:val="15"/>
        </w:rPr>
        <w:t>tsawg</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dua</w:t>
      </w:r>
      <w:proofErr w:type="spellEnd"/>
      <w:r w:rsidR="00F2670D" w:rsidRPr="007E0F64">
        <w:rPr>
          <w:rFonts w:ascii="Arial" w:eastAsia="Arial" w:hAnsi="Arial" w:cs="Arial"/>
          <w:color w:val="494645"/>
          <w:sz w:val="15"/>
          <w:szCs w:val="15"/>
        </w:rPr>
        <w:t xml:space="preserve"> $ 1 M / </w:t>
      </w:r>
      <w:proofErr w:type="spellStart"/>
      <w:r w:rsidR="00F2670D" w:rsidRPr="007E0F64">
        <w:rPr>
          <w:rFonts w:ascii="Arial" w:eastAsia="Arial" w:hAnsi="Arial" w:cs="Arial"/>
          <w:color w:val="494645"/>
          <w:sz w:val="15"/>
          <w:szCs w:val="15"/>
        </w:rPr>
        <w:t>xyoo</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hauv</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txhua</w:t>
      </w:r>
      <w:proofErr w:type="spellEnd"/>
      <w:r w:rsidR="00F2670D" w:rsidRPr="007E0F64">
        <w:rPr>
          <w:rFonts w:ascii="Arial" w:eastAsia="Arial" w:hAnsi="Arial" w:cs="Arial"/>
          <w:color w:val="494645"/>
          <w:sz w:val="15"/>
          <w:szCs w:val="15"/>
        </w:rPr>
        <w:t xml:space="preserve"> yam </w:t>
      </w:r>
      <w:proofErr w:type="spellStart"/>
      <w:r w:rsidR="00F2670D" w:rsidRPr="007E0F64">
        <w:rPr>
          <w:rFonts w:ascii="Arial" w:eastAsia="Arial" w:hAnsi="Arial" w:cs="Arial"/>
          <w:color w:val="494645"/>
          <w:sz w:val="15"/>
          <w:szCs w:val="15"/>
        </w:rPr>
        <w:t>khoom</w:t>
      </w:r>
      <w:proofErr w:type="spellEnd"/>
      <w:r w:rsidR="00F2670D" w:rsidRPr="007E0F64">
        <w:rPr>
          <w:rFonts w:ascii="Arial" w:eastAsia="Arial" w:hAnsi="Arial" w:cs="Arial"/>
          <w:color w:val="494645"/>
          <w:sz w:val="15"/>
          <w:szCs w:val="15"/>
        </w:rPr>
        <w:t xml:space="preserve"> </w:t>
      </w:r>
      <w:proofErr w:type="spellStart"/>
      <w:r w:rsidR="00F2670D" w:rsidRPr="007E0F64">
        <w:rPr>
          <w:rFonts w:ascii="Arial" w:eastAsia="Arial" w:hAnsi="Arial" w:cs="Arial"/>
          <w:color w:val="494645"/>
          <w:sz w:val="15"/>
          <w:szCs w:val="15"/>
        </w:rPr>
        <w:t>noj</w:t>
      </w:r>
      <w:proofErr w:type="spellEnd"/>
      <w:r w:rsidR="0064620D">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ntawm</w:t>
      </w:r>
      <w:proofErr w:type="spellEnd"/>
      <w:r w:rsidR="00F2670D" w:rsidRPr="007E0F64">
        <w:rPr>
          <w:rFonts w:ascii="Arial" w:eastAsia="Arial" w:hAnsi="Arial" w:cs="Arial"/>
          <w:color w:val="494645"/>
          <w:sz w:val="15"/>
          <w:szCs w:val="15"/>
        </w:rPr>
        <w:t xml:space="preserve"> tib </w:t>
      </w:r>
      <w:proofErr w:type="spellStart"/>
      <w:r w:rsidR="00F2670D" w:rsidRPr="007E0F64">
        <w:rPr>
          <w:rFonts w:ascii="Arial" w:eastAsia="Arial" w:hAnsi="Arial" w:cs="Arial"/>
          <w:color w:val="494645"/>
          <w:sz w:val="15"/>
          <w:szCs w:val="15"/>
        </w:rPr>
        <w:t>neeg</w:t>
      </w:r>
      <w:proofErr w:type="spellEnd"/>
      <w:r w:rsidR="00F2670D" w:rsidRPr="007E0F64">
        <w:rPr>
          <w:rFonts w:ascii="Arial" w:eastAsia="Arial" w:hAnsi="Arial" w:cs="Arial"/>
          <w:color w:val="494645"/>
          <w:sz w:val="15"/>
          <w:szCs w:val="15"/>
        </w:rPr>
        <w:t xml:space="preserve"> (</w:t>
      </w:r>
      <w:proofErr w:type="spellStart"/>
      <w:r w:rsidR="0064620D">
        <w:rPr>
          <w:rFonts w:ascii="Arial" w:eastAsia="Arial" w:hAnsi="Arial" w:cs="Arial"/>
          <w:color w:val="494645"/>
          <w:sz w:val="15"/>
          <w:szCs w:val="15"/>
        </w:rPr>
        <w:t>lis</w:t>
      </w:r>
      <w:proofErr w:type="spellEnd"/>
      <w:r w:rsidR="00F2670D" w:rsidRPr="007E0F64">
        <w:rPr>
          <w:rFonts w:ascii="Arial" w:eastAsia="Arial" w:hAnsi="Arial" w:cs="Arial"/>
          <w:color w:val="494645"/>
          <w:sz w:val="15"/>
          <w:szCs w:val="15"/>
        </w:rPr>
        <w:t xml:space="preserve"> 3 </w:t>
      </w:r>
      <w:proofErr w:type="spellStart"/>
      <w:r w:rsidR="00F2670D" w:rsidRPr="007E0F64">
        <w:rPr>
          <w:rFonts w:ascii="Arial" w:eastAsia="Arial" w:hAnsi="Arial" w:cs="Arial"/>
          <w:color w:val="494645"/>
          <w:sz w:val="15"/>
          <w:szCs w:val="15"/>
        </w:rPr>
        <w:t>xyoos</w:t>
      </w:r>
      <w:proofErr w:type="spellEnd"/>
      <w:r w:rsidR="00F2670D" w:rsidRPr="007E0F64">
        <w:rPr>
          <w:rFonts w:ascii="Arial" w:eastAsia="Arial" w:hAnsi="Arial" w:cs="Arial"/>
          <w:color w:val="494645"/>
          <w:sz w:val="15"/>
          <w:szCs w:val="15"/>
        </w:rPr>
        <w:t>)?</w:t>
      </w:r>
    </w:p>
    <w:tbl>
      <w:tblPr>
        <w:tblW w:w="0" w:type="auto"/>
        <w:tblInd w:w="128" w:type="dxa"/>
        <w:tblLayout w:type="fixed"/>
        <w:tblCellMar>
          <w:left w:w="0" w:type="dxa"/>
          <w:right w:w="0" w:type="dxa"/>
        </w:tblCellMar>
        <w:tblLook w:val="04A0" w:firstRow="1" w:lastRow="0" w:firstColumn="1" w:lastColumn="0" w:noHBand="0" w:noVBand="1"/>
      </w:tblPr>
      <w:tblGrid>
        <w:gridCol w:w="2120"/>
        <w:gridCol w:w="2020"/>
        <w:gridCol w:w="20"/>
      </w:tblGrid>
      <w:tr w:rsidR="00BF3E5F" w14:paraId="2E4310E0" w14:textId="77777777">
        <w:trPr>
          <w:trHeight w:val="338"/>
        </w:trPr>
        <w:tc>
          <w:tcPr>
            <w:tcW w:w="2120" w:type="dxa"/>
            <w:vAlign w:val="bottom"/>
          </w:tcPr>
          <w:p w14:paraId="2F3F8620" w14:textId="5657C58E" w:rsidR="00BF3E5F" w:rsidRPr="0064620D" w:rsidRDefault="00AE2275">
            <w:pPr>
              <w:spacing w:line="339" w:lineRule="exact"/>
              <w:rPr>
                <w:sz w:val="20"/>
                <w:szCs w:val="20"/>
              </w:rPr>
            </w:pPr>
            <w:ins w:id="4828" w:author="Kaxiong" w:date="2021-06-11T16:52:00Z">
              <w:r>
                <w:rPr>
                  <w:rFonts w:ascii="Arial" w:eastAsia="Arial" w:hAnsi="Arial" w:cs="Arial"/>
                  <w:color w:val="C9B100"/>
                  <w:sz w:val="20"/>
                  <w:szCs w:val="20"/>
                </w:rPr>
                <w:t>YOG</w:t>
              </w:r>
            </w:ins>
            <w:del w:id="4829" w:author="Kaxiong" w:date="2021-06-11T16:52:00Z">
              <w:r w:rsidR="0064620D" w:rsidRPr="0064620D" w:rsidDel="00AE2275">
                <w:rPr>
                  <w:rFonts w:ascii="Arial" w:eastAsia="Arial" w:hAnsi="Arial" w:cs="Arial"/>
                  <w:color w:val="C9B100"/>
                  <w:sz w:val="20"/>
                  <w:szCs w:val="20"/>
                </w:rPr>
                <w:delText>MUAJ</w:delText>
              </w:r>
            </w:del>
          </w:p>
        </w:tc>
        <w:tc>
          <w:tcPr>
            <w:tcW w:w="2020" w:type="dxa"/>
            <w:vMerge w:val="restart"/>
            <w:vAlign w:val="bottom"/>
          </w:tcPr>
          <w:p w14:paraId="3309588F" w14:textId="366010D4" w:rsidR="00BF3E5F" w:rsidRPr="00B009C6" w:rsidRDefault="00F2670D">
            <w:pPr>
              <w:ind w:left="1360"/>
              <w:rPr>
                <w:sz w:val="14"/>
                <w:szCs w:val="14"/>
              </w:rPr>
            </w:pPr>
            <w:r w:rsidRPr="00B009C6">
              <w:rPr>
                <w:rFonts w:ascii="Arial" w:eastAsia="Arial" w:hAnsi="Arial" w:cs="Arial"/>
                <w:color w:val="9DA99E"/>
                <w:w w:val="85"/>
                <w:sz w:val="14"/>
                <w:szCs w:val="14"/>
              </w:rPr>
              <w:t xml:space="preserve">TSIS </w:t>
            </w:r>
            <w:ins w:id="4830" w:author="Kaxiong" w:date="2021-06-11T16:52:00Z">
              <w:r w:rsidR="00AE2275">
                <w:rPr>
                  <w:rFonts w:ascii="Arial" w:eastAsia="Arial" w:hAnsi="Arial" w:cs="Arial"/>
                  <w:color w:val="9DA99E"/>
                  <w:w w:val="85"/>
                  <w:sz w:val="14"/>
                  <w:szCs w:val="14"/>
                </w:rPr>
                <w:t>YOG</w:t>
              </w:r>
            </w:ins>
            <w:del w:id="4831" w:author="Kaxiong" w:date="2021-06-11T16:52:00Z">
              <w:r w:rsidRPr="00B009C6" w:rsidDel="00AE2275">
                <w:rPr>
                  <w:rFonts w:ascii="Arial" w:eastAsia="Arial" w:hAnsi="Arial" w:cs="Arial"/>
                  <w:color w:val="9DA99E"/>
                  <w:w w:val="85"/>
                  <w:sz w:val="14"/>
                  <w:szCs w:val="14"/>
                </w:rPr>
                <w:delText>MUAJ</w:delText>
              </w:r>
            </w:del>
          </w:p>
        </w:tc>
        <w:tc>
          <w:tcPr>
            <w:tcW w:w="0" w:type="dxa"/>
            <w:vAlign w:val="bottom"/>
          </w:tcPr>
          <w:p w14:paraId="0897451D" w14:textId="77777777" w:rsidR="00BF3E5F" w:rsidRDefault="00BF3E5F">
            <w:pPr>
              <w:rPr>
                <w:sz w:val="1"/>
                <w:szCs w:val="1"/>
              </w:rPr>
            </w:pPr>
          </w:p>
        </w:tc>
      </w:tr>
      <w:tr w:rsidR="00BF3E5F" w14:paraId="1DE2E95F" w14:textId="77777777">
        <w:trPr>
          <w:trHeight w:val="54"/>
        </w:trPr>
        <w:tc>
          <w:tcPr>
            <w:tcW w:w="2120" w:type="dxa"/>
            <w:vAlign w:val="bottom"/>
          </w:tcPr>
          <w:p w14:paraId="5DEB22B6" w14:textId="77777777" w:rsidR="00BF3E5F" w:rsidRDefault="00BF3E5F">
            <w:pPr>
              <w:rPr>
                <w:sz w:val="4"/>
                <w:szCs w:val="4"/>
              </w:rPr>
            </w:pPr>
          </w:p>
        </w:tc>
        <w:tc>
          <w:tcPr>
            <w:tcW w:w="2020" w:type="dxa"/>
            <w:vMerge/>
            <w:vAlign w:val="bottom"/>
          </w:tcPr>
          <w:p w14:paraId="209F88F2" w14:textId="77777777" w:rsidR="00BF3E5F" w:rsidRDefault="00BF3E5F">
            <w:pPr>
              <w:rPr>
                <w:sz w:val="4"/>
                <w:szCs w:val="4"/>
              </w:rPr>
            </w:pPr>
          </w:p>
        </w:tc>
        <w:tc>
          <w:tcPr>
            <w:tcW w:w="0" w:type="dxa"/>
            <w:vAlign w:val="bottom"/>
          </w:tcPr>
          <w:p w14:paraId="235563D0" w14:textId="77777777" w:rsidR="00BF3E5F" w:rsidRDefault="00BF3E5F">
            <w:pPr>
              <w:rPr>
                <w:sz w:val="1"/>
                <w:szCs w:val="1"/>
              </w:rPr>
            </w:pPr>
          </w:p>
        </w:tc>
      </w:tr>
    </w:tbl>
    <w:p w14:paraId="251FADF1" w14:textId="77777777" w:rsidR="00BF3E5F" w:rsidRDefault="00F2670D">
      <w:pPr>
        <w:spacing w:line="20" w:lineRule="exact"/>
        <w:rPr>
          <w:sz w:val="20"/>
          <w:szCs w:val="20"/>
        </w:rPr>
      </w:pPr>
      <w:r>
        <w:rPr>
          <w:sz w:val="20"/>
          <w:szCs w:val="20"/>
        </w:rPr>
        <w:br w:type="column"/>
      </w:r>
    </w:p>
    <w:p w14:paraId="4B60B484" w14:textId="5AD7F879" w:rsidR="00BF3E5F" w:rsidRDefault="00BF3E5F">
      <w:pPr>
        <w:spacing w:line="200" w:lineRule="exact"/>
        <w:rPr>
          <w:sz w:val="20"/>
          <w:szCs w:val="20"/>
        </w:rPr>
      </w:pPr>
    </w:p>
    <w:p w14:paraId="57FA0E1C" w14:textId="6A75D4E9" w:rsidR="00BF3E5F" w:rsidRDefault="00BF3E5F">
      <w:pPr>
        <w:spacing w:line="200" w:lineRule="exact"/>
        <w:rPr>
          <w:sz w:val="20"/>
          <w:szCs w:val="20"/>
        </w:rPr>
      </w:pPr>
    </w:p>
    <w:p w14:paraId="2EFC2010" w14:textId="310B4166" w:rsidR="00BF3E5F" w:rsidRDefault="00BF3E5F">
      <w:pPr>
        <w:spacing w:line="311" w:lineRule="exact"/>
        <w:rPr>
          <w:sz w:val="20"/>
          <w:szCs w:val="20"/>
        </w:rPr>
      </w:pPr>
    </w:p>
    <w:p w14:paraId="1966E220" w14:textId="77777777" w:rsidR="00BF3E5F" w:rsidRDefault="00BF3E5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760"/>
        <w:gridCol w:w="880"/>
        <w:gridCol w:w="20"/>
      </w:tblGrid>
      <w:tr w:rsidR="00BF3E5F" w14:paraId="0C68DA38" w14:textId="77777777">
        <w:trPr>
          <w:trHeight w:val="240"/>
        </w:trPr>
        <w:tc>
          <w:tcPr>
            <w:tcW w:w="1760" w:type="dxa"/>
            <w:vAlign w:val="bottom"/>
          </w:tcPr>
          <w:p w14:paraId="1AFDB713" w14:textId="2D6DB48D" w:rsidR="00BF3E5F" w:rsidRPr="00D60292" w:rsidRDefault="00F2670D">
            <w:pPr>
              <w:rPr>
                <w:sz w:val="14"/>
                <w:szCs w:val="14"/>
              </w:rPr>
            </w:pPr>
            <w:proofErr w:type="spellStart"/>
            <w:r w:rsidRPr="00D60292">
              <w:rPr>
                <w:rFonts w:ascii="Arial" w:eastAsia="Arial" w:hAnsi="Arial" w:cs="Arial"/>
                <w:color w:val="494645"/>
                <w:sz w:val="14"/>
                <w:szCs w:val="14"/>
              </w:rPr>
              <w:t>Koj</w:t>
            </w:r>
            <w:proofErr w:type="spellEnd"/>
            <w:r w:rsidRPr="00D60292">
              <w:rPr>
                <w:rFonts w:ascii="Arial" w:eastAsia="Arial" w:hAnsi="Arial" w:cs="Arial"/>
                <w:color w:val="494645"/>
                <w:sz w:val="14"/>
                <w:szCs w:val="14"/>
              </w:rPr>
              <w:t xml:space="preserve"> tau </w:t>
            </w:r>
            <w:proofErr w:type="spellStart"/>
            <w:r w:rsidRPr="00D60292">
              <w:rPr>
                <w:rFonts w:ascii="Arial" w:eastAsia="Arial" w:hAnsi="Arial" w:cs="Arial"/>
                <w:color w:val="494645"/>
                <w:sz w:val="14"/>
                <w:szCs w:val="14"/>
              </w:rPr>
              <w:t>tsawg</w:t>
            </w:r>
            <w:proofErr w:type="spellEnd"/>
          </w:p>
        </w:tc>
        <w:tc>
          <w:tcPr>
            <w:tcW w:w="880" w:type="dxa"/>
            <w:vAlign w:val="bottom"/>
          </w:tcPr>
          <w:p w14:paraId="12651864" w14:textId="77777777" w:rsidR="00BF3E5F" w:rsidRDefault="00BF3E5F">
            <w:pPr>
              <w:rPr>
                <w:sz w:val="20"/>
                <w:szCs w:val="20"/>
              </w:rPr>
            </w:pPr>
          </w:p>
        </w:tc>
        <w:tc>
          <w:tcPr>
            <w:tcW w:w="0" w:type="dxa"/>
            <w:vAlign w:val="bottom"/>
          </w:tcPr>
          <w:p w14:paraId="4B65688E" w14:textId="77777777" w:rsidR="00BF3E5F" w:rsidRDefault="00BF3E5F">
            <w:pPr>
              <w:rPr>
                <w:sz w:val="1"/>
                <w:szCs w:val="1"/>
              </w:rPr>
            </w:pPr>
          </w:p>
        </w:tc>
      </w:tr>
      <w:tr w:rsidR="00BF3E5F" w14:paraId="527AF3C7" w14:textId="77777777">
        <w:trPr>
          <w:trHeight w:val="246"/>
        </w:trPr>
        <w:tc>
          <w:tcPr>
            <w:tcW w:w="1760" w:type="dxa"/>
            <w:vAlign w:val="bottom"/>
          </w:tcPr>
          <w:p w14:paraId="2D884686" w14:textId="4DAB0E89" w:rsidR="00BF3E5F" w:rsidRPr="00D60292" w:rsidRDefault="004961FE">
            <w:pPr>
              <w:ind w:left="100"/>
              <w:rPr>
                <w:sz w:val="14"/>
                <w:szCs w:val="14"/>
              </w:rPr>
            </w:pPr>
            <w:proofErr w:type="spellStart"/>
            <w:r w:rsidRPr="00D60292">
              <w:rPr>
                <w:rFonts w:ascii="Arial" w:eastAsia="Arial" w:hAnsi="Arial" w:cs="Arial"/>
                <w:color w:val="494645"/>
                <w:sz w:val="14"/>
                <w:szCs w:val="14"/>
              </w:rPr>
              <w:t>D</w:t>
            </w:r>
            <w:r w:rsidR="00F2670D" w:rsidRPr="00D60292">
              <w:rPr>
                <w:rFonts w:ascii="Arial" w:eastAsia="Arial" w:hAnsi="Arial" w:cs="Arial"/>
                <w:color w:val="494645"/>
                <w:sz w:val="14"/>
                <w:szCs w:val="14"/>
              </w:rPr>
              <w:t>ua</w:t>
            </w:r>
            <w:proofErr w:type="spellEnd"/>
            <w:r>
              <w:rPr>
                <w:rFonts w:ascii="Arial" w:eastAsia="Arial" w:hAnsi="Arial" w:cs="Arial"/>
                <w:color w:val="494645"/>
                <w:sz w:val="14"/>
                <w:szCs w:val="14"/>
              </w:rPr>
              <w:t xml:space="preserve"> li</w:t>
            </w:r>
            <w:r w:rsidR="00F2670D" w:rsidRPr="00D60292">
              <w:rPr>
                <w:rFonts w:ascii="Arial" w:eastAsia="Arial" w:hAnsi="Arial" w:cs="Arial"/>
                <w:color w:val="494645"/>
                <w:sz w:val="14"/>
                <w:szCs w:val="14"/>
              </w:rPr>
              <w:t xml:space="preserve"> $ 1 M / </w:t>
            </w:r>
            <w:proofErr w:type="spellStart"/>
            <w:r w:rsidR="00F2670D" w:rsidRPr="00D60292">
              <w:rPr>
                <w:rFonts w:ascii="Arial" w:eastAsia="Arial" w:hAnsi="Arial" w:cs="Arial"/>
                <w:color w:val="494645"/>
                <w:sz w:val="14"/>
                <w:szCs w:val="14"/>
              </w:rPr>
              <w:t>xyoo</w:t>
            </w:r>
            <w:proofErr w:type="spellEnd"/>
          </w:p>
        </w:tc>
        <w:tc>
          <w:tcPr>
            <w:tcW w:w="880" w:type="dxa"/>
            <w:vMerge w:val="restart"/>
            <w:vAlign w:val="bottom"/>
          </w:tcPr>
          <w:p w14:paraId="600654A6" w14:textId="64E10182" w:rsidR="00BF3E5F" w:rsidRDefault="00F2670D">
            <w:pPr>
              <w:ind w:left="200"/>
              <w:rPr>
                <w:sz w:val="20"/>
                <w:szCs w:val="20"/>
              </w:rPr>
            </w:pPr>
            <w:r>
              <w:rPr>
                <w:rFonts w:ascii="Arial" w:eastAsia="Arial" w:hAnsi="Arial" w:cs="Arial"/>
                <w:b/>
                <w:bCs/>
                <w:color w:val="9DA99E"/>
                <w:w w:val="88"/>
                <w:sz w:val="14"/>
                <w:szCs w:val="14"/>
              </w:rPr>
              <w:t xml:space="preserve">TSIS </w:t>
            </w:r>
            <w:ins w:id="4832" w:author="Kaxiong" w:date="2021-06-11T16:51:00Z">
              <w:r w:rsidR="00AE2275">
                <w:rPr>
                  <w:rFonts w:ascii="Arial" w:eastAsia="Arial" w:hAnsi="Arial" w:cs="Arial"/>
                  <w:b/>
                  <w:bCs/>
                  <w:color w:val="9DA99E"/>
                  <w:w w:val="88"/>
                  <w:sz w:val="14"/>
                  <w:szCs w:val="14"/>
                </w:rPr>
                <w:t>YOG</w:t>
              </w:r>
            </w:ins>
            <w:del w:id="4833" w:author="Kaxiong" w:date="2021-06-11T16:51:00Z">
              <w:r w:rsidDel="00AE2275">
                <w:rPr>
                  <w:rFonts w:ascii="Arial" w:eastAsia="Arial" w:hAnsi="Arial" w:cs="Arial"/>
                  <w:b/>
                  <w:bCs/>
                  <w:color w:val="9DA99E"/>
                  <w:w w:val="88"/>
                  <w:sz w:val="14"/>
                  <w:szCs w:val="14"/>
                </w:rPr>
                <w:delText>MUAJ</w:delText>
              </w:r>
            </w:del>
          </w:p>
        </w:tc>
        <w:tc>
          <w:tcPr>
            <w:tcW w:w="0" w:type="dxa"/>
            <w:vAlign w:val="bottom"/>
          </w:tcPr>
          <w:p w14:paraId="6DEA5991" w14:textId="77777777" w:rsidR="00BF3E5F" w:rsidRDefault="00BF3E5F">
            <w:pPr>
              <w:rPr>
                <w:sz w:val="1"/>
                <w:szCs w:val="1"/>
              </w:rPr>
            </w:pPr>
          </w:p>
        </w:tc>
      </w:tr>
      <w:tr w:rsidR="00BF3E5F" w14:paraId="49345104" w14:textId="77777777">
        <w:trPr>
          <w:trHeight w:val="79"/>
        </w:trPr>
        <w:tc>
          <w:tcPr>
            <w:tcW w:w="1760" w:type="dxa"/>
            <w:vAlign w:val="bottom"/>
          </w:tcPr>
          <w:p w14:paraId="51E70CE8" w14:textId="2488F6DC" w:rsidR="00BF3E5F" w:rsidRDefault="00BF3E5F">
            <w:pPr>
              <w:rPr>
                <w:sz w:val="6"/>
                <w:szCs w:val="6"/>
              </w:rPr>
            </w:pPr>
          </w:p>
        </w:tc>
        <w:tc>
          <w:tcPr>
            <w:tcW w:w="880" w:type="dxa"/>
            <w:vMerge/>
            <w:vAlign w:val="bottom"/>
          </w:tcPr>
          <w:p w14:paraId="27E70489" w14:textId="77777777" w:rsidR="00BF3E5F" w:rsidRDefault="00BF3E5F">
            <w:pPr>
              <w:rPr>
                <w:sz w:val="6"/>
                <w:szCs w:val="6"/>
              </w:rPr>
            </w:pPr>
          </w:p>
        </w:tc>
        <w:tc>
          <w:tcPr>
            <w:tcW w:w="0" w:type="dxa"/>
            <w:vAlign w:val="bottom"/>
          </w:tcPr>
          <w:p w14:paraId="64A5D6F5" w14:textId="77777777" w:rsidR="00BF3E5F" w:rsidRDefault="00BF3E5F">
            <w:pPr>
              <w:rPr>
                <w:sz w:val="1"/>
                <w:szCs w:val="1"/>
              </w:rPr>
            </w:pPr>
          </w:p>
        </w:tc>
      </w:tr>
      <w:tr w:rsidR="00BF3E5F" w14:paraId="36FFBA8F" w14:textId="77777777">
        <w:trPr>
          <w:trHeight w:val="131"/>
        </w:trPr>
        <w:tc>
          <w:tcPr>
            <w:tcW w:w="1760" w:type="dxa"/>
            <w:vAlign w:val="bottom"/>
          </w:tcPr>
          <w:p w14:paraId="7714E263" w14:textId="102B6AFF" w:rsidR="00BF3E5F" w:rsidRPr="00D60292" w:rsidRDefault="00F2670D">
            <w:pPr>
              <w:ind w:left="20"/>
              <w:rPr>
                <w:sz w:val="14"/>
                <w:szCs w:val="14"/>
              </w:rPr>
            </w:pPr>
            <w:proofErr w:type="spellStart"/>
            <w:r w:rsidRPr="00D60292">
              <w:rPr>
                <w:rFonts w:ascii="Arial" w:eastAsia="Arial" w:hAnsi="Arial" w:cs="Arial"/>
                <w:color w:val="494645"/>
                <w:sz w:val="14"/>
                <w:szCs w:val="14"/>
              </w:rPr>
              <w:t>hauv</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txhua</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qhov</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khoom</w:t>
            </w:r>
            <w:proofErr w:type="spellEnd"/>
            <w:r w:rsidRPr="00D60292">
              <w:rPr>
                <w:rFonts w:ascii="Arial" w:eastAsia="Arial" w:hAnsi="Arial" w:cs="Arial"/>
                <w:color w:val="494645"/>
                <w:sz w:val="14"/>
                <w:szCs w:val="14"/>
              </w:rPr>
              <w:t xml:space="preserve"> </w:t>
            </w:r>
            <w:proofErr w:type="spellStart"/>
            <w:r w:rsidRPr="00D60292">
              <w:rPr>
                <w:rFonts w:ascii="Arial" w:eastAsia="Arial" w:hAnsi="Arial" w:cs="Arial"/>
                <w:color w:val="494645"/>
                <w:sz w:val="14"/>
                <w:szCs w:val="14"/>
              </w:rPr>
              <w:t>noj</w:t>
            </w:r>
            <w:proofErr w:type="spellEnd"/>
            <w:r w:rsidRPr="00D60292">
              <w:rPr>
                <w:rFonts w:ascii="Arial" w:eastAsia="Arial" w:hAnsi="Arial" w:cs="Arial"/>
                <w:color w:val="494645"/>
                <w:sz w:val="14"/>
                <w:szCs w:val="14"/>
              </w:rPr>
              <w:t xml:space="preserve"> </w:t>
            </w:r>
            <w:proofErr w:type="spellStart"/>
            <w:r w:rsidR="004961FE">
              <w:rPr>
                <w:rFonts w:ascii="Arial" w:eastAsia="Arial" w:hAnsi="Arial" w:cs="Arial"/>
                <w:color w:val="494645"/>
                <w:sz w:val="14"/>
                <w:szCs w:val="14"/>
              </w:rPr>
              <w:t>ntawm</w:t>
            </w:r>
            <w:proofErr w:type="spellEnd"/>
            <w:r w:rsidR="004961FE">
              <w:rPr>
                <w:rFonts w:ascii="Arial" w:eastAsia="Arial" w:hAnsi="Arial" w:cs="Arial"/>
                <w:color w:val="494645"/>
                <w:sz w:val="14"/>
                <w:szCs w:val="14"/>
              </w:rPr>
              <w:t xml:space="preserve"> </w:t>
            </w:r>
            <w:r w:rsidRPr="00D60292">
              <w:rPr>
                <w:rFonts w:ascii="Arial" w:eastAsia="Arial" w:hAnsi="Arial" w:cs="Arial"/>
                <w:color w:val="494645"/>
                <w:sz w:val="14"/>
                <w:szCs w:val="14"/>
              </w:rPr>
              <w:t xml:space="preserve">tib </w:t>
            </w:r>
            <w:proofErr w:type="spellStart"/>
            <w:r w:rsidRPr="00D60292">
              <w:rPr>
                <w:rFonts w:ascii="Arial" w:eastAsia="Arial" w:hAnsi="Arial" w:cs="Arial"/>
                <w:color w:val="494645"/>
                <w:sz w:val="14"/>
                <w:szCs w:val="14"/>
              </w:rPr>
              <w:t>neeg</w:t>
            </w:r>
            <w:proofErr w:type="spellEnd"/>
          </w:p>
        </w:tc>
        <w:tc>
          <w:tcPr>
            <w:tcW w:w="880" w:type="dxa"/>
            <w:vAlign w:val="bottom"/>
          </w:tcPr>
          <w:p w14:paraId="773DEB4B" w14:textId="77777777" w:rsidR="00BF3E5F" w:rsidRDefault="00BF3E5F">
            <w:pPr>
              <w:rPr>
                <w:sz w:val="11"/>
                <w:szCs w:val="11"/>
              </w:rPr>
            </w:pPr>
          </w:p>
        </w:tc>
        <w:tc>
          <w:tcPr>
            <w:tcW w:w="0" w:type="dxa"/>
            <w:vAlign w:val="bottom"/>
          </w:tcPr>
          <w:p w14:paraId="1D789BDA" w14:textId="77777777" w:rsidR="00BF3E5F" w:rsidRDefault="00BF3E5F">
            <w:pPr>
              <w:rPr>
                <w:sz w:val="1"/>
                <w:szCs w:val="1"/>
              </w:rPr>
            </w:pPr>
          </w:p>
        </w:tc>
      </w:tr>
    </w:tbl>
    <w:p w14:paraId="0BA4DAEA" w14:textId="1825708B" w:rsidR="00BF3E5F" w:rsidRDefault="00BF3E5F">
      <w:pPr>
        <w:spacing w:line="110" w:lineRule="exact"/>
        <w:rPr>
          <w:sz w:val="20"/>
          <w:szCs w:val="20"/>
        </w:rPr>
      </w:pPr>
    </w:p>
    <w:p w14:paraId="4E6F0A1D" w14:textId="11261237" w:rsidR="00BF3E5F" w:rsidRPr="00D60292" w:rsidRDefault="00F2670D">
      <w:pPr>
        <w:rPr>
          <w:sz w:val="12"/>
          <w:szCs w:val="12"/>
        </w:rPr>
      </w:pPr>
      <w:proofErr w:type="spellStart"/>
      <w:r w:rsidRPr="00D60292">
        <w:rPr>
          <w:rFonts w:ascii="Arial" w:eastAsia="Arial" w:hAnsi="Arial" w:cs="Arial"/>
          <w:color w:val="494645"/>
          <w:sz w:val="12"/>
          <w:szCs w:val="12"/>
        </w:rPr>
        <w:t>kev</w:t>
      </w:r>
      <w:proofErr w:type="spellEnd"/>
      <w:r w:rsidRPr="00D60292">
        <w:rPr>
          <w:rFonts w:ascii="Arial" w:eastAsia="Arial" w:hAnsi="Arial" w:cs="Arial"/>
          <w:color w:val="494645"/>
          <w:sz w:val="12"/>
          <w:szCs w:val="12"/>
        </w:rPr>
        <w:t xml:space="preserve"> </w:t>
      </w:r>
      <w:proofErr w:type="spellStart"/>
      <w:r w:rsidRPr="00D60292">
        <w:rPr>
          <w:rFonts w:ascii="Arial" w:eastAsia="Arial" w:hAnsi="Arial" w:cs="Arial"/>
          <w:color w:val="494645"/>
          <w:sz w:val="12"/>
          <w:szCs w:val="12"/>
        </w:rPr>
        <w:t>muag</w:t>
      </w:r>
      <w:proofErr w:type="spellEnd"/>
      <w:r w:rsidRPr="00D60292">
        <w:rPr>
          <w:rFonts w:ascii="Arial" w:eastAsia="Arial" w:hAnsi="Arial" w:cs="Arial"/>
          <w:color w:val="494645"/>
          <w:sz w:val="12"/>
          <w:szCs w:val="12"/>
        </w:rPr>
        <w:t xml:space="preserve"> </w:t>
      </w:r>
      <w:proofErr w:type="spellStart"/>
      <w:r w:rsidRPr="00D60292">
        <w:rPr>
          <w:rFonts w:ascii="Arial" w:eastAsia="Arial" w:hAnsi="Arial" w:cs="Arial"/>
          <w:color w:val="494645"/>
          <w:sz w:val="12"/>
          <w:szCs w:val="12"/>
        </w:rPr>
        <w:t>khoom</w:t>
      </w:r>
      <w:proofErr w:type="spellEnd"/>
      <w:r w:rsidRPr="00D60292">
        <w:rPr>
          <w:rFonts w:ascii="Arial" w:eastAsia="Arial" w:hAnsi="Arial" w:cs="Arial"/>
          <w:color w:val="494645"/>
          <w:sz w:val="12"/>
          <w:szCs w:val="12"/>
        </w:rPr>
        <w:t xml:space="preserve"> </w:t>
      </w:r>
      <w:r w:rsidR="00B005E5">
        <w:rPr>
          <w:rFonts w:ascii="Arial" w:eastAsia="Arial" w:hAnsi="Arial" w:cs="Arial"/>
          <w:color w:val="494645"/>
          <w:sz w:val="12"/>
          <w:szCs w:val="12"/>
        </w:rPr>
        <w:t>(li</w:t>
      </w:r>
      <w:r w:rsidRPr="00D60292">
        <w:rPr>
          <w:rFonts w:ascii="Arial" w:eastAsia="Arial" w:hAnsi="Arial" w:cs="Arial"/>
          <w:color w:val="494645"/>
          <w:sz w:val="12"/>
          <w:szCs w:val="12"/>
        </w:rPr>
        <w:t xml:space="preserve"> 3 </w:t>
      </w:r>
      <w:proofErr w:type="spellStart"/>
      <w:r w:rsidRPr="00D60292">
        <w:rPr>
          <w:rFonts w:ascii="Arial" w:eastAsia="Arial" w:hAnsi="Arial" w:cs="Arial"/>
          <w:color w:val="494645"/>
          <w:sz w:val="12"/>
          <w:szCs w:val="12"/>
        </w:rPr>
        <w:t>xyoos</w:t>
      </w:r>
      <w:proofErr w:type="spellEnd"/>
      <w:r w:rsidRPr="00D60292">
        <w:rPr>
          <w:rFonts w:ascii="Arial" w:eastAsia="Arial" w:hAnsi="Arial" w:cs="Arial"/>
          <w:color w:val="494645"/>
          <w:sz w:val="12"/>
          <w:szCs w:val="12"/>
        </w:rPr>
        <w:t>)?</w:t>
      </w:r>
    </w:p>
    <w:p w14:paraId="14E3E2D7" w14:textId="339B3EE4" w:rsidR="00BF3E5F" w:rsidRDefault="00BF3E5F">
      <w:pPr>
        <w:spacing w:line="200" w:lineRule="exact"/>
        <w:rPr>
          <w:sz w:val="20"/>
          <w:szCs w:val="20"/>
        </w:rPr>
      </w:pPr>
    </w:p>
    <w:p w14:paraId="0581FF97" w14:textId="42A07F75" w:rsidR="00BF3E5F" w:rsidRDefault="00BF3E5F">
      <w:pPr>
        <w:spacing w:line="202" w:lineRule="exact"/>
        <w:rPr>
          <w:sz w:val="20"/>
          <w:szCs w:val="20"/>
        </w:rPr>
      </w:pPr>
    </w:p>
    <w:p w14:paraId="67370125" w14:textId="20DD7EFD" w:rsidR="00BF3E5F" w:rsidRPr="00CE2197" w:rsidRDefault="00AE2275">
      <w:pPr>
        <w:ind w:left="1320"/>
        <w:rPr>
          <w:sz w:val="20"/>
          <w:szCs w:val="20"/>
        </w:rPr>
      </w:pPr>
      <w:ins w:id="4834" w:author="Kaxiong" w:date="2021-06-11T16:53:00Z">
        <w:r>
          <w:rPr>
            <w:rFonts w:ascii="Arial" w:eastAsia="Arial" w:hAnsi="Arial" w:cs="Arial"/>
            <w:color w:val="C9B100"/>
            <w:sz w:val="20"/>
            <w:szCs w:val="20"/>
          </w:rPr>
          <w:t>YOG</w:t>
        </w:r>
      </w:ins>
      <w:del w:id="4835" w:author="Kaxiong" w:date="2021-06-11T16:53:00Z">
        <w:r w:rsidR="00CE2197" w:rsidRPr="00CE2197" w:rsidDel="00AE2275">
          <w:rPr>
            <w:rFonts w:ascii="Arial" w:eastAsia="Arial" w:hAnsi="Arial" w:cs="Arial"/>
            <w:color w:val="C9B100"/>
            <w:sz w:val="20"/>
            <w:szCs w:val="20"/>
          </w:rPr>
          <w:delText>MUAJ</w:delText>
        </w:r>
      </w:del>
    </w:p>
    <w:p w14:paraId="4433D89C" w14:textId="77517F44" w:rsidR="00BF3E5F" w:rsidRDefault="00955C41">
      <w:pPr>
        <w:spacing w:line="20" w:lineRule="exact"/>
        <w:rPr>
          <w:sz w:val="20"/>
          <w:szCs w:val="20"/>
        </w:rPr>
      </w:pPr>
      <w:r>
        <w:rPr>
          <w:noProof/>
          <w:sz w:val="20"/>
          <w:szCs w:val="20"/>
        </w:rPr>
        <mc:AlternateContent>
          <mc:Choice Requires="wps">
            <w:drawing>
              <wp:anchor distT="0" distB="0" distL="114300" distR="114300" simplePos="0" relativeHeight="251688448" behindDoc="0" locked="0" layoutInCell="1" allowOverlap="1" wp14:anchorId="0C8C5123" wp14:editId="0366012B">
                <wp:simplePos x="0" y="0"/>
                <wp:positionH relativeFrom="column">
                  <wp:posOffset>537633</wp:posOffset>
                </wp:positionH>
                <wp:positionV relativeFrom="paragraph">
                  <wp:posOffset>33443</wp:posOffset>
                </wp:positionV>
                <wp:extent cx="2937934" cy="804333"/>
                <wp:effectExtent l="0" t="0" r="0" b="0"/>
                <wp:wrapNone/>
                <wp:docPr id="62" name="Rectangle 62"/>
                <wp:cNvGraphicFramePr/>
                <a:graphic xmlns:a="http://schemas.openxmlformats.org/drawingml/2006/main">
                  <a:graphicData uri="http://schemas.microsoft.com/office/word/2010/wordprocessingShape">
                    <wps:wsp>
                      <wps:cNvSpPr/>
                      <wps:spPr>
                        <a:xfrm>
                          <a:off x="0" y="0"/>
                          <a:ext cx="2937934" cy="8043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067E0" w14:textId="5A3BECE2" w:rsidR="008E08B2" w:rsidRDefault="008E08B2" w:rsidP="00955C41">
                            <w:pPr>
                              <w:rPr>
                                <w:rFonts w:ascii="Arial" w:hAnsi="Arial" w:cs="Arial"/>
                                <w:b/>
                                <w:bCs/>
                                <w:sz w:val="16"/>
                                <w:szCs w:val="16"/>
                              </w:rPr>
                            </w:pPr>
                            <w:r w:rsidRPr="00955C41">
                              <w:rPr>
                                <w:rFonts w:ascii="Arial" w:hAnsi="Arial" w:cs="Arial"/>
                                <w:sz w:val="16"/>
                                <w:szCs w:val="16"/>
                              </w:rPr>
                              <w:t xml:space="preserve">Koj muaj </w:t>
                            </w:r>
                            <w:r>
                              <w:rPr>
                                <w:rFonts w:ascii="Arial" w:hAnsi="Arial" w:cs="Arial"/>
                                <w:sz w:val="16"/>
                                <w:szCs w:val="16"/>
                              </w:rPr>
                              <w:t xml:space="preserve">qhov </w:t>
                            </w:r>
                            <w:r w:rsidRPr="00FF1CAC">
                              <w:rPr>
                                <w:rFonts w:ascii="Arial" w:hAnsi="Arial" w:cs="Arial"/>
                                <w:b/>
                                <w:bCs/>
                                <w:sz w:val="16"/>
                                <w:szCs w:val="16"/>
                              </w:rPr>
                              <w:t>Tsim Nyog Tau Kev Zam:</w:t>
                            </w:r>
                          </w:p>
                          <w:p w14:paraId="41044C18" w14:textId="77777777" w:rsidR="008E08B2" w:rsidRDefault="008E08B2" w:rsidP="00FF1CAC">
                            <w:r w:rsidRPr="00FF1CAC">
                              <w:rPr>
                                <w:rFonts w:ascii="Arial" w:hAnsi="Arial" w:cs="Arial"/>
                                <w:b/>
                                <w:bCs/>
                                <w:sz w:val="24"/>
                                <w:szCs w:val="24"/>
                              </w:rPr>
                              <w:t>.</w:t>
                            </w:r>
                            <w:r w:rsidRPr="00FF1CAC">
                              <w:t xml:space="preserve"> </w:t>
                            </w:r>
                            <w:r w:rsidRPr="00FF1CAC">
                              <w:rPr>
                                <w:rFonts w:ascii="Arial" w:hAnsi="Arial" w:cs="Arial"/>
                                <w:sz w:val="16"/>
                                <w:szCs w:val="16"/>
                              </w:rPr>
                              <w:t>Koj yuav tsum sau npe nrog rau FDA.</w:t>
                            </w:r>
                            <w:r>
                              <w:t xml:space="preserve"> </w:t>
                            </w:r>
                          </w:p>
                          <w:p w14:paraId="47FB7D88" w14:textId="07562A74" w:rsidR="008E08B2" w:rsidRPr="00FF1CAC" w:rsidRDefault="008E08B2" w:rsidP="00FF1CAC">
                            <w:pPr>
                              <w:rPr>
                                <w:rFonts w:ascii="Arial" w:hAnsi="Arial" w:cs="Arial"/>
                                <w:sz w:val="16"/>
                                <w:szCs w:val="16"/>
                              </w:rPr>
                            </w:pPr>
                            <w:r w:rsidRPr="00FF1CAC">
                              <w:rPr>
                                <w:rFonts w:ascii="Arial" w:hAnsi="Arial" w:cs="Arial"/>
                                <w:b/>
                                <w:bCs/>
                                <w:sz w:val="24"/>
                                <w:szCs w:val="24"/>
                              </w:rPr>
                              <w:t>.</w:t>
                            </w:r>
                            <w:r w:rsidRPr="00FF1CAC">
                              <w:t xml:space="preserve"> </w:t>
                            </w:r>
                            <w:proofErr w:type="spellStart"/>
                            <w:r w:rsidRPr="00C916E5">
                              <w:rPr>
                                <w:rFonts w:ascii="Arial" w:hAnsi="Arial" w:cs="Arial"/>
                                <w:sz w:val="16"/>
                                <w:szCs w:val="16"/>
                              </w:rPr>
                              <w:t>Koj</w:t>
                            </w:r>
                            <w:proofErr w:type="spellEnd"/>
                            <w:r w:rsidRPr="00C916E5">
                              <w:rPr>
                                <w:rFonts w:ascii="Arial" w:hAnsi="Arial" w:cs="Arial"/>
                                <w:sz w:val="16"/>
                                <w:szCs w:val="16"/>
                              </w:rPr>
                              <w:t xml:space="preserve"> </w:t>
                            </w:r>
                            <w:proofErr w:type="spellStart"/>
                            <w:r w:rsidRPr="00C916E5">
                              <w:rPr>
                                <w:rFonts w:ascii="Arial" w:hAnsi="Arial" w:cs="Arial"/>
                                <w:sz w:val="16"/>
                                <w:szCs w:val="16"/>
                              </w:rPr>
                              <w:t>yuav</w:t>
                            </w:r>
                            <w:proofErr w:type="spellEnd"/>
                            <w:r w:rsidRPr="00C916E5">
                              <w:rPr>
                                <w:rFonts w:ascii="Arial" w:hAnsi="Arial" w:cs="Arial"/>
                                <w:sz w:val="16"/>
                                <w:szCs w:val="16"/>
                              </w:rPr>
                              <w:t xml:space="preserve"> </w:t>
                            </w:r>
                            <w:proofErr w:type="spellStart"/>
                            <w:r w:rsidRPr="00C916E5">
                              <w:rPr>
                                <w:rFonts w:ascii="Arial" w:hAnsi="Arial" w:cs="Arial"/>
                                <w:sz w:val="16"/>
                                <w:szCs w:val="16"/>
                              </w:rPr>
                              <w:t>tsum</w:t>
                            </w:r>
                            <w:proofErr w:type="spellEnd"/>
                            <w:r w:rsidRPr="00C916E5">
                              <w:rPr>
                                <w:rFonts w:ascii="Arial" w:hAnsi="Arial" w:cs="Arial"/>
                                <w:sz w:val="16"/>
                                <w:szCs w:val="16"/>
                              </w:rPr>
                              <w:t xml:space="preserve"> </w:t>
                            </w:r>
                            <w:proofErr w:type="spellStart"/>
                            <w:r w:rsidRPr="00C916E5">
                              <w:rPr>
                                <w:rFonts w:ascii="Arial" w:hAnsi="Arial" w:cs="Arial"/>
                                <w:sz w:val="16"/>
                                <w:szCs w:val="16"/>
                              </w:rPr>
                              <w:t>khaws</w:t>
                            </w:r>
                            <w:proofErr w:type="spellEnd"/>
                            <w:r w:rsidRPr="00C916E5">
                              <w:rPr>
                                <w:rFonts w:ascii="Arial" w:hAnsi="Arial" w:cs="Arial"/>
                                <w:sz w:val="16"/>
                                <w:szCs w:val="16"/>
                              </w:rPr>
                              <w:t xml:space="preserve"> cov </w:t>
                            </w:r>
                            <w:proofErr w:type="spellStart"/>
                            <w:ins w:id="4836" w:author="Kaxiong" w:date="2021-06-11T17:35:00Z">
                              <w:r>
                                <w:rPr>
                                  <w:rFonts w:ascii="Arial" w:hAnsi="Arial" w:cs="Arial"/>
                                  <w:sz w:val="16"/>
                                  <w:szCs w:val="16"/>
                                </w:rPr>
                                <w:t>kev</w:t>
                              </w:r>
                              <w:proofErr w:type="spellEnd"/>
                              <w:r>
                                <w:rPr>
                                  <w:rFonts w:ascii="Arial" w:hAnsi="Arial" w:cs="Arial"/>
                                  <w:sz w:val="16"/>
                                  <w:szCs w:val="16"/>
                                </w:rPr>
                                <w:t xml:space="preserve"> </w:t>
                              </w:r>
                            </w:ins>
                            <w:proofErr w:type="spellStart"/>
                            <w:r w:rsidRPr="00C916E5">
                              <w:rPr>
                                <w:rFonts w:ascii="Arial" w:hAnsi="Arial" w:cs="Arial"/>
                                <w:sz w:val="16"/>
                                <w:szCs w:val="16"/>
                              </w:rPr>
                              <w:t>muag</w:t>
                            </w:r>
                            <w:proofErr w:type="spellEnd"/>
                            <w:r w:rsidRPr="00C916E5">
                              <w:rPr>
                                <w:rFonts w:ascii="Arial" w:hAnsi="Arial" w:cs="Arial"/>
                                <w:sz w:val="16"/>
                                <w:szCs w:val="16"/>
                              </w:rPr>
                              <w:t xml:space="preserve"> </w:t>
                            </w:r>
                            <w:proofErr w:type="spellStart"/>
                            <w:r w:rsidRPr="00C916E5">
                              <w:rPr>
                                <w:rFonts w:ascii="Arial" w:hAnsi="Arial" w:cs="Arial"/>
                                <w:sz w:val="16"/>
                                <w:szCs w:val="16"/>
                              </w:rPr>
                              <w:t>khoom</w:t>
                            </w:r>
                            <w:proofErr w:type="spellEnd"/>
                            <w:ins w:id="4837" w:author="Kaxiong" w:date="2021-06-11T17:35:00Z">
                              <w:r>
                                <w:rPr>
                                  <w:rFonts w:ascii="Arial" w:hAnsi="Arial" w:cs="Arial"/>
                                  <w:sz w:val="16"/>
                                  <w:szCs w:val="16"/>
                                </w:rPr>
                                <w:t xml:space="preserve"> li</w:t>
                              </w:r>
                            </w:ins>
                            <w:del w:id="4838" w:author="Kaxiong" w:date="2021-06-11T17:35:00Z">
                              <w:r w:rsidRPr="00C916E5" w:rsidDel="007000C2">
                                <w:rPr>
                                  <w:rFonts w:ascii="Arial" w:hAnsi="Arial" w:cs="Arial"/>
                                  <w:sz w:val="16"/>
                                  <w:szCs w:val="16"/>
                                </w:rPr>
                                <w:delText>cov</w:delText>
                              </w:r>
                            </w:del>
                            <w:r w:rsidRPr="00C916E5">
                              <w:rPr>
                                <w:rFonts w:ascii="Arial" w:hAnsi="Arial" w:cs="Arial"/>
                                <w:sz w:val="16"/>
                                <w:szCs w:val="16"/>
                              </w:rPr>
                              <w:t xml:space="preserve"> </w:t>
                            </w:r>
                            <w:proofErr w:type="spellStart"/>
                            <w:r w:rsidRPr="00C916E5">
                              <w:rPr>
                                <w:rFonts w:ascii="Arial" w:hAnsi="Arial" w:cs="Arial"/>
                                <w:sz w:val="16"/>
                                <w:szCs w:val="16"/>
                              </w:rPr>
                              <w:t>ntaub</w:t>
                            </w:r>
                            <w:proofErr w:type="spellEnd"/>
                            <w:r>
                              <w:rPr>
                                <w:rFonts w:ascii="Arial" w:hAnsi="Arial" w:cs="Arial"/>
                                <w:sz w:val="16"/>
                                <w:szCs w:val="16"/>
                              </w:rPr>
                              <w:t xml:space="preserve"> </w:t>
                            </w:r>
                            <w:proofErr w:type="spellStart"/>
                            <w:r w:rsidRPr="00C916E5">
                              <w:rPr>
                                <w:rFonts w:ascii="Arial" w:hAnsi="Arial" w:cs="Arial"/>
                                <w:sz w:val="16"/>
                                <w:szCs w:val="16"/>
                              </w:rPr>
                              <w:t>ntawv</w:t>
                            </w:r>
                            <w:proofErr w:type="spellEnd"/>
                            <w:r w:rsidRPr="00C916E5">
                              <w:rPr>
                                <w:rFonts w:ascii="Arial" w:hAnsi="Arial" w:cs="Arial"/>
                                <w:sz w:val="16"/>
                                <w:szCs w:val="16"/>
                              </w:rPr>
                              <w:t xml:space="preserve"> los </w:t>
                            </w:r>
                            <w:proofErr w:type="spellStart"/>
                            <w:r w:rsidRPr="00C916E5">
                              <w:rPr>
                                <w:rFonts w:ascii="Arial" w:hAnsi="Arial" w:cs="Arial"/>
                                <w:sz w:val="16"/>
                                <w:szCs w:val="16"/>
                              </w:rPr>
                              <w:t>txhawb</w:t>
                            </w:r>
                            <w:proofErr w:type="spellEnd"/>
                            <w:r w:rsidRPr="00C916E5">
                              <w:rPr>
                                <w:rFonts w:ascii="Arial" w:hAnsi="Arial" w:cs="Arial"/>
                                <w:sz w:val="16"/>
                                <w:szCs w:val="16"/>
                              </w:rPr>
                              <w:t xml:space="preserve"> koj</w:t>
                            </w:r>
                            <w:r>
                              <w:t xml:space="preserve"> </w:t>
                            </w:r>
                            <w:r w:rsidRPr="00C916E5">
                              <w:rPr>
                                <w:rFonts w:ascii="Arial" w:hAnsi="Arial" w:cs="Arial"/>
                                <w:sz w:val="16"/>
                                <w:szCs w:val="16"/>
                              </w:rPr>
                              <w:t>txoj kev zam.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C5123" id="Rectangle 62" o:spid="_x0000_s1030" style="position:absolute;margin-left:42.35pt;margin-top:2.65pt;width:231.35pt;height:63.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" filled="f" stroked="f">
                <v:textbox>
                  <w:txbxContent>
                    <w:p w14:paraId="59D067E0" w14:textId="5A3BECE2" w:rsidR="008E08B2" w:rsidRDefault="008E08B2" w:rsidP="00955C41">
                      <w:pPr>
                        <w:rPr>
                          <w:rFonts w:ascii="Arial" w:hAnsi="Arial" w:cs="Arial"/>
                          <w:b/>
                          <w:bCs/>
                          <w:sz w:val="16"/>
                          <w:szCs w:val="16"/>
                        </w:rPr>
                      </w:pPr>
                      <w:r w:rsidRPr="00955C41">
                        <w:rPr>
                          <w:rFonts w:ascii="Arial" w:hAnsi="Arial" w:cs="Arial"/>
                          <w:sz w:val="16"/>
                          <w:szCs w:val="16"/>
                        </w:rPr>
                        <w:t xml:space="preserve">Koj muaj </w:t>
                      </w:r>
                      <w:r>
                        <w:rPr>
                          <w:rFonts w:ascii="Arial" w:hAnsi="Arial" w:cs="Arial"/>
                          <w:sz w:val="16"/>
                          <w:szCs w:val="16"/>
                        </w:rPr>
                        <w:t xml:space="preserve">qhov </w:t>
                      </w:r>
                      <w:r w:rsidRPr="00FF1CAC">
                        <w:rPr>
                          <w:rFonts w:ascii="Arial" w:hAnsi="Arial" w:cs="Arial"/>
                          <w:b/>
                          <w:bCs/>
                          <w:sz w:val="16"/>
                          <w:szCs w:val="16"/>
                        </w:rPr>
                        <w:t>Tsim Nyog Tau Kev Zam:</w:t>
                      </w:r>
                    </w:p>
                    <w:p w14:paraId="41044C18" w14:textId="77777777" w:rsidR="008E08B2" w:rsidRDefault="008E08B2" w:rsidP="00FF1CAC">
                      <w:r w:rsidRPr="00FF1CAC">
                        <w:rPr>
                          <w:rFonts w:ascii="Arial" w:hAnsi="Arial" w:cs="Arial"/>
                          <w:b/>
                          <w:bCs/>
                          <w:sz w:val="24"/>
                          <w:szCs w:val="24"/>
                        </w:rPr>
                        <w:t>.</w:t>
                      </w:r>
                      <w:r w:rsidRPr="00FF1CAC">
                        <w:t xml:space="preserve"> </w:t>
                      </w:r>
                      <w:r w:rsidRPr="00FF1CAC">
                        <w:rPr>
                          <w:rFonts w:ascii="Arial" w:hAnsi="Arial" w:cs="Arial"/>
                          <w:sz w:val="16"/>
                          <w:szCs w:val="16"/>
                        </w:rPr>
                        <w:t>Koj yuav tsum sau npe nrog rau FDA.</w:t>
                      </w:r>
                      <w:r>
                        <w:t xml:space="preserve"> </w:t>
                      </w:r>
                    </w:p>
                    <w:p w14:paraId="47FB7D88" w14:textId="07562A74" w:rsidR="008E08B2" w:rsidRPr="00FF1CAC" w:rsidRDefault="008E08B2" w:rsidP="00FF1CAC">
                      <w:pPr>
                        <w:rPr>
                          <w:rFonts w:ascii="Arial" w:hAnsi="Arial" w:cs="Arial"/>
                          <w:sz w:val="16"/>
                          <w:szCs w:val="16"/>
                        </w:rPr>
                      </w:pPr>
                      <w:r w:rsidRPr="00FF1CAC">
                        <w:rPr>
                          <w:rFonts w:ascii="Arial" w:hAnsi="Arial" w:cs="Arial"/>
                          <w:b/>
                          <w:bCs/>
                          <w:sz w:val="24"/>
                          <w:szCs w:val="24"/>
                        </w:rPr>
                        <w:t>.</w:t>
                      </w:r>
                      <w:r w:rsidRPr="00FF1CAC">
                        <w:t xml:space="preserve"> </w:t>
                      </w:r>
                      <w:proofErr w:type="spellStart"/>
                      <w:r w:rsidRPr="00C916E5">
                        <w:rPr>
                          <w:rFonts w:ascii="Arial" w:hAnsi="Arial" w:cs="Arial"/>
                          <w:sz w:val="16"/>
                          <w:szCs w:val="16"/>
                        </w:rPr>
                        <w:t>Koj</w:t>
                      </w:r>
                      <w:proofErr w:type="spellEnd"/>
                      <w:r w:rsidRPr="00C916E5">
                        <w:rPr>
                          <w:rFonts w:ascii="Arial" w:hAnsi="Arial" w:cs="Arial"/>
                          <w:sz w:val="16"/>
                          <w:szCs w:val="16"/>
                        </w:rPr>
                        <w:t xml:space="preserve"> </w:t>
                      </w:r>
                      <w:proofErr w:type="spellStart"/>
                      <w:r w:rsidRPr="00C916E5">
                        <w:rPr>
                          <w:rFonts w:ascii="Arial" w:hAnsi="Arial" w:cs="Arial"/>
                          <w:sz w:val="16"/>
                          <w:szCs w:val="16"/>
                        </w:rPr>
                        <w:t>yuav</w:t>
                      </w:r>
                      <w:proofErr w:type="spellEnd"/>
                      <w:r w:rsidRPr="00C916E5">
                        <w:rPr>
                          <w:rFonts w:ascii="Arial" w:hAnsi="Arial" w:cs="Arial"/>
                          <w:sz w:val="16"/>
                          <w:szCs w:val="16"/>
                        </w:rPr>
                        <w:t xml:space="preserve"> </w:t>
                      </w:r>
                      <w:proofErr w:type="spellStart"/>
                      <w:r w:rsidRPr="00C916E5">
                        <w:rPr>
                          <w:rFonts w:ascii="Arial" w:hAnsi="Arial" w:cs="Arial"/>
                          <w:sz w:val="16"/>
                          <w:szCs w:val="16"/>
                        </w:rPr>
                        <w:t>tsum</w:t>
                      </w:r>
                      <w:proofErr w:type="spellEnd"/>
                      <w:r w:rsidRPr="00C916E5">
                        <w:rPr>
                          <w:rFonts w:ascii="Arial" w:hAnsi="Arial" w:cs="Arial"/>
                          <w:sz w:val="16"/>
                          <w:szCs w:val="16"/>
                        </w:rPr>
                        <w:t xml:space="preserve"> </w:t>
                      </w:r>
                      <w:proofErr w:type="spellStart"/>
                      <w:r w:rsidRPr="00C916E5">
                        <w:rPr>
                          <w:rFonts w:ascii="Arial" w:hAnsi="Arial" w:cs="Arial"/>
                          <w:sz w:val="16"/>
                          <w:szCs w:val="16"/>
                        </w:rPr>
                        <w:t>khaws</w:t>
                      </w:r>
                      <w:proofErr w:type="spellEnd"/>
                      <w:r w:rsidRPr="00C916E5">
                        <w:rPr>
                          <w:rFonts w:ascii="Arial" w:hAnsi="Arial" w:cs="Arial"/>
                          <w:sz w:val="16"/>
                          <w:szCs w:val="16"/>
                        </w:rPr>
                        <w:t xml:space="preserve"> cov </w:t>
                      </w:r>
                      <w:proofErr w:type="spellStart"/>
                      <w:ins w:id="4839" w:author="Kaxiong" w:date="2021-06-11T17:35:00Z">
                        <w:r>
                          <w:rPr>
                            <w:rFonts w:ascii="Arial" w:hAnsi="Arial" w:cs="Arial"/>
                            <w:sz w:val="16"/>
                            <w:szCs w:val="16"/>
                          </w:rPr>
                          <w:t>kev</w:t>
                        </w:r>
                        <w:proofErr w:type="spellEnd"/>
                        <w:r>
                          <w:rPr>
                            <w:rFonts w:ascii="Arial" w:hAnsi="Arial" w:cs="Arial"/>
                            <w:sz w:val="16"/>
                            <w:szCs w:val="16"/>
                          </w:rPr>
                          <w:t xml:space="preserve"> </w:t>
                        </w:r>
                      </w:ins>
                      <w:proofErr w:type="spellStart"/>
                      <w:r w:rsidRPr="00C916E5">
                        <w:rPr>
                          <w:rFonts w:ascii="Arial" w:hAnsi="Arial" w:cs="Arial"/>
                          <w:sz w:val="16"/>
                          <w:szCs w:val="16"/>
                        </w:rPr>
                        <w:t>muag</w:t>
                      </w:r>
                      <w:proofErr w:type="spellEnd"/>
                      <w:r w:rsidRPr="00C916E5">
                        <w:rPr>
                          <w:rFonts w:ascii="Arial" w:hAnsi="Arial" w:cs="Arial"/>
                          <w:sz w:val="16"/>
                          <w:szCs w:val="16"/>
                        </w:rPr>
                        <w:t xml:space="preserve"> </w:t>
                      </w:r>
                      <w:proofErr w:type="spellStart"/>
                      <w:r w:rsidRPr="00C916E5">
                        <w:rPr>
                          <w:rFonts w:ascii="Arial" w:hAnsi="Arial" w:cs="Arial"/>
                          <w:sz w:val="16"/>
                          <w:szCs w:val="16"/>
                        </w:rPr>
                        <w:t>khoom</w:t>
                      </w:r>
                      <w:proofErr w:type="spellEnd"/>
                      <w:ins w:id="4840" w:author="Kaxiong" w:date="2021-06-11T17:35:00Z">
                        <w:r>
                          <w:rPr>
                            <w:rFonts w:ascii="Arial" w:hAnsi="Arial" w:cs="Arial"/>
                            <w:sz w:val="16"/>
                            <w:szCs w:val="16"/>
                          </w:rPr>
                          <w:t xml:space="preserve"> li</w:t>
                        </w:r>
                      </w:ins>
                      <w:del w:id="4841" w:author="Kaxiong" w:date="2021-06-11T17:35:00Z">
                        <w:r w:rsidRPr="00C916E5" w:rsidDel="007000C2">
                          <w:rPr>
                            <w:rFonts w:ascii="Arial" w:hAnsi="Arial" w:cs="Arial"/>
                            <w:sz w:val="16"/>
                            <w:szCs w:val="16"/>
                          </w:rPr>
                          <w:delText>cov</w:delText>
                        </w:r>
                      </w:del>
                      <w:r w:rsidRPr="00C916E5">
                        <w:rPr>
                          <w:rFonts w:ascii="Arial" w:hAnsi="Arial" w:cs="Arial"/>
                          <w:sz w:val="16"/>
                          <w:szCs w:val="16"/>
                        </w:rPr>
                        <w:t xml:space="preserve"> </w:t>
                      </w:r>
                      <w:proofErr w:type="spellStart"/>
                      <w:r w:rsidRPr="00C916E5">
                        <w:rPr>
                          <w:rFonts w:ascii="Arial" w:hAnsi="Arial" w:cs="Arial"/>
                          <w:sz w:val="16"/>
                          <w:szCs w:val="16"/>
                        </w:rPr>
                        <w:t>ntaub</w:t>
                      </w:r>
                      <w:proofErr w:type="spellEnd"/>
                      <w:r>
                        <w:rPr>
                          <w:rFonts w:ascii="Arial" w:hAnsi="Arial" w:cs="Arial"/>
                          <w:sz w:val="16"/>
                          <w:szCs w:val="16"/>
                        </w:rPr>
                        <w:t xml:space="preserve"> </w:t>
                      </w:r>
                      <w:proofErr w:type="spellStart"/>
                      <w:r w:rsidRPr="00C916E5">
                        <w:rPr>
                          <w:rFonts w:ascii="Arial" w:hAnsi="Arial" w:cs="Arial"/>
                          <w:sz w:val="16"/>
                          <w:szCs w:val="16"/>
                        </w:rPr>
                        <w:t>ntawv</w:t>
                      </w:r>
                      <w:proofErr w:type="spellEnd"/>
                      <w:r w:rsidRPr="00C916E5">
                        <w:rPr>
                          <w:rFonts w:ascii="Arial" w:hAnsi="Arial" w:cs="Arial"/>
                          <w:sz w:val="16"/>
                          <w:szCs w:val="16"/>
                        </w:rPr>
                        <w:t xml:space="preserve"> los </w:t>
                      </w:r>
                      <w:proofErr w:type="spellStart"/>
                      <w:r w:rsidRPr="00C916E5">
                        <w:rPr>
                          <w:rFonts w:ascii="Arial" w:hAnsi="Arial" w:cs="Arial"/>
                          <w:sz w:val="16"/>
                          <w:szCs w:val="16"/>
                        </w:rPr>
                        <w:t>txhawb</w:t>
                      </w:r>
                      <w:proofErr w:type="spellEnd"/>
                      <w:r w:rsidRPr="00C916E5">
                        <w:rPr>
                          <w:rFonts w:ascii="Arial" w:hAnsi="Arial" w:cs="Arial"/>
                          <w:sz w:val="16"/>
                          <w:szCs w:val="16"/>
                        </w:rPr>
                        <w:t xml:space="preserve"> koj</w:t>
                      </w:r>
                      <w:r>
                        <w:t xml:space="preserve"> </w:t>
                      </w:r>
                      <w:r w:rsidRPr="00C916E5">
                        <w:rPr>
                          <w:rFonts w:ascii="Arial" w:hAnsi="Arial" w:cs="Arial"/>
                          <w:sz w:val="16"/>
                          <w:szCs w:val="16"/>
                        </w:rPr>
                        <w:t>txoj kev zam.</w:t>
                      </w:r>
                    </w:p>
                  </w:txbxContent>
                </v:textbox>
              </v:rect>
            </w:pict>
          </mc:Fallback>
        </mc:AlternateContent>
      </w:r>
      <w:r w:rsidR="00F2670D">
        <w:rPr>
          <w:sz w:val="20"/>
          <w:szCs w:val="20"/>
        </w:rPr>
        <w:br w:type="column"/>
      </w:r>
    </w:p>
    <w:p w14:paraId="1409AF4B" w14:textId="77777777" w:rsidR="00BF3E5F" w:rsidRDefault="00BF3E5F">
      <w:pPr>
        <w:spacing w:line="200" w:lineRule="exact"/>
        <w:rPr>
          <w:sz w:val="20"/>
          <w:szCs w:val="20"/>
        </w:rPr>
      </w:pPr>
    </w:p>
    <w:p w14:paraId="529682D2" w14:textId="77777777" w:rsidR="00BF3E5F" w:rsidRDefault="00BF3E5F">
      <w:pPr>
        <w:spacing w:line="200" w:lineRule="exact"/>
        <w:rPr>
          <w:sz w:val="20"/>
          <w:szCs w:val="20"/>
        </w:rPr>
      </w:pPr>
    </w:p>
    <w:p w14:paraId="7325A36E" w14:textId="7EC172B6" w:rsidR="00BF3E5F" w:rsidRDefault="003C411D">
      <w:pPr>
        <w:spacing w:line="352" w:lineRule="exact"/>
        <w:rPr>
          <w:sz w:val="20"/>
          <w:szCs w:val="20"/>
        </w:rPr>
      </w:pPr>
      <w:r>
        <w:rPr>
          <w:noProof/>
          <w:sz w:val="20"/>
          <w:szCs w:val="20"/>
        </w:rPr>
        <mc:AlternateContent>
          <mc:Choice Requires="wps">
            <w:drawing>
              <wp:anchor distT="0" distB="0" distL="114300" distR="114300" simplePos="0" relativeHeight="251687424" behindDoc="0" locked="0" layoutInCell="1" allowOverlap="1" wp14:anchorId="5E5AB57D" wp14:editId="7B478816">
                <wp:simplePos x="0" y="0"/>
                <wp:positionH relativeFrom="column">
                  <wp:posOffset>55033</wp:posOffset>
                </wp:positionH>
                <wp:positionV relativeFrom="paragraph">
                  <wp:posOffset>219075</wp:posOffset>
                </wp:positionV>
                <wp:extent cx="1871134" cy="939800"/>
                <wp:effectExtent l="0" t="0" r="0" b="0"/>
                <wp:wrapNone/>
                <wp:docPr id="61" name="Rectangle 61"/>
                <wp:cNvGraphicFramePr/>
                <a:graphic xmlns:a="http://schemas.openxmlformats.org/drawingml/2006/main">
                  <a:graphicData uri="http://schemas.microsoft.com/office/word/2010/wordprocessingShape">
                    <wps:wsp>
                      <wps:cNvSpPr/>
                      <wps:spPr>
                        <a:xfrm>
                          <a:off x="0" y="0"/>
                          <a:ext cx="1871134" cy="939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07ED7" w14:textId="595C2EC9" w:rsidR="008E08B2" w:rsidRPr="003C411D" w:rsidRDefault="008E08B2" w:rsidP="003C411D">
                            <w:pPr>
                              <w:rPr>
                                <w:rFonts w:ascii="Arial" w:hAnsi="Arial" w:cs="Arial"/>
                                <w:sz w:val="16"/>
                                <w:szCs w:val="16"/>
                              </w:rPr>
                            </w:pPr>
                            <w:r w:rsidRPr="003C411D">
                              <w:rPr>
                                <w:rFonts w:ascii="Arial" w:hAnsi="Arial" w:cs="Arial"/>
                                <w:sz w:val="16"/>
                                <w:szCs w:val="16"/>
                              </w:rPr>
                              <w:t xml:space="preserve">Koj muaj Tsis Muaj Kev Zam Txim. Koj yuav tsum ua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w:t>
                            </w:r>
                            <w:proofErr w:type="spellStart"/>
                            <w:r w:rsidRPr="003C411D">
                              <w:rPr>
                                <w:rFonts w:ascii="Arial" w:hAnsi="Arial" w:cs="Arial"/>
                                <w:sz w:val="16"/>
                                <w:szCs w:val="16"/>
                              </w:rPr>
                              <w:t>txoj</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w:t>
                            </w:r>
                            <w:proofErr w:type="spellStart"/>
                            <w:r w:rsidRPr="003C411D">
                              <w:rPr>
                                <w:rFonts w:ascii="Arial" w:hAnsi="Arial" w:cs="Arial"/>
                                <w:sz w:val="16"/>
                                <w:szCs w:val="16"/>
                              </w:rPr>
                              <w:t>lij</w:t>
                            </w:r>
                            <w:proofErr w:type="spellEnd"/>
                            <w:r w:rsidRPr="003C411D">
                              <w:rPr>
                                <w:rFonts w:ascii="Arial" w:hAnsi="Arial" w:cs="Arial"/>
                                <w:sz w:val="16"/>
                                <w:szCs w:val="16"/>
                              </w:rPr>
                              <w:t xml:space="preserve"> </w:t>
                            </w:r>
                            <w:proofErr w:type="spellStart"/>
                            <w:r w:rsidRPr="003C411D">
                              <w:rPr>
                                <w:rFonts w:ascii="Arial" w:hAnsi="Arial" w:cs="Arial"/>
                                <w:sz w:val="16"/>
                                <w:szCs w:val="16"/>
                              </w:rPr>
                              <w:t>choj</w:t>
                            </w:r>
                            <w:proofErr w:type="spellEnd"/>
                            <w:r w:rsidRPr="003C411D">
                              <w:rPr>
                                <w:rFonts w:ascii="Arial" w:hAnsi="Arial" w:cs="Arial"/>
                                <w:sz w:val="16"/>
                                <w:szCs w:val="16"/>
                              </w:rPr>
                              <w:t xml:space="preserve"> </w:t>
                            </w:r>
                            <w:ins w:id="4842" w:author="Kaxiong" w:date="2021-06-11T17:33:00Z">
                              <w:r>
                                <w:rPr>
                                  <w:rFonts w:ascii="Arial" w:hAnsi="Arial" w:cs="Arial"/>
                                  <w:sz w:val="16"/>
                                  <w:szCs w:val="16"/>
                                </w:rPr>
                                <w:t xml:space="preserve">tag </w:t>
                              </w:r>
                              <w:proofErr w:type="spellStart"/>
                              <w:r>
                                <w:rPr>
                                  <w:rFonts w:ascii="Arial" w:hAnsi="Arial" w:cs="Arial"/>
                                  <w:sz w:val="16"/>
                                  <w:szCs w:val="16"/>
                                </w:rPr>
                                <w:t>nrho</w:t>
                              </w:r>
                              <w:proofErr w:type="spellEnd"/>
                              <w:r>
                                <w:rPr>
                                  <w:rFonts w:ascii="Arial" w:hAnsi="Arial" w:cs="Arial"/>
                                  <w:sz w:val="16"/>
                                  <w:szCs w:val="16"/>
                                </w:rPr>
                                <w:t xml:space="preserve"> </w:t>
                              </w:r>
                            </w:ins>
                            <w:r w:rsidRPr="003C411D">
                              <w:rPr>
                                <w:rFonts w:ascii="Arial" w:hAnsi="Arial" w:cs="Arial"/>
                                <w:sz w:val="16"/>
                                <w:szCs w:val="16"/>
                              </w:rPr>
                              <w:t>(</w:t>
                            </w:r>
                            <w:proofErr w:type="spellStart"/>
                            <w:ins w:id="4843" w:author="Kaxiong" w:date="2021-06-11T17:33:00Z">
                              <w:r>
                                <w:rPr>
                                  <w:rFonts w:ascii="Arial" w:hAnsi="Arial" w:cs="Arial"/>
                                  <w:sz w:val="16"/>
                                  <w:szCs w:val="16"/>
                                </w:rPr>
                                <w:t>ntawv</w:t>
                              </w:r>
                              <w:proofErr w:type="spellEnd"/>
                              <w:r>
                                <w:rPr>
                                  <w:rFonts w:ascii="Arial" w:hAnsi="Arial" w:cs="Arial"/>
                                  <w:sz w:val="16"/>
                                  <w:szCs w:val="16"/>
                                </w:rPr>
                                <w:t xml:space="preserve"> </w:t>
                              </w:r>
                              <w:proofErr w:type="spellStart"/>
                              <w:r>
                                <w:rPr>
                                  <w:rFonts w:ascii="Arial" w:hAnsi="Arial" w:cs="Arial"/>
                                  <w:sz w:val="16"/>
                                  <w:szCs w:val="16"/>
                                </w:rPr>
                                <w:t>yog</w:t>
                              </w:r>
                            </w:ins>
                            <w:proofErr w:type="spellEnd"/>
                            <w:del w:id="4844" w:author="Kaxiong" w:date="2021-06-11T17:33:00Z">
                              <w:r w:rsidRPr="003C411D" w:rsidDel="00886206">
                                <w:rPr>
                                  <w:rFonts w:ascii="Arial" w:hAnsi="Arial" w:cs="Arial"/>
                                  <w:sz w:val="16"/>
                                  <w:szCs w:val="16"/>
                                </w:rPr>
                                <w:delText>xws li</w:delText>
                              </w:r>
                            </w:del>
                            <w:r w:rsidRPr="003C411D">
                              <w:rPr>
                                <w:rFonts w:ascii="Arial" w:hAnsi="Arial" w:cs="Arial"/>
                                <w:sz w:val="16"/>
                                <w:szCs w:val="16"/>
                              </w:rPr>
                              <w:t xml:space="preserve"> </w:t>
                            </w:r>
                            <w:proofErr w:type="spellStart"/>
                            <w:r w:rsidRPr="003C411D">
                              <w:rPr>
                                <w:rFonts w:ascii="Arial" w:hAnsi="Arial" w:cs="Arial"/>
                                <w:sz w:val="16"/>
                                <w:szCs w:val="16"/>
                              </w:rPr>
                              <w:t>sau</w:t>
                            </w:r>
                            <w:proofErr w:type="spellEnd"/>
                            <w:r w:rsidRPr="003C411D">
                              <w:rPr>
                                <w:rFonts w:ascii="Arial" w:hAnsi="Arial" w:cs="Arial"/>
                                <w:sz w:val="16"/>
                                <w:szCs w:val="16"/>
                              </w:rPr>
                              <w:t xml:space="preserve"> </w:t>
                            </w:r>
                            <w:proofErr w:type="spellStart"/>
                            <w:r w:rsidRPr="003C411D">
                              <w:rPr>
                                <w:rFonts w:ascii="Arial" w:hAnsi="Arial" w:cs="Arial"/>
                                <w:sz w:val="16"/>
                                <w:szCs w:val="16"/>
                              </w:rPr>
                              <w:t>npe</w:t>
                            </w:r>
                            <w:proofErr w:type="spellEnd"/>
                            <w:r w:rsidRPr="003C411D">
                              <w:rPr>
                                <w:rFonts w:ascii="Arial" w:hAnsi="Arial" w:cs="Arial"/>
                                <w:sz w:val="16"/>
                                <w:szCs w:val="16"/>
                              </w:rPr>
                              <w:t xml:space="preserve"> </w:t>
                            </w:r>
                            <w:proofErr w:type="spellStart"/>
                            <w:r w:rsidRPr="003C411D">
                              <w:rPr>
                                <w:rFonts w:ascii="Arial" w:hAnsi="Arial" w:cs="Arial"/>
                                <w:sz w:val="16"/>
                                <w:szCs w:val="16"/>
                              </w:rPr>
                              <w:t>rau</w:t>
                            </w:r>
                            <w:proofErr w:type="spellEnd"/>
                            <w:r w:rsidRPr="003C411D">
                              <w:rPr>
                                <w:rFonts w:ascii="Arial" w:hAnsi="Arial" w:cs="Arial"/>
                                <w:sz w:val="16"/>
                                <w:szCs w:val="16"/>
                              </w:rPr>
                              <w:t xml:space="preserve"> FDA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ua raws li HARPC cov cai, GMP cov </w:t>
                            </w:r>
                            <w:proofErr w:type="spellStart"/>
                            <w:r w:rsidRPr="003C411D">
                              <w:rPr>
                                <w:rFonts w:ascii="Arial" w:hAnsi="Arial" w:cs="Arial"/>
                                <w:sz w:val="16"/>
                                <w:szCs w:val="16"/>
                              </w:rPr>
                              <w:t>qauv</w:t>
                            </w:r>
                            <w:proofErr w:type="spellEnd"/>
                            <w:r w:rsidRPr="003C411D">
                              <w:rPr>
                                <w:rFonts w:ascii="Arial" w:hAnsi="Arial" w:cs="Arial"/>
                                <w:sz w:val="16"/>
                                <w:szCs w:val="16"/>
                              </w:rPr>
                              <w:t xml:space="preserve">, cov </w:t>
                            </w:r>
                            <w:proofErr w:type="spellStart"/>
                            <w:r w:rsidRPr="003C411D">
                              <w:rPr>
                                <w:rFonts w:ascii="Arial" w:hAnsi="Arial" w:cs="Arial"/>
                                <w:sz w:val="16"/>
                                <w:szCs w:val="16"/>
                              </w:rPr>
                              <w:t>neeg</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w:t>
                            </w:r>
                            <w:proofErr w:type="spellEnd"/>
                            <w:ins w:id="4845" w:author="Kaxiong" w:date="2021-06-11T17:34:00Z">
                              <w:r>
                                <w:rPr>
                                  <w:rFonts w:ascii="Arial" w:hAnsi="Arial" w:cs="Arial"/>
                                  <w:sz w:val="16"/>
                                  <w:szCs w:val="16"/>
                                </w:rPr>
                                <w:t xml:space="preserve"> </w:t>
                              </w:r>
                            </w:ins>
                            <w:proofErr w:type="spellStart"/>
                            <w:r w:rsidRPr="003C411D">
                              <w:rPr>
                                <w:rFonts w:ascii="Arial" w:hAnsi="Arial" w:cs="Arial"/>
                                <w:sz w:val="16"/>
                                <w:szCs w:val="16"/>
                              </w:rPr>
                              <w:t>lwm</w:t>
                            </w:r>
                            <w:proofErr w:type="spellEnd"/>
                            <w:r w:rsidRPr="003C411D">
                              <w:rPr>
                                <w:rFonts w:ascii="Arial" w:hAnsi="Arial" w:cs="Arial"/>
                                <w:sz w:val="16"/>
                                <w:szCs w:val="16"/>
                              </w:rPr>
                              <w:t xml:space="preserve"> </w:t>
                            </w:r>
                            <w:proofErr w:type="spellStart"/>
                            <w:ins w:id="4846" w:author="Kaxiong" w:date="2021-06-11T17:34:00Z">
                              <w:r>
                                <w:rPr>
                                  <w:rFonts w:ascii="Arial" w:hAnsi="Arial" w:cs="Arial"/>
                                  <w:sz w:val="16"/>
                                  <w:szCs w:val="16"/>
                                </w:rPr>
                                <w:t>uas</w:t>
                              </w:r>
                              <w:proofErr w:type="spellEnd"/>
                              <w:r>
                                <w:rPr>
                                  <w:rFonts w:ascii="Arial" w:hAnsi="Arial" w:cs="Arial"/>
                                  <w:sz w:val="16"/>
                                  <w:szCs w:val="16"/>
                                </w:rPr>
                                <w:t xml:space="preserve"> </w:t>
                              </w:r>
                            </w:ins>
                            <w:proofErr w:type="spellStart"/>
                            <w:r w:rsidRPr="003C411D">
                              <w:rPr>
                                <w:rFonts w:ascii="Arial" w:hAnsi="Arial" w:cs="Arial"/>
                                <w:sz w:val="16"/>
                                <w:szCs w:val="16"/>
                              </w:rPr>
                              <w:t>tsim</w:t>
                            </w:r>
                            <w:proofErr w:type="spellEnd"/>
                            <w:r w:rsidRPr="003C411D">
                              <w:rPr>
                                <w:rFonts w:ascii="Arial" w:hAnsi="Arial" w:cs="Arial"/>
                                <w:sz w:val="16"/>
                                <w:szCs w:val="16"/>
                              </w:rPr>
                              <w:t xml:space="preserve"> </w:t>
                            </w:r>
                            <w:proofErr w:type="spellStart"/>
                            <w:r w:rsidRPr="003C411D">
                              <w:rPr>
                                <w:rFonts w:ascii="Arial" w:hAnsi="Arial" w:cs="Arial"/>
                                <w:sz w:val="16"/>
                                <w:szCs w:val="16"/>
                              </w:rPr>
                              <w:t>nyog</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cov kev qhia ua hauj</w:t>
                            </w:r>
                            <w:r>
                              <w:rPr>
                                <w:rFonts w:ascii="Arial" w:hAnsi="Arial" w:cs="Arial"/>
                                <w:sz w:val="16"/>
                                <w:szCs w:val="16"/>
                              </w:rPr>
                              <w:t xml:space="preserve"> </w:t>
                            </w:r>
                            <w:r w:rsidRPr="003C411D">
                              <w:rPr>
                                <w:rFonts w:ascii="Arial" w:hAnsi="Arial" w:cs="Arial"/>
                                <w:sz w:val="16"/>
                                <w:szCs w:val="16"/>
                              </w:rPr>
                              <w:t>lwm, thiab lwm yam)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B57D" id="Rectangle 61" o:spid="_x0000_s1031" style="position:absolute;margin-left:4.35pt;margin-top:17.25pt;width:147.35pt;height:7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" filled="f" stroked="f">
                <v:textbox>
                  <w:txbxContent>
                    <w:p w14:paraId="3BE07ED7" w14:textId="595C2EC9" w:rsidR="008E08B2" w:rsidRPr="003C411D" w:rsidRDefault="008E08B2" w:rsidP="003C411D">
                      <w:pPr>
                        <w:rPr>
                          <w:rFonts w:ascii="Arial" w:hAnsi="Arial" w:cs="Arial"/>
                          <w:sz w:val="16"/>
                          <w:szCs w:val="16"/>
                        </w:rPr>
                      </w:pPr>
                      <w:r w:rsidRPr="003C411D">
                        <w:rPr>
                          <w:rFonts w:ascii="Arial" w:hAnsi="Arial" w:cs="Arial"/>
                          <w:sz w:val="16"/>
                          <w:szCs w:val="16"/>
                        </w:rPr>
                        <w:t xml:space="preserve">Koj muaj Tsis Muaj Kev Zam Txim. Koj yuav tsum ua </w:t>
                      </w:r>
                      <w:proofErr w:type="spellStart"/>
                      <w:r w:rsidRPr="003C411D">
                        <w:rPr>
                          <w:rFonts w:ascii="Arial" w:hAnsi="Arial" w:cs="Arial"/>
                          <w:sz w:val="16"/>
                          <w:szCs w:val="16"/>
                        </w:rPr>
                        <w:t>raws</w:t>
                      </w:r>
                      <w:proofErr w:type="spellEnd"/>
                      <w:r w:rsidRPr="003C411D">
                        <w:rPr>
                          <w:rFonts w:ascii="Arial" w:hAnsi="Arial" w:cs="Arial"/>
                          <w:sz w:val="16"/>
                          <w:szCs w:val="16"/>
                        </w:rPr>
                        <w:t xml:space="preserve"> li </w:t>
                      </w:r>
                      <w:proofErr w:type="spellStart"/>
                      <w:r w:rsidRPr="003C411D">
                        <w:rPr>
                          <w:rFonts w:ascii="Arial" w:hAnsi="Arial" w:cs="Arial"/>
                          <w:sz w:val="16"/>
                          <w:szCs w:val="16"/>
                        </w:rPr>
                        <w:t>txoj</w:t>
                      </w:r>
                      <w:proofErr w:type="spellEnd"/>
                      <w:r w:rsidRPr="003C411D">
                        <w:rPr>
                          <w:rFonts w:ascii="Arial" w:hAnsi="Arial" w:cs="Arial"/>
                          <w:sz w:val="16"/>
                          <w:szCs w:val="16"/>
                        </w:rPr>
                        <w:t xml:space="preserve"> </w:t>
                      </w:r>
                      <w:proofErr w:type="spellStart"/>
                      <w:r w:rsidRPr="003C411D">
                        <w:rPr>
                          <w:rFonts w:ascii="Arial" w:hAnsi="Arial" w:cs="Arial"/>
                          <w:sz w:val="16"/>
                          <w:szCs w:val="16"/>
                        </w:rPr>
                        <w:t>cai</w:t>
                      </w:r>
                      <w:proofErr w:type="spellEnd"/>
                      <w:r w:rsidRPr="003C411D">
                        <w:rPr>
                          <w:rFonts w:ascii="Arial" w:hAnsi="Arial" w:cs="Arial"/>
                          <w:sz w:val="16"/>
                          <w:szCs w:val="16"/>
                        </w:rPr>
                        <w:t xml:space="preserve"> </w:t>
                      </w:r>
                      <w:proofErr w:type="spellStart"/>
                      <w:r w:rsidRPr="003C411D">
                        <w:rPr>
                          <w:rFonts w:ascii="Arial" w:hAnsi="Arial" w:cs="Arial"/>
                          <w:sz w:val="16"/>
                          <w:szCs w:val="16"/>
                        </w:rPr>
                        <w:t>lij</w:t>
                      </w:r>
                      <w:proofErr w:type="spellEnd"/>
                      <w:r w:rsidRPr="003C411D">
                        <w:rPr>
                          <w:rFonts w:ascii="Arial" w:hAnsi="Arial" w:cs="Arial"/>
                          <w:sz w:val="16"/>
                          <w:szCs w:val="16"/>
                        </w:rPr>
                        <w:t xml:space="preserve"> </w:t>
                      </w:r>
                      <w:proofErr w:type="spellStart"/>
                      <w:r w:rsidRPr="003C411D">
                        <w:rPr>
                          <w:rFonts w:ascii="Arial" w:hAnsi="Arial" w:cs="Arial"/>
                          <w:sz w:val="16"/>
                          <w:szCs w:val="16"/>
                        </w:rPr>
                        <w:t>choj</w:t>
                      </w:r>
                      <w:proofErr w:type="spellEnd"/>
                      <w:r w:rsidRPr="003C411D">
                        <w:rPr>
                          <w:rFonts w:ascii="Arial" w:hAnsi="Arial" w:cs="Arial"/>
                          <w:sz w:val="16"/>
                          <w:szCs w:val="16"/>
                        </w:rPr>
                        <w:t xml:space="preserve"> </w:t>
                      </w:r>
                      <w:ins w:id="4847" w:author="Kaxiong" w:date="2021-06-11T17:33:00Z">
                        <w:r>
                          <w:rPr>
                            <w:rFonts w:ascii="Arial" w:hAnsi="Arial" w:cs="Arial"/>
                            <w:sz w:val="16"/>
                            <w:szCs w:val="16"/>
                          </w:rPr>
                          <w:t xml:space="preserve">tag </w:t>
                        </w:r>
                        <w:proofErr w:type="spellStart"/>
                        <w:r>
                          <w:rPr>
                            <w:rFonts w:ascii="Arial" w:hAnsi="Arial" w:cs="Arial"/>
                            <w:sz w:val="16"/>
                            <w:szCs w:val="16"/>
                          </w:rPr>
                          <w:t>nrho</w:t>
                        </w:r>
                        <w:proofErr w:type="spellEnd"/>
                        <w:r>
                          <w:rPr>
                            <w:rFonts w:ascii="Arial" w:hAnsi="Arial" w:cs="Arial"/>
                            <w:sz w:val="16"/>
                            <w:szCs w:val="16"/>
                          </w:rPr>
                          <w:t xml:space="preserve"> </w:t>
                        </w:r>
                      </w:ins>
                      <w:r w:rsidRPr="003C411D">
                        <w:rPr>
                          <w:rFonts w:ascii="Arial" w:hAnsi="Arial" w:cs="Arial"/>
                          <w:sz w:val="16"/>
                          <w:szCs w:val="16"/>
                        </w:rPr>
                        <w:t>(</w:t>
                      </w:r>
                      <w:proofErr w:type="spellStart"/>
                      <w:ins w:id="4848" w:author="Kaxiong" w:date="2021-06-11T17:33:00Z">
                        <w:r>
                          <w:rPr>
                            <w:rFonts w:ascii="Arial" w:hAnsi="Arial" w:cs="Arial"/>
                            <w:sz w:val="16"/>
                            <w:szCs w:val="16"/>
                          </w:rPr>
                          <w:t>ntawv</w:t>
                        </w:r>
                        <w:proofErr w:type="spellEnd"/>
                        <w:r>
                          <w:rPr>
                            <w:rFonts w:ascii="Arial" w:hAnsi="Arial" w:cs="Arial"/>
                            <w:sz w:val="16"/>
                            <w:szCs w:val="16"/>
                          </w:rPr>
                          <w:t xml:space="preserve"> </w:t>
                        </w:r>
                        <w:proofErr w:type="spellStart"/>
                        <w:r>
                          <w:rPr>
                            <w:rFonts w:ascii="Arial" w:hAnsi="Arial" w:cs="Arial"/>
                            <w:sz w:val="16"/>
                            <w:szCs w:val="16"/>
                          </w:rPr>
                          <w:t>yog</w:t>
                        </w:r>
                      </w:ins>
                      <w:proofErr w:type="spellEnd"/>
                      <w:del w:id="4849" w:author="Kaxiong" w:date="2021-06-11T17:33:00Z">
                        <w:r w:rsidRPr="003C411D" w:rsidDel="00886206">
                          <w:rPr>
                            <w:rFonts w:ascii="Arial" w:hAnsi="Arial" w:cs="Arial"/>
                            <w:sz w:val="16"/>
                            <w:szCs w:val="16"/>
                          </w:rPr>
                          <w:delText>xws li</w:delText>
                        </w:r>
                      </w:del>
                      <w:r w:rsidRPr="003C411D">
                        <w:rPr>
                          <w:rFonts w:ascii="Arial" w:hAnsi="Arial" w:cs="Arial"/>
                          <w:sz w:val="16"/>
                          <w:szCs w:val="16"/>
                        </w:rPr>
                        <w:t xml:space="preserve"> </w:t>
                      </w:r>
                      <w:proofErr w:type="spellStart"/>
                      <w:r w:rsidRPr="003C411D">
                        <w:rPr>
                          <w:rFonts w:ascii="Arial" w:hAnsi="Arial" w:cs="Arial"/>
                          <w:sz w:val="16"/>
                          <w:szCs w:val="16"/>
                        </w:rPr>
                        <w:t>sau</w:t>
                      </w:r>
                      <w:proofErr w:type="spellEnd"/>
                      <w:r w:rsidRPr="003C411D">
                        <w:rPr>
                          <w:rFonts w:ascii="Arial" w:hAnsi="Arial" w:cs="Arial"/>
                          <w:sz w:val="16"/>
                          <w:szCs w:val="16"/>
                        </w:rPr>
                        <w:t xml:space="preserve"> </w:t>
                      </w:r>
                      <w:proofErr w:type="spellStart"/>
                      <w:r w:rsidRPr="003C411D">
                        <w:rPr>
                          <w:rFonts w:ascii="Arial" w:hAnsi="Arial" w:cs="Arial"/>
                          <w:sz w:val="16"/>
                          <w:szCs w:val="16"/>
                        </w:rPr>
                        <w:t>npe</w:t>
                      </w:r>
                      <w:proofErr w:type="spellEnd"/>
                      <w:r w:rsidRPr="003C411D">
                        <w:rPr>
                          <w:rFonts w:ascii="Arial" w:hAnsi="Arial" w:cs="Arial"/>
                          <w:sz w:val="16"/>
                          <w:szCs w:val="16"/>
                        </w:rPr>
                        <w:t xml:space="preserve"> </w:t>
                      </w:r>
                      <w:proofErr w:type="spellStart"/>
                      <w:r w:rsidRPr="003C411D">
                        <w:rPr>
                          <w:rFonts w:ascii="Arial" w:hAnsi="Arial" w:cs="Arial"/>
                          <w:sz w:val="16"/>
                          <w:szCs w:val="16"/>
                        </w:rPr>
                        <w:t>rau</w:t>
                      </w:r>
                      <w:proofErr w:type="spellEnd"/>
                      <w:r w:rsidRPr="003C411D">
                        <w:rPr>
                          <w:rFonts w:ascii="Arial" w:hAnsi="Arial" w:cs="Arial"/>
                          <w:sz w:val="16"/>
                          <w:szCs w:val="16"/>
                        </w:rPr>
                        <w:t xml:space="preserve"> FDA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ua raws li HARPC cov cai, GMP cov </w:t>
                      </w:r>
                      <w:proofErr w:type="spellStart"/>
                      <w:r w:rsidRPr="003C411D">
                        <w:rPr>
                          <w:rFonts w:ascii="Arial" w:hAnsi="Arial" w:cs="Arial"/>
                          <w:sz w:val="16"/>
                          <w:szCs w:val="16"/>
                        </w:rPr>
                        <w:t>qauv</w:t>
                      </w:r>
                      <w:proofErr w:type="spellEnd"/>
                      <w:r w:rsidRPr="003C411D">
                        <w:rPr>
                          <w:rFonts w:ascii="Arial" w:hAnsi="Arial" w:cs="Arial"/>
                          <w:sz w:val="16"/>
                          <w:szCs w:val="16"/>
                        </w:rPr>
                        <w:t xml:space="preserve">, cov </w:t>
                      </w:r>
                      <w:proofErr w:type="spellStart"/>
                      <w:r w:rsidRPr="003C411D">
                        <w:rPr>
                          <w:rFonts w:ascii="Arial" w:hAnsi="Arial" w:cs="Arial"/>
                          <w:sz w:val="16"/>
                          <w:szCs w:val="16"/>
                        </w:rPr>
                        <w:t>neeg</w:t>
                      </w:r>
                      <w:proofErr w:type="spellEnd"/>
                      <w:r w:rsidRPr="003C411D">
                        <w:rPr>
                          <w:rFonts w:ascii="Arial" w:hAnsi="Arial" w:cs="Arial"/>
                          <w:sz w:val="16"/>
                          <w:szCs w:val="16"/>
                        </w:rPr>
                        <w:t xml:space="preserve"> </w:t>
                      </w:r>
                      <w:proofErr w:type="spellStart"/>
                      <w:r w:rsidRPr="003C411D">
                        <w:rPr>
                          <w:rFonts w:ascii="Arial" w:hAnsi="Arial" w:cs="Arial"/>
                          <w:sz w:val="16"/>
                          <w:szCs w:val="16"/>
                        </w:rPr>
                        <w:t>ua</w:t>
                      </w:r>
                      <w:proofErr w:type="spellEnd"/>
                      <w:r w:rsidRPr="003C411D">
                        <w:rPr>
                          <w:rFonts w:ascii="Arial" w:hAnsi="Arial" w:cs="Arial"/>
                          <w:sz w:val="16"/>
                          <w:szCs w:val="16"/>
                        </w:rPr>
                        <w:t xml:space="preserve"> </w:t>
                      </w:r>
                      <w:proofErr w:type="spellStart"/>
                      <w:r w:rsidRPr="003C411D">
                        <w:rPr>
                          <w:rFonts w:ascii="Arial" w:hAnsi="Arial" w:cs="Arial"/>
                          <w:sz w:val="16"/>
                          <w:szCs w:val="16"/>
                        </w:rPr>
                        <w:t>hauj</w:t>
                      </w:r>
                      <w:proofErr w:type="spellEnd"/>
                      <w:ins w:id="4850" w:author="Kaxiong" w:date="2021-06-11T17:34:00Z">
                        <w:r>
                          <w:rPr>
                            <w:rFonts w:ascii="Arial" w:hAnsi="Arial" w:cs="Arial"/>
                            <w:sz w:val="16"/>
                            <w:szCs w:val="16"/>
                          </w:rPr>
                          <w:t xml:space="preserve"> </w:t>
                        </w:r>
                      </w:ins>
                      <w:proofErr w:type="spellStart"/>
                      <w:r w:rsidRPr="003C411D">
                        <w:rPr>
                          <w:rFonts w:ascii="Arial" w:hAnsi="Arial" w:cs="Arial"/>
                          <w:sz w:val="16"/>
                          <w:szCs w:val="16"/>
                        </w:rPr>
                        <w:t>lwm</w:t>
                      </w:r>
                      <w:proofErr w:type="spellEnd"/>
                      <w:r w:rsidRPr="003C411D">
                        <w:rPr>
                          <w:rFonts w:ascii="Arial" w:hAnsi="Arial" w:cs="Arial"/>
                          <w:sz w:val="16"/>
                          <w:szCs w:val="16"/>
                        </w:rPr>
                        <w:t xml:space="preserve"> </w:t>
                      </w:r>
                      <w:proofErr w:type="spellStart"/>
                      <w:ins w:id="4851" w:author="Kaxiong" w:date="2021-06-11T17:34:00Z">
                        <w:r>
                          <w:rPr>
                            <w:rFonts w:ascii="Arial" w:hAnsi="Arial" w:cs="Arial"/>
                            <w:sz w:val="16"/>
                            <w:szCs w:val="16"/>
                          </w:rPr>
                          <w:t>uas</w:t>
                        </w:r>
                        <w:proofErr w:type="spellEnd"/>
                        <w:r>
                          <w:rPr>
                            <w:rFonts w:ascii="Arial" w:hAnsi="Arial" w:cs="Arial"/>
                            <w:sz w:val="16"/>
                            <w:szCs w:val="16"/>
                          </w:rPr>
                          <w:t xml:space="preserve"> </w:t>
                        </w:r>
                      </w:ins>
                      <w:proofErr w:type="spellStart"/>
                      <w:r w:rsidRPr="003C411D">
                        <w:rPr>
                          <w:rFonts w:ascii="Arial" w:hAnsi="Arial" w:cs="Arial"/>
                          <w:sz w:val="16"/>
                          <w:szCs w:val="16"/>
                        </w:rPr>
                        <w:t>tsim</w:t>
                      </w:r>
                      <w:proofErr w:type="spellEnd"/>
                      <w:r w:rsidRPr="003C411D">
                        <w:rPr>
                          <w:rFonts w:ascii="Arial" w:hAnsi="Arial" w:cs="Arial"/>
                          <w:sz w:val="16"/>
                          <w:szCs w:val="16"/>
                        </w:rPr>
                        <w:t xml:space="preserve"> </w:t>
                      </w:r>
                      <w:proofErr w:type="spellStart"/>
                      <w:r w:rsidRPr="003C411D">
                        <w:rPr>
                          <w:rFonts w:ascii="Arial" w:hAnsi="Arial" w:cs="Arial"/>
                          <w:sz w:val="16"/>
                          <w:szCs w:val="16"/>
                        </w:rPr>
                        <w:t>nyog</w:t>
                      </w:r>
                      <w:proofErr w:type="spellEnd"/>
                      <w:r w:rsidRPr="003C411D">
                        <w:rPr>
                          <w:rFonts w:ascii="Arial" w:hAnsi="Arial" w:cs="Arial"/>
                          <w:sz w:val="16"/>
                          <w:szCs w:val="16"/>
                        </w:rPr>
                        <w:t xml:space="preserve"> </w:t>
                      </w:r>
                      <w:proofErr w:type="spellStart"/>
                      <w:r w:rsidRPr="003C411D">
                        <w:rPr>
                          <w:rFonts w:ascii="Arial" w:hAnsi="Arial" w:cs="Arial"/>
                          <w:sz w:val="16"/>
                          <w:szCs w:val="16"/>
                        </w:rPr>
                        <w:t>thiab</w:t>
                      </w:r>
                      <w:proofErr w:type="spellEnd"/>
                      <w:r w:rsidRPr="003C411D">
                        <w:rPr>
                          <w:rFonts w:ascii="Arial" w:hAnsi="Arial" w:cs="Arial"/>
                          <w:sz w:val="16"/>
                          <w:szCs w:val="16"/>
                        </w:rPr>
                        <w:t xml:space="preserve"> cov kev qhia ua hauj</w:t>
                      </w:r>
                      <w:r>
                        <w:rPr>
                          <w:rFonts w:ascii="Arial" w:hAnsi="Arial" w:cs="Arial"/>
                          <w:sz w:val="16"/>
                          <w:szCs w:val="16"/>
                        </w:rPr>
                        <w:t xml:space="preserve"> </w:t>
                      </w:r>
                      <w:r w:rsidRPr="003C411D">
                        <w:rPr>
                          <w:rFonts w:ascii="Arial" w:hAnsi="Arial" w:cs="Arial"/>
                          <w:sz w:val="16"/>
                          <w:szCs w:val="16"/>
                        </w:rPr>
                        <w:t>lwm, thiab lwm yam)</w:t>
                      </w:r>
                    </w:p>
                  </w:txbxContent>
                </v:textbox>
              </v:rect>
            </w:pict>
          </mc:Fallback>
        </mc:AlternateContent>
      </w:r>
    </w:p>
    <w:p w14:paraId="05FB9772" w14:textId="77777777" w:rsidR="00BF3E5F" w:rsidRDefault="00F2670D">
      <w:pPr>
        <w:rPr>
          <w:sz w:val="20"/>
          <w:szCs w:val="20"/>
        </w:rPr>
      </w:pPr>
      <w:proofErr w:type="spellStart"/>
      <w:r>
        <w:rPr>
          <w:rFonts w:ascii="Arial" w:eastAsia="Arial" w:hAnsi="Arial" w:cs="Arial"/>
          <w:b/>
          <w:bCs/>
          <w:color w:val="494645"/>
          <w:sz w:val="1"/>
          <w:szCs w:val="1"/>
        </w:rPr>
        <w:t>Koj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muaj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Tsis</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Muaj</w:t>
      </w:r>
      <w:proofErr w:type="spellEnd"/>
      <w:r>
        <w:rPr>
          <w:rFonts w:ascii="Arial" w:eastAsia="Arial" w:hAnsi="Arial" w:cs="Arial"/>
          <w:b/>
          <w:bCs/>
          <w:color w:val="494645"/>
          <w:sz w:val="1"/>
          <w:szCs w:val="1"/>
        </w:rPr>
        <w:t xml:space="preserve"> Kev </w:t>
      </w:r>
      <w:proofErr w:type="spellStart"/>
      <w:r>
        <w:rPr>
          <w:rFonts w:ascii="Arial" w:eastAsia="Arial" w:hAnsi="Arial" w:cs="Arial"/>
          <w:b/>
          <w:bCs/>
          <w:color w:val="494645"/>
          <w:sz w:val="1"/>
          <w:szCs w:val="1"/>
        </w:rPr>
        <w:t>Zam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Txim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Koj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yuav</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tsum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ua</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raws</w:t>
      </w:r>
      <w:proofErr w:type="spellEnd"/>
      <w:r>
        <w:rPr>
          <w:rFonts w:ascii="Arial" w:eastAsia="Arial" w:hAnsi="Arial" w:cs="Arial"/>
          <w:b/>
          <w:bCs/>
          <w:color w:val="494645"/>
          <w:sz w:val="1"/>
          <w:szCs w:val="1"/>
        </w:rPr>
        <w:t xml:space="preserve"> li </w:t>
      </w:r>
      <w:proofErr w:type="spellStart"/>
      <w:r>
        <w:rPr>
          <w:rFonts w:ascii="Arial" w:eastAsia="Arial" w:hAnsi="Arial" w:cs="Arial"/>
          <w:b/>
          <w:bCs/>
          <w:color w:val="494645"/>
          <w:sz w:val="1"/>
          <w:szCs w:val="1"/>
        </w:rPr>
        <w:t>txoj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cai</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lij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choj</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xws</w:t>
      </w:r>
      <w:proofErr w:type="spellEnd"/>
      <w:r>
        <w:rPr>
          <w:rFonts w:ascii="Arial" w:eastAsia="Arial" w:hAnsi="Arial" w:cs="Arial"/>
          <w:b/>
          <w:bCs/>
          <w:color w:val="494645"/>
          <w:sz w:val="1"/>
          <w:szCs w:val="1"/>
        </w:rPr>
        <w:t xml:space="preserve"> li </w:t>
      </w:r>
      <w:proofErr w:type="spellStart"/>
      <w:r>
        <w:rPr>
          <w:rFonts w:ascii="Arial" w:eastAsia="Arial" w:hAnsi="Arial" w:cs="Arial"/>
          <w:b/>
          <w:bCs/>
          <w:color w:val="494645"/>
          <w:sz w:val="1"/>
          <w:szCs w:val="1"/>
        </w:rPr>
        <w:t>sau</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npe</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rau</w:t>
      </w:r>
      <w:proofErr w:type="spellEnd"/>
      <w:r>
        <w:rPr>
          <w:rFonts w:ascii="Arial" w:eastAsia="Arial" w:hAnsi="Arial" w:cs="Arial"/>
          <w:b/>
          <w:bCs/>
          <w:color w:val="494645"/>
          <w:sz w:val="1"/>
          <w:szCs w:val="1"/>
        </w:rPr>
        <w:t xml:space="preserve"> FDA </w:t>
      </w:r>
      <w:proofErr w:type="spellStart"/>
      <w:r>
        <w:rPr>
          <w:rFonts w:ascii="Arial" w:eastAsia="Arial" w:hAnsi="Arial" w:cs="Arial"/>
          <w:b/>
          <w:bCs/>
          <w:color w:val="494645"/>
          <w:sz w:val="1"/>
          <w:szCs w:val="1"/>
        </w:rPr>
        <w:t>thiab</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ua</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raws</w:t>
      </w:r>
      <w:proofErr w:type="spellEnd"/>
      <w:r>
        <w:rPr>
          <w:rFonts w:ascii="Arial" w:eastAsia="Arial" w:hAnsi="Arial" w:cs="Arial"/>
          <w:b/>
          <w:bCs/>
          <w:color w:val="494645"/>
          <w:sz w:val="1"/>
          <w:szCs w:val="1"/>
        </w:rPr>
        <w:t xml:space="preserve"> li HARPC cov </w:t>
      </w:r>
      <w:proofErr w:type="spellStart"/>
      <w:r>
        <w:rPr>
          <w:rFonts w:ascii="Arial" w:eastAsia="Arial" w:hAnsi="Arial" w:cs="Arial"/>
          <w:b/>
          <w:bCs/>
          <w:color w:val="494645"/>
          <w:sz w:val="1"/>
          <w:szCs w:val="1"/>
        </w:rPr>
        <w:t>cai</w:t>
      </w:r>
      <w:proofErr w:type="spellEnd"/>
      <w:r>
        <w:rPr>
          <w:rFonts w:ascii="Arial" w:eastAsia="Arial" w:hAnsi="Arial" w:cs="Arial"/>
          <w:b/>
          <w:bCs/>
          <w:color w:val="494645"/>
          <w:sz w:val="1"/>
          <w:szCs w:val="1"/>
        </w:rPr>
        <w:t xml:space="preserve">, GMP cov </w:t>
      </w:r>
      <w:proofErr w:type="spellStart"/>
      <w:r>
        <w:rPr>
          <w:rFonts w:ascii="Arial" w:eastAsia="Arial" w:hAnsi="Arial" w:cs="Arial"/>
          <w:b/>
          <w:bCs/>
          <w:color w:val="494645"/>
          <w:sz w:val="1"/>
          <w:szCs w:val="1"/>
        </w:rPr>
        <w:t>qauv</w:t>
      </w:r>
      <w:proofErr w:type="spellEnd"/>
      <w:r>
        <w:rPr>
          <w:rFonts w:ascii="Arial" w:eastAsia="Arial" w:hAnsi="Arial" w:cs="Arial"/>
          <w:b/>
          <w:bCs/>
          <w:color w:val="494645"/>
          <w:sz w:val="1"/>
          <w:szCs w:val="1"/>
        </w:rPr>
        <w:t xml:space="preserve">, cov </w:t>
      </w:r>
      <w:proofErr w:type="spellStart"/>
      <w:r>
        <w:rPr>
          <w:rFonts w:ascii="Arial" w:eastAsia="Arial" w:hAnsi="Arial" w:cs="Arial"/>
          <w:b/>
          <w:bCs/>
          <w:color w:val="494645"/>
          <w:sz w:val="1"/>
          <w:szCs w:val="1"/>
        </w:rPr>
        <w:t>neeg</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ua</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haujlwm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tsim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nyog</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thiab</w:t>
      </w:r>
      <w:proofErr w:type="spellEnd"/>
      <w:r>
        <w:rPr>
          <w:rFonts w:ascii="Arial" w:eastAsia="Arial" w:hAnsi="Arial" w:cs="Arial"/>
          <w:b/>
          <w:bCs/>
          <w:color w:val="494645"/>
          <w:sz w:val="1"/>
          <w:szCs w:val="1"/>
        </w:rPr>
        <w:t xml:space="preserve"> cov </w:t>
      </w:r>
      <w:proofErr w:type="spellStart"/>
      <w:r>
        <w:rPr>
          <w:rFonts w:ascii="Arial" w:eastAsia="Arial" w:hAnsi="Arial" w:cs="Arial"/>
          <w:b/>
          <w:bCs/>
          <w:color w:val="494645"/>
          <w:sz w:val="1"/>
          <w:szCs w:val="1"/>
        </w:rPr>
        <w:t>kev</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qhia</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ua</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haujlwm</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thiab</w:t>
      </w:r>
      <w:proofErr w:type="spellEnd"/>
      <w:r>
        <w:rPr>
          <w:rFonts w:ascii="Arial" w:eastAsia="Arial" w:hAnsi="Arial" w:cs="Arial"/>
          <w:b/>
          <w:bCs/>
          <w:color w:val="494645"/>
          <w:sz w:val="1"/>
          <w:szCs w:val="1"/>
        </w:rPr>
        <w:t xml:space="preserve"> </w:t>
      </w:r>
      <w:proofErr w:type="spellStart"/>
      <w:r>
        <w:rPr>
          <w:rFonts w:ascii="Arial" w:eastAsia="Arial" w:hAnsi="Arial" w:cs="Arial"/>
          <w:b/>
          <w:bCs/>
          <w:color w:val="494645"/>
          <w:sz w:val="1"/>
          <w:szCs w:val="1"/>
        </w:rPr>
        <w:t>lwm</w:t>
      </w:r>
      <w:proofErr w:type="spellEnd"/>
      <w:r>
        <w:rPr>
          <w:rFonts w:ascii="Arial" w:eastAsia="Arial" w:hAnsi="Arial" w:cs="Arial"/>
          <w:b/>
          <w:bCs/>
          <w:color w:val="494645"/>
          <w:sz w:val="1"/>
          <w:szCs w:val="1"/>
        </w:rPr>
        <w:t xml:space="preserve"> yam)</w:t>
      </w:r>
    </w:p>
    <w:p w14:paraId="1FED93DC" w14:textId="77777777" w:rsidR="00BF3E5F" w:rsidRDefault="00F2670D">
      <w:pPr>
        <w:spacing w:line="20" w:lineRule="exact"/>
        <w:rPr>
          <w:sz w:val="20"/>
          <w:szCs w:val="20"/>
        </w:rPr>
      </w:pPr>
      <w:r>
        <w:rPr>
          <w:sz w:val="20"/>
          <w:szCs w:val="20"/>
        </w:rPr>
        <w:br w:type="column"/>
      </w:r>
    </w:p>
    <w:p w14:paraId="784E0F2C" w14:textId="77777777" w:rsidR="00BF3E5F" w:rsidRDefault="00BF3E5F">
      <w:pPr>
        <w:spacing w:line="200" w:lineRule="exact"/>
        <w:rPr>
          <w:sz w:val="20"/>
          <w:szCs w:val="20"/>
        </w:rPr>
      </w:pPr>
    </w:p>
    <w:p w14:paraId="65A90A49" w14:textId="77777777" w:rsidR="00BF3E5F" w:rsidRDefault="00BF3E5F">
      <w:pPr>
        <w:spacing w:line="200" w:lineRule="exact"/>
        <w:rPr>
          <w:sz w:val="20"/>
          <w:szCs w:val="20"/>
        </w:rPr>
      </w:pPr>
    </w:p>
    <w:p w14:paraId="20FC83BD" w14:textId="77777777" w:rsidR="00BF3E5F" w:rsidRDefault="00BF3E5F">
      <w:pPr>
        <w:spacing w:line="200" w:lineRule="exact"/>
        <w:rPr>
          <w:sz w:val="20"/>
          <w:szCs w:val="20"/>
        </w:rPr>
      </w:pPr>
    </w:p>
    <w:p w14:paraId="1256AEBF" w14:textId="77777777" w:rsidR="00BF3E5F" w:rsidRDefault="00BF3E5F">
      <w:pPr>
        <w:spacing w:line="200" w:lineRule="exact"/>
        <w:rPr>
          <w:sz w:val="20"/>
          <w:szCs w:val="20"/>
        </w:rPr>
      </w:pPr>
    </w:p>
    <w:p w14:paraId="227A9AFF" w14:textId="77777777" w:rsidR="00BF3E5F" w:rsidRDefault="00BF3E5F">
      <w:pPr>
        <w:spacing w:line="200" w:lineRule="exact"/>
        <w:rPr>
          <w:sz w:val="20"/>
          <w:szCs w:val="20"/>
        </w:rPr>
      </w:pPr>
    </w:p>
    <w:p w14:paraId="5498F8A9" w14:textId="77777777" w:rsidR="00BF3E5F" w:rsidRDefault="00BF3E5F">
      <w:pPr>
        <w:spacing w:line="200" w:lineRule="exact"/>
        <w:rPr>
          <w:sz w:val="20"/>
          <w:szCs w:val="20"/>
        </w:rPr>
      </w:pPr>
    </w:p>
    <w:p w14:paraId="0B8844F0" w14:textId="77777777" w:rsidR="00BF3E5F" w:rsidRDefault="00BF3E5F">
      <w:pPr>
        <w:spacing w:line="200" w:lineRule="exact"/>
        <w:rPr>
          <w:sz w:val="20"/>
          <w:szCs w:val="20"/>
        </w:rPr>
      </w:pPr>
    </w:p>
    <w:p w14:paraId="05C960FD" w14:textId="77777777" w:rsidR="00BF3E5F" w:rsidRDefault="00BF3E5F">
      <w:pPr>
        <w:spacing w:line="200" w:lineRule="exact"/>
        <w:rPr>
          <w:sz w:val="20"/>
          <w:szCs w:val="20"/>
        </w:rPr>
      </w:pPr>
    </w:p>
    <w:p w14:paraId="199A8D6C" w14:textId="77777777" w:rsidR="00BF3E5F" w:rsidRDefault="00BF3E5F">
      <w:pPr>
        <w:spacing w:line="200" w:lineRule="exact"/>
        <w:rPr>
          <w:sz w:val="20"/>
          <w:szCs w:val="20"/>
        </w:rPr>
      </w:pPr>
    </w:p>
    <w:p w14:paraId="593034F6" w14:textId="77777777" w:rsidR="00BF3E5F" w:rsidRDefault="00BF3E5F">
      <w:pPr>
        <w:spacing w:line="200" w:lineRule="exact"/>
        <w:rPr>
          <w:sz w:val="20"/>
          <w:szCs w:val="20"/>
        </w:rPr>
      </w:pPr>
    </w:p>
    <w:p w14:paraId="296C9B35" w14:textId="77777777" w:rsidR="00BF3E5F" w:rsidRDefault="00BF3E5F">
      <w:pPr>
        <w:spacing w:line="200" w:lineRule="exact"/>
        <w:rPr>
          <w:sz w:val="20"/>
          <w:szCs w:val="20"/>
        </w:rPr>
      </w:pPr>
    </w:p>
    <w:p w14:paraId="468B11ED" w14:textId="77777777" w:rsidR="00BF3E5F" w:rsidRDefault="00BF3E5F">
      <w:pPr>
        <w:spacing w:line="398" w:lineRule="exact"/>
        <w:rPr>
          <w:sz w:val="20"/>
          <w:szCs w:val="20"/>
        </w:rPr>
      </w:pPr>
    </w:p>
    <w:p w14:paraId="76519D56" w14:textId="77777777" w:rsidR="00F5364C" w:rsidRDefault="00F5364C" w:rsidP="00B005E5">
      <w:pPr>
        <w:tabs>
          <w:tab w:val="left" w:pos="1340"/>
        </w:tabs>
        <w:rPr>
          <w:rFonts w:ascii="Arial" w:eastAsia="Arial" w:hAnsi="Arial" w:cs="Arial"/>
          <w:b/>
          <w:bCs/>
          <w:i/>
          <w:iCs/>
          <w:color w:val="494645"/>
          <w:sz w:val="13"/>
          <w:szCs w:val="13"/>
        </w:rPr>
      </w:pPr>
    </w:p>
    <w:p w14:paraId="1334FA2F" w14:textId="77777777" w:rsidR="00F5364C" w:rsidRDefault="00F5364C" w:rsidP="00B005E5">
      <w:pPr>
        <w:tabs>
          <w:tab w:val="left" w:pos="1340"/>
        </w:tabs>
        <w:rPr>
          <w:rFonts w:ascii="Arial" w:eastAsia="Arial" w:hAnsi="Arial" w:cs="Arial"/>
          <w:b/>
          <w:bCs/>
          <w:i/>
          <w:iCs/>
          <w:color w:val="494645"/>
          <w:sz w:val="13"/>
          <w:szCs w:val="13"/>
        </w:rPr>
      </w:pPr>
    </w:p>
    <w:p w14:paraId="5B3E43D4" w14:textId="62C4D0AE" w:rsidR="00BF3E5F" w:rsidRDefault="00BF3E5F" w:rsidP="00B005E5">
      <w:pPr>
        <w:tabs>
          <w:tab w:val="left" w:pos="1340"/>
        </w:tabs>
        <w:rPr>
          <w:rFonts w:ascii="Arial" w:eastAsia="Arial" w:hAnsi="Arial" w:cs="Arial"/>
          <w:b/>
          <w:bCs/>
          <w:color w:val="494645"/>
          <w:sz w:val="18"/>
          <w:szCs w:val="18"/>
        </w:rPr>
      </w:pPr>
    </w:p>
    <w:p w14:paraId="338694CE" w14:textId="4D076466" w:rsidR="00F5364C" w:rsidRDefault="00F5364C" w:rsidP="00B005E5">
      <w:pPr>
        <w:tabs>
          <w:tab w:val="left" w:pos="1340"/>
        </w:tabs>
        <w:rPr>
          <w:rFonts w:ascii="Arial" w:eastAsia="Arial" w:hAnsi="Arial" w:cs="Arial"/>
          <w:b/>
          <w:bCs/>
          <w:color w:val="494645"/>
          <w:sz w:val="18"/>
          <w:szCs w:val="18"/>
        </w:rPr>
      </w:pPr>
    </w:p>
    <w:p w14:paraId="2FA3746C" w14:textId="77777777" w:rsidR="00F5364C" w:rsidRDefault="00F5364C" w:rsidP="00B005E5">
      <w:pPr>
        <w:tabs>
          <w:tab w:val="left" w:pos="1340"/>
        </w:tabs>
        <w:rPr>
          <w:rFonts w:ascii="Arial" w:eastAsia="Arial" w:hAnsi="Arial" w:cs="Arial"/>
          <w:b/>
          <w:bCs/>
          <w:color w:val="494645"/>
          <w:sz w:val="18"/>
          <w:szCs w:val="18"/>
        </w:rPr>
      </w:pPr>
    </w:p>
    <w:p w14:paraId="7EBCF8A0" w14:textId="77777777" w:rsidR="00BF3E5F" w:rsidRDefault="00BF3E5F">
      <w:pPr>
        <w:spacing w:line="97" w:lineRule="exact"/>
        <w:rPr>
          <w:sz w:val="20"/>
          <w:szCs w:val="20"/>
        </w:rPr>
      </w:pPr>
    </w:p>
    <w:p w14:paraId="329AFF72" w14:textId="77777777" w:rsidR="00BF3E5F" w:rsidRDefault="00BF3E5F">
      <w:pPr>
        <w:sectPr w:rsidR="00BF3E5F">
          <w:type w:val="continuous"/>
          <w:pgSz w:w="12240" w:h="15840"/>
          <w:pgMar w:top="851" w:right="700" w:bottom="0" w:left="792" w:header="0" w:footer="0" w:gutter="0"/>
          <w:cols w:num="4" w:space="720" w:equalWidth="0">
            <w:col w:w="4268" w:space="320"/>
            <w:col w:w="2640" w:space="120"/>
            <w:col w:w="2720" w:space="0"/>
            <w:col w:w="680"/>
          </w:cols>
        </w:sectPr>
      </w:pPr>
    </w:p>
    <w:p w14:paraId="7F4692D9" w14:textId="201789CE" w:rsidR="00BF3E5F" w:rsidRPr="00C36063" w:rsidRDefault="00F2670D">
      <w:pPr>
        <w:spacing w:line="319" w:lineRule="auto"/>
        <w:ind w:left="708" w:right="610"/>
        <w:rPr>
          <w:sz w:val="20"/>
          <w:szCs w:val="20"/>
        </w:rPr>
      </w:pPr>
      <w:proofErr w:type="spellStart"/>
      <w:r w:rsidRPr="00C36063">
        <w:rPr>
          <w:rFonts w:ascii="Arial" w:eastAsia="Arial" w:hAnsi="Arial" w:cs="Arial"/>
          <w:color w:val="494645"/>
          <w:sz w:val="15"/>
          <w:szCs w:val="15"/>
        </w:rPr>
        <w:t>Koj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puas</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ua</w:t>
      </w:r>
      <w:proofErr w:type="spellEnd"/>
      <w:r w:rsidRPr="00C36063">
        <w:rPr>
          <w:rFonts w:ascii="Arial" w:eastAsia="Arial" w:hAnsi="Arial" w:cs="Arial"/>
          <w:color w:val="494645"/>
          <w:sz w:val="15"/>
          <w:szCs w:val="15"/>
        </w:rPr>
        <w:t xml:space="preserve"> cov </w:t>
      </w:r>
      <w:proofErr w:type="spellStart"/>
      <w:r w:rsidRPr="00C36063">
        <w:rPr>
          <w:rFonts w:ascii="Arial" w:eastAsia="Arial" w:hAnsi="Arial" w:cs="Arial"/>
          <w:color w:val="494645"/>
          <w:sz w:val="15"/>
          <w:szCs w:val="15"/>
        </w:rPr>
        <w:t>kua</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txiv</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nkaus</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xwb</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nqaij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ntses</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txhawb</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kev</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noj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zaub</w:t>
      </w:r>
      <w:proofErr w:type="spellEnd"/>
      <w:r w:rsidRPr="00C36063">
        <w:rPr>
          <w:rFonts w:ascii="Arial" w:eastAsia="Arial" w:hAnsi="Arial" w:cs="Arial"/>
          <w:color w:val="494645"/>
          <w:sz w:val="15"/>
          <w:szCs w:val="15"/>
        </w:rPr>
        <w:t xml:space="preserve"> mov, los</w:t>
      </w:r>
      <w:r w:rsidR="00FF2383">
        <w:rPr>
          <w:rFonts w:ascii="Arial" w:eastAsia="Arial" w:hAnsi="Arial" w:cs="Arial"/>
          <w:color w:val="494645"/>
          <w:sz w:val="15"/>
          <w:szCs w:val="15"/>
        </w:rPr>
        <w:t xml:space="preserve"> </w:t>
      </w:r>
      <w:r w:rsidRPr="00C36063">
        <w:rPr>
          <w:rFonts w:ascii="Arial" w:eastAsia="Arial" w:hAnsi="Arial" w:cs="Arial"/>
          <w:color w:val="494645"/>
          <w:sz w:val="15"/>
          <w:szCs w:val="15"/>
        </w:rPr>
        <w:t xml:space="preserve">sis </w:t>
      </w:r>
      <w:proofErr w:type="spellStart"/>
      <w:r w:rsidRPr="00C36063">
        <w:rPr>
          <w:rFonts w:ascii="Arial" w:eastAsia="Arial" w:hAnsi="Arial" w:cs="Arial"/>
          <w:color w:val="494645"/>
          <w:sz w:val="15"/>
          <w:szCs w:val="15"/>
        </w:rPr>
        <w:t>dej</w:t>
      </w:r>
      <w:proofErr w:type="spellEnd"/>
      <w:r w:rsidRPr="00C36063">
        <w:rPr>
          <w:rFonts w:ascii="Arial" w:eastAsia="Arial" w:hAnsi="Arial" w:cs="Arial"/>
          <w:color w:val="494645"/>
          <w:sz w:val="15"/>
          <w:szCs w:val="15"/>
        </w:rPr>
        <w:t xml:space="preserve"> </w:t>
      </w:r>
      <w:proofErr w:type="spellStart"/>
      <w:r w:rsidRPr="00C36063">
        <w:rPr>
          <w:rFonts w:ascii="Arial" w:eastAsia="Arial" w:hAnsi="Arial" w:cs="Arial"/>
          <w:color w:val="494645"/>
          <w:sz w:val="15"/>
          <w:szCs w:val="15"/>
        </w:rPr>
        <w:t>cawv</w:t>
      </w:r>
      <w:proofErr w:type="spellEnd"/>
      <w:r w:rsidRPr="00C36063">
        <w:rPr>
          <w:rFonts w:ascii="Arial" w:eastAsia="Arial" w:hAnsi="Arial" w:cs="Arial"/>
          <w:color w:val="494645"/>
          <w:sz w:val="15"/>
          <w:szCs w:val="15"/>
        </w:rPr>
        <w:t>?</w:t>
      </w:r>
    </w:p>
    <w:p w14:paraId="517C9840" w14:textId="454BF549" w:rsidR="00BF3E5F" w:rsidRPr="0059760F" w:rsidRDefault="00F2670D">
      <w:pPr>
        <w:ind w:left="768"/>
        <w:rPr>
          <w:sz w:val="16"/>
          <w:szCs w:val="16"/>
          <w:rPrChange w:id="4852" w:author="Kaxiong" w:date="2021-06-11T17:22:00Z">
            <w:rPr>
              <w:sz w:val="20"/>
              <w:szCs w:val="20"/>
            </w:rPr>
          </w:rPrChange>
        </w:rPr>
      </w:pPr>
      <w:r w:rsidRPr="0059760F">
        <w:rPr>
          <w:rFonts w:ascii="Arial" w:eastAsia="Arial" w:hAnsi="Arial" w:cs="Arial"/>
          <w:color w:val="494645"/>
          <w:sz w:val="14"/>
          <w:szCs w:val="14"/>
          <w:rPrChange w:id="4853" w:author="Kaxiong" w:date="2021-06-11T17:22:00Z">
            <w:rPr>
              <w:rFonts w:ascii="Arial" w:eastAsia="Arial" w:hAnsi="Arial" w:cs="Arial"/>
              <w:color w:val="494645"/>
              <w:sz w:val="18"/>
              <w:szCs w:val="18"/>
            </w:rPr>
          </w:rPrChange>
        </w:rPr>
        <w:t xml:space="preserve">- </w:t>
      </w:r>
      <w:r w:rsidRPr="0059760F">
        <w:rPr>
          <w:rFonts w:ascii="Arial" w:eastAsia="Arial" w:hAnsi="Arial" w:cs="Arial"/>
          <w:i/>
          <w:iCs/>
          <w:color w:val="494645"/>
          <w:sz w:val="14"/>
          <w:szCs w:val="14"/>
          <w:rPrChange w:id="4854" w:author="Kaxiong" w:date="2021-06-11T17:22:00Z">
            <w:rPr>
              <w:rFonts w:ascii="Arial" w:eastAsia="Arial" w:hAnsi="Arial" w:cs="Arial"/>
              <w:i/>
              <w:iCs/>
              <w:color w:val="494645"/>
              <w:sz w:val="18"/>
              <w:szCs w:val="18"/>
            </w:rPr>
          </w:rPrChange>
        </w:rPr>
        <w:t>LOS</w:t>
      </w:r>
      <w:r w:rsidR="00152566" w:rsidRPr="0059760F">
        <w:rPr>
          <w:rFonts w:ascii="Arial" w:eastAsia="Arial" w:hAnsi="Arial" w:cs="Arial"/>
          <w:i/>
          <w:iCs/>
          <w:color w:val="494645"/>
          <w:sz w:val="14"/>
          <w:szCs w:val="14"/>
          <w:rPrChange w:id="4855" w:author="Kaxiong" w:date="2021-06-11T17:22:00Z">
            <w:rPr>
              <w:rFonts w:ascii="Arial" w:eastAsia="Arial" w:hAnsi="Arial" w:cs="Arial"/>
              <w:i/>
              <w:iCs/>
              <w:color w:val="494645"/>
              <w:sz w:val="18"/>
              <w:szCs w:val="18"/>
            </w:rPr>
          </w:rPrChange>
        </w:rPr>
        <w:t xml:space="preserve"> SIS</w:t>
      </w:r>
      <w:r w:rsidRPr="0059760F">
        <w:rPr>
          <w:rFonts w:ascii="Arial" w:eastAsia="Arial" w:hAnsi="Arial" w:cs="Arial"/>
          <w:i/>
          <w:iCs/>
          <w:color w:val="494645"/>
          <w:sz w:val="14"/>
          <w:szCs w:val="14"/>
          <w:rPrChange w:id="4856" w:author="Kaxiong" w:date="2021-06-11T17:22:00Z">
            <w:rPr>
              <w:rFonts w:ascii="Arial" w:eastAsia="Arial" w:hAnsi="Arial" w:cs="Arial"/>
              <w:i/>
              <w:iCs/>
              <w:color w:val="494645"/>
              <w:sz w:val="18"/>
              <w:szCs w:val="18"/>
            </w:rPr>
          </w:rPrChange>
        </w:rPr>
        <w:t>-</w:t>
      </w:r>
    </w:p>
    <w:p w14:paraId="33E9AE2F" w14:textId="77777777" w:rsidR="00BF3E5F" w:rsidRPr="00C36063" w:rsidRDefault="00BF3E5F">
      <w:pPr>
        <w:spacing w:line="97" w:lineRule="exact"/>
        <w:rPr>
          <w:sz w:val="20"/>
          <w:szCs w:val="20"/>
        </w:rPr>
      </w:pPr>
    </w:p>
    <w:p w14:paraId="26CC203C" w14:textId="4D91A8D6" w:rsidR="00BF3E5F" w:rsidRPr="00FF2383" w:rsidRDefault="00F2670D">
      <w:pPr>
        <w:spacing w:line="394" w:lineRule="auto"/>
        <w:ind w:left="708" w:right="30"/>
        <w:rPr>
          <w:sz w:val="14"/>
          <w:szCs w:val="14"/>
        </w:rPr>
      </w:pPr>
      <w:proofErr w:type="spellStart"/>
      <w:r w:rsidRPr="00FF2383">
        <w:rPr>
          <w:rFonts w:ascii="Arial" w:eastAsia="Arial" w:hAnsi="Arial" w:cs="Arial"/>
          <w:color w:val="494645"/>
          <w:sz w:val="14"/>
          <w:szCs w:val="14"/>
        </w:rPr>
        <w:t>Puas</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yog</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koj</w:t>
      </w:r>
      <w:proofErr w:type="spellEnd"/>
      <w:r w:rsidRPr="00FF2383">
        <w:rPr>
          <w:rFonts w:ascii="Arial" w:eastAsia="Arial" w:hAnsi="Arial" w:cs="Arial"/>
          <w:color w:val="494645"/>
          <w:sz w:val="14"/>
          <w:szCs w:val="14"/>
        </w:rPr>
        <w:t xml:space="preserve"> </w:t>
      </w:r>
      <w:ins w:id="4857" w:author="Kaxiong" w:date="2021-06-11T17:24:00Z">
        <w:r w:rsidR="00886206">
          <w:rPr>
            <w:rFonts w:ascii="Arial" w:eastAsia="Arial" w:hAnsi="Arial" w:cs="Arial"/>
            <w:color w:val="494645"/>
            <w:sz w:val="14"/>
            <w:szCs w:val="14"/>
          </w:rPr>
          <w:t xml:space="preserve">li </w:t>
        </w:r>
        <w:proofErr w:type="spellStart"/>
        <w:r w:rsidR="00886206">
          <w:rPr>
            <w:rFonts w:ascii="Arial" w:eastAsia="Arial" w:hAnsi="Arial" w:cs="Arial"/>
            <w:color w:val="494645"/>
            <w:sz w:val="14"/>
            <w:szCs w:val="14"/>
          </w:rPr>
          <w:t>cu</w:t>
        </w:r>
      </w:ins>
      <w:ins w:id="4858" w:author="Kaxiong" w:date="2021-06-11T17:25:00Z">
        <w:r w:rsidR="00886206">
          <w:rPr>
            <w:rFonts w:ascii="Arial" w:eastAsia="Arial" w:hAnsi="Arial" w:cs="Arial"/>
            <w:color w:val="494645"/>
            <w:sz w:val="14"/>
            <w:szCs w:val="14"/>
          </w:rPr>
          <w:t>ab</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yeej</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pab</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tsuas</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yog</w:t>
        </w:r>
      </w:ins>
      <w:proofErr w:type="spellEnd"/>
      <w:del w:id="4859" w:author="Kaxiong" w:date="2021-06-11T17:25:00Z">
        <w:r w:rsidRPr="00FF2383" w:rsidDel="00886206">
          <w:rPr>
            <w:rFonts w:ascii="Arial" w:eastAsia="Arial" w:hAnsi="Arial" w:cs="Arial"/>
            <w:color w:val="494645"/>
            <w:sz w:val="14"/>
            <w:szCs w:val="14"/>
          </w:rPr>
          <w:delText>lub tsev lag luam</w:delText>
        </w:r>
      </w:del>
      <w:r w:rsidRPr="00FF2383">
        <w:rPr>
          <w:rFonts w:ascii="Arial" w:eastAsia="Arial" w:hAnsi="Arial" w:cs="Arial"/>
          <w:color w:val="494645"/>
          <w:sz w:val="14"/>
          <w:szCs w:val="14"/>
        </w:rPr>
        <w:t xml:space="preserve"> </w:t>
      </w:r>
      <w:del w:id="4860" w:author="Kaxiong" w:date="2021-06-11T17:23:00Z">
        <w:r w:rsidRPr="00FF2383" w:rsidDel="0059760F">
          <w:rPr>
            <w:rFonts w:ascii="Arial" w:eastAsia="Arial" w:hAnsi="Arial" w:cs="Arial"/>
            <w:color w:val="494645"/>
            <w:sz w:val="14"/>
            <w:szCs w:val="14"/>
          </w:rPr>
          <w:delText xml:space="preserve">uas nyuam qhuav </w:delText>
        </w:r>
      </w:del>
      <w:proofErr w:type="spellStart"/>
      <w:r w:rsidRPr="00FF2383">
        <w:rPr>
          <w:rFonts w:ascii="Arial" w:eastAsia="Arial" w:hAnsi="Arial" w:cs="Arial"/>
          <w:color w:val="494645"/>
          <w:sz w:val="14"/>
          <w:szCs w:val="14"/>
        </w:rPr>
        <w:t>ntim</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khoom</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thiab</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tuav</w:t>
      </w:r>
      <w:proofErr w:type="spellEnd"/>
      <w:r w:rsidRPr="00FF2383">
        <w:rPr>
          <w:rFonts w:ascii="Arial" w:eastAsia="Arial" w:hAnsi="Arial" w:cs="Arial"/>
          <w:color w:val="494645"/>
          <w:sz w:val="14"/>
          <w:szCs w:val="14"/>
        </w:rPr>
        <w:t xml:space="preserve"> cov </w:t>
      </w:r>
      <w:proofErr w:type="spellStart"/>
      <w:r w:rsidRPr="00FF2383">
        <w:rPr>
          <w:rFonts w:ascii="Arial" w:eastAsia="Arial" w:hAnsi="Arial" w:cs="Arial"/>
          <w:color w:val="494645"/>
          <w:sz w:val="14"/>
          <w:szCs w:val="14"/>
        </w:rPr>
        <w:t>khoom</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noj</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uas</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tsis</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yog</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txiv</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hmab</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txiv</w:t>
      </w:r>
      <w:proofErr w:type="spellEnd"/>
      <w:r w:rsidRPr="00FF2383">
        <w:rPr>
          <w:rFonts w:ascii="Arial" w:eastAsia="Arial" w:hAnsi="Arial" w:cs="Arial"/>
          <w:color w:val="494645"/>
          <w:sz w:val="14"/>
          <w:szCs w:val="14"/>
        </w:rPr>
        <w:t xml:space="preserve"> </w:t>
      </w:r>
      <w:proofErr w:type="spellStart"/>
      <w:r w:rsidRPr="00FF2383">
        <w:rPr>
          <w:rFonts w:ascii="Arial" w:eastAsia="Arial" w:hAnsi="Arial" w:cs="Arial"/>
          <w:color w:val="494645"/>
          <w:sz w:val="14"/>
          <w:szCs w:val="14"/>
        </w:rPr>
        <w:t>ntoo</w:t>
      </w:r>
      <w:proofErr w:type="spellEnd"/>
      <w:r w:rsidRPr="00FF2383">
        <w:rPr>
          <w:rFonts w:ascii="Arial" w:eastAsia="Arial" w:hAnsi="Arial" w:cs="Arial"/>
          <w:color w:val="494645"/>
          <w:sz w:val="14"/>
          <w:szCs w:val="14"/>
        </w:rPr>
        <w:t xml:space="preserve"> &amp; veggies (</w:t>
      </w:r>
      <w:proofErr w:type="spellStart"/>
      <w:ins w:id="4861" w:author="Kaxiong" w:date="2021-06-11T17:25:00Z">
        <w:r w:rsidR="00886206">
          <w:rPr>
            <w:rFonts w:ascii="Arial" w:eastAsia="Arial" w:hAnsi="Arial" w:cs="Arial"/>
            <w:i/>
            <w:iCs/>
            <w:color w:val="494645"/>
            <w:sz w:val="14"/>
            <w:szCs w:val="14"/>
          </w:rPr>
          <w:t>lub</w:t>
        </w:r>
        <w:proofErr w:type="spellEnd"/>
        <w:r w:rsidR="00886206">
          <w:rPr>
            <w:rFonts w:ascii="Arial" w:eastAsia="Arial" w:hAnsi="Arial" w:cs="Arial"/>
            <w:i/>
            <w:iCs/>
            <w:color w:val="494645"/>
            <w:sz w:val="14"/>
            <w:szCs w:val="14"/>
          </w:rPr>
          <w:t xml:space="preserve"> </w:t>
        </w:r>
        <w:proofErr w:type="spellStart"/>
        <w:r w:rsidR="00886206">
          <w:rPr>
            <w:rFonts w:ascii="Arial" w:eastAsia="Arial" w:hAnsi="Arial" w:cs="Arial"/>
            <w:i/>
            <w:iCs/>
            <w:color w:val="494645"/>
            <w:sz w:val="14"/>
            <w:szCs w:val="14"/>
          </w:rPr>
          <w:t>tshev</w:t>
        </w:r>
        <w:proofErr w:type="spellEnd"/>
        <w:r w:rsidR="00886206">
          <w:rPr>
            <w:rFonts w:ascii="Arial" w:eastAsia="Arial" w:hAnsi="Arial" w:cs="Arial"/>
            <w:i/>
            <w:iCs/>
            <w:color w:val="494645"/>
            <w:sz w:val="14"/>
            <w:szCs w:val="14"/>
          </w:rPr>
          <w:t xml:space="preserve"> </w:t>
        </w:r>
        <w:proofErr w:type="spellStart"/>
        <w:r w:rsidR="00886206">
          <w:rPr>
            <w:rFonts w:ascii="Arial" w:eastAsia="Arial" w:hAnsi="Arial" w:cs="Arial"/>
            <w:i/>
            <w:iCs/>
            <w:color w:val="494645"/>
            <w:sz w:val="14"/>
            <w:szCs w:val="14"/>
          </w:rPr>
          <w:t>nqa</w:t>
        </w:r>
        <w:proofErr w:type="spellEnd"/>
        <w:r w:rsidR="00886206">
          <w:rPr>
            <w:rFonts w:ascii="Arial" w:eastAsia="Arial" w:hAnsi="Arial" w:cs="Arial"/>
            <w:i/>
            <w:iCs/>
            <w:color w:val="494645"/>
            <w:sz w:val="14"/>
            <w:szCs w:val="14"/>
          </w:rPr>
          <w:t xml:space="preserve"> noob </w:t>
        </w:r>
        <w:proofErr w:type="spellStart"/>
        <w:r w:rsidR="00886206">
          <w:rPr>
            <w:rFonts w:ascii="Arial" w:eastAsia="Arial" w:hAnsi="Arial" w:cs="Arial"/>
            <w:i/>
            <w:iCs/>
            <w:color w:val="494645"/>
            <w:sz w:val="14"/>
            <w:szCs w:val="14"/>
          </w:rPr>
          <w:t>qoob</w:t>
        </w:r>
        <w:proofErr w:type="spellEnd"/>
        <w:r w:rsidR="00886206">
          <w:rPr>
            <w:rFonts w:ascii="Arial" w:eastAsia="Arial" w:hAnsi="Arial" w:cs="Arial"/>
            <w:i/>
            <w:iCs/>
            <w:color w:val="494645"/>
            <w:sz w:val="14"/>
            <w:szCs w:val="14"/>
          </w:rPr>
          <w:t xml:space="preserve"> loo</w:t>
        </w:r>
      </w:ins>
      <w:del w:id="4862" w:author="Kaxiong" w:date="2021-06-11T17:25:00Z">
        <w:r w:rsidRPr="00FF2383" w:rsidDel="00886206">
          <w:rPr>
            <w:rFonts w:ascii="Arial" w:eastAsia="Arial" w:hAnsi="Arial" w:cs="Arial"/>
            <w:i/>
            <w:iCs/>
            <w:color w:val="494645"/>
            <w:sz w:val="14"/>
            <w:szCs w:val="14"/>
          </w:rPr>
          <w:delText>piv txwv li grain</w:delText>
        </w:r>
        <w:r w:rsidRPr="00FF2383" w:rsidDel="00886206">
          <w:rPr>
            <w:rFonts w:ascii="Arial" w:eastAsia="Arial" w:hAnsi="Arial" w:cs="Arial"/>
            <w:color w:val="494645"/>
            <w:sz w:val="14"/>
            <w:szCs w:val="14"/>
          </w:rPr>
          <w:delText xml:space="preserve"> </w:delText>
        </w:r>
        <w:r w:rsidRPr="00FF2383" w:rsidDel="00886206">
          <w:rPr>
            <w:rFonts w:ascii="Arial" w:eastAsia="Arial" w:hAnsi="Arial" w:cs="Arial"/>
            <w:i/>
            <w:iCs/>
            <w:color w:val="494645"/>
            <w:sz w:val="14"/>
            <w:szCs w:val="14"/>
          </w:rPr>
          <w:delText>of elevator</w:delText>
        </w:r>
      </w:del>
      <w:r w:rsidRPr="00FF2383">
        <w:rPr>
          <w:rFonts w:ascii="Arial" w:eastAsia="Arial" w:hAnsi="Arial" w:cs="Arial"/>
          <w:i/>
          <w:iCs/>
          <w:color w:val="494645"/>
          <w:sz w:val="14"/>
          <w:szCs w:val="14"/>
        </w:rPr>
        <w:t>)?</w:t>
      </w:r>
    </w:p>
    <w:p w14:paraId="7FFD6B7E" w14:textId="6BB6BE0A" w:rsidR="00BF3E5F" w:rsidRPr="0012566D" w:rsidRDefault="00AE2275">
      <w:pPr>
        <w:ind w:left="2428"/>
        <w:rPr>
          <w:sz w:val="24"/>
          <w:szCs w:val="24"/>
        </w:rPr>
      </w:pPr>
      <w:ins w:id="4863" w:author="Kaxiong" w:date="2021-06-11T16:52:00Z">
        <w:r>
          <w:rPr>
            <w:rFonts w:ascii="Arial" w:eastAsia="Arial" w:hAnsi="Arial" w:cs="Arial"/>
            <w:color w:val="C9B100"/>
            <w:sz w:val="24"/>
            <w:szCs w:val="24"/>
          </w:rPr>
          <w:t>YOG</w:t>
        </w:r>
      </w:ins>
      <w:del w:id="4864" w:author="Kaxiong" w:date="2021-06-11T16:52:00Z">
        <w:r w:rsidR="0012566D" w:rsidRPr="0012566D" w:rsidDel="00AE2275">
          <w:rPr>
            <w:rFonts w:ascii="Arial" w:eastAsia="Arial" w:hAnsi="Arial" w:cs="Arial"/>
            <w:color w:val="C9B100"/>
            <w:sz w:val="24"/>
            <w:szCs w:val="24"/>
          </w:rPr>
          <w:delText>MUAJ</w:delText>
        </w:r>
      </w:del>
    </w:p>
    <w:p w14:paraId="3811CED7" w14:textId="77777777" w:rsidR="00BF3E5F" w:rsidRDefault="00BF3E5F">
      <w:pPr>
        <w:spacing w:line="300" w:lineRule="exact"/>
        <w:rPr>
          <w:sz w:val="20"/>
          <w:szCs w:val="20"/>
        </w:rPr>
      </w:pPr>
    </w:p>
    <w:p w14:paraId="1E38D092" w14:textId="309D4AF3" w:rsidR="00BF3E5F" w:rsidRPr="00F00BF1" w:rsidRDefault="00F2670D">
      <w:pPr>
        <w:ind w:left="8"/>
        <w:rPr>
          <w:sz w:val="20"/>
          <w:szCs w:val="20"/>
        </w:rPr>
      </w:pPr>
      <w:proofErr w:type="spellStart"/>
      <w:r w:rsidRPr="00F00BF1">
        <w:rPr>
          <w:rFonts w:ascii="Arial" w:eastAsia="Arial" w:hAnsi="Arial" w:cs="Arial"/>
          <w:color w:val="494645"/>
          <w:sz w:val="17"/>
          <w:szCs w:val="17"/>
        </w:rPr>
        <w:t>Koj</w:t>
      </w:r>
      <w:proofErr w:type="spellEnd"/>
      <w:r w:rsidRPr="00F00BF1">
        <w:rPr>
          <w:rFonts w:ascii="Arial" w:eastAsia="Arial" w:hAnsi="Arial" w:cs="Arial"/>
          <w:color w:val="494645"/>
          <w:sz w:val="17"/>
          <w:szCs w:val="17"/>
        </w:rPr>
        <w:t xml:space="preserve"> </w:t>
      </w:r>
      <w:proofErr w:type="spellStart"/>
      <w:r w:rsidRPr="00F00BF1">
        <w:rPr>
          <w:rFonts w:ascii="Arial" w:eastAsia="Arial" w:hAnsi="Arial" w:cs="Arial"/>
          <w:color w:val="494645"/>
          <w:sz w:val="17"/>
          <w:szCs w:val="17"/>
        </w:rPr>
        <w:t>muaj</w:t>
      </w:r>
      <w:proofErr w:type="spellEnd"/>
      <w:r w:rsidRPr="00F00BF1">
        <w:rPr>
          <w:rFonts w:ascii="Arial" w:eastAsia="Arial" w:hAnsi="Arial" w:cs="Arial"/>
          <w:color w:val="494645"/>
          <w:sz w:val="17"/>
          <w:szCs w:val="17"/>
        </w:rPr>
        <w:t xml:space="preserve"> </w:t>
      </w:r>
      <w:proofErr w:type="spellStart"/>
      <w:r w:rsidR="00F00BF1" w:rsidRPr="00F00BF1">
        <w:rPr>
          <w:rFonts w:ascii="Arial" w:eastAsia="Arial" w:hAnsi="Arial" w:cs="Arial"/>
          <w:color w:val="494645"/>
          <w:sz w:val="17"/>
          <w:szCs w:val="17"/>
        </w:rPr>
        <w:t>ib</w:t>
      </w:r>
      <w:proofErr w:type="spellEnd"/>
      <w:r w:rsidR="00F00BF1" w:rsidRPr="00F00BF1">
        <w:rPr>
          <w:rFonts w:ascii="Arial" w:eastAsia="Arial" w:hAnsi="Arial" w:cs="Arial"/>
          <w:color w:val="494645"/>
          <w:sz w:val="17"/>
          <w:szCs w:val="17"/>
        </w:rPr>
        <w:t xml:space="preserve"> </w:t>
      </w:r>
      <w:proofErr w:type="spellStart"/>
      <w:r w:rsidR="00F00BF1" w:rsidRPr="00F00BF1">
        <w:rPr>
          <w:rFonts w:ascii="Arial" w:eastAsia="Arial" w:hAnsi="Arial" w:cs="Arial"/>
          <w:b/>
          <w:bCs/>
          <w:color w:val="494645"/>
          <w:sz w:val="17"/>
          <w:szCs w:val="17"/>
        </w:rPr>
        <w:t>Feem</w:t>
      </w:r>
      <w:proofErr w:type="spellEnd"/>
      <w:r w:rsidR="00F00BF1" w:rsidRPr="00F00BF1">
        <w:rPr>
          <w:rFonts w:ascii="Arial" w:eastAsia="Arial" w:hAnsi="Arial" w:cs="Arial"/>
          <w:b/>
          <w:bCs/>
          <w:color w:val="494645"/>
          <w:sz w:val="17"/>
          <w:szCs w:val="17"/>
        </w:rPr>
        <w:t xml:space="preserve"> </w:t>
      </w:r>
      <w:proofErr w:type="spellStart"/>
      <w:r w:rsidR="00F00BF1" w:rsidRPr="00F00BF1">
        <w:rPr>
          <w:rFonts w:ascii="Arial" w:eastAsia="Arial" w:hAnsi="Arial" w:cs="Arial"/>
          <w:b/>
          <w:bCs/>
          <w:color w:val="494645"/>
          <w:sz w:val="17"/>
          <w:szCs w:val="17"/>
        </w:rPr>
        <w:t>Ntawm</w:t>
      </w:r>
      <w:proofErr w:type="spellEnd"/>
      <w:r w:rsidR="00F00BF1" w:rsidRPr="00F00BF1">
        <w:rPr>
          <w:rFonts w:ascii="Arial" w:eastAsia="Arial" w:hAnsi="Arial" w:cs="Arial"/>
          <w:b/>
          <w:bCs/>
          <w:color w:val="494645"/>
          <w:sz w:val="17"/>
          <w:szCs w:val="17"/>
        </w:rPr>
        <w:t xml:space="preserve"> Cov Kev </w:t>
      </w:r>
      <w:proofErr w:type="spellStart"/>
      <w:r w:rsidR="00F00BF1" w:rsidRPr="00F00BF1">
        <w:rPr>
          <w:rFonts w:ascii="Arial" w:eastAsia="Arial" w:hAnsi="Arial" w:cs="Arial"/>
          <w:b/>
          <w:bCs/>
          <w:color w:val="494645"/>
          <w:sz w:val="17"/>
          <w:szCs w:val="17"/>
        </w:rPr>
        <w:t>Zam</w:t>
      </w:r>
      <w:proofErr w:type="spellEnd"/>
      <w:r w:rsidRPr="00F00BF1">
        <w:rPr>
          <w:rFonts w:ascii="Arial" w:eastAsia="Arial" w:hAnsi="Arial" w:cs="Arial"/>
          <w:b/>
          <w:bCs/>
          <w:color w:val="494645"/>
          <w:sz w:val="17"/>
          <w:szCs w:val="17"/>
        </w:rPr>
        <w:t>:</w:t>
      </w:r>
    </w:p>
    <w:p w14:paraId="04A628F1" w14:textId="77777777" w:rsidR="00BF3E5F" w:rsidRPr="00F00BF1" w:rsidRDefault="00BF3E5F">
      <w:pPr>
        <w:spacing w:line="73" w:lineRule="exact"/>
        <w:rPr>
          <w:sz w:val="20"/>
          <w:szCs w:val="20"/>
        </w:rPr>
      </w:pPr>
    </w:p>
    <w:p w14:paraId="757D45FE" w14:textId="36F4C0E0" w:rsidR="00BF3E5F" w:rsidRPr="00F854EC" w:rsidRDefault="00F2670D">
      <w:pPr>
        <w:numPr>
          <w:ilvl w:val="0"/>
          <w:numId w:val="22"/>
        </w:numPr>
        <w:tabs>
          <w:tab w:val="left" w:pos="368"/>
        </w:tabs>
        <w:ind w:left="368" w:hanging="368"/>
        <w:rPr>
          <w:rFonts w:ascii="Arial" w:eastAsia="Arial" w:hAnsi="Arial" w:cs="Arial"/>
          <w:color w:val="494645"/>
          <w:sz w:val="16"/>
          <w:szCs w:val="16"/>
        </w:rPr>
      </w:pPr>
      <w:proofErr w:type="spellStart"/>
      <w:r w:rsidRPr="00F854EC">
        <w:rPr>
          <w:rFonts w:ascii="Arial" w:eastAsia="Arial" w:hAnsi="Arial" w:cs="Arial"/>
          <w:color w:val="494645"/>
          <w:sz w:val="16"/>
          <w:szCs w:val="16"/>
        </w:rPr>
        <w:t>Koj</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yuav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tsum</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sau</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npe</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nrog</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rau</w:t>
      </w:r>
      <w:proofErr w:type="spellEnd"/>
      <w:r w:rsidRPr="00F854EC">
        <w:rPr>
          <w:rFonts w:ascii="Arial" w:eastAsia="Arial" w:hAnsi="Arial" w:cs="Arial"/>
          <w:color w:val="494645"/>
          <w:sz w:val="16"/>
          <w:szCs w:val="16"/>
        </w:rPr>
        <w:t xml:space="preserve"> FDA. </w:t>
      </w:r>
    </w:p>
    <w:p w14:paraId="61F31410" w14:textId="77777777" w:rsidR="00BF3E5F" w:rsidRPr="00F854EC" w:rsidRDefault="00BF3E5F">
      <w:pPr>
        <w:spacing w:line="33" w:lineRule="exact"/>
        <w:rPr>
          <w:rFonts w:ascii="Arial" w:eastAsia="Arial" w:hAnsi="Arial" w:cs="Arial"/>
          <w:color w:val="494645"/>
          <w:sz w:val="16"/>
          <w:szCs w:val="16"/>
        </w:rPr>
      </w:pPr>
    </w:p>
    <w:p w14:paraId="7E3ADD3B" w14:textId="0673EE72" w:rsidR="00BF3E5F" w:rsidRPr="00F854EC" w:rsidRDefault="00580A3A" w:rsidP="00580A3A">
      <w:pPr>
        <w:numPr>
          <w:ilvl w:val="0"/>
          <w:numId w:val="22"/>
        </w:numPr>
        <w:tabs>
          <w:tab w:val="left" w:pos="368"/>
        </w:tabs>
        <w:ind w:left="368" w:hanging="368"/>
        <w:rPr>
          <w:rFonts w:ascii="Arial" w:eastAsia="Arial" w:hAnsi="Arial" w:cs="Arial"/>
          <w:color w:val="494645"/>
          <w:sz w:val="16"/>
          <w:szCs w:val="16"/>
        </w:rPr>
      </w:pPr>
      <w:proofErr w:type="spellStart"/>
      <w:r w:rsidRPr="00F854EC">
        <w:rPr>
          <w:rFonts w:ascii="Arial" w:eastAsia="Arial" w:hAnsi="Arial" w:cs="Arial"/>
          <w:color w:val="494645"/>
          <w:sz w:val="16"/>
          <w:szCs w:val="16"/>
        </w:rPr>
        <w:t>Koj</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yuav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tsum</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khaws</w:t>
      </w:r>
      <w:proofErr w:type="spellEnd"/>
      <w:r w:rsidRPr="00F854EC">
        <w:rPr>
          <w:rFonts w:ascii="Arial" w:eastAsia="Arial" w:hAnsi="Arial" w:cs="Arial"/>
          <w:i/>
          <w:iCs/>
          <w:color w:val="494645"/>
          <w:sz w:val="16"/>
          <w:szCs w:val="16"/>
        </w:rPr>
        <w:t xml:space="preserve"> </w:t>
      </w:r>
      <w:r w:rsidR="00F2670D" w:rsidRPr="00F854EC">
        <w:rPr>
          <w:rFonts w:ascii="Arial" w:eastAsia="Arial" w:hAnsi="Arial" w:cs="Arial"/>
          <w:i/>
          <w:iCs/>
          <w:color w:val="494645"/>
          <w:sz w:val="16"/>
          <w:szCs w:val="16"/>
        </w:rPr>
        <w:t xml:space="preserve">cov </w:t>
      </w:r>
      <w:proofErr w:type="spellStart"/>
      <w:r w:rsidR="00F2670D" w:rsidRPr="00F854EC">
        <w:rPr>
          <w:rFonts w:ascii="Arial" w:eastAsia="Arial" w:hAnsi="Arial" w:cs="Arial"/>
          <w:i/>
          <w:iCs/>
          <w:color w:val="494645"/>
          <w:sz w:val="16"/>
          <w:szCs w:val="16"/>
        </w:rPr>
        <w:t>ntaub</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ntawv</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muag</w:t>
      </w:r>
      <w:proofErr w:type="spellEnd"/>
      <w:r w:rsidR="00F2670D" w:rsidRPr="00F854EC">
        <w:rPr>
          <w:rFonts w:ascii="Arial" w:eastAsia="Arial" w:hAnsi="Arial" w:cs="Arial"/>
          <w:i/>
          <w:iCs/>
          <w:color w:val="494645"/>
          <w:sz w:val="16"/>
          <w:szCs w:val="16"/>
        </w:rPr>
        <w:t xml:space="preserve"> </w:t>
      </w:r>
      <w:proofErr w:type="spellStart"/>
      <w:r w:rsidR="00F2670D" w:rsidRPr="00F854EC">
        <w:rPr>
          <w:rFonts w:ascii="Arial" w:eastAsia="Arial" w:hAnsi="Arial" w:cs="Arial"/>
          <w:i/>
          <w:iCs/>
          <w:color w:val="494645"/>
          <w:sz w:val="16"/>
          <w:szCs w:val="16"/>
        </w:rPr>
        <w:t>khoom</w:t>
      </w:r>
      <w:proofErr w:type="spellEnd"/>
      <w:r w:rsidR="00F2670D" w:rsidRPr="00F854EC">
        <w:rPr>
          <w:rFonts w:ascii="Arial" w:eastAsia="Arial" w:hAnsi="Arial" w:cs="Arial"/>
          <w:i/>
          <w:iCs/>
          <w:color w:val="494645"/>
          <w:sz w:val="16"/>
          <w:szCs w:val="16"/>
        </w:rPr>
        <w:t xml:space="preserve"> </w:t>
      </w:r>
      <w:r w:rsidR="00F2670D" w:rsidRPr="00F854EC">
        <w:rPr>
          <w:rFonts w:ascii="Arial" w:eastAsia="Arial" w:hAnsi="Arial" w:cs="Arial"/>
          <w:color w:val="494645"/>
          <w:sz w:val="16"/>
          <w:szCs w:val="16"/>
        </w:rPr>
        <w:t xml:space="preserve">los </w:t>
      </w:r>
      <w:proofErr w:type="spellStart"/>
      <w:r w:rsidR="00F2670D" w:rsidRPr="00F854EC">
        <w:rPr>
          <w:rFonts w:ascii="Arial" w:eastAsia="Arial" w:hAnsi="Arial" w:cs="Arial"/>
          <w:color w:val="494645"/>
          <w:sz w:val="16"/>
          <w:szCs w:val="16"/>
        </w:rPr>
        <w:t>txhawb</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koj</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txoj</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kev</w:t>
      </w:r>
      <w:proofErr w:type="spellEnd"/>
      <w:r w:rsidR="00F2670D" w:rsidRPr="00F854EC">
        <w:rPr>
          <w:rFonts w:ascii="Arial" w:eastAsia="Arial" w:hAnsi="Arial" w:cs="Arial"/>
          <w:color w:val="494645"/>
          <w:sz w:val="16"/>
          <w:szCs w:val="16"/>
        </w:rPr>
        <w:t xml:space="preserve"> </w:t>
      </w:r>
      <w:proofErr w:type="spellStart"/>
      <w:r w:rsidR="00F2670D" w:rsidRPr="00F854EC">
        <w:rPr>
          <w:rFonts w:ascii="Arial" w:eastAsia="Arial" w:hAnsi="Arial" w:cs="Arial"/>
          <w:color w:val="494645"/>
          <w:sz w:val="16"/>
          <w:szCs w:val="16"/>
        </w:rPr>
        <w:t>zam</w:t>
      </w:r>
      <w:proofErr w:type="spellEnd"/>
      <w:r w:rsidR="00F2670D" w:rsidRPr="00F854EC">
        <w:rPr>
          <w:rFonts w:ascii="Arial" w:eastAsia="Arial" w:hAnsi="Arial" w:cs="Arial"/>
          <w:color w:val="494645"/>
          <w:sz w:val="16"/>
          <w:szCs w:val="16"/>
        </w:rPr>
        <w:t>.</w:t>
      </w:r>
    </w:p>
    <w:p w14:paraId="33461EB0" w14:textId="77777777" w:rsidR="00BF3E5F" w:rsidRPr="00F854EC" w:rsidRDefault="00F2670D">
      <w:pPr>
        <w:numPr>
          <w:ilvl w:val="0"/>
          <w:numId w:val="22"/>
        </w:numPr>
        <w:tabs>
          <w:tab w:val="left" w:pos="368"/>
        </w:tabs>
        <w:ind w:left="368" w:hanging="368"/>
        <w:rPr>
          <w:rFonts w:ascii="Arial" w:eastAsia="Arial" w:hAnsi="Arial" w:cs="Arial"/>
          <w:color w:val="494645"/>
          <w:sz w:val="16"/>
          <w:szCs w:val="16"/>
        </w:rPr>
      </w:pPr>
      <w:proofErr w:type="spellStart"/>
      <w:r w:rsidRPr="00F854EC">
        <w:rPr>
          <w:rFonts w:ascii="Arial" w:eastAsia="Arial" w:hAnsi="Arial" w:cs="Arial"/>
          <w:color w:val="494645"/>
          <w:sz w:val="16"/>
          <w:szCs w:val="16"/>
        </w:rPr>
        <w:t>Koj</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tsis</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tas</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yuav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ua</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raws</w:t>
      </w:r>
      <w:proofErr w:type="spellEnd"/>
      <w:r w:rsidRPr="00F854EC">
        <w:rPr>
          <w:rFonts w:ascii="Arial" w:eastAsia="Arial" w:hAnsi="Arial" w:cs="Arial"/>
          <w:color w:val="494645"/>
          <w:sz w:val="16"/>
          <w:szCs w:val="16"/>
        </w:rPr>
        <w:t xml:space="preserve"> li HARPC cov </w:t>
      </w:r>
      <w:proofErr w:type="spellStart"/>
      <w:r w:rsidRPr="00F854EC">
        <w:rPr>
          <w:rFonts w:ascii="Arial" w:eastAsia="Arial" w:hAnsi="Arial" w:cs="Arial"/>
          <w:color w:val="494645"/>
          <w:sz w:val="16"/>
          <w:szCs w:val="16"/>
        </w:rPr>
        <w:t>kev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cai</w:t>
      </w:r>
      <w:proofErr w:type="spellEnd"/>
      <w:r w:rsidRPr="00F854EC">
        <w:rPr>
          <w:rFonts w:ascii="Arial" w:eastAsia="Arial" w:hAnsi="Arial" w:cs="Arial"/>
          <w:color w:val="494645"/>
          <w:sz w:val="16"/>
          <w:szCs w:val="16"/>
        </w:rPr>
        <w:t xml:space="preserve">, tab sis </w:t>
      </w:r>
      <w:proofErr w:type="spellStart"/>
      <w:r w:rsidRPr="00F854EC">
        <w:rPr>
          <w:rFonts w:ascii="Arial" w:eastAsia="Arial" w:hAnsi="Arial" w:cs="Arial"/>
          <w:color w:val="494645"/>
          <w:sz w:val="16"/>
          <w:szCs w:val="16"/>
        </w:rPr>
        <w:t>koj</w:t>
      </w:r>
      <w:proofErr w:type="spellEnd"/>
    </w:p>
    <w:p w14:paraId="24142253" w14:textId="77777777" w:rsidR="00BF3E5F" w:rsidRPr="00F854EC" w:rsidRDefault="00BF3E5F">
      <w:pPr>
        <w:spacing w:line="45" w:lineRule="exact"/>
        <w:rPr>
          <w:sz w:val="16"/>
          <w:szCs w:val="16"/>
        </w:rPr>
      </w:pPr>
    </w:p>
    <w:p w14:paraId="388CF962" w14:textId="2D019D87" w:rsidR="00BF3E5F" w:rsidRPr="00F854EC" w:rsidRDefault="00F2670D" w:rsidP="003C4656">
      <w:pPr>
        <w:spacing w:line="325" w:lineRule="auto"/>
        <w:ind w:left="368" w:right="110"/>
        <w:jc w:val="both"/>
        <w:rPr>
          <w:sz w:val="16"/>
          <w:szCs w:val="16"/>
        </w:rPr>
      </w:pPr>
      <w:proofErr w:type="spellStart"/>
      <w:r w:rsidRPr="00F854EC">
        <w:rPr>
          <w:rFonts w:ascii="Arial" w:eastAsia="Arial" w:hAnsi="Arial" w:cs="Arial"/>
          <w:color w:val="494645"/>
          <w:sz w:val="16"/>
          <w:szCs w:val="16"/>
        </w:rPr>
        <w:t>yuav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tsum</w:t>
      </w:r>
      <w:proofErr w:type="spellEnd"/>
      <w:r w:rsidRPr="00F854EC">
        <w:rPr>
          <w:rFonts w:ascii="Arial" w:eastAsia="Arial" w:hAnsi="Arial" w:cs="Arial"/>
          <w:color w:val="494645"/>
          <w:sz w:val="16"/>
          <w:szCs w:val="16"/>
        </w:rPr>
        <w:t xml:space="preserve"> tau </w:t>
      </w:r>
      <w:proofErr w:type="spellStart"/>
      <w:r w:rsidRPr="00F854EC">
        <w:rPr>
          <w:rFonts w:ascii="Arial" w:eastAsia="Arial" w:hAnsi="Arial" w:cs="Arial"/>
          <w:color w:val="494645"/>
          <w:sz w:val="16"/>
          <w:szCs w:val="16"/>
        </w:rPr>
        <w:t>ua</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raws</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tshiab</w:t>
      </w:r>
      <w:proofErr w:type="spellEnd"/>
      <w:r w:rsidRPr="00F854EC">
        <w:rPr>
          <w:rFonts w:ascii="Arial" w:eastAsia="Arial" w:hAnsi="Arial" w:cs="Arial"/>
          <w:i/>
          <w:iCs/>
          <w:color w:val="494645"/>
          <w:sz w:val="16"/>
          <w:szCs w:val="16"/>
        </w:rPr>
        <w:t xml:space="preserve"> GMPs</w:t>
      </w:r>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thiab</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i/>
          <w:iCs/>
          <w:color w:val="494645"/>
          <w:sz w:val="16"/>
          <w:szCs w:val="16"/>
        </w:rPr>
        <w:t>kev</w:t>
      </w:r>
      <w:proofErr w:type="spellEnd"/>
      <w:r w:rsidRPr="00F854EC">
        <w:rPr>
          <w:rFonts w:ascii="Arial" w:eastAsia="Arial" w:hAnsi="Arial" w:cs="Arial"/>
          <w:i/>
          <w:iCs/>
          <w:color w:val="494645"/>
          <w:sz w:val="16"/>
          <w:szCs w:val="16"/>
        </w:rPr>
        <w:t xml:space="preserve"> cob </w:t>
      </w:r>
      <w:proofErr w:type="spellStart"/>
      <w:r w:rsidRPr="00F854EC">
        <w:rPr>
          <w:rFonts w:ascii="Arial" w:eastAsia="Arial" w:hAnsi="Arial" w:cs="Arial"/>
          <w:i/>
          <w:iCs/>
          <w:color w:val="494645"/>
          <w:sz w:val="16"/>
          <w:szCs w:val="16"/>
        </w:rPr>
        <w:t>qhia</w:t>
      </w:r>
      <w:proofErr w:type="spellEnd"/>
      <w:r w:rsidRPr="00F854EC">
        <w:rPr>
          <w:rFonts w:ascii="Arial" w:eastAsia="Arial" w:hAnsi="Arial" w:cs="Arial"/>
          <w:color w:val="494645"/>
          <w:sz w:val="16"/>
          <w:szCs w:val="16"/>
        </w:rPr>
        <w:t xml:space="preserve"> </w:t>
      </w:r>
      <w:r w:rsidRPr="00F854EC">
        <w:rPr>
          <w:rFonts w:ascii="Arial" w:eastAsia="Arial" w:hAnsi="Arial" w:cs="Arial"/>
          <w:i/>
          <w:iCs/>
          <w:color w:val="494645"/>
          <w:sz w:val="16"/>
          <w:szCs w:val="16"/>
        </w:rPr>
        <w:t xml:space="preserve">cov </w:t>
      </w:r>
      <w:proofErr w:type="spellStart"/>
      <w:r w:rsidRPr="00F854EC">
        <w:rPr>
          <w:rFonts w:ascii="Arial" w:eastAsia="Arial" w:hAnsi="Arial" w:cs="Arial"/>
          <w:i/>
          <w:iCs/>
          <w:color w:val="494645"/>
          <w:sz w:val="16"/>
          <w:szCs w:val="16"/>
        </w:rPr>
        <w:t>neeg</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ua</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hauj</w:t>
      </w:r>
      <w:proofErr w:type="spellEnd"/>
      <w:r w:rsidR="00101394">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lwm</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color w:val="494645"/>
          <w:sz w:val="16"/>
          <w:szCs w:val="16"/>
        </w:rPr>
        <w:t>xyab</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ntawv</w:t>
      </w:r>
      <w:proofErr w:type="spellEnd"/>
      <w:r w:rsidRPr="00F854EC">
        <w:rPr>
          <w:rFonts w:ascii="Arial" w:eastAsia="Arial" w:hAnsi="Arial" w:cs="Arial"/>
          <w:color w:val="494645"/>
          <w:sz w:val="16"/>
          <w:szCs w:val="16"/>
        </w:rPr>
        <w:t xml:space="preserve"> </w:t>
      </w:r>
      <w:proofErr w:type="spellStart"/>
      <w:r w:rsidRPr="00F854EC">
        <w:rPr>
          <w:rFonts w:ascii="Arial" w:eastAsia="Arial" w:hAnsi="Arial" w:cs="Arial"/>
          <w:color w:val="494645"/>
          <w:sz w:val="16"/>
          <w:szCs w:val="16"/>
        </w:rPr>
        <w:t>thiab</w:t>
      </w:r>
      <w:proofErr w:type="spellEnd"/>
      <w:r w:rsidRPr="00F854EC">
        <w:rPr>
          <w:rFonts w:ascii="Arial" w:eastAsia="Arial" w:hAnsi="Arial" w:cs="Arial"/>
          <w:i/>
          <w:iCs/>
          <w:color w:val="494645"/>
          <w:sz w:val="16"/>
          <w:szCs w:val="16"/>
        </w:rPr>
        <w:t xml:space="preserve"> tag </w:t>
      </w:r>
      <w:proofErr w:type="spellStart"/>
      <w:r w:rsidRPr="00F854EC">
        <w:rPr>
          <w:rFonts w:ascii="Arial" w:eastAsia="Arial" w:hAnsi="Arial" w:cs="Arial"/>
          <w:i/>
          <w:iCs/>
          <w:color w:val="494645"/>
          <w:sz w:val="16"/>
          <w:szCs w:val="16"/>
        </w:rPr>
        <w:t>nrho</w:t>
      </w:r>
      <w:proofErr w:type="spellEnd"/>
      <w:r w:rsidRPr="00F854EC">
        <w:rPr>
          <w:rFonts w:ascii="Arial" w:eastAsia="Arial" w:hAnsi="Arial" w:cs="Arial"/>
          <w:i/>
          <w:iCs/>
          <w:color w:val="494645"/>
          <w:sz w:val="16"/>
          <w:szCs w:val="16"/>
        </w:rPr>
        <w:t xml:space="preserve"> cov </w:t>
      </w:r>
      <w:proofErr w:type="spellStart"/>
      <w:r w:rsidRPr="00F854EC">
        <w:rPr>
          <w:rFonts w:ascii="Arial" w:eastAsia="Arial" w:hAnsi="Arial" w:cs="Arial"/>
          <w:i/>
          <w:iCs/>
          <w:color w:val="494645"/>
          <w:sz w:val="16"/>
          <w:szCs w:val="16"/>
        </w:rPr>
        <w:t>cai</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hauv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xeev</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thiab</w:t>
      </w:r>
      <w:proofErr w:type="spellEnd"/>
      <w:r w:rsidRPr="00F854EC">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tsoom</w:t>
      </w:r>
      <w:proofErr w:type="spellEnd"/>
      <w:r w:rsidR="00101394">
        <w:rPr>
          <w:rFonts w:ascii="Arial" w:eastAsia="Arial" w:hAnsi="Arial" w:cs="Arial"/>
          <w:i/>
          <w:iCs/>
          <w:color w:val="494645"/>
          <w:sz w:val="16"/>
          <w:szCs w:val="16"/>
        </w:rPr>
        <w:t xml:space="preserve"> </w:t>
      </w:r>
      <w:proofErr w:type="spellStart"/>
      <w:r w:rsidRPr="00F854EC">
        <w:rPr>
          <w:rFonts w:ascii="Arial" w:eastAsia="Arial" w:hAnsi="Arial" w:cs="Arial"/>
          <w:i/>
          <w:iCs/>
          <w:color w:val="494645"/>
          <w:sz w:val="16"/>
          <w:szCs w:val="16"/>
        </w:rPr>
        <w:t>fwv</w:t>
      </w:r>
      <w:proofErr w:type="spellEnd"/>
      <w:ins w:id="4865" w:author="Kaxiong" w:date="2021-06-11T17:27:00Z">
        <w:r w:rsidR="00886206">
          <w:rPr>
            <w:rFonts w:ascii="Arial" w:eastAsia="Arial" w:hAnsi="Arial" w:cs="Arial"/>
            <w:i/>
            <w:iCs/>
            <w:color w:val="494645"/>
            <w:sz w:val="16"/>
            <w:szCs w:val="16"/>
          </w:rPr>
          <w:t xml:space="preserve"> </w:t>
        </w:r>
        <w:proofErr w:type="spellStart"/>
        <w:r w:rsidR="00886206">
          <w:rPr>
            <w:rFonts w:ascii="Arial" w:eastAsia="Arial" w:hAnsi="Arial" w:cs="Arial"/>
            <w:i/>
            <w:iCs/>
            <w:color w:val="494645"/>
            <w:sz w:val="16"/>
            <w:szCs w:val="16"/>
          </w:rPr>
          <w:t>uas</w:t>
        </w:r>
        <w:proofErr w:type="spellEnd"/>
        <w:r w:rsidR="00886206">
          <w:rPr>
            <w:rFonts w:ascii="Arial" w:eastAsia="Arial" w:hAnsi="Arial" w:cs="Arial"/>
            <w:i/>
            <w:iCs/>
            <w:color w:val="494645"/>
            <w:sz w:val="16"/>
            <w:szCs w:val="16"/>
          </w:rPr>
          <w:t xml:space="preserve"> </w:t>
        </w:r>
        <w:proofErr w:type="spellStart"/>
        <w:r w:rsidR="00886206">
          <w:rPr>
            <w:rFonts w:ascii="Arial" w:eastAsia="Arial" w:hAnsi="Arial" w:cs="Arial"/>
            <w:i/>
            <w:iCs/>
            <w:color w:val="494645"/>
            <w:sz w:val="16"/>
            <w:szCs w:val="16"/>
          </w:rPr>
          <w:t>muaj</w:t>
        </w:r>
      </w:ins>
      <w:proofErr w:type="spellEnd"/>
      <w:r w:rsidRPr="00F854EC">
        <w:rPr>
          <w:rFonts w:ascii="Arial" w:eastAsia="Arial" w:hAnsi="Arial" w:cs="Arial"/>
          <w:i/>
          <w:iCs/>
          <w:color w:val="494645"/>
          <w:sz w:val="16"/>
          <w:szCs w:val="16"/>
        </w:rPr>
        <w:t>.</w:t>
      </w:r>
    </w:p>
    <w:p w14:paraId="1806B85C" w14:textId="77777777" w:rsidR="003C4656" w:rsidRDefault="003C4656" w:rsidP="003C4656">
      <w:pPr>
        <w:spacing w:line="325" w:lineRule="auto"/>
        <w:ind w:left="368" w:right="110"/>
        <w:jc w:val="both"/>
        <w:rPr>
          <w:sz w:val="20"/>
          <w:szCs w:val="20"/>
        </w:rPr>
      </w:pPr>
    </w:p>
    <w:p w14:paraId="1347EBB6" w14:textId="77777777" w:rsidR="00BF3E5F" w:rsidRPr="00EB6FAA" w:rsidRDefault="00F2670D">
      <w:pPr>
        <w:numPr>
          <w:ilvl w:val="0"/>
          <w:numId w:val="23"/>
        </w:numPr>
        <w:tabs>
          <w:tab w:val="left" w:pos="370"/>
        </w:tabs>
        <w:spacing w:line="286" w:lineRule="auto"/>
        <w:ind w:left="370" w:right="1180" w:hanging="370"/>
        <w:rPr>
          <w:rFonts w:ascii="Arial" w:eastAsia="Arial" w:hAnsi="Arial" w:cs="Arial"/>
          <w:color w:val="494645"/>
          <w:sz w:val="18"/>
          <w:szCs w:val="18"/>
        </w:rPr>
      </w:pPr>
      <w:proofErr w:type="spellStart"/>
      <w:r w:rsidRPr="00EB6FAA">
        <w:rPr>
          <w:rFonts w:ascii="Arial" w:eastAsia="Arial" w:hAnsi="Arial" w:cs="Arial"/>
          <w:color w:val="494645"/>
          <w:sz w:val="17"/>
          <w:szCs w:val="17"/>
        </w:rPr>
        <w:t>Koj</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tsis</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tas</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yuav</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ua</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raws</w:t>
      </w:r>
      <w:proofErr w:type="spellEnd"/>
      <w:r w:rsidRPr="00EB6FAA">
        <w:rPr>
          <w:rFonts w:ascii="Arial" w:eastAsia="Arial" w:hAnsi="Arial" w:cs="Arial"/>
          <w:color w:val="494645"/>
          <w:sz w:val="17"/>
          <w:szCs w:val="17"/>
        </w:rPr>
        <w:t xml:space="preserve"> li HARPC cov </w:t>
      </w:r>
      <w:proofErr w:type="spellStart"/>
      <w:r w:rsidRPr="00EB6FAA">
        <w:rPr>
          <w:rFonts w:ascii="Arial" w:eastAsia="Arial" w:hAnsi="Arial" w:cs="Arial"/>
          <w:color w:val="494645"/>
          <w:sz w:val="17"/>
          <w:szCs w:val="17"/>
        </w:rPr>
        <w:t>kev</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cai</w:t>
      </w:r>
      <w:proofErr w:type="spellEnd"/>
      <w:r w:rsidRPr="00EB6FAA">
        <w:rPr>
          <w:rFonts w:ascii="Arial" w:eastAsia="Arial" w:hAnsi="Arial" w:cs="Arial"/>
          <w:color w:val="494645"/>
          <w:sz w:val="17"/>
          <w:szCs w:val="17"/>
        </w:rPr>
        <w:t xml:space="preserve">, tab sis </w:t>
      </w:r>
      <w:proofErr w:type="spellStart"/>
      <w:r w:rsidRPr="00EB6FAA">
        <w:rPr>
          <w:rFonts w:ascii="Arial" w:eastAsia="Arial" w:hAnsi="Arial" w:cs="Arial"/>
          <w:color w:val="494645"/>
          <w:sz w:val="17"/>
          <w:szCs w:val="17"/>
        </w:rPr>
        <w:t>koj</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yuav</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tsum</w:t>
      </w:r>
      <w:proofErr w:type="spellEnd"/>
      <w:r w:rsidRPr="00EB6FAA">
        <w:rPr>
          <w:rFonts w:ascii="Arial" w:eastAsia="Arial" w:hAnsi="Arial" w:cs="Arial"/>
          <w:color w:val="494645"/>
          <w:sz w:val="17"/>
          <w:szCs w:val="17"/>
        </w:rPr>
        <w:t xml:space="preserve"> tau </w:t>
      </w:r>
      <w:proofErr w:type="spellStart"/>
      <w:r w:rsidRPr="00EB6FAA">
        <w:rPr>
          <w:rFonts w:ascii="Arial" w:eastAsia="Arial" w:hAnsi="Arial" w:cs="Arial"/>
          <w:color w:val="494645"/>
          <w:sz w:val="17"/>
          <w:szCs w:val="17"/>
        </w:rPr>
        <w:t>ua</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raws</w:t>
      </w:r>
      <w:proofErr w:type="spellEnd"/>
    </w:p>
    <w:p w14:paraId="492A670E" w14:textId="1AB95931" w:rsidR="00BF3E5F" w:rsidRPr="00EB6FAA" w:rsidRDefault="00F2670D">
      <w:pPr>
        <w:ind w:left="370"/>
        <w:rPr>
          <w:rFonts w:ascii="Arial" w:eastAsia="Arial" w:hAnsi="Arial" w:cs="Arial"/>
          <w:color w:val="494645"/>
          <w:sz w:val="18"/>
          <w:szCs w:val="18"/>
        </w:rPr>
      </w:pPr>
      <w:del w:id="4866" w:author="Kaxiong" w:date="2021-06-11T17:36:00Z">
        <w:r w:rsidRPr="00EB6FAA" w:rsidDel="007000C2">
          <w:rPr>
            <w:rFonts w:ascii="Arial" w:eastAsia="Arial" w:hAnsi="Arial" w:cs="Arial"/>
            <w:i/>
            <w:iCs/>
            <w:color w:val="494645"/>
            <w:sz w:val="17"/>
            <w:szCs w:val="17"/>
          </w:rPr>
          <w:delText xml:space="preserve">tshiab </w:delText>
        </w:r>
      </w:del>
      <w:r w:rsidRPr="00EB6FAA">
        <w:rPr>
          <w:rFonts w:ascii="Arial" w:eastAsia="Arial" w:hAnsi="Arial" w:cs="Arial"/>
          <w:i/>
          <w:iCs/>
          <w:color w:val="494645"/>
          <w:sz w:val="17"/>
          <w:szCs w:val="17"/>
        </w:rPr>
        <w:t>GMPs</w:t>
      </w:r>
      <w:ins w:id="4867" w:author="Kaxiong" w:date="2021-06-11T17:36:00Z">
        <w:r w:rsidR="007000C2" w:rsidRPr="007000C2">
          <w:rPr>
            <w:rFonts w:ascii="Arial" w:eastAsia="Arial" w:hAnsi="Arial" w:cs="Arial"/>
            <w:i/>
            <w:iCs/>
            <w:color w:val="494645"/>
            <w:sz w:val="17"/>
            <w:szCs w:val="17"/>
          </w:rPr>
          <w:t xml:space="preserve"> </w:t>
        </w:r>
        <w:proofErr w:type="spellStart"/>
        <w:r w:rsidR="007000C2" w:rsidRPr="00EB6FAA">
          <w:rPr>
            <w:rFonts w:ascii="Arial" w:eastAsia="Arial" w:hAnsi="Arial" w:cs="Arial"/>
            <w:i/>
            <w:iCs/>
            <w:color w:val="494645"/>
            <w:sz w:val="17"/>
            <w:szCs w:val="17"/>
          </w:rPr>
          <w:t>tshiab</w:t>
        </w:r>
      </w:ins>
      <w:proofErr w:type="spellEnd"/>
      <w:r w:rsidRPr="00EB6FAA">
        <w:rPr>
          <w:rFonts w:ascii="Arial" w:eastAsia="Arial" w:hAnsi="Arial" w:cs="Arial"/>
          <w:i/>
          <w:iCs/>
          <w:color w:val="494645"/>
          <w:sz w:val="17"/>
          <w:szCs w:val="17"/>
        </w:rPr>
        <w:t xml:space="preserve"> </w:t>
      </w:r>
      <w:proofErr w:type="spellStart"/>
      <w:r w:rsidRPr="00EB6FAA">
        <w:rPr>
          <w:rFonts w:ascii="Arial" w:eastAsia="Arial" w:hAnsi="Arial" w:cs="Arial"/>
          <w:color w:val="494645"/>
          <w:sz w:val="17"/>
          <w:szCs w:val="17"/>
        </w:rPr>
        <w:t>thiab</w:t>
      </w:r>
      <w:proofErr w:type="spellEnd"/>
      <w:r w:rsidRPr="00EB6FAA">
        <w:rPr>
          <w:rFonts w:ascii="Arial" w:eastAsia="Arial" w:hAnsi="Arial" w:cs="Arial"/>
          <w:i/>
          <w:iCs/>
          <w:color w:val="494645"/>
          <w:sz w:val="17"/>
          <w:szCs w:val="17"/>
        </w:rPr>
        <w:t xml:space="preserve"> cov </w:t>
      </w:r>
      <w:proofErr w:type="spellStart"/>
      <w:r w:rsidRPr="00EB6FAA">
        <w:rPr>
          <w:rFonts w:ascii="Arial" w:eastAsia="Arial" w:hAnsi="Arial" w:cs="Arial"/>
          <w:i/>
          <w:iCs/>
          <w:color w:val="494645"/>
          <w:sz w:val="17"/>
          <w:szCs w:val="17"/>
        </w:rPr>
        <w:t>neeg</w:t>
      </w:r>
      <w:proofErr w:type="spellEnd"/>
      <w:ins w:id="4868" w:author="Kaxiong" w:date="2021-06-11T17:36:00Z">
        <w:r w:rsidR="007000C2">
          <w:rPr>
            <w:rFonts w:ascii="Arial" w:eastAsia="Arial" w:hAnsi="Arial" w:cs="Arial"/>
            <w:i/>
            <w:iCs/>
            <w:color w:val="494645"/>
            <w:sz w:val="17"/>
            <w:szCs w:val="17"/>
          </w:rPr>
          <w:t xml:space="preserve"> </w:t>
        </w:r>
        <w:proofErr w:type="spellStart"/>
        <w:r w:rsidR="007000C2">
          <w:rPr>
            <w:rFonts w:ascii="Arial" w:eastAsia="Arial" w:hAnsi="Arial" w:cs="Arial"/>
            <w:i/>
            <w:iCs/>
            <w:color w:val="494645"/>
            <w:sz w:val="17"/>
            <w:szCs w:val="17"/>
          </w:rPr>
          <w:t>ua</w:t>
        </w:r>
        <w:proofErr w:type="spellEnd"/>
        <w:r w:rsidR="007000C2">
          <w:rPr>
            <w:rFonts w:ascii="Arial" w:eastAsia="Arial" w:hAnsi="Arial" w:cs="Arial"/>
            <w:i/>
            <w:iCs/>
            <w:color w:val="494645"/>
            <w:sz w:val="17"/>
            <w:szCs w:val="17"/>
          </w:rPr>
          <w:t xml:space="preserve"> </w:t>
        </w:r>
        <w:proofErr w:type="spellStart"/>
        <w:r w:rsidR="007000C2">
          <w:rPr>
            <w:rFonts w:ascii="Arial" w:eastAsia="Arial" w:hAnsi="Arial" w:cs="Arial"/>
            <w:i/>
            <w:iCs/>
            <w:color w:val="494645"/>
            <w:sz w:val="17"/>
            <w:szCs w:val="17"/>
          </w:rPr>
          <w:t>hauj</w:t>
        </w:r>
        <w:proofErr w:type="spellEnd"/>
        <w:r w:rsidR="007000C2">
          <w:rPr>
            <w:rFonts w:ascii="Arial" w:eastAsia="Arial" w:hAnsi="Arial" w:cs="Arial"/>
            <w:i/>
            <w:iCs/>
            <w:color w:val="494645"/>
            <w:sz w:val="17"/>
            <w:szCs w:val="17"/>
          </w:rPr>
          <w:t xml:space="preserve"> </w:t>
        </w:r>
        <w:proofErr w:type="spellStart"/>
        <w:r w:rsidR="007000C2">
          <w:rPr>
            <w:rFonts w:ascii="Arial" w:eastAsia="Arial" w:hAnsi="Arial" w:cs="Arial"/>
            <w:i/>
            <w:iCs/>
            <w:color w:val="494645"/>
            <w:sz w:val="17"/>
            <w:szCs w:val="17"/>
          </w:rPr>
          <w:t>lwm</w:t>
        </w:r>
      </w:ins>
      <w:proofErr w:type="spellEnd"/>
      <w:r w:rsidRPr="00EB6FAA">
        <w:rPr>
          <w:rFonts w:ascii="Arial" w:eastAsia="Arial" w:hAnsi="Arial" w:cs="Arial"/>
          <w:i/>
          <w:iCs/>
          <w:color w:val="494645"/>
          <w:sz w:val="17"/>
          <w:szCs w:val="17"/>
        </w:rPr>
        <w:t xml:space="preserve"> </w:t>
      </w:r>
      <w:proofErr w:type="spellStart"/>
      <w:r w:rsidRPr="00EB6FAA">
        <w:rPr>
          <w:rFonts w:ascii="Arial" w:eastAsia="Arial" w:hAnsi="Arial" w:cs="Arial"/>
          <w:i/>
          <w:iCs/>
          <w:color w:val="494645"/>
          <w:sz w:val="17"/>
          <w:szCs w:val="17"/>
        </w:rPr>
        <w:t>yuav</w:t>
      </w:r>
      <w:proofErr w:type="spellEnd"/>
      <w:r w:rsidRPr="00EB6FAA">
        <w:rPr>
          <w:rFonts w:ascii="Arial" w:eastAsia="Arial" w:hAnsi="Arial" w:cs="Arial"/>
          <w:i/>
          <w:iCs/>
          <w:color w:val="494645"/>
          <w:sz w:val="17"/>
          <w:szCs w:val="17"/>
        </w:rPr>
        <w:t xml:space="preserve"> </w:t>
      </w:r>
      <w:proofErr w:type="spellStart"/>
      <w:r w:rsidRPr="00EB6FAA">
        <w:rPr>
          <w:rFonts w:ascii="Arial" w:eastAsia="Arial" w:hAnsi="Arial" w:cs="Arial"/>
          <w:i/>
          <w:iCs/>
          <w:color w:val="494645"/>
          <w:sz w:val="17"/>
          <w:szCs w:val="17"/>
        </w:rPr>
        <w:t>tsum</w:t>
      </w:r>
      <w:proofErr w:type="spellEnd"/>
      <w:r w:rsidRPr="00EB6FAA">
        <w:rPr>
          <w:rFonts w:ascii="Arial" w:eastAsia="Arial" w:hAnsi="Arial" w:cs="Arial"/>
          <w:i/>
          <w:iCs/>
          <w:color w:val="494645"/>
          <w:sz w:val="17"/>
          <w:szCs w:val="17"/>
        </w:rPr>
        <w:t xml:space="preserve"> </w:t>
      </w:r>
      <w:proofErr w:type="spellStart"/>
      <w:r w:rsidRPr="00EB6FAA">
        <w:rPr>
          <w:rFonts w:ascii="Arial" w:eastAsia="Arial" w:hAnsi="Arial" w:cs="Arial"/>
          <w:i/>
          <w:iCs/>
          <w:color w:val="494645"/>
          <w:sz w:val="17"/>
          <w:szCs w:val="17"/>
        </w:rPr>
        <w:t>muaj</w:t>
      </w:r>
      <w:proofErr w:type="spellEnd"/>
    </w:p>
    <w:p w14:paraId="7AC057ED" w14:textId="77777777" w:rsidR="00BF3E5F" w:rsidRPr="00EB6FAA" w:rsidRDefault="00BF3E5F">
      <w:pPr>
        <w:spacing w:line="87" w:lineRule="exact"/>
        <w:rPr>
          <w:sz w:val="20"/>
          <w:szCs w:val="20"/>
        </w:rPr>
      </w:pPr>
    </w:p>
    <w:p w14:paraId="3FFA291E" w14:textId="77777777" w:rsidR="00BF3E5F" w:rsidRPr="007000C2" w:rsidRDefault="00F2670D">
      <w:pPr>
        <w:ind w:right="650"/>
        <w:jc w:val="center"/>
        <w:rPr>
          <w:sz w:val="17"/>
          <w:szCs w:val="17"/>
          <w:rPrChange w:id="4869" w:author="Kaxiong" w:date="2021-06-11T17:38:00Z">
            <w:rPr>
              <w:sz w:val="14"/>
              <w:szCs w:val="14"/>
            </w:rPr>
          </w:rPrChange>
        </w:rPr>
      </w:pPr>
      <w:proofErr w:type="spellStart"/>
      <w:r w:rsidRPr="007000C2">
        <w:rPr>
          <w:rFonts w:ascii="Arial" w:eastAsia="Arial" w:hAnsi="Arial" w:cs="Arial"/>
          <w:color w:val="494645"/>
          <w:sz w:val="17"/>
          <w:szCs w:val="17"/>
          <w:rPrChange w:id="4870" w:author="Kaxiong" w:date="2021-06-11T17:38:00Z">
            <w:rPr>
              <w:rFonts w:ascii="Arial" w:eastAsia="Arial" w:hAnsi="Arial" w:cs="Arial"/>
              <w:color w:val="494645"/>
              <w:sz w:val="14"/>
              <w:szCs w:val="14"/>
            </w:rPr>
          </w:rPrChange>
        </w:rPr>
        <w:t>thiab</w:t>
      </w:r>
      <w:proofErr w:type="spellEnd"/>
      <w:r w:rsidRPr="007000C2">
        <w:rPr>
          <w:rFonts w:ascii="Arial" w:eastAsia="Arial" w:hAnsi="Arial" w:cs="Arial"/>
          <w:color w:val="494645"/>
          <w:sz w:val="17"/>
          <w:szCs w:val="17"/>
          <w:rPrChange w:id="4871" w:author="Kaxiong" w:date="2021-06-11T17:38:00Z">
            <w:rPr>
              <w:rFonts w:ascii="Arial" w:eastAsia="Arial" w:hAnsi="Arial" w:cs="Arial"/>
              <w:color w:val="494645"/>
              <w:sz w:val="14"/>
              <w:szCs w:val="14"/>
            </w:rPr>
          </w:rPrChange>
        </w:rPr>
        <w:t xml:space="preserve"> </w:t>
      </w:r>
      <w:proofErr w:type="spellStart"/>
      <w:r w:rsidRPr="007000C2">
        <w:rPr>
          <w:rFonts w:ascii="Arial" w:eastAsia="Arial" w:hAnsi="Arial" w:cs="Arial"/>
          <w:color w:val="494645"/>
          <w:sz w:val="17"/>
          <w:szCs w:val="17"/>
          <w:rPrChange w:id="4872" w:author="Kaxiong" w:date="2021-06-11T17:38:00Z">
            <w:rPr>
              <w:rFonts w:ascii="Arial" w:eastAsia="Arial" w:hAnsi="Arial" w:cs="Arial"/>
              <w:color w:val="494645"/>
              <w:sz w:val="14"/>
              <w:szCs w:val="14"/>
            </w:rPr>
          </w:rPrChange>
        </w:rPr>
        <w:t>txhua</w:t>
      </w:r>
      <w:proofErr w:type="spellEnd"/>
      <w:r w:rsidRPr="007000C2">
        <w:rPr>
          <w:rFonts w:ascii="Arial" w:eastAsia="Arial" w:hAnsi="Arial" w:cs="Arial"/>
          <w:color w:val="494645"/>
          <w:sz w:val="17"/>
          <w:szCs w:val="17"/>
          <w:rPrChange w:id="4873" w:author="Kaxiong" w:date="2021-06-11T17:38:00Z">
            <w:rPr>
              <w:rFonts w:ascii="Arial" w:eastAsia="Arial" w:hAnsi="Arial" w:cs="Arial"/>
              <w:color w:val="494645"/>
              <w:sz w:val="14"/>
              <w:szCs w:val="14"/>
            </w:rPr>
          </w:rPrChange>
        </w:rPr>
        <w:t xml:space="preserve"> </w:t>
      </w:r>
      <w:proofErr w:type="spellStart"/>
      <w:r w:rsidRPr="007000C2">
        <w:rPr>
          <w:rFonts w:ascii="Arial" w:eastAsia="Arial" w:hAnsi="Arial" w:cs="Arial"/>
          <w:i/>
          <w:iCs/>
          <w:color w:val="494645"/>
          <w:sz w:val="17"/>
          <w:szCs w:val="17"/>
          <w:rPrChange w:id="4874" w:author="Kaxiong" w:date="2021-06-11T17:38:00Z">
            <w:rPr>
              <w:rFonts w:ascii="Arial" w:eastAsia="Arial" w:hAnsi="Arial" w:cs="Arial"/>
              <w:i/>
              <w:iCs/>
              <w:color w:val="494645"/>
              <w:sz w:val="14"/>
              <w:szCs w:val="14"/>
            </w:rPr>
          </w:rPrChange>
        </w:rPr>
        <w:t>txoj</w:t>
      </w:r>
      <w:proofErr w:type="spellEnd"/>
      <w:r w:rsidRPr="007000C2">
        <w:rPr>
          <w:rFonts w:ascii="Arial" w:eastAsia="Arial" w:hAnsi="Arial" w:cs="Arial"/>
          <w:i/>
          <w:iCs/>
          <w:color w:val="494645"/>
          <w:sz w:val="17"/>
          <w:szCs w:val="17"/>
          <w:rPrChange w:id="4875"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76" w:author="Kaxiong" w:date="2021-06-11T17:38:00Z">
            <w:rPr>
              <w:rFonts w:ascii="Arial" w:eastAsia="Arial" w:hAnsi="Arial" w:cs="Arial"/>
              <w:i/>
              <w:iCs/>
              <w:color w:val="494645"/>
              <w:sz w:val="14"/>
              <w:szCs w:val="14"/>
            </w:rPr>
          </w:rPrChange>
        </w:rPr>
        <w:t>cai</w:t>
      </w:r>
      <w:proofErr w:type="spellEnd"/>
      <w:r w:rsidRPr="007000C2">
        <w:rPr>
          <w:rFonts w:ascii="Arial" w:eastAsia="Arial" w:hAnsi="Arial" w:cs="Arial"/>
          <w:i/>
          <w:iCs/>
          <w:color w:val="494645"/>
          <w:sz w:val="17"/>
          <w:szCs w:val="17"/>
          <w:rPrChange w:id="4877"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78" w:author="Kaxiong" w:date="2021-06-11T17:38:00Z">
            <w:rPr>
              <w:rFonts w:ascii="Arial" w:eastAsia="Arial" w:hAnsi="Arial" w:cs="Arial"/>
              <w:i/>
              <w:iCs/>
              <w:color w:val="494645"/>
              <w:sz w:val="14"/>
              <w:szCs w:val="14"/>
            </w:rPr>
          </w:rPrChange>
        </w:rPr>
        <w:t>kev</w:t>
      </w:r>
      <w:proofErr w:type="spellEnd"/>
      <w:r w:rsidRPr="007000C2">
        <w:rPr>
          <w:rFonts w:ascii="Arial" w:eastAsia="Arial" w:hAnsi="Arial" w:cs="Arial"/>
          <w:i/>
          <w:iCs/>
          <w:color w:val="494645"/>
          <w:sz w:val="17"/>
          <w:szCs w:val="17"/>
          <w:rPrChange w:id="4879"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80" w:author="Kaxiong" w:date="2021-06-11T17:38:00Z">
            <w:rPr>
              <w:rFonts w:ascii="Arial" w:eastAsia="Arial" w:hAnsi="Arial" w:cs="Arial"/>
              <w:i/>
              <w:iCs/>
              <w:color w:val="494645"/>
              <w:sz w:val="14"/>
              <w:szCs w:val="14"/>
            </w:rPr>
          </w:rPrChange>
        </w:rPr>
        <w:t>nyab</w:t>
      </w:r>
      <w:proofErr w:type="spellEnd"/>
      <w:r w:rsidRPr="007000C2">
        <w:rPr>
          <w:rFonts w:ascii="Arial" w:eastAsia="Arial" w:hAnsi="Arial" w:cs="Arial"/>
          <w:i/>
          <w:iCs/>
          <w:color w:val="494645"/>
          <w:sz w:val="17"/>
          <w:szCs w:val="17"/>
          <w:rPrChange w:id="4881"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82" w:author="Kaxiong" w:date="2021-06-11T17:38:00Z">
            <w:rPr>
              <w:rFonts w:ascii="Arial" w:eastAsia="Arial" w:hAnsi="Arial" w:cs="Arial"/>
              <w:i/>
              <w:iCs/>
              <w:color w:val="494645"/>
              <w:sz w:val="14"/>
              <w:szCs w:val="14"/>
            </w:rPr>
          </w:rPrChange>
        </w:rPr>
        <w:t>xeeb</w:t>
      </w:r>
      <w:proofErr w:type="spellEnd"/>
      <w:r w:rsidRPr="007000C2">
        <w:rPr>
          <w:rFonts w:ascii="Arial" w:eastAsia="Arial" w:hAnsi="Arial" w:cs="Arial"/>
          <w:i/>
          <w:iCs/>
          <w:color w:val="494645"/>
          <w:sz w:val="17"/>
          <w:szCs w:val="17"/>
          <w:rPrChange w:id="4883"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84" w:author="Kaxiong" w:date="2021-06-11T17:38:00Z">
            <w:rPr>
              <w:rFonts w:ascii="Arial" w:eastAsia="Arial" w:hAnsi="Arial" w:cs="Arial"/>
              <w:i/>
              <w:iCs/>
              <w:color w:val="494645"/>
              <w:sz w:val="14"/>
              <w:szCs w:val="14"/>
            </w:rPr>
          </w:rPrChange>
        </w:rPr>
        <w:t>khoom</w:t>
      </w:r>
      <w:proofErr w:type="spellEnd"/>
      <w:r w:rsidRPr="007000C2">
        <w:rPr>
          <w:rFonts w:ascii="Arial" w:eastAsia="Arial" w:hAnsi="Arial" w:cs="Arial"/>
          <w:i/>
          <w:iCs/>
          <w:color w:val="494645"/>
          <w:sz w:val="17"/>
          <w:szCs w:val="17"/>
          <w:rPrChange w:id="4885"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86" w:author="Kaxiong" w:date="2021-06-11T17:38:00Z">
            <w:rPr>
              <w:rFonts w:ascii="Arial" w:eastAsia="Arial" w:hAnsi="Arial" w:cs="Arial"/>
              <w:i/>
              <w:iCs/>
              <w:color w:val="494645"/>
              <w:sz w:val="14"/>
              <w:szCs w:val="14"/>
            </w:rPr>
          </w:rPrChange>
        </w:rPr>
        <w:t>noj</w:t>
      </w:r>
      <w:proofErr w:type="spellEnd"/>
      <w:r w:rsidRPr="007000C2">
        <w:rPr>
          <w:rFonts w:ascii="Arial" w:eastAsia="Arial" w:hAnsi="Arial" w:cs="Arial"/>
          <w:i/>
          <w:iCs/>
          <w:color w:val="494645"/>
          <w:sz w:val="17"/>
          <w:szCs w:val="17"/>
          <w:rPrChange w:id="4887" w:author="Kaxiong" w:date="2021-06-11T17:38:00Z">
            <w:rPr>
              <w:rFonts w:ascii="Arial" w:eastAsia="Arial" w:hAnsi="Arial" w:cs="Arial"/>
              <w:i/>
              <w:iCs/>
              <w:color w:val="494645"/>
              <w:sz w:val="14"/>
              <w:szCs w:val="14"/>
            </w:rPr>
          </w:rPrChange>
        </w:rPr>
        <w:t xml:space="preserve"> </w:t>
      </w:r>
      <w:proofErr w:type="spellStart"/>
      <w:r w:rsidRPr="007000C2">
        <w:rPr>
          <w:rFonts w:ascii="Arial" w:eastAsia="Arial" w:hAnsi="Arial" w:cs="Arial"/>
          <w:i/>
          <w:iCs/>
          <w:color w:val="494645"/>
          <w:sz w:val="17"/>
          <w:szCs w:val="17"/>
          <w:rPrChange w:id="4888" w:author="Kaxiong" w:date="2021-06-11T17:38:00Z">
            <w:rPr>
              <w:rFonts w:ascii="Arial" w:eastAsia="Arial" w:hAnsi="Arial" w:cs="Arial"/>
              <w:i/>
              <w:iCs/>
              <w:color w:val="494645"/>
              <w:sz w:val="14"/>
              <w:szCs w:val="14"/>
            </w:rPr>
          </w:rPrChange>
        </w:rPr>
        <w:t>hauv</w:t>
      </w:r>
      <w:proofErr w:type="spellEnd"/>
      <w:r w:rsidRPr="007000C2">
        <w:rPr>
          <w:rFonts w:ascii="Arial" w:eastAsia="Arial" w:hAnsi="Arial" w:cs="Arial"/>
          <w:i/>
          <w:iCs/>
          <w:color w:val="494645"/>
          <w:sz w:val="17"/>
          <w:szCs w:val="17"/>
          <w:rPrChange w:id="4889" w:author="Kaxiong" w:date="2021-06-11T17:38:00Z">
            <w:rPr>
              <w:rFonts w:ascii="Arial" w:eastAsia="Arial" w:hAnsi="Arial" w:cs="Arial"/>
              <w:i/>
              <w:iCs/>
              <w:color w:val="494645"/>
              <w:sz w:val="14"/>
              <w:szCs w:val="14"/>
            </w:rPr>
          </w:rPrChange>
        </w:rPr>
        <w:t xml:space="preserve"> zos / </w:t>
      </w:r>
      <w:proofErr w:type="spellStart"/>
      <w:r w:rsidRPr="007000C2">
        <w:rPr>
          <w:rFonts w:ascii="Arial" w:eastAsia="Arial" w:hAnsi="Arial" w:cs="Arial"/>
          <w:i/>
          <w:iCs/>
          <w:color w:val="494645"/>
          <w:sz w:val="17"/>
          <w:szCs w:val="17"/>
          <w:rPrChange w:id="4890" w:author="Kaxiong" w:date="2021-06-11T17:38:00Z">
            <w:rPr>
              <w:rFonts w:ascii="Arial" w:eastAsia="Arial" w:hAnsi="Arial" w:cs="Arial"/>
              <w:i/>
              <w:iCs/>
              <w:color w:val="494645"/>
              <w:sz w:val="14"/>
              <w:szCs w:val="14"/>
            </w:rPr>
          </w:rPrChange>
        </w:rPr>
        <w:t>xeev</w:t>
      </w:r>
      <w:proofErr w:type="spellEnd"/>
      <w:r w:rsidRPr="007000C2">
        <w:rPr>
          <w:rFonts w:ascii="Arial" w:eastAsia="Arial" w:hAnsi="Arial" w:cs="Arial"/>
          <w:i/>
          <w:iCs/>
          <w:color w:val="494645"/>
          <w:sz w:val="17"/>
          <w:szCs w:val="17"/>
          <w:rPrChange w:id="4891" w:author="Kaxiong" w:date="2021-06-11T17:38:00Z">
            <w:rPr>
              <w:rFonts w:ascii="Arial" w:eastAsia="Arial" w:hAnsi="Arial" w:cs="Arial"/>
              <w:i/>
              <w:iCs/>
              <w:color w:val="494645"/>
              <w:sz w:val="14"/>
              <w:szCs w:val="14"/>
            </w:rPr>
          </w:rPrChange>
        </w:rPr>
        <w:t>.</w:t>
      </w:r>
    </w:p>
    <w:p w14:paraId="7B082DD9" w14:textId="77777777" w:rsidR="00BF3E5F" w:rsidRPr="00EB6FAA" w:rsidRDefault="00BF3E5F">
      <w:pPr>
        <w:spacing w:line="48" w:lineRule="exact"/>
        <w:rPr>
          <w:sz w:val="20"/>
          <w:szCs w:val="20"/>
        </w:rPr>
      </w:pPr>
    </w:p>
    <w:p w14:paraId="03D3E8C1" w14:textId="4ECDDBBE" w:rsidR="00BF3E5F" w:rsidRPr="00EB6FAA" w:rsidRDefault="00F2670D">
      <w:pPr>
        <w:numPr>
          <w:ilvl w:val="0"/>
          <w:numId w:val="24"/>
        </w:numPr>
        <w:tabs>
          <w:tab w:val="left" w:pos="370"/>
        </w:tabs>
        <w:spacing w:line="292" w:lineRule="auto"/>
        <w:ind w:left="370" w:right="1180" w:hanging="370"/>
        <w:rPr>
          <w:rFonts w:ascii="Arial" w:eastAsia="Arial" w:hAnsi="Arial" w:cs="Arial"/>
          <w:color w:val="494645"/>
          <w:sz w:val="18"/>
          <w:szCs w:val="18"/>
        </w:rPr>
      </w:pPr>
      <w:proofErr w:type="spellStart"/>
      <w:r w:rsidRPr="00EB6FAA">
        <w:rPr>
          <w:rFonts w:ascii="Arial" w:eastAsia="Arial" w:hAnsi="Arial" w:cs="Arial"/>
          <w:color w:val="494645"/>
          <w:sz w:val="17"/>
          <w:szCs w:val="17"/>
        </w:rPr>
        <w:t>Koj</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yuav</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tsum</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xa</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ob</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nqe</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lus</w:t>
      </w:r>
      <w:proofErr w:type="spellEnd"/>
      <w:r w:rsidRPr="00EB6FAA">
        <w:rPr>
          <w:rFonts w:ascii="Arial" w:eastAsia="Arial" w:hAnsi="Arial" w:cs="Arial"/>
          <w:color w:val="494645"/>
          <w:sz w:val="17"/>
          <w:szCs w:val="17"/>
        </w:rPr>
        <w:t xml:space="preserve"> </w:t>
      </w:r>
      <w:proofErr w:type="spellStart"/>
      <w:r w:rsidR="00C35EEB">
        <w:rPr>
          <w:rFonts w:ascii="Arial" w:eastAsia="Arial" w:hAnsi="Arial" w:cs="Arial"/>
          <w:color w:val="494645"/>
          <w:sz w:val="17"/>
          <w:szCs w:val="17"/>
        </w:rPr>
        <w:t>uas</w:t>
      </w:r>
      <w:proofErr w:type="spellEnd"/>
      <w:r w:rsidR="00C35EEB">
        <w:rPr>
          <w:rFonts w:ascii="Arial" w:eastAsia="Arial" w:hAnsi="Arial" w:cs="Arial"/>
          <w:color w:val="494645"/>
          <w:sz w:val="17"/>
          <w:szCs w:val="17"/>
        </w:rPr>
        <w:t xml:space="preserve"> </w:t>
      </w:r>
      <w:proofErr w:type="spellStart"/>
      <w:r w:rsidRPr="00EB6FAA">
        <w:rPr>
          <w:rFonts w:ascii="Arial" w:eastAsia="Arial" w:hAnsi="Arial" w:cs="Arial"/>
          <w:color w:val="494645"/>
          <w:sz w:val="17"/>
          <w:szCs w:val="17"/>
        </w:rPr>
        <w:t>raug</w:t>
      </w:r>
      <w:proofErr w:type="spellEnd"/>
      <w:r w:rsidRPr="00EB6FAA">
        <w:rPr>
          <w:rFonts w:ascii="Arial" w:eastAsia="Arial" w:hAnsi="Arial" w:cs="Arial"/>
          <w:color w:val="494645"/>
          <w:sz w:val="17"/>
          <w:szCs w:val="17"/>
        </w:rPr>
        <w:t xml:space="preserve"> lees </w:t>
      </w:r>
      <w:proofErr w:type="spellStart"/>
      <w:r w:rsidRPr="00EB6FAA">
        <w:rPr>
          <w:rFonts w:ascii="Arial" w:eastAsia="Arial" w:hAnsi="Arial" w:cs="Arial"/>
          <w:color w:val="494645"/>
          <w:sz w:val="17"/>
          <w:szCs w:val="17"/>
        </w:rPr>
        <w:t>paub</w:t>
      </w:r>
      <w:proofErr w:type="spellEnd"/>
      <w:r w:rsidRPr="00EB6FAA">
        <w:rPr>
          <w:rFonts w:ascii="Arial" w:eastAsia="Arial" w:hAnsi="Arial" w:cs="Arial"/>
          <w:color w:val="494645"/>
          <w:sz w:val="17"/>
          <w:szCs w:val="17"/>
        </w:rPr>
        <w:t xml:space="preserve"> (“</w:t>
      </w:r>
      <w:proofErr w:type="spellStart"/>
      <w:r w:rsidRPr="00EB6FAA">
        <w:rPr>
          <w:rFonts w:ascii="Arial" w:eastAsia="Arial" w:hAnsi="Arial" w:cs="Arial"/>
          <w:i/>
          <w:iCs/>
          <w:color w:val="494645"/>
          <w:sz w:val="17"/>
          <w:szCs w:val="17"/>
        </w:rPr>
        <w:t>kev</w:t>
      </w:r>
      <w:proofErr w:type="spellEnd"/>
      <w:r w:rsidRPr="00EB6FAA">
        <w:rPr>
          <w:rFonts w:ascii="Arial" w:eastAsia="Arial" w:hAnsi="Arial" w:cs="Arial"/>
          <w:i/>
          <w:iCs/>
          <w:color w:val="494645"/>
          <w:sz w:val="17"/>
          <w:szCs w:val="17"/>
        </w:rPr>
        <w:t xml:space="preserve"> </w:t>
      </w:r>
      <w:proofErr w:type="spellStart"/>
      <w:ins w:id="4892" w:author="Kaxiong" w:date="2021-06-11T17:39:00Z">
        <w:r w:rsidR="007000C2">
          <w:rPr>
            <w:rFonts w:ascii="Arial" w:eastAsia="Arial" w:hAnsi="Arial" w:cs="Arial"/>
            <w:i/>
            <w:iCs/>
            <w:color w:val="494645"/>
            <w:sz w:val="17"/>
            <w:szCs w:val="17"/>
          </w:rPr>
          <w:t>rau</w:t>
        </w:r>
        <w:proofErr w:type="spellEnd"/>
        <w:r w:rsidR="007000C2">
          <w:rPr>
            <w:rFonts w:ascii="Arial" w:eastAsia="Arial" w:hAnsi="Arial" w:cs="Arial"/>
            <w:i/>
            <w:iCs/>
            <w:color w:val="494645"/>
            <w:sz w:val="17"/>
            <w:szCs w:val="17"/>
          </w:rPr>
          <w:t xml:space="preserve"> </w:t>
        </w:r>
        <w:proofErr w:type="spellStart"/>
        <w:r w:rsidR="007000C2">
          <w:rPr>
            <w:rFonts w:ascii="Arial" w:eastAsia="Arial" w:hAnsi="Arial" w:cs="Arial"/>
            <w:i/>
            <w:iCs/>
            <w:color w:val="494645"/>
            <w:sz w:val="17"/>
            <w:szCs w:val="17"/>
          </w:rPr>
          <w:t>siab</w:t>
        </w:r>
      </w:ins>
      <w:proofErr w:type="spellEnd"/>
      <w:del w:id="4893" w:author="Kaxiong" w:date="2021-06-11T17:39:00Z">
        <w:r w:rsidRPr="00EB6FAA" w:rsidDel="007000C2">
          <w:rPr>
            <w:rFonts w:ascii="Arial" w:eastAsia="Arial" w:hAnsi="Arial" w:cs="Arial"/>
            <w:i/>
            <w:iCs/>
            <w:color w:val="494645"/>
            <w:sz w:val="17"/>
            <w:szCs w:val="17"/>
          </w:rPr>
          <w:delText>xav</w:delText>
        </w:r>
      </w:del>
      <w:r w:rsidRPr="00EB6FAA">
        <w:rPr>
          <w:rFonts w:ascii="Arial" w:eastAsia="Arial" w:hAnsi="Arial" w:cs="Arial"/>
          <w:color w:val="494645"/>
          <w:sz w:val="17"/>
          <w:szCs w:val="17"/>
        </w:rPr>
        <w:t>") Rau FDA:</w:t>
      </w:r>
    </w:p>
    <w:p w14:paraId="7394DE98" w14:textId="77777777" w:rsidR="00BF3E5F" w:rsidRPr="00EB6FAA" w:rsidRDefault="00BF3E5F">
      <w:pPr>
        <w:spacing w:line="1" w:lineRule="exact"/>
        <w:rPr>
          <w:rFonts w:ascii="Arial" w:eastAsia="Arial" w:hAnsi="Arial" w:cs="Arial"/>
          <w:color w:val="494645"/>
          <w:sz w:val="18"/>
          <w:szCs w:val="18"/>
        </w:rPr>
      </w:pPr>
    </w:p>
    <w:p w14:paraId="40E9D0BB" w14:textId="77777777" w:rsidR="007000C2" w:rsidRPr="00EB6FAA" w:rsidRDefault="00F2670D" w:rsidP="007000C2">
      <w:pPr>
        <w:spacing w:line="332" w:lineRule="auto"/>
        <w:ind w:left="370" w:right="1100"/>
        <w:rPr>
          <w:ins w:id="4894" w:author="Kaxiong" w:date="2021-06-11T17:43:00Z"/>
          <w:rFonts w:ascii="Arial" w:eastAsia="Arial" w:hAnsi="Arial" w:cs="Arial"/>
          <w:color w:val="494645"/>
          <w:sz w:val="15"/>
          <w:szCs w:val="15"/>
        </w:rPr>
      </w:pPr>
      <w:r w:rsidRPr="00EB6FAA">
        <w:rPr>
          <w:rFonts w:ascii="Arial" w:eastAsia="Arial" w:hAnsi="Arial" w:cs="Arial"/>
          <w:color w:val="494645"/>
          <w:sz w:val="15"/>
          <w:szCs w:val="15"/>
        </w:rPr>
        <w:t xml:space="preserve">(1) </w:t>
      </w:r>
      <w:proofErr w:type="spellStart"/>
      <w:r w:rsidRPr="00EB6FAA">
        <w:rPr>
          <w:rFonts w:ascii="Arial" w:eastAsia="Arial" w:hAnsi="Arial" w:cs="Arial"/>
          <w:color w:val="494645"/>
          <w:sz w:val="15"/>
          <w:szCs w:val="15"/>
        </w:rPr>
        <w:t>koj</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tsim</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nyog</w:t>
      </w:r>
      <w:proofErr w:type="spellEnd"/>
      <w:r w:rsidRPr="00EB6FAA">
        <w:rPr>
          <w:rFonts w:ascii="Arial" w:eastAsia="Arial" w:hAnsi="Arial" w:cs="Arial"/>
          <w:color w:val="494645"/>
          <w:sz w:val="15"/>
          <w:szCs w:val="15"/>
        </w:rPr>
        <w:t xml:space="preserve"> tau </w:t>
      </w:r>
      <w:proofErr w:type="spellStart"/>
      <w:r w:rsidRPr="00EB6FAA">
        <w:rPr>
          <w:rFonts w:ascii="Arial" w:eastAsia="Arial" w:hAnsi="Arial" w:cs="Arial"/>
          <w:color w:val="494645"/>
          <w:sz w:val="15"/>
          <w:szCs w:val="15"/>
        </w:rPr>
        <w:t>txais</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kev</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zam</w:t>
      </w:r>
      <w:proofErr w:type="spellEnd"/>
      <w:r w:rsidRPr="00EB6FAA">
        <w:rPr>
          <w:rFonts w:ascii="Arial" w:eastAsia="Arial" w:hAnsi="Arial" w:cs="Arial"/>
          <w:color w:val="494645"/>
          <w:sz w:val="15"/>
          <w:szCs w:val="15"/>
        </w:rPr>
        <w:t xml:space="preserve"> (</w:t>
      </w:r>
      <w:proofErr w:type="spellStart"/>
      <w:ins w:id="4895" w:author="Kaxiong" w:date="2021-06-11T17:40:00Z">
        <w:r w:rsidR="007000C2">
          <w:rPr>
            <w:rFonts w:ascii="Arial" w:eastAsia="Arial" w:hAnsi="Arial" w:cs="Arial"/>
            <w:color w:val="494645"/>
            <w:sz w:val="15"/>
            <w:szCs w:val="15"/>
          </w:rPr>
          <w:t>ntawv</w:t>
        </w:r>
        <w:proofErr w:type="spellEnd"/>
        <w:r w:rsidR="007000C2">
          <w:rPr>
            <w:rFonts w:ascii="Arial" w:eastAsia="Arial" w:hAnsi="Arial" w:cs="Arial"/>
            <w:color w:val="494645"/>
            <w:sz w:val="15"/>
            <w:szCs w:val="15"/>
          </w:rPr>
          <w:t xml:space="preserve"> </w:t>
        </w:r>
        <w:proofErr w:type="spellStart"/>
        <w:r w:rsidR="007000C2">
          <w:rPr>
            <w:rFonts w:ascii="Arial" w:eastAsia="Arial" w:hAnsi="Arial" w:cs="Arial"/>
            <w:color w:val="494645"/>
            <w:sz w:val="15"/>
            <w:szCs w:val="15"/>
          </w:rPr>
          <w:t>yog</w:t>
        </w:r>
      </w:ins>
      <w:del w:id="4896" w:author="Kaxiong" w:date="2021-06-11T17:40:00Z">
        <w:r w:rsidRPr="00EB6FAA" w:rsidDel="007000C2">
          <w:rPr>
            <w:rFonts w:ascii="Arial" w:eastAsia="Arial" w:hAnsi="Arial" w:cs="Arial"/>
            <w:color w:val="494645"/>
            <w:sz w:val="15"/>
            <w:szCs w:val="15"/>
          </w:rPr>
          <w:delText xml:space="preserve">piv txwv </w:delText>
        </w:r>
      </w:del>
      <w:ins w:id="4897" w:author="Kaxiong" w:date="2021-06-11T17:41:00Z">
        <w:r w:rsidR="007000C2">
          <w:rPr>
            <w:rFonts w:ascii="Arial" w:eastAsia="Arial" w:hAnsi="Arial" w:cs="Arial"/>
            <w:color w:val="494645"/>
            <w:sz w:val="15"/>
            <w:szCs w:val="15"/>
          </w:rPr>
          <w:t>raws</w:t>
        </w:r>
        <w:proofErr w:type="spellEnd"/>
        <w:r w:rsidR="007000C2">
          <w:rPr>
            <w:rFonts w:ascii="Arial" w:eastAsia="Arial" w:hAnsi="Arial" w:cs="Arial"/>
            <w:color w:val="494645"/>
            <w:sz w:val="15"/>
            <w:szCs w:val="15"/>
          </w:rPr>
          <w:t xml:space="preserve"> li </w:t>
        </w:r>
        <w:proofErr w:type="spellStart"/>
        <w:r w:rsidR="007000C2">
          <w:rPr>
            <w:rFonts w:ascii="Arial" w:eastAsia="Arial" w:hAnsi="Arial" w:cs="Arial"/>
            <w:color w:val="494645"/>
            <w:sz w:val="15"/>
            <w:szCs w:val="15"/>
          </w:rPr>
          <w:t>kev</w:t>
        </w:r>
      </w:ins>
      <w:proofErr w:type="spellEnd"/>
      <w:del w:id="4898" w:author="Kaxiong" w:date="2021-06-11T17:41:00Z">
        <w:r w:rsidRPr="00EB6FAA" w:rsidDel="007000C2">
          <w:rPr>
            <w:rFonts w:ascii="Arial" w:eastAsia="Arial" w:hAnsi="Arial" w:cs="Arial"/>
            <w:color w:val="494645"/>
            <w:sz w:val="15"/>
            <w:szCs w:val="15"/>
          </w:rPr>
          <w:delText>li</w:delText>
        </w:r>
      </w:del>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muag</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khoom</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noj</w:t>
      </w:r>
      <w:proofErr w:type="spellEnd"/>
      <w:r w:rsidRPr="00EB6FAA">
        <w:rPr>
          <w:rFonts w:ascii="Arial" w:eastAsia="Arial" w:hAnsi="Arial" w:cs="Arial"/>
          <w:color w:val="494645"/>
          <w:sz w:val="15"/>
          <w:szCs w:val="15"/>
        </w:rPr>
        <w:t xml:space="preserve"> tib </w:t>
      </w:r>
      <w:proofErr w:type="spellStart"/>
      <w:r w:rsidRPr="00EB6FAA">
        <w:rPr>
          <w:rFonts w:ascii="Arial" w:eastAsia="Arial" w:hAnsi="Arial" w:cs="Arial"/>
          <w:color w:val="494645"/>
          <w:sz w:val="15"/>
          <w:szCs w:val="15"/>
        </w:rPr>
        <w:t>neeg</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thiab</w:t>
      </w:r>
      <w:proofErr w:type="spellEnd"/>
      <w:r w:rsidRPr="00EB6FAA">
        <w:rPr>
          <w:rFonts w:ascii="Arial" w:eastAsia="Arial" w:hAnsi="Arial" w:cs="Arial"/>
          <w:color w:val="494645"/>
          <w:sz w:val="15"/>
          <w:szCs w:val="15"/>
        </w:rPr>
        <w:t xml:space="preserve"> (2) </w:t>
      </w:r>
      <w:proofErr w:type="spellStart"/>
      <w:r w:rsidRPr="00EB6FAA">
        <w:rPr>
          <w:rFonts w:ascii="Arial" w:eastAsia="Arial" w:hAnsi="Arial" w:cs="Arial"/>
          <w:color w:val="494645"/>
          <w:sz w:val="15"/>
          <w:szCs w:val="15"/>
        </w:rPr>
        <w:t>koj</w:t>
      </w:r>
      <w:proofErr w:type="spellEnd"/>
      <w:ins w:id="4899" w:author="Kaxiong" w:date="2021-06-11T17:42:00Z">
        <w:r w:rsidR="007000C2">
          <w:rPr>
            <w:rFonts w:ascii="Arial" w:eastAsia="Arial" w:hAnsi="Arial" w:cs="Arial"/>
            <w:color w:val="494645"/>
            <w:sz w:val="15"/>
            <w:szCs w:val="15"/>
          </w:rPr>
          <w:t xml:space="preserve"> </w:t>
        </w:r>
        <w:proofErr w:type="spellStart"/>
        <w:r w:rsidR="007000C2">
          <w:rPr>
            <w:rFonts w:ascii="Arial" w:eastAsia="Arial" w:hAnsi="Arial" w:cs="Arial"/>
            <w:color w:val="494645"/>
            <w:sz w:val="15"/>
            <w:szCs w:val="15"/>
          </w:rPr>
          <w:t>yuav</w:t>
        </w:r>
        <w:proofErr w:type="spellEnd"/>
        <w:r w:rsidR="007000C2">
          <w:rPr>
            <w:rFonts w:ascii="Arial" w:eastAsia="Arial" w:hAnsi="Arial" w:cs="Arial"/>
            <w:color w:val="494645"/>
            <w:sz w:val="15"/>
            <w:szCs w:val="15"/>
          </w:rPr>
          <w:t xml:space="preserve"> </w:t>
        </w:r>
        <w:proofErr w:type="spellStart"/>
        <w:r w:rsidR="007000C2">
          <w:rPr>
            <w:rFonts w:ascii="Arial" w:eastAsia="Arial" w:hAnsi="Arial" w:cs="Arial"/>
            <w:color w:val="494645"/>
            <w:sz w:val="15"/>
            <w:szCs w:val="15"/>
          </w:rPr>
          <w:t>tsum</w:t>
        </w:r>
        <w:proofErr w:type="spellEnd"/>
        <w:r w:rsidR="007000C2">
          <w:rPr>
            <w:rFonts w:ascii="Arial" w:eastAsia="Arial" w:hAnsi="Arial" w:cs="Arial"/>
            <w:color w:val="494645"/>
            <w:sz w:val="15"/>
            <w:szCs w:val="15"/>
          </w:rPr>
          <w:t xml:space="preserve"> </w:t>
        </w:r>
        <w:proofErr w:type="spellStart"/>
        <w:r w:rsidR="007000C2">
          <w:rPr>
            <w:rFonts w:ascii="Arial" w:eastAsia="Arial" w:hAnsi="Arial" w:cs="Arial"/>
            <w:color w:val="494645"/>
            <w:sz w:val="15"/>
            <w:szCs w:val="15"/>
          </w:rPr>
          <w:t>ua</w:t>
        </w:r>
        <w:proofErr w:type="spellEnd"/>
        <w:r w:rsidR="007000C2">
          <w:rPr>
            <w:rFonts w:ascii="Arial" w:eastAsia="Arial" w:hAnsi="Arial" w:cs="Arial"/>
            <w:color w:val="494645"/>
            <w:sz w:val="15"/>
            <w:szCs w:val="15"/>
          </w:rPr>
          <w:t xml:space="preserve"> </w:t>
        </w:r>
        <w:proofErr w:type="spellStart"/>
        <w:r w:rsidR="007000C2">
          <w:rPr>
            <w:rFonts w:ascii="Arial" w:eastAsia="Arial" w:hAnsi="Arial" w:cs="Arial"/>
            <w:color w:val="494645"/>
            <w:sz w:val="15"/>
            <w:szCs w:val="15"/>
          </w:rPr>
          <w:t>raws</w:t>
        </w:r>
      </w:ins>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ib</w:t>
      </w:r>
      <w:proofErr w:type="spellEnd"/>
      <w:r w:rsidRPr="00EB6FAA">
        <w:rPr>
          <w:rFonts w:ascii="Arial" w:eastAsia="Arial" w:hAnsi="Arial" w:cs="Arial"/>
          <w:color w:val="494645"/>
          <w:sz w:val="15"/>
          <w:szCs w:val="15"/>
        </w:rPr>
        <w:t xml:space="preserve"> </w:t>
      </w:r>
      <w:ins w:id="4900" w:author="Kaxiong" w:date="2021-06-11T17:42:00Z">
        <w:r w:rsidR="007000C2">
          <w:rPr>
            <w:rFonts w:ascii="Arial" w:eastAsia="Arial" w:hAnsi="Arial" w:cs="Arial"/>
            <w:color w:val="494645"/>
            <w:sz w:val="15"/>
            <w:szCs w:val="15"/>
          </w:rPr>
          <w:t xml:space="preserve">yam </w:t>
        </w:r>
        <w:proofErr w:type="spellStart"/>
        <w:r w:rsidR="007000C2">
          <w:rPr>
            <w:rFonts w:ascii="Arial" w:eastAsia="Arial" w:hAnsi="Arial" w:cs="Arial"/>
            <w:color w:val="494645"/>
            <w:sz w:val="15"/>
            <w:szCs w:val="15"/>
          </w:rPr>
          <w:t>ntawm</w:t>
        </w:r>
        <w:proofErr w:type="spellEnd"/>
        <w:r w:rsidR="007000C2">
          <w:rPr>
            <w:rFonts w:ascii="Arial" w:eastAsia="Arial" w:hAnsi="Arial" w:cs="Arial"/>
            <w:color w:val="494645"/>
            <w:sz w:val="15"/>
            <w:szCs w:val="15"/>
          </w:rPr>
          <w:t xml:space="preserve"> </w:t>
        </w:r>
      </w:ins>
      <w:del w:id="4901" w:author="Kaxiong" w:date="2021-06-11T17:42:00Z">
        <w:r w:rsidRPr="00EB6FAA" w:rsidDel="007000C2">
          <w:rPr>
            <w:rFonts w:ascii="Arial" w:eastAsia="Arial" w:hAnsi="Arial" w:cs="Arial"/>
            <w:color w:val="494645"/>
            <w:sz w:val="15"/>
            <w:szCs w:val="15"/>
          </w:rPr>
          <w:delText xml:space="preserve">tus twg yog ua raws li </w:delText>
        </w:r>
      </w:del>
      <w:r w:rsidRPr="00EB6FAA">
        <w:rPr>
          <w:rFonts w:ascii="Arial" w:eastAsia="Arial" w:hAnsi="Arial" w:cs="Arial"/>
          <w:color w:val="494645"/>
          <w:sz w:val="15"/>
          <w:szCs w:val="15"/>
        </w:rPr>
        <w:t xml:space="preserve">HARCP cov </w:t>
      </w:r>
      <w:proofErr w:type="spellStart"/>
      <w:r w:rsidRPr="00EB6FAA">
        <w:rPr>
          <w:rFonts w:ascii="Arial" w:eastAsia="Arial" w:hAnsi="Arial" w:cs="Arial"/>
          <w:color w:val="494645"/>
          <w:sz w:val="15"/>
          <w:szCs w:val="15"/>
        </w:rPr>
        <w:t>cai</w:t>
      </w:r>
      <w:proofErr w:type="spellEnd"/>
      <w:r w:rsidRPr="00EB6FAA">
        <w:rPr>
          <w:rFonts w:ascii="Arial" w:eastAsia="Arial" w:hAnsi="Arial" w:cs="Arial"/>
          <w:color w:val="494645"/>
          <w:sz w:val="15"/>
          <w:szCs w:val="15"/>
        </w:rPr>
        <w:t xml:space="preserve"> LOS</w:t>
      </w:r>
      <w:ins w:id="4902" w:author="Kaxiong" w:date="2021-06-11T17:42:00Z">
        <w:r w:rsidR="007000C2">
          <w:rPr>
            <w:rFonts w:ascii="Arial" w:eastAsia="Arial" w:hAnsi="Arial" w:cs="Arial"/>
            <w:color w:val="494645"/>
            <w:sz w:val="15"/>
            <w:szCs w:val="15"/>
          </w:rPr>
          <w:t xml:space="preserve"> </w:t>
        </w:r>
      </w:ins>
      <w:r w:rsidRPr="00EB6FAA">
        <w:rPr>
          <w:rFonts w:ascii="Arial" w:eastAsia="Arial" w:hAnsi="Arial" w:cs="Arial"/>
          <w:color w:val="494645"/>
          <w:sz w:val="15"/>
          <w:szCs w:val="15"/>
        </w:rPr>
        <w:t xml:space="preserve">SIS </w:t>
      </w:r>
      <w:del w:id="4903" w:author="Kaxiong" w:date="2021-06-11T17:43:00Z">
        <w:r w:rsidRPr="00EB6FAA" w:rsidDel="007000C2">
          <w:rPr>
            <w:rFonts w:ascii="Arial" w:eastAsia="Arial" w:hAnsi="Arial" w:cs="Arial"/>
            <w:color w:val="494645"/>
            <w:sz w:val="15"/>
            <w:szCs w:val="15"/>
          </w:rPr>
          <w:delText xml:space="preserve">koj tau </w:delText>
        </w:r>
      </w:del>
      <w:proofErr w:type="spellStart"/>
      <w:r w:rsidRPr="00EB6FAA">
        <w:rPr>
          <w:rFonts w:ascii="Arial" w:eastAsia="Arial" w:hAnsi="Arial" w:cs="Arial"/>
          <w:color w:val="494645"/>
          <w:sz w:val="15"/>
          <w:szCs w:val="15"/>
        </w:rPr>
        <w:t>ua</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raws</w:t>
      </w:r>
      <w:proofErr w:type="spellEnd"/>
      <w:r w:rsidRPr="00EB6FAA">
        <w:rPr>
          <w:rFonts w:ascii="Arial" w:eastAsia="Arial" w:hAnsi="Arial" w:cs="Arial"/>
          <w:color w:val="494645"/>
          <w:sz w:val="15"/>
          <w:szCs w:val="15"/>
        </w:rPr>
        <w:t xml:space="preserve"> li tag </w:t>
      </w:r>
      <w:proofErr w:type="spellStart"/>
      <w:r w:rsidRPr="00EB6FAA">
        <w:rPr>
          <w:rFonts w:ascii="Arial" w:eastAsia="Arial" w:hAnsi="Arial" w:cs="Arial"/>
          <w:color w:val="494645"/>
          <w:sz w:val="15"/>
          <w:szCs w:val="15"/>
        </w:rPr>
        <w:t>nrho</w:t>
      </w:r>
      <w:proofErr w:type="spellEnd"/>
      <w:r w:rsidRPr="00EB6FAA">
        <w:rPr>
          <w:rFonts w:ascii="Arial" w:eastAsia="Arial" w:hAnsi="Arial" w:cs="Arial"/>
          <w:color w:val="494645"/>
          <w:sz w:val="15"/>
          <w:szCs w:val="15"/>
        </w:rPr>
        <w:t xml:space="preserve"> </w:t>
      </w:r>
    </w:p>
    <w:p w14:paraId="541F8F69" w14:textId="64F9711F" w:rsidR="007000C2" w:rsidRPr="00EB6FAA" w:rsidRDefault="007000C2" w:rsidP="007000C2">
      <w:pPr>
        <w:spacing w:line="332" w:lineRule="auto"/>
        <w:ind w:left="370" w:right="1100"/>
        <w:rPr>
          <w:ins w:id="4904" w:author="Kaxiong" w:date="2021-06-11T17:43:00Z"/>
          <w:rFonts w:ascii="Arial" w:eastAsia="Arial" w:hAnsi="Arial" w:cs="Arial"/>
          <w:color w:val="494645"/>
          <w:sz w:val="18"/>
          <w:szCs w:val="18"/>
        </w:rPr>
      </w:pPr>
      <w:ins w:id="4905" w:author="Kaxiong" w:date="2021-06-11T17:43:00Z">
        <w:r w:rsidRPr="00EB6FAA">
          <w:rPr>
            <w:rFonts w:ascii="Arial" w:eastAsia="Arial" w:hAnsi="Arial" w:cs="Arial"/>
            <w:color w:val="494645"/>
            <w:sz w:val="15"/>
            <w:szCs w:val="15"/>
          </w:rPr>
          <w:t xml:space="preserve">cov </w:t>
        </w:r>
        <w:proofErr w:type="spellStart"/>
        <w:r w:rsidRPr="00EB6FAA">
          <w:rPr>
            <w:rFonts w:ascii="Arial" w:eastAsia="Arial" w:hAnsi="Arial" w:cs="Arial"/>
            <w:color w:val="494645"/>
            <w:sz w:val="15"/>
            <w:szCs w:val="15"/>
          </w:rPr>
          <w:t>cai</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txog</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kev</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nyab</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xeeb</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khoom</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noj</w:t>
        </w:r>
        <w:proofErr w:type="spellEnd"/>
        <w:r w:rsidRPr="00EB6FAA">
          <w:rPr>
            <w:rFonts w:ascii="Arial" w:eastAsia="Arial" w:hAnsi="Arial" w:cs="Arial"/>
            <w:color w:val="494645"/>
            <w:sz w:val="15"/>
            <w:szCs w:val="15"/>
          </w:rPr>
          <w:t xml:space="preserve"> </w:t>
        </w:r>
      </w:ins>
    </w:p>
    <w:p w14:paraId="312C6D0C" w14:textId="51EEBE1E" w:rsidR="00BF3E5F" w:rsidRPr="00EB6FAA" w:rsidRDefault="00F2670D">
      <w:pPr>
        <w:spacing w:line="332" w:lineRule="auto"/>
        <w:ind w:left="370" w:right="1100"/>
        <w:rPr>
          <w:rFonts w:ascii="Arial" w:eastAsia="Arial" w:hAnsi="Arial" w:cs="Arial"/>
          <w:color w:val="494645"/>
          <w:sz w:val="18"/>
          <w:szCs w:val="18"/>
        </w:rPr>
      </w:pPr>
      <w:del w:id="4906" w:author="Kaxiong" w:date="2021-06-11T17:43:00Z">
        <w:r w:rsidRPr="00EB6FAA" w:rsidDel="007000C2">
          <w:rPr>
            <w:rFonts w:ascii="Arial" w:eastAsia="Arial" w:hAnsi="Arial" w:cs="Arial"/>
            <w:color w:val="494645"/>
            <w:sz w:val="15"/>
            <w:szCs w:val="15"/>
          </w:rPr>
          <w:delText xml:space="preserve">cov cai </w:delText>
        </w:r>
      </w:del>
      <w:proofErr w:type="spellStart"/>
      <w:r w:rsidRPr="00EB6FAA">
        <w:rPr>
          <w:rFonts w:ascii="Arial" w:eastAsia="Arial" w:hAnsi="Arial" w:cs="Arial"/>
          <w:color w:val="494645"/>
          <w:sz w:val="15"/>
          <w:szCs w:val="15"/>
        </w:rPr>
        <w:t>hauv</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xeev</w:t>
      </w:r>
      <w:proofErr w:type="spellEnd"/>
      <w:r w:rsidRPr="00EB6FAA">
        <w:rPr>
          <w:rFonts w:ascii="Arial" w:eastAsia="Arial" w:hAnsi="Arial" w:cs="Arial"/>
          <w:color w:val="494645"/>
          <w:sz w:val="15"/>
          <w:szCs w:val="15"/>
        </w:rPr>
        <w:t xml:space="preserve"> / </w:t>
      </w:r>
      <w:proofErr w:type="spellStart"/>
      <w:r w:rsidRPr="00EB6FAA">
        <w:rPr>
          <w:rFonts w:ascii="Arial" w:eastAsia="Arial" w:hAnsi="Arial" w:cs="Arial"/>
          <w:color w:val="494645"/>
          <w:sz w:val="15"/>
          <w:szCs w:val="15"/>
        </w:rPr>
        <w:t>hauv</w:t>
      </w:r>
      <w:proofErr w:type="spellEnd"/>
      <w:r w:rsidRPr="00EB6FAA">
        <w:rPr>
          <w:rFonts w:ascii="Arial" w:eastAsia="Arial" w:hAnsi="Arial" w:cs="Arial"/>
          <w:color w:val="494645"/>
          <w:sz w:val="15"/>
          <w:szCs w:val="15"/>
        </w:rPr>
        <w:t xml:space="preserve"> zos</w:t>
      </w:r>
      <w:ins w:id="4907" w:author="Kaxiong" w:date="2021-06-11T17:44:00Z">
        <w:r w:rsidR="007000C2">
          <w:rPr>
            <w:rFonts w:ascii="Arial" w:eastAsia="Arial" w:hAnsi="Arial" w:cs="Arial"/>
            <w:color w:val="494645"/>
            <w:sz w:val="15"/>
            <w:szCs w:val="15"/>
          </w:rPr>
          <w:t>.</w:t>
        </w:r>
      </w:ins>
      <w:r w:rsidRPr="00EB6FAA">
        <w:rPr>
          <w:rFonts w:ascii="Arial" w:eastAsia="Arial" w:hAnsi="Arial" w:cs="Arial"/>
          <w:color w:val="494645"/>
          <w:sz w:val="15"/>
          <w:szCs w:val="15"/>
        </w:rPr>
        <w:t xml:space="preserve"> </w:t>
      </w:r>
      <w:del w:id="4908" w:author="Kaxiong" w:date="2021-06-11T17:43:00Z">
        <w:r w:rsidRPr="00EB6FAA" w:rsidDel="007000C2">
          <w:rPr>
            <w:rFonts w:ascii="Arial" w:eastAsia="Arial" w:hAnsi="Arial" w:cs="Arial"/>
            <w:color w:val="494645"/>
            <w:sz w:val="15"/>
            <w:szCs w:val="15"/>
          </w:rPr>
          <w:delText xml:space="preserve">cov cai txog kev nyab xeeb khoom noj. </w:delText>
        </w:r>
      </w:del>
    </w:p>
    <w:p w14:paraId="10603AB5" w14:textId="77777777" w:rsidR="00BF3E5F" w:rsidRPr="00EB6FAA" w:rsidRDefault="00BF3E5F">
      <w:pPr>
        <w:spacing w:line="6" w:lineRule="exact"/>
        <w:rPr>
          <w:rFonts w:ascii="Arial" w:eastAsia="Arial" w:hAnsi="Arial" w:cs="Arial"/>
          <w:color w:val="494645"/>
          <w:sz w:val="18"/>
          <w:szCs w:val="18"/>
        </w:rPr>
      </w:pPr>
    </w:p>
    <w:p w14:paraId="56B8E0F5" w14:textId="213E3FE1" w:rsidR="00BF3E5F" w:rsidRPr="00EB6FAA" w:rsidRDefault="00C35EEB">
      <w:pPr>
        <w:numPr>
          <w:ilvl w:val="0"/>
          <w:numId w:val="24"/>
        </w:numPr>
        <w:tabs>
          <w:tab w:val="left" w:pos="370"/>
        </w:tabs>
        <w:ind w:left="370" w:hanging="370"/>
        <w:rPr>
          <w:rFonts w:ascii="Arial" w:eastAsia="Arial" w:hAnsi="Arial" w:cs="Arial"/>
          <w:color w:val="494645"/>
          <w:sz w:val="18"/>
          <w:szCs w:val="18"/>
        </w:rPr>
      </w:pPr>
      <w:proofErr w:type="spellStart"/>
      <w:r w:rsidRPr="00EB6FAA">
        <w:rPr>
          <w:rFonts w:ascii="Arial" w:eastAsia="Arial" w:hAnsi="Arial" w:cs="Arial"/>
          <w:color w:val="494645"/>
          <w:sz w:val="15"/>
          <w:szCs w:val="15"/>
        </w:rPr>
        <w:t>Tsis</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tas</w:t>
      </w:r>
      <w:proofErr w:type="spellEnd"/>
      <w:r w:rsidRPr="00EB6FAA">
        <w:rPr>
          <w:rFonts w:ascii="Arial" w:eastAsia="Arial" w:hAnsi="Arial" w:cs="Arial"/>
          <w:color w:val="494645"/>
          <w:sz w:val="15"/>
          <w:szCs w:val="15"/>
        </w:rPr>
        <w:t xml:space="preserve"> li, </w:t>
      </w:r>
      <w:proofErr w:type="spellStart"/>
      <w:r w:rsidRPr="00EB6FAA">
        <w:rPr>
          <w:rFonts w:ascii="Arial" w:eastAsia="Arial" w:hAnsi="Arial" w:cs="Arial"/>
          <w:color w:val="494645"/>
          <w:sz w:val="15"/>
          <w:szCs w:val="15"/>
        </w:rPr>
        <w:t>yog</w:t>
      </w:r>
      <w:proofErr w:type="spellEnd"/>
      <w:r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tias</w:t>
      </w:r>
      <w:proofErr w:type="spellEnd"/>
      <w:r w:rsidR="00F2670D"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koj</w:t>
      </w:r>
      <w:proofErr w:type="spellEnd"/>
      <w:r w:rsidR="00F2670D" w:rsidRPr="00EB6FAA">
        <w:rPr>
          <w:rFonts w:ascii="Arial" w:eastAsia="Arial" w:hAnsi="Arial" w:cs="Arial"/>
          <w:color w:val="494645"/>
          <w:sz w:val="16"/>
          <w:szCs w:val="16"/>
        </w:rPr>
        <w:t xml:space="preserve"> xaiv </w:t>
      </w:r>
      <w:proofErr w:type="spellStart"/>
      <w:r w:rsidR="00F2670D" w:rsidRPr="00EB6FAA">
        <w:rPr>
          <w:rFonts w:ascii="Arial" w:eastAsia="Arial" w:hAnsi="Arial" w:cs="Arial"/>
          <w:color w:val="494645"/>
          <w:sz w:val="16"/>
          <w:szCs w:val="16"/>
        </w:rPr>
        <w:t>ua</w:t>
      </w:r>
      <w:proofErr w:type="spellEnd"/>
      <w:r w:rsidR="00F2670D" w:rsidRPr="00EB6FAA">
        <w:rPr>
          <w:rFonts w:ascii="Arial" w:eastAsia="Arial" w:hAnsi="Arial" w:cs="Arial"/>
          <w:color w:val="494645"/>
          <w:sz w:val="16"/>
          <w:szCs w:val="16"/>
        </w:rPr>
        <w:t xml:space="preserve"> </w:t>
      </w:r>
      <w:proofErr w:type="spellStart"/>
      <w:r w:rsidR="00F2670D" w:rsidRPr="00EB6FAA">
        <w:rPr>
          <w:rFonts w:ascii="Arial" w:eastAsia="Arial" w:hAnsi="Arial" w:cs="Arial"/>
          <w:color w:val="494645"/>
          <w:sz w:val="16"/>
          <w:szCs w:val="16"/>
        </w:rPr>
        <w:t>raws</w:t>
      </w:r>
      <w:proofErr w:type="spellEnd"/>
      <w:r w:rsidR="00F2670D" w:rsidRPr="00EB6FAA">
        <w:rPr>
          <w:rFonts w:ascii="Arial" w:eastAsia="Arial" w:hAnsi="Arial" w:cs="Arial"/>
          <w:color w:val="494645"/>
          <w:sz w:val="16"/>
          <w:szCs w:val="16"/>
        </w:rPr>
        <w:t xml:space="preserve"> li </w:t>
      </w:r>
      <w:proofErr w:type="spellStart"/>
      <w:r w:rsidR="00F2670D" w:rsidRPr="00EB6FAA">
        <w:rPr>
          <w:rFonts w:ascii="Arial" w:eastAsia="Arial" w:hAnsi="Arial" w:cs="Arial"/>
          <w:color w:val="494645"/>
          <w:sz w:val="16"/>
          <w:szCs w:val="16"/>
        </w:rPr>
        <w:t>qhov</w:t>
      </w:r>
      <w:proofErr w:type="spellEnd"/>
      <w:r w:rsidR="00F2670D" w:rsidRPr="00EB6FAA">
        <w:rPr>
          <w:rFonts w:ascii="Arial" w:eastAsia="Arial" w:hAnsi="Arial" w:cs="Arial"/>
          <w:color w:val="494645"/>
          <w:sz w:val="16"/>
          <w:szCs w:val="16"/>
        </w:rPr>
        <w:t xml:space="preserve"> xaiv</w:t>
      </w:r>
    </w:p>
    <w:p w14:paraId="0D9B017B" w14:textId="77777777" w:rsidR="00BF3E5F" w:rsidRPr="00EB6FAA" w:rsidRDefault="00BF3E5F">
      <w:pPr>
        <w:spacing w:line="33" w:lineRule="exact"/>
        <w:rPr>
          <w:rFonts w:ascii="Arial" w:eastAsia="Arial" w:hAnsi="Arial" w:cs="Arial"/>
          <w:color w:val="494645"/>
          <w:sz w:val="18"/>
          <w:szCs w:val="18"/>
        </w:rPr>
      </w:pPr>
    </w:p>
    <w:p w14:paraId="7BFE9B43" w14:textId="77777777" w:rsidR="007000C2" w:rsidRPr="00EB6FAA" w:rsidRDefault="00F2670D" w:rsidP="007000C2">
      <w:pPr>
        <w:spacing w:line="332" w:lineRule="auto"/>
        <w:ind w:left="370" w:right="1100"/>
        <w:rPr>
          <w:ins w:id="4909" w:author="Kaxiong" w:date="2021-06-11T17:44:00Z"/>
          <w:rFonts w:ascii="Arial" w:eastAsia="Arial" w:hAnsi="Arial" w:cs="Arial"/>
          <w:color w:val="494645"/>
          <w:sz w:val="15"/>
          <w:szCs w:val="15"/>
        </w:rPr>
      </w:pPr>
      <w:r w:rsidRPr="00EB6FAA">
        <w:rPr>
          <w:rFonts w:ascii="Arial" w:eastAsia="Arial" w:hAnsi="Arial" w:cs="Arial"/>
          <w:color w:val="494645"/>
          <w:sz w:val="16"/>
          <w:szCs w:val="16"/>
        </w:rPr>
        <w:t xml:space="preserve">(2), </w:t>
      </w:r>
      <w:proofErr w:type="spellStart"/>
      <w:r w:rsidRPr="00EB6FAA">
        <w:rPr>
          <w:rFonts w:ascii="Arial" w:eastAsia="Arial" w:hAnsi="Arial" w:cs="Arial"/>
          <w:color w:val="494645"/>
          <w:sz w:val="16"/>
          <w:szCs w:val="16"/>
        </w:rPr>
        <w:t>ua</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raws</w:t>
      </w:r>
      <w:proofErr w:type="spellEnd"/>
      <w:r w:rsidRPr="00EB6FAA">
        <w:rPr>
          <w:rFonts w:ascii="Arial" w:eastAsia="Arial" w:hAnsi="Arial" w:cs="Arial"/>
          <w:color w:val="494645"/>
          <w:sz w:val="16"/>
          <w:szCs w:val="16"/>
        </w:rPr>
        <w:t xml:space="preserve"> li </w:t>
      </w:r>
    </w:p>
    <w:p w14:paraId="5C228BA0" w14:textId="7197484E" w:rsidR="007000C2" w:rsidRPr="00EB6FAA" w:rsidRDefault="007000C2" w:rsidP="007000C2">
      <w:pPr>
        <w:spacing w:line="332" w:lineRule="auto"/>
        <w:ind w:left="370" w:right="1100"/>
        <w:rPr>
          <w:ins w:id="4910" w:author="Kaxiong" w:date="2021-06-11T17:44:00Z"/>
          <w:rFonts w:ascii="Arial" w:eastAsia="Arial" w:hAnsi="Arial" w:cs="Arial"/>
          <w:color w:val="494645"/>
          <w:sz w:val="18"/>
          <w:szCs w:val="18"/>
        </w:rPr>
      </w:pPr>
      <w:ins w:id="4911" w:author="Kaxiong" w:date="2021-06-11T17:44:00Z">
        <w:r w:rsidRPr="00EB6FAA">
          <w:rPr>
            <w:rFonts w:ascii="Arial" w:eastAsia="Arial" w:hAnsi="Arial" w:cs="Arial"/>
            <w:color w:val="494645"/>
            <w:sz w:val="15"/>
            <w:szCs w:val="15"/>
          </w:rPr>
          <w:t xml:space="preserve">cov </w:t>
        </w:r>
        <w:proofErr w:type="spellStart"/>
        <w:r w:rsidRPr="00EB6FAA">
          <w:rPr>
            <w:rFonts w:ascii="Arial" w:eastAsia="Arial" w:hAnsi="Arial" w:cs="Arial"/>
            <w:color w:val="494645"/>
            <w:sz w:val="15"/>
            <w:szCs w:val="15"/>
          </w:rPr>
          <w:t>cai</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txog</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kev</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nyab</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xeeb</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khoom</w:t>
        </w:r>
        <w:proofErr w:type="spellEnd"/>
        <w:r w:rsidRPr="00EB6FAA">
          <w:rPr>
            <w:rFonts w:ascii="Arial" w:eastAsia="Arial" w:hAnsi="Arial" w:cs="Arial"/>
            <w:color w:val="494645"/>
            <w:sz w:val="15"/>
            <w:szCs w:val="15"/>
          </w:rPr>
          <w:t xml:space="preserve"> </w:t>
        </w:r>
        <w:proofErr w:type="spellStart"/>
        <w:r w:rsidRPr="00EB6FAA">
          <w:rPr>
            <w:rFonts w:ascii="Arial" w:eastAsia="Arial" w:hAnsi="Arial" w:cs="Arial"/>
            <w:color w:val="494645"/>
            <w:sz w:val="15"/>
            <w:szCs w:val="15"/>
          </w:rPr>
          <w:t>noj</w:t>
        </w:r>
        <w:proofErr w:type="spellEnd"/>
        <w:r w:rsidRPr="00EB6FAA">
          <w:rPr>
            <w:rFonts w:ascii="Arial" w:eastAsia="Arial" w:hAnsi="Arial" w:cs="Arial"/>
            <w:color w:val="494645"/>
            <w:sz w:val="15"/>
            <w:szCs w:val="15"/>
          </w:rPr>
          <w:t xml:space="preserve"> </w:t>
        </w:r>
      </w:ins>
    </w:p>
    <w:p w14:paraId="0E94836F" w14:textId="1FC69B0D" w:rsidR="00BF3E5F" w:rsidRPr="00EB6FAA" w:rsidRDefault="00F2670D">
      <w:pPr>
        <w:spacing w:line="334" w:lineRule="auto"/>
        <w:ind w:left="370" w:right="760"/>
        <w:rPr>
          <w:rFonts w:ascii="Arial" w:eastAsia="Arial" w:hAnsi="Arial" w:cs="Arial"/>
          <w:color w:val="494645"/>
          <w:sz w:val="18"/>
          <w:szCs w:val="18"/>
        </w:rPr>
      </w:pPr>
      <w:del w:id="4912" w:author="Kaxiong" w:date="2021-06-11T17:44:00Z">
        <w:r w:rsidRPr="00EB6FAA" w:rsidDel="007000C2">
          <w:rPr>
            <w:rFonts w:ascii="Arial" w:eastAsia="Arial" w:hAnsi="Arial" w:cs="Arial"/>
            <w:color w:val="494645"/>
            <w:sz w:val="16"/>
            <w:szCs w:val="16"/>
          </w:rPr>
          <w:delText xml:space="preserve">cov cai </w:delText>
        </w:r>
      </w:del>
      <w:proofErr w:type="spellStart"/>
      <w:r w:rsidRPr="00EB6FAA">
        <w:rPr>
          <w:rFonts w:ascii="Arial" w:eastAsia="Arial" w:hAnsi="Arial" w:cs="Arial"/>
          <w:color w:val="494645"/>
          <w:sz w:val="16"/>
          <w:szCs w:val="16"/>
        </w:rPr>
        <w:t>hauv</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xeev</w:t>
      </w:r>
      <w:proofErr w:type="spellEnd"/>
      <w:r w:rsidRPr="00EB6FAA">
        <w:rPr>
          <w:rFonts w:ascii="Arial" w:eastAsia="Arial" w:hAnsi="Arial" w:cs="Arial"/>
          <w:color w:val="494645"/>
          <w:sz w:val="16"/>
          <w:szCs w:val="16"/>
        </w:rPr>
        <w:t xml:space="preserve"> / </w:t>
      </w:r>
      <w:proofErr w:type="spellStart"/>
      <w:r w:rsidRPr="00EB6FAA">
        <w:rPr>
          <w:rFonts w:ascii="Arial" w:eastAsia="Arial" w:hAnsi="Arial" w:cs="Arial"/>
          <w:color w:val="494645"/>
          <w:sz w:val="16"/>
          <w:szCs w:val="16"/>
        </w:rPr>
        <w:t>hauv</w:t>
      </w:r>
      <w:proofErr w:type="spellEnd"/>
      <w:r w:rsidRPr="00EB6FAA">
        <w:rPr>
          <w:rFonts w:ascii="Arial" w:eastAsia="Arial" w:hAnsi="Arial" w:cs="Arial"/>
          <w:color w:val="494645"/>
          <w:sz w:val="16"/>
          <w:szCs w:val="16"/>
        </w:rPr>
        <w:t xml:space="preserve"> zos </w:t>
      </w:r>
      <w:proofErr w:type="spellStart"/>
      <w:r w:rsidRPr="00EB6FAA">
        <w:rPr>
          <w:rFonts w:ascii="Arial" w:eastAsia="Arial" w:hAnsi="Arial" w:cs="Arial"/>
          <w:color w:val="494645"/>
          <w:sz w:val="16"/>
          <w:szCs w:val="16"/>
        </w:rPr>
        <w:t>txog</w:t>
      </w:r>
      <w:proofErr w:type="spellEnd"/>
      <w:r w:rsidRPr="00EB6FAA">
        <w:rPr>
          <w:rFonts w:ascii="Arial" w:eastAsia="Arial" w:hAnsi="Arial" w:cs="Arial"/>
          <w:color w:val="494645"/>
          <w:sz w:val="16"/>
          <w:szCs w:val="16"/>
        </w:rPr>
        <w:t xml:space="preserve"> </w:t>
      </w:r>
      <w:del w:id="4913" w:author="Kaxiong" w:date="2021-06-11T17:45:00Z">
        <w:r w:rsidRPr="00EB6FAA" w:rsidDel="00C42248">
          <w:rPr>
            <w:rFonts w:ascii="Arial" w:eastAsia="Arial" w:hAnsi="Arial" w:cs="Arial"/>
            <w:color w:val="494645"/>
            <w:sz w:val="16"/>
            <w:szCs w:val="16"/>
          </w:rPr>
          <w:delText xml:space="preserve">kev nyab xeeb khoom noj </w:delText>
        </w:r>
      </w:del>
      <w:r w:rsidRPr="00EB6FAA">
        <w:rPr>
          <w:rFonts w:ascii="Arial" w:eastAsia="Arial" w:hAnsi="Arial" w:cs="Arial"/>
          <w:color w:val="494645"/>
          <w:sz w:val="16"/>
          <w:szCs w:val="16"/>
        </w:rPr>
        <w:t xml:space="preserve">es </w:t>
      </w:r>
      <w:proofErr w:type="spellStart"/>
      <w:r w:rsidRPr="00EB6FAA">
        <w:rPr>
          <w:rFonts w:ascii="Arial" w:eastAsia="Arial" w:hAnsi="Arial" w:cs="Arial"/>
          <w:color w:val="494645"/>
          <w:sz w:val="16"/>
          <w:szCs w:val="16"/>
        </w:rPr>
        <w:t>tsis</w:t>
      </w:r>
      <w:proofErr w:type="spellEnd"/>
      <w:r w:rsidRPr="00EB6FAA">
        <w:rPr>
          <w:rFonts w:ascii="Arial" w:eastAsia="Arial" w:hAnsi="Arial" w:cs="Arial"/>
          <w:color w:val="494645"/>
          <w:sz w:val="16"/>
          <w:szCs w:val="16"/>
        </w:rPr>
        <w:t xml:space="preserve"> </w:t>
      </w:r>
      <w:proofErr w:type="spellStart"/>
      <w:ins w:id="4914" w:author="Kaxiong" w:date="2021-06-11T17:45:00Z">
        <w:r w:rsidR="00C42248">
          <w:rPr>
            <w:rFonts w:ascii="Arial" w:eastAsia="Arial" w:hAnsi="Arial" w:cs="Arial"/>
            <w:color w:val="494645"/>
            <w:sz w:val="16"/>
            <w:szCs w:val="16"/>
          </w:rPr>
          <w:t>yog</w:t>
        </w:r>
        <w:proofErr w:type="spellEnd"/>
        <w:r w:rsidR="00C42248">
          <w:rPr>
            <w:rFonts w:ascii="Arial" w:eastAsia="Arial" w:hAnsi="Arial" w:cs="Arial"/>
            <w:color w:val="494645"/>
            <w:sz w:val="16"/>
            <w:szCs w:val="16"/>
          </w:rPr>
          <w:t xml:space="preserve"> </w:t>
        </w:r>
        <w:proofErr w:type="spellStart"/>
        <w:r w:rsidR="00C42248">
          <w:rPr>
            <w:rFonts w:ascii="Arial" w:eastAsia="Arial" w:hAnsi="Arial" w:cs="Arial"/>
            <w:color w:val="494645"/>
            <w:sz w:val="16"/>
            <w:szCs w:val="16"/>
          </w:rPr>
          <w:t>ua</w:t>
        </w:r>
        <w:proofErr w:type="spellEnd"/>
        <w:r w:rsidR="00C42248">
          <w:rPr>
            <w:rFonts w:ascii="Arial" w:eastAsia="Arial" w:hAnsi="Arial" w:cs="Arial"/>
            <w:color w:val="494645"/>
            <w:sz w:val="16"/>
            <w:szCs w:val="16"/>
          </w:rPr>
          <w:t xml:space="preserve"> </w:t>
        </w:r>
        <w:proofErr w:type="spellStart"/>
        <w:r w:rsidR="00C42248">
          <w:rPr>
            <w:rFonts w:ascii="Arial" w:eastAsia="Arial" w:hAnsi="Arial" w:cs="Arial"/>
            <w:color w:val="494645"/>
            <w:sz w:val="16"/>
            <w:szCs w:val="16"/>
          </w:rPr>
          <w:t>raws</w:t>
        </w:r>
        <w:proofErr w:type="spellEnd"/>
        <w:r w:rsidR="00C42248">
          <w:rPr>
            <w:rFonts w:ascii="Arial" w:eastAsia="Arial" w:hAnsi="Arial" w:cs="Arial"/>
            <w:color w:val="494645"/>
            <w:sz w:val="16"/>
            <w:szCs w:val="16"/>
          </w:rPr>
          <w:t xml:space="preserve"> li</w:t>
        </w:r>
      </w:ins>
      <w:del w:id="4915" w:author="Kaxiong" w:date="2021-06-11T17:45:00Z">
        <w:r w:rsidRPr="00EB6FAA" w:rsidDel="00C42248">
          <w:rPr>
            <w:rFonts w:ascii="Arial" w:eastAsia="Arial" w:hAnsi="Arial" w:cs="Arial"/>
            <w:color w:val="494645"/>
            <w:sz w:val="16"/>
            <w:szCs w:val="16"/>
          </w:rPr>
          <w:delText>siv</w:delText>
        </w:r>
      </w:del>
      <w:r w:rsidRPr="00EB6FAA">
        <w:rPr>
          <w:rFonts w:ascii="Arial" w:eastAsia="Arial" w:hAnsi="Arial" w:cs="Arial"/>
          <w:color w:val="494645"/>
          <w:sz w:val="16"/>
          <w:szCs w:val="16"/>
        </w:rPr>
        <w:t xml:space="preserve"> HARCP cov </w:t>
      </w:r>
      <w:proofErr w:type="spellStart"/>
      <w:r w:rsidRPr="00EB6FAA">
        <w:rPr>
          <w:rFonts w:ascii="Arial" w:eastAsia="Arial" w:hAnsi="Arial" w:cs="Arial"/>
          <w:color w:val="494645"/>
          <w:sz w:val="16"/>
          <w:szCs w:val="16"/>
        </w:rPr>
        <w:t>cai</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koj</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yuav</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tsum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muab</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koj</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i/>
          <w:iCs/>
          <w:color w:val="494645"/>
          <w:sz w:val="16"/>
          <w:szCs w:val="16"/>
        </w:rPr>
        <w:t>lub</w:t>
      </w:r>
      <w:proofErr w:type="spellEnd"/>
      <w:r w:rsidRPr="00EB6FAA">
        <w:rPr>
          <w:rFonts w:ascii="Arial" w:eastAsia="Arial" w:hAnsi="Arial" w:cs="Arial"/>
          <w:i/>
          <w:iCs/>
          <w:color w:val="494645"/>
          <w:sz w:val="16"/>
          <w:szCs w:val="16"/>
        </w:rPr>
        <w:t xml:space="preserve"> </w:t>
      </w:r>
      <w:proofErr w:type="spellStart"/>
      <w:r w:rsidRPr="00EB6FAA">
        <w:rPr>
          <w:rFonts w:ascii="Arial" w:eastAsia="Arial" w:hAnsi="Arial" w:cs="Arial"/>
          <w:i/>
          <w:iCs/>
          <w:color w:val="494645"/>
          <w:sz w:val="16"/>
          <w:szCs w:val="16"/>
        </w:rPr>
        <w:t>npe</w:t>
      </w:r>
      <w:proofErr w:type="spellEnd"/>
      <w:r w:rsidRPr="00EB6FAA">
        <w:rPr>
          <w:rFonts w:ascii="Arial" w:eastAsia="Arial" w:hAnsi="Arial" w:cs="Arial"/>
          <w:i/>
          <w:iCs/>
          <w:color w:val="494645"/>
          <w:sz w:val="16"/>
          <w:szCs w:val="16"/>
        </w:rPr>
        <w:t xml:space="preserve"> &amp; chaw </w:t>
      </w:r>
      <w:proofErr w:type="spellStart"/>
      <w:r w:rsidRPr="00EB6FAA">
        <w:rPr>
          <w:rFonts w:ascii="Arial" w:eastAsia="Arial" w:hAnsi="Arial" w:cs="Arial"/>
          <w:i/>
          <w:iCs/>
          <w:color w:val="494645"/>
          <w:sz w:val="16"/>
          <w:szCs w:val="16"/>
        </w:rPr>
        <w:t>nyob</w:t>
      </w:r>
      <w:proofErr w:type="spellEnd"/>
      <w:r w:rsidRPr="00EB6FAA">
        <w:rPr>
          <w:rFonts w:ascii="Arial" w:eastAsia="Arial" w:hAnsi="Arial" w:cs="Arial"/>
          <w:i/>
          <w:iCs/>
          <w:color w:val="494645"/>
          <w:sz w:val="16"/>
          <w:szCs w:val="16"/>
        </w:rPr>
        <w:t xml:space="preserve"> </w:t>
      </w:r>
      <w:ins w:id="4916" w:author="Kaxiong" w:date="2021-06-11T17:46:00Z">
        <w:r w:rsidR="00C42248">
          <w:rPr>
            <w:rFonts w:ascii="Arial" w:eastAsia="Arial" w:hAnsi="Arial" w:cs="Arial"/>
            <w:i/>
            <w:iCs/>
            <w:color w:val="494645"/>
            <w:sz w:val="16"/>
            <w:szCs w:val="16"/>
          </w:rPr>
          <w:t xml:space="preserve">tag </w:t>
        </w:r>
        <w:proofErr w:type="spellStart"/>
        <w:r w:rsidR="00C42248">
          <w:rPr>
            <w:rFonts w:ascii="Arial" w:eastAsia="Arial" w:hAnsi="Arial" w:cs="Arial"/>
            <w:i/>
            <w:iCs/>
            <w:color w:val="494645"/>
            <w:sz w:val="16"/>
            <w:szCs w:val="16"/>
          </w:rPr>
          <w:t>nrho</w:t>
        </w:r>
        <w:proofErr w:type="spellEnd"/>
        <w:r w:rsidR="00C42248">
          <w:rPr>
            <w:rFonts w:ascii="Arial" w:eastAsia="Arial" w:hAnsi="Arial" w:cs="Arial"/>
            <w:i/>
            <w:iCs/>
            <w:color w:val="494645"/>
            <w:sz w:val="16"/>
            <w:szCs w:val="16"/>
          </w:rPr>
          <w:t xml:space="preserve"> </w:t>
        </w:r>
      </w:ins>
      <w:del w:id="4917" w:author="Kaxiong" w:date="2021-06-11T17:46:00Z">
        <w:r w:rsidRPr="00EB6FAA" w:rsidDel="00C42248">
          <w:rPr>
            <w:rFonts w:ascii="Arial" w:eastAsia="Arial" w:hAnsi="Arial" w:cs="Arial"/>
            <w:i/>
            <w:iCs/>
            <w:color w:val="494645"/>
            <w:sz w:val="16"/>
            <w:szCs w:val="16"/>
          </w:rPr>
          <w:delText>puv</w:delText>
        </w:r>
      </w:del>
      <w:ins w:id="4918" w:author="Kaxiong" w:date="2021-06-11T17:46:00Z">
        <w:r w:rsidR="00C42248">
          <w:rPr>
            <w:rFonts w:ascii="Arial" w:eastAsia="Arial" w:hAnsi="Arial" w:cs="Arial"/>
            <w:i/>
            <w:iCs/>
            <w:color w:val="494645"/>
            <w:sz w:val="16"/>
            <w:szCs w:val="16"/>
          </w:rPr>
          <w:t xml:space="preserve"> lo </w:t>
        </w:r>
        <w:proofErr w:type="spellStart"/>
        <w:r w:rsidR="00C42248">
          <w:rPr>
            <w:rFonts w:ascii="Arial" w:eastAsia="Arial" w:hAnsi="Arial" w:cs="Arial"/>
            <w:i/>
            <w:iCs/>
            <w:color w:val="494645"/>
            <w:sz w:val="16"/>
            <w:szCs w:val="16"/>
          </w:rPr>
          <w:t>rau</w:t>
        </w:r>
      </w:ins>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ntawm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txhua</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daim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paib</w:t>
      </w:r>
      <w:proofErr w:type="spellEnd"/>
      <w:r w:rsidRPr="00EB6FAA">
        <w:rPr>
          <w:rFonts w:ascii="Arial" w:eastAsia="Arial" w:hAnsi="Arial" w:cs="Arial"/>
          <w:color w:val="494645"/>
          <w:sz w:val="16"/>
          <w:szCs w:val="16"/>
        </w:rPr>
        <w:t xml:space="preserve"> los</w:t>
      </w:r>
      <w:r w:rsidR="005D0021">
        <w:rPr>
          <w:rFonts w:ascii="Arial" w:eastAsia="Arial" w:hAnsi="Arial" w:cs="Arial"/>
          <w:color w:val="494645"/>
          <w:sz w:val="16"/>
          <w:szCs w:val="16"/>
        </w:rPr>
        <w:t xml:space="preserve"> </w:t>
      </w:r>
      <w:r w:rsidRPr="00EB6FAA">
        <w:rPr>
          <w:rFonts w:ascii="Arial" w:eastAsia="Arial" w:hAnsi="Arial" w:cs="Arial"/>
          <w:color w:val="494645"/>
          <w:sz w:val="16"/>
          <w:szCs w:val="16"/>
        </w:rPr>
        <w:t xml:space="preserve">sis </w:t>
      </w:r>
      <w:proofErr w:type="spellStart"/>
      <w:r w:rsidRPr="00EB6FAA">
        <w:rPr>
          <w:rFonts w:ascii="Arial" w:eastAsia="Arial" w:hAnsi="Arial" w:cs="Arial"/>
          <w:color w:val="494645"/>
          <w:sz w:val="16"/>
          <w:szCs w:val="16"/>
        </w:rPr>
        <w:t>khoom</w:t>
      </w:r>
      <w:proofErr w:type="spellEnd"/>
      <w:r w:rsidRPr="00EB6FAA">
        <w:rPr>
          <w:rFonts w:ascii="Arial" w:eastAsia="Arial" w:hAnsi="Arial" w:cs="Arial"/>
          <w:color w:val="494645"/>
          <w:sz w:val="16"/>
          <w:szCs w:val="16"/>
        </w:rPr>
        <w:t xml:space="preserve"> </w:t>
      </w:r>
      <w:proofErr w:type="spellStart"/>
      <w:r w:rsidRPr="00EB6FAA">
        <w:rPr>
          <w:rFonts w:ascii="Arial" w:eastAsia="Arial" w:hAnsi="Arial" w:cs="Arial"/>
          <w:color w:val="494645"/>
          <w:sz w:val="16"/>
          <w:szCs w:val="16"/>
        </w:rPr>
        <w:t>muag</w:t>
      </w:r>
      <w:proofErr w:type="spellEnd"/>
      <w:r w:rsidRPr="00EB6FAA">
        <w:rPr>
          <w:rFonts w:ascii="Arial" w:eastAsia="Arial" w:hAnsi="Arial" w:cs="Arial"/>
          <w:color w:val="494645"/>
          <w:sz w:val="16"/>
          <w:szCs w:val="16"/>
        </w:rPr>
        <w:t>.</w:t>
      </w:r>
    </w:p>
    <w:p w14:paraId="7282F231" w14:textId="77777777" w:rsidR="00BF3E5F" w:rsidRDefault="00BF3E5F">
      <w:pPr>
        <w:spacing w:line="284" w:lineRule="exact"/>
        <w:rPr>
          <w:sz w:val="20"/>
          <w:szCs w:val="20"/>
        </w:rPr>
      </w:pPr>
    </w:p>
    <w:p w14:paraId="24923CD6" w14:textId="77777777" w:rsidR="00BF3E5F" w:rsidRDefault="00BF3E5F">
      <w:pPr>
        <w:sectPr w:rsidR="00BF3E5F">
          <w:type w:val="continuous"/>
          <w:pgSz w:w="12240" w:h="15840"/>
          <w:pgMar w:top="851" w:right="700" w:bottom="0" w:left="792" w:header="0" w:footer="0" w:gutter="0"/>
          <w:cols w:num="2" w:space="720" w:equalWidth="0">
            <w:col w:w="4878" w:space="720"/>
            <w:col w:w="5150"/>
          </w:cols>
        </w:sectPr>
      </w:pPr>
    </w:p>
    <w:p w14:paraId="19349B1C" w14:textId="77777777" w:rsidR="00BF3E5F" w:rsidRDefault="00BF3E5F">
      <w:pPr>
        <w:spacing w:line="126" w:lineRule="exact"/>
        <w:rPr>
          <w:sz w:val="20"/>
          <w:szCs w:val="20"/>
        </w:rPr>
      </w:pPr>
    </w:p>
    <w:p w14:paraId="122F51F3" w14:textId="407D1AA7" w:rsidR="00BF3E5F" w:rsidRDefault="00F2670D">
      <w:pPr>
        <w:ind w:left="8"/>
        <w:rPr>
          <w:sz w:val="20"/>
          <w:szCs w:val="20"/>
        </w:rPr>
      </w:pPr>
      <w:proofErr w:type="spellStart"/>
      <w:r>
        <w:rPr>
          <w:rFonts w:ascii="Arial" w:eastAsia="Arial" w:hAnsi="Arial" w:cs="Arial"/>
          <w:b/>
          <w:bCs/>
          <w:i/>
          <w:iCs/>
          <w:color w:val="494645"/>
          <w:sz w:val="14"/>
          <w:szCs w:val="14"/>
        </w:rPr>
        <w:t>Ib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Feem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Cov </w:t>
      </w:r>
      <w:proofErr w:type="spellStart"/>
      <w:r w:rsidR="00252551">
        <w:rPr>
          <w:rFonts w:ascii="Arial" w:eastAsia="Arial" w:hAnsi="Arial" w:cs="Arial"/>
          <w:b/>
          <w:bCs/>
          <w:i/>
          <w:iCs/>
          <w:color w:val="494645"/>
          <w:sz w:val="14"/>
          <w:szCs w:val="14"/>
        </w:rPr>
        <w:t>kev</w:t>
      </w:r>
      <w:proofErr w:type="spellEnd"/>
      <w:r w:rsidR="00252551">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Zam</w:t>
      </w:r>
      <w:proofErr w:type="spellEnd"/>
    </w:p>
    <w:p w14:paraId="3C678369" w14:textId="77777777" w:rsidR="00BF3E5F" w:rsidRDefault="00BF3E5F">
      <w:pPr>
        <w:spacing w:line="58" w:lineRule="exact"/>
        <w:rPr>
          <w:sz w:val="20"/>
          <w:szCs w:val="20"/>
        </w:rPr>
      </w:pPr>
    </w:p>
    <w:p w14:paraId="6A292C75" w14:textId="4E41384E" w:rsidR="00BF3E5F" w:rsidRDefault="00F2670D">
      <w:pPr>
        <w:ind w:left="8"/>
        <w:rPr>
          <w:sz w:val="20"/>
          <w:szCs w:val="20"/>
        </w:rPr>
      </w:pPr>
      <w:proofErr w:type="spellStart"/>
      <w:r>
        <w:rPr>
          <w:rFonts w:ascii="Arial" w:eastAsia="Arial" w:hAnsi="Arial" w:cs="Arial"/>
          <w:b/>
          <w:bCs/>
          <w:i/>
          <w:iCs/>
          <w:color w:val="494645"/>
          <w:sz w:val="16"/>
          <w:szCs w:val="16"/>
        </w:rPr>
        <w:t>Hnub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Raws</w:t>
      </w:r>
      <w:proofErr w:type="spellEnd"/>
      <w:r>
        <w:rPr>
          <w:rFonts w:ascii="Arial" w:eastAsia="Arial" w:hAnsi="Arial" w:cs="Arial"/>
          <w:b/>
          <w:bCs/>
          <w:i/>
          <w:iCs/>
          <w:color w:val="494645"/>
          <w:sz w:val="16"/>
          <w:szCs w:val="16"/>
        </w:rPr>
        <w:t xml:space="preserve"> Cai:</w:t>
      </w:r>
    </w:p>
    <w:p w14:paraId="489B7220" w14:textId="77777777" w:rsidR="00BF3E5F" w:rsidRDefault="00BF3E5F">
      <w:pPr>
        <w:spacing w:line="88" w:lineRule="exact"/>
        <w:rPr>
          <w:sz w:val="20"/>
          <w:szCs w:val="20"/>
        </w:rPr>
      </w:pPr>
    </w:p>
    <w:p w14:paraId="0E760580" w14:textId="21441734" w:rsidR="00BF3E5F" w:rsidRPr="00677E77" w:rsidRDefault="006D63CF">
      <w:pPr>
        <w:numPr>
          <w:ilvl w:val="0"/>
          <w:numId w:val="25"/>
        </w:numPr>
        <w:tabs>
          <w:tab w:val="left" w:pos="368"/>
        </w:tabs>
        <w:spacing w:line="317" w:lineRule="auto"/>
        <w:ind w:left="368" w:hanging="363"/>
        <w:rPr>
          <w:rFonts w:ascii="Arial" w:eastAsia="Arial" w:hAnsi="Arial" w:cs="Arial"/>
          <w:color w:val="494645"/>
          <w:sz w:val="18"/>
          <w:szCs w:val="18"/>
        </w:rPr>
      </w:pPr>
      <w:proofErr w:type="spellStart"/>
      <w:r w:rsidRPr="00677E77">
        <w:rPr>
          <w:rFonts w:ascii="Arial" w:eastAsia="Arial" w:hAnsi="Arial" w:cs="Arial"/>
          <w:color w:val="494645"/>
          <w:sz w:val="13"/>
          <w:szCs w:val="13"/>
        </w:rPr>
        <w:t>Khaws</w:t>
      </w:r>
      <w:proofErr w:type="spellEnd"/>
      <w:r w:rsidR="00F2670D" w:rsidRPr="00677E77">
        <w:rPr>
          <w:rFonts w:ascii="Arial" w:eastAsia="Arial" w:hAnsi="Arial" w:cs="Arial"/>
          <w:color w:val="494645"/>
          <w:sz w:val="13"/>
          <w:szCs w:val="13"/>
        </w:rPr>
        <w:t xml:space="preserve"> – FDA </w:t>
      </w:r>
      <w:r w:rsidR="009E420A">
        <w:rPr>
          <w:rFonts w:ascii="Arial" w:eastAsia="Arial" w:hAnsi="Arial" w:cs="Arial"/>
          <w:color w:val="494645"/>
          <w:sz w:val="13"/>
          <w:szCs w:val="13"/>
        </w:rPr>
        <w:t xml:space="preserve">cov </w:t>
      </w:r>
      <w:proofErr w:type="spellStart"/>
      <w:r w:rsidR="009E420A">
        <w:rPr>
          <w:rFonts w:ascii="Arial" w:eastAsia="Arial" w:hAnsi="Arial" w:cs="Arial"/>
          <w:color w:val="494645"/>
          <w:sz w:val="13"/>
          <w:szCs w:val="13"/>
        </w:rPr>
        <w:t>kev</w:t>
      </w:r>
      <w:proofErr w:type="spellEnd"/>
      <w:r w:rsidR="009E420A">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xav</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kom</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koj</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khaws</w:t>
      </w:r>
      <w:proofErr w:type="spellEnd"/>
      <w:r w:rsidR="00F2670D" w:rsidRPr="00677E77">
        <w:rPr>
          <w:rFonts w:ascii="Arial" w:eastAsia="Arial" w:hAnsi="Arial" w:cs="Arial"/>
          <w:color w:val="494645"/>
          <w:sz w:val="13"/>
          <w:szCs w:val="13"/>
        </w:rPr>
        <w:t xml:space="preserve"> cov </w:t>
      </w:r>
      <w:proofErr w:type="spellStart"/>
      <w:r w:rsidR="00F2670D" w:rsidRPr="00677E77">
        <w:rPr>
          <w:rFonts w:ascii="Arial" w:eastAsia="Arial" w:hAnsi="Arial" w:cs="Arial"/>
          <w:color w:val="494645"/>
          <w:sz w:val="13"/>
          <w:szCs w:val="13"/>
        </w:rPr>
        <w:t>ntaub</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ntawv</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muag</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khoom</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txij</w:t>
      </w:r>
      <w:proofErr w:type="spellEnd"/>
      <w:r w:rsidR="00F2670D" w:rsidRPr="00677E77">
        <w:rPr>
          <w:rFonts w:ascii="Arial" w:eastAsia="Arial" w:hAnsi="Arial" w:cs="Arial"/>
          <w:color w:val="494645"/>
          <w:sz w:val="13"/>
          <w:szCs w:val="13"/>
        </w:rPr>
        <w:t xml:space="preserve"> li </w:t>
      </w:r>
      <w:proofErr w:type="spellStart"/>
      <w:r w:rsidR="00F2670D" w:rsidRPr="00677E77">
        <w:rPr>
          <w:rFonts w:ascii="Arial" w:eastAsia="Arial" w:hAnsi="Arial" w:cs="Arial"/>
          <w:color w:val="494645"/>
          <w:sz w:val="13"/>
          <w:szCs w:val="13"/>
        </w:rPr>
        <w:t>lub</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Ib</w:t>
      </w:r>
      <w:proofErr w:type="spellEnd"/>
      <w:r w:rsidR="00F2670D" w:rsidRPr="00677E77">
        <w:rPr>
          <w:rFonts w:ascii="Arial" w:eastAsia="Arial" w:hAnsi="Arial" w:cs="Arial"/>
          <w:color w:val="494645"/>
          <w:sz w:val="13"/>
          <w:szCs w:val="13"/>
        </w:rPr>
        <w:t xml:space="preserve"> </w:t>
      </w:r>
      <w:proofErr w:type="spellStart"/>
      <w:r w:rsidR="00F2670D" w:rsidRPr="00677E77">
        <w:rPr>
          <w:rFonts w:ascii="Arial" w:eastAsia="Arial" w:hAnsi="Arial" w:cs="Arial"/>
          <w:color w:val="494645"/>
          <w:sz w:val="13"/>
          <w:szCs w:val="13"/>
        </w:rPr>
        <w:t>Hlis</w:t>
      </w:r>
      <w:proofErr w:type="spellEnd"/>
      <w:r w:rsidR="00F2670D" w:rsidRPr="00677E77">
        <w:rPr>
          <w:rFonts w:ascii="Arial" w:eastAsia="Arial" w:hAnsi="Arial" w:cs="Arial"/>
          <w:color w:val="494645"/>
          <w:sz w:val="13"/>
          <w:szCs w:val="13"/>
        </w:rPr>
        <w:t xml:space="preserve"> 2016.</w:t>
      </w:r>
    </w:p>
    <w:p w14:paraId="60BDCB1A" w14:textId="77777777" w:rsidR="00BF3E5F" w:rsidRPr="00677E77" w:rsidRDefault="00BF3E5F">
      <w:pPr>
        <w:spacing w:line="41" w:lineRule="exact"/>
        <w:rPr>
          <w:rFonts w:ascii="Arial" w:eastAsia="Arial" w:hAnsi="Arial" w:cs="Arial"/>
          <w:color w:val="494645"/>
          <w:sz w:val="18"/>
          <w:szCs w:val="18"/>
        </w:rPr>
      </w:pPr>
    </w:p>
    <w:p w14:paraId="6C2588D9" w14:textId="08124076" w:rsidR="00BF3E5F" w:rsidRPr="00677E77" w:rsidRDefault="00F2670D">
      <w:pPr>
        <w:numPr>
          <w:ilvl w:val="0"/>
          <w:numId w:val="25"/>
        </w:numPr>
        <w:tabs>
          <w:tab w:val="left" w:pos="368"/>
        </w:tabs>
        <w:spacing w:line="363" w:lineRule="auto"/>
        <w:ind w:left="368" w:right="20" w:hanging="363"/>
        <w:rPr>
          <w:rFonts w:ascii="Arial" w:eastAsia="Arial" w:hAnsi="Arial" w:cs="Arial"/>
          <w:color w:val="494645"/>
          <w:sz w:val="17"/>
          <w:szCs w:val="17"/>
        </w:rPr>
      </w:pPr>
      <w:proofErr w:type="spellStart"/>
      <w:r w:rsidRPr="00677E77">
        <w:rPr>
          <w:rFonts w:ascii="Arial" w:eastAsia="Arial" w:hAnsi="Arial" w:cs="Arial"/>
          <w:color w:val="494645"/>
          <w:sz w:val="13"/>
          <w:szCs w:val="13"/>
        </w:rPr>
        <w:t>Txhua</w:t>
      </w:r>
      <w:proofErr w:type="spellEnd"/>
      <w:r w:rsidRPr="00677E77">
        <w:rPr>
          <w:rFonts w:ascii="Arial" w:eastAsia="Arial" w:hAnsi="Arial" w:cs="Arial"/>
          <w:color w:val="494645"/>
          <w:sz w:val="13"/>
          <w:szCs w:val="13"/>
        </w:rPr>
        <w:t xml:space="preserve"> </w:t>
      </w:r>
      <w:del w:id="4919" w:author="Kaxiong" w:date="2021-06-11T17:28:00Z">
        <w:r w:rsidRPr="00677E77" w:rsidDel="00886206">
          <w:rPr>
            <w:rFonts w:ascii="Arial" w:eastAsia="Arial" w:hAnsi="Arial" w:cs="Arial"/>
            <w:color w:val="494645"/>
            <w:sz w:val="13"/>
            <w:szCs w:val="13"/>
          </w:rPr>
          <w:delText xml:space="preserve">lwm </w:delText>
        </w:r>
      </w:del>
      <w:r w:rsidRPr="00677E77">
        <w:rPr>
          <w:rFonts w:ascii="Arial" w:eastAsia="Arial" w:hAnsi="Arial" w:cs="Arial"/>
          <w:color w:val="494645"/>
          <w:sz w:val="13"/>
          <w:szCs w:val="13"/>
        </w:rPr>
        <w:t xml:space="preserve">yam </w:t>
      </w:r>
      <w:proofErr w:type="spellStart"/>
      <w:r w:rsidRPr="00677E77">
        <w:rPr>
          <w:rFonts w:ascii="Arial" w:eastAsia="Arial" w:hAnsi="Arial" w:cs="Arial"/>
          <w:color w:val="494645"/>
          <w:sz w:val="13"/>
          <w:szCs w:val="13"/>
        </w:rPr>
        <w:t>ntxiv</w:t>
      </w:r>
      <w:proofErr w:type="spellEnd"/>
      <w:r w:rsidRPr="00677E77">
        <w:rPr>
          <w:rFonts w:ascii="Arial" w:eastAsia="Arial" w:hAnsi="Arial" w:cs="Arial"/>
          <w:color w:val="494645"/>
          <w:sz w:val="13"/>
          <w:szCs w:val="13"/>
        </w:rPr>
        <w:t xml:space="preserve"> – </w:t>
      </w:r>
      <w:proofErr w:type="spellStart"/>
      <w:r w:rsidRPr="00677E77">
        <w:rPr>
          <w:rFonts w:ascii="Arial" w:eastAsia="Arial" w:hAnsi="Arial" w:cs="Arial"/>
          <w:color w:val="494645"/>
          <w:sz w:val="13"/>
          <w:szCs w:val="13"/>
        </w:rPr>
        <w:t>Koj</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yuav</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tsum</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ua</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raws</w:t>
      </w:r>
      <w:proofErr w:type="spellEnd"/>
      <w:r w:rsidRPr="00677E77">
        <w:rPr>
          <w:rFonts w:ascii="Arial" w:eastAsia="Arial" w:hAnsi="Arial" w:cs="Arial"/>
          <w:color w:val="494645"/>
          <w:sz w:val="13"/>
          <w:szCs w:val="13"/>
        </w:rPr>
        <w:t xml:space="preserve"> cov </w:t>
      </w:r>
      <w:proofErr w:type="spellStart"/>
      <w:r w:rsidRPr="00677E77">
        <w:rPr>
          <w:rFonts w:ascii="Arial" w:eastAsia="Arial" w:hAnsi="Arial" w:cs="Arial"/>
          <w:color w:val="494645"/>
          <w:sz w:val="13"/>
          <w:szCs w:val="13"/>
        </w:rPr>
        <w:t>kev</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cai</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uas</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feem</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ntau</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ua</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rau</w:t>
      </w:r>
      <w:proofErr w:type="spellEnd"/>
      <w:r w:rsidRPr="00677E77">
        <w:rPr>
          <w:rFonts w:ascii="Arial" w:eastAsia="Arial" w:hAnsi="Arial" w:cs="Arial"/>
          <w:color w:val="494645"/>
          <w:sz w:val="13"/>
          <w:szCs w:val="13"/>
        </w:rPr>
        <w:t xml:space="preserve"> </w:t>
      </w:r>
      <w:proofErr w:type="spellStart"/>
      <w:r w:rsidRPr="00677E77">
        <w:rPr>
          <w:rFonts w:ascii="Arial" w:eastAsia="Arial" w:hAnsi="Arial" w:cs="Arial"/>
          <w:color w:val="494645"/>
          <w:sz w:val="13"/>
          <w:szCs w:val="13"/>
        </w:rPr>
        <w:t>Hnub</w:t>
      </w:r>
      <w:proofErr w:type="spellEnd"/>
      <w:r w:rsidRPr="00677E77">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sau</w:t>
      </w:r>
      <w:proofErr w:type="spellEnd"/>
      <w:r w:rsidR="00A019C0">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tseg</w:t>
      </w:r>
      <w:proofErr w:type="spellEnd"/>
      <w:r w:rsidR="00A019C0">
        <w:rPr>
          <w:rFonts w:ascii="Arial" w:eastAsia="Arial" w:hAnsi="Arial" w:cs="Arial"/>
          <w:color w:val="494645"/>
          <w:sz w:val="13"/>
          <w:szCs w:val="13"/>
        </w:rPr>
        <w:t xml:space="preserve"> </w:t>
      </w:r>
      <w:proofErr w:type="spellStart"/>
      <w:r w:rsidR="00A019C0">
        <w:rPr>
          <w:rFonts w:ascii="Arial" w:eastAsia="Arial" w:hAnsi="Arial" w:cs="Arial"/>
          <w:color w:val="494645"/>
          <w:sz w:val="13"/>
          <w:szCs w:val="13"/>
        </w:rPr>
        <w:t>ntawm</w:t>
      </w:r>
      <w:proofErr w:type="spellEnd"/>
      <w:r w:rsidRPr="00677E77">
        <w:rPr>
          <w:rFonts w:ascii="Arial" w:eastAsia="Arial" w:hAnsi="Arial" w:cs="Arial"/>
          <w:color w:val="494645"/>
          <w:sz w:val="13"/>
          <w:szCs w:val="13"/>
        </w:rPr>
        <w:t xml:space="preserve"> </w:t>
      </w:r>
      <w:r w:rsidRPr="00677E77">
        <w:rPr>
          <w:rFonts w:ascii="Arial" w:eastAsia="Arial" w:hAnsi="Arial" w:cs="Arial"/>
          <w:color w:val="494645"/>
          <w:sz w:val="14"/>
          <w:szCs w:val="14"/>
        </w:rPr>
        <w:t xml:space="preserve">Kev lag </w:t>
      </w:r>
      <w:proofErr w:type="spellStart"/>
      <w:r w:rsidRPr="00677E77">
        <w:rPr>
          <w:rFonts w:ascii="Arial" w:eastAsia="Arial" w:hAnsi="Arial" w:cs="Arial"/>
          <w:color w:val="494645"/>
          <w:sz w:val="14"/>
          <w:szCs w:val="14"/>
        </w:rPr>
        <w:t>luam</w:t>
      </w:r>
      <w:proofErr w:type="spellEnd"/>
      <w:r w:rsidR="00A019C0">
        <w:rPr>
          <w:rFonts w:ascii="Arial" w:eastAsia="Arial" w:hAnsi="Arial" w:cs="Arial"/>
          <w:color w:val="494645"/>
          <w:sz w:val="14"/>
          <w:szCs w:val="14"/>
        </w:rPr>
        <w:t xml:space="preserve"> me </w:t>
      </w:r>
      <w:proofErr w:type="spellStart"/>
      <w:r w:rsidR="00A019C0">
        <w:rPr>
          <w:rFonts w:ascii="Arial" w:eastAsia="Arial" w:hAnsi="Arial" w:cs="Arial"/>
          <w:color w:val="494645"/>
          <w:sz w:val="14"/>
          <w:szCs w:val="14"/>
        </w:rPr>
        <w:t>me</w:t>
      </w:r>
      <w:proofErr w:type="spellEnd"/>
      <w:r w:rsidRPr="00677E77">
        <w:rPr>
          <w:rFonts w:ascii="Arial" w:eastAsia="Arial" w:hAnsi="Arial" w:cs="Arial"/>
          <w:color w:val="494645"/>
          <w:sz w:val="14"/>
          <w:szCs w:val="14"/>
        </w:rPr>
        <w:t xml:space="preserve"> (</w:t>
      </w:r>
      <w:proofErr w:type="spellStart"/>
      <w:ins w:id="4920" w:author="Kaxiong" w:date="2021-06-11T17:29:00Z">
        <w:r w:rsidR="00886206">
          <w:rPr>
            <w:rFonts w:ascii="Arial" w:eastAsia="Arial" w:hAnsi="Arial" w:cs="Arial"/>
            <w:color w:val="494645"/>
            <w:sz w:val="14"/>
            <w:szCs w:val="14"/>
          </w:rPr>
          <w:t>mus</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cuag</w:t>
        </w:r>
        <w:proofErr w:type="spellEnd"/>
        <w:r w:rsidR="00886206">
          <w:rPr>
            <w:rFonts w:ascii="Arial" w:eastAsia="Arial" w:hAnsi="Arial" w:cs="Arial"/>
            <w:color w:val="494645"/>
            <w:sz w:val="14"/>
            <w:szCs w:val="14"/>
          </w:rPr>
          <w:t xml:space="preserve"> cov </w:t>
        </w:r>
        <w:proofErr w:type="spellStart"/>
        <w:r w:rsidR="00886206">
          <w:rPr>
            <w:rFonts w:ascii="Arial" w:eastAsia="Arial" w:hAnsi="Arial" w:cs="Arial"/>
            <w:color w:val="494645"/>
            <w:sz w:val="14"/>
            <w:szCs w:val="14"/>
          </w:rPr>
          <w:t>neeg</w:t>
        </w:r>
        <w:proofErr w:type="spellEnd"/>
        <w:r w:rsidR="00886206">
          <w:rPr>
            <w:rFonts w:ascii="Arial" w:eastAsia="Arial" w:hAnsi="Arial" w:cs="Arial"/>
            <w:color w:val="494645"/>
            <w:sz w:val="14"/>
            <w:szCs w:val="14"/>
          </w:rPr>
          <w:t xml:space="preserve"> </w:t>
        </w:r>
      </w:ins>
      <w:proofErr w:type="spellStart"/>
      <w:ins w:id="4921" w:author="Kaxiong" w:date="2021-06-11T17:30:00Z">
        <w:r w:rsidR="00886206">
          <w:rPr>
            <w:rFonts w:ascii="Arial" w:eastAsia="Arial" w:hAnsi="Arial" w:cs="Arial"/>
            <w:color w:val="494645"/>
            <w:sz w:val="14"/>
            <w:szCs w:val="14"/>
          </w:rPr>
          <w:t>tswj</w:t>
        </w:r>
        <w:proofErr w:type="spellEnd"/>
        <w:r w:rsidR="00886206">
          <w:rPr>
            <w:rFonts w:ascii="Arial" w:eastAsia="Arial" w:hAnsi="Arial" w:cs="Arial"/>
            <w:color w:val="494645"/>
            <w:sz w:val="14"/>
            <w:szCs w:val="14"/>
          </w:rPr>
          <w:t xml:space="preserve"> </w:t>
        </w:r>
        <w:proofErr w:type="spellStart"/>
        <w:r w:rsidR="00886206">
          <w:rPr>
            <w:rFonts w:ascii="Arial" w:eastAsia="Arial" w:hAnsi="Arial" w:cs="Arial"/>
            <w:color w:val="494645"/>
            <w:sz w:val="14"/>
            <w:szCs w:val="14"/>
          </w:rPr>
          <w:t>hwm</w:t>
        </w:r>
      </w:ins>
      <w:proofErr w:type="spellEnd"/>
      <w:del w:id="4922" w:author="Kaxiong" w:date="2021-06-11T17:30:00Z">
        <w:r w:rsidRPr="00677E77" w:rsidDel="00886206">
          <w:rPr>
            <w:rFonts w:ascii="Arial" w:eastAsia="Arial" w:hAnsi="Arial" w:cs="Arial"/>
            <w:color w:val="494645"/>
            <w:sz w:val="14"/>
            <w:szCs w:val="14"/>
          </w:rPr>
          <w:delText xml:space="preserve">saib </w:delText>
        </w:r>
        <w:r w:rsidR="00A019C0" w:rsidDel="00886206">
          <w:rPr>
            <w:rFonts w:ascii="Arial" w:eastAsia="Arial" w:hAnsi="Arial" w:cs="Arial"/>
            <w:color w:val="494645"/>
            <w:sz w:val="14"/>
            <w:szCs w:val="14"/>
          </w:rPr>
          <w:delText>qhov yog</w:delText>
        </w:r>
      </w:del>
      <w:r w:rsidRPr="00677E77">
        <w:rPr>
          <w:rFonts w:ascii="Arial" w:eastAsia="Arial" w:hAnsi="Arial" w:cs="Arial"/>
          <w:color w:val="494645"/>
          <w:sz w:val="14"/>
          <w:szCs w:val="14"/>
        </w:rPr>
        <w:t>).</w:t>
      </w:r>
    </w:p>
    <w:p w14:paraId="76FFD5F4" w14:textId="77777777" w:rsidR="00BF3E5F" w:rsidRDefault="00F2670D">
      <w:pPr>
        <w:spacing w:line="20" w:lineRule="exact"/>
        <w:rPr>
          <w:sz w:val="20"/>
          <w:szCs w:val="20"/>
        </w:rPr>
      </w:pPr>
      <w:r>
        <w:rPr>
          <w:sz w:val="20"/>
          <w:szCs w:val="20"/>
        </w:rPr>
        <w:br w:type="column"/>
      </w:r>
    </w:p>
    <w:p w14:paraId="4FBFEBD9" w14:textId="77777777" w:rsidR="00BF3E5F" w:rsidRDefault="00BF3E5F">
      <w:pPr>
        <w:spacing w:line="115" w:lineRule="exact"/>
        <w:rPr>
          <w:sz w:val="20"/>
          <w:szCs w:val="20"/>
        </w:rPr>
      </w:pPr>
    </w:p>
    <w:p w14:paraId="10C7C791" w14:textId="71F2CDC8" w:rsidR="00BF3E5F" w:rsidRPr="0019292E" w:rsidRDefault="0019292E">
      <w:pPr>
        <w:rPr>
          <w:b/>
          <w:bCs/>
          <w:sz w:val="16"/>
          <w:szCs w:val="16"/>
        </w:rPr>
      </w:pPr>
      <w:proofErr w:type="spellStart"/>
      <w:r w:rsidRPr="0019292E">
        <w:rPr>
          <w:rFonts w:ascii="Arial" w:eastAsia="Arial" w:hAnsi="Arial" w:cs="Arial"/>
          <w:b/>
          <w:bCs/>
          <w:i/>
          <w:iCs/>
          <w:color w:val="494645"/>
          <w:sz w:val="16"/>
          <w:szCs w:val="16"/>
        </w:rPr>
        <w:t>Qhov</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Tsim</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Nyog</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Ntawm</w:t>
      </w:r>
      <w:proofErr w:type="spellEnd"/>
      <w:r w:rsidRPr="0019292E">
        <w:rPr>
          <w:rFonts w:ascii="Arial" w:eastAsia="Arial" w:hAnsi="Arial" w:cs="Arial"/>
          <w:b/>
          <w:bCs/>
          <w:i/>
          <w:iCs/>
          <w:color w:val="494645"/>
          <w:sz w:val="16"/>
          <w:szCs w:val="16"/>
        </w:rPr>
        <w:t xml:space="preserve"> Cov </w:t>
      </w:r>
      <w:proofErr w:type="spellStart"/>
      <w:r w:rsidRPr="0019292E">
        <w:rPr>
          <w:rFonts w:ascii="Arial" w:eastAsia="Arial" w:hAnsi="Arial" w:cs="Arial"/>
          <w:b/>
          <w:bCs/>
          <w:i/>
          <w:iCs/>
          <w:color w:val="494645"/>
          <w:sz w:val="16"/>
          <w:szCs w:val="16"/>
        </w:rPr>
        <w:t>kev</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Za</w:t>
      </w:r>
      <w:r w:rsidR="00F2670D" w:rsidRPr="0019292E">
        <w:rPr>
          <w:rFonts w:ascii="Arial" w:eastAsia="Arial" w:hAnsi="Arial" w:cs="Arial"/>
          <w:b/>
          <w:bCs/>
          <w:i/>
          <w:iCs/>
          <w:color w:val="494645"/>
          <w:sz w:val="16"/>
          <w:szCs w:val="16"/>
        </w:rPr>
        <w:t>m</w:t>
      </w:r>
      <w:proofErr w:type="spellEnd"/>
    </w:p>
    <w:p w14:paraId="5B3FB015" w14:textId="77777777" w:rsidR="00BF3E5F" w:rsidRPr="0019292E" w:rsidRDefault="00BF3E5F">
      <w:pPr>
        <w:spacing w:line="58" w:lineRule="exact"/>
        <w:rPr>
          <w:b/>
          <w:bCs/>
          <w:sz w:val="16"/>
          <w:szCs w:val="16"/>
        </w:rPr>
      </w:pPr>
    </w:p>
    <w:p w14:paraId="35530E7D" w14:textId="5B58DDA1" w:rsidR="00BF3E5F" w:rsidRPr="0019292E" w:rsidRDefault="00F2670D">
      <w:pPr>
        <w:rPr>
          <w:b/>
          <w:bCs/>
          <w:sz w:val="16"/>
          <w:szCs w:val="16"/>
        </w:rPr>
      </w:pPr>
      <w:proofErr w:type="spellStart"/>
      <w:r w:rsidRPr="0019292E">
        <w:rPr>
          <w:rFonts w:ascii="Arial" w:eastAsia="Arial" w:hAnsi="Arial" w:cs="Arial"/>
          <w:b/>
          <w:bCs/>
          <w:i/>
          <w:iCs/>
          <w:color w:val="494645"/>
          <w:sz w:val="16"/>
          <w:szCs w:val="16"/>
        </w:rPr>
        <w:t>Hnub</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Ua</w:t>
      </w:r>
      <w:proofErr w:type="spellEnd"/>
      <w:r w:rsidRPr="0019292E">
        <w:rPr>
          <w:rFonts w:ascii="Arial" w:eastAsia="Arial" w:hAnsi="Arial" w:cs="Arial"/>
          <w:b/>
          <w:bCs/>
          <w:i/>
          <w:iCs/>
          <w:color w:val="494645"/>
          <w:sz w:val="16"/>
          <w:szCs w:val="16"/>
        </w:rPr>
        <w:t xml:space="preserve"> </w:t>
      </w:r>
      <w:proofErr w:type="spellStart"/>
      <w:r w:rsidRPr="0019292E">
        <w:rPr>
          <w:rFonts w:ascii="Arial" w:eastAsia="Arial" w:hAnsi="Arial" w:cs="Arial"/>
          <w:b/>
          <w:bCs/>
          <w:i/>
          <w:iCs/>
          <w:color w:val="494645"/>
          <w:sz w:val="16"/>
          <w:szCs w:val="16"/>
        </w:rPr>
        <w:t>Raws</w:t>
      </w:r>
      <w:proofErr w:type="spellEnd"/>
      <w:r w:rsidRPr="0019292E">
        <w:rPr>
          <w:rFonts w:ascii="Arial" w:eastAsia="Arial" w:hAnsi="Arial" w:cs="Arial"/>
          <w:b/>
          <w:bCs/>
          <w:i/>
          <w:iCs/>
          <w:color w:val="494645"/>
          <w:sz w:val="16"/>
          <w:szCs w:val="16"/>
        </w:rPr>
        <w:t xml:space="preserve"> Cai:</w:t>
      </w:r>
    </w:p>
    <w:p w14:paraId="4E5FAAB9" w14:textId="77777777" w:rsidR="00BF3E5F" w:rsidRPr="0019292E" w:rsidRDefault="00BF3E5F">
      <w:pPr>
        <w:spacing w:line="88" w:lineRule="exact"/>
        <w:rPr>
          <w:sz w:val="20"/>
          <w:szCs w:val="20"/>
        </w:rPr>
      </w:pPr>
    </w:p>
    <w:p w14:paraId="472568D4" w14:textId="6D86672E" w:rsidR="00BF3E5F" w:rsidRPr="009E420A" w:rsidRDefault="00B82A15">
      <w:pPr>
        <w:numPr>
          <w:ilvl w:val="0"/>
          <w:numId w:val="26"/>
        </w:numPr>
        <w:tabs>
          <w:tab w:val="left" w:pos="360"/>
        </w:tabs>
        <w:spacing w:line="308" w:lineRule="auto"/>
        <w:ind w:left="360" w:right="360" w:hanging="360"/>
        <w:rPr>
          <w:rFonts w:ascii="Arial" w:eastAsia="Arial" w:hAnsi="Arial" w:cs="Arial"/>
          <w:i/>
          <w:iCs/>
          <w:color w:val="494645"/>
          <w:sz w:val="13"/>
          <w:szCs w:val="13"/>
        </w:rPr>
      </w:pPr>
      <w:ins w:id="4923" w:author="Kaxiong" w:date="2021-06-11T18:00:00Z">
        <w:r>
          <w:rPr>
            <w:rFonts w:ascii="Arial" w:eastAsia="Arial" w:hAnsi="Arial" w:cs="Arial"/>
            <w:i/>
            <w:iCs/>
            <w:color w:val="494645"/>
            <w:sz w:val="13"/>
            <w:szCs w:val="13"/>
          </w:rPr>
          <w:t xml:space="preserve">Cov </w:t>
        </w:r>
        <w:proofErr w:type="spellStart"/>
        <w:r>
          <w:rPr>
            <w:rFonts w:ascii="Arial" w:eastAsia="Arial" w:hAnsi="Arial" w:cs="Arial"/>
            <w:i/>
            <w:iCs/>
            <w:color w:val="494645"/>
            <w:sz w:val="13"/>
            <w:szCs w:val="13"/>
          </w:rPr>
          <w:t>kev</w:t>
        </w:r>
        <w:proofErr w:type="spellEnd"/>
        <w:r>
          <w:rPr>
            <w:rFonts w:ascii="Arial" w:eastAsia="Arial" w:hAnsi="Arial" w:cs="Arial"/>
            <w:i/>
            <w:iCs/>
            <w:color w:val="494645"/>
            <w:sz w:val="13"/>
            <w:szCs w:val="13"/>
          </w:rPr>
          <w:t xml:space="preserve"> </w:t>
        </w:r>
      </w:ins>
      <w:proofErr w:type="spellStart"/>
      <w:r w:rsidR="009E420A" w:rsidRPr="009E420A">
        <w:rPr>
          <w:rFonts w:ascii="Arial" w:eastAsia="Arial" w:hAnsi="Arial" w:cs="Arial"/>
          <w:i/>
          <w:iCs/>
          <w:color w:val="494645"/>
          <w:sz w:val="13"/>
          <w:szCs w:val="13"/>
        </w:rPr>
        <w:t>Khaws</w:t>
      </w:r>
      <w:proofErr w:type="spellEnd"/>
      <w:r w:rsidR="009E420A" w:rsidRPr="009E420A">
        <w:rPr>
          <w:rFonts w:ascii="Arial" w:eastAsia="Arial" w:hAnsi="Arial" w:cs="Arial"/>
          <w:i/>
          <w:iCs/>
          <w:color w:val="494645"/>
          <w:sz w:val="13"/>
          <w:szCs w:val="13"/>
        </w:rPr>
        <w:t xml:space="preserve"> -</w:t>
      </w:r>
      <w:r w:rsidR="00F2670D" w:rsidRPr="009E420A">
        <w:rPr>
          <w:rFonts w:ascii="Arial" w:eastAsia="Arial" w:hAnsi="Arial" w:cs="Arial"/>
          <w:color w:val="494645"/>
          <w:sz w:val="13"/>
          <w:szCs w:val="13"/>
        </w:rPr>
        <w:t xml:space="preserve">FDA </w:t>
      </w:r>
      <w:proofErr w:type="spellStart"/>
      <w:r w:rsidR="00F2670D" w:rsidRPr="009E420A">
        <w:rPr>
          <w:rFonts w:ascii="Arial" w:eastAsia="Arial" w:hAnsi="Arial" w:cs="Arial"/>
          <w:color w:val="494645"/>
          <w:sz w:val="13"/>
          <w:szCs w:val="13"/>
        </w:rPr>
        <w:t>FDA</w:t>
      </w:r>
      <w:proofErr w:type="spellEnd"/>
      <w:r w:rsidR="00F2670D" w:rsidRPr="009E420A">
        <w:rPr>
          <w:rFonts w:ascii="Arial" w:eastAsia="Arial" w:hAnsi="Arial" w:cs="Arial"/>
          <w:color w:val="494645"/>
          <w:sz w:val="13"/>
          <w:szCs w:val="13"/>
        </w:rPr>
        <w:t xml:space="preserve"> </w:t>
      </w:r>
      <w:r w:rsidR="009E420A" w:rsidRPr="009E420A">
        <w:rPr>
          <w:rFonts w:ascii="Arial" w:eastAsia="Arial" w:hAnsi="Arial" w:cs="Arial"/>
          <w:color w:val="494645"/>
          <w:sz w:val="13"/>
          <w:szCs w:val="13"/>
        </w:rPr>
        <w:t>cov</w:t>
      </w:r>
      <w:ins w:id="4924" w:author="Kaxiong" w:date="2021-06-11T18:00:00Z">
        <w:r>
          <w:rPr>
            <w:rFonts w:ascii="Arial" w:eastAsia="Arial" w:hAnsi="Arial" w:cs="Arial"/>
            <w:color w:val="494645"/>
            <w:sz w:val="13"/>
            <w:szCs w:val="13"/>
          </w:rPr>
          <w:t xml:space="preserve"> </w:t>
        </w:r>
        <w:proofErr w:type="spellStart"/>
        <w:r>
          <w:rPr>
            <w:rFonts w:ascii="Arial" w:eastAsia="Arial" w:hAnsi="Arial" w:cs="Arial"/>
            <w:color w:val="494645"/>
            <w:sz w:val="13"/>
            <w:szCs w:val="13"/>
          </w:rPr>
          <w:t>kev</w:t>
        </w:r>
      </w:ins>
      <w:proofErr w:type="spellEnd"/>
      <w:del w:id="4925" w:author="Kaxiong" w:date="2021-06-11T18:00:00Z">
        <w:r w:rsidR="009E420A" w:rsidRPr="009E420A" w:rsidDel="00B82A15">
          <w:rPr>
            <w:rFonts w:ascii="Arial" w:eastAsia="Arial" w:hAnsi="Arial" w:cs="Arial"/>
            <w:color w:val="494645"/>
            <w:sz w:val="13"/>
            <w:szCs w:val="13"/>
          </w:rPr>
          <w:delText xml:space="preserve"> keev</w:delText>
        </w:r>
      </w:del>
      <w:r w:rsidR="009E420A"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xav</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kom</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koj</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khaws</w:t>
      </w:r>
      <w:proofErr w:type="spellEnd"/>
      <w:r w:rsidR="00F2670D" w:rsidRPr="009E420A">
        <w:rPr>
          <w:rFonts w:ascii="Arial" w:eastAsia="Arial" w:hAnsi="Arial" w:cs="Arial"/>
          <w:color w:val="494645"/>
          <w:sz w:val="13"/>
          <w:szCs w:val="13"/>
        </w:rPr>
        <w:t xml:space="preserve"> cov</w:t>
      </w:r>
      <w:r w:rsidR="00F2670D" w:rsidRPr="009E420A">
        <w:rPr>
          <w:rFonts w:ascii="Arial" w:eastAsia="Arial" w:hAnsi="Arial" w:cs="Arial"/>
          <w:i/>
          <w:iCs/>
          <w:color w:val="494645"/>
          <w:sz w:val="13"/>
          <w:szCs w:val="13"/>
        </w:rPr>
        <w:t xml:space="preserve"> </w:t>
      </w:r>
      <w:proofErr w:type="spellStart"/>
      <w:r w:rsidR="00F2670D" w:rsidRPr="009E420A">
        <w:rPr>
          <w:rFonts w:ascii="Arial" w:eastAsia="Arial" w:hAnsi="Arial" w:cs="Arial"/>
          <w:color w:val="494645"/>
          <w:sz w:val="13"/>
          <w:szCs w:val="13"/>
        </w:rPr>
        <w:t>ntaub</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ntawv</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muag</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khoom</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txij</w:t>
      </w:r>
      <w:proofErr w:type="spellEnd"/>
      <w:r w:rsidR="00F2670D" w:rsidRPr="009E420A">
        <w:rPr>
          <w:rFonts w:ascii="Arial" w:eastAsia="Arial" w:hAnsi="Arial" w:cs="Arial"/>
          <w:color w:val="494645"/>
          <w:sz w:val="13"/>
          <w:szCs w:val="13"/>
        </w:rPr>
        <w:t xml:space="preserve"> li </w:t>
      </w:r>
      <w:proofErr w:type="spellStart"/>
      <w:r w:rsidR="00F2670D" w:rsidRPr="009E420A">
        <w:rPr>
          <w:rFonts w:ascii="Arial" w:eastAsia="Arial" w:hAnsi="Arial" w:cs="Arial"/>
          <w:color w:val="494645"/>
          <w:sz w:val="13"/>
          <w:szCs w:val="13"/>
        </w:rPr>
        <w:t>lub</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Ib</w:t>
      </w:r>
      <w:proofErr w:type="spellEnd"/>
      <w:r w:rsidR="00F2670D" w:rsidRPr="009E420A">
        <w:rPr>
          <w:rFonts w:ascii="Arial" w:eastAsia="Arial" w:hAnsi="Arial" w:cs="Arial"/>
          <w:color w:val="494645"/>
          <w:sz w:val="13"/>
          <w:szCs w:val="13"/>
        </w:rPr>
        <w:t xml:space="preserve"> </w:t>
      </w:r>
      <w:proofErr w:type="spellStart"/>
      <w:r w:rsidR="00F2670D" w:rsidRPr="009E420A">
        <w:rPr>
          <w:rFonts w:ascii="Arial" w:eastAsia="Arial" w:hAnsi="Arial" w:cs="Arial"/>
          <w:color w:val="494645"/>
          <w:sz w:val="13"/>
          <w:szCs w:val="13"/>
        </w:rPr>
        <w:t>Hlis</w:t>
      </w:r>
      <w:proofErr w:type="spellEnd"/>
      <w:r w:rsidR="00F2670D" w:rsidRPr="009E420A">
        <w:rPr>
          <w:rFonts w:ascii="Arial" w:eastAsia="Arial" w:hAnsi="Arial" w:cs="Arial"/>
          <w:color w:val="494645"/>
          <w:sz w:val="13"/>
          <w:szCs w:val="13"/>
        </w:rPr>
        <w:t xml:space="preserve"> 2016.</w:t>
      </w:r>
    </w:p>
    <w:p w14:paraId="01335CE5" w14:textId="77777777" w:rsidR="00BF3E5F" w:rsidRPr="0019292E" w:rsidRDefault="00BF3E5F">
      <w:pPr>
        <w:spacing w:line="30" w:lineRule="exact"/>
        <w:rPr>
          <w:rFonts w:ascii="Arial" w:eastAsia="Arial" w:hAnsi="Arial" w:cs="Arial"/>
          <w:i/>
          <w:iCs/>
          <w:color w:val="494645"/>
          <w:sz w:val="17"/>
          <w:szCs w:val="17"/>
        </w:rPr>
      </w:pPr>
    </w:p>
    <w:p w14:paraId="2A7F626F" w14:textId="0053B0A3" w:rsidR="00BF3E5F" w:rsidRPr="0019292E" w:rsidRDefault="00B82A15" w:rsidP="00623C30">
      <w:pPr>
        <w:numPr>
          <w:ilvl w:val="0"/>
          <w:numId w:val="26"/>
        </w:numPr>
        <w:tabs>
          <w:tab w:val="left" w:pos="360"/>
        </w:tabs>
        <w:spacing w:line="289" w:lineRule="auto"/>
        <w:ind w:left="360" w:hanging="360"/>
        <w:rPr>
          <w:rFonts w:ascii="Arial" w:eastAsia="Arial" w:hAnsi="Arial" w:cs="Arial"/>
          <w:i/>
          <w:iCs/>
          <w:color w:val="494645"/>
          <w:sz w:val="18"/>
          <w:szCs w:val="18"/>
        </w:rPr>
      </w:pPr>
      <w:ins w:id="4926" w:author="Kaxiong" w:date="2021-06-11T18:01:00Z">
        <w:r>
          <w:rPr>
            <w:rFonts w:ascii="Arial" w:eastAsia="Arial" w:hAnsi="Arial" w:cs="Arial"/>
            <w:i/>
            <w:iCs/>
            <w:color w:val="494645"/>
            <w:sz w:val="14"/>
            <w:szCs w:val="14"/>
          </w:rPr>
          <w:t xml:space="preserve">Cov </w:t>
        </w:r>
        <w:proofErr w:type="spellStart"/>
        <w:r>
          <w:rPr>
            <w:rFonts w:ascii="Arial" w:eastAsia="Arial" w:hAnsi="Arial" w:cs="Arial"/>
            <w:i/>
            <w:iCs/>
            <w:color w:val="494645"/>
            <w:sz w:val="14"/>
            <w:szCs w:val="14"/>
          </w:rPr>
          <w:t>kev</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rau</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siab</w:t>
        </w:r>
      </w:ins>
      <w:del w:id="4927" w:author="Kaxiong" w:date="2021-06-11T18:01:00Z">
        <w:r w:rsidR="00F2670D" w:rsidRPr="00623C30" w:rsidDel="00B82A15">
          <w:rPr>
            <w:rFonts w:ascii="Arial" w:eastAsia="Arial" w:hAnsi="Arial" w:cs="Arial"/>
            <w:i/>
            <w:iCs/>
            <w:color w:val="494645"/>
            <w:sz w:val="14"/>
            <w:szCs w:val="14"/>
          </w:rPr>
          <w:delText>Cuam Tshuam</w:delText>
        </w:r>
        <w:r w:rsidR="008E5DD8" w:rsidRPr="00623C30" w:rsidDel="00B82A15">
          <w:rPr>
            <w:rFonts w:ascii="Arial" w:eastAsia="Arial" w:hAnsi="Arial" w:cs="Arial"/>
            <w:color w:val="494645"/>
            <w:sz w:val="14"/>
            <w:szCs w:val="14"/>
          </w:rPr>
          <w:delText xml:space="preserve"> </w:delText>
        </w:r>
      </w:del>
      <w:r w:rsidR="00623C30" w:rsidRPr="00623C30">
        <w:rPr>
          <w:rFonts w:ascii="Arial" w:eastAsia="Arial" w:hAnsi="Arial" w:cs="Arial"/>
          <w:color w:val="494645"/>
          <w:sz w:val="14"/>
          <w:szCs w:val="14"/>
        </w:rPr>
        <w:t>-Yuav</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tsum</w:t>
      </w:r>
      <w:proofErr w:type="spellEnd"/>
      <w:r w:rsidR="00F2670D" w:rsidRPr="00623C30">
        <w:rPr>
          <w:rFonts w:ascii="Arial" w:eastAsia="Arial" w:hAnsi="Arial" w:cs="Arial"/>
          <w:color w:val="494645"/>
          <w:sz w:val="14"/>
          <w:szCs w:val="14"/>
        </w:rPr>
        <w:t xml:space="preserve"> </w:t>
      </w:r>
      <w:proofErr w:type="spellStart"/>
      <w:r w:rsidR="00F2670D" w:rsidRPr="00623C30">
        <w:rPr>
          <w:rFonts w:ascii="Arial" w:eastAsia="Arial" w:hAnsi="Arial" w:cs="Arial"/>
          <w:color w:val="494645"/>
          <w:sz w:val="14"/>
          <w:szCs w:val="14"/>
        </w:rPr>
        <w:t>ua</w:t>
      </w:r>
      <w:proofErr w:type="spellEnd"/>
      <w:r w:rsidR="00F2670D" w:rsidRPr="00623C30">
        <w:rPr>
          <w:rFonts w:ascii="Arial" w:eastAsia="Arial" w:hAnsi="Arial" w:cs="Arial"/>
          <w:color w:val="494645"/>
          <w:sz w:val="14"/>
          <w:szCs w:val="14"/>
        </w:rPr>
        <w:t xml:space="preserve"> </w:t>
      </w:r>
      <w:proofErr w:type="spellStart"/>
      <w:r w:rsidR="00F2670D" w:rsidRPr="00623C30">
        <w:rPr>
          <w:rFonts w:ascii="Arial" w:eastAsia="Arial" w:hAnsi="Arial" w:cs="Arial"/>
          <w:color w:val="494645"/>
          <w:sz w:val="14"/>
          <w:szCs w:val="14"/>
        </w:rPr>
        <w:t>ntej</w:t>
      </w:r>
      <w:proofErr w:type="spellEnd"/>
      <w:r w:rsidR="00F2670D" w:rsidRPr="00623C30">
        <w:rPr>
          <w:rFonts w:ascii="Arial" w:eastAsia="Arial" w:hAnsi="Arial" w:cs="Arial"/>
          <w:color w:val="494645"/>
          <w:sz w:val="14"/>
          <w:szCs w:val="14"/>
        </w:rPr>
        <w:t xml:space="preserve"> </w:t>
      </w:r>
      <w:proofErr w:type="spellStart"/>
      <w:r w:rsidR="00F2670D" w:rsidRPr="00623C30">
        <w:rPr>
          <w:rFonts w:ascii="Arial" w:eastAsia="Arial" w:hAnsi="Arial" w:cs="Arial"/>
          <w:color w:val="494645"/>
          <w:sz w:val="14"/>
          <w:szCs w:val="14"/>
        </w:rPr>
        <w:t>xa</w:t>
      </w:r>
      <w:proofErr w:type="spellEnd"/>
      <w:r w:rsidR="00F2670D" w:rsidRPr="00623C30">
        <w:rPr>
          <w:rFonts w:ascii="Arial" w:eastAsia="Arial" w:hAnsi="Arial" w:cs="Arial"/>
          <w:color w:val="494645"/>
          <w:sz w:val="14"/>
          <w:szCs w:val="14"/>
        </w:rPr>
        <w:t xml:space="preserve"> los </w:t>
      </w:r>
      <w:proofErr w:type="spellStart"/>
      <w:r w:rsidR="00F2670D" w:rsidRPr="00623C30">
        <w:rPr>
          <w:rFonts w:ascii="Arial" w:eastAsia="Arial" w:hAnsi="Arial" w:cs="Arial"/>
          <w:color w:val="494645"/>
          <w:sz w:val="14"/>
          <w:szCs w:val="14"/>
        </w:rPr>
        <w:t>ntawm</w:t>
      </w:r>
      <w:proofErr w:type="spellEnd"/>
      <w:r w:rsidR="00F2670D"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lub</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kaum</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ob</w:t>
      </w:r>
      <w:proofErr w:type="spellEnd"/>
      <w:r w:rsidR="00623C30" w:rsidRPr="00623C30">
        <w:rPr>
          <w:rFonts w:ascii="Arial" w:eastAsia="Arial" w:hAnsi="Arial" w:cs="Arial"/>
          <w:color w:val="494645"/>
          <w:sz w:val="14"/>
          <w:szCs w:val="14"/>
        </w:rPr>
        <w:t xml:space="preserve"> </w:t>
      </w:r>
      <w:proofErr w:type="spellStart"/>
      <w:r w:rsidR="00623C30" w:rsidRPr="00623C30">
        <w:rPr>
          <w:rFonts w:ascii="Arial" w:eastAsia="Arial" w:hAnsi="Arial" w:cs="Arial"/>
          <w:color w:val="494645"/>
          <w:sz w:val="14"/>
          <w:szCs w:val="14"/>
        </w:rPr>
        <w:t>hlis</w:t>
      </w:r>
      <w:proofErr w:type="spellEnd"/>
      <w:r w:rsidR="00F2670D" w:rsidRPr="00623C30">
        <w:rPr>
          <w:rFonts w:ascii="Arial" w:eastAsia="Arial" w:hAnsi="Arial" w:cs="Arial"/>
          <w:i/>
          <w:iCs/>
          <w:color w:val="494645"/>
          <w:sz w:val="14"/>
          <w:szCs w:val="14"/>
        </w:rPr>
        <w:t xml:space="preserve"> </w:t>
      </w:r>
      <w:proofErr w:type="spellStart"/>
      <w:ins w:id="4928" w:author="Kaxiong" w:date="2021-06-11T18:01:00Z">
        <w:r>
          <w:rPr>
            <w:rFonts w:ascii="Arial" w:eastAsia="Arial" w:hAnsi="Arial" w:cs="Arial"/>
            <w:i/>
            <w:iCs/>
            <w:color w:val="494645"/>
            <w:sz w:val="14"/>
            <w:szCs w:val="14"/>
          </w:rPr>
          <w:t>hnub</w:t>
        </w:r>
        <w:proofErr w:type="spellEnd"/>
        <w:r>
          <w:rPr>
            <w:rFonts w:ascii="Arial" w:eastAsia="Arial" w:hAnsi="Arial" w:cs="Arial"/>
            <w:i/>
            <w:iCs/>
            <w:color w:val="494645"/>
            <w:sz w:val="14"/>
            <w:szCs w:val="14"/>
          </w:rPr>
          <w:t xml:space="preserve"> </w:t>
        </w:r>
        <w:proofErr w:type="spellStart"/>
        <w:r>
          <w:rPr>
            <w:rFonts w:ascii="Arial" w:eastAsia="Arial" w:hAnsi="Arial" w:cs="Arial"/>
            <w:i/>
            <w:iCs/>
            <w:color w:val="494645"/>
            <w:sz w:val="14"/>
            <w:szCs w:val="14"/>
          </w:rPr>
          <w:t>tim</w:t>
        </w:r>
        <w:proofErr w:type="spellEnd"/>
        <w:r>
          <w:rPr>
            <w:rFonts w:ascii="Arial" w:eastAsia="Arial" w:hAnsi="Arial" w:cs="Arial"/>
            <w:i/>
            <w:iCs/>
            <w:color w:val="494645"/>
            <w:sz w:val="14"/>
            <w:szCs w:val="14"/>
          </w:rPr>
          <w:t xml:space="preserve"> </w:t>
        </w:r>
      </w:ins>
      <w:r w:rsidR="00F2670D" w:rsidRPr="00623C30">
        <w:rPr>
          <w:rFonts w:ascii="Arial" w:eastAsia="Arial" w:hAnsi="Arial" w:cs="Arial"/>
          <w:color w:val="494645"/>
          <w:sz w:val="14"/>
          <w:szCs w:val="14"/>
        </w:rPr>
        <w:t xml:space="preserve">17, 2018 – tom </w:t>
      </w:r>
      <w:proofErr w:type="spellStart"/>
      <w:r w:rsidR="00F2670D" w:rsidRPr="00623C30">
        <w:rPr>
          <w:rFonts w:ascii="Arial" w:eastAsia="Arial" w:hAnsi="Arial" w:cs="Arial"/>
          <w:color w:val="494645"/>
          <w:sz w:val="14"/>
          <w:szCs w:val="14"/>
        </w:rPr>
        <w:t>qab</w:t>
      </w:r>
      <w:proofErr w:type="spellEnd"/>
      <w:r w:rsidR="00F2670D" w:rsidRPr="00623C30">
        <w:rPr>
          <w:rFonts w:ascii="Arial" w:eastAsia="Arial" w:hAnsi="Arial" w:cs="Arial"/>
          <w:color w:val="494645"/>
          <w:sz w:val="14"/>
          <w:szCs w:val="14"/>
        </w:rPr>
        <w:t xml:space="preserve"> </w:t>
      </w:r>
      <w:proofErr w:type="spellStart"/>
      <w:r w:rsidR="00F2670D" w:rsidRPr="00623C30">
        <w:rPr>
          <w:rFonts w:ascii="Arial" w:eastAsia="Arial" w:hAnsi="Arial" w:cs="Arial"/>
          <w:color w:val="494645"/>
          <w:sz w:val="14"/>
          <w:szCs w:val="14"/>
        </w:rPr>
        <w:t>ntaw</w:t>
      </w:r>
      <w:r w:rsidR="00623C30" w:rsidRPr="00623C30">
        <w:rPr>
          <w:rFonts w:ascii="Arial" w:eastAsia="Arial" w:hAnsi="Arial" w:cs="Arial"/>
          <w:color w:val="494645"/>
          <w:sz w:val="14"/>
          <w:szCs w:val="14"/>
        </w:rPr>
        <w:t>v</w:t>
      </w:r>
      <w:proofErr w:type="spellEnd"/>
      <w:r w:rsidR="00F2670D" w:rsidRPr="00623C30">
        <w:rPr>
          <w:rFonts w:ascii="Arial" w:eastAsia="Arial" w:hAnsi="Arial" w:cs="Arial"/>
          <w:color w:val="494645"/>
          <w:sz w:val="14"/>
          <w:szCs w:val="14"/>
        </w:rPr>
        <w:t xml:space="preserve"> </w:t>
      </w:r>
      <w:proofErr w:type="spellStart"/>
      <w:ins w:id="4929" w:author="Kaxiong" w:date="2021-06-11T18:01:00Z">
        <w:r>
          <w:rPr>
            <w:rFonts w:ascii="Arial" w:eastAsia="Arial" w:hAnsi="Arial" w:cs="Arial"/>
            <w:color w:val="494645"/>
            <w:sz w:val="14"/>
            <w:szCs w:val="14"/>
          </w:rPr>
          <w:t>yog</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txhua</w:t>
        </w:r>
        <w:proofErr w:type="spellEnd"/>
        <w:r>
          <w:rPr>
            <w:rFonts w:ascii="Arial" w:eastAsia="Arial" w:hAnsi="Arial" w:cs="Arial"/>
            <w:color w:val="494645"/>
            <w:sz w:val="14"/>
            <w:szCs w:val="14"/>
          </w:rPr>
          <w:t xml:space="preserve"> </w:t>
        </w:r>
      </w:ins>
      <w:proofErr w:type="spellStart"/>
      <w:r w:rsidR="00F2670D" w:rsidRPr="00623C30">
        <w:rPr>
          <w:rFonts w:ascii="Arial" w:eastAsia="Arial" w:hAnsi="Arial" w:cs="Arial"/>
          <w:color w:val="494645"/>
          <w:sz w:val="14"/>
          <w:szCs w:val="14"/>
        </w:rPr>
        <w:t>txhua</w:t>
      </w:r>
      <w:proofErr w:type="spellEnd"/>
      <w:r w:rsidR="00F2670D" w:rsidRPr="00623C30">
        <w:rPr>
          <w:rFonts w:ascii="Arial" w:eastAsia="Arial" w:hAnsi="Arial" w:cs="Arial"/>
          <w:color w:val="494645"/>
          <w:sz w:val="14"/>
          <w:szCs w:val="14"/>
        </w:rPr>
        <w:t xml:space="preserve"> 2 </w:t>
      </w:r>
      <w:proofErr w:type="spellStart"/>
      <w:r w:rsidR="00F2670D" w:rsidRPr="00623C30">
        <w:rPr>
          <w:rFonts w:ascii="Arial" w:eastAsia="Arial" w:hAnsi="Arial" w:cs="Arial"/>
          <w:color w:val="494645"/>
          <w:sz w:val="14"/>
          <w:szCs w:val="14"/>
        </w:rPr>
        <w:t>xyoos</w:t>
      </w:r>
      <w:proofErr w:type="spellEnd"/>
      <w:r w:rsidR="00F2670D" w:rsidRPr="0019292E">
        <w:rPr>
          <w:rFonts w:ascii="Arial" w:eastAsia="Arial" w:hAnsi="Arial" w:cs="Arial"/>
          <w:color w:val="494645"/>
          <w:sz w:val="15"/>
          <w:szCs w:val="15"/>
        </w:rPr>
        <w:t>.</w:t>
      </w:r>
    </w:p>
    <w:p w14:paraId="73EFFA5D" w14:textId="77777777" w:rsidR="00BF3E5F" w:rsidRPr="0019292E" w:rsidRDefault="00BF3E5F">
      <w:pPr>
        <w:spacing w:line="23" w:lineRule="exact"/>
        <w:rPr>
          <w:rFonts w:ascii="Arial" w:eastAsia="Arial" w:hAnsi="Arial" w:cs="Arial"/>
          <w:i/>
          <w:iCs/>
          <w:color w:val="494645"/>
          <w:sz w:val="18"/>
          <w:szCs w:val="18"/>
        </w:rPr>
      </w:pPr>
    </w:p>
    <w:p w14:paraId="5864B669" w14:textId="64EDD71C" w:rsidR="00BF3E5F" w:rsidRPr="0019292E" w:rsidRDefault="00F2670D">
      <w:pPr>
        <w:numPr>
          <w:ilvl w:val="0"/>
          <w:numId w:val="26"/>
        </w:numPr>
        <w:tabs>
          <w:tab w:val="left" w:pos="360"/>
        </w:tabs>
        <w:ind w:left="360" w:hanging="360"/>
        <w:rPr>
          <w:rFonts w:ascii="Arial" w:eastAsia="Arial" w:hAnsi="Arial" w:cs="Arial"/>
          <w:i/>
          <w:iCs/>
          <w:color w:val="494645"/>
          <w:sz w:val="18"/>
          <w:szCs w:val="18"/>
        </w:rPr>
      </w:pPr>
      <w:proofErr w:type="spellStart"/>
      <w:r w:rsidRPr="0019292E">
        <w:rPr>
          <w:rFonts w:ascii="Arial" w:eastAsia="Arial" w:hAnsi="Arial" w:cs="Arial"/>
          <w:i/>
          <w:iCs/>
          <w:color w:val="494645"/>
          <w:sz w:val="15"/>
          <w:szCs w:val="15"/>
        </w:rPr>
        <w:lastRenderedPageBreak/>
        <w:t>Npe</w:t>
      </w:r>
      <w:proofErr w:type="spellEnd"/>
      <w:r w:rsidRPr="0019292E">
        <w:rPr>
          <w:rFonts w:ascii="Arial" w:eastAsia="Arial" w:hAnsi="Arial" w:cs="Arial"/>
          <w:i/>
          <w:iCs/>
          <w:color w:val="494645"/>
          <w:sz w:val="15"/>
          <w:szCs w:val="15"/>
        </w:rPr>
        <w:t xml:space="preserve"> &amp; Chaw </w:t>
      </w:r>
      <w:proofErr w:type="spellStart"/>
      <w:r w:rsidRPr="0019292E">
        <w:rPr>
          <w:rFonts w:ascii="Arial" w:eastAsia="Arial" w:hAnsi="Arial" w:cs="Arial"/>
          <w:i/>
          <w:iCs/>
          <w:color w:val="494645"/>
          <w:sz w:val="15"/>
          <w:szCs w:val="15"/>
        </w:rPr>
        <w:t>Nyob</w:t>
      </w:r>
      <w:proofErr w:type="spellEnd"/>
      <w:r w:rsidRPr="0019292E">
        <w:rPr>
          <w:rFonts w:ascii="Arial" w:eastAsia="Arial" w:hAnsi="Arial" w:cs="Arial"/>
          <w:i/>
          <w:iCs/>
          <w:color w:val="494645"/>
          <w:sz w:val="15"/>
          <w:szCs w:val="15"/>
        </w:rPr>
        <w:t xml:space="preserve">: </w:t>
      </w:r>
      <w:proofErr w:type="spellStart"/>
      <w:r w:rsidRPr="0019292E">
        <w:rPr>
          <w:rFonts w:ascii="Arial" w:eastAsia="Arial" w:hAnsi="Arial" w:cs="Arial"/>
          <w:color w:val="494645"/>
          <w:sz w:val="15"/>
          <w:szCs w:val="15"/>
        </w:rPr>
        <w:t>Lub</w:t>
      </w:r>
      <w:proofErr w:type="spellEnd"/>
      <w:r w:rsidRPr="0019292E">
        <w:rPr>
          <w:rFonts w:ascii="Arial" w:eastAsia="Arial" w:hAnsi="Arial" w:cs="Arial"/>
          <w:color w:val="494645"/>
          <w:sz w:val="15"/>
          <w:szCs w:val="15"/>
        </w:rPr>
        <w:t xml:space="preserve"> </w:t>
      </w:r>
      <w:proofErr w:type="spellStart"/>
      <w:r w:rsidRPr="0019292E">
        <w:rPr>
          <w:rFonts w:ascii="Arial" w:eastAsia="Arial" w:hAnsi="Arial" w:cs="Arial"/>
          <w:color w:val="494645"/>
          <w:sz w:val="15"/>
          <w:szCs w:val="15"/>
        </w:rPr>
        <w:t>Ib</w:t>
      </w:r>
      <w:proofErr w:type="spellEnd"/>
      <w:r w:rsidRPr="0019292E">
        <w:rPr>
          <w:rFonts w:ascii="Arial" w:eastAsia="Arial" w:hAnsi="Arial" w:cs="Arial"/>
          <w:color w:val="494645"/>
          <w:sz w:val="15"/>
          <w:szCs w:val="15"/>
        </w:rPr>
        <w:t xml:space="preserve"> </w:t>
      </w:r>
      <w:proofErr w:type="spellStart"/>
      <w:r w:rsidRPr="0019292E">
        <w:rPr>
          <w:rFonts w:ascii="Arial" w:eastAsia="Arial" w:hAnsi="Arial" w:cs="Arial"/>
          <w:color w:val="494645"/>
          <w:sz w:val="15"/>
          <w:szCs w:val="15"/>
        </w:rPr>
        <w:t>Hlis</w:t>
      </w:r>
      <w:proofErr w:type="spellEnd"/>
      <w:r w:rsidRPr="0019292E">
        <w:rPr>
          <w:rFonts w:ascii="Arial" w:eastAsia="Arial" w:hAnsi="Arial" w:cs="Arial"/>
          <w:color w:val="494645"/>
          <w:sz w:val="15"/>
          <w:szCs w:val="15"/>
        </w:rPr>
        <w:t xml:space="preserve"> </w:t>
      </w:r>
      <w:proofErr w:type="spellStart"/>
      <w:ins w:id="4930" w:author="Kaxiong" w:date="2021-06-11T18:03:00Z">
        <w:r w:rsidR="00B82A15">
          <w:rPr>
            <w:rFonts w:ascii="Arial" w:eastAsia="Arial" w:hAnsi="Arial" w:cs="Arial"/>
            <w:color w:val="494645"/>
            <w:sz w:val="15"/>
            <w:szCs w:val="15"/>
          </w:rPr>
          <w:t>hnub</w:t>
        </w:r>
        <w:proofErr w:type="spellEnd"/>
        <w:r w:rsidR="00B82A15">
          <w:rPr>
            <w:rFonts w:ascii="Arial" w:eastAsia="Arial" w:hAnsi="Arial" w:cs="Arial"/>
            <w:color w:val="494645"/>
            <w:sz w:val="15"/>
            <w:szCs w:val="15"/>
          </w:rPr>
          <w:t xml:space="preserve"> tim</w:t>
        </w:r>
      </w:ins>
      <w:r w:rsidRPr="0019292E">
        <w:rPr>
          <w:rFonts w:ascii="Arial" w:eastAsia="Arial" w:hAnsi="Arial" w:cs="Arial"/>
          <w:color w:val="494645"/>
          <w:sz w:val="15"/>
          <w:szCs w:val="15"/>
        </w:rPr>
        <w:t>1, 2020.</w:t>
      </w:r>
    </w:p>
    <w:p w14:paraId="2AB6BCAD" w14:textId="77777777" w:rsidR="00BF3E5F" w:rsidRPr="0019292E" w:rsidRDefault="00BF3E5F">
      <w:pPr>
        <w:spacing w:line="11" w:lineRule="exact"/>
        <w:rPr>
          <w:rFonts w:ascii="Arial" w:eastAsia="Arial" w:hAnsi="Arial" w:cs="Arial"/>
          <w:i/>
          <w:iCs/>
          <w:color w:val="494645"/>
          <w:sz w:val="18"/>
          <w:szCs w:val="18"/>
        </w:rPr>
      </w:pPr>
    </w:p>
    <w:p w14:paraId="3F710D38" w14:textId="364A4637" w:rsidR="00BF3E5F" w:rsidRPr="0019292E" w:rsidRDefault="00B82A15">
      <w:pPr>
        <w:numPr>
          <w:ilvl w:val="0"/>
          <w:numId w:val="26"/>
        </w:numPr>
        <w:tabs>
          <w:tab w:val="left" w:pos="360"/>
        </w:tabs>
        <w:ind w:left="360" w:hanging="360"/>
        <w:rPr>
          <w:rFonts w:ascii="Arial" w:eastAsia="Arial" w:hAnsi="Arial" w:cs="Arial"/>
          <w:i/>
          <w:iCs/>
          <w:color w:val="494645"/>
          <w:sz w:val="18"/>
          <w:szCs w:val="18"/>
        </w:rPr>
      </w:pPr>
      <w:proofErr w:type="spellStart"/>
      <w:ins w:id="4931" w:author="Kaxiong" w:date="2021-06-11T18:04:00Z">
        <w:r>
          <w:rPr>
            <w:rFonts w:ascii="Arial" w:eastAsia="Arial" w:hAnsi="Arial" w:cs="Arial"/>
            <w:i/>
            <w:iCs/>
            <w:color w:val="494645"/>
            <w:sz w:val="17"/>
            <w:szCs w:val="17"/>
          </w:rPr>
          <w:t>Lwm</w:t>
        </w:r>
        <w:proofErr w:type="spellEnd"/>
        <w:r>
          <w:rPr>
            <w:rFonts w:ascii="Arial" w:eastAsia="Arial" w:hAnsi="Arial" w:cs="Arial"/>
            <w:i/>
            <w:iCs/>
            <w:color w:val="494645"/>
            <w:sz w:val="17"/>
            <w:szCs w:val="17"/>
          </w:rPr>
          <w:t xml:space="preserve"> </w:t>
        </w:r>
      </w:ins>
      <w:del w:id="4932" w:author="Kaxiong" w:date="2021-06-11T18:04:00Z">
        <w:r w:rsidR="00F2670D" w:rsidRPr="0019292E" w:rsidDel="00B82A15">
          <w:rPr>
            <w:rFonts w:ascii="Arial" w:eastAsia="Arial" w:hAnsi="Arial" w:cs="Arial"/>
            <w:i/>
            <w:iCs/>
            <w:color w:val="494645"/>
            <w:sz w:val="17"/>
            <w:szCs w:val="17"/>
          </w:rPr>
          <w:delText xml:space="preserve">Txhua </w:delText>
        </w:r>
      </w:del>
      <w:proofErr w:type="spellStart"/>
      <w:r w:rsidR="00F2670D" w:rsidRPr="0019292E">
        <w:rPr>
          <w:rFonts w:ascii="Arial" w:eastAsia="Arial" w:hAnsi="Arial" w:cs="Arial"/>
          <w:i/>
          <w:iCs/>
          <w:color w:val="494645"/>
          <w:sz w:val="17"/>
          <w:szCs w:val="17"/>
        </w:rPr>
        <w:t>tus</w:t>
      </w:r>
      <w:proofErr w:type="spellEnd"/>
      <w:ins w:id="4933" w:author="Kaxiong" w:date="2021-06-11T18:04:00Z">
        <w:r>
          <w:rPr>
            <w:rFonts w:ascii="Arial" w:eastAsia="Arial" w:hAnsi="Arial" w:cs="Arial"/>
            <w:i/>
            <w:iCs/>
            <w:color w:val="494645"/>
            <w:sz w:val="17"/>
            <w:szCs w:val="17"/>
          </w:rPr>
          <w:t xml:space="preserve"> </w:t>
        </w:r>
        <w:proofErr w:type="spellStart"/>
        <w:r>
          <w:rPr>
            <w:rFonts w:ascii="Arial" w:eastAsia="Arial" w:hAnsi="Arial" w:cs="Arial"/>
            <w:i/>
            <w:iCs/>
            <w:color w:val="494645"/>
            <w:sz w:val="17"/>
            <w:szCs w:val="17"/>
          </w:rPr>
          <w:t>ntxiv</w:t>
        </w:r>
      </w:ins>
      <w:proofErr w:type="spellEnd"/>
      <w:r w:rsidR="00F2670D" w:rsidRPr="0019292E">
        <w:rPr>
          <w:rFonts w:ascii="Arial" w:eastAsia="Arial" w:hAnsi="Arial" w:cs="Arial"/>
          <w:color w:val="494645"/>
          <w:sz w:val="17"/>
          <w:szCs w:val="17"/>
        </w:rPr>
        <w:t>–</w:t>
      </w:r>
      <w:proofErr w:type="spellStart"/>
      <w:r w:rsidR="00F2670D" w:rsidRPr="0019292E">
        <w:rPr>
          <w:rFonts w:ascii="Arial" w:eastAsia="Arial" w:hAnsi="Arial" w:cs="Arial"/>
          <w:color w:val="494645"/>
          <w:sz w:val="17"/>
          <w:szCs w:val="17"/>
        </w:rPr>
        <w:t>Koj</w:t>
      </w:r>
      <w:proofErr w:type="spellEnd"/>
      <w:r w:rsidR="00F2670D" w:rsidRPr="0019292E">
        <w:rPr>
          <w:rFonts w:ascii="Arial" w:eastAsia="Arial" w:hAnsi="Arial" w:cs="Arial"/>
          <w:color w:val="494645"/>
          <w:sz w:val="17"/>
          <w:szCs w:val="17"/>
        </w:rPr>
        <w:t xml:space="preserve"> </w:t>
      </w:r>
      <w:proofErr w:type="spellStart"/>
      <w:r w:rsidR="00F2670D" w:rsidRPr="0019292E">
        <w:rPr>
          <w:rFonts w:ascii="Arial" w:eastAsia="Arial" w:hAnsi="Arial" w:cs="Arial"/>
          <w:color w:val="494645"/>
          <w:sz w:val="17"/>
          <w:szCs w:val="17"/>
        </w:rPr>
        <w:t>yuav</w:t>
      </w:r>
      <w:proofErr w:type="spellEnd"/>
      <w:r w:rsidR="00F2670D" w:rsidRPr="0019292E">
        <w:rPr>
          <w:rFonts w:ascii="Arial" w:eastAsia="Arial" w:hAnsi="Arial" w:cs="Arial"/>
          <w:color w:val="494645"/>
          <w:sz w:val="17"/>
          <w:szCs w:val="17"/>
        </w:rPr>
        <w:t xml:space="preserve"> </w:t>
      </w:r>
      <w:proofErr w:type="spellStart"/>
      <w:r w:rsidR="00F2670D" w:rsidRPr="0019292E">
        <w:rPr>
          <w:rFonts w:ascii="Arial" w:eastAsia="Arial" w:hAnsi="Arial" w:cs="Arial"/>
          <w:color w:val="494645"/>
          <w:sz w:val="17"/>
          <w:szCs w:val="17"/>
        </w:rPr>
        <w:t>tsum</w:t>
      </w:r>
      <w:proofErr w:type="spellEnd"/>
      <w:r w:rsidR="00F2670D" w:rsidRPr="0019292E">
        <w:rPr>
          <w:rFonts w:ascii="Arial" w:eastAsia="Arial" w:hAnsi="Arial" w:cs="Arial"/>
          <w:color w:val="494645"/>
          <w:sz w:val="17"/>
          <w:szCs w:val="17"/>
        </w:rPr>
        <w:t xml:space="preserve"> tau </w:t>
      </w:r>
      <w:proofErr w:type="spellStart"/>
      <w:r w:rsidR="00F2670D" w:rsidRPr="0019292E">
        <w:rPr>
          <w:rFonts w:ascii="Arial" w:eastAsia="Arial" w:hAnsi="Arial" w:cs="Arial"/>
          <w:color w:val="494645"/>
          <w:sz w:val="17"/>
          <w:szCs w:val="17"/>
        </w:rPr>
        <w:t>ua</w:t>
      </w:r>
      <w:proofErr w:type="spellEnd"/>
      <w:r w:rsidR="00F2670D" w:rsidRPr="0019292E">
        <w:rPr>
          <w:rFonts w:ascii="Arial" w:eastAsia="Arial" w:hAnsi="Arial" w:cs="Arial"/>
          <w:color w:val="494645"/>
          <w:sz w:val="17"/>
          <w:szCs w:val="17"/>
        </w:rPr>
        <w:t xml:space="preserve"> </w:t>
      </w:r>
      <w:proofErr w:type="spellStart"/>
      <w:r w:rsidR="00F2670D" w:rsidRPr="0019292E">
        <w:rPr>
          <w:rFonts w:ascii="Arial" w:eastAsia="Arial" w:hAnsi="Arial" w:cs="Arial"/>
          <w:color w:val="494645"/>
          <w:sz w:val="17"/>
          <w:szCs w:val="17"/>
        </w:rPr>
        <w:t>raws</w:t>
      </w:r>
      <w:proofErr w:type="spellEnd"/>
    </w:p>
    <w:p w14:paraId="6F14E50C" w14:textId="77777777" w:rsidR="00BF3E5F" w:rsidRPr="0019292E" w:rsidRDefault="00BF3E5F">
      <w:pPr>
        <w:spacing w:line="33" w:lineRule="exact"/>
        <w:rPr>
          <w:sz w:val="20"/>
          <w:szCs w:val="20"/>
        </w:rPr>
      </w:pPr>
    </w:p>
    <w:p w14:paraId="0FA3F70C" w14:textId="2B250F6D" w:rsidR="00BF3E5F" w:rsidRPr="0019292E" w:rsidRDefault="00F2670D">
      <w:pPr>
        <w:spacing w:line="393" w:lineRule="auto"/>
        <w:ind w:left="360" w:right="320"/>
        <w:rPr>
          <w:sz w:val="20"/>
          <w:szCs w:val="20"/>
        </w:rPr>
      </w:pPr>
      <w:r w:rsidRPr="0019292E">
        <w:rPr>
          <w:rFonts w:ascii="Arial" w:eastAsia="Arial" w:hAnsi="Arial" w:cs="Arial"/>
          <w:color w:val="494645"/>
          <w:sz w:val="16"/>
          <w:szCs w:val="16"/>
        </w:rPr>
        <w:t xml:space="preserve">cov </w:t>
      </w:r>
      <w:proofErr w:type="spellStart"/>
      <w:r w:rsidRPr="0019292E">
        <w:rPr>
          <w:rFonts w:ascii="Arial" w:eastAsia="Arial" w:hAnsi="Arial" w:cs="Arial"/>
          <w:color w:val="494645"/>
          <w:sz w:val="16"/>
          <w:szCs w:val="16"/>
        </w:rPr>
        <w:t>hnub</w:t>
      </w:r>
      <w:proofErr w:type="spellEnd"/>
      <w:r w:rsidRPr="0019292E">
        <w:rPr>
          <w:rFonts w:ascii="Arial" w:eastAsia="Arial" w:hAnsi="Arial" w:cs="Arial"/>
          <w:color w:val="494645"/>
          <w:sz w:val="16"/>
          <w:szCs w:val="16"/>
        </w:rPr>
        <w:t xml:space="preserve"> </w:t>
      </w:r>
      <w:proofErr w:type="spellStart"/>
      <w:r w:rsidRPr="0019292E">
        <w:rPr>
          <w:rFonts w:ascii="Arial" w:eastAsia="Arial" w:hAnsi="Arial" w:cs="Arial"/>
          <w:color w:val="494645"/>
          <w:sz w:val="16"/>
          <w:szCs w:val="16"/>
        </w:rPr>
        <w:t>sau</w:t>
      </w:r>
      <w:proofErr w:type="spellEnd"/>
      <w:r w:rsidRPr="0019292E">
        <w:rPr>
          <w:rFonts w:ascii="Arial" w:eastAsia="Arial" w:hAnsi="Arial" w:cs="Arial"/>
          <w:color w:val="494645"/>
          <w:sz w:val="16"/>
          <w:szCs w:val="16"/>
        </w:rPr>
        <w:t xml:space="preserve"> </w:t>
      </w:r>
      <w:proofErr w:type="spellStart"/>
      <w:r w:rsidRPr="0019292E">
        <w:rPr>
          <w:rFonts w:ascii="Arial" w:eastAsia="Arial" w:hAnsi="Arial" w:cs="Arial"/>
          <w:color w:val="494645"/>
          <w:sz w:val="16"/>
          <w:szCs w:val="16"/>
        </w:rPr>
        <w:t>tseg</w:t>
      </w:r>
      <w:proofErr w:type="spellEnd"/>
      <w:r w:rsidRPr="0019292E">
        <w:rPr>
          <w:rFonts w:ascii="Arial" w:eastAsia="Arial" w:hAnsi="Arial" w:cs="Arial"/>
          <w:color w:val="494645"/>
          <w:sz w:val="16"/>
          <w:szCs w:val="16"/>
        </w:rPr>
        <w:t xml:space="preserve"> </w:t>
      </w:r>
      <w:proofErr w:type="spellStart"/>
      <w:r w:rsidRPr="0019292E">
        <w:rPr>
          <w:rFonts w:ascii="Arial" w:eastAsia="Arial" w:hAnsi="Arial" w:cs="Arial"/>
          <w:color w:val="494645"/>
          <w:sz w:val="16"/>
          <w:szCs w:val="16"/>
        </w:rPr>
        <w:t>ntawm</w:t>
      </w:r>
      <w:proofErr w:type="spellEnd"/>
      <w:r w:rsidRPr="0019292E">
        <w:rPr>
          <w:rFonts w:ascii="Arial" w:eastAsia="Arial" w:hAnsi="Arial" w:cs="Arial"/>
          <w:color w:val="494645"/>
          <w:sz w:val="16"/>
          <w:szCs w:val="16"/>
        </w:rPr>
        <w:t xml:space="preserve"> </w:t>
      </w:r>
      <w:proofErr w:type="spellStart"/>
      <w:r w:rsidRPr="0019292E">
        <w:rPr>
          <w:rFonts w:ascii="Arial" w:eastAsia="Arial" w:hAnsi="Arial" w:cs="Arial"/>
          <w:color w:val="494645"/>
          <w:sz w:val="16"/>
          <w:szCs w:val="16"/>
        </w:rPr>
        <w:t>kev</w:t>
      </w:r>
      <w:proofErr w:type="spellEnd"/>
      <w:r w:rsidRPr="0019292E">
        <w:rPr>
          <w:rFonts w:ascii="Arial" w:eastAsia="Arial" w:hAnsi="Arial" w:cs="Arial"/>
          <w:color w:val="494645"/>
          <w:sz w:val="16"/>
          <w:szCs w:val="16"/>
        </w:rPr>
        <w:t xml:space="preserve"> lag </w:t>
      </w:r>
      <w:proofErr w:type="spellStart"/>
      <w:r w:rsidRPr="0019292E">
        <w:rPr>
          <w:rFonts w:ascii="Arial" w:eastAsia="Arial" w:hAnsi="Arial" w:cs="Arial"/>
          <w:color w:val="494645"/>
          <w:sz w:val="16"/>
          <w:szCs w:val="16"/>
        </w:rPr>
        <w:t>luam</w:t>
      </w:r>
      <w:proofErr w:type="spellEnd"/>
      <w:r w:rsidRPr="0019292E">
        <w:rPr>
          <w:rFonts w:ascii="Arial" w:eastAsia="Arial" w:hAnsi="Arial" w:cs="Arial"/>
          <w:color w:val="494645"/>
          <w:sz w:val="16"/>
          <w:szCs w:val="16"/>
        </w:rPr>
        <w:t xml:space="preserve"> Me </w:t>
      </w:r>
      <w:proofErr w:type="spellStart"/>
      <w:r w:rsidRPr="0019292E">
        <w:rPr>
          <w:rFonts w:ascii="Arial" w:eastAsia="Arial" w:hAnsi="Arial" w:cs="Arial"/>
          <w:color w:val="494645"/>
          <w:sz w:val="16"/>
          <w:szCs w:val="16"/>
        </w:rPr>
        <w:t>Me</w:t>
      </w:r>
      <w:proofErr w:type="spellEnd"/>
      <w:r w:rsidRPr="0019292E">
        <w:rPr>
          <w:rFonts w:ascii="Arial" w:eastAsia="Arial" w:hAnsi="Arial" w:cs="Arial"/>
          <w:color w:val="494645"/>
          <w:sz w:val="16"/>
          <w:szCs w:val="16"/>
        </w:rPr>
        <w:t xml:space="preserve"> (</w:t>
      </w:r>
      <w:proofErr w:type="spellStart"/>
      <w:ins w:id="4934" w:author="Kaxiong" w:date="2021-06-11T18:05:00Z">
        <w:r w:rsidR="00B82A15">
          <w:rPr>
            <w:rFonts w:ascii="Arial" w:eastAsia="Arial" w:hAnsi="Arial" w:cs="Arial"/>
            <w:color w:val="494645"/>
            <w:sz w:val="16"/>
            <w:szCs w:val="16"/>
          </w:rPr>
          <w:t>mus</w:t>
        </w:r>
        <w:proofErr w:type="spellEnd"/>
        <w:r w:rsidR="00B82A15">
          <w:rPr>
            <w:rFonts w:ascii="Arial" w:eastAsia="Arial" w:hAnsi="Arial" w:cs="Arial"/>
            <w:color w:val="494645"/>
            <w:sz w:val="16"/>
            <w:szCs w:val="16"/>
          </w:rPr>
          <w:t xml:space="preserve"> </w:t>
        </w:r>
        <w:proofErr w:type="spellStart"/>
        <w:r w:rsidR="00B82A15">
          <w:rPr>
            <w:rFonts w:ascii="Arial" w:eastAsia="Arial" w:hAnsi="Arial" w:cs="Arial"/>
            <w:color w:val="494645"/>
            <w:sz w:val="16"/>
            <w:szCs w:val="16"/>
          </w:rPr>
          <w:t>cuag</w:t>
        </w:r>
        <w:proofErr w:type="spellEnd"/>
        <w:r w:rsidR="00B82A15">
          <w:rPr>
            <w:rFonts w:ascii="Arial" w:eastAsia="Arial" w:hAnsi="Arial" w:cs="Arial"/>
            <w:color w:val="494645"/>
            <w:sz w:val="16"/>
            <w:szCs w:val="16"/>
          </w:rPr>
          <w:t xml:space="preserve"> cov </w:t>
        </w:r>
        <w:proofErr w:type="spellStart"/>
        <w:r w:rsidR="00B82A15">
          <w:rPr>
            <w:rFonts w:ascii="Arial" w:eastAsia="Arial" w:hAnsi="Arial" w:cs="Arial"/>
            <w:color w:val="494645"/>
            <w:sz w:val="16"/>
            <w:szCs w:val="16"/>
          </w:rPr>
          <w:t>neeg</w:t>
        </w:r>
        <w:proofErr w:type="spellEnd"/>
        <w:r w:rsidR="00B82A15">
          <w:rPr>
            <w:rFonts w:ascii="Arial" w:eastAsia="Arial" w:hAnsi="Arial" w:cs="Arial"/>
            <w:color w:val="494645"/>
            <w:sz w:val="16"/>
            <w:szCs w:val="16"/>
          </w:rPr>
          <w:t xml:space="preserve"> </w:t>
        </w:r>
        <w:proofErr w:type="spellStart"/>
        <w:r w:rsidR="00B82A15">
          <w:rPr>
            <w:rFonts w:ascii="Arial" w:eastAsia="Arial" w:hAnsi="Arial" w:cs="Arial"/>
            <w:color w:val="494645"/>
            <w:sz w:val="16"/>
            <w:szCs w:val="16"/>
          </w:rPr>
          <w:t>tswj</w:t>
        </w:r>
        <w:proofErr w:type="spellEnd"/>
        <w:r w:rsidR="00B82A15">
          <w:rPr>
            <w:rFonts w:ascii="Arial" w:eastAsia="Arial" w:hAnsi="Arial" w:cs="Arial"/>
            <w:color w:val="494645"/>
            <w:sz w:val="16"/>
            <w:szCs w:val="16"/>
          </w:rPr>
          <w:t xml:space="preserve"> </w:t>
        </w:r>
        <w:proofErr w:type="spellStart"/>
        <w:r w:rsidR="00B82A15">
          <w:rPr>
            <w:rFonts w:ascii="Arial" w:eastAsia="Arial" w:hAnsi="Arial" w:cs="Arial"/>
            <w:color w:val="494645"/>
            <w:sz w:val="16"/>
            <w:szCs w:val="16"/>
          </w:rPr>
          <w:t>hwm</w:t>
        </w:r>
      </w:ins>
      <w:proofErr w:type="spellEnd"/>
      <w:del w:id="4935" w:author="Kaxiong" w:date="2021-06-11T18:05:00Z">
        <w:r w:rsidRPr="0019292E" w:rsidDel="00B82A15">
          <w:rPr>
            <w:rFonts w:ascii="Arial" w:eastAsia="Arial" w:hAnsi="Arial" w:cs="Arial"/>
            <w:color w:val="494645"/>
            <w:sz w:val="16"/>
            <w:szCs w:val="16"/>
          </w:rPr>
          <w:delText xml:space="preserve">saib </w:delText>
        </w:r>
        <w:r w:rsidR="00A019C0" w:rsidDel="00B82A15">
          <w:rPr>
            <w:rFonts w:ascii="Arial" w:eastAsia="Arial" w:hAnsi="Arial" w:cs="Arial"/>
            <w:color w:val="494645"/>
            <w:sz w:val="16"/>
            <w:szCs w:val="16"/>
          </w:rPr>
          <w:delText>qhov yog</w:delText>
        </w:r>
      </w:del>
      <w:r w:rsidRPr="0019292E">
        <w:rPr>
          <w:rFonts w:ascii="Arial" w:eastAsia="Arial" w:hAnsi="Arial" w:cs="Arial"/>
          <w:color w:val="494645"/>
          <w:sz w:val="16"/>
          <w:szCs w:val="16"/>
        </w:rPr>
        <w:t>).</w:t>
      </w:r>
    </w:p>
    <w:p w14:paraId="20493A3D" w14:textId="77777777" w:rsidR="00BF3E5F" w:rsidRDefault="00F2670D">
      <w:pPr>
        <w:spacing w:line="20" w:lineRule="exact"/>
        <w:rPr>
          <w:sz w:val="20"/>
          <w:szCs w:val="20"/>
        </w:rPr>
      </w:pPr>
      <w:r>
        <w:rPr>
          <w:sz w:val="20"/>
          <w:szCs w:val="20"/>
        </w:rPr>
        <w:br w:type="column"/>
      </w:r>
    </w:p>
    <w:p w14:paraId="324D0271" w14:textId="77777777" w:rsidR="000B2F07" w:rsidRDefault="000B2F07">
      <w:pPr>
        <w:ind w:left="6"/>
        <w:rPr>
          <w:rFonts w:ascii="Arial" w:eastAsia="Arial" w:hAnsi="Arial" w:cs="Arial"/>
          <w:b/>
          <w:bCs/>
          <w:i/>
          <w:iCs/>
          <w:color w:val="494645"/>
          <w:sz w:val="16"/>
          <w:szCs w:val="16"/>
        </w:rPr>
      </w:pPr>
    </w:p>
    <w:p w14:paraId="344BF673" w14:textId="0014A00F" w:rsidR="00BF3E5F" w:rsidRPr="0098106B" w:rsidRDefault="00F2670D">
      <w:pPr>
        <w:ind w:left="6"/>
        <w:rPr>
          <w:sz w:val="16"/>
          <w:szCs w:val="16"/>
        </w:rPr>
      </w:pPr>
      <w:proofErr w:type="spellStart"/>
      <w:r w:rsidRPr="0098106B">
        <w:rPr>
          <w:rFonts w:ascii="Arial" w:eastAsia="Arial" w:hAnsi="Arial" w:cs="Arial"/>
          <w:b/>
          <w:bCs/>
          <w:i/>
          <w:iCs/>
          <w:color w:val="494645"/>
          <w:sz w:val="16"/>
          <w:szCs w:val="16"/>
        </w:rPr>
        <w:t>Hnub</w:t>
      </w:r>
      <w:proofErr w:type="spellEnd"/>
      <w:r w:rsidR="004E5BC8" w:rsidRPr="0098106B">
        <w:rPr>
          <w:rFonts w:ascii="Arial" w:eastAsia="Arial" w:hAnsi="Arial" w:cs="Arial"/>
          <w:b/>
          <w:bCs/>
          <w:i/>
          <w:iCs/>
          <w:color w:val="494645"/>
          <w:sz w:val="16"/>
          <w:szCs w:val="16"/>
        </w:rPr>
        <w:t xml:space="preserve"> </w:t>
      </w:r>
      <w:proofErr w:type="spellStart"/>
      <w:r w:rsidRPr="0098106B">
        <w:rPr>
          <w:rFonts w:ascii="Arial" w:eastAsia="Arial" w:hAnsi="Arial" w:cs="Arial"/>
          <w:b/>
          <w:bCs/>
          <w:i/>
          <w:iCs/>
          <w:color w:val="494645"/>
          <w:sz w:val="16"/>
          <w:szCs w:val="16"/>
        </w:rPr>
        <w:t>Ua</w:t>
      </w:r>
      <w:proofErr w:type="spellEnd"/>
      <w:r w:rsidRPr="0098106B">
        <w:rPr>
          <w:rFonts w:ascii="Arial" w:eastAsia="Arial" w:hAnsi="Arial" w:cs="Arial"/>
          <w:b/>
          <w:bCs/>
          <w:i/>
          <w:iCs/>
          <w:color w:val="494645"/>
          <w:sz w:val="16"/>
          <w:szCs w:val="16"/>
        </w:rPr>
        <w:t xml:space="preserve"> </w:t>
      </w:r>
      <w:proofErr w:type="spellStart"/>
      <w:r w:rsidRPr="0098106B">
        <w:rPr>
          <w:rFonts w:ascii="Arial" w:eastAsia="Arial" w:hAnsi="Arial" w:cs="Arial"/>
          <w:b/>
          <w:bCs/>
          <w:i/>
          <w:iCs/>
          <w:color w:val="494645"/>
          <w:sz w:val="16"/>
          <w:szCs w:val="16"/>
        </w:rPr>
        <w:t>Raws</w:t>
      </w:r>
      <w:proofErr w:type="spellEnd"/>
      <w:r w:rsidRPr="0098106B">
        <w:rPr>
          <w:rFonts w:ascii="Arial" w:eastAsia="Arial" w:hAnsi="Arial" w:cs="Arial"/>
          <w:b/>
          <w:bCs/>
          <w:i/>
          <w:iCs/>
          <w:color w:val="494645"/>
          <w:sz w:val="16"/>
          <w:szCs w:val="16"/>
        </w:rPr>
        <w:t xml:space="preserve"> Cai</w:t>
      </w:r>
      <w:r w:rsidR="004E5BC8" w:rsidRPr="0098106B">
        <w:rPr>
          <w:rFonts w:ascii="Arial" w:eastAsia="Arial" w:hAnsi="Arial" w:cs="Arial"/>
          <w:b/>
          <w:bCs/>
          <w:i/>
          <w:iCs/>
          <w:color w:val="494645"/>
          <w:sz w:val="16"/>
          <w:szCs w:val="16"/>
        </w:rPr>
        <w:t xml:space="preserve"> </w:t>
      </w:r>
      <w:proofErr w:type="spellStart"/>
      <w:r w:rsidR="004E5BC8" w:rsidRPr="0098106B">
        <w:rPr>
          <w:rFonts w:ascii="Arial" w:eastAsia="Arial" w:hAnsi="Arial" w:cs="Arial"/>
          <w:b/>
          <w:bCs/>
          <w:i/>
          <w:iCs/>
          <w:color w:val="494645"/>
          <w:sz w:val="16"/>
          <w:szCs w:val="16"/>
        </w:rPr>
        <w:t>Ib</w:t>
      </w:r>
      <w:proofErr w:type="spellEnd"/>
      <w:r w:rsidR="004E5BC8" w:rsidRPr="0098106B">
        <w:rPr>
          <w:rFonts w:ascii="Arial" w:eastAsia="Arial" w:hAnsi="Arial" w:cs="Arial"/>
          <w:b/>
          <w:bCs/>
          <w:i/>
          <w:iCs/>
          <w:color w:val="494645"/>
          <w:sz w:val="16"/>
          <w:szCs w:val="16"/>
        </w:rPr>
        <w:t xml:space="preserve"> </w:t>
      </w:r>
      <w:proofErr w:type="spellStart"/>
      <w:r w:rsidR="004E5BC8" w:rsidRPr="0098106B">
        <w:rPr>
          <w:rFonts w:ascii="Arial" w:eastAsia="Arial" w:hAnsi="Arial" w:cs="Arial"/>
          <w:b/>
          <w:bCs/>
          <w:i/>
          <w:iCs/>
          <w:color w:val="494645"/>
          <w:sz w:val="16"/>
          <w:szCs w:val="16"/>
        </w:rPr>
        <w:t>Txw</w:t>
      </w:r>
      <w:proofErr w:type="spellEnd"/>
      <w:r w:rsidRPr="0098106B">
        <w:rPr>
          <w:rFonts w:ascii="Arial" w:eastAsia="Arial" w:hAnsi="Arial" w:cs="Arial"/>
          <w:b/>
          <w:bCs/>
          <w:i/>
          <w:iCs/>
          <w:color w:val="494645"/>
          <w:sz w:val="16"/>
          <w:szCs w:val="16"/>
        </w:rPr>
        <w:t>:</w:t>
      </w:r>
    </w:p>
    <w:p w14:paraId="613A6DC5" w14:textId="77777777" w:rsidR="00BF3E5F" w:rsidRDefault="00BF3E5F">
      <w:pPr>
        <w:spacing w:line="87" w:lineRule="exact"/>
        <w:rPr>
          <w:sz w:val="20"/>
          <w:szCs w:val="20"/>
        </w:rPr>
      </w:pPr>
    </w:p>
    <w:p w14:paraId="19921029" w14:textId="74BC980A" w:rsidR="00BF3E5F" w:rsidRPr="009B5B66" w:rsidRDefault="00F2670D">
      <w:pPr>
        <w:numPr>
          <w:ilvl w:val="0"/>
          <w:numId w:val="27"/>
        </w:numPr>
        <w:tabs>
          <w:tab w:val="left" w:pos="366"/>
        </w:tabs>
        <w:spacing w:line="368" w:lineRule="auto"/>
        <w:ind w:left="366" w:right="300" w:hanging="366"/>
        <w:rPr>
          <w:rFonts w:ascii="Arial" w:eastAsia="Arial" w:hAnsi="Arial" w:cs="Arial"/>
          <w:color w:val="494645"/>
          <w:sz w:val="17"/>
          <w:szCs w:val="17"/>
        </w:rPr>
      </w:pPr>
      <w:r w:rsidRPr="009B5B66">
        <w:rPr>
          <w:rFonts w:ascii="Arial" w:eastAsia="Arial" w:hAnsi="Arial" w:cs="Arial"/>
          <w:color w:val="494645"/>
          <w:sz w:val="12"/>
          <w:szCs w:val="12"/>
        </w:rPr>
        <w:t xml:space="preserve">Cov Lag </w:t>
      </w:r>
      <w:proofErr w:type="spellStart"/>
      <w:r w:rsidRPr="009B5B66">
        <w:rPr>
          <w:rFonts w:ascii="Arial" w:eastAsia="Arial" w:hAnsi="Arial" w:cs="Arial"/>
          <w:color w:val="494645"/>
          <w:sz w:val="12"/>
          <w:szCs w:val="12"/>
        </w:rPr>
        <w:t>Luam</w:t>
      </w:r>
      <w:proofErr w:type="spellEnd"/>
      <w:r w:rsidRPr="009B5B66">
        <w:rPr>
          <w:rFonts w:ascii="Arial" w:eastAsia="Arial" w:hAnsi="Arial" w:cs="Arial"/>
          <w:color w:val="494645"/>
          <w:sz w:val="12"/>
          <w:szCs w:val="12"/>
        </w:rPr>
        <w:t xml:space="preserve"> Me </w:t>
      </w:r>
      <w:proofErr w:type="spellStart"/>
      <w:r w:rsidRPr="009B5B66">
        <w:rPr>
          <w:rFonts w:ascii="Arial" w:eastAsia="Arial" w:hAnsi="Arial" w:cs="Arial"/>
          <w:color w:val="494645"/>
          <w:sz w:val="12"/>
          <w:szCs w:val="12"/>
        </w:rPr>
        <w:t>Me</w:t>
      </w:r>
      <w:proofErr w:type="spellEnd"/>
      <w:r w:rsidRPr="009B5B66">
        <w:rPr>
          <w:rFonts w:ascii="Arial" w:eastAsia="Arial" w:hAnsi="Arial" w:cs="Arial"/>
          <w:color w:val="494645"/>
          <w:sz w:val="12"/>
          <w:szCs w:val="12"/>
        </w:rPr>
        <w:t xml:space="preserve"> – </w:t>
      </w:r>
      <w:proofErr w:type="spellStart"/>
      <w:r w:rsidRPr="009B5B66">
        <w:rPr>
          <w:rFonts w:ascii="Arial" w:eastAsia="Arial" w:hAnsi="Arial" w:cs="Arial"/>
          <w:color w:val="494645"/>
          <w:sz w:val="12"/>
          <w:szCs w:val="12"/>
        </w:rPr>
        <w:t>Yog</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tias</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koj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khwv</w:t>
      </w:r>
      <w:proofErr w:type="spellEnd"/>
      <w:r w:rsidRPr="009B5B66">
        <w:rPr>
          <w:rFonts w:ascii="Arial" w:eastAsia="Arial" w:hAnsi="Arial" w:cs="Arial"/>
          <w:color w:val="494645"/>
          <w:sz w:val="12"/>
          <w:szCs w:val="12"/>
        </w:rPr>
        <w:t xml:space="preserve"> tau </w:t>
      </w:r>
      <w:proofErr w:type="spellStart"/>
      <w:r w:rsidRPr="009B5B66">
        <w:rPr>
          <w:rFonts w:ascii="Arial" w:eastAsia="Arial" w:hAnsi="Arial" w:cs="Arial"/>
          <w:color w:val="494645"/>
          <w:sz w:val="12"/>
          <w:szCs w:val="12"/>
        </w:rPr>
        <w:t>tsawg</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dua</w:t>
      </w:r>
      <w:proofErr w:type="spellEnd"/>
      <w:r w:rsidRPr="009B5B66">
        <w:rPr>
          <w:rFonts w:ascii="Arial" w:eastAsia="Arial" w:hAnsi="Arial" w:cs="Arial"/>
          <w:color w:val="494645"/>
          <w:sz w:val="12"/>
          <w:szCs w:val="12"/>
        </w:rPr>
        <w:t xml:space="preserve"> $ 1M / </w:t>
      </w:r>
      <w:proofErr w:type="spellStart"/>
      <w:r w:rsidRPr="009B5B66">
        <w:rPr>
          <w:rFonts w:ascii="Arial" w:eastAsia="Arial" w:hAnsi="Arial" w:cs="Arial"/>
          <w:color w:val="494645"/>
          <w:sz w:val="12"/>
          <w:szCs w:val="12"/>
        </w:rPr>
        <w:t>xyoo</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hauv</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txhua</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qhov</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kev</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muag</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khoom</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noj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rau</w:t>
      </w:r>
      <w:proofErr w:type="spellEnd"/>
      <w:r w:rsidRPr="009B5B66">
        <w:rPr>
          <w:rFonts w:ascii="Arial" w:eastAsia="Arial" w:hAnsi="Arial" w:cs="Arial"/>
          <w:color w:val="494645"/>
          <w:sz w:val="12"/>
          <w:szCs w:val="12"/>
        </w:rPr>
        <w:t xml:space="preserve"> tib </w:t>
      </w:r>
      <w:proofErr w:type="spellStart"/>
      <w:r w:rsidRPr="009B5B66">
        <w:rPr>
          <w:rFonts w:ascii="Arial" w:eastAsia="Arial" w:hAnsi="Arial" w:cs="Arial"/>
          <w:color w:val="494645"/>
          <w:sz w:val="12"/>
          <w:szCs w:val="12"/>
        </w:rPr>
        <w:t>neeg</w:t>
      </w:r>
      <w:proofErr w:type="spellEnd"/>
      <w:r w:rsidRPr="009B5B66">
        <w:rPr>
          <w:rFonts w:ascii="Arial" w:eastAsia="Arial" w:hAnsi="Arial" w:cs="Arial"/>
          <w:color w:val="494645"/>
          <w:sz w:val="12"/>
          <w:szCs w:val="12"/>
        </w:rPr>
        <w:t xml:space="preserve"> (</w:t>
      </w:r>
      <w:r w:rsidR="009B5B66" w:rsidRPr="009B5B66">
        <w:rPr>
          <w:rFonts w:ascii="Arial" w:eastAsia="Arial" w:hAnsi="Arial" w:cs="Arial"/>
          <w:color w:val="494645"/>
          <w:sz w:val="12"/>
          <w:szCs w:val="12"/>
        </w:rPr>
        <w:t>li</w:t>
      </w:r>
      <w:r w:rsidRPr="009B5B66">
        <w:rPr>
          <w:rFonts w:ascii="Arial" w:eastAsia="Arial" w:hAnsi="Arial" w:cs="Arial"/>
          <w:color w:val="494645"/>
          <w:sz w:val="12"/>
          <w:szCs w:val="12"/>
        </w:rPr>
        <w:t xml:space="preserve"> 3 </w:t>
      </w:r>
      <w:proofErr w:type="spellStart"/>
      <w:r w:rsidRPr="009B5B66">
        <w:rPr>
          <w:rFonts w:ascii="Arial" w:eastAsia="Arial" w:hAnsi="Arial" w:cs="Arial"/>
          <w:color w:val="494645"/>
          <w:sz w:val="12"/>
          <w:szCs w:val="12"/>
        </w:rPr>
        <w:t>xyoos</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koj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yuav</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tsum</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ua</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raws</w:t>
      </w:r>
      <w:proofErr w:type="spellEnd"/>
      <w:r w:rsidRPr="009B5B66">
        <w:rPr>
          <w:rFonts w:ascii="Arial" w:eastAsia="Arial" w:hAnsi="Arial" w:cs="Arial"/>
          <w:color w:val="494645"/>
          <w:sz w:val="12"/>
          <w:szCs w:val="12"/>
        </w:rPr>
        <w:t xml:space="preserve"> li </w:t>
      </w:r>
      <w:proofErr w:type="spellStart"/>
      <w:r w:rsidRPr="009B5B66">
        <w:rPr>
          <w:rFonts w:ascii="Arial" w:eastAsia="Arial" w:hAnsi="Arial" w:cs="Arial"/>
          <w:color w:val="494645"/>
          <w:sz w:val="12"/>
          <w:szCs w:val="12"/>
        </w:rPr>
        <w:t>lub</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Cuaj</w:t>
      </w:r>
      <w:proofErr w:type="spellEnd"/>
      <w:r w:rsidRPr="009B5B66">
        <w:rPr>
          <w:rFonts w:ascii="Arial" w:eastAsia="Arial" w:hAnsi="Arial" w:cs="Arial"/>
          <w:color w:val="494645"/>
          <w:sz w:val="12"/>
          <w:szCs w:val="12"/>
        </w:rPr>
        <w:t xml:space="preserve"> </w:t>
      </w:r>
      <w:proofErr w:type="spellStart"/>
      <w:r w:rsidRPr="009B5B66">
        <w:rPr>
          <w:rFonts w:ascii="Arial" w:eastAsia="Arial" w:hAnsi="Arial" w:cs="Arial"/>
          <w:color w:val="494645"/>
          <w:sz w:val="12"/>
          <w:szCs w:val="12"/>
        </w:rPr>
        <w:t>Hli</w:t>
      </w:r>
      <w:proofErr w:type="spellEnd"/>
      <w:r w:rsidRPr="009B5B66">
        <w:rPr>
          <w:rFonts w:ascii="Arial" w:eastAsia="Arial" w:hAnsi="Arial" w:cs="Arial"/>
          <w:color w:val="494645"/>
          <w:sz w:val="12"/>
          <w:szCs w:val="12"/>
        </w:rPr>
        <w:t xml:space="preserve"> </w:t>
      </w:r>
      <w:proofErr w:type="spellStart"/>
      <w:ins w:id="4936" w:author="Kaxiong" w:date="2021-06-11T17:57:00Z">
        <w:r w:rsidR="00B82A15">
          <w:rPr>
            <w:rFonts w:ascii="Arial" w:eastAsia="Arial" w:hAnsi="Arial" w:cs="Arial"/>
            <w:color w:val="494645"/>
            <w:sz w:val="12"/>
            <w:szCs w:val="12"/>
          </w:rPr>
          <w:t>hnub</w:t>
        </w:r>
        <w:proofErr w:type="spellEnd"/>
        <w:r w:rsidR="00B82A15">
          <w:rPr>
            <w:rFonts w:ascii="Arial" w:eastAsia="Arial" w:hAnsi="Arial" w:cs="Arial"/>
            <w:color w:val="494645"/>
            <w:sz w:val="12"/>
            <w:szCs w:val="12"/>
          </w:rPr>
          <w:t xml:space="preserve"> tim</w:t>
        </w:r>
      </w:ins>
      <w:r w:rsidRPr="009B5B66">
        <w:rPr>
          <w:rFonts w:ascii="Arial" w:eastAsia="Arial" w:hAnsi="Arial" w:cs="Arial"/>
          <w:color w:val="494645"/>
          <w:sz w:val="12"/>
          <w:szCs w:val="12"/>
        </w:rPr>
        <w:t xml:space="preserve">17, 2018. </w:t>
      </w:r>
    </w:p>
    <w:p w14:paraId="1382B676" w14:textId="77777777" w:rsidR="00BF3E5F" w:rsidRPr="009B5B66" w:rsidRDefault="00BF3E5F">
      <w:pPr>
        <w:spacing w:line="53" w:lineRule="exact"/>
        <w:rPr>
          <w:rFonts w:ascii="Arial" w:eastAsia="Arial" w:hAnsi="Arial" w:cs="Arial"/>
          <w:color w:val="494645"/>
          <w:sz w:val="17"/>
          <w:szCs w:val="17"/>
        </w:rPr>
      </w:pPr>
    </w:p>
    <w:p w14:paraId="189E7DDF" w14:textId="324F4D5A" w:rsidR="00BF3E5F" w:rsidRPr="009B5B66" w:rsidRDefault="002E5600">
      <w:pPr>
        <w:numPr>
          <w:ilvl w:val="0"/>
          <w:numId w:val="27"/>
        </w:numPr>
        <w:tabs>
          <w:tab w:val="left" w:pos="366"/>
        </w:tabs>
        <w:spacing w:line="341" w:lineRule="auto"/>
        <w:ind w:left="366" w:right="340" w:hanging="366"/>
        <w:rPr>
          <w:rFonts w:ascii="Arial" w:eastAsia="Arial" w:hAnsi="Arial" w:cs="Arial"/>
          <w:color w:val="494645"/>
          <w:sz w:val="18"/>
          <w:szCs w:val="18"/>
        </w:rPr>
      </w:pPr>
      <w:r w:rsidRPr="009B5B66">
        <w:rPr>
          <w:rFonts w:ascii="Arial" w:eastAsia="Arial" w:hAnsi="Arial" w:cs="Arial"/>
          <w:color w:val="494645"/>
          <w:sz w:val="12"/>
          <w:szCs w:val="12"/>
        </w:rPr>
        <w:t xml:space="preserve">Cov Chaw Lag </w:t>
      </w:r>
      <w:proofErr w:type="spellStart"/>
      <w:r w:rsidRPr="009B5B66">
        <w:rPr>
          <w:rFonts w:ascii="Arial" w:eastAsia="Arial" w:hAnsi="Arial" w:cs="Arial"/>
          <w:color w:val="494645"/>
          <w:sz w:val="12"/>
          <w:szCs w:val="12"/>
        </w:rPr>
        <w:t>Luam</w:t>
      </w:r>
      <w:proofErr w:type="spellEnd"/>
      <w:r w:rsidRPr="009B5B66">
        <w:rPr>
          <w:rFonts w:ascii="Arial" w:eastAsia="Arial" w:hAnsi="Arial" w:cs="Arial"/>
          <w:color w:val="494645"/>
          <w:sz w:val="12"/>
          <w:szCs w:val="12"/>
        </w:rPr>
        <w:t xml:space="preserve"> Me –</w:t>
      </w:r>
      <w:proofErr w:type="spellStart"/>
      <w:r w:rsidR="00F2670D" w:rsidRPr="009B5B66">
        <w:rPr>
          <w:rFonts w:ascii="Arial" w:eastAsia="Arial" w:hAnsi="Arial" w:cs="Arial"/>
          <w:color w:val="494645"/>
          <w:sz w:val="13"/>
          <w:szCs w:val="13"/>
        </w:rPr>
        <w:t>Yog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tias</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muaj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tsawg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dua</w:t>
      </w:r>
      <w:proofErr w:type="spellEnd"/>
      <w:r w:rsidR="00F2670D" w:rsidRPr="009B5B66">
        <w:rPr>
          <w:rFonts w:ascii="Arial" w:eastAsia="Arial" w:hAnsi="Arial" w:cs="Arial"/>
          <w:color w:val="494645"/>
          <w:sz w:val="13"/>
          <w:szCs w:val="13"/>
        </w:rPr>
        <w:t xml:space="preserve"> 500 </w:t>
      </w:r>
      <w:proofErr w:type="spellStart"/>
      <w:r w:rsidR="00F2670D" w:rsidRPr="009B5B66">
        <w:rPr>
          <w:rFonts w:ascii="Arial" w:eastAsia="Arial" w:hAnsi="Arial" w:cs="Arial"/>
          <w:color w:val="494645"/>
          <w:sz w:val="13"/>
          <w:szCs w:val="13"/>
        </w:rPr>
        <w:t>tus</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neeg</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ua</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hauj</w:t>
      </w:r>
      <w:proofErr w:type="spellEnd"/>
      <w:r>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lwm</w:t>
      </w:r>
      <w:proofErr w:type="spellEnd"/>
      <w:r w:rsidR="00F2670D" w:rsidRPr="009B5B66">
        <w:rPr>
          <w:rFonts w:ascii="Arial" w:eastAsia="Arial" w:hAnsi="Arial" w:cs="Arial"/>
          <w:color w:val="494645"/>
          <w:sz w:val="13"/>
          <w:szCs w:val="13"/>
        </w:rPr>
        <w:t xml:space="preserve"> </w:t>
      </w:r>
      <w:proofErr w:type="spellStart"/>
      <w:ins w:id="4937" w:author="Kaxiong" w:date="2021-06-11T17:58:00Z">
        <w:r w:rsidR="00B82A15">
          <w:rPr>
            <w:rFonts w:ascii="Arial" w:eastAsia="Arial" w:hAnsi="Arial" w:cs="Arial"/>
            <w:color w:val="494645"/>
            <w:sz w:val="13"/>
            <w:szCs w:val="13"/>
          </w:rPr>
          <w:t>txwm</w:t>
        </w:r>
        <w:proofErr w:type="spellEnd"/>
        <w:r w:rsidR="00B82A15">
          <w:rPr>
            <w:rFonts w:ascii="Arial" w:eastAsia="Arial" w:hAnsi="Arial" w:cs="Arial"/>
            <w:color w:val="494645"/>
            <w:sz w:val="13"/>
            <w:szCs w:val="13"/>
          </w:rPr>
          <w:t xml:space="preserve"> </w:t>
        </w:r>
        <w:proofErr w:type="spellStart"/>
        <w:r w:rsidR="00B82A15">
          <w:rPr>
            <w:rFonts w:ascii="Arial" w:eastAsia="Arial" w:hAnsi="Arial" w:cs="Arial"/>
            <w:color w:val="494645"/>
            <w:sz w:val="13"/>
            <w:szCs w:val="13"/>
          </w:rPr>
          <w:t>hnub</w:t>
        </w:r>
      </w:ins>
      <w:proofErr w:type="spellEnd"/>
      <w:del w:id="4938" w:author="Kaxiong" w:date="2021-06-11T17:58:00Z">
        <w:r w:rsidR="00F2670D" w:rsidRPr="009B5B66" w:rsidDel="00B82A15">
          <w:rPr>
            <w:rFonts w:ascii="Arial" w:eastAsia="Arial" w:hAnsi="Arial" w:cs="Arial"/>
            <w:color w:val="494645"/>
            <w:sz w:val="13"/>
            <w:szCs w:val="13"/>
          </w:rPr>
          <w:delText>puv sij</w:delText>
        </w:r>
        <w:r w:rsidDel="00B82A15">
          <w:rPr>
            <w:rFonts w:ascii="Arial" w:eastAsia="Arial" w:hAnsi="Arial" w:cs="Arial"/>
            <w:color w:val="494645"/>
            <w:sz w:val="13"/>
            <w:szCs w:val="13"/>
          </w:rPr>
          <w:delText xml:space="preserve"> </w:delText>
        </w:r>
        <w:r w:rsidR="00F2670D" w:rsidRPr="009B5B66" w:rsidDel="00B82A15">
          <w:rPr>
            <w:rFonts w:ascii="Arial" w:eastAsia="Arial" w:hAnsi="Arial" w:cs="Arial"/>
            <w:color w:val="494645"/>
            <w:sz w:val="13"/>
            <w:szCs w:val="13"/>
          </w:rPr>
          <w:delText>hawm</w:delText>
        </w:r>
      </w:del>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yuav</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tsum</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ua</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raws</w:t>
      </w:r>
      <w:proofErr w:type="spellEnd"/>
    </w:p>
    <w:p w14:paraId="134FA5E9" w14:textId="77777777" w:rsidR="00BF3E5F" w:rsidRPr="009B5B66" w:rsidRDefault="00BF3E5F">
      <w:pPr>
        <w:spacing w:line="1" w:lineRule="exact"/>
        <w:rPr>
          <w:rFonts w:ascii="Arial" w:eastAsia="Arial" w:hAnsi="Arial" w:cs="Arial"/>
          <w:color w:val="494645"/>
          <w:sz w:val="18"/>
          <w:szCs w:val="18"/>
        </w:rPr>
      </w:pPr>
    </w:p>
    <w:p w14:paraId="719CA393" w14:textId="3F8E9394" w:rsidR="00BF3E5F" w:rsidRPr="009B5B66" w:rsidRDefault="00F2670D">
      <w:pPr>
        <w:ind w:left="366"/>
        <w:rPr>
          <w:rFonts w:ascii="Arial" w:eastAsia="Arial" w:hAnsi="Arial" w:cs="Arial"/>
          <w:color w:val="494645"/>
          <w:sz w:val="18"/>
          <w:szCs w:val="18"/>
        </w:rPr>
      </w:pPr>
      <w:r w:rsidRPr="009B5B66">
        <w:rPr>
          <w:rFonts w:ascii="Arial" w:eastAsia="Arial" w:hAnsi="Arial" w:cs="Arial"/>
          <w:color w:val="494645"/>
          <w:sz w:val="13"/>
          <w:szCs w:val="13"/>
        </w:rPr>
        <w:t xml:space="preserve">los </w:t>
      </w:r>
      <w:proofErr w:type="spellStart"/>
      <w:r w:rsidRPr="009B5B66">
        <w:rPr>
          <w:rFonts w:ascii="Arial" w:eastAsia="Arial" w:hAnsi="Arial" w:cs="Arial"/>
          <w:color w:val="494645"/>
          <w:sz w:val="13"/>
          <w:szCs w:val="13"/>
        </w:rPr>
        <w:t>ntawm</w:t>
      </w:r>
      <w:proofErr w:type="spellEnd"/>
      <w:r w:rsidRPr="009B5B66">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lub</w:t>
      </w:r>
      <w:proofErr w:type="spellEnd"/>
      <w:r w:rsidR="002E5600">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cuaj</w:t>
      </w:r>
      <w:proofErr w:type="spellEnd"/>
      <w:r w:rsidR="002E5600">
        <w:rPr>
          <w:rFonts w:ascii="Arial" w:eastAsia="Arial" w:hAnsi="Arial" w:cs="Arial"/>
          <w:color w:val="494645"/>
          <w:sz w:val="13"/>
          <w:szCs w:val="13"/>
        </w:rPr>
        <w:t xml:space="preserve"> </w:t>
      </w:r>
      <w:proofErr w:type="spellStart"/>
      <w:r w:rsidR="002E5600">
        <w:rPr>
          <w:rFonts w:ascii="Arial" w:eastAsia="Arial" w:hAnsi="Arial" w:cs="Arial"/>
          <w:color w:val="494645"/>
          <w:sz w:val="13"/>
          <w:szCs w:val="13"/>
        </w:rPr>
        <w:t>hlis</w:t>
      </w:r>
      <w:proofErr w:type="spellEnd"/>
      <w:r w:rsidRPr="009B5B66">
        <w:rPr>
          <w:rFonts w:ascii="Arial" w:eastAsia="Arial" w:hAnsi="Arial" w:cs="Arial"/>
          <w:color w:val="494645"/>
          <w:sz w:val="13"/>
          <w:szCs w:val="13"/>
        </w:rPr>
        <w:t xml:space="preserve"> </w:t>
      </w:r>
      <w:proofErr w:type="spellStart"/>
      <w:ins w:id="4939" w:author="Kaxiong" w:date="2021-06-11T17:58:00Z">
        <w:r w:rsidR="00B82A15">
          <w:rPr>
            <w:rFonts w:ascii="Arial" w:eastAsia="Arial" w:hAnsi="Arial" w:cs="Arial"/>
            <w:color w:val="494645"/>
            <w:sz w:val="13"/>
            <w:szCs w:val="13"/>
          </w:rPr>
          <w:t>hnub</w:t>
        </w:r>
        <w:proofErr w:type="spellEnd"/>
        <w:r w:rsidR="00B82A15">
          <w:rPr>
            <w:rFonts w:ascii="Arial" w:eastAsia="Arial" w:hAnsi="Arial" w:cs="Arial"/>
            <w:color w:val="494645"/>
            <w:sz w:val="13"/>
            <w:szCs w:val="13"/>
          </w:rPr>
          <w:t xml:space="preserve"> tim</w:t>
        </w:r>
      </w:ins>
      <w:r w:rsidRPr="009B5B66">
        <w:rPr>
          <w:rFonts w:ascii="Arial" w:eastAsia="Arial" w:hAnsi="Arial" w:cs="Arial"/>
          <w:color w:val="494645"/>
          <w:sz w:val="13"/>
          <w:szCs w:val="13"/>
        </w:rPr>
        <w:t xml:space="preserve">18, 2017. </w:t>
      </w:r>
    </w:p>
    <w:p w14:paraId="213C26A1" w14:textId="77777777" w:rsidR="00BF3E5F" w:rsidRPr="009B5B66" w:rsidRDefault="00BF3E5F">
      <w:pPr>
        <w:spacing w:line="72" w:lineRule="exact"/>
        <w:rPr>
          <w:rFonts w:ascii="Arial" w:eastAsia="Arial" w:hAnsi="Arial" w:cs="Arial"/>
          <w:color w:val="494645"/>
          <w:sz w:val="18"/>
          <w:szCs w:val="18"/>
        </w:rPr>
      </w:pPr>
    </w:p>
    <w:p w14:paraId="1BA2BB71" w14:textId="4A36009C" w:rsidR="00BF3E5F" w:rsidRDefault="00B82A15">
      <w:pPr>
        <w:numPr>
          <w:ilvl w:val="0"/>
          <w:numId w:val="27"/>
        </w:numPr>
        <w:tabs>
          <w:tab w:val="left" w:pos="366"/>
        </w:tabs>
        <w:ind w:left="366" w:hanging="366"/>
        <w:rPr>
          <w:rFonts w:ascii="Arial" w:eastAsia="Arial" w:hAnsi="Arial" w:cs="Arial"/>
          <w:b/>
          <w:bCs/>
          <w:color w:val="494645"/>
          <w:sz w:val="18"/>
          <w:szCs w:val="18"/>
        </w:rPr>
      </w:pPr>
      <w:proofErr w:type="spellStart"/>
      <w:ins w:id="4940" w:author="Kaxiong" w:date="2021-06-11T17:59:00Z">
        <w:r>
          <w:rPr>
            <w:rFonts w:ascii="Arial" w:eastAsia="Arial" w:hAnsi="Arial" w:cs="Arial"/>
            <w:color w:val="494645"/>
            <w:sz w:val="13"/>
            <w:szCs w:val="13"/>
          </w:rPr>
          <w:t>Lwm</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tus</w:t>
        </w:r>
      </w:ins>
      <w:proofErr w:type="spellEnd"/>
      <w:del w:id="4941" w:author="Kaxiong" w:date="2021-06-11T17:59:00Z">
        <w:r w:rsidR="002E5600" w:rsidRPr="009B5B66" w:rsidDel="00B82A15">
          <w:rPr>
            <w:rFonts w:ascii="Arial" w:eastAsia="Arial" w:hAnsi="Arial" w:cs="Arial"/>
            <w:color w:val="494645"/>
            <w:sz w:val="13"/>
            <w:szCs w:val="13"/>
          </w:rPr>
          <w:delText>Sawv daws</w:delText>
        </w:r>
      </w:del>
      <w:r w:rsidR="002E5600"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ntxiv</w:t>
      </w:r>
      <w:proofErr w:type="spellEnd"/>
      <w:r w:rsidR="00F2670D" w:rsidRPr="009B5B66">
        <w:rPr>
          <w:rFonts w:ascii="Arial" w:eastAsia="Arial" w:hAnsi="Arial" w:cs="Arial"/>
          <w:color w:val="494645"/>
          <w:sz w:val="13"/>
          <w:szCs w:val="13"/>
        </w:rPr>
        <w:t xml:space="preserve"> – </w:t>
      </w:r>
      <w:proofErr w:type="spellStart"/>
      <w:r w:rsidR="00F2670D" w:rsidRPr="009B5B66">
        <w:rPr>
          <w:rFonts w:ascii="Arial" w:eastAsia="Arial" w:hAnsi="Arial" w:cs="Arial"/>
          <w:color w:val="494645"/>
          <w:sz w:val="13"/>
          <w:szCs w:val="13"/>
        </w:rPr>
        <w:t>Koj</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yuav</w:t>
      </w:r>
      <w:proofErr w:type="spellEnd"/>
      <w:r w:rsidR="00F2670D" w:rsidRPr="009B5B66">
        <w:rPr>
          <w:rFonts w:ascii="Arial" w:eastAsia="Arial" w:hAnsi="Arial" w:cs="Arial"/>
          <w:color w:val="494645"/>
          <w:sz w:val="13"/>
          <w:szCs w:val="13"/>
        </w:rPr>
        <w:t xml:space="preserve"> </w:t>
      </w:r>
      <w:proofErr w:type="spellStart"/>
      <w:r w:rsidR="00F2670D" w:rsidRPr="009B5B66">
        <w:rPr>
          <w:rFonts w:ascii="Arial" w:eastAsia="Arial" w:hAnsi="Arial" w:cs="Arial"/>
          <w:color w:val="494645"/>
          <w:sz w:val="13"/>
          <w:szCs w:val="13"/>
        </w:rPr>
        <w:t>tsum</w:t>
      </w:r>
      <w:proofErr w:type="spellEnd"/>
    </w:p>
    <w:p w14:paraId="4CFDA66E" w14:textId="77777777" w:rsidR="00BF3E5F" w:rsidRDefault="00BF3E5F">
      <w:pPr>
        <w:spacing w:line="8" w:lineRule="exact"/>
        <w:rPr>
          <w:sz w:val="20"/>
          <w:szCs w:val="20"/>
        </w:rPr>
      </w:pPr>
    </w:p>
    <w:p w14:paraId="39E6B5A2" w14:textId="77777777" w:rsidR="00BF3E5F" w:rsidRDefault="00BF3E5F">
      <w:pPr>
        <w:sectPr w:rsidR="00BF3E5F">
          <w:type w:val="continuous"/>
          <w:pgSz w:w="12240" w:h="15840"/>
          <w:pgMar w:top="851" w:right="700" w:bottom="0" w:left="792" w:header="0" w:footer="0" w:gutter="0"/>
          <w:cols w:num="3" w:space="720" w:equalWidth="0">
            <w:col w:w="2648" w:space="580"/>
            <w:col w:w="3720" w:space="494"/>
            <w:col w:w="3306"/>
          </w:cols>
        </w:sectPr>
      </w:pPr>
    </w:p>
    <w:p w14:paraId="62D2E25D" w14:textId="77777777" w:rsidR="00BF3E5F" w:rsidRDefault="00BF3E5F">
      <w:pPr>
        <w:spacing w:line="122" w:lineRule="exact"/>
        <w:rPr>
          <w:sz w:val="20"/>
          <w:szCs w:val="20"/>
        </w:rPr>
      </w:pPr>
    </w:p>
    <w:p w14:paraId="4F42F3CF" w14:textId="436A75C6" w:rsidR="00BF3E5F" w:rsidRDefault="00C7326A">
      <w:pPr>
        <w:ind w:left="1288"/>
        <w:rPr>
          <w:sz w:val="20"/>
          <w:szCs w:val="20"/>
        </w:rPr>
      </w:pPr>
      <w:proofErr w:type="spellStart"/>
      <w:r w:rsidRPr="00C7326A">
        <w:rPr>
          <w:rFonts w:ascii="Arial" w:eastAsia="Arial" w:hAnsi="Arial" w:cs="Arial"/>
          <w:i/>
          <w:iCs/>
          <w:color w:val="494645"/>
          <w:sz w:val="14"/>
          <w:szCs w:val="14"/>
        </w:rPr>
        <w:t>Tseem</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muaj</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lus</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nug</w:t>
      </w:r>
      <w:proofErr w:type="spellEnd"/>
      <w:r w:rsidRPr="00C7326A">
        <w:rPr>
          <w:rFonts w:ascii="Arial" w:eastAsia="Arial" w:hAnsi="Arial" w:cs="Arial"/>
          <w:i/>
          <w:iCs/>
          <w:color w:val="494645"/>
          <w:sz w:val="14"/>
          <w:szCs w:val="14"/>
        </w:rPr>
        <w:t xml:space="preserve">? </w:t>
      </w:r>
      <w:proofErr w:type="spellStart"/>
      <w:ins w:id="4942" w:author="Kaxiong" w:date="2021-06-11T17:30:00Z">
        <w:r w:rsidR="00886206">
          <w:rPr>
            <w:rFonts w:ascii="Arial" w:eastAsia="Arial" w:hAnsi="Arial" w:cs="Arial"/>
            <w:i/>
            <w:iCs/>
            <w:color w:val="494645"/>
            <w:sz w:val="14"/>
            <w:szCs w:val="14"/>
          </w:rPr>
          <w:t>Saib</w:t>
        </w:r>
        <w:proofErr w:type="spellEnd"/>
        <w:r w:rsidR="00886206">
          <w:rPr>
            <w:rFonts w:ascii="Arial" w:eastAsia="Arial" w:hAnsi="Arial" w:cs="Arial"/>
            <w:i/>
            <w:iCs/>
            <w:color w:val="494645"/>
            <w:sz w:val="14"/>
            <w:szCs w:val="14"/>
          </w:rPr>
          <w:t xml:space="preserve"> </w:t>
        </w:r>
        <w:proofErr w:type="spellStart"/>
        <w:r w:rsidR="00886206">
          <w:rPr>
            <w:rFonts w:ascii="Arial" w:eastAsia="Arial" w:hAnsi="Arial" w:cs="Arial"/>
            <w:i/>
            <w:iCs/>
            <w:color w:val="494645"/>
            <w:sz w:val="14"/>
            <w:szCs w:val="14"/>
          </w:rPr>
          <w:t>kev</w:t>
        </w:r>
        <w:proofErr w:type="spellEnd"/>
        <w:r w:rsidR="00886206">
          <w:rPr>
            <w:rFonts w:ascii="Arial" w:eastAsia="Arial" w:hAnsi="Arial" w:cs="Arial"/>
            <w:i/>
            <w:iCs/>
            <w:color w:val="494645"/>
            <w:sz w:val="14"/>
            <w:szCs w:val="14"/>
          </w:rPr>
          <w:t xml:space="preserve"> </w:t>
        </w:r>
        <w:proofErr w:type="spellStart"/>
        <w:r w:rsidR="00886206">
          <w:rPr>
            <w:rFonts w:ascii="Arial" w:eastAsia="Arial" w:hAnsi="Arial" w:cs="Arial"/>
            <w:i/>
            <w:iCs/>
            <w:color w:val="494645"/>
            <w:sz w:val="14"/>
            <w:szCs w:val="14"/>
          </w:rPr>
          <w:t>hais</w:t>
        </w:r>
        <w:proofErr w:type="spellEnd"/>
        <w:r w:rsidR="00886206">
          <w:rPr>
            <w:rFonts w:ascii="Arial" w:eastAsia="Arial" w:hAnsi="Arial" w:cs="Arial"/>
            <w:i/>
            <w:iCs/>
            <w:color w:val="494645"/>
            <w:sz w:val="14"/>
            <w:szCs w:val="14"/>
          </w:rPr>
          <w:t xml:space="preserve"> </w:t>
        </w:r>
        <w:proofErr w:type="spellStart"/>
        <w:r w:rsidR="00886206">
          <w:rPr>
            <w:rFonts w:ascii="Arial" w:eastAsia="Arial" w:hAnsi="Arial" w:cs="Arial"/>
            <w:i/>
            <w:iCs/>
            <w:color w:val="494645"/>
            <w:sz w:val="14"/>
            <w:szCs w:val="14"/>
          </w:rPr>
          <w:t>ntxiv</w:t>
        </w:r>
        <w:proofErr w:type="spellEnd"/>
        <w:r w:rsidR="00886206">
          <w:rPr>
            <w:rFonts w:ascii="Arial" w:eastAsia="Arial" w:hAnsi="Arial" w:cs="Arial"/>
            <w:i/>
            <w:iCs/>
            <w:color w:val="494645"/>
            <w:sz w:val="14"/>
            <w:szCs w:val="14"/>
          </w:rPr>
          <w:t xml:space="preserve"> </w:t>
        </w:r>
      </w:ins>
      <w:del w:id="4943" w:author="Kaxiong" w:date="2021-06-11T17:30:00Z">
        <w:r w:rsidRPr="00C7326A" w:rsidDel="00886206">
          <w:rPr>
            <w:rFonts w:ascii="Arial" w:eastAsia="Arial" w:hAnsi="Arial" w:cs="Arial"/>
            <w:i/>
            <w:iCs/>
            <w:color w:val="494645"/>
            <w:sz w:val="14"/>
            <w:szCs w:val="14"/>
          </w:rPr>
          <w:delText xml:space="preserve">Npaj mus </w:delText>
        </w:r>
      </w:del>
      <w:proofErr w:type="spellStart"/>
      <w:r w:rsidRPr="00C7326A">
        <w:rPr>
          <w:rFonts w:ascii="Arial" w:eastAsia="Arial" w:hAnsi="Arial" w:cs="Arial"/>
          <w:i/>
          <w:iCs/>
          <w:color w:val="494645"/>
          <w:sz w:val="14"/>
          <w:szCs w:val="14"/>
        </w:rPr>
        <w:t>rau</w:t>
      </w:r>
      <w:proofErr w:type="spellEnd"/>
      <w:r w:rsidRPr="00C7326A">
        <w:rPr>
          <w:rFonts w:ascii="Arial" w:eastAsia="Arial" w:hAnsi="Arial" w:cs="Arial"/>
          <w:i/>
          <w:iCs/>
          <w:color w:val="494645"/>
          <w:sz w:val="14"/>
          <w:szCs w:val="14"/>
        </w:rPr>
        <w:t xml:space="preserve"> </w:t>
      </w:r>
      <w:proofErr w:type="spellStart"/>
      <w:r w:rsidRPr="00C7326A">
        <w:rPr>
          <w:rFonts w:ascii="Arial" w:eastAsia="Arial" w:hAnsi="Arial" w:cs="Arial"/>
          <w:i/>
          <w:iCs/>
          <w:color w:val="494645"/>
          <w:sz w:val="14"/>
          <w:szCs w:val="14"/>
        </w:rPr>
        <w:t>nploo</w:t>
      </w:r>
      <w:ins w:id="4944" w:author="Kaxiong" w:date="2021-06-11T17:31:00Z">
        <w:r w:rsidR="00886206">
          <w:rPr>
            <w:rFonts w:ascii="Arial" w:eastAsia="Arial" w:hAnsi="Arial" w:cs="Arial"/>
            <w:i/>
            <w:iCs/>
            <w:color w:val="494645"/>
            <w:sz w:val="14"/>
            <w:szCs w:val="14"/>
          </w:rPr>
          <w:t>g</w:t>
        </w:r>
      </w:ins>
      <w:proofErr w:type="spellEnd"/>
      <w:del w:id="4945" w:author="Kaxiong" w:date="2021-06-11T17:31:00Z">
        <w:r w:rsidRPr="00C7326A" w:rsidDel="00886206">
          <w:rPr>
            <w:rFonts w:ascii="Arial" w:eastAsia="Arial" w:hAnsi="Arial" w:cs="Arial"/>
            <w:i/>
            <w:iCs/>
            <w:color w:val="494645"/>
            <w:sz w:val="14"/>
            <w:szCs w:val="14"/>
          </w:rPr>
          <w:delText>j</w:delText>
        </w:r>
      </w:del>
      <w:r w:rsidRPr="00C7326A">
        <w:rPr>
          <w:rFonts w:ascii="Arial" w:eastAsia="Arial" w:hAnsi="Arial" w:cs="Arial"/>
          <w:i/>
          <w:iCs/>
          <w:color w:val="494645"/>
          <w:sz w:val="14"/>
          <w:szCs w:val="14"/>
        </w:rPr>
        <w:t xml:space="preserve"> </w:t>
      </w:r>
      <w:r w:rsidR="00F2670D" w:rsidRPr="00886206">
        <w:rPr>
          <w:rFonts w:ascii="Arial" w:eastAsia="Arial" w:hAnsi="Arial" w:cs="Arial"/>
          <w:i/>
          <w:iCs/>
          <w:color w:val="494645"/>
          <w:sz w:val="14"/>
          <w:szCs w:val="14"/>
          <w:rPrChange w:id="4946" w:author="Kaxiong" w:date="2021-06-11T17:31:00Z">
            <w:rPr>
              <w:rFonts w:ascii="Arial" w:eastAsia="Arial" w:hAnsi="Arial" w:cs="Arial"/>
              <w:b/>
              <w:bCs/>
              <w:i/>
              <w:iCs/>
              <w:color w:val="494645"/>
              <w:sz w:val="14"/>
              <w:szCs w:val="14"/>
            </w:rPr>
          </w:rPrChange>
        </w:rPr>
        <w:t xml:space="preserve">tom </w:t>
      </w:r>
      <w:proofErr w:type="spellStart"/>
      <w:r w:rsidR="00F2670D" w:rsidRPr="00886206">
        <w:rPr>
          <w:rFonts w:ascii="Arial" w:eastAsia="Arial" w:hAnsi="Arial" w:cs="Arial"/>
          <w:i/>
          <w:iCs/>
          <w:color w:val="494645"/>
          <w:sz w:val="14"/>
          <w:szCs w:val="14"/>
          <w:rPrChange w:id="4947" w:author="Kaxiong" w:date="2021-06-11T17:31:00Z">
            <w:rPr>
              <w:rFonts w:ascii="Arial" w:eastAsia="Arial" w:hAnsi="Arial" w:cs="Arial"/>
              <w:b/>
              <w:bCs/>
              <w:i/>
              <w:iCs/>
              <w:color w:val="494645"/>
              <w:sz w:val="14"/>
              <w:szCs w:val="14"/>
            </w:rPr>
          </w:rPrChange>
        </w:rPr>
        <w:t>ntej</w:t>
      </w:r>
      <w:proofErr w:type="spellEnd"/>
      <w:r w:rsidR="00F2670D">
        <w:rPr>
          <w:rFonts w:ascii="Arial" w:eastAsia="Arial" w:hAnsi="Arial" w:cs="Arial"/>
          <w:b/>
          <w:bCs/>
          <w:i/>
          <w:iCs/>
          <w:color w:val="494645"/>
          <w:sz w:val="13"/>
          <w:szCs w:val="13"/>
        </w:rPr>
        <w:t>.</w:t>
      </w:r>
    </w:p>
    <w:p w14:paraId="569026DD" w14:textId="77777777" w:rsidR="00BF3E5F" w:rsidRDefault="00F2670D">
      <w:pPr>
        <w:spacing w:line="20" w:lineRule="exact"/>
        <w:rPr>
          <w:sz w:val="20"/>
          <w:szCs w:val="20"/>
        </w:rPr>
      </w:pPr>
      <w:r>
        <w:rPr>
          <w:noProof/>
          <w:sz w:val="20"/>
          <w:szCs w:val="20"/>
        </w:rPr>
        <w:drawing>
          <wp:anchor distT="0" distB="0" distL="114300" distR="114300" simplePos="0" relativeHeight="251645440" behindDoc="1" locked="0" layoutInCell="0" allowOverlap="1" wp14:anchorId="2436EC1A" wp14:editId="023CC069">
            <wp:simplePos x="0" y="0"/>
            <wp:positionH relativeFrom="column">
              <wp:posOffset>-502285</wp:posOffset>
            </wp:positionH>
            <wp:positionV relativeFrom="paragraph">
              <wp:posOffset>147955</wp:posOffset>
            </wp:positionV>
            <wp:extent cx="7772400" cy="3162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732FBDE1" w14:textId="77777777" w:rsidR="00BF3E5F" w:rsidRDefault="00F2670D">
      <w:pPr>
        <w:spacing w:line="20" w:lineRule="exact"/>
        <w:rPr>
          <w:sz w:val="20"/>
          <w:szCs w:val="20"/>
        </w:rPr>
      </w:pPr>
      <w:r>
        <w:rPr>
          <w:sz w:val="20"/>
          <w:szCs w:val="20"/>
        </w:rPr>
        <w:br w:type="column"/>
      </w:r>
    </w:p>
    <w:p w14:paraId="09945987" w14:textId="7F04BDB4" w:rsidR="00BF3E5F" w:rsidRDefault="00F2670D">
      <w:pPr>
        <w:rPr>
          <w:sz w:val="20"/>
          <w:szCs w:val="20"/>
        </w:rPr>
      </w:pPr>
      <w:proofErr w:type="spellStart"/>
      <w:r w:rsidRPr="006A26C1">
        <w:rPr>
          <w:rFonts w:ascii="Arial" w:eastAsia="Arial" w:hAnsi="Arial" w:cs="Arial"/>
          <w:color w:val="494645"/>
          <w:sz w:val="14"/>
          <w:szCs w:val="14"/>
        </w:rPr>
        <w:t>ua</w:t>
      </w:r>
      <w:proofErr w:type="spellEnd"/>
      <w:r w:rsidRPr="006A26C1">
        <w:rPr>
          <w:rFonts w:ascii="Arial" w:eastAsia="Arial" w:hAnsi="Arial" w:cs="Arial"/>
          <w:color w:val="494645"/>
          <w:sz w:val="14"/>
          <w:szCs w:val="14"/>
        </w:rPr>
        <w:t xml:space="preserve"> </w:t>
      </w:r>
      <w:proofErr w:type="spellStart"/>
      <w:r w:rsidRPr="006A26C1">
        <w:rPr>
          <w:rFonts w:ascii="Arial" w:eastAsia="Arial" w:hAnsi="Arial" w:cs="Arial"/>
          <w:color w:val="494645"/>
          <w:sz w:val="14"/>
          <w:szCs w:val="14"/>
        </w:rPr>
        <w:t>raws</w:t>
      </w:r>
      <w:proofErr w:type="spellEnd"/>
      <w:r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lub</w:t>
      </w:r>
      <w:proofErr w:type="spellEnd"/>
      <w:r w:rsidR="002E5600"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cuaj</w:t>
      </w:r>
      <w:proofErr w:type="spellEnd"/>
      <w:r w:rsidR="002E5600" w:rsidRPr="006A26C1">
        <w:rPr>
          <w:rFonts w:ascii="Arial" w:eastAsia="Arial" w:hAnsi="Arial" w:cs="Arial"/>
          <w:color w:val="494645"/>
          <w:sz w:val="14"/>
          <w:szCs w:val="14"/>
        </w:rPr>
        <w:t xml:space="preserve"> </w:t>
      </w:r>
      <w:proofErr w:type="spellStart"/>
      <w:r w:rsidR="002E5600" w:rsidRPr="006A26C1">
        <w:rPr>
          <w:rFonts w:ascii="Arial" w:eastAsia="Arial" w:hAnsi="Arial" w:cs="Arial"/>
          <w:color w:val="494645"/>
          <w:sz w:val="14"/>
          <w:szCs w:val="14"/>
        </w:rPr>
        <w:t>hlis</w:t>
      </w:r>
      <w:proofErr w:type="spellEnd"/>
      <w:r w:rsidR="006A26C1" w:rsidRPr="006A26C1">
        <w:rPr>
          <w:rFonts w:ascii="Arial" w:eastAsia="Arial" w:hAnsi="Arial" w:cs="Arial"/>
          <w:color w:val="494645"/>
          <w:sz w:val="14"/>
          <w:szCs w:val="14"/>
        </w:rPr>
        <w:t xml:space="preserve"> </w:t>
      </w:r>
      <w:proofErr w:type="spellStart"/>
      <w:r w:rsidR="006A26C1" w:rsidRPr="006A26C1">
        <w:rPr>
          <w:rFonts w:ascii="Arial" w:eastAsia="Arial" w:hAnsi="Arial" w:cs="Arial"/>
          <w:color w:val="494645"/>
          <w:sz w:val="14"/>
          <w:szCs w:val="14"/>
        </w:rPr>
        <w:t>hnub</w:t>
      </w:r>
      <w:proofErr w:type="spellEnd"/>
      <w:r w:rsidR="006A26C1" w:rsidRPr="006A26C1">
        <w:rPr>
          <w:rFonts w:ascii="Arial" w:eastAsia="Arial" w:hAnsi="Arial" w:cs="Arial"/>
          <w:color w:val="494645"/>
          <w:sz w:val="14"/>
          <w:szCs w:val="14"/>
        </w:rPr>
        <w:t xml:space="preserve"> </w:t>
      </w:r>
      <w:proofErr w:type="spellStart"/>
      <w:r w:rsidR="006A26C1" w:rsidRPr="006A26C1">
        <w:rPr>
          <w:rFonts w:ascii="Arial" w:eastAsia="Arial" w:hAnsi="Arial" w:cs="Arial"/>
          <w:color w:val="494645"/>
          <w:sz w:val="14"/>
          <w:szCs w:val="14"/>
        </w:rPr>
        <w:t>tim</w:t>
      </w:r>
      <w:proofErr w:type="spellEnd"/>
      <w:r w:rsidRPr="006A26C1">
        <w:rPr>
          <w:rFonts w:ascii="Arial" w:eastAsia="Arial" w:hAnsi="Arial" w:cs="Arial"/>
          <w:color w:val="494645"/>
          <w:sz w:val="14"/>
          <w:szCs w:val="14"/>
        </w:rPr>
        <w:t xml:space="preserve"> 19, 2016</w:t>
      </w:r>
      <w:r>
        <w:rPr>
          <w:rFonts w:ascii="Arial" w:eastAsia="Arial" w:hAnsi="Arial" w:cs="Arial"/>
          <w:b/>
          <w:bCs/>
          <w:color w:val="494645"/>
          <w:sz w:val="16"/>
          <w:szCs w:val="16"/>
        </w:rPr>
        <w:t>.</w:t>
      </w:r>
    </w:p>
    <w:p w14:paraId="1B3B3C07" w14:textId="77777777" w:rsidR="00BF3E5F" w:rsidRDefault="00BF3E5F">
      <w:pPr>
        <w:spacing w:line="287" w:lineRule="exact"/>
        <w:rPr>
          <w:sz w:val="20"/>
          <w:szCs w:val="20"/>
        </w:rPr>
      </w:pPr>
    </w:p>
    <w:p w14:paraId="4A7AA3EC" w14:textId="77777777" w:rsidR="00BF3E5F" w:rsidRDefault="00BF3E5F">
      <w:pPr>
        <w:sectPr w:rsidR="00BF3E5F">
          <w:type w:val="continuous"/>
          <w:pgSz w:w="12240" w:h="15840"/>
          <w:pgMar w:top="851" w:right="700" w:bottom="0" w:left="792" w:header="0" w:footer="0" w:gutter="0"/>
          <w:cols w:num="2" w:space="720" w:equalWidth="0">
            <w:col w:w="7088" w:space="720"/>
            <w:col w:w="2940"/>
          </w:cols>
        </w:sectPr>
      </w:pPr>
    </w:p>
    <w:p w14:paraId="5DEF643B" w14:textId="77777777" w:rsidR="00BF3E5F" w:rsidRDefault="00BF3E5F">
      <w:pPr>
        <w:spacing w:line="129" w:lineRule="exact"/>
        <w:rPr>
          <w:sz w:val="20"/>
          <w:szCs w:val="20"/>
        </w:rPr>
      </w:pPr>
    </w:p>
    <w:p w14:paraId="43E520EC" w14:textId="1FFD4346" w:rsidR="00BF3E5F" w:rsidRDefault="00F2670D">
      <w:pPr>
        <w:tabs>
          <w:tab w:val="left" w:pos="2287"/>
          <w:tab w:val="left" w:pos="4127"/>
          <w:tab w:val="left" w:pos="4947"/>
          <w:tab w:val="left" w:pos="7067"/>
          <w:tab w:val="left" w:pos="7407"/>
          <w:tab w:val="left" w:pos="9887"/>
          <w:tab w:val="left" w:pos="10607"/>
        </w:tabs>
        <w:ind w:left="1968"/>
        <w:rPr>
          <w:sz w:val="20"/>
          <w:szCs w:val="20"/>
        </w:rPr>
      </w:pPr>
      <w:r>
        <w:rPr>
          <w:rFonts w:ascii="Arial" w:eastAsia="Arial" w:hAnsi="Arial" w:cs="Arial"/>
          <w:b/>
          <w:bCs/>
          <w:color w:val="675E35"/>
          <w:sz w:val="20"/>
          <w:szCs w:val="20"/>
        </w:rPr>
        <w:t>|</w:t>
      </w:r>
      <w:r>
        <w:rPr>
          <w:sz w:val="20"/>
          <w:szCs w:val="20"/>
        </w:rPr>
        <w:tab/>
      </w:r>
      <w:r w:rsidRPr="00991EEF">
        <w:rPr>
          <w:rFonts w:ascii="Arial" w:eastAsia="Arial" w:hAnsi="Arial" w:cs="Arial"/>
          <w:color w:val="675E35"/>
          <w:sz w:val="17"/>
          <w:szCs w:val="17"/>
        </w:rPr>
        <w:t>farmcommons.org</w:t>
      </w:r>
      <w:r w:rsidRPr="00991EEF">
        <w:rPr>
          <w:sz w:val="20"/>
          <w:szCs w:val="20"/>
        </w:rPr>
        <w:tab/>
      </w:r>
      <w:r w:rsidRPr="00991EEF">
        <w:rPr>
          <w:rFonts w:ascii="Arial" w:eastAsia="Arial" w:hAnsi="Arial" w:cs="Arial"/>
          <w:color w:val="675E35"/>
          <w:sz w:val="20"/>
          <w:szCs w:val="20"/>
        </w:rPr>
        <w:t>|</w:t>
      </w:r>
      <w:r w:rsidRPr="00991EEF">
        <w:rPr>
          <w:sz w:val="20"/>
          <w:szCs w:val="20"/>
        </w:rPr>
        <w:tab/>
      </w:r>
      <w:r w:rsidRPr="00991EEF">
        <w:rPr>
          <w:rFonts w:ascii="Arial" w:eastAsia="Arial" w:hAnsi="Arial" w:cs="Arial"/>
          <w:color w:val="675E35"/>
          <w:sz w:val="16"/>
          <w:szCs w:val="16"/>
        </w:rPr>
        <w:t xml:space="preserve">FSMA – </w:t>
      </w:r>
      <w:proofErr w:type="spellStart"/>
      <w:ins w:id="4948" w:author="Kaxiong" w:date="2021-06-11T17:31:00Z">
        <w:r w:rsidR="00886206">
          <w:rPr>
            <w:rFonts w:ascii="Arial" w:eastAsia="Arial" w:hAnsi="Arial" w:cs="Arial"/>
            <w:color w:val="675E35"/>
            <w:sz w:val="16"/>
            <w:szCs w:val="16"/>
          </w:rPr>
          <w:t>Daim</w:t>
        </w:r>
        <w:proofErr w:type="spellEnd"/>
        <w:r w:rsidR="00886206">
          <w:rPr>
            <w:rFonts w:ascii="Arial" w:eastAsia="Arial" w:hAnsi="Arial" w:cs="Arial"/>
            <w:color w:val="675E35"/>
            <w:sz w:val="16"/>
            <w:szCs w:val="16"/>
          </w:rPr>
          <w:t xml:space="preserve"> </w:t>
        </w:r>
        <w:proofErr w:type="spellStart"/>
        <w:r w:rsidR="00886206">
          <w:rPr>
            <w:rFonts w:ascii="Arial" w:eastAsia="Arial" w:hAnsi="Arial" w:cs="Arial"/>
            <w:color w:val="675E35"/>
            <w:sz w:val="16"/>
            <w:szCs w:val="16"/>
          </w:rPr>
          <w:t>phiaj</w:t>
        </w:r>
        <w:proofErr w:type="spellEnd"/>
        <w:r w:rsidR="00886206">
          <w:rPr>
            <w:rFonts w:ascii="Arial" w:eastAsia="Arial" w:hAnsi="Arial" w:cs="Arial"/>
            <w:color w:val="675E35"/>
            <w:sz w:val="16"/>
            <w:szCs w:val="16"/>
          </w:rPr>
          <w:t xml:space="preserve"> </w:t>
        </w:r>
        <w:proofErr w:type="spellStart"/>
        <w:r w:rsidR="00886206">
          <w:rPr>
            <w:rFonts w:ascii="Arial" w:eastAsia="Arial" w:hAnsi="Arial" w:cs="Arial"/>
            <w:color w:val="675E35"/>
            <w:sz w:val="16"/>
            <w:szCs w:val="16"/>
          </w:rPr>
          <w:t>qhi</w:t>
        </w:r>
      </w:ins>
      <w:proofErr w:type="spellEnd"/>
      <w:del w:id="4949" w:author="Kaxiong" w:date="2021-06-11T17:31:00Z">
        <w:r w:rsidR="001A3F25" w:rsidRPr="00991EEF" w:rsidDel="00886206">
          <w:rPr>
            <w:rFonts w:ascii="Arial" w:eastAsia="Arial" w:hAnsi="Arial" w:cs="Arial"/>
            <w:color w:val="675E35"/>
            <w:sz w:val="16"/>
            <w:szCs w:val="16"/>
          </w:rPr>
          <w:delText>ntaw qhia</w:delText>
        </w:r>
      </w:del>
      <w:r w:rsidRPr="00991EEF">
        <w:rPr>
          <w:sz w:val="20"/>
          <w:szCs w:val="20"/>
        </w:rPr>
        <w:tab/>
      </w:r>
      <w:r w:rsidRPr="00991EEF">
        <w:rPr>
          <w:rFonts w:ascii="Arial" w:eastAsia="Arial" w:hAnsi="Arial" w:cs="Arial"/>
          <w:color w:val="675E35"/>
          <w:sz w:val="20"/>
          <w:szCs w:val="20"/>
        </w:rPr>
        <w:t>|</w:t>
      </w:r>
      <w:r w:rsidRPr="00991EEF">
        <w:rPr>
          <w:sz w:val="20"/>
          <w:szCs w:val="20"/>
        </w:rPr>
        <w:tab/>
      </w:r>
      <w:proofErr w:type="spellStart"/>
      <w:r w:rsidR="001A3F25" w:rsidRPr="00991EEF">
        <w:rPr>
          <w:rFonts w:ascii="Arial" w:eastAsia="Arial" w:hAnsi="Arial" w:cs="Arial"/>
          <w:color w:val="675E35"/>
          <w:sz w:val="13"/>
          <w:szCs w:val="13"/>
        </w:rPr>
        <w:t>hloo</w:t>
      </w:r>
      <w:proofErr w:type="spellEnd"/>
      <w:r w:rsidR="001A3F25" w:rsidRPr="00991EEF">
        <w:rPr>
          <w:rFonts w:ascii="Arial" w:eastAsia="Arial" w:hAnsi="Arial" w:cs="Arial"/>
          <w:color w:val="675E35"/>
          <w:sz w:val="13"/>
          <w:szCs w:val="13"/>
        </w:rPr>
        <w:t xml:space="preserve"> </w:t>
      </w:r>
      <w:proofErr w:type="spellStart"/>
      <w:r w:rsidR="001A3F25" w:rsidRPr="00991EEF">
        <w:rPr>
          <w:rFonts w:ascii="Arial" w:eastAsia="Arial" w:hAnsi="Arial" w:cs="Arial"/>
          <w:color w:val="675E35"/>
          <w:sz w:val="13"/>
          <w:szCs w:val="13"/>
        </w:rPr>
        <w:t>kho</w:t>
      </w:r>
      <w:proofErr w:type="spellEnd"/>
      <w:r w:rsidR="001A3F25" w:rsidRPr="00991EEF">
        <w:rPr>
          <w:rFonts w:ascii="Arial" w:eastAsia="Arial" w:hAnsi="Arial" w:cs="Arial"/>
          <w:color w:val="675E35"/>
          <w:sz w:val="13"/>
          <w:szCs w:val="13"/>
        </w:rPr>
        <w:t xml:space="preserve"> </w:t>
      </w:r>
      <w:proofErr w:type="spellStart"/>
      <w:r w:rsidR="001A3F25" w:rsidRPr="00991EEF">
        <w:rPr>
          <w:rFonts w:ascii="Arial" w:eastAsia="Arial" w:hAnsi="Arial" w:cs="Arial"/>
          <w:color w:val="675E35"/>
          <w:sz w:val="13"/>
          <w:szCs w:val="13"/>
        </w:rPr>
        <w:t>tshiab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Lub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Tsib</w:t>
      </w:r>
      <w:proofErr w:type="spellEnd"/>
      <w:r w:rsidRPr="00991EEF">
        <w:rPr>
          <w:rFonts w:ascii="Arial" w:eastAsia="Arial" w:hAnsi="Arial" w:cs="Arial"/>
          <w:color w:val="675E35"/>
          <w:sz w:val="13"/>
          <w:szCs w:val="13"/>
        </w:rPr>
        <w:t xml:space="preserve"> </w:t>
      </w:r>
      <w:proofErr w:type="spellStart"/>
      <w:r w:rsidRPr="00991EEF">
        <w:rPr>
          <w:rFonts w:ascii="Arial" w:eastAsia="Arial" w:hAnsi="Arial" w:cs="Arial"/>
          <w:color w:val="675E35"/>
          <w:sz w:val="13"/>
          <w:szCs w:val="13"/>
        </w:rPr>
        <w:t>Hlis</w:t>
      </w:r>
      <w:proofErr w:type="spellEnd"/>
      <w:r w:rsidRPr="00991EEF">
        <w:rPr>
          <w:rFonts w:ascii="Arial" w:eastAsia="Arial" w:hAnsi="Arial" w:cs="Arial"/>
          <w:color w:val="675E35"/>
          <w:sz w:val="13"/>
          <w:szCs w:val="13"/>
        </w:rPr>
        <w:t xml:space="preserve"> 6, 2016</w:t>
      </w:r>
      <w:r w:rsidRPr="00991EEF">
        <w:rPr>
          <w:sz w:val="20"/>
          <w:szCs w:val="20"/>
        </w:rPr>
        <w:tab/>
      </w:r>
      <w:r>
        <w:rPr>
          <w:rFonts w:ascii="Arial" w:eastAsia="Arial" w:hAnsi="Arial" w:cs="Arial"/>
          <w:b/>
          <w:bCs/>
          <w:color w:val="675E35"/>
          <w:sz w:val="20"/>
          <w:szCs w:val="20"/>
        </w:rPr>
        <w:t>|</w:t>
      </w:r>
      <w:r>
        <w:rPr>
          <w:sz w:val="20"/>
          <w:szCs w:val="20"/>
        </w:rPr>
        <w:tab/>
      </w:r>
      <w:r w:rsidRPr="00991EEF">
        <w:rPr>
          <w:rFonts w:ascii="Arial" w:eastAsia="Arial" w:hAnsi="Arial" w:cs="Arial"/>
          <w:color w:val="675E35"/>
          <w:sz w:val="16"/>
          <w:szCs w:val="16"/>
        </w:rPr>
        <w:t>4</w:t>
      </w:r>
    </w:p>
    <w:p w14:paraId="482CD061" w14:textId="77777777" w:rsidR="00BF3E5F" w:rsidRDefault="00BF3E5F">
      <w:pPr>
        <w:sectPr w:rsidR="00BF3E5F">
          <w:type w:val="continuous"/>
          <w:pgSz w:w="12240" w:h="15840"/>
          <w:pgMar w:top="851" w:right="700" w:bottom="0" w:left="792" w:header="0" w:footer="0" w:gutter="0"/>
          <w:cols w:space="720" w:equalWidth="0">
            <w:col w:w="10748"/>
          </w:cols>
        </w:sectPr>
      </w:pPr>
    </w:p>
    <w:p w14:paraId="7A43007C" w14:textId="77777777" w:rsidR="00BF3E5F" w:rsidRDefault="00F2670D">
      <w:pPr>
        <w:spacing w:line="56" w:lineRule="exact"/>
        <w:rPr>
          <w:sz w:val="20"/>
          <w:szCs w:val="20"/>
        </w:rPr>
      </w:pPr>
      <w:bookmarkStart w:id="4950" w:name="page30"/>
      <w:bookmarkEnd w:id="4950"/>
      <w:r>
        <w:rPr>
          <w:noProof/>
          <w:sz w:val="20"/>
          <w:szCs w:val="20"/>
        </w:rPr>
        <w:lastRenderedPageBreak/>
        <mc:AlternateContent>
          <mc:Choice Requires="wps">
            <w:drawing>
              <wp:anchor distT="0" distB="0" distL="114300" distR="114300" simplePos="0" relativeHeight="251646464" behindDoc="1" locked="0" layoutInCell="0" allowOverlap="1" wp14:anchorId="78D1B47F" wp14:editId="6FAE3EE7">
                <wp:simplePos x="0" y="0"/>
                <wp:positionH relativeFrom="page">
                  <wp:posOffset>456565</wp:posOffset>
                </wp:positionH>
                <wp:positionV relativeFrom="page">
                  <wp:posOffset>400050</wp:posOffset>
                </wp:positionV>
                <wp:extent cx="2160270" cy="51562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515620"/>
                        </a:xfrm>
                        <a:prstGeom prst="rect">
                          <a:avLst/>
                        </a:prstGeom>
                        <a:solidFill>
                          <a:srgbClr val="DEF2F0"/>
                        </a:solidFill>
                      </wps:spPr>
                      <wps:bodyPr/>
                    </wps:wsp>
                  </a:graphicData>
                </a:graphic>
              </wp:anchor>
            </w:drawing>
          </mc:Choice>
          <mc:Fallback>
            <w:pict>
              <v:rect w14:anchorId="3970EADA" id="Shape 21" o:spid="_x0000_s1026" style="position:absolute;margin-left:35.95pt;margin-top:31.5pt;width:170.1pt;height:40.6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" o:allowincell="f" fillcolor="#def2f0" stroked="f">
                <w10:wrap anchorx="page" anchory="page"/>
              </v:rect>
            </w:pict>
          </mc:Fallback>
        </mc:AlternateContent>
      </w:r>
    </w:p>
    <w:p w14:paraId="7776A0C9" w14:textId="77777777" w:rsidR="00BF3E5F" w:rsidRPr="00AE48E0" w:rsidRDefault="00F2670D">
      <w:pPr>
        <w:ind w:left="180"/>
        <w:rPr>
          <w:sz w:val="20"/>
          <w:szCs w:val="20"/>
        </w:rPr>
      </w:pPr>
      <w:proofErr w:type="spellStart"/>
      <w:r w:rsidRPr="00AE48E0">
        <w:rPr>
          <w:rFonts w:ascii="Arial" w:eastAsia="Arial" w:hAnsi="Arial" w:cs="Arial"/>
          <w:color w:val="649DA9"/>
          <w:sz w:val="23"/>
          <w:szCs w:val="23"/>
        </w:rPr>
        <w:t>Tseem</w:t>
      </w:r>
      <w:proofErr w:type="spellEnd"/>
      <w:r w:rsidRPr="00AE48E0">
        <w:rPr>
          <w:rFonts w:ascii="Arial" w:eastAsia="Arial" w:hAnsi="Arial" w:cs="Arial"/>
          <w:color w:val="649DA9"/>
          <w:sz w:val="23"/>
          <w:szCs w:val="23"/>
        </w:rPr>
        <w:t xml:space="preserve"> </w:t>
      </w:r>
      <w:proofErr w:type="spellStart"/>
      <w:r w:rsidRPr="00AE48E0">
        <w:rPr>
          <w:rFonts w:ascii="Arial" w:eastAsia="Arial" w:hAnsi="Arial" w:cs="Arial"/>
          <w:color w:val="649DA9"/>
          <w:sz w:val="23"/>
          <w:szCs w:val="23"/>
        </w:rPr>
        <w:t>muaj</w:t>
      </w:r>
      <w:proofErr w:type="spellEnd"/>
      <w:r w:rsidRPr="00AE48E0">
        <w:rPr>
          <w:rFonts w:ascii="Arial" w:eastAsia="Arial" w:hAnsi="Arial" w:cs="Arial"/>
          <w:color w:val="649DA9"/>
          <w:sz w:val="23"/>
          <w:szCs w:val="23"/>
        </w:rPr>
        <w:t xml:space="preserve"> </w:t>
      </w:r>
      <w:proofErr w:type="spellStart"/>
      <w:r w:rsidRPr="00AE48E0">
        <w:rPr>
          <w:rFonts w:ascii="Arial" w:eastAsia="Arial" w:hAnsi="Arial" w:cs="Arial"/>
          <w:color w:val="649DA9"/>
          <w:sz w:val="23"/>
          <w:szCs w:val="23"/>
        </w:rPr>
        <w:t>lus</w:t>
      </w:r>
      <w:proofErr w:type="spellEnd"/>
      <w:r w:rsidRPr="00AE48E0">
        <w:rPr>
          <w:rFonts w:ascii="Arial" w:eastAsia="Arial" w:hAnsi="Arial" w:cs="Arial"/>
          <w:color w:val="649DA9"/>
          <w:sz w:val="23"/>
          <w:szCs w:val="23"/>
        </w:rPr>
        <w:t xml:space="preserve"> </w:t>
      </w:r>
      <w:proofErr w:type="spellStart"/>
      <w:r w:rsidRPr="00AE48E0">
        <w:rPr>
          <w:rFonts w:ascii="Arial" w:eastAsia="Arial" w:hAnsi="Arial" w:cs="Arial"/>
          <w:color w:val="649DA9"/>
          <w:sz w:val="23"/>
          <w:szCs w:val="23"/>
        </w:rPr>
        <w:t>nug</w:t>
      </w:r>
      <w:proofErr w:type="spellEnd"/>
      <w:r w:rsidRPr="00AE48E0">
        <w:rPr>
          <w:rFonts w:ascii="Arial" w:eastAsia="Arial" w:hAnsi="Arial" w:cs="Arial"/>
          <w:color w:val="649DA9"/>
          <w:sz w:val="23"/>
          <w:szCs w:val="23"/>
        </w:rPr>
        <w:t>?</w:t>
      </w:r>
    </w:p>
    <w:p w14:paraId="1D033615" w14:textId="77777777" w:rsidR="00BF3E5F" w:rsidRDefault="00F2670D">
      <w:pPr>
        <w:spacing w:line="20" w:lineRule="exact"/>
        <w:rPr>
          <w:sz w:val="20"/>
          <w:szCs w:val="20"/>
        </w:rPr>
      </w:pPr>
      <w:r>
        <w:rPr>
          <w:sz w:val="20"/>
          <w:szCs w:val="20"/>
        </w:rPr>
        <w:br w:type="column"/>
      </w:r>
    </w:p>
    <w:p w14:paraId="1F3E8F3C" w14:textId="5A665DFC" w:rsidR="00BF3E5F" w:rsidRPr="00AE48E0" w:rsidRDefault="00F2670D">
      <w:pPr>
        <w:spacing w:line="393" w:lineRule="auto"/>
        <w:ind w:right="320"/>
        <w:rPr>
          <w:sz w:val="20"/>
          <w:szCs w:val="20"/>
        </w:rPr>
      </w:pPr>
      <w:proofErr w:type="spellStart"/>
      <w:r w:rsidRPr="00AE48E0">
        <w:rPr>
          <w:rFonts w:ascii="Arial" w:eastAsia="Arial" w:hAnsi="Arial" w:cs="Arial"/>
          <w:color w:val="494645"/>
          <w:sz w:val="16"/>
          <w:szCs w:val="16"/>
        </w:rPr>
        <w:t>Koj</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tsis</w:t>
      </w:r>
      <w:proofErr w:type="spellEnd"/>
      <w:r w:rsidR="00AE48E0">
        <w:rPr>
          <w:rFonts w:ascii="Arial" w:eastAsia="Arial" w:hAnsi="Arial" w:cs="Arial"/>
          <w:color w:val="494645"/>
          <w:sz w:val="16"/>
          <w:szCs w:val="16"/>
        </w:rPr>
        <w:t xml:space="preserve"> </w:t>
      </w:r>
      <w:proofErr w:type="spellStart"/>
      <w:r w:rsidR="00AE48E0">
        <w:rPr>
          <w:rFonts w:ascii="Arial" w:eastAsia="Arial" w:hAnsi="Arial" w:cs="Arial"/>
          <w:color w:val="494645"/>
          <w:sz w:val="16"/>
          <w:szCs w:val="16"/>
        </w:rPr>
        <w:t>yog</w:t>
      </w:r>
      <w:proofErr w:type="spellEnd"/>
      <w:r w:rsidR="00AE48E0">
        <w:rPr>
          <w:rFonts w:ascii="Arial" w:eastAsia="Arial" w:hAnsi="Arial" w:cs="Arial"/>
          <w:color w:val="494645"/>
          <w:sz w:val="16"/>
          <w:szCs w:val="16"/>
        </w:rPr>
        <w:t xml:space="preserve"> </w:t>
      </w:r>
      <w:proofErr w:type="spellStart"/>
      <w:r w:rsidR="00AE48E0">
        <w:rPr>
          <w:rFonts w:ascii="Arial" w:eastAsia="Arial" w:hAnsi="Arial" w:cs="Arial"/>
          <w:color w:val="494645"/>
          <w:sz w:val="16"/>
          <w:szCs w:val="16"/>
        </w:rPr>
        <w:t>nyob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ib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leeg</w:t>
      </w:r>
      <w:proofErr w:type="spellEnd"/>
      <w:r w:rsidRPr="00AE48E0">
        <w:rPr>
          <w:rFonts w:ascii="Arial" w:eastAsia="Arial" w:hAnsi="Arial" w:cs="Arial"/>
          <w:color w:val="494645"/>
          <w:sz w:val="16"/>
          <w:szCs w:val="16"/>
        </w:rPr>
        <w:t xml:space="preserve">!! Cov no </w:t>
      </w:r>
      <w:proofErr w:type="spellStart"/>
      <w:r w:rsidRPr="00AE48E0">
        <w:rPr>
          <w:rFonts w:ascii="Arial" w:eastAsia="Arial" w:hAnsi="Arial" w:cs="Arial"/>
          <w:color w:val="494645"/>
          <w:sz w:val="16"/>
          <w:szCs w:val="16"/>
        </w:rPr>
        <w:t>yog</w:t>
      </w:r>
      <w:proofErr w:type="spellEnd"/>
      <w:r w:rsidRPr="00AE48E0">
        <w:rPr>
          <w:rFonts w:ascii="Arial" w:eastAsia="Arial" w:hAnsi="Arial" w:cs="Arial"/>
          <w:color w:val="494645"/>
          <w:sz w:val="16"/>
          <w:szCs w:val="16"/>
        </w:rPr>
        <w:t xml:space="preserve"> cov </w:t>
      </w:r>
      <w:proofErr w:type="spellStart"/>
      <w:r w:rsidRPr="00AE48E0">
        <w:rPr>
          <w:rFonts w:ascii="Arial" w:eastAsia="Arial" w:hAnsi="Arial" w:cs="Arial"/>
          <w:color w:val="494645"/>
          <w:sz w:val="16"/>
          <w:szCs w:val="16"/>
        </w:rPr>
        <w:t>kev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cai</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nyuaj</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thiab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nws</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yuav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siv</w:t>
      </w:r>
      <w:proofErr w:type="spellEnd"/>
      <w:r w:rsidRPr="00AE48E0">
        <w:rPr>
          <w:rFonts w:ascii="Arial" w:eastAsia="Arial" w:hAnsi="Arial" w:cs="Arial"/>
          <w:color w:val="494645"/>
          <w:sz w:val="16"/>
          <w:szCs w:val="16"/>
        </w:rPr>
        <w:t xml:space="preserve"> </w:t>
      </w:r>
      <w:del w:id="4951" w:author="Kaxiong" w:date="2021-06-11T18:06:00Z">
        <w:r w:rsidRPr="00AE48E0" w:rsidDel="00B82A15">
          <w:rPr>
            <w:rFonts w:ascii="Arial" w:eastAsia="Arial" w:hAnsi="Arial" w:cs="Arial"/>
            <w:color w:val="494645"/>
            <w:sz w:val="16"/>
            <w:szCs w:val="16"/>
          </w:rPr>
          <w:delText xml:space="preserve">qee lub </w:delText>
        </w:r>
      </w:del>
      <w:proofErr w:type="spellStart"/>
      <w:r w:rsidRPr="00AE48E0">
        <w:rPr>
          <w:rFonts w:ascii="Arial" w:eastAsia="Arial" w:hAnsi="Arial" w:cs="Arial"/>
          <w:color w:val="494645"/>
          <w:sz w:val="16"/>
          <w:szCs w:val="16"/>
        </w:rPr>
        <w:t>sij</w:t>
      </w:r>
      <w:proofErr w:type="spellEnd"/>
      <w:r w:rsidR="00FA7039">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hawm</w:t>
      </w:r>
      <w:proofErr w:type="spellEnd"/>
      <w:r w:rsidRPr="00AE48E0">
        <w:rPr>
          <w:rFonts w:ascii="Arial" w:eastAsia="Arial" w:hAnsi="Arial" w:cs="Arial"/>
          <w:color w:val="494645"/>
          <w:sz w:val="16"/>
          <w:szCs w:val="16"/>
        </w:rPr>
        <w:t xml:space="preserve"> los </w:t>
      </w:r>
      <w:proofErr w:type="spellStart"/>
      <w:ins w:id="4952" w:author="Kaxiong" w:date="2021-06-11T18:06:00Z">
        <w:r w:rsidR="00B82A15">
          <w:rPr>
            <w:rFonts w:ascii="Arial" w:eastAsia="Arial" w:hAnsi="Arial" w:cs="Arial"/>
            <w:color w:val="494645"/>
            <w:sz w:val="16"/>
            <w:szCs w:val="16"/>
          </w:rPr>
          <w:t>mus</w:t>
        </w:r>
        <w:proofErr w:type="spellEnd"/>
        <w:r w:rsidR="00B82A15">
          <w:rPr>
            <w:rFonts w:ascii="Arial" w:eastAsia="Arial" w:hAnsi="Arial" w:cs="Arial"/>
            <w:color w:val="494645"/>
            <w:sz w:val="16"/>
            <w:szCs w:val="16"/>
          </w:rPr>
          <w:t xml:space="preserve"> </w:t>
        </w:r>
        <w:proofErr w:type="spellStart"/>
        <w:r w:rsidR="00B82A15">
          <w:rPr>
            <w:rFonts w:ascii="Arial" w:eastAsia="Arial" w:hAnsi="Arial" w:cs="Arial"/>
            <w:color w:val="494645"/>
            <w:sz w:val="16"/>
            <w:szCs w:val="16"/>
          </w:rPr>
          <w:t>tshuaj</w:t>
        </w:r>
        <w:proofErr w:type="spellEnd"/>
        <w:r w:rsidR="00B82A15">
          <w:rPr>
            <w:rFonts w:ascii="Arial" w:eastAsia="Arial" w:hAnsi="Arial" w:cs="Arial"/>
            <w:color w:val="494645"/>
            <w:sz w:val="16"/>
            <w:szCs w:val="16"/>
          </w:rPr>
          <w:t xml:space="preserve"> </w:t>
        </w:r>
      </w:ins>
      <w:proofErr w:type="spellStart"/>
      <w:ins w:id="4953" w:author="Kaxiong" w:date="2021-06-11T18:07:00Z">
        <w:r w:rsidR="00B82A15">
          <w:rPr>
            <w:rFonts w:ascii="Arial" w:eastAsia="Arial" w:hAnsi="Arial" w:cs="Arial"/>
            <w:color w:val="494645"/>
            <w:sz w:val="16"/>
            <w:szCs w:val="16"/>
          </w:rPr>
          <w:t>xyuas</w:t>
        </w:r>
        <w:proofErr w:type="spellEnd"/>
        <w:r w:rsidR="00B82A15">
          <w:rPr>
            <w:rFonts w:ascii="Arial" w:eastAsia="Arial" w:hAnsi="Arial" w:cs="Arial"/>
            <w:color w:val="494645"/>
            <w:sz w:val="16"/>
            <w:szCs w:val="16"/>
          </w:rPr>
          <w:t xml:space="preserve"> </w:t>
        </w:r>
      </w:ins>
      <w:del w:id="4954" w:author="Kaxiong" w:date="2021-06-11T18:07:00Z">
        <w:r w:rsidRPr="00AE48E0" w:rsidDel="00B82A15">
          <w:rPr>
            <w:rFonts w:ascii="Arial" w:eastAsia="Arial" w:hAnsi="Arial" w:cs="Arial"/>
            <w:color w:val="494645"/>
            <w:sz w:val="16"/>
            <w:szCs w:val="16"/>
          </w:rPr>
          <w:delText>xam nws tag nrho</w:delText>
        </w:r>
      </w:del>
      <w:r w:rsidRPr="00AE48E0">
        <w:rPr>
          <w:rFonts w:ascii="Arial" w:eastAsia="Arial" w:hAnsi="Arial" w:cs="Arial"/>
          <w:color w:val="494645"/>
          <w:sz w:val="16"/>
          <w:szCs w:val="16"/>
        </w:rPr>
        <w:t xml:space="preserve">. Cov </w:t>
      </w:r>
      <w:proofErr w:type="spellStart"/>
      <w:r w:rsidRPr="00AE48E0">
        <w:rPr>
          <w:rFonts w:ascii="Arial" w:eastAsia="Arial" w:hAnsi="Arial" w:cs="Arial"/>
          <w:color w:val="494645"/>
          <w:sz w:val="16"/>
          <w:szCs w:val="16"/>
        </w:rPr>
        <w:t>hauv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qab</w:t>
      </w:r>
      <w:proofErr w:type="spellEnd"/>
      <w:r w:rsidRPr="00AE48E0">
        <w:rPr>
          <w:rFonts w:ascii="Arial" w:eastAsia="Arial" w:hAnsi="Arial" w:cs="Arial"/>
          <w:color w:val="494645"/>
          <w:sz w:val="16"/>
          <w:szCs w:val="16"/>
        </w:rPr>
        <w:t xml:space="preserve"> no </w:t>
      </w:r>
      <w:proofErr w:type="spellStart"/>
      <w:r w:rsidRPr="00AE48E0">
        <w:rPr>
          <w:rFonts w:ascii="Arial" w:eastAsia="Arial" w:hAnsi="Arial" w:cs="Arial"/>
          <w:color w:val="494645"/>
          <w:sz w:val="16"/>
          <w:szCs w:val="16"/>
        </w:rPr>
        <w:t>muab</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qee</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qhov</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kev</w:t>
      </w:r>
      <w:proofErr w:type="spellEnd"/>
      <w:r w:rsidRPr="00AE48E0">
        <w:rPr>
          <w:rFonts w:ascii="Arial" w:eastAsia="Arial" w:hAnsi="Arial" w:cs="Arial"/>
          <w:color w:val="494645"/>
          <w:sz w:val="16"/>
          <w:szCs w:val="16"/>
        </w:rPr>
        <w:t xml:space="preserve"> taw </w:t>
      </w:r>
      <w:proofErr w:type="spellStart"/>
      <w:r w:rsidRPr="00AE48E0">
        <w:rPr>
          <w:rFonts w:ascii="Arial" w:eastAsia="Arial" w:hAnsi="Arial" w:cs="Arial"/>
          <w:color w:val="494645"/>
          <w:sz w:val="16"/>
          <w:szCs w:val="16"/>
        </w:rPr>
        <w:t>qhia</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kom</w:t>
      </w:r>
      <w:proofErr w:type="spellEnd"/>
      <w:r w:rsidRPr="00AE48E0">
        <w:rPr>
          <w:rFonts w:ascii="Arial" w:eastAsia="Arial" w:hAnsi="Arial" w:cs="Arial"/>
          <w:color w:val="494645"/>
          <w:sz w:val="16"/>
          <w:szCs w:val="16"/>
        </w:rPr>
        <w:t xml:space="preserve"> </w:t>
      </w:r>
      <w:proofErr w:type="spellStart"/>
      <w:r w:rsidRPr="00AE48E0">
        <w:rPr>
          <w:rFonts w:ascii="Arial" w:eastAsia="Arial" w:hAnsi="Arial" w:cs="Arial"/>
          <w:color w:val="494645"/>
          <w:sz w:val="16"/>
          <w:szCs w:val="16"/>
        </w:rPr>
        <w:t>koj</w:t>
      </w:r>
      <w:proofErr w:type="spellEnd"/>
      <w:r w:rsidRPr="00AE48E0">
        <w:rPr>
          <w:rFonts w:ascii="Arial" w:eastAsia="Arial" w:hAnsi="Arial" w:cs="Arial"/>
          <w:color w:val="494645"/>
          <w:sz w:val="16"/>
          <w:szCs w:val="16"/>
        </w:rPr>
        <w:t xml:space="preserve"> tau </w:t>
      </w:r>
      <w:proofErr w:type="spellStart"/>
      <w:r w:rsidRPr="00AE48E0">
        <w:rPr>
          <w:rFonts w:ascii="Arial" w:eastAsia="Arial" w:hAnsi="Arial" w:cs="Arial"/>
          <w:color w:val="494645"/>
          <w:sz w:val="16"/>
          <w:szCs w:val="16"/>
        </w:rPr>
        <w:t>pib</w:t>
      </w:r>
      <w:proofErr w:type="spellEnd"/>
      <w:r w:rsidRPr="00AE48E0">
        <w:rPr>
          <w:rFonts w:ascii="Arial" w:eastAsia="Arial" w:hAnsi="Arial" w:cs="Arial"/>
          <w:color w:val="494645"/>
          <w:sz w:val="16"/>
          <w:szCs w:val="16"/>
        </w:rPr>
        <w:t>.</w:t>
      </w:r>
    </w:p>
    <w:p w14:paraId="3E09AED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2D8624AC" wp14:editId="0AB01E0F">
                <wp:simplePos x="0" y="0"/>
                <wp:positionH relativeFrom="column">
                  <wp:posOffset>-2387600</wp:posOffset>
                </wp:positionH>
                <wp:positionV relativeFrom="paragraph">
                  <wp:posOffset>100330</wp:posOffset>
                </wp:positionV>
                <wp:extent cx="6858635" cy="4235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423545"/>
                        </a:xfrm>
                        <a:prstGeom prst="rect">
                          <a:avLst/>
                        </a:prstGeom>
                        <a:solidFill>
                          <a:srgbClr val="DEF2F0"/>
                        </a:solidFill>
                      </wps:spPr>
                      <wps:bodyPr/>
                    </wps:wsp>
                  </a:graphicData>
                </a:graphic>
              </wp:anchor>
            </w:drawing>
          </mc:Choice>
          <mc:Fallback>
            <w:pict>
              <v:rect w14:anchorId="16299024" id="Shape 22" o:spid="_x0000_s1026" style="position:absolute;margin-left:-188pt;margin-top:7.9pt;width:540.05pt;height:33.3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" o:allowincell="f" fillcolor="#def2f0" stroked="f"/>
            </w:pict>
          </mc:Fallback>
        </mc:AlternateContent>
      </w:r>
      <w:r>
        <w:rPr>
          <w:noProof/>
          <w:sz w:val="20"/>
          <w:szCs w:val="20"/>
        </w:rPr>
        <mc:AlternateContent>
          <mc:Choice Requires="wps">
            <w:drawing>
              <wp:anchor distT="0" distB="0" distL="114300" distR="114300" simplePos="0" relativeHeight="251648512" behindDoc="1" locked="0" layoutInCell="0" allowOverlap="1" wp14:anchorId="55045A21" wp14:editId="217DCC7D">
                <wp:simplePos x="0" y="0"/>
                <wp:positionH relativeFrom="column">
                  <wp:posOffset>-72390</wp:posOffset>
                </wp:positionH>
                <wp:positionV relativeFrom="paragraph">
                  <wp:posOffset>-506095</wp:posOffset>
                </wp:positionV>
                <wp:extent cx="4570095" cy="51498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0095" cy="514985"/>
                        </a:xfrm>
                        <a:prstGeom prst="rect">
                          <a:avLst/>
                        </a:prstGeom>
                        <a:solidFill>
                          <a:srgbClr val="E4DB45"/>
                        </a:solidFill>
                      </wps:spPr>
                      <wps:bodyPr/>
                    </wps:wsp>
                  </a:graphicData>
                </a:graphic>
              </wp:anchor>
            </w:drawing>
          </mc:Choice>
          <mc:Fallback>
            <w:pict>
              <v:rect w14:anchorId="4775973E" id="Shape 23" o:spid="_x0000_s1026" style="position:absolute;margin-left:-5.7pt;margin-top:-39.85pt;width:359.85pt;height:40.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" o:allowincell="f" fillcolor="#e4db45" stroked="f"/>
            </w:pict>
          </mc:Fallback>
        </mc:AlternateContent>
      </w:r>
    </w:p>
    <w:p w14:paraId="148530DF" w14:textId="77777777" w:rsidR="00BF3E5F" w:rsidRDefault="00BF3E5F">
      <w:pPr>
        <w:spacing w:line="200" w:lineRule="exact"/>
        <w:rPr>
          <w:sz w:val="20"/>
          <w:szCs w:val="20"/>
        </w:rPr>
      </w:pPr>
    </w:p>
    <w:p w14:paraId="54B0886B" w14:textId="77777777" w:rsidR="00BF3E5F" w:rsidRDefault="00BF3E5F">
      <w:pPr>
        <w:sectPr w:rsidR="00BF3E5F">
          <w:pgSz w:w="12240" w:h="15840"/>
          <w:pgMar w:top="825" w:right="700" w:bottom="0" w:left="840" w:header="0" w:footer="0" w:gutter="0"/>
          <w:cols w:num="2" w:space="720" w:equalWidth="0">
            <w:col w:w="2920" w:space="720"/>
            <w:col w:w="7060"/>
          </w:cols>
        </w:sectPr>
      </w:pPr>
    </w:p>
    <w:p w14:paraId="136E4D8F" w14:textId="77777777" w:rsidR="00BF3E5F" w:rsidRDefault="00BF3E5F">
      <w:pPr>
        <w:spacing w:line="210" w:lineRule="exact"/>
        <w:rPr>
          <w:sz w:val="20"/>
          <w:szCs w:val="20"/>
        </w:rPr>
      </w:pPr>
    </w:p>
    <w:p w14:paraId="09A234E1" w14:textId="47E398C6" w:rsidR="00BF3E5F" w:rsidRPr="00FA7039" w:rsidRDefault="00F2670D">
      <w:pPr>
        <w:ind w:left="600"/>
        <w:rPr>
          <w:sz w:val="20"/>
          <w:szCs w:val="20"/>
        </w:rPr>
      </w:pPr>
      <w:proofErr w:type="spellStart"/>
      <w:r w:rsidRPr="00FA7039">
        <w:rPr>
          <w:rFonts w:ascii="Arial" w:eastAsia="Arial" w:hAnsi="Arial" w:cs="Arial"/>
          <w:color w:val="649DA9"/>
          <w:sz w:val="23"/>
          <w:szCs w:val="23"/>
        </w:rPr>
        <w:t>Kuv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tseem</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tsis</w:t>
      </w:r>
      <w:proofErr w:type="spellEnd"/>
      <w:r w:rsidR="00BC6EB4">
        <w:rPr>
          <w:rFonts w:ascii="Arial" w:eastAsia="Arial" w:hAnsi="Arial" w:cs="Arial"/>
          <w:color w:val="649DA9"/>
          <w:sz w:val="23"/>
          <w:szCs w:val="23"/>
        </w:rPr>
        <w:t xml:space="preserve"> tau </w:t>
      </w:r>
      <w:proofErr w:type="spellStart"/>
      <w:r w:rsidR="00BC6EB4">
        <w:rPr>
          <w:rFonts w:ascii="Arial" w:eastAsia="Arial" w:hAnsi="Arial" w:cs="Arial"/>
          <w:color w:val="649DA9"/>
          <w:sz w:val="23"/>
          <w:szCs w:val="23"/>
        </w:rPr>
        <w:t>paub</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meej</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tias</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kuv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yuav</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tsum</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ua</w:t>
      </w:r>
      <w:proofErr w:type="spellEnd"/>
      <w:r w:rsidRPr="00FA7039">
        <w:rPr>
          <w:rFonts w:ascii="Arial" w:eastAsia="Arial" w:hAnsi="Arial" w:cs="Arial"/>
          <w:color w:val="649DA9"/>
          <w:sz w:val="23"/>
          <w:szCs w:val="23"/>
        </w:rPr>
        <w:t xml:space="preserve"> </w:t>
      </w:r>
      <w:proofErr w:type="spellStart"/>
      <w:r w:rsidRPr="00FA7039">
        <w:rPr>
          <w:rFonts w:ascii="Arial" w:eastAsia="Arial" w:hAnsi="Arial" w:cs="Arial"/>
          <w:color w:val="649DA9"/>
          <w:sz w:val="23"/>
          <w:szCs w:val="23"/>
        </w:rPr>
        <w:t>raws</w:t>
      </w:r>
      <w:proofErr w:type="spellEnd"/>
      <w:r w:rsidRPr="00FA7039">
        <w:rPr>
          <w:rFonts w:ascii="Arial" w:eastAsia="Arial" w:hAnsi="Arial" w:cs="Arial"/>
          <w:color w:val="649DA9"/>
          <w:sz w:val="23"/>
          <w:szCs w:val="23"/>
        </w:rPr>
        <w:t xml:space="preserve"> li </w:t>
      </w:r>
      <w:proofErr w:type="spellStart"/>
      <w:ins w:id="4955" w:author="Kaxiong" w:date="2021-06-11T18:07:00Z">
        <w:r w:rsidR="000600A8">
          <w:rPr>
            <w:rFonts w:ascii="Arial" w:eastAsia="Arial" w:hAnsi="Arial" w:cs="Arial"/>
            <w:color w:val="649DA9"/>
            <w:sz w:val="23"/>
            <w:szCs w:val="23"/>
          </w:rPr>
          <w:t>ib</w:t>
        </w:r>
        <w:proofErr w:type="spellEnd"/>
        <w:r w:rsidR="000600A8">
          <w:rPr>
            <w:rFonts w:ascii="Arial" w:eastAsia="Arial" w:hAnsi="Arial" w:cs="Arial"/>
            <w:color w:val="649DA9"/>
            <w:sz w:val="23"/>
            <w:szCs w:val="23"/>
          </w:rPr>
          <w:t xml:space="preserve"> </w:t>
        </w:r>
      </w:ins>
      <w:proofErr w:type="spellStart"/>
      <w:r w:rsidR="00BC6EB4">
        <w:rPr>
          <w:rFonts w:ascii="Arial" w:eastAsia="Arial" w:hAnsi="Arial" w:cs="Arial"/>
          <w:color w:val="649DA9"/>
          <w:sz w:val="23"/>
          <w:szCs w:val="23"/>
        </w:rPr>
        <w:t>txoj</w:t>
      </w:r>
      <w:proofErr w:type="spellEnd"/>
      <w:r w:rsidR="00BC6EB4">
        <w:rPr>
          <w:rFonts w:ascii="Arial" w:eastAsia="Arial" w:hAnsi="Arial" w:cs="Arial"/>
          <w:color w:val="649DA9"/>
          <w:sz w:val="23"/>
          <w:szCs w:val="23"/>
        </w:rPr>
        <w:t xml:space="preserve"> </w:t>
      </w:r>
      <w:proofErr w:type="spellStart"/>
      <w:r w:rsidR="00BC6EB4">
        <w:rPr>
          <w:rFonts w:ascii="Arial" w:eastAsia="Arial" w:hAnsi="Arial" w:cs="Arial"/>
          <w:color w:val="649DA9"/>
          <w:sz w:val="23"/>
          <w:szCs w:val="23"/>
        </w:rPr>
        <w:t>cai</w:t>
      </w:r>
      <w:proofErr w:type="spellEnd"/>
      <w:r w:rsidR="00BC6EB4">
        <w:rPr>
          <w:rFonts w:ascii="Arial" w:eastAsia="Arial" w:hAnsi="Arial" w:cs="Arial"/>
          <w:color w:val="649DA9"/>
          <w:sz w:val="23"/>
          <w:szCs w:val="23"/>
        </w:rPr>
        <w:t xml:space="preserve"> </w:t>
      </w:r>
      <w:r w:rsidRPr="00FA7039">
        <w:rPr>
          <w:rFonts w:ascii="Arial" w:eastAsia="Arial" w:hAnsi="Arial" w:cs="Arial"/>
          <w:color w:val="649DA9"/>
          <w:sz w:val="23"/>
          <w:szCs w:val="23"/>
        </w:rPr>
        <w:t>los</w:t>
      </w:r>
      <w:r w:rsidR="00BC6EB4">
        <w:rPr>
          <w:rFonts w:ascii="Arial" w:eastAsia="Arial" w:hAnsi="Arial" w:cs="Arial"/>
          <w:color w:val="649DA9"/>
          <w:sz w:val="23"/>
          <w:szCs w:val="23"/>
        </w:rPr>
        <w:t xml:space="preserve"> </w:t>
      </w:r>
      <w:r w:rsidRPr="00FA7039">
        <w:rPr>
          <w:rFonts w:ascii="Arial" w:eastAsia="Arial" w:hAnsi="Arial" w:cs="Arial"/>
          <w:color w:val="649DA9"/>
          <w:sz w:val="23"/>
          <w:szCs w:val="23"/>
        </w:rPr>
        <w:t xml:space="preserve">sis </w:t>
      </w:r>
      <w:ins w:id="4956" w:author="Kaxiong" w:date="2021-06-11T18:08:00Z">
        <w:r w:rsidR="000600A8">
          <w:rPr>
            <w:rFonts w:ascii="Arial" w:eastAsia="Arial" w:hAnsi="Arial" w:cs="Arial"/>
            <w:color w:val="649DA9"/>
            <w:sz w:val="23"/>
            <w:szCs w:val="23"/>
          </w:rPr>
          <w:t xml:space="preserve">tag </w:t>
        </w:r>
        <w:proofErr w:type="spellStart"/>
        <w:r w:rsidR="000600A8">
          <w:rPr>
            <w:rFonts w:ascii="Arial" w:eastAsia="Arial" w:hAnsi="Arial" w:cs="Arial"/>
            <w:color w:val="649DA9"/>
            <w:sz w:val="23"/>
            <w:szCs w:val="23"/>
          </w:rPr>
          <w:t>nrho</w:t>
        </w:r>
        <w:proofErr w:type="spellEnd"/>
        <w:r w:rsidR="000600A8">
          <w:rPr>
            <w:rFonts w:ascii="Arial" w:eastAsia="Arial" w:hAnsi="Arial" w:cs="Arial"/>
            <w:color w:val="649DA9"/>
            <w:sz w:val="23"/>
            <w:szCs w:val="23"/>
          </w:rPr>
          <w:t xml:space="preserve"> </w:t>
        </w:r>
      </w:ins>
      <w:proofErr w:type="spellStart"/>
      <w:r w:rsidRPr="00FA7039">
        <w:rPr>
          <w:rFonts w:ascii="Arial" w:eastAsia="Arial" w:hAnsi="Arial" w:cs="Arial"/>
          <w:color w:val="649DA9"/>
          <w:sz w:val="23"/>
          <w:szCs w:val="23"/>
        </w:rPr>
        <w:t>ob</w:t>
      </w:r>
      <w:proofErr w:type="spellEnd"/>
      <w:r w:rsidRPr="00FA7039">
        <w:rPr>
          <w:rFonts w:ascii="Arial" w:eastAsia="Arial" w:hAnsi="Arial" w:cs="Arial"/>
          <w:color w:val="649DA9"/>
          <w:sz w:val="23"/>
          <w:szCs w:val="23"/>
        </w:rPr>
        <w:t xml:space="preserve"> </w:t>
      </w:r>
      <w:proofErr w:type="spellStart"/>
      <w:ins w:id="4957" w:author="Kaxiong" w:date="2021-06-11T18:08:00Z">
        <w:r w:rsidR="000600A8">
          <w:rPr>
            <w:rFonts w:ascii="Arial" w:eastAsia="Arial" w:hAnsi="Arial" w:cs="Arial"/>
            <w:color w:val="649DA9"/>
            <w:sz w:val="23"/>
            <w:szCs w:val="23"/>
          </w:rPr>
          <w:t>txoj</w:t>
        </w:r>
      </w:ins>
      <w:proofErr w:type="spellEnd"/>
      <w:del w:id="4958" w:author="Kaxiong" w:date="2021-06-11T18:08:00Z">
        <w:r w:rsidRPr="00FA7039" w:rsidDel="000600A8">
          <w:rPr>
            <w:rFonts w:ascii="Arial" w:eastAsia="Arial" w:hAnsi="Arial" w:cs="Arial"/>
            <w:color w:val="649DA9"/>
            <w:sz w:val="23"/>
            <w:szCs w:val="23"/>
          </w:rPr>
          <w:delText>yam</w:delText>
        </w:r>
      </w:del>
    </w:p>
    <w:p w14:paraId="2ED34B9E"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30CA6963" wp14:editId="721AA33C">
                <wp:simplePos x="0" y="0"/>
                <wp:positionH relativeFrom="column">
                  <wp:posOffset>-75565</wp:posOffset>
                </wp:positionH>
                <wp:positionV relativeFrom="paragraph">
                  <wp:posOffset>153670</wp:posOffset>
                </wp:positionV>
                <wp:extent cx="6858635" cy="125412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254125"/>
                        </a:xfrm>
                        <a:prstGeom prst="rect">
                          <a:avLst/>
                        </a:prstGeom>
                        <a:solidFill>
                          <a:srgbClr val="A8DDD8"/>
                        </a:solidFill>
                      </wps:spPr>
                      <wps:bodyPr/>
                    </wps:wsp>
                  </a:graphicData>
                </a:graphic>
              </wp:anchor>
            </w:drawing>
          </mc:Choice>
          <mc:Fallback>
            <w:pict>
              <v:rect w14:anchorId="0DDEB2FE" id="Shape 24" o:spid="_x0000_s1026" style="position:absolute;margin-left:-5.95pt;margin-top:12.1pt;width:540.05pt;height:98.7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" o:allowincell="f" fillcolor="#a8ddd8" stroked="f"/>
            </w:pict>
          </mc:Fallback>
        </mc:AlternateContent>
      </w:r>
    </w:p>
    <w:p w14:paraId="7B08C8DB" w14:textId="77777777" w:rsidR="00BF3E5F" w:rsidRDefault="00BF3E5F">
      <w:pPr>
        <w:spacing w:line="200" w:lineRule="exact"/>
        <w:rPr>
          <w:sz w:val="20"/>
          <w:szCs w:val="20"/>
        </w:rPr>
      </w:pPr>
    </w:p>
    <w:p w14:paraId="1B0E7F4F" w14:textId="77777777" w:rsidR="00BF3E5F" w:rsidRDefault="00BF3E5F">
      <w:pPr>
        <w:spacing w:line="218" w:lineRule="exact"/>
        <w:rPr>
          <w:sz w:val="20"/>
          <w:szCs w:val="20"/>
        </w:rPr>
      </w:pPr>
    </w:p>
    <w:p w14:paraId="1636B605" w14:textId="4987AEF4" w:rsidR="00BF3E5F" w:rsidRDefault="00F2670D">
      <w:pPr>
        <w:rPr>
          <w:sz w:val="20"/>
          <w:szCs w:val="20"/>
        </w:rPr>
      </w:pP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yuav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li </w:t>
      </w:r>
      <w:proofErr w:type="spellStart"/>
      <w:r>
        <w:rPr>
          <w:rFonts w:ascii="Arial" w:eastAsia="Arial" w:hAnsi="Arial" w:cs="Arial"/>
          <w:b/>
          <w:bCs/>
          <w:i/>
          <w:iCs/>
          <w:color w:val="494645"/>
          <w:sz w:val="17"/>
          <w:szCs w:val="17"/>
        </w:rPr>
        <w:t>cas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thiaj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paub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tias</w:t>
      </w:r>
      <w:proofErr w:type="spellEnd"/>
      <w:r>
        <w:rPr>
          <w:rFonts w:ascii="Arial" w:eastAsia="Arial" w:hAnsi="Arial" w:cs="Arial"/>
          <w:b/>
          <w:bCs/>
          <w:i/>
          <w:iCs/>
          <w:color w:val="494645"/>
          <w:sz w:val="17"/>
          <w:szCs w:val="17"/>
        </w:rPr>
        <w:t xml:space="preserve"> cov </w:t>
      </w:r>
      <w:proofErr w:type="spellStart"/>
      <w:r>
        <w:rPr>
          <w:rFonts w:ascii="Arial" w:eastAsia="Arial" w:hAnsi="Arial" w:cs="Arial"/>
          <w:b/>
          <w:bCs/>
          <w:i/>
          <w:iCs/>
          <w:color w:val="494645"/>
          <w:sz w:val="17"/>
          <w:szCs w:val="17"/>
        </w:rPr>
        <w:t>zaub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cog </w:t>
      </w:r>
      <w:proofErr w:type="spellStart"/>
      <w:r w:rsidR="00EF0B1A">
        <w:rPr>
          <w:rFonts w:ascii="Arial" w:eastAsia="Arial" w:hAnsi="Arial" w:cs="Arial"/>
          <w:b/>
          <w:bCs/>
          <w:i/>
          <w:iCs/>
          <w:color w:val="494645"/>
          <w:sz w:val="17"/>
          <w:szCs w:val="17"/>
        </w:rPr>
        <w:t>raug</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rau</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hauv</w:t>
      </w:r>
      <w:proofErr w:type="spellEnd"/>
      <w:r>
        <w:rPr>
          <w:rFonts w:ascii="Arial" w:eastAsia="Arial" w:hAnsi="Arial" w:cs="Arial"/>
          <w:b/>
          <w:bCs/>
          <w:i/>
          <w:iCs/>
          <w:color w:val="494645"/>
          <w:sz w:val="17"/>
          <w:szCs w:val="17"/>
        </w:rPr>
        <w:t xml:space="preserve"> Cov</w:t>
      </w:r>
      <w:r w:rsidR="00EF0B1A">
        <w:rPr>
          <w:rFonts w:ascii="Arial" w:eastAsia="Arial" w:hAnsi="Arial" w:cs="Arial"/>
          <w:b/>
          <w:bCs/>
          <w:i/>
          <w:iCs/>
          <w:color w:val="494645"/>
          <w:sz w:val="17"/>
          <w:szCs w:val="17"/>
        </w:rPr>
        <w:t xml:space="preserve"> </w:t>
      </w:r>
      <w:proofErr w:type="spellStart"/>
      <w:r w:rsidR="00EF0B1A">
        <w:rPr>
          <w:rFonts w:ascii="Arial" w:eastAsia="Arial" w:hAnsi="Arial" w:cs="Arial"/>
          <w:b/>
          <w:bCs/>
          <w:i/>
          <w:iCs/>
          <w:color w:val="494645"/>
          <w:sz w:val="17"/>
          <w:szCs w:val="17"/>
        </w:rPr>
        <w:t>kev</w:t>
      </w:r>
      <w:proofErr w:type="spellEnd"/>
      <w:r>
        <w:rPr>
          <w:rFonts w:ascii="Arial" w:eastAsia="Arial" w:hAnsi="Arial" w:cs="Arial"/>
          <w:b/>
          <w:bCs/>
          <w:i/>
          <w:iCs/>
          <w:color w:val="494645"/>
          <w:sz w:val="17"/>
          <w:szCs w:val="17"/>
        </w:rPr>
        <w:t xml:space="preserve"> Cai </w:t>
      </w:r>
      <w:proofErr w:type="spellStart"/>
      <w:r w:rsidR="00EF0B1A">
        <w:rPr>
          <w:rFonts w:ascii="Arial" w:eastAsia="Arial" w:hAnsi="Arial" w:cs="Arial"/>
          <w:b/>
          <w:bCs/>
          <w:i/>
          <w:iCs/>
          <w:color w:val="494645"/>
          <w:sz w:val="17"/>
          <w:szCs w:val="17"/>
        </w:rPr>
        <w:t>Tsim</w:t>
      </w:r>
      <w:proofErr w:type="spellEnd"/>
      <w:r w:rsidR="00EF0B1A">
        <w:rPr>
          <w:rFonts w:ascii="Arial" w:eastAsia="Arial" w:hAnsi="Arial" w:cs="Arial"/>
          <w:b/>
          <w:bCs/>
          <w:i/>
          <w:iCs/>
          <w:color w:val="494645"/>
          <w:sz w:val="17"/>
          <w:szCs w:val="17"/>
        </w:rPr>
        <w:t xml:space="preserve"> </w:t>
      </w:r>
      <w:proofErr w:type="spellStart"/>
      <w:r w:rsidR="00EF0B1A">
        <w:rPr>
          <w:rFonts w:ascii="Arial" w:eastAsia="Arial" w:hAnsi="Arial" w:cs="Arial"/>
          <w:b/>
          <w:bCs/>
          <w:i/>
          <w:iCs/>
          <w:color w:val="494645"/>
          <w:sz w:val="17"/>
          <w:szCs w:val="17"/>
        </w:rPr>
        <w:t>Khoom</w:t>
      </w:r>
      <w:proofErr w:type="spellEnd"/>
      <w:r>
        <w:rPr>
          <w:rFonts w:ascii="Arial" w:eastAsia="Arial" w:hAnsi="Arial" w:cs="Arial"/>
          <w:b/>
          <w:bCs/>
          <w:i/>
          <w:iCs/>
          <w:color w:val="494645"/>
          <w:sz w:val="17"/>
          <w:szCs w:val="17"/>
        </w:rPr>
        <w:t xml:space="preserve"> (</w:t>
      </w:r>
      <w:proofErr w:type="spellStart"/>
      <w:ins w:id="4959" w:author="Kaxiong" w:date="2021-06-11T18:16:00Z">
        <w:r w:rsidR="000600A8">
          <w:rPr>
            <w:rFonts w:ascii="Arial" w:eastAsia="Arial" w:hAnsi="Arial" w:cs="Arial"/>
            <w:b/>
            <w:bCs/>
            <w:i/>
            <w:iCs/>
            <w:color w:val="494645"/>
            <w:sz w:val="17"/>
            <w:szCs w:val="17"/>
          </w:rPr>
          <w:t>ib</w:t>
        </w:r>
        <w:proofErr w:type="spellEnd"/>
        <w:r w:rsidR="000600A8">
          <w:rPr>
            <w:rFonts w:ascii="Arial" w:eastAsia="Arial" w:hAnsi="Arial" w:cs="Arial"/>
            <w:b/>
            <w:bCs/>
            <w:i/>
            <w:iCs/>
            <w:color w:val="494645"/>
            <w:sz w:val="17"/>
            <w:szCs w:val="17"/>
          </w:rPr>
          <w:t xml:space="preserve"> </w:t>
        </w:r>
        <w:proofErr w:type="spellStart"/>
        <w:r w:rsidR="000600A8">
          <w:rPr>
            <w:rFonts w:ascii="Arial" w:eastAsia="Arial" w:hAnsi="Arial" w:cs="Arial"/>
            <w:b/>
            <w:bCs/>
            <w:i/>
            <w:iCs/>
            <w:color w:val="494645"/>
            <w:sz w:val="17"/>
            <w:szCs w:val="17"/>
          </w:rPr>
          <w:t>txwm</w:t>
        </w:r>
        <w:proofErr w:type="spellEnd"/>
        <w:r w:rsidR="000600A8">
          <w:rPr>
            <w:rFonts w:ascii="Arial" w:eastAsia="Arial" w:hAnsi="Arial" w:cs="Arial"/>
            <w:b/>
            <w:bCs/>
            <w:i/>
            <w:iCs/>
            <w:color w:val="494645"/>
            <w:sz w:val="17"/>
            <w:szCs w:val="17"/>
          </w:rPr>
          <w:t xml:space="preserve"> </w:t>
        </w:r>
      </w:ins>
      <w:del w:id="4960" w:author="Kaxiong" w:date="2021-06-11T18:16:00Z">
        <w:r w:rsidDel="000600A8">
          <w:rPr>
            <w:rFonts w:ascii="Arial" w:eastAsia="Arial" w:hAnsi="Arial" w:cs="Arial"/>
            <w:b/>
            <w:bCs/>
            <w:i/>
            <w:iCs/>
            <w:color w:val="494645"/>
            <w:sz w:val="17"/>
            <w:szCs w:val="17"/>
          </w:rPr>
          <w:delText xml:space="preserve">feem ntau </w:delText>
        </w:r>
        <w:r w:rsidR="00EF0B1A" w:rsidDel="000600A8">
          <w:rPr>
            <w:rFonts w:ascii="Arial" w:eastAsia="Arial" w:hAnsi="Arial" w:cs="Arial"/>
            <w:b/>
            <w:bCs/>
            <w:i/>
            <w:iCs/>
            <w:color w:val="494645"/>
            <w:sz w:val="17"/>
            <w:szCs w:val="17"/>
          </w:rPr>
          <w:delText>yog</w:delText>
        </w:r>
      </w:del>
      <w:r w:rsidR="00EF0B1A">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noj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nyoos</w:t>
      </w:r>
      <w:proofErr w:type="spellEnd"/>
      <w:r>
        <w:rPr>
          <w:rFonts w:ascii="Arial" w:eastAsia="Arial" w:hAnsi="Arial" w:cs="Arial"/>
          <w:b/>
          <w:bCs/>
          <w:i/>
          <w:iCs/>
          <w:color w:val="494645"/>
          <w:sz w:val="17"/>
          <w:szCs w:val="17"/>
        </w:rPr>
        <w:t>)?</w:t>
      </w:r>
    </w:p>
    <w:p w14:paraId="4BF199C2" w14:textId="77777777" w:rsidR="00BF3E5F" w:rsidRDefault="00BF3E5F">
      <w:pPr>
        <w:spacing w:line="55" w:lineRule="exact"/>
        <w:rPr>
          <w:sz w:val="20"/>
          <w:szCs w:val="20"/>
        </w:rPr>
      </w:pPr>
    </w:p>
    <w:p w14:paraId="0EA48D4F" w14:textId="20799CAD" w:rsidR="00BF3E5F" w:rsidRPr="001B1731" w:rsidRDefault="00F2670D" w:rsidP="001B1731">
      <w:pPr>
        <w:spacing w:line="325" w:lineRule="auto"/>
        <w:ind w:right="340"/>
        <w:jc w:val="both"/>
        <w:rPr>
          <w:sz w:val="20"/>
          <w:szCs w:val="20"/>
        </w:rPr>
      </w:pPr>
      <w:r w:rsidRPr="001B1731">
        <w:rPr>
          <w:rFonts w:ascii="Arial" w:eastAsia="Arial" w:hAnsi="Arial" w:cs="Arial"/>
          <w:color w:val="494645"/>
          <w:sz w:val="16"/>
          <w:szCs w:val="16"/>
        </w:rPr>
        <w:t xml:space="preserve">Kev </w:t>
      </w:r>
      <w:proofErr w:type="spellStart"/>
      <w:r w:rsidRPr="001B1731">
        <w:rPr>
          <w:rFonts w:ascii="Arial" w:eastAsia="Arial" w:hAnsi="Arial" w:cs="Arial"/>
          <w:color w:val="494645"/>
          <w:sz w:val="16"/>
          <w:szCs w:val="16"/>
        </w:rPr>
        <w:t>cai</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lij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choj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muab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lub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ntsiab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txhais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ntawm</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khoom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Lub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ntsiab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txhais</w:t>
      </w:r>
      <w:proofErr w:type="spellEnd"/>
      <w:r w:rsidRPr="001B1731">
        <w:rPr>
          <w:rFonts w:ascii="Arial" w:eastAsia="Arial" w:hAnsi="Arial" w:cs="Arial"/>
          <w:color w:val="494645"/>
          <w:sz w:val="16"/>
          <w:szCs w:val="16"/>
        </w:rPr>
        <w:t xml:space="preserve"> tau </w:t>
      </w:r>
      <w:proofErr w:type="spellStart"/>
      <w:r w:rsidRPr="001B1731">
        <w:rPr>
          <w:rFonts w:ascii="Arial" w:eastAsia="Arial" w:hAnsi="Arial" w:cs="Arial"/>
          <w:color w:val="494645"/>
          <w:sz w:val="16"/>
          <w:szCs w:val="16"/>
        </w:rPr>
        <w:t>hais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tias</w:t>
      </w:r>
      <w:proofErr w:type="spellEnd"/>
      <w:r w:rsidRPr="001B1731">
        <w:rPr>
          <w:rFonts w:ascii="Arial" w:eastAsia="Arial" w:hAnsi="Arial" w:cs="Arial"/>
          <w:color w:val="494645"/>
          <w:sz w:val="16"/>
          <w:szCs w:val="16"/>
        </w:rPr>
        <w:t xml:space="preserve"> cov </w:t>
      </w:r>
      <w:del w:id="4961" w:author="Kaxiong" w:date="2021-06-11T18:12:00Z">
        <w:r w:rsidRPr="001B1731" w:rsidDel="000600A8">
          <w:rPr>
            <w:rFonts w:ascii="Arial" w:eastAsia="Arial" w:hAnsi="Arial" w:cs="Arial"/>
            <w:color w:val="494645"/>
            <w:sz w:val="16"/>
            <w:szCs w:val="16"/>
          </w:rPr>
          <w:delText xml:space="preserve">hmoov txhuv </w:delText>
        </w:r>
      </w:del>
      <w:proofErr w:type="spellStart"/>
      <w:r w:rsidRPr="001B1731">
        <w:rPr>
          <w:rFonts w:ascii="Arial" w:eastAsia="Arial" w:hAnsi="Arial" w:cs="Arial"/>
          <w:color w:val="494645"/>
          <w:sz w:val="16"/>
          <w:szCs w:val="16"/>
        </w:rPr>
        <w:t>nplej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thiab</w:t>
      </w:r>
      <w:proofErr w:type="spellEnd"/>
      <w:r w:rsidRPr="001B1731">
        <w:rPr>
          <w:rFonts w:ascii="Arial" w:eastAsia="Arial" w:hAnsi="Arial" w:cs="Arial"/>
          <w:color w:val="494645"/>
          <w:sz w:val="16"/>
          <w:szCs w:val="16"/>
        </w:rPr>
        <w:t xml:space="preserve"> cov </w:t>
      </w:r>
      <w:ins w:id="4962" w:author="Kaxiong" w:date="2021-06-11T18:12:00Z">
        <w:r w:rsidR="000600A8">
          <w:rPr>
            <w:rFonts w:ascii="Arial" w:eastAsia="Arial" w:hAnsi="Arial" w:cs="Arial"/>
            <w:color w:val="494645"/>
            <w:sz w:val="16"/>
            <w:szCs w:val="16"/>
          </w:rPr>
          <w:t xml:space="preserve">noob </w:t>
        </w:r>
        <w:proofErr w:type="spellStart"/>
        <w:r w:rsidR="000600A8">
          <w:rPr>
            <w:rFonts w:ascii="Arial" w:eastAsia="Arial" w:hAnsi="Arial" w:cs="Arial"/>
            <w:color w:val="494645"/>
            <w:sz w:val="16"/>
            <w:szCs w:val="16"/>
          </w:rPr>
          <w:t>txiv</w:t>
        </w:r>
        <w:proofErr w:type="spellEnd"/>
        <w:r w:rsidR="000600A8">
          <w:rPr>
            <w:rFonts w:ascii="Arial" w:eastAsia="Arial" w:hAnsi="Arial" w:cs="Arial"/>
            <w:color w:val="494645"/>
            <w:sz w:val="16"/>
            <w:szCs w:val="16"/>
          </w:rPr>
          <w:t xml:space="preserve"> too </w:t>
        </w:r>
        <w:proofErr w:type="spellStart"/>
        <w:r w:rsidR="000600A8">
          <w:rPr>
            <w:rFonts w:ascii="Arial" w:eastAsia="Arial" w:hAnsi="Arial" w:cs="Arial"/>
            <w:color w:val="494645"/>
            <w:sz w:val="16"/>
            <w:szCs w:val="16"/>
          </w:rPr>
          <w:t>ua</w:t>
        </w:r>
        <w:proofErr w:type="spellEnd"/>
        <w:r w:rsidR="000600A8">
          <w:rPr>
            <w:rFonts w:ascii="Arial" w:eastAsia="Arial" w:hAnsi="Arial" w:cs="Arial"/>
            <w:color w:val="494645"/>
            <w:sz w:val="16"/>
            <w:szCs w:val="16"/>
          </w:rPr>
          <w:t xml:space="preserve"> </w:t>
        </w:r>
      </w:ins>
      <w:proofErr w:type="spellStart"/>
      <w:r w:rsidRPr="001B1731">
        <w:rPr>
          <w:rFonts w:ascii="Arial" w:eastAsia="Arial" w:hAnsi="Arial" w:cs="Arial"/>
          <w:color w:val="494645"/>
          <w:sz w:val="16"/>
          <w:szCs w:val="16"/>
        </w:rPr>
        <w:t>roj</w:t>
      </w:r>
      <w:proofErr w:type="spellEnd"/>
      <w:r w:rsidRPr="001B1731">
        <w:rPr>
          <w:rFonts w:ascii="Arial" w:eastAsia="Arial" w:hAnsi="Arial" w:cs="Arial"/>
          <w:color w:val="494645"/>
          <w:sz w:val="16"/>
          <w:szCs w:val="16"/>
        </w:rPr>
        <w:t xml:space="preserve"> </w:t>
      </w:r>
      <w:del w:id="4963" w:author="Kaxiong" w:date="2021-06-11T18:13:00Z">
        <w:r w:rsidRPr="001B1731" w:rsidDel="000600A8">
          <w:rPr>
            <w:rFonts w:ascii="Arial" w:eastAsia="Arial" w:hAnsi="Arial" w:cs="Arial"/>
            <w:color w:val="494645"/>
            <w:sz w:val="16"/>
            <w:szCs w:val="16"/>
          </w:rPr>
          <w:delText xml:space="preserve">pob nplej </w:delText>
        </w:r>
      </w:del>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duav</w:t>
      </w:r>
      <w:proofErr w:type="spellEnd"/>
      <w:r w:rsidRPr="001B1731">
        <w:rPr>
          <w:rFonts w:ascii="Arial" w:eastAsia="Arial" w:hAnsi="Arial" w:cs="Arial"/>
          <w:color w:val="494645"/>
          <w:sz w:val="16"/>
          <w:szCs w:val="16"/>
        </w:rPr>
        <w:t xml:space="preserve"> los </w:t>
      </w:r>
      <w:proofErr w:type="spellStart"/>
      <w:r w:rsidRPr="001B1731">
        <w:rPr>
          <w:rFonts w:ascii="Arial" w:eastAsia="Arial" w:hAnsi="Arial" w:cs="Arial"/>
          <w:color w:val="494645"/>
          <w:sz w:val="16"/>
          <w:szCs w:val="16"/>
        </w:rPr>
        <w:t>ntawm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cai</w:t>
      </w:r>
      <w:proofErr w:type="spellEnd"/>
      <w:r w:rsidRPr="001B1731">
        <w:rPr>
          <w:rFonts w:ascii="Arial" w:eastAsia="Arial" w:hAnsi="Arial" w:cs="Arial"/>
          <w:color w:val="494645"/>
          <w:sz w:val="16"/>
          <w:szCs w:val="16"/>
        </w:rPr>
        <w:t xml:space="preserve">, tab sis </w:t>
      </w:r>
      <w:proofErr w:type="spellStart"/>
      <w:r w:rsidRPr="001B1731">
        <w:rPr>
          <w:rFonts w:ascii="Arial" w:eastAsia="Arial" w:hAnsi="Arial" w:cs="Arial"/>
          <w:color w:val="494645"/>
          <w:sz w:val="16"/>
          <w:szCs w:val="16"/>
        </w:rPr>
        <w:t>tej</w:t>
      </w:r>
      <w:proofErr w:type="spellEnd"/>
      <w:r w:rsidRPr="001B1731">
        <w:rPr>
          <w:rFonts w:ascii="Arial" w:eastAsia="Arial" w:hAnsi="Arial" w:cs="Arial"/>
          <w:color w:val="494645"/>
          <w:sz w:val="16"/>
          <w:szCs w:val="16"/>
        </w:rPr>
        <w:t xml:space="preserve"> yam </w:t>
      </w:r>
      <w:proofErr w:type="spellStart"/>
      <w:r w:rsidRPr="001B1731">
        <w:rPr>
          <w:rFonts w:ascii="Arial" w:eastAsia="Arial" w:hAnsi="Arial" w:cs="Arial"/>
          <w:color w:val="494645"/>
          <w:sz w:val="16"/>
          <w:szCs w:val="16"/>
        </w:rPr>
        <w:t>xws</w:t>
      </w:r>
      <w:proofErr w:type="spellEnd"/>
      <w:r w:rsidRPr="001B1731">
        <w:rPr>
          <w:rFonts w:ascii="Arial" w:eastAsia="Arial" w:hAnsi="Arial" w:cs="Arial"/>
          <w:color w:val="494645"/>
          <w:sz w:val="16"/>
          <w:szCs w:val="16"/>
        </w:rPr>
        <w:t xml:space="preserve"> li </w:t>
      </w:r>
      <w:proofErr w:type="spellStart"/>
      <w:r w:rsidRPr="001B1731">
        <w:rPr>
          <w:rFonts w:ascii="Arial" w:eastAsia="Arial" w:hAnsi="Arial" w:cs="Arial"/>
          <w:color w:val="494645"/>
          <w:sz w:val="16"/>
          <w:szCs w:val="16"/>
        </w:rPr>
        <w:t>nceb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thiab</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nroj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tsuag</w:t>
      </w:r>
      <w:proofErr w:type="spellEnd"/>
      <w:r w:rsidRPr="001B1731">
        <w:rPr>
          <w:rFonts w:ascii="Arial" w:eastAsia="Arial" w:hAnsi="Arial" w:cs="Arial"/>
          <w:color w:val="494645"/>
          <w:sz w:val="16"/>
          <w:szCs w:val="16"/>
        </w:rPr>
        <w:t xml:space="preserve"> </w:t>
      </w:r>
      <w:proofErr w:type="spellStart"/>
      <w:ins w:id="4964" w:author="Kaxiong" w:date="2021-06-11T18:13:00Z">
        <w:r w:rsidR="000600A8">
          <w:rPr>
            <w:rFonts w:ascii="Arial" w:eastAsia="Arial" w:hAnsi="Arial" w:cs="Arial"/>
            <w:color w:val="494645"/>
            <w:sz w:val="16"/>
            <w:szCs w:val="16"/>
          </w:rPr>
          <w:t>yog</w:t>
        </w:r>
        <w:proofErr w:type="spellEnd"/>
        <w:r w:rsidR="000600A8">
          <w:rPr>
            <w:rFonts w:ascii="Arial" w:eastAsia="Arial" w:hAnsi="Arial" w:cs="Arial"/>
            <w:color w:val="494645"/>
            <w:sz w:val="16"/>
            <w:szCs w:val="16"/>
          </w:rPr>
          <w:t xml:space="preserve"> </w:t>
        </w:r>
        <w:proofErr w:type="spellStart"/>
        <w:r w:rsidR="000600A8">
          <w:rPr>
            <w:rFonts w:ascii="Arial" w:eastAsia="Arial" w:hAnsi="Arial" w:cs="Arial"/>
            <w:color w:val="494645"/>
            <w:sz w:val="16"/>
            <w:szCs w:val="16"/>
          </w:rPr>
          <w:t>raug</w:t>
        </w:r>
        <w:proofErr w:type="spellEnd"/>
        <w:r w:rsidR="000600A8">
          <w:rPr>
            <w:rFonts w:ascii="Arial" w:eastAsia="Arial" w:hAnsi="Arial" w:cs="Arial"/>
            <w:color w:val="494645"/>
            <w:sz w:val="16"/>
            <w:szCs w:val="16"/>
          </w:rPr>
          <w:t xml:space="preserve"> </w:t>
        </w:r>
        <w:proofErr w:type="spellStart"/>
        <w:r w:rsidR="000600A8">
          <w:rPr>
            <w:rFonts w:ascii="Arial" w:eastAsia="Arial" w:hAnsi="Arial" w:cs="Arial"/>
            <w:color w:val="494645"/>
            <w:sz w:val="16"/>
            <w:szCs w:val="16"/>
          </w:rPr>
          <w:t>d</w:t>
        </w:r>
      </w:ins>
      <w:ins w:id="4965" w:author="Kaxiong" w:date="2021-06-11T18:14:00Z">
        <w:r w:rsidR="000600A8">
          <w:rPr>
            <w:rFonts w:ascii="Arial" w:eastAsia="Arial" w:hAnsi="Arial" w:cs="Arial"/>
            <w:color w:val="494645"/>
            <w:sz w:val="16"/>
            <w:szCs w:val="16"/>
          </w:rPr>
          <w:t>uav</w:t>
        </w:r>
      </w:ins>
      <w:proofErr w:type="spellEnd"/>
      <w:del w:id="4966" w:author="Kaxiong" w:date="2021-06-11T18:14:00Z">
        <w:r w:rsidRPr="001B1731" w:rsidDel="000600A8">
          <w:rPr>
            <w:rFonts w:ascii="Arial" w:eastAsia="Arial" w:hAnsi="Arial" w:cs="Arial"/>
            <w:color w:val="494645"/>
            <w:sz w:val="16"/>
            <w:szCs w:val="16"/>
          </w:rPr>
          <w:delText>muaj</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cai</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suav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nrog</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npe</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uas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siv</w:t>
      </w:r>
      <w:proofErr w:type="spellEnd"/>
      <w:r w:rsidRPr="001B1731">
        <w:rPr>
          <w:rFonts w:ascii="Arial" w:eastAsia="Arial" w:hAnsi="Arial" w:cs="Arial"/>
          <w:color w:val="494645"/>
          <w:sz w:val="16"/>
          <w:szCs w:val="16"/>
        </w:rPr>
        <w:t xml:space="preserve"> tag </w:t>
      </w:r>
      <w:proofErr w:type="spellStart"/>
      <w:r w:rsidRPr="001B1731">
        <w:rPr>
          <w:rFonts w:ascii="Arial" w:eastAsia="Arial" w:hAnsi="Arial" w:cs="Arial"/>
          <w:color w:val="494645"/>
          <w:sz w:val="16"/>
          <w:szCs w:val="16"/>
        </w:rPr>
        <w:t>nrho</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zaub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uas</w:t>
      </w:r>
      <w:proofErr w:type="spellEnd"/>
      <w:r w:rsidRPr="001B1731">
        <w:rPr>
          <w:rFonts w:ascii="Arial" w:eastAsia="Arial" w:hAnsi="Arial" w:cs="Arial"/>
          <w:color w:val="494645"/>
          <w:sz w:val="16"/>
          <w:szCs w:val="16"/>
        </w:rPr>
        <w:t xml:space="preserve"> </w:t>
      </w:r>
      <w:proofErr w:type="spellStart"/>
      <w:ins w:id="4967" w:author="Kaxiong" w:date="2021-06-11T18:16:00Z">
        <w:r w:rsidR="000600A8">
          <w:rPr>
            <w:rFonts w:ascii="Arial" w:eastAsia="Arial" w:hAnsi="Arial" w:cs="Arial"/>
            <w:color w:val="494645"/>
            <w:sz w:val="16"/>
            <w:szCs w:val="16"/>
          </w:rPr>
          <w:t>ib</w:t>
        </w:r>
        <w:proofErr w:type="spellEnd"/>
        <w:r w:rsidR="000600A8">
          <w:rPr>
            <w:rFonts w:ascii="Arial" w:eastAsia="Arial" w:hAnsi="Arial" w:cs="Arial"/>
            <w:color w:val="494645"/>
            <w:sz w:val="16"/>
            <w:szCs w:val="16"/>
          </w:rPr>
          <w:t xml:space="preserve"> </w:t>
        </w:r>
        <w:proofErr w:type="spellStart"/>
        <w:r w:rsidR="000600A8">
          <w:rPr>
            <w:rFonts w:ascii="Arial" w:eastAsia="Arial" w:hAnsi="Arial" w:cs="Arial"/>
            <w:color w:val="494645"/>
            <w:sz w:val="16"/>
            <w:szCs w:val="16"/>
          </w:rPr>
          <w:t>txwm</w:t>
        </w:r>
      </w:ins>
      <w:proofErr w:type="spellEnd"/>
      <w:del w:id="4968" w:author="Kaxiong" w:date="2021-06-11T18:16:00Z">
        <w:r w:rsidRPr="001B1731" w:rsidDel="000600A8">
          <w:rPr>
            <w:rFonts w:ascii="Arial" w:eastAsia="Arial" w:hAnsi="Arial" w:cs="Arial"/>
            <w:color w:val="494645"/>
            <w:sz w:val="16"/>
            <w:szCs w:val="16"/>
          </w:rPr>
          <w:delText>feem ntau</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nyoos</w:t>
      </w:r>
      <w:proofErr w:type="spellEnd"/>
      <w:r w:rsidRPr="001B1731">
        <w:rPr>
          <w:rFonts w:ascii="Arial" w:eastAsia="Arial" w:hAnsi="Arial" w:cs="Arial"/>
          <w:color w:val="494645"/>
          <w:sz w:val="16"/>
          <w:szCs w:val="16"/>
        </w:rPr>
        <w:t xml:space="preserve"> los </w:t>
      </w:r>
      <w:proofErr w:type="spellStart"/>
      <w:r w:rsidRPr="001B1731">
        <w:rPr>
          <w:rFonts w:ascii="Arial" w:eastAsia="Arial" w:hAnsi="Arial" w:cs="Arial"/>
          <w:color w:val="494645"/>
          <w:sz w:val="16"/>
          <w:szCs w:val="16"/>
        </w:rPr>
        <w:t>muab</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piv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txwv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ntawm</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uas</w:t>
      </w:r>
      <w:proofErr w:type="spellEnd"/>
      <w:r w:rsidRPr="001B1731">
        <w:rPr>
          <w:rFonts w:ascii="Arial" w:eastAsia="Arial" w:hAnsi="Arial" w:cs="Arial"/>
          <w:color w:val="494645"/>
          <w:sz w:val="16"/>
          <w:szCs w:val="16"/>
        </w:rPr>
        <w:t xml:space="preserve"> tau </w:t>
      </w:r>
      <w:proofErr w:type="spellStart"/>
      <w:r w:rsidRPr="001B1731">
        <w:rPr>
          <w:rFonts w:ascii="Arial" w:eastAsia="Arial" w:hAnsi="Arial" w:cs="Arial"/>
          <w:color w:val="494645"/>
          <w:sz w:val="16"/>
          <w:szCs w:val="16"/>
        </w:rPr>
        <w:t>ua</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raws</w:t>
      </w:r>
      <w:proofErr w:type="spellEnd"/>
      <w:r w:rsidRPr="001B1731">
        <w:rPr>
          <w:rFonts w:ascii="Arial" w:eastAsia="Arial" w:hAnsi="Arial" w:cs="Arial"/>
          <w:color w:val="494645"/>
          <w:sz w:val="16"/>
          <w:szCs w:val="16"/>
        </w:rPr>
        <w:t xml:space="preserve"> li cov </w:t>
      </w:r>
      <w:proofErr w:type="spellStart"/>
      <w:r w:rsidRPr="001B1731">
        <w:rPr>
          <w:rFonts w:ascii="Arial" w:eastAsia="Arial" w:hAnsi="Arial" w:cs="Arial"/>
          <w:color w:val="494645"/>
          <w:sz w:val="16"/>
          <w:szCs w:val="16"/>
        </w:rPr>
        <w:t>cai</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cai</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tseem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muab</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npe</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khoom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txhua</w:t>
      </w:r>
      <w:proofErr w:type="spellEnd"/>
      <w:r w:rsidRPr="001B1731">
        <w:rPr>
          <w:rFonts w:ascii="Arial" w:eastAsia="Arial" w:hAnsi="Arial" w:cs="Arial"/>
          <w:color w:val="494645"/>
          <w:sz w:val="16"/>
          <w:szCs w:val="16"/>
        </w:rPr>
        <w:t xml:space="preserve"> yam </w:t>
      </w:r>
      <w:proofErr w:type="spellStart"/>
      <w:r w:rsidRPr="001B1731">
        <w:rPr>
          <w:rFonts w:ascii="Arial" w:eastAsia="Arial" w:hAnsi="Arial" w:cs="Arial"/>
          <w:color w:val="494645"/>
          <w:sz w:val="16"/>
          <w:szCs w:val="16"/>
        </w:rPr>
        <w:t>uas</w:t>
      </w:r>
      <w:proofErr w:type="spellEnd"/>
      <w:r w:rsidRPr="001B1731">
        <w:rPr>
          <w:rFonts w:ascii="Arial" w:eastAsia="Arial" w:hAnsi="Arial" w:cs="Arial"/>
          <w:color w:val="494645"/>
          <w:sz w:val="16"/>
          <w:szCs w:val="16"/>
        </w:rPr>
        <w:t xml:space="preserve"> </w:t>
      </w:r>
      <w:proofErr w:type="spellStart"/>
      <w:ins w:id="4969" w:author="Kaxiong" w:date="2021-06-11T18:15:00Z">
        <w:r w:rsidR="000600A8">
          <w:rPr>
            <w:rFonts w:ascii="Arial" w:eastAsia="Arial" w:hAnsi="Arial" w:cs="Arial"/>
            <w:color w:val="494645"/>
            <w:sz w:val="16"/>
            <w:szCs w:val="16"/>
          </w:rPr>
          <w:t>ib</w:t>
        </w:r>
        <w:proofErr w:type="spellEnd"/>
        <w:r w:rsidR="000600A8">
          <w:rPr>
            <w:rFonts w:ascii="Arial" w:eastAsia="Arial" w:hAnsi="Arial" w:cs="Arial"/>
            <w:color w:val="494645"/>
            <w:sz w:val="16"/>
            <w:szCs w:val="16"/>
          </w:rPr>
          <w:t xml:space="preserve"> </w:t>
        </w:r>
        <w:proofErr w:type="spellStart"/>
        <w:r w:rsidR="000600A8">
          <w:rPr>
            <w:rFonts w:ascii="Arial" w:eastAsia="Arial" w:hAnsi="Arial" w:cs="Arial"/>
            <w:color w:val="494645"/>
            <w:sz w:val="16"/>
            <w:szCs w:val="16"/>
          </w:rPr>
          <w:t>txwm</w:t>
        </w:r>
        <w:proofErr w:type="spellEnd"/>
        <w:r w:rsidR="000600A8">
          <w:rPr>
            <w:rFonts w:ascii="Arial" w:eastAsia="Arial" w:hAnsi="Arial" w:cs="Arial"/>
            <w:color w:val="494645"/>
            <w:sz w:val="16"/>
            <w:szCs w:val="16"/>
          </w:rPr>
          <w:t xml:space="preserve"> </w:t>
        </w:r>
      </w:ins>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del w:id="4970" w:author="Kaxiong" w:date="2021-06-11T18:15:00Z">
        <w:r w:rsidRPr="001B1731" w:rsidDel="000600A8">
          <w:rPr>
            <w:rFonts w:ascii="Arial" w:eastAsia="Arial" w:hAnsi="Arial" w:cs="Arial"/>
            <w:color w:val="494645"/>
            <w:sz w:val="16"/>
            <w:szCs w:val="16"/>
          </w:rPr>
          <w:delText xml:space="preserve">tau </w:delText>
        </w:r>
      </w:del>
      <w:proofErr w:type="spellStart"/>
      <w:r w:rsidRPr="001B1731">
        <w:rPr>
          <w:rFonts w:ascii="Arial" w:eastAsia="Arial" w:hAnsi="Arial" w:cs="Arial"/>
          <w:color w:val="494645"/>
          <w:sz w:val="16"/>
          <w:szCs w:val="16"/>
        </w:rPr>
        <w:t>noj</w:t>
      </w:r>
      <w:proofErr w:type="spellEnd"/>
      <w:r w:rsidRPr="001B1731">
        <w:rPr>
          <w:rFonts w:ascii="Arial" w:eastAsia="Arial" w:hAnsi="Arial" w:cs="Arial"/>
          <w:color w:val="494645"/>
          <w:sz w:val="16"/>
          <w:szCs w:val="16"/>
        </w:rPr>
        <w:t xml:space="preserve"> </w:t>
      </w:r>
      <w:proofErr w:type="spellStart"/>
      <w:ins w:id="4971" w:author="Kaxiong" w:date="2021-06-11T18:15:00Z">
        <w:r w:rsidR="000600A8">
          <w:rPr>
            <w:rFonts w:ascii="Arial" w:eastAsia="Arial" w:hAnsi="Arial" w:cs="Arial"/>
            <w:color w:val="494645"/>
            <w:sz w:val="16"/>
            <w:szCs w:val="16"/>
          </w:rPr>
          <w:t>nyoos</w:t>
        </w:r>
      </w:ins>
      <w:proofErr w:type="spellEnd"/>
      <w:del w:id="4972" w:author="Kaxiong" w:date="2021-06-11T18:16:00Z">
        <w:r w:rsidRPr="001B1731" w:rsidDel="000600A8">
          <w:rPr>
            <w:rFonts w:ascii="Arial" w:eastAsia="Arial" w:hAnsi="Arial" w:cs="Arial"/>
            <w:color w:val="494645"/>
            <w:sz w:val="16"/>
            <w:szCs w:val="16"/>
          </w:rPr>
          <w:delText>feem ntau</w:delText>
        </w:r>
      </w:del>
      <w:r w:rsidRPr="001B1731">
        <w:rPr>
          <w:rFonts w:ascii="Arial" w:eastAsia="Arial" w:hAnsi="Arial" w:cs="Arial"/>
          <w:color w:val="494645"/>
          <w:sz w:val="16"/>
          <w:szCs w:val="16"/>
        </w:rPr>
        <w:t xml:space="preserve"> (</w:t>
      </w:r>
      <w:proofErr w:type="spellStart"/>
      <w:ins w:id="4973" w:author="Kaxiong" w:date="2021-06-11T18:17:00Z">
        <w:r w:rsidR="000600A8">
          <w:rPr>
            <w:rFonts w:ascii="Arial" w:eastAsia="Arial" w:hAnsi="Arial" w:cs="Arial"/>
            <w:color w:val="494645"/>
            <w:sz w:val="16"/>
            <w:szCs w:val="16"/>
          </w:rPr>
          <w:t>ntawv</w:t>
        </w:r>
        <w:proofErr w:type="spellEnd"/>
        <w:r w:rsidR="000600A8">
          <w:rPr>
            <w:rFonts w:ascii="Arial" w:eastAsia="Arial" w:hAnsi="Arial" w:cs="Arial"/>
            <w:color w:val="494645"/>
            <w:sz w:val="16"/>
            <w:szCs w:val="16"/>
          </w:rPr>
          <w:t xml:space="preserve"> </w:t>
        </w:r>
        <w:proofErr w:type="spellStart"/>
        <w:r w:rsidR="000600A8">
          <w:rPr>
            <w:rFonts w:ascii="Arial" w:eastAsia="Arial" w:hAnsi="Arial" w:cs="Arial"/>
            <w:color w:val="494645"/>
            <w:sz w:val="16"/>
            <w:szCs w:val="16"/>
          </w:rPr>
          <w:t>yog</w:t>
        </w:r>
      </w:ins>
      <w:proofErr w:type="spellEnd"/>
      <w:del w:id="4974" w:author="Kaxiong" w:date="2021-06-11T18:17:00Z">
        <w:r w:rsidRPr="001B1731" w:rsidDel="000600A8">
          <w:rPr>
            <w:rFonts w:ascii="Arial" w:eastAsia="Arial" w:hAnsi="Arial" w:cs="Arial"/>
            <w:color w:val="494645"/>
            <w:sz w:val="16"/>
            <w:szCs w:val="16"/>
          </w:rPr>
          <w:delText>piv txwv li</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duav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Saib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mus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rau</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npe</w:t>
      </w:r>
      <w:proofErr w:type="spellEnd"/>
      <w:r w:rsidRPr="001B1731">
        <w:rPr>
          <w:rFonts w:ascii="Arial" w:eastAsia="Arial" w:hAnsi="Arial" w:cs="Arial"/>
          <w:color w:val="494645"/>
          <w:sz w:val="16"/>
          <w:szCs w:val="16"/>
        </w:rPr>
        <w:t xml:space="preserve"> no, </w:t>
      </w:r>
      <w:proofErr w:type="spellStart"/>
      <w:r w:rsidRPr="001B1731">
        <w:rPr>
          <w:rFonts w:ascii="Arial" w:eastAsia="Arial" w:hAnsi="Arial" w:cs="Arial"/>
          <w:color w:val="494645"/>
          <w:sz w:val="16"/>
          <w:szCs w:val="16"/>
        </w:rPr>
        <w:t>raws</w:t>
      </w:r>
      <w:proofErr w:type="spellEnd"/>
      <w:r w:rsidRPr="001B1731">
        <w:rPr>
          <w:rFonts w:ascii="Arial" w:eastAsia="Arial" w:hAnsi="Arial" w:cs="Arial"/>
          <w:color w:val="494645"/>
          <w:sz w:val="16"/>
          <w:szCs w:val="16"/>
        </w:rPr>
        <w:t xml:space="preserve"> li </w:t>
      </w:r>
      <w:proofErr w:type="spellStart"/>
      <w:r w:rsidRPr="001B1731">
        <w:rPr>
          <w:rFonts w:ascii="Arial" w:eastAsia="Arial" w:hAnsi="Arial" w:cs="Arial"/>
          <w:color w:val="494645"/>
          <w:sz w:val="16"/>
          <w:szCs w:val="16"/>
        </w:rPr>
        <w:t>nws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yog</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kev</w:t>
      </w:r>
      <w:proofErr w:type="spellEnd"/>
      <w:r w:rsidRPr="001B1731">
        <w:rPr>
          <w:rFonts w:ascii="Arial" w:eastAsia="Arial" w:hAnsi="Arial" w:cs="Arial"/>
          <w:color w:val="494645"/>
          <w:sz w:val="16"/>
          <w:szCs w:val="16"/>
        </w:rPr>
        <w:t xml:space="preserve"> </w:t>
      </w:r>
      <w:proofErr w:type="spellStart"/>
      <w:ins w:id="4975" w:author="Kaxiong" w:date="2021-06-11T18:19:00Z">
        <w:r w:rsidR="000600A8">
          <w:rPr>
            <w:rFonts w:ascii="Arial" w:eastAsia="Arial" w:hAnsi="Arial" w:cs="Arial"/>
            <w:color w:val="494645"/>
            <w:sz w:val="16"/>
            <w:szCs w:val="16"/>
          </w:rPr>
          <w:t>kev</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paub</w:t>
        </w:r>
        <w:proofErr w:type="spellEnd"/>
        <w:r w:rsidR="00182638">
          <w:rPr>
            <w:rFonts w:ascii="Arial" w:eastAsia="Arial" w:hAnsi="Arial" w:cs="Arial"/>
            <w:color w:val="494645"/>
            <w:sz w:val="16"/>
            <w:szCs w:val="16"/>
          </w:rPr>
          <w:t xml:space="preserve"> los </w:t>
        </w:r>
        <w:proofErr w:type="spellStart"/>
        <w:r w:rsidR="00182638">
          <w:rPr>
            <w:rFonts w:ascii="Arial" w:eastAsia="Arial" w:hAnsi="Arial" w:cs="Arial"/>
            <w:color w:val="494645"/>
            <w:sz w:val="16"/>
            <w:szCs w:val="16"/>
          </w:rPr>
          <w:t>ntawm</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tus</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kheej</w:t>
        </w:r>
      </w:ins>
      <w:proofErr w:type="spellEnd"/>
      <w:del w:id="4976" w:author="Kaxiong" w:date="2021-06-11T18:19:00Z">
        <w:r w:rsidRPr="001B1731" w:rsidDel="00182638">
          <w:rPr>
            <w:rFonts w:ascii="Arial" w:eastAsia="Arial" w:hAnsi="Arial" w:cs="Arial"/>
            <w:color w:val="494645"/>
            <w:sz w:val="16"/>
            <w:szCs w:val="16"/>
          </w:rPr>
          <w:delText>txawj</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Thaum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ntseeg</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tshwj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tsis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yog</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koj</w:t>
      </w:r>
      <w:proofErr w:type="spellEnd"/>
      <w:r w:rsidRPr="001B1731">
        <w:rPr>
          <w:rFonts w:ascii="Arial" w:eastAsia="Arial" w:hAnsi="Arial" w:cs="Arial"/>
          <w:color w:val="494645"/>
          <w:sz w:val="16"/>
          <w:szCs w:val="16"/>
        </w:rPr>
        <w:t xml:space="preserve"> </w:t>
      </w:r>
      <w:ins w:id="4977" w:author="Kaxiong" w:date="2021-06-11T18:20:00Z">
        <w:r w:rsidR="00182638">
          <w:rPr>
            <w:rFonts w:ascii="Arial" w:eastAsia="Arial" w:hAnsi="Arial" w:cs="Arial"/>
            <w:color w:val="494645"/>
            <w:sz w:val="16"/>
            <w:szCs w:val="16"/>
          </w:rPr>
          <w:t>TSUAS YOG</w:t>
        </w:r>
      </w:ins>
      <w:del w:id="4978" w:author="Kaxiong" w:date="2021-06-11T18:20:00Z">
        <w:r w:rsidRPr="001B1731" w:rsidDel="00182638">
          <w:rPr>
            <w:rFonts w:ascii="Arial" w:eastAsia="Arial" w:hAnsi="Arial" w:cs="Arial"/>
            <w:color w:val="494645"/>
            <w:sz w:val="16"/>
            <w:szCs w:val="16"/>
          </w:rPr>
          <w:delText>tsuas yog</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ua</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khoom</w:t>
      </w:r>
      <w:proofErr w:type="spellEnd"/>
      <w:r w:rsidRPr="001B1731">
        <w:rPr>
          <w:rFonts w:ascii="Arial" w:eastAsia="Arial" w:hAnsi="Arial" w:cs="Arial"/>
          <w:color w:val="494645"/>
          <w:sz w:val="16"/>
          <w:szCs w:val="16"/>
        </w:rPr>
        <w:t xml:space="preserve"> lag </w:t>
      </w:r>
      <w:proofErr w:type="spellStart"/>
      <w:r w:rsidRPr="001B1731">
        <w:rPr>
          <w:rFonts w:ascii="Arial" w:eastAsia="Arial" w:hAnsi="Arial" w:cs="Arial"/>
          <w:color w:val="494645"/>
          <w:sz w:val="16"/>
          <w:szCs w:val="16"/>
        </w:rPr>
        <w:t>luam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nyob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rau</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hauv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daim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ntawv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teev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txhua</w:t>
      </w:r>
      <w:proofErr w:type="spellEnd"/>
      <w:r w:rsidRPr="001B1731">
        <w:rPr>
          <w:rFonts w:ascii="Arial" w:eastAsia="Arial" w:hAnsi="Arial" w:cs="Arial"/>
          <w:color w:val="494645"/>
          <w:sz w:val="16"/>
          <w:szCs w:val="16"/>
        </w:rPr>
        <w:t xml:space="preserve"> yam, </w:t>
      </w:r>
      <w:proofErr w:type="spellStart"/>
      <w:ins w:id="4979" w:author="Kaxiong" w:date="2021-06-11T18:20:00Z">
        <w:r w:rsidR="00182638">
          <w:rPr>
            <w:rFonts w:ascii="Arial" w:eastAsia="Arial" w:hAnsi="Arial" w:cs="Arial"/>
            <w:color w:val="494645"/>
            <w:sz w:val="16"/>
            <w:szCs w:val="16"/>
          </w:rPr>
          <w:t>piv</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xam</w:t>
        </w:r>
      </w:ins>
      <w:proofErr w:type="spellEnd"/>
      <w:del w:id="4980" w:author="Kaxiong" w:date="2021-06-11T18:20:00Z">
        <w:r w:rsidRPr="001B1731" w:rsidDel="00182638">
          <w:rPr>
            <w:rFonts w:ascii="Arial" w:eastAsia="Arial" w:hAnsi="Arial" w:cs="Arial"/>
            <w:color w:val="494645"/>
            <w:sz w:val="16"/>
            <w:szCs w:val="16"/>
          </w:rPr>
          <w:delText>suav</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hais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tias</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khoom</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koj</w:t>
      </w:r>
      <w:proofErr w:type="spellEnd"/>
      <w:r w:rsidRPr="001B1731">
        <w:rPr>
          <w:rFonts w:ascii="Arial" w:eastAsia="Arial" w:hAnsi="Arial" w:cs="Arial"/>
          <w:color w:val="494645"/>
          <w:sz w:val="16"/>
          <w:szCs w:val="16"/>
        </w:rPr>
        <w:t xml:space="preserve"> cog </w:t>
      </w:r>
      <w:proofErr w:type="spellStart"/>
      <w:ins w:id="4981" w:author="Kaxiong" w:date="2021-06-11T18:21:00Z">
        <w:r w:rsidR="00182638">
          <w:rPr>
            <w:rFonts w:ascii="Arial" w:eastAsia="Arial" w:hAnsi="Arial" w:cs="Arial"/>
            <w:color w:val="494645"/>
            <w:sz w:val="16"/>
            <w:szCs w:val="16"/>
          </w:rPr>
          <w:t>uas</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ib</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txwm</w:t>
        </w:r>
      </w:ins>
      <w:proofErr w:type="spellEnd"/>
      <w:del w:id="4982" w:author="Kaxiong" w:date="2021-06-11T18:21:00Z">
        <w:r w:rsidRPr="001B1731" w:rsidDel="00182638">
          <w:rPr>
            <w:rFonts w:ascii="Arial" w:eastAsia="Arial" w:hAnsi="Arial" w:cs="Arial"/>
            <w:color w:val="494645"/>
            <w:sz w:val="16"/>
            <w:szCs w:val="16"/>
          </w:rPr>
          <w:delText>feem ntau</w:delText>
        </w:r>
      </w:del>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noj</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nyoos</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lus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txhais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thiab</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npe</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nyob</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hauv</w:t>
      </w:r>
      <w:proofErr w:type="spellEnd"/>
      <w:r w:rsidRPr="001B1731">
        <w:rPr>
          <w:rFonts w:ascii="Arial" w:eastAsia="Arial" w:hAnsi="Arial" w:cs="Arial"/>
          <w:color w:val="494645"/>
          <w:sz w:val="16"/>
          <w:szCs w:val="16"/>
        </w:rPr>
        <w:t xml:space="preserve"> cov </w:t>
      </w:r>
      <w:proofErr w:type="spellStart"/>
      <w:r w:rsidRPr="001B1731">
        <w:rPr>
          <w:rFonts w:ascii="Arial" w:eastAsia="Arial" w:hAnsi="Arial" w:cs="Arial"/>
          <w:color w:val="494645"/>
          <w:sz w:val="16"/>
          <w:szCs w:val="16"/>
        </w:rPr>
        <w:t>ntawv</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txuas</w:t>
      </w:r>
      <w:proofErr w:type="spellEnd"/>
      <w:r w:rsidRPr="001B1731">
        <w:rPr>
          <w:rFonts w:ascii="Arial" w:eastAsia="Arial" w:hAnsi="Arial" w:cs="Arial"/>
          <w:color w:val="494645"/>
          <w:sz w:val="16"/>
          <w:szCs w:val="16"/>
        </w:rPr>
        <w:t xml:space="preserve"> </w:t>
      </w:r>
      <w:proofErr w:type="spellStart"/>
      <w:r w:rsidRPr="001B1731">
        <w:rPr>
          <w:rFonts w:ascii="Arial" w:eastAsia="Arial" w:hAnsi="Arial" w:cs="Arial"/>
          <w:color w:val="494645"/>
          <w:sz w:val="16"/>
          <w:szCs w:val="16"/>
        </w:rPr>
        <w:t>ntxiv</w:t>
      </w:r>
      <w:proofErr w:type="spellEnd"/>
      <w:r w:rsidRPr="001B1731">
        <w:rPr>
          <w:rFonts w:ascii="Arial" w:eastAsia="Arial" w:hAnsi="Arial" w:cs="Arial"/>
          <w:color w:val="494645"/>
          <w:sz w:val="16"/>
          <w:szCs w:val="16"/>
        </w:rPr>
        <w:t xml:space="preserve"> (</w:t>
      </w:r>
      <w:proofErr w:type="spellStart"/>
      <w:ins w:id="4983" w:author="Kaxiong" w:date="2021-06-11T18:21:00Z">
        <w:r w:rsidR="00182638">
          <w:rPr>
            <w:rFonts w:ascii="Arial" w:eastAsia="Arial" w:hAnsi="Arial" w:cs="Arial"/>
            <w:color w:val="494645"/>
            <w:sz w:val="16"/>
            <w:szCs w:val="16"/>
          </w:rPr>
          <w:t>nploog</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ntawv</w:t>
        </w:r>
      </w:ins>
      <w:proofErr w:type="spellEnd"/>
      <w:del w:id="4984" w:author="Kaxiong" w:date="2021-06-11T18:21:00Z">
        <w:r w:rsidRPr="001B1731" w:rsidDel="00182638">
          <w:rPr>
            <w:rFonts w:ascii="Arial" w:eastAsia="Arial" w:hAnsi="Arial" w:cs="Arial"/>
            <w:color w:val="494645"/>
            <w:sz w:val="16"/>
            <w:szCs w:val="16"/>
          </w:rPr>
          <w:delText>p</w:delText>
        </w:r>
      </w:del>
      <w:r w:rsidRPr="001B1731">
        <w:rPr>
          <w:rFonts w:ascii="Arial" w:eastAsia="Arial" w:hAnsi="Arial" w:cs="Arial"/>
          <w:color w:val="494645"/>
          <w:sz w:val="16"/>
          <w:szCs w:val="16"/>
        </w:rPr>
        <w:t>. 6).</w:t>
      </w:r>
    </w:p>
    <w:p w14:paraId="59CDBD6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25E7D189" wp14:editId="02F52E1C">
                <wp:simplePos x="0" y="0"/>
                <wp:positionH relativeFrom="column">
                  <wp:posOffset>-76200</wp:posOffset>
                </wp:positionH>
                <wp:positionV relativeFrom="paragraph">
                  <wp:posOffset>97155</wp:posOffset>
                </wp:positionV>
                <wp:extent cx="6858635" cy="159067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590675"/>
                        </a:xfrm>
                        <a:prstGeom prst="rect">
                          <a:avLst/>
                        </a:prstGeom>
                        <a:solidFill>
                          <a:srgbClr val="DEF2F0"/>
                        </a:solidFill>
                      </wps:spPr>
                      <wps:bodyPr/>
                    </wps:wsp>
                  </a:graphicData>
                </a:graphic>
              </wp:anchor>
            </w:drawing>
          </mc:Choice>
          <mc:Fallback>
            <w:pict>
              <v:rect w14:anchorId="765BB10F" id="Shape 25" o:spid="_x0000_s1026" style="position:absolute;margin-left:-6pt;margin-top:7.65pt;width:540.05pt;height:125.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" o:allowincell="f" fillcolor="#def2f0" stroked="f"/>
            </w:pict>
          </mc:Fallback>
        </mc:AlternateContent>
      </w:r>
    </w:p>
    <w:p w14:paraId="44E810FA" w14:textId="77777777" w:rsidR="00BF3E5F" w:rsidRDefault="00BF3E5F">
      <w:pPr>
        <w:spacing w:line="339" w:lineRule="exact"/>
        <w:rPr>
          <w:sz w:val="20"/>
          <w:szCs w:val="20"/>
        </w:rPr>
      </w:pPr>
    </w:p>
    <w:p w14:paraId="15E02AA1" w14:textId="7EB4C862" w:rsidR="00BF3E5F" w:rsidRDefault="00F2670D" w:rsidP="00067E0F">
      <w:pPr>
        <w:spacing w:line="321" w:lineRule="auto"/>
        <w:ind w:right="200"/>
        <w:jc w:val="both"/>
        <w:rPr>
          <w:sz w:val="20"/>
          <w:szCs w:val="20"/>
        </w:rPr>
      </w:pP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paub</w:t>
      </w:r>
      <w:proofErr w:type="spellEnd"/>
      <w:r w:rsidR="0046535F">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tsis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meej</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r</w:t>
      </w:r>
      <w:r>
        <w:rPr>
          <w:rFonts w:ascii="Arial" w:eastAsia="Arial" w:hAnsi="Arial" w:cs="Arial"/>
          <w:b/>
          <w:bCs/>
          <w:i/>
          <w:iCs/>
          <w:color w:val="494645"/>
          <w:sz w:val="16"/>
          <w:szCs w:val="16"/>
        </w:rPr>
        <w:t>au</w:t>
      </w:r>
      <w:proofErr w:type="spellEnd"/>
      <w:r>
        <w:rPr>
          <w:rFonts w:ascii="Arial" w:eastAsia="Arial" w:hAnsi="Arial" w:cs="Arial"/>
          <w:b/>
          <w:bCs/>
          <w:i/>
          <w:iCs/>
          <w:color w:val="494645"/>
          <w:sz w:val="16"/>
          <w:szCs w:val="16"/>
        </w:rPr>
        <w:t xml:space="preserve"> FDA </w:t>
      </w:r>
      <w:r w:rsidR="0046535F">
        <w:rPr>
          <w:rFonts w:ascii="Arial" w:eastAsia="Arial" w:hAnsi="Arial" w:cs="Arial"/>
          <w:b/>
          <w:bCs/>
          <w:i/>
          <w:iCs/>
          <w:color w:val="494645"/>
          <w:sz w:val="16"/>
          <w:szCs w:val="16"/>
        </w:rPr>
        <w:t xml:space="preserve">cov </w:t>
      </w:r>
      <w:proofErr w:type="spellStart"/>
      <w:r w:rsidR="0046535F">
        <w:rPr>
          <w:rFonts w:ascii="Arial" w:eastAsia="Arial" w:hAnsi="Arial" w:cs="Arial"/>
          <w:b/>
          <w:bCs/>
          <w:i/>
          <w:iCs/>
          <w:color w:val="494645"/>
          <w:sz w:val="16"/>
          <w:szCs w:val="16"/>
        </w:rPr>
        <w:t>ntshiab</w:t>
      </w:r>
      <w:proofErr w:type="spellEnd"/>
      <w:r w:rsidR="0046535F">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lus</w:t>
      </w:r>
      <w:proofErr w:type="spellEnd"/>
      <w:r w:rsidR="0046535F">
        <w:rPr>
          <w:rFonts w:ascii="Arial" w:eastAsia="Arial" w:hAnsi="Arial" w:cs="Arial"/>
          <w:b/>
          <w:bCs/>
          <w:i/>
          <w:iCs/>
          <w:color w:val="494645"/>
          <w:sz w:val="16"/>
          <w:szCs w:val="16"/>
        </w:rPr>
        <w:t xml:space="preserve"> </w:t>
      </w:r>
      <w:proofErr w:type="spellStart"/>
      <w:proofErr w:type="gramStart"/>
      <w:r w:rsidR="0046535F">
        <w:rPr>
          <w:rFonts w:ascii="Arial" w:eastAsia="Arial" w:hAnsi="Arial" w:cs="Arial"/>
          <w:b/>
          <w:bCs/>
          <w:i/>
          <w:iCs/>
          <w:color w:val="494645"/>
          <w:sz w:val="16"/>
          <w:szCs w:val="16"/>
        </w:rPr>
        <w:t>ntawm</w:t>
      </w:r>
      <w:r>
        <w:rPr>
          <w:rFonts w:ascii="Arial" w:eastAsia="Arial" w:hAnsi="Arial" w:cs="Arial"/>
          <w:b/>
          <w:bCs/>
          <w:i/>
          <w:iCs/>
          <w:color w:val="494645"/>
          <w:sz w:val="16"/>
          <w:szCs w:val="16"/>
        </w:rPr>
        <w:t>“</w:t>
      </w:r>
      <w:proofErr w:type="gramEnd"/>
      <w:r>
        <w:rPr>
          <w:rFonts w:ascii="Arial" w:eastAsia="Arial" w:hAnsi="Arial" w:cs="Arial"/>
          <w:b/>
          <w:bCs/>
          <w:i/>
          <w:iCs/>
          <w:color w:val="494645"/>
          <w:sz w:val="16"/>
          <w:szCs w:val="16"/>
        </w:rPr>
        <w:t>liaj</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teb</w:t>
      </w:r>
      <w:proofErr w:type="spellEnd"/>
      <w:r>
        <w:rPr>
          <w:rFonts w:ascii="Arial" w:eastAsia="Arial" w:hAnsi="Arial" w:cs="Arial"/>
          <w:b/>
          <w:bCs/>
          <w:i/>
          <w:iCs/>
          <w:color w:val="494645"/>
          <w:sz w:val="16"/>
          <w:szCs w:val="16"/>
        </w:rPr>
        <w:t xml:space="preserve">” - </w:t>
      </w: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yuav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paub</w:t>
      </w:r>
      <w:proofErr w:type="spellEnd"/>
      <w:r>
        <w:rPr>
          <w:rFonts w:ascii="Arial" w:eastAsia="Arial" w:hAnsi="Arial" w:cs="Arial"/>
          <w:b/>
          <w:bCs/>
          <w:i/>
          <w:iCs/>
          <w:color w:val="494645"/>
          <w:sz w:val="16"/>
          <w:szCs w:val="16"/>
        </w:rPr>
        <w:t xml:space="preserve"> tau li </w:t>
      </w:r>
      <w:proofErr w:type="spellStart"/>
      <w:r>
        <w:rPr>
          <w:rFonts w:ascii="Arial" w:eastAsia="Arial" w:hAnsi="Arial" w:cs="Arial"/>
          <w:b/>
          <w:bCs/>
          <w:i/>
          <w:iCs/>
          <w:color w:val="494645"/>
          <w:sz w:val="16"/>
          <w:szCs w:val="16"/>
        </w:rPr>
        <w:t>cas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tias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kuv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kev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liaj</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ua</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teb</w:t>
      </w:r>
      <w:proofErr w:type="spellEnd"/>
      <w:r>
        <w:rPr>
          <w:rFonts w:ascii="Arial" w:eastAsia="Arial" w:hAnsi="Arial" w:cs="Arial"/>
          <w:b/>
          <w:bCs/>
          <w:i/>
          <w:iCs/>
          <w:color w:val="494645"/>
          <w:sz w:val="16"/>
          <w:szCs w:val="16"/>
        </w:rPr>
        <w:t xml:space="preserve"> los</w:t>
      </w:r>
      <w:r w:rsidR="0046535F">
        <w:rPr>
          <w:rFonts w:ascii="Arial" w:eastAsia="Arial" w:hAnsi="Arial" w:cs="Arial"/>
          <w:b/>
          <w:bCs/>
          <w:i/>
          <w:iCs/>
          <w:color w:val="494645"/>
          <w:sz w:val="16"/>
          <w:szCs w:val="16"/>
        </w:rPr>
        <w:t xml:space="preserve"> </w:t>
      </w:r>
      <w:r>
        <w:rPr>
          <w:rFonts w:ascii="Arial" w:eastAsia="Arial" w:hAnsi="Arial" w:cs="Arial"/>
          <w:b/>
          <w:bCs/>
          <w:i/>
          <w:iCs/>
          <w:color w:val="494645"/>
          <w:sz w:val="16"/>
          <w:szCs w:val="16"/>
        </w:rPr>
        <w:t xml:space="preserve">sis </w:t>
      </w:r>
      <w:proofErr w:type="spellStart"/>
      <w:r>
        <w:rPr>
          <w:rFonts w:ascii="Arial" w:eastAsia="Arial" w:hAnsi="Arial" w:cs="Arial"/>
          <w:b/>
          <w:bCs/>
          <w:i/>
          <w:iCs/>
          <w:color w:val="494645"/>
          <w:sz w:val="16"/>
          <w:szCs w:val="16"/>
        </w:rPr>
        <w:t>kev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saib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xyuas</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thaj</w:t>
      </w:r>
      <w:proofErr w:type="spellEnd"/>
      <w:r>
        <w:rPr>
          <w:rFonts w:ascii="Arial" w:eastAsia="Arial" w:hAnsi="Arial" w:cs="Arial"/>
          <w:b/>
          <w:bCs/>
          <w:i/>
          <w:iCs/>
          <w:color w:val="494645"/>
          <w:sz w:val="16"/>
          <w:szCs w:val="16"/>
        </w:rPr>
        <w:t xml:space="preserve"> </w:t>
      </w:r>
      <w:proofErr w:type="spellStart"/>
      <w:ins w:id="4985" w:author="Kaxiong" w:date="2021-06-11T18:22:00Z">
        <w:r w:rsidR="00182638">
          <w:rPr>
            <w:rFonts w:ascii="Arial" w:eastAsia="Arial" w:hAnsi="Arial" w:cs="Arial"/>
            <w:b/>
            <w:bCs/>
            <w:i/>
            <w:iCs/>
            <w:color w:val="494645"/>
            <w:sz w:val="16"/>
            <w:szCs w:val="16"/>
          </w:rPr>
          <w:t>kev</w:t>
        </w:r>
        <w:proofErr w:type="spellEnd"/>
        <w:r w:rsidR="00182638">
          <w:rPr>
            <w:rFonts w:ascii="Arial" w:eastAsia="Arial" w:hAnsi="Arial" w:cs="Arial"/>
            <w:b/>
            <w:bCs/>
            <w:i/>
            <w:iCs/>
            <w:color w:val="494645"/>
            <w:sz w:val="16"/>
            <w:szCs w:val="16"/>
          </w:rPr>
          <w:t xml:space="preserve"> </w:t>
        </w:r>
        <w:proofErr w:type="spellStart"/>
        <w:r w:rsidR="00182638">
          <w:rPr>
            <w:rFonts w:ascii="Arial" w:eastAsia="Arial" w:hAnsi="Arial" w:cs="Arial"/>
            <w:b/>
            <w:bCs/>
            <w:i/>
            <w:iCs/>
            <w:color w:val="494645"/>
            <w:sz w:val="16"/>
            <w:szCs w:val="16"/>
          </w:rPr>
          <w:t>ua</w:t>
        </w:r>
      </w:ins>
      <w:proofErr w:type="spellEnd"/>
      <w:ins w:id="4986" w:author="Kaxiong" w:date="2021-06-11T18:23:00Z">
        <w:r w:rsidR="00182638">
          <w:rPr>
            <w:rFonts w:ascii="Arial" w:eastAsia="Arial" w:hAnsi="Arial" w:cs="Arial"/>
            <w:b/>
            <w:bCs/>
            <w:i/>
            <w:iCs/>
            <w:color w:val="494645"/>
            <w:sz w:val="16"/>
            <w:szCs w:val="16"/>
          </w:rPr>
          <w:t xml:space="preserve"> </w:t>
        </w:r>
        <w:proofErr w:type="spellStart"/>
        <w:r w:rsidR="00182638">
          <w:rPr>
            <w:rFonts w:ascii="Arial" w:eastAsia="Arial" w:hAnsi="Arial" w:cs="Arial"/>
            <w:b/>
            <w:bCs/>
            <w:i/>
            <w:iCs/>
            <w:color w:val="494645"/>
            <w:sz w:val="16"/>
            <w:szCs w:val="16"/>
          </w:rPr>
          <w:t>liaj</w:t>
        </w:r>
        <w:proofErr w:type="spellEnd"/>
        <w:r w:rsidR="00182638">
          <w:rPr>
            <w:rFonts w:ascii="Arial" w:eastAsia="Arial" w:hAnsi="Arial" w:cs="Arial"/>
            <w:b/>
            <w:bCs/>
            <w:i/>
            <w:iCs/>
            <w:color w:val="494645"/>
            <w:sz w:val="16"/>
            <w:szCs w:val="16"/>
          </w:rPr>
          <w:t xml:space="preserve"> </w:t>
        </w:r>
        <w:proofErr w:type="spellStart"/>
        <w:r w:rsidR="00182638">
          <w:rPr>
            <w:rFonts w:ascii="Arial" w:eastAsia="Arial" w:hAnsi="Arial" w:cs="Arial"/>
            <w:b/>
            <w:bCs/>
            <w:i/>
            <w:iCs/>
            <w:color w:val="494645"/>
            <w:sz w:val="16"/>
            <w:szCs w:val="16"/>
          </w:rPr>
          <w:t>ua</w:t>
        </w:r>
        <w:proofErr w:type="spellEnd"/>
        <w:r w:rsidR="00182638">
          <w:rPr>
            <w:rFonts w:ascii="Arial" w:eastAsia="Arial" w:hAnsi="Arial" w:cs="Arial"/>
            <w:b/>
            <w:bCs/>
            <w:i/>
            <w:iCs/>
            <w:color w:val="494645"/>
            <w:sz w:val="16"/>
            <w:szCs w:val="16"/>
          </w:rPr>
          <w:t xml:space="preserve"> </w:t>
        </w:r>
        <w:proofErr w:type="spellStart"/>
        <w:r w:rsidR="00182638">
          <w:rPr>
            <w:rFonts w:ascii="Arial" w:eastAsia="Arial" w:hAnsi="Arial" w:cs="Arial"/>
            <w:b/>
            <w:bCs/>
            <w:i/>
            <w:iCs/>
            <w:color w:val="494645"/>
            <w:sz w:val="16"/>
            <w:szCs w:val="16"/>
          </w:rPr>
          <w:t>teb-ua</w:t>
        </w:r>
        <w:proofErr w:type="spellEnd"/>
        <w:r w:rsidR="00182638">
          <w:rPr>
            <w:rFonts w:ascii="Arial" w:eastAsia="Arial" w:hAnsi="Arial" w:cs="Arial"/>
            <w:b/>
            <w:bCs/>
            <w:i/>
            <w:iCs/>
            <w:color w:val="494645"/>
            <w:sz w:val="16"/>
            <w:szCs w:val="16"/>
          </w:rPr>
          <w:t xml:space="preserve"> </w:t>
        </w:r>
        <w:proofErr w:type="spellStart"/>
        <w:r w:rsidR="00182638">
          <w:rPr>
            <w:rFonts w:ascii="Arial" w:eastAsia="Arial" w:hAnsi="Arial" w:cs="Arial"/>
            <w:b/>
            <w:bCs/>
            <w:i/>
            <w:iCs/>
            <w:color w:val="494645"/>
            <w:sz w:val="16"/>
            <w:szCs w:val="16"/>
          </w:rPr>
          <w:t>ke</w:t>
        </w:r>
      </w:ins>
      <w:proofErr w:type="spellEnd"/>
      <w:del w:id="4987" w:author="Kaxiong" w:date="2021-06-11T18:23:00Z">
        <w:r w:rsidDel="00182638">
          <w:rPr>
            <w:rFonts w:ascii="Arial" w:eastAsia="Arial" w:hAnsi="Arial" w:cs="Arial"/>
            <w:b/>
            <w:bCs/>
            <w:i/>
            <w:iCs/>
            <w:color w:val="494645"/>
            <w:sz w:val="16"/>
            <w:szCs w:val="16"/>
          </w:rPr>
          <w:delText>tsam</w:delText>
        </w:r>
      </w:del>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raug</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rau</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hauv</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lub</w:t>
      </w:r>
      <w:proofErr w:type="spellEnd"/>
      <w:r>
        <w:rPr>
          <w:rFonts w:ascii="Arial" w:eastAsia="Arial" w:hAnsi="Arial" w:cs="Arial"/>
          <w:b/>
          <w:bCs/>
          <w:i/>
          <w:iCs/>
          <w:color w:val="494645"/>
          <w:sz w:val="16"/>
          <w:szCs w:val="16"/>
        </w:rPr>
        <w:t xml:space="preserve"> </w:t>
      </w:r>
      <w:proofErr w:type="spellStart"/>
      <w:r>
        <w:rPr>
          <w:rFonts w:ascii="Arial" w:eastAsia="Arial" w:hAnsi="Arial" w:cs="Arial"/>
          <w:b/>
          <w:bCs/>
          <w:i/>
          <w:iCs/>
          <w:color w:val="494645"/>
          <w:sz w:val="16"/>
          <w:szCs w:val="16"/>
        </w:rPr>
        <w:t>ntsiab</w:t>
      </w:r>
      <w:proofErr w:type="spellEnd"/>
      <w:r>
        <w:rPr>
          <w:rFonts w:ascii="Arial" w:eastAsia="Arial" w:hAnsi="Arial" w:cs="Arial"/>
          <w:b/>
          <w:bCs/>
          <w:i/>
          <w:iCs/>
          <w:color w:val="494645"/>
          <w:sz w:val="16"/>
          <w:szCs w:val="16"/>
        </w:rPr>
        <w:t xml:space="preserve"> </w:t>
      </w:r>
      <w:proofErr w:type="spellStart"/>
      <w:r w:rsidR="0046535F">
        <w:rPr>
          <w:rFonts w:ascii="Arial" w:eastAsia="Arial" w:hAnsi="Arial" w:cs="Arial"/>
          <w:b/>
          <w:bCs/>
          <w:i/>
          <w:iCs/>
          <w:color w:val="494645"/>
          <w:sz w:val="16"/>
          <w:szCs w:val="16"/>
        </w:rPr>
        <w:t>lus</w:t>
      </w:r>
      <w:proofErr w:type="spellEnd"/>
      <w:r>
        <w:rPr>
          <w:rFonts w:ascii="Arial" w:eastAsia="Arial" w:hAnsi="Arial" w:cs="Arial"/>
          <w:b/>
          <w:bCs/>
          <w:i/>
          <w:iCs/>
          <w:color w:val="494645"/>
          <w:sz w:val="16"/>
          <w:szCs w:val="16"/>
        </w:rPr>
        <w:t xml:space="preserve">? </w:t>
      </w:r>
      <w:r w:rsidRPr="00067E0F">
        <w:rPr>
          <w:rFonts w:ascii="Arial" w:eastAsia="Arial" w:hAnsi="Arial" w:cs="Arial"/>
          <w:color w:val="494645"/>
          <w:sz w:val="16"/>
          <w:szCs w:val="16"/>
        </w:rPr>
        <w:t xml:space="preserve">FDA </w:t>
      </w:r>
      <w:r w:rsidR="00E3503B">
        <w:rPr>
          <w:rFonts w:ascii="Arial" w:eastAsia="Arial" w:hAnsi="Arial" w:cs="Arial"/>
          <w:color w:val="494645"/>
          <w:sz w:val="16"/>
          <w:szCs w:val="16"/>
        </w:rPr>
        <w:t xml:space="preserve">cov </w:t>
      </w:r>
      <w:proofErr w:type="spellStart"/>
      <w:r w:rsidR="00E3503B">
        <w:rPr>
          <w:rFonts w:ascii="Arial" w:eastAsia="Arial" w:hAnsi="Arial" w:cs="Arial"/>
          <w:color w:val="494645"/>
          <w:sz w:val="16"/>
          <w:szCs w:val="16"/>
        </w:rPr>
        <w:t>ntshiab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ntawm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liaj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yooj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yim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kev</w:t>
      </w:r>
      <w:proofErr w:type="spellEnd"/>
      <w:r w:rsidR="00E3503B">
        <w:rPr>
          <w:rFonts w:ascii="Arial" w:eastAsia="Arial" w:hAnsi="Arial" w:cs="Arial"/>
          <w:color w:val="494645"/>
          <w:sz w:val="16"/>
          <w:szCs w:val="16"/>
        </w:rPr>
        <w:t xml:space="preserve"> </w:t>
      </w:r>
      <w:proofErr w:type="spellStart"/>
      <w:ins w:id="4988" w:author="Kaxiong" w:date="2021-06-11T18:24:00Z">
        <w:r w:rsidR="00182638">
          <w:rPr>
            <w:rFonts w:ascii="Arial" w:eastAsia="Arial" w:hAnsi="Arial" w:cs="Arial"/>
            <w:color w:val="494645"/>
            <w:sz w:val="16"/>
            <w:szCs w:val="16"/>
          </w:rPr>
          <w:t>txhais</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lub</w:t>
        </w:r>
        <w:proofErr w:type="spellEnd"/>
        <w:r w:rsidR="00182638">
          <w:rPr>
            <w:rFonts w:ascii="Arial" w:eastAsia="Arial" w:hAnsi="Arial" w:cs="Arial"/>
            <w:color w:val="494645"/>
            <w:sz w:val="16"/>
            <w:szCs w:val="16"/>
          </w:rPr>
          <w:t xml:space="preserve"> </w:t>
        </w:r>
      </w:ins>
      <w:proofErr w:type="spellStart"/>
      <w:ins w:id="4989" w:author="Kaxiong" w:date="2021-06-11T18:25:00Z">
        <w:r w:rsidR="00182638">
          <w:rPr>
            <w:rFonts w:ascii="Arial" w:eastAsia="Arial" w:hAnsi="Arial" w:cs="Arial"/>
            <w:color w:val="494645"/>
            <w:sz w:val="16"/>
            <w:szCs w:val="16"/>
          </w:rPr>
          <w:t>ntsiab</w:t>
        </w:r>
      </w:ins>
      <w:proofErr w:type="spellEnd"/>
      <w:del w:id="4990" w:author="Kaxiong" w:date="2021-06-11T18:25:00Z">
        <w:r w:rsidR="00E3503B" w:rsidDel="00182638">
          <w:rPr>
            <w:rFonts w:ascii="Arial" w:eastAsia="Arial" w:hAnsi="Arial" w:cs="Arial"/>
            <w:color w:val="494645"/>
            <w:sz w:val="16"/>
            <w:szCs w:val="16"/>
          </w:rPr>
          <w:delText>txhiav txhim siab</w:delText>
        </w:r>
      </w:del>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ntsiab</w:t>
      </w:r>
      <w:proofErr w:type="spellEnd"/>
      <w:r w:rsidRPr="00067E0F">
        <w:rPr>
          <w:rFonts w:ascii="Arial" w:eastAsia="Arial" w:hAnsi="Arial" w:cs="Arial"/>
          <w:i/>
          <w:iCs/>
          <w:color w:val="494645"/>
          <w:sz w:val="16"/>
          <w:szCs w:val="16"/>
        </w:rPr>
        <w:t xml:space="preserve">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tau </w:t>
      </w:r>
      <w:proofErr w:type="spellStart"/>
      <w:r w:rsidRPr="00067E0F">
        <w:rPr>
          <w:rFonts w:ascii="Arial" w:eastAsia="Arial" w:hAnsi="Arial" w:cs="Arial"/>
          <w:color w:val="494645"/>
          <w:sz w:val="16"/>
          <w:szCs w:val="16"/>
        </w:rPr>
        <w:t>hloov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zuj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zus</w:t>
      </w:r>
      <w:proofErr w:type="spellEnd"/>
      <w:r w:rsidRPr="00067E0F">
        <w:rPr>
          <w:rFonts w:ascii="Arial" w:eastAsia="Arial" w:hAnsi="Arial" w:cs="Arial"/>
          <w:color w:val="494645"/>
          <w:sz w:val="16"/>
          <w:szCs w:val="16"/>
        </w:rPr>
        <w:t xml:space="preserve"> los </w:t>
      </w:r>
      <w:proofErr w:type="spellStart"/>
      <w:r w:rsidRPr="00067E0F">
        <w:rPr>
          <w:rFonts w:ascii="Arial" w:eastAsia="Arial" w:hAnsi="Arial" w:cs="Arial"/>
          <w:color w:val="494645"/>
          <w:sz w:val="16"/>
          <w:szCs w:val="16"/>
        </w:rPr>
        <w:t>daws</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liaj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zog</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txhawj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xeeb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txog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sib </w:t>
      </w:r>
      <w:proofErr w:type="spellStart"/>
      <w:r w:rsidRPr="00067E0F">
        <w:rPr>
          <w:rFonts w:ascii="Arial" w:eastAsia="Arial" w:hAnsi="Arial" w:cs="Arial"/>
          <w:color w:val="494645"/>
          <w:sz w:val="16"/>
          <w:szCs w:val="16"/>
        </w:rPr>
        <w:t>sau</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ke</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thiab</w:t>
      </w:r>
      <w:proofErr w:type="spellEnd"/>
      <w:r w:rsidRPr="00067E0F">
        <w:rPr>
          <w:rFonts w:ascii="Arial" w:eastAsia="Arial" w:hAnsi="Arial" w:cs="Arial"/>
          <w:color w:val="494645"/>
          <w:sz w:val="16"/>
          <w:szCs w:val="16"/>
        </w:rPr>
        <w:t xml:space="preserve"> cov</w:t>
      </w:r>
      <w:ins w:id="4991" w:author="Kaxiong" w:date="2021-06-11T18:27:00Z">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kev</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tswj</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kev</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ua</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liaj</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ua</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teb-ua</w:t>
        </w:r>
        <w:proofErr w:type="spellEnd"/>
        <w:r w:rsidR="00182638">
          <w:rPr>
            <w:rFonts w:ascii="Arial" w:eastAsia="Arial" w:hAnsi="Arial" w:cs="Arial"/>
            <w:color w:val="494645"/>
            <w:sz w:val="16"/>
            <w:szCs w:val="16"/>
          </w:rPr>
          <w:t xml:space="preserve"> </w:t>
        </w:r>
        <w:proofErr w:type="spellStart"/>
        <w:r w:rsidR="00182638">
          <w:rPr>
            <w:rFonts w:ascii="Arial" w:eastAsia="Arial" w:hAnsi="Arial" w:cs="Arial"/>
            <w:color w:val="494645"/>
            <w:sz w:val="16"/>
            <w:szCs w:val="16"/>
          </w:rPr>
          <w:t>ke</w:t>
        </w:r>
      </w:ins>
      <w:proofErr w:type="spellEnd"/>
      <w:r w:rsidRPr="00067E0F">
        <w:rPr>
          <w:rFonts w:ascii="Arial" w:eastAsia="Arial" w:hAnsi="Arial" w:cs="Arial"/>
          <w:color w:val="494645"/>
          <w:sz w:val="16"/>
          <w:szCs w:val="16"/>
        </w:rPr>
        <w:t xml:space="preserve"> </w:t>
      </w:r>
      <w:del w:id="4992" w:author="Kaxiong" w:date="2021-06-11T18:27:00Z">
        <w:r w:rsidRPr="00067E0F" w:rsidDel="00182638">
          <w:rPr>
            <w:rFonts w:ascii="Arial" w:eastAsia="Arial" w:hAnsi="Arial" w:cs="Arial"/>
            <w:color w:val="494645"/>
            <w:sz w:val="16"/>
            <w:szCs w:val="16"/>
          </w:rPr>
          <w:delText xml:space="preserve">neeg ua liaj ua teb tsis tu ncua </w:delText>
        </w:r>
      </w:del>
      <w:proofErr w:type="spellStart"/>
      <w:r w:rsidRPr="00067E0F">
        <w:rPr>
          <w:rFonts w:ascii="Arial" w:eastAsia="Arial" w:hAnsi="Arial" w:cs="Arial"/>
          <w:color w:val="494645"/>
          <w:sz w:val="16"/>
          <w:szCs w:val="16"/>
        </w:rPr>
        <w:t>xws</w:t>
      </w:r>
      <w:proofErr w:type="spellEnd"/>
      <w:r w:rsidRPr="00067E0F">
        <w:rPr>
          <w:rFonts w:ascii="Arial" w:eastAsia="Arial" w:hAnsi="Arial" w:cs="Arial"/>
          <w:color w:val="494645"/>
          <w:sz w:val="16"/>
          <w:szCs w:val="16"/>
        </w:rPr>
        <w:t xml:space="preserve"> li CSAs </w:t>
      </w:r>
      <w:proofErr w:type="spellStart"/>
      <w:r w:rsidRPr="00067E0F">
        <w:rPr>
          <w:rFonts w:ascii="Arial" w:eastAsia="Arial" w:hAnsi="Arial" w:cs="Arial"/>
          <w:color w:val="494645"/>
          <w:sz w:val="16"/>
          <w:szCs w:val="16"/>
        </w:rPr>
        <w:t>thiab</w:t>
      </w:r>
      <w:proofErr w:type="spellEnd"/>
      <w:r w:rsidRPr="00067E0F">
        <w:rPr>
          <w:rFonts w:ascii="Arial" w:eastAsia="Arial" w:hAnsi="Arial" w:cs="Arial"/>
          <w:color w:val="494645"/>
          <w:sz w:val="16"/>
          <w:szCs w:val="16"/>
        </w:rPr>
        <w:t xml:space="preserve"> chaw </w:t>
      </w:r>
      <w:proofErr w:type="spellStart"/>
      <w:r w:rsidRPr="00067E0F">
        <w:rPr>
          <w:rFonts w:ascii="Arial" w:eastAsia="Arial" w:hAnsi="Arial" w:cs="Arial"/>
          <w:color w:val="494645"/>
          <w:sz w:val="16"/>
          <w:szCs w:val="16"/>
        </w:rPr>
        <w:t>noj</w:t>
      </w:r>
      <w:proofErr w:type="spellEnd"/>
      <w:r w:rsidRPr="00067E0F">
        <w:rPr>
          <w:rFonts w:ascii="Arial" w:eastAsia="Arial" w:hAnsi="Arial" w:cs="Arial"/>
          <w:color w:val="494645"/>
          <w:sz w:val="16"/>
          <w:szCs w:val="16"/>
        </w:rPr>
        <w:t xml:space="preserve"> mov. Tab sis </w:t>
      </w:r>
      <w:proofErr w:type="spellStart"/>
      <w:r w:rsidRPr="00067E0F">
        <w:rPr>
          <w:rFonts w:ascii="Arial" w:eastAsia="Arial" w:hAnsi="Arial" w:cs="Arial"/>
          <w:color w:val="494645"/>
          <w:sz w:val="16"/>
          <w:szCs w:val="16"/>
        </w:rPr>
        <w:t>nws</w:t>
      </w:r>
      <w:proofErr w:type="spellEnd"/>
      <w:r w:rsidRPr="00067E0F">
        <w:rPr>
          <w:rFonts w:ascii="Arial" w:eastAsia="Arial" w:hAnsi="Arial" w:cs="Arial"/>
          <w:color w:val="494645"/>
          <w:sz w:val="16"/>
          <w:szCs w:val="16"/>
        </w:rPr>
        <w:t xml:space="preserve"> </w:t>
      </w:r>
      <w:proofErr w:type="spellStart"/>
      <w:ins w:id="4993" w:author="Kaxiong" w:date="2021-06-11T18:29:00Z">
        <w:r w:rsidR="00182638">
          <w:rPr>
            <w:rFonts w:ascii="Arial" w:eastAsia="Arial" w:hAnsi="Arial" w:cs="Arial"/>
            <w:color w:val="494645"/>
            <w:sz w:val="16"/>
            <w:szCs w:val="16"/>
          </w:rPr>
          <w:t>paub</w:t>
        </w:r>
        <w:proofErr w:type="spellEnd"/>
        <w:r w:rsidR="00182638">
          <w:rPr>
            <w:rFonts w:ascii="Arial" w:eastAsia="Arial" w:hAnsi="Arial" w:cs="Arial"/>
            <w:color w:val="494645"/>
            <w:sz w:val="16"/>
            <w:szCs w:val="16"/>
          </w:rPr>
          <w:t xml:space="preserve"> </w:t>
        </w:r>
      </w:ins>
      <w:proofErr w:type="spellStart"/>
      <w:r w:rsidRPr="00067E0F">
        <w:rPr>
          <w:rFonts w:ascii="Arial" w:eastAsia="Arial" w:hAnsi="Arial" w:cs="Arial"/>
          <w:color w:val="494645"/>
          <w:sz w:val="16"/>
          <w:szCs w:val="16"/>
        </w:rPr>
        <w:t>tsis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meej</w:t>
      </w:r>
      <w:proofErr w:type="spellEnd"/>
      <w:r w:rsidRPr="00067E0F">
        <w:rPr>
          <w:rFonts w:ascii="Arial" w:eastAsia="Arial" w:hAnsi="Arial" w:cs="Arial"/>
          <w:color w:val="494645"/>
          <w:sz w:val="16"/>
          <w:szCs w:val="16"/>
        </w:rPr>
        <w:t xml:space="preserve"> </w:t>
      </w:r>
      <w:proofErr w:type="spellStart"/>
      <w:ins w:id="4994" w:author="Kaxiong" w:date="2021-06-11T18:29:00Z">
        <w:r w:rsidR="00182638">
          <w:rPr>
            <w:rFonts w:ascii="Arial" w:eastAsia="Arial" w:hAnsi="Arial" w:cs="Arial"/>
            <w:color w:val="494645"/>
            <w:sz w:val="16"/>
            <w:szCs w:val="16"/>
          </w:rPr>
          <w:t>tias</w:t>
        </w:r>
        <w:proofErr w:type="spellEnd"/>
        <w:r w:rsidR="00182638">
          <w:rPr>
            <w:rFonts w:ascii="Arial" w:eastAsia="Arial" w:hAnsi="Arial" w:cs="Arial"/>
            <w:color w:val="494645"/>
            <w:sz w:val="16"/>
            <w:szCs w:val="16"/>
          </w:rPr>
          <w:t xml:space="preserve"> </w:t>
        </w:r>
      </w:ins>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cas</w:t>
      </w:r>
      <w:proofErr w:type="spellEnd"/>
      <w:r w:rsidRPr="00067E0F">
        <w:rPr>
          <w:rFonts w:ascii="Arial" w:eastAsia="Arial" w:hAnsi="Arial" w:cs="Arial"/>
          <w:color w:val="494645"/>
          <w:sz w:val="16"/>
          <w:szCs w:val="16"/>
        </w:rPr>
        <w:t xml:space="preserve"> FDA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txhais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cai</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hauv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qee</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qhov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xwm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txheej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raws</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meej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xwm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Lub</w:t>
      </w:r>
      <w:proofErr w:type="spellEnd"/>
      <w:r w:rsidRPr="00067E0F">
        <w:rPr>
          <w:rFonts w:ascii="Arial" w:eastAsia="Arial" w:hAnsi="Arial" w:cs="Arial"/>
          <w:color w:val="494645"/>
          <w:sz w:val="16"/>
          <w:szCs w:val="16"/>
        </w:rPr>
        <w:t xml:space="preserve"> FDA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ins w:id="4995" w:author="Kaxiong" w:date="2021-06-11T18:29:00Z">
        <w:r w:rsidR="0010268C">
          <w:rPr>
            <w:rFonts w:ascii="Arial" w:eastAsia="Arial" w:hAnsi="Arial" w:cs="Arial"/>
            <w:color w:val="494645"/>
            <w:sz w:val="16"/>
            <w:szCs w:val="16"/>
          </w:rPr>
          <w:t>tuaj</w:t>
        </w:r>
      </w:ins>
      <w:proofErr w:type="spellEnd"/>
      <w:del w:id="4996" w:author="Kaxiong" w:date="2021-06-11T18:29:00Z">
        <w:r w:rsidRPr="00067E0F" w:rsidDel="0010268C">
          <w:rPr>
            <w:rFonts w:ascii="Arial" w:eastAsia="Arial" w:hAnsi="Arial" w:cs="Arial"/>
            <w:color w:val="494645"/>
            <w:sz w:val="16"/>
            <w:szCs w:val="16"/>
          </w:rPr>
          <w:delText>tawm</w:delText>
        </w:r>
      </w:del>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nrog</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qhia</w:t>
      </w:r>
      <w:proofErr w:type="spellEnd"/>
      <w:r w:rsidRPr="00067E0F">
        <w:rPr>
          <w:rFonts w:ascii="Arial" w:eastAsia="Arial" w:hAnsi="Arial" w:cs="Arial"/>
          <w:color w:val="494645"/>
          <w:sz w:val="16"/>
          <w:szCs w:val="16"/>
        </w:rPr>
        <w:t xml:space="preserve"> </w:t>
      </w:r>
      <w:del w:id="4997" w:author="Kaxiong" w:date="2021-06-11T18:30:00Z">
        <w:r w:rsidRPr="00067E0F" w:rsidDel="0010268C">
          <w:rPr>
            <w:rFonts w:ascii="Arial" w:eastAsia="Arial" w:hAnsi="Arial" w:cs="Arial"/>
            <w:color w:val="494645"/>
            <w:sz w:val="16"/>
            <w:szCs w:val="16"/>
          </w:rPr>
          <w:delText>txog lub npe</w:delText>
        </w:r>
      </w:del>
      <w:proofErr w:type="spellStart"/>
      <w:ins w:id="4998" w:author="Kaxiong" w:date="2021-06-11T18:30:00Z">
        <w:r w:rsidR="0010268C">
          <w:rPr>
            <w:rFonts w:ascii="Arial" w:eastAsia="Arial" w:hAnsi="Arial" w:cs="Arial"/>
            <w:color w:val="494645"/>
            <w:sz w:val="16"/>
            <w:szCs w:val="16"/>
          </w:rPr>
          <w:t>rau</w:t>
        </w:r>
        <w:proofErr w:type="spellEnd"/>
        <w:r w:rsidR="0010268C">
          <w:rPr>
            <w:rFonts w:ascii="Arial" w:eastAsia="Arial" w:hAnsi="Arial" w:cs="Arial"/>
            <w:color w:val="494645"/>
            <w:sz w:val="16"/>
            <w:szCs w:val="16"/>
          </w:rPr>
          <w:t xml:space="preserve"> </w:t>
        </w:r>
        <w:proofErr w:type="spellStart"/>
        <w:r w:rsidR="0010268C">
          <w:rPr>
            <w:rFonts w:ascii="Arial" w:eastAsia="Arial" w:hAnsi="Arial" w:cs="Arial"/>
            <w:color w:val="494645"/>
            <w:sz w:val="16"/>
            <w:szCs w:val="16"/>
          </w:rPr>
          <w:t>hauv</w:t>
        </w:r>
      </w:ins>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liaj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txhais</w:t>
      </w:r>
      <w:proofErr w:type="spellEnd"/>
      <w:r w:rsidR="00E3503B">
        <w:rPr>
          <w:rFonts w:ascii="Arial" w:eastAsia="Arial" w:hAnsi="Arial" w:cs="Arial"/>
          <w:color w:val="494645"/>
          <w:sz w:val="16"/>
          <w:szCs w:val="16"/>
        </w:rPr>
        <w:t xml:space="preserve"> tau </w:t>
      </w:r>
      <w:proofErr w:type="spellStart"/>
      <w:r w:rsidR="00E3503B">
        <w:rPr>
          <w:rFonts w:ascii="Arial" w:eastAsia="Arial" w:hAnsi="Arial" w:cs="Arial"/>
          <w:color w:val="494645"/>
          <w:sz w:val="16"/>
          <w:szCs w:val="16"/>
        </w:rPr>
        <w:t>tias</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muaj</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nuj</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nqis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uas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zaum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pab</w:t>
      </w:r>
      <w:proofErr w:type="spellEnd"/>
      <w:r w:rsidRPr="00067E0F">
        <w:rPr>
          <w:rFonts w:ascii="Arial" w:eastAsia="Arial" w:hAnsi="Arial" w:cs="Arial"/>
          <w:color w:val="494645"/>
          <w:sz w:val="16"/>
          <w:szCs w:val="16"/>
        </w:rPr>
        <w:t xml:space="preserve"> tau. </w:t>
      </w:r>
      <w:proofErr w:type="spellStart"/>
      <w:r w:rsidRPr="00067E0F">
        <w:rPr>
          <w:rFonts w:ascii="Arial" w:eastAsia="Arial" w:hAnsi="Arial" w:cs="Arial"/>
          <w:color w:val="494645"/>
          <w:sz w:val="16"/>
          <w:szCs w:val="16"/>
        </w:rPr>
        <w:t>Tsis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tas</w:t>
      </w:r>
      <w:proofErr w:type="spellEnd"/>
      <w:r w:rsidRPr="00067E0F">
        <w:rPr>
          <w:rFonts w:ascii="Arial" w:eastAsia="Arial" w:hAnsi="Arial" w:cs="Arial"/>
          <w:color w:val="494645"/>
          <w:sz w:val="16"/>
          <w:szCs w:val="16"/>
        </w:rPr>
        <w:t xml:space="preserve"> li, FDA tau </w:t>
      </w:r>
      <w:proofErr w:type="spellStart"/>
      <w:r w:rsidRPr="00067E0F">
        <w:rPr>
          <w:rFonts w:ascii="Arial" w:eastAsia="Arial" w:hAnsi="Arial" w:cs="Arial"/>
          <w:color w:val="494645"/>
          <w:sz w:val="16"/>
          <w:szCs w:val="16"/>
        </w:rPr>
        <w:t>txhawb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kom</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neeg</w:t>
      </w:r>
      <w:proofErr w:type="spellEnd"/>
      <w:r w:rsidRPr="00067E0F">
        <w:rPr>
          <w:rFonts w:ascii="Arial" w:eastAsia="Arial" w:hAnsi="Arial" w:cs="Arial"/>
          <w:color w:val="494645"/>
          <w:sz w:val="16"/>
          <w:szCs w:val="16"/>
        </w:rPr>
        <w:t xml:space="preserve"> los </w:t>
      </w:r>
      <w:proofErr w:type="spellStart"/>
      <w:r w:rsidRPr="00067E0F">
        <w:rPr>
          <w:rFonts w:ascii="Arial" w:eastAsia="Arial" w:hAnsi="Arial" w:cs="Arial"/>
          <w:color w:val="494645"/>
          <w:sz w:val="16"/>
          <w:szCs w:val="16"/>
        </w:rPr>
        <w:t>nug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txog</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lawv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nyob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hauv</w:t>
      </w:r>
      <w:proofErr w:type="spellEnd"/>
      <w:r w:rsidRPr="00067E0F">
        <w:rPr>
          <w:rFonts w:ascii="Arial" w:eastAsia="Arial" w:hAnsi="Arial" w:cs="Arial"/>
          <w:color w:val="494645"/>
          <w:sz w:val="16"/>
          <w:szCs w:val="16"/>
        </w:rPr>
        <w:t xml:space="preserve"> online Network Assistance Network </w:t>
      </w:r>
      <w:proofErr w:type="spellStart"/>
      <w:r w:rsidRPr="00067E0F">
        <w:rPr>
          <w:rFonts w:ascii="Arial" w:eastAsia="Arial" w:hAnsi="Arial" w:cs="Arial"/>
          <w:color w:val="494645"/>
          <w:sz w:val="16"/>
          <w:szCs w:val="16"/>
        </w:rPr>
        <w:t>lossis</w:t>
      </w:r>
      <w:proofErr w:type="spellEnd"/>
      <w:r w:rsidRPr="00067E0F">
        <w:rPr>
          <w:rFonts w:ascii="Arial" w:eastAsia="Arial" w:hAnsi="Arial" w:cs="Arial"/>
          <w:color w:val="494645"/>
          <w:sz w:val="16"/>
          <w:szCs w:val="16"/>
        </w:rPr>
        <w:t xml:space="preserve"> "TAN." FDA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xa</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nug</w:t>
      </w:r>
      <w:proofErr w:type="spellEnd"/>
      <w:r w:rsidRPr="00067E0F">
        <w:rPr>
          <w:rFonts w:ascii="Arial" w:eastAsia="Arial" w:hAnsi="Arial" w:cs="Arial"/>
          <w:color w:val="494645"/>
          <w:sz w:val="16"/>
          <w:szCs w:val="16"/>
        </w:rPr>
        <w:t xml:space="preserve"> no </w:t>
      </w:r>
      <w:proofErr w:type="spellStart"/>
      <w:r w:rsidRPr="00067E0F">
        <w:rPr>
          <w:rFonts w:ascii="Arial" w:eastAsia="Arial" w:hAnsi="Arial" w:cs="Arial"/>
          <w:color w:val="494645"/>
          <w:sz w:val="16"/>
          <w:szCs w:val="16"/>
        </w:rPr>
        <w:t>mus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lawv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kws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lij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choj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thiab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yuav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Nco</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ntsoov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tias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tshwj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xeeb</w:t>
      </w:r>
      <w:proofErr w:type="spellEnd"/>
      <w:r w:rsidR="00E3503B">
        <w:rPr>
          <w:rFonts w:ascii="Arial" w:eastAsia="Arial" w:hAnsi="Arial" w:cs="Arial"/>
          <w:color w:val="494645"/>
          <w:sz w:val="16"/>
          <w:szCs w:val="16"/>
        </w:rPr>
        <w:t xml:space="preserve"> </w:t>
      </w:r>
      <w:proofErr w:type="spellStart"/>
      <w:r w:rsidR="00E3503B">
        <w:rPr>
          <w:rFonts w:ascii="Arial" w:eastAsia="Arial" w:hAnsi="Arial" w:cs="Arial"/>
          <w:color w:val="494645"/>
          <w:sz w:val="16"/>
          <w:szCs w:val="16"/>
        </w:rPr>
        <w:t>sai</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sai</w:t>
      </w:r>
      <w:proofErr w:type="spellEnd"/>
      <w:r w:rsidRPr="00067E0F">
        <w:rPr>
          <w:rFonts w:ascii="Arial" w:eastAsia="Arial" w:hAnsi="Arial" w:cs="Arial"/>
          <w:color w:val="494645"/>
          <w:sz w:val="16"/>
          <w:szCs w:val="16"/>
        </w:rPr>
        <w:t xml:space="preserve"> tau </w:t>
      </w:r>
      <w:proofErr w:type="spellStart"/>
      <w:r w:rsidRPr="00067E0F">
        <w:rPr>
          <w:rFonts w:ascii="Arial" w:eastAsia="Arial" w:hAnsi="Arial" w:cs="Arial"/>
          <w:color w:val="494645"/>
          <w:sz w:val="16"/>
          <w:szCs w:val="16"/>
        </w:rPr>
        <w:t>yog</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koj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tuaj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yeem</w:t>
      </w:r>
      <w:proofErr w:type="spellEnd"/>
      <w:r w:rsidRPr="00067E0F">
        <w:rPr>
          <w:rFonts w:ascii="Arial" w:eastAsia="Arial" w:hAnsi="Arial" w:cs="Arial"/>
          <w:color w:val="494645"/>
          <w:sz w:val="16"/>
          <w:szCs w:val="16"/>
        </w:rPr>
        <w:t xml:space="preserve"> tau </w:t>
      </w:r>
      <w:proofErr w:type="spellStart"/>
      <w:r w:rsidRPr="00067E0F">
        <w:rPr>
          <w:rFonts w:ascii="Arial" w:eastAsia="Arial" w:hAnsi="Arial" w:cs="Arial"/>
          <w:color w:val="494645"/>
          <w:sz w:val="16"/>
          <w:szCs w:val="16"/>
        </w:rPr>
        <w:t>txais</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tshwj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xeeb</w:t>
      </w:r>
      <w:proofErr w:type="spellEnd"/>
      <w:r w:rsidRPr="00067E0F">
        <w:rPr>
          <w:rFonts w:ascii="Arial" w:eastAsia="Arial" w:hAnsi="Arial" w:cs="Arial"/>
          <w:color w:val="494645"/>
          <w:sz w:val="16"/>
          <w:szCs w:val="16"/>
        </w:rPr>
        <w:t xml:space="preserve">. FDA tau </w:t>
      </w:r>
      <w:proofErr w:type="spellStart"/>
      <w:r w:rsidRPr="00067E0F">
        <w:rPr>
          <w:rFonts w:ascii="Arial" w:eastAsia="Arial" w:hAnsi="Arial" w:cs="Arial"/>
          <w:color w:val="494645"/>
          <w:sz w:val="16"/>
          <w:szCs w:val="16"/>
        </w:rPr>
        <w:t>pib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tshaj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tawm</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nquag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nug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thiab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teb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hauv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lawv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lub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vev</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xaib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kom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muab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kev</w:t>
      </w:r>
      <w:proofErr w:type="spellEnd"/>
      <w:r w:rsidRPr="00067E0F">
        <w:rPr>
          <w:rFonts w:ascii="Arial" w:eastAsia="Arial" w:hAnsi="Arial" w:cs="Arial"/>
          <w:color w:val="494645"/>
          <w:sz w:val="16"/>
          <w:szCs w:val="16"/>
        </w:rPr>
        <w:t xml:space="preserve"> taw </w:t>
      </w:r>
      <w:proofErr w:type="spellStart"/>
      <w:r w:rsidRPr="00067E0F">
        <w:rPr>
          <w:rFonts w:ascii="Arial" w:eastAsia="Arial" w:hAnsi="Arial" w:cs="Arial"/>
          <w:color w:val="494645"/>
          <w:sz w:val="16"/>
          <w:szCs w:val="16"/>
        </w:rPr>
        <w:t>qhia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zej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zog</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Yog</w:t>
      </w:r>
      <w:proofErr w:type="spellEnd"/>
      <w:r w:rsidRPr="00067E0F">
        <w:rPr>
          <w:rFonts w:ascii="Arial" w:eastAsia="Arial" w:hAnsi="Arial" w:cs="Arial"/>
          <w:color w:val="494645"/>
          <w:sz w:val="16"/>
          <w:szCs w:val="16"/>
        </w:rPr>
        <w:t xml:space="preserve"> li </w:t>
      </w:r>
      <w:proofErr w:type="spellStart"/>
      <w:r w:rsidRPr="00067E0F">
        <w:rPr>
          <w:rFonts w:ascii="Arial" w:eastAsia="Arial" w:hAnsi="Arial" w:cs="Arial"/>
          <w:color w:val="494645"/>
          <w:sz w:val="16"/>
          <w:szCs w:val="16"/>
        </w:rPr>
        <w:t>koj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tuaj</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yeem</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saib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nyob</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tib </w:t>
      </w:r>
      <w:proofErr w:type="spellStart"/>
      <w:r w:rsidRPr="00067E0F">
        <w:rPr>
          <w:rFonts w:ascii="Arial" w:eastAsia="Arial" w:hAnsi="Arial" w:cs="Arial"/>
          <w:color w:val="494645"/>
          <w:sz w:val="16"/>
          <w:szCs w:val="16"/>
        </w:rPr>
        <w:t>si</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rau</w:t>
      </w:r>
      <w:proofErr w:type="spellEnd"/>
      <w:r w:rsidRPr="00067E0F">
        <w:rPr>
          <w:rFonts w:ascii="Arial" w:eastAsia="Arial" w:hAnsi="Arial" w:cs="Arial"/>
          <w:color w:val="494645"/>
          <w:sz w:val="16"/>
          <w:szCs w:val="16"/>
        </w:rPr>
        <w:t xml:space="preserve"> cov </w:t>
      </w:r>
      <w:proofErr w:type="spellStart"/>
      <w:r w:rsidRPr="00067E0F">
        <w:rPr>
          <w:rFonts w:ascii="Arial" w:eastAsia="Arial" w:hAnsi="Arial" w:cs="Arial"/>
          <w:color w:val="494645"/>
          <w:sz w:val="16"/>
          <w:szCs w:val="16"/>
        </w:rPr>
        <w:t>lus</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qhia</w:t>
      </w:r>
      <w:proofErr w:type="spellEnd"/>
      <w:r w:rsidRPr="00067E0F">
        <w:rPr>
          <w:rFonts w:ascii="Arial" w:eastAsia="Arial" w:hAnsi="Arial" w:cs="Arial"/>
          <w:color w:val="494645"/>
          <w:sz w:val="16"/>
          <w:szCs w:val="16"/>
        </w:rPr>
        <w:t xml:space="preserve"> </w:t>
      </w:r>
      <w:proofErr w:type="spellStart"/>
      <w:r w:rsidRPr="00067E0F">
        <w:rPr>
          <w:rFonts w:ascii="Arial" w:eastAsia="Arial" w:hAnsi="Arial" w:cs="Arial"/>
          <w:color w:val="494645"/>
          <w:sz w:val="16"/>
          <w:szCs w:val="16"/>
        </w:rPr>
        <w:t>ntxiv</w:t>
      </w:r>
      <w:proofErr w:type="spellEnd"/>
      <w:r w:rsidRPr="00067E0F">
        <w:rPr>
          <w:rFonts w:ascii="Arial" w:eastAsia="Arial" w:hAnsi="Arial" w:cs="Arial"/>
          <w:color w:val="494645"/>
          <w:sz w:val="16"/>
          <w:szCs w:val="16"/>
        </w:rPr>
        <w:t>!!</w:t>
      </w:r>
    </w:p>
    <w:p w14:paraId="53D013DD"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3F34884A" wp14:editId="12F69EA6">
                <wp:simplePos x="0" y="0"/>
                <wp:positionH relativeFrom="column">
                  <wp:posOffset>-75565</wp:posOffset>
                </wp:positionH>
                <wp:positionV relativeFrom="paragraph">
                  <wp:posOffset>139065</wp:posOffset>
                </wp:positionV>
                <wp:extent cx="6858635" cy="10287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028700"/>
                        </a:xfrm>
                        <a:prstGeom prst="rect">
                          <a:avLst/>
                        </a:prstGeom>
                        <a:solidFill>
                          <a:srgbClr val="A8DDD8"/>
                        </a:solidFill>
                      </wps:spPr>
                      <wps:bodyPr/>
                    </wps:wsp>
                  </a:graphicData>
                </a:graphic>
              </wp:anchor>
            </w:drawing>
          </mc:Choice>
          <mc:Fallback>
            <w:pict>
              <v:rect w14:anchorId="01A56516" id="Shape 26" o:spid="_x0000_s1026" style="position:absolute;margin-left:-5.95pt;margin-top:10.95pt;width:540.05pt;height:8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" o:allowincell="f" fillcolor="#a8ddd8" stroked="f"/>
            </w:pict>
          </mc:Fallback>
        </mc:AlternateContent>
      </w:r>
    </w:p>
    <w:p w14:paraId="7096FA05" w14:textId="77777777" w:rsidR="00BF3E5F" w:rsidRDefault="00BF3E5F">
      <w:pPr>
        <w:spacing w:line="395" w:lineRule="exact"/>
        <w:rPr>
          <w:sz w:val="20"/>
          <w:szCs w:val="20"/>
        </w:rPr>
      </w:pPr>
    </w:p>
    <w:p w14:paraId="6B0291DE" w14:textId="2AE759F6" w:rsidR="00BF3E5F" w:rsidRDefault="00F2670D" w:rsidP="00B73C93">
      <w:pPr>
        <w:spacing w:line="307" w:lineRule="auto"/>
        <w:ind w:right="420"/>
        <w:jc w:val="both"/>
        <w:rPr>
          <w:sz w:val="20"/>
          <w:szCs w:val="20"/>
        </w:rPr>
      </w:pP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yuav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li </w:t>
      </w:r>
      <w:proofErr w:type="spellStart"/>
      <w:r>
        <w:rPr>
          <w:rFonts w:ascii="Arial" w:eastAsia="Arial" w:hAnsi="Arial" w:cs="Arial"/>
          <w:b/>
          <w:bCs/>
          <w:i/>
          <w:iCs/>
          <w:color w:val="494645"/>
          <w:sz w:val="17"/>
          <w:szCs w:val="17"/>
        </w:rPr>
        <w:t>cas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paub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hais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tias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qhov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twg</w:t>
      </w:r>
      <w:proofErr w:type="spellEnd"/>
      <w:r>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ntawm</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kuv</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raug</w:t>
      </w:r>
      <w:proofErr w:type="spellEnd"/>
      <w:r w:rsidR="00D80BAD">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hus</w:t>
      </w:r>
      <w:proofErr w:type="spellEnd"/>
      <w:r w:rsidR="00D80BAD">
        <w:rPr>
          <w:rFonts w:ascii="Arial" w:eastAsia="Arial" w:hAnsi="Arial" w:cs="Arial"/>
          <w:b/>
          <w:bCs/>
          <w:i/>
          <w:iCs/>
          <w:color w:val="494645"/>
          <w:sz w:val="17"/>
          <w:szCs w:val="17"/>
        </w:rPr>
        <w:t xml:space="preserve"> </w:t>
      </w:r>
      <w:proofErr w:type="spellStart"/>
      <w:proofErr w:type="gramStart"/>
      <w:r w:rsidR="00D80BAD">
        <w:rPr>
          <w:rFonts w:ascii="Arial" w:eastAsia="Arial" w:hAnsi="Arial" w:cs="Arial"/>
          <w:b/>
          <w:bCs/>
          <w:i/>
          <w:iCs/>
          <w:color w:val="494645"/>
          <w:sz w:val="17"/>
          <w:szCs w:val="17"/>
        </w:rPr>
        <w:t>ua</w:t>
      </w:r>
      <w:r>
        <w:rPr>
          <w:rFonts w:ascii="Arial" w:eastAsia="Arial" w:hAnsi="Arial" w:cs="Arial"/>
          <w:b/>
          <w:bCs/>
          <w:i/>
          <w:iCs/>
          <w:color w:val="494645"/>
          <w:sz w:val="17"/>
          <w:szCs w:val="17"/>
        </w:rPr>
        <w:t>“</w:t>
      </w:r>
      <w:proofErr w:type="gramEnd"/>
      <w:r>
        <w:rPr>
          <w:rFonts w:ascii="Arial" w:eastAsia="Arial" w:hAnsi="Arial" w:cs="Arial"/>
          <w:b/>
          <w:bCs/>
          <w:i/>
          <w:iCs/>
          <w:color w:val="494645"/>
          <w:sz w:val="17"/>
          <w:szCs w:val="17"/>
        </w:rPr>
        <w:t>thawj</w:t>
      </w:r>
      <w:proofErr w:type="spellEnd"/>
      <w:r>
        <w:rPr>
          <w:rFonts w:ascii="Arial" w:eastAsia="Arial" w:hAnsi="Arial" w:cs="Arial"/>
          <w:b/>
          <w:bCs/>
          <w:i/>
          <w:iCs/>
          <w:color w:val="494645"/>
          <w:sz w:val="17"/>
          <w:szCs w:val="17"/>
        </w:rPr>
        <w:t xml:space="preserve"> </w:t>
      </w:r>
      <w:proofErr w:type="spellStart"/>
      <w:r w:rsidR="00D80BAD">
        <w:rPr>
          <w:rFonts w:ascii="Arial" w:eastAsia="Arial" w:hAnsi="Arial" w:cs="Arial"/>
          <w:b/>
          <w:bCs/>
          <w:i/>
          <w:iCs/>
          <w:color w:val="494645"/>
          <w:sz w:val="17"/>
          <w:szCs w:val="17"/>
        </w:rPr>
        <w:t>kev</w:t>
      </w:r>
      <w:proofErr w:type="spellEnd"/>
      <w:r w:rsidR="00D80BAD">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liaj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teb</w:t>
      </w:r>
      <w:proofErr w:type="spellEnd"/>
      <w:r>
        <w:rPr>
          <w:rFonts w:ascii="Arial" w:eastAsia="Arial" w:hAnsi="Arial" w:cs="Arial"/>
          <w:b/>
          <w:bCs/>
          <w:i/>
          <w:iCs/>
          <w:color w:val="494645"/>
          <w:sz w:val="17"/>
          <w:szCs w:val="17"/>
        </w:rPr>
        <w:t>” los</w:t>
      </w:r>
      <w:r w:rsidR="001743F9">
        <w:rPr>
          <w:rFonts w:ascii="Arial" w:eastAsia="Arial" w:hAnsi="Arial" w:cs="Arial"/>
          <w:b/>
          <w:bCs/>
          <w:i/>
          <w:iCs/>
          <w:color w:val="494645"/>
          <w:sz w:val="17"/>
          <w:szCs w:val="17"/>
        </w:rPr>
        <w:t xml:space="preserve"> </w:t>
      </w:r>
      <w:r>
        <w:rPr>
          <w:rFonts w:ascii="Arial" w:eastAsia="Arial" w:hAnsi="Arial" w:cs="Arial"/>
          <w:b/>
          <w:bCs/>
          <w:i/>
          <w:iCs/>
          <w:color w:val="494645"/>
          <w:sz w:val="17"/>
          <w:szCs w:val="17"/>
        </w:rPr>
        <w:t>sis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liaj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teb</w:t>
      </w:r>
      <w:proofErr w:type="spellEnd"/>
      <w:r>
        <w:rPr>
          <w:rFonts w:ascii="Arial" w:eastAsia="Arial" w:hAnsi="Arial" w:cs="Arial"/>
          <w:b/>
          <w:bCs/>
          <w:i/>
          <w:iCs/>
          <w:color w:val="494645"/>
          <w:sz w:val="17"/>
          <w:szCs w:val="17"/>
        </w:rPr>
        <w:t xml:space="preserve"> yam </w:t>
      </w:r>
      <w:proofErr w:type="spellStart"/>
      <w:r>
        <w:rPr>
          <w:rFonts w:ascii="Arial" w:eastAsia="Arial" w:hAnsi="Arial" w:cs="Arial"/>
          <w:b/>
          <w:bCs/>
          <w:i/>
          <w:iCs/>
          <w:color w:val="494645"/>
          <w:sz w:val="17"/>
          <w:szCs w:val="17"/>
        </w:rPr>
        <w:t>thib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ob</w:t>
      </w:r>
      <w:proofErr w:type="spellEnd"/>
      <w:r>
        <w:rPr>
          <w:rFonts w:ascii="Arial" w:eastAsia="Arial" w:hAnsi="Arial" w:cs="Arial"/>
          <w:b/>
          <w:bCs/>
          <w:i/>
          <w:iCs/>
          <w:color w:val="494645"/>
          <w:sz w:val="17"/>
          <w:szCs w:val="17"/>
        </w:rPr>
        <w:t xml:space="preserve">” </w:t>
      </w:r>
      <w:proofErr w:type="spellStart"/>
      <w:ins w:id="4999" w:author="Kaxiong" w:date="2021-06-11T18:34:00Z">
        <w:r w:rsidR="0010268C">
          <w:rPr>
            <w:rFonts w:ascii="Arial" w:eastAsia="Arial" w:hAnsi="Arial" w:cs="Arial"/>
            <w:b/>
            <w:bCs/>
            <w:i/>
            <w:iCs/>
            <w:color w:val="494645"/>
            <w:sz w:val="17"/>
            <w:szCs w:val="17"/>
          </w:rPr>
          <w:t>p</w:t>
        </w:r>
      </w:ins>
      <w:ins w:id="5000" w:author="Kaxiong" w:date="2021-06-11T18:35:00Z">
        <w:r w:rsidR="0010268C">
          <w:rPr>
            <w:rFonts w:ascii="Arial" w:eastAsia="Arial" w:hAnsi="Arial" w:cs="Arial"/>
            <w:b/>
            <w:bCs/>
            <w:i/>
            <w:iCs/>
            <w:color w:val="494645"/>
            <w:sz w:val="17"/>
            <w:szCs w:val="17"/>
          </w:rPr>
          <w:t>uas</w:t>
        </w:r>
        <w:proofErr w:type="spellEnd"/>
        <w:r w:rsidR="0010268C">
          <w:rPr>
            <w:rFonts w:ascii="Arial" w:eastAsia="Arial" w:hAnsi="Arial" w:cs="Arial"/>
            <w:b/>
            <w:bCs/>
            <w:i/>
            <w:iCs/>
            <w:color w:val="494645"/>
            <w:sz w:val="17"/>
            <w:szCs w:val="17"/>
          </w:rPr>
          <w:t xml:space="preserve"> </w:t>
        </w:r>
      </w:ins>
      <w:proofErr w:type="spellStart"/>
      <w:r>
        <w:rPr>
          <w:rFonts w:ascii="Arial" w:eastAsia="Arial" w:hAnsi="Arial" w:cs="Arial"/>
          <w:b/>
          <w:bCs/>
          <w:i/>
          <w:iCs/>
          <w:color w:val="494645"/>
          <w:sz w:val="17"/>
          <w:szCs w:val="17"/>
        </w:rPr>
        <w:t>tuaj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yeem</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tau yam </w:t>
      </w:r>
      <w:proofErr w:type="spellStart"/>
      <w:r>
        <w:rPr>
          <w:rFonts w:ascii="Arial" w:eastAsia="Arial" w:hAnsi="Arial" w:cs="Arial"/>
          <w:b/>
          <w:bCs/>
          <w:i/>
          <w:iCs/>
          <w:color w:val="494645"/>
          <w:sz w:val="17"/>
          <w:szCs w:val="17"/>
        </w:rPr>
        <w:t>uas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tsis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raws</w:t>
      </w:r>
      <w:proofErr w:type="spellEnd"/>
      <w:r>
        <w:rPr>
          <w:rFonts w:ascii="Arial" w:eastAsia="Arial" w:hAnsi="Arial" w:cs="Arial"/>
          <w:b/>
          <w:bCs/>
          <w:i/>
          <w:iCs/>
          <w:color w:val="494645"/>
          <w:sz w:val="17"/>
          <w:szCs w:val="17"/>
        </w:rPr>
        <w:t xml:space="preserve"> li </w:t>
      </w:r>
      <w:proofErr w:type="spellStart"/>
      <w:r>
        <w:rPr>
          <w:rFonts w:ascii="Arial" w:eastAsia="Arial" w:hAnsi="Arial" w:cs="Arial"/>
          <w:b/>
          <w:bCs/>
          <w:i/>
          <w:iCs/>
          <w:color w:val="494645"/>
          <w:sz w:val="17"/>
          <w:szCs w:val="17"/>
        </w:rPr>
        <w:t>Txoj</w:t>
      </w:r>
      <w:proofErr w:type="spellEnd"/>
      <w:r>
        <w:rPr>
          <w:rFonts w:ascii="Arial" w:eastAsia="Arial" w:hAnsi="Arial" w:cs="Arial"/>
          <w:b/>
          <w:bCs/>
          <w:i/>
          <w:iCs/>
          <w:color w:val="494645"/>
          <w:sz w:val="17"/>
          <w:szCs w:val="17"/>
        </w:rPr>
        <w:t xml:space="preserve"> Cai</w:t>
      </w:r>
      <w:r w:rsidR="001743F9">
        <w:rPr>
          <w:rFonts w:ascii="Arial" w:eastAsia="Arial" w:hAnsi="Arial" w:cs="Arial"/>
          <w:b/>
          <w:bCs/>
          <w:i/>
          <w:iCs/>
          <w:color w:val="494645"/>
          <w:sz w:val="17"/>
          <w:szCs w:val="17"/>
        </w:rPr>
        <w:t xml:space="preserve"> </w:t>
      </w:r>
      <w:proofErr w:type="spellStart"/>
      <w:ins w:id="5001" w:author="Kaxiong" w:date="2021-06-11T18:35:00Z">
        <w:r w:rsidR="0010268C">
          <w:rPr>
            <w:rFonts w:ascii="Arial" w:eastAsia="Arial" w:hAnsi="Arial" w:cs="Arial"/>
            <w:b/>
            <w:bCs/>
            <w:i/>
            <w:iCs/>
            <w:color w:val="494645"/>
            <w:sz w:val="17"/>
            <w:szCs w:val="17"/>
          </w:rPr>
          <w:t>Tswj</w:t>
        </w:r>
        <w:proofErr w:type="spellEnd"/>
        <w:r w:rsidR="0010268C">
          <w:rPr>
            <w:rFonts w:ascii="Arial" w:eastAsia="Arial" w:hAnsi="Arial" w:cs="Arial"/>
            <w:b/>
            <w:bCs/>
            <w:i/>
            <w:iCs/>
            <w:color w:val="494645"/>
            <w:sz w:val="17"/>
            <w:szCs w:val="17"/>
          </w:rPr>
          <w:t xml:space="preserve"> </w:t>
        </w:r>
        <w:proofErr w:type="spellStart"/>
        <w:r w:rsidR="0010268C">
          <w:rPr>
            <w:rFonts w:ascii="Arial" w:eastAsia="Arial" w:hAnsi="Arial" w:cs="Arial"/>
            <w:b/>
            <w:bCs/>
            <w:i/>
            <w:iCs/>
            <w:color w:val="494645"/>
            <w:sz w:val="17"/>
            <w:szCs w:val="17"/>
          </w:rPr>
          <w:t>Hwm</w:t>
        </w:r>
        <w:proofErr w:type="spellEnd"/>
        <w:r w:rsidR="0010268C">
          <w:rPr>
            <w:rFonts w:ascii="Arial" w:eastAsia="Arial" w:hAnsi="Arial" w:cs="Arial"/>
            <w:b/>
            <w:bCs/>
            <w:i/>
            <w:iCs/>
            <w:color w:val="494645"/>
            <w:sz w:val="17"/>
            <w:szCs w:val="17"/>
          </w:rPr>
          <w:t xml:space="preserve"> </w:t>
        </w:r>
      </w:ins>
      <w:del w:id="5002" w:author="Kaxiong" w:date="2021-06-11T18:35:00Z">
        <w:r w:rsidR="001743F9" w:rsidDel="0010268C">
          <w:rPr>
            <w:rFonts w:ascii="Arial" w:eastAsia="Arial" w:hAnsi="Arial" w:cs="Arial"/>
            <w:b/>
            <w:bCs/>
            <w:i/>
            <w:iCs/>
            <w:color w:val="494645"/>
            <w:sz w:val="17"/>
            <w:szCs w:val="17"/>
          </w:rPr>
          <w:delText>ntawm</w:delText>
        </w:r>
        <w:r w:rsidDel="0010268C">
          <w:rPr>
            <w:rFonts w:ascii="Arial" w:eastAsia="Arial" w:hAnsi="Arial" w:cs="Arial"/>
            <w:b/>
            <w:bCs/>
            <w:i/>
            <w:iCs/>
            <w:color w:val="494645"/>
            <w:sz w:val="17"/>
            <w:szCs w:val="17"/>
          </w:rPr>
          <w:delText xml:space="preserve"> </w:delText>
        </w:r>
      </w:del>
      <w:r>
        <w:rPr>
          <w:rFonts w:ascii="Arial" w:eastAsia="Arial" w:hAnsi="Arial" w:cs="Arial"/>
          <w:b/>
          <w:bCs/>
          <w:i/>
          <w:iCs/>
          <w:color w:val="494645"/>
          <w:sz w:val="17"/>
          <w:szCs w:val="17"/>
        </w:rPr>
        <w:t xml:space="preserve">Kev </w:t>
      </w:r>
      <w:proofErr w:type="spellStart"/>
      <w:r>
        <w:rPr>
          <w:rFonts w:ascii="Arial" w:eastAsia="Arial" w:hAnsi="Arial" w:cs="Arial"/>
          <w:b/>
          <w:bCs/>
          <w:i/>
          <w:iCs/>
          <w:color w:val="494645"/>
          <w:sz w:val="17"/>
          <w:szCs w:val="17"/>
        </w:rPr>
        <w:t>Tiv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Thaiv</w:t>
      </w:r>
      <w:proofErr w:type="spellEnd"/>
      <w:r>
        <w:rPr>
          <w:rFonts w:ascii="Arial" w:eastAsia="Arial" w:hAnsi="Arial" w:cs="Arial"/>
          <w:b/>
          <w:bCs/>
          <w:i/>
          <w:iCs/>
          <w:color w:val="494645"/>
          <w:sz w:val="17"/>
          <w:szCs w:val="17"/>
        </w:rPr>
        <w:t xml:space="preserve">? </w:t>
      </w:r>
      <w:r w:rsidRPr="007F344B">
        <w:rPr>
          <w:rFonts w:ascii="Arial" w:eastAsia="Arial" w:hAnsi="Arial" w:cs="Arial"/>
          <w:color w:val="494645"/>
          <w:sz w:val="17"/>
          <w:szCs w:val="17"/>
        </w:rPr>
        <w:t xml:space="preserve">Cov </w:t>
      </w:r>
      <w:proofErr w:type="spellStart"/>
      <w:r w:rsidRPr="007F344B">
        <w:rPr>
          <w:rFonts w:ascii="Arial" w:eastAsia="Arial" w:hAnsi="Arial" w:cs="Arial"/>
          <w:color w:val="494645"/>
          <w:sz w:val="17"/>
          <w:szCs w:val="17"/>
        </w:rPr>
        <w:t>hauj</w:t>
      </w:r>
      <w:proofErr w:type="spellEnd"/>
      <w:r w:rsidR="001743F9">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lwm</w:t>
      </w:r>
      <w:proofErr w:type="spellEnd"/>
      <w:r w:rsidRPr="007F344B">
        <w:rPr>
          <w:rFonts w:ascii="Arial" w:eastAsia="Arial" w:hAnsi="Arial" w:cs="Arial"/>
          <w:color w:val="494645"/>
          <w:sz w:val="17"/>
          <w:szCs w:val="17"/>
        </w:rPr>
        <w:t xml:space="preserve"> no </w:t>
      </w:r>
      <w:proofErr w:type="spellStart"/>
      <w:r w:rsidRPr="007F344B">
        <w:rPr>
          <w:rFonts w:ascii="Arial" w:eastAsia="Arial" w:hAnsi="Arial" w:cs="Arial"/>
          <w:color w:val="494645"/>
          <w:sz w:val="17"/>
          <w:szCs w:val="17"/>
        </w:rPr>
        <w:t>tsuas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yog</w:t>
      </w:r>
      <w:proofErr w:type="spellEnd"/>
      <w:r w:rsidRPr="007F344B">
        <w:rPr>
          <w:rFonts w:ascii="Arial" w:eastAsia="Arial" w:hAnsi="Arial" w:cs="Arial"/>
          <w:color w:val="494645"/>
          <w:sz w:val="17"/>
          <w:szCs w:val="17"/>
        </w:rPr>
        <w:t xml:space="preserve">: (1)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sau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npe</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ntawm</w:t>
      </w:r>
      <w:proofErr w:type="spellEnd"/>
      <w:r w:rsidRPr="007F344B">
        <w:rPr>
          <w:rFonts w:ascii="Arial" w:eastAsia="Arial" w:hAnsi="Arial" w:cs="Arial"/>
          <w:i/>
          <w:iCs/>
          <w:color w:val="494645"/>
          <w:sz w:val="17"/>
          <w:szCs w:val="17"/>
        </w:rPr>
        <w:t xml:space="preserve"> </w:t>
      </w:r>
      <w:r w:rsidRPr="007F344B">
        <w:rPr>
          <w:rFonts w:ascii="Arial" w:eastAsia="Arial" w:hAnsi="Arial" w:cs="Arial"/>
          <w:color w:val="494645"/>
          <w:sz w:val="17"/>
          <w:szCs w:val="17"/>
        </w:rPr>
        <w:t xml:space="preserve">cov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xml:space="preserve"> lag </w:t>
      </w:r>
      <w:proofErr w:type="spellStart"/>
      <w:r w:rsidRPr="007F344B">
        <w:rPr>
          <w:rFonts w:ascii="Arial" w:eastAsia="Arial" w:hAnsi="Arial" w:cs="Arial"/>
          <w:color w:val="494645"/>
          <w:sz w:val="17"/>
          <w:szCs w:val="17"/>
        </w:rPr>
        <w:t>luam</w:t>
      </w:r>
      <w:proofErr w:type="spellEnd"/>
      <w:r w:rsidRPr="007F344B">
        <w:rPr>
          <w:rFonts w:ascii="Arial" w:eastAsia="Arial" w:hAnsi="Arial" w:cs="Arial"/>
          <w:color w:val="494645"/>
          <w:sz w:val="17"/>
          <w:szCs w:val="17"/>
        </w:rPr>
        <w:t xml:space="preserve"> </w:t>
      </w:r>
      <w:proofErr w:type="spellStart"/>
      <w:ins w:id="5003" w:author="Kaxiong" w:date="2021-06-11T18:37:00Z">
        <w:r w:rsidR="0010268C">
          <w:rPr>
            <w:rFonts w:ascii="Arial" w:eastAsia="Arial" w:hAnsi="Arial" w:cs="Arial"/>
            <w:color w:val="494645"/>
            <w:sz w:val="17"/>
            <w:szCs w:val="17"/>
          </w:rPr>
          <w:t>qoob</w:t>
        </w:r>
        <w:proofErr w:type="spellEnd"/>
        <w:r w:rsidR="0010268C">
          <w:rPr>
            <w:rFonts w:ascii="Arial" w:eastAsia="Arial" w:hAnsi="Arial" w:cs="Arial"/>
            <w:color w:val="494645"/>
            <w:sz w:val="17"/>
            <w:szCs w:val="17"/>
          </w:rPr>
          <w:t xml:space="preserve"> loo </w:t>
        </w:r>
        <w:proofErr w:type="spellStart"/>
        <w:r w:rsidR="0010268C">
          <w:rPr>
            <w:rFonts w:ascii="Arial" w:eastAsia="Arial" w:hAnsi="Arial" w:cs="Arial"/>
            <w:color w:val="494645"/>
            <w:sz w:val="17"/>
            <w:szCs w:val="17"/>
          </w:rPr>
          <w:t>nyoos</w:t>
        </w:r>
      </w:ins>
      <w:proofErr w:type="spellEnd"/>
      <w:del w:id="5004" w:author="Kaxiong" w:date="2021-06-11T18:37:00Z">
        <w:r w:rsidRPr="007F344B" w:rsidDel="0010268C">
          <w:rPr>
            <w:rFonts w:ascii="Arial" w:eastAsia="Arial" w:hAnsi="Arial" w:cs="Arial"/>
            <w:color w:val="494645"/>
            <w:sz w:val="17"/>
            <w:szCs w:val="17"/>
          </w:rPr>
          <w:delText>ua liaj ua teb</w:delText>
        </w:r>
      </w:del>
      <w:r w:rsidRPr="007F344B">
        <w:rPr>
          <w:rFonts w:ascii="Arial" w:eastAsia="Arial" w:hAnsi="Arial" w:cs="Arial"/>
          <w:color w:val="494645"/>
          <w:sz w:val="17"/>
          <w:szCs w:val="17"/>
        </w:rPr>
        <w:t xml:space="preserve"> (RACs), (2) </w:t>
      </w:r>
      <w:proofErr w:type="spellStart"/>
      <w:ins w:id="5005" w:author="Kaxiong" w:date="2021-06-11T18:37:00Z">
        <w:r w:rsidR="0010268C">
          <w:rPr>
            <w:rFonts w:ascii="Arial" w:eastAsia="Arial" w:hAnsi="Arial" w:cs="Arial"/>
            <w:color w:val="494645"/>
            <w:sz w:val="17"/>
            <w:szCs w:val="17"/>
          </w:rPr>
          <w:t>kev</w:t>
        </w:r>
        <w:proofErr w:type="spellEnd"/>
        <w:r w:rsidR="0010268C">
          <w:rPr>
            <w:rFonts w:ascii="Arial" w:eastAsia="Arial" w:hAnsi="Arial" w:cs="Arial"/>
            <w:color w:val="494645"/>
            <w:sz w:val="17"/>
            <w:szCs w:val="17"/>
          </w:rPr>
          <w:t xml:space="preserve"> </w:t>
        </w:r>
        <w:proofErr w:type="spellStart"/>
        <w:r w:rsidR="0010268C">
          <w:rPr>
            <w:rFonts w:ascii="Arial" w:eastAsia="Arial" w:hAnsi="Arial" w:cs="Arial"/>
            <w:color w:val="494645"/>
            <w:sz w:val="17"/>
            <w:szCs w:val="17"/>
          </w:rPr>
          <w:t>ua</w:t>
        </w:r>
        <w:proofErr w:type="spellEnd"/>
        <w:r w:rsidR="0010268C">
          <w:rPr>
            <w:rFonts w:ascii="Arial" w:eastAsia="Arial" w:hAnsi="Arial" w:cs="Arial"/>
            <w:color w:val="494645"/>
            <w:sz w:val="17"/>
            <w:szCs w:val="17"/>
          </w:rPr>
          <w:t xml:space="preserve"> </w:t>
        </w:r>
      </w:ins>
      <w:proofErr w:type="spellStart"/>
      <w:r w:rsidRPr="007F344B">
        <w:rPr>
          <w:rFonts w:ascii="Arial" w:eastAsia="Arial" w:hAnsi="Arial" w:cs="Arial"/>
          <w:color w:val="494645"/>
          <w:sz w:val="17"/>
          <w:szCs w:val="17"/>
        </w:rPr>
        <w:t>kom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qhuav</w:t>
      </w:r>
      <w:proofErr w:type="spellEnd"/>
      <w:r w:rsidRPr="007F344B">
        <w:rPr>
          <w:rFonts w:ascii="Arial" w:eastAsia="Arial" w:hAnsi="Arial" w:cs="Arial"/>
          <w:color w:val="494645"/>
          <w:sz w:val="17"/>
          <w:szCs w:val="17"/>
        </w:rPr>
        <w:t xml:space="preserve"> / </w:t>
      </w:r>
      <w:proofErr w:type="spellStart"/>
      <w:r w:rsidRPr="007F344B">
        <w:rPr>
          <w:rFonts w:ascii="Arial" w:eastAsia="Arial" w:hAnsi="Arial" w:cs="Arial"/>
          <w:color w:val="494645"/>
          <w:sz w:val="17"/>
          <w:szCs w:val="17"/>
        </w:rPr>
        <w:t>ua</w:t>
      </w:r>
      <w:proofErr w:type="spellEnd"/>
      <w:r w:rsidRPr="007F344B">
        <w:rPr>
          <w:rFonts w:ascii="Arial" w:eastAsia="Arial" w:hAnsi="Arial" w:cs="Arial"/>
          <w:color w:val="494645"/>
          <w:sz w:val="17"/>
          <w:szCs w:val="17"/>
        </w:rPr>
        <w:t xml:space="preserve"> </w:t>
      </w:r>
      <w:proofErr w:type="spellStart"/>
      <w:ins w:id="5006" w:author="Kaxiong" w:date="2021-06-11T18:38:00Z">
        <w:r w:rsidR="0010268C">
          <w:rPr>
            <w:rFonts w:ascii="Arial" w:eastAsia="Arial" w:hAnsi="Arial" w:cs="Arial"/>
            <w:color w:val="494645"/>
            <w:sz w:val="17"/>
            <w:szCs w:val="17"/>
          </w:rPr>
          <w:t>kom</w:t>
        </w:r>
        <w:proofErr w:type="spellEnd"/>
        <w:r w:rsidR="0010268C">
          <w:rPr>
            <w:rFonts w:ascii="Arial" w:eastAsia="Arial" w:hAnsi="Arial" w:cs="Arial"/>
            <w:color w:val="494645"/>
            <w:sz w:val="17"/>
            <w:szCs w:val="17"/>
          </w:rPr>
          <w:t xml:space="preserve"> </w:t>
        </w:r>
        <w:proofErr w:type="spellStart"/>
        <w:r w:rsidR="0010268C">
          <w:rPr>
            <w:rFonts w:ascii="Arial" w:eastAsia="Arial" w:hAnsi="Arial" w:cs="Arial"/>
            <w:color w:val="494645"/>
            <w:sz w:val="17"/>
            <w:szCs w:val="17"/>
          </w:rPr>
          <w:t>txhob</w:t>
        </w:r>
        <w:proofErr w:type="spellEnd"/>
        <w:r w:rsidR="0010268C">
          <w:rPr>
            <w:rFonts w:ascii="Arial" w:eastAsia="Arial" w:hAnsi="Arial" w:cs="Arial"/>
            <w:color w:val="494645"/>
            <w:sz w:val="17"/>
            <w:szCs w:val="17"/>
          </w:rPr>
          <w:t xml:space="preserve"> </w:t>
        </w:r>
        <w:proofErr w:type="spellStart"/>
        <w:r w:rsidR="0010268C">
          <w:rPr>
            <w:rFonts w:ascii="Arial" w:eastAsia="Arial" w:hAnsi="Arial" w:cs="Arial"/>
            <w:color w:val="494645"/>
            <w:sz w:val="17"/>
            <w:szCs w:val="17"/>
          </w:rPr>
          <w:t>muaj</w:t>
        </w:r>
        <w:proofErr w:type="spellEnd"/>
        <w:r w:rsidR="0010268C">
          <w:rPr>
            <w:rFonts w:ascii="Arial" w:eastAsia="Arial" w:hAnsi="Arial" w:cs="Arial"/>
            <w:color w:val="494645"/>
            <w:sz w:val="17"/>
            <w:szCs w:val="17"/>
          </w:rPr>
          <w:t xml:space="preserve"> </w:t>
        </w:r>
      </w:ins>
      <w:del w:id="5007" w:author="Kaxiong" w:date="2021-06-11T18:38:00Z">
        <w:r w:rsidRPr="007F344B" w:rsidDel="0010268C">
          <w:rPr>
            <w:rFonts w:ascii="Arial" w:eastAsia="Arial" w:hAnsi="Arial" w:cs="Arial"/>
            <w:color w:val="494645"/>
            <w:sz w:val="17"/>
            <w:szCs w:val="17"/>
          </w:rPr>
          <w:delText xml:space="preserve">rau lub cev qhuav dej </w:delText>
        </w:r>
      </w:del>
      <w:r w:rsidRPr="007F344B">
        <w:rPr>
          <w:rFonts w:ascii="Arial" w:eastAsia="Arial" w:hAnsi="Arial" w:cs="Arial"/>
          <w:color w:val="494645"/>
          <w:sz w:val="17"/>
          <w:szCs w:val="17"/>
        </w:rPr>
        <w:t xml:space="preserve">RAC (tab sis </w:t>
      </w:r>
      <w:proofErr w:type="spellStart"/>
      <w:r w:rsidRPr="007F344B">
        <w:rPr>
          <w:rFonts w:ascii="Arial" w:eastAsia="Arial" w:hAnsi="Arial" w:cs="Arial"/>
          <w:color w:val="494645"/>
          <w:sz w:val="17"/>
          <w:szCs w:val="17"/>
        </w:rPr>
        <w:t>tsis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muaj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hais</w:t>
      </w:r>
      <w:proofErr w:type="spellEnd"/>
      <w:r w:rsidRPr="007F344B">
        <w:rPr>
          <w:rFonts w:ascii="Arial" w:eastAsia="Arial" w:hAnsi="Arial" w:cs="Arial"/>
          <w:color w:val="494645"/>
          <w:sz w:val="17"/>
          <w:szCs w:val="17"/>
        </w:rPr>
        <w:t xml:space="preserve"> los</w:t>
      </w:r>
      <w:r w:rsidR="001743F9">
        <w:rPr>
          <w:rFonts w:ascii="Arial" w:eastAsia="Arial" w:hAnsi="Arial" w:cs="Arial"/>
          <w:color w:val="494645"/>
          <w:sz w:val="17"/>
          <w:szCs w:val="17"/>
        </w:rPr>
        <w:t xml:space="preserve"> </w:t>
      </w:r>
      <w:r w:rsidRPr="007F344B">
        <w:rPr>
          <w:rFonts w:ascii="Arial" w:eastAsia="Arial" w:hAnsi="Arial" w:cs="Arial"/>
          <w:color w:val="494645"/>
          <w:sz w:val="17"/>
          <w:szCs w:val="17"/>
        </w:rPr>
        <w:t xml:space="preserve">sis </w:t>
      </w:r>
      <w:proofErr w:type="spellStart"/>
      <w:ins w:id="5008" w:author="Kaxiong" w:date="2021-06-11T18:39:00Z">
        <w:r w:rsidR="00DF3C0D">
          <w:rPr>
            <w:rFonts w:ascii="Arial" w:eastAsia="Arial" w:hAnsi="Arial" w:cs="Arial"/>
            <w:color w:val="494645"/>
            <w:sz w:val="17"/>
            <w:szCs w:val="17"/>
          </w:rPr>
          <w:t>txiav</w:t>
        </w:r>
      </w:ins>
      <w:proofErr w:type="spellEnd"/>
      <w:del w:id="5009" w:author="Kaxiong" w:date="2021-06-11T18:39:00Z">
        <w:r w:rsidR="006877F7" w:rsidDel="00DF3C0D">
          <w:rPr>
            <w:rFonts w:ascii="Arial" w:eastAsia="Arial" w:hAnsi="Arial" w:cs="Arial"/>
            <w:color w:val="494645"/>
            <w:sz w:val="17"/>
            <w:szCs w:val="17"/>
          </w:rPr>
          <w:delText>qhi</w:delText>
        </w:r>
      </w:del>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sau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npe</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rau</w:t>
      </w:r>
      <w:proofErr w:type="spellEnd"/>
      <w:r w:rsidRPr="007F344B">
        <w:rPr>
          <w:rFonts w:ascii="Arial" w:eastAsia="Arial" w:hAnsi="Arial" w:cs="Arial"/>
          <w:color w:val="494645"/>
          <w:sz w:val="17"/>
          <w:szCs w:val="17"/>
        </w:rPr>
        <w:t xml:space="preserve"> cov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qhuav</w:t>
      </w:r>
      <w:proofErr w:type="spellEnd"/>
      <w:r w:rsidRPr="007F344B">
        <w:rPr>
          <w:rFonts w:ascii="Arial" w:eastAsia="Arial" w:hAnsi="Arial" w:cs="Arial"/>
          <w:color w:val="494645"/>
          <w:sz w:val="17"/>
          <w:szCs w:val="17"/>
        </w:rPr>
        <w:t xml:space="preserve"> / </w:t>
      </w:r>
      <w:proofErr w:type="spellStart"/>
      <w:ins w:id="5010" w:author="Kaxiong" w:date="2021-06-11T18:40:00Z">
        <w:r w:rsidR="00DF3C0D">
          <w:rPr>
            <w:rFonts w:ascii="Arial" w:eastAsia="Arial" w:hAnsi="Arial" w:cs="Arial"/>
            <w:color w:val="494645"/>
            <w:sz w:val="17"/>
            <w:szCs w:val="17"/>
          </w:rPr>
          <w:t>tsis</w:t>
        </w:r>
        <w:proofErr w:type="spellEnd"/>
        <w:r w:rsidR="00DF3C0D">
          <w:rPr>
            <w:rFonts w:ascii="Arial" w:eastAsia="Arial" w:hAnsi="Arial" w:cs="Arial"/>
            <w:color w:val="494645"/>
            <w:sz w:val="17"/>
            <w:szCs w:val="17"/>
          </w:rPr>
          <w:t xml:space="preserve"> </w:t>
        </w:r>
        <w:proofErr w:type="spellStart"/>
        <w:r w:rsidR="00DF3C0D">
          <w:rPr>
            <w:rFonts w:ascii="Arial" w:eastAsia="Arial" w:hAnsi="Arial" w:cs="Arial"/>
            <w:color w:val="494645"/>
            <w:sz w:val="17"/>
            <w:szCs w:val="17"/>
          </w:rPr>
          <w:t>muaj</w:t>
        </w:r>
        <w:proofErr w:type="spellEnd"/>
        <w:r w:rsidR="00DF3C0D">
          <w:rPr>
            <w:rFonts w:ascii="Arial" w:eastAsia="Arial" w:hAnsi="Arial" w:cs="Arial"/>
            <w:color w:val="494645"/>
            <w:sz w:val="17"/>
            <w:szCs w:val="17"/>
          </w:rPr>
          <w:t xml:space="preserve"> </w:t>
        </w:r>
        <w:proofErr w:type="spellStart"/>
        <w:r w:rsidR="00DF3C0D">
          <w:rPr>
            <w:rFonts w:ascii="Arial" w:eastAsia="Arial" w:hAnsi="Arial" w:cs="Arial"/>
            <w:color w:val="494645"/>
            <w:sz w:val="17"/>
            <w:szCs w:val="17"/>
          </w:rPr>
          <w:t>dej</w:t>
        </w:r>
        <w:proofErr w:type="spellEnd"/>
        <w:r w:rsidR="00DF3C0D">
          <w:rPr>
            <w:rFonts w:ascii="Arial" w:eastAsia="Arial" w:hAnsi="Arial" w:cs="Arial"/>
            <w:color w:val="494645"/>
            <w:sz w:val="17"/>
            <w:szCs w:val="17"/>
          </w:rPr>
          <w:t xml:space="preserve"> </w:t>
        </w:r>
      </w:ins>
      <w:r w:rsidR="006877F7">
        <w:rPr>
          <w:rFonts w:ascii="Arial" w:eastAsia="Arial" w:hAnsi="Arial" w:cs="Arial"/>
          <w:color w:val="494645"/>
          <w:sz w:val="17"/>
          <w:szCs w:val="17"/>
        </w:rPr>
        <w:t xml:space="preserve">RAC </w:t>
      </w:r>
      <w:del w:id="5011" w:author="Kaxiong" w:date="2021-06-11T18:40:00Z">
        <w:r w:rsidR="006877F7" w:rsidDel="00DF3C0D">
          <w:rPr>
            <w:rFonts w:ascii="Arial" w:eastAsia="Arial" w:hAnsi="Arial" w:cs="Arial"/>
            <w:color w:val="494645"/>
            <w:sz w:val="17"/>
            <w:szCs w:val="17"/>
          </w:rPr>
          <w:delText>pluag dej</w:delText>
        </w:r>
      </w:del>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thiab</w:t>
      </w:r>
      <w:proofErr w:type="spellEnd"/>
      <w:r w:rsidRPr="007F344B">
        <w:rPr>
          <w:rFonts w:ascii="Arial" w:eastAsia="Arial" w:hAnsi="Arial" w:cs="Arial"/>
          <w:color w:val="494645"/>
          <w:sz w:val="17"/>
          <w:szCs w:val="17"/>
        </w:rPr>
        <w:t xml:space="preserve"> (3) </w:t>
      </w:r>
      <w:proofErr w:type="spellStart"/>
      <w:r w:rsidRPr="007F344B">
        <w:rPr>
          <w:rFonts w:ascii="Arial" w:eastAsia="Arial" w:hAnsi="Arial" w:cs="Arial"/>
          <w:color w:val="494645"/>
          <w:sz w:val="17"/>
          <w:szCs w:val="17"/>
        </w:rPr>
        <w:t>kho</w:t>
      </w:r>
      <w:proofErr w:type="spellEnd"/>
      <w:r w:rsidRPr="007F344B">
        <w:rPr>
          <w:rFonts w:ascii="Arial" w:eastAsia="Arial" w:hAnsi="Arial" w:cs="Arial"/>
          <w:color w:val="494645"/>
          <w:sz w:val="17"/>
          <w:szCs w:val="17"/>
        </w:rPr>
        <w:t xml:space="preserve"> RACs los </w:t>
      </w:r>
      <w:proofErr w:type="spellStart"/>
      <w:ins w:id="5012" w:author="Kaxiong" w:date="2021-06-11T18:41:00Z">
        <w:r w:rsidR="00DF3C0D">
          <w:rPr>
            <w:rFonts w:ascii="Arial" w:eastAsia="Arial" w:hAnsi="Arial" w:cs="Arial"/>
            <w:color w:val="494645"/>
            <w:sz w:val="17"/>
            <w:szCs w:val="17"/>
          </w:rPr>
          <w:t>ua</w:t>
        </w:r>
        <w:proofErr w:type="spellEnd"/>
        <w:r w:rsidR="00DF3C0D">
          <w:rPr>
            <w:rFonts w:ascii="Arial" w:eastAsia="Arial" w:hAnsi="Arial" w:cs="Arial"/>
            <w:color w:val="494645"/>
            <w:sz w:val="17"/>
            <w:szCs w:val="17"/>
          </w:rPr>
          <w:t xml:space="preserve"> </w:t>
        </w:r>
        <w:proofErr w:type="spellStart"/>
        <w:r w:rsidR="00DF3C0D">
          <w:rPr>
            <w:rFonts w:ascii="Arial" w:eastAsia="Arial" w:hAnsi="Arial" w:cs="Arial"/>
            <w:color w:val="494645"/>
            <w:sz w:val="17"/>
            <w:szCs w:val="17"/>
          </w:rPr>
          <w:t>kom</w:t>
        </w:r>
      </w:ins>
      <w:proofErr w:type="spellEnd"/>
      <w:del w:id="5013" w:author="Kaxiong" w:date="2021-06-11T18:41:00Z">
        <w:r w:rsidRPr="007F344B" w:rsidDel="00DF3C0D">
          <w:rPr>
            <w:rFonts w:ascii="Arial" w:eastAsia="Arial" w:hAnsi="Arial" w:cs="Arial"/>
            <w:color w:val="494645"/>
            <w:sz w:val="17"/>
            <w:szCs w:val="17"/>
          </w:rPr>
          <w:delText>tswj</w:delText>
        </w:r>
      </w:del>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siav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Koj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tuaj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yeem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ua</w:t>
      </w:r>
      <w:proofErr w:type="spellEnd"/>
      <w:r w:rsidRPr="007F344B">
        <w:rPr>
          <w:rFonts w:ascii="Arial" w:eastAsia="Arial" w:hAnsi="Arial" w:cs="Arial"/>
          <w:color w:val="494645"/>
          <w:sz w:val="17"/>
          <w:szCs w:val="17"/>
        </w:rPr>
        <w:t xml:space="preserve"> cov </w:t>
      </w:r>
      <w:proofErr w:type="spellStart"/>
      <w:r w:rsidRPr="007F344B">
        <w:rPr>
          <w:rFonts w:ascii="Arial" w:eastAsia="Arial" w:hAnsi="Arial" w:cs="Arial"/>
          <w:color w:val="494645"/>
          <w:sz w:val="17"/>
          <w:szCs w:val="17"/>
        </w:rPr>
        <w:t>hauj</w:t>
      </w:r>
      <w:proofErr w:type="spellEnd"/>
      <w:r w:rsidR="00C8036C">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lwm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uas</w:t>
      </w:r>
      <w:proofErr w:type="spellEnd"/>
      <w:r w:rsidRPr="007F344B">
        <w:rPr>
          <w:rFonts w:ascii="Arial" w:eastAsia="Arial" w:hAnsi="Arial" w:cs="Arial"/>
          <w:color w:val="494645"/>
          <w:sz w:val="17"/>
          <w:szCs w:val="17"/>
        </w:rPr>
        <w:t xml:space="preserve"> </w:t>
      </w:r>
      <w:proofErr w:type="spellStart"/>
      <w:ins w:id="5014" w:author="Kaxiong" w:date="2021-06-11T18:42:00Z">
        <w:r w:rsidR="00DF3C0D">
          <w:rPr>
            <w:rFonts w:ascii="Arial" w:eastAsia="Arial" w:hAnsi="Arial" w:cs="Arial"/>
            <w:color w:val="494645"/>
            <w:sz w:val="17"/>
            <w:szCs w:val="17"/>
          </w:rPr>
          <w:t>muaj</w:t>
        </w:r>
        <w:proofErr w:type="spellEnd"/>
        <w:r w:rsidR="00DF3C0D">
          <w:rPr>
            <w:rFonts w:ascii="Arial" w:eastAsia="Arial" w:hAnsi="Arial" w:cs="Arial"/>
            <w:color w:val="494645"/>
            <w:sz w:val="17"/>
            <w:szCs w:val="17"/>
          </w:rPr>
          <w:t xml:space="preserve"> </w:t>
        </w:r>
        <w:proofErr w:type="spellStart"/>
        <w:r w:rsidR="00DF3C0D">
          <w:rPr>
            <w:rFonts w:ascii="Arial" w:eastAsia="Arial" w:hAnsi="Arial" w:cs="Arial"/>
            <w:color w:val="494645"/>
            <w:sz w:val="17"/>
            <w:szCs w:val="17"/>
          </w:rPr>
          <w:t>nyob</w:t>
        </w:r>
        <w:proofErr w:type="spellEnd"/>
        <w:r w:rsidR="00DF3C0D">
          <w:rPr>
            <w:rFonts w:ascii="Arial" w:eastAsia="Arial" w:hAnsi="Arial" w:cs="Arial"/>
            <w:color w:val="494645"/>
            <w:sz w:val="17"/>
            <w:szCs w:val="17"/>
          </w:rPr>
          <w:t xml:space="preserve"> </w:t>
        </w:r>
      </w:ins>
      <w:del w:id="5015" w:author="Kaxiong" w:date="2021-06-11T18:42:00Z">
        <w:r w:rsidRPr="007F344B" w:rsidDel="00DF3C0D">
          <w:rPr>
            <w:rFonts w:ascii="Arial" w:eastAsia="Arial" w:hAnsi="Arial" w:cs="Arial"/>
            <w:color w:val="494645"/>
            <w:sz w:val="17"/>
            <w:szCs w:val="17"/>
          </w:rPr>
          <w:delText xml:space="preserve">poob </w:delText>
        </w:r>
      </w:del>
      <w:proofErr w:type="spellStart"/>
      <w:r w:rsidRPr="007F344B">
        <w:rPr>
          <w:rFonts w:ascii="Arial" w:eastAsia="Arial" w:hAnsi="Arial" w:cs="Arial"/>
          <w:color w:val="494645"/>
          <w:sz w:val="17"/>
          <w:szCs w:val="17"/>
        </w:rPr>
        <w:t>rau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hauv</w:t>
      </w:r>
      <w:proofErr w:type="spellEnd"/>
      <w:r w:rsidRPr="007F344B">
        <w:rPr>
          <w:rFonts w:ascii="Arial" w:eastAsia="Arial" w:hAnsi="Arial" w:cs="Arial"/>
          <w:color w:val="494645"/>
          <w:sz w:val="17"/>
          <w:szCs w:val="17"/>
        </w:rPr>
        <w:t xml:space="preserve"> cov </w:t>
      </w:r>
      <w:proofErr w:type="spellStart"/>
      <w:r w:rsidRPr="007F344B">
        <w:rPr>
          <w:rFonts w:ascii="Arial" w:eastAsia="Arial" w:hAnsi="Arial" w:cs="Arial"/>
          <w:color w:val="494645"/>
          <w:sz w:val="17"/>
          <w:szCs w:val="17"/>
        </w:rPr>
        <w:t>lus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txhais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ntawm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sau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qoob</w:t>
      </w:r>
      <w:proofErr w:type="spellEnd"/>
      <w:r w:rsidR="00C8036C">
        <w:rPr>
          <w:rFonts w:ascii="Arial" w:eastAsia="Arial" w:hAnsi="Arial" w:cs="Arial"/>
          <w:color w:val="494645"/>
          <w:sz w:val="17"/>
          <w:szCs w:val="17"/>
        </w:rPr>
        <w:t xml:space="preserve"> loo</w:t>
      </w:r>
      <w:r w:rsidRPr="007F344B">
        <w:rPr>
          <w:rFonts w:ascii="Arial" w:eastAsia="Arial" w:hAnsi="Arial" w:cs="Arial"/>
          <w:color w:val="494645"/>
          <w:sz w:val="17"/>
          <w:szCs w:val="17"/>
        </w:rPr>
        <w:t>", "</w:t>
      </w:r>
      <w:proofErr w:type="spellStart"/>
      <w:r w:rsidRPr="007F344B">
        <w:rPr>
          <w:rFonts w:ascii="Arial" w:eastAsia="Arial" w:hAnsi="Arial" w:cs="Arial"/>
          <w:color w:val="494645"/>
          <w:sz w:val="17"/>
          <w:szCs w:val="17"/>
        </w:rPr>
        <w:t>ntim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los</w:t>
      </w:r>
      <w:r w:rsidR="00C8036C">
        <w:rPr>
          <w:rFonts w:ascii="Arial" w:eastAsia="Arial" w:hAnsi="Arial" w:cs="Arial"/>
          <w:color w:val="494645"/>
          <w:sz w:val="17"/>
          <w:szCs w:val="17"/>
        </w:rPr>
        <w:t xml:space="preserve"> </w:t>
      </w:r>
      <w:r w:rsidRPr="007F344B">
        <w:rPr>
          <w:rFonts w:ascii="Arial" w:eastAsia="Arial" w:hAnsi="Arial" w:cs="Arial"/>
          <w:color w:val="494645"/>
          <w:sz w:val="17"/>
          <w:szCs w:val="17"/>
        </w:rPr>
        <w:t>sis "</w:t>
      </w:r>
      <w:proofErr w:type="spellStart"/>
      <w:r w:rsidRPr="007F344B">
        <w:rPr>
          <w:rFonts w:ascii="Arial" w:eastAsia="Arial" w:hAnsi="Arial" w:cs="Arial"/>
          <w:color w:val="494645"/>
          <w:sz w:val="17"/>
          <w:szCs w:val="17"/>
        </w:rPr>
        <w:t>tuav</w:t>
      </w:r>
      <w:proofErr w:type="spellEnd"/>
      <w:r w:rsidRPr="007F344B">
        <w:rPr>
          <w:rFonts w:ascii="Arial" w:eastAsia="Arial" w:hAnsi="Arial" w:cs="Arial"/>
          <w:color w:val="494645"/>
          <w:sz w:val="17"/>
          <w:szCs w:val="17"/>
        </w:rPr>
        <w:t>" –</w:t>
      </w:r>
      <w:proofErr w:type="spellStart"/>
      <w:r w:rsidRPr="007F344B">
        <w:rPr>
          <w:rFonts w:ascii="Arial" w:eastAsia="Arial" w:hAnsi="Arial" w:cs="Arial"/>
          <w:color w:val="494645"/>
          <w:sz w:val="17"/>
          <w:szCs w:val="17"/>
        </w:rPr>
        <w:t>suav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nrog</w:t>
      </w:r>
      <w:proofErr w:type="spellEnd"/>
      <w:r w:rsidRPr="007F344B">
        <w:rPr>
          <w:rFonts w:ascii="Arial" w:eastAsia="Arial" w:hAnsi="Arial" w:cs="Arial"/>
          <w:color w:val="494645"/>
          <w:sz w:val="17"/>
          <w:szCs w:val="17"/>
        </w:rPr>
        <w:t xml:space="preserve"> </w:t>
      </w:r>
      <w:proofErr w:type="spellStart"/>
      <w:ins w:id="5016" w:author="Kaxiong" w:date="2021-06-11T18:43:00Z">
        <w:r w:rsidR="00DF3C0D">
          <w:rPr>
            <w:rFonts w:ascii="Arial" w:eastAsia="Arial" w:hAnsi="Arial" w:cs="Arial"/>
            <w:color w:val="494645"/>
            <w:sz w:val="17"/>
            <w:szCs w:val="17"/>
          </w:rPr>
          <w:t>kev</w:t>
        </w:r>
        <w:proofErr w:type="spellEnd"/>
        <w:r w:rsidR="00DF3C0D">
          <w:rPr>
            <w:rFonts w:ascii="Arial" w:eastAsia="Arial" w:hAnsi="Arial" w:cs="Arial"/>
            <w:color w:val="494645"/>
            <w:sz w:val="17"/>
            <w:szCs w:val="17"/>
          </w:rPr>
          <w:t xml:space="preserve"> zas </w:t>
        </w:r>
        <w:proofErr w:type="spellStart"/>
        <w:r w:rsidR="00DF3C0D">
          <w:rPr>
            <w:rFonts w:ascii="Arial" w:eastAsia="Arial" w:hAnsi="Arial" w:cs="Arial"/>
            <w:color w:val="494645"/>
            <w:sz w:val="17"/>
            <w:szCs w:val="17"/>
          </w:rPr>
          <w:t>tshuaj</w:t>
        </w:r>
        <w:proofErr w:type="spellEnd"/>
        <w:r w:rsidR="00DF3C0D">
          <w:rPr>
            <w:rFonts w:ascii="Arial" w:eastAsia="Arial" w:hAnsi="Arial" w:cs="Arial"/>
            <w:color w:val="494645"/>
            <w:sz w:val="17"/>
            <w:szCs w:val="17"/>
          </w:rPr>
          <w:t xml:space="preserve"> </w:t>
        </w:r>
      </w:ins>
      <w:r w:rsidRPr="007F344B">
        <w:rPr>
          <w:rFonts w:ascii="Arial" w:eastAsia="Arial" w:hAnsi="Arial" w:cs="Arial"/>
          <w:color w:val="494645"/>
          <w:sz w:val="17"/>
          <w:szCs w:val="17"/>
        </w:rPr>
        <w:t xml:space="preserve">cov </w:t>
      </w:r>
      <w:proofErr w:type="spellStart"/>
      <w:r w:rsidRPr="007F344B">
        <w:rPr>
          <w:rFonts w:ascii="Arial" w:eastAsia="Arial" w:hAnsi="Arial" w:cs="Arial"/>
          <w:color w:val="494645"/>
          <w:sz w:val="17"/>
          <w:szCs w:val="17"/>
        </w:rPr>
        <w:t>khoom</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xws</w:t>
      </w:r>
      <w:proofErr w:type="spellEnd"/>
      <w:r w:rsidRPr="007F344B">
        <w:rPr>
          <w:rFonts w:ascii="Arial" w:eastAsia="Arial" w:hAnsi="Arial" w:cs="Arial"/>
          <w:color w:val="494645"/>
          <w:sz w:val="17"/>
          <w:szCs w:val="17"/>
        </w:rPr>
        <w:t xml:space="preserve"> li </w:t>
      </w:r>
      <w:proofErr w:type="spellStart"/>
      <w:r w:rsidRPr="007F344B">
        <w:rPr>
          <w:rFonts w:ascii="Arial" w:eastAsia="Arial" w:hAnsi="Arial" w:cs="Arial"/>
          <w:color w:val="494645"/>
          <w:sz w:val="17"/>
          <w:szCs w:val="17"/>
        </w:rPr>
        <w:t>txheej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rau</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cia</w:t>
      </w:r>
      <w:proofErr w:type="spellEnd"/>
      <w:r w:rsidRPr="007F344B">
        <w:rPr>
          <w:rFonts w:ascii="Arial" w:eastAsia="Arial" w:hAnsi="Arial" w:cs="Arial"/>
          <w:color w:val="494645"/>
          <w:sz w:val="17"/>
          <w:szCs w:val="17"/>
        </w:rPr>
        <w:t xml:space="preserve"> / </w:t>
      </w:r>
      <w:proofErr w:type="spellStart"/>
      <w:ins w:id="5017" w:author="Kaxiong" w:date="2021-06-11T18:43:00Z">
        <w:r w:rsidR="00DF3C0D">
          <w:rPr>
            <w:rFonts w:ascii="Arial" w:eastAsia="Arial" w:hAnsi="Arial" w:cs="Arial"/>
            <w:color w:val="494645"/>
            <w:sz w:val="17"/>
            <w:szCs w:val="17"/>
          </w:rPr>
          <w:t>xa</w:t>
        </w:r>
        <w:proofErr w:type="spellEnd"/>
        <w:r w:rsidR="00DF3C0D">
          <w:rPr>
            <w:rFonts w:ascii="Arial" w:eastAsia="Arial" w:hAnsi="Arial" w:cs="Arial"/>
            <w:color w:val="494645"/>
            <w:sz w:val="17"/>
            <w:szCs w:val="17"/>
          </w:rPr>
          <w:t xml:space="preserve"> </w:t>
        </w:r>
        <w:proofErr w:type="spellStart"/>
        <w:r w:rsidR="00DF3C0D">
          <w:rPr>
            <w:rFonts w:ascii="Arial" w:eastAsia="Arial" w:hAnsi="Arial" w:cs="Arial"/>
            <w:color w:val="494645"/>
            <w:sz w:val="17"/>
            <w:szCs w:val="17"/>
          </w:rPr>
          <w:t>tawm</w:t>
        </w:r>
      </w:ins>
      <w:proofErr w:type="spellEnd"/>
      <w:del w:id="5018" w:author="Kaxiong" w:date="2021-06-11T18:43:00Z">
        <w:r w:rsidRPr="007F344B" w:rsidDel="00DF3C0D">
          <w:rPr>
            <w:rFonts w:ascii="Arial" w:eastAsia="Arial" w:hAnsi="Arial" w:cs="Arial"/>
            <w:color w:val="494645"/>
            <w:sz w:val="17"/>
            <w:szCs w:val="17"/>
          </w:rPr>
          <w:delText>txav chaw</w:delText>
        </w:r>
      </w:del>
      <w:r w:rsidRPr="007F344B">
        <w:rPr>
          <w:rFonts w:ascii="Arial" w:eastAsia="Arial" w:hAnsi="Arial" w:cs="Arial"/>
          <w:color w:val="494645"/>
          <w:sz w:val="17"/>
          <w:szCs w:val="17"/>
        </w:rPr>
        <w:t xml:space="preserve">. Cov </w:t>
      </w:r>
      <w:proofErr w:type="spellStart"/>
      <w:r w:rsidRPr="007F344B">
        <w:rPr>
          <w:rFonts w:ascii="Arial" w:eastAsia="Arial" w:hAnsi="Arial" w:cs="Arial"/>
          <w:color w:val="494645"/>
          <w:sz w:val="17"/>
          <w:szCs w:val="17"/>
        </w:rPr>
        <w:t>ntsiab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lus</w:t>
      </w:r>
      <w:proofErr w:type="spellEnd"/>
      <w:r w:rsidRPr="007F344B">
        <w:rPr>
          <w:rFonts w:ascii="Arial" w:eastAsia="Arial" w:hAnsi="Arial" w:cs="Arial"/>
          <w:color w:val="494645"/>
          <w:sz w:val="17"/>
          <w:szCs w:val="17"/>
        </w:rPr>
        <w:t xml:space="preserve"> no </w:t>
      </w:r>
      <w:proofErr w:type="spellStart"/>
      <w:r w:rsidRPr="007F344B">
        <w:rPr>
          <w:rFonts w:ascii="Arial" w:eastAsia="Arial" w:hAnsi="Arial" w:cs="Arial"/>
          <w:color w:val="494645"/>
          <w:sz w:val="17"/>
          <w:szCs w:val="17"/>
        </w:rPr>
        <w:t>muaj</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nyob</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hauv</w:t>
      </w:r>
      <w:proofErr w:type="spellEnd"/>
      <w:r w:rsidRPr="007F344B">
        <w:rPr>
          <w:rFonts w:ascii="Arial" w:eastAsia="Arial" w:hAnsi="Arial" w:cs="Arial"/>
          <w:color w:val="494645"/>
          <w:sz w:val="17"/>
          <w:szCs w:val="17"/>
        </w:rPr>
        <w:t xml:space="preserve"> cov </w:t>
      </w:r>
      <w:proofErr w:type="spellStart"/>
      <w:r w:rsidRPr="007F344B">
        <w:rPr>
          <w:rFonts w:ascii="Arial" w:eastAsia="Arial" w:hAnsi="Arial" w:cs="Arial"/>
          <w:color w:val="494645"/>
          <w:sz w:val="17"/>
          <w:szCs w:val="17"/>
        </w:rPr>
        <w:t>ntawv</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txuas</w:t>
      </w:r>
      <w:proofErr w:type="spellEnd"/>
      <w:r w:rsidRPr="007F344B">
        <w:rPr>
          <w:rFonts w:ascii="Arial" w:eastAsia="Arial" w:hAnsi="Arial" w:cs="Arial"/>
          <w:color w:val="494645"/>
          <w:sz w:val="17"/>
          <w:szCs w:val="17"/>
        </w:rPr>
        <w:t xml:space="preserve"> </w:t>
      </w:r>
      <w:proofErr w:type="spellStart"/>
      <w:r w:rsidRPr="007F344B">
        <w:rPr>
          <w:rFonts w:ascii="Arial" w:eastAsia="Arial" w:hAnsi="Arial" w:cs="Arial"/>
          <w:color w:val="494645"/>
          <w:sz w:val="17"/>
          <w:szCs w:val="17"/>
        </w:rPr>
        <w:t>ntxiv</w:t>
      </w:r>
      <w:proofErr w:type="spellEnd"/>
      <w:r w:rsidRPr="007F344B">
        <w:rPr>
          <w:rFonts w:ascii="Arial" w:eastAsia="Arial" w:hAnsi="Arial" w:cs="Arial"/>
          <w:color w:val="494645"/>
          <w:sz w:val="17"/>
          <w:szCs w:val="17"/>
        </w:rPr>
        <w:t xml:space="preserve"> (p. 7).</w:t>
      </w:r>
    </w:p>
    <w:p w14:paraId="5CA2DBD2"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E614290" wp14:editId="1A30FBCF">
                <wp:simplePos x="0" y="0"/>
                <wp:positionH relativeFrom="column">
                  <wp:posOffset>-75565</wp:posOffset>
                </wp:positionH>
                <wp:positionV relativeFrom="paragraph">
                  <wp:posOffset>37465</wp:posOffset>
                </wp:positionV>
                <wp:extent cx="6858635" cy="6096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09600"/>
                        </a:xfrm>
                        <a:prstGeom prst="rect">
                          <a:avLst/>
                        </a:prstGeom>
                        <a:solidFill>
                          <a:srgbClr val="DEF2F0"/>
                        </a:solidFill>
                      </wps:spPr>
                      <wps:bodyPr/>
                    </wps:wsp>
                  </a:graphicData>
                </a:graphic>
              </wp:anchor>
            </w:drawing>
          </mc:Choice>
          <mc:Fallback>
            <w:pict>
              <v:rect w14:anchorId="5DEFA504" id="Shape 27" o:spid="_x0000_s1026" style="position:absolute;margin-left:-5.95pt;margin-top:2.95pt;width:540.05pt;height:4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" o:allowincell="f" fillcolor="#def2f0" stroked="f"/>
            </w:pict>
          </mc:Fallback>
        </mc:AlternateContent>
      </w:r>
    </w:p>
    <w:p w14:paraId="6ED7EFF6" w14:textId="77777777" w:rsidR="00BF3E5F" w:rsidRDefault="00BF3E5F">
      <w:pPr>
        <w:spacing w:line="235" w:lineRule="exact"/>
        <w:rPr>
          <w:sz w:val="20"/>
          <w:szCs w:val="20"/>
        </w:rPr>
      </w:pPr>
    </w:p>
    <w:p w14:paraId="6D1DA70D" w14:textId="0BFA2157" w:rsidR="00BF3E5F" w:rsidRPr="005959E9" w:rsidRDefault="00F2670D">
      <w:pPr>
        <w:spacing w:line="334" w:lineRule="auto"/>
        <w:ind w:right="320"/>
        <w:rPr>
          <w:sz w:val="16"/>
          <w:szCs w:val="16"/>
        </w:rPr>
      </w:pPr>
      <w:proofErr w:type="spellStart"/>
      <w:r w:rsidRPr="005959E9">
        <w:rPr>
          <w:rFonts w:ascii="Arial" w:eastAsia="Arial" w:hAnsi="Arial" w:cs="Arial"/>
          <w:b/>
          <w:bCs/>
          <w:i/>
          <w:iCs/>
          <w:color w:val="494645"/>
          <w:sz w:val="16"/>
          <w:szCs w:val="16"/>
        </w:rPr>
        <w:t>Kuv</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yuav</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li </w:t>
      </w:r>
      <w:proofErr w:type="spellStart"/>
      <w:r w:rsidRPr="005959E9">
        <w:rPr>
          <w:rFonts w:ascii="Arial" w:eastAsia="Arial" w:hAnsi="Arial" w:cs="Arial"/>
          <w:b/>
          <w:bCs/>
          <w:i/>
          <w:iCs/>
          <w:color w:val="494645"/>
          <w:sz w:val="16"/>
          <w:szCs w:val="16"/>
        </w:rPr>
        <w:t>cas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paub</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tias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muaj</w:t>
      </w:r>
      <w:proofErr w:type="spellEnd"/>
      <w:r w:rsidRPr="005959E9">
        <w:rPr>
          <w:rFonts w:ascii="Arial" w:eastAsia="Arial" w:hAnsi="Arial" w:cs="Arial"/>
          <w:b/>
          <w:bCs/>
          <w:i/>
          <w:iCs/>
          <w:color w:val="494645"/>
          <w:sz w:val="16"/>
          <w:szCs w:val="16"/>
        </w:rPr>
        <w:t xml:space="preserve"> cov </w:t>
      </w:r>
      <w:proofErr w:type="spellStart"/>
      <w:r w:rsidRPr="005959E9">
        <w:rPr>
          <w:rFonts w:ascii="Arial" w:eastAsia="Arial" w:hAnsi="Arial" w:cs="Arial"/>
          <w:b/>
          <w:bCs/>
          <w:i/>
          <w:iCs/>
          <w:color w:val="494645"/>
          <w:sz w:val="16"/>
          <w:szCs w:val="16"/>
        </w:rPr>
        <w:t>hauj</w:t>
      </w:r>
      <w:proofErr w:type="spellEnd"/>
      <w:r w:rsidR="00FB2853">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lwm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ph</w:t>
      </w:r>
      <w:r w:rsidR="00FB2853">
        <w:rPr>
          <w:rFonts w:ascii="Arial" w:eastAsia="Arial" w:hAnsi="Arial" w:cs="Arial"/>
          <w:b/>
          <w:bCs/>
          <w:i/>
          <w:iCs/>
          <w:color w:val="494645"/>
          <w:sz w:val="16"/>
          <w:szCs w:val="16"/>
        </w:rPr>
        <w:t>om</w:t>
      </w:r>
      <w:proofErr w:type="spellEnd"/>
      <w:r w:rsidR="00FB2853">
        <w:rPr>
          <w:rFonts w:ascii="Arial" w:eastAsia="Arial" w:hAnsi="Arial" w:cs="Arial"/>
          <w:b/>
          <w:bCs/>
          <w:i/>
          <w:iCs/>
          <w:color w:val="494645"/>
          <w:sz w:val="16"/>
          <w:szCs w:val="16"/>
        </w:rPr>
        <w:t xml:space="preserve"> </w:t>
      </w:r>
      <w:proofErr w:type="spellStart"/>
      <w:r w:rsidR="00FB2853">
        <w:rPr>
          <w:rFonts w:ascii="Arial" w:eastAsia="Arial" w:hAnsi="Arial" w:cs="Arial"/>
          <w:b/>
          <w:bCs/>
          <w:i/>
          <w:iCs/>
          <w:color w:val="494645"/>
          <w:sz w:val="16"/>
          <w:szCs w:val="16"/>
        </w:rPr>
        <w:t>sij</w:t>
      </w:r>
      <w:ins w:id="5019" w:author="Kaxiong" w:date="2021-06-11T18:44:00Z">
        <w:r w:rsidR="00DF3C0D">
          <w:rPr>
            <w:rFonts w:ascii="Arial" w:eastAsia="Arial" w:hAnsi="Arial" w:cs="Arial"/>
            <w:b/>
            <w:bCs/>
            <w:i/>
            <w:iCs/>
            <w:color w:val="494645"/>
            <w:sz w:val="16"/>
            <w:szCs w:val="16"/>
          </w:rPr>
          <w:t>-</w:t>
        </w:r>
      </w:ins>
      <w:del w:id="5020" w:author="Kaxiong" w:date="2021-06-11T18:44:00Z">
        <w:r w:rsidRPr="005959E9" w:rsidDel="00DF3C0D">
          <w:rPr>
            <w:rFonts w:ascii="Arial" w:eastAsia="Arial" w:hAnsi="Arial" w:cs="Arial"/>
            <w:b/>
            <w:bCs/>
            <w:i/>
            <w:iCs/>
            <w:color w:val="494645"/>
            <w:sz w:val="16"/>
            <w:szCs w:val="16"/>
          </w:rPr>
          <w:delText xml:space="preserve"> </w:delText>
        </w:r>
      </w:del>
      <w:r w:rsidRPr="005959E9">
        <w:rPr>
          <w:rFonts w:ascii="Arial" w:eastAsia="Arial" w:hAnsi="Arial" w:cs="Arial"/>
          <w:b/>
          <w:bCs/>
          <w:i/>
          <w:iCs/>
          <w:color w:val="494645"/>
          <w:sz w:val="16"/>
          <w:szCs w:val="16"/>
        </w:rPr>
        <w:t>qis</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rau</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kuv</w:t>
      </w:r>
      <w:proofErr w:type="spellEnd"/>
      <w:r w:rsidRPr="005959E9">
        <w:rPr>
          <w:rFonts w:ascii="Arial" w:eastAsia="Arial" w:hAnsi="Arial" w:cs="Arial"/>
          <w:b/>
          <w:bCs/>
          <w:i/>
          <w:iCs/>
          <w:color w:val="494645"/>
          <w:sz w:val="16"/>
          <w:szCs w:val="16"/>
        </w:rPr>
        <w:t xml:space="preserve"> hu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hom</w:t>
      </w:r>
      <w:proofErr w:type="spellEnd"/>
      <w:r w:rsidRPr="005959E9">
        <w:rPr>
          <w:rFonts w:ascii="Arial" w:eastAsia="Arial" w:hAnsi="Arial" w:cs="Arial"/>
          <w:b/>
          <w:bCs/>
          <w:i/>
          <w:iCs/>
          <w:color w:val="494645"/>
          <w:sz w:val="16"/>
          <w:szCs w:val="16"/>
        </w:rPr>
        <w:t xml:space="preserve"> </w:t>
      </w:r>
      <w:ins w:id="5021" w:author="Kaxiong" w:date="2021-06-11T18:45:00Z">
        <w:r w:rsidR="00DF3C0D">
          <w:rPr>
            <w:rFonts w:ascii="Arial" w:eastAsia="Arial" w:hAnsi="Arial" w:cs="Arial"/>
            <w:b/>
            <w:bCs/>
            <w:i/>
            <w:iCs/>
            <w:color w:val="494645"/>
            <w:sz w:val="16"/>
            <w:szCs w:val="16"/>
          </w:rPr>
          <w:t xml:space="preserve">cub </w:t>
        </w:r>
        <w:proofErr w:type="spellStart"/>
        <w:r w:rsidR="00DF3C0D">
          <w:rPr>
            <w:rFonts w:ascii="Arial" w:eastAsia="Arial" w:hAnsi="Arial" w:cs="Arial"/>
            <w:b/>
            <w:bCs/>
            <w:i/>
            <w:iCs/>
            <w:color w:val="494645"/>
            <w:sz w:val="16"/>
            <w:szCs w:val="16"/>
          </w:rPr>
          <w:t>yeej</w:t>
        </w:r>
        <w:proofErr w:type="spellEnd"/>
        <w:r w:rsidR="00DF3C0D">
          <w:rPr>
            <w:rFonts w:ascii="Arial" w:eastAsia="Arial" w:hAnsi="Arial" w:cs="Arial"/>
            <w:b/>
            <w:bCs/>
            <w:i/>
            <w:iCs/>
            <w:color w:val="494645"/>
            <w:sz w:val="16"/>
            <w:szCs w:val="16"/>
          </w:rPr>
          <w:t xml:space="preserve"> </w:t>
        </w:r>
        <w:proofErr w:type="spellStart"/>
        <w:r w:rsidR="00DF3C0D">
          <w:rPr>
            <w:rFonts w:ascii="Arial" w:eastAsia="Arial" w:hAnsi="Arial" w:cs="Arial"/>
            <w:b/>
            <w:bCs/>
            <w:i/>
            <w:iCs/>
            <w:color w:val="494645"/>
            <w:sz w:val="16"/>
            <w:szCs w:val="16"/>
          </w:rPr>
          <w:t>pab</w:t>
        </w:r>
        <w:proofErr w:type="spellEnd"/>
        <w:r w:rsidR="00DF3C0D">
          <w:rPr>
            <w:rFonts w:ascii="Arial" w:eastAsia="Arial" w:hAnsi="Arial" w:cs="Arial"/>
            <w:b/>
            <w:bCs/>
            <w:i/>
            <w:iCs/>
            <w:color w:val="494645"/>
            <w:sz w:val="16"/>
            <w:szCs w:val="16"/>
          </w:rPr>
          <w:t xml:space="preserve"> </w:t>
        </w:r>
        <w:proofErr w:type="spellStart"/>
        <w:r w:rsidR="00DF3C0D">
          <w:rPr>
            <w:rFonts w:ascii="Arial" w:eastAsia="Arial" w:hAnsi="Arial" w:cs="Arial"/>
            <w:b/>
            <w:bCs/>
            <w:i/>
            <w:iCs/>
            <w:color w:val="494645"/>
            <w:sz w:val="16"/>
            <w:szCs w:val="16"/>
          </w:rPr>
          <w:t>ntawm</w:t>
        </w:r>
        <w:proofErr w:type="spellEnd"/>
        <w:r w:rsidR="00DF3C0D">
          <w:rPr>
            <w:rFonts w:ascii="Arial" w:eastAsia="Arial" w:hAnsi="Arial" w:cs="Arial"/>
            <w:b/>
            <w:bCs/>
            <w:i/>
            <w:iCs/>
            <w:color w:val="494645"/>
            <w:sz w:val="16"/>
            <w:szCs w:val="16"/>
          </w:rPr>
          <w:t xml:space="preserve"> </w:t>
        </w:r>
      </w:ins>
      <w:r w:rsidRPr="005959E9">
        <w:rPr>
          <w:rFonts w:ascii="Arial" w:eastAsia="Arial" w:hAnsi="Arial" w:cs="Arial"/>
          <w:b/>
          <w:bCs/>
          <w:i/>
          <w:iCs/>
          <w:color w:val="494645"/>
          <w:sz w:val="16"/>
          <w:szCs w:val="16"/>
        </w:rPr>
        <w:t xml:space="preserve">chaw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liaj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teb</w:t>
      </w:r>
      <w:proofErr w:type="spellEnd"/>
      <w:ins w:id="5022" w:author="Kaxiong" w:date="2021-06-11T18:45:00Z">
        <w:r w:rsidR="00DF3C0D">
          <w:rPr>
            <w:rFonts w:ascii="Arial" w:eastAsia="Arial" w:hAnsi="Arial" w:cs="Arial"/>
            <w:b/>
            <w:bCs/>
            <w:i/>
            <w:iCs/>
            <w:color w:val="494645"/>
            <w:sz w:val="16"/>
            <w:szCs w:val="16"/>
          </w:rPr>
          <w:t xml:space="preserve">-sib </w:t>
        </w:r>
        <w:proofErr w:type="spellStart"/>
        <w:r w:rsidR="00DF3C0D">
          <w:rPr>
            <w:rFonts w:ascii="Arial" w:eastAsia="Arial" w:hAnsi="Arial" w:cs="Arial"/>
            <w:b/>
            <w:bCs/>
            <w:i/>
            <w:iCs/>
            <w:color w:val="494645"/>
            <w:sz w:val="16"/>
            <w:szCs w:val="16"/>
          </w:rPr>
          <w:t>xyaws</w:t>
        </w:r>
      </w:ins>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tuaj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yeem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koom</w:t>
      </w:r>
      <w:proofErr w:type="spellEnd"/>
      <w:r w:rsidRPr="005959E9">
        <w:rPr>
          <w:rFonts w:ascii="Arial" w:eastAsia="Arial" w:hAnsi="Arial" w:cs="Arial"/>
          <w:b/>
          <w:bCs/>
          <w:i/>
          <w:iCs/>
          <w:color w:val="494645"/>
          <w:sz w:val="16"/>
          <w:szCs w:val="16"/>
        </w:rPr>
        <w:t xml:space="preserve"> tau </w:t>
      </w:r>
      <w:proofErr w:type="spellStart"/>
      <w:r w:rsidRPr="005959E9">
        <w:rPr>
          <w:rFonts w:ascii="Arial" w:eastAsia="Arial" w:hAnsi="Arial" w:cs="Arial"/>
          <w:b/>
          <w:bCs/>
          <w:i/>
          <w:iCs/>
          <w:color w:val="494645"/>
          <w:sz w:val="16"/>
          <w:szCs w:val="16"/>
        </w:rPr>
        <w:t>thaum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ua</w:t>
      </w:r>
      <w:proofErr w:type="spellEnd"/>
      <w:r w:rsidRPr="005959E9">
        <w:rPr>
          <w:rFonts w:ascii="Arial" w:eastAsia="Arial" w:hAnsi="Arial" w:cs="Arial"/>
          <w:b/>
          <w:bCs/>
          <w:i/>
          <w:iCs/>
          <w:color w:val="494645"/>
          <w:sz w:val="16"/>
          <w:szCs w:val="16"/>
        </w:rPr>
        <w:t xml:space="preserve"> cov </w:t>
      </w:r>
      <w:proofErr w:type="spellStart"/>
      <w:r w:rsidRPr="005959E9">
        <w:rPr>
          <w:rFonts w:ascii="Arial" w:eastAsia="Arial" w:hAnsi="Arial" w:cs="Arial"/>
          <w:b/>
          <w:bCs/>
          <w:i/>
          <w:iCs/>
          <w:color w:val="494645"/>
          <w:sz w:val="16"/>
          <w:szCs w:val="16"/>
        </w:rPr>
        <w:t>khoom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muaj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txiaj</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ntsig</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thiab</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tseem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tsim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nyog</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rau</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qee</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qhov</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raug</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zam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ntawm</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Txoj</w:t>
      </w:r>
      <w:proofErr w:type="spellEnd"/>
      <w:r w:rsidRPr="005959E9">
        <w:rPr>
          <w:rFonts w:ascii="Arial" w:eastAsia="Arial" w:hAnsi="Arial" w:cs="Arial"/>
          <w:b/>
          <w:bCs/>
          <w:i/>
          <w:iCs/>
          <w:color w:val="494645"/>
          <w:sz w:val="16"/>
          <w:szCs w:val="16"/>
        </w:rPr>
        <w:t xml:space="preserve"> Cai </w:t>
      </w:r>
      <w:proofErr w:type="spellStart"/>
      <w:ins w:id="5023" w:author="Kaxiong" w:date="2021-06-11T18:46:00Z">
        <w:r w:rsidR="00DF3C0D">
          <w:rPr>
            <w:rFonts w:ascii="Arial" w:eastAsia="Arial" w:hAnsi="Arial" w:cs="Arial"/>
            <w:b/>
            <w:bCs/>
            <w:i/>
            <w:iCs/>
            <w:color w:val="494645"/>
            <w:sz w:val="16"/>
            <w:szCs w:val="16"/>
          </w:rPr>
          <w:t>Tswj</w:t>
        </w:r>
        <w:proofErr w:type="spellEnd"/>
        <w:r w:rsidR="00DF3C0D">
          <w:rPr>
            <w:rFonts w:ascii="Arial" w:eastAsia="Arial" w:hAnsi="Arial" w:cs="Arial"/>
            <w:b/>
            <w:bCs/>
            <w:i/>
            <w:iCs/>
            <w:color w:val="494645"/>
            <w:sz w:val="16"/>
            <w:szCs w:val="16"/>
          </w:rPr>
          <w:t xml:space="preserve"> </w:t>
        </w:r>
        <w:proofErr w:type="spellStart"/>
        <w:r w:rsidR="00DF3C0D">
          <w:rPr>
            <w:rFonts w:ascii="Arial" w:eastAsia="Arial" w:hAnsi="Arial" w:cs="Arial"/>
            <w:b/>
            <w:bCs/>
            <w:i/>
            <w:iCs/>
            <w:color w:val="494645"/>
            <w:sz w:val="16"/>
            <w:szCs w:val="16"/>
          </w:rPr>
          <w:t>Hwm</w:t>
        </w:r>
        <w:proofErr w:type="spellEnd"/>
        <w:r w:rsidR="00DF3C0D">
          <w:rPr>
            <w:rFonts w:ascii="Arial" w:eastAsia="Arial" w:hAnsi="Arial" w:cs="Arial"/>
            <w:b/>
            <w:bCs/>
            <w:i/>
            <w:iCs/>
            <w:color w:val="494645"/>
            <w:sz w:val="16"/>
            <w:szCs w:val="16"/>
          </w:rPr>
          <w:t xml:space="preserve"> K</w:t>
        </w:r>
      </w:ins>
      <w:ins w:id="5024" w:author="Kaxiong" w:date="2021-06-11T18:47:00Z">
        <w:r w:rsidR="00DF3C0D">
          <w:rPr>
            <w:rFonts w:ascii="Arial" w:eastAsia="Arial" w:hAnsi="Arial" w:cs="Arial"/>
            <w:b/>
            <w:bCs/>
            <w:i/>
            <w:iCs/>
            <w:color w:val="494645"/>
            <w:sz w:val="16"/>
            <w:szCs w:val="16"/>
          </w:rPr>
          <w:t xml:space="preserve">ev </w:t>
        </w:r>
      </w:ins>
      <w:proofErr w:type="spellStart"/>
      <w:r w:rsidRPr="005959E9">
        <w:rPr>
          <w:rFonts w:ascii="Arial" w:eastAsia="Arial" w:hAnsi="Arial" w:cs="Arial"/>
          <w:b/>
          <w:bCs/>
          <w:i/>
          <w:iCs/>
          <w:color w:val="494645"/>
          <w:sz w:val="16"/>
          <w:szCs w:val="16"/>
        </w:rPr>
        <w:t>Tiv</w:t>
      </w:r>
      <w:proofErr w:type="spellEnd"/>
      <w:r w:rsidRPr="005959E9">
        <w:rPr>
          <w:rFonts w:ascii="Arial" w:eastAsia="Arial" w:hAnsi="Arial" w:cs="Arial"/>
          <w:b/>
          <w:bCs/>
          <w:i/>
          <w:iCs/>
          <w:color w:val="494645"/>
          <w:sz w:val="16"/>
          <w:szCs w:val="16"/>
        </w:rPr>
        <w:t xml:space="preserve"> </w:t>
      </w:r>
      <w:proofErr w:type="spellStart"/>
      <w:r w:rsidRPr="005959E9">
        <w:rPr>
          <w:rFonts w:ascii="Arial" w:eastAsia="Arial" w:hAnsi="Arial" w:cs="Arial"/>
          <w:b/>
          <w:bCs/>
          <w:i/>
          <w:iCs/>
          <w:color w:val="494645"/>
          <w:sz w:val="16"/>
          <w:szCs w:val="16"/>
        </w:rPr>
        <w:t>Thaiv</w:t>
      </w:r>
      <w:proofErr w:type="spellEnd"/>
      <w:r w:rsidRPr="005959E9">
        <w:rPr>
          <w:rFonts w:ascii="Arial" w:eastAsia="Arial" w:hAnsi="Arial" w:cs="Arial"/>
          <w:b/>
          <w:bCs/>
          <w:i/>
          <w:iCs/>
          <w:color w:val="494645"/>
          <w:sz w:val="16"/>
          <w:szCs w:val="16"/>
        </w:rPr>
        <w:t>?</w:t>
      </w:r>
    </w:p>
    <w:p w14:paraId="259E9323" w14:textId="7CB905DD" w:rsidR="00BF3E5F" w:rsidRPr="005959E9" w:rsidRDefault="00F2670D">
      <w:pPr>
        <w:rPr>
          <w:sz w:val="14"/>
          <w:szCs w:val="14"/>
        </w:rPr>
      </w:pPr>
      <w:r w:rsidRPr="005959E9">
        <w:rPr>
          <w:rFonts w:ascii="Arial" w:eastAsia="Arial" w:hAnsi="Arial" w:cs="Arial"/>
          <w:color w:val="494645"/>
          <w:sz w:val="14"/>
          <w:szCs w:val="14"/>
        </w:rPr>
        <w:t xml:space="preserve">Cov </w:t>
      </w:r>
      <w:proofErr w:type="spellStart"/>
      <w:r w:rsidRPr="005959E9">
        <w:rPr>
          <w:rFonts w:ascii="Arial" w:eastAsia="Arial" w:hAnsi="Arial" w:cs="Arial"/>
          <w:color w:val="494645"/>
          <w:sz w:val="14"/>
          <w:szCs w:val="14"/>
        </w:rPr>
        <w:t>npe</w:t>
      </w:r>
      <w:proofErr w:type="spellEnd"/>
      <w:r w:rsidRPr="005959E9">
        <w:rPr>
          <w:rFonts w:ascii="Arial" w:eastAsia="Arial" w:hAnsi="Arial" w:cs="Arial"/>
          <w:color w:val="494645"/>
          <w:sz w:val="14"/>
          <w:szCs w:val="14"/>
        </w:rPr>
        <w:t xml:space="preserve"> tag </w:t>
      </w:r>
      <w:proofErr w:type="spellStart"/>
      <w:r w:rsidRPr="005959E9">
        <w:rPr>
          <w:rFonts w:ascii="Arial" w:eastAsia="Arial" w:hAnsi="Arial" w:cs="Arial"/>
          <w:color w:val="494645"/>
          <w:sz w:val="14"/>
          <w:szCs w:val="14"/>
        </w:rPr>
        <w:t>nrho</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ntawm</w:t>
      </w:r>
      <w:proofErr w:type="spellEnd"/>
      <w:r w:rsidRPr="005959E9">
        <w:rPr>
          <w:rFonts w:ascii="Arial" w:eastAsia="Arial" w:hAnsi="Arial" w:cs="Arial"/>
          <w:color w:val="494645"/>
          <w:sz w:val="14"/>
          <w:szCs w:val="14"/>
        </w:rPr>
        <w:t xml:space="preserve"> cov </w:t>
      </w:r>
      <w:proofErr w:type="spellStart"/>
      <w:r w:rsidRPr="005959E9">
        <w:rPr>
          <w:rFonts w:ascii="Arial" w:eastAsia="Arial" w:hAnsi="Arial" w:cs="Arial"/>
          <w:color w:val="494645"/>
          <w:sz w:val="14"/>
          <w:szCs w:val="14"/>
        </w:rPr>
        <w:t>kev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ua</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hauj</w:t>
      </w:r>
      <w:proofErr w:type="spellEnd"/>
      <w:r w:rsidR="00FB2853">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lwm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uas</w:t>
      </w:r>
      <w:proofErr w:type="spellEnd"/>
      <w:r w:rsidRPr="005959E9">
        <w:rPr>
          <w:rFonts w:ascii="Arial" w:eastAsia="Arial" w:hAnsi="Arial" w:cs="Arial"/>
          <w:color w:val="494645"/>
          <w:sz w:val="14"/>
          <w:szCs w:val="14"/>
        </w:rPr>
        <w:t xml:space="preserve"> </w:t>
      </w:r>
      <w:del w:id="5025" w:author="Kaxiong" w:date="2021-06-11T18:47:00Z">
        <w:r w:rsidRPr="005959E9" w:rsidDel="00DF3C0D">
          <w:rPr>
            <w:rFonts w:ascii="Arial" w:eastAsia="Arial" w:hAnsi="Arial" w:cs="Arial"/>
            <w:color w:val="494645"/>
            <w:sz w:val="14"/>
            <w:szCs w:val="14"/>
          </w:rPr>
          <w:delText xml:space="preserve">tsis tshua </w:delText>
        </w:r>
      </w:del>
      <w:proofErr w:type="spellStart"/>
      <w:r w:rsidRPr="005959E9">
        <w:rPr>
          <w:rFonts w:ascii="Arial" w:eastAsia="Arial" w:hAnsi="Arial" w:cs="Arial"/>
          <w:color w:val="494645"/>
          <w:sz w:val="14"/>
          <w:szCs w:val="14"/>
        </w:rPr>
        <w:t>muaj</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kev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phom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sij</w:t>
      </w:r>
      <w:ins w:id="5026" w:author="Kaxiong" w:date="2021-06-11T18:47:00Z">
        <w:r w:rsidR="00DF3C0D">
          <w:rPr>
            <w:rFonts w:ascii="Arial" w:eastAsia="Arial" w:hAnsi="Arial" w:cs="Arial"/>
            <w:color w:val="494645"/>
            <w:sz w:val="14"/>
            <w:szCs w:val="14"/>
          </w:rPr>
          <w:t>-qis</w:t>
        </w:r>
      </w:ins>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uas</w:t>
      </w:r>
      <w:proofErr w:type="spellEnd"/>
      <w:r w:rsidRPr="005959E9">
        <w:rPr>
          <w:rFonts w:ascii="Arial" w:eastAsia="Arial" w:hAnsi="Arial" w:cs="Arial"/>
          <w:color w:val="494645"/>
          <w:sz w:val="14"/>
          <w:szCs w:val="14"/>
        </w:rPr>
        <w:t xml:space="preserve"> tau </w:t>
      </w:r>
      <w:proofErr w:type="spellStart"/>
      <w:r w:rsidRPr="005959E9">
        <w:rPr>
          <w:rFonts w:ascii="Arial" w:eastAsia="Arial" w:hAnsi="Arial" w:cs="Arial"/>
          <w:color w:val="494645"/>
          <w:sz w:val="14"/>
          <w:szCs w:val="14"/>
        </w:rPr>
        <w:t>muab</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hauv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txoj</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cai</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muaj</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nyob</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hauv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daim</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ntawv</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txuas</w:t>
      </w:r>
      <w:proofErr w:type="spellEnd"/>
      <w:r w:rsidRPr="005959E9">
        <w:rPr>
          <w:rFonts w:ascii="Arial" w:eastAsia="Arial" w:hAnsi="Arial" w:cs="Arial"/>
          <w:color w:val="494645"/>
          <w:sz w:val="14"/>
          <w:szCs w:val="14"/>
        </w:rPr>
        <w:t xml:space="preserve"> </w:t>
      </w:r>
      <w:proofErr w:type="spellStart"/>
      <w:r w:rsidRPr="005959E9">
        <w:rPr>
          <w:rFonts w:ascii="Arial" w:eastAsia="Arial" w:hAnsi="Arial" w:cs="Arial"/>
          <w:color w:val="494645"/>
          <w:sz w:val="14"/>
          <w:szCs w:val="14"/>
        </w:rPr>
        <w:t>ntxiv</w:t>
      </w:r>
      <w:proofErr w:type="spellEnd"/>
      <w:r w:rsidRPr="005959E9">
        <w:rPr>
          <w:rFonts w:ascii="Arial" w:eastAsia="Arial" w:hAnsi="Arial" w:cs="Arial"/>
          <w:color w:val="494645"/>
          <w:sz w:val="14"/>
          <w:szCs w:val="14"/>
        </w:rPr>
        <w:t xml:space="preserve"> (p. 8).</w:t>
      </w:r>
    </w:p>
    <w:p w14:paraId="4F7F717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3AC2BD89" wp14:editId="6438F2D6">
                <wp:simplePos x="0" y="0"/>
                <wp:positionH relativeFrom="column">
                  <wp:posOffset>-75565</wp:posOffset>
                </wp:positionH>
                <wp:positionV relativeFrom="paragraph">
                  <wp:posOffset>111760</wp:posOffset>
                </wp:positionV>
                <wp:extent cx="6858635" cy="10668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066800"/>
                        </a:xfrm>
                        <a:prstGeom prst="rect">
                          <a:avLst/>
                        </a:prstGeom>
                        <a:solidFill>
                          <a:srgbClr val="A8DDD8"/>
                        </a:solidFill>
                      </wps:spPr>
                      <wps:bodyPr/>
                    </wps:wsp>
                  </a:graphicData>
                </a:graphic>
              </wp:anchor>
            </w:drawing>
          </mc:Choice>
          <mc:Fallback>
            <w:pict>
              <v:rect w14:anchorId="39114FFA" id="Shape 28" o:spid="_x0000_s1026" style="position:absolute;margin-left:-5.95pt;margin-top:8.8pt;width:540.05pt;height:8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" o:allowincell="f" fillcolor="#a8ddd8" stroked="f"/>
            </w:pict>
          </mc:Fallback>
        </mc:AlternateContent>
      </w:r>
    </w:p>
    <w:p w14:paraId="6730D492" w14:textId="77777777" w:rsidR="00BF3E5F" w:rsidRDefault="00BF3E5F">
      <w:pPr>
        <w:spacing w:line="352" w:lineRule="exact"/>
        <w:rPr>
          <w:sz w:val="20"/>
          <w:szCs w:val="20"/>
        </w:rPr>
      </w:pPr>
    </w:p>
    <w:p w14:paraId="5757C5EC" w14:textId="08DBBF99" w:rsidR="00BF3E5F" w:rsidRDefault="00F2670D">
      <w:pPr>
        <w:rPr>
          <w:sz w:val="20"/>
          <w:szCs w:val="20"/>
        </w:rPr>
      </w:pP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tseem</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muaj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lus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nug</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ntxiv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txog</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seb</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kuv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puas</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yuav</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tsum</w:t>
      </w:r>
      <w:proofErr w:type="spellEnd"/>
      <w:r>
        <w:rPr>
          <w:rFonts w:ascii="Arial" w:eastAsia="Arial" w:hAnsi="Arial" w:cs="Arial"/>
          <w:b/>
          <w:bCs/>
          <w:i/>
          <w:iCs/>
          <w:color w:val="494645"/>
          <w:sz w:val="17"/>
          <w:szCs w:val="17"/>
        </w:rPr>
        <w:t xml:space="preserve"> tau </w:t>
      </w:r>
      <w:proofErr w:type="spellStart"/>
      <w:r>
        <w:rPr>
          <w:rFonts w:ascii="Arial" w:eastAsia="Arial" w:hAnsi="Arial" w:cs="Arial"/>
          <w:b/>
          <w:bCs/>
          <w:i/>
          <w:iCs/>
          <w:color w:val="494645"/>
          <w:sz w:val="17"/>
          <w:szCs w:val="17"/>
        </w:rPr>
        <w:t>ua</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raws</w:t>
      </w:r>
      <w:proofErr w:type="spellEnd"/>
      <w:r>
        <w:rPr>
          <w:rFonts w:ascii="Arial" w:eastAsia="Arial" w:hAnsi="Arial" w:cs="Arial"/>
          <w:b/>
          <w:bCs/>
          <w:i/>
          <w:iCs/>
          <w:color w:val="494645"/>
          <w:sz w:val="17"/>
          <w:szCs w:val="17"/>
        </w:rPr>
        <w:t xml:space="preserve"> </w:t>
      </w:r>
      <w:proofErr w:type="spellStart"/>
      <w:ins w:id="5027" w:author="Kaxiong" w:date="2021-06-11T18:48:00Z">
        <w:r w:rsidR="00DF3C0D">
          <w:rPr>
            <w:rFonts w:ascii="Arial" w:eastAsia="Arial" w:hAnsi="Arial" w:cs="Arial"/>
            <w:b/>
            <w:bCs/>
            <w:i/>
            <w:iCs/>
            <w:color w:val="494645"/>
            <w:sz w:val="17"/>
            <w:szCs w:val="17"/>
          </w:rPr>
          <w:t>ib</w:t>
        </w:r>
        <w:proofErr w:type="spellEnd"/>
        <w:r w:rsidR="00DF3C0D">
          <w:rPr>
            <w:rFonts w:ascii="Arial" w:eastAsia="Arial" w:hAnsi="Arial" w:cs="Arial"/>
            <w:b/>
            <w:bCs/>
            <w:i/>
            <w:iCs/>
            <w:color w:val="494645"/>
            <w:sz w:val="17"/>
            <w:szCs w:val="17"/>
          </w:rPr>
          <w:t xml:space="preserve"> </w:t>
        </w:r>
        <w:proofErr w:type="spellStart"/>
        <w:r w:rsidR="00DF3C0D">
          <w:rPr>
            <w:rFonts w:ascii="Arial" w:eastAsia="Arial" w:hAnsi="Arial" w:cs="Arial"/>
            <w:b/>
            <w:bCs/>
            <w:i/>
            <w:iCs/>
            <w:color w:val="494645"/>
            <w:sz w:val="17"/>
            <w:szCs w:val="17"/>
          </w:rPr>
          <w:t>txoj</w:t>
        </w:r>
        <w:proofErr w:type="spellEnd"/>
        <w:r w:rsidR="00DF3C0D">
          <w:rPr>
            <w:rFonts w:ascii="Arial" w:eastAsia="Arial" w:hAnsi="Arial" w:cs="Arial"/>
            <w:b/>
            <w:bCs/>
            <w:i/>
            <w:iCs/>
            <w:color w:val="494645"/>
            <w:sz w:val="17"/>
            <w:szCs w:val="17"/>
          </w:rPr>
          <w:t xml:space="preserve"> </w:t>
        </w:r>
        <w:proofErr w:type="spellStart"/>
        <w:r w:rsidR="00DF3C0D">
          <w:rPr>
            <w:rFonts w:ascii="Arial" w:eastAsia="Arial" w:hAnsi="Arial" w:cs="Arial"/>
            <w:b/>
            <w:bCs/>
            <w:i/>
            <w:iCs/>
            <w:color w:val="494645"/>
            <w:sz w:val="17"/>
            <w:szCs w:val="17"/>
          </w:rPr>
          <w:t>cai</w:t>
        </w:r>
        <w:proofErr w:type="spellEnd"/>
        <w:r w:rsidR="00DF3C0D">
          <w:rPr>
            <w:rFonts w:ascii="Arial" w:eastAsia="Arial" w:hAnsi="Arial" w:cs="Arial"/>
            <w:b/>
            <w:bCs/>
            <w:i/>
            <w:iCs/>
            <w:color w:val="494645"/>
            <w:sz w:val="17"/>
            <w:szCs w:val="17"/>
          </w:rPr>
          <w:t xml:space="preserve"> </w:t>
        </w:r>
      </w:ins>
      <w:r>
        <w:rPr>
          <w:rFonts w:ascii="Arial" w:eastAsia="Arial" w:hAnsi="Arial" w:cs="Arial"/>
          <w:b/>
          <w:bCs/>
          <w:i/>
          <w:iCs/>
          <w:color w:val="494645"/>
          <w:sz w:val="17"/>
          <w:szCs w:val="17"/>
        </w:rPr>
        <w:t>los</w:t>
      </w:r>
      <w:r w:rsidR="00655E66">
        <w:rPr>
          <w:rFonts w:ascii="Arial" w:eastAsia="Arial" w:hAnsi="Arial" w:cs="Arial"/>
          <w:b/>
          <w:bCs/>
          <w:i/>
          <w:iCs/>
          <w:color w:val="494645"/>
          <w:sz w:val="17"/>
          <w:szCs w:val="17"/>
        </w:rPr>
        <w:t xml:space="preserve"> </w:t>
      </w:r>
      <w:r>
        <w:rPr>
          <w:rFonts w:ascii="Arial" w:eastAsia="Arial" w:hAnsi="Arial" w:cs="Arial"/>
          <w:b/>
          <w:bCs/>
          <w:i/>
          <w:iCs/>
          <w:color w:val="494645"/>
          <w:sz w:val="17"/>
          <w:szCs w:val="17"/>
        </w:rPr>
        <w:t>sis</w:t>
      </w:r>
      <w:ins w:id="5028" w:author="Kaxiong" w:date="2021-06-11T18:48:00Z">
        <w:r w:rsidR="00DF3C0D">
          <w:rPr>
            <w:rFonts w:ascii="Arial" w:eastAsia="Arial" w:hAnsi="Arial" w:cs="Arial"/>
            <w:b/>
            <w:bCs/>
            <w:i/>
            <w:iCs/>
            <w:color w:val="494645"/>
            <w:sz w:val="17"/>
            <w:szCs w:val="17"/>
          </w:rPr>
          <w:t xml:space="preserve"> tag </w:t>
        </w:r>
        <w:proofErr w:type="spellStart"/>
        <w:r w:rsidR="00DF3C0D">
          <w:rPr>
            <w:rFonts w:ascii="Arial" w:eastAsia="Arial" w:hAnsi="Arial" w:cs="Arial"/>
            <w:b/>
            <w:bCs/>
            <w:i/>
            <w:iCs/>
            <w:color w:val="494645"/>
            <w:sz w:val="17"/>
            <w:szCs w:val="17"/>
          </w:rPr>
          <w:t>nrho</w:t>
        </w:r>
        <w:proofErr w:type="spellEnd"/>
        <w:r w:rsidR="00DF3C0D">
          <w:rPr>
            <w:rFonts w:ascii="Arial" w:eastAsia="Arial" w:hAnsi="Arial" w:cs="Arial"/>
            <w:b/>
            <w:bCs/>
            <w:i/>
            <w:iCs/>
            <w:color w:val="494645"/>
            <w:sz w:val="17"/>
            <w:szCs w:val="17"/>
          </w:rPr>
          <w:t xml:space="preserve"> </w:t>
        </w:r>
        <w:proofErr w:type="spellStart"/>
        <w:r w:rsidR="00DF3C0D">
          <w:rPr>
            <w:rFonts w:ascii="Arial" w:eastAsia="Arial" w:hAnsi="Arial" w:cs="Arial"/>
            <w:b/>
            <w:bCs/>
            <w:i/>
            <w:iCs/>
            <w:color w:val="494645"/>
            <w:sz w:val="17"/>
            <w:szCs w:val="17"/>
          </w:rPr>
          <w:t>o</w:t>
        </w:r>
      </w:ins>
      <w:ins w:id="5029" w:author="Kaxiong" w:date="2021-06-11T18:49:00Z">
        <w:r w:rsidR="00DF3C0D">
          <w:rPr>
            <w:rFonts w:ascii="Arial" w:eastAsia="Arial" w:hAnsi="Arial" w:cs="Arial"/>
            <w:b/>
            <w:bCs/>
            <w:i/>
            <w:iCs/>
            <w:color w:val="494645"/>
            <w:sz w:val="17"/>
            <w:szCs w:val="17"/>
          </w:rPr>
          <w:t>b</w:t>
        </w:r>
      </w:ins>
      <w:proofErr w:type="spellEnd"/>
      <w:del w:id="5030" w:author="Kaxiong" w:date="2021-06-11T18:49:00Z">
        <w:r w:rsidDel="00DF3C0D">
          <w:rPr>
            <w:rFonts w:ascii="Arial" w:eastAsia="Arial" w:hAnsi="Arial" w:cs="Arial"/>
            <w:b/>
            <w:bCs/>
            <w:i/>
            <w:iCs/>
            <w:color w:val="494645"/>
            <w:sz w:val="17"/>
            <w:szCs w:val="17"/>
          </w:rPr>
          <w:delText xml:space="preserve"> qee yam ntawm</w:delText>
        </w:r>
      </w:del>
      <w:r>
        <w:rPr>
          <w:rFonts w:ascii="Arial" w:eastAsia="Arial" w:hAnsi="Arial" w:cs="Arial"/>
          <w:b/>
          <w:bCs/>
          <w:i/>
          <w:iCs/>
          <w:color w:val="494645"/>
          <w:sz w:val="17"/>
          <w:szCs w:val="17"/>
        </w:rPr>
        <w:t xml:space="preserve"> </w:t>
      </w:r>
      <w:proofErr w:type="spellStart"/>
      <w:r w:rsidR="00655E66">
        <w:rPr>
          <w:rFonts w:ascii="Arial" w:eastAsia="Arial" w:hAnsi="Arial" w:cs="Arial"/>
          <w:b/>
          <w:bCs/>
          <w:i/>
          <w:iCs/>
          <w:color w:val="494645"/>
          <w:sz w:val="17"/>
          <w:szCs w:val="17"/>
        </w:rPr>
        <w:t>txoj</w:t>
      </w:r>
      <w:proofErr w:type="spellEnd"/>
      <w:r>
        <w:rPr>
          <w:rFonts w:ascii="Arial" w:eastAsia="Arial" w:hAnsi="Arial" w:cs="Arial"/>
          <w:b/>
          <w:bCs/>
          <w:i/>
          <w:iCs/>
          <w:color w:val="494645"/>
          <w:sz w:val="17"/>
          <w:szCs w:val="17"/>
        </w:rPr>
        <w:t xml:space="preserve"> </w:t>
      </w:r>
      <w:proofErr w:type="spellStart"/>
      <w:r>
        <w:rPr>
          <w:rFonts w:ascii="Arial" w:eastAsia="Arial" w:hAnsi="Arial" w:cs="Arial"/>
          <w:b/>
          <w:bCs/>
          <w:i/>
          <w:iCs/>
          <w:color w:val="494645"/>
          <w:sz w:val="17"/>
          <w:szCs w:val="17"/>
        </w:rPr>
        <w:t>cai</w:t>
      </w:r>
      <w:proofErr w:type="spellEnd"/>
      <w:r>
        <w:rPr>
          <w:rFonts w:ascii="Arial" w:eastAsia="Arial" w:hAnsi="Arial" w:cs="Arial"/>
          <w:b/>
          <w:bCs/>
          <w:i/>
          <w:iCs/>
          <w:color w:val="494645"/>
          <w:sz w:val="17"/>
          <w:szCs w:val="17"/>
        </w:rPr>
        <w:t>!</w:t>
      </w:r>
    </w:p>
    <w:p w14:paraId="5D50C341" w14:textId="77777777" w:rsidR="00BF3E5F" w:rsidRDefault="00BF3E5F">
      <w:pPr>
        <w:spacing w:line="55" w:lineRule="exact"/>
        <w:rPr>
          <w:sz w:val="20"/>
          <w:szCs w:val="20"/>
        </w:rPr>
      </w:pPr>
    </w:p>
    <w:p w14:paraId="7E5F6A41" w14:textId="6B424C4D" w:rsidR="00BF3E5F" w:rsidRPr="00FB2853" w:rsidRDefault="00F2670D">
      <w:pPr>
        <w:rPr>
          <w:sz w:val="20"/>
          <w:szCs w:val="20"/>
        </w:rPr>
      </w:pPr>
      <w:proofErr w:type="spellStart"/>
      <w:r w:rsidRPr="00FB2853">
        <w:rPr>
          <w:rFonts w:ascii="Arial" w:eastAsia="Arial" w:hAnsi="Arial" w:cs="Arial"/>
          <w:color w:val="494645"/>
          <w:sz w:val="16"/>
          <w:szCs w:val="16"/>
        </w:rPr>
        <w:t>Tsis</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txhob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poob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siab</w:t>
      </w:r>
      <w:proofErr w:type="spellEnd"/>
      <w:r w:rsidRPr="00FB2853">
        <w:rPr>
          <w:rFonts w:ascii="Arial" w:eastAsia="Arial" w:hAnsi="Arial" w:cs="Arial"/>
          <w:color w:val="494645"/>
          <w:sz w:val="16"/>
          <w:szCs w:val="16"/>
        </w:rPr>
        <w:t xml:space="preserve">, cov </w:t>
      </w:r>
      <w:proofErr w:type="spellStart"/>
      <w:ins w:id="5031" w:author="Kaxiong" w:date="2021-06-11T18:50:00Z">
        <w:r w:rsidR="006269A8">
          <w:rPr>
            <w:rFonts w:ascii="Arial" w:eastAsia="Arial" w:hAnsi="Arial" w:cs="Arial"/>
            <w:color w:val="494645"/>
            <w:sz w:val="16"/>
            <w:szCs w:val="16"/>
          </w:rPr>
          <w:t>peev</w:t>
        </w:r>
        <w:proofErr w:type="spellEnd"/>
        <w:r w:rsidR="006269A8">
          <w:rPr>
            <w:rFonts w:ascii="Arial" w:eastAsia="Arial" w:hAnsi="Arial" w:cs="Arial"/>
            <w:color w:val="494645"/>
            <w:sz w:val="16"/>
            <w:szCs w:val="16"/>
          </w:rPr>
          <w:t xml:space="preserve"> </w:t>
        </w:r>
        <w:proofErr w:type="spellStart"/>
        <w:r w:rsidR="006269A8">
          <w:rPr>
            <w:rFonts w:ascii="Arial" w:eastAsia="Arial" w:hAnsi="Arial" w:cs="Arial"/>
            <w:color w:val="494645"/>
            <w:sz w:val="16"/>
            <w:szCs w:val="16"/>
          </w:rPr>
          <w:t>txheej</w:t>
        </w:r>
        <w:proofErr w:type="spellEnd"/>
        <w:r w:rsidR="006269A8">
          <w:rPr>
            <w:rFonts w:ascii="Arial" w:eastAsia="Arial" w:hAnsi="Arial" w:cs="Arial"/>
            <w:color w:val="494645"/>
            <w:sz w:val="16"/>
            <w:szCs w:val="16"/>
          </w:rPr>
          <w:t xml:space="preserve"> </w:t>
        </w:r>
      </w:ins>
      <w:del w:id="5032" w:author="Kaxiong" w:date="2021-06-11T18:50:00Z">
        <w:r w:rsidRPr="00FB2853" w:rsidDel="006269A8">
          <w:rPr>
            <w:rFonts w:ascii="Arial" w:eastAsia="Arial" w:hAnsi="Arial" w:cs="Arial"/>
            <w:color w:val="494645"/>
            <w:sz w:val="16"/>
            <w:szCs w:val="16"/>
          </w:rPr>
          <w:delText xml:space="preserve">khoom </w:delText>
        </w:r>
      </w:del>
      <w:proofErr w:type="spellStart"/>
      <w:r w:rsidRPr="00FB2853">
        <w:rPr>
          <w:rFonts w:ascii="Arial" w:eastAsia="Arial" w:hAnsi="Arial" w:cs="Arial"/>
          <w:color w:val="494645"/>
          <w:sz w:val="16"/>
          <w:szCs w:val="16"/>
        </w:rPr>
        <w:t>muaj</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nyob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ntaw</w:t>
      </w:r>
      <w:r w:rsidR="0097082F">
        <w:rPr>
          <w:rFonts w:ascii="Arial" w:eastAsia="Arial" w:hAnsi="Arial" w:cs="Arial"/>
          <w:color w:val="494645"/>
          <w:sz w:val="16"/>
          <w:szCs w:val="16"/>
        </w:rPr>
        <w:t>v</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thiab</w:t>
      </w:r>
      <w:proofErr w:type="spellEnd"/>
      <w:r w:rsidRPr="00FB2853">
        <w:rPr>
          <w:rFonts w:ascii="Arial" w:eastAsia="Arial" w:hAnsi="Arial" w:cs="Arial"/>
          <w:color w:val="494645"/>
          <w:sz w:val="16"/>
          <w:szCs w:val="16"/>
        </w:rPr>
        <w:t xml:space="preserve"> tab</w:t>
      </w:r>
      <w:r w:rsidR="0097082F">
        <w:rPr>
          <w:rFonts w:ascii="Arial" w:eastAsia="Arial" w:hAnsi="Arial" w:cs="Arial"/>
          <w:color w:val="494645"/>
          <w:sz w:val="16"/>
          <w:szCs w:val="16"/>
        </w:rPr>
        <w:t xml:space="preserve"> </w:t>
      </w:r>
      <w:r w:rsidRPr="00FB2853">
        <w:rPr>
          <w:rFonts w:ascii="Arial" w:eastAsia="Arial" w:hAnsi="Arial" w:cs="Arial"/>
          <w:color w:val="494645"/>
          <w:sz w:val="16"/>
          <w:szCs w:val="16"/>
        </w:rPr>
        <w:t xml:space="preserve">tom </w:t>
      </w:r>
      <w:proofErr w:type="spellStart"/>
      <w:r w:rsidRPr="00FB2853">
        <w:rPr>
          <w:rFonts w:ascii="Arial" w:eastAsia="Arial" w:hAnsi="Arial" w:cs="Arial"/>
          <w:color w:val="494645"/>
          <w:sz w:val="16"/>
          <w:szCs w:val="16"/>
        </w:rPr>
        <w:t>yuav</w:t>
      </w:r>
      <w:proofErr w:type="spellEnd"/>
      <w:r w:rsidRPr="00FB2853">
        <w:rPr>
          <w:rFonts w:ascii="Arial" w:eastAsia="Arial" w:hAnsi="Arial" w:cs="Arial"/>
          <w:color w:val="494645"/>
          <w:sz w:val="16"/>
          <w:szCs w:val="16"/>
        </w:rPr>
        <w:t xml:space="preserve"> los </w:t>
      </w:r>
      <w:proofErr w:type="spellStart"/>
      <w:r w:rsidRPr="00FB2853">
        <w:rPr>
          <w:rFonts w:ascii="Arial" w:eastAsia="Arial" w:hAnsi="Arial" w:cs="Arial"/>
          <w:color w:val="494645"/>
          <w:sz w:val="16"/>
          <w:szCs w:val="16"/>
        </w:rPr>
        <w:t>pab</w:t>
      </w:r>
      <w:proofErr w:type="spellEnd"/>
      <w:r w:rsidRPr="00FB2853">
        <w:rPr>
          <w:rFonts w:ascii="Arial" w:eastAsia="Arial" w:hAnsi="Arial" w:cs="Arial"/>
          <w:color w:val="494645"/>
          <w:sz w:val="16"/>
          <w:szCs w:val="16"/>
        </w:rPr>
        <w:t xml:space="preserve"> </w:t>
      </w:r>
      <w:proofErr w:type="spellStart"/>
      <w:r w:rsidRPr="00FB2853">
        <w:rPr>
          <w:rFonts w:ascii="Arial" w:eastAsia="Arial" w:hAnsi="Arial" w:cs="Arial"/>
          <w:color w:val="494645"/>
          <w:sz w:val="16"/>
          <w:szCs w:val="16"/>
        </w:rPr>
        <w:t>koj</w:t>
      </w:r>
      <w:proofErr w:type="spellEnd"/>
      <w:r w:rsidRPr="00FB2853">
        <w:rPr>
          <w:rFonts w:ascii="Arial" w:eastAsia="Arial" w:hAnsi="Arial" w:cs="Arial"/>
          <w:color w:val="494645"/>
          <w:sz w:val="16"/>
          <w:szCs w:val="16"/>
        </w:rPr>
        <w:t>.</w:t>
      </w:r>
    </w:p>
    <w:p w14:paraId="2D7C310E" w14:textId="77777777" w:rsidR="00BF3E5F" w:rsidRPr="00FB2853" w:rsidRDefault="00BF3E5F">
      <w:pPr>
        <w:spacing w:line="45" w:lineRule="exact"/>
        <w:rPr>
          <w:sz w:val="20"/>
          <w:szCs w:val="20"/>
        </w:rPr>
      </w:pPr>
    </w:p>
    <w:p w14:paraId="1072C03A" w14:textId="04ECFB48" w:rsidR="00BF3E5F" w:rsidRPr="0097082F" w:rsidRDefault="006269A8" w:rsidP="0097082F">
      <w:pPr>
        <w:numPr>
          <w:ilvl w:val="0"/>
          <w:numId w:val="28"/>
        </w:numPr>
        <w:tabs>
          <w:tab w:val="left" w:pos="360"/>
        </w:tabs>
        <w:spacing w:line="286" w:lineRule="auto"/>
        <w:ind w:left="360" w:right="1040" w:hanging="360"/>
        <w:jc w:val="both"/>
        <w:rPr>
          <w:rFonts w:ascii="Arial" w:eastAsia="Arial" w:hAnsi="Arial" w:cs="Arial"/>
          <w:color w:val="494645"/>
          <w:sz w:val="16"/>
          <w:szCs w:val="16"/>
        </w:rPr>
      </w:pPr>
      <w:ins w:id="5033" w:author="Kaxiong" w:date="2021-06-11T18:52:00Z">
        <w:r>
          <w:rPr>
            <w:rFonts w:ascii="Arial" w:eastAsia="Arial" w:hAnsi="Arial" w:cs="Arial"/>
            <w:color w:val="494645"/>
            <w:sz w:val="16"/>
            <w:szCs w:val="16"/>
          </w:rPr>
          <w:t xml:space="preserve">Kev Sib </w:t>
        </w:r>
        <w:proofErr w:type="spellStart"/>
        <w:r>
          <w:rPr>
            <w:rFonts w:ascii="Arial" w:eastAsia="Arial" w:hAnsi="Arial" w:cs="Arial"/>
            <w:color w:val="494645"/>
            <w:sz w:val="16"/>
            <w:szCs w:val="16"/>
          </w:rPr>
          <w:t>Txuas</w:t>
        </w:r>
        <w:proofErr w:type="spellEnd"/>
        <w:r>
          <w:rPr>
            <w:rFonts w:ascii="Arial" w:eastAsia="Arial" w:hAnsi="Arial" w:cs="Arial"/>
            <w:color w:val="494645"/>
            <w:sz w:val="16"/>
            <w:szCs w:val="16"/>
          </w:rPr>
          <w:t xml:space="preserve"> Kev </w:t>
        </w:r>
        <w:proofErr w:type="spellStart"/>
        <w:r>
          <w:rPr>
            <w:rFonts w:ascii="Arial" w:eastAsia="Arial" w:hAnsi="Arial" w:cs="Arial"/>
            <w:color w:val="494645"/>
            <w:sz w:val="16"/>
            <w:szCs w:val="16"/>
          </w:rPr>
          <w:t>Ua</w:t>
        </w:r>
        <w:proofErr w:type="spellEnd"/>
        <w:r>
          <w:rPr>
            <w:rFonts w:ascii="Arial" w:eastAsia="Arial" w:hAnsi="Arial" w:cs="Arial"/>
            <w:color w:val="494645"/>
            <w:sz w:val="16"/>
            <w:szCs w:val="16"/>
          </w:rPr>
          <w:t xml:space="preserve"> </w:t>
        </w:r>
      </w:ins>
      <w:proofErr w:type="spellStart"/>
      <w:ins w:id="5034" w:author="Kaxiong" w:date="2021-06-11T18:53:00Z">
        <w:r>
          <w:rPr>
            <w:rFonts w:ascii="Arial" w:eastAsia="Arial" w:hAnsi="Arial" w:cs="Arial"/>
            <w:color w:val="494645"/>
            <w:sz w:val="16"/>
            <w:szCs w:val="16"/>
          </w:rPr>
          <w:t>Liaj</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Ua</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Teb</w:t>
        </w:r>
        <w:proofErr w:type="spellEnd"/>
        <w:r>
          <w:rPr>
            <w:rFonts w:ascii="Arial" w:eastAsia="Arial" w:hAnsi="Arial" w:cs="Arial"/>
            <w:color w:val="494645"/>
            <w:sz w:val="16"/>
            <w:szCs w:val="16"/>
          </w:rPr>
          <w:t xml:space="preserve"> Yam </w:t>
        </w:r>
        <w:proofErr w:type="spellStart"/>
        <w:r>
          <w:rPr>
            <w:rFonts w:ascii="Arial" w:eastAsia="Arial" w:hAnsi="Arial" w:cs="Arial"/>
            <w:color w:val="494645"/>
            <w:sz w:val="16"/>
            <w:szCs w:val="16"/>
          </w:rPr>
          <w:t>Ruaj</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Ntseg</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Hauv</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Teb</w:t>
        </w:r>
        <w:proofErr w:type="spellEnd"/>
        <w:r>
          <w:rPr>
            <w:rFonts w:ascii="Arial" w:eastAsia="Arial" w:hAnsi="Arial" w:cs="Arial"/>
            <w:color w:val="494645"/>
            <w:sz w:val="16"/>
            <w:szCs w:val="16"/>
          </w:rPr>
          <w:t xml:space="preserve"> Chaws </w:t>
        </w:r>
      </w:ins>
      <w:del w:id="5035" w:author="Kaxiong" w:date="2021-06-11T18:54:00Z">
        <w:r w:rsidR="0097082F" w:rsidRPr="0097082F" w:rsidDel="006269A8">
          <w:rPr>
            <w:rFonts w:ascii="Arial" w:eastAsia="Arial" w:hAnsi="Arial" w:cs="Arial"/>
            <w:color w:val="494645"/>
            <w:sz w:val="16"/>
            <w:szCs w:val="16"/>
          </w:rPr>
          <w:delText>Teb Chawm Kev Saj La</w:delText>
        </w:r>
      </w:del>
      <w:del w:id="5036" w:author="Kaxiong" w:date="2021-06-11T18:51:00Z">
        <w:r w:rsidR="0097082F" w:rsidRPr="0097082F" w:rsidDel="006269A8">
          <w:rPr>
            <w:rFonts w:ascii="Arial" w:eastAsia="Arial" w:hAnsi="Arial" w:cs="Arial"/>
            <w:color w:val="494645"/>
            <w:sz w:val="16"/>
            <w:szCs w:val="16"/>
          </w:rPr>
          <w:delText>b</w:delText>
        </w:r>
      </w:del>
      <w:del w:id="5037" w:author="Kaxiong" w:date="2021-06-11T18:54:00Z">
        <w:r w:rsidR="0097082F" w:rsidRPr="0097082F" w:rsidDel="006269A8">
          <w:rPr>
            <w:rFonts w:ascii="Arial" w:eastAsia="Arial" w:hAnsi="Arial" w:cs="Arial"/>
            <w:color w:val="494645"/>
            <w:sz w:val="16"/>
            <w:szCs w:val="16"/>
          </w:rPr>
          <w:delText xml:space="preserve"> Kev Ncaj Ncees Ntawm Zej Zog </w:delText>
        </w:r>
      </w:del>
      <w:r w:rsidR="0097082F" w:rsidRPr="0097082F">
        <w:rPr>
          <w:rFonts w:ascii="Arial" w:eastAsia="Arial" w:hAnsi="Arial" w:cs="Arial"/>
          <w:color w:val="494645"/>
          <w:sz w:val="16"/>
          <w:szCs w:val="16"/>
        </w:rPr>
        <w:t>(</w:t>
      </w:r>
      <w:r w:rsidR="00F2670D" w:rsidRPr="0097082F">
        <w:rPr>
          <w:rFonts w:ascii="Arial" w:eastAsia="Arial" w:hAnsi="Arial" w:cs="Arial"/>
          <w:color w:val="494645"/>
          <w:sz w:val="16"/>
          <w:szCs w:val="16"/>
        </w:rPr>
        <w:t xml:space="preserve">National Sustainable Agricultural Coalition </w:t>
      </w:r>
      <w:ins w:id="5038" w:author="Kaxiong" w:date="2021-06-11T18:54:00Z">
        <w:r>
          <w:rPr>
            <w:rFonts w:ascii="Arial" w:eastAsia="Arial" w:hAnsi="Arial" w:cs="Arial"/>
            <w:color w:val="494645"/>
            <w:sz w:val="16"/>
            <w:szCs w:val="16"/>
          </w:rPr>
          <w:t>(</w:t>
        </w:r>
      </w:ins>
      <w:r w:rsidR="00F2670D" w:rsidRPr="0097082F">
        <w:rPr>
          <w:rFonts w:ascii="Arial" w:eastAsia="Arial" w:hAnsi="Arial" w:cs="Arial"/>
          <w:color w:val="494645"/>
          <w:sz w:val="16"/>
          <w:szCs w:val="16"/>
        </w:rPr>
        <w:t>NSAC</w:t>
      </w:r>
      <w:ins w:id="5039" w:author="Kaxiong" w:date="2021-06-11T18:54:00Z">
        <w:r>
          <w:rPr>
            <w:rFonts w:ascii="Arial" w:eastAsia="Arial" w:hAnsi="Arial" w:cs="Arial"/>
            <w:color w:val="494645"/>
            <w:sz w:val="16"/>
            <w:szCs w:val="16"/>
          </w:rPr>
          <w:t>)</w:t>
        </w:r>
      </w:ins>
      <w:r w:rsidR="00F2670D" w:rsidRPr="0097082F">
        <w:rPr>
          <w:rFonts w:ascii="Arial" w:eastAsia="Arial" w:hAnsi="Arial" w:cs="Arial"/>
          <w:color w:val="494645"/>
          <w:sz w:val="16"/>
          <w:szCs w:val="16"/>
        </w:rPr>
        <w:t xml:space="preserve">) tau </w:t>
      </w:r>
      <w:proofErr w:type="spellStart"/>
      <w:r w:rsidR="00F2670D" w:rsidRPr="0097082F">
        <w:rPr>
          <w:rFonts w:ascii="Arial" w:eastAsia="Arial" w:hAnsi="Arial" w:cs="Arial"/>
          <w:color w:val="494645"/>
          <w:sz w:val="16"/>
          <w:szCs w:val="16"/>
        </w:rPr>
        <w:t>ua</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tiav</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txoj</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hauj</w:t>
      </w:r>
      <w:proofErr w:type="spellEnd"/>
      <w:r w:rsidR="0097082F"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lwm</w:t>
      </w:r>
      <w:proofErr w:type="spellEnd"/>
      <w:r w:rsidR="00F2670D" w:rsidRPr="0097082F">
        <w:rPr>
          <w:rFonts w:ascii="Arial" w:eastAsia="Arial" w:hAnsi="Arial" w:cs="Arial"/>
          <w:color w:val="494645"/>
          <w:sz w:val="16"/>
          <w:szCs w:val="16"/>
        </w:rPr>
        <w:t xml:space="preserve"> zoo </w:t>
      </w:r>
      <w:proofErr w:type="spellStart"/>
      <w:r w:rsidR="00F2670D" w:rsidRPr="0097082F">
        <w:rPr>
          <w:rFonts w:ascii="Arial" w:eastAsia="Arial" w:hAnsi="Arial" w:cs="Arial"/>
          <w:color w:val="494645"/>
          <w:sz w:val="16"/>
          <w:szCs w:val="16"/>
        </w:rPr>
        <w:t>ntawm</w:t>
      </w:r>
      <w:proofErr w:type="spellEnd"/>
      <w:r w:rsidR="00F2670D" w:rsidRPr="0097082F">
        <w:rPr>
          <w:rFonts w:ascii="Arial" w:eastAsia="Arial" w:hAnsi="Arial" w:cs="Arial"/>
          <w:color w:val="494645"/>
          <w:sz w:val="16"/>
          <w:szCs w:val="16"/>
        </w:rPr>
        <w:t xml:space="preserve"> cov </w:t>
      </w:r>
      <w:proofErr w:type="spellStart"/>
      <w:r w:rsidR="00F2670D" w:rsidRPr="0097082F">
        <w:rPr>
          <w:rFonts w:ascii="Arial" w:eastAsia="Arial" w:hAnsi="Arial" w:cs="Arial"/>
          <w:color w:val="494645"/>
          <w:sz w:val="16"/>
          <w:szCs w:val="16"/>
        </w:rPr>
        <w:t>ntaub</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ntawv</w:t>
      </w:r>
      <w:proofErr w:type="spellEnd"/>
      <w:r w:rsidR="00F2670D" w:rsidRPr="0097082F">
        <w:rPr>
          <w:rFonts w:ascii="Arial" w:eastAsia="Arial" w:hAnsi="Arial" w:cs="Arial"/>
          <w:color w:val="494645"/>
          <w:sz w:val="16"/>
          <w:szCs w:val="16"/>
        </w:rPr>
        <w:t xml:space="preserve"> no</w:t>
      </w:r>
      <w:del w:id="5040" w:author="Kaxiong" w:date="2021-06-11T18:54:00Z">
        <w:r w:rsidR="00F2670D" w:rsidRPr="0097082F" w:rsidDel="006269A8">
          <w:rPr>
            <w:rFonts w:ascii="Arial" w:eastAsia="Arial" w:hAnsi="Arial" w:cs="Arial"/>
            <w:color w:val="494645"/>
            <w:sz w:val="16"/>
            <w:szCs w:val="16"/>
          </w:rPr>
          <w:delText xml:space="preserve"> ua</w:delText>
        </w:r>
      </w:del>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Txheeb</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xyuas</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lawv</w:t>
      </w:r>
      <w:proofErr w:type="spellEnd"/>
      <w:r w:rsidR="00F2670D" w:rsidRPr="0097082F">
        <w:rPr>
          <w:rFonts w:ascii="Arial" w:eastAsia="Arial" w:hAnsi="Arial" w:cs="Arial"/>
          <w:color w:val="494645"/>
          <w:sz w:val="16"/>
          <w:szCs w:val="16"/>
        </w:rPr>
        <w:t xml:space="preserve"> cov </w:t>
      </w:r>
      <w:proofErr w:type="spellStart"/>
      <w:r w:rsidR="00F2670D" w:rsidRPr="0097082F">
        <w:rPr>
          <w:rFonts w:ascii="Arial" w:eastAsia="Arial" w:hAnsi="Arial" w:cs="Arial"/>
          <w:color w:val="494645"/>
          <w:sz w:val="16"/>
          <w:szCs w:val="16"/>
        </w:rPr>
        <w:t>ntaub</w:t>
      </w:r>
      <w:proofErr w:type="spellEnd"/>
      <w:r w:rsidR="00F2670D" w:rsidRPr="0097082F">
        <w:rPr>
          <w:rFonts w:ascii="Arial" w:eastAsia="Arial" w:hAnsi="Arial" w:cs="Arial"/>
          <w:color w:val="494645"/>
          <w:sz w:val="16"/>
          <w:szCs w:val="16"/>
        </w:rPr>
        <w:t xml:space="preserve"> </w:t>
      </w:r>
      <w:proofErr w:type="spellStart"/>
      <w:r w:rsidR="00F2670D" w:rsidRPr="0097082F">
        <w:rPr>
          <w:rFonts w:ascii="Arial" w:eastAsia="Arial" w:hAnsi="Arial" w:cs="Arial"/>
          <w:color w:val="494645"/>
          <w:sz w:val="16"/>
          <w:szCs w:val="16"/>
        </w:rPr>
        <w:t>ntawv</w:t>
      </w:r>
      <w:proofErr w:type="spellEnd"/>
      <w:r w:rsidR="00F2670D" w:rsidRPr="0097082F">
        <w:rPr>
          <w:rFonts w:ascii="Arial" w:eastAsia="Arial" w:hAnsi="Arial" w:cs="Arial"/>
          <w:color w:val="494645"/>
          <w:sz w:val="16"/>
          <w:szCs w:val="16"/>
        </w:rPr>
        <w:t xml:space="preserve"> ntawm:</w:t>
      </w:r>
      <w:r w:rsidR="00F2670D" w:rsidRPr="0097082F">
        <w:rPr>
          <w:rFonts w:ascii="Arial" w:eastAsia="Arial" w:hAnsi="Arial" w:cs="Arial"/>
          <w:color w:val="1D589B"/>
          <w:sz w:val="16"/>
          <w:szCs w:val="16"/>
        </w:rPr>
        <w:t>www.s</w:t>
      </w:r>
      <w:del w:id="5041" w:author="Kaxiong" w:date="2021-06-11T18:54:00Z">
        <w:r w:rsidR="00F2670D" w:rsidRPr="0097082F" w:rsidDel="006269A8">
          <w:rPr>
            <w:rFonts w:ascii="Arial" w:eastAsia="Arial" w:hAnsi="Arial" w:cs="Arial"/>
            <w:color w:val="1D589B"/>
            <w:sz w:val="16"/>
            <w:szCs w:val="16"/>
          </w:rPr>
          <w:delText xml:space="preserve"> S</w:delText>
        </w:r>
      </w:del>
      <w:r w:rsidR="00F2670D" w:rsidRPr="0097082F">
        <w:rPr>
          <w:rFonts w:ascii="Arial" w:eastAsia="Arial" w:hAnsi="Arial" w:cs="Arial"/>
          <w:color w:val="1D589B"/>
          <w:sz w:val="16"/>
          <w:szCs w:val="16"/>
        </w:rPr>
        <w:t>ustainableag</w:t>
      </w:r>
      <w:del w:id="5042" w:author="Kaxiong" w:date="2021-06-11T18:55:00Z">
        <w:r w:rsidR="00F2670D" w:rsidRPr="0097082F" w:rsidDel="006269A8">
          <w:rPr>
            <w:rFonts w:ascii="Arial" w:eastAsia="Arial" w:hAnsi="Arial" w:cs="Arial"/>
            <w:color w:val="1D589B"/>
            <w:sz w:val="16"/>
            <w:szCs w:val="16"/>
          </w:rPr>
          <w:delText xml:space="preserve"> Ag</w:delText>
        </w:r>
      </w:del>
      <w:r w:rsidR="00F2670D" w:rsidRPr="0097082F">
        <w:rPr>
          <w:rFonts w:ascii="Arial" w:eastAsia="Arial" w:hAnsi="Arial" w:cs="Arial"/>
          <w:color w:val="1D589B"/>
          <w:sz w:val="16"/>
          <w:szCs w:val="16"/>
        </w:rPr>
        <w:t>riculture.net/fsma/</w:t>
      </w:r>
    </w:p>
    <w:p w14:paraId="1D453841" w14:textId="77777777" w:rsidR="00BF3E5F" w:rsidRPr="00FB2853" w:rsidRDefault="00F2670D">
      <w:pPr>
        <w:numPr>
          <w:ilvl w:val="0"/>
          <w:numId w:val="28"/>
        </w:numPr>
        <w:tabs>
          <w:tab w:val="left" w:pos="360"/>
        </w:tabs>
        <w:ind w:left="360" w:hanging="360"/>
        <w:rPr>
          <w:rFonts w:ascii="Arial" w:eastAsia="Arial" w:hAnsi="Arial" w:cs="Arial"/>
          <w:color w:val="494645"/>
          <w:sz w:val="18"/>
          <w:szCs w:val="18"/>
        </w:rPr>
      </w:pPr>
      <w:proofErr w:type="spellStart"/>
      <w:r w:rsidRPr="00FB2853">
        <w:rPr>
          <w:rFonts w:ascii="Arial" w:eastAsia="Arial" w:hAnsi="Arial" w:cs="Arial"/>
          <w:color w:val="494645"/>
          <w:sz w:val="17"/>
          <w:szCs w:val="17"/>
        </w:rPr>
        <w:t>Koj</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tuaj</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yeem</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nug</w:t>
      </w:r>
      <w:proofErr w:type="spellEnd"/>
      <w:r w:rsidRPr="00FB2853">
        <w:rPr>
          <w:rFonts w:ascii="Arial" w:eastAsia="Arial" w:hAnsi="Arial" w:cs="Arial"/>
          <w:color w:val="494645"/>
          <w:sz w:val="17"/>
          <w:szCs w:val="17"/>
        </w:rPr>
        <w:t xml:space="preserve"> FDA cov </w:t>
      </w:r>
      <w:proofErr w:type="spellStart"/>
      <w:r w:rsidRPr="00FB2853">
        <w:rPr>
          <w:rFonts w:ascii="Arial" w:eastAsia="Arial" w:hAnsi="Arial" w:cs="Arial"/>
          <w:color w:val="494645"/>
          <w:sz w:val="17"/>
          <w:szCs w:val="17"/>
        </w:rPr>
        <w:t>lus</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nug</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tshwj</w:t>
      </w:r>
      <w:proofErr w:type="spellEnd"/>
      <w:r w:rsidRPr="00FB2853">
        <w:rPr>
          <w:rFonts w:ascii="Arial" w:eastAsia="Arial" w:hAnsi="Arial" w:cs="Arial"/>
          <w:color w:val="494645"/>
          <w:sz w:val="17"/>
          <w:szCs w:val="17"/>
        </w:rPr>
        <w:t xml:space="preserve"> </w:t>
      </w:r>
      <w:proofErr w:type="spellStart"/>
      <w:r w:rsidRPr="00FB2853">
        <w:rPr>
          <w:rFonts w:ascii="Arial" w:eastAsia="Arial" w:hAnsi="Arial" w:cs="Arial"/>
          <w:color w:val="494645"/>
          <w:sz w:val="17"/>
          <w:szCs w:val="17"/>
        </w:rPr>
        <w:t>xeeb</w:t>
      </w:r>
      <w:proofErr w:type="spellEnd"/>
      <w:r w:rsidRPr="00FB2853">
        <w:rPr>
          <w:rFonts w:ascii="Arial" w:eastAsia="Arial" w:hAnsi="Arial" w:cs="Arial"/>
          <w:color w:val="494645"/>
          <w:sz w:val="17"/>
          <w:szCs w:val="17"/>
        </w:rPr>
        <w:t xml:space="preserve">: </w:t>
      </w:r>
      <w:r w:rsidRPr="00FB2853">
        <w:rPr>
          <w:rFonts w:ascii="Arial" w:eastAsia="Arial" w:hAnsi="Arial" w:cs="Arial"/>
          <w:color w:val="1D589B"/>
          <w:sz w:val="17"/>
          <w:szCs w:val="17"/>
        </w:rPr>
        <w:t>http://www.fda.gov/Food/GuidanceRegulation/FSMA/ucm459719.htm</w:t>
      </w:r>
    </w:p>
    <w:p w14:paraId="038BDE86" w14:textId="77777777" w:rsidR="00BF3E5F" w:rsidRPr="00FB2853" w:rsidRDefault="00BF3E5F">
      <w:pPr>
        <w:spacing w:line="61" w:lineRule="exact"/>
        <w:rPr>
          <w:rFonts w:ascii="Arial" w:eastAsia="Arial" w:hAnsi="Arial" w:cs="Arial"/>
          <w:color w:val="494645"/>
          <w:sz w:val="18"/>
          <w:szCs w:val="18"/>
        </w:rPr>
      </w:pPr>
    </w:p>
    <w:p w14:paraId="27E4640B" w14:textId="58419399" w:rsidR="00BF3E5F" w:rsidRPr="00FB2853" w:rsidRDefault="00F2670D">
      <w:pPr>
        <w:numPr>
          <w:ilvl w:val="0"/>
          <w:numId w:val="28"/>
        </w:numPr>
        <w:tabs>
          <w:tab w:val="left" w:pos="360"/>
        </w:tabs>
        <w:ind w:left="360" w:hanging="360"/>
        <w:rPr>
          <w:rFonts w:ascii="Arial" w:eastAsia="Arial" w:hAnsi="Arial" w:cs="Arial"/>
          <w:color w:val="494645"/>
          <w:sz w:val="18"/>
          <w:szCs w:val="18"/>
        </w:rPr>
      </w:pPr>
      <w:proofErr w:type="spellStart"/>
      <w:r w:rsidRPr="00FB2853">
        <w:rPr>
          <w:rFonts w:ascii="Arial" w:eastAsia="Arial" w:hAnsi="Arial" w:cs="Arial"/>
          <w:color w:val="494645"/>
          <w:sz w:val="14"/>
          <w:szCs w:val="14"/>
        </w:rPr>
        <w:t>Peb</w:t>
      </w:r>
      <w:proofErr w:type="spellEnd"/>
      <w:r w:rsidRPr="00FB2853">
        <w:rPr>
          <w:rFonts w:ascii="Arial" w:eastAsia="Arial" w:hAnsi="Arial" w:cs="Arial"/>
          <w:color w:val="494645"/>
          <w:sz w:val="14"/>
          <w:szCs w:val="14"/>
        </w:rPr>
        <w:t xml:space="preserve"> </w:t>
      </w:r>
      <w:proofErr w:type="spellStart"/>
      <w:r w:rsidR="003F1362">
        <w:rPr>
          <w:rFonts w:ascii="Arial" w:eastAsia="Arial" w:hAnsi="Arial" w:cs="Arial"/>
          <w:color w:val="494645"/>
          <w:sz w:val="14"/>
          <w:szCs w:val="14"/>
        </w:rPr>
        <w:t>nyob</w:t>
      </w:r>
      <w:proofErr w:type="spellEnd"/>
      <w:r w:rsidR="003F1362">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ntawm</w:t>
      </w:r>
      <w:proofErr w:type="spellEnd"/>
      <w:r w:rsidRPr="00FB2853">
        <w:rPr>
          <w:rFonts w:ascii="Arial" w:eastAsia="Arial" w:hAnsi="Arial" w:cs="Arial"/>
          <w:color w:val="494645"/>
          <w:sz w:val="14"/>
          <w:szCs w:val="14"/>
        </w:rPr>
        <w:t xml:space="preserve"> </w:t>
      </w:r>
      <w:proofErr w:type="spellStart"/>
      <w:ins w:id="5043" w:author="Kaxiong" w:date="2021-06-11T18:56:00Z">
        <w:r w:rsidR="006269A8">
          <w:rPr>
            <w:rFonts w:ascii="Arial" w:eastAsia="Arial" w:hAnsi="Arial" w:cs="Arial"/>
            <w:color w:val="494645"/>
            <w:sz w:val="14"/>
            <w:szCs w:val="14"/>
          </w:rPr>
          <w:t>Thaj</w:t>
        </w:r>
        <w:proofErr w:type="spellEnd"/>
        <w:r w:rsidR="006269A8">
          <w:rPr>
            <w:rFonts w:ascii="Arial" w:eastAsia="Arial" w:hAnsi="Arial" w:cs="Arial"/>
            <w:color w:val="494645"/>
            <w:sz w:val="14"/>
            <w:szCs w:val="14"/>
          </w:rPr>
          <w:t xml:space="preserve"> Chaw </w:t>
        </w:r>
        <w:proofErr w:type="spellStart"/>
        <w:r w:rsidR="006269A8">
          <w:rPr>
            <w:rFonts w:ascii="Arial" w:eastAsia="Arial" w:hAnsi="Arial" w:cs="Arial"/>
            <w:color w:val="494645"/>
            <w:sz w:val="14"/>
            <w:szCs w:val="14"/>
          </w:rPr>
          <w:t>Ua</w:t>
        </w:r>
        <w:proofErr w:type="spellEnd"/>
        <w:r w:rsidR="006269A8">
          <w:rPr>
            <w:rFonts w:ascii="Arial" w:eastAsia="Arial" w:hAnsi="Arial" w:cs="Arial"/>
            <w:color w:val="494645"/>
            <w:sz w:val="14"/>
            <w:szCs w:val="14"/>
          </w:rPr>
          <w:t xml:space="preserve"> </w:t>
        </w:r>
        <w:proofErr w:type="spellStart"/>
        <w:r w:rsidR="006269A8">
          <w:rPr>
            <w:rFonts w:ascii="Arial" w:eastAsia="Arial" w:hAnsi="Arial" w:cs="Arial"/>
            <w:color w:val="494645"/>
            <w:sz w:val="14"/>
            <w:szCs w:val="14"/>
          </w:rPr>
          <w:t>Liaj</w:t>
        </w:r>
        <w:proofErr w:type="spellEnd"/>
        <w:r w:rsidR="006269A8">
          <w:rPr>
            <w:rFonts w:ascii="Arial" w:eastAsia="Arial" w:hAnsi="Arial" w:cs="Arial"/>
            <w:color w:val="494645"/>
            <w:sz w:val="14"/>
            <w:szCs w:val="14"/>
          </w:rPr>
          <w:t xml:space="preserve"> </w:t>
        </w:r>
        <w:proofErr w:type="spellStart"/>
        <w:r w:rsidR="006269A8">
          <w:rPr>
            <w:rFonts w:ascii="Arial" w:eastAsia="Arial" w:hAnsi="Arial" w:cs="Arial"/>
            <w:color w:val="494645"/>
            <w:sz w:val="14"/>
            <w:szCs w:val="14"/>
          </w:rPr>
          <w:t>Ua</w:t>
        </w:r>
        <w:proofErr w:type="spellEnd"/>
        <w:r w:rsidR="006269A8">
          <w:rPr>
            <w:rFonts w:ascii="Arial" w:eastAsia="Arial" w:hAnsi="Arial" w:cs="Arial"/>
            <w:color w:val="494645"/>
            <w:sz w:val="14"/>
            <w:szCs w:val="14"/>
          </w:rPr>
          <w:t xml:space="preserve"> </w:t>
        </w:r>
        <w:proofErr w:type="spellStart"/>
        <w:r w:rsidR="006269A8">
          <w:rPr>
            <w:rFonts w:ascii="Arial" w:eastAsia="Arial" w:hAnsi="Arial" w:cs="Arial"/>
            <w:color w:val="494645"/>
            <w:sz w:val="14"/>
            <w:szCs w:val="14"/>
          </w:rPr>
          <w:t>Teb</w:t>
        </w:r>
        <w:proofErr w:type="spellEnd"/>
        <w:r w:rsidR="006269A8">
          <w:rPr>
            <w:rFonts w:ascii="Arial" w:eastAsia="Arial" w:hAnsi="Arial" w:cs="Arial"/>
            <w:color w:val="494645"/>
            <w:sz w:val="14"/>
            <w:szCs w:val="14"/>
          </w:rPr>
          <w:t xml:space="preserve"> (Farm Commons)</w:t>
        </w:r>
      </w:ins>
      <w:del w:id="5044" w:author="Kaxiong" w:date="2021-06-11T18:59:00Z">
        <w:r w:rsidRPr="00FB2853" w:rsidDel="006269A8">
          <w:rPr>
            <w:rFonts w:ascii="Arial" w:eastAsia="Arial" w:hAnsi="Arial" w:cs="Arial"/>
            <w:color w:val="494645"/>
            <w:sz w:val="14"/>
            <w:szCs w:val="14"/>
          </w:rPr>
          <w:delText>Cov Neeg Ua Haujl</w:delText>
        </w:r>
        <w:r w:rsidR="003F1362" w:rsidDel="006269A8">
          <w:rPr>
            <w:rFonts w:ascii="Arial" w:eastAsia="Arial" w:hAnsi="Arial" w:cs="Arial"/>
            <w:color w:val="494645"/>
            <w:sz w:val="14"/>
            <w:szCs w:val="14"/>
          </w:rPr>
          <w:delText xml:space="preserve"> </w:delText>
        </w:r>
        <w:r w:rsidRPr="00FB2853" w:rsidDel="006269A8">
          <w:rPr>
            <w:rFonts w:ascii="Arial" w:eastAsia="Arial" w:hAnsi="Arial" w:cs="Arial"/>
            <w:color w:val="494645"/>
            <w:sz w:val="14"/>
            <w:szCs w:val="14"/>
          </w:rPr>
          <w:delText>wm Saib Xyuas Kev Ua Hauj</w:delText>
        </w:r>
        <w:r w:rsidR="003F1362" w:rsidDel="006269A8">
          <w:rPr>
            <w:rFonts w:ascii="Arial" w:eastAsia="Arial" w:hAnsi="Arial" w:cs="Arial"/>
            <w:color w:val="494645"/>
            <w:sz w:val="14"/>
            <w:szCs w:val="14"/>
          </w:rPr>
          <w:delText xml:space="preserve"> </w:delText>
        </w:r>
        <w:r w:rsidRPr="00FB2853" w:rsidDel="006269A8">
          <w:rPr>
            <w:rFonts w:ascii="Arial" w:eastAsia="Arial" w:hAnsi="Arial" w:cs="Arial"/>
            <w:color w:val="494645"/>
            <w:sz w:val="14"/>
            <w:szCs w:val="14"/>
          </w:rPr>
          <w:delText>lwm</w:delText>
        </w:r>
      </w:del>
      <w:r w:rsidRPr="00FB2853">
        <w:rPr>
          <w:rFonts w:ascii="Arial" w:eastAsia="Arial" w:hAnsi="Arial" w:cs="Arial"/>
          <w:color w:val="494645"/>
          <w:sz w:val="14"/>
          <w:szCs w:val="14"/>
        </w:rPr>
        <w:t xml:space="preserve"> tau cog </w:t>
      </w:r>
      <w:proofErr w:type="spellStart"/>
      <w:r w:rsidRPr="00FB2853">
        <w:rPr>
          <w:rFonts w:ascii="Arial" w:eastAsia="Arial" w:hAnsi="Arial" w:cs="Arial"/>
          <w:color w:val="494645"/>
          <w:sz w:val="14"/>
          <w:szCs w:val="14"/>
        </w:rPr>
        <w:t>lus</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pab</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koj</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tshawb</w:t>
      </w:r>
      <w:proofErr w:type="spellEnd"/>
      <w:r w:rsidRPr="00FB2853">
        <w:rPr>
          <w:rFonts w:ascii="Arial" w:eastAsia="Arial" w:hAnsi="Arial" w:cs="Arial"/>
          <w:color w:val="494645"/>
          <w:sz w:val="14"/>
          <w:szCs w:val="14"/>
        </w:rPr>
        <w:t xml:space="preserve"> cov </w:t>
      </w:r>
      <w:proofErr w:type="spellStart"/>
      <w:r w:rsidRPr="00FB2853">
        <w:rPr>
          <w:rFonts w:ascii="Arial" w:eastAsia="Arial" w:hAnsi="Arial" w:cs="Arial"/>
          <w:color w:val="494645"/>
          <w:sz w:val="14"/>
          <w:szCs w:val="14"/>
        </w:rPr>
        <w:t>cai</w:t>
      </w:r>
      <w:proofErr w:type="spellEnd"/>
      <w:r w:rsidRPr="00FB2853">
        <w:rPr>
          <w:rFonts w:ascii="Arial" w:eastAsia="Arial" w:hAnsi="Arial" w:cs="Arial"/>
          <w:color w:val="494645"/>
          <w:sz w:val="14"/>
          <w:szCs w:val="14"/>
        </w:rPr>
        <w:t xml:space="preserve"> no, </w:t>
      </w:r>
      <w:proofErr w:type="spellStart"/>
      <w:r w:rsidRPr="00FB2853">
        <w:rPr>
          <w:rFonts w:ascii="Arial" w:eastAsia="Arial" w:hAnsi="Arial" w:cs="Arial"/>
          <w:color w:val="494645"/>
          <w:sz w:val="14"/>
          <w:szCs w:val="14"/>
        </w:rPr>
        <w:t>yog</w:t>
      </w:r>
      <w:proofErr w:type="spellEnd"/>
      <w:r w:rsidRPr="00FB2853">
        <w:rPr>
          <w:rFonts w:ascii="Arial" w:eastAsia="Arial" w:hAnsi="Arial" w:cs="Arial"/>
          <w:color w:val="494645"/>
          <w:sz w:val="14"/>
          <w:szCs w:val="14"/>
        </w:rPr>
        <w:t xml:space="preserve"> li </w:t>
      </w:r>
      <w:proofErr w:type="spellStart"/>
      <w:r w:rsidRPr="00FB2853">
        <w:rPr>
          <w:rFonts w:ascii="Arial" w:eastAsia="Arial" w:hAnsi="Arial" w:cs="Arial"/>
          <w:color w:val="494645"/>
          <w:sz w:val="14"/>
          <w:szCs w:val="14"/>
        </w:rPr>
        <w:t>nrhiav</w:t>
      </w:r>
      <w:proofErr w:type="spellEnd"/>
      <w:r w:rsidRPr="00FB2853">
        <w:rPr>
          <w:rFonts w:ascii="Arial" w:eastAsia="Arial" w:hAnsi="Arial" w:cs="Arial"/>
          <w:color w:val="494645"/>
          <w:sz w:val="14"/>
          <w:szCs w:val="14"/>
        </w:rPr>
        <w:t xml:space="preserve"> cov </w:t>
      </w:r>
      <w:proofErr w:type="spellStart"/>
      <w:r w:rsidRPr="00FB2853">
        <w:rPr>
          <w:rFonts w:ascii="Arial" w:eastAsia="Arial" w:hAnsi="Arial" w:cs="Arial"/>
          <w:color w:val="494645"/>
          <w:sz w:val="14"/>
          <w:szCs w:val="14"/>
        </w:rPr>
        <w:t>ntaub</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ntawv</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ntxiv</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sai</w:t>
      </w:r>
      <w:proofErr w:type="spellEnd"/>
      <w:r w:rsidRPr="00FB2853">
        <w:rPr>
          <w:rFonts w:ascii="Arial" w:eastAsia="Arial" w:hAnsi="Arial" w:cs="Arial"/>
          <w:color w:val="494645"/>
          <w:sz w:val="14"/>
          <w:szCs w:val="14"/>
        </w:rPr>
        <w:t xml:space="preserve"> </w:t>
      </w:r>
      <w:proofErr w:type="spellStart"/>
      <w:r w:rsidRPr="00FB2853">
        <w:rPr>
          <w:rFonts w:ascii="Arial" w:eastAsia="Arial" w:hAnsi="Arial" w:cs="Arial"/>
          <w:color w:val="494645"/>
          <w:sz w:val="14"/>
          <w:szCs w:val="14"/>
        </w:rPr>
        <w:t>sai</w:t>
      </w:r>
      <w:proofErr w:type="spellEnd"/>
      <w:r w:rsidRPr="00FB2853">
        <w:rPr>
          <w:rFonts w:ascii="Arial" w:eastAsia="Arial" w:hAnsi="Arial" w:cs="Arial"/>
          <w:color w:val="494645"/>
          <w:sz w:val="14"/>
          <w:szCs w:val="14"/>
        </w:rPr>
        <w:t>!</w:t>
      </w:r>
    </w:p>
    <w:p w14:paraId="7FDEB7A9"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56CEEC32" wp14:editId="77C8F63F">
                <wp:simplePos x="0" y="0"/>
                <wp:positionH relativeFrom="column">
                  <wp:posOffset>-76200</wp:posOffset>
                </wp:positionH>
                <wp:positionV relativeFrom="paragraph">
                  <wp:posOffset>83185</wp:posOffset>
                </wp:positionV>
                <wp:extent cx="6858635" cy="3810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381000"/>
                        </a:xfrm>
                        <a:prstGeom prst="rect">
                          <a:avLst/>
                        </a:prstGeom>
                        <a:solidFill>
                          <a:srgbClr val="DEF2F0"/>
                        </a:solidFill>
                      </wps:spPr>
                      <wps:bodyPr/>
                    </wps:wsp>
                  </a:graphicData>
                </a:graphic>
              </wp:anchor>
            </w:drawing>
          </mc:Choice>
          <mc:Fallback>
            <w:pict>
              <v:rect w14:anchorId="363C242E" id="Shape 29" o:spid="_x0000_s1026" style="position:absolute;margin-left:-6pt;margin-top:6.55pt;width:540.0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" o:allowincell="f" fillcolor="#def2f0" stroked="f"/>
            </w:pict>
          </mc:Fallback>
        </mc:AlternateContent>
      </w:r>
      <w:r>
        <w:rPr>
          <w:noProof/>
          <w:sz w:val="20"/>
          <w:szCs w:val="20"/>
        </w:rPr>
        <mc:AlternateContent>
          <mc:Choice Requires="wps">
            <w:drawing>
              <wp:anchor distT="0" distB="0" distL="114300" distR="114300" simplePos="0" relativeHeight="251657728" behindDoc="1" locked="0" layoutInCell="0" allowOverlap="1" wp14:anchorId="78790D6B" wp14:editId="739BCE69">
                <wp:simplePos x="0" y="0"/>
                <wp:positionH relativeFrom="column">
                  <wp:posOffset>2668905</wp:posOffset>
                </wp:positionH>
                <wp:positionV relativeFrom="paragraph">
                  <wp:posOffset>-328930</wp:posOffset>
                </wp:positionV>
                <wp:extent cx="21945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45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2E1826FE" id="Shape 3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0.15pt,-25.9pt" to="382.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6BB8CEAE" wp14:editId="3B4A9857">
                <wp:simplePos x="0" y="0"/>
                <wp:positionH relativeFrom="column">
                  <wp:posOffset>2549525</wp:posOffset>
                </wp:positionH>
                <wp:positionV relativeFrom="paragraph">
                  <wp:posOffset>-176530</wp:posOffset>
                </wp:positionV>
                <wp:extent cx="40233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33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5200B49E" id="Shape 3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0.75pt,-13.9pt" to="517.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" o:allowincell="f" filled="t" strokecolor="#002a7c" strokeweight=".18589mm">
                <v:stroke joinstyle="miter"/>
                <o:lock v:ext="edit" shapetype="f"/>
              </v:line>
            </w:pict>
          </mc:Fallback>
        </mc:AlternateContent>
      </w:r>
    </w:p>
    <w:p w14:paraId="1E38BB0B" w14:textId="77777777" w:rsidR="00BF3E5F" w:rsidRDefault="00BF3E5F">
      <w:pPr>
        <w:spacing w:line="200" w:lineRule="exact"/>
        <w:rPr>
          <w:sz w:val="20"/>
          <w:szCs w:val="20"/>
        </w:rPr>
      </w:pPr>
    </w:p>
    <w:p w14:paraId="016C5729" w14:textId="77777777" w:rsidR="00BF3E5F" w:rsidRDefault="00BF3E5F">
      <w:pPr>
        <w:spacing w:line="205" w:lineRule="exact"/>
        <w:rPr>
          <w:sz w:val="20"/>
          <w:szCs w:val="20"/>
        </w:rPr>
      </w:pPr>
    </w:p>
    <w:p w14:paraId="34588248" w14:textId="054B7ED2" w:rsidR="00BF3E5F" w:rsidRPr="003F1362" w:rsidRDefault="00F2670D">
      <w:pPr>
        <w:ind w:left="340"/>
        <w:rPr>
          <w:sz w:val="20"/>
          <w:szCs w:val="20"/>
        </w:rPr>
      </w:pPr>
      <w:proofErr w:type="spellStart"/>
      <w:r w:rsidRPr="003F1362">
        <w:rPr>
          <w:rFonts w:ascii="Arial" w:eastAsia="Arial" w:hAnsi="Arial" w:cs="Arial"/>
          <w:color w:val="649DA9"/>
          <w:sz w:val="19"/>
          <w:szCs w:val="19"/>
        </w:rPr>
        <w:t>Kuv</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paub</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tias</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kuv</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yuav</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tsum</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ua</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raws</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Kuv</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tuaj</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yeem</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kawm</w:t>
      </w:r>
      <w:proofErr w:type="spellEnd"/>
      <w:r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txog</w:t>
      </w:r>
      <w:proofErr w:type="spellEnd"/>
      <w:r w:rsidR="009204E9" w:rsidRPr="003F1362">
        <w:rPr>
          <w:rFonts w:ascii="Arial" w:eastAsia="Arial" w:hAnsi="Arial" w:cs="Arial"/>
          <w:color w:val="649DA9"/>
          <w:sz w:val="19"/>
          <w:szCs w:val="19"/>
        </w:rPr>
        <w:t xml:space="preserve"> dab </w:t>
      </w:r>
      <w:proofErr w:type="spellStart"/>
      <w:r w:rsidR="009204E9" w:rsidRPr="003F1362">
        <w:rPr>
          <w:rFonts w:ascii="Arial" w:eastAsia="Arial" w:hAnsi="Arial" w:cs="Arial"/>
          <w:color w:val="649DA9"/>
          <w:sz w:val="19"/>
          <w:szCs w:val="19"/>
        </w:rPr>
        <w:t>tsi</w:t>
      </w:r>
      <w:proofErr w:type="spellEnd"/>
      <w:r w:rsidR="009204E9"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yog</w:t>
      </w:r>
      <w:proofErr w:type="spellEnd"/>
      <w:r w:rsidR="009204E9" w:rsidRPr="003F1362">
        <w:rPr>
          <w:rFonts w:ascii="Arial" w:eastAsia="Arial" w:hAnsi="Arial" w:cs="Arial"/>
          <w:color w:val="649DA9"/>
          <w:sz w:val="19"/>
          <w:szCs w:val="19"/>
        </w:rPr>
        <w:t xml:space="preserve"> </w:t>
      </w:r>
      <w:proofErr w:type="spellStart"/>
      <w:r w:rsidR="009204E9" w:rsidRPr="003F1362">
        <w:rPr>
          <w:rFonts w:ascii="Arial" w:eastAsia="Arial" w:hAnsi="Arial" w:cs="Arial"/>
          <w:color w:val="649DA9"/>
          <w:sz w:val="19"/>
          <w:szCs w:val="19"/>
        </w:rPr>
        <w:t>xav</w:t>
      </w:r>
      <w:proofErr w:type="spellEnd"/>
      <w:r w:rsidR="009204E9"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paub</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ntau</w:t>
      </w:r>
      <w:proofErr w:type="spellEnd"/>
      <w:r w:rsidRPr="003F1362">
        <w:rPr>
          <w:rFonts w:ascii="Arial" w:eastAsia="Arial" w:hAnsi="Arial" w:cs="Arial"/>
          <w:color w:val="649DA9"/>
          <w:sz w:val="19"/>
          <w:szCs w:val="19"/>
        </w:rPr>
        <w:t xml:space="preserve"> </w:t>
      </w:r>
      <w:proofErr w:type="spellStart"/>
      <w:r w:rsidRPr="003F1362">
        <w:rPr>
          <w:rFonts w:ascii="Arial" w:eastAsia="Arial" w:hAnsi="Arial" w:cs="Arial"/>
          <w:color w:val="649DA9"/>
          <w:sz w:val="19"/>
          <w:szCs w:val="19"/>
        </w:rPr>
        <w:t>ntxiv</w:t>
      </w:r>
      <w:proofErr w:type="spellEnd"/>
      <w:r w:rsidRPr="003F1362">
        <w:rPr>
          <w:rFonts w:ascii="Arial" w:eastAsia="Arial" w:hAnsi="Arial" w:cs="Arial"/>
          <w:color w:val="649DA9"/>
          <w:sz w:val="19"/>
          <w:szCs w:val="19"/>
        </w:rPr>
        <w:t>?</w:t>
      </w:r>
    </w:p>
    <w:p w14:paraId="428ADB73"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79259249" wp14:editId="37C327BC">
                <wp:simplePos x="0" y="0"/>
                <wp:positionH relativeFrom="column">
                  <wp:posOffset>-49530</wp:posOffset>
                </wp:positionH>
                <wp:positionV relativeFrom="paragraph">
                  <wp:posOffset>131445</wp:posOffset>
                </wp:positionV>
                <wp:extent cx="6858635" cy="16002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1600200"/>
                        </a:xfrm>
                        <a:prstGeom prst="rect">
                          <a:avLst/>
                        </a:prstGeom>
                        <a:solidFill>
                          <a:srgbClr val="A8DDD8"/>
                        </a:solidFill>
                      </wps:spPr>
                      <wps:bodyPr/>
                    </wps:wsp>
                  </a:graphicData>
                </a:graphic>
              </wp:anchor>
            </w:drawing>
          </mc:Choice>
          <mc:Fallback>
            <w:pict>
              <v:rect w14:anchorId="6D80B0FD" id="Shape 32" o:spid="_x0000_s1026" style="position:absolute;margin-left:-3.9pt;margin-top:10.35pt;width:540.05pt;height:126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" o:allowincell="f" fillcolor="#a8ddd8" stroked="f"/>
            </w:pict>
          </mc:Fallback>
        </mc:AlternateContent>
      </w:r>
    </w:p>
    <w:p w14:paraId="6411A135" w14:textId="77777777" w:rsidR="00BF3E5F" w:rsidRDefault="00BF3E5F">
      <w:pPr>
        <w:spacing w:line="200" w:lineRule="exact"/>
        <w:rPr>
          <w:sz w:val="20"/>
          <w:szCs w:val="20"/>
        </w:rPr>
      </w:pPr>
    </w:p>
    <w:p w14:paraId="136248EC" w14:textId="77777777" w:rsidR="00BF3E5F" w:rsidRDefault="00BF3E5F">
      <w:pPr>
        <w:spacing w:line="215" w:lineRule="exact"/>
        <w:rPr>
          <w:sz w:val="20"/>
          <w:szCs w:val="20"/>
        </w:rPr>
      </w:pPr>
    </w:p>
    <w:p w14:paraId="3C9430F8" w14:textId="4A77D365" w:rsidR="00BF3E5F" w:rsidRPr="003D07F2" w:rsidRDefault="00511EBC">
      <w:pPr>
        <w:ind w:left="40"/>
        <w:rPr>
          <w:sz w:val="20"/>
          <w:szCs w:val="20"/>
        </w:rPr>
      </w:pPr>
      <w:proofErr w:type="spellStart"/>
      <w:r>
        <w:rPr>
          <w:rFonts w:ascii="Arial" w:eastAsia="Arial" w:hAnsi="Arial" w:cs="Arial"/>
          <w:color w:val="494645"/>
          <w:sz w:val="14"/>
          <w:szCs w:val="14"/>
        </w:rPr>
        <w:t>Xov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xwm</w:t>
      </w:r>
      <w:proofErr w:type="spellEnd"/>
      <w:r w:rsidR="00F2670D" w:rsidRPr="003D07F2">
        <w:rPr>
          <w:rFonts w:ascii="Arial" w:eastAsia="Arial" w:hAnsi="Arial" w:cs="Arial"/>
          <w:color w:val="494645"/>
          <w:sz w:val="14"/>
          <w:szCs w:val="14"/>
        </w:rPr>
        <w:t xml:space="preserve"> zoo </w:t>
      </w:r>
      <w:proofErr w:type="spellStart"/>
      <w:r w:rsidR="00F2670D" w:rsidRPr="003D07F2">
        <w:rPr>
          <w:rFonts w:ascii="Arial" w:eastAsia="Arial" w:hAnsi="Arial" w:cs="Arial"/>
          <w:color w:val="494645"/>
          <w:sz w:val="14"/>
          <w:szCs w:val="14"/>
        </w:rPr>
        <w:t>yog</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koj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muaj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sij</w:t>
      </w:r>
      <w:proofErr w:type="spellEnd"/>
      <w:r w:rsidR="00B73A43">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hawm</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Ntawm</w:t>
      </w:r>
      <w:proofErr w:type="spellEnd"/>
      <w:r w:rsidR="00F2670D" w:rsidRPr="003D07F2">
        <w:rPr>
          <w:rFonts w:ascii="Arial" w:eastAsia="Arial" w:hAnsi="Arial" w:cs="Arial"/>
          <w:color w:val="494645"/>
          <w:sz w:val="14"/>
          <w:szCs w:val="14"/>
        </w:rPr>
        <w:t xml:space="preserve"> no </w:t>
      </w:r>
      <w:proofErr w:type="spellStart"/>
      <w:r w:rsidR="00F2670D" w:rsidRPr="003D07F2">
        <w:rPr>
          <w:rFonts w:ascii="Arial" w:eastAsia="Arial" w:hAnsi="Arial" w:cs="Arial"/>
          <w:color w:val="494645"/>
          <w:sz w:val="14"/>
          <w:szCs w:val="14"/>
        </w:rPr>
        <w:t>yog</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ob</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peb</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kauj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ruam</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koj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tuaj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yeem</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ua</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kom</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nyob</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rau</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saum</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nws</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txhua</w:t>
      </w:r>
      <w:proofErr w:type="spellEnd"/>
      <w:r w:rsidR="00F2670D" w:rsidRPr="003D07F2">
        <w:rPr>
          <w:rFonts w:ascii="Arial" w:eastAsia="Arial" w:hAnsi="Arial" w:cs="Arial"/>
          <w:color w:val="494645"/>
          <w:sz w:val="14"/>
          <w:szCs w:val="14"/>
        </w:rPr>
        <w:t>:</w:t>
      </w:r>
    </w:p>
    <w:p w14:paraId="1C276C84" w14:textId="77777777" w:rsidR="00BF3E5F" w:rsidRPr="003D07F2" w:rsidRDefault="00BF3E5F">
      <w:pPr>
        <w:spacing w:line="58" w:lineRule="exact"/>
        <w:rPr>
          <w:sz w:val="20"/>
          <w:szCs w:val="20"/>
        </w:rPr>
      </w:pPr>
    </w:p>
    <w:p w14:paraId="2F7AD64D" w14:textId="2DD8CF46" w:rsidR="00BF3E5F" w:rsidRPr="003D07F2" w:rsidRDefault="00F2670D">
      <w:pPr>
        <w:numPr>
          <w:ilvl w:val="0"/>
          <w:numId w:val="29"/>
        </w:numPr>
        <w:tabs>
          <w:tab w:val="left" w:pos="400"/>
        </w:tabs>
        <w:spacing w:line="323" w:lineRule="auto"/>
        <w:ind w:left="400" w:right="180" w:hanging="359"/>
        <w:rPr>
          <w:rFonts w:ascii="Arial" w:eastAsia="Arial" w:hAnsi="Arial" w:cs="Arial"/>
          <w:color w:val="494645"/>
          <w:sz w:val="17"/>
          <w:szCs w:val="17"/>
        </w:rPr>
      </w:pPr>
      <w:r w:rsidRPr="003D07F2">
        <w:rPr>
          <w:rFonts w:ascii="Arial" w:eastAsia="Arial" w:hAnsi="Arial" w:cs="Arial"/>
          <w:color w:val="494645"/>
          <w:sz w:val="15"/>
          <w:szCs w:val="15"/>
        </w:rPr>
        <w:t xml:space="preserve">FDA </w:t>
      </w:r>
      <w:proofErr w:type="spellStart"/>
      <w:r w:rsidRPr="003D07F2">
        <w:rPr>
          <w:rFonts w:ascii="Arial" w:eastAsia="Arial" w:hAnsi="Arial" w:cs="Arial"/>
          <w:color w:val="494645"/>
          <w:sz w:val="15"/>
          <w:szCs w:val="15"/>
        </w:rPr>
        <w:t>yuav</w:t>
      </w:r>
      <w:proofErr w:type="spellEnd"/>
      <w:r w:rsidRPr="003D07F2">
        <w:rPr>
          <w:rFonts w:ascii="Arial" w:eastAsia="Arial" w:hAnsi="Arial" w:cs="Arial"/>
          <w:color w:val="494645"/>
          <w:sz w:val="15"/>
          <w:szCs w:val="15"/>
        </w:rPr>
        <w:t xml:space="preserve"> </w:t>
      </w:r>
      <w:proofErr w:type="spellStart"/>
      <w:ins w:id="5045" w:author="Kaxiong" w:date="2021-06-11T19:01:00Z">
        <w:r w:rsidR="00204F65">
          <w:rPr>
            <w:rFonts w:ascii="Arial" w:eastAsia="Arial" w:hAnsi="Arial" w:cs="Arial"/>
            <w:color w:val="494645"/>
            <w:sz w:val="15"/>
            <w:szCs w:val="15"/>
          </w:rPr>
          <w:t>luam</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tawm</w:t>
        </w:r>
        <w:proofErr w:type="spellEnd"/>
        <w:r w:rsidR="00204F65">
          <w:rPr>
            <w:rFonts w:ascii="Arial" w:eastAsia="Arial" w:hAnsi="Arial" w:cs="Arial"/>
            <w:color w:val="494645"/>
            <w:sz w:val="15"/>
            <w:szCs w:val="15"/>
          </w:rPr>
          <w:t xml:space="preserve"> </w:t>
        </w:r>
      </w:ins>
      <w:del w:id="5046" w:author="Kaxiong" w:date="2021-06-11T19:01:00Z">
        <w:r w:rsidRPr="003D07F2" w:rsidDel="00204F65">
          <w:rPr>
            <w:rFonts w:ascii="Arial" w:eastAsia="Arial" w:hAnsi="Arial" w:cs="Arial"/>
            <w:color w:val="494645"/>
            <w:sz w:val="15"/>
            <w:szCs w:val="15"/>
          </w:rPr>
          <w:delText xml:space="preserve">tau muab </w:delText>
        </w:r>
      </w:del>
      <w:r w:rsidRPr="003D07F2">
        <w:rPr>
          <w:rFonts w:ascii="Arial" w:eastAsia="Arial" w:hAnsi="Arial" w:cs="Arial"/>
          <w:color w:val="494645"/>
          <w:sz w:val="15"/>
          <w:szCs w:val="15"/>
        </w:rPr>
        <w:t xml:space="preserve">cov </w:t>
      </w:r>
      <w:proofErr w:type="spellStart"/>
      <w:r w:rsidRPr="003D07F2">
        <w:rPr>
          <w:rFonts w:ascii="Arial" w:eastAsia="Arial" w:hAnsi="Arial" w:cs="Arial"/>
          <w:color w:val="494645"/>
          <w:sz w:val="15"/>
          <w:szCs w:val="15"/>
        </w:rPr>
        <w:t>ntawv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pov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thawj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kev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qhia</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tshwj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xeeb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qee</w:t>
      </w:r>
      <w:proofErr w:type="spellEnd"/>
      <w:r w:rsidRPr="003D07F2">
        <w:rPr>
          <w:rFonts w:ascii="Arial" w:eastAsia="Arial" w:hAnsi="Arial" w:cs="Arial"/>
          <w:color w:val="494645"/>
          <w:sz w:val="15"/>
          <w:szCs w:val="15"/>
        </w:rPr>
        <w:t xml:space="preserve"> yam </w:t>
      </w:r>
      <w:proofErr w:type="spellStart"/>
      <w:r w:rsidRPr="003D07F2">
        <w:rPr>
          <w:rFonts w:ascii="Arial" w:eastAsia="Arial" w:hAnsi="Arial" w:cs="Arial"/>
          <w:color w:val="494645"/>
          <w:sz w:val="15"/>
          <w:szCs w:val="15"/>
        </w:rPr>
        <w:t>xws</w:t>
      </w:r>
      <w:proofErr w:type="spellEnd"/>
      <w:r w:rsidRPr="003D07F2">
        <w:rPr>
          <w:rFonts w:ascii="Arial" w:eastAsia="Arial" w:hAnsi="Arial" w:cs="Arial"/>
          <w:color w:val="494645"/>
          <w:sz w:val="15"/>
          <w:szCs w:val="15"/>
        </w:rPr>
        <w:t xml:space="preserve"> li cov </w:t>
      </w:r>
      <w:proofErr w:type="spellStart"/>
      <w:r w:rsidRPr="003D07F2">
        <w:rPr>
          <w:rFonts w:ascii="Arial" w:eastAsia="Arial" w:hAnsi="Arial" w:cs="Arial"/>
          <w:color w:val="494645"/>
          <w:sz w:val="15"/>
          <w:szCs w:val="15"/>
        </w:rPr>
        <w:t>dej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yuav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tsum</w:t>
      </w:r>
      <w:proofErr w:type="spellEnd"/>
      <w:r w:rsidRPr="003D07F2">
        <w:rPr>
          <w:rFonts w:ascii="Arial" w:eastAsia="Arial" w:hAnsi="Arial" w:cs="Arial"/>
          <w:color w:val="494645"/>
          <w:sz w:val="15"/>
          <w:szCs w:val="15"/>
        </w:rPr>
        <w:t xml:space="preserve"> tau </w:t>
      </w:r>
      <w:proofErr w:type="spellStart"/>
      <w:r w:rsidRPr="003D07F2">
        <w:rPr>
          <w:rFonts w:ascii="Arial" w:eastAsia="Arial" w:hAnsi="Arial" w:cs="Arial"/>
          <w:color w:val="494645"/>
          <w:sz w:val="15"/>
          <w:szCs w:val="15"/>
        </w:rPr>
        <w:t>ua</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kev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hloov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kho</w:t>
      </w:r>
      <w:proofErr w:type="spellEnd"/>
      <w:r w:rsidRPr="003D07F2">
        <w:rPr>
          <w:rFonts w:ascii="Arial" w:eastAsia="Arial" w:hAnsi="Arial" w:cs="Arial"/>
          <w:color w:val="494645"/>
          <w:sz w:val="15"/>
          <w:szCs w:val="15"/>
        </w:rPr>
        <w:t xml:space="preserve"> GAP cov </w:t>
      </w:r>
      <w:proofErr w:type="spellStart"/>
      <w:r w:rsidRPr="003D07F2">
        <w:rPr>
          <w:rFonts w:ascii="Arial" w:eastAsia="Arial" w:hAnsi="Arial" w:cs="Arial"/>
          <w:color w:val="494645"/>
          <w:sz w:val="15"/>
          <w:szCs w:val="15"/>
        </w:rPr>
        <w:t>qauv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tshiab</w:t>
      </w:r>
      <w:proofErr w:type="spellEnd"/>
      <w:r w:rsidRPr="003D07F2">
        <w:rPr>
          <w:rFonts w:ascii="Arial" w:eastAsia="Arial" w:hAnsi="Arial" w:cs="Arial"/>
          <w:color w:val="494645"/>
          <w:sz w:val="15"/>
          <w:szCs w:val="15"/>
        </w:rPr>
        <w:t xml:space="preserve">, cov </w:t>
      </w:r>
      <w:proofErr w:type="spellStart"/>
      <w:ins w:id="5047" w:author="Kaxiong" w:date="2021-06-11T19:02:00Z">
        <w:r w:rsidR="00204F65">
          <w:rPr>
            <w:rFonts w:ascii="Arial" w:eastAsia="Arial" w:hAnsi="Arial" w:cs="Arial"/>
            <w:color w:val="494645"/>
            <w:sz w:val="15"/>
            <w:szCs w:val="15"/>
          </w:rPr>
          <w:t>xav</w:t>
        </w:r>
        <w:proofErr w:type="spellEnd"/>
        <w:r w:rsidR="00204F65">
          <w:rPr>
            <w:rFonts w:ascii="Arial" w:eastAsia="Arial" w:hAnsi="Arial" w:cs="Arial"/>
            <w:color w:val="494645"/>
            <w:sz w:val="15"/>
            <w:szCs w:val="15"/>
          </w:rPr>
          <w:t xml:space="preserve"> tau </w:t>
        </w:r>
      </w:ins>
      <w:del w:id="5048" w:author="Kaxiong" w:date="2021-06-11T19:02:00Z">
        <w:r w:rsidRPr="003D07F2" w:rsidDel="00204F65">
          <w:rPr>
            <w:rFonts w:ascii="Arial" w:eastAsia="Arial" w:hAnsi="Arial" w:cs="Arial"/>
            <w:color w:val="494645"/>
            <w:sz w:val="15"/>
            <w:szCs w:val="15"/>
          </w:rPr>
          <w:delText xml:space="preserve">tseev </w:delText>
        </w:r>
      </w:del>
      <w:proofErr w:type="spellStart"/>
      <w:r w:rsidRPr="003D07F2">
        <w:rPr>
          <w:rFonts w:ascii="Arial" w:eastAsia="Arial" w:hAnsi="Arial" w:cs="Arial"/>
          <w:color w:val="494645"/>
          <w:sz w:val="15"/>
          <w:szCs w:val="15"/>
        </w:rPr>
        <w:t>kom</w:t>
      </w:r>
      <w:proofErr w:type="spellEnd"/>
      <w:r w:rsidRPr="003D07F2">
        <w:rPr>
          <w:rFonts w:ascii="Arial" w:eastAsia="Arial" w:hAnsi="Arial" w:cs="Arial"/>
          <w:color w:val="494645"/>
          <w:sz w:val="15"/>
          <w:szCs w:val="15"/>
        </w:rPr>
        <w:t xml:space="preserve"> </w:t>
      </w:r>
      <w:proofErr w:type="spellStart"/>
      <w:ins w:id="5049" w:author="Kaxiong" w:date="2021-06-11T19:02:00Z">
        <w:r w:rsidR="00204F65">
          <w:rPr>
            <w:rFonts w:ascii="Arial" w:eastAsia="Arial" w:hAnsi="Arial" w:cs="Arial"/>
            <w:color w:val="494645"/>
            <w:sz w:val="15"/>
            <w:szCs w:val="15"/>
          </w:rPr>
          <w:t>rau</w:t>
        </w:r>
        <w:proofErr w:type="spellEnd"/>
        <w:r w:rsidR="00204F65">
          <w:rPr>
            <w:rFonts w:ascii="Arial" w:eastAsia="Arial" w:hAnsi="Arial" w:cs="Arial"/>
            <w:color w:val="494645"/>
            <w:sz w:val="15"/>
            <w:szCs w:val="15"/>
          </w:rPr>
          <w:t xml:space="preserve"> cov </w:t>
        </w:r>
        <w:proofErr w:type="spellStart"/>
        <w:r w:rsidR="00204F65">
          <w:rPr>
            <w:rFonts w:ascii="Arial" w:eastAsia="Arial" w:hAnsi="Arial" w:cs="Arial"/>
            <w:color w:val="494645"/>
            <w:sz w:val="15"/>
            <w:szCs w:val="15"/>
          </w:rPr>
          <w:t>kev</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hloov</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kho</w:t>
        </w:r>
      </w:ins>
      <w:proofErr w:type="spellEnd"/>
      <w:ins w:id="5050" w:author="Kaxiong" w:date="2021-06-11T19:03:00Z">
        <w:r w:rsidR="00204F65">
          <w:rPr>
            <w:rFonts w:ascii="Arial" w:eastAsia="Arial" w:hAnsi="Arial" w:cs="Arial"/>
            <w:color w:val="494645"/>
            <w:sz w:val="15"/>
            <w:szCs w:val="15"/>
          </w:rPr>
          <w:t xml:space="preserve"> </w:t>
        </w:r>
      </w:ins>
      <w:del w:id="5051" w:author="Kaxiong" w:date="2021-06-11T19:03:00Z">
        <w:r w:rsidRPr="003D07F2" w:rsidDel="00204F65">
          <w:rPr>
            <w:rFonts w:ascii="Arial" w:eastAsia="Arial" w:hAnsi="Arial" w:cs="Arial"/>
            <w:color w:val="494645"/>
            <w:sz w:val="15"/>
            <w:szCs w:val="15"/>
          </w:rPr>
          <w:delText xml:space="preserve">muaj rau cov qoob loo </w:delText>
        </w:r>
      </w:del>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Txoj</w:t>
      </w:r>
      <w:proofErr w:type="spellEnd"/>
      <w:r w:rsidRPr="003D07F2">
        <w:rPr>
          <w:rFonts w:ascii="Arial" w:eastAsia="Arial" w:hAnsi="Arial" w:cs="Arial"/>
          <w:color w:val="494645"/>
          <w:sz w:val="15"/>
          <w:szCs w:val="15"/>
        </w:rPr>
        <w:t xml:space="preserve"> Cai </w:t>
      </w:r>
      <w:proofErr w:type="spellStart"/>
      <w:r w:rsidRPr="003D07F2">
        <w:rPr>
          <w:rFonts w:ascii="Arial" w:eastAsia="Arial" w:hAnsi="Arial" w:cs="Arial"/>
          <w:color w:val="494645"/>
          <w:sz w:val="15"/>
          <w:szCs w:val="15"/>
        </w:rPr>
        <w:t>Tsim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Tawm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hloov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kho</w:t>
      </w:r>
      <w:proofErr w:type="spellEnd"/>
      <w:r w:rsidRPr="003D07F2">
        <w:rPr>
          <w:rFonts w:ascii="Arial" w:eastAsia="Arial" w:hAnsi="Arial" w:cs="Arial"/>
          <w:color w:val="494645"/>
          <w:sz w:val="15"/>
          <w:szCs w:val="15"/>
        </w:rPr>
        <w:t xml:space="preserve"> GMP cov </w:t>
      </w:r>
      <w:proofErr w:type="spellStart"/>
      <w:r w:rsidRPr="003D07F2">
        <w:rPr>
          <w:rFonts w:ascii="Arial" w:eastAsia="Arial" w:hAnsi="Arial" w:cs="Arial"/>
          <w:color w:val="494645"/>
          <w:sz w:val="15"/>
          <w:szCs w:val="15"/>
        </w:rPr>
        <w:t>qauv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w:t>
      </w:r>
      <w:proofErr w:type="spellStart"/>
      <w:ins w:id="5052" w:author="Kaxiong" w:date="2021-06-11T19:03:00Z">
        <w:r w:rsidR="00204F65">
          <w:rPr>
            <w:rFonts w:ascii="Arial" w:eastAsia="Arial" w:hAnsi="Arial" w:cs="Arial"/>
            <w:color w:val="494645"/>
            <w:sz w:val="15"/>
            <w:szCs w:val="15"/>
          </w:rPr>
          <w:t>Txoj</w:t>
        </w:r>
        <w:proofErr w:type="spellEnd"/>
        <w:r w:rsidR="00204F65">
          <w:rPr>
            <w:rFonts w:ascii="Arial" w:eastAsia="Arial" w:hAnsi="Arial" w:cs="Arial"/>
            <w:color w:val="494645"/>
            <w:sz w:val="15"/>
            <w:szCs w:val="15"/>
          </w:rPr>
          <w:t xml:space="preserve"> Cai </w:t>
        </w:r>
        <w:proofErr w:type="spellStart"/>
        <w:r w:rsidR="00204F65">
          <w:rPr>
            <w:rFonts w:ascii="Arial" w:eastAsia="Arial" w:hAnsi="Arial" w:cs="Arial"/>
            <w:color w:val="494645"/>
            <w:sz w:val="15"/>
            <w:szCs w:val="15"/>
          </w:rPr>
          <w:t>Tswj</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hwm</w:t>
        </w:r>
        <w:proofErr w:type="spellEnd"/>
        <w:r w:rsidR="00204F65">
          <w:rPr>
            <w:rFonts w:ascii="Arial" w:eastAsia="Arial" w:hAnsi="Arial" w:cs="Arial"/>
            <w:color w:val="494645"/>
            <w:sz w:val="15"/>
            <w:szCs w:val="15"/>
          </w:rPr>
          <w:t xml:space="preserve"> </w:t>
        </w:r>
      </w:ins>
      <w:r w:rsidRPr="003D07F2">
        <w:rPr>
          <w:rFonts w:ascii="Arial" w:eastAsia="Arial" w:hAnsi="Arial" w:cs="Arial"/>
          <w:color w:val="494645"/>
          <w:sz w:val="15"/>
          <w:szCs w:val="15"/>
        </w:rPr>
        <w:t xml:space="preserve">Kev </w:t>
      </w:r>
      <w:proofErr w:type="spellStart"/>
      <w:r w:rsidRPr="003D07F2">
        <w:rPr>
          <w:rFonts w:ascii="Arial" w:eastAsia="Arial" w:hAnsi="Arial" w:cs="Arial"/>
          <w:color w:val="494645"/>
          <w:sz w:val="15"/>
          <w:szCs w:val="15"/>
        </w:rPr>
        <w:t>Tiv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Thaiv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nrog</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rau</w:t>
      </w:r>
      <w:proofErr w:type="spellEnd"/>
      <w:r w:rsidRPr="003D07F2">
        <w:rPr>
          <w:rFonts w:ascii="Arial" w:eastAsia="Arial" w:hAnsi="Arial" w:cs="Arial"/>
          <w:color w:val="494645"/>
          <w:sz w:val="15"/>
          <w:szCs w:val="15"/>
        </w:rPr>
        <w:t xml:space="preserve"> </w:t>
      </w:r>
      <w:proofErr w:type="spellStart"/>
      <w:ins w:id="5053" w:author="Kaxiong" w:date="2021-06-11T19:04:00Z">
        <w:r w:rsidR="00204F65">
          <w:rPr>
            <w:rFonts w:ascii="Arial" w:eastAsia="Arial" w:hAnsi="Arial" w:cs="Arial"/>
            <w:color w:val="494645"/>
            <w:sz w:val="15"/>
            <w:szCs w:val="15"/>
          </w:rPr>
          <w:t>P</w:t>
        </w:r>
      </w:ins>
      <w:del w:id="5054" w:author="Kaxiong" w:date="2021-06-11T19:04:00Z">
        <w:r w:rsidRPr="003D07F2" w:rsidDel="00204F65">
          <w:rPr>
            <w:rFonts w:ascii="Arial" w:eastAsia="Arial" w:hAnsi="Arial" w:cs="Arial"/>
            <w:color w:val="494645"/>
            <w:sz w:val="15"/>
            <w:szCs w:val="15"/>
          </w:rPr>
          <w:delText>p</w:delText>
        </w:r>
      </w:del>
      <w:r w:rsidRPr="003D07F2">
        <w:rPr>
          <w:rFonts w:ascii="Arial" w:eastAsia="Arial" w:hAnsi="Arial" w:cs="Arial"/>
          <w:color w:val="494645"/>
          <w:sz w:val="15"/>
          <w:szCs w:val="15"/>
        </w:rPr>
        <w:t>hau</w:t>
      </w:r>
      <w:proofErr w:type="spellEnd"/>
      <w:r w:rsidRPr="003D07F2">
        <w:rPr>
          <w:rFonts w:ascii="Arial" w:eastAsia="Arial" w:hAnsi="Arial" w:cs="Arial"/>
          <w:color w:val="494645"/>
          <w:sz w:val="15"/>
          <w:szCs w:val="15"/>
        </w:rPr>
        <w:t xml:space="preserve"> </w:t>
      </w:r>
      <w:proofErr w:type="spellStart"/>
      <w:ins w:id="5055" w:author="Kaxiong" w:date="2021-06-11T19:04:00Z">
        <w:r w:rsidR="00204F65">
          <w:rPr>
            <w:rFonts w:ascii="Arial" w:eastAsia="Arial" w:hAnsi="Arial" w:cs="Arial"/>
            <w:color w:val="494645"/>
            <w:sz w:val="15"/>
            <w:szCs w:val="15"/>
          </w:rPr>
          <w:t>N</w:t>
        </w:r>
      </w:ins>
      <w:del w:id="5056" w:author="Kaxiong" w:date="2021-06-11T19:04:00Z">
        <w:r w:rsidRPr="003D07F2" w:rsidDel="00204F65">
          <w:rPr>
            <w:rFonts w:ascii="Arial" w:eastAsia="Arial" w:hAnsi="Arial" w:cs="Arial"/>
            <w:color w:val="494645"/>
            <w:sz w:val="15"/>
            <w:szCs w:val="15"/>
          </w:rPr>
          <w:delText>n</w:delText>
        </w:r>
      </w:del>
      <w:r w:rsidRPr="003D07F2">
        <w:rPr>
          <w:rFonts w:ascii="Arial" w:eastAsia="Arial" w:hAnsi="Arial" w:cs="Arial"/>
          <w:color w:val="494645"/>
          <w:sz w:val="15"/>
          <w:szCs w:val="15"/>
        </w:rPr>
        <w:t>tawv</w:t>
      </w:r>
      <w:proofErr w:type="spellEnd"/>
      <w:r w:rsidRPr="003D07F2">
        <w:rPr>
          <w:rFonts w:ascii="Arial" w:eastAsia="Arial" w:hAnsi="Arial" w:cs="Arial"/>
          <w:color w:val="494645"/>
          <w:sz w:val="15"/>
          <w:szCs w:val="15"/>
        </w:rPr>
        <w:t xml:space="preserve"> </w:t>
      </w:r>
      <w:proofErr w:type="spellStart"/>
      <w:ins w:id="5057" w:author="Kaxiong" w:date="2021-06-11T19:04:00Z">
        <w:r w:rsidR="00204F65">
          <w:rPr>
            <w:rFonts w:ascii="Arial" w:eastAsia="Arial" w:hAnsi="Arial" w:cs="Arial"/>
            <w:color w:val="494645"/>
            <w:sz w:val="15"/>
            <w:szCs w:val="15"/>
          </w:rPr>
          <w:t>Q</w:t>
        </w:r>
      </w:ins>
      <w:del w:id="5058" w:author="Kaxiong" w:date="2021-06-11T19:04:00Z">
        <w:r w:rsidRPr="003D07F2" w:rsidDel="00204F65">
          <w:rPr>
            <w:rFonts w:ascii="Arial" w:eastAsia="Arial" w:hAnsi="Arial" w:cs="Arial"/>
            <w:color w:val="494645"/>
            <w:sz w:val="15"/>
            <w:szCs w:val="15"/>
          </w:rPr>
          <w:delText>q</w:delText>
        </w:r>
      </w:del>
      <w:r w:rsidRPr="003D07F2">
        <w:rPr>
          <w:rFonts w:ascii="Arial" w:eastAsia="Arial" w:hAnsi="Arial" w:cs="Arial"/>
          <w:color w:val="494645"/>
          <w:sz w:val="15"/>
          <w:szCs w:val="15"/>
        </w:rPr>
        <w:t>hia</w:t>
      </w:r>
      <w:proofErr w:type="spellEnd"/>
      <w:r w:rsidRPr="003D07F2">
        <w:rPr>
          <w:rFonts w:ascii="Arial" w:eastAsia="Arial" w:hAnsi="Arial" w:cs="Arial"/>
          <w:color w:val="494645"/>
          <w:sz w:val="15"/>
          <w:szCs w:val="15"/>
        </w:rPr>
        <w:t xml:space="preserve"> </w:t>
      </w:r>
      <w:proofErr w:type="spellStart"/>
      <w:ins w:id="5059" w:author="Kaxiong" w:date="2021-06-11T19:05:00Z">
        <w:r w:rsidR="00204F65">
          <w:rPr>
            <w:rFonts w:ascii="Arial" w:eastAsia="Arial" w:hAnsi="Arial" w:cs="Arial"/>
            <w:color w:val="494645"/>
            <w:sz w:val="15"/>
            <w:szCs w:val="15"/>
          </w:rPr>
          <w:t>Ntawm</w:t>
        </w:r>
        <w:proofErr w:type="spellEnd"/>
        <w:r w:rsidR="00204F65">
          <w:rPr>
            <w:rFonts w:ascii="Arial" w:eastAsia="Arial" w:hAnsi="Arial" w:cs="Arial"/>
            <w:color w:val="494645"/>
            <w:sz w:val="15"/>
            <w:szCs w:val="15"/>
          </w:rPr>
          <w:t xml:space="preserve"> Lag </w:t>
        </w:r>
        <w:proofErr w:type="spellStart"/>
        <w:r w:rsidR="00204F65">
          <w:rPr>
            <w:rFonts w:ascii="Arial" w:eastAsia="Arial" w:hAnsi="Arial" w:cs="Arial"/>
            <w:color w:val="494645"/>
            <w:sz w:val="15"/>
            <w:szCs w:val="15"/>
          </w:rPr>
          <w:t>Luam</w:t>
        </w:r>
        <w:proofErr w:type="spellEnd"/>
        <w:r w:rsidR="00204F65">
          <w:rPr>
            <w:rFonts w:ascii="Arial" w:eastAsia="Arial" w:hAnsi="Arial" w:cs="Arial"/>
            <w:color w:val="494645"/>
            <w:sz w:val="15"/>
            <w:szCs w:val="15"/>
          </w:rPr>
          <w:t xml:space="preserve"> </w:t>
        </w:r>
      </w:ins>
      <w:ins w:id="5060" w:author="Kaxiong" w:date="2021-06-11T19:04:00Z">
        <w:r w:rsidR="00204F65">
          <w:rPr>
            <w:rFonts w:ascii="Arial" w:eastAsia="Arial" w:hAnsi="Arial" w:cs="Arial"/>
            <w:color w:val="494645"/>
            <w:sz w:val="15"/>
            <w:szCs w:val="15"/>
          </w:rPr>
          <w:t>M</w:t>
        </w:r>
      </w:ins>
      <w:del w:id="5061" w:author="Kaxiong" w:date="2021-06-11T19:04:00Z">
        <w:r w:rsidRPr="003D07F2" w:rsidDel="00204F65">
          <w:rPr>
            <w:rFonts w:ascii="Arial" w:eastAsia="Arial" w:hAnsi="Arial" w:cs="Arial"/>
            <w:color w:val="494645"/>
            <w:sz w:val="15"/>
            <w:szCs w:val="15"/>
          </w:rPr>
          <w:delText>m</w:delText>
        </w:r>
      </w:del>
      <w:r w:rsidRPr="003D07F2">
        <w:rPr>
          <w:rFonts w:ascii="Arial" w:eastAsia="Arial" w:hAnsi="Arial" w:cs="Arial"/>
          <w:color w:val="494645"/>
          <w:sz w:val="15"/>
          <w:szCs w:val="15"/>
        </w:rPr>
        <w:t xml:space="preserve">e </w:t>
      </w:r>
      <w:proofErr w:type="spellStart"/>
      <w:ins w:id="5062" w:author="Kaxiong" w:date="2021-06-11T19:04:00Z">
        <w:r w:rsidR="00204F65">
          <w:rPr>
            <w:rFonts w:ascii="Arial" w:eastAsia="Arial" w:hAnsi="Arial" w:cs="Arial"/>
            <w:color w:val="494645"/>
            <w:sz w:val="15"/>
            <w:szCs w:val="15"/>
          </w:rPr>
          <w:t>M</w:t>
        </w:r>
      </w:ins>
      <w:del w:id="5063" w:author="Kaxiong" w:date="2021-06-11T19:04:00Z">
        <w:r w:rsidRPr="003D07F2" w:rsidDel="00204F65">
          <w:rPr>
            <w:rFonts w:ascii="Arial" w:eastAsia="Arial" w:hAnsi="Arial" w:cs="Arial"/>
            <w:color w:val="494645"/>
            <w:sz w:val="15"/>
            <w:szCs w:val="15"/>
          </w:rPr>
          <w:delText>m</w:delText>
        </w:r>
      </w:del>
      <w:r w:rsidRPr="003D07F2">
        <w:rPr>
          <w:rFonts w:ascii="Arial" w:eastAsia="Arial" w:hAnsi="Arial" w:cs="Arial"/>
          <w:color w:val="494645"/>
          <w:sz w:val="15"/>
          <w:szCs w:val="15"/>
        </w:rPr>
        <w:t>e</w:t>
      </w:r>
      <w:proofErr w:type="spellEnd"/>
      <w:r w:rsidRPr="003D07F2">
        <w:rPr>
          <w:rFonts w:ascii="Arial" w:eastAsia="Arial" w:hAnsi="Arial" w:cs="Arial"/>
          <w:color w:val="494645"/>
          <w:sz w:val="15"/>
          <w:szCs w:val="15"/>
        </w:rPr>
        <w:t xml:space="preserve"> </w:t>
      </w:r>
      <w:proofErr w:type="spellStart"/>
      <w:ins w:id="5064" w:author="Kaxiong" w:date="2021-06-11T19:05:00Z">
        <w:r w:rsidR="00204F65">
          <w:rPr>
            <w:rFonts w:ascii="Arial" w:eastAsia="Arial" w:hAnsi="Arial" w:cs="Arial"/>
            <w:color w:val="494645"/>
            <w:sz w:val="15"/>
            <w:szCs w:val="15"/>
          </w:rPr>
          <w:t>rau</w:t>
        </w:r>
        <w:proofErr w:type="spellEnd"/>
        <w:r w:rsidR="00204F65">
          <w:rPr>
            <w:rFonts w:ascii="Arial" w:eastAsia="Arial" w:hAnsi="Arial" w:cs="Arial"/>
            <w:color w:val="494645"/>
            <w:sz w:val="15"/>
            <w:szCs w:val="15"/>
          </w:rPr>
          <w:t xml:space="preserve"> tag </w:t>
        </w:r>
        <w:proofErr w:type="spellStart"/>
        <w:r w:rsidR="00204F65">
          <w:rPr>
            <w:rFonts w:ascii="Arial" w:eastAsia="Arial" w:hAnsi="Arial" w:cs="Arial"/>
            <w:color w:val="494645"/>
            <w:sz w:val="15"/>
            <w:szCs w:val="15"/>
          </w:rPr>
          <w:t>nrho</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ob</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txoj</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cai</w:t>
        </w:r>
        <w:proofErr w:type="spellEnd"/>
        <w:r w:rsidR="00204F65">
          <w:rPr>
            <w:rFonts w:ascii="Arial" w:eastAsia="Arial" w:hAnsi="Arial" w:cs="Arial"/>
            <w:color w:val="494645"/>
            <w:sz w:val="15"/>
            <w:szCs w:val="15"/>
          </w:rPr>
          <w:t xml:space="preserve">. </w:t>
        </w:r>
      </w:ins>
      <w:del w:id="5065" w:author="Kaxiong" w:date="2021-06-11T19:06:00Z">
        <w:r w:rsidRPr="003D07F2" w:rsidDel="00204F65">
          <w:rPr>
            <w:rFonts w:ascii="Arial" w:eastAsia="Arial" w:hAnsi="Arial" w:cs="Arial"/>
            <w:color w:val="494645"/>
            <w:sz w:val="15"/>
            <w:szCs w:val="15"/>
          </w:rPr>
          <w:delText xml:space="preserve">Kev Ua Raws ob txoj cai. </w:delText>
        </w:r>
      </w:del>
      <w:proofErr w:type="spellStart"/>
      <w:r w:rsidRPr="003D07F2">
        <w:rPr>
          <w:rFonts w:ascii="Arial" w:eastAsia="Arial" w:hAnsi="Arial" w:cs="Arial"/>
          <w:color w:val="494645"/>
          <w:sz w:val="15"/>
          <w:szCs w:val="15"/>
        </w:rPr>
        <w:t>Koj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tseem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tuaj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yeem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nug</w:t>
      </w:r>
      <w:proofErr w:type="spellEnd"/>
      <w:r w:rsidRPr="003D07F2">
        <w:rPr>
          <w:rFonts w:ascii="Arial" w:eastAsia="Arial" w:hAnsi="Arial" w:cs="Arial"/>
          <w:color w:val="494645"/>
          <w:sz w:val="15"/>
          <w:szCs w:val="15"/>
        </w:rPr>
        <w:t xml:space="preserve"> FDA cov </w:t>
      </w:r>
      <w:proofErr w:type="spellStart"/>
      <w:r w:rsidRPr="003D07F2">
        <w:rPr>
          <w:rFonts w:ascii="Arial" w:eastAsia="Arial" w:hAnsi="Arial" w:cs="Arial"/>
          <w:color w:val="494645"/>
          <w:sz w:val="15"/>
          <w:szCs w:val="15"/>
        </w:rPr>
        <w:t>lus</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nug</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tshwj</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xeeb</w:t>
      </w:r>
      <w:proofErr w:type="spellEnd"/>
      <w:r w:rsidRPr="003D07F2">
        <w:rPr>
          <w:rFonts w:ascii="Arial" w:eastAsia="Arial" w:hAnsi="Arial" w:cs="Arial"/>
          <w:color w:val="494645"/>
          <w:sz w:val="15"/>
          <w:szCs w:val="15"/>
        </w:rPr>
        <w:t xml:space="preserve"> los </w:t>
      </w:r>
      <w:proofErr w:type="spellStart"/>
      <w:r w:rsidRPr="003D07F2">
        <w:rPr>
          <w:rFonts w:ascii="Arial" w:eastAsia="Arial" w:hAnsi="Arial" w:cs="Arial"/>
          <w:color w:val="494645"/>
          <w:sz w:val="15"/>
          <w:szCs w:val="15"/>
        </w:rPr>
        <w:t>ntawm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lawv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Lub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Vev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Xaib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Pab</w:t>
      </w:r>
      <w:proofErr w:type="spellEnd"/>
      <w:ins w:id="5066" w:author="Kaxiong" w:date="2021-06-11T19:06:00Z">
        <w:r w:rsidR="00204F65">
          <w:rPr>
            <w:rFonts w:ascii="Arial" w:eastAsia="Arial" w:hAnsi="Arial" w:cs="Arial"/>
            <w:color w:val="494645"/>
            <w:sz w:val="15"/>
            <w:szCs w:val="15"/>
          </w:rPr>
          <w:t xml:space="preserve"> </w:t>
        </w:r>
      </w:ins>
      <w:proofErr w:type="spellStart"/>
      <w:r w:rsidRPr="003D07F2">
        <w:rPr>
          <w:rFonts w:ascii="Arial" w:eastAsia="Arial" w:hAnsi="Arial" w:cs="Arial"/>
          <w:color w:val="494645"/>
          <w:sz w:val="15"/>
          <w:szCs w:val="15"/>
        </w:rPr>
        <w:t>cuam</w:t>
      </w:r>
      <w:proofErr w:type="spellEnd"/>
      <w:r w:rsidRPr="003D07F2">
        <w:rPr>
          <w:rFonts w:ascii="Arial" w:eastAsia="Arial" w:hAnsi="Arial" w:cs="Arial"/>
          <w:color w:val="494645"/>
          <w:sz w:val="15"/>
          <w:szCs w:val="15"/>
        </w:rPr>
        <w:t xml:space="preserve"> Kev </w:t>
      </w:r>
      <w:proofErr w:type="spellStart"/>
      <w:r w:rsidRPr="003D07F2">
        <w:rPr>
          <w:rFonts w:ascii="Arial" w:eastAsia="Arial" w:hAnsi="Arial" w:cs="Arial"/>
          <w:color w:val="494645"/>
          <w:sz w:val="15"/>
          <w:szCs w:val="15"/>
        </w:rPr>
        <w:t>Kawm</w:t>
      </w:r>
      <w:proofErr w:type="spellEnd"/>
      <w:r w:rsidRPr="003D07F2">
        <w:rPr>
          <w:rFonts w:ascii="Arial" w:eastAsia="Arial" w:hAnsi="Arial" w:cs="Arial"/>
          <w:color w:val="494645"/>
          <w:sz w:val="15"/>
          <w:szCs w:val="15"/>
        </w:rPr>
        <w:t xml:space="preserve"> </w:t>
      </w:r>
      <w:ins w:id="5067" w:author="Kaxiong" w:date="2021-06-11T19:06:00Z">
        <w:r w:rsidR="00204F65">
          <w:rPr>
            <w:rFonts w:ascii="Arial" w:eastAsia="Arial" w:hAnsi="Arial" w:cs="Arial"/>
            <w:color w:val="494645"/>
            <w:sz w:val="15"/>
            <w:szCs w:val="15"/>
          </w:rPr>
          <w:t xml:space="preserve">(Technical </w:t>
        </w:r>
      </w:ins>
      <w:proofErr w:type="spellStart"/>
      <w:ins w:id="5068" w:author="Kaxiong" w:date="2021-06-11T19:07:00Z">
        <w:r w:rsidR="00204F65">
          <w:rPr>
            <w:rFonts w:ascii="Arial" w:eastAsia="Arial" w:hAnsi="Arial" w:cs="Arial"/>
            <w:color w:val="494645"/>
            <w:sz w:val="15"/>
            <w:szCs w:val="15"/>
          </w:rPr>
          <w:t>Assitance</w:t>
        </w:r>
        <w:proofErr w:type="spellEnd"/>
        <w:r w:rsidR="00204F65">
          <w:rPr>
            <w:rFonts w:ascii="Arial" w:eastAsia="Arial" w:hAnsi="Arial" w:cs="Arial"/>
            <w:color w:val="494645"/>
            <w:sz w:val="15"/>
            <w:szCs w:val="15"/>
          </w:rPr>
          <w:t xml:space="preserve"> </w:t>
        </w:r>
        <w:proofErr w:type="spellStart"/>
        <w:r w:rsidR="00204F65">
          <w:rPr>
            <w:rFonts w:ascii="Arial" w:eastAsia="Arial" w:hAnsi="Arial" w:cs="Arial"/>
            <w:color w:val="494645"/>
            <w:sz w:val="15"/>
            <w:szCs w:val="15"/>
          </w:rPr>
          <w:t>Networ</w:t>
        </w:r>
        <w:proofErr w:type="spellEnd"/>
        <w:r w:rsidR="00204F65">
          <w:rPr>
            <w:rFonts w:ascii="Arial" w:eastAsia="Arial" w:hAnsi="Arial" w:cs="Arial"/>
            <w:color w:val="494645"/>
            <w:sz w:val="15"/>
            <w:szCs w:val="15"/>
          </w:rPr>
          <w:t xml:space="preserve"> </w:t>
        </w:r>
      </w:ins>
      <w:r w:rsidRPr="003D07F2">
        <w:rPr>
          <w:rFonts w:ascii="Arial" w:eastAsia="Arial" w:hAnsi="Arial" w:cs="Arial"/>
          <w:color w:val="494645"/>
          <w:sz w:val="15"/>
          <w:szCs w:val="15"/>
        </w:rPr>
        <w:t>(TAN)</w:t>
      </w:r>
      <w:ins w:id="5069" w:author="Kaxiong" w:date="2021-06-11T19:07:00Z">
        <w:r w:rsidR="00204F65">
          <w:rPr>
            <w:rFonts w:ascii="Arial" w:eastAsia="Arial" w:hAnsi="Arial" w:cs="Arial"/>
            <w:color w:val="494645"/>
            <w:sz w:val="15"/>
            <w:szCs w:val="15"/>
          </w:rPr>
          <w:t>)</w:t>
        </w:r>
      </w:ins>
      <w:r w:rsidRPr="003D07F2">
        <w:rPr>
          <w:rFonts w:ascii="Arial" w:eastAsia="Arial" w:hAnsi="Arial" w:cs="Arial"/>
          <w:color w:val="494645"/>
          <w:sz w:val="15"/>
          <w:szCs w:val="15"/>
        </w:rPr>
        <w:t xml:space="preserve"> (</w:t>
      </w:r>
      <w:r w:rsidRPr="003D07F2">
        <w:rPr>
          <w:rFonts w:ascii="Arial" w:eastAsia="Arial" w:hAnsi="Arial" w:cs="Arial"/>
          <w:color w:val="1D589B"/>
          <w:sz w:val="15"/>
          <w:szCs w:val="15"/>
        </w:rPr>
        <w:t>http://www.fda.gov/Food/GuidanceRegulation/FSMA/ ucm459719.htm</w:t>
      </w:r>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thiab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saib</w:t>
      </w:r>
      <w:proofErr w:type="spellEnd"/>
      <w:r w:rsidRPr="003D07F2">
        <w:rPr>
          <w:rFonts w:ascii="Arial" w:eastAsia="Arial" w:hAnsi="Arial" w:cs="Arial"/>
          <w:color w:val="494645"/>
          <w:sz w:val="15"/>
          <w:szCs w:val="15"/>
        </w:rPr>
        <w:t xml:space="preserve"> cov FAQs (</w:t>
      </w:r>
      <w:r w:rsidRPr="003D07F2">
        <w:rPr>
          <w:rFonts w:ascii="Arial" w:eastAsia="Arial" w:hAnsi="Arial" w:cs="Arial"/>
          <w:color w:val="1D589B"/>
          <w:sz w:val="15"/>
          <w:szCs w:val="15"/>
        </w:rPr>
        <w:t>http://</w:t>
      </w:r>
      <w:r w:rsidRPr="003D07F2">
        <w:rPr>
          <w:rFonts w:ascii="Arial" w:eastAsia="Arial" w:hAnsi="Arial" w:cs="Arial"/>
          <w:color w:val="494645"/>
          <w:sz w:val="15"/>
          <w:szCs w:val="15"/>
        </w:rPr>
        <w:t xml:space="preserve"> </w:t>
      </w:r>
      <w:r w:rsidRPr="003D07F2">
        <w:rPr>
          <w:rFonts w:ascii="Arial" w:eastAsia="Arial" w:hAnsi="Arial" w:cs="Arial"/>
          <w:color w:val="1D589B"/>
          <w:sz w:val="15"/>
          <w:szCs w:val="15"/>
        </w:rPr>
        <w:t>www.fda.gov/Food/GuidanceRegulation/FSMA/ucm247559.htm</w:t>
      </w:r>
      <w:r w:rsidRPr="003D07F2">
        <w:rPr>
          <w:rFonts w:ascii="Arial" w:eastAsia="Arial" w:hAnsi="Arial" w:cs="Arial"/>
          <w:color w:val="494645"/>
          <w:sz w:val="15"/>
          <w:szCs w:val="15"/>
        </w:rPr>
        <w:t xml:space="preserve">)). </w:t>
      </w:r>
    </w:p>
    <w:p w14:paraId="167C135A" w14:textId="77777777" w:rsidR="00BF3E5F" w:rsidRPr="003D07F2" w:rsidRDefault="00BF3E5F">
      <w:pPr>
        <w:spacing w:line="8" w:lineRule="exact"/>
        <w:rPr>
          <w:rFonts w:ascii="Arial" w:eastAsia="Arial" w:hAnsi="Arial" w:cs="Arial"/>
          <w:color w:val="494645"/>
          <w:sz w:val="17"/>
          <w:szCs w:val="17"/>
        </w:rPr>
      </w:pPr>
    </w:p>
    <w:p w14:paraId="30FF3332" w14:textId="453B510B" w:rsidR="00BF3E5F" w:rsidRPr="003D07F2" w:rsidRDefault="00B73A43">
      <w:pPr>
        <w:numPr>
          <w:ilvl w:val="0"/>
          <w:numId w:val="29"/>
        </w:numPr>
        <w:tabs>
          <w:tab w:val="left" w:pos="400"/>
        </w:tabs>
        <w:ind w:left="400" w:hanging="359"/>
        <w:rPr>
          <w:rFonts w:ascii="Arial" w:eastAsia="Arial" w:hAnsi="Arial" w:cs="Arial"/>
          <w:color w:val="494645"/>
          <w:sz w:val="18"/>
          <w:szCs w:val="18"/>
        </w:rPr>
      </w:pPr>
      <w:r w:rsidRPr="003D07F2">
        <w:rPr>
          <w:rFonts w:ascii="Arial" w:eastAsia="Arial" w:hAnsi="Arial" w:cs="Arial"/>
          <w:color w:val="494645"/>
          <w:sz w:val="15"/>
          <w:szCs w:val="15"/>
        </w:rPr>
        <w:lastRenderedPageBreak/>
        <w:t xml:space="preserve">Mus </w:t>
      </w:r>
      <w:proofErr w:type="spellStart"/>
      <w:r w:rsidRPr="003D07F2">
        <w:rPr>
          <w:rFonts w:ascii="Arial" w:eastAsia="Arial" w:hAnsi="Arial" w:cs="Arial"/>
          <w:color w:val="494645"/>
          <w:sz w:val="15"/>
          <w:szCs w:val="15"/>
        </w:rPr>
        <w:t>saib</w:t>
      </w:r>
      <w:proofErr w:type="spellEnd"/>
      <w:r w:rsidRPr="003D07F2">
        <w:rPr>
          <w:rFonts w:ascii="Arial" w:eastAsia="Arial" w:hAnsi="Arial" w:cs="Arial"/>
          <w:color w:val="494645"/>
          <w:sz w:val="15"/>
          <w:szCs w:val="15"/>
        </w:rPr>
        <w:t xml:space="preserve"> NSAC </w:t>
      </w:r>
      <w:del w:id="5070" w:author="Kaxiong" w:date="2021-06-11T19:07:00Z">
        <w:r w:rsidRPr="003D07F2" w:rsidDel="00204F65">
          <w:rPr>
            <w:rFonts w:ascii="Arial" w:eastAsia="Arial" w:hAnsi="Arial" w:cs="Arial"/>
            <w:color w:val="494645"/>
            <w:sz w:val="15"/>
            <w:szCs w:val="15"/>
          </w:rPr>
          <w:delText>l</w:delText>
        </w:r>
      </w:del>
      <w:proofErr w:type="spellStart"/>
      <w:r>
        <w:rPr>
          <w:rFonts w:ascii="Arial" w:eastAsia="Arial" w:hAnsi="Arial" w:cs="Arial"/>
          <w:color w:val="494645"/>
          <w:sz w:val="15"/>
          <w:szCs w:val="15"/>
        </w:rPr>
        <w:t>tus</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vev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xaib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kom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paub</w:t>
      </w:r>
      <w:proofErr w:type="spellEnd"/>
      <w:r w:rsidRPr="003D07F2">
        <w:rPr>
          <w:rFonts w:ascii="Arial" w:eastAsia="Arial" w:hAnsi="Arial" w:cs="Arial"/>
          <w:color w:val="494645"/>
          <w:sz w:val="15"/>
          <w:szCs w:val="15"/>
        </w:rPr>
        <w:t xml:space="preserve"> cov </w:t>
      </w:r>
      <w:proofErr w:type="spellStart"/>
      <w:r w:rsidRPr="003D07F2">
        <w:rPr>
          <w:rFonts w:ascii="Arial" w:eastAsia="Arial" w:hAnsi="Arial" w:cs="Arial"/>
          <w:color w:val="494645"/>
          <w:sz w:val="15"/>
          <w:szCs w:val="15"/>
        </w:rPr>
        <w:t>ntaub</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ntawv</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tawm</w:t>
      </w:r>
      <w:proofErr w:type="spellEnd"/>
      <w:r w:rsidRPr="003D07F2">
        <w:rPr>
          <w:rFonts w:ascii="Arial" w:eastAsia="Arial" w:hAnsi="Arial" w:cs="Arial"/>
          <w:color w:val="494645"/>
          <w:sz w:val="15"/>
          <w:szCs w:val="15"/>
        </w:rPr>
        <w:t xml:space="preserve"> </w:t>
      </w:r>
      <w:proofErr w:type="spellStart"/>
      <w:r w:rsidRPr="003D07F2">
        <w:rPr>
          <w:rFonts w:ascii="Arial" w:eastAsia="Arial" w:hAnsi="Arial" w:cs="Arial"/>
          <w:color w:val="494645"/>
          <w:sz w:val="15"/>
          <w:szCs w:val="15"/>
        </w:rPr>
        <w:t>tshiab</w:t>
      </w:r>
      <w:proofErr w:type="spellEnd"/>
      <w:r w:rsidRPr="003D07F2">
        <w:rPr>
          <w:rFonts w:ascii="Arial" w:eastAsia="Arial" w:hAnsi="Arial" w:cs="Arial"/>
          <w:color w:val="494645"/>
          <w:sz w:val="16"/>
          <w:szCs w:val="16"/>
        </w:rPr>
        <w:t xml:space="preserve"> </w:t>
      </w:r>
      <w:proofErr w:type="spellStart"/>
      <w:r w:rsidR="00F2670D" w:rsidRPr="003D07F2">
        <w:rPr>
          <w:rFonts w:ascii="Arial" w:eastAsia="Arial" w:hAnsi="Arial" w:cs="Arial"/>
          <w:color w:val="494645"/>
          <w:sz w:val="16"/>
          <w:szCs w:val="16"/>
        </w:rPr>
        <w:t>thiab</w:t>
      </w:r>
      <w:proofErr w:type="spellEnd"/>
      <w:r w:rsidR="00F2670D" w:rsidRPr="003D07F2">
        <w:rPr>
          <w:rFonts w:ascii="Arial" w:eastAsia="Arial" w:hAnsi="Arial" w:cs="Arial"/>
          <w:color w:val="494645"/>
          <w:sz w:val="16"/>
          <w:szCs w:val="16"/>
        </w:rPr>
        <w:t xml:space="preserve"> cov </w:t>
      </w:r>
      <w:proofErr w:type="spellStart"/>
      <w:ins w:id="5071" w:author="Kaxiong" w:date="2021-06-11T19:08:00Z">
        <w:r w:rsidR="00204F65">
          <w:rPr>
            <w:rFonts w:ascii="Arial" w:eastAsia="Arial" w:hAnsi="Arial" w:cs="Arial"/>
            <w:color w:val="494645"/>
            <w:sz w:val="16"/>
            <w:szCs w:val="16"/>
          </w:rPr>
          <w:t>peev</w:t>
        </w:r>
        <w:proofErr w:type="spellEnd"/>
        <w:r w:rsidR="00204F65">
          <w:rPr>
            <w:rFonts w:ascii="Arial" w:eastAsia="Arial" w:hAnsi="Arial" w:cs="Arial"/>
            <w:color w:val="494645"/>
            <w:sz w:val="16"/>
            <w:szCs w:val="16"/>
          </w:rPr>
          <w:t xml:space="preserve"> txheej</w:t>
        </w:r>
      </w:ins>
      <w:del w:id="5072" w:author="Kaxiong" w:date="2021-06-11T19:08:00Z">
        <w:r w:rsidR="00F2670D" w:rsidRPr="003D07F2" w:rsidDel="00204F65">
          <w:rPr>
            <w:rFonts w:ascii="Arial" w:eastAsia="Arial" w:hAnsi="Arial" w:cs="Arial"/>
            <w:color w:val="494645"/>
            <w:sz w:val="16"/>
            <w:szCs w:val="16"/>
          </w:rPr>
          <w:delText>khoom siv</w:delText>
        </w:r>
      </w:del>
      <w:r w:rsidR="00F2670D" w:rsidRPr="003D07F2">
        <w:rPr>
          <w:rFonts w:ascii="Arial" w:eastAsia="Arial" w:hAnsi="Arial" w:cs="Arial"/>
          <w:color w:val="494645"/>
          <w:sz w:val="16"/>
          <w:szCs w:val="16"/>
        </w:rPr>
        <w:t>:</w:t>
      </w:r>
      <w:r w:rsidR="00F2670D" w:rsidRPr="003D07F2">
        <w:rPr>
          <w:rFonts w:ascii="Arial" w:eastAsia="Arial" w:hAnsi="Arial" w:cs="Arial"/>
          <w:color w:val="1D589B"/>
          <w:sz w:val="16"/>
          <w:szCs w:val="16"/>
        </w:rPr>
        <w:t>sustainableag</w:t>
      </w:r>
      <w:del w:id="5073" w:author="Kaxiong" w:date="2021-06-11T19:08:00Z">
        <w:r w:rsidR="00F2670D" w:rsidRPr="003D07F2" w:rsidDel="00204F65">
          <w:rPr>
            <w:rFonts w:ascii="Arial" w:eastAsia="Arial" w:hAnsi="Arial" w:cs="Arial"/>
            <w:color w:val="1D589B"/>
            <w:sz w:val="16"/>
            <w:szCs w:val="16"/>
          </w:rPr>
          <w:delText xml:space="preserve"> Ag</w:delText>
        </w:r>
      </w:del>
      <w:r w:rsidR="00F2670D" w:rsidRPr="003D07F2">
        <w:rPr>
          <w:rFonts w:ascii="Arial" w:eastAsia="Arial" w:hAnsi="Arial" w:cs="Arial"/>
          <w:color w:val="1D589B"/>
          <w:sz w:val="16"/>
          <w:szCs w:val="16"/>
        </w:rPr>
        <w:t>riculture.net/fsma/</w:t>
      </w:r>
    </w:p>
    <w:p w14:paraId="495BD44A" w14:textId="77777777" w:rsidR="00BF3E5F" w:rsidRPr="003D07F2" w:rsidRDefault="00BF3E5F">
      <w:pPr>
        <w:spacing w:line="54" w:lineRule="exact"/>
        <w:rPr>
          <w:rFonts w:ascii="Arial" w:eastAsia="Arial" w:hAnsi="Arial" w:cs="Arial"/>
          <w:color w:val="494645"/>
          <w:sz w:val="18"/>
          <w:szCs w:val="18"/>
        </w:rPr>
      </w:pPr>
    </w:p>
    <w:p w14:paraId="62EBED87" w14:textId="362E7FDF" w:rsidR="00BF3E5F" w:rsidRPr="003D07F2" w:rsidRDefault="00F2670D">
      <w:pPr>
        <w:numPr>
          <w:ilvl w:val="0"/>
          <w:numId w:val="29"/>
        </w:numPr>
        <w:tabs>
          <w:tab w:val="left" w:pos="400"/>
        </w:tabs>
        <w:ind w:left="400" w:hanging="359"/>
        <w:rPr>
          <w:rFonts w:ascii="Arial" w:eastAsia="Arial" w:hAnsi="Arial" w:cs="Arial"/>
          <w:color w:val="494645"/>
          <w:sz w:val="17"/>
          <w:szCs w:val="17"/>
        </w:rPr>
      </w:pPr>
      <w:proofErr w:type="spellStart"/>
      <w:r w:rsidRPr="003D07F2">
        <w:rPr>
          <w:rFonts w:ascii="Arial" w:eastAsia="Arial" w:hAnsi="Arial" w:cs="Arial"/>
          <w:color w:val="494645"/>
          <w:sz w:val="13"/>
          <w:szCs w:val="13"/>
        </w:rPr>
        <w:t>Saib</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rau</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kev</w:t>
      </w:r>
      <w:proofErr w:type="spellEnd"/>
      <w:r w:rsidRPr="003D07F2">
        <w:rPr>
          <w:rFonts w:ascii="Arial" w:eastAsia="Arial" w:hAnsi="Arial" w:cs="Arial"/>
          <w:color w:val="494645"/>
          <w:sz w:val="13"/>
          <w:szCs w:val="13"/>
        </w:rPr>
        <w:t xml:space="preserve"> cob </w:t>
      </w:r>
      <w:proofErr w:type="spellStart"/>
      <w:r w:rsidRPr="003D07F2">
        <w:rPr>
          <w:rFonts w:ascii="Arial" w:eastAsia="Arial" w:hAnsi="Arial" w:cs="Arial"/>
          <w:color w:val="494645"/>
          <w:sz w:val="13"/>
          <w:szCs w:val="13"/>
        </w:rPr>
        <w:t>qhia</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thiab</w:t>
      </w:r>
      <w:proofErr w:type="spellEnd"/>
      <w:r w:rsidRPr="003D07F2">
        <w:rPr>
          <w:rFonts w:ascii="Arial" w:eastAsia="Arial" w:hAnsi="Arial" w:cs="Arial"/>
          <w:color w:val="494645"/>
          <w:sz w:val="13"/>
          <w:szCs w:val="13"/>
        </w:rPr>
        <w:t xml:space="preserve"> cov chav </w:t>
      </w:r>
      <w:proofErr w:type="spellStart"/>
      <w:r w:rsidRPr="003D07F2">
        <w:rPr>
          <w:rFonts w:ascii="Arial" w:eastAsia="Arial" w:hAnsi="Arial" w:cs="Arial"/>
          <w:color w:val="494645"/>
          <w:sz w:val="13"/>
          <w:szCs w:val="13"/>
        </w:rPr>
        <w:t>kawm</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muab</w:t>
      </w:r>
      <w:proofErr w:type="spellEnd"/>
      <w:r w:rsidRPr="003D07F2">
        <w:rPr>
          <w:rFonts w:ascii="Arial" w:eastAsia="Arial" w:hAnsi="Arial" w:cs="Arial"/>
          <w:color w:val="494645"/>
          <w:sz w:val="13"/>
          <w:szCs w:val="13"/>
        </w:rPr>
        <w:t xml:space="preserve"> los </w:t>
      </w:r>
      <w:proofErr w:type="spellStart"/>
      <w:r w:rsidRPr="003D07F2">
        <w:rPr>
          <w:rFonts w:ascii="Arial" w:eastAsia="Arial" w:hAnsi="Arial" w:cs="Arial"/>
          <w:color w:val="494645"/>
          <w:sz w:val="13"/>
          <w:szCs w:val="13"/>
        </w:rPr>
        <w:t>ntawm</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kev</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txuas</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ntxiv</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pab</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txhawb</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nqa</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pab</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pawg</w:t>
      </w:r>
      <w:proofErr w:type="spellEnd"/>
      <w:r w:rsidRPr="003D07F2">
        <w:rPr>
          <w:rFonts w:ascii="Arial" w:eastAsia="Arial" w:hAnsi="Arial" w:cs="Arial"/>
          <w:color w:val="494645"/>
          <w:sz w:val="13"/>
          <w:szCs w:val="13"/>
        </w:rPr>
        <w:t xml:space="preserve">, </w:t>
      </w:r>
      <w:proofErr w:type="spellStart"/>
      <w:r w:rsidRPr="003D07F2">
        <w:rPr>
          <w:rFonts w:ascii="Arial" w:eastAsia="Arial" w:hAnsi="Arial" w:cs="Arial"/>
          <w:color w:val="494645"/>
          <w:sz w:val="13"/>
          <w:szCs w:val="13"/>
        </w:rPr>
        <w:t>thiab</w:t>
      </w:r>
      <w:proofErr w:type="spellEnd"/>
      <w:r w:rsidRPr="003D07F2">
        <w:rPr>
          <w:rFonts w:ascii="Arial" w:eastAsia="Arial" w:hAnsi="Arial" w:cs="Arial"/>
          <w:color w:val="494645"/>
          <w:sz w:val="13"/>
          <w:szCs w:val="13"/>
        </w:rPr>
        <w:t xml:space="preserve"> GAP </w:t>
      </w:r>
      <w:proofErr w:type="spellStart"/>
      <w:r w:rsidRPr="003D07F2">
        <w:rPr>
          <w:rFonts w:ascii="Arial" w:eastAsia="Arial" w:hAnsi="Arial" w:cs="Arial"/>
          <w:color w:val="494645"/>
          <w:sz w:val="13"/>
          <w:szCs w:val="13"/>
        </w:rPr>
        <w:t>thiab</w:t>
      </w:r>
      <w:proofErr w:type="spellEnd"/>
      <w:r w:rsidRPr="003D07F2">
        <w:rPr>
          <w:rFonts w:ascii="Arial" w:eastAsia="Arial" w:hAnsi="Arial" w:cs="Arial"/>
          <w:color w:val="494645"/>
          <w:sz w:val="13"/>
          <w:szCs w:val="13"/>
        </w:rPr>
        <w:t xml:space="preserve"> GMP cov </w:t>
      </w:r>
      <w:proofErr w:type="spellStart"/>
      <w:r w:rsidRPr="003D07F2">
        <w:rPr>
          <w:rFonts w:ascii="Arial" w:eastAsia="Arial" w:hAnsi="Arial" w:cs="Arial"/>
          <w:color w:val="494645"/>
          <w:sz w:val="13"/>
          <w:szCs w:val="13"/>
        </w:rPr>
        <w:t>kws</w:t>
      </w:r>
      <w:proofErr w:type="spellEnd"/>
      <w:r w:rsidRPr="003D07F2">
        <w:rPr>
          <w:rFonts w:ascii="Arial" w:eastAsia="Arial" w:hAnsi="Arial" w:cs="Arial"/>
          <w:color w:val="494645"/>
          <w:sz w:val="13"/>
          <w:szCs w:val="13"/>
        </w:rPr>
        <w:t xml:space="preserve"> cob </w:t>
      </w:r>
      <w:proofErr w:type="spellStart"/>
      <w:r w:rsidRPr="003D07F2">
        <w:rPr>
          <w:rFonts w:ascii="Arial" w:eastAsia="Arial" w:hAnsi="Arial" w:cs="Arial"/>
          <w:color w:val="494645"/>
          <w:sz w:val="13"/>
          <w:szCs w:val="13"/>
        </w:rPr>
        <w:t>qhia</w:t>
      </w:r>
      <w:proofErr w:type="spellEnd"/>
      <w:r w:rsidRPr="003D07F2">
        <w:rPr>
          <w:rFonts w:ascii="Arial" w:eastAsia="Arial" w:hAnsi="Arial" w:cs="Arial"/>
          <w:color w:val="494645"/>
          <w:sz w:val="13"/>
          <w:szCs w:val="13"/>
        </w:rPr>
        <w:t xml:space="preserve">. </w:t>
      </w:r>
    </w:p>
    <w:p w14:paraId="10043B4C" w14:textId="77777777" w:rsidR="00BF3E5F" w:rsidRPr="003D07F2" w:rsidRDefault="00BF3E5F">
      <w:pPr>
        <w:spacing w:line="41" w:lineRule="exact"/>
        <w:rPr>
          <w:rFonts w:ascii="Arial" w:eastAsia="Arial" w:hAnsi="Arial" w:cs="Arial"/>
          <w:color w:val="494645"/>
          <w:sz w:val="17"/>
          <w:szCs w:val="17"/>
        </w:rPr>
      </w:pPr>
    </w:p>
    <w:p w14:paraId="0D6391A1" w14:textId="6977D7AA" w:rsidR="00BF3E5F" w:rsidRPr="003D07F2" w:rsidRDefault="001E294D">
      <w:pPr>
        <w:numPr>
          <w:ilvl w:val="0"/>
          <w:numId w:val="29"/>
        </w:numPr>
        <w:tabs>
          <w:tab w:val="left" w:pos="400"/>
        </w:tabs>
        <w:ind w:left="400" w:hanging="359"/>
        <w:rPr>
          <w:rFonts w:ascii="Arial" w:eastAsia="Arial" w:hAnsi="Arial" w:cs="Arial"/>
          <w:color w:val="494645"/>
          <w:sz w:val="18"/>
          <w:szCs w:val="18"/>
        </w:rPr>
      </w:pPr>
      <w:proofErr w:type="spellStart"/>
      <w:r w:rsidRPr="003D07F2">
        <w:rPr>
          <w:rFonts w:ascii="Arial" w:eastAsia="Arial" w:hAnsi="Arial" w:cs="Arial"/>
          <w:color w:val="494645"/>
          <w:sz w:val="13"/>
          <w:szCs w:val="13"/>
        </w:rPr>
        <w:t>Saib</w:t>
      </w:r>
      <w:proofErr w:type="spellEnd"/>
      <w:r w:rsidRPr="003D07F2">
        <w:rPr>
          <w:rFonts w:ascii="Arial" w:eastAsia="Arial" w:hAnsi="Arial" w:cs="Arial"/>
          <w:color w:val="494645"/>
          <w:sz w:val="13"/>
          <w:szCs w:val="13"/>
        </w:rPr>
        <w:t xml:space="preserve"> cov</w:t>
      </w:r>
      <w:r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ntaub</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ntawv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ntau</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ntxiv</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tsis</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ntev</w:t>
      </w:r>
      <w:proofErr w:type="spellEnd"/>
      <w:r w:rsidR="00F2670D" w:rsidRPr="003D07F2">
        <w:rPr>
          <w:rFonts w:ascii="Arial" w:eastAsia="Arial" w:hAnsi="Arial" w:cs="Arial"/>
          <w:color w:val="494645"/>
          <w:sz w:val="14"/>
          <w:szCs w:val="14"/>
        </w:rPr>
        <w:t xml:space="preserve"> </w:t>
      </w:r>
      <w:ins w:id="5074" w:author="Kaxiong" w:date="2021-06-11T19:09:00Z">
        <w:r w:rsidR="00204F65">
          <w:rPr>
            <w:rFonts w:ascii="Arial" w:eastAsia="Arial" w:hAnsi="Arial" w:cs="Arial"/>
            <w:color w:val="494645"/>
            <w:sz w:val="14"/>
            <w:szCs w:val="14"/>
          </w:rPr>
          <w:t xml:space="preserve">no </w:t>
        </w:r>
      </w:ins>
      <w:r w:rsidR="00F2670D" w:rsidRPr="003D07F2">
        <w:rPr>
          <w:rFonts w:ascii="Arial" w:eastAsia="Arial" w:hAnsi="Arial" w:cs="Arial"/>
          <w:color w:val="494645"/>
          <w:sz w:val="14"/>
          <w:szCs w:val="14"/>
        </w:rPr>
        <w:t xml:space="preserve">los </w:t>
      </w:r>
      <w:proofErr w:type="spellStart"/>
      <w:r w:rsidR="00F2670D" w:rsidRPr="003D07F2">
        <w:rPr>
          <w:rFonts w:ascii="Arial" w:eastAsia="Arial" w:hAnsi="Arial" w:cs="Arial"/>
          <w:color w:val="494645"/>
          <w:sz w:val="14"/>
          <w:szCs w:val="14"/>
        </w:rPr>
        <w:t>ntawm</w:t>
      </w:r>
      <w:proofErr w:type="spellEnd"/>
      <w:r w:rsidR="00F2670D" w:rsidRPr="003D07F2">
        <w:rPr>
          <w:rFonts w:ascii="Arial" w:eastAsia="Arial" w:hAnsi="Arial" w:cs="Arial"/>
          <w:color w:val="494645"/>
          <w:sz w:val="14"/>
          <w:szCs w:val="14"/>
        </w:rPr>
        <w:t xml:space="preserve"> </w:t>
      </w:r>
      <w:proofErr w:type="spellStart"/>
      <w:ins w:id="5075" w:author="Kaxiong" w:date="2021-06-11T19:09:00Z">
        <w:r w:rsidR="00204F65">
          <w:rPr>
            <w:rFonts w:ascii="Arial" w:eastAsia="Arial" w:hAnsi="Arial" w:cs="Arial"/>
            <w:color w:val="494645"/>
            <w:sz w:val="14"/>
            <w:szCs w:val="14"/>
          </w:rPr>
          <w:t>Thaj</w:t>
        </w:r>
        <w:proofErr w:type="spellEnd"/>
        <w:r w:rsidR="00204F65">
          <w:rPr>
            <w:rFonts w:ascii="Arial" w:eastAsia="Arial" w:hAnsi="Arial" w:cs="Arial"/>
            <w:color w:val="494645"/>
            <w:sz w:val="14"/>
            <w:szCs w:val="14"/>
          </w:rPr>
          <w:t xml:space="preserve"> Chaw </w:t>
        </w:r>
      </w:ins>
      <w:del w:id="5076" w:author="Kaxiong" w:date="2021-06-11T19:09:00Z">
        <w:r w:rsidR="00F2670D" w:rsidRPr="003D07F2" w:rsidDel="00204F65">
          <w:rPr>
            <w:rFonts w:ascii="Arial" w:eastAsia="Arial" w:hAnsi="Arial" w:cs="Arial"/>
            <w:color w:val="494645"/>
            <w:sz w:val="14"/>
            <w:szCs w:val="14"/>
          </w:rPr>
          <w:delText xml:space="preserve">Kev </w:delText>
        </w:r>
      </w:del>
      <w:proofErr w:type="spellStart"/>
      <w:r w:rsidR="00F2670D" w:rsidRPr="003D07F2">
        <w:rPr>
          <w:rFonts w:ascii="Arial" w:eastAsia="Arial" w:hAnsi="Arial" w:cs="Arial"/>
          <w:color w:val="494645"/>
          <w:sz w:val="14"/>
          <w:szCs w:val="14"/>
        </w:rPr>
        <w:t>Ua</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Liaj</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Ua</w:t>
      </w:r>
      <w:proofErr w:type="spellEnd"/>
      <w:r w:rsidR="00F2670D" w:rsidRPr="003D07F2">
        <w:rPr>
          <w:rFonts w:ascii="Arial" w:eastAsia="Arial" w:hAnsi="Arial" w:cs="Arial"/>
          <w:color w:val="494645"/>
          <w:sz w:val="14"/>
          <w:szCs w:val="14"/>
        </w:rPr>
        <w:t xml:space="preserve"> </w:t>
      </w:r>
      <w:proofErr w:type="spellStart"/>
      <w:r w:rsidR="00F2670D" w:rsidRPr="003D07F2">
        <w:rPr>
          <w:rFonts w:ascii="Arial" w:eastAsia="Arial" w:hAnsi="Arial" w:cs="Arial"/>
          <w:color w:val="494645"/>
          <w:sz w:val="14"/>
          <w:szCs w:val="14"/>
        </w:rPr>
        <w:t>Teb</w:t>
      </w:r>
      <w:proofErr w:type="spellEnd"/>
      <w:ins w:id="5077" w:author="Kaxiong" w:date="2021-06-11T19:09:00Z">
        <w:r w:rsidR="00204F65">
          <w:rPr>
            <w:rFonts w:ascii="Arial" w:eastAsia="Arial" w:hAnsi="Arial" w:cs="Arial"/>
            <w:color w:val="494645"/>
            <w:sz w:val="14"/>
            <w:szCs w:val="14"/>
          </w:rPr>
          <w:t xml:space="preserve"> (Farm Commons)</w:t>
        </w:r>
      </w:ins>
      <w:r w:rsidR="00F2670D" w:rsidRPr="003D07F2">
        <w:rPr>
          <w:rFonts w:ascii="Arial" w:eastAsia="Arial" w:hAnsi="Arial" w:cs="Arial"/>
          <w:color w:val="494645"/>
          <w:sz w:val="14"/>
          <w:szCs w:val="14"/>
        </w:rPr>
        <w:t>!</w:t>
      </w:r>
    </w:p>
    <w:p w14:paraId="3FD677C0" w14:textId="77777777" w:rsidR="00BF3E5F" w:rsidRDefault="00F2670D">
      <w:pPr>
        <w:spacing w:line="20" w:lineRule="exact"/>
        <w:rPr>
          <w:sz w:val="20"/>
          <w:szCs w:val="20"/>
        </w:rPr>
      </w:pPr>
      <w:r>
        <w:rPr>
          <w:noProof/>
          <w:sz w:val="20"/>
          <w:szCs w:val="20"/>
        </w:rPr>
        <w:drawing>
          <wp:anchor distT="0" distB="0" distL="114300" distR="114300" simplePos="0" relativeHeight="251662848" behindDoc="1" locked="0" layoutInCell="0" allowOverlap="1" wp14:anchorId="4A3FF778" wp14:editId="54D820E0">
            <wp:simplePos x="0" y="0"/>
            <wp:positionH relativeFrom="column">
              <wp:posOffset>-532765</wp:posOffset>
            </wp:positionH>
            <wp:positionV relativeFrom="paragraph">
              <wp:posOffset>195580</wp:posOffset>
            </wp:positionV>
            <wp:extent cx="7772400" cy="3162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4896" behindDoc="1" locked="0" layoutInCell="0" allowOverlap="1" wp14:anchorId="55F8F5B6" wp14:editId="02721974">
                <wp:simplePos x="0" y="0"/>
                <wp:positionH relativeFrom="column">
                  <wp:posOffset>3196590</wp:posOffset>
                </wp:positionH>
                <wp:positionV relativeFrom="paragraph">
                  <wp:posOffset>-633730</wp:posOffset>
                </wp:positionV>
                <wp:extent cx="307403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403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44773CA8" id="Shape 3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51.7pt,-49.9pt" to="493.7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09C5D9FE" wp14:editId="6E473614">
                <wp:simplePos x="0" y="0"/>
                <wp:positionH relativeFrom="column">
                  <wp:posOffset>254000</wp:posOffset>
                </wp:positionH>
                <wp:positionV relativeFrom="paragraph">
                  <wp:posOffset>-481330</wp:posOffset>
                </wp:positionV>
                <wp:extent cx="9493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932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5CD343B2" id="Shape 3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0pt,-37.9pt" to="94.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2B4C6196" wp14:editId="3CF28D49">
                <wp:simplePos x="0" y="0"/>
                <wp:positionH relativeFrom="column">
                  <wp:posOffset>2571115</wp:posOffset>
                </wp:positionH>
                <wp:positionV relativeFrom="paragraph">
                  <wp:posOffset>-481330</wp:posOffset>
                </wp:positionV>
                <wp:extent cx="40233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3360"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55792A0A" id="Shape 3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02.45pt,-37.9pt" to="519.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" o:allowincell="f" filled="t" strokecolor="#002a7c" strokeweight=".18589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7413BD0B" wp14:editId="40230934">
                <wp:simplePos x="0" y="0"/>
                <wp:positionH relativeFrom="column">
                  <wp:posOffset>3743960</wp:posOffset>
                </wp:positionH>
                <wp:positionV relativeFrom="paragraph">
                  <wp:posOffset>-328930</wp:posOffset>
                </wp:positionV>
                <wp:extent cx="18764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4763"/>
                        </a:xfrm>
                        <a:prstGeom prst="line">
                          <a:avLst/>
                        </a:prstGeom>
                        <a:solidFill>
                          <a:srgbClr val="FFFFFF"/>
                        </a:solidFill>
                        <a:ln w="6692">
                          <a:solidFill>
                            <a:srgbClr val="002A7C"/>
                          </a:solidFill>
                          <a:miter lim="800000"/>
                          <a:headEnd/>
                          <a:tailEnd/>
                        </a:ln>
                      </wps:spPr>
                      <wps:bodyPr/>
                    </wps:wsp>
                  </a:graphicData>
                </a:graphic>
              </wp:anchor>
            </w:drawing>
          </mc:Choice>
          <mc:Fallback>
            <w:pict>
              <v:line w14:anchorId="22F2D3CC" id="Shape 3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94.8pt,-25.9pt" to="442.5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" o:allowincell="f" filled="t" strokecolor="#002a7c" strokeweight=".18589mm">
                <v:stroke joinstyle="miter"/>
                <o:lock v:ext="edit" shapetype="f"/>
              </v:line>
            </w:pict>
          </mc:Fallback>
        </mc:AlternateContent>
      </w:r>
    </w:p>
    <w:p w14:paraId="21BCC550" w14:textId="77777777" w:rsidR="00BF3E5F" w:rsidRDefault="00BF3E5F">
      <w:pPr>
        <w:sectPr w:rsidR="00BF3E5F">
          <w:type w:val="continuous"/>
          <w:pgSz w:w="12240" w:h="15840"/>
          <w:pgMar w:top="825" w:right="700" w:bottom="0" w:left="840" w:header="0" w:footer="0" w:gutter="0"/>
          <w:cols w:space="720" w:equalWidth="0">
            <w:col w:w="10700"/>
          </w:cols>
        </w:sectPr>
      </w:pPr>
    </w:p>
    <w:p w14:paraId="61EA4941" w14:textId="77777777" w:rsidR="00BF3E5F" w:rsidRDefault="00BF3E5F">
      <w:pPr>
        <w:spacing w:line="200" w:lineRule="exact"/>
        <w:rPr>
          <w:sz w:val="20"/>
          <w:szCs w:val="20"/>
        </w:rPr>
      </w:pPr>
    </w:p>
    <w:p w14:paraId="74092F7B" w14:textId="77777777" w:rsidR="00BF3E5F" w:rsidRDefault="00BF3E5F">
      <w:pPr>
        <w:spacing w:line="205" w:lineRule="exact"/>
        <w:rPr>
          <w:sz w:val="20"/>
          <w:szCs w:val="20"/>
        </w:rPr>
      </w:pPr>
    </w:p>
    <w:p w14:paraId="1F6F7EF7" w14:textId="2BBD849E"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2F7DE0">
        <w:rPr>
          <w:rFonts w:ascii="Arial" w:eastAsia="Arial" w:hAnsi="Arial" w:cs="Arial"/>
          <w:color w:val="675E35"/>
          <w:sz w:val="17"/>
          <w:szCs w:val="17"/>
        </w:rPr>
        <w:t>farmcommons.org</w:t>
      </w:r>
      <w:r w:rsidRPr="002F7DE0">
        <w:rPr>
          <w:sz w:val="20"/>
          <w:szCs w:val="20"/>
        </w:rPr>
        <w:tab/>
      </w:r>
      <w:r w:rsidRPr="002F7DE0">
        <w:rPr>
          <w:rFonts w:ascii="Arial" w:eastAsia="Arial" w:hAnsi="Arial" w:cs="Arial"/>
          <w:color w:val="675E35"/>
          <w:sz w:val="20"/>
          <w:szCs w:val="20"/>
        </w:rPr>
        <w:t>|</w:t>
      </w:r>
      <w:r w:rsidRPr="002F7DE0">
        <w:rPr>
          <w:sz w:val="20"/>
          <w:szCs w:val="20"/>
        </w:rPr>
        <w:tab/>
      </w:r>
      <w:r w:rsidRPr="002F7DE0">
        <w:rPr>
          <w:rFonts w:ascii="Arial" w:eastAsia="Arial" w:hAnsi="Arial" w:cs="Arial"/>
          <w:color w:val="675E35"/>
          <w:sz w:val="16"/>
          <w:szCs w:val="16"/>
        </w:rPr>
        <w:t xml:space="preserve">FSMA – </w:t>
      </w:r>
      <w:del w:id="5078" w:author="Kaxiong" w:date="2021-06-08T20:00:00Z">
        <w:r w:rsidR="002F7DE0" w:rsidDel="002A134F">
          <w:rPr>
            <w:rFonts w:ascii="Arial" w:eastAsia="Arial" w:hAnsi="Arial" w:cs="Arial"/>
            <w:color w:val="675E35"/>
            <w:sz w:val="16"/>
            <w:szCs w:val="16"/>
          </w:rPr>
          <w:delText>Ntw qhia</w:delText>
        </w:r>
      </w:del>
      <w:proofErr w:type="spellStart"/>
      <w:ins w:id="5079"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sidRPr="002F7DE0">
        <w:rPr>
          <w:sz w:val="20"/>
          <w:szCs w:val="20"/>
        </w:rPr>
        <w:tab/>
      </w:r>
      <w:r w:rsidRPr="002F7DE0">
        <w:rPr>
          <w:rFonts w:ascii="Arial" w:eastAsia="Arial" w:hAnsi="Arial" w:cs="Arial"/>
          <w:color w:val="675E35"/>
          <w:sz w:val="20"/>
          <w:szCs w:val="20"/>
        </w:rPr>
        <w:t>|</w:t>
      </w:r>
      <w:r w:rsidRPr="002F7DE0">
        <w:rPr>
          <w:sz w:val="20"/>
          <w:szCs w:val="20"/>
        </w:rPr>
        <w:tab/>
      </w:r>
      <w:proofErr w:type="spellStart"/>
      <w:r w:rsidR="002F7DE0">
        <w:rPr>
          <w:rFonts w:ascii="Arial" w:eastAsia="Arial" w:hAnsi="Arial" w:cs="Arial"/>
          <w:color w:val="675E35"/>
          <w:sz w:val="13"/>
          <w:szCs w:val="13"/>
        </w:rPr>
        <w:t>Hloo</w:t>
      </w:r>
      <w:proofErr w:type="spellEnd"/>
      <w:r w:rsidR="002F7DE0">
        <w:rPr>
          <w:rFonts w:ascii="Arial" w:eastAsia="Arial" w:hAnsi="Arial" w:cs="Arial"/>
          <w:color w:val="675E35"/>
          <w:sz w:val="13"/>
          <w:szCs w:val="13"/>
        </w:rPr>
        <w:t xml:space="preserve"> Kho </w:t>
      </w:r>
      <w:proofErr w:type="spellStart"/>
      <w:r w:rsidR="002F7DE0">
        <w:rPr>
          <w:rFonts w:ascii="Arial" w:eastAsia="Arial" w:hAnsi="Arial" w:cs="Arial"/>
          <w:color w:val="675E35"/>
          <w:sz w:val="13"/>
          <w:szCs w:val="13"/>
        </w:rPr>
        <w:t>Tshiab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Lub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Tsib</w:t>
      </w:r>
      <w:proofErr w:type="spellEnd"/>
      <w:r w:rsidRPr="002F7DE0">
        <w:rPr>
          <w:rFonts w:ascii="Arial" w:eastAsia="Arial" w:hAnsi="Arial" w:cs="Arial"/>
          <w:color w:val="675E35"/>
          <w:sz w:val="13"/>
          <w:szCs w:val="13"/>
        </w:rPr>
        <w:t xml:space="preserve"> </w:t>
      </w:r>
      <w:proofErr w:type="spellStart"/>
      <w:r w:rsidRPr="002F7DE0">
        <w:rPr>
          <w:rFonts w:ascii="Arial" w:eastAsia="Arial" w:hAnsi="Arial" w:cs="Arial"/>
          <w:color w:val="675E35"/>
          <w:sz w:val="13"/>
          <w:szCs w:val="13"/>
        </w:rPr>
        <w:t>Hlis</w:t>
      </w:r>
      <w:proofErr w:type="spellEnd"/>
      <w:r w:rsidRPr="002F7DE0">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2F7DE0">
        <w:rPr>
          <w:rFonts w:ascii="Arial" w:eastAsia="Arial" w:hAnsi="Arial" w:cs="Arial"/>
          <w:color w:val="675E35"/>
          <w:sz w:val="16"/>
          <w:szCs w:val="16"/>
        </w:rPr>
        <w:t>5</w:t>
      </w:r>
    </w:p>
    <w:p w14:paraId="1366982F" w14:textId="77777777" w:rsidR="00BF3E5F" w:rsidRDefault="00BF3E5F">
      <w:pPr>
        <w:sectPr w:rsidR="00BF3E5F">
          <w:type w:val="continuous"/>
          <w:pgSz w:w="12240" w:h="15840"/>
          <w:pgMar w:top="825" w:right="700" w:bottom="0" w:left="840" w:header="0" w:footer="0" w:gutter="0"/>
          <w:cols w:space="720" w:equalWidth="0">
            <w:col w:w="10700"/>
          </w:cols>
        </w:sectPr>
      </w:pPr>
    </w:p>
    <w:p w14:paraId="61E8FD5E" w14:textId="77777777" w:rsidR="00BF3E5F" w:rsidRPr="00C453BD" w:rsidRDefault="00F2670D">
      <w:pPr>
        <w:ind w:left="60"/>
        <w:rPr>
          <w:rPrChange w:id="5080" w:author="Kaxiong" w:date="2021-06-11T23:43:00Z">
            <w:rPr>
              <w:sz w:val="16"/>
              <w:szCs w:val="16"/>
            </w:rPr>
          </w:rPrChange>
        </w:rPr>
      </w:pPr>
      <w:bookmarkStart w:id="5081" w:name="page31"/>
      <w:bookmarkEnd w:id="5081"/>
      <w:r w:rsidRPr="00C453BD">
        <w:rPr>
          <w:rFonts w:ascii="Arial" w:eastAsia="Arial" w:hAnsi="Arial" w:cs="Arial"/>
          <w:noProof/>
          <w:color w:val="649DA9"/>
          <w:rPrChange w:id="5082" w:author="Kaxiong" w:date="2021-06-11T23:43:00Z">
            <w:rPr>
              <w:rFonts w:ascii="Arial" w:eastAsia="Arial" w:hAnsi="Arial" w:cs="Arial"/>
              <w:noProof/>
              <w:color w:val="649DA9"/>
              <w:sz w:val="16"/>
              <w:szCs w:val="16"/>
            </w:rPr>
          </w:rPrChange>
        </w:rPr>
        <w:lastRenderedPageBreak/>
        <mc:AlternateContent>
          <mc:Choice Requires="wps">
            <w:drawing>
              <wp:anchor distT="0" distB="0" distL="114300" distR="114300" simplePos="0" relativeHeight="251653120" behindDoc="1" locked="0" layoutInCell="0" allowOverlap="1" wp14:anchorId="53FC55E5" wp14:editId="3F4AAC1D">
                <wp:simplePos x="0" y="0"/>
                <wp:positionH relativeFrom="page">
                  <wp:posOffset>0</wp:posOffset>
                </wp:positionH>
                <wp:positionV relativeFrom="page">
                  <wp:posOffset>0</wp:posOffset>
                </wp:positionV>
                <wp:extent cx="1955800" cy="51562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744E4FA8" id="Shape 38" o:spid="_x0000_s1026" style="position:absolute;margin-left:0;margin-top:0;width:154pt;height:40.6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" o:allowincell="f" fillcolor="#def2f0" stroked="f">
                <w10:wrap anchorx="page" anchory="page"/>
              </v:rect>
            </w:pict>
          </mc:Fallback>
        </mc:AlternateContent>
      </w:r>
      <w:proofErr w:type="spellStart"/>
      <w:r w:rsidRPr="00C453BD">
        <w:rPr>
          <w:rFonts w:ascii="Arial" w:eastAsia="Arial" w:hAnsi="Arial" w:cs="Arial"/>
          <w:color w:val="649DA9"/>
          <w:rPrChange w:id="5083" w:author="Kaxiong" w:date="2021-06-11T23:43:00Z">
            <w:rPr>
              <w:rFonts w:ascii="Arial" w:eastAsia="Arial" w:hAnsi="Arial" w:cs="Arial"/>
              <w:color w:val="649DA9"/>
              <w:sz w:val="16"/>
              <w:szCs w:val="16"/>
            </w:rPr>
          </w:rPrChange>
        </w:rPr>
        <w:t>Daim</w:t>
      </w:r>
      <w:proofErr w:type="spellEnd"/>
      <w:r w:rsidRPr="00C453BD">
        <w:rPr>
          <w:rFonts w:ascii="Arial" w:eastAsia="Arial" w:hAnsi="Arial" w:cs="Arial"/>
          <w:color w:val="649DA9"/>
          <w:rPrChange w:id="5084" w:author="Kaxiong" w:date="2021-06-11T23:43:00Z">
            <w:rPr>
              <w:rFonts w:ascii="Arial" w:eastAsia="Arial" w:hAnsi="Arial" w:cs="Arial"/>
              <w:color w:val="649DA9"/>
              <w:sz w:val="16"/>
              <w:szCs w:val="16"/>
            </w:rPr>
          </w:rPrChange>
        </w:rPr>
        <w:t xml:space="preserve"> </w:t>
      </w:r>
      <w:proofErr w:type="spellStart"/>
      <w:r w:rsidRPr="00C453BD">
        <w:rPr>
          <w:rFonts w:ascii="Arial" w:eastAsia="Arial" w:hAnsi="Arial" w:cs="Arial"/>
          <w:color w:val="649DA9"/>
          <w:rPrChange w:id="5085" w:author="Kaxiong" w:date="2021-06-11T23:43:00Z">
            <w:rPr>
              <w:rFonts w:ascii="Arial" w:eastAsia="Arial" w:hAnsi="Arial" w:cs="Arial"/>
              <w:color w:val="649DA9"/>
              <w:sz w:val="16"/>
              <w:szCs w:val="16"/>
            </w:rPr>
          </w:rPrChange>
        </w:rPr>
        <w:t>Ntawv</w:t>
      </w:r>
      <w:proofErr w:type="spellEnd"/>
      <w:r w:rsidRPr="00C453BD">
        <w:rPr>
          <w:rFonts w:ascii="Arial" w:eastAsia="Arial" w:hAnsi="Arial" w:cs="Arial"/>
          <w:color w:val="649DA9"/>
          <w:rPrChange w:id="5086" w:author="Kaxiong" w:date="2021-06-11T23:43:00Z">
            <w:rPr>
              <w:rFonts w:ascii="Arial" w:eastAsia="Arial" w:hAnsi="Arial" w:cs="Arial"/>
              <w:color w:val="649DA9"/>
              <w:sz w:val="16"/>
              <w:szCs w:val="16"/>
            </w:rPr>
          </w:rPrChange>
        </w:rPr>
        <w:t xml:space="preserve"> </w:t>
      </w:r>
      <w:proofErr w:type="spellStart"/>
      <w:r w:rsidRPr="00C453BD">
        <w:rPr>
          <w:rFonts w:ascii="Arial" w:eastAsia="Arial" w:hAnsi="Arial" w:cs="Arial"/>
          <w:color w:val="649DA9"/>
          <w:rPrChange w:id="5087" w:author="Kaxiong" w:date="2021-06-11T23:43:00Z">
            <w:rPr>
              <w:rFonts w:ascii="Arial" w:eastAsia="Arial" w:hAnsi="Arial" w:cs="Arial"/>
              <w:color w:val="649DA9"/>
              <w:sz w:val="16"/>
              <w:szCs w:val="16"/>
            </w:rPr>
          </w:rPrChange>
        </w:rPr>
        <w:t>Ntxiv</w:t>
      </w:r>
      <w:proofErr w:type="spellEnd"/>
    </w:p>
    <w:p w14:paraId="424CE520"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21220FB6" wp14:editId="71E55F94">
                <wp:simplePos x="0" y="0"/>
                <wp:positionH relativeFrom="column">
                  <wp:posOffset>-76835</wp:posOffset>
                </wp:positionH>
                <wp:positionV relativeFrom="paragraph">
                  <wp:posOffset>334645</wp:posOffset>
                </wp:positionV>
                <wp:extent cx="6858635" cy="66675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66750"/>
                        </a:xfrm>
                        <a:prstGeom prst="rect">
                          <a:avLst/>
                        </a:prstGeom>
                        <a:solidFill>
                          <a:srgbClr val="DEF2F0"/>
                        </a:solidFill>
                      </wps:spPr>
                      <wps:bodyPr/>
                    </wps:wsp>
                  </a:graphicData>
                </a:graphic>
              </wp:anchor>
            </w:drawing>
          </mc:Choice>
          <mc:Fallback>
            <w:pict>
              <v:rect w14:anchorId="60A740B0" id="Shape 39" o:spid="_x0000_s1026" style="position:absolute;margin-left:-6.05pt;margin-top:26.35pt;width:540.05pt;height:52.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" o:allowincell="f" fillcolor="#def2f0" stroked="f"/>
            </w:pict>
          </mc:Fallback>
        </mc:AlternateContent>
      </w:r>
    </w:p>
    <w:p w14:paraId="1AFEDEA2" w14:textId="77777777" w:rsidR="00BF3E5F" w:rsidRDefault="00BF3E5F">
      <w:pPr>
        <w:spacing w:line="200" w:lineRule="exact"/>
        <w:rPr>
          <w:sz w:val="20"/>
          <w:szCs w:val="20"/>
        </w:rPr>
      </w:pPr>
    </w:p>
    <w:p w14:paraId="3EAFB6CE" w14:textId="77777777" w:rsidR="00BF3E5F" w:rsidRDefault="00BF3E5F">
      <w:pPr>
        <w:spacing w:line="200" w:lineRule="exact"/>
        <w:rPr>
          <w:sz w:val="20"/>
          <w:szCs w:val="20"/>
        </w:rPr>
      </w:pPr>
    </w:p>
    <w:p w14:paraId="7604E163" w14:textId="77777777" w:rsidR="00BF3E5F" w:rsidRDefault="00BF3E5F">
      <w:pPr>
        <w:spacing w:line="359" w:lineRule="exact"/>
        <w:rPr>
          <w:sz w:val="20"/>
          <w:szCs w:val="20"/>
        </w:rPr>
      </w:pPr>
    </w:p>
    <w:p w14:paraId="34478A07" w14:textId="640EED6F" w:rsidR="00BF3E5F" w:rsidRPr="00B53327" w:rsidRDefault="00F2670D">
      <w:pPr>
        <w:spacing w:line="389" w:lineRule="auto"/>
        <w:ind w:left="460" w:right="760" w:hanging="73"/>
        <w:rPr>
          <w:sz w:val="20"/>
          <w:szCs w:val="20"/>
        </w:rPr>
      </w:pPr>
      <w:r w:rsidRPr="00B53327">
        <w:rPr>
          <w:rFonts w:ascii="Arial" w:eastAsia="Arial" w:hAnsi="Arial" w:cs="Arial"/>
          <w:color w:val="649DA9"/>
          <w:sz w:val="23"/>
          <w:szCs w:val="23"/>
        </w:rPr>
        <w:t>Siv cov “</w:t>
      </w:r>
      <w:proofErr w:type="spellStart"/>
      <w:r w:rsidRPr="00B53327">
        <w:rPr>
          <w:rFonts w:ascii="Arial" w:eastAsia="Arial" w:hAnsi="Arial" w:cs="Arial"/>
          <w:color w:val="649DA9"/>
          <w:sz w:val="23"/>
          <w:szCs w:val="23"/>
        </w:rPr>
        <w:t>khoom</w:t>
      </w:r>
      <w:proofErr w:type="spellEnd"/>
      <w:ins w:id="5088" w:author="Kaxiong" w:date="2021-06-11T19:15:00Z">
        <w:r w:rsidR="00D60C1C">
          <w:rPr>
            <w:rFonts w:ascii="Arial" w:eastAsia="Arial" w:hAnsi="Arial" w:cs="Arial"/>
            <w:color w:val="649DA9"/>
            <w:sz w:val="23"/>
            <w:szCs w:val="23"/>
          </w:rPr>
          <w:t xml:space="preserve"> </w:t>
        </w:r>
        <w:proofErr w:type="spellStart"/>
        <w:r w:rsidR="00D60C1C">
          <w:rPr>
            <w:rFonts w:ascii="Arial" w:eastAsia="Arial" w:hAnsi="Arial" w:cs="Arial"/>
            <w:color w:val="649DA9"/>
            <w:sz w:val="23"/>
            <w:szCs w:val="23"/>
          </w:rPr>
          <w:t>tsim</w:t>
        </w:r>
        <w:proofErr w:type="spellEnd"/>
        <w:r w:rsidR="00D60C1C">
          <w:rPr>
            <w:rFonts w:ascii="Arial" w:eastAsia="Arial" w:hAnsi="Arial" w:cs="Arial"/>
            <w:color w:val="649DA9"/>
            <w:sz w:val="23"/>
            <w:szCs w:val="23"/>
          </w:rPr>
          <w:t xml:space="preserve"> </w:t>
        </w:r>
        <w:proofErr w:type="spellStart"/>
        <w:r w:rsidR="00D60C1C">
          <w:rPr>
            <w:rFonts w:ascii="Arial" w:eastAsia="Arial" w:hAnsi="Arial" w:cs="Arial"/>
            <w:color w:val="649DA9"/>
            <w:sz w:val="23"/>
            <w:szCs w:val="23"/>
          </w:rPr>
          <w:t>tawm</w:t>
        </w:r>
      </w:ins>
      <w:proofErr w:type="spellEnd"/>
      <w:r w:rsidRPr="00B53327">
        <w:rPr>
          <w:rFonts w:ascii="Arial" w:eastAsia="Arial" w:hAnsi="Arial" w:cs="Arial"/>
          <w:color w:val="649DA9"/>
          <w:sz w:val="23"/>
          <w:szCs w:val="23"/>
        </w:rPr>
        <w:t xml:space="preserve">” cov </w:t>
      </w:r>
      <w:proofErr w:type="spellStart"/>
      <w:r w:rsidRPr="00B53327">
        <w:rPr>
          <w:rFonts w:ascii="Arial" w:eastAsia="Arial" w:hAnsi="Arial" w:cs="Arial"/>
          <w:color w:val="649DA9"/>
          <w:sz w:val="23"/>
          <w:szCs w:val="23"/>
        </w:rPr>
        <w:t>ntsiab</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lus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thiab</w:t>
      </w:r>
      <w:proofErr w:type="spellEnd"/>
      <w:r w:rsidRPr="00B53327">
        <w:rPr>
          <w:rFonts w:ascii="Arial" w:eastAsia="Arial" w:hAnsi="Arial" w:cs="Arial"/>
          <w:color w:val="649DA9"/>
          <w:sz w:val="23"/>
          <w:szCs w:val="23"/>
        </w:rPr>
        <w:t xml:space="preserve"> cov </w:t>
      </w:r>
      <w:proofErr w:type="spellStart"/>
      <w:r w:rsidRPr="00B53327">
        <w:rPr>
          <w:rFonts w:ascii="Arial" w:eastAsia="Arial" w:hAnsi="Arial" w:cs="Arial"/>
          <w:color w:val="649DA9"/>
          <w:sz w:val="23"/>
          <w:szCs w:val="23"/>
        </w:rPr>
        <w:t>npe</w:t>
      </w:r>
      <w:proofErr w:type="spellEnd"/>
      <w:r w:rsidRPr="00B53327">
        <w:rPr>
          <w:rFonts w:ascii="Arial" w:eastAsia="Arial" w:hAnsi="Arial" w:cs="Arial"/>
          <w:color w:val="649DA9"/>
          <w:sz w:val="23"/>
          <w:szCs w:val="23"/>
        </w:rPr>
        <w:t xml:space="preserve"> los </w:t>
      </w:r>
      <w:proofErr w:type="spellStart"/>
      <w:r w:rsidRPr="00B53327">
        <w:rPr>
          <w:rFonts w:ascii="Arial" w:eastAsia="Arial" w:hAnsi="Arial" w:cs="Arial"/>
          <w:color w:val="649DA9"/>
          <w:sz w:val="23"/>
          <w:szCs w:val="23"/>
        </w:rPr>
        <w:t>txiav</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txim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siab</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seb</w:t>
      </w:r>
      <w:proofErr w:type="spellEnd"/>
      <w:r w:rsidRPr="00B53327">
        <w:rPr>
          <w:rFonts w:ascii="Arial" w:eastAsia="Arial" w:hAnsi="Arial" w:cs="Arial"/>
          <w:color w:val="649DA9"/>
          <w:sz w:val="23"/>
          <w:szCs w:val="23"/>
        </w:rPr>
        <w:t xml:space="preserve"> cov </w:t>
      </w:r>
      <w:proofErr w:type="spellStart"/>
      <w:r w:rsidRPr="00B53327">
        <w:rPr>
          <w:rFonts w:ascii="Arial" w:eastAsia="Arial" w:hAnsi="Arial" w:cs="Arial"/>
          <w:color w:val="649DA9"/>
          <w:sz w:val="23"/>
          <w:szCs w:val="23"/>
        </w:rPr>
        <w:t>khoom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koj</w:t>
      </w:r>
      <w:proofErr w:type="spellEnd"/>
      <w:r w:rsidRPr="00B53327">
        <w:rPr>
          <w:rFonts w:ascii="Arial" w:eastAsia="Arial" w:hAnsi="Arial" w:cs="Arial"/>
          <w:color w:val="649DA9"/>
          <w:sz w:val="23"/>
          <w:szCs w:val="23"/>
        </w:rPr>
        <w:t xml:space="preserve"> cog </w:t>
      </w:r>
      <w:proofErr w:type="spellStart"/>
      <w:r w:rsidRPr="00B53327">
        <w:rPr>
          <w:rFonts w:ascii="Arial" w:eastAsia="Arial" w:hAnsi="Arial" w:cs="Arial"/>
          <w:color w:val="649DA9"/>
          <w:sz w:val="23"/>
          <w:szCs w:val="23"/>
        </w:rPr>
        <w:t>puas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yog</w:t>
      </w:r>
      <w:proofErr w:type="spellEnd"/>
      <w:r w:rsidRPr="00B53327">
        <w:rPr>
          <w:rFonts w:ascii="Arial" w:eastAsia="Arial" w:hAnsi="Arial" w:cs="Arial"/>
          <w:color w:val="649DA9"/>
          <w:sz w:val="23"/>
          <w:szCs w:val="23"/>
        </w:rPr>
        <w:t xml:space="preserve"> “</w:t>
      </w:r>
      <w:proofErr w:type="spellStart"/>
      <w:ins w:id="5089" w:author="Kaxiong" w:date="2021-06-11T19:11:00Z">
        <w:r w:rsidR="00D60C1C">
          <w:rPr>
            <w:rFonts w:ascii="Arial" w:eastAsia="Arial" w:hAnsi="Arial" w:cs="Arial"/>
            <w:color w:val="649DA9"/>
            <w:sz w:val="23"/>
            <w:szCs w:val="23"/>
          </w:rPr>
          <w:t>ib</w:t>
        </w:r>
        <w:proofErr w:type="spellEnd"/>
        <w:r w:rsidR="00D60C1C">
          <w:rPr>
            <w:rFonts w:ascii="Arial" w:eastAsia="Arial" w:hAnsi="Arial" w:cs="Arial"/>
            <w:color w:val="649DA9"/>
            <w:sz w:val="23"/>
            <w:szCs w:val="23"/>
          </w:rPr>
          <w:t xml:space="preserve"> </w:t>
        </w:r>
        <w:proofErr w:type="spellStart"/>
        <w:r w:rsidR="00D60C1C">
          <w:rPr>
            <w:rFonts w:ascii="Arial" w:eastAsia="Arial" w:hAnsi="Arial" w:cs="Arial"/>
            <w:color w:val="649DA9"/>
            <w:sz w:val="23"/>
            <w:szCs w:val="23"/>
          </w:rPr>
          <w:t>txwm</w:t>
        </w:r>
      </w:ins>
      <w:proofErr w:type="spellEnd"/>
      <w:del w:id="5090" w:author="Kaxiong" w:date="2021-06-11T19:11:00Z">
        <w:r w:rsidRPr="00B53327" w:rsidDel="00D60C1C">
          <w:rPr>
            <w:rFonts w:ascii="Arial" w:eastAsia="Arial" w:hAnsi="Arial" w:cs="Arial"/>
            <w:color w:val="649DA9"/>
            <w:sz w:val="23"/>
            <w:szCs w:val="23"/>
          </w:rPr>
          <w:delText xml:space="preserve">feem ntau </w:delText>
        </w:r>
        <w:r w:rsidR="00FC29DB" w:rsidDel="00D60C1C">
          <w:rPr>
            <w:rFonts w:ascii="Arial" w:eastAsia="Arial" w:hAnsi="Arial" w:cs="Arial"/>
            <w:color w:val="649DA9"/>
            <w:sz w:val="23"/>
            <w:szCs w:val="23"/>
          </w:rPr>
          <w:delText>yog</w:delText>
        </w:r>
      </w:del>
      <w:r w:rsidR="00FC29DB">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noj</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nyoos</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thiab</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yuav</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tsum</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ua</w:t>
      </w:r>
      <w:proofErr w:type="spellEnd"/>
      <w:r w:rsidRPr="00B53327">
        <w:rPr>
          <w:rFonts w:ascii="Arial" w:eastAsia="Arial" w:hAnsi="Arial" w:cs="Arial"/>
          <w:color w:val="649DA9"/>
          <w:sz w:val="23"/>
          <w:szCs w:val="23"/>
        </w:rPr>
        <w:t xml:space="preserve"> </w:t>
      </w:r>
      <w:proofErr w:type="spellStart"/>
      <w:r w:rsidRPr="00B53327">
        <w:rPr>
          <w:rFonts w:ascii="Arial" w:eastAsia="Arial" w:hAnsi="Arial" w:cs="Arial"/>
          <w:color w:val="649DA9"/>
          <w:sz w:val="23"/>
          <w:szCs w:val="23"/>
        </w:rPr>
        <w:t>raws</w:t>
      </w:r>
      <w:proofErr w:type="spellEnd"/>
      <w:r w:rsidRPr="00B53327">
        <w:rPr>
          <w:rFonts w:ascii="Arial" w:eastAsia="Arial" w:hAnsi="Arial" w:cs="Arial"/>
          <w:color w:val="649DA9"/>
          <w:sz w:val="23"/>
          <w:szCs w:val="23"/>
        </w:rPr>
        <w:t xml:space="preserve"> </w:t>
      </w:r>
      <w:proofErr w:type="spellStart"/>
      <w:ins w:id="5091" w:author="Kaxiong" w:date="2021-06-11T19:11:00Z">
        <w:r w:rsidR="00D60C1C">
          <w:rPr>
            <w:rFonts w:ascii="Arial" w:eastAsia="Arial" w:hAnsi="Arial" w:cs="Arial"/>
            <w:color w:val="649DA9"/>
            <w:sz w:val="23"/>
            <w:szCs w:val="23"/>
          </w:rPr>
          <w:t>Txoj</w:t>
        </w:r>
      </w:ins>
      <w:proofErr w:type="spellEnd"/>
      <w:del w:id="5092" w:author="Kaxiong" w:date="2021-06-11T19:11:00Z">
        <w:r w:rsidRPr="00B53327" w:rsidDel="00D60C1C">
          <w:rPr>
            <w:rFonts w:ascii="Arial" w:eastAsia="Arial" w:hAnsi="Arial" w:cs="Arial"/>
            <w:color w:val="649DA9"/>
            <w:sz w:val="23"/>
            <w:szCs w:val="23"/>
          </w:rPr>
          <w:delText>Cov</w:delText>
        </w:r>
        <w:r w:rsidR="00FC29DB" w:rsidDel="00D60C1C">
          <w:rPr>
            <w:rFonts w:ascii="Arial" w:eastAsia="Arial" w:hAnsi="Arial" w:cs="Arial"/>
            <w:color w:val="649DA9"/>
            <w:sz w:val="23"/>
            <w:szCs w:val="23"/>
          </w:rPr>
          <w:delText xml:space="preserve"> kev</w:delText>
        </w:r>
      </w:del>
      <w:r w:rsidRPr="00B53327">
        <w:rPr>
          <w:rFonts w:ascii="Arial" w:eastAsia="Arial" w:hAnsi="Arial" w:cs="Arial"/>
          <w:color w:val="649DA9"/>
          <w:sz w:val="23"/>
          <w:szCs w:val="23"/>
        </w:rPr>
        <w:t xml:space="preserve"> Cai</w:t>
      </w:r>
      <w:ins w:id="5093" w:author="Kaxiong" w:date="2021-06-11T19:11:00Z">
        <w:r w:rsidR="00D60C1C">
          <w:rPr>
            <w:rFonts w:ascii="Arial" w:eastAsia="Arial" w:hAnsi="Arial" w:cs="Arial"/>
            <w:color w:val="649DA9"/>
            <w:sz w:val="23"/>
            <w:szCs w:val="23"/>
          </w:rPr>
          <w:t xml:space="preserve"> </w:t>
        </w:r>
        <w:proofErr w:type="spellStart"/>
        <w:r w:rsidR="00D60C1C">
          <w:rPr>
            <w:rFonts w:ascii="Arial" w:eastAsia="Arial" w:hAnsi="Arial" w:cs="Arial"/>
            <w:color w:val="649DA9"/>
            <w:sz w:val="23"/>
            <w:szCs w:val="23"/>
          </w:rPr>
          <w:t>Tsim</w:t>
        </w:r>
        <w:proofErr w:type="spellEnd"/>
        <w:r w:rsidR="00D60C1C">
          <w:rPr>
            <w:rFonts w:ascii="Arial" w:eastAsia="Arial" w:hAnsi="Arial" w:cs="Arial"/>
            <w:color w:val="649DA9"/>
            <w:sz w:val="23"/>
            <w:szCs w:val="23"/>
          </w:rPr>
          <w:t xml:space="preserve"> </w:t>
        </w:r>
        <w:proofErr w:type="spellStart"/>
        <w:r w:rsidR="00D60C1C">
          <w:rPr>
            <w:rFonts w:ascii="Arial" w:eastAsia="Arial" w:hAnsi="Arial" w:cs="Arial"/>
            <w:color w:val="649DA9"/>
            <w:sz w:val="23"/>
            <w:szCs w:val="23"/>
          </w:rPr>
          <w:t>Khoom</w:t>
        </w:r>
      </w:ins>
      <w:proofErr w:type="spellEnd"/>
    </w:p>
    <w:p w14:paraId="3786FA25"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44A31008" wp14:editId="1F65DE1F">
                <wp:simplePos x="0" y="0"/>
                <wp:positionH relativeFrom="column">
                  <wp:posOffset>-75565</wp:posOffset>
                </wp:positionH>
                <wp:positionV relativeFrom="paragraph">
                  <wp:posOffset>102235</wp:posOffset>
                </wp:positionV>
                <wp:extent cx="6858635" cy="722312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223125"/>
                        </a:xfrm>
                        <a:prstGeom prst="rect">
                          <a:avLst/>
                        </a:prstGeom>
                        <a:solidFill>
                          <a:srgbClr val="A8DDD8"/>
                        </a:solidFill>
                      </wps:spPr>
                      <wps:bodyPr/>
                    </wps:wsp>
                  </a:graphicData>
                </a:graphic>
              </wp:anchor>
            </w:drawing>
          </mc:Choice>
          <mc:Fallback>
            <w:pict>
              <v:rect w14:anchorId="0D31EB00" id="Shape 40" o:spid="_x0000_s1026" style="position:absolute;margin-left:-5.95pt;margin-top:8.05pt;width:540.05pt;height:568.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" o:allowincell="f" fillcolor="#a8ddd8" stroked="f"/>
            </w:pict>
          </mc:Fallback>
        </mc:AlternateContent>
      </w:r>
    </w:p>
    <w:p w14:paraId="503741D8" w14:textId="77777777" w:rsidR="00BF3E5F" w:rsidRDefault="00BF3E5F">
      <w:pPr>
        <w:spacing w:line="358" w:lineRule="exact"/>
        <w:rPr>
          <w:sz w:val="20"/>
          <w:szCs w:val="20"/>
        </w:rPr>
      </w:pPr>
    </w:p>
    <w:p w14:paraId="787F6EFC" w14:textId="449E7BCC" w:rsidR="00BF3E5F" w:rsidDel="00D60C1C" w:rsidRDefault="00F2670D" w:rsidP="00272DFE">
      <w:pPr>
        <w:spacing w:line="397" w:lineRule="auto"/>
        <w:ind w:right="180"/>
        <w:jc w:val="both"/>
        <w:rPr>
          <w:del w:id="5094" w:author="Kaxiong" w:date="2021-06-11T19:15:00Z"/>
          <w:rFonts w:ascii="Arial" w:eastAsia="Arial" w:hAnsi="Arial" w:cs="Arial"/>
          <w:i/>
          <w:iCs/>
          <w:color w:val="494645"/>
          <w:sz w:val="15"/>
          <w:szCs w:val="15"/>
        </w:rPr>
      </w:pPr>
      <w:proofErr w:type="spellStart"/>
      <w:r w:rsidRPr="003657C6">
        <w:rPr>
          <w:rFonts w:ascii="Arial" w:eastAsia="Arial" w:hAnsi="Arial" w:cs="Arial"/>
          <w:i/>
          <w:iCs/>
          <w:color w:val="494645"/>
          <w:sz w:val="15"/>
          <w:szCs w:val="15"/>
        </w:rPr>
        <w:t>Hauv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qab</w:t>
      </w:r>
      <w:proofErr w:type="spellEnd"/>
      <w:r w:rsidRPr="003657C6">
        <w:rPr>
          <w:rFonts w:ascii="Arial" w:eastAsia="Arial" w:hAnsi="Arial" w:cs="Arial"/>
          <w:i/>
          <w:iCs/>
          <w:color w:val="494645"/>
          <w:sz w:val="15"/>
          <w:szCs w:val="15"/>
        </w:rPr>
        <w:t xml:space="preserve"> no </w:t>
      </w:r>
      <w:proofErr w:type="spellStart"/>
      <w:r w:rsidRPr="003657C6">
        <w:rPr>
          <w:rFonts w:ascii="Arial" w:eastAsia="Arial" w:hAnsi="Arial" w:cs="Arial"/>
          <w:i/>
          <w:iCs/>
          <w:color w:val="494645"/>
          <w:sz w:val="15"/>
          <w:szCs w:val="15"/>
        </w:rPr>
        <w:t>yog</w:t>
      </w:r>
      <w:proofErr w:type="spellEnd"/>
      <w:r w:rsidRPr="003657C6">
        <w:rPr>
          <w:rFonts w:ascii="Arial" w:eastAsia="Arial" w:hAnsi="Arial" w:cs="Arial"/>
          <w:i/>
          <w:iCs/>
          <w:color w:val="494645"/>
          <w:sz w:val="15"/>
          <w:szCs w:val="15"/>
        </w:rPr>
        <w:t xml:space="preserve"> cov </w:t>
      </w:r>
      <w:proofErr w:type="spellStart"/>
      <w:ins w:id="5095" w:author="Kaxiong" w:date="2021-06-11T19:12:00Z">
        <w:r w:rsidR="00D60C1C">
          <w:rPr>
            <w:rFonts w:ascii="Arial" w:eastAsia="Arial" w:hAnsi="Arial" w:cs="Arial"/>
            <w:i/>
            <w:iCs/>
            <w:color w:val="494645"/>
            <w:sz w:val="15"/>
            <w:szCs w:val="15"/>
          </w:rPr>
          <w:t>ntsiab</w:t>
        </w:r>
        <w:proofErr w:type="spellEnd"/>
        <w:r w:rsidR="00D60C1C">
          <w:rPr>
            <w:rFonts w:ascii="Arial" w:eastAsia="Arial" w:hAnsi="Arial" w:cs="Arial"/>
            <w:i/>
            <w:iCs/>
            <w:color w:val="494645"/>
            <w:sz w:val="15"/>
            <w:szCs w:val="15"/>
          </w:rPr>
          <w:t xml:space="preserve"> </w:t>
        </w:r>
      </w:ins>
      <w:proofErr w:type="spellStart"/>
      <w:r w:rsidRPr="003657C6">
        <w:rPr>
          <w:rFonts w:ascii="Arial" w:eastAsia="Arial" w:hAnsi="Arial" w:cs="Arial"/>
          <w:i/>
          <w:iCs/>
          <w:color w:val="494645"/>
          <w:sz w:val="15"/>
          <w:szCs w:val="15"/>
        </w:rPr>
        <w:t>lus</w:t>
      </w:r>
      <w:proofErr w:type="spellEnd"/>
      <w:r w:rsidRPr="003657C6">
        <w:rPr>
          <w:rFonts w:ascii="Arial" w:eastAsia="Arial" w:hAnsi="Arial" w:cs="Arial"/>
          <w:i/>
          <w:iCs/>
          <w:color w:val="494645"/>
          <w:sz w:val="15"/>
          <w:szCs w:val="15"/>
        </w:rPr>
        <w:t xml:space="preserve"> </w:t>
      </w:r>
      <w:del w:id="5096" w:author="Kaxiong" w:date="2021-06-11T19:12:00Z">
        <w:r w:rsidRPr="003657C6" w:rsidDel="00D60C1C">
          <w:rPr>
            <w:rFonts w:ascii="Arial" w:eastAsia="Arial" w:hAnsi="Arial" w:cs="Arial"/>
            <w:i/>
            <w:iCs/>
            <w:color w:val="494645"/>
            <w:sz w:val="15"/>
            <w:szCs w:val="15"/>
          </w:rPr>
          <w:delText>txhai</w:delText>
        </w:r>
      </w:del>
      <w:del w:id="5097" w:author="Kaxiong" w:date="2021-06-11T19:13:00Z">
        <w:r w:rsidRPr="003657C6" w:rsidDel="00D60C1C">
          <w:rPr>
            <w:rFonts w:ascii="Arial" w:eastAsia="Arial" w:hAnsi="Arial" w:cs="Arial"/>
            <w:i/>
            <w:iCs/>
            <w:color w:val="494645"/>
            <w:sz w:val="15"/>
            <w:szCs w:val="15"/>
          </w:rPr>
          <w:delText xml:space="preserve">s ntawm </w:delText>
        </w:r>
      </w:del>
      <w:r w:rsidRPr="003657C6">
        <w:rPr>
          <w:rFonts w:ascii="Arial" w:eastAsia="Arial" w:hAnsi="Arial" w:cs="Arial"/>
          <w:i/>
          <w:iCs/>
          <w:color w:val="494645"/>
          <w:sz w:val="15"/>
          <w:szCs w:val="15"/>
        </w:rPr>
        <w:t>"</w:t>
      </w:r>
      <w:proofErr w:type="spellStart"/>
      <w:del w:id="5098" w:author="Kaxiong" w:date="2021-06-11T19:15:00Z">
        <w:r w:rsidR="003657C6" w:rsidDel="00D60C1C">
          <w:rPr>
            <w:rFonts w:ascii="Arial" w:eastAsia="Arial" w:hAnsi="Arial" w:cs="Arial"/>
            <w:i/>
            <w:iCs/>
            <w:color w:val="494645"/>
            <w:sz w:val="15"/>
            <w:szCs w:val="15"/>
          </w:rPr>
          <w:delText xml:space="preserve">cov </w:delText>
        </w:r>
      </w:del>
      <w:r w:rsidR="003657C6">
        <w:rPr>
          <w:rFonts w:ascii="Arial" w:eastAsia="Arial" w:hAnsi="Arial" w:cs="Arial"/>
          <w:i/>
          <w:iCs/>
          <w:color w:val="494645"/>
          <w:sz w:val="15"/>
          <w:szCs w:val="15"/>
        </w:rPr>
        <w:t>khoom</w:t>
      </w:r>
      <w:proofErr w:type="spellEnd"/>
      <w:ins w:id="5099" w:author="Kaxiong" w:date="2021-06-11T19:15:00Z">
        <w:r w:rsidR="00D60C1C">
          <w:rPr>
            <w:rFonts w:ascii="Arial" w:eastAsia="Arial" w:hAnsi="Arial" w:cs="Arial"/>
            <w:i/>
            <w:iCs/>
            <w:color w:val="494645"/>
            <w:sz w:val="15"/>
            <w:szCs w:val="15"/>
          </w:rPr>
          <w:t xml:space="preserve"> </w:t>
        </w:r>
        <w:proofErr w:type="spellStart"/>
        <w:r w:rsidR="00D60C1C">
          <w:rPr>
            <w:rFonts w:ascii="Arial" w:eastAsia="Arial" w:hAnsi="Arial" w:cs="Arial"/>
            <w:i/>
            <w:iCs/>
            <w:color w:val="494645"/>
            <w:sz w:val="15"/>
            <w:szCs w:val="15"/>
          </w:rPr>
          <w:t>tsim</w:t>
        </w:r>
        <w:proofErr w:type="spellEnd"/>
        <w:r w:rsidR="00D60C1C">
          <w:rPr>
            <w:rFonts w:ascii="Arial" w:eastAsia="Arial" w:hAnsi="Arial" w:cs="Arial"/>
            <w:i/>
            <w:iCs/>
            <w:color w:val="494645"/>
            <w:sz w:val="15"/>
            <w:szCs w:val="15"/>
          </w:rPr>
          <w:t xml:space="preserve"> </w:t>
        </w:r>
      </w:ins>
      <w:proofErr w:type="spellStart"/>
      <w:ins w:id="5100" w:author="Kaxiong" w:date="2021-06-11T19:16:00Z">
        <w:r w:rsidR="00D60C1C">
          <w:rPr>
            <w:rFonts w:ascii="Arial" w:eastAsia="Arial" w:hAnsi="Arial" w:cs="Arial"/>
            <w:i/>
            <w:iCs/>
            <w:color w:val="494645"/>
            <w:sz w:val="15"/>
            <w:szCs w:val="15"/>
          </w:rPr>
          <w:t>tawm</w:t>
        </w:r>
      </w:ins>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thiab</w:t>
      </w:r>
      <w:proofErr w:type="spellEnd"/>
      <w:r w:rsidRPr="003657C6">
        <w:rPr>
          <w:rFonts w:ascii="Arial" w:eastAsia="Arial" w:hAnsi="Arial" w:cs="Arial"/>
          <w:i/>
          <w:iCs/>
          <w:color w:val="494645"/>
          <w:sz w:val="15"/>
          <w:szCs w:val="15"/>
        </w:rPr>
        <w:t xml:space="preserve"> cov </w:t>
      </w:r>
      <w:proofErr w:type="spellStart"/>
      <w:r w:rsidRPr="003657C6">
        <w:rPr>
          <w:rFonts w:ascii="Arial" w:eastAsia="Arial" w:hAnsi="Arial" w:cs="Arial"/>
          <w:i/>
          <w:iCs/>
          <w:color w:val="494645"/>
          <w:sz w:val="15"/>
          <w:szCs w:val="15"/>
        </w:rPr>
        <w:t>npe</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teev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nyob</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hauv</w:t>
      </w:r>
      <w:proofErr w:type="spellEnd"/>
      <w:r w:rsidRPr="003657C6">
        <w:rPr>
          <w:rFonts w:ascii="Arial" w:eastAsia="Arial" w:hAnsi="Arial" w:cs="Arial"/>
          <w:i/>
          <w:iCs/>
          <w:color w:val="494645"/>
          <w:sz w:val="15"/>
          <w:szCs w:val="15"/>
        </w:rPr>
        <w:t xml:space="preserve"> </w:t>
      </w:r>
      <w:proofErr w:type="spellStart"/>
      <w:ins w:id="5101" w:author="Kaxiong" w:date="2021-06-11T19:13:00Z">
        <w:r w:rsidR="00D60C1C">
          <w:rPr>
            <w:rFonts w:ascii="Arial" w:eastAsia="Arial" w:hAnsi="Arial" w:cs="Arial"/>
            <w:i/>
            <w:iCs/>
            <w:color w:val="494645"/>
            <w:sz w:val="15"/>
            <w:szCs w:val="15"/>
          </w:rPr>
          <w:t>Txoj</w:t>
        </w:r>
        <w:proofErr w:type="spellEnd"/>
        <w:r w:rsidR="00D60C1C">
          <w:rPr>
            <w:rFonts w:ascii="Arial" w:eastAsia="Arial" w:hAnsi="Arial" w:cs="Arial"/>
            <w:i/>
            <w:iCs/>
            <w:color w:val="494645"/>
            <w:sz w:val="15"/>
            <w:szCs w:val="15"/>
          </w:rPr>
          <w:t xml:space="preserve"> </w:t>
        </w:r>
      </w:ins>
      <w:del w:id="5102" w:author="Kaxiong" w:date="2021-06-11T19:13:00Z">
        <w:r w:rsidRPr="003657C6" w:rsidDel="00D60C1C">
          <w:rPr>
            <w:rFonts w:ascii="Arial" w:eastAsia="Arial" w:hAnsi="Arial" w:cs="Arial"/>
            <w:i/>
            <w:iCs/>
            <w:color w:val="494645"/>
            <w:sz w:val="15"/>
            <w:szCs w:val="15"/>
          </w:rPr>
          <w:delText xml:space="preserve">Tsab </w:delText>
        </w:r>
      </w:del>
      <w:r w:rsidRPr="003657C6">
        <w:rPr>
          <w:rFonts w:ascii="Arial" w:eastAsia="Arial" w:hAnsi="Arial" w:cs="Arial"/>
          <w:i/>
          <w:iCs/>
          <w:color w:val="494645"/>
          <w:sz w:val="15"/>
          <w:szCs w:val="15"/>
        </w:rPr>
        <w:t xml:space="preserve">Cai </w:t>
      </w:r>
      <w:proofErr w:type="spellStart"/>
      <w:r w:rsidRPr="003657C6">
        <w:rPr>
          <w:rFonts w:ascii="Arial" w:eastAsia="Arial" w:hAnsi="Arial" w:cs="Arial"/>
          <w:i/>
          <w:iCs/>
          <w:color w:val="494645"/>
          <w:sz w:val="15"/>
          <w:szCs w:val="15"/>
        </w:rPr>
        <w:t>Tsim</w:t>
      </w:r>
      <w:proofErr w:type="spellEnd"/>
      <w:r w:rsidRPr="003657C6">
        <w:rPr>
          <w:rFonts w:ascii="Arial" w:eastAsia="Arial" w:hAnsi="Arial" w:cs="Arial"/>
          <w:i/>
          <w:iCs/>
          <w:color w:val="494645"/>
          <w:sz w:val="15"/>
          <w:szCs w:val="15"/>
        </w:rPr>
        <w:t xml:space="preserve"> </w:t>
      </w:r>
      <w:proofErr w:type="spellStart"/>
      <w:ins w:id="5103" w:author="Kaxiong" w:date="2021-06-11T19:13:00Z">
        <w:r w:rsidR="00D60C1C">
          <w:rPr>
            <w:rFonts w:ascii="Arial" w:eastAsia="Arial" w:hAnsi="Arial" w:cs="Arial"/>
            <w:i/>
            <w:iCs/>
            <w:color w:val="494645"/>
            <w:sz w:val="15"/>
            <w:szCs w:val="15"/>
          </w:rPr>
          <w:t>Khoom</w:t>
        </w:r>
      </w:ins>
      <w:proofErr w:type="spellEnd"/>
      <w:del w:id="5104" w:author="Kaxiong" w:date="2021-06-11T19:13:00Z">
        <w:r w:rsidRPr="003657C6" w:rsidDel="00D60C1C">
          <w:rPr>
            <w:rFonts w:ascii="Arial" w:eastAsia="Arial" w:hAnsi="Arial" w:cs="Arial"/>
            <w:i/>
            <w:iCs/>
            <w:color w:val="494645"/>
            <w:sz w:val="15"/>
            <w:szCs w:val="15"/>
          </w:rPr>
          <w:delText>Tawm</w:delText>
        </w:r>
      </w:del>
      <w:r w:rsidRPr="003657C6">
        <w:rPr>
          <w:rFonts w:ascii="Arial" w:eastAsia="Arial" w:hAnsi="Arial" w:cs="Arial"/>
          <w:i/>
          <w:iCs/>
          <w:color w:val="494645"/>
          <w:sz w:val="15"/>
          <w:szCs w:val="15"/>
        </w:rPr>
        <w:t xml:space="preserve"> los </w:t>
      </w:r>
      <w:proofErr w:type="spellStart"/>
      <w:r w:rsidRPr="003657C6">
        <w:rPr>
          <w:rFonts w:ascii="Arial" w:eastAsia="Arial" w:hAnsi="Arial" w:cs="Arial"/>
          <w:i/>
          <w:iCs/>
          <w:color w:val="494645"/>
          <w:sz w:val="15"/>
          <w:szCs w:val="15"/>
        </w:rPr>
        <w:t>pab</w:t>
      </w:r>
      <w:proofErr w:type="spellEnd"/>
      <w:r w:rsidRPr="003657C6">
        <w:rPr>
          <w:rFonts w:ascii="Arial" w:eastAsia="Arial" w:hAnsi="Arial" w:cs="Arial"/>
          <w:i/>
          <w:iCs/>
          <w:color w:val="494645"/>
          <w:sz w:val="15"/>
          <w:szCs w:val="15"/>
        </w:rPr>
        <w:t xml:space="preserve"> cov </w:t>
      </w:r>
      <w:proofErr w:type="spellStart"/>
      <w:r w:rsidRPr="003657C6">
        <w:rPr>
          <w:rFonts w:ascii="Arial" w:eastAsia="Arial" w:hAnsi="Arial" w:cs="Arial"/>
          <w:i/>
          <w:iCs/>
          <w:color w:val="494645"/>
          <w:sz w:val="15"/>
          <w:szCs w:val="15"/>
        </w:rPr>
        <w:t>neeg</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ua</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liaj</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ua</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teb</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txiav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txim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siab</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tias</w:t>
      </w:r>
      <w:proofErr w:type="spellEnd"/>
      <w:r w:rsidRPr="003657C6">
        <w:rPr>
          <w:rFonts w:ascii="Arial" w:eastAsia="Arial" w:hAnsi="Arial" w:cs="Arial"/>
          <w:i/>
          <w:iCs/>
          <w:color w:val="494645"/>
          <w:sz w:val="15"/>
          <w:szCs w:val="15"/>
        </w:rPr>
        <w:t xml:space="preserve"> cov </w:t>
      </w:r>
      <w:proofErr w:type="spellStart"/>
      <w:r w:rsidRPr="003657C6">
        <w:rPr>
          <w:rFonts w:ascii="Arial" w:eastAsia="Arial" w:hAnsi="Arial" w:cs="Arial"/>
          <w:i/>
          <w:iCs/>
          <w:color w:val="494645"/>
          <w:sz w:val="15"/>
          <w:szCs w:val="15"/>
        </w:rPr>
        <w:t>khoom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uas</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lawv</w:t>
      </w:r>
      <w:proofErr w:type="spellEnd"/>
      <w:r w:rsidRPr="003657C6">
        <w:rPr>
          <w:rFonts w:ascii="Arial" w:eastAsia="Arial" w:hAnsi="Arial" w:cs="Arial"/>
          <w:i/>
          <w:iCs/>
          <w:color w:val="494645"/>
          <w:sz w:val="15"/>
          <w:szCs w:val="15"/>
        </w:rPr>
        <w:t xml:space="preserve"> cog, </w:t>
      </w:r>
      <w:proofErr w:type="spellStart"/>
      <w:r w:rsidRPr="003657C6">
        <w:rPr>
          <w:rFonts w:ascii="Arial" w:eastAsia="Arial" w:hAnsi="Arial" w:cs="Arial"/>
          <w:i/>
          <w:iCs/>
          <w:color w:val="494645"/>
          <w:sz w:val="15"/>
          <w:szCs w:val="15"/>
        </w:rPr>
        <w:t>sau</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ntim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khoom</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thiab</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tuav</w:t>
      </w:r>
      <w:proofErr w:type="spellEnd"/>
      <w:r w:rsidRPr="003657C6">
        <w:rPr>
          <w:rFonts w:ascii="Arial" w:eastAsia="Arial" w:hAnsi="Arial" w:cs="Arial"/>
          <w:i/>
          <w:iCs/>
          <w:color w:val="494645"/>
          <w:sz w:val="15"/>
          <w:szCs w:val="15"/>
        </w:rPr>
        <w:t xml:space="preserve"> </w:t>
      </w:r>
      <w:proofErr w:type="spellStart"/>
      <w:r w:rsidRPr="003657C6">
        <w:rPr>
          <w:rFonts w:ascii="Arial" w:eastAsia="Arial" w:hAnsi="Arial" w:cs="Arial"/>
          <w:i/>
          <w:iCs/>
          <w:color w:val="494645"/>
          <w:sz w:val="15"/>
          <w:szCs w:val="15"/>
        </w:rPr>
        <w:t>yog</w:t>
      </w:r>
      <w:proofErr w:type="spellEnd"/>
      <w:r w:rsidRPr="003657C6">
        <w:rPr>
          <w:rFonts w:ascii="Arial" w:eastAsia="Arial" w:hAnsi="Arial" w:cs="Arial"/>
          <w:i/>
          <w:iCs/>
          <w:color w:val="494645"/>
          <w:sz w:val="15"/>
          <w:szCs w:val="15"/>
        </w:rPr>
        <w:t xml:space="preserve"> </w:t>
      </w:r>
      <w:proofErr w:type="spellStart"/>
      <w:ins w:id="5105" w:author="Kaxiong" w:date="2021-06-11T19:14:00Z">
        <w:r w:rsidR="00D60C1C">
          <w:rPr>
            <w:rFonts w:ascii="Arial" w:eastAsia="Arial" w:hAnsi="Arial" w:cs="Arial"/>
            <w:i/>
            <w:iCs/>
            <w:color w:val="494645"/>
            <w:sz w:val="15"/>
            <w:szCs w:val="15"/>
          </w:rPr>
          <w:t>ua</w:t>
        </w:r>
        <w:proofErr w:type="spellEnd"/>
        <w:r w:rsidR="00D60C1C">
          <w:rPr>
            <w:rFonts w:ascii="Arial" w:eastAsia="Arial" w:hAnsi="Arial" w:cs="Arial"/>
            <w:i/>
            <w:iCs/>
            <w:color w:val="494645"/>
            <w:sz w:val="15"/>
            <w:szCs w:val="15"/>
          </w:rPr>
          <w:t xml:space="preserve"> </w:t>
        </w:r>
        <w:proofErr w:type="spellStart"/>
        <w:r w:rsidR="00D60C1C">
          <w:rPr>
            <w:rFonts w:ascii="Arial" w:eastAsia="Arial" w:hAnsi="Arial" w:cs="Arial"/>
            <w:i/>
            <w:iCs/>
            <w:color w:val="494645"/>
            <w:sz w:val="15"/>
            <w:szCs w:val="15"/>
          </w:rPr>
          <w:t>raws</w:t>
        </w:r>
        <w:proofErr w:type="spellEnd"/>
        <w:r w:rsidR="00D60C1C">
          <w:rPr>
            <w:rFonts w:ascii="Arial" w:eastAsia="Arial" w:hAnsi="Arial" w:cs="Arial"/>
            <w:i/>
            <w:iCs/>
            <w:color w:val="494645"/>
            <w:sz w:val="15"/>
            <w:szCs w:val="15"/>
          </w:rPr>
          <w:t xml:space="preserve"> li </w:t>
        </w:r>
      </w:ins>
      <w:del w:id="5106" w:author="Kaxiong" w:date="2021-06-11T19:14:00Z">
        <w:r w:rsidRPr="003657C6" w:rsidDel="00D60C1C">
          <w:rPr>
            <w:rFonts w:ascii="Arial" w:eastAsia="Arial" w:hAnsi="Arial" w:cs="Arial"/>
            <w:i/>
            <w:iCs/>
            <w:color w:val="494645"/>
            <w:sz w:val="15"/>
            <w:szCs w:val="15"/>
          </w:rPr>
          <w:delText xml:space="preserve">raug rau </w:delText>
        </w:r>
      </w:del>
      <w:r w:rsidRPr="003657C6">
        <w:rPr>
          <w:rFonts w:ascii="Arial" w:eastAsia="Arial" w:hAnsi="Arial" w:cs="Arial"/>
          <w:i/>
          <w:iCs/>
          <w:color w:val="494645"/>
          <w:sz w:val="15"/>
          <w:szCs w:val="15"/>
        </w:rPr>
        <w:t xml:space="preserve">los </w:t>
      </w:r>
      <w:proofErr w:type="spellStart"/>
      <w:r w:rsidRPr="003657C6">
        <w:rPr>
          <w:rFonts w:ascii="Arial" w:eastAsia="Arial" w:hAnsi="Arial" w:cs="Arial"/>
          <w:i/>
          <w:iCs/>
          <w:color w:val="494645"/>
          <w:sz w:val="15"/>
          <w:szCs w:val="15"/>
        </w:rPr>
        <w:t>yog</w:t>
      </w:r>
      <w:proofErr w:type="spellEnd"/>
      <w:r w:rsidRPr="003657C6">
        <w:rPr>
          <w:rFonts w:ascii="Arial" w:eastAsia="Arial" w:hAnsi="Arial" w:cs="Arial"/>
          <w:i/>
          <w:iCs/>
          <w:color w:val="494645"/>
          <w:sz w:val="15"/>
          <w:szCs w:val="15"/>
        </w:rPr>
        <w:t xml:space="preserve"> "</w:t>
      </w:r>
      <w:proofErr w:type="spellStart"/>
      <w:ins w:id="5107" w:author="Kaxiong" w:date="2021-06-11T19:14:00Z">
        <w:r w:rsidR="00D60C1C">
          <w:rPr>
            <w:rFonts w:ascii="Arial" w:eastAsia="Arial" w:hAnsi="Arial" w:cs="Arial"/>
            <w:i/>
            <w:iCs/>
            <w:color w:val="494645"/>
            <w:sz w:val="15"/>
            <w:szCs w:val="15"/>
          </w:rPr>
          <w:t>raug</w:t>
        </w:r>
        <w:proofErr w:type="spellEnd"/>
        <w:r w:rsidR="00D60C1C">
          <w:rPr>
            <w:rFonts w:ascii="Arial" w:eastAsia="Arial" w:hAnsi="Arial" w:cs="Arial"/>
            <w:i/>
            <w:iCs/>
            <w:color w:val="494645"/>
            <w:sz w:val="15"/>
            <w:szCs w:val="15"/>
          </w:rPr>
          <w:t xml:space="preserve"> </w:t>
        </w:r>
        <w:proofErr w:type="spellStart"/>
        <w:r w:rsidR="00D60C1C">
          <w:rPr>
            <w:rFonts w:ascii="Arial" w:eastAsia="Arial" w:hAnsi="Arial" w:cs="Arial"/>
            <w:i/>
            <w:iCs/>
            <w:color w:val="494645"/>
            <w:sz w:val="15"/>
            <w:szCs w:val="15"/>
          </w:rPr>
          <w:t>saib</w:t>
        </w:r>
        <w:proofErr w:type="spellEnd"/>
        <w:r w:rsidR="00D60C1C">
          <w:rPr>
            <w:rFonts w:ascii="Arial" w:eastAsia="Arial" w:hAnsi="Arial" w:cs="Arial"/>
            <w:i/>
            <w:iCs/>
            <w:color w:val="494645"/>
            <w:sz w:val="15"/>
            <w:szCs w:val="15"/>
          </w:rPr>
          <w:t xml:space="preserve"> </w:t>
        </w:r>
        <w:proofErr w:type="spellStart"/>
        <w:r w:rsidR="00D60C1C">
          <w:rPr>
            <w:rFonts w:ascii="Arial" w:eastAsia="Arial" w:hAnsi="Arial" w:cs="Arial"/>
            <w:i/>
            <w:iCs/>
            <w:color w:val="494645"/>
            <w:sz w:val="15"/>
            <w:szCs w:val="15"/>
          </w:rPr>
          <w:t>xyua</w:t>
        </w:r>
      </w:ins>
      <w:proofErr w:type="spellEnd"/>
      <w:del w:id="5108" w:author="Kaxiong" w:date="2021-06-11T19:14:00Z">
        <w:r w:rsidR="00272DFE" w:rsidDel="00D60C1C">
          <w:rPr>
            <w:rFonts w:ascii="Arial" w:eastAsia="Arial" w:hAnsi="Arial" w:cs="Arial"/>
            <w:i/>
            <w:iCs/>
            <w:color w:val="494645"/>
            <w:sz w:val="15"/>
            <w:szCs w:val="15"/>
          </w:rPr>
          <w:delText>npog</w:delText>
        </w:r>
      </w:del>
      <w:r w:rsidRPr="003657C6">
        <w:rPr>
          <w:rFonts w:ascii="Arial" w:eastAsia="Arial" w:hAnsi="Arial" w:cs="Arial"/>
          <w:i/>
          <w:iCs/>
          <w:color w:val="494645"/>
          <w:sz w:val="15"/>
          <w:szCs w:val="15"/>
        </w:rPr>
        <w:t xml:space="preserve">" los </w:t>
      </w:r>
      <w:proofErr w:type="spellStart"/>
      <w:r w:rsidRPr="003657C6">
        <w:rPr>
          <w:rFonts w:ascii="Arial" w:eastAsia="Arial" w:hAnsi="Arial" w:cs="Arial"/>
          <w:i/>
          <w:iCs/>
          <w:color w:val="494645"/>
          <w:sz w:val="15"/>
          <w:szCs w:val="15"/>
        </w:rPr>
        <w:t>ntawm</w:t>
      </w:r>
      <w:proofErr w:type="spellEnd"/>
      <w:r w:rsidRPr="003657C6">
        <w:rPr>
          <w:rFonts w:ascii="Arial" w:eastAsia="Arial" w:hAnsi="Arial" w:cs="Arial"/>
          <w:i/>
          <w:iCs/>
          <w:color w:val="494645"/>
          <w:sz w:val="15"/>
          <w:szCs w:val="15"/>
        </w:rPr>
        <w:t xml:space="preserve"> </w:t>
      </w:r>
      <w:proofErr w:type="spellStart"/>
      <w:ins w:id="5109" w:author="Kaxiong" w:date="2021-06-11T19:15:00Z">
        <w:r w:rsidR="00D60C1C">
          <w:rPr>
            <w:rFonts w:ascii="Arial" w:eastAsia="Arial" w:hAnsi="Arial" w:cs="Arial"/>
            <w:i/>
            <w:iCs/>
            <w:color w:val="494645"/>
            <w:sz w:val="15"/>
            <w:szCs w:val="15"/>
          </w:rPr>
          <w:t>Txoj</w:t>
        </w:r>
        <w:proofErr w:type="spellEnd"/>
        <w:r w:rsidR="00D60C1C">
          <w:rPr>
            <w:rFonts w:ascii="Arial" w:eastAsia="Arial" w:hAnsi="Arial" w:cs="Arial"/>
            <w:i/>
            <w:iCs/>
            <w:color w:val="494645"/>
            <w:sz w:val="15"/>
            <w:szCs w:val="15"/>
          </w:rPr>
          <w:t xml:space="preserve"> </w:t>
        </w:r>
        <w:r w:rsidR="00D60C1C" w:rsidRPr="003657C6">
          <w:rPr>
            <w:rFonts w:ascii="Arial" w:eastAsia="Arial" w:hAnsi="Arial" w:cs="Arial"/>
            <w:i/>
            <w:iCs/>
            <w:color w:val="494645"/>
            <w:sz w:val="15"/>
            <w:szCs w:val="15"/>
          </w:rPr>
          <w:t xml:space="preserve">Cai </w:t>
        </w:r>
        <w:proofErr w:type="spellStart"/>
        <w:r w:rsidR="00D60C1C" w:rsidRPr="003657C6">
          <w:rPr>
            <w:rFonts w:ascii="Arial" w:eastAsia="Arial" w:hAnsi="Arial" w:cs="Arial"/>
            <w:i/>
            <w:iCs/>
            <w:color w:val="494645"/>
            <w:sz w:val="15"/>
            <w:szCs w:val="15"/>
          </w:rPr>
          <w:t>Tsim</w:t>
        </w:r>
        <w:proofErr w:type="spellEnd"/>
        <w:r w:rsidR="00D60C1C" w:rsidRPr="003657C6">
          <w:rPr>
            <w:rFonts w:ascii="Arial" w:eastAsia="Arial" w:hAnsi="Arial" w:cs="Arial"/>
            <w:i/>
            <w:iCs/>
            <w:color w:val="494645"/>
            <w:sz w:val="15"/>
            <w:szCs w:val="15"/>
          </w:rPr>
          <w:t xml:space="preserve"> </w:t>
        </w:r>
        <w:proofErr w:type="spellStart"/>
        <w:r w:rsidR="00D60C1C">
          <w:rPr>
            <w:rFonts w:ascii="Arial" w:eastAsia="Arial" w:hAnsi="Arial" w:cs="Arial"/>
            <w:i/>
            <w:iCs/>
            <w:color w:val="494645"/>
            <w:sz w:val="15"/>
            <w:szCs w:val="15"/>
          </w:rPr>
          <w:t>Khoom</w:t>
        </w:r>
        <w:proofErr w:type="spellEnd"/>
        <w:r w:rsidR="00D60C1C">
          <w:rPr>
            <w:rFonts w:ascii="Arial" w:eastAsia="Arial" w:hAnsi="Arial" w:cs="Arial"/>
            <w:i/>
            <w:iCs/>
            <w:color w:val="494645"/>
            <w:sz w:val="15"/>
            <w:szCs w:val="15"/>
          </w:rPr>
          <w:t>.</w:t>
        </w:r>
      </w:ins>
      <w:del w:id="5110" w:author="Kaxiong" w:date="2021-06-11T19:15:00Z">
        <w:r w:rsidRPr="003657C6" w:rsidDel="00D60C1C">
          <w:rPr>
            <w:rFonts w:ascii="Arial" w:eastAsia="Arial" w:hAnsi="Arial" w:cs="Arial"/>
            <w:i/>
            <w:iCs/>
            <w:color w:val="494645"/>
            <w:sz w:val="15"/>
            <w:szCs w:val="15"/>
          </w:rPr>
          <w:delText>Cov Khoom Cog Tseg.</w:delText>
        </w:r>
      </w:del>
    </w:p>
    <w:p w14:paraId="09F0C738" w14:textId="77777777" w:rsidR="007E763A" w:rsidRDefault="007E763A" w:rsidP="00272DFE">
      <w:pPr>
        <w:spacing w:line="397" w:lineRule="auto"/>
        <w:ind w:right="180"/>
        <w:jc w:val="both"/>
        <w:rPr>
          <w:rFonts w:ascii="Arial" w:eastAsia="Arial" w:hAnsi="Arial" w:cs="Arial"/>
          <w:i/>
          <w:iCs/>
          <w:color w:val="494645"/>
          <w:sz w:val="15"/>
          <w:szCs w:val="15"/>
        </w:rPr>
      </w:pPr>
    </w:p>
    <w:p w14:paraId="387602F1" w14:textId="28630057" w:rsidR="0066148C" w:rsidRPr="007F6A90" w:rsidRDefault="0066148C" w:rsidP="0066148C">
      <w:pPr>
        <w:spacing w:line="397" w:lineRule="auto"/>
        <w:ind w:right="180"/>
        <w:jc w:val="both"/>
        <w:rPr>
          <w:rFonts w:ascii="Arial" w:eastAsia="Arial" w:hAnsi="Arial" w:cs="Arial"/>
          <w:b/>
          <w:bCs/>
          <w:color w:val="494645"/>
          <w:sz w:val="15"/>
          <w:szCs w:val="15"/>
        </w:rPr>
      </w:pPr>
      <w:r w:rsidRPr="007F6A90">
        <w:rPr>
          <w:rFonts w:ascii="Arial" w:eastAsia="Arial" w:hAnsi="Arial" w:cs="Arial"/>
          <w:b/>
          <w:bCs/>
          <w:color w:val="494645"/>
          <w:sz w:val="15"/>
          <w:szCs w:val="15"/>
        </w:rPr>
        <w:t xml:space="preserve">Cov </w:t>
      </w:r>
      <w:proofErr w:type="spellStart"/>
      <w:ins w:id="5111" w:author="Kaxiong" w:date="2021-06-11T19:16:00Z">
        <w:r w:rsidR="00D60C1C">
          <w:rPr>
            <w:rFonts w:ascii="Arial" w:eastAsia="Arial" w:hAnsi="Arial" w:cs="Arial"/>
            <w:b/>
            <w:bCs/>
            <w:color w:val="494645"/>
            <w:sz w:val="15"/>
            <w:szCs w:val="15"/>
          </w:rPr>
          <w:t>Ntsiab</w:t>
        </w:r>
        <w:proofErr w:type="spellEnd"/>
        <w:r w:rsidR="00D60C1C">
          <w:rPr>
            <w:rFonts w:ascii="Arial" w:eastAsia="Arial" w:hAnsi="Arial" w:cs="Arial"/>
            <w:b/>
            <w:bCs/>
            <w:color w:val="494645"/>
            <w:sz w:val="15"/>
            <w:szCs w:val="15"/>
          </w:rPr>
          <w:t xml:space="preserve"> </w:t>
        </w:r>
      </w:ins>
      <w:proofErr w:type="spellStart"/>
      <w:r w:rsidRPr="007F6A90">
        <w:rPr>
          <w:rFonts w:ascii="Arial" w:eastAsia="Arial" w:hAnsi="Arial" w:cs="Arial"/>
          <w:b/>
          <w:bCs/>
          <w:color w:val="494645"/>
          <w:sz w:val="15"/>
          <w:szCs w:val="15"/>
        </w:rPr>
        <w:t>Lus</w:t>
      </w:r>
      <w:proofErr w:type="spellEnd"/>
      <w:r w:rsidRPr="007F6A90">
        <w:rPr>
          <w:rFonts w:ascii="Arial" w:eastAsia="Arial" w:hAnsi="Arial" w:cs="Arial"/>
          <w:b/>
          <w:bCs/>
          <w:color w:val="494645"/>
          <w:sz w:val="15"/>
          <w:szCs w:val="15"/>
        </w:rPr>
        <w:t xml:space="preserve"> </w:t>
      </w:r>
      <w:del w:id="5112" w:author="Kaxiong" w:date="2021-06-11T19:16:00Z">
        <w:r w:rsidRPr="007F6A90" w:rsidDel="00D60C1C">
          <w:rPr>
            <w:rFonts w:ascii="Arial" w:eastAsia="Arial" w:hAnsi="Arial" w:cs="Arial"/>
            <w:b/>
            <w:bCs/>
            <w:color w:val="494645"/>
            <w:sz w:val="15"/>
            <w:szCs w:val="15"/>
          </w:rPr>
          <w:delText xml:space="preserve">Txhais </w:delText>
        </w:r>
      </w:del>
      <w:proofErr w:type="spellStart"/>
      <w:r w:rsidRPr="007F6A90">
        <w:rPr>
          <w:rFonts w:ascii="Arial" w:eastAsia="Arial" w:hAnsi="Arial" w:cs="Arial"/>
          <w:b/>
          <w:bCs/>
          <w:color w:val="494645"/>
          <w:sz w:val="15"/>
          <w:szCs w:val="15"/>
        </w:rPr>
        <w:t>ntawm</w:t>
      </w:r>
      <w:proofErr w:type="spellEnd"/>
      <w:r w:rsidRPr="007F6A90">
        <w:rPr>
          <w:rFonts w:ascii="Arial" w:eastAsia="Arial" w:hAnsi="Arial" w:cs="Arial"/>
          <w:b/>
          <w:bCs/>
          <w:color w:val="494645"/>
          <w:sz w:val="15"/>
          <w:szCs w:val="15"/>
        </w:rPr>
        <w:t xml:space="preserve"> "</w:t>
      </w:r>
      <w:proofErr w:type="spellStart"/>
      <w:ins w:id="5113" w:author="Kaxiong" w:date="2021-06-11T19:16:00Z">
        <w:r w:rsidR="00D60C1C">
          <w:rPr>
            <w:rFonts w:ascii="Arial" w:eastAsia="Arial" w:hAnsi="Arial" w:cs="Arial"/>
            <w:b/>
            <w:bCs/>
            <w:color w:val="494645"/>
            <w:sz w:val="15"/>
            <w:szCs w:val="15"/>
          </w:rPr>
          <w:t>Khoom</w:t>
        </w:r>
        <w:proofErr w:type="spellEnd"/>
        <w:r w:rsidR="00D60C1C">
          <w:rPr>
            <w:rFonts w:ascii="Arial" w:eastAsia="Arial" w:hAnsi="Arial" w:cs="Arial"/>
            <w:b/>
            <w:bCs/>
            <w:color w:val="494645"/>
            <w:sz w:val="15"/>
            <w:szCs w:val="15"/>
          </w:rPr>
          <w:t xml:space="preserve"> </w:t>
        </w:r>
      </w:ins>
      <w:proofErr w:type="spellStart"/>
      <w:r w:rsidRPr="007F6A90">
        <w:rPr>
          <w:rFonts w:ascii="Arial" w:eastAsia="Arial" w:hAnsi="Arial" w:cs="Arial"/>
          <w:b/>
          <w:bCs/>
          <w:color w:val="494645"/>
          <w:sz w:val="15"/>
          <w:szCs w:val="15"/>
        </w:rPr>
        <w:t>Tsim</w:t>
      </w:r>
      <w:proofErr w:type="spellEnd"/>
      <w:r w:rsidRPr="007F6A90">
        <w:rPr>
          <w:rFonts w:ascii="Arial" w:eastAsia="Arial" w:hAnsi="Arial" w:cs="Arial"/>
          <w:b/>
          <w:bCs/>
          <w:color w:val="494645"/>
          <w:sz w:val="15"/>
          <w:szCs w:val="15"/>
        </w:rPr>
        <w:t xml:space="preserve"> </w:t>
      </w:r>
      <w:proofErr w:type="spellStart"/>
      <w:r w:rsidRPr="007F6A90">
        <w:rPr>
          <w:rFonts w:ascii="Arial" w:eastAsia="Arial" w:hAnsi="Arial" w:cs="Arial"/>
          <w:b/>
          <w:bCs/>
          <w:color w:val="494645"/>
          <w:sz w:val="15"/>
          <w:szCs w:val="15"/>
        </w:rPr>
        <w:t>Tawm</w:t>
      </w:r>
      <w:proofErr w:type="spellEnd"/>
      <w:r w:rsidRPr="007F6A90">
        <w:rPr>
          <w:rFonts w:ascii="Arial" w:eastAsia="Arial" w:hAnsi="Arial" w:cs="Arial"/>
          <w:b/>
          <w:bCs/>
          <w:color w:val="494645"/>
          <w:sz w:val="15"/>
          <w:szCs w:val="15"/>
        </w:rPr>
        <w:t xml:space="preserve">": </w:t>
      </w:r>
      <w:proofErr w:type="spellStart"/>
      <w:ins w:id="5114" w:author="Kaxiong" w:date="2021-06-11T19:17:00Z">
        <w:r w:rsidR="00D60C1C">
          <w:rPr>
            <w:rFonts w:ascii="Arial" w:eastAsia="Arial" w:hAnsi="Arial" w:cs="Arial"/>
            <w:b/>
            <w:bCs/>
            <w:color w:val="494645"/>
            <w:sz w:val="15"/>
            <w:szCs w:val="15"/>
          </w:rPr>
          <w:t>Khoom</w:t>
        </w:r>
      </w:ins>
      <w:proofErr w:type="spellEnd"/>
      <w:del w:id="5115" w:author="Kaxiong" w:date="2021-06-11T19:17:00Z">
        <w:r w:rsidRPr="007F6A90" w:rsidDel="00D60C1C">
          <w:rPr>
            <w:rFonts w:ascii="Arial" w:eastAsia="Arial" w:hAnsi="Arial" w:cs="Arial"/>
            <w:color w:val="494645"/>
            <w:sz w:val="15"/>
            <w:szCs w:val="15"/>
          </w:rPr>
          <w:delText>Kev</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tsim</w:t>
      </w:r>
      <w:proofErr w:type="spellEnd"/>
      <w:r w:rsidRPr="007F6A90">
        <w:rPr>
          <w:rFonts w:ascii="Arial" w:eastAsia="Arial" w:hAnsi="Arial" w:cs="Arial"/>
          <w:color w:val="494645"/>
          <w:sz w:val="15"/>
          <w:szCs w:val="15"/>
        </w:rPr>
        <w:t xml:space="preserve"> </w:t>
      </w:r>
      <w:proofErr w:type="spellStart"/>
      <w:ins w:id="5116" w:author="Kaxiong" w:date="2021-06-11T19:17:00Z">
        <w:r w:rsidR="00D60C1C">
          <w:rPr>
            <w:rFonts w:ascii="Arial" w:eastAsia="Arial" w:hAnsi="Arial" w:cs="Arial"/>
            <w:color w:val="494645"/>
            <w:sz w:val="15"/>
            <w:szCs w:val="15"/>
          </w:rPr>
          <w:t>tawm</w:t>
        </w:r>
      </w:ins>
      <w:proofErr w:type="spellEnd"/>
      <w:del w:id="5117" w:author="Kaxiong" w:date="2021-06-11T19:17:00Z">
        <w:r w:rsidRPr="007F6A90" w:rsidDel="00D60C1C">
          <w:rPr>
            <w:rFonts w:ascii="Arial" w:eastAsia="Arial" w:hAnsi="Arial" w:cs="Arial"/>
            <w:color w:val="494645"/>
            <w:sz w:val="15"/>
            <w:szCs w:val="15"/>
          </w:rPr>
          <w:delText>khoom</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txhua</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los</w:t>
      </w:r>
      <w:ins w:id="5118" w:author="Kaxiong" w:date="2021-06-11T19:17:00Z">
        <w:r w:rsidR="00D60C1C">
          <w:rPr>
            <w:rFonts w:ascii="Arial" w:eastAsia="Arial" w:hAnsi="Arial" w:cs="Arial"/>
            <w:color w:val="494645"/>
            <w:sz w:val="15"/>
            <w:szCs w:val="15"/>
          </w:rPr>
          <w:t xml:space="preserve"> </w:t>
        </w:r>
      </w:ins>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kev</w:t>
      </w:r>
      <w:proofErr w:type="spellEnd"/>
      <w:r w:rsidRPr="007F6A90">
        <w:rPr>
          <w:rFonts w:ascii="Arial" w:eastAsia="Arial" w:hAnsi="Arial" w:cs="Arial"/>
          <w:color w:val="494645"/>
          <w:sz w:val="15"/>
          <w:szCs w:val="15"/>
        </w:rPr>
        <w:t xml:space="preserve"> sib </w:t>
      </w:r>
      <w:proofErr w:type="spellStart"/>
      <w:r w:rsidRPr="007F6A90">
        <w:rPr>
          <w:rFonts w:ascii="Arial" w:eastAsia="Arial" w:hAnsi="Arial" w:cs="Arial"/>
          <w:color w:val="494645"/>
          <w:sz w:val="15"/>
          <w:szCs w:val="15"/>
        </w:rPr>
        <w:t>xyaw</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zaub</w:t>
      </w:r>
      <w:proofErr w:type="spellEnd"/>
      <w:r w:rsidR="00EC167E">
        <w:rPr>
          <w:rFonts w:ascii="Arial" w:eastAsia="Arial" w:hAnsi="Arial" w:cs="Arial"/>
          <w:color w:val="494645"/>
          <w:sz w:val="15"/>
          <w:szCs w:val="15"/>
        </w:rPr>
        <w:t xml:space="preserve"> mov</w:t>
      </w:r>
      <w:ins w:id="5119" w:author="Kaxiong" w:date="2021-06-11T19:18:00Z">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uas</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nyab</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xeeb</w:t>
        </w:r>
      </w:ins>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nceb</w:t>
      </w:r>
      <w:proofErr w:type="spellEnd"/>
      <w:r w:rsidRPr="007F6A90">
        <w:rPr>
          <w:rFonts w:ascii="Arial" w:eastAsia="Arial" w:hAnsi="Arial" w:cs="Arial"/>
          <w:color w:val="494645"/>
          <w:sz w:val="15"/>
          <w:szCs w:val="15"/>
        </w:rPr>
        <w:t xml:space="preserve">, </w:t>
      </w:r>
      <w:proofErr w:type="spellStart"/>
      <w:ins w:id="5120" w:author="Kaxiong" w:date="2021-06-11T19:19:00Z">
        <w:r w:rsidR="00D60C1C">
          <w:rPr>
            <w:rFonts w:ascii="Arial" w:eastAsia="Arial" w:hAnsi="Arial" w:cs="Arial"/>
            <w:color w:val="494645"/>
            <w:sz w:val="15"/>
            <w:szCs w:val="15"/>
          </w:rPr>
          <w:t>ntsuag</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xyoob</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ntsuag</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ntoo</w:t>
        </w:r>
      </w:ins>
      <w:proofErr w:type="spellEnd"/>
      <w:del w:id="5121" w:author="Kaxiong" w:date="2021-06-11T19:19:00Z">
        <w:r w:rsidRPr="007F6A90" w:rsidDel="00D60C1C">
          <w:rPr>
            <w:rFonts w:ascii="Arial" w:eastAsia="Arial" w:hAnsi="Arial" w:cs="Arial"/>
            <w:color w:val="494645"/>
            <w:sz w:val="15"/>
            <w:szCs w:val="15"/>
          </w:rPr>
          <w:delText>hlav</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hais</w:t>
      </w:r>
      <w:proofErr w:type="spellEnd"/>
      <w:r w:rsidRPr="007F6A90">
        <w:rPr>
          <w:rFonts w:ascii="Arial" w:eastAsia="Arial" w:hAnsi="Arial" w:cs="Arial"/>
          <w:color w:val="494645"/>
          <w:sz w:val="15"/>
          <w:szCs w:val="15"/>
        </w:rPr>
        <w:t xml:space="preserve"> cov noob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xeeb</w:t>
      </w:r>
      <w:proofErr w:type="spellEnd"/>
      <w:r w:rsidRPr="007F6A90">
        <w:rPr>
          <w:rFonts w:ascii="Arial" w:eastAsia="Arial" w:hAnsi="Arial" w:cs="Arial"/>
          <w:color w:val="494645"/>
          <w:sz w:val="15"/>
          <w:szCs w:val="15"/>
        </w:rPr>
        <w:t xml:space="preserve">, </w:t>
      </w:r>
      <w:proofErr w:type="spellStart"/>
      <w:ins w:id="5122" w:author="Kaxiong" w:date="2021-06-11T19:24:00Z">
        <w:r w:rsidR="0053080D">
          <w:rPr>
            <w:rFonts w:ascii="Arial" w:eastAsia="Arial" w:hAnsi="Arial" w:cs="Arial"/>
            <w:color w:val="494645"/>
            <w:sz w:val="15"/>
            <w:szCs w:val="15"/>
          </w:rPr>
          <w:t>tsob</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ntoo</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muaj</w:t>
        </w:r>
        <w:proofErr w:type="spellEnd"/>
        <w:r w:rsidR="0053080D">
          <w:rPr>
            <w:rFonts w:ascii="Arial" w:eastAsia="Arial" w:hAnsi="Arial" w:cs="Arial"/>
            <w:color w:val="494645"/>
            <w:sz w:val="15"/>
            <w:szCs w:val="15"/>
          </w:rPr>
          <w:t xml:space="preserve"> noob </w:t>
        </w:r>
        <w:proofErr w:type="spellStart"/>
        <w:r w:rsidR="0053080D">
          <w:rPr>
            <w:rFonts w:ascii="Arial" w:eastAsia="Arial" w:hAnsi="Arial" w:cs="Arial"/>
            <w:color w:val="494645"/>
            <w:sz w:val="15"/>
            <w:szCs w:val="15"/>
          </w:rPr>
          <w:t>txiv</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tawv</w:t>
        </w:r>
        <w:proofErr w:type="spellEnd"/>
        <w:r w:rsidR="0053080D">
          <w:rPr>
            <w:rFonts w:ascii="Arial" w:eastAsia="Arial" w:hAnsi="Arial" w:cs="Arial"/>
            <w:color w:val="494645"/>
            <w:sz w:val="15"/>
            <w:szCs w:val="15"/>
          </w:rPr>
          <w:t xml:space="preserve"> </w:t>
        </w:r>
      </w:ins>
      <w:del w:id="5123" w:author="Kaxiong" w:date="2021-06-11T19:20:00Z">
        <w:r w:rsidRPr="007F6A90" w:rsidDel="00D60C1C">
          <w:rPr>
            <w:rFonts w:ascii="Arial" w:eastAsia="Arial" w:hAnsi="Arial" w:cs="Arial"/>
            <w:color w:val="494645"/>
            <w:sz w:val="15"/>
            <w:szCs w:val="15"/>
          </w:rPr>
          <w:delText>txiv ntoo ntoo</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ins w:id="5124" w:author="Kaxiong" w:date="2021-06-11T19:20:00Z">
        <w:r w:rsidR="00D60C1C">
          <w:rPr>
            <w:rFonts w:ascii="Arial" w:eastAsia="Arial" w:hAnsi="Arial" w:cs="Arial"/>
            <w:color w:val="494645"/>
            <w:sz w:val="15"/>
            <w:szCs w:val="15"/>
          </w:rPr>
          <w:t>txuj</w:t>
        </w:r>
        <w:proofErr w:type="spellEnd"/>
        <w:r w:rsidR="00D60C1C">
          <w:rPr>
            <w:rFonts w:ascii="Arial" w:eastAsia="Arial" w:hAnsi="Arial" w:cs="Arial"/>
            <w:color w:val="494645"/>
            <w:sz w:val="15"/>
            <w:szCs w:val="15"/>
          </w:rPr>
          <w:t xml:space="preserve"> </w:t>
        </w:r>
        <w:proofErr w:type="spellStart"/>
        <w:r w:rsidR="00D60C1C">
          <w:rPr>
            <w:rFonts w:ascii="Arial" w:eastAsia="Arial" w:hAnsi="Arial" w:cs="Arial"/>
            <w:color w:val="494645"/>
            <w:sz w:val="15"/>
            <w:szCs w:val="15"/>
          </w:rPr>
          <w:t>lom</w:t>
        </w:r>
      </w:ins>
      <w:proofErr w:type="spellEnd"/>
      <w:del w:id="5125" w:author="Kaxiong" w:date="2021-06-11T19:20:00Z">
        <w:r w:rsidRPr="007F6A90" w:rsidDel="00D60C1C">
          <w:rPr>
            <w:rFonts w:ascii="Arial" w:eastAsia="Arial" w:hAnsi="Arial" w:cs="Arial"/>
            <w:color w:val="494645"/>
            <w:sz w:val="15"/>
            <w:szCs w:val="15"/>
          </w:rPr>
          <w:delText>tshuaj ntsuab</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ins w:id="5126" w:author="Kaxiong" w:date="2021-06-11T19:21:00Z">
        <w:r w:rsidR="0053080D">
          <w:rPr>
            <w:rFonts w:ascii="Arial" w:eastAsia="Arial" w:hAnsi="Arial" w:cs="Arial"/>
            <w:color w:val="494645"/>
            <w:sz w:val="15"/>
            <w:szCs w:val="15"/>
          </w:rPr>
          <w:t>ntoo</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tuaj</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yeem</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noj</w:t>
        </w:r>
      </w:ins>
      <w:proofErr w:type="spellEnd"/>
      <w:ins w:id="5127" w:author="Kaxiong" w:date="2021-06-11T19:22:00Z">
        <w:r w:rsidR="0053080D">
          <w:rPr>
            <w:rFonts w:ascii="Arial" w:eastAsia="Arial" w:hAnsi="Arial" w:cs="Arial"/>
            <w:color w:val="494645"/>
            <w:sz w:val="15"/>
            <w:szCs w:val="15"/>
          </w:rPr>
          <w:t xml:space="preserve"> tau </w:t>
        </w:r>
        <w:proofErr w:type="spellStart"/>
        <w:r w:rsidR="0053080D">
          <w:rPr>
            <w:rFonts w:ascii="Arial" w:eastAsia="Arial" w:hAnsi="Arial" w:cs="Arial"/>
            <w:color w:val="494645"/>
            <w:sz w:val="15"/>
            <w:szCs w:val="15"/>
          </w:rPr>
          <w:t>thiab</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coj</w:t>
        </w:r>
        <w:proofErr w:type="spellEnd"/>
        <w:r w:rsidR="0053080D">
          <w:rPr>
            <w:rFonts w:ascii="Arial" w:eastAsia="Arial" w:hAnsi="Arial" w:cs="Arial"/>
            <w:color w:val="494645"/>
            <w:sz w:val="15"/>
            <w:szCs w:val="15"/>
          </w:rPr>
          <w:t xml:space="preserve"> los cov tau los sis </w:t>
        </w:r>
      </w:ins>
      <w:proofErr w:type="spellStart"/>
      <w:ins w:id="5128" w:author="Kaxiong" w:date="2021-06-11T19:23:00Z">
        <w:r w:rsidR="0053080D">
          <w:rPr>
            <w:rFonts w:ascii="Arial" w:eastAsia="Arial" w:hAnsi="Arial" w:cs="Arial"/>
            <w:color w:val="494645"/>
            <w:sz w:val="15"/>
            <w:szCs w:val="15"/>
          </w:rPr>
          <w:t>tsob</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ntoo</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muaj</w:t>
        </w:r>
        <w:proofErr w:type="spellEnd"/>
        <w:r w:rsidR="0053080D">
          <w:rPr>
            <w:rFonts w:ascii="Arial" w:eastAsia="Arial" w:hAnsi="Arial" w:cs="Arial"/>
            <w:color w:val="494645"/>
            <w:sz w:val="15"/>
            <w:szCs w:val="15"/>
          </w:rPr>
          <w:t xml:space="preserve"> noob </w:t>
        </w:r>
        <w:proofErr w:type="spellStart"/>
        <w:r w:rsidR="0053080D">
          <w:rPr>
            <w:rFonts w:ascii="Arial" w:eastAsia="Arial" w:hAnsi="Arial" w:cs="Arial"/>
            <w:color w:val="494645"/>
            <w:sz w:val="15"/>
            <w:szCs w:val="15"/>
          </w:rPr>
          <w:t>txiv</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tawv</w:t>
        </w:r>
        <w:proofErr w:type="spellEnd"/>
        <w:r w:rsidR="0053080D">
          <w:rPr>
            <w:rFonts w:ascii="Arial" w:eastAsia="Arial" w:hAnsi="Arial" w:cs="Arial"/>
            <w:color w:val="494645"/>
            <w:sz w:val="15"/>
            <w:szCs w:val="15"/>
          </w:rPr>
          <w:t xml:space="preserve"> </w:t>
        </w:r>
      </w:ins>
      <w:del w:id="5129" w:author="Kaxiong" w:date="2021-06-11T19:24:00Z">
        <w:r w:rsidRPr="007F6A90" w:rsidDel="0053080D">
          <w:rPr>
            <w:rFonts w:ascii="Arial" w:eastAsia="Arial" w:hAnsi="Arial" w:cs="Arial"/>
            <w:color w:val="494645"/>
            <w:sz w:val="15"/>
            <w:szCs w:val="15"/>
          </w:rPr>
          <w:delText xml:space="preserve">yog cov muaj peev xwm ua tau lub cev ntawm cov noob tsob ntoo los yog tsob ntoo txiv ntoo </w:delText>
        </w:r>
      </w:del>
      <w:r w:rsidRPr="007F6A90">
        <w:rPr>
          <w:rFonts w:ascii="Arial" w:eastAsia="Arial" w:hAnsi="Arial" w:cs="Arial"/>
          <w:color w:val="494645"/>
          <w:sz w:val="15"/>
          <w:szCs w:val="15"/>
        </w:rPr>
        <w:t>(</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w:t>
      </w:r>
      <w:proofErr w:type="spellStart"/>
      <w:ins w:id="5130" w:author="Kaxiong" w:date="2021-06-11T19:24:00Z">
        <w:r w:rsidR="0053080D">
          <w:rPr>
            <w:rFonts w:ascii="Arial" w:eastAsia="Arial" w:hAnsi="Arial" w:cs="Arial"/>
            <w:color w:val="494645"/>
            <w:sz w:val="15"/>
            <w:szCs w:val="15"/>
          </w:rPr>
          <w:t>txiv</w:t>
        </w:r>
        <w:proofErr w:type="spellEnd"/>
        <w:r w:rsidR="0053080D">
          <w:rPr>
            <w:rFonts w:ascii="Arial" w:eastAsia="Arial" w:hAnsi="Arial" w:cs="Arial"/>
            <w:color w:val="494645"/>
            <w:sz w:val="15"/>
            <w:szCs w:val="15"/>
          </w:rPr>
          <w:t xml:space="preserve"> es pom</w:t>
        </w:r>
      </w:ins>
      <w:del w:id="5131" w:author="Kaxiong" w:date="2021-06-11T19:24:00Z">
        <w:r w:rsidRPr="007F6A90" w:rsidDel="0053080D">
          <w:rPr>
            <w:rFonts w:ascii="Arial" w:eastAsia="Arial" w:hAnsi="Arial" w:cs="Arial"/>
            <w:color w:val="494645"/>
            <w:sz w:val="15"/>
            <w:szCs w:val="15"/>
          </w:rPr>
          <w:delText>kua</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ins w:id="5132" w:author="Kaxiong" w:date="2021-06-11T19:24:00Z">
        <w:r w:rsidR="0053080D">
          <w:rPr>
            <w:rFonts w:ascii="Arial" w:eastAsia="Arial" w:hAnsi="Arial" w:cs="Arial"/>
            <w:color w:val="494645"/>
            <w:sz w:val="15"/>
            <w:szCs w:val="15"/>
          </w:rPr>
          <w:t>txi</w:t>
        </w:r>
      </w:ins>
      <w:ins w:id="5133" w:author="Kaxiong" w:date="2021-06-11T19:25:00Z">
        <w:r w:rsidR="0053080D">
          <w:rPr>
            <w:rFonts w:ascii="Arial" w:eastAsia="Arial" w:hAnsi="Arial" w:cs="Arial"/>
            <w:color w:val="494645"/>
            <w:sz w:val="15"/>
            <w:szCs w:val="15"/>
          </w:rPr>
          <w:t>v</w:t>
        </w:r>
        <w:proofErr w:type="spellEnd"/>
        <w:r w:rsidR="0053080D">
          <w:rPr>
            <w:rFonts w:ascii="Arial" w:eastAsia="Arial" w:hAnsi="Arial" w:cs="Arial"/>
            <w:color w:val="494645"/>
            <w:sz w:val="15"/>
            <w:szCs w:val="15"/>
          </w:rPr>
          <w:t xml:space="preserve"> es moos (</w:t>
        </w:r>
      </w:ins>
      <w:r w:rsidRPr="007F6A90">
        <w:rPr>
          <w:rFonts w:ascii="Arial" w:eastAsia="Arial" w:hAnsi="Arial" w:cs="Arial"/>
          <w:color w:val="494645"/>
          <w:sz w:val="15"/>
          <w:szCs w:val="15"/>
        </w:rPr>
        <w:t>almond</w:t>
      </w:r>
      <w:ins w:id="5134" w:author="Kaxiong" w:date="2021-06-11T19:25:00Z">
        <w:r w:rsidR="0053080D">
          <w:rPr>
            <w:rFonts w:ascii="Arial" w:eastAsia="Arial" w:hAnsi="Arial" w:cs="Arial"/>
            <w:color w:val="494645"/>
            <w:sz w:val="15"/>
            <w:szCs w:val="15"/>
          </w:rPr>
          <w:t>)</w:t>
        </w:r>
      </w:ins>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cov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sau</w:t>
      </w:r>
      <w:proofErr w:type="spellEnd"/>
      <w:r w:rsidRPr="007F6A90">
        <w:rPr>
          <w:rFonts w:ascii="Arial" w:eastAsia="Arial" w:hAnsi="Arial" w:cs="Arial"/>
          <w:color w:val="494645"/>
          <w:sz w:val="15"/>
          <w:szCs w:val="15"/>
        </w:rPr>
        <w:t xml:space="preserve"> tau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muab</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tsim</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ins w:id="5135" w:author="Kaxiong" w:date="2021-06-11T19:26:00Z">
        <w:r w:rsidR="0053080D">
          <w:rPr>
            <w:rFonts w:ascii="Arial" w:eastAsia="Arial" w:hAnsi="Arial" w:cs="Arial"/>
            <w:color w:val="494645"/>
            <w:sz w:val="15"/>
            <w:szCs w:val="15"/>
          </w:rPr>
          <w:t>tuaj</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yeem</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no</w:t>
        </w:r>
      </w:ins>
      <w:ins w:id="5136" w:author="Kaxiong" w:date="2021-06-11T19:27:00Z">
        <w:r w:rsidR="0053080D">
          <w:rPr>
            <w:rFonts w:ascii="Arial" w:eastAsia="Arial" w:hAnsi="Arial" w:cs="Arial"/>
            <w:color w:val="494645"/>
            <w:sz w:val="15"/>
            <w:szCs w:val="15"/>
          </w:rPr>
          <w:t>j</w:t>
        </w:r>
      </w:ins>
      <w:proofErr w:type="spellEnd"/>
      <w:del w:id="5137" w:author="Kaxiong" w:date="2021-06-11T19:27:00Z">
        <w:r w:rsidRPr="007F6A90" w:rsidDel="0053080D">
          <w:rPr>
            <w:rFonts w:ascii="Arial" w:eastAsia="Arial" w:hAnsi="Arial" w:cs="Arial"/>
            <w:color w:val="494645"/>
            <w:sz w:val="15"/>
            <w:szCs w:val="15"/>
          </w:rPr>
          <w:delText>siv</w:delText>
        </w:r>
      </w:del>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cov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qhwv</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qos</w:t>
      </w:r>
      <w:proofErr w:type="spellEnd"/>
      <w:r w:rsidRPr="007F6A90">
        <w:rPr>
          <w:rFonts w:ascii="Arial" w:eastAsia="Arial" w:hAnsi="Arial" w:cs="Arial"/>
          <w:color w:val="494645"/>
          <w:sz w:val="15"/>
          <w:szCs w:val="15"/>
        </w:rPr>
        <w:t xml:space="preserve">) los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pwm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w:t>
      </w:r>
      <w:proofErr w:type="spellStart"/>
      <w:ins w:id="5138" w:author="Kaxiong" w:date="2021-06-11T19:30:00Z">
        <w:r w:rsidR="0053080D">
          <w:rPr>
            <w:rFonts w:ascii="Arial" w:eastAsia="Arial" w:hAnsi="Arial" w:cs="Arial"/>
            <w:color w:val="494645"/>
            <w:sz w:val="15"/>
            <w:szCs w:val="15"/>
          </w:rPr>
          <w:t>nceb</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vaug</w:t>
        </w:r>
        <w:proofErr w:type="spellEnd"/>
        <w:r w:rsidR="0053080D">
          <w:rPr>
            <w:rFonts w:ascii="Arial" w:eastAsia="Arial" w:hAnsi="Arial" w:cs="Arial"/>
            <w:color w:val="494645"/>
            <w:sz w:val="15"/>
            <w:szCs w:val="15"/>
          </w:rPr>
          <w:t xml:space="preserve"> </w:t>
        </w:r>
        <w:proofErr w:type="spellStart"/>
        <w:r w:rsidR="0053080D">
          <w:rPr>
            <w:rFonts w:ascii="Arial" w:eastAsia="Arial" w:hAnsi="Arial" w:cs="Arial"/>
            <w:color w:val="494645"/>
            <w:sz w:val="15"/>
            <w:szCs w:val="15"/>
          </w:rPr>
          <w:t>dawb</w:t>
        </w:r>
        <w:proofErr w:type="spellEnd"/>
        <w:r w:rsidR="0053080D">
          <w:rPr>
            <w:rFonts w:ascii="Arial" w:eastAsia="Arial" w:hAnsi="Arial" w:cs="Arial"/>
            <w:color w:val="494645"/>
            <w:sz w:val="15"/>
            <w:szCs w:val="15"/>
          </w:rPr>
          <w:t xml:space="preserve"> (white button) los sis </w:t>
        </w:r>
      </w:ins>
      <w:proofErr w:type="spellStart"/>
      <w:ins w:id="5139" w:author="Kaxiong" w:date="2021-06-11T19:31:00Z">
        <w:r w:rsidR="0053080D">
          <w:rPr>
            <w:rFonts w:ascii="Arial" w:eastAsia="Arial" w:hAnsi="Arial" w:cs="Arial"/>
            <w:color w:val="494645"/>
            <w:sz w:val="15"/>
            <w:szCs w:val="15"/>
          </w:rPr>
          <w:t>nceb</w:t>
        </w:r>
        <w:proofErr w:type="spellEnd"/>
        <w:r w:rsidR="0053080D">
          <w:rPr>
            <w:rFonts w:ascii="Arial" w:eastAsia="Arial" w:hAnsi="Arial" w:cs="Arial"/>
            <w:color w:val="494645"/>
            <w:sz w:val="15"/>
            <w:szCs w:val="15"/>
          </w:rPr>
          <w:t xml:space="preserve"> </w:t>
        </w:r>
        <w:proofErr w:type="spellStart"/>
        <w:r w:rsidR="005D0D4C">
          <w:rPr>
            <w:rFonts w:ascii="Arial" w:eastAsia="Arial" w:hAnsi="Arial" w:cs="Arial"/>
            <w:color w:val="494645"/>
            <w:sz w:val="15"/>
            <w:szCs w:val="15"/>
          </w:rPr>
          <w:t>vaug</w:t>
        </w:r>
        <w:proofErr w:type="spellEnd"/>
        <w:r w:rsidR="005D0D4C">
          <w:rPr>
            <w:rFonts w:ascii="Arial" w:eastAsia="Arial" w:hAnsi="Arial" w:cs="Arial"/>
            <w:color w:val="494645"/>
            <w:sz w:val="15"/>
            <w:szCs w:val="15"/>
          </w:rPr>
          <w:t xml:space="preserve"> dub (shiitake)</w:t>
        </w:r>
      </w:ins>
      <w:del w:id="5140" w:author="Kaxiong" w:date="2021-06-11T19:31:00Z">
        <w:r w:rsidRPr="007F6A90" w:rsidDel="005D0D4C">
          <w:rPr>
            <w:rFonts w:ascii="Arial" w:eastAsia="Arial" w:hAnsi="Arial" w:cs="Arial"/>
            <w:color w:val="494645"/>
            <w:sz w:val="15"/>
            <w:szCs w:val="15"/>
          </w:rPr>
          <w:delText>li lub khawm dawb los yog shiitake</w:delText>
        </w:r>
      </w:del>
      <w:r w:rsidRPr="007F6A90">
        <w:rPr>
          <w:rFonts w:ascii="Arial" w:eastAsia="Arial" w:hAnsi="Arial" w:cs="Arial"/>
          <w:color w:val="494645"/>
          <w:sz w:val="15"/>
          <w:szCs w:val="15"/>
        </w:rPr>
        <w:t xml:space="preserve">) cog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tau zoo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yam li cov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txhais</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tias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tua</w:t>
      </w:r>
      <w:proofErr w:type="spellEnd"/>
      <w:r w:rsidRPr="007F6A90">
        <w:rPr>
          <w:rFonts w:ascii="Arial" w:eastAsia="Arial" w:hAnsi="Arial" w:cs="Arial"/>
          <w:color w:val="494645"/>
          <w:sz w:val="15"/>
          <w:szCs w:val="15"/>
        </w:rPr>
        <w:t xml:space="preserve"> tau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sau</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ib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w:t>
      </w:r>
      <w:proofErr w:type="spellStart"/>
      <w:r w:rsidRPr="007F6A90">
        <w:rPr>
          <w:rFonts w:ascii="Arial" w:eastAsia="Arial" w:hAnsi="Arial" w:cs="Arial"/>
          <w:color w:val="494645"/>
          <w:sz w:val="15"/>
          <w:szCs w:val="15"/>
        </w:rPr>
        <w:t>ungus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nws</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cev</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keeb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kwm</w:t>
      </w:r>
      <w:proofErr w:type="spellEnd"/>
      <w:r w:rsidRPr="007F6A90">
        <w:rPr>
          <w:rFonts w:ascii="Arial" w:eastAsia="Arial" w:hAnsi="Arial" w:cs="Arial"/>
          <w:color w:val="494645"/>
          <w:sz w:val="15"/>
          <w:szCs w:val="15"/>
        </w:rPr>
        <w:t xml:space="preserve">, tub, </w:t>
      </w:r>
      <w:proofErr w:type="spellStart"/>
      <w:r w:rsidRPr="007F6A90">
        <w:rPr>
          <w:rFonts w:ascii="Arial" w:eastAsia="Arial" w:hAnsi="Arial" w:cs="Arial"/>
          <w:color w:val="494645"/>
          <w:sz w:val="15"/>
          <w:szCs w:val="15"/>
        </w:rPr>
        <w:t>qij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qia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nplooj</w:t>
      </w:r>
      <w:proofErr w:type="spellEnd"/>
      <w:r w:rsidRPr="007F6A90">
        <w:rPr>
          <w:rFonts w:ascii="Arial" w:eastAsia="Arial" w:hAnsi="Arial" w:cs="Arial"/>
          <w:color w:val="494645"/>
          <w:sz w:val="15"/>
          <w:szCs w:val="15"/>
        </w:rPr>
        <w:t>, los</w:t>
      </w:r>
      <w:ins w:id="5141" w:author="Kaxiong" w:date="2021-06-11T19:33:00Z">
        <w:r w:rsidR="005D0D4C">
          <w:rPr>
            <w:rFonts w:ascii="Arial" w:eastAsia="Arial" w:hAnsi="Arial" w:cs="Arial"/>
            <w:color w:val="494645"/>
            <w:sz w:val="15"/>
            <w:szCs w:val="15"/>
          </w:rPr>
          <w:t xml:space="preserve"> </w:t>
        </w:r>
      </w:ins>
      <w:r w:rsidRPr="007F6A90">
        <w:rPr>
          <w:rFonts w:ascii="Arial" w:eastAsia="Arial" w:hAnsi="Arial" w:cs="Arial"/>
          <w:color w:val="494645"/>
          <w:sz w:val="15"/>
          <w:szCs w:val="15"/>
        </w:rPr>
        <w:t xml:space="preserve">sis cov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yog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nceb</w:t>
      </w:r>
      <w:proofErr w:type="spellEnd"/>
      <w:r w:rsidRPr="007F6A90">
        <w:rPr>
          <w:rFonts w:ascii="Arial" w:eastAsia="Arial" w:hAnsi="Arial" w:cs="Arial"/>
          <w:color w:val="494645"/>
          <w:sz w:val="15"/>
          <w:szCs w:val="15"/>
        </w:rPr>
        <w:t xml:space="preserve">, </w:t>
      </w:r>
      <w:proofErr w:type="spellStart"/>
      <w:ins w:id="5142" w:author="Kaxiong" w:date="2021-06-11T19:35:00Z">
        <w:r w:rsidR="005D0D4C">
          <w:rPr>
            <w:rFonts w:ascii="Arial" w:eastAsia="Arial" w:hAnsi="Arial" w:cs="Arial"/>
            <w:color w:val="494645"/>
            <w:sz w:val="15"/>
            <w:szCs w:val="15"/>
          </w:rPr>
          <w:t>ntsuag</w:t>
        </w:r>
      </w:ins>
      <w:proofErr w:type="spellEnd"/>
      <w:del w:id="5143" w:author="Kaxiong" w:date="2021-06-11T19:35:00Z">
        <w:r w:rsidRPr="007F6A90" w:rsidDel="005D0D4C">
          <w:rPr>
            <w:rFonts w:ascii="Arial" w:eastAsia="Arial" w:hAnsi="Arial" w:cs="Arial"/>
            <w:color w:val="494645"/>
            <w:sz w:val="15"/>
            <w:szCs w:val="15"/>
          </w:rPr>
          <w:delText>qe</w:delText>
        </w:r>
      </w:del>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tshuaj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ntsuab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basil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cilantro). Cov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lag </w:t>
      </w:r>
      <w:proofErr w:type="spellStart"/>
      <w:r w:rsidRPr="007F6A90">
        <w:rPr>
          <w:rFonts w:ascii="Arial" w:eastAsia="Arial" w:hAnsi="Arial" w:cs="Arial"/>
          <w:color w:val="494645"/>
          <w:sz w:val="15"/>
          <w:szCs w:val="15"/>
        </w:rPr>
        <w:t>luam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ntsig</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ntsiab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lus</w:t>
      </w:r>
      <w:proofErr w:type="spellEnd"/>
      <w:r w:rsidRPr="007F6A90">
        <w:rPr>
          <w:rFonts w:ascii="Arial" w:eastAsia="Arial" w:hAnsi="Arial" w:cs="Arial"/>
          <w:color w:val="494645"/>
          <w:sz w:val="15"/>
          <w:szCs w:val="15"/>
        </w:rPr>
        <w:t xml:space="preserve"> me </w:t>
      </w:r>
      <w:proofErr w:type="spellStart"/>
      <w:r w:rsidRPr="007F6A90">
        <w:rPr>
          <w:rFonts w:ascii="Arial" w:eastAsia="Arial" w:hAnsi="Arial" w:cs="Arial"/>
          <w:color w:val="494645"/>
          <w:sz w:val="15"/>
          <w:szCs w:val="15"/>
        </w:rPr>
        <w:t>me</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cov noob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arable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cov </w:t>
      </w:r>
      <w:proofErr w:type="spellStart"/>
      <w:r w:rsidRPr="007F6A90">
        <w:rPr>
          <w:rFonts w:ascii="Arial" w:eastAsia="Arial" w:hAnsi="Arial" w:cs="Arial"/>
          <w:color w:val="494645"/>
          <w:sz w:val="15"/>
          <w:szCs w:val="15"/>
        </w:rPr>
        <w:t>qoob</w:t>
      </w:r>
      <w:proofErr w:type="spellEnd"/>
      <w:r w:rsidRPr="007F6A90">
        <w:rPr>
          <w:rFonts w:ascii="Arial" w:eastAsia="Arial" w:hAnsi="Arial" w:cs="Arial"/>
          <w:color w:val="494645"/>
          <w:sz w:val="15"/>
          <w:szCs w:val="15"/>
        </w:rPr>
        <w:t xml:space="preserve"> loo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 xml:space="preserve">sis cov noob, </w:t>
      </w:r>
      <w:proofErr w:type="spellStart"/>
      <w:r w:rsidRPr="007F6A90">
        <w:rPr>
          <w:rFonts w:ascii="Arial" w:eastAsia="Arial" w:hAnsi="Arial" w:cs="Arial"/>
          <w:color w:val="494645"/>
          <w:sz w:val="15"/>
          <w:szCs w:val="15"/>
        </w:rPr>
        <w:t>uas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feem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ntau</w:t>
      </w:r>
      <w:proofErr w:type="spellEnd"/>
      <w:r w:rsidRPr="007F6A90">
        <w:rPr>
          <w:rFonts w:ascii="Arial" w:eastAsia="Arial" w:hAnsi="Arial" w:cs="Arial"/>
          <w:color w:val="494645"/>
          <w:sz w:val="15"/>
          <w:szCs w:val="15"/>
        </w:rPr>
        <w:t xml:space="preserve"> tau </w:t>
      </w:r>
      <w:proofErr w:type="spellStart"/>
      <w:r w:rsidRPr="007F6A90">
        <w:rPr>
          <w:rFonts w:ascii="Arial" w:eastAsia="Arial" w:hAnsi="Arial" w:cs="Arial"/>
          <w:color w:val="494645"/>
          <w:sz w:val="15"/>
          <w:szCs w:val="15"/>
        </w:rPr>
        <w:t>loj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hlob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tiav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kev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ua</w:t>
      </w:r>
      <w:proofErr w:type="spellEnd"/>
      <w:r w:rsidRPr="007F6A90">
        <w:rPr>
          <w:rFonts w:ascii="Arial" w:eastAsia="Arial" w:hAnsi="Arial" w:cs="Arial"/>
          <w:color w:val="494645"/>
          <w:sz w:val="15"/>
          <w:szCs w:val="15"/>
        </w:rPr>
        <w:t xml:space="preserve"> mov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hmoov</w:t>
      </w:r>
      <w:proofErr w:type="spellEnd"/>
      <w:r w:rsidRPr="007F6A90">
        <w:rPr>
          <w:rFonts w:ascii="Arial" w:eastAsia="Arial" w:hAnsi="Arial" w:cs="Arial"/>
          <w:color w:val="494645"/>
          <w:sz w:val="15"/>
          <w:szCs w:val="15"/>
        </w:rPr>
        <w:t xml:space="preserve">, mov ci, </w:t>
      </w:r>
      <w:proofErr w:type="spellStart"/>
      <w:r w:rsidRPr="007F6A90">
        <w:rPr>
          <w:rFonts w:ascii="Arial" w:eastAsia="Arial" w:hAnsi="Arial" w:cs="Arial"/>
          <w:color w:val="494645"/>
          <w:sz w:val="15"/>
          <w:szCs w:val="15"/>
        </w:rPr>
        <w:t>zaub</w:t>
      </w:r>
      <w:proofErr w:type="spellEnd"/>
      <w:r w:rsidRPr="007F6A90">
        <w:rPr>
          <w:rFonts w:ascii="Arial" w:eastAsia="Arial" w:hAnsi="Arial" w:cs="Arial"/>
          <w:color w:val="494645"/>
          <w:sz w:val="15"/>
          <w:szCs w:val="15"/>
        </w:rPr>
        <w:t xml:space="preserve"> mov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dua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rau</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ncaj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qha</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raws</w:t>
      </w:r>
      <w:proofErr w:type="spellEnd"/>
      <w:r w:rsidRPr="007F6A90">
        <w:rPr>
          <w:rFonts w:ascii="Arial" w:eastAsia="Arial" w:hAnsi="Arial" w:cs="Arial"/>
          <w:color w:val="494645"/>
          <w:sz w:val="15"/>
          <w:szCs w:val="15"/>
        </w:rPr>
        <w:t xml:space="preserve"> li me </w:t>
      </w:r>
      <w:proofErr w:type="spellStart"/>
      <w:r w:rsidRPr="007F6A90">
        <w:rPr>
          <w:rFonts w:ascii="Arial" w:eastAsia="Arial" w:hAnsi="Arial" w:cs="Arial"/>
          <w:color w:val="494645"/>
          <w:sz w:val="15"/>
          <w:szCs w:val="15"/>
        </w:rPr>
        <w:t>me</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noob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cov noob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lwm</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hauv</w:t>
      </w:r>
      <w:proofErr w:type="spellEnd"/>
      <w:r w:rsidRPr="007F6A90">
        <w:rPr>
          <w:rFonts w:ascii="Arial" w:eastAsia="Arial" w:hAnsi="Arial" w:cs="Arial"/>
          <w:color w:val="494645"/>
          <w:sz w:val="15"/>
          <w:szCs w:val="15"/>
        </w:rPr>
        <w:t xml:space="preserve"> tib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sij</w:t>
      </w:r>
      <w:proofErr w:type="spellEnd"/>
      <w:r w:rsidR="00EC167E">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barley, cov </w:t>
      </w:r>
      <w:proofErr w:type="spellStart"/>
      <w:r w:rsidRPr="007F6A90">
        <w:rPr>
          <w:rFonts w:ascii="Arial" w:eastAsia="Arial" w:hAnsi="Arial" w:cs="Arial"/>
          <w:color w:val="494645"/>
          <w:sz w:val="15"/>
          <w:szCs w:val="15"/>
        </w:rPr>
        <w:t>hniav</w:t>
      </w:r>
      <w:proofErr w:type="spellEnd"/>
      <w:r w:rsidRPr="007F6A90">
        <w:rPr>
          <w:rFonts w:ascii="Arial" w:eastAsia="Arial" w:hAnsi="Arial" w:cs="Arial"/>
          <w:color w:val="494645"/>
          <w:sz w:val="15"/>
          <w:szCs w:val="15"/>
        </w:rPr>
        <w:t>-los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flint-</w:t>
      </w:r>
      <w:proofErr w:type="spellStart"/>
      <w:r w:rsidRPr="007F6A90">
        <w:rPr>
          <w:rFonts w:ascii="Arial" w:eastAsia="Arial" w:hAnsi="Arial" w:cs="Arial"/>
          <w:color w:val="494645"/>
          <w:sz w:val="15"/>
          <w:szCs w:val="15"/>
        </w:rPr>
        <w:t>pob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oats, mov, rye,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plooj</w:t>
      </w:r>
      <w:proofErr w:type="spellEnd"/>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lwg</w:t>
      </w:r>
      <w:proofErr w:type="spellEnd"/>
      <w:r w:rsidRPr="007F6A90">
        <w:rPr>
          <w:rFonts w:ascii="Arial" w:eastAsia="Arial" w:hAnsi="Arial" w:cs="Arial"/>
          <w:color w:val="494645"/>
          <w:sz w:val="15"/>
          <w:szCs w:val="15"/>
        </w:rPr>
        <w:t xml:space="preserve">, quinoa, buckwheat,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li,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rwb</w:t>
      </w:r>
      <w:proofErr w:type="spellEnd"/>
      <w:r w:rsidRPr="007F6A90">
        <w:rPr>
          <w:rFonts w:ascii="Arial" w:eastAsia="Arial" w:hAnsi="Arial" w:cs="Arial"/>
          <w:color w:val="494645"/>
          <w:sz w:val="15"/>
          <w:szCs w:val="15"/>
        </w:rPr>
        <w:t xml:space="preserve">, flax noob, </w:t>
      </w:r>
      <w:proofErr w:type="spellStart"/>
      <w:r w:rsidR="00EC167E">
        <w:rPr>
          <w:rFonts w:ascii="Arial" w:eastAsia="Arial" w:hAnsi="Arial" w:cs="Arial"/>
          <w:color w:val="494645"/>
          <w:sz w:val="15"/>
          <w:szCs w:val="15"/>
        </w:rPr>
        <w:t>txiv</w:t>
      </w:r>
      <w:proofErr w:type="spellEnd"/>
      <w:r w:rsidR="00EC167E">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pauv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hlis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hmab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ntoo</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nyuaj</w:t>
      </w:r>
      <w:proofErr w:type="spellEnd"/>
      <w:r w:rsidRPr="007F6A90">
        <w:rPr>
          <w:rFonts w:ascii="Arial" w:eastAsia="Arial" w:hAnsi="Arial" w:cs="Arial"/>
          <w:color w:val="494645"/>
          <w:sz w:val="15"/>
          <w:szCs w:val="15"/>
        </w:rPr>
        <w:t xml:space="preserve"> los</w:t>
      </w:r>
      <w:r w:rsidR="00EC167E">
        <w:rPr>
          <w:rFonts w:ascii="Arial" w:eastAsia="Arial" w:hAnsi="Arial" w:cs="Arial"/>
          <w:color w:val="494645"/>
          <w:sz w:val="15"/>
          <w:szCs w:val="15"/>
        </w:rPr>
        <w:t xml:space="preserve"> </w:t>
      </w:r>
      <w:r w:rsidRPr="007F6A90">
        <w:rPr>
          <w:rFonts w:ascii="Arial" w:eastAsia="Arial" w:hAnsi="Arial" w:cs="Arial"/>
          <w:color w:val="494645"/>
          <w:sz w:val="15"/>
          <w:szCs w:val="15"/>
        </w:rPr>
        <w:t>sis noob (</w:t>
      </w:r>
      <w:proofErr w:type="spellStart"/>
      <w:r w:rsidRPr="007F6A90">
        <w:rPr>
          <w:rFonts w:ascii="Arial" w:eastAsia="Arial" w:hAnsi="Arial" w:cs="Arial"/>
          <w:color w:val="494645"/>
          <w:sz w:val="15"/>
          <w:szCs w:val="15"/>
        </w:rPr>
        <w:t>suav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nrog</w:t>
      </w:r>
      <w:proofErr w:type="spellEnd"/>
      <w:r w:rsidRPr="007F6A90">
        <w:rPr>
          <w:rFonts w:ascii="Arial" w:eastAsia="Arial" w:hAnsi="Arial" w:cs="Arial"/>
          <w:color w:val="494645"/>
          <w:sz w:val="15"/>
          <w:szCs w:val="15"/>
        </w:rPr>
        <w:t xml:space="preserve"> cov noob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w:t>
      </w:r>
      <w:proofErr w:type="spellStart"/>
      <w:r w:rsidR="00EC167E">
        <w:rPr>
          <w:rFonts w:ascii="Arial" w:eastAsia="Arial" w:hAnsi="Arial" w:cs="Arial"/>
          <w:color w:val="494645"/>
          <w:sz w:val="15"/>
          <w:szCs w:val="15"/>
        </w:rPr>
        <w:t>roj</w:t>
      </w:r>
      <w:proofErr w:type="spellEnd"/>
      <w:r w:rsidR="00EC167E">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lwm</w:t>
      </w:r>
      <w:proofErr w:type="spellEnd"/>
      <w:r w:rsidRPr="007F6A90">
        <w:rPr>
          <w:rFonts w:ascii="Arial" w:eastAsia="Arial" w:hAnsi="Arial" w:cs="Arial"/>
          <w:color w:val="494645"/>
          <w:sz w:val="15"/>
          <w:szCs w:val="15"/>
        </w:rPr>
        <w:t xml:space="preserve"> yam </w:t>
      </w:r>
      <w:proofErr w:type="spellStart"/>
      <w:r w:rsidRPr="007F6A90">
        <w:rPr>
          <w:rFonts w:ascii="Arial" w:eastAsia="Arial" w:hAnsi="Arial" w:cs="Arial"/>
          <w:color w:val="494645"/>
          <w:sz w:val="15"/>
          <w:szCs w:val="15"/>
        </w:rPr>
        <w:t>nroj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tsuag</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siv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hauv</w:t>
      </w:r>
      <w:proofErr w:type="spellEnd"/>
      <w:r w:rsidRPr="007F6A90">
        <w:rPr>
          <w:rFonts w:ascii="Arial" w:eastAsia="Arial" w:hAnsi="Arial" w:cs="Arial"/>
          <w:color w:val="494645"/>
          <w:sz w:val="15"/>
          <w:szCs w:val="15"/>
        </w:rPr>
        <w:t xml:space="preserve"> tib </w:t>
      </w:r>
      <w:proofErr w:type="spellStart"/>
      <w:r w:rsidRPr="007F6A90">
        <w:rPr>
          <w:rFonts w:ascii="Arial" w:eastAsia="Arial" w:hAnsi="Arial" w:cs="Arial"/>
          <w:color w:val="494645"/>
          <w:sz w:val="15"/>
          <w:szCs w:val="15"/>
        </w:rPr>
        <w:t>lub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zam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ntawm</w:t>
      </w:r>
      <w:proofErr w:type="spellEnd"/>
      <w:r w:rsidRPr="007F6A90">
        <w:rPr>
          <w:rFonts w:ascii="Arial" w:eastAsia="Arial" w:hAnsi="Arial" w:cs="Arial"/>
          <w:color w:val="494645"/>
          <w:sz w:val="15"/>
          <w:szCs w:val="15"/>
        </w:rPr>
        <w:t xml:space="preserve"> cov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khoom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noj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muaj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xws</w:t>
      </w:r>
      <w:proofErr w:type="spellEnd"/>
      <w:r w:rsidRPr="007F6A90">
        <w:rPr>
          <w:rFonts w:ascii="Arial" w:eastAsia="Arial" w:hAnsi="Arial" w:cs="Arial"/>
          <w:color w:val="494645"/>
          <w:sz w:val="15"/>
          <w:szCs w:val="15"/>
        </w:rPr>
        <w:t xml:space="preserve"> li barley, cov </w:t>
      </w:r>
      <w:proofErr w:type="spellStart"/>
      <w:r w:rsidRPr="007F6A90">
        <w:rPr>
          <w:rFonts w:ascii="Arial" w:eastAsia="Arial" w:hAnsi="Arial" w:cs="Arial"/>
          <w:color w:val="494645"/>
          <w:sz w:val="15"/>
          <w:szCs w:val="15"/>
        </w:rPr>
        <w:t>hniav</w:t>
      </w:r>
      <w:proofErr w:type="spellEnd"/>
      <w:r w:rsidRPr="007F6A90">
        <w:rPr>
          <w:rFonts w:ascii="Arial" w:eastAsia="Arial" w:hAnsi="Arial" w:cs="Arial"/>
          <w:color w:val="494645"/>
          <w:sz w:val="15"/>
          <w:szCs w:val="15"/>
        </w:rPr>
        <w:t>-los</w:t>
      </w:r>
      <w:r w:rsidR="00802F33">
        <w:rPr>
          <w:rFonts w:ascii="Arial" w:eastAsia="Arial" w:hAnsi="Arial" w:cs="Arial"/>
          <w:color w:val="494645"/>
          <w:sz w:val="15"/>
          <w:szCs w:val="15"/>
        </w:rPr>
        <w:t xml:space="preserve"> </w:t>
      </w:r>
      <w:r w:rsidRPr="007F6A90">
        <w:rPr>
          <w:rFonts w:ascii="Arial" w:eastAsia="Arial" w:hAnsi="Arial" w:cs="Arial"/>
          <w:color w:val="494645"/>
          <w:sz w:val="15"/>
          <w:szCs w:val="15"/>
        </w:rPr>
        <w:t>sis flint-</w:t>
      </w:r>
      <w:proofErr w:type="spellStart"/>
      <w:r w:rsidRPr="007F6A90">
        <w:rPr>
          <w:rFonts w:ascii="Arial" w:eastAsia="Arial" w:hAnsi="Arial" w:cs="Arial"/>
          <w:color w:val="494645"/>
          <w:sz w:val="15"/>
          <w:szCs w:val="15"/>
        </w:rPr>
        <w:t>pob</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kws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pias</w:t>
      </w:r>
      <w:proofErr w:type="spellEnd"/>
      <w:r w:rsidRPr="007F6A90">
        <w:rPr>
          <w:rFonts w:ascii="Arial" w:eastAsia="Arial" w:hAnsi="Arial" w:cs="Arial"/>
          <w:color w:val="494645"/>
          <w:sz w:val="15"/>
          <w:szCs w:val="15"/>
        </w:rPr>
        <w:t xml:space="preserve">, oats, mov, rye, </w:t>
      </w:r>
      <w:proofErr w:type="spellStart"/>
      <w:r w:rsidRPr="007F6A90">
        <w:rPr>
          <w:rFonts w:ascii="Arial" w:eastAsia="Arial" w:hAnsi="Arial" w:cs="Arial"/>
          <w:color w:val="494645"/>
          <w:sz w:val="15"/>
          <w:szCs w:val="15"/>
        </w:rPr>
        <w:t>nplej</w:t>
      </w:r>
      <w:proofErr w:type="spellEnd"/>
      <w:r w:rsidRPr="007F6A90">
        <w:rPr>
          <w:rFonts w:ascii="Arial" w:eastAsia="Arial" w:hAnsi="Arial" w:cs="Arial"/>
          <w:color w:val="494645"/>
          <w:sz w:val="15"/>
          <w:szCs w:val="15"/>
        </w:rPr>
        <w:t xml:space="preserve">, amaranth, quinoa, buckwheat,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w:t>
      </w:r>
      <w:proofErr w:type="spellStart"/>
      <w:r w:rsidR="00802F33">
        <w:rPr>
          <w:rFonts w:ascii="Arial" w:eastAsia="Arial" w:hAnsi="Arial" w:cs="Arial"/>
          <w:color w:val="494645"/>
          <w:sz w:val="15"/>
          <w:szCs w:val="15"/>
        </w:rPr>
        <w:t>roj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piv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txwv</w:t>
      </w:r>
      <w:proofErr w:type="spellEnd"/>
      <w:r w:rsidRPr="007F6A90">
        <w:rPr>
          <w:rFonts w:ascii="Arial" w:eastAsia="Arial" w:hAnsi="Arial" w:cs="Arial"/>
          <w:color w:val="494645"/>
          <w:sz w:val="15"/>
          <w:szCs w:val="15"/>
        </w:rPr>
        <w:t xml:space="preserve"> li,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rwb</w:t>
      </w:r>
      <w:proofErr w:type="spellEnd"/>
      <w:r w:rsidRPr="007F6A90">
        <w:rPr>
          <w:rFonts w:ascii="Arial" w:eastAsia="Arial" w:hAnsi="Arial" w:cs="Arial"/>
          <w:color w:val="494645"/>
          <w:sz w:val="15"/>
          <w:szCs w:val="15"/>
        </w:rPr>
        <w:t xml:space="preserve">, flax noob, rapeseed, </w:t>
      </w:r>
      <w:proofErr w:type="spellStart"/>
      <w:r w:rsidRPr="007F6A90">
        <w:rPr>
          <w:rFonts w:ascii="Arial" w:eastAsia="Arial" w:hAnsi="Arial" w:cs="Arial"/>
          <w:color w:val="494645"/>
          <w:sz w:val="15"/>
          <w:szCs w:val="15"/>
        </w:rPr>
        <w:t>taum</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pauv</w:t>
      </w:r>
      <w:proofErr w:type="spellEnd"/>
      <w:r w:rsidRPr="007F6A90">
        <w:rPr>
          <w:rFonts w:ascii="Arial" w:eastAsia="Arial" w:hAnsi="Arial" w:cs="Arial"/>
          <w:color w:val="494645"/>
          <w:sz w:val="15"/>
          <w:szCs w:val="15"/>
        </w:rPr>
        <w:t xml:space="preserve">, </w:t>
      </w:r>
      <w:proofErr w:type="spellStart"/>
      <w:r w:rsidRPr="007F6A90">
        <w:rPr>
          <w:rFonts w:ascii="Arial" w:eastAsia="Arial" w:hAnsi="Arial" w:cs="Arial"/>
          <w:color w:val="494645"/>
          <w:sz w:val="15"/>
          <w:szCs w:val="15"/>
        </w:rPr>
        <w:t>thiab</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paj</w:t>
      </w:r>
      <w:proofErr w:type="spellEnd"/>
      <w:r w:rsidRPr="007F6A90">
        <w:rPr>
          <w:rFonts w:ascii="Arial" w:eastAsia="Arial" w:hAnsi="Arial" w:cs="Arial"/>
          <w:color w:val="494645"/>
          <w:sz w:val="15"/>
          <w:szCs w:val="15"/>
        </w:rPr>
        <w:t xml:space="preserve"> noob </w:t>
      </w:r>
      <w:proofErr w:type="spellStart"/>
      <w:r w:rsidRPr="007F6A90">
        <w:rPr>
          <w:rFonts w:ascii="Arial" w:eastAsia="Arial" w:hAnsi="Arial" w:cs="Arial"/>
          <w:color w:val="494645"/>
          <w:sz w:val="15"/>
          <w:szCs w:val="15"/>
        </w:rPr>
        <w:t>hlis</w:t>
      </w:r>
      <w:proofErr w:type="spellEnd"/>
      <w:r w:rsidRPr="007F6A90">
        <w:rPr>
          <w:rFonts w:ascii="Arial" w:eastAsia="Arial" w:hAnsi="Arial" w:cs="Arial"/>
          <w:color w:val="494645"/>
          <w:sz w:val="15"/>
          <w:szCs w:val="15"/>
        </w:rPr>
        <w:t xml:space="preserve">). </w:t>
      </w:r>
      <w:del w:id="5144" w:author="Kaxiong" w:date="2021-06-11T19:43:00Z">
        <w:r w:rsidRPr="007F6A90" w:rsidDel="006713AF">
          <w:rPr>
            <w:rFonts w:ascii="Arial" w:eastAsia="Arial" w:hAnsi="Arial" w:cs="Arial"/>
            <w:color w:val="494645"/>
            <w:sz w:val="15"/>
            <w:szCs w:val="15"/>
          </w:rPr>
          <w:delText>txiv hmab txiv ntoo nyuaj los</w:delText>
        </w:r>
        <w:r w:rsidR="00802F33" w:rsidDel="006713AF">
          <w:rPr>
            <w:rFonts w:ascii="Arial" w:eastAsia="Arial" w:hAnsi="Arial" w:cs="Arial"/>
            <w:color w:val="494645"/>
            <w:sz w:val="15"/>
            <w:szCs w:val="15"/>
          </w:rPr>
          <w:delText xml:space="preserve"> </w:delText>
        </w:r>
        <w:r w:rsidRPr="007F6A90" w:rsidDel="006713AF">
          <w:rPr>
            <w:rFonts w:ascii="Arial" w:eastAsia="Arial" w:hAnsi="Arial" w:cs="Arial"/>
            <w:color w:val="494645"/>
            <w:sz w:val="15"/>
            <w:szCs w:val="15"/>
          </w:rPr>
          <w:delText xml:space="preserve">sis noob (suav nrog cov noob </w:delText>
        </w:r>
      </w:del>
      <w:del w:id="5145" w:author="Kaxiong" w:date="2021-06-11T19:39:00Z">
        <w:r w:rsidRPr="007F6A90" w:rsidDel="005D0D4C">
          <w:rPr>
            <w:rFonts w:ascii="Arial" w:eastAsia="Arial" w:hAnsi="Arial" w:cs="Arial"/>
            <w:color w:val="494645"/>
            <w:sz w:val="15"/>
            <w:szCs w:val="15"/>
          </w:rPr>
          <w:delText>taum</w:delText>
        </w:r>
      </w:del>
      <w:del w:id="5146" w:author="Kaxiong" w:date="2021-06-11T19:40:00Z">
        <w:r w:rsidRPr="007F6A90" w:rsidDel="005D0D4C">
          <w:rPr>
            <w:rFonts w:ascii="Arial" w:eastAsia="Arial" w:hAnsi="Arial" w:cs="Arial"/>
            <w:color w:val="494645"/>
            <w:sz w:val="15"/>
            <w:szCs w:val="15"/>
          </w:rPr>
          <w:delText xml:space="preserve"> </w:delText>
        </w:r>
      </w:del>
      <w:del w:id="5147" w:author="Kaxiong" w:date="2021-06-11T19:43:00Z">
        <w:r w:rsidRPr="007F6A90" w:rsidDel="006713AF">
          <w:rPr>
            <w:rFonts w:ascii="Arial" w:eastAsia="Arial" w:hAnsi="Arial" w:cs="Arial"/>
            <w:color w:val="494645"/>
            <w:sz w:val="15"/>
            <w:szCs w:val="15"/>
          </w:rPr>
          <w:delText>nplej, pseudo</w:delText>
        </w:r>
      </w:del>
      <w:del w:id="5148" w:author="Kaxiong" w:date="2021-06-11T19:40:00Z">
        <w:r w:rsidRPr="007F6A90" w:rsidDel="005D0D4C">
          <w:rPr>
            <w:rFonts w:ascii="Arial" w:eastAsia="Arial" w:hAnsi="Arial" w:cs="Arial"/>
            <w:color w:val="494645"/>
            <w:sz w:val="15"/>
            <w:szCs w:val="15"/>
          </w:rPr>
          <w:delText xml:space="preserve"> cereals</w:delText>
        </w:r>
      </w:del>
      <w:del w:id="5149" w:author="Kaxiong" w:date="2021-06-11T19:43:00Z">
        <w:r w:rsidRPr="007F6A90" w:rsidDel="006713AF">
          <w:rPr>
            <w:rFonts w:ascii="Arial" w:eastAsia="Arial" w:hAnsi="Arial" w:cs="Arial"/>
            <w:color w:val="494645"/>
            <w:sz w:val="15"/>
            <w:szCs w:val="15"/>
          </w:rPr>
          <w:delText xml:space="preserve">, </w:delText>
        </w:r>
        <w:r w:rsidR="00802F33" w:rsidDel="006713AF">
          <w:rPr>
            <w:rFonts w:ascii="Arial" w:eastAsia="Arial" w:hAnsi="Arial" w:cs="Arial"/>
            <w:color w:val="494645"/>
            <w:sz w:val="15"/>
            <w:szCs w:val="15"/>
          </w:rPr>
          <w:delText>roj</w:delText>
        </w:r>
        <w:r w:rsidRPr="007F6A90" w:rsidDel="006713AF">
          <w:rPr>
            <w:rFonts w:ascii="Arial" w:eastAsia="Arial" w:hAnsi="Arial" w:cs="Arial"/>
            <w:color w:val="494645"/>
            <w:sz w:val="15"/>
            <w:szCs w:val="15"/>
          </w:rPr>
          <w:delText xml:space="preserve"> thiab lwm yam nroj tsuag siv hauv tib lub zam). Cov piv txwv ntawm cov khoom noj khoom noj muaj xws li barley, cov hniav-los</w:delText>
        </w:r>
        <w:r w:rsidR="00802F33" w:rsidDel="006713AF">
          <w:rPr>
            <w:rFonts w:ascii="Arial" w:eastAsia="Arial" w:hAnsi="Arial" w:cs="Arial"/>
            <w:color w:val="494645"/>
            <w:sz w:val="15"/>
            <w:szCs w:val="15"/>
          </w:rPr>
          <w:delText xml:space="preserve"> </w:delText>
        </w:r>
        <w:r w:rsidRPr="007F6A90" w:rsidDel="006713AF">
          <w:rPr>
            <w:rFonts w:ascii="Arial" w:eastAsia="Arial" w:hAnsi="Arial" w:cs="Arial"/>
            <w:color w:val="494645"/>
            <w:sz w:val="15"/>
            <w:szCs w:val="15"/>
          </w:rPr>
          <w:delText xml:space="preserve">sis flint-pob kws, pias pias, oats, mov, rye, nplej, amaranth, quinoa, buckwheat, thiab </w:delText>
        </w:r>
        <w:r w:rsidR="00802F33" w:rsidDel="006713AF">
          <w:rPr>
            <w:rFonts w:ascii="Arial" w:eastAsia="Arial" w:hAnsi="Arial" w:cs="Arial"/>
            <w:color w:val="494645"/>
            <w:sz w:val="15"/>
            <w:szCs w:val="15"/>
          </w:rPr>
          <w:delText>roj</w:delText>
        </w:r>
        <w:r w:rsidRPr="007F6A90" w:rsidDel="006713AF">
          <w:rPr>
            <w:rFonts w:ascii="Arial" w:eastAsia="Arial" w:hAnsi="Arial" w:cs="Arial"/>
            <w:color w:val="494645"/>
            <w:sz w:val="15"/>
            <w:szCs w:val="15"/>
          </w:rPr>
          <w:delText xml:space="preserve"> (piv txwv li, noob paj rwb, </w:delText>
        </w:r>
      </w:del>
      <w:del w:id="5150" w:author="Kaxiong" w:date="2021-06-11T19:37:00Z">
        <w:r w:rsidRPr="007F6A90" w:rsidDel="005D0D4C">
          <w:rPr>
            <w:rFonts w:ascii="Arial" w:eastAsia="Arial" w:hAnsi="Arial" w:cs="Arial"/>
            <w:color w:val="494645"/>
            <w:sz w:val="15"/>
            <w:szCs w:val="15"/>
          </w:rPr>
          <w:delText xml:space="preserve">flax </w:delText>
        </w:r>
      </w:del>
      <w:del w:id="5151" w:author="Kaxiong" w:date="2021-06-11T19:43:00Z">
        <w:r w:rsidRPr="007F6A90" w:rsidDel="006713AF">
          <w:rPr>
            <w:rFonts w:ascii="Arial" w:eastAsia="Arial" w:hAnsi="Arial" w:cs="Arial"/>
            <w:color w:val="494645"/>
            <w:sz w:val="15"/>
            <w:szCs w:val="15"/>
          </w:rPr>
          <w:delText xml:space="preserve">noob, </w:delText>
        </w:r>
      </w:del>
      <w:del w:id="5152" w:author="Kaxiong" w:date="2021-06-11T19:39:00Z">
        <w:r w:rsidRPr="007F6A90" w:rsidDel="005D0D4C">
          <w:rPr>
            <w:rFonts w:ascii="Arial" w:eastAsia="Arial" w:hAnsi="Arial" w:cs="Arial"/>
            <w:color w:val="494645"/>
            <w:sz w:val="15"/>
            <w:szCs w:val="15"/>
          </w:rPr>
          <w:delText>rapeseed</w:delText>
        </w:r>
      </w:del>
      <w:del w:id="5153" w:author="Kaxiong" w:date="2021-06-11T19:43:00Z">
        <w:r w:rsidRPr="007F6A90" w:rsidDel="006713AF">
          <w:rPr>
            <w:rFonts w:ascii="Arial" w:eastAsia="Arial" w:hAnsi="Arial" w:cs="Arial"/>
            <w:color w:val="494645"/>
            <w:sz w:val="15"/>
            <w:szCs w:val="15"/>
          </w:rPr>
          <w:delText>, taum pauv, thiab noob paj noob hlis).</w:delText>
        </w:r>
      </w:del>
    </w:p>
    <w:p w14:paraId="4842C753" w14:textId="6DF7048A" w:rsidR="00BF3E5F" w:rsidRPr="0066148C" w:rsidRDefault="00F2670D" w:rsidP="0066148C">
      <w:pPr>
        <w:spacing w:line="397" w:lineRule="auto"/>
        <w:ind w:right="180"/>
        <w:jc w:val="both"/>
        <w:rPr>
          <w:sz w:val="13"/>
          <w:szCs w:val="13"/>
        </w:rPr>
      </w:pPr>
      <w:r w:rsidRPr="0066148C">
        <w:rPr>
          <w:rFonts w:ascii="Arial" w:eastAsia="Arial" w:hAnsi="Arial" w:cs="Arial"/>
          <w:color w:val="494645"/>
          <w:sz w:val="13"/>
          <w:szCs w:val="13"/>
        </w:rPr>
        <w:t xml:space="preserve"> </w:t>
      </w:r>
    </w:p>
    <w:p w14:paraId="44E5901F" w14:textId="30EFC35A" w:rsidR="00BF3E5F" w:rsidRDefault="00F2670D">
      <w:pPr>
        <w:rPr>
          <w:sz w:val="20"/>
          <w:szCs w:val="20"/>
        </w:rPr>
      </w:pPr>
      <w:r>
        <w:rPr>
          <w:rFonts w:ascii="Arial" w:eastAsia="Arial" w:hAnsi="Arial" w:cs="Arial"/>
          <w:b/>
          <w:bCs/>
          <w:color w:val="494645"/>
          <w:sz w:val="14"/>
          <w:szCs w:val="14"/>
        </w:rPr>
        <w:t xml:space="preserve">Cov </w:t>
      </w:r>
      <w:proofErr w:type="spellStart"/>
      <w:r>
        <w:rPr>
          <w:rFonts w:ascii="Arial" w:eastAsia="Arial" w:hAnsi="Arial" w:cs="Arial"/>
          <w:b/>
          <w:bCs/>
          <w:color w:val="494645"/>
          <w:sz w:val="14"/>
          <w:szCs w:val="14"/>
        </w:rPr>
        <w:t>npe</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uas</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tsis</w:t>
      </w:r>
      <w:ins w:id="5154" w:author="Kaxiong" w:date="2021-06-11T19:47:00Z">
        <w:r w:rsidR="006713AF">
          <w:rPr>
            <w:rFonts w:ascii="Arial" w:eastAsia="Arial" w:hAnsi="Arial" w:cs="Arial"/>
            <w:b/>
            <w:bCs/>
            <w:color w:val="494645"/>
            <w:sz w:val="14"/>
            <w:szCs w:val="14"/>
          </w:rPr>
          <w:t>-</w:t>
        </w:r>
      </w:ins>
      <w:del w:id="5155" w:author="Kaxiong" w:date="2021-06-11T19:47:00Z">
        <w:r w:rsidDel="006713AF">
          <w:rPr>
            <w:rFonts w:ascii="Arial" w:eastAsia="Arial" w:hAnsi="Arial" w:cs="Arial"/>
            <w:b/>
            <w:bCs/>
            <w:color w:val="494645"/>
            <w:sz w:val="14"/>
            <w:szCs w:val="14"/>
          </w:rPr>
          <w:delText xml:space="preserve"> </w:delText>
        </w:r>
      </w:del>
      <w:r>
        <w:rPr>
          <w:rFonts w:ascii="Arial" w:eastAsia="Arial" w:hAnsi="Arial" w:cs="Arial"/>
          <w:b/>
          <w:bCs/>
          <w:color w:val="494645"/>
          <w:sz w:val="14"/>
          <w:szCs w:val="14"/>
        </w:rPr>
        <w:t>ntau</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dhau</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ntawm</w:t>
      </w:r>
      <w:proofErr w:type="spellEnd"/>
      <w:r>
        <w:rPr>
          <w:rFonts w:ascii="Arial" w:eastAsia="Arial" w:hAnsi="Arial" w:cs="Arial"/>
          <w:b/>
          <w:bCs/>
          <w:color w:val="494645"/>
          <w:sz w:val="14"/>
          <w:szCs w:val="14"/>
        </w:rPr>
        <w:t xml:space="preserve"> cov </w:t>
      </w:r>
      <w:proofErr w:type="spellStart"/>
      <w:r>
        <w:rPr>
          <w:rFonts w:ascii="Arial" w:eastAsia="Arial" w:hAnsi="Arial" w:cs="Arial"/>
          <w:b/>
          <w:bCs/>
          <w:color w:val="494645"/>
          <w:sz w:val="14"/>
          <w:szCs w:val="14"/>
        </w:rPr>
        <w:t>khoom</w:t>
      </w:r>
      <w:proofErr w:type="spellEnd"/>
      <w:r>
        <w:rPr>
          <w:rFonts w:ascii="Arial" w:eastAsia="Arial" w:hAnsi="Arial" w:cs="Arial"/>
          <w:b/>
          <w:bCs/>
          <w:color w:val="494645"/>
          <w:sz w:val="14"/>
          <w:szCs w:val="14"/>
        </w:rPr>
        <w:t xml:space="preserve"> lag </w:t>
      </w:r>
      <w:proofErr w:type="spellStart"/>
      <w:r>
        <w:rPr>
          <w:rFonts w:ascii="Arial" w:eastAsia="Arial" w:hAnsi="Arial" w:cs="Arial"/>
          <w:b/>
          <w:bCs/>
          <w:color w:val="494645"/>
          <w:sz w:val="14"/>
          <w:szCs w:val="14"/>
        </w:rPr>
        <w:t>luam</w:t>
      </w:r>
      <w:proofErr w:type="spellEnd"/>
      <w:r>
        <w:rPr>
          <w:rFonts w:ascii="Arial" w:eastAsia="Arial" w:hAnsi="Arial" w:cs="Arial"/>
          <w:b/>
          <w:bCs/>
          <w:color w:val="494645"/>
          <w:sz w:val="14"/>
          <w:szCs w:val="14"/>
        </w:rPr>
        <w:t xml:space="preserve"> "</w:t>
      </w:r>
      <w:proofErr w:type="spellStart"/>
      <w:ins w:id="5156" w:author="Kaxiong" w:date="2021-06-11T19:47:00Z">
        <w:r w:rsidR="006713AF">
          <w:rPr>
            <w:rFonts w:ascii="Arial" w:eastAsia="Arial" w:hAnsi="Arial" w:cs="Arial"/>
            <w:b/>
            <w:bCs/>
            <w:color w:val="494645"/>
            <w:sz w:val="14"/>
            <w:szCs w:val="14"/>
          </w:rPr>
          <w:t>ib</w:t>
        </w:r>
        <w:proofErr w:type="spellEnd"/>
        <w:r w:rsidR="006713AF">
          <w:rPr>
            <w:rFonts w:ascii="Arial" w:eastAsia="Arial" w:hAnsi="Arial" w:cs="Arial"/>
            <w:b/>
            <w:bCs/>
            <w:color w:val="494645"/>
            <w:sz w:val="14"/>
            <w:szCs w:val="14"/>
          </w:rPr>
          <w:t xml:space="preserve"> </w:t>
        </w:r>
        <w:proofErr w:type="spellStart"/>
        <w:r w:rsidR="006713AF">
          <w:rPr>
            <w:rFonts w:ascii="Arial" w:eastAsia="Arial" w:hAnsi="Arial" w:cs="Arial"/>
            <w:b/>
            <w:bCs/>
            <w:color w:val="494645"/>
            <w:sz w:val="14"/>
            <w:szCs w:val="14"/>
          </w:rPr>
          <w:t>txwm</w:t>
        </w:r>
        <w:proofErr w:type="spellEnd"/>
        <w:r w:rsidR="006713AF">
          <w:rPr>
            <w:rFonts w:ascii="Arial" w:eastAsia="Arial" w:hAnsi="Arial" w:cs="Arial"/>
            <w:b/>
            <w:bCs/>
            <w:color w:val="494645"/>
            <w:sz w:val="14"/>
            <w:szCs w:val="14"/>
          </w:rPr>
          <w:t xml:space="preserve"> </w:t>
        </w:r>
      </w:ins>
      <w:del w:id="5157" w:author="Kaxiong" w:date="2021-06-11T19:47:00Z">
        <w:r w:rsidDel="006713AF">
          <w:rPr>
            <w:rFonts w:ascii="Arial" w:eastAsia="Arial" w:hAnsi="Arial" w:cs="Arial"/>
            <w:b/>
            <w:bCs/>
            <w:color w:val="494645"/>
            <w:sz w:val="14"/>
            <w:szCs w:val="14"/>
          </w:rPr>
          <w:delText xml:space="preserve">feem ntau </w:delText>
        </w:r>
        <w:r w:rsidR="008E37F6" w:rsidDel="006713AF">
          <w:rPr>
            <w:rFonts w:ascii="Arial" w:eastAsia="Arial" w:hAnsi="Arial" w:cs="Arial"/>
            <w:b/>
            <w:bCs/>
            <w:color w:val="494645"/>
            <w:sz w:val="14"/>
            <w:szCs w:val="14"/>
          </w:rPr>
          <w:delText xml:space="preserve">yog </w:delText>
        </w:r>
      </w:del>
      <w:proofErr w:type="spellStart"/>
      <w:r>
        <w:rPr>
          <w:rFonts w:ascii="Arial" w:eastAsia="Arial" w:hAnsi="Arial" w:cs="Arial"/>
          <w:b/>
          <w:bCs/>
          <w:color w:val="494645"/>
          <w:sz w:val="14"/>
          <w:szCs w:val="14"/>
        </w:rPr>
        <w:t>noj</w:t>
      </w:r>
      <w:proofErr w:type="spellEnd"/>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nyoos</w:t>
      </w:r>
      <w:proofErr w:type="spellEnd"/>
      <w:r>
        <w:rPr>
          <w:rFonts w:ascii="Arial" w:eastAsia="Arial" w:hAnsi="Arial" w:cs="Arial"/>
          <w:b/>
          <w:bCs/>
          <w:color w:val="494645"/>
          <w:sz w:val="14"/>
          <w:szCs w:val="14"/>
        </w:rPr>
        <w:t>" (</w:t>
      </w:r>
      <w:proofErr w:type="spellStart"/>
      <w:ins w:id="5158" w:author="Kaxiong" w:date="2021-06-11T19:48:00Z">
        <w:r w:rsidR="006713AF">
          <w:rPr>
            <w:rFonts w:ascii="Arial" w:eastAsia="Arial" w:hAnsi="Arial" w:cs="Arial"/>
            <w:b/>
            <w:bCs/>
            <w:color w:val="494645"/>
            <w:sz w:val="14"/>
            <w:szCs w:val="14"/>
          </w:rPr>
          <w:t>ntawv</w:t>
        </w:r>
        <w:proofErr w:type="spellEnd"/>
        <w:r w:rsidR="006713AF">
          <w:rPr>
            <w:rFonts w:ascii="Arial" w:eastAsia="Arial" w:hAnsi="Arial" w:cs="Arial"/>
            <w:b/>
            <w:bCs/>
            <w:color w:val="494645"/>
            <w:sz w:val="14"/>
            <w:szCs w:val="14"/>
          </w:rPr>
          <w:t xml:space="preserve"> </w:t>
        </w:r>
        <w:proofErr w:type="spellStart"/>
        <w:r w:rsidR="006713AF">
          <w:rPr>
            <w:rFonts w:ascii="Arial" w:eastAsia="Arial" w:hAnsi="Arial" w:cs="Arial"/>
            <w:b/>
            <w:bCs/>
            <w:color w:val="494645"/>
            <w:sz w:val="14"/>
            <w:szCs w:val="14"/>
          </w:rPr>
          <w:t>yog</w:t>
        </w:r>
        <w:proofErr w:type="spellEnd"/>
        <w:r w:rsidR="006713AF">
          <w:rPr>
            <w:rFonts w:ascii="Arial" w:eastAsia="Arial" w:hAnsi="Arial" w:cs="Arial"/>
            <w:b/>
            <w:bCs/>
            <w:color w:val="494645"/>
            <w:sz w:val="14"/>
            <w:szCs w:val="14"/>
          </w:rPr>
          <w:t xml:space="preserve"> </w:t>
        </w:r>
      </w:ins>
      <w:del w:id="5159" w:author="Kaxiong" w:date="2021-06-11T19:48:00Z">
        <w:r w:rsidDel="006713AF">
          <w:rPr>
            <w:rFonts w:ascii="Arial" w:eastAsia="Arial" w:hAnsi="Arial" w:cs="Arial"/>
            <w:b/>
            <w:bCs/>
            <w:color w:val="494645"/>
            <w:sz w:val="14"/>
            <w:szCs w:val="14"/>
          </w:rPr>
          <w:delText xml:space="preserve">piv txwv li </w:delText>
        </w:r>
      </w:del>
      <w:r>
        <w:rPr>
          <w:rFonts w:ascii="Arial" w:eastAsia="Arial" w:hAnsi="Arial" w:cs="Arial"/>
          <w:b/>
          <w:bCs/>
          <w:color w:val="494645"/>
          <w:sz w:val="14"/>
          <w:szCs w:val="14"/>
        </w:rPr>
        <w:t xml:space="preserve">cov </w:t>
      </w:r>
      <w:proofErr w:type="spellStart"/>
      <w:r>
        <w:rPr>
          <w:rFonts w:ascii="Arial" w:eastAsia="Arial" w:hAnsi="Arial" w:cs="Arial"/>
          <w:b/>
          <w:bCs/>
          <w:color w:val="494645"/>
          <w:sz w:val="14"/>
          <w:szCs w:val="14"/>
        </w:rPr>
        <w:t>khoom</w:t>
      </w:r>
      <w:proofErr w:type="spellEnd"/>
      <w:r>
        <w:rPr>
          <w:rFonts w:ascii="Arial" w:eastAsia="Arial" w:hAnsi="Arial" w:cs="Arial"/>
          <w:b/>
          <w:bCs/>
          <w:color w:val="494645"/>
          <w:sz w:val="14"/>
          <w:szCs w:val="14"/>
        </w:rPr>
        <w:t xml:space="preserve"> lag </w:t>
      </w:r>
      <w:proofErr w:type="spellStart"/>
      <w:r>
        <w:rPr>
          <w:rFonts w:ascii="Arial" w:eastAsia="Arial" w:hAnsi="Arial" w:cs="Arial"/>
          <w:b/>
          <w:bCs/>
          <w:color w:val="494645"/>
          <w:sz w:val="14"/>
          <w:szCs w:val="14"/>
        </w:rPr>
        <w:t>luam</w:t>
      </w:r>
      <w:proofErr w:type="spellEnd"/>
      <w:ins w:id="5160" w:author="Kaxiong" w:date="2021-06-11T19:48:00Z">
        <w:r w:rsidR="006713AF">
          <w:rPr>
            <w:rFonts w:ascii="Arial" w:eastAsia="Arial" w:hAnsi="Arial" w:cs="Arial"/>
            <w:b/>
            <w:bCs/>
            <w:color w:val="494645"/>
            <w:sz w:val="14"/>
            <w:szCs w:val="14"/>
          </w:rPr>
          <w:t xml:space="preserve"> </w:t>
        </w:r>
        <w:proofErr w:type="spellStart"/>
        <w:r w:rsidR="006713AF">
          <w:rPr>
            <w:rFonts w:ascii="Arial" w:eastAsia="Arial" w:hAnsi="Arial" w:cs="Arial"/>
            <w:b/>
            <w:bCs/>
            <w:color w:val="494645"/>
            <w:sz w:val="14"/>
            <w:szCs w:val="14"/>
          </w:rPr>
          <w:t>raug</w:t>
        </w:r>
        <w:proofErr w:type="spellEnd"/>
        <w:r w:rsidR="006713AF">
          <w:rPr>
            <w:rFonts w:ascii="Arial" w:eastAsia="Arial" w:hAnsi="Arial" w:cs="Arial"/>
            <w:b/>
            <w:bCs/>
            <w:color w:val="494645"/>
            <w:sz w:val="14"/>
            <w:szCs w:val="14"/>
          </w:rPr>
          <w:t xml:space="preserve"> </w:t>
        </w:r>
        <w:proofErr w:type="spellStart"/>
        <w:r w:rsidR="006713AF">
          <w:rPr>
            <w:rFonts w:ascii="Arial" w:eastAsia="Arial" w:hAnsi="Arial" w:cs="Arial"/>
            <w:b/>
            <w:bCs/>
            <w:color w:val="494645"/>
            <w:sz w:val="14"/>
            <w:szCs w:val="14"/>
          </w:rPr>
          <w:t>saib</w:t>
        </w:r>
        <w:proofErr w:type="spellEnd"/>
        <w:r w:rsidR="006713AF">
          <w:rPr>
            <w:rFonts w:ascii="Arial" w:eastAsia="Arial" w:hAnsi="Arial" w:cs="Arial"/>
            <w:b/>
            <w:bCs/>
            <w:color w:val="494645"/>
            <w:sz w:val="14"/>
            <w:szCs w:val="14"/>
          </w:rPr>
          <w:t xml:space="preserve"> </w:t>
        </w:r>
        <w:proofErr w:type="spellStart"/>
        <w:r w:rsidR="006713AF">
          <w:rPr>
            <w:rFonts w:ascii="Arial" w:eastAsia="Arial" w:hAnsi="Arial" w:cs="Arial"/>
            <w:b/>
            <w:bCs/>
            <w:color w:val="494645"/>
            <w:sz w:val="14"/>
            <w:szCs w:val="14"/>
          </w:rPr>
          <w:t>xyuas</w:t>
        </w:r>
      </w:ins>
      <w:proofErr w:type="spellEnd"/>
      <w:r>
        <w:rPr>
          <w:rFonts w:ascii="Arial" w:eastAsia="Arial" w:hAnsi="Arial" w:cs="Arial"/>
          <w:b/>
          <w:bCs/>
          <w:color w:val="494645"/>
          <w:sz w:val="14"/>
          <w:szCs w:val="14"/>
        </w:rPr>
        <w:t>):</w:t>
      </w:r>
    </w:p>
    <w:p w14:paraId="35D6CE5A" w14:textId="77777777" w:rsidR="00BF3E5F" w:rsidRDefault="00BF3E5F">
      <w:pPr>
        <w:spacing w:line="98" w:lineRule="exact"/>
        <w:rPr>
          <w:sz w:val="20"/>
          <w:szCs w:val="20"/>
        </w:rPr>
      </w:pPr>
    </w:p>
    <w:p w14:paraId="7EFE2B15" w14:textId="78E01282" w:rsidR="00BF3E5F" w:rsidRPr="00BF216B" w:rsidRDefault="00F2670D" w:rsidP="00CB1F8C">
      <w:pPr>
        <w:spacing w:line="363" w:lineRule="auto"/>
        <w:ind w:right="160"/>
        <w:jc w:val="both"/>
        <w:rPr>
          <w:sz w:val="15"/>
          <w:szCs w:val="15"/>
        </w:rPr>
      </w:pPr>
      <w:r w:rsidRPr="00BF216B">
        <w:rPr>
          <w:rFonts w:ascii="Arial" w:eastAsia="Arial" w:hAnsi="Arial" w:cs="Arial"/>
          <w:color w:val="494645"/>
          <w:sz w:val="15"/>
          <w:szCs w:val="15"/>
        </w:rPr>
        <w:t xml:space="preserve">Cov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hmab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almonds,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av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apricots, </w:t>
      </w:r>
      <w:proofErr w:type="spellStart"/>
      <w:r w:rsidRPr="00BF216B">
        <w:rPr>
          <w:rFonts w:ascii="Arial" w:eastAsia="Arial" w:hAnsi="Arial" w:cs="Arial"/>
          <w:color w:val="494645"/>
          <w:sz w:val="15"/>
          <w:szCs w:val="15"/>
        </w:rPr>
        <w:t>apriums</w:t>
      </w:r>
      <w:proofErr w:type="spellEnd"/>
      <w:r w:rsidRPr="00BF216B">
        <w:rPr>
          <w:rFonts w:ascii="Arial" w:eastAsia="Arial" w:hAnsi="Arial" w:cs="Arial"/>
          <w:color w:val="494645"/>
          <w:sz w:val="15"/>
          <w:szCs w:val="15"/>
        </w:rPr>
        <w:t>, Artichokes-</w:t>
      </w:r>
      <w:proofErr w:type="spellStart"/>
      <w:r w:rsidRPr="00BF216B">
        <w:rPr>
          <w:rFonts w:ascii="Arial" w:eastAsia="Arial" w:hAnsi="Arial" w:cs="Arial"/>
          <w:color w:val="494645"/>
          <w:sz w:val="15"/>
          <w:szCs w:val="15"/>
        </w:rPr>
        <w:t>ntiaj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teb-hom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Neeg</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Esxias</w:t>
      </w:r>
      <w:proofErr w:type="spellEnd"/>
      <w:r w:rsidRPr="00BF216B">
        <w:rPr>
          <w:rFonts w:ascii="Arial" w:eastAsia="Arial" w:hAnsi="Arial" w:cs="Arial"/>
          <w:color w:val="494645"/>
          <w:sz w:val="15"/>
          <w:szCs w:val="15"/>
        </w:rPr>
        <w:t xml:space="preserve"> </w:t>
      </w:r>
      <w:ins w:id="5161" w:author="Kaxiong" w:date="2021-06-11T19:49:00Z">
        <w:r w:rsidR="006713AF">
          <w:rPr>
            <w:rFonts w:ascii="Arial" w:eastAsia="Arial" w:hAnsi="Arial" w:cs="Arial"/>
            <w:color w:val="494645"/>
            <w:sz w:val="15"/>
            <w:szCs w:val="15"/>
          </w:rPr>
          <w:t xml:space="preserve">cov </w:t>
        </w:r>
        <w:proofErr w:type="spellStart"/>
        <w:r w:rsidR="006713AF">
          <w:rPr>
            <w:rFonts w:ascii="Arial" w:eastAsia="Arial" w:hAnsi="Arial" w:cs="Arial"/>
            <w:color w:val="494645"/>
            <w:sz w:val="15"/>
            <w:szCs w:val="15"/>
          </w:rPr>
          <w:t>txiv</w:t>
        </w:r>
        <w:proofErr w:type="spellEnd"/>
        <w:r w:rsidR="006713AF">
          <w:rPr>
            <w:rFonts w:ascii="Arial" w:eastAsia="Arial" w:hAnsi="Arial" w:cs="Arial"/>
            <w:color w:val="494645"/>
            <w:sz w:val="15"/>
            <w:szCs w:val="15"/>
          </w:rPr>
          <w:t xml:space="preserve"> </w:t>
        </w:r>
        <w:proofErr w:type="spellStart"/>
        <w:r w:rsidR="006713AF">
          <w:rPr>
            <w:rFonts w:ascii="Arial" w:eastAsia="Arial" w:hAnsi="Arial" w:cs="Arial"/>
            <w:color w:val="494645"/>
            <w:sz w:val="15"/>
            <w:szCs w:val="15"/>
          </w:rPr>
          <w:t>maj</w:t>
        </w:r>
        <w:proofErr w:type="spellEnd"/>
        <w:r w:rsidR="006713AF">
          <w:rPr>
            <w:rFonts w:ascii="Arial" w:eastAsia="Arial" w:hAnsi="Arial" w:cs="Arial"/>
            <w:color w:val="494645"/>
            <w:sz w:val="15"/>
            <w:szCs w:val="15"/>
          </w:rPr>
          <w:t xml:space="preserve"> coos</w:t>
        </w:r>
      </w:ins>
      <w:del w:id="5162" w:author="Kaxiong" w:date="2021-06-11T19:49:00Z">
        <w:r w:rsidRPr="00BF216B" w:rsidDel="006713AF">
          <w:rPr>
            <w:rFonts w:ascii="Arial" w:eastAsia="Arial" w:hAnsi="Arial" w:cs="Arial"/>
            <w:color w:val="494645"/>
            <w:sz w:val="15"/>
            <w:szCs w:val="15"/>
          </w:rPr>
          <w:delText>pears</w:delText>
        </w:r>
      </w:del>
      <w:r w:rsidRPr="00BF216B">
        <w:rPr>
          <w:rFonts w:ascii="Arial" w:eastAsia="Arial" w:hAnsi="Arial" w:cs="Arial"/>
          <w:color w:val="494645"/>
          <w:sz w:val="15"/>
          <w:szCs w:val="15"/>
        </w:rPr>
        <w:t xml:space="preserve">, avocados, babacos,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tsawb</w:t>
      </w:r>
      <w:proofErr w:type="spellEnd"/>
      <w:r w:rsidRPr="00BF216B">
        <w:rPr>
          <w:rFonts w:ascii="Arial" w:eastAsia="Arial" w:hAnsi="Arial" w:cs="Arial"/>
          <w:color w:val="494645"/>
          <w:sz w:val="15"/>
          <w:szCs w:val="15"/>
        </w:rPr>
        <w:t xml:space="preserve">, Belgian endive, blackberries, blueberries, boysenberries, brazil </w:t>
      </w:r>
      <w:proofErr w:type="spellStart"/>
      <w:r w:rsidRPr="00BF216B">
        <w:rPr>
          <w:rFonts w:ascii="Arial" w:eastAsia="Arial" w:hAnsi="Arial" w:cs="Arial"/>
          <w:color w:val="494645"/>
          <w:sz w:val="15"/>
          <w:szCs w:val="15"/>
        </w:rPr>
        <w:t>ceev</w:t>
      </w:r>
      <w:proofErr w:type="spellEnd"/>
      <w:r w:rsidRPr="00BF216B">
        <w:rPr>
          <w:rFonts w:ascii="Arial" w:eastAsia="Arial" w:hAnsi="Arial" w:cs="Arial"/>
          <w:color w:val="494645"/>
          <w:sz w:val="15"/>
          <w:szCs w:val="15"/>
        </w:rPr>
        <w:t xml:space="preserve">, noob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dav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cob </w:t>
      </w:r>
      <w:proofErr w:type="spellStart"/>
      <w:r w:rsidRPr="00BF216B">
        <w:rPr>
          <w:rFonts w:ascii="Arial" w:eastAsia="Arial" w:hAnsi="Arial" w:cs="Arial"/>
          <w:color w:val="494645"/>
          <w:sz w:val="15"/>
          <w:szCs w:val="15"/>
        </w:rPr>
        <w:t>pob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pob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qhwv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Suav</w:t>
      </w:r>
      <w:proofErr w:type="spellEnd"/>
      <w:r w:rsidRPr="00BF216B">
        <w:rPr>
          <w:rFonts w:ascii="Arial" w:eastAsia="Arial" w:hAnsi="Arial" w:cs="Arial"/>
          <w:color w:val="494645"/>
          <w:sz w:val="15"/>
          <w:szCs w:val="15"/>
        </w:rPr>
        <w:t xml:space="preserve"> cabbages (Bok Choy, mustard,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Napa), cantaloupes, carambolas, carrots,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dawb</w:t>
      </w:r>
      <w:proofErr w:type="spellEnd"/>
      <w:r w:rsidRPr="00BF216B">
        <w:rPr>
          <w:rFonts w:ascii="Arial" w:eastAsia="Arial" w:hAnsi="Arial" w:cs="Arial"/>
          <w:color w:val="494645"/>
          <w:sz w:val="15"/>
          <w:szCs w:val="15"/>
        </w:rPr>
        <w:t xml:space="preserve">, celeriac, celery, chayote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hmab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ntseej</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hauv</w:t>
      </w:r>
      <w:proofErr w:type="spellEnd"/>
      <w:r w:rsidRPr="00BF216B">
        <w:rPr>
          <w:rFonts w:ascii="Arial" w:eastAsia="Arial" w:hAnsi="Arial" w:cs="Arial"/>
          <w:color w:val="494645"/>
          <w:sz w:val="15"/>
          <w:szCs w:val="15"/>
        </w:rPr>
        <w:t xml:space="preserve"> paus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plaub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hau</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Clementine,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ntxwv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qaub</w:t>
      </w:r>
      <w:proofErr w:type="spellEnd"/>
      <w:r w:rsidRPr="00BF216B">
        <w:rPr>
          <w:rFonts w:ascii="Arial" w:eastAsia="Arial" w:hAnsi="Arial" w:cs="Arial"/>
          <w:color w:val="494645"/>
          <w:sz w:val="15"/>
          <w:szCs w:val="15"/>
        </w:rPr>
        <w:t xml:space="preserve"> , lemons, limes, mandarin,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ntxwv</w:t>
      </w:r>
      <w:proofErr w:type="spellEnd"/>
      <w:r w:rsidRPr="00BF216B">
        <w:rPr>
          <w:rFonts w:ascii="Arial" w:eastAsia="Arial" w:hAnsi="Arial" w:cs="Arial"/>
          <w:color w:val="494645"/>
          <w:sz w:val="15"/>
          <w:szCs w:val="15"/>
        </w:rPr>
        <w:t xml:space="preserve">, tangerines, tangors,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uniqfruit</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pauv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cress-</w:t>
      </w:r>
      <w:proofErr w:type="spellStart"/>
      <w:r w:rsidRPr="00BF216B">
        <w:rPr>
          <w:rFonts w:ascii="Arial" w:eastAsia="Arial" w:hAnsi="Arial" w:cs="Arial"/>
          <w:color w:val="494645"/>
          <w:sz w:val="15"/>
          <w:szCs w:val="15"/>
        </w:rPr>
        <w:t>vaj</w:t>
      </w:r>
      <w:proofErr w:type="spellEnd"/>
      <w:r w:rsidRPr="00BF216B">
        <w:rPr>
          <w:rFonts w:ascii="Arial" w:eastAsia="Arial" w:hAnsi="Arial" w:cs="Arial"/>
          <w:color w:val="494645"/>
          <w:sz w:val="15"/>
          <w:szCs w:val="15"/>
        </w:rPr>
        <w:t xml:space="preserve">, dib, curly endive, currants, </w:t>
      </w:r>
      <w:proofErr w:type="spellStart"/>
      <w:r w:rsidRPr="00BF216B">
        <w:rPr>
          <w:rFonts w:ascii="Arial" w:eastAsia="Arial" w:hAnsi="Arial" w:cs="Arial"/>
          <w:color w:val="494645"/>
          <w:sz w:val="15"/>
          <w:szCs w:val="15"/>
        </w:rPr>
        <w:t>nplooj</w:t>
      </w:r>
      <w:proofErr w:type="spellEnd"/>
      <w:r w:rsidRPr="00BF216B">
        <w:rPr>
          <w:rFonts w:ascii="Arial" w:eastAsia="Arial" w:hAnsi="Arial" w:cs="Arial"/>
          <w:color w:val="494645"/>
          <w:sz w:val="15"/>
          <w:szCs w:val="15"/>
        </w:rPr>
        <w:t xml:space="preserve"> dandelion, fennel-Florence, </w:t>
      </w:r>
      <w:proofErr w:type="spellStart"/>
      <w:r w:rsidRPr="00BF216B">
        <w:rPr>
          <w:rFonts w:ascii="Arial" w:eastAsia="Arial" w:hAnsi="Arial" w:cs="Arial"/>
          <w:color w:val="494645"/>
          <w:sz w:val="15"/>
          <w:szCs w:val="15"/>
        </w:rPr>
        <w:t>qij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genip</w:t>
      </w:r>
      <w:proofErr w:type="spellEnd"/>
      <w:r w:rsidRPr="00BF216B">
        <w:rPr>
          <w:rFonts w:ascii="Arial" w:eastAsia="Arial" w:hAnsi="Arial" w:cs="Arial"/>
          <w:color w:val="494645"/>
          <w:sz w:val="15"/>
          <w:szCs w:val="15"/>
        </w:rPr>
        <w:t xml:space="preserve">, gooseberries,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quav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ntswv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nyoos</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guavas , </w:t>
      </w:r>
      <w:proofErr w:type="spellStart"/>
      <w:r w:rsidRPr="00BF216B">
        <w:rPr>
          <w:rFonts w:ascii="Arial" w:eastAsia="Arial" w:hAnsi="Arial" w:cs="Arial"/>
          <w:color w:val="494645"/>
          <w:sz w:val="15"/>
          <w:szCs w:val="15"/>
        </w:rPr>
        <w:t>tshuaj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basil, chives, cilantro, oregano,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txhwb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qaib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zib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ntab</w:t>
      </w:r>
      <w:proofErr w:type="spellEnd"/>
      <w:r w:rsidRPr="00BF216B">
        <w:rPr>
          <w:rFonts w:ascii="Arial" w:eastAsia="Arial" w:hAnsi="Arial" w:cs="Arial"/>
          <w:color w:val="494645"/>
          <w:sz w:val="15"/>
          <w:szCs w:val="15"/>
        </w:rPr>
        <w:t>,</w:t>
      </w:r>
      <w:r w:rsidR="00F4014B" w:rsidRPr="00BF216B">
        <w:rPr>
          <w:sz w:val="15"/>
          <w:szCs w:val="15"/>
        </w:rPr>
        <w:t xml:space="preserve"> </w:t>
      </w:r>
      <w:r w:rsidRPr="00BF216B">
        <w:rPr>
          <w:rFonts w:ascii="Arial" w:eastAsia="Arial" w:hAnsi="Arial" w:cs="Arial"/>
          <w:color w:val="494645"/>
          <w:sz w:val="15"/>
          <w:szCs w:val="15"/>
        </w:rPr>
        <w:t xml:space="preserve">huckleberries, Jerusalem artichokes, kale, kiwifruit, kohlrabi, kumquats, leek,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xas</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lav</w:t>
      </w:r>
      <w:proofErr w:type="spellEnd"/>
      <w:r w:rsidRPr="00BF216B">
        <w:rPr>
          <w:rFonts w:ascii="Arial" w:eastAsia="Arial" w:hAnsi="Arial" w:cs="Arial"/>
          <w:color w:val="494645"/>
          <w:sz w:val="15"/>
          <w:szCs w:val="15"/>
        </w:rPr>
        <w:t xml:space="preserve">, lychees, macadamia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mangos, </w:t>
      </w:r>
      <w:proofErr w:type="spellStart"/>
      <w:r w:rsidRPr="00BF216B">
        <w:rPr>
          <w:rFonts w:ascii="Arial" w:eastAsia="Arial" w:hAnsi="Arial" w:cs="Arial"/>
          <w:color w:val="494645"/>
          <w:sz w:val="15"/>
          <w:szCs w:val="15"/>
        </w:rPr>
        <w:t>lwm</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ntsej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muag</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Canary, Crenshaw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Persian),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pos </w:t>
      </w:r>
      <w:proofErr w:type="spellStart"/>
      <w:r w:rsidRPr="00BF216B">
        <w:rPr>
          <w:rFonts w:ascii="Arial" w:eastAsia="Arial" w:hAnsi="Arial" w:cs="Arial"/>
          <w:color w:val="494645"/>
          <w:sz w:val="15"/>
          <w:szCs w:val="15"/>
        </w:rPr>
        <w:t>nphuab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nceb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kua</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dos,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duaj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ntseej</w:t>
      </w:r>
      <w:proofErr w:type="spellEnd"/>
      <w:r w:rsidRPr="00BF216B">
        <w:rPr>
          <w:rFonts w:ascii="Arial" w:eastAsia="Arial" w:hAnsi="Arial" w:cs="Arial"/>
          <w:color w:val="494645"/>
          <w:sz w:val="15"/>
          <w:szCs w:val="15"/>
        </w:rPr>
        <w:t xml:space="preserve"> ,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hmab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nyiam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duaj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duaj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pauv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pauv-nquab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kua</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txob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w:t>
      </w:r>
      <w:proofErr w:type="spellStart"/>
      <w:r w:rsidRPr="00BF216B">
        <w:rPr>
          <w:rFonts w:ascii="Arial" w:eastAsia="Arial" w:hAnsi="Arial" w:cs="Arial"/>
          <w:color w:val="494645"/>
          <w:sz w:val="15"/>
          <w:szCs w:val="15"/>
        </w:rPr>
        <w:t>tswb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thuv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cog, plums, plumcots, quince, radishes, raspberries, rhubarb, rutabagas, scallions, shallots, snow peas , soursop, spinach, sprouts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alfalfa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mung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pos </w:t>
      </w:r>
      <w:proofErr w:type="spellStart"/>
      <w:r w:rsidRPr="00BF216B">
        <w:rPr>
          <w:rFonts w:ascii="Arial" w:eastAsia="Arial" w:hAnsi="Arial" w:cs="Arial"/>
          <w:color w:val="494645"/>
          <w:sz w:val="15"/>
          <w:szCs w:val="15"/>
        </w:rPr>
        <w:t>nphuab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caij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ntuj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sov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w:t>
      </w:r>
      <w:proofErr w:type="spellStart"/>
      <w:r w:rsidRPr="00BF216B">
        <w:rPr>
          <w:rFonts w:ascii="Arial" w:eastAsia="Arial" w:hAnsi="Arial" w:cs="Arial"/>
          <w:color w:val="494645"/>
          <w:sz w:val="15"/>
          <w:szCs w:val="15"/>
        </w:rPr>
        <w:t>pias</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yias</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daj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zucchini), </w:t>
      </w:r>
      <w:proofErr w:type="spellStart"/>
      <w:r w:rsidRPr="00BF216B">
        <w:rPr>
          <w:rFonts w:ascii="Arial" w:eastAsia="Arial" w:hAnsi="Arial" w:cs="Arial"/>
          <w:color w:val="494645"/>
          <w:sz w:val="15"/>
          <w:szCs w:val="15"/>
        </w:rPr>
        <w:t>qab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zib</w:t>
      </w:r>
      <w:proofErr w:type="spellEnd"/>
      <w:r w:rsidRPr="00BF216B">
        <w:rPr>
          <w:rFonts w:ascii="Arial" w:eastAsia="Arial" w:hAnsi="Arial" w:cs="Arial"/>
          <w:color w:val="494645"/>
          <w:sz w:val="15"/>
          <w:szCs w:val="15"/>
        </w:rPr>
        <w:t xml:space="preserve">, Swiss chard, taro,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lws</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suav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pauv</w:t>
      </w:r>
      <w:proofErr w:type="spellEnd"/>
      <w:r w:rsidRPr="00BF216B">
        <w:rPr>
          <w:rFonts w:ascii="Arial" w:eastAsia="Arial" w:hAnsi="Arial" w:cs="Arial"/>
          <w:color w:val="494645"/>
          <w:sz w:val="15"/>
          <w:szCs w:val="15"/>
        </w:rPr>
        <w:t>, turnips (</w:t>
      </w:r>
      <w:proofErr w:type="spellStart"/>
      <w:r w:rsidRPr="00BF216B">
        <w:rPr>
          <w:rFonts w:ascii="Arial" w:eastAsia="Arial" w:hAnsi="Arial" w:cs="Arial"/>
          <w:color w:val="494645"/>
          <w:sz w:val="15"/>
          <w:szCs w:val="15"/>
        </w:rPr>
        <w:t>keeb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kwm</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taum</w:t>
      </w:r>
      <w:proofErr w:type="spellEnd"/>
      <w:r w:rsidRPr="00BF216B">
        <w:rPr>
          <w:rFonts w:ascii="Arial" w:eastAsia="Arial" w:hAnsi="Arial" w:cs="Arial"/>
          <w:color w:val="494645"/>
          <w:sz w:val="15"/>
          <w:szCs w:val="15"/>
        </w:rPr>
        <w:t xml:space="preserve">), walnuts, </w:t>
      </w:r>
      <w:proofErr w:type="spellStart"/>
      <w:r w:rsidRPr="00BF216B">
        <w:rPr>
          <w:rFonts w:ascii="Arial" w:eastAsia="Arial" w:hAnsi="Arial" w:cs="Arial"/>
          <w:color w:val="494645"/>
          <w:sz w:val="15"/>
          <w:szCs w:val="15"/>
        </w:rPr>
        <w:t>dej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phwj</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kua</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yam;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Sib </w:t>
      </w:r>
      <w:proofErr w:type="spellStart"/>
      <w:r w:rsidRPr="00BF216B">
        <w:rPr>
          <w:rFonts w:ascii="Arial" w:eastAsia="Arial" w:hAnsi="Arial" w:cs="Arial"/>
          <w:color w:val="494645"/>
          <w:sz w:val="15"/>
          <w:szCs w:val="15"/>
        </w:rPr>
        <w:t>xyaw</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ntawm</w:t>
      </w:r>
      <w:proofErr w:type="spellEnd"/>
      <w:r w:rsidRPr="00BF216B">
        <w:rPr>
          <w:rFonts w:ascii="Arial" w:eastAsia="Arial" w:hAnsi="Arial" w:cs="Arial"/>
          <w:color w:val="494645"/>
          <w:sz w:val="15"/>
          <w:szCs w:val="15"/>
        </w:rPr>
        <w:t xml:space="preserve"> cov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hmab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thiab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zaub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txawv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xws</w:t>
      </w:r>
      <w:proofErr w:type="spellEnd"/>
      <w:r w:rsidRPr="00BF216B">
        <w:rPr>
          <w:rFonts w:ascii="Arial" w:eastAsia="Arial" w:hAnsi="Arial" w:cs="Arial"/>
          <w:color w:val="494645"/>
          <w:sz w:val="15"/>
          <w:szCs w:val="15"/>
        </w:rPr>
        <w:t xml:space="preserve"> li cov </w:t>
      </w:r>
      <w:proofErr w:type="spellStart"/>
      <w:r w:rsidRPr="00BF216B">
        <w:rPr>
          <w:rFonts w:ascii="Arial" w:eastAsia="Arial" w:hAnsi="Arial" w:cs="Arial"/>
          <w:color w:val="494645"/>
          <w:sz w:val="15"/>
          <w:szCs w:val="15"/>
        </w:rPr>
        <w:t>pob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tawb</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txiv</w:t>
      </w:r>
      <w:proofErr w:type="spellEnd"/>
      <w:r w:rsidRPr="00BF216B">
        <w:rPr>
          <w:rFonts w:ascii="Arial" w:eastAsia="Arial" w:hAnsi="Arial" w:cs="Arial"/>
          <w:color w:val="494645"/>
          <w:sz w:val="15"/>
          <w:szCs w:val="15"/>
        </w:rPr>
        <w:t xml:space="preserve"> </w:t>
      </w:r>
      <w:proofErr w:type="spellStart"/>
      <w:r w:rsidRPr="00BF216B">
        <w:rPr>
          <w:rFonts w:ascii="Arial" w:eastAsia="Arial" w:hAnsi="Arial" w:cs="Arial"/>
          <w:color w:val="494645"/>
          <w:sz w:val="15"/>
          <w:szCs w:val="15"/>
        </w:rPr>
        <w:t>ntoo</w:t>
      </w:r>
      <w:proofErr w:type="spellEnd"/>
      <w:r w:rsidRPr="00BF216B">
        <w:rPr>
          <w:rFonts w:ascii="Arial" w:eastAsia="Arial" w:hAnsi="Arial" w:cs="Arial"/>
          <w:color w:val="494645"/>
          <w:sz w:val="15"/>
          <w:szCs w:val="15"/>
        </w:rPr>
        <w:t>).</w:t>
      </w:r>
    </w:p>
    <w:p w14:paraId="6C68F9EF" w14:textId="77777777" w:rsidR="00084A34" w:rsidRDefault="00084A34" w:rsidP="00084A34">
      <w:pPr>
        <w:spacing w:line="354" w:lineRule="auto"/>
        <w:ind w:right="540"/>
        <w:rPr>
          <w:sz w:val="20"/>
          <w:szCs w:val="20"/>
        </w:rPr>
      </w:pPr>
    </w:p>
    <w:p w14:paraId="77C7C01C" w14:textId="527DCB33" w:rsidR="00BF3E5F" w:rsidRDefault="00F2670D">
      <w:pPr>
        <w:rPr>
          <w:sz w:val="20"/>
          <w:szCs w:val="20"/>
        </w:rPr>
      </w:pPr>
      <w:r>
        <w:rPr>
          <w:rFonts w:ascii="Arial" w:eastAsia="Arial" w:hAnsi="Arial" w:cs="Arial"/>
          <w:b/>
          <w:bCs/>
          <w:color w:val="494645"/>
          <w:sz w:val="16"/>
          <w:szCs w:val="16"/>
        </w:rPr>
        <w:t xml:space="preserve">Cov </w:t>
      </w:r>
      <w:proofErr w:type="spellStart"/>
      <w:r>
        <w:rPr>
          <w:rFonts w:ascii="Arial" w:eastAsia="Arial" w:hAnsi="Arial" w:cs="Arial"/>
          <w:b/>
          <w:bCs/>
          <w:color w:val="494645"/>
          <w:sz w:val="16"/>
          <w:szCs w:val="16"/>
        </w:rPr>
        <w:t>npe</w:t>
      </w:r>
      <w:proofErr w:type="spellEnd"/>
      <w:r>
        <w:rPr>
          <w:rFonts w:ascii="Arial" w:eastAsia="Arial" w:hAnsi="Arial" w:cs="Arial"/>
          <w:b/>
          <w:bCs/>
          <w:color w:val="494645"/>
          <w:sz w:val="16"/>
          <w:szCs w:val="16"/>
        </w:rPr>
        <w:t xml:space="preserve"> </w:t>
      </w:r>
      <w:ins w:id="5163" w:author="Kaxiong" w:date="2021-06-11T19:51:00Z">
        <w:r w:rsidR="006713AF">
          <w:rPr>
            <w:rFonts w:ascii="Arial" w:eastAsia="Arial" w:hAnsi="Arial" w:cs="Arial"/>
            <w:b/>
            <w:bCs/>
            <w:color w:val="494645"/>
            <w:sz w:val="16"/>
            <w:szCs w:val="16"/>
          </w:rPr>
          <w:t xml:space="preserve">tag </w:t>
        </w:r>
        <w:proofErr w:type="spellStart"/>
        <w:r w:rsidR="006713AF">
          <w:rPr>
            <w:rFonts w:ascii="Arial" w:eastAsia="Arial" w:hAnsi="Arial" w:cs="Arial"/>
            <w:b/>
            <w:bCs/>
            <w:color w:val="494645"/>
            <w:sz w:val="16"/>
            <w:szCs w:val="16"/>
          </w:rPr>
          <w:t>nrho</w:t>
        </w:r>
        <w:proofErr w:type="spellEnd"/>
        <w:r w:rsidR="006713AF">
          <w:rPr>
            <w:rFonts w:ascii="Arial" w:eastAsia="Arial" w:hAnsi="Arial" w:cs="Arial"/>
            <w:b/>
            <w:bCs/>
            <w:color w:val="494645"/>
            <w:sz w:val="16"/>
            <w:szCs w:val="16"/>
          </w:rPr>
          <w:t xml:space="preserve"> </w:t>
        </w:r>
        <w:proofErr w:type="spellStart"/>
        <w:r w:rsidR="006713AF">
          <w:rPr>
            <w:rFonts w:ascii="Arial" w:eastAsia="Arial" w:hAnsi="Arial" w:cs="Arial"/>
            <w:b/>
            <w:bCs/>
            <w:color w:val="494645"/>
            <w:sz w:val="16"/>
            <w:szCs w:val="16"/>
          </w:rPr>
          <w:t>ntawm</w:t>
        </w:r>
        <w:proofErr w:type="spellEnd"/>
        <w:r w:rsidR="006713AF">
          <w:rPr>
            <w:rFonts w:ascii="Arial" w:eastAsia="Arial" w:hAnsi="Arial" w:cs="Arial"/>
            <w:b/>
            <w:bCs/>
            <w:color w:val="494645"/>
            <w:sz w:val="16"/>
            <w:szCs w:val="16"/>
          </w:rPr>
          <w:t xml:space="preserve"> cov </w:t>
        </w:r>
        <w:proofErr w:type="spellStart"/>
        <w:r w:rsidR="006713AF">
          <w:rPr>
            <w:rFonts w:ascii="Arial" w:eastAsia="Arial" w:hAnsi="Arial" w:cs="Arial"/>
            <w:b/>
            <w:bCs/>
            <w:color w:val="494645"/>
            <w:sz w:val="16"/>
            <w:szCs w:val="16"/>
          </w:rPr>
          <w:t>koom</w:t>
        </w:r>
        <w:proofErr w:type="spellEnd"/>
        <w:r w:rsidR="006713AF">
          <w:rPr>
            <w:rFonts w:ascii="Arial" w:eastAsia="Arial" w:hAnsi="Arial" w:cs="Arial"/>
            <w:b/>
            <w:bCs/>
            <w:color w:val="494645"/>
            <w:sz w:val="16"/>
            <w:szCs w:val="16"/>
          </w:rPr>
          <w:t xml:space="preserve"> lag </w:t>
        </w:r>
        <w:proofErr w:type="spellStart"/>
        <w:r w:rsidR="006713AF">
          <w:rPr>
            <w:rFonts w:ascii="Arial" w:eastAsia="Arial" w:hAnsi="Arial" w:cs="Arial"/>
            <w:b/>
            <w:bCs/>
            <w:color w:val="494645"/>
            <w:sz w:val="16"/>
            <w:szCs w:val="16"/>
          </w:rPr>
          <w:t>luam</w:t>
        </w:r>
        <w:proofErr w:type="spellEnd"/>
        <w:r w:rsidR="006713AF">
          <w:rPr>
            <w:rFonts w:ascii="Arial" w:eastAsia="Arial" w:hAnsi="Arial" w:cs="Arial"/>
            <w:b/>
            <w:bCs/>
            <w:color w:val="494645"/>
            <w:sz w:val="16"/>
            <w:szCs w:val="16"/>
          </w:rPr>
          <w:t xml:space="preserve"> </w:t>
        </w:r>
      </w:ins>
      <w:proofErr w:type="spellStart"/>
      <w:r>
        <w:rPr>
          <w:rFonts w:ascii="Arial" w:eastAsia="Arial" w:hAnsi="Arial" w:cs="Arial"/>
          <w:b/>
          <w:bCs/>
          <w:color w:val="494645"/>
          <w:sz w:val="16"/>
          <w:szCs w:val="16"/>
        </w:rPr>
        <w:t>uas</w:t>
      </w:r>
      <w:proofErr w:type="spellEnd"/>
      <w:r>
        <w:rPr>
          <w:rFonts w:ascii="Arial" w:eastAsia="Arial" w:hAnsi="Arial" w:cs="Arial"/>
          <w:b/>
          <w:bCs/>
          <w:color w:val="494645"/>
          <w:sz w:val="16"/>
          <w:szCs w:val="16"/>
        </w:rPr>
        <w:t xml:space="preserve"> </w:t>
      </w:r>
      <w:del w:id="5164" w:author="Kaxiong" w:date="2021-06-11T19:51:00Z">
        <w:r w:rsidDel="00AF099C">
          <w:rPr>
            <w:rFonts w:ascii="Arial" w:eastAsia="Arial" w:hAnsi="Arial" w:cs="Arial"/>
            <w:b/>
            <w:bCs/>
            <w:color w:val="494645"/>
            <w:sz w:val="16"/>
            <w:szCs w:val="16"/>
          </w:rPr>
          <w:delText xml:space="preserve">siv tsis tau cov zaub uas feem ntau </w:delText>
        </w:r>
      </w:del>
      <w:r>
        <w:rPr>
          <w:rFonts w:ascii="Arial" w:eastAsia="Arial" w:hAnsi="Arial" w:cs="Arial"/>
          <w:b/>
          <w:bCs/>
          <w:color w:val="494645"/>
          <w:sz w:val="16"/>
          <w:szCs w:val="16"/>
        </w:rPr>
        <w:t xml:space="preserve">TSIS </w:t>
      </w:r>
      <w:del w:id="5165" w:author="Kaxiong" w:date="2021-06-11T19:51:00Z">
        <w:r w:rsidDel="00AF099C">
          <w:rPr>
            <w:rFonts w:ascii="Arial" w:eastAsia="Arial" w:hAnsi="Arial" w:cs="Arial"/>
            <w:b/>
            <w:bCs/>
            <w:color w:val="494645"/>
            <w:sz w:val="16"/>
            <w:szCs w:val="16"/>
          </w:rPr>
          <w:delText>TAU</w:delText>
        </w:r>
      </w:del>
      <w:r>
        <w:rPr>
          <w:rFonts w:ascii="Arial" w:eastAsia="Arial" w:hAnsi="Arial" w:cs="Arial"/>
          <w:b/>
          <w:bCs/>
          <w:color w:val="494645"/>
          <w:sz w:val="16"/>
          <w:szCs w:val="16"/>
        </w:rPr>
        <w:t xml:space="preserve"> </w:t>
      </w:r>
      <w:proofErr w:type="spellStart"/>
      <w:ins w:id="5166" w:author="Kaxiong" w:date="2021-06-11T19:52:00Z">
        <w:r w:rsidR="00AF099C">
          <w:rPr>
            <w:rFonts w:ascii="Arial" w:eastAsia="Arial" w:hAnsi="Arial" w:cs="Arial"/>
            <w:b/>
            <w:bCs/>
            <w:color w:val="494645"/>
            <w:sz w:val="16"/>
            <w:szCs w:val="16"/>
          </w:rPr>
          <w:t>raug</w:t>
        </w:r>
        <w:proofErr w:type="spellEnd"/>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noj</w:t>
        </w:r>
        <w:proofErr w:type="spellEnd"/>
        <w:r w:rsidR="00AF099C">
          <w:rPr>
            <w:rFonts w:ascii="Arial" w:eastAsia="Arial" w:hAnsi="Arial" w:cs="Arial"/>
            <w:b/>
            <w:bCs/>
            <w:color w:val="494645"/>
            <w:sz w:val="16"/>
            <w:szCs w:val="16"/>
          </w:rPr>
          <w:t xml:space="preserve"> </w:t>
        </w:r>
      </w:ins>
      <w:proofErr w:type="spellStart"/>
      <w:r>
        <w:rPr>
          <w:rFonts w:ascii="Arial" w:eastAsia="Arial" w:hAnsi="Arial" w:cs="Arial"/>
          <w:b/>
          <w:bCs/>
          <w:color w:val="494645"/>
          <w:sz w:val="16"/>
          <w:szCs w:val="16"/>
        </w:rPr>
        <w:t>nyoos</w:t>
      </w:r>
      <w:proofErr w:type="spellEnd"/>
      <w:r w:rsidR="008634CA">
        <w:rPr>
          <w:rFonts w:ascii="Arial" w:eastAsia="Arial" w:hAnsi="Arial" w:cs="Arial"/>
          <w:b/>
          <w:bCs/>
          <w:color w:val="494645"/>
          <w:sz w:val="16"/>
          <w:szCs w:val="16"/>
        </w:rPr>
        <w:t xml:space="preserve"> </w:t>
      </w:r>
      <w:del w:id="5167" w:author="Kaxiong" w:date="2021-06-11T19:52:00Z">
        <w:r w:rsidR="008634CA" w:rsidDel="00AF099C">
          <w:rPr>
            <w:rFonts w:ascii="Arial" w:eastAsia="Arial" w:hAnsi="Arial" w:cs="Arial"/>
            <w:b/>
            <w:bCs/>
            <w:color w:val="494645"/>
            <w:sz w:val="16"/>
            <w:szCs w:val="16"/>
          </w:rPr>
          <w:delText>raw</w:delText>
        </w:r>
        <w:r w:rsidDel="00AF099C">
          <w:rPr>
            <w:rFonts w:ascii="Arial" w:eastAsia="Arial" w:hAnsi="Arial" w:cs="Arial"/>
            <w:b/>
            <w:bCs/>
            <w:color w:val="494645"/>
            <w:sz w:val="16"/>
            <w:szCs w:val="16"/>
          </w:rPr>
          <w:delText xml:space="preserve"> </w:delText>
        </w:r>
      </w:del>
      <w:r>
        <w:rPr>
          <w:rFonts w:ascii="Arial" w:eastAsia="Arial" w:hAnsi="Arial" w:cs="Arial"/>
          <w:b/>
          <w:bCs/>
          <w:color w:val="494645"/>
          <w:sz w:val="16"/>
          <w:szCs w:val="16"/>
        </w:rPr>
        <w:t>(</w:t>
      </w:r>
      <w:proofErr w:type="spellStart"/>
      <w:ins w:id="5168" w:author="Kaxiong" w:date="2021-06-11T19:52:00Z">
        <w:r w:rsidR="00AF099C">
          <w:rPr>
            <w:rFonts w:ascii="Arial" w:eastAsia="Arial" w:hAnsi="Arial" w:cs="Arial"/>
            <w:b/>
            <w:bCs/>
            <w:color w:val="494645"/>
            <w:sz w:val="16"/>
            <w:szCs w:val="16"/>
          </w:rPr>
          <w:t>ntawv</w:t>
        </w:r>
        <w:proofErr w:type="spellEnd"/>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yog</w:t>
        </w:r>
      </w:ins>
      <w:proofErr w:type="spellEnd"/>
      <w:ins w:id="5169" w:author="Kaxiong" w:date="2021-06-11T19:53:00Z">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tsis</w:t>
        </w:r>
        <w:proofErr w:type="spellEnd"/>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raug</w:t>
        </w:r>
        <w:proofErr w:type="spellEnd"/>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saib</w:t>
        </w:r>
        <w:proofErr w:type="spellEnd"/>
        <w:r w:rsidR="00AF099C">
          <w:rPr>
            <w:rFonts w:ascii="Arial" w:eastAsia="Arial" w:hAnsi="Arial" w:cs="Arial"/>
            <w:b/>
            <w:bCs/>
            <w:color w:val="494645"/>
            <w:sz w:val="16"/>
            <w:szCs w:val="16"/>
          </w:rPr>
          <w:t xml:space="preserve"> </w:t>
        </w:r>
        <w:proofErr w:type="spellStart"/>
        <w:r w:rsidR="00AF099C">
          <w:rPr>
            <w:rFonts w:ascii="Arial" w:eastAsia="Arial" w:hAnsi="Arial" w:cs="Arial"/>
            <w:b/>
            <w:bCs/>
            <w:color w:val="494645"/>
            <w:sz w:val="16"/>
            <w:szCs w:val="16"/>
          </w:rPr>
          <w:t>xyuas</w:t>
        </w:r>
      </w:ins>
      <w:proofErr w:type="spellEnd"/>
      <w:del w:id="5170" w:author="Kaxiong" w:date="2021-06-11T19:52:00Z">
        <w:r w:rsidDel="00AF099C">
          <w:rPr>
            <w:rFonts w:ascii="Arial" w:eastAsia="Arial" w:hAnsi="Arial" w:cs="Arial"/>
            <w:b/>
            <w:bCs/>
            <w:color w:val="494645"/>
            <w:sz w:val="16"/>
            <w:szCs w:val="16"/>
          </w:rPr>
          <w:delText xml:space="preserve">piv </w:delText>
        </w:r>
      </w:del>
      <w:del w:id="5171" w:author="Kaxiong" w:date="2021-06-11T19:53:00Z">
        <w:r w:rsidDel="00AF099C">
          <w:rPr>
            <w:rFonts w:ascii="Arial" w:eastAsia="Arial" w:hAnsi="Arial" w:cs="Arial"/>
            <w:b/>
            <w:bCs/>
            <w:color w:val="494645"/>
            <w:sz w:val="16"/>
            <w:szCs w:val="16"/>
          </w:rPr>
          <w:delText xml:space="preserve">txwv li cov khoom lag luam tsis </w:delText>
        </w:r>
        <w:r w:rsidR="008634CA" w:rsidDel="00AF099C">
          <w:rPr>
            <w:rFonts w:ascii="Arial" w:eastAsia="Arial" w:hAnsi="Arial" w:cs="Arial"/>
            <w:b/>
            <w:bCs/>
            <w:color w:val="494645"/>
            <w:sz w:val="16"/>
            <w:szCs w:val="16"/>
          </w:rPr>
          <w:delText>huv</w:delText>
        </w:r>
      </w:del>
      <w:r>
        <w:rPr>
          <w:rFonts w:ascii="Arial" w:eastAsia="Arial" w:hAnsi="Arial" w:cs="Arial"/>
          <w:b/>
          <w:bCs/>
          <w:color w:val="494645"/>
          <w:sz w:val="16"/>
          <w:szCs w:val="16"/>
        </w:rPr>
        <w:t>):</w:t>
      </w:r>
    </w:p>
    <w:p w14:paraId="4521D933" w14:textId="77777777" w:rsidR="00BF3E5F" w:rsidRDefault="00BF3E5F">
      <w:pPr>
        <w:spacing w:line="85" w:lineRule="exact"/>
        <w:rPr>
          <w:sz w:val="20"/>
          <w:szCs w:val="20"/>
        </w:rPr>
      </w:pPr>
    </w:p>
    <w:p w14:paraId="3E964A13" w14:textId="397BF413" w:rsidR="00BF3E5F" w:rsidRPr="00BF216B" w:rsidRDefault="00AF099C" w:rsidP="00DF7BBF">
      <w:pPr>
        <w:spacing w:line="364" w:lineRule="auto"/>
        <w:ind w:right="560"/>
        <w:jc w:val="both"/>
        <w:rPr>
          <w:sz w:val="16"/>
          <w:szCs w:val="16"/>
        </w:rPr>
      </w:pPr>
      <w:proofErr w:type="spellStart"/>
      <w:r>
        <w:rPr>
          <w:rFonts w:ascii="Arial" w:eastAsia="Arial" w:hAnsi="Arial" w:cs="Arial"/>
          <w:color w:val="494645"/>
          <w:sz w:val="16"/>
          <w:szCs w:val="16"/>
        </w:rPr>
        <w:t>N</w:t>
      </w:r>
      <w:r w:rsidR="00E01357">
        <w:rPr>
          <w:rFonts w:ascii="Arial" w:eastAsia="Arial" w:hAnsi="Arial" w:cs="Arial"/>
          <w:color w:val="494645"/>
          <w:sz w:val="16"/>
          <w:szCs w:val="16"/>
        </w:rPr>
        <w:t>tsuag</w:t>
      </w:r>
      <w:proofErr w:type="spellEnd"/>
      <w:ins w:id="5172" w:author="Kaxiong" w:date="2021-06-11T19:53:00Z">
        <w:r>
          <w:rPr>
            <w:rFonts w:ascii="Arial" w:eastAsia="Arial" w:hAnsi="Arial" w:cs="Arial"/>
            <w:color w:val="494645"/>
            <w:sz w:val="16"/>
            <w:szCs w:val="16"/>
          </w:rPr>
          <w:t xml:space="preserve"> </w:t>
        </w:r>
        <w:proofErr w:type="spellStart"/>
        <w:r>
          <w:rPr>
            <w:rFonts w:ascii="Arial" w:eastAsia="Arial" w:hAnsi="Arial" w:cs="Arial"/>
            <w:color w:val="494645"/>
            <w:sz w:val="16"/>
            <w:szCs w:val="16"/>
          </w:rPr>
          <w:t>ntoo</w:t>
        </w:r>
        <w:proofErr w:type="spellEnd"/>
        <w:r>
          <w:rPr>
            <w:rFonts w:ascii="Arial" w:eastAsia="Arial" w:hAnsi="Arial" w:cs="Arial"/>
            <w:color w:val="494645"/>
            <w:sz w:val="16"/>
            <w:szCs w:val="16"/>
          </w:rPr>
          <w:t xml:space="preserve"> (asparagus)</w:t>
        </w:r>
      </w:ins>
      <w:r w:rsidR="00F2670D" w:rsidRPr="00BF216B">
        <w:rPr>
          <w:rFonts w:ascii="Arial" w:eastAsia="Arial" w:hAnsi="Arial" w:cs="Arial"/>
          <w:color w:val="494645"/>
          <w:sz w:val="16"/>
          <w:szCs w:val="16"/>
        </w:rPr>
        <w:t xml:space="preserve">, </w:t>
      </w:r>
      <w:ins w:id="5173" w:author="Kaxiong" w:date="2021-06-11T19:55:00Z">
        <w:r>
          <w:rPr>
            <w:rFonts w:ascii="Arial" w:eastAsia="Arial" w:hAnsi="Arial" w:cs="Arial"/>
            <w:color w:val="494645"/>
            <w:sz w:val="16"/>
            <w:szCs w:val="16"/>
          </w:rPr>
          <w:t xml:space="preserve">cov </w:t>
        </w:r>
      </w:ins>
      <w:proofErr w:type="spellStart"/>
      <w:r w:rsidR="00F2670D" w:rsidRPr="00BF216B">
        <w:rPr>
          <w:rFonts w:ascii="Arial" w:eastAsia="Arial" w:hAnsi="Arial" w:cs="Arial"/>
          <w:color w:val="494645"/>
          <w:sz w:val="16"/>
          <w:szCs w:val="16"/>
        </w:rPr>
        <w:t>taum</w:t>
      </w:r>
      <w:proofErr w:type="spellEnd"/>
      <w:r w:rsidR="00F2670D" w:rsidRPr="00BF216B">
        <w:rPr>
          <w:rFonts w:ascii="Arial" w:eastAsia="Arial" w:hAnsi="Arial" w:cs="Arial"/>
          <w:color w:val="494645"/>
          <w:sz w:val="16"/>
          <w:szCs w:val="16"/>
        </w:rPr>
        <w:t xml:space="preserve"> (dub, </w:t>
      </w:r>
      <w:del w:id="5174" w:author="Kaxiong" w:date="2021-06-11T19:54:00Z">
        <w:r w:rsidR="00F2670D" w:rsidRPr="00BF216B" w:rsidDel="00AF099C">
          <w:rPr>
            <w:rFonts w:ascii="Arial" w:eastAsia="Arial" w:hAnsi="Arial" w:cs="Arial"/>
            <w:color w:val="494645"/>
            <w:sz w:val="16"/>
            <w:szCs w:val="16"/>
          </w:rPr>
          <w:delText xml:space="preserve">Zoo </w:delText>
        </w:r>
      </w:del>
      <w:proofErr w:type="spellStart"/>
      <w:r w:rsidR="00F2670D" w:rsidRPr="00BF216B">
        <w:rPr>
          <w:rFonts w:ascii="Arial" w:eastAsia="Arial" w:hAnsi="Arial" w:cs="Arial"/>
          <w:color w:val="494645"/>
          <w:sz w:val="16"/>
          <w:szCs w:val="16"/>
        </w:rPr>
        <w:t>Qaum</w:t>
      </w:r>
      <w:proofErr w:type="spellEnd"/>
      <w:r w:rsidR="00F2670D" w:rsidRPr="00BF216B">
        <w:rPr>
          <w:rFonts w:ascii="Arial" w:eastAsia="Arial" w:hAnsi="Arial" w:cs="Arial"/>
          <w:color w:val="494645"/>
          <w:sz w:val="16"/>
          <w:szCs w:val="16"/>
        </w:rPr>
        <w:t xml:space="preserve"> </w:t>
      </w:r>
      <w:proofErr w:type="spellStart"/>
      <w:ins w:id="5175" w:author="Kaxiong" w:date="2021-06-11T19:54:00Z">
        <w:r>
          <w:rPr>
            <w:rFonts w:ascii="Arial" w:eastAsia="Arial" w:hAnsi="Arial" w:cs="Arial"/>
            <w:color w:val="494645"/>
            <w:sz w:val="16"/>
            <w:szCs w:val="16"/>
          </w:rPr>
          <w:t>Teb</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Loj</w:t>
        </w:r>
      </w:ins>
      <w:proofErr w:type="spellEnd"/>
      <w:del w:id="5176" w:author="Kaxiong" w:date="2021-06-11T19:54:00Z">
        <w:r w:rsidR="00F2670D" w:rsidRPr="00BF216B" w:rsidDel="00AF099C">
          <w:rPr>
            <w:rFonts w:ascii="Arial" w:eastAsia="Arial" w:hAnsi="Arial" w:cs="Arial"/>
            <w:color w:val="494645"/>
            <w:sz w:val="16"/>
            <w:szCs w:val="16"/>
          </w:rPr>
          <w:delText>Qaum</w:delText>
        </w:r>
      </w:del>
      <w:r w:rsidR="00F2670D" w:rsidRPr="00BF216B">
        <w:rPr>
          <w:rFonts w:ascii="Arial" w:eastAsia="Arial" w:hAnsi="Arial" w:cs="Arial"/>
          <w:color w:val="494645"/>
          <w:sz w:val="16"/>
          <w:szCs w:val="16"/>
        </w:rPr>
        <w:t xml:space="preserve">, </w:t>
      </w:r>
      <w:del w:id="5177" w:author="Kaxiong" w:date="2021-06-11T19:55:00Z">
        <w:r w:rsidR="00F2670D" w:rsidRPr="00BF216B" w:rsidDel="00AF099C">
          <w:rPr>
            <w:rFonts w:ascii="Arial" w:eastAsia="Arial" w:hAnsi="Arial" w:cs="Arial"/>
            <w:color w:val="494645"/>
            <w:sz w:val="16"/>
            <w:szCs w:val="16"/>
          </w:rPr>
          <w:delText>lub raum</w:delText>
        </w:r>
      </w:del>
      <w:ins w:id="5178" w:author="Kaxiong" w:date="2021-06-11T19:55:00Z">
        <w:r>
          <w:rPr>
            <w:rFonts w:ascii="Arial" w:eastAsia="Arial" w:hAnsi="Arial" w:cs="Arial"/>
            <w:color w:val="494645"/>
            <w:sz w:val="16"/>
            <w:szCs w:val="16"/>
          </w:rPr>
          <w:t>kidney</w:t>
        </w:r>
      </w:ins>
      <w:r w:rsidR="00F2670D" w:rsidRPr="00BF216B">
        <w:rPr>
          <w:rFonts w:ascii="Arial" w:eastAsia="Arial" w:hAnsi="Arial" w:cs="Arial"/>
          <w:color w:val="494645"/>
          <w:sz w:val="16"/>
          <w:szCs w:val="16"/>
        </w:rPr>
        <w:t xml:space="preserve">, lima, </w:t>
      </w:r>
      <w:del w:id="5179" w:author="Kaxiong" w:date="2021-06-11T19:55:00Z">
        <w:r w:rsidR="00F2670D" w:rsidRPr="00BF216B" w:rsidDel="00AF099C">
          <w:rPr>
            <w:rFonts w:ascii="Arial" w:eastAsia="Arial" w:hAnsi="Arial" w:cs="Arial"/>
            <w:color w:val="494645"/>
            <w:sz w:val="16"/>
            <w:szCs w:val="16"/>
          </w:rPr>
          <w:delText>rog</w:delText>
        </w:r>
      </w:del>
      <w:ins w:id="5180" w:author="Kaxiong" w:date="2021-06-11T19:55:00Z">
        <w:r>
          <w:rPr>
            <w:rFonts w:ascii="Arial" w:eastAsia="Arial" w:hAnsi="Arial" w:cs="Arial"/>
            <w:color w:val="494645"/>
            <w:sz w:val="16"/>
            <w:szCs w:val="16"/>
          </w:rPr>
          <w:t>navy</w:t>
        </w:r>
      </w:ins>
      <w:r w:rsidR="00F2670D" w:rsidRPr="00BF216B">
        <w:rPr>
          <w:rFonts w:ascii="Arial" w:eastAsia="Arial" w:hAnsi="Arial" w:cs="Arial"/>
          <w:color w:val="494645"/>
          <w:sz w:val="16"/>
          <w:szCs w:val="16"/>
        </w:rPr>
        <w:t xml:space="preserve">, </w:t>
      </w:r>
      <w:del w:id="5181" w:author="Kaxiong" w:date="2021-06-11T19:55:00Z">
        <w:r w:rsidR="00662DF5" w:rsidDel="00AF099C">
          <w:rPr>
            <w:rFonts w:ascii="Arial" w:eastAsia="Arial" w:hAnsi="Arial" w:cs="Arial"/>
            <w:color w:val="494645"/>
            <w:sz w:val="16"/>
            <w:szCs w:val="16"/>
          </w:rPr>
          <w:delText>me nyuam qaib</w:delText>
        </w:r>
      </w:del>
      <w:ins w:id="5182" w:author="Kaxiong" w:date="2021-06-11T19:55:00Z">
        <w:r>
          <w:rPr>
            <w:rFonts w:ascii="Arial" w:eastAsia="Arial" w:hAnsi="Arial" w:cs="Arial"/>
            <w:color w:val="494645"/>
            <w:sz w:val="16"/>
            <w:szCs w:val="16"/>
          </w:rPr>
          <w:t>pinto</w:t>
        </w:r>
      </w:ins>
      <w:r w:rsidR="00F2670D" w:rsidRPr="00BF216B">
        <w:rPr>
          <w:rFonts w:ascii="Arial" w:eastAsia="Arial" w:hAnsi="Arial" w:cs="Arial"/>
          <w:color w:val="494645"/>
          <w:sz w:val="16"/>
          <w:szCs w:val="16"/>
        </w:rPr>
        <w:t xml:space="preserve">), </w:t>
      </w:r>
      <w:del w:id="5183" w:author="Kaxiong" w:date="2021-06-11T19:56:00Z">
        <w:r w:rsidR="00F2670D" w:rsidRPr="00BF216B" w:rsidDel="00AF099C">
          <w:rPr>
            <w:rFonts w:ascii="Arial" w:eastAsia="Arial" w:hAnsi="Arial" w:cs="Arial"/>
            <w:color w:val="494645"/>
            <w:sz w:val="16"/>
            <w:szCs w:val="16"/>
          </w:rPr>
          <w:delText xml:space="preserve">beets </w:delText>
        </w:r>
      </w:del>
      <w:ins w:id="5184" w:author="Kaxiong" w:date="2021-06-11T19:56:00Z">
        <w:r>
          <w:rPr>
            <w:rFonts w:ascii="Arial" w:eastAsia="Arial" w:hAnsi="Arial" w:cs="Arial"/>
            <w:color w:val="494645"/>
            <w:sz w:val="16"/>
            <w:szCs w:val="16"/>
          </w:rPr>
          <w:t xml:space="preserve">cov </w:t>
        </w:r>
        <w:proofErr w:type="spellStart"/>
        <w:r>
          <w:rPr>
            <w:rFonts w:ascii="Arial" w:eastAsia="Arial" w:hAnsi="Arial" w:cs="Arial"/>
            <w:color w:val="494645"/>
            <w:sz w:val="16"/>
            <w:szCs w:val="16"/>
          </w:rPr>
          <w:t>taum</w:t>
        </w:r>
      </w:ins>
      <w:proofErr w:type="spellEnd"/>
      <w:r w:rsidR="00F2670D" w:rsidRPr="00BF216B">
        <w:rPr>
          <w:rFonts w:ascii="Arial" w:eastAsia="Arial" w:hAnsi="Arial" w:cs="Arial"/>
          <w:color w:val="494645"/>
          <w:sz w:val="16"/>
          <w:szCs w:val="16"/>
        </w:rPr>
        <w:t>(</w:t>
      </w:r>
      <w:proofErr w:type="spellStart"/>
      <w:r w:rsidR="00F2670D" w:rsidRPr="00BF216B">
        <w:rPr>
          <w:rFonts w:ascii="Arial" w:eastAsia="Arial" w:hAnsi="Arial" w:cs="Arial"/>
          <w:color w:val="494645"/>
          <w:sz w:val="16"/>
          <w:szCs w:val="16"/>
        </w:rPr>
        <w:t>vaj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teb</w:t>
      </w:r>
      <w:proofErr w:type="spellEnd"/>
      <w:r w:rsidR="00F2670D" w:rsidRPr="00BF216B">
        <w:rPr>
          <w:rFonts w:ascii="Arial" w:eastAsia="Arial" w:hAnsi="Arial" w:cs="Arial"/>
          <w:color w:val="494645"/>
          <w:sz w:val="16"/>
          <w:szCs w:val="16"/>
        </w:rPr>
        <w:t xml:space="preserve"> (cov </w:t>
      </w:r>
      <w:proofErr w:type="spellStart"/>
      <w:r w:rsidR="00F2670D" w:rsidRPr="00BF216B">
        <w:rPr>
          <w:rFonts w:ascii="Arial" w:eastAsia="Arial" w:hAnsi="Arial" w:cs="Arial"/>
          <w:color w:val="494645"/>
          <w:sz w:val="16"/>
          <w:szCs w:val="16"/>
        </w:rPr>
        <w:t>hauv</w:t>
      </w:r>
      <w:proofErr w:type="spellEnd"/>
      <w:r w:rsidR="00F2670D" w:rsidRPr="00BF216B">
        <w:rPr>
          <w:rFonts w:ascii="Arial" w:eastAsia="Arial" w:hAnsi="Arial" w:cs="Arial"/>
          <w:color w:val="494645"/>
          <w:sz w:val="16"/>
          <w:szCs w:val="16"/>
        </w:rPr>
        <w:t xml:space="preserve"> paus </w:t>
      </w:r>
      <w:proofErr w:type="spellStart"/>
      <w:r w:rsidR="00F2670D" w:rsidRPr="00BF216B">
        <w:rPr>
          <w:rFonts w:ascii="Arial" w:eastAsia="Arial" w:hAnsi="Arial" w:cs="Arial"/>
          <w:color w:val="494645"/>
          <w:sz w:val="16"/>
          <w:szCs w:val="16"/>
        </w:rPr>
        <w:t>hniav</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thiab</w:t>
      </w:r>
      <w:proofErr w:type="spellEnd"/>
      <w:r w:rsidR="00F2670D" w:rsidRPr="00BF216B">
        <w:rPr>
          <w:rFonts w:ascii="Arial" w:eastAsia="Arial" w:hAnsi="Arial" w:cs="Arial"/>
          <w:color w:val="494645"/>
          <w:sz w:val="16"/>
          <w:szCs w:val="16"/>
        </w:rPr>
        <w:t xml:space="preserve"> cov </w:t>
      </w:r>
      <w:proofErr w:type="spellStart"/>
      <w:r w:rsidR="00F2670D" w:rsidRPr="00BF216B">
        <w:rPr>
          <w:rFonts w:ascii="Arial" w:eastAsia="Arial" w:hAnsi="Arial" w:cs="Arial"/>
          <w:color w:val="494645"/>
          <w:sz w:val="16"/>
          <w:szCs w:val="16"/>
        </w:rPr>
        <w:t>nplooj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saum</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toj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thiab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qab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zib</w:t>
      </w:r>
      <w:proofErr w:type="spellEnd"/>
      <w:r w:rsidR="00F2670D" w:rsidRPr="00BF216B">
        <w:rPr>
          <w:rFonts w:ascii="Arial" w:eastAsia="Arial" w:hAnsi="Arial" w:cs="Arial"/>
          <w:color w:val="494645"/>
          <w:sz w:val="16"/>
          <w:szCs w:val="16"/>
        </w:rPr>
        <w:t xml:space="preserve"> beets), </w:t>
      </w:r>
      <w:proofErr w:type="spellStart"/>
      <w:r w:rsidR="00F2670D" w:rsidRPr="00BF216B">
        <w:rPr>
          <w:rFonts w:ascii="Arial" w:eastAsia="Arial" w:hAnsi="Arial" w:cs="Arial"/>
          <w:color w:val="494645"/>
          <w:sz w:val="16"/>
          <w:szCs w:val="16"/>
        </w:rPr>
        <w:t>txiv</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maj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phaub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kua</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txiv</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qab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kua</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txob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taum</w:t>
      </w:r>
      <w:proofErr w:type="spellEnd"/>
      <w:r w:rsidR="00F2670D" w:rsidRPr="00BF216B">
        <w:rPr>
          <w:rFonts w:ascii="Arial" w:eastAsia="Arial" w:hAnsi="Arial" w:cs="Arial"/>
          <w:color w:val="494645"/>
          <w:sz w:val="16"/>
          <w:szCs w:val="16"/>
        </w:rPr>
        <w:t xml:space="preserve"> kas </w:t>
      </w:r>
      <w:proofErr w:type="spellStart"/>
      <w:r w:rsidR="00F2670D" w:rsidRPr="00BF216B">
        <w:rPr>
          <w:rFonts w:ascii="Arial" w:eastAsia="Arial" w:hAnsi="Arial" w:cs="Arial"/>
          <w:color w:val="494645"/>
          <w:sz w:val="16"/>
          <w:szCs w:val="16"/>
        </w:rPr>
        <w:t>fes</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taum</w:t>
      </w:r>
      <w:proofErr w:type="spellEnd"/>
      <w:r w:rsidR="00F2670D" w:rsidRPr="00BF216B">
        <w:rPr>
          <w:rFonts w:ascii="Arial" w:eastAsia="Arial" w:hAnsi="Arial" w:cs="Arial"/>
          <w:color w:val="494645"/>
          <w:sz w:val="16"/>
          <w:szCs w:val="16"/>
        </w:rPr>
        <w:t xml:space="preserve"> kas </w:t>
      </w:r>
      <w:proofErr w:type="spellStart"/>
      <w:r w:rsidR="00F2670D" w:rsidRPr="00BF216B">
        <w:rPr>
          <w:rFonts w:ascii="Arial" w:eastAsia="Arial" w:hAnsi="Arial" w:cs="Arial"/>
          <w:color w:val="494645"/>
          <w:sz w:val="16"/>
          <w:szCs w:val="16"/>
        </w:rPr>
        <w:t>fes</w:t>
      </w:r>
      <w:proofErr w:type="spellEnd"/>
      <w:r w:rsidR="00F2670D" w:rsidRPr="00BF216B">
        <w:rPr>
          <w:rFonts w:ascii="Arial" w:eastAsia="Arial" w:hAnsi="Arial" w:cs="Arial"/>
          <w:color w:val="494645"/>
          <w:sz w:val="16"/>
          <w:szCs w:val="16"/>
        </w:rPr>
        <w:t xml:space="preserve">, </w:t>
      </w:r>
      <w:r w:rsidR="00757081">
        <w:rPr>
          <w:rFonts w:ascii="Arial" w:eastAsia="Arial" w:hAnsi="Arial" w:cs="Arial"/>
          <w:color w:val="494645"/>
          <w:sz w:val="16"/>
          <w:szCs w:val="16"/>
        </w:rPr>
        <w:t xml:space="preserve">dab </w:t>
      </w:r>
      <w:proofErr w:type="spellStart"/>
      <w:r w:rsidR="00757081">
        <w:rPr>
          <w:rFonts w:ascii="Arial" w:eastAsia="Arial" w:hAnsi="Arial" w:cs="Arial"/>
          <w:color w:val="494645"/>
          <w:sz w:val="16"/>
          <w:szCs w:val="16"/>
        </w:rPr>
        <w:t>tsho</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pob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kws</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qab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zib</w:t>
      </w:r>
      <w:proofErr w:type="spellEnd"/>
      <w:r w:rsidR="00F2670D" w:rsidRPr="00BF216B">
        <w:rPr>
          <w:rFonts w:ascii="Arial" w:eastAsia="Arial" w:hAnsi="Arial" w:cs="Arial"/>
          <w:color w:val="494645"/>
          <w:sz w:val="16"/>
          <w:szCs w:val="16"/>
        </w:rPr>
        <w:t xml:space="preserve">, </w:t>
      </w:r>
      <w:proofErr w:type="spellStart"/>
      <w:r w:rsidR="00757081">
        <w:rPr>
          <w:rFonts w:ascii="Arial" w:eastAsia="Arial" w:hAnsi="Arial" w:cs="Arial"/>
          <w:color w:val="494645"/>
          <w:sz w:val="16"/>
          <w:szCs w:val="16"/>
        </w:rPr>
        <w:t>txiv</w:t>
      </w:r>
      <w:proofErr w:type="spellEnd"/>
      <w:r w:rsidR="00757081">
        <w:rPr>
          <w:rFonts w:ascii="Arial" w:eastAsia="Arial" w:hAnsi="Arial" w:cs="Arial"/>
          <w:color w:val="494645"/>
          <w:sz w:val="16"/>
          <w:szCs w:val="16"/>
        </w:rPr>
        <w:t xml:space="preserve"> luv </w:t>
      </w:r>
      <w:proofErr w:type="spellStart"/>
      <w:r w:rsidR="00757081">
        <w:rPr>
          <w:rFonts w:ascii="Arial" w:eastAsia="Arial" w:hAnsi="Arial" w:cs="Arial"/>
          <w:color w:val="494645"/>
          <w:sz w:val="16"/>
          <w:szCs w:val="16"/>
        </w:rPr>
        <w:t>luj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hnub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tim</w:t>
      </w:r>
      <w:proofErr w:type="spellEnd"/>
      <w:r w:rsidR="00F2670D" w:rsidRPr="00BF216B">
        <w:rPr>
          <w:rFonts w:ascii="Arial" w:eastAsia="Arial" w:hAnsi="Arial" w:cs="Arial"/>
          <w:color w:val="494645"/>
          <w:sz w:val="16"/>
          <w:szCs w:val="16"/>
        </w:rPr>
        <w:t xml:space="preserve">, dill (noob </w:t>
      </w:r>
      <w:proofErr w:type="spellStart"/>
      <w:r w:rsidR="00F2670D" w:rsidRPr="00BF216B">
        <w:rPr>
          <w:rFonts w:ascii="Arial" w:eastAsia="Arial" w:hAnsi="Arial" w:cs="Arial"/>
          <w:color w:val="494645"/>
          <w:sz w:val="16"/>
          <w:szCs w:val="16"/>
        </w:rPr>
        <w:t>thiab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nroj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txaij</w:t>
      </w:r>
      <w:proofErr w:type="spellEnd"/>
      <w:r w:rsidR="00F2670D" w:rsidRPr="00BF216B">
        <w:rPr>
          <w:rFonts w:ascii="Arial" w:eastAsia="Arial" w:hAnsi="Arial" w:cs="Arial"/>
          <w:color w:val="494645"/>
          <w:sz w:val="16"/>
          <w:szCs w:val="16"/>
        </w:rPr>
        <w:t xml:space="preserve">, figs, </w:t>
      </w:r>
      <w:proofErr w:type="spellStart"/>
      <w:r w:rsidR="00F2670D" w:rsidRPr="00BF216B">
        <w:rPr>
          <w:rFonts w:ascii="Arial" w:eastAsia="Arial" w:hAnsi="Arial" w:cs="Arial"/>
          <w:color w:val="494645"/>
          <w:sz w:val="16"/>
          <w:szCs w:val="16"/>
        </w:rPr>
        <w:t>qhiav</w:t>
      </w:r>
      <w:proofErr w:type="spellEnd"/>
      <w:r w:rsidR="00F2670D" w:rsidRPr="00BF216B">
        <w:rPr>
          <w:rFonts w:ascii="Arial" w:eastAsia="Arial" w:hAnsi="Arial" w:cs="Arial"/>
          <w:color w:val="494645"/>
          <w:sz w:val="16"/>
          <w:szCs w:val="16"/>
        </w:rPr>
        <w:t xml:space="preserve">, hazelnuts, horseradish, lentils, okra, </w:t>
      </w:r>
      <w:proofErr w:type="spellStart"/>
      <w:r w:rsidR="00F2670D" w:rsidRPr="00BF216B">
        <w:rPr>
          <w:rFonts w:ascii="Arial" w:eastAsia="Arial" w:hAnsi="Arial" w:cs="Arial"/>
          <w:color w:val="494645"/>
          <w:sz w:val="16"/>
          <w:szCs w:val="16"/>
        </w:rPr>
        <w:t>txiv</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laum</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huab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xeeb</w:t>
      </w:r>
      <w:proofErr w:type="spellEnd"/>
      <w:r w:rsidR="00F2670D" w:rsidRPr="00BF216B">
        <w:rPr>
          <w:rFonts w:ascii="Arial" w:eastAsia="Arial" w:hAnsi="Arial" w:cs="Arial"/>
          <w:color w:val="494645"/>
          <w:sz w:val="16"/>
          <w:szCs w:val="16"/>
        </w:rPr>
        <w:t xml:space="preserve">, pecans, peppermint, </w:t>
      </w:r>
      <w:proofErr w:type="spellStart"/>
      <w:r w:rsidR="00F2670D" w:rsidRPr="00BF216B">
        <w:rPr>
          <w:rFonts w:ascii="Arial" w:eastAsia="Arial" w:hAnsi="Arial" w:cs="Arial"/>
          <w:color w:val="494645"/>
          <w:sz w:val="16"/>
          <w:szCs w:val="16"/>
        </w:rPr>
        <w:t>qos</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yaj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ywm</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taub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lub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caij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ntuj</w:t>
      </w:r>
      <w:proofErr w:type="spellEnd"/>
      <w:r w:rsidR="00F2670D" w:rsidRPr="00BF216B">
        <w:rPr>
          <w:rFonts w:ascii="Arial" w:eastAsia="Arial" w:hAnsi="Arial" w:cs="Arial"/>
          <w:color w:val="494645"/>
          <w:sz w:val="16"/>
          <w:szCs w:val="16"/>
        </w:rPr>
        <w:t xml:space="preserve"> no, </w:t>
      </w:r>
      <w:proofErr w:type="spellStart"/>
      <w:r w:rsidR="00F2670D" w:rsidRPr="00BF216B">
        <w:rPr>
          <w:rFonts w:ascii="Arial" w:eastAsia="Arial" w:hAnsi="Arial" w:cs="Arial"/>
          <w:color w:val="494645"/>
          <w:sz w:val="16"/>
          <w:szCs w:val="16"/>
        </w:rPr>
        <w:t>qab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zib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qos</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thiab</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dej</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txiv</w:t>
      </w:r>
      <w:proofErr w:type="spellEnd"/>
      <w:r w:rsidR="00F2670D" w:rsidRPr="00BF216B">
        <w:rPr>
          <w:rFonts w:ascii="Arial" w:eastAsia="Arial" w:hAnsi="Arial" w:cs="Arial"/>
          <w:color w:val="494645"/>
          <w:sz w:val="16"/>
          <w:szCs w:val="16"/>
        </w:rPr>
        <w:t xml:space="preserve"> </w:t>
      </w:r>
      <w:proofErr w:type="spellStart"/>
      <w:r w:rsidR="00F2670D" w:rsidRPr="00BF216B">
        <w:rPr>
          <w:rFonts w:ascii="Arial" w:eastAsia="Arial" w:hAnsi="Arial" w:cs="Arial"/>
          <w:color w:val="494645"/>
          <w:sz w:val="16"/>
          <w:szCs w:val="16"/>
        </w:rPr>
        <w:t>ntseej</w:t>
      </w:r>
      <w:proofErr w:type="spellEnd"/>
      <w:r w:rsidR="00F2670D" w:rsidRPr="00BF216B">
        <w:rPr>
          <w:rFonts w:ascii="Arial" w:eastAsia="Arial" w:hAnsi="Arial" w:cs="Arial"/>
          <w:color w:val="494645"/>
          <w:sz w:val="16"/>
          <w:szCs w:val="16"/>
        </w:rPr>
        <w:t>.</w:t>
      </w:r>
    </w:p>
    <w:p w14:paraId="26A49EDC" w14:textId="77777777" w:rsidR="00BF3E5F" w:rsidRDefault="00F2670D">
      <w:pPr>
        <w:spacing w:line="20" w:lineRule="exact"/>
        <w:rPr>
          <w:sz w:val="20"/>
          <w:szCs w:val="20"/>
        </w:rPr>
      </w:pPr>
      <w:r>
        <w:rPr>
          <w:noProof/>
          <w:sz w:val="20"/>
          <w:szCs w:val="20"/>
        </w:rPr>
        <w:drawing>
          <wp:anchor distT="0" distB="0" distL="114300" distR="114300" simplePos="0" relativeHeight="251671040" behindDoc="1" locked="0" layoutInCell="0" allowOverlap="1" wp14:anchorId="3E08645C" wp14:editId="51C5AFBD">
            <wp:simplePos x="0" y="0"/>
            <wp:positionH relativeFrom="column">
              <wp:posOffset>-532765</wp:posOffset>
            </wp:positionH>
            <wp:positionV relativeFrom="paragraph">
              <wp:posOffset>1024255</wp:posOffset>
            </wp:positionV>
            <wp:extent cx="7772400" cy="3162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146F1D3D" w14:textId="77777777" w:rsidR="00BF3E5F" w:rsidRDefault="00BF3E5F">
      <w:pPr>
        <w:sectPr w:rsidR="00BF3E5F">
          <w:pgSz w:w="12240" w:h="15840"/>
          <w:pgMar w:top="358" w:right="700" w:bottom="0" w:left="840" w:header="0" w:footer="0" w:gutter="0"/>
          <w:cols w:space="720" w:equalWidth="0">
            <w:col w:w="10700"/>
          </w:cols>
        </w:sectPr>
      </w:pPr>
    </w:p>
    <w:p w14:paraId="05C1734C" w14:textId="77777777" w:rsidR="00BF3E5F" w:rsidRDefault="00BF3E5F">
      <w:pPr>
        <w:spacing w:line="200" w:lineRule="exact"/>
        <w:rPr>
          <w:sz w:val="20"/>
          <w:szCs w:val="20"/>
        </w:rPr>
      </w:pPr>
    </w:p>
    <w:p w14:paraId="6970DEAF" w14:textId="77777777" w:rsidR="00BF3E5F" w:rsidRDefault="00BF3E5F">
      <w:pPr>
        <w:spacing w:line="200" w:lineRule="exact"/>
        <w:rPr>
          <w:sz w:val="20"/>
          <w:szCs w:val="20"/>
        </w:rPr>
      </w:pPr>
    </w:p>
    <w:p w14:paraId="2A1BC2A2" w14:textId="77777777" w:rsidR="00BF3E5F" w:rsidRDefault="00BF3E5F">
      <w:pPr>
        <w:spacing w:line="200" w:lineRule="exact"/>
        <w:rPr>
          <w:sz w:val="20"/>
          <w:szCs w:val="20"/>
        </w:rPr>
      </w:pPr>
    </w:p>
    <w:p w14:paraId="06067947" w14:textId="77777777" w:rsidR="00BF3E5F" w:rsidRDefault="00BF3E5F">
      <w:pPr>
        <w:spacing w:line="200" w:lineRule="exact"/>
        <w:rPr>
          <w:sz w:val="20"/>
          <w:szCs w:val="20"/>
        </w:rPr>
      </w:pPr>
    </w:p>
    <w:p w14:paraId="416743A7" w14:textId="77777777" w:rsidR="00BF3E5F" w:rsidRDefault="00BF3E5F">
      <w:pPr>
        <w:spacing w:line="200" w:lineRule="exact"/>
        <w:rPr>
          <w:sz w:val="20"/>
          <w:szCs w:val="20"/>
        </w:rPr>
      </w:pPr>
    </w:p>
    <w:p w14:paraId="319B339D" w14:textId="77777777" w:rsidR="00BF3E5F" w:rsidRDefault="00BF3E5F">
      <w:pPr>
        <w:spacing w:line="200" w:lineRule="exact"/>
        <w:rPr>
          <w:sz w:val="20"/>
          <w:szCs w:val="20"/>
        </w:rPr>
      </w:pPr>
    </w:p>
    <w:p w14:paraId="2A17CEA0" w14:textId="77777777" w:rsidR="00BF3E5F" w:rsidRDefault="00BF3E5F">
      <w:pPr>
        <w:spacing w:line="200" w:lineRule="exact"/>
        <w:rPr>
          <w:sz w:val="20"/>
          <w:szCs w:val="20"/>
        </w:rPr>
      </w:pPr>
    </w:p>
    <w:p w14:paraId="6E5E99A1" w14:textId="77777777" w:rsidR="00BF3E5F" w:rsidRDefault="00BF3E5F">
      <w:pPr>
        <w:spacing w:line="309" w:lineRule="exact"/>
        <w:rPr>
          <w:sz w:val="20"/>
          <w:szCs w:val="20"/>
        </w:rPr>
      </w:pPr>
    </w:p>
    <w:p w14:paraId="3E389699" w14:textId="209572D9"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6250CB">
        <w:rPr>
          <w:rFonts w:ascii="Arial" w:eastAsia="Arial" w:hAnsi="Arial" w:cs="Arial"/>
          <w:color w:val="675E35"/>
          <w:sz w:val="17"/>
          <w:szCs w:val="17"/>
        </w:rPr>
        <w:t>farmcommons.org</w:t>
      </w:r>
      <w:r w:rsidRPr="006250CB">
        <w:rPr>
          <w:sz w:val="20"/>
          <w:szCs w:val="20"/>
        </w:rPr>
        <w:tab/>
      </w:r>
      <w:r w:rsidRPr="006250CB">
        <w:rPr>
          <w:rFonts w:ascii="Arial" w:eastAsia="Arial" w:hAnsi="Arial" w:cs="Arial"/>
          <w:color w:val="675E35"/>
          <w:sz w:val="20"/>
          <w:szCs w:val="20"/>
        </w:rPr>
        <w:t>|</w:t>
      </w:r>
      <w:r w:rsidRPr="006250CB">
        <w:rPr>
          <w:sz w:val="20"/>
          <w:szCs w:val="20"/>
        </w:rPr>
        <w:tab/>
      </w:r>
      <w:r w:rsidRPr="006250CB">
        <w:rPr>
          <w:rFonts w:ascii="Arial" w:eastAsia="Arial" w:hAnsi="Arial" w:cs="Arial"/>
          <w:color w:val="675E35"/>
          <w:sz w:val="16"/>
          <w:szCs w:val="16"/>
        </w:rPr>
        <w:t xml:space="preserve">FSMA – </w:t>
      </w:r>
      <w:del w:id="5185" w:author="Kaxiong" w:date="2021-06-08T20:00:00Z">
        <w:r w:rsidR="004D0741" w:rsidRPr="006250CB" w:rsidDel="002A134F">
          <w:rPr>
            <w:rFonts w:ascii="Arial" w:eastAsia="Arial" w:hAnsi="Arial" w:cs="Arial"/>
            <w:color w:val="675E35"/>
            <w:sz w:val="16"/>
            <w:szCs w:val="16"/>
          </w:rPr>
          <w:delText>Ntw qhia</w:delText>
        </w:r>
      </w:del>
      <w:proofErr w:type="spellStart"/>
      <w:ins w:id="5186"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sidRPr="006250CB">
        <w:rPr>
          <w:sz w:val="20"/>
          <w:szCs w:val="20"/>
        </w:rPr>
        <w:tab/>
      </w:r>
      <w:r w:rsidRPr="006250CB">
        <w:rPr>
          <w:rFonts w:ascii="Arial" w:eastAsia="Arial" w:hAnsi="Arial" w:cs="Arial"/>
          <w:color w:val="675E35"/>
          <w:sz w:val="20"/>
          <w:szCs w:val="20"/>
        </w:rPr>
        <w:t>|</w:t>
      </w:r>
      <w:r w:rsidRPr="006250CB">
        <w:rPr>
          <w:sz w:val="20"/>
          <w:szCs w:val="20"/>
        </w:rPr>
        <w:tab/>
      </w:r>
      <w:proofErr w:type="spellStart"/>
      <w:r w:rsidR="004D0741" w:rsidRPr="006250CB">
        <w:rPr>
          <w:rFonts w:ascii="Arial" w:eastAsia="Arial" w:hAnsi="Arial" w:cs="Arial"/>
          <w:color w:val="675E35"/>
          <w:sz w:val="13"/>
          <w:szCs w:val="13"/>
        </w:rPr>
        <w:t>Hloo</w:t>
      </w:r>
      <w:proofErr w:type="spellEnd"/>
      <w:r w:rsidR="004D0741" w:rsidRPr="006250CB">
        <w:rPr>
          <w:rFonts w:ascii="Arial" w:eastAsia="Arial" w:hAnsi="Arial" w:cs="Arial"/>
          <w:color w:val="675E35"/>
          <w:sz w:val="13"/>
          <w:szCs w:val="13"/>
        </w:rPr>
        <w:t xml:space="preserve"> Kho </w:t>
      </w:r>
      <w:proofErr w:type="spellStart"/>
      <w:r w:rsidR="004D0741" w:rsidRPr="006250CB">
        <w:rPr>
          <w:rFonts w:ascii="Arial" w:eastAsia="Arial" w:hAnsi="Arial" w:cs="Arial"/>
          <w:color w:val="675E35"/>
          <w:sz w:val="13"/>
          <w:szCs w:val="13"/>
        </w:rPr>
        <w:t>Tshiab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Lub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Tsib</w:t>
      </w:r>
      <w:proofErr w:type="spellEnd"/>
      <w:r w:rsidRPr="006250CB">
        <w:rPr>
          <w:rFonts w:ascii="Arial" w:eastAsia="Arial" w:hAnsi="Arial" w:cs="Arial"/>
          <w:color w:val="675E35"/>
          <w:sz w:val="13"/>
          <w:szCs w:val="13"/>
        </w:rPr>
        <w:t xml:space="preserve"> </w:t>
      </w:r>
      <w:proofErr w:type="spellStart"/>
      <w:r w:rsidRPr="006250CB">
        <w:rPr>
          <w:rFonts w:ascii="Arial" w:eastAsia="Arial" w:hAnsi="Arial" w:cs="Arial"/>
          <w:color w:val="675E35"/>
          <w:sz w:val="13"/>
          <w:szCs w:val="13"/>
        </w:rPr>
        <w:t>Hlis</w:t>
      </w:r>
      <w:proofErr w:type="spellEnd"/>
      <w:r w:rsidRPr="006250CB">
        <w:rPr>
          <w:rFonts w:ascii="Arial" w:eastAsia="Arial" w:hAnsi="Arial" w:cs="Arial"/>
          <w:color w:val="675E35"/>
          <w:sz w:val="13"/>
          <w:szCs w:val="13"/>
        </w:rPr>
        <w:t xml:space="preserve"> 6, 2016</w:t>
      </w:r>
      <w:r w:rsidRPr="006250CB">
        <w:rPr>
          <w:sz w:val="20"/>
          <w:szCs w:val="20"/>
        </w:rPr>
        <w:tab/>
      </w:r>
      <w:r w:rsidRPr="006250CB">
        <w:rPr>
          <w:rFonts w:ascii="Arial" w:eastAsia="Arial" w:hAnsi="Arial" w:cs="Arial"/>
          <w:color w:val="675E35"/>
          <w:sz w:val="20"/>
          <w:szCs w:val="20"/>
        </w:rPr>
        <w:t>|</w:t>
      </w:r>
      <w:r>
        <w:rPr>
          <w:sz w:val="20"/>
          <w:szCs w:val="20"/>
        </w:rPr>
        <w:tab/>
      </w:r>
      <w:r w:rsidRPr="00AE2BC0">
        <w:rPr>
          <w:rFonts w:ascii="Arial" w:eastAsia="Arial" w:hAnsi="Arial" w:cs="Arial"/>
          <w:b/>
          <w:bCs/>
          <w:color w:val="675E35"/>
          <w:sz w:val="16"/>
          <w:szCs w:val="16"/>
        </w:rPr>
        <w:t>6</w:t>
      </w:r>
    </w:p>
    <w:p w14:paraId="1BF62EA5" w14:textId="77777777" w:rsidR="00BF3E5F" w:rsidRDefault="00BF3E5F">
      <w:pPr>
        <w:sectPr w:rsidR="00BF3E5F">
          <w:type w:val="continuous"/>
          <w:pgSz w:w="12240" w:h="15840"/>
          <w:pgMar w:top="358" w:right="700" w:bottom="0" w:left="840" w:header="0" w:footer="0" w:gutter="0"/>
          <w:cols w:space="720" w:equalWidth="0">
            <w:col w:w="10700"/>
          </w:cols>
        </w:sectPr>
      </w:pPr>
    </w:p>
    <w:p w14:paraId="4E683939" w14:textId="77777777" w:rsidR="00BF3E5F" w:rsidRPr="00C453BD" w:rsidRDefault="00F2670D">
      <w:pPr>
        <w:ind w:left="62"/>
        <w:rPr>
          <w:rPrChange w:id="5187" w:author="Kaxiong" w:date="2021-06-11T23:42:00Z">
            <w:rPr>
              <w:sz w:val="16"/>
              <w:szCs w:val="16"/>
            </w:rPr>
          </w:rPrChange>
        </w:rPr>
      </w:pPr>
      <w:bookmarkStart w:id="5188" w:name="page32"/>
      <w:bookmarkEnd w:id="5188"/>
      <w:r w:rsidRPr="00C453BD">
        <w:rPr>
          <w:rFonts w:ascii="Arial" w:eastAsia="Arial" w:hAnsi="Arial" w:cs="Arial"/>
          <w:noProof/>
          <w:color w:val="649DA9"/>
          <w:rPrChange w:id="5189" w:author="Kaxiong" w:date="2021-06-11T23:42:00Z">
            <w:rPr>
              <w:rFonts w:ascii="Arial" w:eastAsia="Arial" w:hAnsi="Arial" w:cs="Arial"/>
              <w:noProof/>
              <w:color w:val="649DA9"/>
              <w:sz w:val="16"/>
              <w:szCs w:val="16"/>
            </w:rPr>
          </w:rPrChange>
        </w:rPr>
        <w:lastRenderedPageBreak/>
        <mc:AlternateContent>
          <mc:Choice Requires="wps">
            <w:drawing>
              <wp:anchor distT="0" distB="0" distL="114300" distR="114300" simplePos="0" relativeHeight="251656192" behindDoc="1" locked="0" layoutInCell="0" allowOverlap="1" wp14:anchorId="67559A0F" wp14:editId="27F3C39F">
                <wp:simplePos x="0" y="0"/>
                <wp:positionH relativeFrom="page">
                  <wp:posOffset>0</wp:posOffset>
                </wp:positionH>
                <wp:positionV relativeFrom="page">
                  <wp:posOffset>0</wp:posOffset>
                </wp:positionV>
                <wp:extent cx="1955800" cy="51562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5518D0AA" id="Shape 42" o:spid="_x0000_s1026" style="position:absolute;margin-left:0;margin-top:0;width:154pt;height:40.6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CpQiY1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proofErr w:type="spellStart"/>
      <w:r w:rsidRPr="00C453BD">
        <w:rPr>
          <w:rFonts w:ascii="Arial" w:eastAsia="Arial" w:hAnsi="Arial" w:cs="Arial"/>
          <w:color w:val="649DA9"/>
          <w:rPrChange w:id="5190" w:author="Kaxiong" w:date="2021-06-11T23:42:00Z">
            <w:rPr>
              <w:rFonts w:ascii="Arial" w:eastAsia="Arial" w:hAnsi="Arial" w:cs="Arial"/>
              <w:color w:val="649DA9"/>
              <w:sz w:val="16"/>
              <w:szCs w:val="16"/>
            </w:rPr>
          </w:rPrChange>
        </w:rPr>
        <w:t>Daim</w:t>
      </w:r>
      <w:proofErr w:type="spellEnd"/>
      <w:r w:rsidRPr="00C453BD">
        <w:rPr>
          <w:rFonts w:ascii="Arial" w:eastAsia="Arial" w:hAnsi="Arial" w:cs="Arial"/>
          <w:color w:val="649DA9"/>
          <w:rPrChange w:id="5191" w:author="Kaxiong" w:date="2021-06-11T23:42:00Z">
            <w:rPr>
              <w:rFonts w:ascii="Arial" w:eastAsia="Arial" w:hAnsi="Arial" w:cs="Arial"/>
              <w:color w:val="649DA9"/>
              <w:sz w:val="16"/>
              <w:szCs w:val="16"/>
            </w:rPr>
          </w:rPrChange>
        </w:rPr>
        <w:t xml:space="preserve"> </w:t>
      </w:r>
      <w:proofErr w:type="spellStart"/>
      <w:r w:rsidRPr="00C453BD">
        <w:rPr>
          <w:rFonts w:ascii="Arial" w:eastAsia="Arial" w:hAnsi="Arial" w:cs="Arial"/>
          <w:color w:val="649DA9"/>
          <w:rPrChange w:id="5192" w:author="Kaxiong" w:date="2021-06-11T23:42:00Z">
            <w:rPr>
              <w:rFonts w:ascii="Arial" w:eastAsia="Arial" w:hAnsi="Arial" w:cs="Arial"/>
              <w:color w:val="649DA9"/>
              <w:sz w:val="16"/>
              <w:szCs w:val="16"/>
            </w:rPr>
          </w:rPrChange>
        </w:rPr>
        <w:t>Ntawv</w:t>
      </w:r>
      <w:proofErr w:type="spellEnd"/>
      <w:r w:rsidRPr="00C453BD">
        <w:rPr>
          <w:rFonts w:ascii="Arial" w:eastAsia="Arial" w:hAnsi="Arial" w:cs="Arial"/>
          <w:color w:val="649DA9"/>
          <w:rPrChange w:id="5193" w:author="Kaxiong" w:date="2021-06-11T23:42:00Z">
            <w:rPr>
              <w:rFonts w:ascii="Arial" w:eastAsia="Arial" w:hAnsi="Arial" w:cs="Arial"/>
              <w:color w:val="649DA9"/>
              <w:sz w:val="16"/>
              <w:szCs w:val="16"/>
            </w:rPr>
          </w:rPrChange>
        </w:rPr>
        <w:t xml:space="preserve"> </w:t>
      </w:r>
      <w:proofErr w:type="spellStart"/>
      <w:r w:rsidRPr="00C453BD">
        <w:rPr>
          <w:rFonts w:ascii="Arial" w:eastAsia="Arial" w:hAnsi="Arial" w:cs="Arial"/>
          <w:color w:val="649DA9"/>
          <w:rPrChange w:id="5194" w:author="Kaxiong" w:date="2021-06-11T23:42:00Z">
            <w:rPr>
              <w:rFonts w:ascii="Arial" w:eastAsia="Arial" w:hAnsi="Arial" w:cs="Arial"/>
              <w:color w:val="649DA9"/>
              <w:sz w:val="16"/>
              <w:szCs w:val="16"/>
            </w:rPr>
          </w:rPrChange>
        </w:rPr>
        <w:t>Ntxiv</w:t>
      </w:r>
      <w:proofErr w:type="spellEnd"/>
    </w:p>
    <w:p w14:paraId="0F680BEA" w14:textId="51B10C2D"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68C480F5" wp14:editId="4DA47C0F">
                <wp:simplePos x="0" y="0"/>
                <wp:positionH relativeFrom="column">
                  <wp:posOffset>-75565</wp:posOffset>
                </wp:positionH>
                <wp:positionV relativeFrom="paragraph">
                  <wp:posOffset>334645</wp:posOffset>
                </wp:positionV>
                <wp:extent cx="6858635" cy="63817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38175"/>
                        </a:xfrm>
                        <a:prstGeom prst="rect">
                          <a:avLst/>
                        </a:prstGeom>
                        <a:solidFill>
                          <a:srgbClr val="DEF2F0"/>
                        </a:solidFill>
                      </wps:spPr>
                      <wps:bodyPr/>
                    </wps:wsp>
                  </a:graphicData>
                </a:graphic>
              </wp:anchor>
            </w:drawing>
          </mc:Choice>
          <mc:Fallback>
            <w:pict>
              <v:rect w14:anchorId="7B3B587C" id="Shape 43" o:spid="_x0000_s1026" style="position:absolute;margin-left:-5.95pt;margin-top:26.35pt;width:540.05pt;height:50.2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" o:allowincell="f" fillcolor="#def2f0" stroked="f"/>
            </w:pict>
          </mc:Fallback>
        </mc:AlternateContent>
      </w:r>
    </w:p>
    <w:p w14:paraId="259DB912" w14:textId="77777777" w:rsidR="00BF3E5F" w:rsidRDefault="00BF3E5F">
      <w:pPr>
        <w:spacing w:line="200" w:lineRule="exact"/>
        <w:rPr>
          <w:sz w:val="20"/>
          <w:szCs w:val="20"/>
        </w:rPr>
      </w:pPr>
    </w:p>
    <w:p w14:paraId="2ED1AFB2" w14:textId="77777777" w:rsidR="00BF3E5F" w:rsidRDefault="00BF3E5F">
      <w:pPr>
        <w:spacing w:line="200" w:lineRule="exact"/>
        <w:rPr>
          <w:sz w:val="20"/>
          <w:szCs w:val="20"/>
        </w:rPr>
      </w:pPr>
    </w:p>
    <w:p w14:paraId="3D4E166E" w14:textId="73384B63" w:rsidR="00BF3E5F" w:rsidRDefault="00BF3E5F">
      <w:pPr>
        <w:spacing w:line="369" w:lineRule="exact"/>
        <w:rPr>
          <w:sz w:val="20"/>
          <w:szCs w:val="20"/>
        </w:rPr>
      </w:pPr>
    </w:p>
    <w:p w14:paraId="77BF60D6" w14:textId="77777777" w:rsidR="00BF3E5F" w:rsidRPr="0008626F" w:rsidRDefault="00F2670D">
      <w:pPr>
        <w:ind w:right="1218"/>
        <w:jc w:val="center"/>
        <w:rPr>
          <w:sz w:val="20"/>
          <w:szCs w:val="20"/>
        </w:rPr>
      </w:pPr>
      <w:proofErr w:type="spellStart"/>
      <w:r w:rsidRPr="0008626F">
        <w:rPr>
          <w:rFonts w:ascii="Arial" w:eastAsia="Arial" w:hAnsi="Arial" w:cs="Arial"/>
          <w:color w:val="649DA9"/>
        </w:rPr>
        <w:t>Hom</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kev</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txwv</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ua</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liaj</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ua</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teb</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tuaj</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yeem</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koom</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nrog</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thaum</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tseem</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muaj</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kev</w:t>
      </w:r>
      <w:proofErr w:type="spellEnd"/>
      <w:r w:rsidRPr="0008626F">
        <w:rPr>
          <w:rFonts w:ascii="Arial" w:eastAsia="Arial" w:hAnsi="Arial" w:cs="Arial"/>
          <w:color w:val="649DA9"/>
        </w:rPr>
        <w:t xml:space="preserve"> </w:t>
      </w:r>
      <w:proofErr w:type="spellStart"/>
      <w:r w:rsidRPr="0008626F">
        <w:rPr>
          <w:rFonts w:ascii="Arial" w:eastAsia="Arial" w:hAnsi="Arial" w:cs="Arial"/>
          <w:color w:val="649DA9"/>
        </w:rPr>
        <w:t>zam</w:t>
      </w:r>
      <w:proofErr w:type="spellEnd"/>
      <w:r w:rsidRPr="0008626F">
        <w:rPr>
          <w:rFonts w:ascii="Arial" w:eastAsia="Arial" w:hAnsi="Arial" w:cs="Arial"/>
          <w:color w:val="649DA9"/>
        </w:rPr>
        <w:t xml:space="preserve"> tag </w:t>
      </w:r>
      <w:proofErr w:type="spellStart"/>
      <w:r w:rsidRPr="0008626F">
        <w:rPr>
          <w:rFonts w:ascii="Arial" w:eastAsia="Arial" w:hAnsi="Arial" w:cs="Arial"/>
          <w:color w:val="649DA9"/>
        </w:rPr>
        <w:t>nrho</w:t>
      </w:r>
      <w:proofErr w:type="spellEnd"/>
    </w:p>
    <w:p w14:paraId="03F2DAA5" w14:textId="77777777" w:rsidR="00BF3E5F" w:rsidRPr="0008626F" w:rsidRDefault="00BF3E5F">
      <w:pPr>
        <w:spacing w:line="96" w:lineRule="exact"/>
        <w:rPr>
          <w:sz w:val="20"/>
          <w:szCs w:val="20"/>
        </w:rPr>
      </w:pPr>
    </w:p>
    <w:p w14:paraId="16BAAACF" w14:textId="4CA5AFA1" w:rsidR="00BF3E5F" w:rsidRPr="0008626F" w:rsidRDefault="00F2670D">
      <w:pPr>
        <w:ind w:left="2682"/>
        <w:rPr>
          <w:sz w:val="20"/>
          <w:szCs w:val="20"/>
        </w:rPr>
      </w:pPr>
      <w:r w:rsidRPr="0008626F">
        <w:rPr>
          <w:rFonts w:ascii="Arial" w:eastAsia="Arial" w:hAnsi="Arial" w:cs="Arial"/>
          <w:color w:val="649DA9"/>
          <w:sz w:val="23"/>
          <w:szCs w:val="23"/>
        </w:rPr>
        <w:t xml:space="preserve">los </w:t>
      </w:r>
      <w:proofErr w:type="spellStart"/>
      <w:r w:rsidRPr="0008626F">
        <w:rPr>
          <w:rFonts w:ascii="Arial" w:eastAsia="Arial" w:hAnsi="Arial" w:cs="Arial"/>
          <w:color w:val="649DA9"/>
          <w:sz w:val="23"/>
          <w:szCs w:val="23"/>
        </w:rPr>
        <w:t>ntawm</w:t>
      </w:r>
      <w:proofErr w:type="spellEnd"/>
      <w:r w:rsidRPr="0008626F">
        <w:rPr>
          <w:rFonts w:ascii="Arial" w:eastAsia="Arial" w:hAnsi="Arial" w:cs="Arial"/>
          <w:color w:val="649DA9"/>
          <w:sz w:val="23"/>
          <w:szCs w:val="23"/>
        </w:rPr>
        <w:t xml:space="preserve"> </w:t>
      </w:r>
      <w:proofErr w:type="spellStart"/>
      <w:r w:rsidRPr="0008626F">
        <w:rPr>
          <w:rFonts w:ascii="Arial" w:eastAsia="Arial" w:hAnsi="Arial" w:cs="Arial"/>
          <w:color w:val="649DA9"/>
          <w:sz w:val="23"/>
          <w:szCs w:val="23"/>
        </w:rPr>
        <w:t>Txoj</w:t>
      </w:r>
      <w:proofErr w:type="spellEnd"/>
      <w:r w:rsidRPr="0008626F">
        <w:rPr>
          <w:rFonts w:ascii="Arial" w:eastAsia="Arial" w:hAnsi="Arial" w:cs="Arial"/>
          <w:color w:val="649DA9"/>
          <w:sz w:val="23"/>
          <w:szCs w:val="23"/>
        </w:rPr>
        <w:t xml:space="preserve"> Cai </w:t>
      </w:r>
      <w:proofErr w:type="spellStart"/>
      <w:ins w:id="5195" w:author="Kaxiong" w:date="2021-06-11T19:57:00Z">
        <w:r w:rsidR="00AF099C">
          <w:rPr>
            <w:rFonts w:ascii="Arial" w:eastAsia="Arial" w:hAnsi="Arial" w:cs="Arial"/>
            <w:color w:val="649DA9"/>
            <w:sz w:val="23"/>
            <w:szCs w:val="23"/>
          </w:rPr>
          <w:t>Tswj</w:t>
        </w:r>
        <w:proofErr w:type="spellEnd"/>
        <w:r w:rsidR="00AF099C">
          <w:rPr>
            <w:rFonts w:ascii="Arial" w:eastAsia="Arial" w:hAnsi="Arial" w:cs="Arial"/>
            <w:color w:val="649DA9"/>
            <w:sz w:val="23"/>
            <w:szCs w:val="23"/>
          </w:rPr>
          <w:t xml:space="preserve"> </w:t>
        </w:r>
        <w:proofErr w:type="spellStart"/>
        <w:r w:rsidR="00AF099C">
          <w:rPr>
            <w:rFonts w:ascii="Arial" w:eastAsia="Arial" w:hAnsi="Arial" w:cs="Arial"/>
            <w:color w:val="649DA9"/>
            <w:sz w:val="23"/>
            <w:szCs w:val="23"/>
          </w:rPr>
          <w:t>Hwm</w:t>
        </w:r>
        <w:proofErr w:type="spellEnd"/>
        <w:r w:rsidR="00AF099C">
          <w:rPr>
            <w:rFonts w:ascii="Arial" w:eastAsia="Arial" w:hAnsi="Arial" w:cs="Arial"/>
            <w:color w:val="649DA9"/>
            <w:sz w:val="23"/>
            <w:szCs w:val="23"/>
          </w:rPr>
          <w:t xml:space="preserve"> </w:t>
        </w:r>
      </w:ins>
      <w:r w:rsidRPr="0008626F">
        <w:rPr>
          <w:rFonts w:ascii="Arial" w:eastAsia="Arial" w:hAnsi="Arial" w:cs="Arial"/>
          <w:color w:val="649DA9"/>
          <w:sz w:val="23"/>
          <w:szCs w:val="23"/>
        </w:rPr>
        <w:t xml:space="preserve">Kev </w:t>
      </w:r>
      <w:proofErr w:type="spellStart"/>
      <w:r w:rsidRPr="0008626F">
        <w:rPr>
          <w:rFonts w:ascii="Arial" w:eastAsia="Arial" w:hAnsi="Arial" w:cs="Arial"/>
          <w:color w:val="649DA9"/>
          <w:sz w:val="23"/>
          <w:szCs w:val="23"/>
        </w:rPr>
        <w:t>Tiv</w:t>
      </w:r>
      <w:proofErr w:type="spellEnd"/>
      <w:r w:rsidRPr="0008626F">
        <w:rPr>
          <w:rFonts w:ascii="Arial" w:eastAsia="Arial" w:hAnsi="Arial" w:cs="Arial"/>
          <w:color w:val="649DA9"/>
          <w:sz w:val="23"/>
          <w:szCs w:val="23"/>
        </w:rPr>
        <w:t xml:space="preserve"> </w:t>
      </w:r>
      <w:proofErr w:type="spellStart"/>
      <w:r w:rsidRPr="0008626F">
        <w:rPr>
          <w:rFonts w:ascii="Arial" w:eastAsia="Arial" w:hAnsi="Arial" w:cs="Arial"/>
          <w:color w:val="649DA9"/>
          <w:sz w:val="23"/>
          <w:szCs w:val="23"/>
        </w:rPr>
        <w:t>Thaiv</w:t>
      </w:r>
      <w:proofErr w:type="spellEnd"/>
    </w:p>
    <w:p w14:paraId="123789E3"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2F453E63" wp14:editId="3A38285C">
                <wp:simplePos x="0" y="0"/>
                <wp:positionH relativeFrom="column">
                  <wp:posOffset>-75565</wp:posOffset>
                </wp:positionH>
                <wp:positionV relativeFrom="paragraph">
                  <wp:posOffset>158115</wp:posOffset>
                </wp:positionV>
                <wp:extent cx="6858635" cy="80010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8001000"/>
                        </a:xfrm>
                        <a:prstGeom prst="rect">
                          <a:avLst/>
                        </a:prstGeom>
                        <a:solidFill>
                          <a:srgbClr val="A8DDD8"/>
                        </a:solidFill>
                      </wps:spPr>
                      <wps:bodyPr/>
                    </wps:wsp>
                  </a:graphicData>
                </a:graphic>
              </wp:anchor>
            </w:drawing>
          </mc:Choice>
          <mc:Fallback>
            <w:pict>
              <v:rect w14:anchorId="2F717CFB" id="Shape 44" o:spid="_x0000_s1026" style="position:absolute;margin-left:-5.95pt;margin-top:12.45pt;width:540.05pt;height:630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" o:allowincell="f" fillcolor="#a8ddd8" stroked="f"/>
            </w:pict>
          </mc:Fallback>
        </mc:AlternateContent>
      </w:r>
    </w:p>
    <w:p w14:paraId="77B19643" w14:textId="77777777" w:rsidR="00BF3E5F" w:rsidRDefault="00BF3E5F">
      <w:pPr>
        <w:spacing w:line="200" w:lineRule="exact"/>
        <w:rPr>
          <w:sz w:val="20"/>
          <w:szCs w:val="20"/>
        </w:rPr>
      </w:pPr>
    </w:p>
    <w:p w14:paraId="72DE8F82" w14:textId="77777777" w:rsidR="00BF3E5F" w:rsidRDefault="00BF3E5F">
      <w:pPr>
        <w:spacing w:line="225" w:lineRule="exact"/>
        <w:rPr>
          <w:sz w:val="20"/>
          <w:szCs w:val="20"/>
        </w:rPr>
      </w:pPr>
    </w:p>
    <w:p w14:paraId="5F346224" w14:textId="00F83D48" w:rsidR="00BF3E5F" w:rsidRDefault="00F2670D">
      <w:pPr>
        <w:spacing w:line="356" w:lineRule="auto"/>
        <w:ind w:left="2" w:right="1160"/>
        <w:rPr>
          <w:sz w:val="20"/>
          <w:szCs w:val="20"/>
        </w:rPr>
      </w:pPr>
      <w:r>
        <w:rPr>
          <w:rFonts w:ascii="Arial" w:eastAsia="Arial" w:hAnsi="Arial" w:cs="Arial"/>
          <w:b/>
          <w:bCs/>
          <w:color w:val="494645"/>
          <w:sz w:val="17"/>
          <w:szCs w:val="17"/>
        </w:rPr>
        <w:t>"</w:t>
      </w:r>
      <w:r w:rsidR="005B2D95">
        <w:rPr>
          <w:rFonts w:ascii="Arial" w:eastAsia="Arial" w:hAnsi="Arial" w:cs="Arial"/>
          <w:b/>
          <w:bCs/>
          <w:color w:val="494645"/>
          <w:sz w:val="17"/>
          <w:szCs w:val="17"/>
        </w:rPr>
        <w:t xml:space="preserve">Kev </w:t>
      </w:r>
      <w:proofErr w:type="spellStart"/>
      <w:r w:rsidR="005B2D95">
        <w:rPr>
          <w:rFonts w:ascii="Arial" w:eastAsia="Arial" w:hAnsi="Arial" w:cs="Arial"/>
          <w:b/>
          <w:bCs/>
          <w:color w:val="494645"/>
          <w:sz w:val="17"/>
          <w:szCs w:val="17"/>
        </w:rPr>
        <w:t>u</w:t>
      </w:r>
      <w:r>
        <w:rPr>
          <w:rFonts w:ascii="Arial" w:eastAsia="Arial" w:hAnsi="Arial" w:cs="Arial"/>
          <w:b/>
          <w:bCs/>
          <w:color w:val="494645"/>
          <w:sz w:val="17"/>
          <w:szCs w:val="17"/>
        </w:rPr>
        <w:t>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liaj</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teb</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thawj</w:t>
      </w:r>
      <w:proofErr w:type="spellEnd"/>
      <w:r>
        <w:rPr>
          <w:rFonts w:ascii="Arial" w:eastAsia="Arial" w:hAnsi="Arial" w:cs="Arial"/>
          <w:b/>
          <w:bCs/>
          <w:color w:val="494645"/>
          <w:sz w:val="17"/>
          <w:szCs w:val="17"/>
        </w:rPr>
        <w:t xml:space="preserve"> </w:t>
      </w:r>
      <w:proofErr w:type="spellStart"/>
      <w:ins w:id="5196" w:author="Kaxiong" w:date="2021-06-11T19:58:00Z">
        <w:r w:rsidR="00AF099C">
          <w:rPr>
            <w:rFonts w:ascii="Arial" w:eastAsia="Arial" w:hAnsi="Arial" w:cs="Arial"/>
            <w:b/>
            <w:bCs/>
            <w:color w:val="494645"/>
            <w:sz w:val="17"/>
            <w:szCs w:val="17"/>
          </w:rPr>
          <w:t>qib</w:t>
        </w:r>
        <w:proofErr w:type="spellEnd"/>
        <w:r w:rsidR="00AF099C">
          <w:rPr>
            <w:rFonts w:ascii="Arial" w:eastAsia="Arial" w:hAnsi="Arial" w:cs="Arial"/>
            <w:b/>
            <w:bCs/>
            <w:color w:val="494645"/>
            <w:sz w:val="17"/>
            <w:szCs w:val="17"/>
          </w:rPr>
          <w:t xml:space="preserve"> </w:t>
        </w:r>
        <w:proofErr w:type="spellStart"/>
        <w:r w:rsidR="00AF099C">
          <w:rPr>
            <w:rFonts w:ascii="Arial" w:eastAsia="Arial" w:hAnsi="Arial" w:cs="Arial"/>
            <w:b/>
            <w:bCs/>
            <w:color w:val="494645"/>
            <w:sz w:val="17"/>
            <w:szCs w:val="17"/>
          </w:rPr>
          <w:t>ib</w:t>
        </w:r>
      </w:ins>
      <w:proofErr w:type="spellEnd"/>
      <w:del w:id="5197" w:author="Kaxiong" w:date="2021-06-11T19:58:00Z">
        <w:r w:rsidDel="00AF099C">
          <w:rPr>
            <w:rFonts w:ascii="Arial" w:eastAsia="Arial" w:hAnsi="Arial" w:cs="Arial"/>
            <w:b/>
            <w:bCs/>
            <w:color w:val="494645"/>
            <w:sz w:val="17"/>
            <w:szCs w:val="17"/>
          </w:rPr>
          <w:delText>zaug</w:delText>
        </w:r>
      </w:del>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thiab</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liaj</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ua</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teb</w:t>
      </w:r>
      <w:proofErr w:type="spellEnd"/>
      <w:r>
        <w:rPr>
          <w:rFonts w:ascii="Arial" w:eastAsia="Arial" w:hAnsi="Arial" w:cs="Arial"/>
          <w:b/>
          <w:bCs/>
          <w:color w:val="494645"/>
          <w:sz w:val="17"/>
          <w:szCs w:val="17"/>
        </w:rPr>
        <w:t xml:space="preserve"> </w:t>
      </w:r>
      <w:proofErr w:type="spellStart"/>
      <w:r w:rsidR="00137B2A">
        <w:rPr>
          <w:rFonts w:ascii="Arial" w:eastAsia="Arial" w:hAnsi="Arial" w:cs="Arial"/>
          <w:b/>
          <w:bCs/>
          <w:color w:val="494645"/>
          <w:sz w:val="17"/>
          <w:szCs w:val="17"/>
        </w:rPr>
        <w:t>zaum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thib</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ob</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raws</w:t>
      </w:r>
      <w:proofErr w:type="spellEnd"/>
      <w:r>
        <w:rPr>
          <w:rFonts w:ascii="Arial" w:eastAsia="Arial" w:hAnsi="Arial" w:cs="Arial"/>
          <w:b/>
          <w:bCs/>
          <w:color w:val="494645"/>
          <w:sz w:val="17"/>
          <w:szCs w:val="17"/>
        </w:rPr>
        <w:t xml:space="preserve"> li </w:t>
      </w:r>
      <w:proofErr w:type="spellStart"/>
      <w:r>
        <w:rPr>
          <w:rFonts w:ascii="Arial" w:eastAsia="Arial" w:hAnsi="Arial" w:cs="Arial"/>
          <w:b/>
          <w:bCs/>
          <w:color w:val="494645"/>
          <w:sz w:val="17"/>
          <w:szCs w:val="17"/>
        </w:rPr>
        <w:t>sau</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tseg</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tuaj</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yeem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koom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nrog</w:t>
      </w:r>
      <w:proofErr w:type="spellEnd"/>
      <w:r>
        <w:rPr>
          <w:rFonts w:ascii="Arial" w:eastAsia="Arial" w:hAnsi="Arial" w:cs="Arial"/>
          <w:b/>
          <w:bCs/>
          <w:color w:val="494645"/>
          <w:sz w:val="17"/>
          <w:szCs w:val="17"/>
        </w:rPr>
        <w:t xml:space="preserve"> cov </w:t>
      </w:r>
      <w:proofErr w:type="spellStart"/>
      <w:r>
        <w:rPr>
          <w:rFonts w:ascii="Arial" w:eastAsia="Arial" w:hAnsi="Arial" w:cs="Arial"/>
          <w:b/>
          <w:bCs/>
          <w:color w:val="494645"/>
          <w:sz w:val="17"/>
          <w:szCs w:val="17"/>
        </w:rPr>
        <w:t>hauj</w:t>
      </w:r>
      <w:proofErr w:type="spellEnd"/>
      <w:r w:rsidR="00167773">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lwm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hauv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qab</w:t>
      </w:r>
      <w:proofErr w:type="spellEnd"/>
      <w:r>
        <w:rPr>
          <w:rFonts w:ascii="Arial" w:eastAsia="Arial" w:hAnsi="Arial" w:cs="Arial"/>
          <w:b/>
          <w:bCs/>
          <w:color w:val="494645"/>
          <w:sz w:val="17"/>
          <w:szCs w:val="17"/>
        </w:rPr>
        <w:t xml:space="preserve"> no </w:t>
      </w:r>
      <w:proofErr w:type="spellStart"/>
      <w:r>
        <w:rPr>
          <w:rFonts w:ascii="Arial" w:eastAsia="Arial" w:hAnsi="Arial" w:cs="Arial"/>
          <w:b/>
          <w:bCs/>
          <w:color w:val="494645"/>
          <w:sz w:val="17"/>
          <w:szCs w:val="17"/>
        </w:rPr>
        <w:t>thaum</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tseem</w:t>
      </w:r>
      <w:proofErr w:type="spellEnd"/>
      <w:r>
        <w:rPr>
          <w:rFonts w:ascii="Arial" w:eastAsia="Arial" w:hAnsi="Arial" w:cs="Arial"/>
          <w:b/>
          <w:bCs/>
          <w:color w:val="494645"/>
          <w:sz w:val="17"/>
          <w:szCs w:val="17"/>
        </w:rPr>
        <w:t xml:space="preserve"> tab tom </w:t>
      </w:r>
      <w:proofErr w:type="spellStart"/>
      <w:r>
        <w:rPr>
          <w:rFonts w:ascii="Arial" w:eastAsia="Arial" w:hAnsi="Arial" w:cs="Arial"/>
          <w:b/>
          <w:bCs/>
          <w:color w:val="494645"/>
          <w:sz w:val="17"/>
          <w:szCs w:val="17"/>
        </w:rPr>
        <w:t>raug</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zam</w:t>
      </w:r>
      <w:proofErr w:type="spellEnd"/>
      <w:r>
        <w:rPr>
          <w:rFonts w:ascii="Arial" w:eastAsia="Arial" w:hAnsi="Arial" w:cs="Arial"/>
          <w:b/>
          <w:bCs/>
          <w:color w:val="494645"/>
          <w:sz w:val="17"/>
          <w:szCs w:val="17"/>
        </w:rPr>
        <w:t xml:space="preserve"> los </w:t>
      </w:r>
      <w:proofErr w:type="spellStart"/>
      <w:r>
        <w:rPr>
          <w:rFonts w:ascii="Arial" w:eastAsia="Arial" w:hAnsi="Arial" w:cs="Arial"/>
          <w:b/>
          <w:bCs/>
          <w:color w:val="494645"/>
          <w:sz w:val="17"/>
          <w:szCs w:val="17"/>
        </w:rPr>
        <w:t>ntawm</w:t>
      </w:r>
      <w:proofErr w:type="spellEnd"/>
      <w:r>
        <w:rPr>
          <w:rFonts w:ascii="Arial" w:eastAsia="Arial" w:hAnsi="Arial" w:cs="Arial"/>
          <w:b/>
          <w:bCs/>
          <w:color w:val="494645"/>
          <w:sz w:val="17"/>
          <w:szCs w:val="17"/>
        </w:rPr>
        <w:t xml:space="preserve"> </w:t>
      </w:r>
      <w:proofErr w:type="spellStart"/>
      <w:r w:rsidR="00167773">
        <w:rPr>
          <w:rFonts w:ascii="Arial" w:eastAsia="Arial" w:hAnsi="Arial" w:cs="Arial"/>
          <w:b/>
          <w:bCs/>
          <w:color w:val="494645"/>
          <w:sz w:val="17"/>
          <w:szCs w:val="17"/>
        </w:rPr>
        <w:t>Txoj</w:t>
      </w:r>
      <w:proofErr w:type="spellEnd"/>
      <w:r w:rsidR="00167773">
        <w:rPr>
          <w:rFonts w:ascii="Arial" w:eastAsia="Arial" w:hAnsi="Arial" w:cs="Arial"/>
          <w:b/>
          <w:bCs/>
          <w:color w:val="494645"/>
          <w:sz w:val="17"/>
          <w:szCs w:val="17"/>
        </w:rPr>
        <w:t xml:space="preserve"> Cai</w:t>
      </w:r>
      <w:ins w:id="5198" w:author="Kaxiong" w:date="2021-06-11T19:59:00Z">
        <w:r w:rsidR="00AF099C">
          <w:rPr>
            <w:rFonts w:ascii="Arial" w:eastAsia="Arial" w:hAnsi="Arial" w:cs="Arial"/>
            <w:b/>
            <w:bCs/>
            <w:color w:val="494645"/>
            <w:sz w:val="17"/>
            <w:szCs w:val="17"/>
          </w:rPr>
          <w:t xml:space="preserve"> </w:t>
        </w:r>
        <w:proofErr w:type="spellStart"/>
        <w:r w:rsidR="00AF099C">
          <w:rPr>
            <w:rFonts w:ascii="Arial" w:eastAsia="Arial" w:hAnsi="Arial" w:cs="Arial"/>
            <w:b/>
            <w:bCs/>
            <w:color w:val="494645"/>
            <w:sz w:val="17"/>
            <w:szCs w:val="17"/>
          </w:rPr>
          <w:t>tswj</w:t>
        </w:r>
        <w:proofErr w:type="spellEnd"/>
        <w:r w:rsidR="00AF099C">
          <w:rPr>
            <w:rFonts w:ascii="Arial" w:eastAsia="Arial" w:hAnsi="Arial" w:cs="Arial"/>
            <w:b/>
            <w:bCs/>
            <w:color w:val="494645"/>
            <w:sz w:val="17"/>
            <w:szCs w:val="17"/>
          </w:rPr>
          <w:t xml:space="preserve"> </w:t>
        </w:r>
        <w:proofErr w:type="spellStart"/>
        <w:r w:rsidR="00AF099C">
          <w:rPr>
            <w:rFonts w:ascii="Arial" w:eastAsia="Arial" w:hAnsi="Arial" w:cs="Arial"/>
            <w:b/>
            <w:bCs/>
            <w:color w:val="494645"/>
            <w:sz w:val="17"/>
            <w:szCs w:val="17"/>
          </w:rPr>
          <w:t>hwm</w:t>
        </w:r>
      </w:ins>
      <w:proofErr w:type="spellEnd"/>
      <w:r w:rsidR="00167773">
        <w:rPr>
          <w:rFonts w:ascii="Arial" w:eastAsia="Arial" w:hAnsi="Arial" w:cs="Arial"/>
          <w:b/>
          <w:bCs/>
          <w:color w:val="494645"/>
          <w:sz w:val="17"/>
          <w:szCs w:val="17"/>
        </w:rPr>
        <w:t xml:space="preserve"> </w:t>
      </w:r>
      <w:r>
        <w:rPr>
          <w:rFonts w:ascii="Arial" w:eastAsia="Arial" w:hAnsi="Arial" w:cs="Arial"/>
          <w:b/>
          <w:bCs/>
          <w:color w:val="494645"/>
          <w:sz w:val="17"/>
          <w:szCs w:val="17"/>
        </w:rPr>
        <w:t xml:space="preserve">Kev </w:t>
      </w:r>
      <w:proofErr w:type="spellStart"/>
      <w:r>
        <w:rPr>
          <w:rFonts w:ascii="Arial" w:eastAsia="Arial" w:hAnsi="Arial" w:cs="Arial"/>
          <w:b/>
          <w:bCs/>
          <w:color w:val="494645"/>
          <w:sz w:val="17"/>
          <w:szCs w:val="17"/>
        </w:rPr>
        <w:t>Tiv</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Thaiv</w:t>
      </w:r>
      <w:proofErr w:type="spellEnd"/>
      <w:r>
        <w:rPr>
          <w:rFonts w:ascii="Arial" w:eastAsia="Arial" w:hAnsi="Arial" w:cs="Arial"/>
          <w:b/>
          <w:bCs/>
          <w:color w:val="494645"/>
          <w:sz w:val="17"/>
          <w:szCs w:val="17"/>
        </w:rPr>
        <w:t>:</w:t>
      </w:r>
    </w:p>
    <w:p w14:paraId="77A5D8EA" w14:textId="77777777" w:rsidR="00BF3E5F" w:rsidRDefault="00BF3E5F">
      <w:pPr>
        <w:spacing w:line="151" w:lineRule="exact"/>
        <w:rPr>
          <w:sz w:val="20"/>
          <w:szCs w:val="20"/>
        </w:rPr>
      </w:pPr>
    </w:p>
    <w:p w14:paraId="307F810B" w14:textId="3234CF5B" w:rsidR="00BF3E5F" w:rsidRPr="00FF3479" w:rsidRDefault="00F2670D">
      <w:pPr>
        <w:numPr>
          <w:ilvl w:val="0"/>
          <w:numId w:val="30"/>
        </w:numPr>
        <w:tabs>
          <w:tab w:val="left" w:pos="362"/>
        </w:tabs>
        <w:ind w:left="362" w:hanging="362"/>
        <w:rPr>
          <w:rFonts w:ascii="Arial" w:eastAsia="Arial" w:hAnsi="Arial" w:cs="Arial"/>
          <w:color w:val="494645"/>
          <w:sz w:val="18"/>
          <w:szCs w:val="18"/>
        </w:rPr>
      </w:pPr>
      <w:proofErr w:type="spellStart"/>
      <w:r w:rsidRPr="00FF3479">
        <w:rPr>
          <w:rFonts w:ascii="Arial" w:eastAsia="Arial" w:hAnsi="Arial" w:cs="Arial"/>
          <w:color w:val="494645"/>
          <w:sz w:val="16"/>
          <w:szCs w:val="16"/>
        </w:rPr>
        <w:t>Ntim</w:t>
      </w:r>
      <w:proofErr w:type="spellEnd"/>
      <w:r w:rsidRPr="00FF3479">
        <w:rPr>
          <w:rFonts w:ascii="Arial" w:eastAsia="Arial" w:hAnsi="Arial" w:cs="Arial"/>
          <w:color w:val="494645"/>
          <w:sz w:val="16"/>
          <w:szCs w:val="16"/>
        </w:rPr>
        <w:t xml:space="preserve"> los</w:t>
      </w:r>
      <w:r w:rsidR="00B92C93">
        <w:rPr>
          <w:rFonts w:ascii="Arial" w:eastAsia="Arial" w:hAnsi="Arial" w:cs="Arial"/>
          <w:color w:val="494645"/>
          <w:sz w:val="16"/>
          <w:szCs w:val="16"/>
        </w:rPr>
        <w:t xml:space="preserve"> </w:t>
      </w:r>
      <w:r w:rsidRPr="00FF3479">
        <w:rPr>
          <w:rFonts w:ascii="Arial" w:eastAsia="Arial" w:hAnsi="Arial" w:cs="Arial"/>
          <w:color w:val="494645"/>
          <w:sz w:val="16"/>
          <w:szCs w:val="16"/>
        </w:rPr>
        <w:t xml:space="preserve">sis </w:t>
      </w:r>
      <w:proofErr w:type="spellStart"/>
      <w:r w:rsidRPr="00FF3479">
        <w:rPr>
          <w:rFonts w:ascii="Arial" w:eastAsia="Arial" w:hAnsi="Arial" w:cs="Arial"/>
          <w:color w:val="494645"/>
          <w:sz w:val="16"/>
          <w:szCs w:val="16"/>
        </w:rPr>
        <w:t>tuav</w:t>
      </w:r>
      <w:proofErr w:type="spellEnd"/>
      <w:r w:rsidRPr="00FF3479">
        <w:rPr>
          <w:rFonts w:ascii="Arial" w:eastAsia="Arial" w:hAnsi="Arial" w:cs="Arial"/>
          <w:color w:val="494645"/>
          <w:sz w:val="16"/>
          <w:szCs w:val="16"/>
        </w:rPr>
        <w:t xml:space="preserve"> cov </w:t>
      </w:r>
      <w:proofErr w:type="spellStart"/>
      <w:r w:rsidRPr="00FF3479">
        <w:rPr>
          <w:rFonts w:ascii="Arial" w:eastAsia="Arial" w:hAnsi="Arial" w:cs="Arial"/>
          <w:color w:val="494645"/>
          <w:sz w:val="16"/>
          <w:szCs w:val="16"/>
        </w:rPr>
        <w:t>khoom</w:t>
      </w:r>
      <w:proofErr w:type="spellEnd"/>
      <w:r w:rsidRPr="00FF3479">
        <w:rPr>
          <w:rFonts w:ascii="Arial" w:eastAsia="Arial" w:hAnsi="Arial" w:cs="Arial"/>
          <w:color w:val="494645"/>
          <w:sz w:val="16"/>
          <w:szCs w:val="16"/>
        </w:rPr>
        <w:t xml:space="preserve"> lag </w:t>
      </w:r>
      <w:proofErr w:type="spellStart"/>
      <w:r w:rsidRPr="00FF3479">
        <w:rPr>
          <w:rFonts w:ascii="Arial" w:eastAsia="Arial" w:hAnsi="Arial" w:cs="Arial"/>
          <w:color w:val="494645"/>
          <w:sz w:val="16"/>
          <w:szCs w:val="16"/>
        </w:rPr>
        <w:t>luam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ua</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qoob</w:t>
      </w:r>
      <w:proofErr w:type="spellEnd"/>
      <w:r w:rsidRPr="00FF3479">
        <w:rPr>
          <w:rFonts w:ascii="Arial" w:eastAsia="Arial" w:hAnsi="Arial" w:cs="Arial"/>
          <w:color w:val="494645"/>
          <w:sz w:val="16"/>
          <w:szCs w:val="16"/>
        </w:rPr>
        <w:t xml:space="preserve"> loo;</w:t>
      </w:r>
    </w:p>
    <w:p w14:paraId="26865C8A" w14:textId="77777777" w:rsidR="00BF3E5F" w:rsidRPr="00FF3479" w:rsidRDefault="00BF3E5F">
      <w:pPr>
        <w:spacing w:line="43" w:lineRule="exact"/>
        <w:rPr>
          <w:rFonts w:ascii="Arial" w:eastAsia="Arial" w:hAnsi="Arial" w:cs="Arial"/>
          <w:color w:val="494645"/>
          <w:sz w:val="18"/>
          <w:szCs w:val="18"/>
        </w:rPr>
      </w:pPr>
    </w:p>
    <w:p w14:paraId="0B98CFEF" w14:textId="2E783CAD" w:rsidR="00BF3E5F" w:rsidRPr="00FF3479" w:rsidRDefault="00F2670D">
      <w:pPr>
        <w:numPr>
          <w:ilvl w:val="0"/>
          <w:numId w:val="30"/>
        </w:numPr>
        <w:tabs>
          <w:tab w:val="left" w:pos="362"/>
        </w:tabs>
        <w:spacing w:line="289" w:lineRule="auto"/>
        <w:ind w:left="362" w:right="860" w:hanging="362"/>
        <w:rPr>
          <w:rFonts w:ascii="Arial" w:eastAsia="Arial" w:hAnsi="Arial" w:cs="Arial"/>
          <w:color w:val="494645"/>
          <w:sz w:val="18"/>
          <w:szCs w:val="18"/>
        </w:rPr>
      </w:pPr>
      <w:proofErr w:type="spellStart"/>
      <w:r w:rsidRPr="00FF3479">
        <w:rPr>
          <w:rFonts w:ascii="Arial" w:eastAsia="Arial" w:hAnsi="Arial" w:cs="Arial"/>
          <w:color w:val="494645"/>
          <w:sz w:val="15"/>
          <w:szCs w:val="15"/>
        </w:rPr>
        <w:t>Ntim</w:t>
      </w:r>
      <w:proofErr w:type="spellEnd"/>
      <w:r w:rsidRPr="00FF3479">
        <w:rPr>
          <w:rFonts w:ascii="Arial" w:eastAsia="Arial" w:hAnsi="Arial" w:cs="Arial"/>
          <w:color w:val="494645"/>
          <w:sz w:val="15"/>
          <w:szCs w:val="15"/>
        </w:rPr>
        <w:t xml:space="preserve"> los</w:t>
      </w:r>
      <w:r w:rsidR="00B92C93">
        <w:rPr>
          <w:rFonts w:ascii="Arial" w:eastAsia="Arial" w:hAnsi="Arial" w:cs="Arial"/>
          <w:color w:val="494645"/>
          <w:sz w:val="15"/>
          <w:szCs w:val="15"/>
        </w:rPr>
        <w:t xml:space="preserve"> </w:t>
      </w:r>
      <w:r w:rsidRPr="00FF3479">
        <w:rPr>
          <w:rFonts w:ascii="Arial" w:eastAsia="Arial" w:hAnsi="Arial" w:cs="Arial"/>
          <w:color w:val="494645"/>
          <w:sz w:val="15"/>
          <w:szCs w:val="15"/>
        </w:rPr>
        <w:t xml:space="preserve">sis </w:t>
      </w:r>
      <w:proofErr w:type="spellStart"/>
      <w:r w:rsidRPr="00FF3479">
        <w:rPr>
          <w:rFonts w:ascii="Arial" w:eastAsia="Arial" w:hAnsi="Arial" w:cs="Arial"/>
          <w:color w:val="494645"/>
          <w:sz w:val="15"/>
          <w:szCs w:val="15"/>
        </w:rPr>
        <w:t>tuav</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zaub</w:t>
      </w:r>
      <w:proofErr w:type="spellEnd"/>
      <w:r w:rsidRPr="00FF3479">
        <w:rPr>
          <w:rFonts w:ascii="Arial" w:eastAsia="Arial" w:hAnsi="Arial" w:cs="Arial"/>
          <w:color w:val="494645"/>
          <w:sz w:val="15"/>
          <w:szCs w:val="15"/>
        </w:rPr>
        <w:t xml:space="preserve"> mov </w:t>
      </w:r>
      <w:proofErr w:type="spellStart"/>
      <w:r w:rsidRPr="00FF3479">
        <w:rPr>
          <w:rFonts w:ascii="Arial" w:eastAsia="Arial" w:hAnsi="Arial" w:cs="Arial"/>
          <w:color w:val="494645"/>
          <w:sz w:val="15"/>
          <w:szCs w:val="15"/>
        </w:rPr>
        <w:t>tiav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muab</w:t>
      </w:r>
      <w:proofErr w:type="spellEnd"/>
      <w:r w:rsidRPr="00FF3479">
        <w:rPr>
          <w:rFonts w:ascii="Arial" w:eastAsia="Arial" w:hAnsi="Arial" w:cs="Arial"/>
          <w:color w:val="494645"/>
          <w:sz w:val="15"/>
          <w:szCs w:val="15"/>
        </w:rPr>
        <w:t xml:space="preserve"> tag </w:t>
      </w:r>
      <w:proofErr w:type="spellStart"/>
      <w:r w:rsidRPr="00FF3479">
        <w:rPr>
          <w:rFonts w:ascii="Arial" w:eastAsia="Arial" w:hAnsi="Arial" w:cs="Arial"/>
          <w:color w:val="494645"/>
          <w:sz w:val="15"/>
          <w:szCs w:val="15"/>
        </w:rPr>
        <w:t>nrho</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zaub</w:t>
      </w:r>
      <w:proofErr w:type="spellEnd"/>
      <w:r w:rsidRPr="00FF3479">
        <w:rPr>
          <w:rFonts w:ascii="Arial" w:eastAsia="Arial" w:hAnsi="Arial" w:cs="Arial"/>
          <w:color w:val="494645"/>
          <w:sz w:val="15"/>
          <w:szCs w:val="15"/>
        </w:rPr>
        <w:t xml:space="preserve"> mov </w:t>
      </w:r>
      <w:proofErr w:type="spellStart"/>
      <w:r w:rsidRPr="00FF3479">
        <w:rPr>
          <w:rFonts w:ascii="Arial" w:eastAsia="Arial" w:hAnsi="Arial" w:cs="Arial"/>
          <w:color w:val="494645"/>
          <w:sz w:val="15"/>
          <w:szCs w:val="15"/>
        </w:rPr>
        <w:t>tiav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nyob</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rau</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hauj</w:t>
      </w:r>
      <w:proofErr w:type="spellEnd"/>
      <w:r w:rsidR="00B92C93">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ntaw</w:t>
      </w:r>
      <w:r w:rsidR="00B92C93">
        <w:rPr>
          <w:rFonts w:ascii="Arial" w:eastAsia="Arial" w:hAnsi="Arial" w:cs="Arial"/>
          <w:color w:val="494645"/>
          <w:sz w:val="15"/>
          <w:szCs w:val="15"/>
        </w:rPr>
        <w:t>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yuav</w:t>
      </w:r>
      <w:proofErr w:type="spellEnd"/>
      <w:r w:rsidRPr="00FF3479">
        <w:rPr>
          <w:rFonts w:ascii="Arial" w:eastAsia="Arial" w:hAnsi="Arial" w:cs="Arial"/>
          <w:color w:val="494645"/>
          <w:sz w:val="15"/>
          <w:szCs w:val="15"/>
        </w:rPr>
        <w:t xml:space="preserve"> tau </w:t>
      </w:r>
      <w:proofErr w:type="spellStart"/>
      <w:ins w:id="5199" w:author="Kaxiong" w:date="2021-06-11T20:00:00Z">
        <w:r w:rsidR="00AF099C">
          <w:rPr>
            <w:rFonts w:ascii="Arial" w:eastAsia="Arial" w:hAnsi="Arial" w:cs="Arial"/>
            <w:color w:val="494645"/>
            <w:sz w:val="15"/>
            <w:szCs w:val="15"/>
          </w:rPr>
          <w:t>raug</w:t>
        </w:r>
        <w:proofErr w:type="spellEnd"/>
        <w:r w:rsidR="00AF099C">
          <w:rPr>
            <w:rFonts w:ascii="Arial" w:eastAsia="Arial" w:hAnsi="Arial" w:cs="Arial"/>
            <w:color w:val="494645"/>
            <w:sz w:val="15"/>
            <w:szCs w:val="15"/>
          </w:rPr>
          <w:t xml:space="preserve"> </w:t>
        </w:r>
      </w:ins>
      <w:proofErr w:type="spellStart"/>
      <w:r w:rsidRPr="00FF3479">
        <w:rPr>
          <w:rFonts w:ascii="Arial" w:eastAsia="Arial" w:hAnsi="Arial" w:cs="Arial"/>
          <w:color w:val="494645"/>
          <w:sz w:val="15"/>
          <w:szCs w:val="15"/>
        </w:rPr>
        <w:t>noj</w:t>
      </w:r>
      <w:proofErr w:type="spellEnd"/>
      <w:r w:rsidRPr="00FF3479">
        <w:rPr>
          <w:rFonts w:ascii="Arial" w:eastAsia="Arial" w:hAnsi="Arial" w:cs="Arial"/>
          <w:color w:val="494645"/>
          <w:sz w:val="15"/>
          <w:szCs w:val="15"/>
        </w:rPr>
        <w:t xml:space="preserve"> </w:t>
      </w:r>
      <w:proofErr w:type="spellStart"/>
      <w:ins w:id="5200" w:author="Kaxiong" w:date="2021-06-11T20:00:00Z">
        <w:r w:rsidR="00AF099C">
          <w:rPr>
            <w:rFonts w:ascii="Arial" w:eastAsia="Arial" w:hAnsi="Arial" w:cs="Arial"/>
            <w:color w:val="494645"/>
            <w:sz w:val="15"/>
            <w:szCs w:val="15"/>
          </w:rPr>
          <w:t>nyob</w:t>
        </w:r>
        <w:proofErr w:type="spellEnd"/>
        <w:r w:rsidR="00AF099C">
          <w:rPr>
            <w:rFonts w:ascii="Arial" w:eastAsia="Arial" w:hAnsi="Arial" w:cs="Arial"/>
            <w:color w:val="494645"/>
            <w:sz w:val="15"/>
            <w:szCs w:val="15"/>
          </w:rPr>
          <w:t xml:space="preserve"> </w:t>
        </w:r>
        <w:proofErr w:type="spellStart"/>
        <w:r w:rsidR="00AF099C">
          <w:rPr>
            <w:rFonts w:ascii="Arial" w:eastAsia="Arial" w:hAnsi="Arial" w:cs="Arial"/>
            <w:color w:val="494645"/>
            <w:sz w:val="15"/>
            <w:szCs w:val="15"/>
          </w:rPr>
          <w:t>rau</w:t>
        </w:r>
        <w:proofErr w:type="spellEnd"/>
        <w:r w:rsidR="00AF099C">
          <w:rPr>
            <w:rFonts w:ascii="Arial" w:eastAsia="Arial" w:hAnsi="Arial" w:cs="Arial"/>
            <w:color w:val="494645"/>
            <w:sz w:val="15"/>
            <w:szCs w:val="15"/>
          </w:rPr>
          <w:t xml:space="preserve"> </w:t>
        </w:r>
        <w:proofErr w:type="spellStart"/>
        <w:r w:rsidR="00AF099C">
          <w:rPr>
            <w:rFonts w:ascii="Arial" w:eastAsia="Arial" w:hAnsi="Arial" w:cs="Arial"/>
            <w:color w:val="494645"/>
            <w:sz w:val="15"/>
            <w:szCs w:val="15"/>
          </w:rPr>
          <w:t>ib</w:t>
        </w:r>
        <w:proofErr w:type="spellEnd"/>
        <w:r w:rsidR="00AF099C">
          <w:rPr>
            <w:rFonts w:ascii="Arial" w:eastAsia="Arial" w:hAnsi="Arial" w:cs="Arial"/>
            <w:color w:val="494645"/>
            <w:sz w:val="15"/>
            <w:szCs w:val="15"/>
          </w:rPr>
          <w:t xml:space="preserve"> </w:t>
        </w:r>
        <w:proofErr w:type="spellStart"/>
        <w:r w:rsidR="00AF099C">
          <w:rPr>
            <w:rFonts w:ascii="Arial" w:eastAsia="Arial" w:hAnsi="Arial" w:cs="Arial"/>
            <w:color w:val="494645"/>
            <w:sz w:val="15"/>
            <w:szCs w:val="15"/>
          </w:rPr>
          <w:t>qho</w:t>
        </w:r>
        <w:proofErr w:type="spellEnd"/>
        <w:r w:rsidR="00AF099C">
          <w:rPr>
            <w:rFonts w:ascii="Arial" w:eastAsia="Arial" w:hAnsi="Arial" w:cs="Arial"/>
            <w:color w:val="494645"/>
            <w:sz w:val="15"/>
            <w:szCs w:val="15"/>
          </w:rPr>
          <w:t xml:space="preserve"> cha </w:t>
        </w:r>
      </w:ins>
      <w:proofErr w:type="spellStart"/>
      <w:r w:rsidRPr="00FF3479">
        <w:rPr>
          <w:rFonts w:ascii="Arial" w:eastAsia="Arial" w:hAnsi="Arial" w:cs="Arial"/>
          <w:color w:val="494645"/>
          <w:sz w:val="15"/>
          <w:szCs w:val="15"/>
        </w:rPr>
        <w:t>rau</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los</w:t>
      </w:r>
      <w:r w:rsidR="00B92C93">
        <w:rPr>
          <w:rFonts w:ascii="Arial" w:eastAsia="Arial" w:hAnsi="Arial" w:cs="Arial"/>
          <w:color w:val="494645"/>
          <w:sz w:val="15"/>
          <w:szCs w:val="15"/>
        </w:rPr>
        <w:t xml:space="preserve"> </w:t>
      </w:r>
      <w:r w:rsidRPr="00FF3479">
        <w:rPr>
          <w:rFonts w:ascii="Arial" w:eastAsia="Arial" w:hAnsi="Arial" w:cs="Arial"/>
          <w:color w:val="494645"/>
          <w:sz w:val="15"/>
          <w:szCs w:val="15"/>
        </w:rPr>
        <w:t xml:space="preserve">sis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uas</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muaj</w:t>
      </w:r>
      <w:proofErr w:type="spellEnd"/>
      <w:r w:rsidRPr="00FF3479">
        <w:rPr>
          <w:rFonts w:ascii="Arial" w:eastAsia="Arial" w:hAnsi="Arial" w:cs="Arial"/>
          <w:color w:val="494645"/>
          <w:sz w:val="15"/>
          <w:szCs w:val="15"/>
        </w:rPr>
        <w:t xml:space="preserve"> tib </w:t>
      </w:r>
      <w:proofErr w:type="spellStart"/>
      <w:r w:rsidRPr="00FF3479">
        <w:rPr>
          <w:rFonts w:ascii="Arial" w:eastAsia="Arial" w:hAnsi="Arial" w:cs="Arial"/>
          <w:color w:val="494645"/>
          <w:sz w:val="15"/>
          <w:szCs w:val="15"/>
        </w:rPr>
        <w:t>qho</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kev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tswj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thiab</w:t>
      </w:r>
      <w:proofErr w:type="spellEnd"/>
    </w:p>
    <w:p w14:paraId="006DC757" w14:textId="77777777" w:rsidR="00BF3E5F" w:rsidRPr="00FF3479" w:rsidRDefault="00BF3E5F">
      <w:pPr>
        <w:spacing w:line="1" w:lineRule="exact"/>
        <w:rPr>
          <w:rFonts w:ascii="Arial" w:eastAsia="Arial" w:hAnsi="Arial" w:cs="Arial"/>
          <w:color w:val="494645"/>
          <w:sz w:val="18"/>
          <w:szCs w:val="18"/>
        </w:rPr>
      </w:pPr>
    </w:p>
    <w:p w14:paraId="0E84FAF9" w14:textId="011AB792" w:rsidR="00BF3E5F" w:rsidRPr="00FF3479" w:rsidRDefault="00985B35">
      <w:pPr>
        <w:numPr>
          <w:ilvl w:val="0"/>
          <w:numId w:val="30"/>
        </w:numPr>
        <w:tabs>
          <w:tab w:val="left" w:pos="362"/>
        </w:tabs>
        <w:ind w:left="362" w:hanging="362"/>
        <w:rPr>
          <w:rFonts w:ascii="Arial" w:eastAsia="Arial" w:hAnsi="Arial" w:cs="Arial"/>
          <w:color w:val="494645"/>
          <w:sz w:val="18"/>
          <w:szCs w:val="18"/>
        </w:rPr>
      </w:pPr>
      <w:r>
        <w:rPr>
          <w:rFonts w:ascii="Arial" w:eastAsia="Arial" w:hAnsi="Arial" w:cs="Arial"/>
          <w:color w:val="494645"/>
          <w:sz w:val="17"/>
          <w:szCs w:val="17"/>
        </w:rPr>
        <w:t xml:space="preserve">Chaw </w:t>
      </w:r>
      <w:proofErr w:type="spellStart"/>
      <w:r>
        <w:rPr>
          <w:rFonts w:ascii="Arial" w:eastAsia="Arial" w:hAnsi="Arial" w:cs="Arial"/>
          <w:color w:val="494645"/>
          <w:sz w:val="17"/>
          <w:szCs w:val="17"/>
        </w:rPr>
        <w:t>tsim</w:t>
      </w:r>
      <w:proofErr w:type="spellEnd"/>
      <w:r w:rsidR="00F2670D" w:rsidRPr="00FF3479">
        <w:rPr>
          <w:rFonts w:ascii="Arial" w:eastAsia="Arial" w:hAnsi="Arial" w:cs="Arial"/>
          <w:color w:val="494645"/>
          <w:sz w:val="17"/>
          <w:szCs w:val="17"/>
        </w:rPr>
        <w:t xml:space="preserve"> /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zaub</w:t>
      </w:r>
      <w:proofErr w:type="spellEnd"/>
      <w:r w:rsidR="00F2670D" w:rsidRPr="00FF3479">
        <w:rPr>
          <w:rFonts w:ascii="Arial" w:eastAsia="Arial" w:hAnsi="Arial" w:cs="Arial"/>
          <w:color w:val="494645"/>
          <w:sz w:val="17"/>
          <w:szCs w:val="17"/>
        </w:rPr>
        <w:t xml:space="preserve"> mov, </w:t>
      </w:r>
      <w:proofErr w:type="spellStart"/>
      <w:r w:rsidR="00F2670D" w:rsidRPr="00FF3479">
        <w:rPr>
          <w:rFonts w:ascii="Arial" w:eastAsia="Arial" w:hAnsi="Arial" w:cs="Arial"/>
          <w:color w:val="494645"/>
          <w:sz w:val="17"/>
          <w:szCs w:val="17"/>
        </w:rPr>
        <w:t>muab</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qhov</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tias</w:t>
      </w:r>
      <w:proofErr w:type="spellEnd"/>
      <w:r w:rsidR="00F2670D" w:rsidRPr="00FF3479">
        <w:rPr>
          <w:rFonts w:ascii="Arial" w:eastAsia="Arial" w:hAnsi="Arial" w:cs="Arial"/>
          <w:color w:val="494645"/>
          <w:sz w:val="17"/>
          <w:szCs w:val="17"/>
        </w:rPr>
        <w:t>:</w:t>
      </w:r>
    </w:p>
    <w:p w14:paraId="1E9CD5F0" w14:textId="77777777" w:rsidR="00BF3E5F" w:rsidRPr="00FF3479" w:rsidRDefault="00BF3E5F">
      <w:pPr>
        <w:spacing w:line="43" w:lineRule="exact"/>
        <w:rPr>
          <w:rFonts w:ascii="Arial" w:eastAsia="Arial" w:hAnsi="Arial" w:cs="Arial"/>
          <w:color w:val="494645"/>
          <w:sz w:val="18"/>
          <w:szCs w:val="18"/>
        </w:rPr>
      </w:pPr>
    </w:p>
    <w:p w14:paraId="01C80F00" w14:textId="5E573AC1" w:rsidR="00BF3E5F" w:rsidRPr="00FF3479" w:rsidRDefault="00F2670D">
      <w:pPr>
        <w:numPr>
          <w:ilvl w:val="1"/>
          <w:numId w:val="30"/>
        </w:numPr>
        <w:tabs>
          <w:tab w:val="left" w:pos="842"/>
        </w:tabs>
        <w:ind w:left="842" w:hanging="362"/>
        <w:rPr>
          <w:rFonts w:ascii="Arial" w:eastAsia="Arial" w:hAnsi="Arial" w:cs="Arial"/>
          <w:color w:val="494645"/>
          <w:sz w:val="17"/>
          <w:szCs w:val="17"/>
        </w:rPr>
      </w:pPr>
      <w:r w:rsidRPr="00FF3479">
        <w:rPr>
          <w:rFonts w:ascii="Arial" w:eastAsia="Arial" w:hAnsi="Arial" w:cs="Arial"/>
          <w:color w:val="494645"/>
          <w:sz w:val="15"/>
          <w:szCs w:val="15"/>
        </w:rPr>
        <w:t xml:space="preserve">Tag </w:t>
      </w:r>
      <w:proofErr w:type="spellStart"/>
      <w:r w:rsidRPr="00FF3479">
        <w:rPr>
          <w:rFonts w:ascii="Arial" w:eastAsia="Arial" w:hAnsi="Arial" w:cs="Arial"/>
          <w:color w:val="494645"/>
          <w:sz w:val="15"/>
          <w:szCs w:val="15"/>
        </w:rPr>
        <w:t>nrho</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khoom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noj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uas</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siv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hauj</w:t>
      </w:r>
      <w:proofErr w:type="spellEnd"/>
      <w:r w:rsidR="00797CF0">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no tau </w:t>
      </w:r>
      <w:proofErr w:type="spellStart"/>
      <w:r w:rsidRPr="00FF3479">
        <w:rPr>
          <w:rFonts w:ascii="Arial" w:eastAsia="Arial" w:hAnsi="Arial" w:cs="Arial"/>
          <w:color w:val="494645"/>
          <w:sz w:val="15"/>
          <w:szCs w:val="15"/>
        </w:rPr>
        <w:t>noj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rau</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hauv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daim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ntawd</w:t>
      </w:r>
      <w:proofErr w:type="spellEnd"/>
      <w:r w:rsidRPr="00FF3479">
        <w:rPr>
          <w:rFonts w:ascii="Arial" w:eastAsia="Arial" w:hAnsi="Arial" w:cs="Arial"/>
          <w:color w:val="494645"/>
          <w:sz w:val="15"/>
          <w:szCs w:val="15"/>
        </w:rPr>
        <w:t xml:space="preserve"> los</w:t>
      </w:r>
      <w:ins w:id="5201" w:author="Kaxiong" w:date="2021-06-11T20:01:00Z">
        <w:r w:rsidR="000B41F5">
          <w:rPr>
            <w:rFonts w:ascii="Arial" w:eastAsia="Arial" w:hAnsi="Arial" w:cs="Arial"/>
            <w:color w:val="494645"/>
            <w:sz w:val="15"/>
            <w:szCs w:val="15"/>
          </w:rPr>
          <w:t xml:space="preserve"> </w:t>
        </w:r>
      </w:ins>
      <w:r w:rsidRPr="00FF3479">
        <w:rPr>
          <w:rFonts w:ascii="Arial" w:eastAsia="Arial" w:hAnsi="Arial" w:cs="Arial"/>
          <w:color w:val="494645"/>
          <w:sz w:val="15"/>
          <w:szCs w:val="15"/>
        </w:rPr>
        <w:t xml:space="preserve">sis </w:t>
      </w:r>
      <w:proofErr w:type="spellStart"/>
      <w:r w:rsidRPr="00FF3479">
        <w:rPr>
          <w:rFonts w:ascii="Arial" w:eastAsia="Arial" w:hAnsi="Arial" w:cs="Arial"/>
          <w:color w:val="494645"/>
          <w:sz w:val="15"/>
          <w:szCs w:val="15"/>
        </w:rPr>
        <w:t>lwm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qhov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uas</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muaj</w:t>
      </w:r>
      <w:proofErr w:type="spellEnd"/>
      <w:r w:rsidRPr="00FF3479">
        <w:rPr>
          <w:rFonts w:ascii="Arial" w:eastAsia="Arial" w:hAnsi="Arial" w:cs="Arial"/>
          <w:color w:val="494645"/>
          <w:sz w:val="15"/>
          <w:szCs w:val="15"/>
        </w:rPr>
        <w:t xml:space="preserve"> tib </w:t>
      </w:r>
      <w:proofErr w:type="spellStart"/>
      <w:r w:rsidRPr="00FF3479">
        <w:rPr>
          <w:rFonts w:ascii="Arial" w:eastAsia="Arial" w:hAnsi="Arial" w:cs="Arial"/>
          <w:color w:val="494645"/>
          <w:sz w:val="15"/>
          <w:szCs w:val="15"/>
        </w:rPr>
        <w:t>qho</w:t>
      </w:r>
      <w:proofErr w:type="spellEnd"/>
      <w:ins w:id="5202" w:author="Kaxiong" w:date="2021-06-11T20:02:00Z">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kev</w:t>
        </w:r>
        <w:proofErr w:type="spellEnd"/>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tswj</w:t>
        </w:r>
        <w:proofErr w:type="spellEnd"/>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hwm</w:t>
        </w:r>
        <w:proofErr w:type="spellEnd"/>
        <w:r w:rsidR="000B41F5">
          <w:rPr>
            <w:rFonts w:ascii="Arial" w:eastAsia="Arial" w:hAnsi="Arial" w:cs="Arial"/>
            <w:color w:val="494645"/>
            <w:sz w:val="15"/>
            <w:szCs w:val="15"/>
          </w:rPr>
          <w:t xml:space="preserve"> zoo </w:t>
        </w:r>
        <w:proofErr w:type="spellStart"/>
        <w:r w:rsidR="000B41F5">
          <w:rPr>
            <w:rFonts w:ascii="Arial" w:eastAsia="Arial" w:hAnsi="Arial" w:cs="Arial"/>
            <w:color w:val="494645"/>
            <w:sz w:val="15"/>
            <w:szCs w:val="15"/>
          </w:rPr>
          <w:t>ib</w:t>
        </w:r>
        <w:proofErr w:type="spellEnd"/>
        <w:r w:rsidR="000B41F5">
          <w:rPr>
            <w:rFonts w:ascii="Arial" w:eastAsia="Arial" w:hAnsi="Arial" w:cs="Arial"/>
            <w:color w:val="494645"/>
            <w:sz w:val="15"/>
            <w:szCs w:val="15"/>
          </w:rPr>
          <w:t xml:space="preserve"> yam; los is</w:t>
        </w:r>
      </w:ins>
    </w:p>
    <w:p w14:paraId="72F434AC" w14:textId="77777777" w:rsidR="00BF3E5F" w:rsidRPr="00FF3479" w:rsidRDefault="00BF3E5F">
      <w:pPr>
        <w:spacing w:line="44" w:lineRule="exact"/>
        <w:rPr>
          <w:rFonts w:ascii="Arial" w:eastAsia="Arial" w:hAnsi="Arial" w:cs="Arial"/>
          <w:color w:val="494645"/>
          <w:sz w:val="17"/>
          <w:szCs w:val="17"/>
        </w:rPr>
      </w:pPr>
    </w:p>
    <w:p w14:paraId="1D959F7D" w14:textId="405D5F49" w:rsidR="00BF3E5F" w:rsidRPr="00FF3479" w:rsidRDefault="00F2670D">
      <w:pPr>
        <w:numPr>
          <w:ilvl w:val="1"/>
          <w:numId w:val="30"/>
        </w:numPr>
        <w:tabs>
          <w:tab w:val="left" w:pos="842"/>
        </w:tabs>
        <w:spacing w:line="288" w:lineRule="auto"/>
        <w:ind w:left="842" w:right="780" w:hanging="362"/>
        <w:rPr>
          <w:rFonts w:ascii="Arial" w:eastAsia="Arial" w:hAnsi="Arial" w:cs="Arial"/>
          <w:color w:val="494645"/>
          <w:sz w:val="18"/>
          <w:szCs w:val="18"/>
        </w:rPr>
      </w:pPr>
      <w:del w:id="5203" w:author="Kaxiong" w:date="2021-06-11T20:03:00Z">
        <w:r w:rsidRPr="00FF3479" w:rsidDel="000B41F5">
          <w:rPr>
            <w:rFonts w:ascii="Arial" w:eastAsia="Arial" w:hAnsi="Arial" w:cs="Arial"/>
            <w:color w:val="494645"/>
            <w:sz w:val="16"/>
            <w:szCs w:val="16"/>
          </w:rPr>
          <w:delText xml:space="preserve">kev tswj hwm; los sis Kev </w:delText>
        </w:r>
      </w:del>
      <w:proofErr w:type="spellStart"/>
      <w:ins w:id="5204" w:author="Kaxiong" w:date="2021-06-11T20:03:00Z">
        <w:r w:rsidR="000B41F5">
          <w:rPr>
            <w:rFonts w:ascii="Arial" w:eastAsia="Arial" w:hAnsi="Arial" w:cs="Arial"/>
            <w:color w:val="494645"/>
            <w:sz w:val="16"/>
            <w:szCs w:val="16"/>
          </w:rPr>
          <w:t>qhov</w:t>
        </w:r>
        <w:proofErr w:type="spellEnd"/>
        <w:r w:rsidR="000B41F5">
          <w:rPr>
            <w:rFonts w:ascii="Arial" w:eastAsia="Arial" w:hAnsi="Arial" w:cs="Arial"/>
            <w:color w:val="494645"/>
            <w:sz w:val="16"/>
            <w:szCs w:val="16"/>
          </w:rPr>
          <w:t xml:space="preserve"> </w:t>
        </w:r>
        <w:proofErr w:type="spellStart"/>
        <w:r w:rsidR="000B41F5">
          <w:rPr>
            <w:rFonts w:ascii="Arial" w:eastAsia="Arial" w:hAnsi="Arial" w:cs="Arial"/>
            <w:color w:val="494645"/>
            <w:sz w:val="16"/>
            <w:szCs w:val="16"/>
          </w:rPr>
          <w:t>kev</w:t>
        </w:r>
        <w:proofErr w:type="spellEnd"/>
        <w:r w:rsidR="000B41F5">
          <w:rPr>
            <w:rFonts w:ascii="Arial" w:eastAsia="Arial" w:hAnsi="Arial" w:cs="Arial"/>
            <w:color w:val="494645"/>
            <w:sz w:val="16"/>
            <w:szCs w:val="16"/>
          </w:rPr>
          <w:t xml:space="preserve"> </w:t>
        </w:r>
      </w:ins>
      <w:proofErr w:type="spellStart"/>
      <w:r w:rsidRPr="00FF3479">
        <w:rPr>
          <w:rFonts w:ascii="Arial" w:eastAsia="Arial" w:hAnsi="Arial" w:cs="Arial"/>
          <w:color w:val="494645"/>
          <w:sz w:val="16"/>
          <w:szCs w:val="16"/>
        </w:rPr>
        <w:t>tsim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khoom</w:t>
      </w:r>
      <w:proofErr w:type="spellEnd"/>
      <w:r w:rsidRPr="00FF3479">
        <w:rPr>
          <w:rFonts w:ascii="Arial" w:eastAsia="Arial" w:hAnsi="Arial" w:cs="Arial"/>
          <w:color w:val="494645"/>
          <w:sz w:val="16"/>
          <w:szCs w:val="16"/>
        </w:rPr>
        <w:t xml:space="preserve"> / </w:t>
      </w:r>
      <w:proofErr w:type="spellStart"/>
      <w:ins w:id="5205" w:author="Kaxiong" w:date="2021-06-11T20:03:00Z">
        <w:r w:rsidR="000B41F5">
          <w:rPr>
            <w:rFonts w:ascii="Arial" w:eastAsia="Arial" w:hAnsi="Arial" w:cs="Arial"/>
            <w:color w:val="494645"/>
            <w:sz w:val="16"/>
            <w:szCs w:val="16"/>
          </w:rPr>
          <w:t>ua</w:t>
        </w:r>
        <w:proofErr w:type="spellEnd"/>
        <w:r w:rsidR="000B41F5">
          <w:rPr>
            <w:rFonts w:ascii="Arial" w:eastAsia="Arial" w:hAnsi="Arial" w:cs="Arial"/>
            <w:color w:val="494645"/>
            <w:sz w:val="16"/>
            <w:szCs w:val="16"/>
          </w:rPr>
          <w:t xml:space="preserve"> </w:t>
        </w:r>
      </w:ins>
      <w:r w:rsidRPr="00FF3479">
        <w:rPr>
          <w:rFonts w:ascii="Arial" w:eastAsia="Arial" w:hAnsi="Arial" w:cs="Arial"/>
          <w:color w:val="494645"/>
          <w:sz w:val="16"/>
          <w:szCs w:val="16"/>
        </w:rPr>
        <w:t xml:space="preserve">cov </w:t>
      </w:r>
      <w:proofErr w:type="spellStart"/>
      <w:r w:rsidRPr="00FF3479">
        <w:rPr>
          <w:rFonts w:ascii="Arial" w:eastAsia="Arial" w:hAnsi="Arial" w:cs="Arial"/>
          <w:color w:val="494645"/>
          <w:sz w:val="16"/>
          <w:szCs w:val="16"/>
        </w:rPr>
        <w:t>khoom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noj</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uas</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tsis</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noj</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rau</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hauv</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daim</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teb</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ntaw</w:t>
      </w:r>
      <w:r w:rsidR="00797CF0">
        <w:rPr>
          <w:rFonts w:ascii="Arial" w:eastAsia="Arial" w:hAnsi="Arial" w:cs="Arial"/>
          <w:color w:val="494645"/>
          <w:sz w:val="16"/>
          <w:szCs w:val="16"/>
        </w:rPr>
        <w:t>v</w:t>
      </w:r>
      <w:proofErr w:type="spellEnd"/>
      <w:r w:rsidRPr="00FF3479">
        <w:rPr>
          <w:rFonts w:ascii="Arial" w:eastAsia="Arial" w:hAnsi="Arial" w:cs="Arial"/>
          <w:color w:val="494645"/>
          <w:sz w:val="16"/>
          <w:szCs w:val="16"/>
        </w:rPr>
        <w:t xml:space="preserve"> los</w:t>
      </w:r>
      <w:r w:rsidR="00797CF0">
        <w:rPr>
          <w:rFonts w:ascii="Arial" w:eastAsia="Arial" w:hAnsi="Arial" w:cs="Arial"/>
          <w:color w:val="494645"/>
          <w:sz w:val="16"/>
          <w:szCs w:val="16"/>
        </w:rPr>
        <w:t xml:space="preserve"> </w:t>
      </w:r>
      <w:r w:rsidRPr="00FF3479">
        <w:rPr>
          <w:rFonts w:ascii="Arial" w:eastAsia="Arial" w:hAnsi="Arial" w:cs="Arial"/>
          <w:color w:val="494645"/>
          <w:sz w:val="16"/>
          <w:szCs w:val="16"/>
        </w:rPr>
        <w:t xml:space="preserve">sis </w:t>
      </w:r>
      <w:proofErr w:type="spellStart"/>
      <w:r w:rsidRPr="00FF3479">
        <w:rPr>
          <w:rFonts w:ascii="Arial" w:eastAsia="Arial" w:hAnsi="Arial" w:cs="Arial"/>
          <w:color w:val="494645"/>
          <w:sz w:val="16"/>
          <w:szCs w:val="16"/>
        </w:rPr>
        <w:t>lwm</w:t>
      </w:r>
      <w:proofErr w:type="spellEnd"/>
      <w:r w:rsidRPr="00FF3479">
        <w:rPr>
          <w:rFonts w:ascii="Arial" w:eastAsia="Arial" w:hAnsi="Arial" w:cs="Arial"/>
          <w:color w:val="494645"/>
          <w:sz w:val="16"/>
          <w:szCs w:val="16"/>
        </w:rPr>
        <w:t xml:space="preserve"> cov </w:t>
      </w:r>
      <w:proofErr w:type="spellStart"/>
      <w:r w:rsidRPr="00FF3479">
        <w:rPr>
          <w:rFonts w:ascii="Arial" w:eastAsia="Arial" w:hAnsi="Arial" w:cs="Arial"/>
          <w:color w:val="494645"/>
          <w:sz w:val="16"/>
          <w:szCs w:val="16"/>
        </w:rPr>
        <w:t>liaj</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teb</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uas</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muaj</w:t>
      </w:r>
      <w:proofErr w:type="spellEnd"/>
      <w:r w:rsidRPr="00FF3479">
        <w:rPr>
          <w:rFonts w:ascii="Arial" w:eastAsia="Arial" w:hAnsi="Arial" w:cs="Arial"/>
          <w:color w:val="494645"/>
          <w:sz w:val="16"/>
          <w:szCs w:val="16"/>
        </w:rPr>
        <w:t xml:space="preserve"> tib </w:t>
      </w:r>
      <w:proofErr w:type="spellStart"/>
      <w:r w:rsidRPr="00FF3479">
        <w:rPr>
          <w:rFonts w:ascii="Arial" w:eastAsia="Arial" w:hAnsi="Arial" w:cs="Arial"/>
          <w:color w:val="494645"/>
          <w:sz w:val="16"/>
          <w:szCs w:val="16"/>
        </w:rPr>
        <w:t>qho</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kev</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tswj</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hwm</w:t>
      </w:r>
      <w:proofErr w:type="spellEnd"/>
      <w:ins w:id="5206" w:author="Kaxiong" w:date="2021-06-11T20:04:00Z">
        <w:r w:rsidR="000B41F5">
          <w:rPr>
            <w:rFonts w:ascii="Arial" w:eastAsia="Arial" w:hAnsi="Arial" w:cs="Arial"/>
            <w:color w:val="494645"/>
            <w:sz w:val="16"/>
            <w:szCs w:val="16"/>
          </w:rPr>
          <w:t xml:space="preserve"> zoo </w:t>
        </w:r>
        <w:proofErr w:type="spellStart"/>
        <w:r w:rsidR="000B41F5">
          <w:rPr>
            <w:rFonts w:ascii="Arial" w:eastAsia="Arial" w:hAnsi="Arial" w:cs="Arial"/>
            <w:color w:val="494645"/>
            <w:sz w:val="16"/>
            <w:szCs w:val="16"/>
          </w:rPr>
          <w:t>ib</w:t>
        </w:r>
        <w:proofErr w:type="spellEnd"/>
        <w:r w:rsidR="000B41F5">
          <w:rPr>
            <w:rFonts w:ascii="Arial" w:eastAsia="Arial" w:hAnsi="Arial" w:cs="Arial"/>
            <w:color w:val="494645"/>
            <w:sz w:val="16"/>
            <w:szCs w:val="16"/>
          </w:rPr>
          <w:t xml:space="preserve"> yam</w:t>
        </w:r>
      </w:ins>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tsuas</w:t>
      </w:r>
      <w:proofErr w:type="spellEnd"/>
      <w:r w:rsidRPr="00FF3479">
        <w:rPr>
          <w:rFonts w:ascii="Arial" w:eastAsia="Arial" w:hAnsi="Arial" w:cs="Arial"/>
          <w:color w:val="494645"/>
          <w:sz w:val="16"/>
          <w:szCs w:val="16"/>
        </w:rPr>
        <w:t xml:space="preserve"> </w:t>
      </w:r>
      <w:proofErr w:type="spellStart"/>
      <w:r w:rsidRPr="00FF3479">
        <w:rPr>
          <w:rFonts w:ascii="Arial" w:eastAsia="Arial" w:hAnsi="Arial" w:cs="Arial"/>
          <w:color w:val="494645"/>
          <w:sz w:val="16"/>
          <w:szCs w:val="16"/>
        </w:rPr>
        <w:t>muaj</w:t>
      </w:r>
      <w:proofErr w:type="spellEnd"/>
      <w:r w:rsidRPr="00FF3479">
        <w:rPr>
          <w:rFonts w:ascii="Arial" w:eastAsia="Arial" w:hAnsi="Arial" w:cs="Arial"/>
          <w:color w:val="494645"/>
          <w:sz w:val="16"/>
          <w:szCs w:val="16"/>
        </w:rPr>
        <w:t>:</w:t>
      </w:r>
    </w:p>
    <w:p w14:paraId="10144E10" w14:textId="0A30B826" w:rsidR="00BF3E5F" w:rsidRPr="00FF3479" w:rsidRDefault="000B41F5">
      <w:pPr>
        <w:numPr>
          <w:ilvl w:val="2"/>
          <w:numId w:val="30"/>
        </w:numPr>
        <w:tabs>
          <w:tab w:val="left" w:pos="842"/>
          <w:tab w:val="left" w:pos="10915"/>
        </w:tabs>
        <w:ind w:left="842" w:hanging="242"/>
        <w:rPr>
          <w:rFonts w:ascii="Arial" w:eastAsia="Arial" w:hAnsi="Arial" w:cs="Arial"/>
          <w:color w:val="494645"/>
          <w:sz w:val="17"/>
          <w:szCs w:val="17"/>
        </w:rPr>
        <w:pPrChange w:id="5207" w:author="Kaxiong" w:date="2021-06-11T20:05:00Z">
          <w:pPr>
            <w:numPr>
              <w:ilvl w:val="2"/>
              <w:numId w:val="30"/>
            </w:numPr>
            <w:tabs>
              <w:tab w:val="left" w:pos="842"/>
            </w:tabs>
            <w:ind w:left="842" w:hanging="242"/>
          </w:pPr>
        </w:pPrChange>
      </w:pPr>
      <w:ins w:id="5208" w:author="Kaxiong" w:date="2021-06-11T20:04:00Z">
        <w:r>
          <w:rPr>
            <w:rFonts w:ascii="Arial" w:eastAsia="Arial" w:hAnsi="Arial" w:cs="Arial"/>
            <w:color w:val="494645"/>
            <w:sz w:val="17"/>
            <w:szCs w:val="17"/>
          </w:rPr>
          <w:t>Kev</w:t>
        </w:r>
      </w:ins>
      <w:del w:id="5209" w:author="Kaxiong" w:date="2021-06-11T20:04:00Z">
        <w:r w:rsidR="00F2670D" w:rsidRPr="00FF3479" w:rsidDel="000B41F5">
          <w:rPr>
            <w:rFonts w:ascii="Arial" w:eastAsia="Arial" w:hAnsi="Arial" w:cs="Arial"/>
            <w:color w:val="494645"/>
            <w:sz w:val="17"/>
            <w:szCs w:val="17"/>
          </w:rPr>
          <w:delText>K</w:delText>
        </w:r>
      </w:del>
      <w:ins w:id="5210" w:author="Kaxiong" w:date="2021-06-11T20:04:00Z">
        <w:r>
          <w:rPr>
            <w:rFonts w:ascii="Arial" w:eastAsia="Arial" w:hAnsi="Arial" w:cs="Arial"/>
            <w:color w:val="494645"/>
            <w:sz w:val="17"/>
            <w:szCs w:val="17"/>
          </w:rPr>
          <w:t xml:space="preserve"> </w:t>
        </w:r>
        <w:proofErr w:type="spellStart"/>
        <w:r>
          <w:rPr>
            <w:rFonts w:ascii="Arial" w:eastAsia="Arial" w:hAnsi="Arial" w:cs="Arial"/>
            <w:color w:val="494645"/>
            <w:sz w:val="17"/>
            <w:szCs w:val="17"/>
          </w:rPr>
          <w:t>ua</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k</w:t>
        </w:r>
      </w:ins>
      <w:r w:rsidR="00F2670D" w:rsidRPr="00FF3479">
        <w:rPr>
          <w:rFonts w:ascii="Arial" w:eastAsia="Arial" w:hAnsi="Arial" w:cs="Arial"/>
          <w:color w:val="494645"/>
          <w:sz w:val="17"/>
          <w:szCs w:val="17"/>
        </w:rPr>
        <w:t>om</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qhuav</w:t>
      </w:r>
      <w:proofErr w:type="spellEnd"/>
      <w:r w:rsidR="00F2670D" w:rsidRPr="00FF3479">
        <w:rPr>
          <w:rFonts w:ascii="Arial" w:eastAsia="Arial" w:hAnsi="Arial" w:cs="Arial"/>
          <w:color w:val="494645"/>
          <w:sz w:val="17"/>
          <w:szCs w:val="17"/>
        </w:rPr>
        <w:t xml:space="preserve"> / </w:t>
      </w:r>
      <w:proofErr w:type="spellStart"/>
      <w:ins w:id="5211" w:author="Kaxiong" w:date="2021-06-11T20:04:00Z">
        <w:r>
          <w:rPr>
            <w:rFonts w:ascii="Arial" w:eastAsia="Arial" w:hAnsi="Arial" w:cs="Arial"/>
            <w:color w:val="494645"/>
            <w:sz w:val="17"/>
            <w:szCs w:val="17"/>
          </w:rPr>
          <w:t>ua</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kom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tsis</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muaj</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de</w:t>
        </w:r>
      </w:ins>
      <w:ins w:id="5212" w:author="Kaxiong" w:date="2021-06-11T20:05:00Z">
        <w:r>
          <w:rPr>
            <w:rFonts w:ascii="Arial" w:eastAsia="Arial" w:hAnsi="Arial" w:cs="Arial"/>
            <w:color w:val="494645"/>
            <w:sz w:val="17"/>
            <w:szCs w:val="17"/>
          </w:rPr>
          <w:t>j</w:t>
        </w:r>
        <w:proofErr w:type="spellEnd"/>
        <w:r>
          <w:rPr>
            <w:rFonts w:ascii="Arial" w:eastAsia="Arial" w:hAnsi="Arial" w:cs="Arial"/>
            <w:color w:val="494645"/>
            <w:sz w:val="17"/>
            <w:szCs w:val="17"/>
          </w:rPr>
          <w:t xml:space="preserve"> </w:t>
        </w:r>
      </w:ins>
      <w:del w:id="5213" w:author="Kaxiong" w:date="2021-06-11T20:05:00Z">
        <w:r w:rsidR="00797CF0" w:rsidDel="000B41F5">
          <w:rPr>
            <w:rFonts w:ascii="Arial" w:eastAsia="Arial" w:hAnsi="Arial" w:cs="Arial"/>
            <w:color w:val="494645"/>
            <w:sz w:val="17"/>
            <w:szCs w:val="17"/>
          </w:rPr>
          <w:delText>lub cev qhuav dej</w:delText>
        </w:r>
        <w:r w:rsidR="00F2670D" w:rsidRPr="00FF3479" w:rsidDel="000B41F5">
          <w:rPr>
            <w:rFonts w:ascii="Arial" w:eastAsia="Arial" w:hAnsi="Arial" w:cs="Arial"/>
            <w:color w:val="494645"/>
            <w:sz w:val="17"/>
            <w:szCs w:val="17"/>
          </w:rPr>
          <w:delText xml:space="preserve"> raw </w:delText>
        </w:r>
      </w:del>
      <w:ins w:id="5214" w:author="Kaxiong" w:date="2021-06-11T20:05:00Z">
        <w:r>
          <w:rPr>
            <w:rFonts w:ascii="Arial" w:eastAsia="Arial" w:hAnsi="Arial" w:cs="Arial"/>
            <w:color w:val="494645"/>
            <w:sz w:val="17"/>
            <w:szCs w:val="17"/>
          </w:rPr>
          <w:t xml:space="preserve"> </w:t>
        </w:r>
        <w:proofErr w:type="spellStart"/>
        <w:r>
          <w:rPr>
            <w:rFonts w:ascii="Arial" w:eastAsia="Arial" w:hAnsi="Arial" w:cs="Arial"/>
            <w:color w:val="494645"/>
            <w:sz w:val="17"/>
            <w:szCs w:val="17"/>
          </w:rPr>
          <w:t>ntawm</w:t>
        </w:r>
        <w:proofErr w:type="spellEnd"/>
        <w:r>
          <w:rPr>
            <w:rFonts w:ascii="Arial" w:eastAsia="Arial" w:hAnsi="Arial" w:cs="Arial"/>
            <w:color w:val="494645"/>
            <w:sz w:val="17"/>
            <w:szCs w:val="17"/>
          </w:rPr>
          <w:t xml:space="preserve"> cov </w:t>
        </w:r>
      </w:ins>
      <w:proofErr w:type="spellStart"/>
      <w:r w:rsidR="00F2670D" w:rsidRPr="00FF3479">
        <w:rPr>
          <w:rFonts w:ascii="Arial" w:eastAsia="Arial" w:hAnsi="Arial" w:cs="Arial"/>
          <w:color w:val="494645"/>
          <w:sz w:val="17"/>
          <w:szCs w:val="17"/>
        </w:rPr>
        <w:t>khoom</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liaj</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teb</w:t>
      </w:r>
      <w:proofErr w:type="spellEnd"/>
      <w:r w:rsidR="00F2670D" w:rsidRPr="00FF3479">
        <w:rPr>
          <w:rFonts w:ascii="Arial" w:eastAsia="Arial" w:hAnsi="Arial" w:cs="Arial"/>
          <w:color w:val="494645"/>
          <w:sz w:val="17"/>
          <w:szCs w:val="17"/>
        </w:rPr>
        <w:t xml:space="preserve"> los </w:t>
      </w:r>
      <w:proofErr w:type="spellStart"/>
      <w:r w:rsidR="00F2670D" w:rsidRPr="00FF3479">
        <w:rPr>
          <w:rFonts w:ascii="Arial" w:eastAsia="Arial" w:hAnsi="Arial" w:cs="Arial"/>
          <w:color w:val="494645"/>
          <w:sz w:val="17"/>
          <w:szCs w:val="17"/>
        </w:rPr>
        <w:t>tsim</w:t>
      </w:r>
      <w:proofErr w:type="spellEnd"/>
      <w:r w:rsidR="00F2670D" w:rsidRPr="00FF3479">
        <w:rPr>
          <w:rFonts w:ascii="Arial" w:eastAsia="Arial" w:hAnsi="Arial" w:cs="Arial"/>
          <w:color w:val="494645"/>
          <w:sz w:val="17"/>
          <w:szCs w:val="17"/>
        </w:rPr>
        <w:t xml:space="preserve"> cov </w:t>
      </w:r>
      <w:proofErr w:type="spellStart"/>
      <w:r w:rsidR="00F2670D" w:rsidRPr="00FF3479">
        <w:rPr>
          <w:rFonts w:ascii="Arial" w:eastAsia="Arial" w:hAnsi="Arial" w:cs="Arial"/>
          <w:color w:val="494645"/>
          <w:sz w:val="17"/>
          <w:szCs w:val="17"/>
        </w:rPr>
        <w:t>khoom</w:t>
      </w:r>
      <w:proofErr w:type="spellEnd"/>
      <w:r w:rsidR="00F2670D" w:rsidRPr="00FF3479">
        <w:rPr>
          <w:rFonts w:ascii="Arial" w:eastAsia="Arial" w:hAnsi="Arial" w:cs="Arial"/>
          <w:color w:val="494645"/>
          <w:sz w:val="17"/>
          <w:szCs w:val="17"/>
        </w:rPr>
        <w:t xml:space="preserve"> lag </w:t>
      </w:r>
      <w:proofErr w:type="spellStart"/>
      <w:r w:rsidR="00F2670D" w:rsidRPr="00FF3479">
        <w:rPr>
          <w:rFonts w:ascii="Arial" w:eastAsia="Arial" w:hAnsi="Arial" w:cs="Arial"/>
          <w:color w:val="494645"/>
          <w:sz w:val="17"/>
          <w:szCs w:val="17"/>
        </w:rPr>
        <w:t>luam</w:t>
      </w:r>
      <w:proofErr w:type="spellEnd"/>
      <w:r w:rsidR="00F2670D" w:rsidRPr="00FF3479">
        <w:rPr>
          <w:rFonts w:ascii="Arial" w:eastAsia="Arial" w:hAnsi="Arial" w:cs="Arial"/>
          <w:color w:val="494645"/>
          <w:sz w:val="17"/>
          <w:szCs w:val="17"/>
        </w:rPr>
        <w:t xml:space="preserve"> sib </w:t>
      </w:r>
      <w:proofErr w:type="spellStart"/>
      <w:r w:rsidR="00F2670D" w:rsidRPr="00FF3479">
        <w:rPr>
          <w:rFonts w:ascii="Arial" w:eastAsia="Arial" w:hAnsi="Arial" w:cs="Arial"/>
          <w:color w:val="494645"/>
          <w:sz w:val="17"/>
          <w:szCs w:val="17"/>
        </w:rPr>
        <w:t>txawv</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xws</w:t>
      </w:r>
      <w:proofErr w:type="spellEnd"/>
      <w:r w:rsidR="00F2670D" w:rsidRPr="00FF3479">
        <w:rPr>
          <w:rFonts w:ascii="Arial" w:eastAsia="Arial" w:hAnsi="Arial" w:cs="Arial"/>
          <w:color w:val="494645"/>
          <w:sz w:val="17"/>
          <w:szCs w:val="17"/>
        </w:rPr>
        <w:t xml:space="preserve"> li </w:t>
      </w:r>
      <w:proofErr w:type="spellStart"/>
      <w:ins w:id="5215" w:author="Kaxiong" w:date="2021-06-11T20:06:00Z">
        <w:r>
          <w:rPr>
            <w:rFonts w:ascii="Arial" w:eastAsia="Arial" w:hAnsi="Arial" w:cs="Arial"/>
            <w:color w:val="494645"/>
            <w:sz w:val="17"/>
            <w:szCs w:val="17"/>
          </w:rPr>
          <w:t>kev</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ua</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kom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qhuav</w:t>
        </w:r>
      </w:ins>
      <w:proofErr w:type="spellEnd"/>
      <w:del w:id="5216" w:author="Kaxiong" w:date="2021-06-11T20:06:00Z">
        <w:r w:rsidR="00F2670D" w:rsidRPr="00FF3479" w:rsidDel="000B41F5">
          <w:rPr>
            <w:rFonts w:ascii="Arial" w:eastAsia="Arial" w:hAnsi="Arial" w:cs="Arial"/>
            <w:color w:val="494645"/>
            <w:sz w:val="17"/>
            <w:szCs w:val="17"/>
          </w:rPr>
          <w:delText>ziab</w:delText>
        </w:r>
      </w:del>
      <w:r w:rsidR="00F2670D" w:rsidRPr="00FF3479">
        <w:rPr>
          <w:rFonts w:ascii="Arial" w:eastAsia="Arial" w:hAnsi="Arial" w:cs="Arial"/>
          <w:color w:val="494645"/>
          <w:sz w:val="17"/>
          <w:szCs w:val="17"/>
        </w:rPr>
        <w:t xml:space="preserve"> /</w:t>
      </w:r>
      <w:ins w:id="5217" w:author="Kaxiong" w:date="2021-06-11T20:07:00Z">
        <w:r>
          <w:rPr>
            <w:rFonts w:ascii="Arial" w:eastAsia="Arial" w:hAnsi="Arial" w:cs="Arial"/>
            <w:color w:val="494645"/>
            <w:sz w:val="17"/>
            <w:szCs w:val="17"/>
          </w:rPr>
          <w:t xml:space="preserve"> </w:t>
        </w:r>
        <w:proofErr w:type="spellStart"/>
        <w:r>
          <w:rPr>
            <w:rFonts w:ascii="Arial" w:eastAsia="Arial" w:hAnsi="Arial" w:cs="Arial"/>
            <w:color w:val="494645"/>
            <w:sz w:val="17"/>
            <w:szCs w:val="17"/>
          </w:rPr>
          <w:t>ua</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kom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txhob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muaj</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dej</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ntawm</w:t>
        </w:r>
        <w:proofErr w:type="spellEnd"/>
        <w:r>
          <w:rPr>
            <w:rFonts w:ascii="Arial" w:eastAsia="Arial" w:hAnsi="Arial" w:cs="Arial"/>
            <w:color w:val="494645"/>
            <w:sz w:val="17"/>
            <w:szCs w:val="17"/>
          </w:rPr>
          <w:t xml:space="preserve"> cov </w:t>
        </w:r>
      </w:ins>
    </w:p>
    <w:p w14:paraId="76037282" w14:textId="77777777" w:rsidR="00BF3E5F" w:rsidRPr="00FF3479" w:rsidRDefault="00BF3E5F">
      <w:pPr>
        <w:spacing w:line="55" w:lineRule="exact"/>
        <w:rPr>
          <w:sz w:val="20"/>
          <w:szCs w:val="20"/>
        </w:rPr>
      </w:pPr>
    </w:p>
    <w:p w14:paraId="7D4CD5FD" w14:textId="052C8BCA" w:rsidR="00BF3E5F" w:rsidRPr="00FF3479" w:rsidRDefault="00797CF0">
      <w:pPr>
        <w:spacing w:line="320" w:lineRule="auto"/>
        <w:ind w:left="2" w:right="2080"/>
        <w:rPr>
          <w:sz w:val="20"/>
          <w:szCs w:val="20"/>
        </w:rPr>
      </w:pPr>
      <w:del w:id="5218" w:author="Kaxiong" w:date="2021-06-11T20:07:00Z">
        <w:r w:rsidDel="000B41F5">
          <w:rPr>
            <w:rFonts w:ascii="Arial" w:eastAsia="Arial" w:hAnsi="Arial" w:cs="Arial"/>
            <w:color w:val="494645"/>
            <w:sz w:val="17"/>
            <w:szCs w:val="17"/>
          </w:rPr>
          <w:delText>lub cev qhuav dej</w:delText>
        </w:r>
        <w:r w:rsidR="00F2670D" w:rsidRPr="00FF3479" w:rsidDel="000B41F5">
          <w:rPr>
            <w:rFonts w:ascii="Arial" w:eastAsia="Arial" w:hAnsi="Arial" w:cs="Arial"/>
            <w:color w:val="494645"/>
            <w:sz w:val="16"/>
            <w:szCs w:val="16"/>
          </w:rPr>
          <w:delText xml:space="preserve"> </w:delText>
        </w:r>
      </w:del>
      <w:proofErr w:type="spellStart"/>
      <w:r w:rsidR="00F2670D" w:rsidRPr="00FF3479">
        <w:rPr>
          <w:rFonts w:ascii="Arial" w:eastAsia="Arial" w:hAnsi="Arial" w:cs="Arial"/>
          <w:color w:val="494645"/>
          <w:sz w:val="16"/>
          <w:szCs w:val="16"/>
        </w:rPr>
        <w:t>txiv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hmab</w:t>
      </w:r>
      <w:proofErr w:type="spellEnd"/>
      <w:r w:rsidR="00F2670D" w:rsidRPr="00FF3479">
        <w:rPr>
          <w:rFonts w:ascii="Arial" w:eastAsia="Arial" w:hAnsi="Arial" w:cs="Arial"/>
          <w:color w:val="494645"/>
          <w:sz w:val="16"/>
          <w:szCs w:val="16"/>
        </w:rPr>
        <w:t xml:space="preserve"> los </w:t>
      </w:r>
      <w:proofErr w:type="spellStart"/>
      <w:r w:rsidR="00F2670D" w:rsidRPr="00FF3479">
        <w:rPr>
          <w:rFonts w:ascii="Arial" w:eastAsia="Arial" w:hAnsi="Arial" w:cs="Arial"/>
          <w:color w:val="494645"/>
          <w:sz w:val="16"/>
          <w:szCs w:val="16"/>
        </w:rPr>
        <w:t>ua</w:t>
      </w:r>
      <w:proofErr w:type="spellEnd"/>
      <w:r w:rsidR="00F2670D" w:rsidRPr="00FF3479">
        <w:rPr>
          <w:rFonts w:ascii="Arial" w:eastAsia="Arial" w:hAnsi="Arial" w:cs="Arial"/>
          <w:color w:val="494645"/>
          <w:sz w:val="16"/>
          <w:szCs w:val="16"/>
        </w:rPr>
        <w:t xml:space="preserve"> cov raisins), </w:t>
      </w:r>
      <w:proofErr w:type="spellStart"/>
      <w:r w:rsidR="00F2670D" w:rsidRPr="00FF3479">
        <w:rPr>
          <w:rFonts w:ascii="Arial" w:eastAsia="Arial" w:hAnsi="Arial" w:cs="Arial"/>
          <w:color w:val="494645"/>
          <w:sz w:val="16"/>
          <w:szCs w:val="16"/>
        </w:rPr>
        <w:t>thiab</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ntim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thiab</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daim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ntawv</w:t>
      </w:r>
      <w:proofErr w:type="spellEnd"/>
      <w:r w:rsidR="00F2670D" w:rsidRPr="00FF3479">
        <w:rPr>
          <w:rFonts w:ascii="Arial" w:eastAsia="Arial" w:hAnsi="Arial" w:cs="Arial"/>
          <w:color w:val="494645"/>
          <w:sz w:val="16"/>
          <w:szCs w:val="16"/>
        </w:rPr>
        <w:t xml:space="preserve"> lo </w:t>
      </w:r>
      <w:proofErr w:type="spellStart"/>
      <w:r w:rsidR="00F2670D" w:rsidRPr="00FF3479">
        <w:rPr>
          <w:rFonts w:ascii="Arial" w:eastAsia="Arial" w:hAnsi="Arial" w:cs="Arial"/>
          <w:color w:val="494645"/>
          <w:sz w:val="16"/>
          <w:szCs w:val="16"/>
        </w:rPr>
        <w:t>ntawm</w:t>
      </w:r>
      <w:proofErr w:type="spellEnd"/>
      <w:r w:rsidR="00F2670D" w:rsidRPr="00FF3479">
        <w:rPr>
          <w:rFonts w:ascii="Arial" w:eastAsia="Arial" w:hAnsi="Arial" w:cs="Arial"/>
          <w:color w:val="494645"/>
          <w:sz w:val="16"/>
          <w:szCs w:val="16"/>
        </w:rPr>
        <w:t xml:space="preserve"> cov </w:t>
      </w:r>
      <w:proofErr w:type="spellStart"/>
      <w:r w:rsidR="00F2670D" w:rsidRPr="00FF3479">
        <w:rPr>
          <w:rFonts w:ascii="Arial" w:eastAsia="Arial" w:hAnsi="Arial" w:cs="Arial"/>
          <w:color w:val="494645"/>
          <w:sz w:val="16"/>
          <w:szCs w:val="16"/>
        </w:rPr>
        <w:t>khoom</w:t>
      </w:r>
      <w:proofErr w:type="spellEnd"/>
      <w:r w:rsidR="00F2670D" w:rsidRPr="00FF3479">
        <w:rPr>
          <w:rFonts w:ascii="Arial" w:eastAsia="Arial" w:hAnsi="Arial" w:cs="Arial"/>
          <w:color w:val="494645"/>
          <w:sz w:val="16"/>
          <w:szCs w:val="16"/>
        </w:rPr>
        <w:t xml:space="preserve"> lag </w:t>
      </w:r>
      <w:proofErr w:type="spellStart"/>
      <w:r w:rsidR="00F2670D" w:rsidRPr="00FF3479">
        <w:rPr>
          <w:rFonts w:ascii="Arial" w:eastAsia="Arial" w:hAnsi="Arial" w:cs="Arial"/>
          <w:color w:val="494645"/>
          <w:sz w:val="16"/>
          <w:szCs w:val="16"/>
        </w:rPr>
        <w:t>luam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tsis</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muaj</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kev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tsim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khoom</w:t>
      </w:r>
      <w:proofErr w:type="spellEnd"/>
      <w:r w:rsidR="00F2670D" w:rsidRPr="00FF3479">
        <w:rPr>
          <w:rFonts w:ascii="Arial" w:eastAsia="Arial" w:hAnsi="Arial" w:cs="Arial"/>
          <w:color w:val="494645"/>
          <w:sz w:val="16"/>
          <w:szCs w:val="16"/>
        </w:rPr>
        <w:t xml:space="preserve"> / </w:t>
      </w:r>
      <w:proofErr w:type="spellStart"/>
      <w:r w:rsidR="00F2670D" w:rsidRPr="00FF3479">
        <w:rPr>
          <w:rFonts w:ascii="Arial" w:eastAsia="Arial" w:hAnsi="Arial" w:cs="Arial"/>
          <w:color w:val="494645"/>
          <w:sz w:val="16"/>
          <w:szCs w:val="16"/>
        </w:rPr>
        <w:t>kev</w:t>
      </w:r>
      <w:proofErr w:type="spellEnd"/>
      <w:r w:rsidR="00F2670D" w:rsidRPr="00FF3479">
        <w:rPr>
          <w:rFonts w:ascii="Arial" w:eastAsia="Arial" w:hAnsi="Arial" w:cs="Arial"/>
          <w:color w:val="494645"/>
          <w:sz w:val="16"/>
          <w:szCs w:val="16"/>
        </w:rPr>
        <w:t xml:space="preserve"> lag </w:t>
      </w:r>
      <w:proofErr w:type="spellStart"/>
      <w:r w:rsidR="00F2670D" w:rsidRPr="00FF3479">
        <w:rPr>
          <w:rFonts w:ascii="Arial" w:eastAsia="Arial" w:hAnsi="Arial" w:cs="Arial"/>
          <w:color w:val="494645"/>
          <w:sz w:val="16"/>
          <w:szCs w:val="16"/>
        </w:rPr>
        <w:t>luam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ntxiv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ib</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qho</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piv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txwv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ntawm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kev</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tsim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khoom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ntxiv</w:t>
      </w:r>
      <w:proofErr w:type="spellEnd"/>
      <w:r w:rsidR="00F2670D" w:rsidRPr="00FF3479">
        <w:rPr>
          <w:rFonts w:ascii="Arial" w:eastAsia="Arial" w:hAnsi="Arial" w:cs="Arial"/>
          <w:color w:val="494645"/>
          <w:sz w:val="16"/>
          <w:szCs w:val="16"/>
        </w:rPr>
        <w:t xml:space="preserve"> / </w:t>
      </w:r>
      <w:proofErr w:type="spellStart"/>
      <w:r w:rsidR="00F2670D" w:rsidRPr="00FF3479">
        <w:rPr>
          <w:rFonts w:ascii="Arial" w:eastAsia="Arial" w:hAnsi="Arial" w:cs="Arial"/>
          <w:color w:val="494645"/>
          <w:sz w:val="16"/>
          <w:szCs w:val="16"/>
        </w:rPr>
        <w:t>kev</w:t>
      </w:r>
      <w:proofErr w:type="spellEnd"/>
      <w:r w:rsidR="00F2670D" w:rsidRPr="00FF3479">
        <w:rPr>
          <w:rFonts w:ascii="Arial" w:eastAsia="Arial" w:hAnsi="Arial" w:cs="Arial"/>
          <w:color w:val="494645"/>
          <w:sz w:val="16"/>
          <w:szCs w:val="16"/>
        </w:rPr>
        <w:t xml:space="preserve"> lag </w:t>
      </w:r>
      <w:proofErr w:type="spellStart"/>
      <w:r w:rsidR="00F2670D" w:rsidRPr="00FF3479">
        <w:rPr>
          <w:rFonts w:ascii="Arial" w:eastAsia="Arial" w:hAnsi="Arial" w:cs="Arial"/>
          <w:color w:val="494645"/>
          <w:sz w:val="16"/>
          <w:szCs w:val="16"/>
        </w:rPr>
        <w:t>luam</w:t>
      </w:r>
      <w:proofErr w:type="spellEnd"/>
      <w:r w:rsidR="00F2670D" w:rsidRPr="00FF3479">
        <w:rPr>
          <w:rFonts w:ascii="Arial" w:eastAsia="Arial" w:hAnsi="Arial" w:cs="Arial"/>
          <w:color w:val="494645"/>
          <w:sz w:val="16"/>
          <w:szCs w:val="16"/>
        </w:rPr>
        <w:t xml:space="preserve"> </w:t>
      </w:r>
      <w:proofErr w:type="spellStart"/>
      <w:r w:rsidR="00F2670D" w:rsidRPr="00FF3479">
        <w:rPr>
          <w:rFonts w:ascii="Arial" w:eastAsia="Arial" w:hAnsi="Arial" w:cs="Arial"/>
          <w:color w:val="494645"/>
          <w:sz w:val="16"/>
          <w:szCs w:val="16"/>
        </w:rPr>
        <w:t>yog</w:t>
      </w:r>
      <w:proofErr w:type="spellEnd"/>
      <w:r w:rsidR="00F2670D" w:rsidRPr="00FF3479">
        <w:rPr>
          <w:rFonts w:ascii="Arial" w:eastAsia="Arial" w:hAnsi="Arial" w:cs="Arial"/>
          <w:color w:val="494645"/>
          <w:sz w:val="16"/>
          <w:szCs w:val="16"/>
        </w:rPr>
        <w:t xml:space="preserve"> </w:t>
      </w:r>
      <w:proofErr w:type="spellStart"/>
      <w:ins w:id="5219" w:author="Kaxiong" w:date="2021-06-11T20:08:00Z">
        <w:r w:rsidR="000B41F5">
          <w:rPr>
            <w:rFonts w:ascii="Arial" w:eastAsia="Arial" w:hAnsi="Arial" w:cs="Arial"/>
            <w:color w:val="494645"/>
            <w:sz w:val="16"/>
            <w:szCs w:val="16"/>
          </w:rPr>
          <w:t>kev</w:t>
        </w:r>
        <w:proofErr w:type="spellEnd"/>
        <w:r w:rsidR="000B41F5">
          <w:rPr>
            <w:rFonts w:ascii="Arial" w:eastAsia="Arial" w:hAnsi="Arial" w:cs="Arial"/>
            <w:color w:val="494645"/>
            <w:sz w:val="16"/>
            <w:szCs w:val="16"/>
          </w:rPr>
          <w:t xml:space="preserve"> </w:t>
        </w:r>
        <w:proofErr w:type="spellStart"/>
        <w:r w:rsidR="000B41F5">
          <w:rPr>
            <w:rFonts w:ascii="Arial" w:eastAsia="Arial" w:hAnsi="Arial" w:cs="Arial"/>
            <w:color w:val="494645"/>
            <w:sz w:val="16"/>
            <w:szCs w:val="16"/>
          </w:rPr>
          <w:t>suav</w:t>
        </w:r>
      </w:ins>
      <w:proofErr w:type="spellEnd"/>
      <w:del w:id="5220" w:author="Kaxiong" w:date="2021-06-11T20:08:00Z">
        <w:r w:rsidR="00F2670D" w:rsidRPr="00FF3479" w:rsidDel="000B41F5">
          <w:rPr>
            <w:rFonts w:ascii="Arial" w:eastAsia="Arial" w:hAnsi="Arial" w:cs="Arial"/>
            <w:color w:val="494645"/>
            <w:sz w:val="16"/>
            <w:szCs w:val="16"/>
          </w:rPr>
          <w:delText>slicing</w:delText>
        </w:r>
      </w:del>
      <w:r w:rsidR="00F2670D" w:rsidRPr="00FF3479">
        <w:rPr>
          <w:rFonts w:ascii="Arial" w:eastAsia="Arial" w:hAnsi="Arial" w:cs="Arial"/>
          <w:color w:val="494645"/>
          <w:sz w:val="16"/>
          <w:szCs w:val="16"/>
        </w:rPr>
        <w:t>);</w:t>
      </w:r>
    </w:p>
    <w:p w14:paraId="07BA595A" w14:textId="1ECDD1C1" w:rsidR="00BF3E5F" w:rsidRPr="00FF3479" w:rsidRDefault="00F2670D">
      <w:pPr>
        <w:numPr>
          <w:ilvl w:val="0"/>
          <w:numId w:val="31"/>
        </w:numPr>
        <w:tabs>
          <w:tab w:val="left" w:pos="816"/>
        </w:tabs>
        <w:spacing w:line="297" w:lineRule="auto"/>
        <w:ind w:left="2" w:right="900" w:firstLine="598"/>
        <w:rPr>
          <w:rFonts w:ascii="Arial" w:eastAsia="Arial" w:hAnsi="Arial" w:cs="Arial"/>
          <w:color w:val="494645"/>
          <w:sz w:val="15"/>
          <w:szCs w:val="15"/>
        </w:rPr>
      </w:pPr>
      <w:r w:rsidRPr="00FF3479">
        <w:rPr>
          <w:rFonts w:ascii="Arial" w:eastAsia="Arial" w:hAnsi="Arial" w:cs="Arial"/>
          <w:color w:val="494645"/>
          <w:sz w:val="15"/>
          <w:szCs w:val="15"/>
        </w:rPr>
        <w:t xml:space="preserve">Kev </w:t>
      </w:r>
      <w:proofErr w:type="spellStart"/>
      <w:ins w:id="5221" w:author="Kaxiong" w:date="2021-06-11T20:09:00Z">
        <w:r w:rsidR="000B41F5">
          <w:rPr>
            <w:rFonts w:ascii="Arial" w:eastAsia="Arial" w:hAnsi="Arial" w:cs="Arial"/>
            <w:color w:val="494645"/>
            <w:sz w:val="15"/>
            <w:szCs w:val="15"/>
          </w:rPr>
          <w:t>ua</w:t>
        </w:r>
        <w:proofErr w:type="spellEnd"/>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kom</w:t>
        </w:r>
        <w:proofErr w:type="spellEnd"/>
        <w:r w:rsidR="000B41F5">
          <w:rPr>
            <w:rFonts w:ascii="Arial" w:eastAsia="Arial" w:hAnsi="Arial" w:cs="Arial"/>
            <w:color w:val="494645"/>
            <w:sz w:val="15"/>
            <w:szCs w:val="15"/>
          </w:rPr>
          <w:t xml:space="preserve"> </w:t>
        </w:r>
      </w:ins>
      <w:del w:id="5222" w:author="Kaxiong" w:date="2021-06-11T20:09:00Z">
        <w:r w:rsidRPr="00FF3479" w:rsidDel="000B41F5">
          <w:rPr>
            <w:rFonts w:ascii="Arial" w:eastAsia="Arial" w:hAnsi="Arial" w:cs="Arial"/>
            <w:color w:val="494645"/>
            <w:sz w:val="15"/>
            <w:szCs w:val="15"/>
          </w:rPr>
          <w:delText xml:space="preserve">kho mob los tswj kev suav qhov </w:delText>
        </w:r>
      </w:del>
      <w:proofErr w:type="spellStart"/>
      <w:r w:rsidRPr="00FF3479">
        <w:rPr>
          <w:rFonts w:ascii="Arial" w:eastAsia="Arial" w:hAnsi="Arial" w:cs="Arial"/>
          <w:color w:val="494645"/>
          <w:sz w:val="15"/>
          <w:szCs w:val="15"/>
        </w:rPr>
        <w:t>siav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ntawm</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khoom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siv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liaj</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ua</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teb</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qoob</w:t>
      </w:r>
      <w:proofErr w:type="spellEnd"/>
      <w:r w:rsidRPr="00FF3479">
        <w:rPr>
          <w:rFonts w:ascii="Arial" w:eastAsia="Arial" w:hAnsi="Arial" w:cs="Arial"/>
          <w:color w:val="494645"/>
          <w:sz w:val="15"/>
          <w:szCs w:val="15"/>
        </w:rPr>
        <w:t xml:space="preserve"> loo (</w:t>
      </w:r>
      <w:proofErr w:type="spellStart"/>
      <w:r w:rsidRPr="00FF3479">
        <w:rPr>
          <w:rFonts w:ascii="Arial" w:eastAsia="Arial" w:hAnsi="Arial" w:cs="Arial"/>
          <w:color w:val="494645"/>
          <w:sz w:val="15"/>
          <w:szCs w:val="15"/>
        </w:rPr>
        <w:t>xws</w:t>
      </w:r>
      <w:proofErr w:type="spellEnd"/>
      <w:r w:rsidRPr="00FF3479">
        <w:rPr>
          <w:rFonts w:ascii="Arial" w:eastAsia="Arial" w:hAnsi="Arial" w:cs="Arial"/>
          <w:color w:val="494645"/>
          <w:sz w:val="15"/>
          <w:szCs w:val="15"/>
        </w:rPr>
        <w:t xml:space="preserve"> li </w:t>
      </w:r>
      <w:proofErr w:type="spellStart"/>
      <w:ins w:id="5223" w:author="Kaxiong" w:date="2021-06-11T20:09:00Z">
        <w:r w:rsidR="000B41F5">
          <w:rPr>
            <w:rFonts w:ascii="Arial" w:eastAsia="Arial" w:hAnsi="Arial" w:cs="Arial"/>
            <w:color w:val="494645"/>
            <w:sz w:val="15"/>
            <w:szCs w:val="15"/>
          </w:rPr>
          <w:t>ua</w:t>
        </w:r>
        <w:proofErr w:type="spellEnd"/>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ko</w:t>
        </w:r>
      </w:ins>
      <w:ins w:id="5224" w:author="Kaxiong" w:date="2021-06-11T20:10:00Z">
        <w:r w:rsidR="000B41F5">
          <w:rPr>
            <w:rFonts w:ascii="Arial" w:eastAsia="Arial" w:hAnsi="Arial" w:cs="Arial"/>
            <w:color w:val="494645"/>
            <w:sz w:val="15"/>
            <w:szCs w:val="15"/>
          </w:rPr>
          <w:t>m</w:t>
        </w:r>
        <w:proofErr w:type="spellEnd"/>
        <w:r w:rsidR="000B41F5">
          <w:rPr>
            <w:rFonts w:ascii="Arial" w:eastAsia="Arial" w:hAnsi="Arial" w:cs="Arial"/>
            <w:color w:val="494645"/>
            <w:sz w:val="15"/>
            <w:szCs w:val="15"/>
          </w:rPr>
          <w:t xml:space="preserve"> </w:t>
        </w:r>
        <w:proofErr w:type="spellStart"/>
        <w:r w:rsidR="000B41F5">
          <w:rPr>
            <w:rFonts w:ascii="Arial" w:eastAsia="Arial" w:hAnsi="Arial" w:cs="Arial"/>
            <w:color w:val="494645"/>
            <w:sz w:val="15"/>
            <w:szCs w:val="15"/>
          </w:rPr>
          <w:t>siav</w:t>
        </w:r>
        <w:proofErr w:type="spellEnd"/>
        <w:r w:rsidR="000B41F5">
          <w:rPr>
            <w:rFonts w:ascii="Arial" w:eastAsia="Arial" w:hAnsi="Arial" w:cs="Arial"/>
            <w:color w:val="494645"/>
            <w:sz w:val="15"/>
            <w:szCs w:val="15"/>
          </w:rPr>
          <w:t xml:space="preserve"> </w:t>
        </w:r>
      </w:ins>
      <w:r w:rsidRPr="00FF3479">
        <w:rPr>
          <w:rFonts w:ascii="Arial" w:eastAsia="Arial" w:hAnsi="Arial" w:cs="Arial"/>
          <w:color w:val="494645"/>
          <w:sz w:val="15"/>
          <w:szCs w:val="15"/>
        </w:rPr>
        <w:t xml:space="preserve">los </w:t>
      </w:r>
      <w:proofErr w:type="spellStart"/>
      <w:r w:rsidRPr="00FF3479">
        <w:rPr>
          <w:rFonts w:ascii="Arial" w:eastAsia="Arial" w:hAnsi="Arial" w:cs="Arial"/>
          <w:color w:val="494645"/>
          <w:sz w:val="15"/>
          <w:szCs w:val="15"/>
        </w:rPr>
        <w:t>ntawm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kev</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kho</w:t>
      </w:r>
      <w:proofErr w:type="spellEnd"/>
      <w:r w:rsidRPr="00FF3479">
        <w:rPr>
          <w:rFonts w:ascii="Arial" w:eastAsia="Arial" w:hAnsi="Arial" w:cs="Arial"/>
          <w:color w:val="494645"/>
          <w:sz w:val="15"/>
          <w:szCs w:val="15"/>
        </w:rPr>
        <w:t xml:space="preserve"> cov </w:t>
      </w:r>
      <w:proofErr w:type="spellStart"/>
      <w:r w:rsidRPr="00FF3479">
        <w:rPr>
          <w:rFonts w:ascii="Arial" w:eastAsia="Arial" w:hAnsi="Arial" w:cs="Arial"/>
          <w:color w:val="494645"/>
          <w:sz w:val="15"/>
          <w:szCs w:val="15"/>
        </w:rPr>
        <w:t>khoom</w:t>
      </w:r>
      <w:proofErr w:type="spellEnd"/>
      <w:r w:rsidRPr="00FF3479">
        <w:rPr>
          <w:rFonts w:ascii="Arial" w:eastAsia="Arial" w:hAnsi="Arial" w:cs="Arial"/>
          <w:color w:val="494645"/>
          <w:sz w:val="15"/>
          <w:szCs w:val="15"/>
        </w:rPr>
        <w:t xml:space="preserve"> </w:t>
      </w:r>
      <w:proofErr w:type="spellStart"/>
      <w:r w:rsidRPr="00FF3479">
        <w:rPr>
          <w:rFonts w:ascii="Arial" w:eastAsia="Arial" w:hAnsi="Arial" w:cs="Arial"/>
          <w:color w:val="494645"/>
          <w:sz w:val="15"/>
          <w:szCs w:val="15"/>
        </w:rPr>
        <w:t>nrog</w:t>
      </w:r>
      <w:proofErr w:type="spellEnd"/>
      <w:r w:rsidRPr="00FF3479">
        <w:rPr>
          <w:rFonts w:ascii="Arial" w:eastAsia="Arial" w:hAnsi="Arial" w:cs="Arial"/>
          <w:color w:val="494645"/>
          <w:sz w:val="15"/>
          <w:szCs w:val="15"/>
        </w:rPr>
        <w:t xml:space="preserve"> </w:t>
      </w:r>
      <w:r w:rsidRPr="00FF3479">
        <w:rPr>
          <w:rFonts w:ascii="Arial" w:eastAsia="Arial" w:hAnsi="Arial" w:cs="Arial"/>
          <w:color w:val="494645"/>
          <w:sz w:val="17"/>
          <w:szCs w:val="17"/>
        </w:rPr>
        <w:t xml:space="preserve">ethylene </w:t>
      </w:r>
      <w:proofErr w:type="spellStart"/>
      <w:r w:rsidRPr="00FF3479">
        <w:rPr>
          <w:rFonts w:ascii="Arial" w:eastAsia="Arial" w:hAnsi="Arial" w:cs="Arial"/>
          <w:color w:val="494645"/>
          <w:sz w:val="17"/>
          <w:szCs w:val="17"/>
        </w:rPr>
        <w:t>roj</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thiab</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kev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ntim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khoom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thiab</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daim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ntawv</w:t>
      </w:r>
      <w:proofErr w:type="spellEnd"/>
      <w:r w:rsidRPr="00FF3479">
        <w:rPr>
          <w:rFonts w:ascii="Arial" w:eastAsia="Arial" w:hAnsi="Arial" w:cs="Arial"/>
          <w:color w:val="494645"/>
          <w:sz w:val="17"/>
          <w:szCs w:val="17"/>
        </w:rPr>
        <w:t xml:space="preserve"> lo tau </w:t>
      </w:r>
      <w:proofErr w:type="spellStart"/>
      <w:r w:rsidRPr="00FF3479">
        <w:rPr>
          <w:rFonts w:ascii="Arial" w:eastAsia="Arial" w:hAnsi="Arial" w:cs="Arial"/>
          <w:color w:val="494645"/>
          <w:sz w:val="17"/>
          <w:szCs w:val="17"/>
        </w:rPr>
        <w:t>kho</w:t>
      </w:r>
      <w:proofErr w:type="spellEnd"/>
      <w:r w:rsidRPr="00FF3479">
        <w:rPr>
          <w:rFonts w:ascii="Arial" w:eastAsia="Arial" w:hAnsi="Arial" w:cs="Arial"/>
          <w:color w:val="494645"/>
          <w:sz w:val="17"/>
          <w:szCs w:val="17"/>
        </w:rPr>
        <w:t xml:space="preserve"> cov </w:t>
      </w:r>
      <w:proofErr w:type="spellStart"/>
      <w:r w:rsidRPr="00FF3479">
        <w:rPr>
          <w:rFonts w:ascii="Arial" w:eastAsia="Arial" w:hAnsi="Arial" w:cs="Arial"/>
          <w:color w:val="494645"/>
          <w:sz w:val="17"/>
          <w:szCs w:val="17"/>
        </w:rPr>
        <w:t>khoom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ua</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liaj</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ua</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teb</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tsis</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muaj</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kev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tsim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khoom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ntxiv</w:t>
      </w:r>
      <w:proofErr w:type="spellEnd"/>
      <w:r w:rsidRPr="00FF3479">
        <w:rPr>
          <w:rFonts w:ascii="Arial" w:eastAsia="Arial" w:hAnsi="Arial" w:cs="Arial"/>
          <w:color w:val="494645"/>
          <w:sz w:val="17"/>
          <w:szCs w:val="17"/>
        </w:rPr>
        <w:t xml:space="preserve"> / </w:t>
      </w:r>
      <w:proofErr w:type="spellStart"/>
      <w:r w:rsidRPr="00FF3479">
        <w:rPr>
          <w:rFonts w:ascii="Arial" w:eastAsia="Arial" w:hAnsi="Arial" w:cs="Arial"/>
          <w:color w:val="494645"/>
          <w:sz w:val="17"/>
          <w:szCs w:val="17"/>
        </w:rPr>
        <w:t>tsim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thiab</w:t>
      </w:r>
      <w:proofErr w:type="spellEnd"/>
    </w:p>
    <w:p w14:paraId="130290B7" w14:textId="77777777" w:rsidR="00BF3E5F" w:rsidRPr="00FF3479" w:rsidRDefault="00BF3E5F">
      <w:pPr>
        <w:spacing w:line="1" w:lineRule="exact"/>
        <w:rPr>
          <w:rFonts w:ascii="Arial" w:eastAsia="Arial" w:hAnsi="Arial" w:cs="Arial"/>
          <w:color w:val="494645"/>
          <w:sz w:val="15"/>
          <w:szCs w:val="15"/>
        </w:rPr>
      </w:pPr>
    </w:p>
    <w:p w14:paraId="647666BD" w14:textId="2DED162F" w:rsidR="00BF3E5F" w:rsidRPr="00FF3479" w:rsidRDefault="000B41F5">
      <w:pPr>
        <w:numPr>
          <w:ilvl w:val="0"/>
          <w:numId w:val="31"/>
        </w:numPr>
        <w:tabs>
          <w:tab w:val="left" w:pos="842"/>
        </w:tabs>
        <w:ind w:left="842" w:hanging="242"/>
        <w:rPr>
          <w:rFonts w:ascii="Arial" w:eastAsia="Arial" w:hAnsi="Arial" w:cs="Arial"/>
          <w:color w:val="494645"/>
          <w:sz w:val="17"/>
          <w:szCs w:val="17"/>
        </w:rPr>
      </w:pPr>
      <w:ins w:id="5225" w:author="Kaxiong" w:date="2021-06-11T20:10:00Z">
        <w:r>
          <w:rPr>
            <w:rFonts w:ascii="Arial" w:eastAsia="Arial" w:hAnsi="Arial" w:cs="Arial"/>
            <w:color w:val="494645"/>
            <w:sz w:val="17"/>
            <w:szCs w:val="17"/>
          </w:rPr>
          <w:t xml:space="preserve">Kev </w:t>
        </w:r>
        <w:proofErr w:type="spellStart"/>
        <w:r>
          <w:rPr>
            <w:rFonts w:ascii="Arial" w:eastAsia="Arial" w:hAnsi="Arial" w:cs="Arial"/>
            <w:color w:val="494645"/>
            <w:sz w:val="17"/>
            <w:szCs w:val="17"/>
          </w:rPr>
          <w:t>n</w:t>
        </w:r>
      </w:ins>
      <w:del w:id="5226" w:author="Kaxiong" w:date="2021-06-11T20:10:00Z">
        <w:r w:rsidR="00F2670D" w:rsidRPr="00FF3479" w:rsidDel="000B41F5">
          <w:rPr>
            <w:rFonts w:ascii="Arial" w:eastAsia="Arial" w:hAnsi="Arial" w:cs="Arial"/>
            <w:color w:val="494645"/>
            <w:sz w:val="17"/>
            <w:szCs w:val="17"/>
          </w:rPr>
          <w:delText>N</w:delText>
        </w:r>
      </w:del>
      <w:r w:rsidR="00F2670D" w:rsidRPr="00FF3479">
        <w:rPr>
          <w:rFonts w:ascii="Arial" w:eastAsia="Arial" w:hAnsi="Arial" w:cs="Arial"/>
          <w:color w:val="494645"/>
          <w:sz w:val="17"/>
          <w:szCs w:val="17"/>
        </w:rPr>
        <w:t>tim</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thiab</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sau</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npe</w:t>
      </w:r>
      <w:proofErr w:type="spellEnd"/>
      <w:r w:rsidR="00F2670D" w:rsidRPr="00FF3479">
        <w:rPr>
          <w:rFonts w:ascii="Arial" w:eastAsia="Arial" w:hAnsi="Arial" w:cs="Arial"/>
          <w:color w:val="494645"/>
          <w:sz w:val="17"/>
          <w:szCs w:val="17"/>
        </w:rPr>
        <w:t xml:space="preserve"> cov </w:t>
      </w:r>
      <w:proofErr w:type="spellStart"/>
      <w:r w:rsidR="00F2670D" w:rsidRPr="00FF3479">
        <w:rPr>
          <w:rFonts w:ascii="Arial" w:eastAsia="Arial" w:hAnsi="Arial" w:cs="Arial"/>
          <w:color w:val="494645"/>
          <w:sz w:val="17"/>
          <w:szCs w:val="17"/>
        </w:rPr>
        <w:t>khoom</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liaj</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ua</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teb</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thaum</w:t>
      </w:r>
      <w:proofErr w:type="spellEnd"/>
      <w:r w:rsidR="00F2670D" w:rsidRPr="00FF3479">
        <w:rPr>
          <w:rFonts w:ascii="Arial" w:eastAsia="Arial" w:hAnsi="Arial" w:cs="Arial"/>
          <w:color w:val="494645"/>
          <w:sz w:val="17"/>
          <w:szCs w:val="17"/>
        </w:rPr>
        <w:t xml:space="preserve"> cov </w:t>
      </w:r>
      <w:proofErr w:type="spellStart"/>
      <w:r w:rsidR="00F2670D" w:rsidRPr="00FF3479">
        <w:rPr>
          <w:rFonts w:ascii="Arial" w:eastAsia="Arial" w:hAnsi="Arial" w:cs="Arial"/>
          <w:color w:val="494645"/>
          <w:sz w:val="17"/>
          <w:szCs w:val="17"/>
        </w:rPr>
        <w:t>haujlwm</w:t>
      </w:r>
      <w:proofErr w:type="spellEnd"/>
      <w:r w:rsidR="00F2670D" w:rsidRPr="00FF3479">
        <w:rPr>
          <w:rFonts w:ascii="Arial" w:eastAsia="Arial" w:hAnsi="Arial" w:cs="Arial"/>
          <w:color w:val="494645"/>
          <w:sz w:val="17"/>
          <w:szCs w:val="17"/>
        </w:rPr>
        <w:t xml:space="preserve"> no </w:t>
      </w:r>
      <w:proofErr w:type="spellStart"/>
      <w:r w:rsidR="00F2670D" w:rsidRPr="00FF3479">
        <w:rPr>
          <w:rFonts w:ascii="Arial" w:eastAsia="Arial" w:hAnsi="Arial" w:cs="Arial"/>
          <w:color w:val="494645"/>
          <w:sz w:val="17"/>
          <w:szCs w:val="17"/>
        </w:rPr>
        <w:t>tsis</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koom</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nrog</w:t>
      </w:r>
      <w:proofErr w:type="spellEnd"/>
      <w:r w:rsidR="00F2670D" w:rsidRPr="00FF3479">
        <w:rPr>
          <w:rFonts w:ascii="Arial" w:eastAsia="Arial" w:hAnsi="Arial" w:cs="Arial"/>
          <w:color w:val="494645"/>
          <w:sz w:val="17"/>
          <w:szCs w:val="17"/>
        </w:rPr>
        <w:t xml:space="preserve"> </w:t>
      </w:r>
      <w:proofErr w:type="spellStart"/>
      <w:r w:rsidR="00F2670D" w:rsidRPr="00FF3479">
        <w:rPr>
          <w:rFonts w:ascii="Arial" w:eastAsia="Arial" w:hAnsi="Arial" w:cs="Arial"/>
          <w:color w:val="494645"/>
          <w:sz w:val="17"/>
          <w:szCs w:val="17"/>
        </w:rPr>
        <w:t>ntxiv</w:t>
      </w:r>
      <w:proofErr w:type="spellEnd"/>
    </w:p>
    <w:p w14:paraId="2D504B96" w14:textId="77777777" w:rsidR="00BF3E5F" w:rsidRPr="00FF3479" w:rsidRDefault="00BF3E5F">
      <w:pPr>
        <w:spacing w:line="45" w:lineRule="exact"/>
        <w:rPr>
          <w:sz w:val="20"/>
          <w:szCs w:val="20"/>
        </w:rPr>
      </w:pPr>
    </w:p>
    <w:p w14:paraId="7C7074AF" w14:textId="77777777" w:rsidR="00BF3E5F" w:rsidRPr="00FF3479" w:rsidRDefault="00F2670D">
      <w:pPr>
        <w:ind w:left="2"/>
        <w:rPr>
          <w:sz w:val="20"/>
          <w:szCs w:val="20"/>
        </w:rPr>
      </w:pPr>
      <w:proofErr w:type="spellStart"/>
      <w:r w:rsidRPr="00FF3479">
        <w:rPr>
          <w:rFonts w:ascii="Arial" w:eastAsia="Arial" w:hAnsi="Arial" w:cs="Arial"/>
          <w:color w:val="494645"/>
          <w:sz w:val="17"/>
          <w:szCs w:val="17"/>
        </w:rPr>
        <w:t>kev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tsim</w:t>
      </w:r>
      <w:proofErr w:type="spellEnd"/>
      <w:r w:rsidRPr="00FF3479">
        <w:rPr>
          <w:rFonts w:ascii="Arial" w:eastAsia="Arial" w:hAnsi="Arial" w:cs="Arial"/>
          <w:color w:val="494645"/>
          <w:sz w:val="17"/>
          <w:szCs w:val="17"/>
        </w:rPr>
        <w:t xml:space="preserve"> / </w:t>
      </w:r>
      <w:proofErr w:type="spellStart"/>
      <w:r w:rsidRPr="00FF3479">
        <w:rPr>
          <w:rFonts w:ascii="Arial" w:eastAsia="Arial" w:hAnsi="Arial" w:cs="Arial"/>
          <w:color w:val="494645"/>
          <w:sz w:val="17"/>
          <w:szCs w:val="17"/>
        </w:rPr>
        <w:t>ua</w:t>
      </w:r>
      <w:proofErr w:type="spellEnd"/>
      <w:r w:rsidRPr="00FF3479">
        <w:rPr>
          <w:rFonts w:ascii="Arial" w:eastAsia="Arial" w:hAnsi="Arial" w:cs="Arial"/>
          <w:color w:val="494645"/>
          <w:sz w:val="17"/>
          <w:szCs w:val="17"/>
        </w:rPr>
        <w:t xml:space="preserve"> lag </w:t>
      </w:r>
      <w:proofErr w:type="spellStart"/>
      <w:r w:rsidRPr="00FF3479">
        <w:rPr>
          <w:rFonts w:ascii="Arial" w:eastAsia="Arial" w:hAnsi="Arial" w:cs="Arial"/>
          <w:color w:val="494645"/>
          <w:sz w:val="17"/>
          <w:szCs w:val="17"/>
        </w:rPr>
        <w:t>luam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ib</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qho</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piv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txwv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ntawm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kev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tsim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khoom</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ntxiv</w:t>
      </w:r>
      <w:proofErr w:type="spellEnd"/>
      <w:r w:rsidRPr="00FF3479">
        <w:rPr>
          <w:rFonts w:ascii="Arial" w:eastAsia="Arial" w:hAnsi="Arial" w:cs="Arial"/>
          <w:color w:val="494645"/>
          <w:sz w:val="17"/>
          <w:szCs w:val="17"/>
        </w:rPr>
        <w:t xml:space="preserve"> / </w:t>
      </w:r>
      <w:proofErr w:type="spellStart"/>
      <w:r w:rsidRPr="00FF3479">
        <w:rPr>
          <w:rFonts w:ascii="Arial" w:eastAsia="Arial" w:hAnsi="Arial" w:cs="Arial"/>
          <w:color w:val="494645"/>
          <w:sz w:val="17"/>
          <w:szCs w:val="17"/>
        </w:rPr>
        <w:t>ntxiv</w:t>
      </w:r>
      <w:proofErr w:type="spellEnd"/>
      <w:r w:rsidRPr="00FF3479">
        <w:rPr>
          <w:rFonts w:ascii="Arial" w:eastAsia="Arial" w:hAnsi="Arial" w:cs="Arial"/>
          <w:color w:val="494645"/>
          <w:sz w:val="17"/>
          <w:szCs w:val="17"/>
        </w:rPr>
        <w:t xml:space="preserve"> </w:t>
      </w:r>
      <w:proofErr w:type="spellStart"/>
      <w:r w:rsidRPr="00FF3479">
        <w:rPr>
          <w:rFonts w:ascii="Arial" w:eastAsia="Arial" w:hAnsi="Arial" w:cs="Arial"/>
          <w:color w:val="494645"/>
          <w:sz w:val="17"/>
          <w:szCs w:val="17"/>
        </w:rPr>
        <w:t>yog</w:t>
      </w:r>
      <w:proofErr w:type="spellEnd"/>
      <w:r w:rsidRPr="00FF3479">
        <w:rPr>
          <w:rFonts w:ascii="Arial" w:eastAsia="Arial" w:hAnsi="Arial" w:cs="Arial"/>
          <w:color w:val="494645"/>
          <w:sz w:val="17"/>
          <w:szCs w:val="17"/>
        </w:rPr>
        <w:t xml:space="preserve"> irradiation).</w:t>
      </w:r>
    </w:p>
    <w:p w14:paraId="01394A73" w14:textId="77777777" w:rsidR="00BF3E5F" w:rsidRDefault="00BF3E5F">
      <w:pPr>
        <w:spacing w:line="306" w:lineRule="exact"/>
        <w:rPr>
          <w:sz w:val="20"/>
          <w:szCs w:val="20"/>
        </w:rPr>
      </w:pPr>
    </w:p>
    <w:p w14:paraId="0DE9CE69" w14:textId="0B78F584" w:rsidR="00BF3E5F" w:rsidRDefault="00F2670D">
      <w:pPr>
        <w:spacing w:line="397" w:lineRule="auto"/>
        <w:ind w:left="2" w:right="1100"/>
        <w:rPr>
          <w:sz w:val="20"/>
          <w:szCs w:val="20"/>
        </w:rPr>
      </w:pPr>
      <w:proofErr w:type="spellStart"/>
      <w:r>
        <w:rPr>
          <w:rFonts w:ascii="Arial" w:eastAsia="Arial" w:hAnsi="Arial" w:cs="Arial"/>
          <w:b/>
          <w:bCs/>
          <w:color w:val="494645"/>
          <w:sz w:val="15"/>
          <w:szCs w:val="15"/>
        </w:rPr>
        <w:t>Ib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qho</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ntxiv</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kev</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ua</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liaj</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ua</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teb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tuaj</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yeem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koom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nrog</w:t>
      </w:r>
      <w:proofErr w:type="spellEnd"/>
      <w:r>
        <w:rPr>
          <w:rFonts w:ascii="Arial" w:eastAsia="Arial" w:hAnsi="Arial" w:cs="Arial"/>
          <w:b/>
          <w:bCs/>
          <w:color w:val="494645"/>
          <w:sz w:val="15"/>
          <w:szCs w:val="15"/>
        </w:rPr>
        <w:t xml:space="preserve"> "</w:t>
      </w:r>
      <w:proofErr w:type="spellStart"/>
      <w:r w:rsidR="00CC2E68">
        <w:rPr>
          <w:rFonts w:ascii="Arial" w:eastAsia="Arial" w:hAnsi="Arial" w:cs="Arial"/>
          <w:b/>
          <w:bCs/>
          <w:color w:val="494645"/>
          <w:sz w:val="15"/>
          <w:szCs w:val="15"/>
        </w:rPr>
        <w:t>kev</w:t>
      </w:r>
      <w:proofErr w:type="spellEnd"/>
      <w:r w:rsidR="00CC2E68">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sau</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qoob</w:t>
      </w:r>
      <w:proofErr w:type="spellEnd"/>
      <w:r w:rsidR="00041C75">
        <w:rPr>
          <w:rFonts w:ascii="Arial" w:eastAsia="Arial" w:hAnsi="Arial" w:cs="Arial"/>
          <w:b/>
          <w:bCs/>
          <w:color w:val="494645"/>
          <w:sz w:val="15"/>
          <w:szCs w:val="15"/>
        </w:rPr>
        <w:t xml:space="preserve"> loo</w:t>
      </w:r>
      <w:r>
        <w:rPr>
          <w:rFonts w:ascii="Arial" w:eastAsia="Arial" w:hAnsi="Arial" w:cs="Arial"/>
          <w:b/>
          <w:bCs/>
          <w:color w:val="494645"/>
          <w:sz w:val="15"/>
          <w:szCs w:val="15"/>
        </w:rPr>
        <w:t>", "</w:t>
      </w:r>
      <w:proofErr w:type="spellStart"/>
      <w:r>
        <w:rPr>
          <w:rFonts w:ascii="Arial" w:eastAsia="Arial" w:hAnsi="Arial" w:cs="Arial"/>
          <w:b/>
          <w:bCs/>
          <w:color w:val="494645"/>
          <w:sz w:val="15"/>
          <w:szCs w:val="15"/>
        </w:rPr>
        <w:t>ntim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khoom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thiab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tuav</w:t>
      </w:r>
      <w:proofErr w:type="spellEnd"/>
      <w:r>
        <w:rPr>
          <w:rFonts w:ascii="Arial" w:eastAsia="Arial" w:hAnsi="Arial" w:cs="Arial"/>
          <w:b/>
          <w:bCs/>
          <w:color w:val="494645"/>
          <w:sz w:val="15"/>
          <w:szCs w:val="15"/>
        </w:rPr>
        <w:t xml:space="preserve">" cov </w:t>
      </w:r>
      <w:proofErr w:type="spellStart"/>
      <w:r>
        <w:rPr>
          <w:rFonts w:ascii="Arial" w:eastAsia="Arial" w:hAnsi="Arial" w:cs="Arial"/>
          <w:b/>
          <w:bCs/>
          <w:color w:val="494645"/>
          <w:sz w:val="15"/>
          <w:szCs w:val="15"/>
        </w:rPr>
        <w:t>hauj</w:t>
      </w:r>
      <w:proofErr w:type="spellEnd"/>
      <w:r w:rsidR="00041C75">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lwm</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raws</w:t>
      </w:r>
      <w:proofErr w:type="spellEnd"/>
      <w:r>
        <w:rPr>
          <w:rFonts w:ascii="Arial" w:eastAsia="Arial" w:hAnsi="Arial" w:cs="Arial"/>
          <w:b/>
          <w:bCs/>
          <w:color w:val="494645"/>
          <w:sz w:val="15"/>
          <w:szCs w:val="15"/>
        </w:rPr>
        <w:t xml:space="preserve"> li tau </w:t>
      </w:r>
      <w:proofErr w:type="spellStart"/>
      <w:r>
        <w:rPr>
          <w:rFonts w:ascii="Arial" w:eastAsia="Arial" w:hAnsi="Arial" w:cs="Arial"/>
          <w:b/>
          <w:bCs/>
          <w:color w:val="494645"/>
          <w:sz w:val="15"/>
          <w:szCs w:val="15"/>
        </w:rPr>
        <w:t>hais</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tseg</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hauv</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qab</w:t>
      </w:r>
      <w:proofErr w:type="spellEnd"/>
      <w:r>
        <w:rPr>
          <w:rFonts w:ascii="Arial" w:eastAsia="Arial" w:hAnsi="Arial" w:cs="Arial"/>
          <w:b/>
          <w:bCs/>
          <w:color w:val="494645"/>
          <w:sz w:val="15"/>
          <w:szCs w:val="15"/>
        </w:rPr>
        <w:t xml:space="preserve"> no </w:t>
      </w:r>
      <w:proofErr w:type="spellStart"/>
      <w:r>
        <w:rPr>
          <w:rFonts w:ascii="Arial" w:eastAsia="Arial" w:hAnsi="Arial" w:cs="Arial"/>
          <w:b/>
          <w:bCs/>
          <w:color w:val="494645"/>
          <w:sz w:val="15"/>
          <w:szCs w:val="15"/>
        </w:rPr>
        <w:t>tsis</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raug</w:t>
      </w:r>
      <w:proofErr w:type="spellEnd"/>
      <w:r>
        <w:rPr>
          <w:rFonts w:ascii="Arial" w:eastAsia="Arial" w:hAnsi="Arial" w:cs="Arial"/>
          <w:b/>
          <w:bCs/>
          <w:color w:val="494645"/>
          <w:sz w:val="15"/>
          <w:szCs w:val="15"/>
        </w:rPr>
        <w:t xml:space="preserve"> </w:t>
      </w:r>
      <w:proofErr w:type="spellStart"/>
      <w:ins w:id="5227" w:author="Kaxiong" w:date="2021-06-11T20:11:00Z">
        <w:r w:rsidR="001A5EF9">
          <w:rPr>
            <w:rFonts w:ascii="Arial" w:eastAsia="Arial" w:hAnsi="Arial" w:cs="Arial"/>
            <w:b/>
            <w:bCs/>
            <w:color w:val="494645"/>
            <w:sz w:val="15"/>
            <w:szCs w:val="15"/>
          </w:rPr>
          <w:t>ua</w:t>
        </w:r>
        <w:proofErr w:type="spellEnd"/>
        <w:r w:rsidR="001A5EF9">
          <w:rPr>
            <w:rFonts w:ascii="Arial" w:eastAsia="Arial" w:hAnsi="Arial" w:cs="Arial"/>
            <w:b/>
            <w:bCs/>
            <w:color w:val="494645"/>
            <w:sz w:val="15"/>
            <w:szCs w:val="15"/>
          </w:rPr>
          <w:t xml:space="preserve"> </w:t>
        </w:r>
        <w:proofErr w:type="spellStart"/>
        <w:r w:rsidR="001A5EF9">
          <w:rPr>
            <w:rFonts w:ascii="Arial" w:eastAsia="Arial" w:hAnsi="Arial" w:cs="Arial"/>
            <w:b/>
            <w:bCs/>
            <w:color w:val="494645"/>
            <w:sz w:val="15"/>
            <w:szCs w:val="15"/>
          </w:rPr>
          <w:t>raws</w:t>
        </w:r>
        <w:proofErr w:type="spellEnd"/>
        <w:r w:rsidR="001A5EF9">
          <w:rPr>
            <w:rFonts w:ascii="Arial" w:eastAsia="Arial" w:hAnsi="Arial" w:cs="Arial"/>
            <w:b/>
            <w:bCs/>
            <w:color w:val="494645"/>
            <w:sz w:val="15"/>
            <w:szCs w:val="15"/>
          </w:rPr>
          <w:t xml:space="preserve"> li </w:t>
        </w:r>
      </w:ins>
      <w:del w:id="5228" w:author="Kaxiong" w:date="2021-06-11T20:11:00Z">
        <w:r w:rsidDel="001A5EF9">
          <w:rPr>
            <w:rFonts w:ascii="Arial" w:eastAsia="Arial" w:hAnsi="Arial" w:cs="Arial"/>
            <w:b/>
            <w:bCs/>
            <w:color w:val="494645"/>
            <w:sz w:val="15"/>
            <w:szCs w:val="15"/>
          </w:rPr>
          <w:delText>cuam tshuam los ntawm</w:delText>
        </w:r>
        <w:r w:rsidR="00041C75" w:rsidDel="001A5EF9">
          <w:rPr>
            <w:rFonts w:ascii="Arial" w:eastAsia="Arial" w:hAnsi="Arial" w:cs="Arial"/>
            <w:b/>
            <w:bCs/>
            <w:color w:val="494645"/>
            <w:sz w:val="15"/>
            <w:szCs w:val="15"/>
          </w:rPr>
          <w:delText xml:space="preserve"> </w:delText>
        </w:r>
      </w:del>
      <w:proofErr w:type="spellStart"/>
      <w:r w:rsidR="00041C75">
        <w:rPr>
          <w:rFonts w:ascii="Arial" w:eastAsia="Arial" w:hAnsi="Arial" w:cs="Arial"/>
          <w:b/>
          <w:bCs/>
          <w:color w:val="494645"/>
          <w:sz w:val="15"/>
          <w:szCs w:val="15"/>
        </w:rPr>
        <w:t>Txoj</w:t>
      </w:r>
      <w:proofErr w:type="spellEnd"/>
      <w:r w:rsidR="00041C75">
        <w:rPr>
          <w:rFonts w:ascii="Arial" w:eastAsia="Arial" w:hAnsi="Arial" w:cs="Arial"/>
          <w:b/>
          <w:bCs/>
          <w:color w:val="494645"/>
          <w:sz w:val="15"/>
          <w:szCs w:val="15"/>
        </w:rPr>
        <w:t xml:space="preserve"> Cai </w:t>
      </w:r>
      <w:proofErr w:type="spellStart"/>
      <w:r w:rsidR="00041C75">
        <w:rPr>
          <w:rFonts w:ascii="Arial" w:eastAsia="Arial" w:hAnsi="Arial" w:cs="Arial"/>
          <w:b/>
          <w:bCs/>
          <w:color w:val="494645"/>
          <w:sz w:val="15"/>
          <w:szCs w:val="15"/>
        </w:rPr>
        <w:t>Tswj</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Hwm</w:t>
      </w:r>
      <w:proofErr w:type="spellEnd"/>
      <w:r w:rsidR="00041C75">
        <w:rPr>
          <w:rFonts w:ascii="Arial" w:eastAsia="Arial" w:hAnsi="Arial" w:cs="Arial"/>
          <w:b/>
          <w:bCs/>
          <w:color w:val="494645"/>
          <w:sz w:val="15"/>
          <w:szCs w:val="15"/>
        </w:rPr>
        <w:t xml:space="preserve"> Kev </w:t>
      </w:r>
      <w:proofErr w:type="spellStart"/>
      <w:r w:rsidR="00041C75">
        <w:rPr>
          <w:rFonts w:ascii="Arial" w:eastAsia="Arial" w:hAnsi="Arial" w:cs="Arial"/>
          <w:b/>
          <w:bCs/>
          <w:color w:val="494645"/>
          <w:sz w:val="15"/>
          <w:szCs w:val="15"/>
        </w:rPr>
        <w:t>Tiv</w:t>
      </w:r>
      <w:proofErr w:type="spellEnd"/>
      <w:r w:rsidR="00041C75">
        <w:rPr>
          <w:rFonts w:ascii="Arial" w:eastAsia="Arial" w:hAnsi="Arial" w:cs="Arial"/>
          <w:b/>
          <w:bCs/>
          <w:color w:val="494645"/>
          <w:sz w:val="15"/>
          <w:szCs w:val="15"/>
        </w:rPr>
        <w:t xml:space="preserve"> </w:t>
      </w:r>
      <w:proofErr w:type="spellStart"/>
      <w:r w:rsidR="00041C75">
        <w:rPr>
          <w:rFonts w:ascii="Arial" w:eastAsia="Arial" w:hAnsi="Arial" w:cs="Arial"/>
          <w:b/>
          <w:bCs/>
          <w:color w:val="494645"/>
          <w:sz w:val="15"/>
          <w:szCs w:val="15"/>
        </w:rPr>
        <w:t>Thaiv</w:t>
      </w:r>
      <w:proofErr w:type="spellEnd"/>
      <w:r>
        <w:rPr>
          <w:rFonts w:ascii="Arial" w:eastAsia="Arial" w:hAnsi="Arial" w:cs="Arial"/>
          <w:b/>
          <w:bCs/>
          <w:color w:val="494645"/>
          <w:sz w:val="15"/>
          <w:szCs w:val="15"/>
        </w:rPr>
        <w:t>:</w:t>
      </w:r>
    </w:p>
    <w:p w14:paraId="5DA04133" w14:textId="77777777" w:rsidR="00BF3E5F" w:rsidRDefault="00BF3E5F">
      <w:pPr>
        <w:spacing w:line="149" w:lineRule="exact"/>
        <w:rPr>
          <w:sz w:val="20"/>
          <w:szCs w:val="20"/>
        </w:rPr>
      </w:pPr>
    </w:p>
    <w:p w14:paraId="67F22990" w14:textId="42A46FD8" w:rsidR="00BF3E5F" w:rsidRPr="00EE4C8F" w:rsidRDefault="00F2670D" w:rsidP="00EE4C8F">
      <w:pPr>
        <w:spacing w:line="341" w:lineRule="auto"/>
        <w:ind w:left="2" w:right="760"/>
        <w:jc w:val="both"/>
        <w:rPr>
          <w:sz w:val="20"/>
          <w:szCs w:val="20"/>
        </w:rPr>
      </w:pPr>
      <w:proofErr w:type="spellStart"/>
      <w:r>
        <w:rPr>
          <w:rFonts w:ascii="Arial" w:eastAsia="Arial" w:hAnsi="Arial" w:cs="Arial"/>
          <w:b/>
          <w:bCs/>
          <w:color w:val="494645"/>
          <w:sz w:val="15"/>
          <w:szCs w:val="15"/>
        </w:rPr>
        <w:t>Lub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ntsiab</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lus</w:t>
      </w:r>
      <w:proofErr w:type="spellEnd"/>
      <w:r>
        <w:rPr>
          <w:rFonts w:ascii="Arial" w:eastAsia="Arial" w:hAnsi="Arial" w:cs="Arial"/>
          <w:b/>
          <w:bCs/>
          <w:color w:val="494645"/>
          <w:sz w:val="15"/>
          <w:szCs w:val="15"/>
        </w:rPr>
        <w:t xml:space="preserve"> </w:t>
      </w:r>
      <w:proofErr w:type="spellStart"/>
      <w:r>
        <w:rPr>
          <w:rFonts w:ascii="Arial" w:eastAsia="Arial" w:hAnsi="Arial" w:cs="Arial"/>
          <w:b/>
          <w:bCs/>
          <w:color w:val="494645"/>
          <w:sz w:val="15"/>
          <w:szCs w:val="15"/>
        </w:rPr>
        <w:t>ntawm</w:t>
      </w:r>
      <w:proofErr w:type="spellEnd"/>
      <w:r>
        <w:rPr>
          <w:rFonts w:ascii="Arial" w:eastAsia="Arial" w:hAnsi="Arial" w:cs="Arial"/>
          <w:b/>
          <w:bCs/>
          <w:color w:val="494645"/>
          <w:sz w:val="15"/>
          <w:szCs w:val="15"/>
        </w:rPr>
        <w:t xml:space="preserve"> "Kev Sau </w:t>
      </w:r>
      <w:proofErr w:type="spellStart"/>
      <w:r>
        <w:rPr>
          <w:rFonts w:ascii="Arial" w:eastAsia="Arial" w:hAnsi="Arial" w:cs="Arial"/>
          <w:b/>
          <w:bCs/>
          <w:color w:val="494645"/>
          <w:sz w:val="15"/>
          <w:szCs w:val="15"/>
        </w:rPr>
        <w:t>qoob</w:t>
      </w:r>
      <w:proofErr w:type="spellEnd"/>
      <w:r>
        <w:rPr>
          <w:rFonts w:ascii="Arial" w:eastAsia="Arial" w:hAnsi="Arial" w:cs="Arial"/>
          <w:b/>
          <w:bCs/>
          <w:color w:val="494645"/>
          <w:sz w:val="15"/>
          <w:szCs w:val="15"/>
        </w:rPr>
        <w:t xml:space="preserve"> loo": </w:t>
      </w:r>
      <w:r w:rsidRPr="00EE4C8F">
        <w:rPr>
          <w:rFonts w:ascii="Arial" w:eastAsia="Arial" w:hAnsi="Arial" w:cs="Arial"/>
          <w:color w:val="494645"/>
          <w:sz w:val="15"/>
          <w:szCs w:val="15"/>
        </w:rPr>
        <w:t xml:space="preserve">Kev </w:t>
      </w:r>
      <w:proofErr w:type="spellStart"/>
      <w:ins w:id="5229" w:author="Kaxiong" w:date="2021-06-11T20:12:00Z">
        <w:r w:rsidR="001A5EF9">
          <w:rPr>
            <w:rFonts w:ascii="Arial" w:eastAsia="Arial" w:hAnsi="Arial" w:cs="Arial"/>
            <w:color w:val="494645"/>
            <w:sz w:val="15"/>
            <w:szCs w:val="15"/>
          </w:rPr>
          <w:t>sau</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qoo</w:t>
        </w:r>
      </w:ins>
      <w:ins w:id="5230" w:author="Kaxiong" w:date="2021-06-11T20:13:00Z">
        <w:r w:rsidR="001A5EF9">
          <w:rPr>
            <w:rFonts w:ascii="Arial" w:eastAsia="Arial" w:hAnsi="Arial" w:cs="Arial"/>
            <w:color w:val="494645"/>
            <w:sz w:val="15"/>
            <w:szCs w:val="15"/>
          </w:rPr>
          <w:t>b</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muaj</w:t>
        </w:r>
        <w:proofErr w:type="spellEnd"/>
        <w:r w:rsidR="001A5EF9">
          <w:rPr>
            <w:rFonts w:ascii="Arial" w:eastAsia="Arial" w:hAnsi="Arial" w:cs="Arial"/>
            <w:color w:val="494645"/>
            <w:sz w:val="15"/>
            <w:szCs w:val="15"/>
          </w:rPr>
          <w:t xml:space="preserve"> los </w:t>
        </w:r>
      </w:ins>
      <w:del w:id="5231" w:author="Kaxiong" w:date="2021-06-11T20:13:00Z">
        <w:r w:rsidRPr="00EE4C8F" w:rsidDel="001A5EF9">
          <w:rPr>
            <w:rFonts w:ascii="Arial" w:eastAsia="Arial" w:hAnsi="Arial" w:cs="Arial"/>
            <w:color w:val="494645"/>
            <w:sz w:val="15"/>
            <w:szCs w:val="15"/>
          </w:rPr>
          <w:delText xml:space="preserve">siv qoob loo </w:delText>
        </w:r>
      </w:del>
      <w:proofErr w:type="spellStart"/>
      <w:r w:rsidRPr="00EE4C8F">
        <w:rPr>
          <w:rFonts w:ascii="Arial" w:eastAsia="Arial" w:hAnsi="Arial" w:cs="Arial"/>
          <w:color w:val="494645"/>
          <w:sz w:val="15"/>
          <w:szCs w:val="15"/>
        </w:rPr>
        <w:t>siv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cov chaw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sib </w:t>
      </w:r>
      <w:proofErr w:type="spellStart"/>
      <w:r w:rsidRPr="00EE4C8F">
        <w:rPr>
          <w:rFonts w:ascii="Arial" w:eastAsia="Arial" w:hAnsi="Arial" w:cs="Arial"/>
          <w:color w:val="494645"/>
          <w:sz w:val="15"/>
          <w:szCs w:val="15"/>
        </w:rPr>
        <w:t>xyaw</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txhais</w:t>
      </w:r>
      <w:proofErr w:type="spellEnd"/>
      <w:r w:rsidRPr="00EE4C8F">
        <w:rPr>
          <w:rFonts w:ascii="Arial" w:eastAsia="Arial" w:hAnsi="Arial" w:cs="Arial"/>
          <w:color w:val="494645"/>
          <w:sz w:val="15"/>
          <w:szCs w:val="15"/>
        </w:rPr>
        <w:t xml:space="preserve"> tau </w:t>
      </w:r>
      <w:proofErr w:type="spellStart"/>
      <w:r w:rsidRPr="00EE4C8F">
        <w:rPr>
          <w:rFonts w:ascii="Arial" w:eastAsia="Arial" w:hAnsi="Arial" w:cs="Arial"/>
          <w:color w:val="494645"/>
          <w:sz w:val="15"/>
          <w:szCs w:val="15"/>
        </w:rPr>
        <w:t>tias</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ib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txhawm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txhawm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tshem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tawm</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lag </w:t>
      </w:r>
      <w:proofErr w:type="spellStart"/>
      <w:r w:rsidRPr="00EE4C8F">
        <w:rPr>
          <w:rFonts w:ascii="Arial" w:eastAsia="Arial" w:hAnsi="Arial" w:cs="Arial"/>
          <w:color w:val="494645"/>
          <w:sz w:val="15"/>
          <w:szCs w:val="15"/>
        </w:rPr>
        <w:t>luam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los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qhov</w:t>
      </w:r>
      <w:proofErr w:type="spellEnd"/>
      <w:r w:rsidRPr="00EE4C8F">
        <w:rPr>
          <w:rFonts w:ascii="Arial" w:eastAsia="Arial" w:hAnsi="Arial" w:cs="Arial"/>
          <w:color w:val="494645"/>
          <w:sz w:val="15"/>
          <w:szCs w:val="15"/>
        </w:rPr>
        <w:t xml:space="preserve"> chaw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lawv</w:t>
      </w:r>
      <w:proofErr w:type="spellEnd"/>
      <w:r w:rsidRPr="00EE4C8F">
        <w:rPr>
          <w:rFonts w:ascii="Arial" w:eastAsia="Arial" w:hAnsi="Arial" w:cs="Arial"/>
          <w:color w:val="494645"/>
          <w:sz w:val="15"/>
          <w:szCs w:val="15"/>
        </w:rPr>
        <w:t xml:space="preserve"> tau cog </w:t>
      </w:r>
      <w:proofErr w:type="spellStart"/>
      <w:r w:rsidRPr="00EE4C8F">
        <w:rPr>
          <w:rFonts w:ascii="Arial" w:eastAsia="Arial" w:hAnsi="Arial" w:cs="Arial"/>
          <w:color w:val="494645"/>
          <w:sz w:val="15"/>
          <w:szCs w:val="15"/>
        </w:rPr>
        <w:t>lossis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nce</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npaj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lawv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siv</w:t>
      </w:r>
      <w:proofErr w:type="spellEnd"/>
      <w:r w:rsidRPr="00EE4C8F">
        <w:rPr>
          <w:rFonts w:ascii="Arial" w:eastAsia="Arial" w:hAnsi="Arial" w:cs="Arial"/>
          <w:color w:val="494645"/>
          <w:sz w:val="15"/>
          <w:szCs w:val="15"/>
        </w:rPr>
        <w:t xml:space="preserve"> los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noj</w:t>
      </w:r>
      <w:proofErr w:type="spellEnd"/>
      <w:r w:rsidRPr="00EE4C8F">
        <w:rPr>
          <w:rFonts w:ascii="Arial" w:eastAsia="Arial" w:hAnsi="Arial" w:cs="Arial"/>
          <w:color w:val="494645"/>
          <w:sz w:val="15"/>
          <w:szCs w:val="15"/>
        </w:rPr>
        <w:t xml:space="preserve">. Kev </w:t>
      </w:r>
      <w:proofErr w:type="spellStart"/>
      <w:ins w:id="5232" w:author="Kaxiong" w:date="2021-06-11T20:14:00Z">
        <w:r w:rsidR="001A5EF9">
          <w:rPr>
            <w:rFonts w:ascii="Arial" w:eastAsia="Arial" w:hAnsi="Arial" w:cs="Arial"/>
            <w:color w:val="494645"/>
            <w:sz w:val="15"/>
            <w:szCs w:val="15"/>
          </w:rPr>
          <w:t>sau</w:t>
        </w:r>
      </w:ins>
      <w:proofErr w:type="spellEnd"/>
      <w:del w:id="5233" w:author="Kaxiong" w:date="2021-06-11T20:14:00Z">
        <w:r w:rsidRPr="00EE4C8F" w:rsidDel="001A5EF9">
          <w:rPr>
            <w:rFonts w:ascii="Arial" w:eastAsia="Arial" w:hAnsi="Arial" w:cs="Arial"/>
            <w:color w:val="494645"/>
            <w:sz w:val="15"/>
            <w:szCs w:val="15"/>
          </w:rPr>
          <w:delText>ua</w:delText>
        </w:r>
      </w:del>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qoob</w:t>
      </w:r>
      <w:proofErr w:type="spellEnd"/>
      <w:r w:rsidRPr="00EE4C8F">
        <w:rPr>
          <w:rFonts w:ascii="Arial" w:eastAsia="Arial" w:hAnsi="Arial" w:cs="Arial"/>
          <w:color w:val="494645"/>
          <w:sz w:val="15"/>
          <w:szCs w:val="15"/>
        </w:rPr>
        <w:t xml:space="preserve"> loo </w:t>
      </w:r>
      <w:proofErr w:type="spellStart"/>
      <w:r w:rsidRPr="00EE4C8F">
        <w:rPr>
          <w:rFonts w:ascii="Arial" w:eastAsia="Arial" w:hAnsi="Arial" w:cs="Arial"/>
          <w:color w:val="494645"/>
          <w:sz w:val="15"/>
          <w:szCs w:val="15"/>
        </w:rPr>
        <w:t>tsuas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yog</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nyoos</w:t>
      </w:r>
      <w:proofErr w:type="spellEnd"/>
      <w:r w:rsidRPr="00EE4C8F">
        <w:rPr>
          <w:rFonts w:ascii="Arial" w:eastAsia="Arial" w:hAnsi="Arial" w:cs="Arial"/>
          <w:color w:val="494645"/>
          <w:sz w:val="15"/>
          <w:szCs w:val="15"/>
        </w:rPr>
        <w:t>,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hauv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zaub</w:t>
      </w:r>
      <w:proofErr w:type="spellEnd"/>
      <w:r w:rsidRPr="00EE4C8F">
        <w:rPr>
          <w:rFonts w:ascii="Arial" w:eastAsia="Arial" w:hAnsi="Arial" w:cs="Arial"/>
          <w:color w:val="494645"/>
          <w:sz w:val="15"/>
          <w:szCs w:val="15"/>
        </w:rPr>
        <w:t xml:space="preserve"> mov </w:t>
      </w:r>
      <w:proofErr w:type="spellStart"/>
      <w:r w:rsidRPr="00EE4C8F">
        <w:rPr>
          <w:rFonts w:ascii="Arial" w:eastAsia="Arial" w:hAnsi="Arial" w:cs="Arial"/>
          <w:color w:val="494645"/>
          <w:sz w:val="15"/>
          <w:szCs w:val="15"/>
        </w:rPr>
        <w:t>tiav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tsim</w:t>
      </w:r>
      <w:proofErr w:type="spellEnd"/>
      <w:r w:rsidRPr="00EE4C8F">
        <w:rPr>
          <w:rFonts w:ascii="Arial" w:eastAsia="Arial" w:hAnsi="Arial" w:cs="Arial"/>
          <w:color w:val="494645"/>
          <w:sz w:val="15"/>
          <w:szCs w:val="15"/>
        </w:rPr>
        <w:t xml:space="preserve"> los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ziab</w:t>
      </w:r>
      <w:proofErr w:type="spellEnd"/>
      <w:r w:rsidRPr="00EE4C8F">
        <w:rPr>
          <w:rFonts w:ascii="Arial" w:eastAsia="Arial" w:hAnsi="Arial" w:cs="Arial"/>
          <w:color w:val="494645"/>
          <w:sz w:val="15"/>
          <w:szCs w:val="15"/>
        </w:rPr>
        <w:t xml:space="preserve"> / </w:t>
      </w:r>
      <w:proofErr w:type="spellStart"/>
      <w:ins w:id="5234" w:author="Kaxiong" w:date="2021-06-11T20:14:00Z">
        <w:r w:rsidR="001A5EF9">
          <w:rPr>
            <w:rFonts w:ascii="Arial" w:eastAsia="Arial" w:hAnsi="Arial" w:cs="Arial"/>
            <w:color w:val="494645"/>
            <w:sz w:val="15"/>
            <w:szCs w:val="15"/>
          </w:rPr>
          <w:t>ua</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kom</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txhob</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muaj</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dej</w:t>
        </w:r>
        <w:proofErr w:type="spellEnd"/>
        <w:r w:rsidR="001A5EF9">
          <w:rPr>
            <w:rFonts w:ascii="Arial" w:eastAsia="Arial" w:hAnsi="Arial" w:cs="Arial"/>
            <w:color w:val="494645"/>
            <w:sz w:val="15"/>
            <w:szCs w:val="15"/>
          </w:rPr>
          <w:t xml:space="preserve"> </w:t>
        </w:r>
      </w:ins>
      <w:del w:id="5235" w:author="Kaxiong" w:date="2021-06-11T20:14:00Z">
        <w:r w:rsidRPr="00EE4C8F" w:rsidDel="001A5EF9">
          <w:rPr>
            <w:rFonts w:ascii="Arial" w:eastAsia="Arial" w:hAnsi="Arial" w:cs="Arial"/>
            <w:color w:val="494645"/>
            <w:sz w:val="15"/>
            <w:szCs w:val="15"/>
          </w:rPr>
          <w:delText>qhuav lub cev tsis muaj</w:delText>
        </w:r>
      </w:del>
      <w:proofErr w:type="spellStart"/>
      <w:ins w:id="5236" w:author="Kaxiong" w:date="2021-06-11T20:14:00Z">
        <w:r w:rsidR="001A5EF9">
          <w:rPr>
            <w:rFonts w:ascii="Arial" w:eastAsia="Arial" w:hAnsi="Arial" w:cs="Arial"/>
            <w:color w:val="494645"/>
            <w:sz w:val="15"/>
            <w:szCs w:val="15"/>
          </w:rPr>
          <w:t>ntawm</w:t>
        </w:r>
      </w:ins>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lag </w:t>
      </w:r>
      <w:proofErr w:type="spellStart"/>
      <w:r w:rsidRPr="00EE4C8F">
        <w:rPr>
          <w:rFonts w:ascii="Arial" w:eastAsia="Arial" w:hAnsi="Arial" w:cs="Arial"/>
          <w:color w:val="494645"/>
          <w:sz w:val="15"/>
          <w:szCs w:val="15"/>
        </w:rPr>
        <w:t>luam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raw cov </w:t>
      </w:r>
      <w:proofErr w:type="spellStart"/>
      <w:r w:rsidRPr="00EE4C8F">
        <w:rPr>
          <w:rFonts w:ascii="Arial" w:eastAsia="Arial" w:hAnsi="Arial" w:cs="Arial"/>
          <w:color w:val="494645"/>
          <w:sz w:val="15"/>
          <w:szCs w:val="15"/>
        </w:rPr>
        <w:t>qoob</w:t>
      </w:r>
      <w:proofErr w:type="spellEnd"/>
      <w:r w:rsidRPr="00EE4C8F">
        <w:rPr>
          <w:rFonts w:ascii="Arial" w:eastAsia="Arial" w:hAnsi="Arial" w:cs="Arial"/>
          <w:color w:val="494645"/>
          <w:sz w:val="15"/>
          <w:szCs w:val="15"/>
        </w:rPr>
        <w:t xml:space="preserve"> loo </w:t>
      </w:r>
      <w:proofErr w:type="spellStart"/>
      <w:r w:rsidRPr="00EE4C8F">
        <w:rPr>
          <w:rFonts w:ascii="Arial" w:eastAsia="Arial" w:hAnsi="Arial" w:cs="Arial"/>
          <w:color w:val="494645"/>
          <w:sz w:val="15"/>
          <w:szCs w:val="15"/>
        </w:rPr>
        <w:t>tsis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muaj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kev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tsim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ntxiv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ib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daim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Kev </w:t>
      </w:r>
      <w:proofErr w:type="spellStart"/>
      <w:r w:rsidRPr="00EE4C8F">
        <w:rPr>
          <w:rFonts w:ascii="Arial" w:eastAsia="Arial" w:hAnsi="Arial" w:cs="Arial"/>
          <w:color w:val="494645"/>
          <w:sz w:val="15"/>
          <w:szCs w:val="15"/>
        </w:rPr>
        <w:t>suav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tsis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suav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nrog</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hauj</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hloov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pauv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lag </w:t>
      </w:r>
      <w:proofErr w:type="spellStart"/>
      <w:r w:rsidRPr="00EE4C8F">
        <w:rPr>
          <w:rFonts w:ascii="Arial" w:eastAsia="Arial" w:hAnsi="Arial" w:cs="Arial"/>
          <w:color w:val="494645"/>
          <w:sz w:val="15"/>
          <w:szCs w:val="15"/>
        </w:rPr>
        <w:t>luam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zaub</w:t>
      </w:r>
      <w:proofErr w:type="spellEnd"/>
      <w:r w:rsidRPr="00EE4C8F">
        <w:rPr>
          <w:rFonts w:ascii="Arial" w:eastAsia="Arial" w:hAnsi="Arial" w:cs="Arial"/>
          <w:color w:val="494645"/>
          <w:sz w:val="15"/>
          <w:szCs w:val="15"/>
        </w:rPr>
        <w:t xml:space="preserve"> mov </w:t>
      </w:r>
      <w:proofErr w:type="spellStart"/>
      <w:r w:rsidRPr="00EE4C8F">
        <w:rPr>
          <w:rFonts w:ascii="Arial" w:eastAsia="Arial" w:hAnsi="Arial" w:cs="Arial"/>
          <w:color w:val="494645"/>
          <w:sz w:val="15"/>
          <w:szCs w:val="15"/>
        </w:rPr>
        <w:t>tiav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raws</w:t>
      </w:r>
      <w:proofErr w:type="spellEnd"/>
      <w:r w:rsidRPr="00EE4C8F">
        <w:rPr>
          <w:rFonts w:ascii="Arial" w:eastAsia="Arial" w:hAnsi="Arial" w:cs="Arial"/>
          <w:color w:val="494645"/>
          <w:sz w:val="15"/>
          <w:szCs w:val="15"/>
        </w:rPr>
        <w:t xml:space="preserve"> li tau </w:t>
      </w:r>
      <w:proofErr w:type="spellStart"/>
      <w:r w:rsidRPr="00EE4C8F">
        <w:rPr>
          <w:rFonts w:ascii="Arial" w:eastAsia="Arial" w:hAnsi="Arial" w:cs="Arial"/>
          <w:color w:val="494645"/>
          <w:sz w:val="15"/>
          <w:szCs w:val="15"/>
        </w:rPr>
        <w:t>hais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tseg</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hauv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tshooj</w:t>
      </w:r>
      <w:proofErr w:type="spellEnd"/>
      <w:r w:rsidRPr="00EE4C8F">
        <w:rPr>
          <w:rFonts w:ascii="Arial" w:eastAsia="Arial" w:hAnsi="Arial" w:cs="Arial"/>
          <w:color w:val="494645"/>
          <w:sz w:val="15"/>
          <w:szCs w:val="15"/>
        </w:rPr>
        <w:t xml:space="preserve"> 201 (gg)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Tsoom</w:t>
      </w:r>
      <w:proofErr w:type="spellEnd"/>
      <w:r w:rsidR="000E0D0A">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fwv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Noj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Tshuaj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Tshuaj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pleev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ib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ce</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piv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kev</w:t>
      </w:r>
      <w:proofErr w:type="spellEnd"/>
      <w:r w:rsidRPr="00EE4C8F">
        <w:rPr>
          <w:rFonts w:ascii="Arial" w:eastAsia="Arial" w:hAnsi="Arial" w:cs="Arial"/>
          <w:color w:val="494645"/>
          <w:sz w:val="15"/>
          <w:szCs w:val="15"/>
        </w:rPr>
        <w:t xml:space="preserve"> </w:t>
      </w:r>
      <w:del w:id="5237" w:author="Kaxiong" w:date="2021-06-11T20:15:00Z">
        <w:r w:rsidRPr="00EE4C8F" w:rsidDel="001A5EF9">
          <w:rPr>
            <w:rFonts w:ascii="Arial" w:eastAsia="Arial" w:hAnsi="Arial" w:cs="Arial"/>
            <w:color w:val="494645"/>
            <w:sz w:val="15"/>
            <w:szCs w:val="15"/>
          </w:rPr>
          <w:delText xml:space="preserve">suav </w:delText>
        </w:r>
      </w:del>
      <w:proofErr w:type="spellStart"/>
      <w:r w:rsidRPr="00EE4C8F">
        <w:rPr>
          <w:rFonts w:ascii="Arial" w:eastAsia="Arial" w:hAnsi="Arial" w:cs="Arial"/>
          <w:color w:val="494645"/>
          <w:sz w:val="15"/>
          <w:szCs w:val="15"/>
        </w:rPr>
        <w:t>sau</w:t>
      </w:r>
      <w:proofErr w:type="spellEnd"/>
      <w:r w:rsidRPr="00EE4C8F">
        <w:rPr>
          <w:rFonts w:ascii="Arial" w:eastAsia="Arial" w:hAnsi="Arial" w:cs="Arial"/>
          <w:color w:val="494645"/>
          <w:sz w:val="15"/>
          <w:szCs w:val="15"/>
        </w:rPr>
        <w:t xml:space="preserve"> </w:t>
      </w:r>
      <w:del w:id="5238" w:author="Kaxiong" w:date="2021-06-11T20:15:00Z">
        <w:r w:rsidRPr="00EE4C8F" w:rsidDel="001A5EF9">
          <w:rPr>
            <w:rFonts w:ascii="Arial" w:eastAsia="Arial" w:hAnsi="Arial" w:cs="Arial"/>
            <w:color w:val="494645"/>
            <w:sz w:val="15"/>
            <w:szCs w:val="15"/>
          </w:rPr>
          <w:delText xml:space="preserve">suav </w:delText>
        </w:r>
      </w:del>
      <w:proofErr w:type="spellStart"/>
      <w:ins w:id="5239" w:author="Kaxiong" w:date="2021-06-11T20:15:00Z">
        <w:r w:rsidR="001A5EF9">
          <w:rPr>
            <w:rFonts w:ascii="Arial" w:eastAsia="Arial" w:hAnsi="Arial" w:cs="Arial"/>
            <w:color w:val="494645"/>
            <w:sz w:val="15"/>
            <w:szCs w:val="15"/>
          </w:rPr>
          <w:t>qoob</w:t>
        </w:r>
        <w:proofErr w:type="spellEnd"/>
        <w:r w:rsidR="001A5EF9">
          <w:rPr>
            <w:rFonts w:ascii="Arial" w:eastAsia="Arial" w:hAnsi="Arial" w:cs="Arial"/>
            <w:color w:val="494645"/>
            <w:sz w:val="15"/>
            <w:szCs w:val="15"/>
          </w:rPr>
          <w:t xml:space="preserve"> loo</w:t>
        </w:r>
        <w:r w:rsidR="001A5EF9" w:rsidRPr="00EE4C8F">
          <w:rPr>
            <w:rFonts w:ascii="Arial" w:eastAsia="Arial" w:hAnsi="Arial" w:cs="Arial"/>
            <w:color w:val="494645"/>
            <w:sz w:val="15"/>
            <w:szCs w:val="15"/>
          </w:rPr>
          <w:t xml:space="preserve"> </w:t>
        </w:r>
      </w:ins>
      <w:proofErr w:type="spellStart"/>
      <w:r w:rsidRPr="00EE4C8F">
        <w:rPr>
          <w:rFonts w:ascii="Arial" w:eastAsia="Arial" w:hAnsi="Arial" w:cs="Arial"/>
          <w:color w:val="494645"/>
          <w:sz w:val="15"/>
          <w:szCs w:val="15"/>
        </w:rPr>
        <w:t>nrog</w:t>
      </w:r>
      <w:proofErr w:type="spellEnd"/>
      <w:r w:rsidRPr="00EE4C8F">
        <w:rPr>
          <w:rFonts w:ascii="Arial" w:eastAsia="Arial" w:hAnsi="Arial" w:cs="Arial"/>
          <w:color w:val="494645"/>
          <w:sz w:val="15"/>
          <w:szCs w:val="15"/>
        </w:rPr>
        <w:t xml:space="preserve"> </w:t>
      </w:r>
      <w:proofErr w:type="spellStart"/>
      <w:ins w:id="5240" w:author="Kaxiong" w:date="2021-06-11T20:16:00Z">
        <w:r w:rsidR="001A5EF9">
          <w:rPr>
            <w:rFonts w:ascii="Arial" w:eastAsia="Arial" w:hAnsi="Arial" w:cs="Arial"/>
            <w:color w:val="494645"/>
            <w:sz w:val="15"/>
            <w:szCs w:val="15"/>
          </w:rPr>
          <w:t>kev</w:t>
        </w:r>
        <w:proofErr w:type="spellEnd"/>
        <w:r w:rsidR="001A5EF9">
          <w:rPr>
            <w:rFonts w:ascii="Arial" w:eastAsia="Arial" w:hAnsi="Arial" w:cs="Arial"/>
            <w:color w:val="494645"/>
            <w:sz w:val="15"/>
            <w:szCs w:val="15"/>
          </w:rPr>
          <w:t xml:space="preserve"> </w:t>
        </w:r>
      </w:ins>
      <w:proofErr w:type="spellStart"/>
      <w:r w:rsidRPr="00EE4C8F">
        <w:rPr>
          <w:rFonts w:ascii="Arial" w:eastAsia="Arial" w:hAnsi="Arial" w:cs="Arial"/>
          <w:color w:val="494645"/>
          <w:sz w:val="15"/>
          <w:szCs w:val="15"/>
        </w:rPr>
        <w:t>txiav</w:t>
      </w:r>
      <w:proofErr w:type="spellEnd"/>
      <w:r w:rsidRPr="00EE4C8F">
        <w:rPr>
          <w:rFonts w:ascii="Arial" w:eastAsia="Arial" w:hAnsi="Arial" w:cs="Arial"/>
          <w:color w:val="494645"/>
          <w:sz w:val="15"/>
          <w:szCs w:val="15"/>
        </w:rPr>
        <w:t xml:space="preserve">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lwm</w:t>
      </w:r>
      <w:proofErr w:type="spellEnd"/>
      <w:r w:rsidRPr="00EE4C8F">
        <w:rPr>
          <w:rFonts w:ascii="Arial" w:eastAsia="Arial" w:hAnsi="Arial" w:cs="Arial"/>
          <w:color w:val="494645"/>
          <w:sz w:val="15"/>
          <w:szCs w:val="15"/>
        </w:rPr>
        <w:t xml:space="preserve"> yam sib </w:t>
      </w:r>
      <w:proofErr w:type="spellStart"/>
      <w:r w:rsidRPr="00EE4C8F">
        <w:rPr>
          <w:rFonts w:ascii="Arial" w:eastAsia="Arial" w:hAnsi="Arial" w:cs="Arial"/>
          <w:color w:val="494645"/>
          <w:sz w:val="15"/>
          <w:szCs w:val="15"/>
        </w:rPr>
        <w:t>cais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feem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lag </w:t>
      </w:r>
      <w:proofErr w:type="spellStart"/>
      <w:r w:rsidRPr="00EE4C8F">
        <w:rPr>
          <w:rFonts w:ascii="Arial" w:eastAsia="Arial" w:hAnsi="Arial" w:cs="Arial"/>
          <w:color w:val="494645"/>
          <w:sz w:val="15"/>
          <w:szCs w:val="15"/>
        </w:rPr>
        <w:t>luam</w:t>
      </w:r>
      <w:proofErr w:type="spellEnd"/>
      <w:r w:rsidRPr="00EE4C8F">
        <w:rPr>
          <w:rFonts w:ascii="Arial" w:eastAsia="Arial" w:hAnsi="Arial" w:cs="Arial"/>
          <w:color w:val="494645"/>
          <w:sz w:val="15"/>
          <w:szCs w:val="15"/>
        </w:rPr>
        <w:t xml:space="preserve"> cog </w:t>
      </w:r>
      <w:proofErr w:type="spellStart"/>
      <w:r w:rsidRPr="00EE4C8F">
        <w:rPr>
          <w:rFonts w:ascii="Arial" w:eastAsia="Arial" w:hAnsi="Arial" w:cs="Arial"/>
          <w:color w:val="494645"/>
          <w:sz w:val="15"/>
          <w:szCs w:val="15"/>
        </w:rPr>
        <w:t>qoob</w:t>
      </w:r>
      <w:proofErr w:type="spellEnd"/>
      <w:r w:rsidRPr="00EE4C8F">
        <w:rPr>
          <w:rFonts w:ascii="Arial" w:eastAsia="Arial" w:hAnsi="Arial" w:cs="Arial"/>
          <w:color w:val="494645"/>
          <w:sz w:val="15"/>
          <w:szCs w:val="15"/>
        </w:rPr>
        <w:t xml:space="preserve"> loo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qoob</w:t>
      </w:r>
      <w:proofErr w:type="spellEnd"/>
      <w:r w:rsidRPr="00EE4C8F">
        <w:rPr>
          <w:rFonts w:ascii="Arial" w:eastAsia="Arial" w:hAnsi="Arial" w:cs="Arial"/>
          <w:color w:val="494645"/>
          <w:sz w:val="15"/>
          <w:szCs w:val="15"/>
        </w:rPr>
        <w:t xml:space="preserve"> loo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tshem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tawm</w:t>
      </w:r>
      <w:proofErr w:type="spellEnd"/>
      <w:r w:rsidRPr="00EE4C8F">
        <w:rPr>
          <w:rFonts w:ascii="Arial" w:eastAsia="Arial" w:hAnsi="Arial" w:cs="Arial"/>
          <w:color w:val="494645"/>
          <w:sz w:val="15"/>
          <w:szCs w:val="15"/>
        </w:rPr>
        <w:t xml:space="preserve"> los</w:t>
      </w:r>
      <w:r w:rsidR="000E0D0A">
        <w:rPr>
          <w:rFonts w:ascii="Arial" w:eastAsia="Arial" w:hAnsi="Arial" w:cs="Arial"/>
          <w:color w:val="494645"/>
          <w:sz w:val="15"/>
          <w:szCs w:val="15"/>
        </w:rPr>
        <w:t xml:space="preserve"> </w:t>
      </w:r>
      <w:r w:rsidRPr="00EE4C8F">
        <w:rPr>
          <w:rFonts w:ascii="Arial" w:eastAsia="Arial" w:hAnsi="Arial" w:cs="Arial"/>
          <w:color w:val="494645"/>
          <w:sz w:val="15"/>
          <w:szCs w:val="15"/>
        </w:rPr>
        <w:t xml:space="preserve">sis </w:t>
      </w:r>
      <w:proofErr w:type="spellStart"/>
      <w:r w:rsidRPr="00EE4C8F">
        <w:rPr>
          <w:rFonts w:ascii="Arial" w:eastAsia="Arial" w:hAnsi="Arial" w:cs="Arial"/>
          <w:color w:val="494645"/>
          <w:sz w:val="15"/>
          <w:szCs w:val="15"/>
        </w:rPr>
        <w:t>txiav</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feem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lag </w:t>
      </w:r>
      <w:proofErr w:type="spellStart"/>
      <w:r w:rsidRPr="00EE4C8F">
        <w:rPr>
          <w:rFonts w:ascii="Arial" w:eastAsia="Arial" w:hAnsi="Arial" w:cs="Arial"/>
          <w:color w:val="494645"/>
          <w:sz w:val="15"/>
          <w:szCs w:val="15"/>
        </w:rPr>
        <w:t>luam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piv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txwv</w:t>
      </w:r>
      <w:proofErr w:type="spellEnd"/>
      <w:r w:rsidRPr="00EE4C8F">
        <w:rPr>
          <w:rFonts w:ascii="Arial" w:eastAsia="Arial" w:hAnsi="Arial" w:cs="Arial"/>
          <w:color w:val="494645"/>
          <w:sz w:val="15"/>
          <w:szCs w:val="15"/>
        </w:rPr>
        <w:t xml:space="preserve">, </w:t>
      </w:r>
      <w:proofErr w:type="spellStart"/>
      <w:ins w:id="5241" w:author="Kaxiong" w:date="2021-06-11T20:17:00Z">
        <w:r w:rsidR="001A5EF9">
          <w:rPr>
            <w:rFonts w:ascii="Arial" w:eastAsia="Arial" w:hAnsi="Arial" w:cs="Arial"/>
            <w:color w:val="494645"/>
            <w:sz w:val="15"/>
            <w:szCs w:val="15"/>
          </w:rPr>
          <w:t>nploon</w:t>
        </w:r>
        <w:proofErr w:type="spellEnd"/>
        <w:r w:rsidR="001A5EF9">
          <w:rPr>
            <w:rFonts w:ascii="Arial" w:eastAsia="Arial" w:hAnsi="Arial" w:cs="Arial"/>
            <w:color w:val="494645"/>
            <w:sz w:val="15"/>
            <w:szCs w:val="15"/>
          </w:rPr>
          <w:t xml:space="preserve"> </w:t>
        </w:r>
      </w:ins>
      <w:proofErr w:type="spellStart"/>
      <w:r w:rsidRPr="00EE4C8F">
        <w:rPr>
          <w:rFonts w:ascii="Arial" w:eastAsia="Arial" w:hAnsi="Arial" w:cs="Arial"/>
          <w:color w:val="494645"/>
          <w:sz w:val="15"/>
          <w:szCs w:val="15"/>
        </w:rPr>
        <w:t>ntoo</w:t>
      </w:r>
      <w:proofErr w:type="spellEnd"/>
      <w:r w:rsidRPr="00EE4C8F">
        <w:rPr>
          <w:rFonts w:ascii="Arial" w:eastAsia="Arial" w:hAnsi="Arial" w:cs="Arial"/>
          <w:color w:val="494645"/>
          <w:sz w:val="15"/>
          <w:szCs w:val="15"/>
        </w:rPr>
        <w:t xml:space="preserve">, </w:t>
      </w:r>
      <w:proofErr w:type="spellStart"/>
      <w:ins w:id="5242" w:author="Kaxiong" w:date="2021-06-11T20:17:00Z">
        <w:r w:rsidR="001A5EF9">
          <w:rPr>
            <w:rFonts w:ascii="Arial" w:eastAsia="Arial" w:hAnsi="Arial" w:cs="Arial"/>
            <w:color w:val="494645"/>
            <w:sz w:val="15"/>
            <w:szCs w:val="15"/>
          </w:rPr>
          <w:t>tawv</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ntoo</w:t>
        </w:r>
      </w:ins>
      <w:proofErr w:type="spellEnd"/>
      <w:del w:id="5243" w:author="Kaxiong" w:date="2021-06-11T20:17:00Z">
        <w:r w:rsidRPr="00EE4C8F" w:rsidDel="001A5EF9">
          <w:rPr>
            <w:rFonts w:ascii="Arial" w:eastAsia="Arial" w:hAnsi="Arial" w:cs="Arial"/>
            <w:color w:val="494645"/>
            <w:sz w:val="15"/>
            <w:szCs w:val="15"/>
          </w:rPr>
          <w:delText>husks</w:delText>
        </w:r>
      </w:del>
      <w:r w:rsidRPr="00EE4C8F">
        <w:rPr>
          <w:rFonts w:ascii="Arial" w:eastAsia="Arial" w:hAnsi="Arial" w:cs="Arial"/>
          <w:color w:val="494645"/>
          <w:sz w:val="15"/>
          <w:szCs w:val="15"/>
        </w:rPr>
        <w:t xml:space="preserve">, </w:t>
      </w:r>
      <w:ins w:id="5244" w:author="Kaxiong" w:date="2021-06-11T20:17:00Z">
        <w:r w:rsidR="001A5EF9">
          <w:rPr>
            <w:rFonts w:ascii="Arial" w:eastAsia="Arial" w:hAnsi="Arial" w:cs="Arial"/>
            <w:color w:val="494645"/>
            <w:sz w:val="15"/>
            <w:szCs w:val="15"/>
          </w:rPr>
          <w:t xml:space="preserve">cag </w:t>
        </w:r>
        <w:proofErr w:type="spellStart"/>
        <w:r w:rsidR="001A5EF9">
          <w:rPr>
            <w:rFonts w:ascii="Arial" w:eastAsia="Arial" w:hAnsi="Arial" w:cs="Arial"/>
            <w:color w:val="494645"/>
            <w:sz w:val="15"/>
            <w:szCs w:val="15"/>
          </w:rPr>
          <w:t>ntoo</w:t>
        </w:r>
      </w:ins>
      <w:del w:id="5245" w:author="Kaxiong" w:date="2021-06-11T20:18:00Z">
        <w:r w:rsidRPr="00EE4C8F" w:rsidDel="001A5EF9">
          <w:rPr>
            <w:rFonts w:ascii="Arial" w:eastAsia="Arial" w:hAnsi="Arial" w:cs="Arial"/>
            <w:color w:val="494645"/>
            <w:sz w:val="15"/>
            <w:szCs w:val="15"/>
          </w:rPr>
          <w:delText xml:space="preserve">cov hauv paus hniav </w:delText>
        </w:r>
      </w:del>
      <w:r w:rsidRPr="00EE4C8F">
        <w:rPr>
          <w:rFonts w:ascii="Arial" w:eastAsia="Arial" w:hAnsi="Arial" w:cs="Arial"/>
          <w:color w:val="494645"/>
          <w:sz w:val="15"/>
          <w:szCs w:val="15"/>
        </w:rPr>
        <w:t>los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yog</w:t>
      </w:r>
      <w:proofErr w:type="spellEnd"/>
      <w:r w:rsidRPr="00EE4C8F">
        <w:rPr>
          <w:rFonts w:ascii="Arial" w:eastAsia="Arial" w:hAnsi="Arial" w:cs="Arial"/>
          <w:color w:val="494645"/>
          <w:sz w:val="15"/>
          <w:szCs w:val="15"/>
        </w:rPr>
        <w:t xml:space="preserve"> </w:t>
      </w:r>
      <w:proofErr w:type="spellStart"/>
      <w:ins w:id="5246" w:author="Kaxiong" w:date="2021-06-11T20:18:00Z">
        <w:r w:rsidR="001A5EF9">
          <w:rPr>
            <w:rFonts w:ascii="Arial" w:eastAsia="Arial" w:hAnsi="Arial" w:cs="Arial"/>
            <w:color w:val="494645"/>
            <w:sz w:val="15"/>
            <w:szCs w:val="15"/>
          </w:rPr>
          <w:t>tus</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cev</w:t>
        </w:r>
        <w:proofErr w:type="spellEnd"/>
        <w:r w:rsidR="001A5EF9">
          <w:rPr>
            <w:rFonts w:ascii="Arial" w:eastAsia="Arial" w:hAnsi="Arial" w:cs="Arial"/>
            <w:color w:val="494645"/>
            <w:sz w:val="15"/>
            <w:szCs w:val="15"/>
          </w:rPr>
          <w:t xml:space="preserve"> </w:t>
        </w:r>
        <w:proofErr w:type="spellStart"/>
        <w:r w:rsidR="001A5EF9">
          <w:rPr>
            <w:rFonts w:ascii="Arial" w:eastAsia="Arial" w:hAnsi="Arial" w:cs="Arial"/>
            <w:color w:val="494645"/>
            <w:sz w:val="15"/>
            <w:szCs w:val="15"/>
          </w:rPr>
          <w:t>ntoo</w:t>
        </w:r>
      </w:ins>
      <w:proofErr w:type="spellEnd"/>
      <w:del w:id="5247" w:author="Kaxiong" w:date="2021-06-11T20:18:00Z">
        <w:r w:rsidRPr="00EE4C8F" w:rsidDel="001A5EF9">
          <w:rPr>
            <w:rFonts w:ascii="Arial" w:eastAsia="Arial" w:hAnsi="Arial" w:cs="Arial"/>
            <w:color w:val="494645"/>
            <w:sz w:val="15"/>
            <w:szCs w:val="15"/>
          </w:rPr>
          <w:delText>cov hauv paus</w:delText>
        </w:r>
      </w:del>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piv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txwv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kev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qoob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kuj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suav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nrog</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txias</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dej</w:t>
      </w:r>
      <w:proofErr w:type="spellEnd"/>
      <w:r w:rsidRPr="00EE4C8F">
        <w:rPr>
          <w:rFonts w:ascii="Arial" w:eastAsia="Arial" w:hAnsi="Arial" w:cs="Arial"/>
          <w:color w:val="494645"/>
          <w:sz w:val="15"/>
          <w:szCs w:val="15"/>
        </w:rPr>
        <w:t xml:space="preserve">, sib </w:t>
      </w:r>
      <w:proofErr w:type="spellStart"/>
      <w:r w:rsidRPr="00EE4C8F">
        <w:rPr>
          <w:rFonts w:ascii="Arial" w:eastAsia="Arial" w:hAnsi="Arial" w:cs="Arial"/>
          <w:color w:val="494645"/>
          <w:sz w:val="15"/>
          <w:szCs w:val="15"/>
        </w:rPr>
        <w:t>sau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ke</w:t>
      </w:r>
      <w:proofErr w:type="spellEnd"/>
      <w:r w:rsidRPr="00EE4C8F">
        <w:rPr>
          <w:rFonts w:ascii="Arial" w:eastAsia="Arial" w:hAnsi="Arial" w:cs="Arial"/>
          <w:color w:val="494645"/>
          <w:sz w:val="15"/>
          <w:szCs w:val="15"/>
        </w:rPr>
        <w:t xml:space="preserve">, hulling, </w:t>
      </w:r>
      <w:proofErr w:type="spellStart"/>
      <w:r w:rsidRPr="00EE4C8F">
        <w:rPr>
          <w:rFonts w:ascii="Arial" w:eastAsia="Arial" w:hAnsi="Arial" w:cs="Arial"/>
          <w:color w:val="494645"/>
          <w:sz w:val="15"/>
          <w:szCs w:val="15"/>
        </w:rPr>
        <w:t>tshem</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qia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husks los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plhaub</w:t>
      </w:r>
      <w:proofErr w:type="spellEnd"/>
      <w:r w:rsidRPr="00EE4C8F">
        <w:rPr>
          <w:rFonts w:ascii="Arial" w:eastAsia="Arial" w:hAnsi="Arial" w:cs="Arial"/>
          <w:color w:val="494645"/>
          <w:sz w:val="15"/>
          <w:szCs w:val="15"/>
        </w:rPr>
        <w:t xml:space="preserve">, </w:t>
      </w:r>
      <w:proofErr w:type="spellStart"/>
      <w:r w:rsidR="000E0D0A">
        <w:rPr>
          <w:rFonts w:ascii="Arial" w:eastAsia="Arial" w:hAnsi="Arial" w:cs="Arial"/>
          <w:color w:val="494645"/>
          <w:sz w:val="15"/>
          <w:szCs w:val="15"/>
        </w:rPr>
        <w:t>kho</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thiav</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hlais</w:t>
      </w:r>
      <w:proofErr w:type="spellEnd"/>
      <w:r w:rsidRPr="00EE4C8F">
        <w:rPr>
          <w:rFonts w:ascii="Arial" w:eastAsia="Arial" w:hAnsi="Arial" w:cs="Arial"/>
          <w:color w:val="494645"/>
          <w:sz w:val="15"/>
          <w:szCs w:val="15"/>
        </w:rPr>
        <w:t xml:space="preserve"> cov </w:t>
      </w:r>
      <w:proofErr w:type="spellStart"/>
      <w:r w:rsidRPr="00EE4C8F">
        <w:rPr>
          <w:rFonts w:ascii="Arial" w:eastAsia="Arial" w:hAnsi="Arial" w:cs="Arial"/>
          <w:color w:val="494645"/>
          <w:sz w:val="15"/>
          <w:szCs w:val="15"/>
        </w:rPr>
        <w:t>nplooj</w:t>
      </w:r>
      <w:proofErr w:type="spellEnd"/>
      <w:r w:rsidRPr="00EE4C8F">
        <w:rPr>
          <w:rFonts w:ascii="Arial" w:eastAsia="Arial" w:hAnsi="Arial" w:cs="Arial"/>
          <w:color w:val="494645"/>
          <w:sz w:val="15"/>
          <w:szCs w:val="15"/>
        </w:rPr>
        <w:t xml:space="preserve"> sab </w:t>
      </w:r>
      <w:proofErr w:type="spellStart"/>
      <w:r w:rsidRPr="00EE4C8F">
        <w:rPr>
          <w:rFonts w:ascii="Arial" w:eastAsia="Arial" w:hAnsi="Arial" w:cs="Arial"/>
          <w:color w:val="494645"/>
          <w:sz w:val="15"/>
          <w:szCs w:val="15"/>
        </w:rPr>
        <w:t>nraud</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thiab</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ntxuav</w:t>
      </w:r>
      <w:proofErr w:type="spellEnd"/>
      <w:r w:rsidRPr="00EE4C8F">
        <w:rPr>
          <w:rFonts w:ascii="Arial" w:eastAsia="Arial" w:hAnsi="Arial" w:cs="Arial"/>
          <w:color w:val="494645"/>
          <w:sz w:val="15"/>
          <w:szCs w:val="15"/>
        </w:rPr>
        <w:t xml:space="preserve"> raw </w:t>
      </w:r>
      <w:proofErr w:type="spellStart"/>
      <w:r w:rsidRPr="00EE4C8F">
        <w:rPr>
          <w:rFonts w:ascii="Arial" w:eastAsia="Arial" w:hAnsi="Arial" w:cs="Arial"/>
          <w:color w:val="494645"/>
          <w:sz w:val="15"/>
          <w:szCs w:val="15"/>
        </w:rPr>
        <w:t>khoom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liaj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ua</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 xml:space="preserve"> cog </w:t>
      </w:r>
      <w:proofErr w:type="spellStart"/>
      <w:r w:rsidRPr="00EE4C8F">
        <w:rPr>
          <w:rFonts w:ascii="Arial" w:eastAsia="Arial" w:hAnsi="Arial" w:cs="Arial"/>
          <w:color w:val="494645"/>
          <w:sz w:val="15"/>
          <w:szCs w:val="15"/>
        </w:rPr>
        <w:t>rau</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ntawm</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thaj</w:t>
      </w:r>
      <w:proofErr w:type="spellEnd"/>
      <w:r w:rsidRPr="00EE4C8F">
        <w:rPr>
          <w:rFonts w:ascii="Arial" w:eastAsia="Arial" w:hAnsi="Arial" w:cs="Arial"/>
          <w:color w:val="494645"/>
          <w:sz w:val="15"/>
          <w:szCs w:val="15"/>
        </w:rPr>
        <w:t xml:space="preserve"> </w:t>
      </w:r>
      <w:proofErr w:type="spellStart"/>
      <w:r w:rsidRPr="00EE4C8F">
        <w:rPr>
          <w:rFonts w:ascii="Arial" w:eastAsia="Arial" w:hAnsi="Arial" w:cs="Arial"/>
          <w:color w:val="494645"/>
          <w:sz w:val="15"/>
          <w:szCs w:val="15"/>
        </w:rPr>
        <w:t>teb</w:t>
      </w:r>
      <w:proofErr w:type="spellEnd"/>
      <w:r w:rsidRPr="00EE4C8F">
        <w:rPr>
          <w:rFonts w:ascii="Arial" w:eastAsia="Arial" w:hAnsi="Arial" w:cs="Arial"/>
          <w:color w:val="494645"/>
          <w:sz w:val="15"/>
          <w:szCs w:val="15"/>
        </w:rPr>
        <w:t>.</w:t>
      </w:r>
    </w:p>
    <w:p w14:paraId="50316E5A" w14:textId="77777777" w:rsidR="00BF3E5F" w:rsidRDefault="00BF3E5F">
      <w:pPr>
        <w:spacing w:line="200" w:lineRule="exact"/>
        <w:rPr>
          <w:sz w:val="20"/>
          <w:szCs w:val="20"/>
        </w:rPr>
      </w:pPr>
    </w:p>
    <w:p w14:paraId="136341E6" w14:textId="77777777" w:rsidR="00BF3E5F" w:rsidRDefault="00BF3E5F">
      <w:pPr>
        <w:spacing w:line="240" w:lineRule="exact"/>
        <w:rPr>
          <w:sz w:val="20"/>
          <w:szCs w:val="20"/>
        </w:rPr>
      </w:pPr>
    </w:p>
    <w:p w14:paraId="61E3C7CE" w14:textId="398ADBB8" w:rsidR="00BF3E5F" w:rsidRDefault="00F2670D" w:rsidP="00504187">
      <w:pPr>
        <w:spacing w:line="370" w:lineRule="auto"/>
        <w:ind w:left="2" w:right="860"/>
        <w:jc w:val="both"/>
        <w:rPr>
          <w:sz w:val="20"/>
          <w:szCs w:val="20"/>
        </w:rPr>
      </w:pPr>
      <w:r>
        <w:rPr>
          <w:rFonts w:ascii="Arial" w:eastAsia="Arial" w:hAnsi="Arial" w:cs="Arial"/>
          <w:b/>
          <w:bCs/>
          <w:color w:val="494645"/>
          <w:sz w:val="14"/>
          <w:szCs w:val="14"/>
        </w:rPr>
        <w:t xml:space="preserve">Cov </w:t>
      </w:r>
      <w:proofErr w:type="spellStart"/>
      <w:ins w:id="5248" w:author="Kaxiong" w:date="2021-06-11T20:25:00Z">
        <w:r w:rsidR="00E33E61">
          <w:rPr>
            <w:rFonts w:ascii="Arial" w:eastAsia="Arial" w:hAnsi="Arial" w:cs="Arial"/>
            <w:b/>
            <w:bCs/>
            <w:color w:val="494645"/>
            <w:sz w:val="14"/>
            <w:szCs w:val="14"/>
          </w:rPr>
          <w:t>Ntsiab</w:t>
        </w:r>
        <w:proofErr w:type="spellEnd"/>
        <w:r w:rsidR="00E33E61">
          <w:rPr>
            <w:rFonts w:ascii="Arial" w:eastAsia="Arial" w:hAnsi="Arial" w:cs="Arial"/>
            <w:b/>
            <w:bCs/>
            <w:color w:val="494645"/>
            <w:sz w:val="14"/>
            <w:szCs w:val="14"/>
          </w:rPr>
          <w:t xml:space="preserve"> </w:t>
        </w:r>
      </w:ins>
      <w:proofErr w:type="spellStart"/>
      <w:r>
        <w:rPr>
          <w:rFonts w:ascii="Arial" w:eastAsia="Arial" w:hAnsi="Arial" w:cs="Arial"/>
          <w:b/>
          <w:bCs/>
          <w:color w:val="494645"/>
          <w:sz w:val="14"/>
          <w:szCs w:val="14"/>
        </w:rPr>
        <w:t>Lus</w:t>
      </w:r>
      <w:proofErr w:type="spellEnd"/>
      <w:del w:id="5249" w:author="Kaxiong" w:date="2021-06-11T20:26:00Z">
        <w:r w:rsidDel="00E33E61">
          <w:rPr>
            <w:rFonts w:ascii="Arial" w:eastAsia="Arial" w:hAnsi="Arial" w:cs="Arial"/>
            <w:b/>
            <w:bCs/>
            <w:color w:val="494645"/>
            <w:sz w:val="14"/>
            <w:szCs w:val="14"/>
          </w:rPr>
          <w:delText xml:space="preserve"> Txhais</w:delText>
        </w:r>
      </w:del>
      <w:r>
        <w:rPr>
          <w:rFonts w:ascii="Arial" w:eastAsia="Arial" w:hAnsi="Arial" w:cs="Arial"/>
          <w:b/>
          <w:bCs/>
          <w:color w:val="494645"/>
          <w:sz w:val="14"/>
          <w:szCs w:val="14"/>
        </w:rPr>
        <w:t xml:space="preserve"> </w:t>
      </w:r>
      <w:proofErr w:type="spellStart"/>
      <w:r>
        <w:rPr>
          <w:rFonts w:ascii="Arial" w:eastAsia="Arial" w:hAnsi="Arial" w:cs="Arial"/>
          <w:b/>
          <w:bCs/>
          <w:color w:val="494645"/>
          <w:sz w:val="14"/>
          <w:szCs w:val="14"/>
        </w:rPr>
        <w:t>ntawm</w:t>
      </w:r>
      <w:proofErr w:type="spellEnd"/>
      <w:r>
        <w:rPr>
          <w:rFonts w:ascii="Arial" w:eastAsia="Arial" w:hAnsi="Arial" w:cs="Arial"/>
          <w:b/>
          <w:bCs/>
          <w:color w:val="494645"/>
          <w:sz w:val="14"/>
          <w:szCs w:val="14"/>
        </w:rPr>
        <w:t xml:space="preserve"> "</w:t>
      </w:r>
      <w:ins w:id="5250" w:author="Kaxiong" w:date="2021-06-11T20:19:00Z">
        <w:r w:rsidR="001A5EF9">
          <w:rPr>
            <w:rFonts w:ascii="Arial" w:eastAsia="Arial" w:hAnsi="Arial" w:cs="Arial"/>
            <w:b/>
            <w:bCs/>
            <w:color w:val="494645"/>
            <w:sz w:val="14"/>
            <w:szCs w:val="14"/>
          </w:rPr>
          <w:t xml:space="preserve"> Kev </w:t>
        </w:r>
      </w:ins>
      <w:proofErr w:type="spellStart"/>
      <w:r w:rsidR="0023386E">
        <w:rPr>
          <w:rFonts w:ascii="Arial" w:eastAsia="Arial" w:hAnsi="Arial" w:cs="Arial"/>
          <w:b/>
          <w:bCs/>
          <w:color w:val="494645"/>
          <w:sz w:val="14"/>
          <w:szCs w:val="14"/>
        </w:rPr>
        <w:t>Ntim</w:t>
      </w:r>
      <w:proofErr w:type="spellEnd"/>
      <w:r>
        <w:rPr>
          <w:rFonts w:ascii="Arial" w:eastAsia="Arial" w:hAnsi="Arial" w:cs="Arial"/>
          <w:b/>
          <w:bCs/>
          <w:color w:val="494645"/>
          <w:sz w:val="14"/>
          <w:szCs w:val="14"/>
        </w:rPr>
        <w:t xml:space="preserve">": </w:t>
      </w:r>
      <w:r w:rsidRPr="0056466C">
        <w:rPr>
          <w:rFonts w:ascii="Arial" w:eastAsia="Arial" w:hAnsi="Arial" w:cs="Arial"/>
          <w:color w:val="494645"/>
          <w:sz w:val="16"/>
          <w:szCs w:val="16"/>
        </w:rPr>
        <w:t xml:space="preserve">Kev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txhais</w:t>
      </w:r>
      <w:proofErr w:type="spellEnd"/>
      <w:r w:rsidRPr="0056466C">
        <w:rPr>
          <w:rFonts w:ascii="Arial" w:eastAsia="Arial" w:hAnsi="Arial" w:cs="Arial"/>
          <w:color w:val="494645"/>
          <w:sz w:val="16"/>
          <w:szCs w:val="16"/>
        </w:rPr>
        <w:t xml:space="preserve"> tau </w:t>
      </w:r>
      <w:proofErr w:type="spellStart"/>
      <w:r w:rsidRPr="0056466C">
        <w:rPr>
          <w:rFonts w:ascii="Arial" w:eastAsia="Arial" w:hAnsi="Arial" w:cs="Arial"/>
          <w:color w:val="494645"/>
          <w:sz w:val="16"/>
          <w:szCs w:val="16"/>
        </w:rPr>
        <w:t>tias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muab</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tso</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lub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thawv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yog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tseem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ub</w:t>
      </w:r>
      <w:proofErr w:type="spellEnd"/>
      <w:r w:rsidRPr="0056466C">
        <w:rPr>
          <w:rFonts w:ascii="Arial" w:eastAsia="Arial" w:hAnsi="Arial" w:cs="Arial"/>
          <w:color w:val="494645"/>
          <w:sz w:val="16"/>
          <w:szCs w:val="16"/>
        </w:rPr>
        <w:t xml:space="preserve"> no </w:t>
      </w:r>
      <w:proofErr w:type="spellStart"/>
      <w:r w:rsidRPr="0056466C">
        <w:rPr>
          <w:rFonts w:ascii="Arial" w:eastAsia="Arial" w:hAnsi="Arial" w:cs="Arial"/>
          <w:color w:val="494645"/>
          <w:sz w:val="16"/>
          <w:szCs w:val="16"/>
        </w:rPr>
        <w:t>uas</w:t>
      </w:r>
      <w:proofErr w:type="spellEnd"/>
      <w:r w:rsidRPr="0056466C">
        <w:rPr>
          <w:rFonts w:ascii="Arial" w:eastAsia="Arial" w:hAnsi="Arial" w:cs="Arial"/>
          <w:color w:val="494645"/>
          <w:sz w:val="16"/>
          <w:szCs w:val="16"/>
        </w:rPr>
        <w:t xml:space="preserve"> tau </w:t>
      </w:r>
      <w:proofErr w:type="spellStart"/>
      <w:r w:rsidRPr="0056466C">
        <w:rPr>
          <w:rFonts w:ascii="Arial" w:eastAsia="Arial" w:hAnsi="Arial" w:cs="Arial"/>
          <w:color w:val="494645"/>
          <w:sz w:val="16"/>
          <w:szCs w:val="16"/>
        </w:rPr>
        <w:t>tshwm</w:t>
      </w:r>
      <w:proofErr w:type="spellEnd"/>
      <w:r w:rsidRPr="0056466C">
        <w:rPr>
          <w:rFonts w:ascii="Arial" w:eastAsia="Arial" w:hAnsi="Arial" w:cs="Arial"/>
          <w:color w:val="494645"/>
          <w:sz w:val="16"/>
          <w:szCs w:val="16"/>
        </w:rPr>
        <w:t xml:space="preserve"> sim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piv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txwv</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hauj</w:t>
      </w:r>
      <w:proofErr w:type="spellEnd"/>
      <w:r w:rsidR="001B1E54"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xeeb</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zoo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ntaw</w:t>
      </w:r>
      <w:r w:rsidR="001B1E54" w:rsidRPr="0056466C">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raws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cais</w:t>
      </w:r>
      <w:proofErr w:type="spellEnd"/>
      <w:r w:rsidRPr="0056466C">
        <w:rPr>
          <w:rFonts w:ascii="Arial" w:eastAsia="Arial" w:hAnsi="Arial" w:cs="Arial"/>
          <w:color w:val="494645"/>
          <w:sz w:val="16"/>
          <w:szCs w:val="16"/>
        </w:rPr>
        <w:t xml:space="preserve">, </w:t>
      </w:r>
      <w:r w:rsidR="001B1E54" w:rsidRPr="0056466C">
        <w:rPr>
          <w:rFonts w:ascii="Arial" w:eastAsia="Arial" w:hAnsi="Arial" w:cs="Arial"/>
          <w:color w:val="494645"/>
          <w:sz w:val="16"/>
          <w:szCs w:val="16"/>
        </w:rPr>
        <w:t>xaiv</w:t>
      </w:r>
      <w:ins w:id="5251" w:author="Kaxiong" w:date="2021-06-11T20:21:00Z">
        <w:r w:rsidR="001A5EF9">
          <w:rPr>
            <w:rFonts w:ascii="Arial" w:eastAsia="Arial" w:hAnsi="Arial" w:cs="Arial"/>
            <w:color w:val="494645"/>
            <w:sz w:val="16"/>
            <w:szCs w:val="16"/>
          </w:rPr>
          <w:t xml:space="preserve"> </w:t>
        </w:r>
        <w:proofErr w:type="spellStart"/>
        <w:r w:rsidR="001A5EF9">
          <w:rPr>
            <w:rFonts w:ascii="Arial" w:eastAsia="Arial" w:hAnsi="Arial" w:cs="Arial"/>
            <w:color w:val="494645"/>
            <w:sz w:val="16"/>
            <w:szCs w:val="16"/>
          </w:rPr>
          <w:t>tawm</w:t>
        </w:r>
      </w:ins>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ins w:id="5252" w:author="Kaxiong" w:date="2021-06-11T20:21:00Z">
        <w:r w:rsidR="001A5EF9">
          <w:rPr>
            <w:rFonts w:ascii="Arial" w:eastAsia="Arial" w:hAnsi="Arial" w:cs="Arial"/>
            <w:color w:val="494645"/>
            <w:sz w:val="16"/>
            <w:szCs w:val="16"/>
          </w:rPr>
          <w:t xml:space="preserve">xaiv </w:t>
        </w:r>
        <w:r w:rsidR="00E33E61">
          <w:rPr>
            <w:rFonts w:ascii="Arial" w:eastAsia="Arial" w:hAnsi="Arial" w:cs="Arial"/>
            <w:color w:val="494645"/>
            <w:sz w:val="16"/>
            <w:szCs w:val="16"/>
          </w:rPr>
          <w:t>cov zoo</w:t>
        </w:r>
      </w:ins>
      <w:del w:id="5253" w:author="Kaxiong" w:date="2021-06-11T20:21:00Z">
        <w:r w:rsidRPr="0056466C" w:rsidDel="00E33E61">
          <w:rPr>
            <w:rFonts w:ascii="Arial" w:eastAsia="Arial" w:hAnsi="Arial" w:cs="Arial"/>
            <w:color w:val="494645"/>
            <w:sz w:val="16"/>
            <w:szCs w:val="16"/>
          </w:rPr>
          <w:delText>muab qhab nia</w:delText>
        </w:r>
      </w:del>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ins w:id="5254" w:author="Kaxiong" w:date="2021-06-11T20:21:00Z">
        <w:r w:rsidR="00E33E61">
          <w:rPr>
            <w:rFonts w:ascii="Arial" w:eastAsia="Arial" w:hAnsi="Arial" w:cs="Arial"/>
            <w:color w:val="494645"/>
            <w:sz w:val="16"/>
            <w:szCs w:val="16"/>
          </w:rPr>
          <w:t>lu</w:t>
        </w:r>
      </w:ins>
      <w:ins w:id="5255" w:author="Kaxiong" w:date="2021-06-11T20:22:00Z">
        <w:r w:rsidR="00E33E61">
          <w:rPr>
            <w:rFonts w:ascii="Arial" w:eastAsia="Arial" w:hAnsi="Arial" w:cs="Arial"/>
            <w:color w:val="494645"/>
            <w:sz w:val="16"/>
            <w:szCs w:val="16"/>
          </w:rPr>
          <w:t>j</w:t>
        </w:r>
      </w:ins>
      <w:proofErr w:type="spellEnd"/>
      <w:del w:id="5256" w:author="Kaxiong" w:date="2021-06-11T20:22:00Z">
        <w:r w:rsidRPr="0056466C" w:rsidDel="00E33E61">
          <w:rPr>
            <w:rFonts w:ascii="Arial" w:eastAsia="Arial" w:hAnsi="Arial" w:cs="Arial"/>
            <w:color w:val="494645"/>
            <w:sz w:val="16"/>
            <w:szCs w:val="16"/>
          </w:rPr>
          <w:delText>hnyav</w:delText>
        </w:r>
      </w:del>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xa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ins w:id="5257" w:author="Kaxiong" w:date="2021-06-11T20:23:00Z">
        <w:r w:rsidR="00E33E61">
          <w:rPr>
            <w:rFonts w:ascii="Arial" w:eastAsia="Arial" w:hAnsi="Arial" w:cs="Arial"/>
            <w:color w:val="494645"/>
            <w:sz w:val="16"/>
            <w:szCs w:val="16"/>
          </w:rPr>
          <w:t xml:space="preserve">los </w:t>
        </w:r>
        <w:proofErr w:type="spellStart"/>
        <w:r w:rsidR="00E33E61">
          <w:rPr>
            <w:rFonts w:ascii="Arial" w:eastAsia="Arial" w:hAnsi="Arial" w:cs="Arial"/>
            <w:color w:val="494645"/>
            <w:sz w:val="16"/>
            <w:szCs w:val="16"/>
          </w:rPr>
          <w:t>mus</w:t>
        </w:r>
        <w:proofErr w:type="spellEnd"/>
        <w:r w:rsidR="00E33E61">
          <w:rPr>
            <w:rFonts w:ascii="Arial" w:eastAsia="Arial" w:hAnsi="Arial" w:cs="Arial"/>
            <w:color w:val="494645"/>
            <w:sz w:val="16"/>
            <w:szCs w:val="16"/>
          </w:rPr>
          <w:t xml:space="preserve"> </w:t>
        </w:r>
      </w:ins>
      <w:del w:id="5258" w:author="Kaxiong" w:date="2021-06-11T20:23:00Z">
        <w:r w:rsidRPr="0056466C" w:rsidDel="00E33E61">
          <w:rPr>
            <w:rFonts w:ascii="Arial" w:eastAsia="Arial" w:hAnsi="Arial" w:cs="Arial"/>
            <w:color w:val="494645"/>
            <w:sz w:val="16"/>
            <w:szCs w:val="16"/>
          </w:rPr>
          <w:delText xml:space="preserve">tsis zoo </w:delText>
        </w:r>
      </w:del>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los</w:t>
      </w:r>
      <w:r w:rsidR="001B1E54" w:rsidRPr="0056466C">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rov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dua</w:t>
      </w:r>
      <w:proofErr w:type="spellEnd"/>
      <w:r w:rsidRPr="0056466C">
        <w:rPr>
          <w:rFonts w:ascii="Arial" w:eastAsia="Arial" w:hAnsi="Arial" w:cs="Arial"/>
          <w:color w:val="494645"/>
          <w:sz w:val="16"/>
          <w:szCs w:val="16"/>
        </w:rPr>
        <w:t xml:space="preserve">), tab sis </w:t>
      </w:r>
      <w:proofErr w:type="spellStart"/>
      <w:r w:rsidRPr="0056466C">
        <w:rPr>
          <w:rFonts w:ascii="Arial" w:eastAsia="Arial" w:hAnsi="Arial" w:cs="Arial"/>
          <w:color w:val="494645"/>
          <w:sz w:val="16"/>
          <w:szCs w:val="16"/>
        </w:rPr>
        <w:t>tsis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hauj</w:t>
      </w:r>
      <w:proofErr w:type="spellEnd"/>
      <w:r w:rsidR="001B1E54"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uas</w:t>
      </w:r>
      <w:proofErr w:type="spellEnd"/>
      <w:r w:rsidRPr="0056466C">
        <w:rPr>
          <w:rFonts w:ascii="Arial" w:eastAsia="Arial" w:hAnsi="Arial" w:cs="Arial"/>
          <w:color w:val="494645"/>
          <w:sz w:val="16"/>
          <w:szCs w:val="16"/>
        </w:rPr>
        <w:t xml:space="preserve"> </w:t>
      </w:r>
      <w:proofErr w:type="spellStart"/>
      <w:ins w:id="5259" w:author="Kaxiong" w:date="2021-06-11T20:23:00Z">
        <w:r w:rsidR="00E33E61">
          <w:rPr>
            <w:rFonts w:ascii="Arial" w:eastAsia="Arial" w:hAnsi="Arial" w:cs="Arial"/>
            <w:color w:val="494645"/>
            <w:sz w:val="16"/>
            <w:szCs w:val="16"/>
          </w:rPr>
          <w:t>xa</w:t>
        </w:r>
        <w:proofErr w:type="spellEnd"/>
        <w:r w:rsidR="00E33E61">
          <w:rPr>
            <w:rFonts w:ascii="Arial" w:eastAsia="Arial" w:hAnsi="Arial" w:cs="Arial"/>
            <w:color w:val="494645"/>
            <w:sz w:val="16"/>
            <w:szCs w:val="16"/>
          </w:rPr>
          <w:t xml:space="preserve"> </w:t>
        </w:r>
      </w:ins>
      <w:del w:id="5260" w:author="Kaxiong" w:date="2021-06-11T20:23:00Z">
        <w:r w:rsidRPr="0056466C" w:rsidDel="00E33E61">
          <w:rPr>
            <w:rFonts w:ascii="Arial" w:eastAsia="Arial" w:hAnsi="Arial" w:cs="Arial"/>
            <w:color w:val="494645"/>
            <w:sz w:val="16"/>
            <w:szCs w:val="16"/>
          </w:rPr>
          <w:delText xml:space="preserve">hloov pauv </w:delText>
        </w:r>
      </w:del>
      <w:r w:rsidRPr="0056466C">
        <w:rPr>
          <w:rFonts w:ascii="Arial" w:eastAsia="Arial" w:hAnsi="Arial" w:cs="Arial"/>
          <w:color w:val="494645"/>
          <w:sz w:val="16"/>
          <w:szCs w:val="16"/>
        </w:rPr>
        <w:t xml:space="preserve">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lag </w:t>
      </w:r>
      <w:proofErr w:type="spellStart"/>
      <w:r w:rsidRPr="0056466C">
        <w:rPr>
          <w:rFonts w:ascii="Arial" w:eastAsia="Arial" w:hAnsi="Arial" w:cs="Arial"/>
          <w:color w:val="494645"/>
          <w:sz w:val="16"/>
          <w:szCs w:val="16"/>
        </w:rPr>
        <w:t>luam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nyoos</w:t>
      </w:r>
      <w:proofErr w:type="spellEnd"/>
      <w:r w:rsidRPr="0056466C">
        <w:rPr>
          <w:rFonts w:ascii="Arial" w:eastAsia="Arial" w:hAnsi="Arial" w:cs="Arial"/>
          <w:color w:val="494645"/>
          <w:sz w:val="16"/>
          <w:szCs w:val="16"/>
        </w:rPr>
        <w:t xml:space="preserve"> cog </w:t>
      </w:r>
      <w:proofErr w:type="spellStart"/>
      <w:r w:rsidRPr="0056466C">
        <w:rPr>
          <w:rFonts w:ascii="Arial" w:eastAsia="Arial" w:hAnsi="Arial" w:cs="Arial"/>
          <w:color w:val="494645"/>
          <w:sz w:val="16"/>
          <w:szCs w:val="16"/>
        </w:rPr>
        <w:t>qoob</w:t>
      </w:r>
      <w:proofErr w:type="spellEnd"/>
      <w:r w:rsidRPr="0056466C">
        <w:rPr>
          <w:rFonts w:ascii="Arial" w:eastAsia="Arial" w:hAnsi="Arial" w:cs="Arial"/>
          <w:color w:val="494645"/>
          <w:sz w:val="16"/>
          <w:szCs w:val="16"/>
        </w:rPr>
        <w:t xml:space="preserve"> loo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tiav</w:t>
      </w:r>
      <w:proofErr w:type="spellEnd"/>
      <w:r w:rsidRPr="0056466C">
        <w:rPr>
          <w:rFonts w:ascii="Arial" w:eastAsia="Arial" w:hAnsi="Arial" w:cs="Arial"/>
          <w:color w:val="494645"/>
          <w:sz w:val="16"/>
          <w:szCs w:val="16"/>
        </w:rPr>
        <w:t xml:space="preserve">. </w:t>
      </w:r>
      <w:proofErr w:type="spellStart"/>
      <w:r w:rsidR="001B1E54" w:rsidRPr="0056466C">
        <w:rPr>
          <w:rFonts w:ascii="Arial" w:eastAsia="Arial" w:hAnsi="Arial" w:cs="Arial"/>
          <w:i/>
          <w:iCs/>
          <w:color w:val="494645"/>
          <w:sz w:val="16"/>
          <w:szCs w:val="16"/>
        </w:rPr>
        <w:t>Nco</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tseg</w:t>
      </w:r>
      <w:proofErr w:type="spellEnd"/>
      <w:r w:rsidRPr="0056466C">
        <w:rPr>
          <w:rFonts w:ascii="Arial" w:eastAsia="Arial" w:hAnsi="Arial" w:cs="Arial"/>
          <w:i/>
          <w:iCs/>
          <w:color w:val="494645"/>
          <w:sz w:val="16"/>
          <w:szCs w:val="16"/>
        </w:rPr>
        <w:t xml:space="preserve">: Kev </w:t>
      </w:r>
      <w:proofErr w:type="spellStart"/>
      <w:r w:rsidRPr="0056466C">
        <w:rPr>
          <w:rFonts w:ascii="Arial" w:eastAsia="Arial" w:hAnsi="Arial" w:cs="Arial"/>
          <w:i/>
          <w:iCs/>
          <w:color w:val="494645"/>
          <w:sz w:val="16"/>
          <w:szCs w:val="16"/>
        </w:rPr>
        <w:t>ntim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khoom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txhais</w:t>
      </w:r>
      <w:proofErr w:type="spellEnd"/>
      <w:r w:rsidRPr="0056466C">
        <w:rPr>
          <w:rFonts w:ascii="Arial" w:eastAsia="Arial" w:hAnsi="Arial" w:cs="Arial"/>
          <w:i/>
          <w:iCs/>
          <w:color w:val="494645"/>
          <w:sz w:val="16"/>
          <w:szCs w:val="16"/>
        </w:rPr>
        <w:t xml:space="preserve"> tau </w:t>
      </w:r>
      <w:proofErr w:type="spellStart"/>
      <w:r w:rsidRPr="0056466C">
        <w:rPr>
          <w:rFonts w:ascii="Arial" w:eastAsia="Arial" w:hAnsi="Arial" w:cs="Arial"/>
          <w:i/>
          <w:iCs/>
          <w:color w:val="494645"/>
          <w:sz w:val="16"/>
          <w:szCs w:val="16"/>
        </w:rPr>
        <w:t>tias</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muab</w:t>
      </w:r>
      <w:proofErr w:type="spellEnd"/>
      <w:r w:rsidRPr="0056466C">
        <w:rPr>
          <w:rFonts w:ascii="Arial" w:eastAsia="Arial" w:hAnsi="Arial" w:cs="Arial"/>
          <w:i/>
          <w:iCs/>
          <w:color w:val="494645"/>
          <w:sz w:val="16"/>
          <w:szCs w:val="16"/>
        </w:rPr>
        <w:t xml:space="preserve"> cov </w:t>
      </w:r>
      <w:proofErr w:type="spellStart"/>
      <w:r w:rsidRPr="0056466C">
        <w:rPr>
          <w:rFonts w:ascii="Arial" w:eastAsia="Arial" w:hAnsi="Arial" w:cs="Arial"/>
          <w:i/>
          <w:iCs/>
          <w:color w:val="494645"/>
          <w:sz w:val="16"/>
          <w:szCs w:val="16"/>
        </w:rPr>
        <w:t>zaub</w:t>
      </w:r>
      <w:proofErr w:type="spellEnd"/>
      <w:r w:rsidRPr="0056466C">
        <w:rPr>
          <w:rFonts w:ascii="Arial" w:eastAsia="Arial" w:hAnsi="Arial" w:cs="Arial"/>
          <w:i/>
          <w:iCs/>
          <w:color w:val="494645"/>
          <w:sz w:val="16"/>
          <w:szCs w:val="16"/>
        </w:rPr>
        <w:t xml:space="preserve"> mov </w:t>
      </w:r>
      <w:proofErr w:type="spellStart"/>
      <w:r w:rsidRPr="0056466C">
        <w:rPr>
          <w:rFonts w:ascii="Arial" w:eastAsia="Arial" w:hAnsi="Arial" w:cs="Arial"/>
          <w:i/>
          <w:iCs/>
          <w:color w:val="494645"/>
          <w:sz w:val="16"/>
          <w:szCs w:val="16"/>
        </w:rPr>
        <w:t>tso</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rau</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hauv</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lub</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thawv</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uas</w:t>
      </w:r>
      <w:proofErr w:type="spellEnd"/>
      <w:r w:rsidRPr="0056466C">
        <w:rPr>
          <w:rFonts w:ascii="Arial" w:eastAsia="Arial" w:hAnsi="Arial" w:cs="Arial"/>
          <w:i/>
          <w:iCs/>
          <w:color w:val="494645"/>
          <w:sz w:val="16"/>
          <w:szCs w:val="16"/>
        </w:rPr>
        <w:t xml:space="preserve"> </w:t>
      </w:r>
      <w:proofErr w:type="spellStart"/>
      <w:ins w:id="5261" w:author="Kaxiong" w:date="2021-06-11T20:24:00Z">
        <w:r w:rsidR="00E33E61">
          <w:rPr>
            <w:rFonts w:ascii="Arial" w:eastAsia="Arial" w:hAnsi="Arial" w:cs="Arial"/>
            <w:i/>
            <w:iCs/>
            <w:color w:val="494645"/>
            <w:sz w:val="16"/>
            <w:szCs w:val="16"/>
          </w:rPr>
          <w:t>muaj</w:t>
        </w:r>
        <w:proofErr w:type="spellEnd"/>
        <w:r w:rsidR="00E33E61">
          <w:rPr>
            <w:rFonts w:ascii="Arial" w:eastAsia="Arial" w:hAnsi="Arial" w:cs="Arial"/>
            <w:i/>
            <w:iCs/>
            <w:color w:val="494645"/>
            <w:sz w:val="16"/>
            <w:szCs w:val="16"/>
          </w:rPr>
          <w:t xml:space="preserve"> </w:t>
        </w:r>
        <w:proofErr w:type="spellStart"/>
        <w:r w:rsidR="00E33E61">
          <w:rPr>
            <w:rFonts w:ascii="Arial" w:eastAsia="Arial" w:hAnsi="Arial" w:cs="Arial"/>
            <w:i/>
            <w:iCs/>
            <w:color w:val="494645"/>
            <w:sz w:val="16"/>
            <w:szCs w:val="16"/>
          </w:rPr>
          <w:t>qhov</w:t>
        </w:r>
        <w:proofErr w:type="spellEnd"/>
        <w:r w:rsidR="00E33E61">
          <w:rPr>
            <w:rFonts w:ascii="Arial" w:eastAsia="Arial" w:hAnsi="Arial" w:cs="Arial"/>
            <w:i/>
            <w:iCs/>
            <w:color w:val="494645"/>
            <w:sz w:val="16"/>
            <w:szCs w:val="16"/>
          </w:rPr>
          <w:t xml:space="preserve"> sib </w:t>
        </w:r>
        <w:proofErr w:type="spellStart"/>
        <w:r w:rsidR="00E33E61">
          <w:rPr>
            <w:rFonts w:ascii="Arial" w:eastAsia="Arial" w:hAnsi="Arial" w:cs="Arial"/>
            <w:i/>
            <w:iCs/>
            <w:color w:val="494645"/>
            <w:sz w:val="16"/>
            <w:szCs w:val="16"/>
          </w:rPr>
          <w:t>chwv</w:t>
        </w:r>
        <w:proofErr w:type="spellEnd"/>
        <w:r w:rsidR="00E33E61">
          <w:rPr>
            <w:rFonts w:ascii="Arial" w:eastAsia="Arial" w:hAnsi="Arial" w:cs="Arial"/>
            <w:i/>
            <w:iCs/>
            <w:color w:val="494645"/>
            <w:sz w:val="16"/>
            <w:szCs w:val="16"/>
          </w:rPr>
          <w:t xml:space="preserve"> </w:t>
        </w:r>
        <w:proofErr w:type="spellStart"/>
        <w:r w:rsidR="00E33E61">
          <w:rPr>
            <w:rFonts w:ascii="Arial" w:eastAsia="Arial" w:hAnsi="Arial" w:cs="Arial"/>
            <w:i/>
            <w:iCs/>
            <w:color w:val="494645"/>
            <w:sz w:val="16"/>
            <w:szCs w:val="16"/>
          </w:rPr>
          <w:t>tiag</w:t>
        </w:r>
      </w:ins>
      <w:proofErr w:type="spellEnd"/>
      <w:ins w:id="5262" w:author="Kaxiong" w:date="2021-06-11T20:25:00Z">
        <w:r w:rsidR="00E33E61">
          <w:rPr>
            <w:rFonts w:ascii="Arial" w:eastAsia="Arial" w:hAnsi="Arial" w:cs="Arial"/>
            <w:i/>
            <w:iCs/>
            <w:color w:val="494645"/>
            <w:sz w:val="16"/>
            <w:szCs w:val="16"/>
          </w:rPr>
          <w:t xml:space="preserve"> </w:t>
        </w:r>
      </w:ins>
      <w:del w:id="5263" w:author="Kaxiong" w:date="2021-06-11T20:25:00Z">
        <w:r w:rsidRPr="0056466C" w:rsidDel="00E33E61">
          <w:rPr>
            <w:rFonts w:ascii="Arial" w:eastAsia="Arial" w:hAnsi="Arial" w:cs="Arial"/>
            <w:i/>
            <w:iCs/>
            <w:color w:val="494645"/>
            <w:sz w:val="16"/>
            <w:szCs w:val="16"/>
          </w:rPr>
          <w:delText xml:space="preserve">cuam tshuam ncaj qha </w:delText>
        </w:r>
      </w:del>
      <w:proofErr w:type="spellStart"/>
      <w:r w:rsidRPr="0056466C">
        <w:rPr>
          <w:rFonts w:ascii="Arial" w:eastAsia="Arial" w:hAnsi="Arial" w:cs="Arial"/>
          <w:i/>
          <w:iCs/>
          <w:color w:val="494645"/>
          <w:sz w:val="16"/>
          <w:szCs w:val="16"/>
        </w:rPr>
        <w:t>rau</w:t>
      </w:r>
      <w:proofErr w:type="spellEnd"/>
      <w:r w:rsidRPr="0056466C">
        <w:rPr>
          <w:rFonts w:ascii="Arial" w:eastAsia="Arial" w:hAnsi="Arial" w:cs="Arial"/>
          <w:i/>
          <w:iCs/>
          <w:color w:val="494645"/>
          <w:sz w:val="16"/>
          <w:szCs w:val="16"/>
        </w:rPr>
        <w:t xml:space="preserve"> cov </w:t>
      </w:r>
      <w:proofErr w:type="spellStart"/>
      <w:r w:rsidRPr="0056466C">
        <w:rPr>
          <w:rFonts w:ascii="Arial" w:eastAsia="Arial" w:hAnsi="Arial" w:cs="Arial"/>
          <w:i/>
          <w:iCs/>
          <w:color w:val="494645"/>
          <w:sz w:val="16"/>
          <w:szCs w:val="16"/>
        </w:rPr>
        <w:t>zaub</w:t>
      </w:r>
      <w:proofErr w:type="spellEnd"/>
      <w:r w:rsidRPr="0056466C">
        <w:rPr>
          <w:rFonts w:ascii="Arial" w:eastAsia="Arial" w:hAnsi="Arial" w:cs="Arial"/>
          <w:i/>
          <w:iCs/>
          <w:color w:val="494645"/>
          <w:sz w:val="16"/>
          <w:szCs w:val="16"/>
        </w:rPr>
        <w:t xml:space="preserve"> mov </w:t>
      </w:r>
      <w:proofErr w:type="spellStart"/>
      <w:r w:rsidRPr="0056466C">
        <w:rPr>
          <w:rFonts w:ascii="Arial" w:eastAsia="Arial" w:hAnsi="Arial" w:cs="Arial"/>
          <w:i/>
          <w:iCs/>
          <w:color w:val="494645"/>
          <w:sz w:val="16"/>
          <w:szCs w:val="16"/>
        </w:rPr>
        <w:t>thiab</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tus</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neeg</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siv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i/>
          <w:iCs/>
          <w:color w:val="494645"/>
          <w:sz w:val="16"/>
          <w:szCs w:val="16"/>
        </w:rPr>
        <w:t>khoom</w:t>
      </w:r>
      <w:proofErr w:type="spellEnd"/>
      <w:r w:rsidRPr="0056466C">
        <w:rPr>
          <w:rFonts w:ascii="Arial" w:eastAsia="Arial" w:hAnsi="Arial" w:cs="Arial"/>
          <w:i/>
          <w:iCs/>
          <w:color w:val="494645"/>
          <w:sz w:val="16"/>
          <w:szCs w:val="16"/>
        </w:rPr>
        <w:t xml:space="preserve"> tau </w:t>
      </w:r>
      <w:proofErr w:type="spellStart"/>
      <w:r w:rsidRPr="0056466C">
        <w:rPr>
          <w:rFonts w:ascii="Arial" w:eastAsia="Arial" w:hAnsi="Arial" w:cs="Arial"/>
          <w:i/>
          <w:iCs/>
          <w:color w:val="494645"/>
          <w:sz w:val="16"/>
          <w:szCs w:val="16"/>
        </w:rPr>
        <w:t>txais</w:t>
      </w:r>
      <w:proofErr w:type="spellEnd"/>
      <w:r w:rsidRPr="0056466C">
        <w:rPr>
          <w:rFonts w:ascii="Arial" w:eastAsia="Arial" w:hAnsi="Arial" w:cs="Arial"/>
          <w:i/>
          <w:iCs/>
          <w:color w:val="494645"/>
          <w:sz w:val="16"/>
          <w:szCs w:val="16"/>
        </w:rPr>
        <w:t xml:space="preserve">. Cov </w:t>
      </w:r>
      <w:proofErr w:type="spellStart"/>
      <w:r w:rsidRPr="0056466C">
        <w:rPr>
          <w:rFonts w:ascii="Arial" w:eastAsia="Arial" w:hAnsi="Arial" w:cs="Arial"/>
          <w:i/>
          <w:iCs/>
          <w:color w:val="494645"/>
          <w:sz w:val="16"/>
          <w:szCs w:val="16"/>
        </w:rPr>
        <w:t>hauj</w:t>
      </w:r>
      <w:proofErr w:type="spellEnd"/>
      <w:r w:rsidR="001B1E54"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lwm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ntim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khoom</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yuav</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raug</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ua</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liaj</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ua</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teb</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rau</w:t>
      </w:r>
      <w:proofErr w:type="spellEnd"/>
      <w:r w:rsidRPr="0056466C">
        <w:rPr>
          <w:rFonts w:ascii="Arial" w:eastAsia="Arial" w:hAnsi="Arial" w:cs="Arial"/>
          <w:i/>
          <w:iCs/>
          <w:color w:val="494645"/>
          <w:sz w:val="16"/>
          <w:szCs w:val="16"/>
        </w:rPr>
        <w:t xml:space="preserve"> </w:t>
      </w:r>
      <w:proofErr w:type="spellStart"/>
      <w:r w:rsidRPr="0056466C">
        <w:rPr>
          <w:rFonts w:ascii="Arial" w:eastAsia="Arial" w:hAnsi="Arial" w:cs="Arial"/>
          <w:i/>
          <w:iCs/>
          <w:color w:val="494645"/>
          <w:sz w:val="16"/>
          <w:szCs w:val="16"/>
        </w:rPr>
        <w:t>Txoj</w:t>
      </w:r>
      <w:proofErr w:type="spellEnd"/>
      <w:r w:rsidRPr="0056466C">
        <w:rPr>
          <w:rFonts w:ascii="Arial" w:eastAsia="Arial" w:hAnsi="Arial" w:cs="Arial"/>
          <w:i/>
          <w:iCs/>
          <w:color w:val="494645"/>
          <w:sz w:val="16"/>
          <w:szCs w:val="16"/>
        </w:rPr>
        <w:t xml:space="preserve"> Cai </w:t>
      </w:r>
      <w:proofErr w:type="spellStart"/>
      <w:r w:rsidR="001B1E54" w:rsidRPr="0056466C">
        <w:rPr>
          <w:rFonts w:ascii="Arial" w:eastAsia="Arial" w:hAnsi="Arial" w:cs="Arial"/>
          <w:i/>
          <w:iCs/>
          <w:color w:val="494645"/>
          <w:sz w:val="16"/>
          <w:szCs w:val="16"/>
        </w:rPr>
        <w:t>Tswj</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Hwm</w:t>
      </w:r>
      <w:proofErr w:type="spellEnd"/>
      <w:r w:rsidR="001B1E54" w:rsidRPr="0056466C">
        <w:rPr>
          <w:rFonts w:ascii="Arial" w:eastAsia="Arial" w:hAnsi="Arial" w:cs="Arial"/>
          <w:i/>
          <w:iCs/>
          <w:color w:val="494645"/>
          <w:sz w:val="16"/>
          <w:szCs w:val="16"/>
        </w:rPr>
        <w:t xml:space="preserve"> Kev </w:t>
      </w:r>
      <w:proofErr w:type="spellStart"/>
      <w:r w:rsidR="001B1E54" w:rsidRPr="0056466C">
        <w:rPr>
          <w:rFonts w:ascii="Arial" w:eastAsia="Arial" w:hAnsi="Arial" w:cs="Arial"/>
          <w:i/>
          <w:iCs/>
          <w:color w:val="494645"/>
          <w:sz w:val="16"/>
          <w:szCs w:val="16"/>
        </w:rPr>
        <w:t>Tiv</w:t>
      </w:r>
      <w:proofErr w:type="spellEnd"/>
      <w:r w:rsidR="001B1E54" w:rsidRPr="0056466C">
        <w:rPr>
          <w:rFonts w:ascii="Arial" w:eastAsia="Arial" w:hAnsi="Arial" w:cs="Arial"/>
          <w:i/>
          <w:iCs/>
          <w:color w:val="494645"/>
          <w:sz w:val="16"/>
          <w:szCs w:val="16"/>
        </w:rPr>
        <w:t xml:space="preserve"> </w:t>
      </w:r>
      <w:proofErr w:type="spellStart"/>
      <w:r w:rsidR="001B1E54" w:rsidRPr="0056466C">
        <w:rPr>
          <w:rFonts w:ascii="Arial" w:eastAsia="Arial" w:hAnsi="Arial" w:cs="Arial"/>
          <w:i/>
          <w:iCs/>
          <w:color w:val="494645"/>
          <w:sz w:val="16"/>
          <w:szCs w:val="16"/>
        </w:rPr>
        <w:t>Thaiv</w:t>
      </w:r>
      <w:proofErr w:type="spellEnd"/>
      <w:r w:rsidRPr="0056466C">
        <w:rPr>
          <w:rFonts w:ascii="Arial" w:eastAsia="Arial" w:hAnsi="Arial" w:cs="Arial"/>
          <w:i/>
          <w:iCs/>
          <w:color w:val="494645"/>
          <w:sz w:val="16"/>
          <w:szCs w:val="16"/>
        </w:rPr>
        <w:t>.</w:t>
      </w:r>
    </w:p>
    <w:p w14:paraId="7A750CF6" w14:textId="77777777" w:rsidR="00BF3E5F" w:rsidRDefault="00BF3E5F">
      <w:pPr>
        <w:spacing w:line="159" w:lineRule="exact"/>
        <w:rPr>
          <w:sz w:val="20"/>
          <w:szCs w:val="20"/>
        </w:rPr>
      </w:pPr>
    </w:p>
    <w:p w14:paraId="61E90EF0" w14:textId="32DC7082" w:rsidR="00BF3E5F" w:rsidRPr="0056466C" w:rsidRDefault="00F2670D" w:rsidP="0056466C">
      <w:pPr>
        <w:spacing w:line="303" w:lineRule="auto"/>
        <w:ind w:left="2" w:right="600"/>
        <w:jc w:val="both"/>
        <w:rPr>
          <w:sz w:val="20"/>
          <w:szCs w:val="20"/>
        </w:rPr>
      </w:pPr>
      <w:r>
        <w:rPr>
          <w:rFonts w:ascii="Arial" w:eastAsia="Arial" w:hAnsi="Arial" w:cs="Arial"/>
          <w:b/>
          <w:bCs/>
          <w:color w:val="494645"/>
          <w:sz w:val="17"/>
          <w:szCs w:val="17"/>
        </w:rPr>
        <w:t xml:space="preserve">Cov </w:t>
      </w:r>
      <w:proofErr w:type="spellStart"/>
      <w:ins w:id="5264" w:author="Kaxiong" w:date="2021-06-11T20:25:00Z">
        <w:r w:rsidR="00E33E61">
          <w:rPr>
            <w:rFonts w:ascii="Arial" w:eastAsia="Arial" w:hAnsi="Arial" w:cs="Arial"/>
            <w:b/>
            <w:bCs/>
            <w:color w:val="494645"/>
            <w:sz w:val="17"/>
            <w:szCs w:val="17"/>
          </w:rPr>
          <w:t>Ntsiag</w:t>
        </w:r>
        <w:proofErr w:type="spellEnd"/>
        <w:r w:rsidR="00E33E61">
          <w:rPr>
            <w:rFonts w:ascii="Arial" w:eastAsia="Arial" w:hAnsi="Arial" w:cs="Arial"/>
            <w:b/>
            <w:bCs/>
            <w:color w:val="494645"/>
            <w:sz w:val="17"/>
            <w:szCs w:val="17"/>
          </w:rPr>
          <w:t xml:space="preserve"> </w:t>
        </w:r>
      </w:ins>
      <w:proofErr w:type="spellStart"/>
      <w:r>
        <w:rPr>
          <w:rFonts w:ascii="Arial" w:eastAsia="Arial" w:hAnsi="Arial" w:cs="Arial"/>
          <w:b/>
          <w:bCs/>
          <w:color w:val="494645"/>
          <w:sz w:val="17"/>
          <w:szCs w:val="17"/>
        </w:rPr>
        <w:t>Lus</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Txhais</w:t>
      </w:r>
      <w:proofErr w:type="spellEnd"/>
      <w:r>
        <w:rPr>
          <w:rFonts w:ascii="Arial" w:eastAsia="Arial" w:hAnsi="Arial" w:cs="Arial"/>
          <w:b/>
          <w:bCs/>
          <w:color w:val="494645"/>
          <w:sz w:val="17"/>
          <w:szCs w:val="17"/>
        </w:rPr>
        <w:t xml:space="preserve"> </w:t>
      </w:r>
      <w:proofErr w:type="spellStart"/>
      <w:r>
        <w:rPr>
          <w:rFonts w:ascii="Arial" w:eastAsia="Arial" w:hAnsi="Arial" w:cs="Arial"/>
          <w:b/>
          <w:bCs/>
          <w:color w:val="494645"/>
          <w:sz w:val="17"/>
          <w:szCs w:val="17"/>
        </w:rPr>
        <w:t>ntawm</w:t>
      </w:r>
      <w:proofErr w:type="spellEnd"/>
      <w:r>
        <w:rPr>
          <w:rFonts w:ascii="Arial" w:eastAsia="Arial" w:hAnsi="Arial" w:cs="Arial"/>
          <w:b/>
          <w:bCs/>
          <w:color w:val="494645"/>
          <w:sz w:val="17"/>
          <w:szCs w:val="17"/>
        </w:rPr>
        <w:t xml:space="preserve"> "</w:t>
      </w:r>
      <w:ins w:id="5265" w:author="Kaxiong" w:date="2021-06-11T20:26:00Z">
        <w:r w:rsidR="00E33E61">
          <w:rPr>
            <w:rFonts w:ascii="Arial" w:eastAsia="Arial" w:hAnsi="Arial" w:cs="Arial"/>
            <w:b/>
            <w:bCs/>
            <w:color w:val="494645"/>
            <w:sz w:val="17"/>
            <w:szCs w:val="17"/>
          </w:rPr>
          <w:t xml:space="preserve">Kev </w:t>
        </w:r>
      </w:ins>
      <w:proofErr w:type="spellStart"/>
      <w:r>
        <w:rPr>
          <w:rFonts w:ascii="Arial" w:eastAsia="Arial" w:hAnsi="Arial" w:cs="Arial"/>
          <w:b/>
          <w:bCs/>
          <w:color w:val="494645"/>
          <w:sz w:val="17"/>
          <w:szCs w:val="17"/>
        </w:rPr>
        <w:t>Tuav</w:t>
      </w:r>
      <w:proofErr w:type="spellEnd"/>
      <w:r>
        <w:rPr>
          <w:rFonts w:ascii="Arial" w:eastAsia="Arial" w:hAnsi="Arial" w:cs="Arial"/>
          <w:b/>
          <w:bCs/>
          <w:color w:val="494645"/>
          <w:sz w:val="17"/>
          <w:szCs w:val="17"/>
        </w:rPr>
        <w:t xml:space="preserve">": </w:t>
      </w:r>
      <w:proofErr w:type="spellStart"/>
      <w:ins w:id="5266" w:author="Kaxiong" w:date="2021-06-11T20:26:00Z">
        <w:r w:rsidR="00E33E61">
          <w:rPr>
            <w:rFonts w:ascii="Arial" w:eastAsia="Arial" w:hAnsi="Arial" w:cs="Arial"/>
            <w:b/>
            <w:bCs/>
            <w:color w:val="494645"/>
            <w:sz w:val="17"/>
            <w:szCs w:val="17"/>
          </w:rPr>
          <w:t>kev</w:t>
        </w:r>
        <w:proofErr w:type="spellEnd"/>
        <w:r w:rsidR="00E33E61">
          <w:rPr>
            <w:rFonts w:ascii="Arial" w:eastAsia="Arial" w:hAnsi="Arial" w:cs="Arial"/>
            <w:b/>
            <w:bCs/>
            <w:color w:val="494645"/>
            <w:sz w:val="17"/>
            <w:szCs w:val="17"/>
          </w:rPr>
          <w:t xml:space="preserve"> </w:t>
        </w:r>
      </w:ins>
      <w:proofErr w:type="spellStart"/>
      <w:r w:rsidRPr="0056466C">
        <w:rPr>
          <w:rFonts w:ascii="Arial" w:eastAsia="Arial" w:hAnsi="Arial" w:cs="Arial"/>
          <w:color w:val="494645"/>
          <w:sz w:val="16"/>
          <w:szCs w:val="16"/>
        </w:rPr>
        <w:t>Tuav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txhais</w:t>
      </w:r>
      <w:proofErr w:type="spellEnd"/>
      <w:r w:rsidRPr="0056466C">
        <w:rPr>
          <w:rFonts w:ascii="Arial" w:eastAsia="Arial" w:hAnsi="Arial" w:cs="Arial"/>
          <w:color w:val="494645"/>
          <w:sz w:val="16"/>
          <w:szCs w:val="16"/>
        </w:rPr>
        <w:t xml:space="preserve"> tau </w:t>
      </w:r>
      <w:proofErr w:type="spellStart"/>
      <w:r w:rsidRPr="0056466C">
        <w:rPr>
          <w:rFonts w:ascii="Arial" w:eastAsia="Arial" w:hAnsi="Arial" w:cs="Arial"/>
          <w:color w:val="494645"/>
          <w:sz w:val="16"/>
          <w:szCs w:val="16"/>
        </w:rPr>
        <w:t>tias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khaws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cia</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tseem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khaws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cia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piv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txwv</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hauj</w:t>
      </w:r>
      <w:proofErr w:type="spellEnd"/>
      <w:r w:rsidR="002D5F56">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xeeb</w:t>
      </w:r>
      <w:proofErr w:type="spellEnd"/>
      <w:r w:rsidRPr="0056466C">
        <w:rPr>
          <w:rFonts w:ascii="Arial" w:eastAsia="Arial" w:hAnsi="Arial" w:cs="Arial"/>
          <w:color w:val="494645"/>
          <w:sz w:val="16"/>
          <w:szCs w:val="16"/>
        </w:rPr>
        <w:t xml:space="preserve"> los</w:t>
      </w:r>
      <w:r w:rsidR="002D5F56">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r w:rsidRPr="0056466C">
        <w:rPr>
          <w:rFonts w:ascii="Arial" w:eastAsia="Arial" w:hAnsi="Arial" w:cs="Arial"/>
          <w:color w:val="494645"/>
          <w:sz w:val="16"/>
          <w:szCs w:val="16"/>
        </w:rPr>
        <w:t>muaj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txiaj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ntsig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ntawm</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ntaw</w:t>
      </w:r>
      <w:r w:rsidR="002D5F56">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thaum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khaws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cia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ziab</w:t>
      </w:r>
      <w:proofErr w:type="spellEnd"/>
      <w:r w:rsidRPr="0056466C">
        <w:rPr>
          <w:rFonts w:ascii="Arial" w:eastAsia="Arial" w:hAnsi="Arial" w:cs="Arial"/>
          <w:color w:val="494645"/>
          <w:sz w:val="16"/>
          <w:szCs w:val="16"/>
        </w:rPr>
        <w:t xml:space="preserve"> / dehydrating </w:t>
      </w:r>
      <w:proofErr w:type="spellStart"/>
      <w:r w:rsidRPr="0056466C">
        <w:rPr>
          <w:rFonts w:ascii="Arial" w:eastAsia="Arial" w:hAnsi="Arial" w:cs="Arial"/>
          <w:color w:val="494645"/>
          <w:sz w:val="16"/>
          <w:szCs w:val="16"/>
        </w:rPr>
        <w:t>nyoos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liaj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teb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thaum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ziab</w:t>
      </w:r>
      <w:proofErr w:type="spellEnd"/>
      <w:r w:rsidRPr="0056466C">
        <w:rPr>
          <w:rFonts w:ascii="Arial" w:eastAsia="Arial" w:hAnsi="Arial" w:cs="Arial"/>
          <w:color w:val="494645"/>
          <w:sz w:val="16"/>
          <w:szCs w:val="16"/>
        </w:rPr>
        <w:t xml:space="preserve"> / </w:t>
      </w:r>
      <w:proofErr w:type="spellStart"/>
      <w:ins w:id="5267" w:author="Kaxiong" w:date="2021-06-11T20:27:00Z">
        <w:r w:rsidR="00E33E61">
          <w:rPr>
            <w:rFonts w:ascii="Arial" w:eastAsia="Arial" w:hAnsi="Arial" w:cs="Arial"/>
            <w:color w:val="494645"/>
            <w:sz w:val="16"/>
            <w:szCs w:val="16"/>
          </w:rPr>
          <w:t>ua</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kom</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txhob</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muaj</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dej</w:t>
        </w:r>
      </w:ins>
      <w:proofErr w:type="spellEnd"/>
      <w:del w:id="5268" w:author="Kaxiong" w:date="2021-06-11T20:28:00Z">
        <w:r w:rsidRPr="0056466C" w:rsidDel="00E33E61">
          <w:rPr>
            <w:rFonts w:ascii="Arial" w:eastAsia="Arial" w:hAnsi="Arial" w:cs="Arial"/>
            <w:color w:val="494645"/>
            <w:sz w:val="16"/>
            <w:szCs w:val="16"/>
          </w:rPr>
          <w:delText>lub cev qhuav dej</w:delText>
        </w:r>
      </w:del>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ib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qho</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muag</w:t>
      </w:r>
      <w:proofErr w:type="spellEnd"/>
      <w:r w:rsidRPr="0056466C">
        <w:rPr>
          <w:rFonts w:ascii="Arial" w:eastAsia="Arial" w:hAnsi="Arial" w:cs="Arial"/>
          <w:color w:val="494645"/>
          <w:sz w:val="16"/>
          <w:szCs w:val="16"/>
        </w:rPr>
        <w:t xml:space="preserve"> sib </w:t>
      </w:r>
      <w:proofErr w:type="spellStart"/>
      <w:r w:rsidRPr="0056466C">
        <w:rPr>
          <w:rFonts w:ascii="Arial" w:eastAsia="Arial" w:hAnsi="Arial" w:cs="Arial"/>
          <w:color w:val="494645"/>
          <w:sz w:val="16"/>
          <w:szCs w:val="16"/>
        </w:rPr>
        <w:t>txawv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ziab</w:t>
      </w:r>
      <w:proofErr w:type="spellEnd"/>
      <w:r w:rsidRPr="0056466C">
        <w:rPr>
          <w:rFonts w:ascii="Arial" w:eastAsia="Arial" w:hAnsi="Arial" w:cs="Arial"/>
          <w:color w:val="494645"/>
          <w:sz w:val="16"/>
          <w:szCs w:val="16"/>
        </w:rPr>
        <w:t xml:space="preserve"> / </w:t>
      </w:r>
      <w:proofErr w:type="spellStart"/>
      <w:ins w:id="5269" w:author="Kaxiong" w:date="2021-06-11T20:28:00Z">
        <w:r w:rsidR="00E33E61">
          <w:rPr>
            <w:rFonts w:ascii="Arial" w:eastAsia="Arial" w:hAnsi="Arial" w:cs="Arial"/>
            <w:color w:val="494645"/>
            <w:sz w:val="16"/>
            <w:szCs w:val="16"/>
          </w:rPr>
          <w:t>ua</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kom</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txhob</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muaj</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dej</w:t>
        </w:r>
      </w:ins>
      <w:proofErr w:type="spellEnd"/>
      <w:del w:id="5270" w:author="Kaxiong" w:date="2021-06-11T20:28:00Z">
        <w:r w:rsidR="002D5F56" w:rsidRPr="002D5F56" w:rsidDel="00E33E61">
          <w:rPr>
            <w:rFonts w:ascii="Arial" w:eastAsia="Arial" w:hAnsi="Arial" w:cs="Arial"/>
            <w:color w:val="494645"/>
            <w:sz w:val="16"/>
            <w:szCs w:val="16"/>
          </w:rPr>
          <w:delText>lub cev qhuav dej</w:delText>
        </w:r>
        <w:r w:rsidRPr="0056466C" w:rsidDel="00E33E61">
          <w:rPr>
            <w:rFonts w:ascii="Arial" w:eastAsia="Arial" w:hAnsi="Arial" w:cs="Arial"/>
            <w:color w:val="494645"/>
            <w:sz w:val="16"/>
            <w:szCs w:val="16"/>
          </w:rPr>
          <w:delText xml:space="preserve"> quav</w:delText>
        </w:r>
      </w:del>
      <w:r w:rsidRPr="0056466C">
        <w:rPr>
          <w:rFonts w:ascii="Arial" w:eastAsia="Arial" w:hAnsi="Arial" w:cs="Arial"/>
          <w:color w:val="494645"/>
          <w:sz w:val="16"/>
          <w:szCs w:val="16"/>
        </w:rPr>
        <w:t xml:space="preserve"> </w:t>
      </w:r>
      <w:proofErr w:type="spellStart"/>
      <w:ins w:id="5271" w:author="Kaxiong" w:date="2021-06-11T20:29:00Z">
        <w:r w:rsidR="00E33E61">
          <w:rPr>
            <w:rFonts w:ascii="Arial" w:eastAsia="Arial" w:hAnsi="Arial" w:cs="Arial"/>
            <w:color w:val="494645"/>
            <w:sz w:val="16"/>
            <w:szCs w:val="16"/>
          </w:rPr>
          <w:t>ntawm</w:t>
        </w:r>
        <w:proofErr w:type="spellEnd"/>
        <w:r w:rsidR="00E33E61">
          <w:rPr>
            <w:rFonts w:ascii="Arial" w:eastAsia="Arial" w:hAnsi="Arial" w:cs="Arial"/>
            <w:color w:val="494645"/>
            <w:sz w:val="16"/>
            <w:szCs w:val="16"/>
          </w:rPr>
          <w:t xml:space="preserve"> cov </w:t>
        </w:r>
        <w:proofErr w:type="spellStart"/>
        <w:r w:rsidR="00E33E61">
          <w:rPr>
            <w:rFonts w:ascii="Arial" w:eastAsia="Arial" w:hAnsi="Arial" w:cs="Arial"/>
            <w:color w:val="494645"/>
            <w:sz w:val="16"/>
            <w:szCs w:val="16"/>
          </w:rPr>
          <w:t>quav</w:t>
        </w:r>
        <w:proofErr w:type="spellEnd"/>
        <w:r w:rsidR="00E33E61">
          <w:rPr>
            <w:rFonts w:ascii="Arial" w:eastAsia="Arial" w:hAnsi="Arial" w:cs="Arial"/>
            <w:color w:val="494645"/>
            <w:sz w:val="16"/>
            <w:szCs w:val="16"/>
          </w:rPr>
          <w:t xml:space="preserve"> </w:t>
        </w:r>
        <w:proofErr w:type="spellStart"/>
        <w:r w:rsidR="00E33E61">
          <w:rPr>
            <w:rFonts w:ascii="Arial" w:eastAsia="Arial" w:hAnsi="Arial" w:cs="Arial"/>
            <w:color w:val="494645"/>
            <w:sz w:val="16"/>
            <w:szCs w:val="16"/>
          </w:rPr>
          <w:t>nyab</w:t>
        </w:r>
      </w:ins>
      <w:del w:id="5272" w:author="Kaxiong" w:date="2021-06-11T20:29:00Z">
        <w:r w:rsidRPr="0056466C" w:rsidDel="00E33E61">
          <w:rPr>
            <w:rFonts w:ascii="Arial" w:eastAsia="Arial" w:hAnsi="Arial" w:cs="Arial"/>
            <w:color w:val="494645"/>
            <w:sz w:val="16"/>
            <w:szCs w:val="16"/>
          </w:rPr>
          <w:delText xml:space="preserve">nyab </w:delText>
        </w:r>
      </w:del>
      <w:r w:rsidRPr="0056466C">
        <w:rPr>
          <w:rFonts w:ascii="Arial" w:eastAsia="Arial" w:hAnsi="Arial" w:cs="Arial"/>
          <w:color w:val="494645"/>
          <w:sz w:val="16"/>
          <w:szCs w:val="16"/>
        </w:rPr>
        <w:t>los</w:t>
      </w:r>
      <w:proofErr w:type="spellEnd"/>
      <w:r w:rsidR="002D5F56">
        <w:rPr>
          <w:rFonts w:ascii="Arial" w:eastAsia="Arial" w:hAnsi="Arial" w:cs="Arial"/>
          <w:color w:val="494645"/>
          <w:sz w:val="16"/>
          <w:szCs w:val="16"/>
        </w:rPr>
        <w:t xml:space="preserve"> </w:t>
      </w:r>
      <w:r w:rsidRPr="0056466C">
        <w:rPr>
          <w:rFonts w:ascii="Arial" w:eastAsia="Arial" w:hAnsi="Arial" w:cs="Arial"/>
          <w:color w:val="494645"/>
          <w:sz w:val="16"/>
          <w:szCs w:val="16"/>
        </w:rPr>
        <w:t xml:space="preserve">sis </w:t>
      </w:r>
      <w:proofErr w:type="spellStart"/>
      <w:ins w:id="5273" w:author="Kaxiong" w:date="2021-06-11T20:30:00Z">
        <w:r w:rsidR="00E33E61">
          <w:rPr>
            <w:rFonts w:ascii="Arial" w:eastAsia="Arial" w:hAnsi="Arial" w:cs="Arial"/>
            <w:color w:val="494645"/>
            <w:sz w:val="16"/>
            <w:szCs w:val="16"/>
          </w:rPr>
          <w:t>kaus</w:t>
        </w:r>
        <w:proofErr w:type="spellEnd"/>
        <w:r w:rsidR="00E33E61">
          <w:rPr>
            <w:rFonts w:ascii="Arial" w:eastAsia="Arial" w:hAnsi="Arial" w:cs="Arial"/>
            <w:color w:val="494645"/>
            <w:sz w:val="16"/>
            <w:szCs w:val="16"/>
          </w:rPr>
          <w:t xml:space="preserve"> tau alfalfa</w:t>
        </w:r>
      </w:ins>
      <w:del w:id="5274" w:author="Kaxiong" w:date="2021-06-11T20:30:00Z">
        <w:r w:rsidR="002D5F56" w:rsidDel="00E33E61">
          <w:rPr>
            <w:rFonts w:ascii="Arial" w:eastAsia="Arial" w:hAnsi="Arial" w:cs="Arial"/>
            <w:color w:val="494645"/>
            <w:sz w:val="16"/>
            <w:szCs w:val="16"/>
          </w:rPr>
          <w:delText>txhuas nro</w:delText>
        </w:r>
      </w:del>
      <w:r w:rsidRPr="0056466C">
        <w:rPr>
          <w:rFonts w:ascii="Arial" w:eastAsia="Arial" w:hAnsi="Arial" w:cs="Arial"/>
          <w:color w:val="494645"/>
          <w:sz w:val="16"/>
          <w:szCs w:val="16"/>
        </w:rPr>
        <w:t xml:space="preserve">)). </w:t>
      </w:r>
      <w:ins w:id="5275" w:author="Kaxiong" w:date="2021-06-11T20:30:00Z">
        <w:r w:rsidR="00E33E61">
          <w:rPr>
            <w:rFonts w:ascii="Arial" w:eastAsia="Arial" w:hAnsi="Arial" w:cs="Arial"/>
            <w:color w:val="494645"/>
            <w:sz w:val="16"/>
            <w:szCs w:val="16"/>
          </w:rPr>
          <w:t xml:space="preserve">Kev </w:t>
        </w:r>
        <w:proofErr w:type="spellStart"/>
        <w:r w:rsidR="00E33E61">
          <w:rPr>
            <w:rFonts w:ascii="Arial" w:eastAsia="Arial" w:hAnsi="Arial" w:cs="Arial"/>
            <w:color w:val="494645"/>
            <w:sz w:val="16"/>
            <w:szCs w:val="16"/>
          </w:rPr>
          <w:t>t</w:t>
        </w:r>
      </w:ins>
      <w:del w:id="5276" w:author="Kaxiong" w:date="2021-06-11T20:30:00Z">
        <w:r w:rsidRPr="0056466C" w:rsidDel="00E33E61">
          <w:rPr>
            <w:rFonts w:ascii="Arial" w:eastAsia="Arial" w:hAnsi="Arial" w:cs="Arial"/>
            <w:color w:val="494645"/>
            <w:sz w:val="16"/>
            <w:szCs w:val="16"/>
          </w:rPr>
          <w:delText>T</w:delText>
        </w:r>
      </w:del>
      <w:r w:rsidRPr="0056466C">
        <w:rPr>
          <w:rFonts w:ascii="Arial" w:eastAsia="Arial" w:hAnsi="Arial" w:cs="Arial"/>
          <w:color w:val="494645"/>
          <w:sz w:val="16"/>
          <w:szCs w:val="16"/>
        </w:rPr>
        <w:t>uav</w:t>
      </w:r>
      <w:proofErr w:type="spellEnd"/>
      <w:r w:rsidRPr="0056466C">
        <w:rPr>
          <w:rFonts w:ascii="Arial" w:eastAsia="Arial" w:hAnsi="Arial" w:cs="Arial"/>
          <w:color w:val="494645"/>
          <w:sz w:val="16"/>
          <w:szCs w:val="16"/>
        </w:rPr>
        <w:t xml:space="preserve"> tau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hauj</w:t>
      </w:r>
      <w:proofErr w:type="spellEnd"/>
      <w:r w:rsidR="004D7CD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qhov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tsim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nyog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siv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faib</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ntaw</w:t>
      </w:r>
      <w:r w:rsidR="004D7CDC">
        <w:rPr>
          <w:rFonts w:ascii="Arial" w:eastAsia="Arial" w:hAnsi="Arial" w:cs="Arial"/>
          <w:color w:val="494645"/>
          <w:sz w:val="16"/>
          <w:szCs w:val="16"/>
        </w:rPr>
        <w:t>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xws</w:t>
      </w:r>
      <w:proofErr w:type="spellEnd"/>
      <w:r w:rsidRPr="0056466C">
        <w:rPr>
          <w:rFonts w:ascii="Arial" w:eastAsia="Arial" w:hAnsi="Arial" w:cs="Arial"/>
          <w:color w:val="494645"/>
          <w:sz w:val="16"/>
          <w:szCs w:val="16"/>
        </w:rPr>
        <w:t xml:space="preserve"> li sib </w:t>
      </w:r>
      <w:proofErr w:type="spellStart"/>
      <w:r w:rsidRPr="0056466C">
        <w:rPr>
          <w:rFonts w:ascii="Arial" w:eastAsia="Arial" w:hAnsi="Arial" w:cs="Arial"/>
          <w:color w:val="494645"/>
          <w:sz w:val="16"/>
          <w:szCs w:val="16"/>
        </w:rPr>
        <w:t>xyaw</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ntawm</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lag </w:t>
      </w:r>
      <w:proofErr w:type="spellStart"/>
      <w:r w:rsidRPr="0056466C">
        <w:rPr>
          <w:rFonts w:ascii="Arial" w:eastAsia="Arial" w:hAnsi="Arial" w:cs="Arial"/>
          <w:color w:val="494645"/>
          <w:sz w:val="16"/>
          <w:szCs w:val="16"/>
        </w:rPr>
        <w:t>luam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liaj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teb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qub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muab</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muag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tawg</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tawm</w:t>
      </w:r>
      <w:proofErr w:type="spellEnd"/>
      <w:r w:rsidRPr="0056466C">
        <w:rPr>
          <w:rFonts w:ascii="Arial" w:eastAsia="Arial" w:hAnsi="Arial" w:cs="Arial"/>
          <w:color w:val="494645"/>
          <w:sz w:val="16"/>
          <w:szCs w:val="16"/>
        </w:rPr>
        <w:t xml:space="preserve">), tab sis </w:t>
      </w:r>
      <w:proofErr w:type="spellStart"/>
      <w:r w:rsidRPr="0056466C">
        <w:rPr>
          <w:rFonts w:ascii="Arial" w:eastAsia="Arial" w:hAnsi="Arial" w:cs="Arial"/>
          <w:color w:val="494645"/>
          <w:sz w:val="16"/>
          <w:szCs w:val="16"/>
        </w:rPr>
        <w:t>tsis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haujlwm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hloov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pauv</w:t>
      </w:r>
      <w:proofErr w:type="spellEnd"/>
      <w:r w:rsidRPr="0056466C">
        <w:rPr>
          <w:rFonts w:ascii="Arial" w:eastAsia="Arial" w:hAnsi="Arial" w:cs="Arial"/>
          <w:color w:val="494645"/>
          <w:sz w:val="16"/>
          <w:szCs w:val="16"/>
        </w:rPr>
        <w:t xml:space="preserve"> cov </w:t>
      </w:r>
      <w:proofErr w:type="spellStart"/>
      <w:r w:rsidRPr="0056466C">
        <w:rPr>
          <w:rFonts w:ascii="Arial" w:eastAsia="Arial" w:hAnsi="Arial" w:cs="Arial"/>
          <w:color w:val="494645"/>
          <w:sz w:val="16"/>
          <w:szCs w:val="16"/>
        </w:rPr>
        <w:t>zaub</w:t>
      </w:r>
      <w:proofErr w:type="spellEnd"/>
      <w:r w:rsidRPr="0056466C">
        <w:rPr>
          <w:rFonts w:ascii="Arial" w:eastAsia="Arial" w:hAnsi="Arial" w:cs="Arial"/>
          <w:color w:val="494645"/>
          <w:sz w:val="16"/>
          <w:szCs w:val="16"/>
        </w:rPr>
        <w:t xml:space="preserve"> mov </w:t>
      </w:r>
      <w:proofErr w:type="spellStart"/>
      <w:r w:rsidRPr="0056466C">
        <w:rPr>
          <w:rFonts w:ascii="Arial" w:eastAsia="Arial" w:hAnsi="Arial" w:cs="Arial"/>
          <w:color w:val="494645"/>
          <w:sz w:val="16"/>
          <w:szCs w:val="16"/>
        </w:rPr>
        <w:t>nyoos</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kev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ua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tiav</w:t>
      </w:r>
      <w:proofErr w:type="spellEnd"/>
      <w:r w:rsidRPr="0056466C">
        <w:rPr>
          <w:rFonts w:ascii="Arial" w:eastAsia="Arial" w:hAnsi="Arial" w:cs="Arial"/>
          <w:color w:val="494645"/>
          <w:sz w:val="16"/>
          <w:szCs w:val="16"/>
        </w:rPr>
        <w:t>.</w:t>
      </w:r>
      <w:r w:rsidR="0056466C" w:rsidRPr="0056466C">
        <w:rPr>
          <w:sz w:val="16"/>
          <w:szCs w:val="16"/>
        </w:rPr>
        <w:t xml:space="preserve"> </w:t>
      </w:r>
      <w:r w:rsidRPr="0056466C">
        <w:rPr>
          <w:rFonts w:ascii="Arial" w:eastAsia="Arial" w:hAnsi="Arial" w:cs="Arial"/>
          <w:color w:val="494645"/>
          <w:sz w:val="16"/>
          <w:szCs w:val="16"/>
        </w:rPr>
        <w:t xml:space="preserve">cov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noj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raws</w:t>
      </w:r>
      <w:proofErr w:type="spellEnd"/>
      <w:r w:rsidRPr="0056466C">
        <w:rPr>
          <w:rFonts w:ascii="Arial" w:eastAsia="Arial" w:hAnsi="Arial" w:cs="Arial"/>
          <w:color w:val="494645"/>
          <w:sz w:val="16"/>
          <w:szCs w:val="16"/>
        </w:rPr>
        <w:t xml:space="preserve"> li </w:t>
      </w:r>
      <w:proofErr w:type="spellStart"/>
      <w:r w:rsidRPr="0056466C">
        <w:rPr>
          <w:rFonts w:ascii="Arial" w:eastAsia="Arial" w:hAnsi="Arial" w:cs="Arial"/>
          <w:color w:val="494645"/>
          <w:sz w:val="16"/>
          <w:szCs w:val="16"/>
        </w:rPr>
        <w:t>piav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qhia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tshooj</w:t>
      </w:r>
      <w:proofErr w:type="spellEnd"/>
      <w:r w:rsidRPr="0056466C">
        <w:rPr>
          <w:rFonts w:ascii="Arial" w:eastAsia="Arial" w:hAnsi="Arial" w:cs="Arial"/>
          <w:color w:val="494645"/>
          <w:sz w:val="16"/>
          <w:szCs w:val="16"/>
        </w:rPr>
        <w:t xml:space="preserve"> 201 (gg) </w:t>
      </w:r>
      <w:proofErr w:type="spellStart"/>
      <w:r w:rsidRPr="0056466C">
        <w:rPr>
          <w:rFonts w:ascii="Arial" w:eastAsia="Arial" w:hAnsi="Arial" w:cs="Arial"/>
          <w:color w:val="494645"/>
          <w:sz w:val="16"/>
          <w:szCs w:val="16"/>
        </w:rPr>
        <w:t>ntawm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Fwv</w:t>
      </w:r>
      <w:proofErr w:type="spellEnd"/>
      <w:r w:rsidR="004D7CDC">
        <w:rPr>
          <w:rFonts w:ascii="Arial" w:eastAsia="Arial" w:hAnsi="Arial" w:cs="Arial"/>
          <w:color w:val="494645"/>
          <w:sz w:val="16"/>
          <w:szCs w:val="16"/>
        </w:rPr>
        <w:t xml:space="preserve"> </w:t>
      </w:r>
      <w:proofErr w:type="spellStart"/>
      <w:r w:rsidR="004D7CDC">
        <w:rPr>
          <w:rFonts w:ascii="Arial" w:eastAsia="Arial" w:hAnsi="Arial" w:cs="Arial"/>
          <w:color w:val="494645"/>
          <w:sz w:val="16"/>
          <w:szCs w:val="16"/>
        </w:rPr>
        <w:t>Zaub</w:t>
      </w:r>
      <w:proofErr w:type="spellEnd"/>
      <w:r w:rsidR="004D7CDC">
        <w:rPr>
          <w:rFonts w:ascii="Arial" w:eastAsia="Arial" w:hAnsi="Arial" w:cs="Arial"/>
          <w:color w:val="494645"/>
          <w:sz w:val="16"/>
          <w:szCs w:val="16"/>
        </w:rPr>
        <w:t xml:space="preserve"> Mov </w:t>
      </w:r>
      <w:proofErr w:type="spellStart"/>
      <w:r w:rsidR="004D7CDC">
        <w:rPr>
          <w:rFonts w:ascii="Arial" w:eastAsia="Arial" w:hAnsi="Arial" w:cs="Arial"/>
          <w:color w:val="494645"/>
          <w:sz w:val="16"/>
          <w:szCs w:val="16"/>
        </w:rPr>
        <w:t>Hauv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Teb</w:t>
      </w:r>
      <w:proofErr w:type="spellEnd"/>
      <w:r w:rsidRPr="0056466C">
        <w:rPr>
          <w:rFonts w:ascii="Arial" w:eastAsia="Arial" w:hAnsi="Arial" w:cs="Arial"/>
          <w:color w:val="494645"/>
          <w:sz w:val="16"/>
          <w:szCs w:val="16"/>
        </w:rPr>
        <w:t xml:space="preserve"> Chaws, </w:t>
      </w:r>
      <w:proofErr w:type="spellStart"/>
      <w:r w:rsidRPr="0056466C">
        <w:rPr>
          <w:rFonts w:ascii="Arial" w:eastAsia="Arial" w:hAnsi="Arial" w:cs="Arial"/>
          <w:color w:val="494645"/>
          <w:sz w:val="16"/>
          <w:szCs w:val="16"/>
        </w:rPr>
        <w:t>Tshuaj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Tshuaj</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Kom</w:t>
      </w:r>
      <w:proofErr w:type="spellEnd"/>
      <w:r w:rsidRPr="0056466C">
        <w:rPr>
          <w:rFonts w:ascii="Arial" w:eastAsia="Arial" w:hAnsi="Arial" w:cs="Arial"/>
          <w:color w:val="494645"/>
          <w:sz w:val="16"/>
          <w:szCs w:val="16"/>
        </w:rPr>
        <w:t xml:space="preserve"> Zoo. </w:t>
      </w:r>
      <w:ins w:id="5277" w:author="Kaxiong" w:date="2021-06-11T20:32:00Z">
        <w:r w:rsidR="00A42A39">
          <w:rPr>
            <w:rFonts w:ascii="Arial" w:eastAsia="Arial" w:hAnsi="Arial" w:cs="Arial"/>
            <w:color w:val="494645"/>
            <w:sz w:val="16"/>
            <w:szCs w:val="16"/>
          </w:rPr>
          <w:t xml:space="preserve">Kev </w:t>
        </w:r>
        <w:proofErr w:type="spellStart"/>
        <w:r w:rsidR="00A42A39">
          <w:rPr>
            <w:rFonts w:ascii="Arial" w:eastAsia="Arial" w:hAnsi="Arial" w:cs="Arial"/>
            <w:color w:val="494645"/>
            <w:sz w:val="16"/>
            <w:szCs w:val="16"/>
          </w:rPr>
          <w:t>khaws</w:t>
        </w:r>
        <w:proofErr w:type="spellEnd"/>
        <w:r w:rsidR="00A42A39">
          <w:rPr>
            <w:rFonts w:ascii="Arial" w:eastAsia="Arial" w:hAnsi="Arial" w:cs="Arial"/>
            <w:color w:val="494645"/>
            <w:sz w:val="16"/>
            <w:szCs w:val="16"/>
          </w:rPr>
          <w:t xml:space="preserve"> c</w:t>
        </w:r>
      </w:ins>
      <w:del w:id="5278" w:author="Kaxiong" w:date="2021-06-11T20:32:00Z">
        <w:r w:rsidRPr="0056466C" w:rsidDel="00A42A39">
          <w:rPr>
            <w:rFonts w:ascii="Arial" w:eastAsia="Arial" w:hAnsi="Arial" w:cs="Arial"/>
            <w:color w:val="494645"/>
            <w:sz w:val="16"/>
            <w:szCs w:val="16"/>
          </w:rPr>
          <w:delText>C</w:delText>
        </w:r>
      </w:del>
      <w:r w:rsidRPr="0056466C">
        <w:rPr>
          <w:rFonts w:ascii="Arial" w:eastAsia="Arial" w:hAnsi="Arial" w:cs="Arial"/>
          <w:color w:val="494645"/>
          <w:sz w:val="16"/>
          <w:szCs w:val="16"/>
        </w:rPr>
        <w:t xml:space="preserve">ov </w:t>
      </w:r>
      <w:proofErr w:type="spellStart"/>
      <w:ins w:id="5279" w:author="Kaxiong" w:date="2021-06-11T20:32:00Z">
        <w:r w:rsidR="00A42A39">
          <w:rPr>
            <w:rFonts w:ascii="Arial" w:eastAsia="Arial" w:hAnsi="Arial" w:cs="Arial"/>
            <w:color w:val="494645"/>
            <w:sz w:val="16"/>
            <w:szCs w:val="16"/>
          </w:rPr>
          <w:t>cuab</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yeej</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pab</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tuaj</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yeem</w:t>
        </w:r>
        <w:proofErr w:type="spellEnd"/>
        <w:r w:rsidR="00A42A39">
          <w:rPr>
            <w:rFonts w:ascii="Arial" w:eastAsia="Arial" w:hAnsi="Arial" w:cs="Arial"/>
            <w:color w:val="494645"/>
            <w:sz w:val="16"/>
            <w:szCs w:val="16"/>
          </w:rPr>
          <w:t xml:space="preserve"> </w:t>
        </w:r>
      </w:ins>
      <w:del w:id="5280" w:author="Kaxiong" w:date="2021-06-11T20:33:00Z">
        <w:r w:rsidRPr="0056466C" w:rsidDel="00A42A39">
          <w:rPr>
            <w:rFonts w:ascii="Arial" w:eastAsia="Arial" w:hAnsi="Arial" w:cs="Arial"/>
            <w:color w:val="494645"/>
            <w:sz w:val="16"/>
            <w:szCs w:val="16"/>
          </w:rPr>
          <w:delText>chaw tuav cov khoom tuaj yee</w:delText>
        </w:r>
      </w:del>
      <w:r w:rsidRPr="0056466C">
        <w:rPr>
          <w:rFonts w:ascii="Arial" w:eastAsia="Arial" w:hAnsi="Arial" w:cs="Arial"/>
          <w:color w:val="494645"/>
          <w:sz w:val="16"/>
          <w:szCs w:val="16"/>
        </w:rPr>
        <w:t xml:space="preserve">m </w:t>
      </w:r>
      <w:proofErr w:type="spellStart"/>
      <w:r w:rsidRPr="0056466C">
        <w:rPr>
          <w:rFonts w:ascii="Arial" w:eastAsia="Arial" w:hAnsi="Arial" w:cs="Arial"/>
          <w:color w:val="494645"/>
          <w:sz w:val="16"/>
          <w:szCs w:val="16"/>
        </w:rPr>
        <w:t>suav</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nrog</w:t>
      </w:r>
      <w:proofErr w:type="spellEnd"/>
      <w:r w:rsidRPr="0056466C">
        <w:rPr>
          <w:rFonts w:ascii="Arial" w:eastAsia="Arial" w:hAnsi="Arial" w:cs="Arial"/>
          <w:color w:val="494645"/>
          <w:sz w:val="16"/>
          <w:szCs w:val="16"/>
        </w:rPr>
        <w:t xml:space="preserve"> cov chaw </w:t>
      </w:r>
      <w:proofErr w:type="spellStart"/>
      <w:r w:rsidRPr="0056466C">
        <w:rPr>
          <w:rFonts w:ascii="Arial" w:eastAsia="Arial" w:hAnsi="Arial" w:cs="Arial"/>
          <w:color w:val="494645"/>
          <w:sz w:val="16"/>
          <w:szCs w:val="16"/>
        </w:rPr>
        <w:t>rau</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chaw </w:t>
      </w:r>
      <w:proofErr w:type="spellStart"/>
      <w:r w:rsidRPr="0056466C">
        <w:rPr>
          <w:rFonts w:ascii="Arial" w:eastAsia="Arial" w:hAnsi="Arial" w:cs="Arial"/>
          <w:color w:val="494645"/>
          <w:sz w:val="16"/>
          <w:szCs w:val="16"/>
        </w:rPr>
        <w:t>cia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txias</w:t>
      </w:r>
      <w:proofErr w:type="spellEnd"/>
      <w:r w:rsidRPr="0056466C">
        <w:rPr>
          <w:rFonts w:ascii="Arial" w:eastAsia="Arial" w:hAnsi="Arial" w:cs="Arial"/>
          <w:color w:val="494645"/>
          <w:sz w:val="16"/>
          <w:szCs w:val="16"/>
        </w:rPr>
        <w:t xml:space="preserve">, chaw </w:t>
      </w:r>
      <w:proofErr w:type="spellStart"/>
      <w:r w:rsidRPr="0056466C">
        <w:rPr>
          <w:rFonts w:ascii="Arial" w:eastAsia="Arial" w:hAnsi="Arial" w:cs="Arial"/>
          <w:color w:val="494645"/>
          <w:sz w:val="16"/>
          <w:szCs w:val="16"/>
        </w:rPr>
        <w:t>cia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ins w:id="5281" w:author="Kaxiong" w:date="2021-06-11T20:34:00Z">
        <w:r w:rsidR="00A42A39">
          <w:rPr>
            <w:rFonts w:ascii="Arial" w:eastAsia="Arial" w:hAnsi="Arial" w:cs="Arial"/>
            <w:color w:val="494645"/>
            <w:sz w:val="16"/>
            <w:szCs w:val="16"/>
          </w:rPr>
          <w:t xml:space="preserve">cov </w:t>
        </w:r>
        <w:proofErr w:type="spellStart"/>
        <w:r w:rsidR="00A42A39">
          <w:rPr>
            <w:rFonts w:ascii="Arial" w:eastAsia="Arial" w:hAnsi="Arial" w:cs="Arial"/>
            <w:color w:val="494645"/>
            <w:sz w:val="16"/>
            <w:szCs w:val="16"/>
          </w:rPr>
          <w:t>tsheb</w:t>
        </w:r>
        <w:proofErr w:type="spellEnd"/>
        <w:r w:rsidR="00A42A39">
          <w:rPr>
            <w:rFonts w:ascii="Arial" w:eastAsia="Arial" w:hAnsi="Arial" w:cs="Arial"/>
            <w:color w:val="494645"/>
            <w:sz w:val="16"/>
            <w:szCs w:val="16"/>
          </w:rPr>
          <w:t xml:space="preserve"> </w:t>
        </w:r>
      </w:ins>
      <w:del w:id="5282" w:author="Kaxiong" w:date="2021-06-11T20:34:00Z">
        <w:r w:rsidRPr="0056466C" w:rsidDel="00A42A39">
          <w:rPr>
            <w:rFonts w:ascii="Arial" w:eastAsia="Arial" w:hAnsi="Arial" w:cs="Arial"/>
            <w:color w:val="494645"/>
            <w:sz w:val="16"/>
            <w:szCs w:val="16"/>
          </w:rPr>
          <w:delText xml:space="preserve">chav </w:delText>
        </w:r>
      </w:del>
      <w:proofErr w:type="spellStart"/>
      <w:r w:rsidRPr="0056466C">
        <w:rPr>
          <w:rFonts w:ascii="Arial" w:eastAsia="Arial" w:hAnsi="Arial" w:cs="Arial"/>
          <w:color w:val="494645"/>
          <w:sz w:val="16"/>
          <w:szCs w:val="16"/>
        </w:rPr>
        <w:t>nqa</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khoom</w:t>
      </w:r>
      <w:proofErr w:type="spellEnd"/>
      <w:r w:rsidRPr="0056466C">
        <w:rPr>
          <w:rFonts w:ascii="Arial" w:eastAsia="Arial" w:hAnsi="Arial" w:cs="Arial"/>
          <w:color w:val="494645"/>
          <w:sz w:val="16"/>
          <w:szCs w:val="16"/>
        </w:rPr>
        <w:t xml:space="preserve">, </w:t>
      </w:r>
      <w:proofErr w:type="spellStart"/>
      <w:r w:rsidRPr="0056466C">
        <w:rPr>
          <w:rFonts w:ascii="Arial" w:eastAsia="Arial" w:hAnsi="Arial" w:cs="Arial"/>
          <w:color w:val="494645"/>
          <w:sz w:val="16"/>
          <w:szCs w:val="16"/>
        </w:rPr>
        <w:t>thiab</w:t>
      </w:r>
      <w:proofErr w:type="spellEnd"/>
      <w:r w:rsidRPr="0056466C">
        <w:rPr>
          <w:rFonts w:ascii="Arial" w:eastAsia="Arial" w:hAnsi="Arial" w:cs="Arial"/>
          <w:color w:val="494645"/>
          <w:sz w:val="16"/>
          <w:szCs w:val="16"/>
        </w:rPr>
        <w:t xml:space="preserve"> </w:t>
      </w:r>
      <w:ins w:id="5283" w:author="Kaxiong" w:date="2021-06-11T20:35:00Z">
        <w:r w:rsidR="00A42A39">
          <w:rPr>
            <w:rFonts w:ascii="Arial" w:eastAsia="Arial" w:hAnsi="Arial" w:cs="Arial"/>
            <w:color w:val="494645"/>
            <w:sz w:val="16"/>
            <w:szCs w:val="16"/>
          </w:rPr>
          <w:t xml:space="preserve">cov </w:t>
        </w:r>
        <w:proofErr w:type="spellStart"/>
        <w:r w:rsidR="00A42A39">
          <w:rPr>
            <w:rFonts w:ascii="Arial" w:eastAsia="Arial" w:hAnsi="Arial" w:cs="Arial"/>
            <w:color w:val="494645"/>
            <w:sz w:val="16"/>
            <w:szCs w:val="16"/>
          </w:rPr>
          <w:t>theev</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rau</w:t>
        </w:r>
        <w:proofErr w:type="spellEnd"/>
        <w:r w:rsidR="00A42A39">
          <w:rPr>
            <w:rFonts w:ascii="Arial" w:eastAsia="Arial" w:hAnsi="Arial" w:cs="Arial"/>
            <w:color w:val="494645"/>
            <w:sz w:val="16"/>
            <w:szCs w:val="16"/>
          </w:rPr>
          <w:t xml:space="preserve"> </w:t>
        </w:r>
        <w:proofErr w:type="spellStart"/>
        <w:r w:rsidR="00A42A39">
          <w:rPr>
            <w:rFonts w:ascii="Arial" w:eastAsia="Arial" w:hAnsi="Arial" w:cs="Arial"/>
            <w:color w:val="494645"/>
            <w:sz w:val="16"/>
            <w:szCs w:val="16"/>
          </w:rPr>
          <w:t>dej</w:t>
        </w:r>
        <w:proofErr w:type="spellEnd"/>
        <w:r w:rsidR="00A42A39">
          <w:rPr>
            <w:rFonts w:ascii="Arial" w:eastAsia="Arial" w:hAnsi="Arial" w:cs="Arial"/>
            <w:color w:val="494645"/>
            <w:sz w:val="16"/>
            <w:szCs w:val="16"/>
          </w:rPr>
          <w:t xml:space="preserve">. </w:t>
        </w:r>
      </w:ins>
      <w:del w:id="5284" w:author="Kaxiong" w:date="2021-06-11T20:35:00Z">
        <w:r w:rsidR="004D7CDC" w:rsidDel="00A42A39">
          <w:rPr>
            <w:rFonts w:ascii="Arial" w:eastAsia="Arial" w:hAnsi="Arial" w:cs="Arial"/>
            <w:color w:val="494645"/>
            <w:sz w:val="16"/>
            <w:szCs w:val="16"/>
          </w:rPr>
          <w:delText>chaw</w:delText>
        </w:r>
        <w:r w:rsidRPr="0056466C" w:rsidDel="00A42A39">
          <w:rPr>
            <w:rFonts w:ascii="Arial" w:eastAsia="Arial" w:hAnsi="Arial" w:cs="Arial"/>
            <w:color w:val="494645"/>
            <w:sz w:val="16"/>
            <w:szCs w:val="16"/>
          </w:rPr>
          <w:delText xml:space="preserve"> tso kua mis </w:delText>
        </w:r>
        <w:r w:rsidR="004D7CDC" w:rsidDel="00A42A39">
          <w:rPr>
            <w:rFonts w:ascii="Arial" w:eastAsia="Arial" w:hAnsi="Arial" w:cs="Arial"/>
            <w:color w:val="494645"/>
            <w:sz w:val="16"/>
            <w:szCs w:val="16"/>
          </w:rPr>
          <w:delText>ntawm</w:delText>
        </w:r>
        <w:r w:rsidRPr="0056466C" w:rsidDel="00A42A39">
          <w:rPr>
            <w:rFonts w:ascii="Arial" w:eastAsia="Arial" w:hAnsi="Arial" w:cs="Arial"/>
            <w:color w:val="494645"/>
            <w:sz w:val="16"/>
            <w:szCs w:val="16"/>
          </w:rPr>
          <w:delText xml:space="preserve"> tsheb.</w:delText>
        </w:r>
      </w:del>
    </w:p>
    <w:p w14:paraId="44EEEF58" w14:textId="77777777" w:rsidR="00BF3E5F" w:rsidRDefault="00BF3E5F">
      <w:pPr>
        <w:spacing w:line="151" w:lineRule="exact"/>
        <w:rPr>
          <w:sz w:val="20"/>
          <w:szCs w:val="20"/>
        </w:rPr>
      </w:pPr>
    </w:p>
    <w:p w14:paraId="1D60DADD" w14:textId="5C081969" w:rsidR="00BF3E5F" w:rsidRDefault="00F2670D">
      <w:pPr>
        <w:ind w:left="2"/>
        <w:rPr>
          <w:sz w:val="20"/>
          <w:szCs w:val="20"/>
        </w:rPr>
      </w:pPr>
      <w:proofErr w:type="spellStart"/>
      <w:r>
        <w:rPr>
          <w:rFonts w:ascii="Arial" w:eastAsia="Arial" w:hAnsi="Arial" w:cs="Arial"/>
          <w:b/>
          <w:bCs/>
          <w:i/>
          <w:iCs/>
          <w:color w:val="494645"/>
          <w:sz w:val="14"/>
          <w:szCs w:val="14"/>
        </w:rPr>
        <w:t>Nco</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tseg</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Txawm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hais</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tias</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kev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ua</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liaj</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ua</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teb</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yuav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raug</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zam</w:t>
      </w:r>
      <w:proofErr w:type="spellEnd"/>
      <w:r>
        <w:rPr>
          <w:rFonts w:ascii="Arial" w:eastAsia="Arial" w:hAnsi="Arial" w:cs="Arial"/>
          <w:b/>
          <w:bCs/>
          <w:i/>
          <w:iCs/>
          <w:color w:val="494645"/>
          <w:sz w:val="14"/>
          <w:szCs w:val="14"/>
        </w:rPr>
        <w:t xml:space="preserve"> los </w:t>
      </w:r>
      <w:proofErr w:type="spellStart"/>
      <w:r>
        <w:rPr>
          <w:rFonts w:ascii="Arial" w:eastAsia="Arial" w:hAnsi="Arial" w:cs="Arial"/>
          <w:b/>
          <w:bCs/>
          <w:i/>
          <w:iCs/>
          <w:color w:val="494645"/>
          <w:sz w:val="14"/>
          <w:szCs w:val="14"/>
        </w:rPr>
        <w:t>ntawm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Txoj</w:t>
      </w:r>
      <w:proofErr w:type="spellEnd"/>
      <w:r>
        <w:rPr>
          <w:rFonts w:ascii="Arial" w:eastAsia="Arial" w:hAnsi="Arial" w:cs="Arial"/>
          <w:b/>
          <w:bCs/>
          <w:i/>
          <w:iCs/>
          <w:color w:val="494645"/>
          <w:sz w:val="14"/>
          <w:szCs w:val="14"/>
        </w:rPr>
        <w:t xml:space="preserve"> Cai </w:t>
      </w:r>
      <w:proofErr w:type="spellStart"/>
      <w:r w:rsidR="002361E3">
        <w:rPr>
          <w:rFonts w:ascii="Arial" w:eastAsia="Arial" w:hAnsi="Arial" w:cs="Arial"/>
          <w:b/>
          <w:bCs/>
          <w:i/>
          <w:iCs/>
          <w:color w:val="494645"/>
          <w:sz w:val="14"/>
          <w:szCs w:val="14"/>
        </w:rPr>
        <w:t>Tswj</w:t>
      </w:r>
      <w:proofErr w:type="spellEnd"/>
      <w:r w:rsidR="002361E3">
        <w:rPr>
          <w:rFonts w:ascii="Arial" w:eastAsia="Arial" w:hAnsi="Arial" w:cs="Arial"/>
          <w:b/>
          <w:bCs/>
          <w:i/>
          <w:iCs/>
          <w:color w:val="494645"/>
          <w:sz w:val="14"/>
          <w:szCs w:val="14"/>
        </w:rPr>
        <w:t xml:space="preserve"> </w:t>
      </w:r>
      <w:proofErr w:type="spellStart"/>
      <w:r w:rsidR="002361E3">
        <w:rPr>
          <w:rFonts w:ascii="Arial" w:eastAsia="Arial" w:hAnsi="Arial" w:cs="Arial"/>
          <w:b/>
          <w:bCs/>
          <w:i/>
          <w:iCs/>
          <w:color w:val="494645"/>
          <w:sz w:val="14"/>
          <w:szCs w:val="14"/>
        </w:rPr>
        <w:t>Hwm</w:t>
      </w:r>
      <w:proofErr w:type="spellEnd"/>
      <w:r w:rsidR="002361E3">
        <w:rPr>
          <w:rFonts w:ascii="Arial" w:eastAsia="Arial" w:hAnsi="Arial" w:cs="Arial"/>
          <w:b/>
          <w:bCs/>
          <w:i/>
          <w:iCs/>
          <w:color w:val="494645"/>
          <w:sz w:val="14"/>
          <w:szCs w:val="14"/>
        </w:rPr>
        <w:t xml:space="preserve"> Kev </w:t>
      </w:r>
      <w:proofErr w:type="spellStart"/>
      <w:r w:rsidR="002361E3">
        <w:rPr>
          <w:rFonts w:ascii="Arial" w:eastAsia="Arial" w:hAnsi="Arial" w:cs="Arial"/>
          <w:b/>
          <w:bCs/>
          <w:i/>
          <w:iCs/>
          <w:color w:val="494645"/>
          <w:sz w:val="14"/>
          <w:szCs w:val="14"/>
        </w:rPr>
        <w:t>Tiv</w:t>
      </w:r>
      <w:proofErr w:type="spellEnd"/>
      <w:r w:rsidR="002361E3">
        <w:rPr>
          <w:rFonts w:ascii="Arial" w:eastAsia="Arial" w:hAnsi="Arial" w:cs="Arial"/>
          <w:b/>
          <w:bCs/>
          <w:i/>
          <w:iCs/>
          <w:color w:val="494645"/>
          <w:sz w:val="14"/>
          <w:szCs w:val="14"/>
        </w:rPr>
        <w:t xml:space="preserve"> </w:t>
      </w:r>
      <w:proofErr w:type="spellStart"/>
      <w:r w:rsidR="002361E3">
        <w:rPr>
          <w:rFonts w:ascii="Arial" w:eastAsia="Arial" w:hAnsi="Arial" w:cs="Arial"/>
          <w:b/>
          <w:bCs/>
          <w:i/>
          <w:iCs/>
          <w:color w:val="494645"/>
          <w:sz w:val="14"/>
          <w:szCs w:val="14"/>
        </w:rPr>
        <w:t>Thaiv</w:t>
      </w:r>
      <w:proofErr w:type="spellEnd"/>
      <w:r>
        <w:rPr>
          <w:rFonts w:ascii="Arial" w:eastAsia="Arial" w:hAnsi="Arial" w:cs="Arial"/>
          <w:b/>
          <w:bCs/>
          <w:i/>
          <w:iCs/>
          <w:color w:val="494645"/>
          <w:sz w:val="14"/>
          <w:szCs w:val="14"/>
        </w:rPr>
        <w:t xml:space="preserve">, cov Cai </w:t>
      </w:r>
      <w:proofErr w:type="spellStart"/>
      <w:r>
        <w:rPr>
          <w:rFonts w:ascii="Arial" w:eastAsia="Arial" w:hAnsi="Arial" w:cs="Arial"/>
          <w:b/>
          <w:bCs/>
          <w:i/>
          <w:iCs/>
          <w:color w:val="494645"/>
          <w:sz w:val="14"/>
          <w:szCs w:val="14"/>
        </w:rPr>
        <w:t>Tsim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Tawm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tseem</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yuav</w:t>
      </w:r>
      <w:proofErr w:type="spellEnd"/>
      <w:r>
        <w:rPr>
          <w:rFonts w:ascii="Arial" w:eastAsia="Arial" w:hAnsi="Arial" w:cs="Arial"/>
          <w:b/>
          <w:bCs/>
          <w:i/>
          <w:iCs/>
          <w:color w:val="494645"/>
          <w:sz w:val="14"/>
          <w:szCs w:val="14"/>
        </w:rPr>
        <w:t xml:space="preserve"> </w:t>
      </w:r>
      <w:proofErr w:type="spellStart"/>
      <w:r>
        <w:rPr>
          <w:rFonts w:ascii="Arial" w:eastAsia="Arial" w:hAnsi="Arial" w:cs="Arial"/>
          <w:b/>
          <w:bCs/>
          <w:i/>
          <w:iCs/>
          <w:color w:val="494645"/>
          <w:sz w:val="14"/>
          <w:szCs w:val="14"/>
        </w:rPr>
        <w:t>siv</w:t>
      </w:r>
      <w:proofErr w:type="spellEnd"/>
      <w:r>
        <w:rPr>
          <w:rFonts w:ascii="Arial" w:eastAsia="Arial" w:hAnsi="Arial" w:cs="Arial"/>
          <w:b/>
          <w:bCs/>
          <w:i/>
          <w:iCs/>
          <w:color w:val="494645"/>
          <w:sz w:val="14"/>
          <w:szCs w:val="14"/>
        </w:rPr>
        <w:t xml:space="preserve"> tau.</w:t>
      </w:r>
    </w:p>
    <w:p w14:paraId="27B9063C" w14:textId="77777777" w:rsidR="00BF3E5F" w:rsidRDefault="00F2670D">
      <w:pPr>
        <w:spacing w:line="20" w:lineRule="exact"/>
        <w:rPr>
          <w:sz w:val="20"/>
          <w:szCs w:val="20"/>
        </w:rPr>
      </w:pPr>
      <w:r>
        <w:rPr>
          <w:noProof/>
          <w:sz w:val="20"/>
          <w:szCs w:val="20"/>
        </w:rPr>
        <w:drawing>
          <wp:anchor distT="0" distB="0" distL="114300" distR="114300" simplePos="0" relativeHeight="251675136" behindDoc="1" locked="0" layoutInCell="0" allowOverlap="1" wp14:anchorId="0E1014BF" wp14:editId="17713441">
            <wp:simplePos x="0" y="0"/>
            <wp:positionH relativeFrom="column">
              <wp:posOffset>-531495</wp:posOffset>
            </wp:positionH>
            <wp:positionV relativeFrom="paragraph">
              <wp:posOffset>299085</wp:posOffset>
            </wp:positionV>
            <wp:extent cx="7772400" cy="31623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0030FD40" w14:textId="77777777" w:rsidR="00BF3E5F" w:rsidRDefault="00BF3E5F">
      <w:pPr>
        <w:sectPr w:rsidR="00BF3E5F">
          <w:pgSz w:w="12240" w:h="15840"/>
          <w:pgMar w:top="358" w:right="320" w:bottom="0" w:left="838" w:header="0" w:footer="0" w:gutter="0"/>
          <w:cols w:space="720" w:equalWidth="0">
            <w:col w:w="11082"/>
          </w:cols>
        </w:sectPr>
      </w:pPr>
    </w:p>
    <w:p w14:paraId="72701E5E" w14:textId="77777777" w:rsidR="00BF3E5F" w:rsidRDefault="00BF3E5F">
      <w:pPr>
        <w:spacing w:line="200" w:lineRule="exact"/>
        <w:rPr>
          <w:sz w:val="20"/>
          <w:szCs w:val="20"/>
        </w:rPr>
      </w:pPr>
    </w:p>
    <w:p w14:paraId="5249FD1A" w14:textId="1EF4BC76" w:rsidR="00BF3E5F" w:rsidRDefault="00BF3E5F">
      <w:pPr>
        <w:spacing w:line="367" w:lineRule="exact"/>
        <w:rPr>
          <w:sz w:val="20"/>
          <w:szCs w:val="20"/>
        </w:rPr>
      </w:pPr>
    </w:p>
    <w:p w14:paraId="7B7FA788" w14:textId="2063B352" w:rsidR="00BF3E5F" w:rsidRDefault="00F2670D">
      <w:pPr>
        <w:tabs>
          <w:tab w:val="left" w:pos="2421"/>
          <w:tab w:val="left" w:pos="4421"/>
          <w:tab w:val="left" w:pos="5021"/>
          <w:tab w:val="left" w:pos="6921"/>
          <w:tab w:val="left" w:pos="7481"/>
          <w:tab w:val="left" w:pos="10121"/>
          <w:tab w:val="left" w:pos="10561"/>
        </w:tabs>
        <w:ind w:left="1922"/>
        <w:rPr>
          <w:sz w:val="20"/>
          <w:szCs w:val="20"/>
        </w:rPr>
      </w:pPr>
      <w:r>
        <w:rPr>
          <w:rFonts w:ascii="Arial" w:eastAsia="Arial" w:hAnsi="Arial" w:cs="Arial"/>
          <w:b/>
          <w:bCs/>
          <w:color w:val="675E35"/>
          <w:sz w:val="20"/>
          <w:szCs w:val="20"/>
        </w:rPr>
        <w:t>|</w:t>
      </w:r>
      <w:r>
        <w:rPr>
          <w:sz w:val="20"/>
          <w:szCs w:val="20"/>
        </w:rPr>
        <w:tab/>
      </w:r>
      <w:r w:rsidRPr="00252EAD">
        <w:rPr>
          <w:rFonts w:ascii="Arial" w:eastAsia="Arial" w:hAnsi="Arial" w:cs="Arial"/>
          <w:color w:val="675E35"/>
          <w:sz w:val="17"/>
          <w:szCs w:val="17"/>
        </w:rPr>
        <w:t>farmcommons.org</w:t>
      </w:r>
      <w:r w:rsidRPr="00252EAD">
        <w:rPr>
          <w:sz w:val="20"/>
          <w:szCs w:val="20"/>
        </w:rPr>
        <w:tab/>
      </w:r>
      <w:r w:rsidRPr="00252EAD">
        <w:rPr>
          <w:rFonts w:ascii="Arial" w:eastAsia="Arial" w:hAnsi="Arial" w:cs="Arial"/>
          <w:color w:val="675E35"/>
          <w:sz w:val="20"/>
          <w:szCs w:val="20"/>
        </w:rPr>
        <w:t>|</w:t>
      </w:r>
      <w:r w:rsidRPr="00252EAD">
        <w:rPr>
          <w:sz w:val="20"/>
          <w:szCs w:val="20"/>
        </w:rPr>
        <w:tab/>
      </w:r>
      <w:r w:rsidRPr="00252EAD">
        <w:rPr>
          <w:rFonts w:ascii="Arial" w:eastAsia="Arial" w:hAnsi="Arial" w:cs="Arial"/>
          <w:color w:val="675E35"/>
          <w:sz w:val="17"/>
          <w:szCs w:val="17"/>
        </w:rPr>
        <w:t>FSMA</w:t>
      </w:r>
      <w:r w:rsidR="00252EAD" w:rsidRPr="00252EAD">
        <w:rPr>
          <w:rFonts w:ascii="Arial" w:eastAsia="Arial" w:hAnsi="Arial" w:cs="Arial"/>
          <w:color w:val="675E35"/>
          <w:sz w:val="17"/>
          <w:szCs w:val="17"/>
        </w:rPr>
        <w:t>-</w:t>
      </w:r>
      <w:r w:rsidRPr="00252EAD">
        <w:rPr>
          <w:rFonts w:ascii="Arial" w:eastAsia="Arial" w:hAnsi="Arial" w:cs="Arial"/>
          <w:color w:val="675E35"/>
          <w:sz w:val="17"/>
          <w:szCs w:val="17"/>
        </w:rPr>
        <w:t xml:space="preserve"> </w:t>
      </w:r>
      <w:del w:id="5285" w:author="Kaxiong" w:date="2021-06-08T20:00:00Z">
        <w:r w:rsidR="00252EAD" w:rsidRPr="00252EAD" w:rsidDel="002A134F">
          <w:rPr>
            <w:rFonts w:ascii="Arial" w:eastAsia="Arial" w:hAnsi="Arial" w:cs="Arial"/>
            <w:color w:val="675E35"/>
            <w:sz w:val="17"/>
            <w:szCs w:val="17"/>
          </w:rPr>
          <w:delText>Ntw qhia</w:delText>
        </w:r>
      </w:del>
      <w:proofErr w:type="spellStart"/>
      <w:ins w:id="5286" w:author="Kaxiong" w:date="2021-06-08T20:00:00Z">
        <w:r w:rsidR="002A134F">
          <w:rPr>
            <w:rFonts w:ascii="Arial" w:eastAsia="Arial" w:hAnsi="Arial" w:cs="Arial"/>
            <w:color w:val="675E35"/>
            <w:sz w:val="17"/>
            <w:szCs w:val="17"/>
          </w:rPr>
          <w:t>Daim</w:t>
        </w:r>
        <w:proofErr w:type="spellEnd"/>
        <w:r w:rsidR="002A134F">
          <w:rPr>
            <w:rFonts w:ascii="Arial" w:eastAsia="Arial" w:hAnsi="Arial" w:cs="Arial"/>
            <w:color w:val="675E35"/>
            <w:sz w:val="17"/>
            <w:szCs w:val="17"/>
          </w:rPr>
          <w:t xml:space="preserve"> </w:t>
        </w:r>
        <w:proofErr w:type="spellStart"/>
        <w:r w:rsidR="002A134F">
          <w:rPr>
            <w:rFonts w:ascii="Arial" w:eastAsia="Arial" w:hAnsi="Arial" w:cs="Arial"/>
            <w:color w:val="675E35"/>
            <w:sz w:val="17"/>
            <w:szCs w:val="17"/>
          </w:rPr>
          <w:t>phiaj</w:t>
        </w:r>
        <w:proofErr w:type="spellEnd"/>
        <w:r w:rsidR="002A134F">
          <w:rPr>
            <w:rFonts w:ascii="Arial" w:eastAsia="Arial" w:hAnsi="Arial" w:cs="Arial"/>
            <w:color w:val="675E35"/>
            <w:sz w:val="17"/>
            <w:szCs w:val="17"/>
          </w:rPr>
          <w:t xml:space="preserve"> </w:t>
        </w:r>
        <w:proofErr w:type="spellStart"/>
        <w:r w:rsidR="002A134F">
          <w:rPr>
            <w:rFonts w:ascii="Arial" w:eastAsia="Arial" w:hAnsi="Arial" w:cs="Arial"/>
            <w:color w:val="675E35"/>
            <w:sz w:val="17"/>
            <w:szCs w:val="17"/>
          </w:rPr>
          <w:t>qhia</w:t>
        </w:r>
      </w:ins>
      <w:proofErr w:type="spellEnd"/>
      <w:r w:rsidRPr="00252EAD">
        <w:rPr>
          <w:sz w:val="20"/>
          <w:szCs w:val="20"/>
        </w:rPr>
        <w:tab/>
      </w:r>
      <w:r w:rsidRPr="00252EAD">
        <w:rPr>
          <w:rFonts w:ascii="Arial" w:eastAsia="Arial" w:hAnsi="Arial" w:cs="Arial"/>
          <w:color w:val="675E35"/>
          <w:sz w:val="20"/>
          <w:szCs w:val="20"/>
        </w:rPr>
        <w:t>|</w:t>
      </w:r>
      <w:r w:rsidRPr="00252EAD">
        <w:rPr>
          <w:sz w:val="20"/>
          <w:szCs w:val="20"/>
        </w:rPr>
        <w:tab/>
      </w:r>
      <w:proofErr w:type="spellStart"/>
      <w:r w:rsidR="00252EAD" w:rsidRPr="00252EAD">
        <w:rPr>
          <w:rFonts w:ascii="Arial" w:eastAsia="Arial" w:hAnsi="Arial" w:cs="Arial"/>
          <w:color w:val="675E35"/>
          <w:sz w:val="13"/>
          <w:szCs w:val="13"/>
        </w:rPr>
        <w:t>Hloo</w:t>
      </w:r>
      <w:proofErr w:type="spellEnd"/>
      <w:r w:rsidR="00252EAD" w:rsidRPr="00252EAD">
        <w:rPr>
          <w:rFonts w:ascii="Arial" w:eastAsia="Arial" w:hAnsi="Arial" w:cs="Arial"/>
          <w:color w:val="675E35"/>
          <w:sz w:val="13"/>
          <w:szCs w:val="13"/>
        </w:rPr>
        <w:t xml:space="preserve"> Kho </w:t>
      </w:r>
      <w:proofErr w:type="spellStart"/>
      <w:r w:rsidR="00252EAD" w:rsidRPr="00252EAD">
        <w:rPr>
          <w:rFonts w:ascii="Arial" w:eastAsia="Arial" w:hAnsi="Arial" w:cs="Arial"/>
          <w:color w:val="675E35"/>
          <w:sz w:val="13"/>
          <w:szCs w:val="13"/>
        </w:rPr>
        <w:t>Tshiab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Lub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Tsib</w:t>
      </w:r>
      <w:proofErr w:type="spellEnd"/>
      <w:r w:rsidRPr="00252EAD">
        <w:rPr>
          <w:rFonts w:ascii="Arial" w:eastAsia="Arial" w:hAnsi="Arial" w:cs="Arial"/>
          <w:color w:val="675E35"/>
          <w:sz w:val="13"/>
          <w:szCs w:val="13"/>
        </w:rPr>
        <w:t xml:space="preserve"> </w:t>
      </w:r>
      <w:proofErr w:type="spellStart"/>
      <w:r w:rsidRPr="00252EAD">
        <w:rPr>
          <w:rFonts w:ascii="Arial" w:eastAsia="Arial" w:hAnsi="Arial" w:cs="Arial"/>
          <w:color w:val="675E35"/>
          <w:sz w:val="13"/>
          <w:szCs w:val="13"/>
        </w:rPr>
        <w:t>Hlis</w:t>
      </w:r>
      <w:proofErr w:type="spellEnd"/>
      <w:r w:rsidRPr="00252EAD">
        <w:rPr>
          <w:rFonts w:ascii="Arial" w:eastAsia="Arial" w:hAnsi="Arial" w:cs="Arial"/>
          <w:color w:val="675E35"/>
          <w:sz w:val="13"/>
          <w:szCs w:val="13"/>
        </w:rPr>
        <w:t xml:space="preserve"> 6, 2016</w:t>
      </w:r>
      <w:r w:rsidRPr="00252EAD">
        <w:rPr>
          <w:sz w:val="20"/>
          <w:szCs w:val="20"/>
        </w:rPr>
        <w:tab/>
      </w:r>
      <w:r>
        <w:rPr>
          <w:rFonts w:ascii="Arial" w:eastAsia="Arial" w:hAnsi="Arial" w:cs="Arial"/>
          <w:b/>
          <w:bCs/>
          <w:color w:val="675E35"/>
          <w:sz w:val="20"/>
          <w:szCs w:val="20"/>
        </w:rPr>
        <w:t>|</w:t>
      </w:r>
      <w:r>
        <w:rPr>
          <w:sz w:val="20"/>
          <w:szCs w:val="20"/>
        </w:rPr>
        <w:tab/>
      </w:r>
      <w:r w:rsidRPr="00252EAD">
        <w:rPr>
          <w:rFonts w:ascii="Arial" w:eastAsia="Arial" w:hAnsi="Arial" w:cs="Arial"/>
          <w:color w:val="675E35"/>
          <w:sz w:val="16"/>
          <w:szCs w:val="16"/>
        </w:rPr>
        <w:t>7</w:t>
      </w:r>
    </w:p>
    <w:p w14:paraId="6B4B0B7B" w14:textId="77777777" w:rsidR="00BF3E5F" w:rsidRDefault="00BF3E5F">
      <w:pPr>
        <w:sectPr w:rsidR="00BF3E5F">
          <w:type w:val="continuous"/>
          <w:pgSz w:w="12240" w:h="15840"/>
          <w:pgMar w:top="358" w:right="320" w:bottom="0" w:left="838" w:header="0" w:footer="0" w:gutter="0"/>
          <w:cols w:space="720" w:equalWidth="0">
            <w:col w:w="11082"/>
          </w:cols>
        </w:sectPr>
      </w:pPr>
    </w:p>
    <w:p w14:paraId="39047049" w14:textId="08393360" w:rsidR="00BF3E5F" w:rsidRPr="008E08B2" w:rsidRDefault="00F2670D">
      <w:pPr>
        <w:ind w:left="60"/>
        <w:rPr>
          <w:sz w:val="20"/>
          <w:szCs w:val="20"/>
          <w:rPrChange w:id="5287" w:author="Kaxiong" w:date="2021-06-11T21:12:00Z">
            <w:rPr>
              <w:sz w:val="16"/>
              <w:szCs w:val="16"/>
            </w:rPr>
          </w:rPrChange>
        </w:rPr>
      </w:pPr>
      <w:bookmarkStart w:id="5288" w:name="page33"/>
      <w:bookmarkEnd w:id="5288"/>
      <w:r w:rsidRPr="008E08B2">
        <w:rPr>
          <w:rFonts w:ascii="Arial" w:eastAsia="Arial" w:hAnsi="Arial" w:cs="Arial"/>
          <w:noProof/>
          <w:color w:val="649DA9"/>
          <w:sz w:val="20"/>
          <w:szCs w:val="20"/>
          <w:rPrChange w:id="5289" w:author="Kaxiong" w:date="2021-06-11T21:12:00Z">
            <w:rPr>
              <w:rFonts w:ascii="Arial" w:eastAsia="Arial" w:hAnsi="Arial" w:cs="Arial"/>
              <w:noProof/>
              <w:color w:val="649DA9"/>
              <w:sz w:val="16"/>
              <w:szCs w:val="16"/>
            </w:rPr>
          </w:rPrChange>
        </w:rPr>
        <w:lastRenderedPageBreak/>
        <mc:AlternateContent>
          <mc:Choice Requires="wps">
            <w:drawing>
              <wp:anchor distT="0" distB="0" distL="114300" distR="114300" simplePos="0" relativeHeight="251658240" behindDoc="1" locked="0" layoutInCell="0" allowOverlap="1" wp14:anchorId="6EE0638D" wp14:editId="6CEE6B7D">
                <wp:simplePos x="0" y="0"/>
                <wp:positionH relativeFrom="page">
                  <wp:posOffset>0</wp:posOffset>
                </wp:positionH>
                <wp:positionV relativeFrom="page">
                  <wp:posOffset>0</wp:posOffset>
                </wp:positionV>
                <wp:extent cx="1955800" cy="51562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5C79E9FD" id="Shape 46" o:spid="_x0000_s1026" style="position:absolute;margin-left:0;margin-top:0;width:154pt;height:40.6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CLmCU1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proofErr w:type="spellStart"/>
      <w:r w:rsidRPr="008E08B2">
        <w:rPr>
          <w:rFonts w:ascii="Arial" w:eastAsia="Arial" w:hAnsi="Arial" w:cs="Arial"/>
          <w:color w:val="649DA9"/>
          <w:sz w:val="20"/>
          <w:szCs w:val="20"/>
          <w:rPrChange w:id="5290" w:author="Kaxiong" w:date="2021-06-11T21:12:00Z">
            <w:rPr>
              <w:rFonts w:ascii="Arial" w:eastAsia="Arial" w:hAnsi="Arial" w:cs="Arial"/>
              <w:color w:val="649DA9"/>
              <w:sz w:val="16"/>
              <w:szCs w:val="16"/>
            </w:rPr>
          </w:rPrChange>
        </w:rPr>
        <w:t>Daim</w:t>
      </w:r>
      <w:proofErr w:type="spellEnd"/>
      <w:r w:rsidRPr="008E08B2">
        <w:rPr>
          <w:rFonts w:ascii="Arial" w:eastAsia="Arial" w:hAnsi="Arial" w:cs="Arial"/>
          <w:color w:val="649DA9"/>
          <w:sz w:val="20"/>
          <w:szCs w:val="20"/>
          <w:rPrChange w:id="5291" w:author="Kaxiong" w:date="2021-06-11T21:12:00Z">
            <w:rPr>
              <w:rFonts w:ascii="Arial" w:eastAsia="Arial" w:hAnsi="Arial" w:cs="Arial"/>
              <w:color w:val="649DA9"/>
              <w:sz w:val="16"/>
              <w:szCs w:val="16"/>
            </w:rPr>
          </w:rPrChange>
        </w:rPr>
        <w:t xml:space="preserve"> </w:t>
      </w:r>
      <w:proofErr w:type="spellStart"/>
      <w:r w:rsidRPr="008E08B2">
        <w:rPr>
          <w:rFonts w:ascii="Arial" w:eastAsia="Arial" w:hAnsi="Arial" w:cs="Arial"/>
          <w:color w:val="649DA9"/>
          <w:sz w:val="20"/>
          <w:szCs w:val="20"/>
          <w:rPrChange w:id="5292" w:author="Kaxiong" w:date="2021-06-11T21:12:00Z">
            <w:rPr>
              <w:rFonts w:ascii="Arial" w:eastAsia="Arial" w:hAnsi="Arial" w:cs="Arial"/>
              <w:color w:val="649DA9"/>
              <w:sz w:val="16"/>
              <w:szCs w:val="16"/>
            </w:rPr>
          </w:rPrChange>
        </w:rPr>
        <w:t>Ntawv</w:t>
      </w:r>
      <w:proofErr w:type="spellEnd"/>
      <w:r w:rsidRPr="008E08B2">
        <w:rPr>
          <w:rFonts w:ascii="Arial" w:eastAsia="Arial" w:hAnsi="Arial" w:cs="Arial"/>
          <w:color w:val="649DA9"/>
          <w:sz w:val="20"/>
          <w:szCs w:val="20"/>
          <w:rPrChange w:id="5293" w:author="Kaxiong" w:date="2021-06-11T21:12:00Z">
            <w:rPr>
              <w:rFonts w:ascii="Arial" w:eastAsia="Arial" w:hAnsi="Arial" w:cs="Arial"/>
              <w:color w:val="649DA9"/>
              <w:sz w:val="16"/>
              <w:szCs w:val="16"/>
            </w:rPr>
          </w:rPrChange>
        </w:rPr>
        <w:t xml:space="preserve"> </w:t>
      </w:r>
      <w:proofErr w:type="spellStart"/>
      <w:r w:rsidRPr="008E08B2">
        <w:rPr>
          <w:rFonts w:ascii="Arial" w:eastAsia="Arial" w:hAnsi="Arial" w:cs="Arial"/>
          <w:color w:val="649DA9"/>
          <w:sz w:val="20"/>
          <w:szCs w:val="20"/>
          <w:rPrChange w:id="5294" w:author="Kaxiong" w:date="2021-06-11T21:12:00Z">
            <w:rPr>
              <w:rFonts w:ascii="Arial" w:eastAsia="Arial" w:hAnsi="Arial" w:cs="Arial"/>
              <w:color w:val="649DA9"/>
              <w:sz w:val="16"/>
              <w:szCs w:val="16"/>
            </w:rPr>
          </w:rPrChange>
        </w:rPr>
        <w:t>Ntxiv</w:t>
      </w:r>
      <w:proofErr w:type="spellEnd"/>
    </w:p>
    <w:p w14:paraId="7A546B12" w14:textId="7D81FDAF"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1B438435" wp14:editId="119E9E5D">
                <wp:simplePos x="0" y="0"/>
                <wp:positionH relativeFrom="column">
                  <wp:posOffset>-76200</wp:posOffset>
                </wp:positionH>
                <wp:positionV relativeFrom="paragraph">
                  <wp:posOffset>325120</wp:posOffset>
                </wp:positionV>
                <wp:extent cx="6858635" cy="6858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85800"/>
                        </a:xfrm>
                        <a:prstGeom prst="rect">
                          <a:avLst/>
                        </a:prstGeom>
                        <a:solidFill>
                          <a:srgbClr val="DEF2F0"/>
                        </a:solidFill>
                      </wps:spPr>
                      <wps:bodyPr/>
                    </wps:wsp>
                  </a:graphicData>
                </a:graphic>
              </wp:anchor>
            </w:drawing>
          </mc:Choice>
          <mc:Fallback>
            <w:pict>
              <v:rect w14:anchorId="41D6FBF7" id="Shape 47" o:spid="_x0000_s1026" style="position:absolute;margin-left:-6pt;margin-top:25.6pt;width:540.05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" o:allowincell="f" fillcolor="#def2f0" stroked="f"/>
            </w:pict>
          </mc:Fallback>
        </mc:AlternateContent>
      </w:r>
    </w:p>
    <w:p w14:paraId="139C877B" w14:textId="35E09422" w:rsidR="00BF3E5F" w:rsidRDefault="00BF3E5F">
      <w:pPr>
        <w:spacing w:line="200" w:lineRule="exact"/>
        <w:rPr>
          <w:sz w:val="20"/>
          <w:szCs w:val="20"/>
        </w:rPr>
      </w:pPr>
    </w:p>
    <w:p w14:paraId="7706298F" w14:textId="7159F44F" w:rsidR="00BF3E5F" w:rsidRDefault="00BF3E5F">
      <w:pPr>
        <w:spacing w:line="200" w:lineRule="exact"/>
        <w:rPr>
          <w:sz w:val="20"/>
          <w:szCs w:val="20"/>
        </w:rPr>
      </w:pPr>
    </w:p>
    <w:p w14:paraId="427555C6" w14:textId="0830FAFA" w:rsidR="00BF3E5F" w:rsidRDefault="00BF3E5F">
      <w:pPr>
        <w:spacing w:line="365" w:lineRule="exact"/>
        <w:rPr>
          <w:sz w:val="20"/>
          <w:szCs w:val="20"/>
        </w:rPr>
      </w:pPr>
    </w:p>
    <w:p w14:paraId="2A686C77" w14:textId="49126493" w:rsidR="00BF3E5F" w:rsidRPr="00DF6057" w:rsidRDefault="00F2670D">
      <w:pPr>
        <w:spacing w:line="420" w:lineRule="auto"/>
        <w:ind w:right="700"/>
        <w:jc w:val="center"/>
        <w:rPr>
          <w:sz w:val="20"/>
          <w:szCs w:val="20"/>
        </w:rPr>
      </w:pPr>
      <w:r w:rsidRPr="00DF6057">
        <w:rPr>
          <w:rFonts w:ascii="Arial" w:eastAsia="Arial" w:hAnsi="Arial" w:cs="Arial"/>
          <w:color w:val="649DA9"/>
          <w:sz w:val="20"/>
          <w:szCs w:val="20"/>
        </w:rPr>
        <w:t xml:space="preserve">Cov </w:t>
      </w:r>
      <w:proofErr w:type="spellStart"/>
      <w:r w:rsidRPr="00DF6057">
        <w:rPr>
          <w:rFonts w:ascii="Arial" w:eastAsia="Arial" w:hAnsi="Arial" w:cs="Arial"/>
          <w:color w:val="649DA9"/>
          <w:sz w:val="20"/>
          <w:szCs w:val="20"/>
        </w:rPr>
        <w:t>npe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ntawm</w:t>
      </w:r>
      <w:proofErr w:type="spellEnd"/>
      <w:r w:rsidRPr="00DF6057">
        <w:rPr>
          <w:rFonts w:ascii="Arial" w:eastAsia="Arial" w:hAnsi="Arial" w:cs="Arial"/>
          <w:color w:val="649DA9"/>
          <w:sz w:val="20"/>
          <w:szCs w:val="20"/>
        </w:rPr>
        <w:t xml:space="preserve"> cov </w:t>
      </w:r>
      <w:proofErr w:type="spellStart"/>
      <w:ins w:id="5295" w:author="Kaxiong" w:date="2021-06-11T21:13:00Z">
        <w:r w:rsidR="008E08B2">
          <w:rPr>
            <w:rFonts w:ascii="Arial" w:eastAsia="Arial" w:hAnsi="Arial" w:cs="Arial"/>
            <w:color w:val="649DA9"/>
            <w:sz w:val="20"/>
            <w:szCs w:val="20"/>
          </w:rPr>
          <w:t>txheej</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txheem</w:t>
        </w:r>
        <w:proofErr w:type="spellEnd"/>
        <w:r w:rsidR="008E08B2">
          <w:rPr>
            <w:rFonts w:ascii="Arial" w:eastAsia="Arial" w:hAnsi="Arial" w:cs="Arial"/>
            <w:color w:val="649DA9"/>
            <w:sz w:val="20"/>
            <w:szCs w:val="20"/>
          </w:rPr>
          <w:t xml:space="preserve"> </w:t>
        </w:r>
      </w:ins>
      <w:del w:id="5296" w:author="Kaxiong" w:date="2021-06-11T21:13:00Z">
        <w:r w:rsidRPr="00DF6057" w:rsidDel="008E08B2">
          <w:rPr>
            <w:rFonts w:ascii="Arial" w:eastAsia="Arial" w:hAnsi="Arial" w:cs="Arial"/>
            <w:color w:val="649DA9"/>
            <w:sz w:val="20"/>
            <w:szCs w:val="20"/>
          </w:rPr>
          <w:delText xml:space="preserve">kev </w:delText>
        </w:r>
      </w:del>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ins w:id="5297" w:author="Kaxiong" w:date="2021-06-11T21:13:00Z">
        <w:r w:rsidR="008E08B2">
          <w:rPr>
            <w:rFonts w:ascii="Arial" w:eastAsia="Arial" w:hAnsi="Arial" w:cs="Arial"/>
            <w:color w:val="649DA9"/>
            <w:sz w:val="20"/>
            <w:szCs w:val="20"/>
          </w:rPr>
          <w:t>tsim</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tawm</w:t>
        </w:r>
      </w:ins>
      <w:proofErr w:type="spellEnd"/>
      <w:del w:id="5298" w:author="Kaxiong" w:date="2021-06-11T21:13:00Z">
        <w:r w:rsidRPr="00DF6057" w:rsidDel="008E08B2">
          <w:rPr>
            <w:rFonts w:ascii="Arial" w:eastAsia="Arial" w:hAnsi="Arial" w:cs="Arial"/>
            <w:color w:val="649DA9"/>
            <w:sz w:val="20"/>
            <w:szCs w:val="20"/>
          </w:rPr>
          <w:delText>ua hauj</w:delText>
        </w:r>
        <w:r w:rsidR="006B4F7A" w:rsidRPr="00DF6057" w:rsidDel="008E08B2">
          <w:rPr>
            <w:rFonts w:ascii="Arial" w:eastAsia="Arial" w:hAnsi="Arial" w:cs="Arial"/>
            <w:color w:val="649DA9"/>
            <w:sz w:val="20"/>
            <w:szCs w:val="20"/>
          </w:rPr>
          <w:delText xml:space="preserve"> </w:delText>
        </w:r>
        <w:r w:rsidRPr="00DF6057" w:rsidDel="008E08B2">
          <w:rPr>
            <w:rFonts w:ascii="Arial" w:eastAsia="Arial" w:hAnsi="Arial" w:cs="Arial"/>
            <w:color w:val="649DA9"/>
            <w:sz w:val="20"/>
            <w:szCs w:val="20"/>
          </w:rPr>
          <w:delText>lwm</w:delText>
        </w:r>
      </w:del>
      <w:r w:rsidRPr="00DF6057">
        <w:rPr>
          <w:rFonts w:ascii="Arial" w:eastAsia="Arial" w:hAnsi="Arial" w:cs="Arial"/>
          <w:color w:val="649DA9"/>
          <w:sz w:val="20"/>
          <w:szCs w:val="20"/>
        </w:rPr>
        <w:t xml:space="preserve"> </w:t>
      </w:r>
      <w:ins w:id="5299" w:author="Kaxiong" w:date="2021-06-11T21:15:00Z">
        <w:r w:rsidR="008E08B2">
          <w:rPr>
            <w:rFonts w:ascii="Arial" w:eastAsia="Arial" w:hAnsi="Arial" w:cs="Arial"/>
            <w:color w:val="649DA9"/>
            <w:sz w:val="20"/>
            <w:szCs w:val="20"/>
          </w:rPr>
          <w:t xml:space="preserve">yam </w:t>
        </w:r>
        <w:proofErr w:type="spellStart"/>
        <w:r w:rsidR="008E08B2">
          <w:rPr>
            <w:rFonts w:ascii="Arial" w:eastAsia="Arial" w:hAnsi="Arial" w:cs="Arial"/>
            <w:color w:val="649DA9"/>
            <w:sz w:val="20"/>
            <w:szCs w:val="20"/>
          </w:rPr>
          <w:t>c</w:t>
        </w:r>
      </w:ins>
      <w:ins w:id="5300" w:author="Kaxiong" w:date="2021-06-11T21:16:00Z">
        <w:r w:rsidR="008E08B2">
          <w:rPr>
            <w:rFonts w:ascii="Arial" w:eastAsia="Arial" w:hAnsi="Arial" w:cs="Arial"/>
            <w:color w:val="649DA9"/>
            <w:sz w:val="20"/>
            <w:szCs w:val="20"/>
          </w:rPr>
          <w:t>uab</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yeej</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pab</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uas</w:t>
        </w:r>
        <w:proofErr w:type="spellEnd"/>
        <w:r w:rsidR="008E08B2">
          <w:rPr>
            <w:rFonts w:ascii="Arial" w:eastAsia="Arial" w:hAnsi="Arial" w:cs="Arial"/>
            <w:color w:val="649DA9"/>
            <w:sz w:val="20"/>
            <w:szCs w:val="20"/>
          </w:rPr>
          <w:t xml:space="preserve"> </w:t>
        </w:r>
      </w:ins>
      <w:ins w:id="5301" w:author="Kaxiong" w:date="2021-06-11T21:15:00Z">
        <w:r w:rsidR="008E08B2">
          <w:rPr>
            <w:rFonts w:ascii="Arial" w:eastAsia="Arial" w:hAnsi="Arial" w:cs="Arial"/>
            <w:color w:val="649DA9"/>
            <w:sz w:val="20"/>
            <w:szCs w:val="20"/>
          </w:rPr>
          <w:t>sib-</w:t>
        </w:r>
        <w:proofErr w:type="spellStart"/>
        <w:r w:rsidR="008E08B2">
          <w:rPr>
            <w:rFonts w:ascii="Arial" w:eastAsia="Arial" w:hAnsi="Arial" w:cs="Arial"/>
            <w:color w:val="649DA9"/>
            <w:sz w:val="20"/>
            <w:szCs w:val="20"/>
          </w:rPr>
          <w:t>txuam</w:t>
        </w:r>
      </w:ins>
      <w:proofErr w:type="spellEnd"/>
      <w:ins w:id="5302" w:author="Kaxiong" w:date="2021-06-11T21:16:00Z">
        <w:r w:rsidR="008E08B2">
          <w:rPr>
            <w:rFonts w:ascii="Arial" w:eastAsia="Arial" w:hAnsi="Arial" w:cs="Arial"/>
            <w:color w:val="649DA9"/>
            <w:sz w:val="20"/>
            <w:szCs w:val="20"/>
          </w:rPr>
          <w:t xml:space="preserve"> </w:t>
        </w:r>
      </w:ins>
      <w:proofErr w:type="spellStart"/>
      <w:ins w:id="5303" w:author="Kaxiong" w:date="2021-06-11T21:15:00Z">
        <w:r w:rsidR="008E08B2">
          <w:rPr>
            <w:rFonts w:ascii="Arial" w:eastAsia="Arial" w:hAnsi="Arial" w:cs="Arial"/>
            <w:color w:val="649DA9"/>
            <w:sz w:val="20"/>
            <w:szCs w:val="20"/>
          </w:rPr>
          <w:t>ntawm</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kev</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ua</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liaj</w:t>
        </w:r>
        <w:proofErr w:type="spellEnd"/>
        <w:r w:rsidR="008E08B2">
          <w:rPr>
            <w:rFonts w:ascii="Arial" w:eastAsia="Arial" w:hAnsi="Arial" w:cs="Arial"/>
            <w:color w:val="649DA9"/>
            <w:sz w:val="20"/>
            <w:szCs w:val="20"/>
          </w:rPr>
          <w:t xml:space="preserve"> </w:t>
        </w:r>
        <w:proofErr w:type="spellStart"/>
        <w:r w:rsidR="008E08B2">
          <w:rPr>
            <w:rFonts w:ascii="Arial" w:eastAsia="Arial" w:hAnsi="Arial" w:cs="Arial"/>
            <w:color w:val="649DA9"/>
            <w:sz w:val="20"/>
            <w:szCs w:val="20"/>
          </w:rPr>
          <w:t>teb</w:t>
        </w:r>
        <w:proofErr w:type="spellEnd"/>
        <w:r w:rsidR="008E08B2">
          <w:rPr>
            <w:rFonts w:ascii="Arial" w:eastAsia="Arial" w:hAnsi="Arial" w:cs="Arial"/>
            <w:color w:val="649DA9"/>
            <w:sz w:val="20"/>
            <w:szCs w:val="20"/>
          </w:rPr>
          <w:t xml:space="preserve"> </w:t>
        </w:r>
      </w:ins>
      <w:del w:id="5304" w:author="Kaxiong" w:date="2021-06-11T21:17:00Z">
        <w:r w:rsidRPr="00DF6057" w:rsidDel="008E08B2">
          <w:rPr>
            <w:rFonts w:ascii="Arial" w:eastAsia="Arial" w:hAnsi="Arial" w:cs="Arial"/>
            <w:color w:val="649DA9"/>
            <w:sz w:val="20"/>
            <w:szCs w:val="20"/>
          </w:rPr>
          <w:delText xml:space="preserve">ntawm cov chaw ua liaj ua teb sib xyaw ua ke </w:delText>
        </w:r>
      </w:del>
      <w:proofErr w:type="spellStart"/>
      <w:r w:rsidRPr="00DF6057">
        <w:rPr>
          <w:rFonts w:ascii="Arial" w:eastAsia="Arial" w:hAnsi="Arial" w:cs="Arial"/>
          <w:color w:val="649DA9"/>
          <w:sz w:val="20"/>
          <w:szCs w:val="20"/>
        </w:rPr>
        <w:t>yuav</w:t>
      </w:r>
      <w:proofErr w:type="spellEnd"/>
      <w:r w:rsidRPr="00DF6057">
        <w:rPr>
          <w:rFonts w:ascii="Arial" w:eastAsia="Arial" w:hAnsi="Arial" w:cs="Arial"/>
          <w:color w:val="649DA9"/>
          <w:sz w:val="20"/>
          <w:szCs w:val="20"/>
        </w:rPr>
        <w:t xml:space="preserve"> tau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thiab</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tsim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nyog</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rau</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qhov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zam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qee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feem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raws</w:t>
      </w:r>
      <w:proofErr w:type="spellEnd"/>
      <w:r w:rsidRPr="00DF6057">
        <w:rPr>
          <w:rFonts w:ascii="Arial" w:eastAsia="Arial" w:hAnsi="Arial" w:cs="Arial"/>
          <w:color w:val="649DA9"/>
          <w:sz w:val="20"/>
          <w:szCs w:val="20"/>
        </w:rPr>
        <w:t xml:space="preserve"> li </w:t>
      </w:r>
      <w:proofErr w:type="spellStart"/>
      <w:r w:rsidR="006B4F7A" w:rsidRPr="00DF6057">
        <w:rPr>
          <w:rFonts w:ascii="Arial" w:eastAsia="Arial" w:hAnsi="Arial" w:cs="Arial"/>
          <w:color w:val="649DA9"/>
          <w:sz w:val="20"/>
          <w:szCs w:val="20"/>
        </w:rPr>
        <w:t>Txoj</w:t>
      </w:r>
      <w:proofErr w:type="spellEnd"/>
      <w:r w:rsidR="006B4F7A" w:rsidRPr="00DF6057">
        <w:rPr>
          <w:rFonts w:ascii="Arial" w:eastAsia="Arial" w:hAnsi="Arial" w:cs="Arial"/>
          <w:color w:val="649DA9"/>
          <w:sz w:val="20"/>
          <w:szCs w:val="20"/>
        </w:rPr>
        <w:t xml:space="preserve"> Cai </w:t>
      </w:r>
      <w:proofErr w:type="spellStart"/>
      <w:r w:rsidR="006B4F7A" w:rsidRPr="00DF6057">
        <w:rPr>
          <w:rFonts w:ascii="Arial" w:eastAsia="Arial" w:hAnsi="Arial" w:cs="Arial"/>
          <w:color w:val="649DA9"/>
          <w:sz w:val="20"/>
          <w:szCs w:val="20"/>
        </w:rPr>
        <w:t>Tswj</w:t>
      </w:r>
      <w:proofErr w:type="spellEnd"/>
      <w:r w:rsidR="006B4F7A" w:rsidRPr="00DF6057">
        <w:rPr>
          <w:rFonts w:ascii="Arial" w:eastAsia="Arial" w:hAnsi="Arial" w:cs="Arial"/>
          <w:color w:val="649DA9"/>
          <w:sz w:val="20"/>
          <w:szCs w:val="20"/>
        </w:rPr>
        <w:t xml:space="preserve"> </w:t>
      </w:r>
      <w:proofErr w:type="spellStart"/>
      <w:r w:rsidR="006B4F7A" w:rsidRPr="00DF6057">
        <w:rPr>
          <w:rFonts w:ascii="Arial" w:eastAsia="Arial" w:hAnsi="Arial" w:cs="Arial"/>
          <w:color w:val="649DA9"/>
          <w:sz w:val="20"/>
          <w:szCs w:val="20"/>
        </w:rPr>
        <w:t>Hwm</w:t>
      </w:r>
      <w:proofErr w:type="spellEnd"/>
      <w:r w:rsidR="006B4F7A" w:rsidRPr="00DF6057">
        <w:rPr>
          <w:rFonts w:ascii="Arial" w:eastAsia="Arial" w:hAnsi="Arial" w:cs="Arial"/>
          <w:color w:val="649DA9"/>
          <w:sz w:val="20"/>
          <w:szCs w:val="20"/>
        </w:rPr>
        <w:t xml:space="preserve"> Kev </w:t>
      </w:r>
      <w:proofErr w:type="spellStart"/>
      <w:r w:rsidR="006B4F7A" w:rsidRPr="00DF6057">
        <w:rPr>
          <w:rFonts w:ascii="Arial" w:eastAsia="Arial" w:hAnsi="Arial" w:cs="Arial"/>
          <w:color w:val="649DA9"/>
          <w:sz w:val="20"/>
          <w:szCs w:val="20"/>
        </w:rPr>
        <w:t>Tiv</w:t>
      </w:r>
      <w:proofErr w:type="spellEnd"/>
      <w:r w:rsidR="006B4F7A" w:rsidRPr="00DF6057">
        <w:rPr>
          <w:rFonts w:ascii="Arial" w:eastAsia="Arial" w:hAnsi="Arial" w:cs="Arial"/>
          <w:color w:val="649DA9"/>
          <w:sz w:val="20"/>
          <w:szCs w:val="20"/>
        </w:rPr>
        <w:t xml:space="preserve"> </w:t>
      </w:r>
      <w:proofErr w:type="spellStart"/>
      <w:r w:rsidR="006B4F7A" w:rsidRPr="00DF6057">
        <w:rPr>
          <w:rFonts w:ascii="Arial" w:eastAsia="Arial" w:hAnsi="Arial" w:cs="Arial"/>
          <w:color w:val="649DA9"/>
          <w:sz w:val="20"/>
          <w:szCs w:val="20"/>
        </w:rPr>
        <w:t>Thaiv</w:t>
      </w:r>
      <w:proofErr w:type="spellEnd"/>
    </w:p>
    <w:p w14:paraId="0315DB6A" w14:textId="0F23166E"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40571A02" wp14:editId="0D2E0452">
                <wp:simplePos x="0" y="0"/>
                <wp:positionH relativeFrom="column">
                  <wp:posOffset>-75565</wp:posOffset>
                </wp:positionH>
                <wp:positionV relativeFrom="paragraph">
                  <wp:posOffset>45720</wp:posOffset>
                </wp:positionV>
                <wp:extent cx="6858635" cy="789305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893050"/>
                        </a:xfrm>
                        <a:prstGeom prst="rect">
                          <a:avLst/>
                        </a:prstGeom>
                        <a:solidFill>
                          <a:srgbClr val="A8DDD8"/>
                        </a:solidFill>
                      </wps:spPr>
                      <wps:bodyPr/>
                    </wps:wsp>
                  </a:graphicData>
                </a:graphic>
              </wp:anchor>
            </w:drawing>
          </mc:Choice>
          <mc:Fallback>
            <w:pict>
              <v:rect w14:anchorId="0BD92B7F" id="Shape 48" o:spid="_x0000_s1026" style="position:absolute;margin-left:-5.95pt;margin-top:3.6pt;width:540.05pt;height:62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" o:allowincell="f" fillcolor="#a8ddd8" stroked="f"/>
            </w:pict>
          </mc:Fallback>
        </mc:AlternateContent>
      </w:r>
    </w:p>
    <w:p w14:paraId="788F1E3D" w14:textId="77777777" w:rsidR="00BF3E5F" w:rsidRDefault="00BF3E5F">
      <w:pPr>
        <w:spacing w:line="317" w:lineRule="exact"/>
        <w:rPr>
          <w:sz w:val="20"/>
          <w:szCs w:val="20"/>
        </w:rPr>
      </w:pPr>
    </w:p>
    <w:p w14:paraId="2587F4DD" w14:textId="4EB0C6F2" w:rsidR="00BF3E5F" w:rsidRPr="00763DE7" w:rsidRDefault="008E08B2" w:rsidP="00763DE7">
      <w:pPr>
        <w:numPr>
          <w:ilvl w:val="0"/>
          <w:numId w:val="32"/>
        </w:numPr>
        <w:tabs>
          <w:tab w:val="left" w:pos="360"/>
        </w:tabs>
        <w:ind w:left="360" w:hanging="360"/>
        <w:jc w:val="both"/>
        <w:rPr>
          <w:rFonts w:ascii="Arial" w:eastAsia="Arial" w:hAnsi="Arial" w:cs="Arial"/>
          <w:color w:val="494645"/>
          <w:sz w:val="18"/>
          <w:szCs w:val="18"/>
        </w:rPr>
      </w:pPr>
      <w:ins w:id="5305" w:author="Kaxiong" w:date="2021-06-11T21:19:00Z">
        <w:r>
          <w:rPr>
            <w:rFonts w:ascii="Arial" w:eastAsia="Arial" w:hAnsi="Arial" w:cs="Arial"/>
            <w:color w:val="494645"/>
            <w:sz w:val="14"/>
            <w:szCs w:val="14"/>
          </w:rPr>
          <w:t xml:space="preserve">Kev </w:t>
        </w:r>
        <w:proofErr w:type="spellStart"/>
        <w:r>
          <w:rPr>
            <w:rFonts w:ascii="Arial" w:eastAsia="Arial" w:hAnsi="Arial" w:cs="Arial"/>
            <w:color w:val="494645"/>
            <w:sz w:val="14"/>
            <w:szCs w:val="14"/>
          </w:rPr>
          <w:t>hau</w:t>
        </w:r>
        <w:proofErr w:type="spellEnd"/>
        <w:r>
          <w:rPr>
            <w:rFonts w:ascii="Arial" w:eastAsia="Arial" w:hAnsi="Arial" w:cs="Arial"/>
            <w:color w:val="494645"/>
            <w:sz w:val="14"/>
            <w:szCs w:val="14"/>
          </w:rPr>
          <w:t xml:space="preserve"> cov </w:t>
        </w:r>
        <w:proofErr w:type="spellStart"/>
        <w:r>
          <w:rPr>
            <w:rFonts w:ascii="Arial" w:eastAsia="Arial" w:hAnsi="Arial" w:cs="Arial"/>
            <w:color w:val="494645"/>
            <w:sz w:val="14"/>
            <w:szCs w:val="14"/>
          </w:rPr>
          <w:t>yas</w:t>
        </w:r>
        <w:proofErr w:type="spellEnd"/>
        <w:r>
          <w:rPr>
            <w:rFonts w:ascii="Arial" w:eastAsia="Arial" w:hAnsi="Arial" w:cs="Arial"/>
            <w:color w:val="494645"/>
            <w:sz w:val="14"/>
            <w:szCs w:val="14"/>
          </w:rPr>
          <w:t xml:space="preserve"> </w:t>
        </w:r>
      </w:ins>
      <w:proofErr w:type="spellStart"/>
      <w:ins w:id="5306" w:author="Kaxiong" w:date="2021-06-11T21:20:00Z">
        <w:r>
          <w:rPr>
            <w:rFonts w:ascii="Arial" w:eastAsia="Arial" w:hAnsi="Arial" w:cs="Arial"/>
            <w:color w:val="494645"/>
            <w:sz w:val="14"/>
            <w:szCs w:val="14"/>
          </w:rPr>
          <w:t>zom</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noj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yas</w:t>
        </w:r>
        <w:proofErr w:type="spellEnd"/>
        <w:r>
          <w:rPr>
            <w:rFonts w:ascii="Arial" w:eastAsia="Arial" w:hAnsi="Arial" w:cs="Arial"/>
            <w:color w:val="494645"/>
            <w:sz w:val="14"/>
            <w:szCs w:val="14"/>
          </w:rPr>
          <w:t xml:space="preserve"> latexes, </w:t>
        </w:r>
        <w:proofErr w:type="spellStart"/>
        <w:r>
          <w:rPr>
            <w:rFonts w:ascii="Arial" w:eastAsia="Arial" w:hAnsi="Arial" w:cs="Arial"/>
            <w:color w:val="494645"/>
            <w:sz w:val="14"/>
            <w:szCs w:val="14"/>
          </w:rPr>
          <w:t>thiab</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yas</w:t>
        </w:r>
        <w:proofErr w:type="spellEnd"/>
        <w:r>
          <w:rPr>
            <w:rFonts w:ascii="Arial" w:eastAsia="Arial" w:hAnsi="Arial" w:cs="Arial"/>
            <w:color w:val="494645"/>
            <w:sz w:val="14"/>
            <w:szCs w:val="14"/>
          </w:rPr>
          <w:t xml:space="preserve"> resin.</w:t>
        </w:r>
      </w:ins>
      <w:del w:id="5307" w:author="Kaxiong" w:date="2021-06-11T21:20:00Z">
        <w:r w:rsidR="00F2670D" w:rsidRPr="00763DE7" w:rsidDel="008E08B2">
          <w:rPr>
            <w:rFonts w:ascii="Arial" w:eastAsia="Arial" w:hAnsi="Arial" w:cs="Arial"/>
            <w:color w:val="494645"/>
            <w:sz w:val="14"/>
            <w:szCs w:val="14"/>
          </w:rPr>
          <w:delText xml:space="preserve">Cov pos hniav npau, </w:delText>
        </w:r>
        <w:r w:rsidR="00B34E78" w:rsidRPr="00763DE7" w:rsidDel="008E08B2">
          <w:rPr>
            <w:rFonts w:ascii="Arial" w:eastAsia="Arial" w:hAnsi="Arial" w:cs="Arial"/>
            <w:color w:val="494645"/>
            <w:sz w:val="14"/>
            <w:szCs w:val="14"/>
          </w:rPr>
          <w:delText>dej tshuaj</w:delText>
        </w:r>
        <w:r w:rsidR="00F2670D" w:rsidRPr="00763DE7" w:rsidDel="008E08B2">
          <w:rPr>
            <w:rFonts w:ascii="Arial" w:eastAsia="Arial" w:hAnsi="Arial" w:cs="Arial"/>
            <w:color w:val="494645"/>
            <w:sz w:val="14"/>
            <w:szCs w:val="14"/>
          </w:rPr>
          <w:delText xml:space="preserve">, thiab </w:delText>
        </w:r>
        <w:r w:rsidR="00B34E78" w:rsidRPr="00763DE7" w:rsidDel="008E08B2">
          <w:rPr>
            <w:rFonts w:ascii="Arial" w:eastAsia="Arial" w:hAnsi="Arial" w:cs="Arial"/>
            <w:color w:val="494645"/>
            <w:sz w:val="14"/>
            <w:szCs w:val="14"/>
          </w:rPr>
          <w:delText>tshuaj</w:delText>
        </w:r>
      </w:del>
      <w:r w:rsidR="00F2670D" w:rsidRPr="00763DE7">
        <w:rPr>
          <w:rFonts w:ascii="Arial" w:eastAsia="Arial" w:hAnsi="Arial" w:cs="Arial"/>
          <w:color w:val="494645"/>
          <w:sz w:val="14"/>
          <w:szCs w:val="14"/>
        </w:rPr>
        <w:t>;</w:t>
      </w:r>
    </w:p>
    <w:p w14:paraId="6BC97FA6" w14:textId="77777777" w:rsidR="00BF3E5F" w:rsidRPr="00763DE7" w:rsidRDefault="00BF3E5F" w:rsidP="00763DE7">
      <w:pPr>
        <w:spacing w:line="65" w:lineRule="exact"/>
        <w:jc w:val="both"/>
        <w:rPr>
          <w:rFonts w:ascii="Arial" w:eastAsia="Arial" w:hAnsi="Arial" w:cs="Arial"/>
          <w:color w:val="494645"/>
          <w:sz w:val="18"/>
          <w:szCs w:val="18"/>
        </w:rPr>
      </w:pPr>
    </w:p>
    <w:p w14:paraId="2C32FA71" w14:textId="5CBEBFE5" w:rsidR="00BF3E5F" w:rsidRPr="00763DE7" w:rsidRDefault="00F54B47" w:rsidP="00763DE7">
      <w:pPr>
        <w:numPr>
          <w:ilvl w:val="0"/>
          <w:numId w:val="32"/>
        </w:numPr>
        <w:tabs>
          <w:tab w:val="left" w:pos="360"/>
        </w:tabs>
        <w:spacing w:line="366" w:lineRule="auto"/>
        <w:ind w:left="360" w:right="560" w:hanging="360"/>
        <w:jc w:val="both"/>
        <w:rPr>
          <w:rFonts w:ascii="Arial" w:eastAsia="Arial" w:hAnsi="Arial" w:cs="Arial"/>
          <w:color w:val="494645"/>
          <w:sz w:val="18"/>
          <w:szCs w:val="18"/>
        </w:rPr>
      </w:pPr>
      <w:ins w:id="5308" w:author="Kaxiong" w:date="2021-06-11T21:22:00Z">
        <w:r>
          <w:rPr>
            <w:rFonts w:ascii="Arial" w:eastAsia="Arial" w:hAnsi="Arial" w:cs="Arial"/>
            <w:color w:val="494645"/>
            <w:sz w:val="15"/>
            <w:szCs w:val="15"/>
          </w:rPr>
          <w:t xml:space="preserve">Kev </w:t>
        </w:r>
        <w:proofErr w:type="spellStart"/>
        <w:r>
          <w:rPr>
            <w:rFonts w:ascii="Arial" w:eastAsia="Arial" w:hAnsi="Arial" w:cs="Arial"/>
            <w:color w:val="494645"/>
            <w:sz w:val="15"/>
            <w:szCs w:val="15"/>
          </w:rPr>
          <w:t>tsuav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kaus</w:t>
        </w:r>
      </w:ins>
      <w:proofErr w:type="spellEnd"/>
      <w:ins w:id="5309" w:author="Kaxiong" w:date="2021-06-11T21:24:00Z">
        <w:r>
          <w:rPr>
            <w:rFonts w:ascii="Arial" w:eastAsia="Arial" w:hAnsi="Arial" w:cs="Arial"/>
            <w:color w:val="494645"/>
            <w:sz w:val="15"/>
            <w:szCs w:val="15"/>
          </w:rPr>
          <w:t xml:space="preserve"> </w:t>
        </w:r>
      </w:ins>
      <w:ins w:id="5310" w:author="Kaxiong" w:date="2021-06-11T21:29:00Z">
        <w:r>
          <w:rPr>
            <w:rFonts w:ascii="Arial" w:eastAsia="Arial" w:hAnsi="Arial" w:cs="Arial"/>
            <w:color w:val="494645"/>
            <w:sz w:val="15"/>
            <w:szCs w:val="15"/>
          </w:rPr>
          <w:t>noob tix</w:t>
        </w:r>
      </w:ins>
      <w:ins w:id="5311" w:author="Kaxiong" w:date="2021-06-11T21:22:00Z">
        <w:r>
          <w:rPr>
            <w:rFonts w:ascii="Arial" w:eastAsia="Arial" w:hAnsi="Arial" w:cs="Arial"/>
            <w:color w:val="494645"/>
            <w:sz w:val="15"/>
            <w:szCs w:val="15"/>
          </w:rPr>
          <w:t xml:space="preserve">, </w:t>
        </w:r>
      </w:ins>
      <w:proofErr w:type="spellStart"/>
      <w:ins w:id="5312" w:author="Kaxiong" w:date="2021-06-11T21:23:00Z">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txiav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ins>
      <w:proofErr w:type="spellStart"/>
      <w:ins w:id="5313" w:author="Kaxiong" w:date="2021-06-11T21:24:00Z">
        <w:r>
          <w:rPr>
            <w:rFonts w:ascii="Arial" w:eastAsia="Arial" w:hAnsi="Arial" w:cs="Arial"/>
            <w:color w:val="494645"/>
            <w:sz w:val="15"/>
            <w:szCs w:val="15"/>
          </w:rPr>
          <w:t>chais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ins>
      <w:proofErr w:type="spellStart"/>
      <w:ins w:id="5314" w:author="Kaxiong" w:date="2021-06-11T21:29:00Z">
        <w:r>
          <w:rPr>
            <w:rFonts w:ascii="Arial" w:eastAsia="Arial" w:hAnsi="Arial" w:cs="Arial"/>
            <w:color w:val="494645"/>
            <w:sz w:val="15"/>
            <w:szCs w:val="15"/>
          </w:rPr>
          <w:t>tev</w:t>
        </w:r>
        <w:proofErr w:type="spellEnd"/>
        <w:r>
          <w:rPr>
            <w:rFonts w:ascii="Arial" w:eastAsia="Arial" w:hAnsi="Arial" w:cs="Arial"/>
            <w:color w:val="494645"/>
            <w:sz w:val="15"/>
            <w:szCs w:val="15"/>
          </w:rPr>
          <w:t xml:space="preserve"> noob </w:t>
        </w:r>
        <w:proofErr w:type="spellStart"/>
        <w:r>
          <w:rPr>
            <w:rFonts w:ascii="Arial" w:eastAsia="Arial" w:hAnsi="Arial" w:cs="Arial"/>
            <w:color w:val="494645"/>
            <w:sz w:val="15"/>
            <w:szCs w:val="15"/>
          </w:rPr>
          <w:t>ntxiv</w:t>
        </w:r>
      </w:ins>
      <w:proofErr w:type="spellEnd"/>
      <w:ins w:id="5315" w:author="Kaxiong" w:date="2021-06-11T21:24:00Z">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ins>
      <w:proofErr w:type="spellStart"/>
      <w:ins w:id="5316" w:author="Kaxiong" w:date="2021-06-11T21:36:00Z">
        <w:r w:rsidR="00F3288D">
          <w:rPr>
            <w:rFonts w:ascii="Arial" w:eastAsia="Arial" w:hAnsi="Arial" w:cs="Arial"/>
            <w:color w:val="494645"/>
            <w:sz w:val="15"/>
            <w:szCs w:val="15"/>
          </w:rPr>
          <w:t>zom</w:t>
        </w:r>
      </w:ins>
      <w:proofErr w:type="spellEnd"/>
      <w:ins w:id="5317" w:author="Kaxiong" w:date="2021-06-11T21:24:00Z">
        <w:r>
          <w:rPr>
            <w:rFonts w:ascii="Arial" w:eastAsia="Arial" w:hAnsi="Arial" w:cs="Arial"/>
            <w:color w:val="494645"/>
            <w:sz w:val="15"/>
            <w:szCs w:val="15"/>
          </w:rPr>
          <w:t>, t</w:t>
        </w:r>
        <w:proofErr w:type="spellStart"/>
        <w:r>
          <w:rPr>
            <w:rFonts w:ascii="Arial" w:eastAsia="Arial" w:hAnsi="Arial" w:cs="Arial"/>
            <w:color w:val="494645"/>
            <w:sz w:val="15"/>
            <w:szCs w:val="15"/>
          </w:rPr>
          <w:t>hiab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sua</w:t>
        </w:r>
      </w:ins>
      <w:ins w:id="5318" w:author="Kaxiong" w:date="2021-06-11T21:25:00Z">
        <w:r>
          <w:rPr>
            <w:rFonts w:ascii="Arial" w:eastAsia="Arial" w:hAnsi="Arial" w:cs="Arial"/>
            <w:color w:val="494645"/>
            <w:sz w:val="15"/>
            <w:szCs w:val="15"/>
          </w:rPr>
          <w:t>m</w:t>
        </w:r>
        <w:proofErr w:type="spellEnd"/>
        <w:r>
          <w:rPr>
            <w:rFonts w:ascii="Arial" w:eastAsia="Arial" w:hAnsi="Arial" w:cs="Arial"/>
            <w:color w:val="494645"/>
            <w:sz w:val="15"/>
            <w:szCs w:val="15"/>
          </w:rPr>
          <w:t xml:space="preserve"> cov </w:t>
        </w:r>
        <w:proofErr w:type="spellStart"/>
        <w:r>
          <w:rPr>
            <w:rFonts w:ascii="Arial" w:eastAsia="Arial" w:hAnsi="Arial" w:cs="Arial"/>
            <w:color w:val="494645"/>
            <w:sz w:val="15"/>
            <w:szCs w:val="15"/>
          </w:rPr>
          <w:t>txiv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qaub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thiab</w:t>
        </w:r>
        <w:proofErr w:type="spellEnd"/>
        <w:r>
          <w:rPr>
            <w:rFonts w:ascii="Arial" w:eastAsia="Arial" w:hAnsi="Arial" w:cs="Arial"/>
            <w:color w:val="494645"/>
            <w:sz w:val="15"/>
            <w:szCs w:val="15"/>
          </w:rPr>
          <w:t xml:space="preserve"> cov </w:t>
        </w:r>
        <w:proofErr w:type="spellStart"/>
        <w:r>
          <w:rPr>
            <w:rFonts w:ascii="Arial" w:eastAsia="Arial" w:hAnsi="Arial" w:cs="Arial"/>
            <w:color w:val="494645"/>
            <w:sz w:val="15"/>
            <w:szCs w:val="15"/>
          </w:rPr>
          <w:t>zaub</w:t>
        </w:r>
        <w:proofErr w:type="spellEnd"/>
        <w:r>
          <w:rPr>
            <w:rFonts w:ascii="Arial" w:eastAsia="Arial" w:hAnsi="Arial" w:cs="Arial"/>
            <w:color w:val="494645"/>
            <w:sz w:val="15"/>
            <w:szCs w:val="15"/>
          </w:rPr>
          <w:t xml:space="preserve"> </w:t>
        </w:r>
      </w:ins>
      <w:del w:id="5319" w:author="Kaxiong" w:date="2021-06-11T21:25:00Z">
        <w:r w:rsidR="00F2670D" w:rsidRPr="00763DE7" w:rsidDel="00F54B47">
          <w:rPr>
            <w:rFonts w:ascii="Arial" w:eastAsia="Arial" w:hAnsi="Arial" w:cs="Arial"/>
            <w:color w:val="494645"/>
            <w:sz w:val="15"/>
            <w:szCs w:val="15"/>
          </w:rPr>
          <w:delText xml:space="preserve">Cov zom zaws, kho mob, txiav, tev, </w:delText>
        </w:r>
        <w:r w:rsidR="00E829C1" w:rsidDel="00F54B47">
          <w:rPr>
            <w:rFonts w:ascii="Arial" w:eastAsia="Arial" w:hAnsi="Arial" w:cs="Arial"/>
            <w:color w:val="494645"/>
            <w:sz w:val="15"/>
            <w:szCs w:val="15"/>
          </w:rPr>
          <w:delText>tsi</w:delText>
        </w:r>
        <w:r w:rsidR="00F2670D" w:rsidRPr="00763DE7" w:rsidDel="00F54B47">
          <w:rPr>
            <w:rFonts w:ascii="Arial" w:eastAsia="Arial" w:hAnsi="Arial" w:cs="Arial"/>
            <w:color w:val="494645"/>
            <w:sz w:val="15"/>
            <w:szCs w:val="15"/>
          </w:rPr>
          <w:delText xml:space="preserve">, zom, thiab hlais cov kua txiv hmab txiv ntoo thiab zaub </w:delText>
        </w:r>
      </w:del>
      <w:proofErr w:type="spellStart"/>
      <w:r w:rsidR="00F2670D" w:rsidRPr="00763DE7">
        <w:rPr>
          <w:rFonts w:ascii="Arial" w:eastAsia="Arial" w:hAnsi="Arial" w:cs="Arial"/>
          <w:color w:val="494645"/>
          <w:sz w:val="15"/>
          <w:szCs w:val="15"/>
        </w:rPr>
        <w:t>uas</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muaj</w:t>
      </w:r>
      <w:proofErr w:type="spellEnd"/>
      <w:r w:rsidR="00F2670D" w:rsidRPr="00763DE7">
        <w:rPr>
          <w:rFonts w:ascii="Arial" w:eastAsia="Arial" w:hAnsi="Arial" w:cs="Arial"/>
          <w:color w:val="494645"/>
          <w:sz w:val="15"/>
          <w:szCs w:val="15"/>
        </w:rPr>
        <w:t xml:space="preserve"> pH </w:t>
      </w:r>
      <w:proofErr w:type="spellStart"/>
      <w:r w:rsidR="00F2670D" w:rsidRPr="00763DE7">
        <w:rPr>
          <w:rFonts w:ascii="Arial" w:eastAsia="Arial" w:hAnsi="Arial" w:cs="Arial"/>
          <w:color w:val="494645"/>
          <w:sz w:val="15"/>
          <w:szCs w:val="15"/>
        </w:rPr>
        <w:t>tsawg</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dua</w:t>
      </w:r>
      <w:proofErr w:type="spellEnd"/>
      <w:r w:rsidR="00F2670D" w:rsidRPr="00763DE7">
        <w:rPr>
          <w:rFonts w:ascii="Arial" w:eastAsia="Arial" w:hAnsi="Arial" w:cs="Arial"/>
          <w:color w:val="494645"/>
          <w:sz w:val="15"/>
          <w:szCs w:val="15"/>
        </w:rPr>
        <w:t xml:space="preserve"> 4.2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r w:rsidR="00F2670D" w:rsidRPr="00763DE7">
        <w:rPr>
          <w:rFonts w:ascii="Arial" w:eastAsia="Arial" w:hAnsi="Arial" w:cs="Arial"/>
          <w:color w:val="494645"/>
          <w:sz w:val="15"/>
          <w:szCs w:val="15"/>
        </w:rPr>
        <w:t>txiav</w:t>
      </w:r>
      <w:proofErr w:type="spellEnd"/>
      <w:r w:rsidR="00F2670D" w:rsidRPr="00763DE7">
        <w:rPr>
          <w:rFonts w:ascii="Arial" w:eastAsia="Arial" w:hAnsi="Arial" w:cs="Arial"/>
          <w:color w:val="494645"/>
          <w:sz w:val="15"/>
          <w:szCs w:val="15"/>
        </w:rPr>
        <w:t xml:space="preserve"> cov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qaub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qaub</w:t>
      </w:r>
      <w:proofErr w:type="spellEnd"/>
      <w:r w:rsidR="00F2670D" w:rsidRPr="00763DE7">
        <w:rPr>
          <w:rFonts w:ascii="Arial" w:eastAsia="Arial" w:hAnsi="Arial" w:cs="Arial"/>
          <w:color w:val="494645"/>
          <w:sz w:val="15"/>
          <w:szCs w:val="15"/>
        </w:rPr>
        <w:t xml:space="preserve">), cov </w:t>
      </w:r>
      <w:proofErr w:type="spellStart"/>
      <w:r w:rsidR="00F2670D" w:rsidRPr="00763DE7">
        <w:rPr>
          <w:rFonts w:ascii="Arial" w:eastAsia="Arial" w:hAnsi="Arial" w:cs="Arial"/>
          <w:color w:val="494645"/>
          <w:sz w:val="15"/>
          <w:szCs w:val="15"/>
        </w:rPr>
        <w:t>zaub</w:t>
      </w:r>
      <w:proofErr w:type="spellEnd"/>
      <w:r w:rsidR="00F2670D" w:rsidRPr="00763DE7">
        <w:rPr>
          <w:rFonts w:ascii="Arial" w:eastAsia="Arial" w:hAnsi="Arial" w:cs="Arial"/>
          <w:color w:val="494645"/>
          <w:sz w:val="15"/>
          <w:szCs w:val="15"/>
        </w:rPr>
        <w:t xml:space="preserve"> mov ci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r w:rsidR="00F2670D" w:rsidRPr="00763DE7">
        <w:rPr>
          <w:rFonts w:ascii="Arial" w:eastAsia="Arial" w:hAnsi="Arial" w:cs="Arial"/>
          <w:color w:val="494645"/>
          <w:sz w:val="15"/>
          <w:szCs w:val="15"/>
        </w:rPr>
        <w:t>hlais</w:t>
      </w:r>
      <w:proofErr w:type="spellEnd"/>
      <w:r w:rsidR="00F2670D" w:rsidRPr="00763DE7">
        <w:rPr>
          <w:rFonts w:ascii="Arial" w:eastAsia="Arial" w:hAnsi="Arial" w:cs="Arial"/>
          <w:color w:val="494645"/>
          <w:sz w:val="15"/>
          <w:szCs w:val="15"/>
        </w:rPr>
        <w:t xml:space="preserve"> mov ci),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qhuav</w:t>
      </w:r>
      <w:proofErr w:type="spellEnd"/>
      <w:r w:rsidR="00F2670D" w:rsidRPr="00763DE7">
        <w:rPr>
          <w:rFonts w:ascii="Arial" w:eastAsia="Arial" w:hAnsi="Arial" w:cs="Arial"/>
          <w:color w:val="494645"/>
          <w:sz w:val="15"/>
          <w:szCs w:val="15"/>
        </w:rPr>
        <w:t xml:space="preserve"> / </w:t>
      </w:r>
      <w:proofErr w:type="spellStart"/>
      <w:ins w:id="5320" w:author="Kaxiong" w:date="2021-06-11T21:27:00Z">
        <w:r>
          <w:rPr>
            <w:rFonts w:ascii="Arial" w:eastAsia="Arial" w:hAnsi="Arial" w:cs="Arial"/>
            <w:color w:val="494645"/>
            <w:sz w:val="15"/>
            <w:szCs w:val="15"/>
          </w:rPr>
          <w:t>tsis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muaj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dej</w:t>
        </w:r>
      </w:ins>
      <w:proofErr w:type="spellEnd"/>
      <w:del w:id="5321" w:author="Kaxiong" w:date="2021-06-11T21:27:00Z">
        <w:r w:rsidR="00F2670D" w:rsidRPr="00763DE7" w:rsidDel="00F54B47">
          <w:rPr>
            <w:rFonts w:ascii="Arial" w:eastAsia="Arial" w:hAnsi="Arial" w:cs="Arial"/>
            <w:color w:val="494645"/>
            <w:sz w:val="15"/>
            <w:szCs w:val="15"/>
          </w:rPr>
          <w:delText>dehydrated txiv hmab txiv ntoo</w:delText>
        </w:r>
      </w:del>
      <w:r w:rsidR="00F2670D" w:rsidRPr="00763DE7">
        <w:rPr>
          <w:rFonts w:ascii="Arial" w:eastAsia="Arial" w:hAnsi="Arial" w:cs="Arial"/>
          <w:color w:val="494645"/>
          <w:sz w:val="15"/>
          <w:szCs w:val="15"/>
        </w:rPr>
        <w:t xml:space="preserve"> th</w:t>
      </w:r>
      <w:proofErr w:type="spellStart"/>
      <w:r w:rsidR="00F2670D" w:rsidRPr="00763DE7">
        <w:rPr>
          <w:rFonts w:ascii="Arial" w:eastAsia="Arial" w:hAnsi="Arial" w:cs="Arial"/>
          <w:color w:val="494645"/>
          <w:sz w:val="15"/>
          <w:szCs w:val="15"/>
        </w:rPr>
        <w:t>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zaub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ins w:id="5322" w:author="Kaxiong" w:date="2021-06-11T21:30:00Z">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tev</w:t>
        </w:r>
        <w:proofErr w:type="spellEnd"/>
        <w:r>
          <w:rPr>
            <w:rFonts w:ascii="Arial" w:eastAsia="Arial" w:hAnsi="Arial" w:cs="Arial"/>
            <w:color w:val="494645"/>
            <w:sz w:val="15"/>
            <w:szCs w:val="15"/>
          </w:rPr>
          <w:t xml:space="preserve"> noob </w:t>
        </w:r>
        <w:proofErr w:type="spellStart"/>
        <w:r>
          <w:rPr>
            <w:rFonts w:ascii="Arial" w:eastAsia="Arial" w:hAnsi="Arial" w:cs="Arial"/>
            <w:color w:val="494645"/>
            <w:sz w:val="15"/>
            <w:szCs w:val="15"/>
          </w:rPr>
          <w:t>txiv</w:t>
        </w:r>
        <w:proofErr w:type="spellEnd"/>
        <w:r>
          <w:rPr>
            <w:rFonts w:ascii="Arial" w:eastAsia="Arial" w:hAnsi="Arial" w:cs="Arial"/>
            <w:color w:val="494645"/>
            <w:sz w:val="15"/>
            <w:szCs w:val="15"/>
          </w:rPr>
          <w:t xml:space="preserve"> plums</w:t>
        </w:r>
      </w:ins>
      <w:del w:id="5323" w:author="Kaxiong" w:date="2021-06-11T21:30:00Z">
        <w:r w:rsidR="00F2670D" w:rsidRPr="00763DE7" w:rsidDel="00F54B47">
          <w:rPr>
            <w:rFonts w:ascii="Arial" w:eastAsia="Arial" w:hAnsi="Arial" w:cs="Arial"/>
            <w:color w:val="494645"/>
            <w:sz w:val="15"/>
            <w:szCs w:val="15"/>
          </w:rPr>
          <w:delText>pitting qhuav plums</w:delText>
        </w:r>
      </w:del>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tshuaj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ntsuab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qhuav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lwm</w:t>
      </w:r>
      <w:proofErr w:type="spellEnd"/>
      <w:r w:rsidR="00F2670D" w:rsidRPr="00763DE7">
        <w:rPr>
          <w:rFonts w:ascii="Arial" w:eastAsia="Arial" w:hAnsi="Arial" w:cs="Arial"/>
          <w:color w:val="494645"/>
          <w:sz w:val="15"/>
          <w:szCs w:val="15"/>
        </w:rPr>
        <w:t xml:space="preserve"> yam </w:t>
      </w:r>
      <w:proofErr w:type="spellStart"/>
      <w:r w:rsidR="00F2670D" w:rsidRPr="00763DE7">
        <w:rPr>
          <w:rFonts w:ascii="Arial" w:eastAsia="Arial" w:hAnsi="Arial" w:cs="Arial"/>
          <w:color w:val="494645"/>
          <w:sz w:val="15"/>
          <w:szCs w:val="15"/>
        </w:rPr>
        <w:t>txuj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lom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ins w:id="5324" w:author="Kaxiong" w:date="2021-06-11T21:30:00Z">
        <w:r>
          <w:rPr>
            <w:rFonts w:ascii="Arial" w:eastAsia="Arial" w:hAnsi="Arial" w:cs="Arial"/>
            <w:color w:val="494645"/>
            <w:sz w:val="15"/>
            <w:szCs w:val="15"/>
          </w:rPr>
          <w:t>tsuav</w:t>
        </w:r>
        <w:proofErr w:type="spellEnd"/>
        <w:r>
          <w:rPr>
            <w:rFonts w:ascii="Arial" w:eastAsia="Arial" w:hAnsi="Arial" w:cs="Arial"/>
            <w:color w:val="494645"/>
            <w:sz w:val="15"/>
            <w:szCs w:val="15"/>
          </w:rPr>
          <w:t xml:space="preserve"> </w:t>
        </w:r>
      </w:ins>
      <w:proofErr w:type="spellStart"/>
      <w:ins w:id="5325" w:author="Kaxiong" w:date="2021-06-11T21:33:00Z">
        <w:r w:rsidR="00F3288D">
          <w:rPr>
            <w:rFonts w:ascii="Arial" w:eastAsia="Arial" w:hAnsi="Arial" w:cs="Arial"/>
            <w:color w:val="494645"/>
            <w:sz w:val="15"/>
            <w:szCs w:val="15"/>
          </w:rPr>
          <w:t>pum</w:t>
        </w:r>
        <w:proofErr w:type="spellEnd"/>
        <w:r w:rsidR="00F3288D">
          <w:rPr>
            <w:rFonts w:ascii="Arial" w:eastAsia="Arial" w:hAnsi="Arial" w:cs="Arial"/>
            <w:color w:val="494645"/>
            <w:sz w:val="15"/>
            <w:szCs w:val="15"/>
          </w:rPr>
          <w:t xml:space="preserve"> hub </w:t>
        </w:r>
        <w:proofErr w:type="spellStart"/>
        <w:r w:rsidR="00F3288D">
          <w:rPr>
            <w:rFonts w:ascii="Arial" w:eastAsia="Arial" w:hAnsi="Arial" w:cs="Arial"/>
            <w:color w:val="494645"/>
            <w:sz w:val="15"/>
            <w:szCs w:val="15"/>
          </w:rPr>
          <w:t>liab</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uas</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tseem</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nyoos</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thiab</w:t>
        </w:r>
        <w:proofErr w:type="spellEnd"/>
        <w:r w:rsidR="00F3288D">
          <w:rPr>
            <w:rFonts w:ascii="Arial" w:eastAsia="Arial" w:hAnsi="Arial" w:cs="Arial"/>
            <w:color w:val="494645"/>
            <w:sz w:val="15"/>
            <w:szCs w:val="15"/>
          </w:rPr>
          <w:t xml:space="preserve"> </w:t>
        </w:r>
      </w:ins>
      <w:proofErr w:type="spellStart"/>
      <w:ins w:id="5326" w:author="Kaxiong" w:date="2021-06-11T21:34:00Z">
        <w:r w:rsidR="00F3288D">
          <w:rPr>
            <w:rFonts w:ascii="Arial" w:eastAsia="Arial" w:hAnsi="Arial" w:cs="Arial"/>
            <w:color w:val="494645"/>
            <w:sz w:val="15"/>
            <w:szCs w:val="15"/>
          </w:rPr>
          <w:t>qhuav</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lawm</w:t>
        </w:r>
      </w:ins>
      <w:proofErr w:type="spellEnd"/>
      <w:del w:id="5327" w:author="Kaxiong" w:date="2021-06-11T21:33:00Z">
        <w:r w:rsidR="00F2670D" w:rsidRPr="00763DE7" w:rsidDel="00F3288D">
          <w:rPr>
            <w:rFonts w:ascii="Arial" w:eastAsia="Arial" w:hAnsi="Arial" w:cs="Arial"/>
            <w:color w:val="494645"/>
            <w:sz w:val="15"/>
            <w:szCs w:val="15"/>
          </w:rPr>
          <w:delText>n</w:delText>
        </w:r>
      </w:del>
      <w:del w:id="5328" w:author="Kaxiong" w:date="2021-06-11T21:34:00Z">
        <w:r w:rsidR="00F2670D" w:rsidRPr="00763DE7" w:rsidDel="00F3288D">
          <w:rPr>
            <w:rFonts w:ascii="Arial" w:eastAsia="Arial" w:hAnsi="Arial" w:cs="Arial"/>
            <w:color w:val="494645"/>
            <w:sz w:val="15"/>
            <w:szCs w:val="15"/>
          </w:rPr>
          <w:delText>tuav kom qhuav, cov zaub qhuav hauv qab</w:delText>
        </w:r>
      </w:del>
      <w:r w:rsidR="00F2670D" w:rsidRPr="00763DE7">
        <w:rPr>
          <w:rFonts w:ascii="Arial" w:eastAsia="Arial" w:hAnsi="Arial" w:cs="Arial"/>
          <w:color w:val="494645"/>
          <w:sz w:val="15"/>
          <w:szCs w:val="15"/>
        </w:rPr>
        <w:t xml:space="preserve">), cov </w:t>
      </w:r>
      <w:proofErr w:type="spellStart"/>
      <w:r w:rsidR="00F2670D" w:rsidRPr="00763DE7">
        <w:rPr>
          <w:rFonts w:ascii="Arial" w:eastAsia="Arial" w:hAnsi="Arial" w:cs="Arial"/>
          <w:color w:val="494645"/>
          <w:sz w:val="15"/>
          <w:szCs w:val="15"/>
        </w:rPr>
        <w:t>nqaij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ua</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si</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ua</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si</w:t>
      </w:r>
      <w:proofErr w:type="spellEnd"/>
      <w:r w:rsidR="00F2670D" w:rsidRPr="00763DE7">
        <w:rPr>
          <w:rFonts w:ascii="Arial" w:eastAsia="Arial" w:hAnsi="Arial" w:cs="Arial"/>
          <w:color w:val="494645"/>
          <w:sz w:val="15"/>
          <w:szCs w:val="15"/>
        </w:rPr>
        <w:t xml:space="preserve">, cov pos </w:t>
      </w:r>
      <w:proofErr w:type="spellStart"/>
      <w:r w:rsidR="00F2670D" w:rsidRPr="00763DE7">
        <w:rPr>
          <w:rFonts w:ascii="Arial" w:eastAsia="Arial" w:hAnsi="Arial" w:cs="Arial"/>
          <w:color w:val="494645"/>
          <w:sz w:val="15"/>
          <w:szCs w:val="15"/>
        </w:rPr>
        <w:t>hniav</w:t>
      </w:r>
      <w:proofErr w:type="spellEnd"/>
      <w:r w:rsidR="00F2670D" w:rsidRPr="00763DE7">
        <w:rPr>
          <w:rFonts w:ascii="Arial" w:eastAsia="Arial" w:hAnsi="Arial" w:cs="Arial"/>
          <w:color w:val="494645"/>
          <w:sz w:val="15"/>
          <w:szCs w:val="15"/>
        </w:rPr>
        <w:t xml:space="preserve"> / </w:t>
      </w:r>
      <w:proofErr w:type="spellStart"/>
      <w:r w:rsidR="00F2670D" w:rsidRPr="00763DE7">
        <w:rPr>
          <w:rFonts w:ascii="Arial" w:eastAsia="Arial" w:hAnsi="Arial" w:cs="Arial"/>
          <w:color w:val="494645"/>
          <w:sz w:val="15"/>
          <w:szCs w:val="15"/>
        </w:rPr>
        <w:t>hnab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looj</w:t>
      </w:r>
      <w:proofErr w:type="spellEnd"/>
      <w:r w:rsidR="00F2670D" w:rsidRPr="00763DE7">
        <w:rPr>
          <w:rFonts w:ascii="Arial" w:eastAsia="Arial" w:hAnsi="Arial" w:cs="Arial"/>
          <w:color w:val="494645"/>
          <w:sz w:val="15"/>
          <w:szCs w:val="15"/>
        </w:rPr>
        <w:t xml:space="preserve"> / </w:t>
      </w:r>
      <w:proofErr w:type="spellStart"/>
      <w:r w:rsidR="00F2670D" w:rsidRPr="00763DE7">
        <w:rPr>
          <w:rFonts w:ascii="Arial" w:eastAsia="Arial" w:hAnsi="Arial" w:cs="Arial"/>
          <w:color w:val="494645"/>
          <w:sz w:val="15"/>
          <w:szCs w:val="15"/>
        </w:rPr>
        <w:t>tawv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lwm</w:t>
      </w:r>
      <w:proofErr w:type="spellEnd"/>
      <w:r w:rsidR="00F2670D" w:rsidRPr="00763DE7">
        <w:rPr>
          <w:rFonts w:ascii="Arial" w:eastAsia="Arial" w:hAnsi="Arial" w:cs="Arial"/>
          <w:color w:val="494645"/>
          <w:sz w:val="15"/>
          <w:szCs w:val="15"/>
        </w:rPr>
        <w:t xml:space="preserve"> yam </w:t>
      </w:r>
      <w:proofErr w:type="spellStart"/>
      <w:r w:rsidR="00F2670D" w:rsidRPr="00763DE7">
        <w:rPr>
          <w:rFonts w:ascii="Arial" w:eastAsia="Arial" w:hAnsi="Arial" w:cs="Arial"/>
          <w:color w:val="494645"/>
          <w:sz w:val="15"/>
          <w:szCs w:val="15"/>
        </w:rPr>
        <w:t>khoom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lis</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w:t>
      </w:r>
      <w:proofErr w:type="spellStart"/>
      <w:ins w:id="5329" w:author="Kaxiong" w:date="2021-06-11T21:36:00Z">
        <w:r w:rsidR="00F3288D">
          <w:rPr>
            <w:rFonts w:ascii="Arial" w:eastAsia="Arial" w:hAnsi="Arial" w:cs="Arial"/>
            <w:color w:val="494645"/>
            <w:sz w:val="15"/>
            <w:szCs w:val="15"/>
          </w:rPr>
          <w:t>kev</w:t>
        </w:r>
        <w:proofErr w:type="spellEnd"/>
        <w:r w:rsidR="00F3288D">
          <w:rPr>
            <w:rFonts w:ascii="Arial" w:eastAsia="Arial" w:hAnsi="Arial" w:cs="Arial"/>
            <w:color w:val="494645"/>
            <w:sz w:val="15"/>
            <w:szCs w:val="15"/>
          </w:rPr>
          <w:t xml:space="preserve"> </w:t>
        </w:r>
      </w:ins>
      <w:proofErr w:type="spellStart"/>
      <w:r w:rsidR="00F2670D" w:rsidRPr="00763DE7">
        <w:rPr>
          <w:rFonts w:ascii="Arial" w:eastAsia="Arial" w:hAnsi="Arial" w:cs="Arial"/>
          <w:color w:val="494645"/>
          <w:sz w:val="15"/>
          <w:szCs w:val="15"/>
        </w:rPr>
        <w:t>zom</w:t>
      </w:r>
      <w:proofErr w:type="spellEnd"/>
      <w:ins w:id="5330" w:author="Kaxiong" w:date="2021-06-11T21:36:00Z">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txhuv</w:t>
        </w:r>
      </w:ins>
      <w:proofErr w:type="spellEnd"/>
      <w:del w:id="5331" w:author="Kaxiong" w:date="2021-06-11T21:36:00Z">
        <w:r w:rsidR="00F2670D" w:rsidRPr="00763DE7" w:rsidDel="00F3288D">
          <w:rPr>
            <w:rFonts w:ascii="Arial" w:eastAsia="Arial" w:hAnsi="Arial" w:cs="Arial"/>
            <w:color w:val="494645"/>
            <w:sz w:val="15"/>
            <w:szCs w:val="15"/>
          </w:rPr>
          <w:delText xml:space="preserve"> zom zom</w:delText>
        </w:r>
      </w:del>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laum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huab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xeeb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ntoo</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laum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huab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xeeb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ntoo</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ntoo</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khoom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r w:rsidR="00E829C1">
        <w:rPr>
          <w:rFonts w:ascii="Arial" w:eastAsia="Arial" w:hAnsi="Arial" w:cs="Arial"/>
          <w:color w:val="494645"/>
          <w:sz w:val="15"/>
          <w:szCs w:val="15"/>
        </w:rPr>
        <w:t>kev</w:t>
      </w:r>
      <w:proofErr w:type="spellEnd"/>
      <w:r w:rsidR="00E829C1">
        <w:rPr>
          <w:rFonts w:ascii="Arial" w:eastAsia="Arial" w:hAnsi="Arial" w:cs="Arial"/>
          <w:color w:val="494645"/>
          <w:sz w:val="15"/>
          <w:szCs w:val="15"/>
        </w:rPr>
        <w:t xml:space="preserve"> </w:t>
      </w:r>
      <w:proofErr w:type="spellStart"/>
      <w:ins w:id="5332" w:author="Kaxiong" w:date="2021-06-11T21:37:00Z">
        <w:r w:rsidR="00F3288D">
          <w:rPr>
            <w:rFonts w:ascii="Arial" w:eastAsia="Arial" w:hAnsi="Arial" w:cs="Arial"/>
            <w:color w:val="494645"/>
            <w:sz w:val="15"/>
            <w:szCs w:val="15"/>
          </w:rPr>
          <w:t>tsuav</w:t>
        </w:r>
        <w:proofErr w:type="spellEnd"/>
        <w:r w:rsidR="00F3288D">
          <w:rPr>
            <w:rFonts w:ascii="Arial" w:eastAsia="Arial" w:hAnsi="Arial" w:cs="Arial"/>
            <w:color w:val="494645"/>
            <w:sz w:val="15"/>
            <w:szCs w:val="15"/>
          </w:rPr>
          <w:t xml:space="preserve"> </w:t>
        </w:r>
      </w:ins>
      <w:del w:id="5333" w:author="Kaxiong" w:date="2021-06-11T21:37:00Z">
        <w:r w:rsidR="00E829C1" w:rsidDel="00F3288D">
          <w:rPr>
            <w:rFonts w:ascii="Arial" w:eastAsia="Arial" w:hAnsi="Arial" w:cs="Arial"/>
            <w:color w:val="494645"/>
            <w:sz w:val="15"/>
            <w:szCs w:val="15"/>
          </w:rPr>
          <w:delText xml:space="preserve">txiav </w:delText>
        </w:r>
      </w:del>
      <w:proofErr w:type="spellStart"/>
      <w:r w:rsidR="00E829C1">
        <w:rPr>
          <w:rFonts w:ascii="Arial" w:eastAsia="Arial" w:hAnsi="Arial" w:cs="Arial"/>
          <w:color w:val="494645"/>
          <w:sz w:val="15"/>
          <w:szCs w:val="15"/>
        </w:rPr>
        <w:t>txiv</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laum</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huab</w:t>
      </w:r>
      <w:proofErr w:type="spellEnd"/>
      <w:r w:rsidR="00E829C1">
        <w:rPr>
          <w:rFonts w:ascii="Arial" w:eastAsia="Arial" w:hAnsi="Arial" w:cs="Arial"/>
          <w:color w:val="494645"/>
          <w:sz w:val="15"/>
          <w:szCs w:val="15"/>
        </w:rPr>
        <w:t xml:space="preserve"> </w:t>
      </w:r>
      <w:proofErr w:type="spellStart"/>
      <w:r w:rsidR="00E829C1">
        <w:rPr>
          <w:rFonts w:ascii="Arial" w:eastAsia="Arial" w:hAnsi="Arial" w:cs="Arial"/>
          <w:color w:val="494645"/>
          <w:sz w:val="15"/>
          <w:szCs w:val="15"/>
        </w:rPr>
        <w:t>xeeb</w:t>
      </w:r>
      <w:proofErr w:type="spellEnd"/>
      <w:ins w:id="5334" w:author="Kaxiong" w:date="2021-06-11T21:37:00Z">
        <w:r w:rsidR="00F3288D">
          <w:rPr>
            <w:rFonts w:ascii="Arial" w:eastAsia="Arial" w:hAnsi="Arial" w:cs="Arial"/>
            <w:color w:val="494645"/>
            <w:sz w:val="15"/>
            <w:szCs w:val="15"/>
          </w:rPr>
          <w:t xml:space="preserve"> ci</w:t>
        </w:r>
      </w:ins>
      <w:r w:rsidR="00F2670D" w:rsidRPr="00763DE7">
        <w:rPr>
          <w:rFonts w:ascii="Arial" w:eastAsia="Arial" w:hAnsi="Arial" w:cs="Arial"/>
          <w:color w:val="494645"/>
          <w:sz w:val="15"/>
          <w:szCs w:val="15"/>
        </w:rPr>
        <w:t>);</w:t>
      </w:r>
    </w:p>
    <w:p w14:paraId="3ABE93B3" w14:textId="0B7D9EC2" w:rsidR="00BF3E5F" w:rsidRPr="00763DE7" w:rsidRDefault="00BF3E5F" w:rsidP="00763DE7">
      <w:pPr>
        <w:spacing w:line="21" w:lineRule="exact"/>
        <w:jc w:val="both"/>
        <w:rPr>
          <w:rFonts w:ascii="Arial" w:eastAsia="Arial" w:hAnsi="Arial" w:cs="Arial"/>
          <w:color w:val="494645"/>
          <w:sz w:val="18"/>
          <w:szCs w:val="18"/>
        </w:rPr>
      </w:pPr>
    </w:p>
    <w:p w14:paraId="3C34FAEA" w14:textId="770F1B1A" w:rsidR="00BF3E5F" w:rsidRPr="00763DE7" w:rsidRDefault="00F2670D" w:rsidP="00763DE7">
      <w:pPr>
        <w:numPr>
          <w:ilvl w:val="0"/>
          <w:numId w:val="32"/>
        </w:numPr>
        <w:tabs>
          <w:tab w:val="left" w:pos="360"/>
        </w:tabs>
        <w:spacing w:line="379" w:lineRule="auto"/>
        <w:ind w:left="360" w:right="380" w:hanging="360"/>
        <w:jc w:val="both"/>
        <w:rPr>
          <w:rFonts w:ascii="Arial" w:eastAsia="Arial" w:hAnsi="Arial" w:cs="Arial"/>
          <w:color w:val="494645"/>
          <w:sz w:val="17"/>
          <w:szCs w:val="17"/>
        </w:rPr>
      </w:pPr>
      <w:r w:rsidRPr="00763DE7">
        <w:rPr>
          <w:rFonts w:ascii="Arial" w:eastAsia="Arial" w:hAnsi="Arial" w:cs="Arial"/>
          <w:color w:val="494645"/>
          <w:sz w:val="15"/>
          <w:szCs w:val="15"/>
        </w:rPr>
        <w:t xml:space="preserve">Kev </w:t>
      </w:r>
      <w:proofErr w:type="spellStart"/>
      <w:ins w:id="5335" w:author="Kaxiong" w:date="2021-06-11T21:40:00Z">
        <w:r w:rsidR="00F3288D">
          <w:rPr>
            <w:rFonts w:ascii="Arial" w:eastAsia="Arial" w:hAnsi="Arial" w:cs="Arial"/>
            <w:color w:val="494645"/>
            <w:sz w:val="15"/>
            <w:szCs w:val="15"/>
          </w:rPr>
          <w:t>ywg</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rau</w:t>
        </w:r>
      </w:ins>
      <w:proofErr w:type="spellEnd"/>
      <w:ins w:id="5336" w:author="Kaxiong" w:date="2021-06-11T21:38:00Z">
        <w:r w:rsidR="00F3288D">
          <w:rPr>
            <w:rFonts w:ascii="Arial" w:eastAsia="Arial" w:hAnsi="Arial" w:cs="Arial"/>
            <w:color w:val="494645"/>
            <w:sz w:val="15"/>
            <w:szCs w:val="15"/>
          </w:rPr>
          <w:t xml:space="preserve"> </w:t>
        </w:r>
      </w:ins>
      <w:del w:id="5337" w:author="Kaxiong" w:date="2021-06-11T21:38:00Z">
        <w:r w:rsidRPr="00763DE7" w:rsidDel="00F3288D">
          <w:rPr>
            <w:rFonts w:ascii="Arial" w:eastAsia="Arial" w:hAnsi="Arial" w:cs="Arial"/>
            <w:color w:val="494645"/>
            <w:sz w:val="15"/>
            <w:szCs w:val="15"/>
          </w:rPr>
          <w:delText>ua rau cov txiv hmab txiv ntoo</w:delText>
        </w:r>
      </w:del>
      <w:del w:id="5338" w:author="Kaxiong" w:date="2021-06-11T21:40:00Z">
        <w:r w:rsidRPr="00763DE7" w:rsidDel="00F3288D">
          <w:rPr>
            <w:rFonts w:ascii="Arial" w:eastAsia="Arial" w:hAnsi="Arial" w:cs="Arial"/>
            <w:color w:val="494645"/>
            <w:sz w:val="15"/>
            <w:szCs w:val="15"/>
          </w:rPr>
          <w:delText xml:space="preserve"> </w:delText>
        </w:r>
        <w:r w:rsidR="00596A37" w:rsidDel="00F3288D">
          <w:rPr>
            <w:rFonts w:ascii="Arial" w:eastAsia="Arial" w:hAnsi="Arial" w:cs="Arial"/>
            <w:color w:val="494645"/>
            <w:sz w:val="15"/>
            <w:szCs w:val="15"/>
          </w:rPr>
          <w:delText>/</w:delText>
        </w:r>
        <w:r w:rsidRPr="00763DE7" w:rsidDel="00F3288D">
          <w:rPr>
            <w:rFonts w:ascii="Arial" w:eastAsia="Arial" w:hAnsi="Arial" w:cs="Arial"/>
            <w:color w:val="494645"/>
            <w:sz w:val="15"/>
            <w:szCs w:val="15"/>
          </w:rPr>
          <w:delText xml:space="preserve"> </w:delText>
        </w:r>
      </w:del>
      <w:ins w:id="5339" w:author="Kaxiong" w:date="2021-06-11T21:38:00Z">
        <w:r w:rsidR="00F3288D">
          <w:rPr>
            <w:rFonts w:ascii="Arial" w:eastAsia="Arial" w:hAnsi="Arial" w:cs="Arial"/>
            <w:color w:val="494645"/>
            <w:sz w:val="15"/>
            <w:szCs w:val="15"/>
          </w:rPr>
          <w:t xml:space="preserve">cov </w:t>
        </w:r>
        <w:proofErr w:type="spellStart"/>
        <w:r w:rsidR="00F3288D">
          <w:rPr>
            <w:rFonts w:ascii="Arial" w:eastAsia="Arial" w:hAnsi="Arial" w:cs="Arial"/>
            <w:color w:val="494645"/>
            <w:sz w:val="15"/>
            <w:szCs w:val="15"/>
          </w:rPr>
          <w:t>txiv</w:t>
        </w:r>
        <w:proofErr w:type="spellEnd"/>
        <w:r w:rsidR="00F3288D">
          <w:rPr>
            <w:rFonts w:ascii="Arial" w:eastAsia="Arial" w:hAnsi="Arial" w:cs="Arial"/>
            <w:color w:val="494645"/>
            <w:sz w:val="15"/>
            <w:szCs w:val="15"/>
          </w:rPr>
          <w:t xml:space="preserve"> </w:t>
        </w:r>
      </w:ins>
      <w:proofErr w:type="spellStart"/>
      <w:ins w:id="5340" w:author="Kaxiong" w:date="2021-06-11T21:39:00Z">
        <w:r w:rsidR="00F3288D">
          <w:rPr>
            <w:rFonts w:ascii="Arial" w:eastAsia="Arial" w:hAnsi="Arial" w:cs="Arial"/>
            <w:color w:val="494645"/>
            <w:sz w:val="15"/>
            <w:szCs w:val="15"/>
          </w:rPr>
          <w:t>ntoo</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thiab</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zaub</w:t>
        </w:r>
        <w:proofErr w:type="spellEnd"/>
        <w:r w:rsidR="00F3288D">
          <w:rPr>
            <w:rFonts w:ascii="Arial" w:eastAsia="Arial" w:hAnsi="Arial" w:cs="Arial"/>
            <w:color w:val="494645"/>
            <w:sz w:val="15"/>
            <w:szCs w:val="15"/>
          </w:rPr>
          <w:t xml:space="preserve"> </w:t>
        </w:r>
      </w:ins>
      <w:proofErr w:type="spellStart"/>
      <w:ins w:id="5341" w:author="Kaxiong" w:date="2021-06-11T21:41:00Z">
        <w:r w:rsidR="00F3288D">
          <w:rPr>
            <w:rFonts w:ascii="Arial" w:eastAsia="Arial" w:hAnsi="Arial" w:cs="Arial"/>
            <w:color w:val="494645"/>
            <w:sz w:val="15"/>
            <w:szCs w:val="15"/>
          </w:rPr>
          <w:t>uas</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qhuav</w:t>
        </w:r>
        <w:proofErr w:type="spellEnd"/>
        <w:r w:rsidR="00F3288D" w:rsidRPr="00763DE7">
          <w:rPr>
            <w:rFonts w:ascii="Arial" w:eastAsia="Arial" w:hAnsi="Arial" w:cs="Arial"/>
            <w:color w:val="494645"/>
            <w:sz w:val="15"/>
            <w:szCs w:val="15"/>
          </w:rPr>
          <w:t xml:space="preserve"> </w:t>
        </w:r>
        <w:r w:rsidR="00F3288D">
          <w:rPr>
            <w:rFonts w:ascii="Arial" w:eastAsia="Arial" w:hAnsi="Arial" w:cs="Arial"/>
            <w:color w:val="494645"/>
            <w:sz w:val="15"/>
            <w:szCs w:val="15"/>
          </w:rPr>
          <w:t>/</w:t>
        </w:r>
        <w:r w:rsidR="00F3288D" w:rsidRPr="00763DE7">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tsis</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muaj</w:t>
        </w:r>
        <w:proofErr w:type="spellEnd"/>
        <w:r w:rsidR="00F3288D">
          <w:rPr>
            <w:rFonts w:ascii="Arial" w:eastAsia="Arial" w:hAnsi="Arial" w:cs="Arial"/>
            <w:color w:val="494645"/>
            <w:sz w:val="15"/>
            <w:szCs w:val="15"/>
          </w:rPr>
          <w:t xml:space="preserve"> </w:t>
        </w:r>
        <w:proofErr w:type="spellStart"/>
        <w:r w:rsidR="00F3288D">
          <w:rPr>
            <w:rFonts w:ascii="Arial" w:eastAsia="Arial" w:hAnsi="Arial" w:cs="Arial"/>
            <w:color w:val="494645"/>
            <w:sz w:val="15"/>
            <w:szCs w:val="15"/>
          </w:rPr>
          <w:t>dej</w:t>
        </w:r>
        <w:proofErr w:type="spellEnd"/>
        <w:r w:rsidR="00F3288D">
          <w:rPr>
            <w:rFonts w:ascii="Arial" w:eastAsia="Arial" w:hAnsi="Arial" w:cs="Arial"/>
            <w:color w:val="494645"/>
            <w:sz w:val="15"/>
            <w:szCs w:val="15"/>
          </w:rPr>
          <w:t xml:space="preserve"> </w:t>
        </w:r>
      </w:ins>
      <w:del w:id="5342" w:author="Kaxiong" w:date="2021-06-11T21:39:00Z">
        <w:r w:rsidRPr="00763DE7" w:rsidDel="00F3288D">
          <w:rPr>
            <w:rFonts w:ascii="Arial" w:eastAsia="Arial" w:hAnsi="Arial" w:cs="Arial"/>
            <w:color w:val="494645"/>
            <w:sz w:val="15"/>
            <w:szCs w:val="15"/>
          </w:rPr>
          <w:delText>cov khoom ua</w:delText>
        </w:r>
        <w:r w:rsidR="00596A37" w:rsidDel="00F3288D">
          <w:rPr>
            <w:rFonts w:ascii="Arial" w:eastAsia="Arial" w:hAnsi="Arial" w:cs="Arial"/>
            <w:color w:val="494645"/>
            <w:sz w:val="15"/>
            <w:szCs w:val="15"/>
          </w:rPr>
          <w:delText>s</w:delText>
        </w:r>
        <w:r w:rsidRPr="00763DE7" w:rsidDel="00F3288D">
          <w:rPr>
            <w:rFonts w:ascii="Arial" w:eastAsia="Arial" w:hAnsi="Arial" w:cs="Arial"/>
            <w:color w:val="494645"/>
            <w:sz w:val="15"/>
            <w:szCs w:val="15"/>
          </w:rPr>
          <w:delText xml:space="preserve"> qhuav </w:delText>
        </w:r>
      </w:del>
      <w:r w:rsidRPr="00763DE7">
        <w:rPr>
          <w:rFonts w:ascii="Arial" w:eastAsia="Arial" w:hAnsi="Arial" w:cs="Arial"/>
          <w:color w:val="494645"/>
          <w:sz w:val="15"/>
          <w:szCs w:val="15"/>
        </w:rPr>
        <w:t>(</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ins w:id="5343" w:author="Kaxiong" w:date="2021-06-11T21:41:00Z">
        <w:r w:rsidR="00506B97">
          <w:rPr>
            <w:rFonts w:ascii="Arial" w:eastAsia="Arial" w:hAnsi="Arial" w:cs="Arial"/>
            <w:color w:val="494645"/>
            <w:sz w:val="15"/>
            <w:szCs w:val="15"/>
          </w:rPr>
          <w:t>ywg</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kua</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qa</w:t>
        </w:r>
      </w:ins>
      <w:ins w:id="5344" w:author="Kaxiong" w:date="2021-06-11T21:42:00Z">
        <w:r w:rsidR="00506B97">
          <w:rPr>
            <w:rFonts w:ascii="Arial" w:eastAsia="Arial" w:hAnsi="Arial" w:cs="Arial"/>
            <w:color w:val="494645"/>
            <w:sz w:val="15"/>
            <w:szCs w:val="15"/>
          </w:rPr>
          <w:t>b</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zib</w:t>
        </w:r>
        <w:proofErr w:type="spellEnd"/>
        <w:r w:rsidR="00506B97">
          <w:rPr>
            <w:rFonts w:ascii="Arial" w:eastAsia="Arial" w:hAnsi="Arial" w:cs="Arial"/>
            <w:color w:val="494645"/>
            <w:sz w:val="15"/>
            <w:szCs w:val="15"/>
          </w:rPr>
          <w:t xml:space="preserve"> chocolate </w:t>
        </w:r>
        <w:proofErr w:type="spellStart"/>
        <w:r w:rsidR="00506B97">
          <w:rPr>
            <w:rFonts w:ascii="Arial" w:eastAsia="Arial" w:hAnsi="Arial" w:cs="Arial"/>
            <w:color w:val="494645"/>
            <w:sz w:val="15"/>
            <w:szCs w:val="15"/>
          </w:rPr>
          <w:t>rau</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txiv</w:t>
        </w:r>
        <w:proofErr w:type="spellEnd"/>
        <w:r w:rsidR="00506B97">
          <w:rPr>
            <w:rFonts w:ascii="Arial" w:eastAsia="Arial" w:hAnsi="Arial" w:cs="Arial"/>
            <w:color w:val="494645"/>
            <w:sz w:val="15"/>
            <w:szCs w:val="15"/>
          </w:rPr>
          <w:t xml:space="preserve"> raisin</w:t>
        </w:r>
      </w:ins>
      <w:del w:id="5345" w:author="Kaxiong" w:date="2021-06-11T21:42:00Z">
        <w:r w:rsidRPr="00763DE7" w:rsidDel="00506B97">
          <w:rPr>
            <w:rFonts w:ascii="Arial" w:eastAsia="Arial" w:hAnsi="Arial" w:cs="Arial"/>
            <w:color w:val="494645"/>
            <w:sz w:val="15"/>
            <w:szCs w:val="15"/>
          </w:rPr>
          <w:delText xml:space="preserve">txheej </w:delText>
        </w:r>
        <w:r w:rsidR="00596A37" w:rsidDel="00506B97">
          <w:rPr>
            <w:rFonts w:ascii="Arial" w:eastAsia="Arial" w:hAnsi="Arial" w:cs="Arial"/>
            <w:color w:val="494645"/>
            <w:sz w:val="15"/>
            <w:szCs w:val="15"/>
          </w:rPr>
          <w:delText>txiv nrog dej qab zib</w:delText>
        </w:r>
      </w:del>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lwm</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zaub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tshwj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yog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hmab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zaub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Pr="00763DE7">
        <w:rPr>
          <w:rFonts w:ascii="Arial" w:eastAsia="Arial" w:hAnsi="Arial" w:cs="Arial"/>
          <w:color w:val="494645"/>
          <w:sz w:val="15"/>
          <w:szCs w:val="15"/>
        </w:rPr>
        <w:t>txheej</w:t>
      </w:r>
      <w:proofErr w:type="spellEnd"/>
      <w:r w:rsidRPr="00763DE7">
        <w:rPr>
          <w:rFonts w:ascii="Arial" w:eastAsia="Arial" w:hAnsi="Arial" w:cs="Arial"/>
          <w:color w:val="494645"/>
          <w:sz w:val="15"/>
          <w:szCs w:val="15"/>
        </w:rPr>
        <w:t xml:space="preserve"> plum </w:t>
      </w:r>
      <w:proofErr w:type="spellStart"/>
      <w:r w:rsidRPr="00763DE7">
        <w:rPr>
          <w:rFonts w:ascii="Arial" w:eastAsia="Arial" w:hAnsi="Arial" w:cs="Arial"/>
          <w:color w:val="494645"/>
          <w:sz w:val="15"/>
          <w:szCs w:val="15"/>
        </w:rPr>
        <w:t>tej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daim</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ntseej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nws</w:t>
      </w:r>
      <w:proofErr w:type="spellEnd"/>
      <w:r w:rsidR="00E8526A">
        <w:rPr>
          <w:rFonts w:ascii="Arial" w:eastAsia="Arial" w:hAnsi="Arial" w:cs="Arial"/>
          <w:color w:val="494645"/>
          <w:sz w:val="15"/>
          <w:szCs w:val="15"/>
        </w:rPr>
        <w:t xml:space="preserve"> cov </w:t>
      </w:r>
      <w:proofErr w:type="spellStart"/>
      <w:r w:rsidR="00E8526A">
        <w:rPr>
          <w:rFonts w:ascii="Arial" w:eastAsia="Arial" w:hAnsi="Arial" w:cs="Arial"/>
          <w:color w:val="494645"/>
          <w:sz w:val="15"/>
          <w:szCs w:val="15"/>
        </w:rPr>
        <w:t>dej</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qab</w:t>
      </w:r>
      <w:proofErr w:type="spellEnd"/>
      <w:r w:rsidR="00E8526A">
        <w:rPr>
          <w:rFonts w:ascii="Arial" w:eastAsia="Arial" w:hAnsi="Arial" w:cs="Arial"/>
          <w:color w:val="494645"/>
          <w:sz w:val="15"/>
          <w:szCs w:val="15"/>
        </w:rPr>
        <w:t xml:space="preserve"> zip</w:t>
      </w:r>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tshua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muaj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phom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sij</w:t>
      </w:r>
      <w:proofErr w:type="spellEnd"/>
      <w:r w:rsidRPr="00763DE7">
        <w:rPr>
          <w:rFonts w:ascii="Arial" w:eastAsia="Arial" w:hAnsi="Arial" w:cs="Arial"/>
          <w:color w:val="494645"/>
          <w:sz w:val="15"/>
          <w:szCs w:val="15"/>
        </w:rPr>
        <w:t xml:space="preserve"> /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zaub</w:t>
      </w:r>
      <w:proofErr w:type="spellEnd"/>
      <w:r w:rsidRPr="00763DE7">
        <w:rPr>
          <w:rFonts w:ascii="Arial" w:eastAsia="Arial" w:hAnsi="Arial" w:cs="Arial"/>
          <w:color w:val="494645"/>
          <w:sz w:val="15"/>
          <w:szCs w:val="15"/>
        </w:rPr>
        <w:t xml:space="preserve"> mov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w:t>
      </w:r>
      <w:proofErr w:type="spellEnd"/>
      <w:r w:rsidRPr="00763DE7">
        <w:rPr>
          <w:rFonts w:ascii="Arial" w:eastAsia="Arial" w:hAnsi="Arial" w:cs="Arial"/>
          <w:color w:val="494645"/>
          <w:sz w:val="15"/>
          <w:szCs w:val="15"/>
        </w:rPr>
        <w:t xml:space="preserve"> tab sis lo cov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av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ntawm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ib</w:t>
      </w:r>
      <w:proofErr w:type="spellEnd"/>
      <w:r w:rsidRPr="00763DE7">
        <w:rPr>
          <w:rFonts w:ascii="Arial" w:eastAsia="Arial" w:hAnsi="Arial" w:cs="Arial"/>
          <w:color w:val="494645"/>
          <w:sz w:val="15"/>
          <w:szCs w:val="15"/>
        </w:rPr>
        <w:t xml:space="preserve"> lo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kev</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ua</w:t>
      </w:r>
      <w:r w:rsidRPr="00763DE7">
        <w:rPr>
          <w:rFonts w:ascii="Arial" w:eastAsia="Arial" w:hAnsi="Arial" w:cs="Arial"/>
          <w:color w:val="494645"/>
          <w:sz w:val="15"/>
          <w:szCs w:val="15"/>
        </w:rPr>
        <w:t>l</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yog</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ph</w:t>
      </w:r>
      <w:r w:rsidR="00E8526A">
        <w:rPr>
          <w:rFonts w:ascii="Arial" w:eastAsia="Arial" w:hAnsi="Arial" w:cs="Arial"/>
          <w:color w:val="494645"/>
          <w:sz w:val="15"/>
          <w:szCs w:val="15"/>
        </w:rPr>
        <w:t>om</w:t>
      </w:r>
      <w:proofErr w:type="spellEnd"/>
      <w:r w:rsidR="00E8526A">
        <w:rPr>
          <w:rFonts w:ascii="Arial" w:eastAsia="Arial" w:hAnsi="Arial" w:cs="Arial"/>
          <w:color w:val="494645"/>
          <w:sz w:val="15"/>
          <w:szCs w:val="15"/>
        </w:rPr>
        <w:t xml:space="preserve"> </w:t>
      </w:r>
      <w:proofErr w:type="spellStart"/>
      <w:r w:rsidR="00E8526A">
        <w:rPr>
          <w:rFonts w:ascii="Arial" w:eastAsia="Arial" w:hAnsi="Arial" w:cs="Arial"/>
          <w:color w:val="494645"/>
          <w:sz w:val="15"/>
          <w:szCs w:val="15"/>
        </w:rPr>
        <w:t>sij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tsawg</w:t>
      </w:r>
      <w:proofErr w:type="spellEnd"/>
      <w:r w:rsidRPr="00763DE7">
        <w:rPr>
          <w:rFonts w:ascii="Arial" w:eastAsia="Arial" w:hAnsi="Arial" w:cs="Arial"/>
          <w:color w:val="494645"/>
          <w:sz w:val="15"/>
          <w:szCs w:val="15"/>
        </w:rPr>
        <w:t xml:space="preserve"> /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noj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lwm</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qoob</w:t>
      </w:r>
      <w:proofErr w:type="spellEnd"/>
      <w:r w:rsidRPr="00763DE7">
        <w:rPr>
          <w:rFonts w:ascii="Arial" w:eastAsia="Arial" w:hAnsi="Arial" w:cs="Arial"/>
          <w:color w:val="494645"/>
          <w:sz w:val="15"/>
          <w:szCs w:val="15"/>
        </w:rPr>
        <w:t xml:space="preserve"> loo (</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caramel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kws</w:t>
      </w:r>
      <w:proofErr w:type="spellEnd"/>
      <w:r w:rsidRPr="00763DE7">
        <w:rPr>
          <w:rFonts w:ascii="Arial" w:eastAsia="Arial" w:hAnsi="Arial" w:cs="Arial"/>
          <w:color w:val="494645"/>
          <w:sz w:val="15"/>
          <w:szCs w:val="15"/>
        </w:rPr>
        <w:t xml:space="preserve"> los</w:t>
      </w:r>
      <w:r w:rsidR="00E8526A">
        <w:rPr>
          <w:rFonts w:ascii="Arial" w:eastAsia="Arial" w:hAnsi="Arial" w:cs="Arial"/>
          <w:color w:val="494645"/>
          <w:sz w:val="15"/>
          <w:szCs w:val="15"/>
        </w:rPr>
        <w:t xml:space="preserve"> </w:t>
      </w:r>
      <w:r w:rsidRPr="00763DE7">
        <w:rPr>
          <w:rFonts w:ascii="Arial" w:eastAsia="Arial" w:hAnsi="Arial" w:cs="Arial"/>
          <w:color w:val="494645"/>
          <w:sz w:val="15"/>
          <w:szCs w:val="15"/>
        </w:rPr>
        <w:t xml:space="preserve">sis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noj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kws</w:t>
      </w:r>
      <w:proofErr w:type="spellEnd"/>
      <w:r w:rsidRPr="00763DE7">
        <w:rPr>
          <w:rFonts w:ascii="Arial" w:eastAsia="Arial" w:hAnsi="Arial" w:cs="Arial"/>
          <w:color w:val="494645"/>
          <w:sz w:val="15"/>
          <w:szCs w:val="15"/>
        </w:rPr>
        <w:t xml:space="preserve"> tau </w:t>
      </w:r>
      <w:proofErr w:type="spellStart"/>
      <w:r w:rsidRPr="00763DE7">
        <w:rPr>
          <w:rFonts w:ascii="Arial" w:eastAsia="Arial" w:hAnsi="Arial" w:cs="Arial"/>
          <w:color w:val="494645"/>
          <w:sz w:val="15"/>
          <w:szCs w:val="15"/>
        </w:rPr>
        <w:t>muab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tias</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muaj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kho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qis</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kab</w:t>
      </w:r>
      <w:proofErr w:type="spellEnd"/>
      <w:r w:rsidRPr="00763DE7">
        <w:rPr>
          <w:rFonts w:ascii="Arial" w:eastAsia="Arial" w:hAnsi="Arial" w:cs="Arial"/>
          <w:color w:val="494645"/>
          <w:sz w:val="15"/>
          <w:szCs w:val="15"/>
        </w:rPr>
        <w:t xml:space="preserve"> mob, cov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laum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huab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xeeb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caij</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nyoog</w:t>
      </w:r>
      <w:proofErr w:type="spellEnd"/>
      <w:r w:rsidRPr="00763DE7">
        <w:rPr>
          <w:rFonts w:ascii="Arial" w:eastAsia="Arial" w:hAnsi="Arial" w:cs="Arial"/>
          <w:color w:val="494645"/>
          <w:sz w:val="15"/>
          <w:szCs w:val="15"/>
        </w:rPr>
        <w:t xml:space="preserve"> tau </w:t>
      </w:r>
      <w:proofErr w:type="spellStart"/>
      <w:r w:rsidRPr="00763DE7">
        <w:rPr>
          <w:rFonts w:ascii="Arial" w:eastAsia="Arial" w:hAnsi="Arial" w:cs="Arial"/>
          <w:color w:val="494645"/>
          <w:sz w:val="15"/>
          <w:szCs w:val="15"/>
        </w:rPr>
        <w:t>hais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tias</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noj</w:t>
      </w:r>
      <w:proofErr w:type="spellEnd"/>
      <w:r w:rsidRPr="00763DE7">
        <w:rPr>
          <w:rFonts w:ascii="Arial" w:eastAsia="Arial" w:hAnsi="Arial" w:cs="Arial"/>
          <w:color w:val="494645"/>
          <w:sz w:val="15"/>
          <w:szCs w:val="15"/>
        </w:rPr>
        <w:t xml:space="preserve"> tau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kab</w:t>
      </w:r>
      <w:proofErr w:type="spellEnd"/>
      <w:r w:rsidRPr="00763DE7">
        <w:rPr>
          <w:rFonts w:ascii="Arial" w:eastAsia="Arial" w:hAnsi="Arial" w:cs="Arial"/>
          <w:color w:val="494645"/>
          <w:sz w:val="15"/>
          <w:szCs w:val="15"/>
        </w:rPr>
        <w:t xml:space="preserve"> mob </w:t>
      </w:r>
      <w:proofErr w:type="spellStart"/>
      <w:r w:rsidRPr="00763DE7">
        <w:rPr>
          <w:rFonts w:ascii="Arial" w:eastAsia="Arial" w:hAnsi="Arial" w:cs="Arial"/>
          <w:color w:val="494645"/>
          <w:sz w:val="15"/>
          <w:szCs w:val="15"/>
        </w:rPr>
        <w:t>tseem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ceeb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laum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huab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xeeb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thiab</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ntoo</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lag </w:t>
      </w:r>
      <w:proofErr w:type="spellStart"/>
      <w:r w:rsidRPr="00763DE7">
        <w:rPr>
          <w:rFonts w:ascii="Arial" w:eastAsia="Arial" w:hAnsi="Arial" w:cs="Arial"/>
          <w:color w:val="494645"/>
          <w:sz w:val="15"/>
          <w:szCs w:val="15"/>
        </w:rPr>
        <w:t>luam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piv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txwv</w:t>
      </w:r>
      <w:proofErr w:type="spellEnd"/>
      <w:r w:rsidRPr="00763DE7">
        <w:rPr>
          <w:rFonts w:ascii="Arial" w:eastAsia="Arial" w:hAnsi="Arial" w:cs="Arial"/>
          <w:color w:val="494645"/>
          <w:sz w:val="15"/>
          <w:szCs w:val="15"/>
        </w:rPr>
        <w:t xml:space="preserve"> li,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cov</w:t>
      </w:r>
      <w:ins w:id="5346" w:author="Kaxiong" w:date="2021-06-11T21:45:00Z">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kua</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ywg</w:t>
        </w:r>
        <w:proofErr w:type="spellEnd"/>
        <w:r w:rsidR="00506B97">
          <w:rPr>
            <w:rFonts w:ascii="Arial" w:eastAsia="Arial" w:hAnsi="Arial" w:cs="Arial"/>
            <w:color w:val="494645"/>
            <w:sz w:val="15"/>
            <w:szCs w:val="15"/>
          </w:rPr>
          <w:t xml:space="preserve"> </w:t>
        </w:r>
      </w:ins>
      <w:proofErr w:type="spellStart"/>
      <w:ins w:id="5347" w:author="Kaxiong" w:date="2021-06-11T21:46:00Z">
        <w:r w:rsidR="00506B97">
          <w:rPr>
            <w:rFonts w:ascii="Arial" w:eastAsia="Arial" w:hAnsi="Arial" w:cs="Arial"/>
            <w:color w:val="494645"/>
            <w:sz w:val="15"/>
            <w:szCs w:val="15"/>
          </w:rPr>
          <w:t>uas</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uas</w:t>
        </w:r>
        <w:proofErr w:type="spellEnd"/>
        <w:r w:rsidR="00506B97">
          <w:rPr>
            <w:rFonts w:ascii="Arial" w:eastAsia="Arial" w:hAnsi="Arial" w:cs="Arial"/>
            <w:color w:val="494645"/>
            <w:sz w:val="15"/>
            <w:szCs w:val="15"/>
          </w:rPr>
          <w:t xml:space="preserve"> tau </w:t>
        </w:r>
        <w:proofErr w:type="spellStart"/>
        <w:r w:rsidR="00506B97">
          <w:rPr>
            <w:rFonts w:ascii="Arial" w:eastAsia="Arial" w:hAnsi="Arial" w:cs="Arial"/>
            <w:color w:val="494645"/>
            <w:sz w:val="15"/>
            <w:szCs w:val="15"/>
          </w:rPr>
          <w:t>npaj</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tseg</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kom</w:t>
        </w:r>
        <w:proofErr w:type="spellEnd"/>
        <w:r w:rsidR="00506B97">
          <w:rPr>
            <w:rFonts w:ascii="Arial" w:eastAsia="Arial" w:hAnsi="Arial" w:cs="Arial"/>
            <w:color w:val="494645"/>
            <w:sz w:val="15"/>
            <w:szCs w:val="15"/>
          </w:rPr>
          <w:t xml:space="preserve"> los </w:t>
        </w:r>
      </w:ins>
      <w:proofErr w:type="spellStart"/>
      <w:ins w:id="5348" w:author="Kaxiong" w:date="2021-06-11T21:47:00Z">
        <w:r w:rsidR="00506B97">
          <w:rPr>
            <w:rFonts w:ascii="Arial" w:eastAsia="Arial" w:hAnsi="Arial" w:cs="Arial"/>
            <w:color w:val="494645"/>
            <w:sz w:val="15"/>
            <w:szCs w:val="15"/>
          </w:rPr>
          <w:t>txo</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tus</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txhiab</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tsw</w:t>
        </w:r>
      </w:ins>
      <w:proofErr w:type="spellEnd"/>
      <w:del w:id="5349" w:author="Kaxiong" w:date="2021-06-11T21:47:00Z">
        <w:r w:rsidRPr="00763DE7" w:rsidDel="00506B97">
          <w:rPr>
            <w:rFonts w:ascii="Arial" w:eastAsia="Arial" w:hAnsi="Arial" w:cs="Arial"/>
            <w:color w:val="494645"/>
            <w:sz w:val="15"/>
            <w:szCs w:val="15"/>
          </w:rPr>
          <w:delText xml:space="preserve"> caij nyoog tau hais tias cov khoom noj tau raug kho kom ua rau muaj tsawg pathogens)</w:delText>
        </w:r>
      </w:del>
      <w:r w:rsidRPr="00763DE7">
        <w:rPr>
          <w:rFonts w:ascii="Arial" w:eastAsia="Arial" w:hAnsi="Arial" w:cs="Arial"/>
          <w:color w:val="494645"/>
          <w:sz w:val="15"/>
          <w:szCs w:val="15"/>
        </w:rPr>
        <w:t>);</w:t>
      </w:r>
    </w:p>
    <w:p w14:paraId="578AC862" w14:textId="17FE6DEB" w:rsidR="00BF3E5F" w:rsidRPr="00763DE7" w:rsidRDefault="00BF3E5F" w:rsidP="00763DE7">
      <w:pPr>
        <w:spacing w:line="24" w:lineRule="exact"/>
        <w:jc w:val="both"/>
        <w:rPr>
          <w:rFonts w:ascii="Arial" w:eastAsia="Arial" w:hAnsi="Arial" w:cs="Arial"/>
          <w:color w:val="494645"/>
          <w:sz w:val="17"/>
          <w:szCs w:val="17"/>
        </w:rPr>
      </w:pPr>
    </w:p>
    <w:p w14:paraId="02364E97" w14:textId="3883C0C0" w:rsidR="00BF3E5F" w:rsidRPr="00763DE7" w:rsidRDefault="00E8526A" w:rsidP="00763DE7">
      <w:pPr>
        <w:numPr>
          <w:ilvl w:val="0"/>
          <w:numId w:val="32"/>
        </w:numPr>
        <w:tabs>
          <w:tab w:val="left" w:pos="360"/>
        </w:tabs>
        <w:spacing w:line="441" w:lineRule="auto"/>
        <w:ind w:left="360" w:right="420" w:hanging="360"/>
        <w:jc w:val="both"/>
        <w:rPr>
          <w:rFonts w:ascii="Arial" w:eastAsia="Arial" w:hAnsi="Arial" w:cs="Arial"/>
          <w:color w:val="494645"/>
          <w:sz w:val="17"/>
          <w:szCs w:val="17"/>
        </w:rPr>
      </w:pPr>
      <w:r w:rsidRPr="00763DE7">
        <w:rPr>
          <w:rFonts w:ascii="Arial" w:eastAsia="Arial" w:hAnsi="Arial" w:cs="Arial"/>
          <w:color w:val="494645"/>
          <w:sz w:val="15"/>
          <w:szCs w:val="15"/>
        </w:rPr>
        <w:t xml:space="preserve">Kev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qhuav</w:t>
      </w:r>
      <w:proofErr w:type="spellEnd"/>
      <w:r w:rsidRPr="00763DE7">
        <w:rPr>
          <w:rFonts w:ascii="Arial" w:eastAsia="Arial" w:hAnsi="Arial" w:cs="Arial"/>
          <w:color w:val="494645"/>
          <w:sz w:val="15"/>
          <w:szCs w:val="15"/>
        </w:rPr>
        <w:t xml:space="preserve"> / </w:t>
      </w:r>
      <w:proofErr w:type="spellStart"/>
      <w:ins w:id="5350" w:author="Kaxiong" w:date="2021-06-11T21:48:00Z">
        <w:r w:rsidR="00506B97">
          <w:rPr>
            <w:rFonts w:ascii="Arial" w:eastAsia="Arial" w:hAnsi="Arial" w:cs="Arial"/>
            <w:color w:val="494645"/>
            <w:sz w:val="15"/>
            <w:szCs w:val="15"/>
          </w:rPr>
          <w:t>kev</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ua</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kom</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tsis</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muaj</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dej</w:t>
        </w:r>
        <w:proofErr w:type="spellEnd"/>
        <w:r w:rsidR="00506B97">
          <w:rPr>
            <w:rFonts w:ascii="Arial" w:eastAsia="Arial" w:hAnsi="Arial" w:cs="Arial"/>
            <w:color w:val="494645"/>
            <w:sz w:val="15"/>
            <w:szCs w:val="15"/>
          </w:rPr>
          <w:t xml:space="preserve"> </w:t>
        </w:r>
      </w:ins>
      <w:del w:id="5351" w:author="Kaxiong" w:date="2021-06-11T21:48:00Z">
        <w:r w:rsidRPr="00763DE7" w:rsidDel="00506B97">
          <w:rPr>
            <w:rFonts w:ascii="Arial" w:eastAsia="Arial" w:hAnsi="Arial" w:cs="Arial"/>
            <w:color w:val="494645"/>
            <w:sz w:val="15"/>
            <w:szCs w:val="15"/>
          </w:rPr>
          <w:delText xml:space="preserve">lub cev qhuav dej </w:delText>
        </w:r>
      </w:del>
      <w:r w:rsidRPr="00763DE7">
        <w:rPr>
          <w:rFonts w:ascii="Arial" w:eastAsia="Arial" w:hAnsi="Arial" w:cs="Arial"/>
          <w:color w:val="494645"/>
          <w:sz w:val="15"/>
          <w:szCs w:val="15"/>
        </w:rPr>
        <w:t>(</w:t>
      </w:r>
      <w:proofErr w:type="spellStart"/>
      <w:r w:rsidRPr="00763DE7">
        <w:rPr>
          <w:rFonts w:ascii="Arial" w:eastAsia="Arial" w:hAnsi="Arial" w:cs="Arial"/>
          <w:color w:val="494645"/>
          <w:sz w:val="15"/>
          <w:szCs w:val="15"/>
        </w:rPr>
        <w:t>uas</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suav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nrog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kev</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tsim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khoom</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ntxiv</w:t>
      </w:r>
      <w:proofErr w:type="spellEnd"/>
      <w:r w:rsidRPr="00763DE7">
        <w:rPr>
          <w:rFonts w:ascii="Arial" w:eastAsia="Arial" w:hAnsi="Arial" w:cs="Arial"/>
          <w:color w:val="494645"/>
          <w:sz w:val="15"/>
          <w:szCs w:val="15"/>
        </w:rPr>
        <w:t xml:space="preserve"> los </w:t>
      </w:r>
      <w:proofErr w:type="spellStart"/>
      <w:r w:rsidRPr="00763DE7">
        <w:rPr>
          <w:rFonts w:ascii="Arial" w:eastAsia="Arial" w:hAnsi="Arial" w:cs="Arial"/>
          <w:color w:val="494645"/>
          <w:sz w:val="15"/>
          <w:szCs w:val="15"/>
        </w:rPr>
        <w:t>yog</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ua</w:t>
      </w:r>
      <w:proofErr w:type="spellEnd"/>
      <w:r w:rsidRPr="00763DE7">
        <w:rPr>
          <w:rFonts w:ascii="Arial" w:eastAsia="Arial" w:hAnsi="Arial" w:cs="Arial"/>
          <w:color w:val="494645"/>
          <w:sz w:val="15"/>
          <w:szCs w:val="15"/>
        </w:rPr>
        <w:t xml:space="preserve"> </w:t>
      </w:r>
      <w:proofErr w:type="spellStart"/>
      <w:r w:rsidRPr="00763DE7">
        <w:rPr>
          <w:rFonts w:ascii="Arial" w:eastAsia="Arial" w:hAnsi="Arial" w:cs="Arial"/>
          <w:color w:val="494645"/>
          <w:sz w:val="15"/>
          <w:szCs w:val="15"/>
        </w:rPr>
        <w:t>rau</w:t>
      </w:r>
      <w:proofErr w:type="spellEnd"/>
      <w:r w:rsidRPr="00763DE7">
        <w:rPr>
          <w:rFonts w:ascii="Arial" w:eastAsia="Arial" w:hAnsi="Arial" w:cs="Arial"/>
          <w:color w:val="494645"/>
          <w:sz w:val="15"/>
          <w:szCs w:val="15"/>
        </w:rPr>
        <w:t xml:space="preserve"> cov </w:t>
      </w:r>
      <w:proofErr w:type="spellStart"/>
      <w:r w:rsidRPr="00763DE7">
        <w:rPr>
          <w:rFonts w:ascii="Arial" w:eastAsia="Arial" w:hAnsi="Arial" w:cs="Arial"/>
          <w:color w:val="494645"/>
          <w:sz w:val="15"/>
          <w:szCs w:val="15"/>
        </w:rPr>
        <w:t>zaub</w:t>
      </w:r>
      <w:proofErr w:type="spellEnd"/>
      <w:r w:rsidRPr="00763DE7">
        <w:rPr>
          <w:rFonts w:ascii="Arial" w:eastAsia="Arial" w:hAnsi="Arial" w:cs="Arial"/>
          <w:color w:val="494645"/>
          <w:sz w:val="15"/>
          <w:szCs w:val="15"/>
        </w:rPr>
        <w:t xml:space="preserve"> mov </w:t>
      </w:r>
      <w:proofErr w:type="spellStart"/>
      <w:r w:rsidRPr="00763DE7">
        <w:rPr>
          <w:rFonts w:ascii="Arial" w:eastAsia="Arial" w:hAnsi="Arial" w:cs="Arial"/>
          <w:color w:val="494645"/>
          <w:sz w:val="15"/>
          <w:szCs w:val="15"/>
        </w:rPr>
        <w:t>tiav</w:t>
      </w:r>
      <w:proofErr w:type="spellEnd"/>
      <w:r w:rsidRPr="00763DE7">
        <w:rPr>
          <w:rFonts w:ascii="Arial" w:eastAsia="Arial" w:hAnsi="Arial" w:cs="Arial"/>
          <w:color w:val="494645"/>
          <w:sz w:val="15"/>
          <w:szCs w:val="15"/>
        </w:rPr>
        <w:t>)</w:t>
      </w:r>
      <w:r>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lwm</w:t>
      </w:r>
      <w:proofErr w:type="spellEnd"/>
      <w:r w:rsidR="00F2670D" w:rsidRPr="00763DE7">
        <w:rPr>
          <w:rFonts w:ascii="Arial" w:eastAsia="Arial" w:hAnsi="Arial" w:cs="Arial"/>
          <w:color w:val="494645"/>
          <w:sz w:val="15"/>
          <w:szCs w:val="15"/>
        </w:rPr>
        <w:t xml:space="preserve"> yam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hmab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ntoo</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zaub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muaj</w:t>
      </w:r>
      <w:proofErr w:type="spellEnd"/>
      <w:r w:rsidR="00F2670D" w:rsidRPr="00763DE7">
        <w:rPr>
          <w:rFonts w:ascii="Arial" w:eastAsia="Arial" w:hAnsi="Arial" w:cs="Arial"/>
          <w:color w:val="494645"/>
          <w:sz w:val="15"/>
          <w:szCs w:val="15"/>
        </w:rPr>
        <w:t xml:space="preserve"> pH </w:t>
      </w:r>
      <w:proofErr w:type="spellStart"/>
      <w:r w:rsidR="00F2670D" w:rsidRPr="00763DE7">
        <w:rPr>
          <w:rFonts w:ascii="Arial" w:eastAsia="Arial" w:hAnsi="Arial" w:cs="Arial"/>
          <w:color w:val="494645"/>
          <w:sz w:val="15"/>
          <w:szCs w:val="15"/>
        </w:rPr>
        <w:t>tsawg</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dua</w:t>
      </w:r>
      <w:proofErr w:type="spellEnd"/>
      <w:r w:rsidR="00F2670D" w:rsidRPr="00763DE7">
        <w:rPr>
          <w:rFonts w:ascii="Arial" w:eastAsia="Arial" w:hAnsi="Arial" w:cs="Arial"/>
          <w:color w:val="494645"/>
          <w:sz w:val="15"/>
          <w:szCs w:val="15"/>
        </w:rPr>
        <w:t xml:space="preserve"> 4.2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r w:rsidR="00F2670D" w:rsidRPr="00763DE7">
        <w:rPr>
          <w:rFonts w:ascii="Arial" w:eastAsia="Arial" w:hAnsi="Arial" w:cs="Arial"/>
          <w:color w:val="494645"/>
          <w:sz w:val="15"/>
          <w:szCs w:val="15"/>
        </w:rPr>
        <w:t>ziab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txiav</w:t>
      </w:r>
      <w:proofErr w:type="spellEnd"/>
      <w:r w:rsidR="00F2670D" w:rsidRPr="00763DE7">
        <w:rPr>
          <w:rFonts w:ascii="Arial" w:eastAsia="Arial" w:hAnsi="Arial" w:cs="Arial"/>
          <w:color w:val="494645"/>
          <w:sz w:val="15"/>
          <w:szCs w:val="15"/>
        </w:rPr>
        <w:t xml:space="preserve"> cov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hmab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ntoo</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zaub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nrog</w:t>
      </w:r>
      <w:proofErr w:type="spellEnd"/>
      <w:r w:rsidR="00F2670D" w:rsidRPr="00763DE7">
        <w:rPr>
          <w:rFonts w:ascii="Arial" w:eastAsia="Arial" w:hAnsi="Arial" w:cs="Arial"/>
          <w:color w:val="494645"/>
          <w:sz w:val="15"/>
          <w:szCs w:val="15"/>
        </w:rPr>
        <w:t xml:space="preserve"> pH </w:t>
      </w:r>
      <w:proofErr w:type="spellStart"/>
      <w:r w:rsidR="00F2670D" w:rsidRPr="00763DE7">
        <w:rPr>
          <w:rFonts w:ascii="Arial" w:eastAsia="Arial" w:hAnsi="Arial" w:cs="Arial"/>
          <w:color w:val="494645"/>
          <w:sz w:val="15"/>
          <w:szCs w:val="15"/>
        </w:rPr>
        <w:t>tsawg</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dua</w:t>
      </w:r>
      <w:proofErr w:type="spellEnd"/>
      <w:r w:rsidR="00F2670D" w:rsidRPr="00763DE7">
        <w:rPr>
          <w:rFonts w:ascii="Arial" w:eastAsia="Arial" w:hAnsi="Arial" w:cs="Arial"/>
          <w:color w:val="494645"/>
          <w:sz w:val="15"/>
          <w:szCs w:val="15"/>
        </w:rPr>
        <w:t xml:space="preserve"> 4.2),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lwm</w:t>
      </w:r>
      <w:proofErr w:type="spellEnd"/>
      <w:r w:rsidR="00F2670D" w:rsidRPr="00763DE7">
        <w:rPr>
          <w:rFonts w:ascii="Arial" w:eastAsia="Arial" w:hAnsi="Arial" w:cs="Arial"/>
          <w:color w:val="494645"/>
          <w:sz w:val="15"/>
          <w:szCs w:val="15"/>
        </w:rPr>
        <w:t xml:space="preserve"> yam </w:t>
      </w:r>
      <w:proofErr w:type="spellStart"/>
      <w:r w:rsidR="00F2670D" w:rsidRPr="00763DE7">
        <w:rPr>
          <w:rFonts w:ascii="Arial" w:eastAsia="Arial" w:hAnsi="Arial" w:cs="Arial"/>
          <w:color w:val="494645"/>
          <w:sz w:val="15"/>
          <w:szCs w:val="15"/>
        </w:rPr>
        <w:t>tshuaj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ntsuab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txuj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lom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ua</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khoom</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noj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piv</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txwv</w:t>
      </w:r>
      <w:proofErr w:type="spellEnd"/>
      <w:r w:rsidR="00F2670D" w:rsidRPr="00763DE7">
        <w:rPr>
          <w:rFonts w:ascii="Arial" w:eastAsia="Arial" w:hAnsi="Arial" w:cs="Arial"/>
          <w:color w:val="494645"/>
          <w:sz w:val="15"/>
          <w:szCs w:val="15"/>
        </w:rPr>
        <w:t xml:space="preserve"> li, </w:t>
      </w:r>
      <w:proofErr w:type="spellStart"/>
      <w:ins w:id="5352" w:author="Kaxiong" w:date="2021-06-11T21:49:00Z">
        <w:r w:rsidR="00506B97">
          <w:rPr>
            <w:rFonts w:ascii="Arial" w:eastAsia="Arial" w:hAnsi="Arial" w:cs="Arial"/>
            <w:color w:val="494645"/>
            <w:sz w:val="15"/>
            <w:szCs w:val="15"/>
          </w:rPr>
          <w:t>kev</w:t>
        </w:r>
        <w:proofErr w:type="spellEnd"/>
        <w:r w:rsidR="00506B97">
          <w:rPr>
            <w:rFonts w:ascii="Arial" w:eastAsia="Arial" w:hAnsi="Arial" w:cs="Arial"/>
            <w:color w:val="494645"/>
            <w:sz w:val="15"/>
            <w:szCs w:val="15"/>
          </w:rPr>
          <w:t xml:space="preserve"> </w:t>
        </w:r>
      </w:ins>
      <w:proofErr w:type="spellStart"/>
      <w:r w:rsidR="00F2670D" w:rsidRPr="00763DE7">
        <w:rPr>
          <w:rFonts w:ascii="Arial" w:eastAsia="Arial" w:hAnsi="Arial" w:cs="Arial"/>
          <w:color w:val="494645"/>
          <w:sz w:val="15"/>
          <w:szCs w:val="15"/>
        </w:rPr>
        <w:t>ziab</w:t>
      </w:r>
      <w:proofErr w:type="spellEnd"/>
      <w:r w:rsidR="00F2670D" w:rsidRPr="00763DE7">
        <w:rPr>
          <w:rFonts w:ascii="Arial" w:eastAsia="Arial" w:hAnsi="Arial" w:cs="Arial"/>
          <w:color w:val="494645"/>
          <w:sz w:val="15"/>
          <w:szCs w:val="15"/>
        </w:rPr>
        <w:t xml:space="preserve"> </w:t>
      </w:r>
      <w:del w:id="5353" w:author="Kaxiong" w:date="2021-06-11T21:49:00Z">
        <w:r w:rsidR="00F2670D" w:rsidRPr="00763DE7" w:rsidDel="00506B97">
          <w:rPr>
            <w:rFonts w:ascii="Arial" w:eastAsia="Arial" w:hAnsi="Arial" w:cs="Arial"/>
            <w:color w:val="494645"/>
            <w:sz w:val="15"/>
            <w:szCs w:val="15"/>
          </w:rPr>
          <w:delText xml:space="preserve">tws </w:delText>
        </w:r>
      </w:del>
      <w:proofErr w:type="spellStart"/>
      <w:r w:rsidR="00F2670D" w:rsidRPr="00763DE7">
        <w:rPr>
          <w:rFonts w:ascii="Arial" w:eastAsia="Arial" w:hAnsi="Arial" w:cs="Arial"/>
          <w:color w:val="494645"/>
          <w:sz w:val="15"/>
          <w:szCs w:val="15"/>
        </w:rPr>
        <w:t>tshiab</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tshuaj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ntsuab</w:t>
      </w:r>
      <w:proofErr w:type="spellEnd"/>
      <w:ins w:id="5354" w:author="Kaxiong" w:date="2021-06-11T21:49:00Z">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uas</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tsuav</w:t>
        </w:r>
        <w:proofErr w:type="spellEnd"/>
        <w:r w:rsidR="00506B97">
          <w:rPr>
            <w:rFonts w:ascii="Arial" w:eastAsia="Arial" w:hAnsi="Arial" w:cs="Arial"/>
            <w:color w:val="494645"/>
            <w:sz w:val="15"/>
            <w:szCs w:val="15"/>
          </w:rPr>
          <w:t xml:space="preserve"> tag </w:t>
        </w:r>
        <w:proofErr w:type="spellStart"/>
        <w:r w:rsidR="00506B97">
          <w:rPr>
            <w:rFonts w:ascii="Arial" w:eastAsia="Arial" w:hAnsi="Arial" w:cs="Arial"/>
            <w:color w:val="494645"/>
            <w:sz w:val="15"/>
            <w:szCs w:val="15"/>
          </w:rPr>
          <w:t>lawm</w:t>
        </w:r>
      </w:ins>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nrog</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rau</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tshuaj</w:t>
      </w:r>
      <w:proofErr w:type="spellEnd"/>
      <w:r w:rsidR="00F2670D" w:rsidRPr="00763DE7">
        <w:rPr>
          <w:rFonts w:ascii="Arial" w:eastAsia="Arial" w:hAnsi="Arial" w:cs="Arial"/>
          <w:color w:val="494645"/>
          <w:sz w:val="15"/>
          <w:szCs w:val="15"/>
        </w:rPr>
        <w:t xml:space="preserve"> </w:t>
      </w:r>
      <w:proofErr w:type="spellStart"/>
      <w:r w:rsidR="00F2670D" w:rsidRPr="00763DE7">
        <w:rPr>
          <w:rFonts w:ascii="Arial" w:eastAsia="Arial" w:hAnsi="Arial" w:cs="Arial"/>
          <w:color w:val="494645"/>
          <w:sz w:val="15"/>
          <w:szCs w:val="15"/>
        </w:rPr>
        <w:t>yej</w:t>
      </w:r>
      <w:proofErr w:type="spellEnd"/>
      <w:r w:rsidR="00F2670D" w:rsidRPr="00763DE7">
        <w:rPr>
          <w:rFonts w:ascii="Arial" w:eastAsia="Arial" w:hAnsi="Arial" w:cs="Arial"/>
          <w:color w:val="494645"/>
          <w:sz w:val="15"/>
          <w:szCs w:val="15"/>
        </w:rPr>
        <w:t>);</w:t>
      </w:r>
    </w:p>
    <w:p w14:paraId="7871BB69" w14:textId="74487E34" w:rsidR="00BF3E5F" w:rsidRPr="00763DE7" w:rsidRDefault="00BF3E5F" w:rsidP="00763DE7">
      <w:pPr>
        <w:spacing w:line="195" w:lineRule="exact"/>
        <w:jc w:val="both"/>
        <w:rPr>
          <w:rFonts w:ascii="Arial" w:eastAsia="Arial" w:hAnsi="Arial" w:cs="Arial"/>
          <w:color w:val="494645"/>
          <w:sz w:val="17"/>
          <w:szCs w:val="17"/>
        </w:rPr>
      </w:pPr>
    </w:p>
    <w:p w14:paraId="3E2FB311" w14:textId="1F60AAF3" w:rsidR="00BF3E5F" w:rsidRPr="003B2408" w:rsidRDefault="00F2670D" w:rsidP="00763DE7">
      <w:pPr>
        <w:numPr>
          <w:ilvl w:val="0"/>
          <w:numId w:val="32"/>
        </w:numPr>
        <w:tabs>
          <w:tab w:val="left" w:pos="360"/>
        </w:tabs>
        <w:spacing w:line="373" w:lineRule="auto"/>
        <w:ind w:left="360" w:right="520" w:hanging="360"/>
        <w:jc w:val="both"/>
        <w:rPr>
          <w:rFonts w:ascii="Arial" w:eastAsia="Arial" w:hAnsi="Arial" w:cs="Arial"/>
          <w:color w:val="494645"/>
          <w:sz w:val="15"/>
          <w:szCs w:val="15"/>
        </w:rPr>
      </w:pPr>
      <w:r w:rsidRPr="003B2408">
        <w:rPr>
          <w:rFonts w:ascii="Arial" w:eastAsia="Arial" w:hAnsi="Arial" w:cs="Arial"/>
          <w:color w:val="494645"/>
          <w:sz w:val="15"/>
          <w:szCs w:val="15"/>
        </w:rPr>
        <w:t xml:space="preserve">Kev </w:t>
      </w:r>
      <w:proofErr w:type="spellStart"/>
      <w:ins w:id="5355" w:author="Kaxiong" w:date="2021-06-11T21:50:00Z">
        <w:r w:rsidR="00506B97">
          <w:rPr>
            <w:rFonts w:ascii="Arial" w:eastAsia="Arial" w:hAnsi="Arial" w:cs="Arial"/>
            <w:color w:val="494645"/>
            <w:sz w:val="15"/>
            <w:szCs w:val="15"/>
          </w:rPr>
          <w:t>tso</w:t>
        </w:r>
        <w:proofErr w:type="spellEnd"/>
        <w:r w:rsidR="00506B97">
          <w:rPr>
            <w:rFonts w:ascii="Arial" w:eastAsia="Arial" w:hAnsi="Arial" w:cs="Arial"/>
            <w:color w:val="494645"/>
            <w:sz w:val="15"/>
            <w:szCs w:val="15"/>
          </w:rPr>
          <w:t xml:space="preserve"> </w:t>
        </w:r>
        <w:proofErr w:type="spellStart"/>
        <w:r w:rsidR="00506B97">
          <w:rPr>
            <w:rFonts w:ascii="Arial" w:eastAsia="Arial" w:hAnsi="Arial" w:cs="Arial"/>
            <w:color w:val="494645"/>
            <w:sz w:val="15"/>
            <w:szCs w:val="15"/>
          </w:rPr>
          <w:t>kua</w:t>
        </w:r>
        <w:proofErr w:type="spellEnd"/>
        <w:r w:rsidR="00506B97">
          <w:rPr>
            <w:rFonts w:ascii="Arial" w:eastAsia="Arial" w:hAnsi="Arial" w:cs="Arial"/>
            <w:color w:val="494645"/>
            <w:sz w:val="15"/>
            <w:szCs w:val="15"/>
          </w:rPr>
          <w:t xml:space="preserve"> </w:t>
        </w:r>
      </w:ins>
      <w:del w:id="5356" w:author="Kaxiong" w:date="2021-06-11T21:50:00Z">
        <w:r w:rsidRPr="003B2408" w:rsidDel="00506B97">
          <w:rPr>
            <w:rFonts w:ascii="Arial" w:eastAsia="Arial" w:hAnsi="Arial" w:cs="Arial"/>
            <w:color w:val="494645"/>
            <w:sz w:val="15"/>
            <w:szCs w:val="15"/>
          </w:rPr>
          <w:delText xml:space="preserve">rho </w:delText>
        </w:r>
      </w:del>
      <w:proofErr w:type="spellStart"/>
      <w:r w:rsidRPr="003B2408">
        <w:rPr>
          <w:rFonts w:ascii="Arial" w:eastAsia="Arial" w:hAnsi="Arial" w:cs="Arial"/>
          <w:color w:val="494645"/>
          <w:sz w:val="15"/>
          <w:szCs w:val="15"/>
        </w:rPr>
        <w:t>tawm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suav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nrog</w:t>
      </w:r>
      <w:proofErr w:type="spellEnd"/>
      <w:r w:rsidRPr="003B2408">
        <w:rPr>
          <w:rFonts w:ascii="Arial" w:eastAsia="Arial" w:hAnsi="Arial" w:cs="Arial"/>
          <w:color w:val="494645"/>
          <w:sz w:val="15"/>
          <w:szCs w:val="15"/>
        </w:rPr>
        <w:t xml:space="preserve"> los </w:t>
      </w:r>
      <w:proofErr w:type="spellStart"/>
      <w:r w:rsidRPr="003B2408">
        <w:rPr>
          <w:rFonts w:ascii="Arial" w:eastAsia="Arial" w:hAnsi="Arial" w:cs="Arial"/>
          <w:color w:val="494645"/>
          <w:sz w:val="15"/>
          <w:szCs w:val="15"/>
        </w:rPr>
        <w:t>ntawm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nias</w:t>
      </w:r>
      <w:proofErr w:type="spellEnd"/>
      <w:r w:rsidRPr="003B2408">
        <w:rPr>
          <w:rFonts w:ascii="Arial" w:eastAsia="Arial" w:hAnsi="Arial" w:cs="Arial"/>
          <w:color w:val="494645"/>
          <w:sz w:val="15"/>
          <w:szCs w:val="15"/>
        </w:rPr>
        <w:t xml:space="preserve">, los </w:t>
      </w:r>
      <w:proofErr w:type="spellStart"/>
      <w:r w:rsidRPr="003B2408">
        <w:rPr>
          <w:rFonts w:ascii="Arial" w:eastAsia="Arial" w:hAnsi="Arial" w:cs="Arial"/>
          <w:color w:val="494645"/>
          <w:sz w:val="15"/>
          <w:szCs w:val="15"/>
        </w:rPr>
        <w:t>ntawm</w:t>
      </w:r>
      <w:proofErr w:type="spellEnd"/>
      <w:r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kev</w:t>
      </w:r>
      <w:proofErr w:type="spellEnd"/>
      <w:r w:rsidR="0085390B" w:rsidRPr="003B2408">
        <w:rPr>
          <w:rFonts w:ascii="Arial" w:eastAsia="Arial" w:hAnsi="Arial" w:cs="Arial"/>
          <w:color w:val="494645"/>
          <w:sz w:val="15"/>
          <w:szCs w:val="15"/>
        </w:rPr>
        <w:t xml:space="preserve"> </w:t>
      </w:r>
      <w:proofErr w:type="spellStart"/>
      <w:r w:rsidR="0085390B" w:rsidRPr="003B2408">
        <w:rPr>
          <w:rFonts w:ascii="Arial" w:eastAsia="Arial" w:hAnsi="Arial" w:cs="Arial"/>
          <w:color w:val="494645"/>
          <w:sz w:val="15"/>
          <w:szCs w:val="15"/>
        </w:rPr>
        <w:t>lim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los </w:t>
      </w:r>
      <w:proofErr w:type="spellStart"/>
      <w:r w:rsidRPr="003B2408">
        <w:rPr>
          <w:rFonts w:ascii="Arial" w:eastAsia="Arial" w:hAnsi="Arial" w:cs="Arial"/>
          <w:color w:val="494645"/>
          <w:sz w:val="15"/>
          <w:szCs w:val="15"/>
        </w:rPr>
        <w:t>ntawm</w:t>
      </w:r>
      <w:proofErr w:type="spellEnd"/>
      <w:r w:rsidRPr="003B2408">
        <w:rPr>
          <w:rFonts w:ascii="Arial" w:eastAsia="Arial" w:hAnsi="Arial" w:cs="Arial"/>
          <w:color w:val="494645"/>
          <w:sz w:val="15"/>
          <w:szCs w:val="15"/>
        </w:rPr>
        <w:t xml:space="preserve"> cov </w:t>
      </w:r>
      <w:proofErr w:type="spellStart"/>
      <w:r w:rsidRPr="003B2408">
        <w:rPr>
          <w:rFonts w:ascii="Arial" w:eastAsia="Arial" w:hAnsi="Arial" w:cs="Arial"/>
          <w:color w:val="494645"/>
          <w:sz w:val="15"/>
          <w:szCs w:val="15"/>
        </w:rPr>
        <w:t>kuab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los </w:t>
      </w:r>
      <w:proofErr w:type="spellStart"/>
      <w:r w:rsidRPr="003B2408">
        <w:rPr>
          <w:rFonts w:ascii="Arial" w:eastAsia="Arial" w:hAnsi="Arial" w:cs="Arial"/>
          <w:color w:val="494645"/>
          <w:sz w:val="15"/>
          <w:szCs w:val="15"/>
        </w:rPr>
        <w:t>ntawm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dej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txuj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lom</w:t>
      </w:r>
      <w:proofErr w:type="spellEnd"/>
      <w:r w:rsidRPr="003B2408">
        <w:rPr>
          <w:rFonts w:ascii="Arial" w:eastAsia="Arial" w:hAnsi="Arial" w:cs="Arial"/>
          <w:color w:val="494645"/>
          <w:sz w:val="15"/>
          <w:szCs w:val="15"/>
        </w:rPr>
        <w:t xml:space="preserve"> cov </w:t>
      </w:r>
      <w:proofErr w:type="spellStart"/>
      <w:r w:rsidRPr="003B2408">
        <w:rPr>
          <w:rFonts w:ascii="Arial" w:eastAsia="Arial" w:hAnsi="Arial" w:cs="Arial"/>
          <w:color w:val="494645"/>
          <w:sz w:val="15"/>
          <w:szCs w:val="15"/>
        </w:rPr>
        <w:t>khoom</w:t>
      </w:r>
      <w:proofErr w:type="spellEnd"/>
      <w:r w:rsidRPr="003B2408">
        <w:rPr>
          <w:rFonts w:ascii="Arial" w:eastAsia="Arial" w:hAnsi="Arial" w:cs="Arial"/>
          <w:color w:val="494645"/>
          <w:sz w:val="15"/>
          <w:szCs w:val="15"/>
        </w:rPr>
        <w:t xml:space="preserve"> lag </w:t>
      </w:r>
      <w:proofErr w:type="spellStart"/>
      <w:r w:rsidRPr="003B2408">
        <w:rPr>
          <w:rFonts w:ascii="Arial" w:eastAsia="Arial" w:hAnsi="Arial" w:cs="Arial"/>
          <w:color w:val="494645"/>
          <w:sz w:val="15"/>
          <w:szCs w:val="15"/>
        </w:rPr>
        <w:t>luam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mint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mint </w:t>
      </w:r>
      <w:proofErr w:type="spellStart"/>
      <w:r w:rsidRPr="003B2408">
        <w:rPr>
          <w:rFonts w:ascii="Arial" w:eastAsia="Arial" w:hAnsi="Arial" w:cs="Arial"/>
          <w:color w:val="494645"/>
          <w:sz w:val="15"/>
          <w:szCs w:val="15"/>
        </w:rPr>
        <w:t>tshiab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hmab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ntoo</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zaub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ntseej</w:t>
      </w:r>
      <w:proofErr w:type="spellEnd"/>
      <w:r w:rsidRPr="003B2408">
        <w:rPr>
          <w:rFonts w:ascii="Arial" w:eastAsia="Arial" w:hAnsi="Arial" w:cs="Arial"/>
          <w:color w:val="494645"/>
          <w:sz w:val="15"/>
          <w:szCs w:val="15"/>
        </w:rPr>
        <w:t xml:space="preserve">, avocados), </w:t>
      </w:r>
      <w:proofErr w:type="spellStart"/>
      <w:r w:rsidRPr="003B2408">
        <w:rPr>
          <w:rFonts w:ascii="Arial" w:eastAsia="Arial" w:hAnsi="Arial" w:cs="Arial"/>
          <w:color w:val="494645"/>
          <w:sz w:val="15"/>
          <w:szCs w:val="15"/>
        </w:rPr>
        <w:t>nplej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oilseeds),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lwm</w:t>
      </w:r>
      <w:proofErr w:type="spellEnd"/>
      <w:r w:rsidRPr="003B2408">
        <w:rPr>
          <w:rFonts w:ascii="Arial" w:eastAsia="Arial" w:hAnsi="Arial" w:cs="Arial"/>
          <w:color w:val="494645"/>
          <w:sz w:val="15"/>
          <w:szCs w:val="15"/>
        </w:rPr>
        <w:t xml:space="preserve"> yam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cov </w:t>
      </w:r>
      <w:proofErr w:type="spellStart"/>
      <w:r w:rsidRPr="003B2408">
        <w:rPr>
          <w:rFonts w:ascii="Arial" w:eastAsia="Arial" w:hAnsi="Arial" w:cs="Arial"/>
          <w:color w:val="494645"/>
          <w:sz w:val="15"/>
          <w:szCs w:val="15"/>
        </w:rPr>
        <w:t>txuj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ua</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khoom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noj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w:t>
      </w:r>
      <w:proofErr w:type="spellStart"/>
      <w:r w:rsidRPr="003B2408">
        <w:rPr>
          <w:rFonts w:ascii="Arial" w:eastAsia="Arial" w:hAnsi="Arial" w:cs="Arial"/>
          <w:color w:val="494645"/>
          <w:sz w:val="15"/>
          <w:szCs w:val="15"/>
        </w:rPr>
        <w:t>tev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tshiab</w:t>
      </w:r>
      <w:proofErr w:type="spellEnd"/>
      <w:r w:rsidRPr="003B2408">
        <w:rPr>
          <w:rFonts w:ascii="Arial" w:eastAsia="Arial" w:hAnsi="Arial" w:cs="Arial"/>
          <w:color w:val="494645"/>
          <w:sz w:val="15"/>
          <w:szCs w:val="15"/>
        </w:rPr>
        <w:t xml:space="preserve"> min </w:t>
      </w:r>
      <w:proofErr w:type="spellStart"/>
      <w:r w:rsidRPr="003B2408">
        <w:rPr>
          <w:rFonts w:ascii="Arial" w:eastAsia="Arial" w:hAnsi="Arial" w:cs="Arial"/>
          <w:color w:val="494645"/>
          <w:sz w:val="15"/>
          <w:szCs w:val="15"/>
        </w:rPr>
        <w:t>tws</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mint);</w:t>
      </w:r>
    </w:p>
    <w:p w14:paraId="46F570C3" w14:textId="76946602" w:rsidR="00BF3E5F" w:rsidRPr="003B2408" w:rsidRDefault="00BF3E5F" w:rsidP="00763DE7">
      <w:pPr>
        <w:spacing w:line="42" w:lineRule="exact"/>
        <w:jc w:val="both"/>
        <w:rPr>
          <w:rFonts w:ascii="Arial" w:eastAsia="Arial" w:hAnsi="Arial" w:cs="Arial"/>
          <w:color w:val="494645"/>
          <w:sz w:val="15"/>
          <w:szCs w:val="15"/>
        </w:rPr>
      </w:pPr>
    </w:p>
    <w:p w14:paraId="50F3BDA8" w14:textId="787EB595" w:rsidR="00BF3E5F" w:rsidRPr="003B2408" w:rsidRDefault="00506B97" w:rsidP="00763DE7">
      <w:pPr>
        <w:numPr>
          <w:ilvl w:val="0"/>
          <w:numId w:val="32"/>
        </w:numPr>
        <w:tabs>
          <w:tab w:val="left" w:pos="360"/>
        </w:tabs>
        <w:spacing w:line="337" w:lineRule="auto"/>
        <w:ind w:left="360" w:right="800" w:hanging="360"/>
        <w:jc w:val="both"/>
        <w:rPr>
          <w:rFonts w:ascii="Arial" w:eastAsia="Arial" w:hAnsi="Arial" w:cs="Arial"/>
          <w:color w:val="494645"/>
          <w:sz w:val="15"/>
          <w:szCs w:val="15"/>
        </w:rPr>
      </w:pPr>
      <w:ins w:id="5357" w:author="Kaxiong" w:date="2021-06-11T21:50:00Z">
        <w:r>
          <w:rPr>
            <w:rFonts w:ascii="Arial" w:eastAsia="Arial" w:hAnsi="Arial" w:cs="Arial"/>
            <w:color w:val="494645"/>
            <w:sz w:val="15"/>
            <w:szCs w:val="15"/>
          </w:rPr>
          <w:t xml:space="preserve">Kev </w:t>
        </w:r>
        <w:proofErr w:type="spellStart"/>
        <w:r>
          <w:rPr>
            <w:rFonts w:ascii="Arial" w:eastAsia="Arial" w:hAnsi="Arial" w:cs="Arial"/>
            <w:color w:val="494645"/>
            <w:sz w:val="15"/>
            <w:szCs w:val="15"/>
          </w:rPr>
          <w:t>ua</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ko</w:t>
        </w:r>
      </w:ins>
      <w:ins w:id="5358" w:author="Kaxiong" w:date="2021-06-11T21:51:00Z">
        <w:r>
          <w:rPr>
            <w:rFonts w:ascii="Arial" w:eastAsia="Arial" w:hAnsi="Arial" w:cs="Arial"/>
            <w:color w:val="494645"/>
            <w:sz w:val="15"/>
            <w:szCs w:val="15"/>
          </w:rPr>
          <w:t>m</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txias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rau</w:t>
        </w:r>
        <w:proofErr w:type="spellEnd"/>
        <w:r>
          <w:rPr>
            <w:rFonts w:ascii="Arial" w:eastAsia="Arial" w:hAnsi="Arial" w:cs="Arial"/>
            <w:color w:val="494645"/>
            <w:sz w:val="15"/>
            <w:szCs w:val="15"/>
          </w:rPr>
          <w:t xml:space="preserve"> cov </w:t>
        </w:r>
        <w:proofErr w:type="spellStart"/>
        <w:r>
          <w:rPr>
            <w:rFonts w:ascii="Arial" w:eastAsia="Arial" w:hAnsi="Arial" w:cs="Arial"/>
            <w:color w:val="494645"/>
            <w:sz w:val="15"/>
            <w:szCs w:val="15"/>
          </w:rPr>
          <w:t>txiv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qaub</w:t>
        </w:r>
        <w:proofErr w:type="spellEnd"/>
        <w:r>
          <w:rPr>
            <w:rFonts w:ascii="Arial" w:eastAsia="Arial" w:hAnsi="Arial" w:cs="Arial"/>
            <w:color w:val="494645"/>
            <w:sz w:val="15"/>
            <w:szCs w:val="15"/>
          </w:rPr>
          <w:t xml:space="preserve"> </w:t>
        </w:r>
      </w:ins>
      <w:del w:id="5359" w:author="Kaxiong" w:date="2021-06-11T21:51:00Z">
        <w:r w:rsidR="00F2670D" w:rsidRPr="003B2408" w:rsidDel="00C65815">
          <w:rPr>
            <w:rFonts w:ascii="Arial" w:eastAsia="Arial" w:hAnsi="Arial" w:cs="Arial"/>
            <w:color w:val="494645"/>
            <w:sz w:val="15"/>
            <w:szCs w:val="15"/>
          </w:rPr>
          <w:delText xml:space="preserve">Khov kua txiv cov txiv hmab txiv ntoo </w:delText>
        </w:r>
      </w:del>
      <w:proofErr w:type="spellStart"/>
      <w:r w:rsidR="00F2670D" w:rsidRPr="003B2408">
        <w:rPr>
          <w:rFonts w:ascii="Arial" w:eastAsia="Arial" w:hAnsi="Arial" w:cs="Arial"/>
          <w:color w:val="494645"/>
          <w:sz w:val="15"/>
          <w:szCs w:val="15"/>
        </w:rPr>
        <w:t>thiab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zaub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uas</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muaj</w:t>
      </w:r>
      <w:proofErr w:type="spellEnd"/>
      <w:r w:rsidR="00F2670D" w:rsidRPr="003B2408">
        <w:rPr>
          <w:rFonts w:ascii="Arial" w:eastAsia="Arial" w:hAnsi="Arial" w:cs="Arial"/>
          <w:color w:val="494645"/>
          <w:sz w:val="15"/>
          <w:szCs w:val="15"/>
        </w:rPr>
        <w:t xml:space="preserve"> pH </w:t>
      </w:r>
      <w:proofErr w:type="spellStart"/>
      <w:r w:rsidR="00F2670D" w:rsidRPr="003B2408">
        <w:rPr>
          <w:rFonts w:ascii="Arial" w:eastAsia="Arial" w:hAnsi="Arial" w:cs="Arial"/>
          <w:color w:val="494645"/>
          <w:sz w:val="15"/>
          <w:szCs w:val="15"/>
        </w:rPr>
        <w:t>tsawg</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dua</w:t>
      </w:r>
      <w:proofErr w:type="spellEnd"/>
      <w:r w:rsidR="00F2670D" w:rsidRPr="003B2408">
        <w:rPr>
          <w:rFonts w:ascii="Arial" w:eastAsia="Arial" w:hAnsi="Arial" w:cs="Arial"/>
          <w:color w:val="494645"/>
          <w:sz w:val="15"/>
          <w:szCs w:val="15"/>
        </w:rPr>
        <w:t xml:space="preserve"> 4.2 </w:t>
      </w:r>
      <w:proofErr w:type="spellStart"/>
      <w:r w:rsidR="00F2670D" w:rsidRPr="003B2408">
        <w:rPr>
          <w:rFonts w:ascii="Arial" w:eastAsia="Arial" w:hAnsi="Arial" w:cs="Arial"/>
          <w:color w:val="494645"/>
          <w:sz w:val="15"/>
          <w:szCs w:val="15"/>
        </w:rPr>
        <w:t>thiab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lwm</w:t>
      </w:r>
      <w:proofErr w:type="spellEnd"/>
      <w:r w:rsidR="00F2670D" w:rsidRPr="003B2408">
        <w:rPr>
          <w:rFonts w:ascii="Arial" w:eastAsia="Arial" w:hAnsi="Arial" w:cs="Arial"/>
          <w:color w:val="494645"/>
          <w:sz w:val="15"/>
          <w:szCs w:val="15"/>
        </w:rPr>
        <w:t xml:space="preserve"> cov </w:t>
      </w:r>
      <w:proofErr w:type="spellStart"/>
      <w:r w:rsidR="00F2670D" w:rsidRPr="003B2408">
        <w:rPr>
          <w:rFonts w:ascii="Arial" w:eastAsia="Arial" w:hAnsi="Arial" w:cs="Arial"/>
          <w:color w:val="494645"/>
          <w:sz w:val="15"/>
          <w:szCs w:val="15"/>
        </w:rPr>
        <w:t>txiv</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hmab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txiv</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ntoo</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thiab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zaub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muaj</w:t>
      </w:r>
      <w:proofErr w:type="spellEnd"/>
      <w:r w:rsidR="00F2670D" w:rsidRPr="003B2408">
        <w:rPr>
          <w:rFonts w:ascii="Arial" w:eastAsia="Arial" w:hAnsi="Arial" w:cs="Arial"/>
          <w:color w:val="494645"/>
          <w:sz w:val="15"/>
          <w:szCs w:val="15"/>
        </w:rPr>
        <w:t xml:space="preserve"> pH </w:t>
      </w:r>
      <w:proofErr w:type="spellStart"/>
      <w:r w:rsidR="00F2670D" w:rsidRPr="003B2408">
        <w:rPr>
          <w:rFonts w:ascii="Arial" w:eastAsia="Arial" w:hAnsi="Arial" w:cs="Arial"/>
          <w:color w:val="494645"/>
          <w:sz w:val="15"/>
          <w:szCs w:val="15"/>
        </w:rPr>
        <w:t>tsawg</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dua</w:t>
      </w:r>
      <w:proofErr w:type="spellEnd"/>
      <w:r w:rsidR="00F2670D" w:rsidRPr="003B2408">
        <w:rPr>
          <w:rFonts w:ascii="Arial" w:eastAsia="Arial" w:hAnsi="Arial" w:cs="Arial"/>
          <w:color w:val="494645"/>
          <w:sz w:val="15"/>
          <w:szCs w:val="15"/>
        </w:rPr>
        <w:t xml:space="preserve"> 4.2 (</w:t>
      </w:r>
      <w:proofErr w:type="spellStart"/>
      <w:r w:rsidR="00F2670D" w:rsidRPr="003B2408">
        <w:rPr>
          <w:rFonts w:ascii="Arial" w:eastAsia="Arial" w:hAnsi="Arial" w:cs="Arial"/>
          <w:color w:val="494645"/>
          <w:sz w:val="15"/>
          <w:szCs w:val="15"/>
        </w:rPr>
        <w:t>piv</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txwv</w:t>
      </w:r>
      <w:proofErr w:type="spellEnd"/>
      <w:r w:rsidR="00F2670D" w:rsidRPr="003B2408">
        <w:rPr>
          <w:rFonts w:ascii="Arial" w:eastAsia="Arial" w:hAnsi="Arial" w:cs="Arial"/>
          <w:color w:val="494645"/>
          <w:sz w:val="15"/>
          <w:szCs w:val="15"/>
        </w:rPr>
        <w:t xml:space="preserve"> li, </w:t>
      </w:r>
      <w:proofErr w:type="spellStart"/>
      <w:r w:rsidR="00F2670D" w:rsidRPr="003B2408">
        <w:rPr>
          <w:rFonts w:ascii="Arial" w:eastAsia="Arial" w:hAnsi="Arial" w:cs="Arial"/>
          <w:color w:val="494645"/>
          <w:sz w:val="15"/>
          <w:szCs w:val="15"/>
        </w:rPr>
        <w:t>txiav</w:t>
      </w:r>
      <w:proofErr w:type="spellEnd"/>
      <w:r w:rsidR="00F2670D" w:rsidRPr="003B2408">
        <w:rPr>
          <w:rFonts w:ascii="Arial" w:eastAsia="Arial" w:hAnsi="Arial" w:cs="Arial"/>
          <w:color w:val="494645"/>
          <w:sz w:val="15"/>
          <w:szCs w:val="15"/>
        </w:rPr>
        <w:t xml:space="preserve"> cov </w:t>
      </w:r>
      <w:proofErr w:type="spellStart"/>
      <w:r w:rsidR="00F2670D" w:rsidRPr="003B2408">
        <w:rPr>
          <w:rFonts w:ascii="Arial" w:eastAsia="Arial" w:hAnsi="Arial" w:cs="Arial"/>
          <w:color w:val="494645"/>
          <w:sz w:val="15"/>
          <w:szCs w:val="15"/>
        </w:rPr>
        <w:t>txiv</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hmab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txiv</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ntoo</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thiab</w:t>
      </w:r>
      <w:proofErr w:type="spellEnd"/>
      <w:r w:rsidR="00F2670D" w:rsidRPr="003B2408">
        <w:rPr>
          <w:rFonts w:ascii="Arial" w:eastAsia="Arial" w:hAnsi="Arial" w:cs="Arial"/>
          <w:color w:val="494645"/>
          <w:sz w:val="15"/>
          <w:szCs w:val="15"/>
        </w:rPr>
        <w:t xml:space="preserve"> </w:t>
      </w:r>
      <w:proofErr w:type="spellStart"/>
      <w:r w:rsidR="00F2670D" w:rsidRPr="003B2408">
        <w:rPr>
          <w:rFonts w:ascii="Arial" w:eastAsia="Arial" w:hAnsi="Arial" w:cs="Arial"/>
          <w:color w:val="494645"/>
          <w:sz w:val="15"/>
          <w:szCs w:val="15"/>
        </w:rPr>
        <w:t>zaub</w:t>
      </w:r>
      <w:proofErr w:type="spellEnd"/>
      <w:r w:rsidR="00F2670D" w:rsidRPr="003B2408">
        <w:rPr>
          <w:rFonts w:ascii="Arial" w:eastAsia="Arial" w:hAnsi="Arial" w:cs="Arial"/>
          <w:color w:val="494645"/>
          <w:sz w:val="15"/>
          <w:szCs w:val="15"/>
        </w:rPr>
        <w:t>);</w:t>
      </w:r>
    </w:p>
    <w:p w14:paraId="31BFC78C" w14:textId="1CABA572" w:rsidR="00BF3E5F" w:rsidRPr="003B2408" w:rsidRDefault="00BF3E5F" w:rsidP="00763DE7">
      <w:pPr>
        <w:spacing w:line="11" w:lineRule="exact"/>
        <w:jc w:val="both"/>
        <w:rPr>
          <w:rFonts w:ascii="Arial" w:eastAsia="Arial" w:hAnsi="Arial" w:cs="Arial"/>
          <w:color w:val="494645"/>
          <w:sz w:val="15"/>
          <w:szCs w:val="15"/>
        </w:rPr>
      </w:pPr>
    </w:p>
    <w:p w14:paraId="255726D2" w14:textId="3AC23A5B" w:rsidR="00BF3E5F" w:rsidRPr="003B2408" w:rsidRDefault="00F2670D" w:rsidP="00763DE7">
      <w:pPr>
        <w:numPr>
          <w:ilvl w:val="0"/>
          <w:numId w:val="32"/>
        </w:numPr>
        <w:tabs>
          <w:tab w:val="left" w:pos="360"/>
        </w:tabs>
        <w:ind w:left="360" w:hanging="360"/>
        <w:jc w:val="both"/>
        <w:rPr>
          <w:rFonts w:ascii="Arial" w:eastAsia="Arial" w:hAnsi="Arial" w:cs="Arial"/>
          <w:color w:val="494645"/>
          <w:sz w:val="15"/>
          <w:szCs w:val="15"/>
        </w:rPr>
      </w:pPr>
      <w:r w:rsidRPr="003B2408">
        <w:rPr>
          <w:rFonts w:ascii="Arial" w:eastAsia="Arial" w:hAnsi="Arial" w:cs="Arial"/>
          <w:color w:val="494645"/>
          <w:sz w:val="15"/>
          <w:szCs w:val="15"/>
        </w:rPr>
        <w:t xml:space="preserve">Kev </w:t>
      </w:r>
      <w:proofErr w:type="spellStart"/>
      <w:ins w:id="5360" w:author="Kaxiong" w:date="2021-06-11T21:52:00Z">
        <w:r w:rsidR="00C65815">
          <w:rPr>
            <w:rFonts w:ascii="Arial" w:eastAsia="Arial" w:hAnsi="Arial" w:cs="Arial"/>
            <w:color w:val="494645"/>
            <w:sz w:val="15"/>
            <w:szCs w:val="15"/>
          </w:rPr>
          <w:t>hov</w:t>
        </w:r>
      </w:ins>
      <w:proofErr w:type="spellEnd"/>
      <w:del w:id="5361" w:author="Kaxiong" w:date="2021-06-11T21:52:00Z">
        <w:r w:rsidRPr="003B2408" w:rsidDel="00C65815">
          <w:rPr>
            <w:rFonts w:ascii="Arial" w:eastAsia="Arial" w:hAnsi="Arial" w:cs="Arial"/>
            <w:color w:val="494645"/>
            <w:sz w:val="15"/>
            <w:szCs w:val="15"/>
          </w:rPr>
          <w:delText>sib tsoo</w:delText>
        </w:r>
      </w:del>
      <w:r w:rsidRPr="003B2408">
        <w:rPr>
          <w:rFonts w:ascii="Arial" w:eastAsia="Arial" w:hAnsi="Arial" w:cs="Arial"/>
          <w:color w:val="494645"/>
          <w:sz w:val="15"/>
          <w:szCs w:val="15"/>
        </w:rPr>
        <w:t xml:space="preserve"> / </w:t>
      </w:r>
      <w:proofErr w:type="spellStart"/>
      <w:ins w:id="5362" w:author="Kaxiong" w:date="2021-06-11T21:52:00Z">
        <w:r w:rsidR="00C65815">
          <w:rPr>
            <w:rFonts w:ascii="Arial" w:eastAsia="Arial" w:hAnsi="Arial" w:cs="Arial"/>
            <w:color w:val="494645"/>
            <w:sz w:val="15"/>
            <w:szCs w:val="15"/>
          </w:rPr>
          <w:t>kev</w:t>
        </w:r>
        <w:proofErr w:type="spellEnd"/>
        <w:r w:rsidR="00C65815">
          <w:rPr>
            <w:rFonts w:ascii="Arial" w:eastAsia="Arial" w:hAnsi="Arial" w:cs="Arial"/>
            <w:color w:val="494645"/>
            <w:sz w:val="15"/>
            <w:szCs w:val="15"/>
          </w:rPr>
          <w:t xml:space="preserve"> </w:t>
        </w:r>
        <w:proofErr w:type="spellStart"/>
        <w:r w:rsidR="00C65815">
          <w:rPr>
            <w:rFonts w:ascii="Arial" w:eastAsia="Arial" w:hAnsi="Arial" w:cs="Arial"/>
            <w:color w:val="494645"/>
            <w:sz w:val="15"/>
            <w:szCs w:val="15"/>
          </w:rPr>
          <w:t>tsoo</w:t>
        </w:r>
      </w:ins>
      <w:proofErr w:type="spellEnd"/>
      <w:ins w:id="5363" w:author="Kaxiong" w:date="2021-06-11T21:53:00Z">
        <w:r w:rsidR="00C65815">
          <w:rPr>
            <w:rFonts w:ascii="Arial" w:eastAsia="Arial" w:hAnsi="Arial" w:cs="Arial"/>
            <w:color w:val="494645"/>
            <w:sz w:val="15"/>
            <w:szCs w:val="15"/>
          </w:rPr>
          <w:t xml:space="preserve"> </w:t>
        </w:r>
      </w:ins>
      <w:del w:id="5364" w:author="Kaxiong" w:date="2021-06-11T21:52:00Z">
        <w:r w:rsidR="0085390B" w:rsidRPr="003B2408" w:rsidDel="00C65815">
          <w:rPr>
            <w:rFonts w:ascii="Arial" w:eastAsia="Arial" w:hAnsi="Arial" w:cs="Arial"/>
            <w:color w:val="494645"/>
            <w:sz w:val="15"/>
            <w:szCs w:val="15"/>
          </w:rPr>
          <w:delText>qhov tawg</w:delText>
        </w:r>
      </w:del>
      <w:r w:rsidRPr="003B2408">
        <w:rPr>
          <w:rFonts w:ascii="Arial" w:eastAsia="Arial" w:hAnsi="Arial" w:cs="Arial"/>
          <w:color w:val="494645"/>
          <w:sz w:val="15"/>
          <w:szCs w:val="15"/>
        </w:rPr>
        <w:t xml:space="preserve"> / </w:t>
      </w:r>
      <w:proofErr w:type="spellStart"/>
      <w:ins w:id="5365" w:author="Kaxiong" w:date="2021-06-11T21:52:00Z">
        <w:r w:rsidR="00C65815">
          <w:rPr>
            <w:rFonts w:ascii="Arial" w:eastAsia="Arial" w:hAnsi="Arial" w:cs="Arial"/>
            <w:color w:val="494645"/>
            <w:sz w:val="15"/>
            <w:szCs w:val="15"/>
          </w:rPr>
          <w:t>kev</w:t>
        </w:r>
        <w:proofErr w:type="spellEnd"/>
        <w:r w:rsidR="00C65815">
          <w:rPr>
            <w:rFonts w:ascii="Arial" w:eastAsia="Arial" w:hAnsi="Arial" w:cs="Arial"/>
            <w:color w:val="494645"/>
            <w:sz w:val="15"/>
            <w:szCs w:val="15"/>
          </w:rPr>
          <w:t xml:space="preserve"> </w:t>
        </w:r>
      </w:ins>
      <w:proofErr w:type="spellStart"/>
      <w:ins w:id="5366" w:author="Kaxiong" w:date="2021-06-11T21:54:00Z">
        <w:r w:rsidR="00C65815">
          <w:rPr>
            <w:rFonts w:ascii="Arial" w:eastAsia="Arial" w:hAnsi="Arial" w:cs="Arial"/>
            <w:color w:val="494645"/>
            <w:sz w:val="15"/>
            <w:szCs w:val="15"/>
          </w:rPr>
          <w:t>zuaj</w:t>
        </w:r>
      </w:ins>
      <w:proofErr w:type="spellEnd"/>
      <w:del w:id="5367" w:author="Kaxiong" w:date="2021-06-11T21:53:00Z">
        <w:r w:rsidR="0085390B" w:rsidRPr="003B2408" w:rsidDel="00C65815">
          <w:rPr>
            <w:rFonts w:ascii="Arial" w:eastAsia="Arial" w:hAnsi="Arial" w:cs="Arial"/>
            <w:color w:val="494645"/>
            <w:sz w:val="15"/>
            <w:szCs w:val="15"/>
          </w:rPr>
          <w:delText>qhov nrhuav tshem</w:delText>
        </w:r>
      </w:del>
      <w:r w:rsidRPr="003B2408">
        <w:rPr>
          <w:rFonts w:ascii="Arial" w:eastAsia="Arial" w:hAnsi="Arial" w:cs="Arial"/>
          <w:color w:val="494645"/>
          <w:sz w:val="15"/>
          <w:szCs w:val="15"/>
        </w:rPr>
        <w:t xml:space="preserve"> / </w:t>
      </w:r>
      <w:proofErr w:type="spellStart"/>
      <w:ins w:id="5368" w:author="Kaxiong" w:date="2021-06-11T21:54:00Z">
        <w:r w:rsidR="00C65815">
          <w:rPr>
            <w:rFonts w:ascii="Arial" w:eastAsia="Arial" w:hAnsi="Arial" w:cs="Arial"/>
            <w:color w:val="494645"/>
            <w:sz w:val="15"/>
            <w:szCs w:val="15"/>
          </w:rPr>
          <w:t>kev</w:t>
        </w:r>
        <w:proofErr w:type="spellEnd"/>
        <w:r w:rsidR="00C65815">
          <w:rPr>
            <w:rFonts w:ascii="Arial" w:eastAsia="Arial" w:hAnsi="Arial" w:cs="Arial"/>
            <w:color w:val="494645"/>
            <w:sz w:val="15"/>
            <w:szCs w:val="15"/>
          </w:rPr>
          <w:t xml:space="preserve"> </w:t>
        </w:r>
      </w:ins>
      <w:proofErr w:type="spellStart"/>
      <w:r w:rsidRPr="003B2408">
        <w:rPr>
          <w:rFonts w:ascii="Arial" w:eastAsia="Arial" w:hAnsi="Arial" w:cs="Arial"/>
          <w:color w:val="494645"/>
          <w:sz w:val="15"/>
          <w:szCs w:val="15"/>
        </w:rPr>
        <w:t>zom</w:t>
      </w:r>
      <w:proofErr w:type="spellEnd"/>
      <w:r w:rsidRPr="003B2408">
        <w:rPr>
          <w:rFonts w:ascii="Arial" w:eastAsia="Arial" w:hAnsi="Arial" w:cs="Arial"/>
          <w:color w:val="494645"/>
          <w:sz w:val="15"/>
          <w:szCs w:val="15"/>
        </w:rPr>
        <w:t xml:space="preserve"> cov </w:t>
      </w:r>
      <w:proofErr w:type="spellStart"/>
      <w:r w:rsidRPr="003B2408">
        <w:rPr>
          <w:rFonts w:ascii="Arial" w:eastAsia="Arial" w:hAnsi="Arial" w:cs="Arial"/>
          <w:color w:val="494645"/>
          <w:sz w:val="15"/>
          <w:szCs w:val="15"/>
        </w:rPr>
        <w:t>khoom</w:t>
      </w:r>
      <w:proofErr w:type="spellEnd"/>
      <w:r w:rsidRPr="003B2408">
        <w:rPr>
          <w:rFonts w:ascii="Arial" w:eastAsia="Arial" w:hAnsi="Arial" w:cs="Arial"/>
          <w:color w:val="494645"/>
          <w:sz w:val="15"/>
          <w:szCs w:val="15"/>
        </w:rPr>
        <w:t xml:space="preserve"> </w:t>
      </w:r>
      <w:proofErr w:type="spellStart"/>
      <w:ins w:id="5369" w:author="Kaxiong" w:date="2021-06-11T21:54:00Z">
        <w:r w:rsidR="00C65815">
          <w:rPr>
            <w:rFonts w:ascii="Arial" w:eastAsia="Arial" w:hAnsi="Arial" w:cs="Arial"/>
            <w:color w:val="494645"/>
            <w:sz w:val="15"/>
            <w:szCs w:val="15"/>
          </w:rPr>
          <w:t>uas</w:t>
        </w:r>
        <w:proofErr w:type="spellEnd"/>
        <w:r w:rsidR="00C65815">
          <w:rPr>
            <w:rFonts w:ascii="Arial" w:eastAsia="Arial" w:hAnsi="Arial" w:cs="Arial"/>
            <w:color w:val="494645"/>
            <w:sz w:val="15"/>
            <w:szCs w:val="15"/>
          </w:rPr>
          <w:t xml:space="preserve"> </w:t>
        </w:r>
        <w:proofErr w:type="spellStart"/>
        <w:r w:rsidR="00C65815">
          <w:rPr>
            <w:rFonts w:ascii="Arial" w:eastAsia="Arial" w:hAnsi="Arial" w:cs="Arial"/>
            <w:color w:val="494645"/>
            <w:sz w:val="15"/>
            <w:szCs w:val="15"/>
          </w:rPr>
          <w:t>raug</w:t>
        </w:r>
        <w:proofErr w:type="spellEnd"/>
        <w:r w:rsidR="00C65815">
          <w:rPr>
            <w:rFonts w:ascii="Arial" w:eastAsia="Arial" w:hAnsi="Arial" w:cs="Arial"/>
            <w:color w:val="494645"/>
            <w:sz w:val="15"/>
            <w:szCs w:val="15"/>
          </w:rPr>
          <w:t xml:space="preserve"> ci</w:t>
        </w:r>
      </w:ins>
      <w:del w:id="5370" w:author="Kaxiong" w:date="2021-06-11T21:54:00Z">
        <w:r w:rsidR="00FA1329" w:rsidRPr="003B2408" w:rsidDel="00C65815">
          <w:rPr>
            <w:rFonts w:ascii="Arial" w:eastAsia="Arial" w:hAnsi="Arial" w:cs="Arial"/>
            <w:color w:val="494645"/>
            <w:sz w:val="15"/>
            <w:szCs w:val="15"/>
          </w:rPr>
          <w:delText>zoo</w:delText>
        </w:r>
      </w:del>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w:t>
      </w:r>
      <w:proofErr w:type="spellStart"/>
      <w:ins w:id="5371" w:author="Kaxiong" w:date="2021-06-11T21:54:00Z">
        <w:r w:rsidR="00C65815">
          <w:rPr>
            <w:rFonts w:ascii="Arial" w:eastAsia="Arial" w:hAnsi="Arial" w:cs="Arial"/>
            <w:color w:val="494645"/>
            <w:sz w:val="15"/>
            <w:szCs w:val="15"/>
          </w:rPr>
          <w:t>lub</w:t>
        </w:r>
        <w:proofErr w:type="spellEnd"/>
        <w:r w:rsidR="00C65815">
          <w:rPr>
            <w:rFonts w:ascii="Arial" w:eastAsia="Arial" w:hAnsi="Arial" w:cs="Arial"/>
            <w:color w:val="494645"/>
            <w:sz w:val="15"/>
            <w:szCs w:val="15"/>
          </w:rPr>
          <w:t xml:space="preserve"> </w:t>
        </w:r>
        <w:proofErr w:type="spellStart"/>
        <w:r w:rsidR="00C65815">
          <w:rPr>
            <w:rFonts w:ascii="Arial" w:eastAsia="Arial" w:hAnsi="Arial" w:cs="Arial"/>
            <w:color w:val="494645"/>
            <w:sz w:val="15"/>
            <w:szCs w:val="15"/>
          </w:rPr>
          <w:t>tsoo</w:t>
        </w:r>
      </w:ins>
      <w:proofErr w:type="spellEnd"/>
      <w:del w:id="5372" w:author="Kaxiong" w:date="2021-06-11T21:55:00Z">
        <w:r w:rsidRPr="003B2408" w:rsidDel="00C65815">
          <w:rPr>
            <w:rFonts w:ascii="Arial" w:eastAsia="Arial" w:hAnsi="Arial" w:cs="Arial"/>
            <w:color w:val="494645"/>
            <w:sz w:val="15"/>
            <w:szCs w:val="15"/>
          </w:rPr>
          <w:delText>pob kom tawg</w:delText>
        </w:r>
      </w:del>
      <w:r w:rsidRPr="003B2408">
        <w:rPr>
          <w:rFonts w:ascii="Arial" w:eastAsia="Arial" w:hAnsi="Arial" w:cs="Arial"/>
          <w:color w:val="494645"/>
          <w:sz w:val="15"/>
          <w:szCs w:val="15"/>
        </w:rPr>
        <w:t xml:space="preserve">), cocoa </w:t>
      </w:r>
      <w:proofErr w:type="spellStart"/>
      <w:r w:rsidRPr="003B2408">
        <w:rPr>
          <w:rFonts w:ascii="Arial" w:eastAsia="Arial" w:hAnsi="Arial" w:cs="Arial"/>
          <w:color w:val="494645"/>
          <w:sz w:val="15"/>
          <w:szCs w:val="15"/>
        </w:rPr>
        <w:t>taum</w:t>
      </w:r>
      <w:proofErr w:type="spellEnd"/>
      <w:r w:rsidRPr="003B2408">
        <w:rPr>
          <w:rFonts w:ascii="Arial" w:eastAsia="Arial" w:hAnsi="Arial" w:cs="Arial"/>
          <w:color w:val="494645"/>
          <w:sz w:val="15"/>
          <w:szCs w:val="15"/>
        </w:rPr>
        <w:t xml:space="preserve"> (</w:t>
      </w:r>
      <w:ins w:id="5373" w:author="Kaxiong" w:date="2021-06-11T21:55:00Z">
        <w:r w:rsidR="00C65815">
          <w:rPr>
            <w:rFonts w:ascii="Arial" w:eastAsia="Arial" w:hAnsi="Arial" w:cs="Arial"/>
            <w:color w:val="494645"/>
            <w:sz w:val="15"/>
            <w:szCs w:val="15"/>
          </w:rPr>
          <w:t>ci</w:t>
        </w:r>
      </w:ins>
      <w:del w:id="5374" w:author="Kaxiong" w:date="2021-06-11T21:55:00Z">
        <w:r w:rsidRPr="003B2408" w:rsidDel="00C65815">
          <w:rPr>
            <w:rFonts w:ascii="Arial" w:eastAsia="Arial" w:hAnsi="Arial" w:cs="Arial"/>
            <w:color w:val="494645"/>
            <w:sz w:val="15"/>
            <w:szCs w:val="15"/>
          </w:rPr>
          <w:delText>roasted</w:delText>
        </w:r>
      </w:del>
      <w:r w:rsidRPr="003B2408">
        <w:rPr>
          <w:rFonts w:ascii="Arial" w:eastAsia="Arial" w:hAnsi="Arial" w:cs="Arial"/>
          <w:color w:val="494645"/>
          <w:sz w:val="15"/>
          <w:szCs w:val="15"/>
        </w:rPr>
        <w:t xml:space="preserve">), kas </w:t>
      </w:r>
      <w:proofErr w:type="spellStart"/>
      <w:r w:rsidRPr="003B2408">
        <w:rPr>
          <w:rFonts w:ascii="Arial" w:eastAsia="Arial" w:hAnsi="Arial" w:cs="Arial"/>
          <w:color w:val="494645"/>
          <w:sz w:val="15"/>
          <w:szCs w:val="15"/>
        </w:rPr>
        <w:t>fes</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taum</w:t>
      </w:r>
      <w:proofErr w:type="spellEnd"/>
      <w:r w:rsidRPr="003B2408">
        <w:rPr>
          <w:rFonts w:ascii="Arial" w:eastAsia="Arial" w:hAnsi="Arial" w:cs="Arial"/>
          <w:color w:val="494645"/>
          <w:sz w:val="15"/>
          <w:szCs w:val="15"/>
        </w:rPr>
        <w:t xml:space="preserve"> (roasted),</w:t>
      </w:r>
    </w:p>
    <w:p w14:paraId="1B78FB6A" w14:textId="07A73C18" w:rsidR="00BF3E5F" w:rsidRPr="003B2408" w:rsidRDefault="00BF3E5F" w:rsidP="00763DE7">
      <w:pPr>
        <w:spacing w:line="85" w:lineRule="exact"/>
        <w:jc w:val="both"/>
        <w:rPr>
          <w:sz w:val="15"/>
          <w:szCs w:val="15"/>
        </w:rPr>
      </w:pPr>
    </w:p>
    <w:p w14:paraId="1815916A" w14:textId="1E777B7C" w:rsidR="00CA56E4" w:rsidRPr="003B2408" w:rsidRDefault="00F2670D" w:rsidP="00CA56E4">
      <w:pPr>
        <w:spacing w:line="361" w:lineRule="auto"/>
        <w:ind w:left="360" w:right="640"/>
        <w:jc w:val="both"/>
        <w:rPr>
          <w:sz w:val="15"/>
          <w:szCs w:val="15"/>
        </w:rPr>
      </w:pP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hmab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ntoo</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 dehydrated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hmab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ntoo</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zaub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raisins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legumes),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 </w:t>
      </w:r>
      <w:proofErr w:type="spellStart"/>
      <w:r w:rsidR="00FA1329" w:rsidRPr="003B2408">
        <w:rPr>
          <w:rFonts w:ascii="Arial" w:eastAsia="Arial" w:hAnsi="Arial" w:cs="Arial"/>
          <w:color w:val="494645"/>
          <w:sz w:val="15"/>
          <w:szCs w:val="15"/>
        </w:rPr>
        <w:t>lub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cev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quav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dej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hauv</w:t>
      </w:r>
      <w:proofErr w:type="spellEnd"/>
      <w:r w:rsidRPr="003B2408">
        <w:rPr>
          <w:rFonts w:ascii="Arial" w:eastAsia="Arial" w:hAnsi="Arial" w:cs="Arial"/>
          <w:color w:val="494645"/>
          <w:sz w:val="15"/>
          <w:szCs w:val="15"/>
        </w:rPr>
        <w:t xml:space="preserve"> paus), </w:t>
      </w:r>
      <w:proofErr w:type="spellStart"/>
      <w:r w:rsidRPr="003B2408">
        <w:rPr>
          <w:rFonts w:ascii="Arial" w:eastAsia="Arial" w:hAnsi="Arial" w:cs="Arial"/>
          <w:color w:val="494645"/>
          <w:sz w:val="15"/>
          <w:szCs w:val="15"/>
        </w:rPr>
        <w:t>nplej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oats, mov, </w:t>
      </w:r>
      <w:proofErr w:type="spellStart"/>
      <w:r w:rsidRPr="003B2408">
        <w:rPr>
          <w:rFonts w:ascii="Arial" w:eastAsia="Arial" w:hAnsi="Arial" w:cs="Arial"/>
          <w:color w:val="494645"/>
          <w:sz w:val="15"/>
          <w:szCs w:val="15"/>
        </w:rPr>
        <w:t>nplej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nplej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lwm</w:t>
      </w:r>
      <w:proofErr w:type="spellEnd"/>
      <w:r w:rsidRPr="003B2408">
        <w:rPr>
          <w:rFonts w:ascii="Arial" w:eastAsia="Arial" w:hAnsi="Arial" w:cs="Arial"/>
          <w:color w:val="494645"/>
          <w:sz w:val="15"/>
          <w:szCs w:val="15"/>
        </w:rPr>
        <w:t xml:space="preserve"> cov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hmab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ntoo</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zaub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w:t>
      </w:r>
      <w:proofErr w:type="spellStart"/>
      <w:r w:rsidRPr="003B2408">
        <w:rPr>
          <w:rFonts w:ascii="Arial" w:eastAsia="Arial" w:hAnsi="Arial" w:cs="Arial"/>
          <w:color w:val="494645"/>
          <w:sz w:val="15"/>
          <w:szCs w:val="15"/>
        </w:rPr>
        <w:t>hnub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tim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hnub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poob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lwm</w:t>
      </w:r>
      <w:proofErr w:type="spellEnd"/>
      <w:r w:rsidRPr="003B2408">
        <w:rPr>
          <w:rFonts w:ascii="Arial" w:eastAsia="Arial" w:hAnsi="Arial" w:cs="Arial"/>
          <w:color w:val="494645"/>
          <w:sz w:val="15"/>
          <w:szCs w:val="15"/>
        </w:rPr>
        <w:t xml:space="preserve"> yam </w:t>
      </w:r>
      <w:proofErr w:type="spellStart"/>
      <w:r w:rsidRPr="003B2408">
        <w:rPr>
          <w:rFonts w:ascii="Arial" w:eastAsia="Arial" w:hAnsi="Arial" w:cs="Arial"/>
          <w:color w:val="494645"/>
          <w:sz w:val="15"/>
          <w:szCs w:val="15"/>
        </w:rPr>
        <w:t>khoom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lis</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nplej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lwm</w:t>
      </w:r>
      <w:proofErr w:type="spellEnd"/>
      <w:r w:rsidRPr="003B2408">
        <w:rPr>
          <w:rFonts w:ascii="Arial" w:eastAsia="Arial" w:hAnsi="Arial" w:cs="Arial"/>
          <w:color w:val="494645"/>
          <w:sz w:val="15"/>
          <w:szCs w:val="15"/>
        </w:rPr>
        <w:t xml:space="preserve"> yam </w:t>
      </w:r>
      <w:proofErr w:type="spellStart"/>
      <w:r w:rsidRPr="003B2408">
        <w:rPr>
          <w:rFonts w:ascii="Arial" w:eastAsia="Arial" w:hAnsi="Arial" w:cs="Arial"/>
          <w:color w:val="494645"/>
          <w:sz w:val="15"/>
          <w:szCs w:val="15"/>
        </w:rPr>
        <w:t>tshuaj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txuj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piv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txwv</w:t>
      </w:r>
      <w:proofErr w:type="spellEnd"/>
      <w:r w:rsidRPr="003B2408">
        <w:rPr>
          <w:rFonts w:ascii="Arial" w:eastAsia="Arial" w:hAnsi="Arial" w:cs="Arial"/>
          <w:color w:val="494645"/>
          <w:sz w:val="15"/>
          <w:szCs w:val="15"/>
        </w:rPr>
        <w:t xml:space="preserve"> li, cov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ntseej</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ua</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kom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qhuav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laum</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huab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xeeb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thiab</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txiv</w:t>
      </w:r>
      <w:proofErr w:type="spellEnd"/>
      <w:r w:rsidRPr="003B2408">
        <w:rPr>
          <w:rFonts w:ascii="Arial" w:eastAsia="Arial" w:hAnsi="Arial" w:cs="Arial"/>
          <w:color w:val="494645"/>
          <w:sz w:val="15"/>
          <w:szCs w:val="15"/>
        </w:rPr>
        <w:t xml:space="preserve"> </w:t>
      </w:r>
      <w:proofErr w:type="spellStart"/>
      <w:r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thiab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laum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huab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xeeb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thiab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ntoo</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ua</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khoom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noj</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piv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txwv</w:t>
      </w:r>
      <w:proofErr w:type="spellEnd"/>
      <w:r w:rsidR="00FA1329" w:rsidRPr="003B2408">
        <w:rPr>
          <w:rFonts w:ascii="Arial" w:eastAsia="Arial" w:hAnsi="Arial" w:cs="Arial"/>
          <w:color w:val="494645"/>
          <w:sz w:val="15"/>
          <w:szCs w:val="15"/>
        </w:rPr>
        <w:t xml:space="preserve"> li, cov </w:t>
      </w:r>
      <w:proofErr w:type="spellStart"/>
      <w:r w:rsidR="00FA1329" w:rsidRPr="003B2408">
        <w:rPr>
          <w:rFonts w:ascii="Arial" w:eastAsia="Arial" w:hAnsi="Arial" w:cs="Arial"/>
          <w:color w:val="494645"/>
          <w:sz w:val="15"/>
          <w:szCs w:val="15"/>
        </w:rPr>
        <w:t>txiv</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laum</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huab</w:t>
      </w:r>
      <w:proofErr w:type="spellEnd"/>
      <w:r w:rsidR="00FA1329" w:rsidRPr="003B2408">
        <w:rPr>
          <w:rFonts w:ascii="Arial" w:eastAsia="Arial" w:hAnsi="Arial" w:cs="Arial"/>
          <w:color w:val="494645"/>
          <w:sz w:val="15"/>
          <w:szCs w:val="15"/>
        </w:rPr>
        <w:t xml:space="preserve"> </w:t>
      </w:r>
      <w:proofErr w:type="spellStart"/>
      <w:r w:rsidR="00FA1329" w:rsidRPr="003B2408">
        <w:rPr>
          <w:rFonts w:ascii="Arial" w:eastAsia="Arial" w:hAnsi="Arial" w:cs="Arial"/>
          <w:color w:val="494645"/>
          <w:sz w:val="15"/>
          <w:szCs w:val="15"/>
        </w:rPr>
        <w:t>xeeb</w:t>
      </w:r>
      <w:proofErr w:type="spellEnd"/>
      <w:r w:rsidR="00FA1329" w:rsidRPr="003B2408">
        <w:rPr>
          <w:rFonts w:ascii="Arial" w:eastAsia="Arial" w:hAnsi="Arial" w:cs="Arial"/>
          <w:color w:val="494645"/>
          <w:sz w:val="15"/>
          <w:szCs w:val="15"/>
        </w:rPr>
        <w:t>);</w:t>
      </w:r>
    </w:p>
    <w:p w14:paraId="37C620E4" w14:textId="205B977F" w:rsidR="00BF3E5F" w:rsidRPr="00E1086C" w:rsidRDefault="00CA56E4" w:rsidP="00CA56E4">
      <w:pPr>
        <w:numPr>
          <w:ilvl w:val="0"/>
          <w:numId w:val="33"/>
        </w:numPr>
        <w:tabs>
          <w:tab w:val="left" w:pos="360"/>
        </w:tabs>
        <w:spacing w:line="357" w:lineRule="auto"/>
        <w:ind w:left="360" w:right="640" w:hanging="360"/>
        <w:jc w:val="both"/>
        <w:rPr>
          <w:rFonts w:ascii="Arial" w:eastAsia="Arial" w:hAnsi="Arial" w:cs="Arial"/>
          <w:b/>
          <w:bCs/>
          <w:color w:val="494645"/>
          <w:sz w:val="16"/>
          <w:szCs w:val="16"/>
        </w:rPr>
      </w:pPr>
      <w:r w:rsidRPr="00CA56E4">
        <w:rPr>
          <w:rFonts w:ascii="Arial" w:eastAsia="Arial" w:hAnsi="Arial" w:cs="Arial"/>
          <w:color w:val="494645"/>
          <w:sz w:val="17"/>
          <w:szCs w:val="17"/>
        </w:rPr>
        <w:t xml:space="preserve"> </w:t>
      </w:r>
      <w:ins w:id="5375" w:author="Kaxiong" w:date="2021-06-11T21:55:00Z">
        <w:r w:rsidR="00C65815">
          <w:rPr>
            <w:rFonts w:ascii="Arial" w:eastAsia="Arial" w:hAnsi="Arial" w:cs="Arial"/>
            <w:color w:val="494645"/>
            <w:sz w:val="17"/>
            <w:szCs w:val="17"/>
          </w:rPr>
          <w:t>Kev lo cov</w:t>
        </w:r>
      </w:ins>
      <w:ins w:id="5376" w:author="Kaxiong" w:date="2021-06-11T21:56:00Z">
        <w:r w:rsidR="00C65815">
          <w:rPr>
            <w:rFonts w:ascii="Arial" w:eastAsia="Arial" w:hAnsi="Arial" w:cs="Arial"/>
            <w:color w:val="494645"/>
            <w:sz w:val="17"/>
            <w:szCs w:val="17"/>
          </w:rPr>
          <w:t xml:space="preserve"> </w:t>
        </w:r>
        <w:proofErr w:type="spellStart"/>
        <w:r w:rsidR="00C65815">
          <w:rPr>
            <w:rFonts w:ascii="Arial" w:eastAsia="Arial" w:hAnsi="Arial" w:cs="Arial"/>
            <w:color w:val="494645"/>
            <w:sz w:val="17"/>
            <w:szCs w:val="17"/>
          </w:rPr>
          <w:t>ntawv</w:t>
        </w:r>
        <w:proofErr w:type="spellEnd"/>
        <w:r w:rsidR="00C65815">
          <w:rPr>
            <w:rFonts w:ascii="Arial" w:eastAsia="Arial" w:hAnsi="Arial" w:cs="Arial"/>
            <w:color w:val="494645"/>
            <w:sz w:val="17"/>
            <w:szCs w:val="17"/>
          </w:rPr>
          <w:t xml:space="preserve"> </w:t>
        </w:r>
        <w:proofErr w:type="spellStart"/>
        <w:r w:rsidR="00C65815">
          <w:rPr>
            <w:rFonts w:ascii="Arial" w:eastAsia="Arial" w:hAnsi="Arial" w:cs="Arial"/>
            <w:color w:val="494645"/>
            <w:sz w:val="17"/>
            <w:szCs w:val="17"/>
          </w:rPr>
          <w:t>rau</w:t>
        </w:r>
      </w:ins>
      <w:proofErr w:type="spellEnd"/>
      <w:del w:id="5377" w:author="Kaxiong" w:date="2021-06-11T21:56:00Z">
        <w:r w:rsidRPr="00E1086C" w:rsidDel="00C65815">
          <w:rPr>
            <w:rFonts w:ascii="Arial" w:eastAsia="Arial" w:hAnsi="Arial" w:cs="Arial"/>
            <w:color w:val="494645"/>
            <w:sz w:val="16"/>
            <w:szCs w:val="16"/>
          </w:rPr>
          <w:delText>Sau Sau</w:delText>
        </w:r>
      </w:del>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ci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noom</w:t>
      </w:r>
      <w:proofErr w:type="spellEnd"/>
      <w:r w:rsidRPr="00E1086C">
        <w:rPr>
          <w:rFonts w:ascii="Arial" w:eastAsia="Arial" w:hAnsi="Arial" w:cs="Arial"/>
          <w:color w:val="494645"/>
          <w:sz w:val="16"/>
          <w:szCs w:val="16"/>
        </w:rPr>
        <w:t xml:space="preserve"> cocoa (</w:t>
      </w:r>
      <w:r w:rsidR="00E654B2">
        <w:rPr>
          <w:rFonts w:ascii="Arial" w:eastAsia="Arial" w:hAnsi="Arial" w:cs="Arial"/>
          <w:color w:val="494645"/>
          <w:sz w:val="16"/>
          <w:szCs w:val="16"/>
        </w:rPr>
        <w:t xml:space="preserve">yam </w:t>
      </w:r>
      <w:proofErr w:type="spellStart"/>
      <w:r w:rsidR="00E654B2">
        <w:rPr>
          <w:rFonts w:ascii="Arial" w:eastAsia="Arial" w:hAnsi="Arial" w:cs="Arial"/>
          <w:color w:val="494645"/>
          <w:sz w:val="16"/>
          <w:szCs w:val="16"/>
        </w:rPr>
        <w:t>noj</w:t>
      </w:r>
      <w:proofErr w:type="spellEnd"/>
      <w:r w:rsidR="00E654B2">
        <w:rPr>
          <w:rFonts w:ascii="Arial" w:eastAsia="Arial" w:hAnsi="Arial" w:cs="Arial"/>
          <w:color w:val="494645"/>
          <w:sz w:val="16"/>
          <w:szCs w:val="16"/>
        </w:rPr>
        <w:t xml:space="preserve"> </w:t>
      </w:r>
      <w:proofErr w:type="spellStart"/>
      <w:r w:rsidR="00E654B2">
        <w:rPr>
          <w:rFonts w:ascii="Arial" w:eastAsia="Arial" w:hAnsi="Arial" w:cs="Arial"/>
          <w:color w:val="494645"/>
          <w:sz w:val="16"/>
          <w:szCs w:val="16"/>
        </w:rPr>
        <w:t>huv</w:t>
      </w:r>
      <w:proofErr w:type="spellEnd"/>
      <w:r w:rsidRPr="00E1086C">
        <w:rPr>
          <w:rFonts w:ascii="Arial" w:eastAsia="Arial" w:hAnsi="Arial" w:cs="Arial"/>
          <w:color w:val="494645"/>
          <w:sz w:val="16"/>
          <w:szCs w:val="16"/>
        </w:rPr>
        <w:t xml:space="preserve">), cocoa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taum</w:t>
      </w:r>
      <w:proofErr w:type="spellEnd"/>
      <w:r w:rsidRPr="00E1086C">
        <w:rPr>
          <w:rFonts w:ascii="Arial" w:eastAsia="Arial" w:hAnsi="Arial" w:cs="Arial"/>
          <w:color w:val="494645"/>
          <w:sz w:val="16"/>
          <w:szCs w:val="16"/>
        </w:rPr>
        <w:t xml:space="preserve"> kas </w:t>
      </w:r>
      <w:proofErr w:type="spellStart"/>
      <w:r w:rsidRPr="00E1086C">
        <w:rPr>
          <w:rFonts w:ascii="Arial" w:eastAsia="Arial" w:hAnsi="Arial" w:cs="Arial"/>
          <w:color w:val="494645"/>
          <w:sz w:val="16"/>
          <w:szCs w:val="16"/>
        </w:rPr>
        <w:t>fes</w:t>
      </w:r>
      <w:proofErr w:type="spellEnd"/>
      <w:r w:rsidRPr="00E1086C">
        <w:rPr>
          <w:rFonts w:ascii="Arial" w:eastAsia="Arial" w:hAnsi="Arial" w:cs="Arial"/>
          <w:color w:val="494645"/>
          <w:sz w:val="16"/>
          <w:szCs w:val="16"/>
        </w:rPr>
        <w:t xml:space="preserve"> (ci), cov </w:t>
      </w:r>
      <w:proofErr w:type="spellStart"/>
      <w:r w:rsidRPr="00E1086C">
        <w:rPr>
          <w:rFonts w:ascii="Arial" w:eastAsia="Arial" w:hAnsi="Arial" w:cs="Arial"/>
          <w:color w:val="494645"/>
          <w:sz w:val="16"/>
          <w:szCs w:val="16"/>
        </w:rPr>
        <w:t>nqaij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w:t>
      </w:r>
      <w:proofErr w:type="spellEnd"/>
      <w:r w:rsidRPr="00E1086C">
        <w:rPr>
          <w:rFonts w:ascii="Arial" w:eastAsia="Arial" w:hAnsi="Arial" w:cs="Arial"/>
          <w:color w:val="494645"/>
          <w:sz w:val="16"/>
          <w:szCs w:val="16"/>
        </w:rPr>
        <w:t xml:space="preserve"> jerky, cov pos </w:t>
      </w:r>
      <w:proofErr w:type="spellStart"/>
      <w:r w:rsidRPr="00E1086C">
        <w:rPr>
          <w:rFonts w:ascii="Arial" w:eastAsia="Arial" w:hAnsi="Arial" w:cs="Arial"/>
          <w:color w:val="494645"/>
          <w:sz w:val="16"/>
          <w:szCs w:val="16"/>
        </w:rPr>
        <w:t>hniav</w:t>
      </w:r>
      <w:proofErr w:type="spellEnd"/>
      <w:r w:rsidRPr="00E1086C">
        <w:rPr>
          <w:rFonts w:ascii="Arial" w:eastAsia="Arial" w:hAnsi="Arial" w:cs="Arial"/>
          <w:color w:val="494645"/>
          <w:sz w:val="16"/>
          <w:szCs w:val="16"/>
        </w:rPr>
        <w:t xml:space="preserve"> / </w:t>
      </w:r>
      <w:proofErr w:type="spellStart"/>
      <w:r w:rsidR="00E654B2">
        <w:rPr>
          <w:rFonts w:ascii="Arial" w:eastAsia="Arial" w:hAnsi="Arial" w:cs="Arial"/>
          <w:color w:val="494645"/>
          <w:sz w:val="16"/>
          <w:szCs w:val="16"/>
        </w:rPr>
        <w:t>tshuaj</w:t>
      </w:r>
      <w:proofErr w:type="spellEnd"/>
      <w:r w:rsidR="00E654B2">
        <w:rPr>
          <w:rFonts w:ascii="Arial" w:eastAsia="Arial" w:hAnsi="Arial" w:cs="Arial"/>
          <w:color w:val="494645"/>
          <w:sz w:val="16"/>
          <w:szCs w:val="16"/>
        </w:rPr>
        <w:t xml:space="preserve"> </w:t>
      </w:r>
      <w:proofErr w:type="spellStart"/>
      <w:r w:rsidR="00E654B2">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 </w:t>
      </w:r>
      <w:proofErr w:type="spellStart"/>
      <w:r w:rsidR="00E654B2">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ntab</w:t>
      </w:r>
      <w:proofErr w:type="spellEnd"/>
      <w:r w:rsidRPr="00E1086C">
        <w:rPr>
          <w:rFonts w:ascii="Arial" w:eastAsia="Arial" w:hAnsi="Arial" w:cs="Arial"/>
          <w:color w:val="494645"/>
          <w:sz w:val="16"/>
          <w:szCs w:val="16"/>
        </w:rPr>
        <w:t xml:space="preserve"> (</w:t>
      </w:r>
      <w:r w:rsidR="007F5736">
        <w:rPr>
          <w:rFonts w:ascii="Arial" w:eastAsia="Arial" w:hAnsi="Arial" w:cs="Arial"/>
          <w:color w:val="494645"/>
          <w:sz w:val="16"/>
          <w:szCs w:val="16"/>
        </w:rPr>
        <w:t xml:space="preserve">yam </w:t>
      </w:r>
      <w:proofErr w:type="spellStart"/>
      <w:r w:rsidR="007F5736">
        <w:rPr>
          <w:rFonts w:ascii="Arial" w:eastAsia="Arial" w:hAnsi="Arial" w:cs="Arial"/>
          <w:color w:val="494645"/>
          <w:sz w:val="16"/>
          <w:szCs w:val="16"/>
        </w:rPr>
        <w:t>noj</w:t>
      </w:r>
      <w:proofErr w:type="spellEnd"/>
      <w:r w:rsidR="007F5736">
        <w:rPr>
          <w:rFonts w:ascii="Arial" w:eastAsia="Arial" w:hAnsi="Arial" w:cs="Arial"/>
          <w:color w:val="494645"/>
          <w:sz w:val="16"/>
          <w:szCs w:val="16"/>
        </w:rPr>
        <w:t xml:space="preserve"> </w:t>
      </w:r>
      <w:proofErr w:type="spellStart"/>
      <w:r w:rsidR="007F5736">
        <w:rPr>
          <w:rFonts w:ascii="Arial" w:eastAsia="Arial" w:hAnsi="Arial" w:cs="Arial"/>
          <w:color w:val="494645"/>
          <w:sz w:val="16"/>
          <w:szCs w:val="16"/>
        </w:rPr>
        <w:t>huv</w:t>
      </w:r>
      <w:proofErr w:type="spellEnd"/>
      <w:r w:rsidRPr="00E1086C">
        <w:rPr>
          <w:rFonts w:ascii="Arial" w:eastAsia="Arial" w:hAnsi="Arial" w:cs="Arial"/>
          <w:color w:val="494645"/>
          <w:sz w:val="16"/>
          <w:szCs w:val="16"/>
        </w:rPr>
        <w:t xml:space="preserve">), </w:t>
      </w:r>
      <w:proofErr w:type="spellStart"/>
      <w:r w:rsidR="007F5736">
        <w:rPr>
          <w:rFonts w:ascii="Arial" w:eastAsia="Arial" w:hAnsi="Arial" w:cs="Arial"/>
          <w:color w:val="494645"/>
          <w:sz w:val="16"/>
          <w:szCs w:val="16"/>
        </w:rPr>
        <w:t>thaj</w:t>
      </w:r>
      <w:proofErr w:type="spellEnd"/>
      <w:r w:rsidRPr="00E1086C">
        <w:rPr>
          <w:rFonts w:ascii="Arial" w:eastAsia="Arial" w:hAnsi="Arial" w:cs="Arial"/>
          <w:color w:val="494645"/>
          <w:sz w:val="16"/>
          <w:szCs w:val="16"/>
        </w:rPr>
        <w:t xml:space="preserve"> / </w:t>
      </w:r>
      <w:proofErr w:type="spellStart"/>
      <w:r w:rsidR="007F5736">
        <w:rPr>
          <w:rFonts w:ascii="Arial" w:eastAsia="Arial" w:hAnsi="Arial" w:cs="Arial"/>
          <w:color w:val="494645"/>
          <w:sz w:val="16"/>
          <w:szCs w:val="16"/>
        </w:rPr>
        <w:t>txhom</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khaws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cia</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tseem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ceeb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los</w:t>
      </w:r>
      <w:ins w:id="5378" w:author="Kaxiong" w:date="2021-06-11T21:57:00Z">
        <w:r w:rsidR="00C65815">
          <w:rPr>
            <w:rFonts w:ascii="Arial" w:eastAsia="Arial" w:hAnsi="Arial" w:cs="Arial"/>
            <w:color w:val="494645"/>
            <w:sz w:val="16"/>
            <w:szCs w:val="16"/>
          </w:rPr>
          <w:t xml:space="preserve"> </w:t>
        </w:r>
      </w:ins>
      <w:r w:rsidRPr="00E1086C">
        <w:rPr>
          <w:rFonts w:ascii="Arial" w:eastAsia="Arial" w:hAnsi="Arial" w:cs="Arial"/>
          <w:color w:val="494645"/>
          <w:sz w:val="16"/>
          <w:szCs w:val="16"/>
        </w:rPr>
        <w:t xml:space="preserve">sis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hmoov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nplej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nplej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khaus</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roj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ncauj</w:t>
      </w:r>
      <w:proofErr w:type="spellEnd"/>
      <w:r w:rsidRPr="00E1086C">
        <w:rPr>
          <w:rFonts w:ascii="Arial" w:eastAsia="Arial" w:hAnsi="Arial" w:cs="Arial"/>
          <w:color w:val="494645"/>
          <w:sz w:val="16"/>
          <w:szCs w:val="16"/>
        </w:rPr>
        <w:t xml:space="preserve"> </w:t>
      </w:r>
      <w:ins w:id="5379" w:author="Kaxiong" w:date="2021-06-11T21:58:00Z">
        <w:r w:rsidR="00C65815">
          <w:rPr>
            <w:rFonts w:ascii="Arial" w:eastAsia="Arial" w:hAnsi="Arial" w:cs="Arial"/>
            <w:color w:val="494645"/>
            <w:sz w:val="16"/>
            <w:szCs w:val="16"/>
          </w:rPr>
          <w:t xml:space="preserve">chips </w:t>
        </w:r>
      </w:ins>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los n</w:t>
      </w:r>
      <w:proofErr w:type="spellStart"/>
      <w:r w:rsidRPr="00E1086C">
        <w:rPr>
          <w:rFonts w:ascii="Arial" w:eastAsia="Arial" w:hAnsi="Arial" w:cs="Arial"/>
          <w:color w:val="494645"/>
          <w:sz w:val="16"/>
          <w:szCs w:val="16"/>
        </w:rPr>
        <w:t>tawm</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qos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ywm</w:t>
      </w:r>
      <w:proofErr w:type="spellEnd"/>
      <w:r w:rsidRPr="00E1086C">
        <w:rPr>
          <w:rFonts w:ascii="Arial" w:eastAsia="Arial" w:hAnsi="Arial" w:cs="Arial"/>
          <w:color w:val="494645"/>
          <w:sz w:val="16"/>
          <w:szCs w:val="16"/>
        </w:rPr>
        <w:t xml:space="preserve"> los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cog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qoob</w:t>
      </w:r>
      <w:proofErr w:type="spellEnd"/>
      <w:r w:rsidRPr="00E1086C">
        <w:rPr>
          <w:rFonts w:ascii="Arial" w:eastAsia="Arial" w:hAnsi="Arial" w:cs="Arial"/>
          <w:color w:val="494645"/>
          <w:sz w:val="16"/>
          <w:szCs w:val="16"/>
        </w:rPr>
        <w:t xml:space="preserve"> loo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proofErr w:type="spellStart"/>
      <w:r w:rsidRPr="00E1086C">
        <w:rPr>
          <w:rFonts w:ascii="Arial" w:eastAsia="Arial" w:hAnsi="Arial" w:cs="Arial"/>
          <w:color w:val="494645"/>
          <w:sz w:val="16"/>
          <w:szCs w:val="16"/>
        </w:rPr>
        <w:t>paj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kws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ntsuab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txuj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ins w:id="5380" w:author="Kaxiong" w:date="2021-06-11T21:59:00Z">
        <w:r w:rsidR="00C65815">
          <w:rPr>
            <w:rFonts w:ascii="Arial" w:eastAsia="Arial" w:hAnsi="Arial" w:cs="Arial"/>
            <w:color w:val="494645"/>
            <w:sz w:val="16"/>
            <w:szCs w:val="16"/>
          </w:rPr>
          <w:t xml:space="preserve">cov </w:t>
        </w:r>
        <w:proofErr w:type="spellStart"/>
        <w:r w:rsidR="00C65815">
          <w:rPr>
            <w:rFonts w:ascii="Arial" w:eastAsia="Arial" w:hAnsi="Arial" w:cs="Arial"/>
            <w:color w:val="494645"/>
            <w:sz w:val="16"/>
            <w:szCs w:val="16"/>
          </w:rPr>
          <w:t>tshuaj</w:t>
        </w:r>
        <w:proofErr w:type="spellEnd"/>
        <w:r w:rsidR="00C65815">
          <w:rPr>
            <w:rFonts w:ascii="Arial" w:eastAsia="Arial" w:hAnsi="Arial" w:cs="Arial"/>
            <w:color w:val="494645"/>
            <w:sz w:val="16"/>
            <w:szCs w:val="16"/>
          </w:rPr>
          <w:t xml:space="preserve"> </w:t>
        </w:r>
        <w:proofErr w:type="spellStart"/>
        <w:r w:rsidR="00C65815">
          <w:rPr>
            <w:rFonts w:ascii="Arial" w:eastAsia="Arial" w:hAnsi="Arial" w:cs="Arial"/>
            <w:color w:val="494645"/>
            <w:sz w:val="16"/>
            <w:szCs w:val="16"/>
          </w:rPr>
          <w:t>ntsuab</w:t>
        </w:r>
        <w:proofErr w:type="spellEnd"/>
        <w:r w:rsidR="00C65815">
          <w:rPr>
            <w:rFonts w:ascii="Arial" w:eastAsia="Arial" w:hAnsi="Arial" w:cs="Arial"/>
            <w:color w:val="494645"/>
            <w:sz w:val="16"/>
            <w:szCs w:val="16"/>
          </w:rPr>
          <w:t xml:space="preserve"> </w:t>
        </w:r>
        <w:proofErr w:type="spellStart"/>
        <w:r w:rsidR="00C65815">
          <w:rPr>
            <w:rFonts w:ascii="Arial" w:eastAsia="Arial" w:hAnsi="Arial" w:cs="Arial"/>
            <w:color w:val="494645"/>
            <w:sz w:val="16"/>
            <w:szCs w:val="16"/>
          </w:rPr>
          <w:t>qhuav</w:t>
        </w:r>
        <w:proofErr w:type="spellEnd"/>
        <w:r w:rsidR="00C65815">
          <w:rPr>
            <w:rFonts w:ascii="Arial" w:eastAsia="Arial" w:hAnsi="Arial" w:cs="Arial"/>
            <w:color w:val="494645"/>
            <w:sz w:val="16"/>
            <w:szCs w:val="16"/>
          </w:rPr>
          <w:t xml:space="preserve"> </w:t>
        </w:r>
        <w:proofErr w:type="spellStart"/>
        <w:r w:rsidR="00C65815">
          <w:rPr>
            <w:rFonts w:ascii="Arial" w:eastAsia="Arial" w:hAnsi="Arial" w:cs="Arial"/>
            <w:color w:val="494645"/>
            <w:sz w:val="16"/>
            <w:szCs w:val="16"/>
          </w:rPr>
          <w:t>uas</w:t>
        </w:r>
        <w:proofErr w:type="spellEnd"/>
        <w:r w:rsidR="00C65815">
          <w:rPr>
            <w:rFonts w:ascii="Arial" w:eastAsia="Arial" w:hAnsi="Arial" w:cs="Arial"/>
            <w:color w:val="494645"/>
            <w:sz w:val="16"/>
            <w:szCs w:val="16"/>
          </w:rPr>
          <w:t xml:space="preserve"> </w:t>
        </w:r>
        <w:proofErr w:type="spellStart"/>
        <w:r w:rsidR="00C65815">
          <w:rPr>
            <w:rFonts w:ascii="Arial" w:eastAsia="Arial" w:hAnsi="Arial" w:cs="Arial"/>
            <w:color w:val="494645"/>
            <w:sz w:val="16"/>
            <w:szCs w:val="16"/>
          </w:rPr>
          <w:t>raug</w:t>
        </w:r>
        <w:proofErr w:type="spellEnd"/>
        <w:r w:rsidR="00C65815">
          <w:rPr>
            <w:rFonts w:ascii="Arial" w:eastAsia="Arial" w:hAnsi="Arial" w:cs="Arial"/>
            <w:color w:val="494645"/>
            <w:sz w:val="16"/>
            <w:szCs w:val="16"/>
          </w:rPr>
          <w:t xml:space="preserve"> </w:t>
        </w:r>
        <w:proofErr w:type="spellStart"/>
        <w:r w:rsidR="00C65815">
          <w:rPr>
            <w:rFonts w:ascii="Arial" w:eastAsia="Arial" w:hAnsi="Arial" w:cs="Arial"/>
            <w:color w:val="494645"/>
            <w:sz w:val="16"/>
            <w:szCs w:val="16"/>
          </w:rPr>
          <w:t>tsuav</w:t>
        </w:r>
        <w:proofErr w:type="spellEnd"/>
        <w:r w:rsidR="00C65815">
          <w:rPr>
            <w:rFonts w:ascii="Arial" w:eastAsia="Arial" w:hAnsi="Arial" w:cs="Arial"/>
            <w:color w:val="494645"/>
            <w:sz w:val="16"/>
            <w:szCs w:val="16"/>
          </w:rPr>
          <w:t xml:space="preserve"> los si</w:t>
        </w:r>
      </w:ins>
      <w:ins w:id="5381" w:author="Kaxiong" w:date="2021-06-11T22:00:00Z">
        <w:r w:rsidR="00C65815">
          <w:rPr>
            <w:rFonts w:ascii="Arial" w:eastAsia="Arial" w:hAnsi="Arial" w:cs="Arial"/>
            <w:color w:val="494645"/>
            <w:sz w:val="16"/>
            <w:szCs w:val="16"/>
          </w:rPr>
          <w:t xml:space="preserve">s </w:t>
        </w:r>
        <w:proofErr w:type="spellStart"/>
        <w:r w:rsidR="00C65815">
          <w:rPr>
            <w:rFonts w:ascii="Arial" w:eastAsia="Arial" w:hAnsi="Arial" w:cs="Arial"/>
            <w:color w:val="494645"/>
            <w:sz w:val="16"/>
            <w:szCs w:val="16"/>
          </w:rPr>
          <w:t>hov</w:t>
        </w:r>
        <w:proofErr w:type="spellEnd"/>
        <w:r w:rsidR="00C65815">
          <w:rPr>
            <w:rFonts w:ascii="Arial" w:eastAsia="Arial" w:hAnsi="Arial" w:cs="Arial"/>
            <w:color w:val="494645"/>
            <w:sz w:val="16"/>
            <w:szCs w:val="16"/>
          </w:rPr>
          <w:t xml:space="preserve"> </w:t>
        </w:r>
      </w:ins>
      <w:del w:id="5382" w:author="Kaxiong" w:date="2021-06-11T22:00:00Z">
        <w:r w:rsidRPr="00E1086C" w:rsidDel="00C65815">
          <w:rPr>
            <w:rFonts w:ascii="Arial" w:eastAsia="Arial" w:hAnsi="Arial" w:cs="Arial"/>
            <w:color w:val="494645"/>
            <w:sz w:val="16"/>
            <w:szCs w:val="16"/>
          </w:rPr>
          <w:delText>kua txho los</w:delText>
        </w:r>
        <w:r w:rsidR="00AB0ABA" w:rsidDel="00C65815">
          <w:rPr>
            <w:rFonts w:ascii="Arial" w:eastAsia="Arial" w:hAnsi="Arial" w:cs="Arial"/>
            <w:color w:val="494645"/>
            <w:sz w:val="16"/>
            <w:szCs w:val="16"/>
          </w:rPr>
          <w:delText xml:space="preserve"> </w:delText>
        </w:r>
        <w:r w:rsidRPr="00E1086C" w:rsidDel="00C65815">
          <w:rPr>
            <w:rFonts w:ascii="Arial" w:eastAsia="Arial" w:hAnsi="Arial" w:cs="Arial"/>
            <w:color w:val="494645"/>
            <w:sz w:val="16"/>
            <w:szCs w:val="16"/>
          </w:rPr>
          <w:delText>sis av qhuav tshuaj ntsuab</w:delText>
        </w:r>
      </w:del>
      <w:r w:rsidRPr="00E1086C">
        <w:rPr>
          <w:rFonts w:ascii="Arial" w:eastAsia="Arial" w:hAnsi="Arial" w:cs="Arial"/>
          <w:color w:val="494645"/>
          <w:sz w:val="16"/>
          <w:szCs w:val="16"/>
        </w:rPr>
        <w:t xml:space="preserve">), txiv </w:t>
      </w:r>
      <w:proofErr w:type="spellStart"/>
      <w:r w:rsidRPr="00E1086C">
        <w:rPr>
          <w:rFonts w:ascii="Arial" w:eastAsia="Arial" w:hAnsi="Arial" w:cs="Arial"/>
          <w:color w:val="494645"/>
          <w:sz w:val="16"/>
          <w:szCs w:val="16"/>
        </w:rPr>
        <w:t>laum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los</w:t>
      </w:r>
      <w:ins w:id="5383" w:author="Kaxiong" w:date="2021-06-11T22:01:00Z">
        <w:r w:rsidR="006366A1">
          <w:rPr>
            <w:rFonts w:ascii="Arial" w:eastAsia="Arial" w:hAnsi="Arial" w:cs="Arial"/>
            <w:color w:val="494645"/>
            <w:sz w:val="16"/>
            <w:szCs w:val="16"/>
          </w:rPr>
          <w:t xml:space="preserve"> </w:t>
        </w:r>
      </w:ins>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tsob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tsuav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ib</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nkaus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xwb</w:t>
      </w:r>
      <w:proofErr w:type="spellEnd"/>
      <w:r w:rsidRPr="00E1086C">
        <w:rPr>
          <w:rFonts w:ascii="Arial" w:eastAsia="Arial" w:hAnsi="Arial" w:cs="Arial"/>
          <w:color w:val="494645"/>
          <w:sz w:val="16"/>
          <w:szCs w:val="16"/>
        </w:rPr>
        <w:t>, los</w:t>
      </w:r>
      <w:ins w:id="5384" w:author="Kaxiong" w:date="2021-06-11T22:00:00Z">
        <w:r w:rsidR="00C65815">
          <w:rPr>
            <w:rFonts w:ascii="Arial" w:eastAsia="Arial" w:hAnsi="Arial" w:cs="Arial"/>
            <w:color w:val="494645"/>
            <w:sz w:val="16"/>
            <w:szCs w:val="16"/>
          </w:rPr>
          <w:t xml:space="preserve"> </w:t>
        </w:r>
      </w:ins>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nyob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hauv</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tus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neeg</w:t>
      </w:r>
      <w:proofErr w:type="spellEnd"/>
      <w:r w:rsidRPr="00E1086C">
        <w:rPr>
          <w:rFonts w:ascii="Arial" w:eastAsia="Arial" w:hAnsi="Arial" w:cs="Arial"/>
          <w:color w:val="494645"/>
          <w:sz w:val="16"/>
          <w:szCs w:val="16"/>
        </w:rPr>
        <w:t xml:space="preserve"> tau </w:t>
      </w:r>
      <w:proofErr w:type="spellStart"/>
      <w:r w:rsidRPr="00E1086C">
        <w:rPr>
          <w:rFonts w:ascii="Arial" w:eastAsia="Arial" w:hAnsi="Arial" w:cs="Arial"/>
          <w:color w:val="494645"/>
          <w:sz w:val="16"/>
          <w:szCs w:val="16"/>
        </w:rPr>
        <w:t>txais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txiaj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ntsig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txog</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daim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tawm</w:t>
      </w:r>
      <w:proofErr w:type="spellEnd"/>
      <w:r w:rsidRPr="00E1086C">
        <w:rPr>
          <w:rFonts w:ascii="Arial" w:eastAsia="Arial" w:hAnsi="Arial" w:cs="Arial"/>
          <w:color w:val="494645"/>
          <w:sz w:val="16"/>
          <w:szCs w:val="16"/>
        </w:rPr>
        <w:t>,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w:t>
      </w:r>
      <w:proofErr w:type="spellStart"/>
      <w:r w:rsidRPr="00E1086C">
        <w:rPr>
          <w:rFonts w:ascii="Arial" w:eastAsia="Arial" w:hAnsi="Arial" w:cs="Arial"/>
          <w:color w:val="494645"/>
          <w:sz w:val="16"/>
          <w:szCs w:val="16"/>
        </w:rPr>
        <w:t>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qho</w:t>
      </w:r>
      <w:proofErr w:type="spellEnd"/>
      <w:r w:rsidRPr="00E1086C">
        <w:rPr>
          <w:rFonts w:ascii="Arial" w:eastAsia="Arial" w:hAnsi="Arial" w:cs="Arial"/>
          <w:color w:val="494645"/>
          <w:sz w:val="16"/>
          <w:szCs w:val="16"/>
        </w:rPr>
        <w:t xml:space="preserve"> tib </w:t>
      </w:r>
      <w:proofErr w:type="spellStart"/>
      <w:r w:rsidRPr="00E1086C">
        <w:rPr>
          <w:rFonts w:ascii="Arial" w:eastAsia="Arial" w:hAnsi="Arial" w:cs="Arial"/>
          <w:color w:val="494645"/>
          <w:sz w:val="16"/>
          <w:szCs w:val="16"/>
        </w:rPr>
        <w:t>si</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li, </w:t>
      </w:r>
      <w:ins w:id="5385" w:author="Kaxiong" w:date="2021-06-11T22:05:00Z">
        <w:r w:rsidR="006366A1">
          <w:rPr>
            <w:rFonts w:ascii="Arial" w:eastAsia="Arial" w:hAnsi="Arial" w:cs="Arial"/>
            <w:color w:val="494645"/>
            <w:sz w:val="16"/>
            <w:szCs w:val="16"/>
          </w:rPr>
          <w:t xml:space="preserve">tag </w:t>
        </w:r>
        <w:proofErr w:type="spellStart"/>
        <w:r w:rsidR="006366A1">
          <w:rPr>
            <w:rFonts w:ascii="Arial" w:eastAsia="Arial" w:hAnsi="Arial" w:cs="Arial"/>
            <w:color w:val="494645"/>
            <w:sz w:val="16"/>
            <w:szCs w:val="16"/>
          </w:rPr>
          <w:t>nrho</w:t>
        </w:r>
        <w:proofErr w:type="spellEnd"/>
        <w:r w:rsidR="006366A1">
          <w:rPr>
            <w:rFonts w:ascii="Arial" w:eastAsia="Arial" w:hAnsi="Arial" w:cs="Arial"/>
            <w:color w:val="494645"/>
            <w:sz w:val="16"/>
            <w:szCs w:val="16"/>
          </w:rPr>
          <w:t xml:space="preserve"> </w:t>
        </w:r>
      </w:ins>
      <w:r w:rsidRPr="00E1086C">
        <w:rPr>
          <w:rFonts w:ascii="Arial" w:eastAsia="Arial" w:hAnsi="Arial" w:cs="Arial"/>
          <w:color w:val="494645"/>
          <w:sz w:val="16"/>
          <w:szCs w:val="16"/>
        </w:rPr>
        <w:t xml:space="preserve">cov </w:t>
      </w:r>
      <w:ins w:id="5386" w:author="Kaxiong" w:date="2021-06-11T22:05:00Z">
        <w:r w:rsidR="006366A1">
          <w:rPr>
            <w:rFonts w:ascii="Arial" w:eastAsia="Arial" w:hAnsi="Arial" w:cs="Arial"/>
            <w:color w:val="494645"/>
            <w:sz w:val="16"/>
            <w:szCs w:val="16"/>
          </w:rPr>
          <w:t xml:space="preserve">noob </w:t>
        </w:r>
        <w:proofErr w:type="spellStart"/>
        <w:r w:rsidR="006366A1">
          <w:rPr>
            <w:rFonts w:ascii="Arial" w:eastAsia="Arial" w:hAnsi="Arial" w:cs="Arial"/>
            <w:color w:val="494645"/>
            <w:sz w:val="16"/>
            <w:szCs w:val="16"/>
          </w:rPr>
          <w:t>txiv</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ntoo</w:t>
        </w:r>
        <w:proofErr w:type="spellEnd"/>
        <w:r w:rsidR="006366A1">
          <w:rPr>
            <w:rFonts w:ascii="Arial" w:eastAsia="Arial" w:hAnsi="Arial" w:cs="Arial"/>
            <w:color w:val="494645"/>
            <w:sz w:val="16"/>
            <w:szCs w:val="16"/>
          </w:rPr>
          <w:t xml:space="preserve"> ci los sis </w:t>
        </w:r>
        <w:proofErr w:type="spellStart"/>
        <w:r w:rsidR="006366A1">
          <w:rPr>
            <w:rFonts w:ascii="Arial" w:eastAsia="Arial" w:hAnsi="Arial" w:cs="Arial"/>
            <w:color w:val="494645"/>
            <w:sz w:val="16"/>
            <w:szCs w:val="16"/>
          </w:rPr>
          <w:t>raug</w:t>
        </w:r>
        <w:proofErr w:type="spellEnd"/>
        <w:r w:rsidR="006366A1">
          <w:rPr>
            <w:rFonts w:ascii="Arial" w:eastAsia="Arial" w:hAnsi="Arial" w:cs="Arial"/>
            <w:color w:val="494645"/>
            <w:sz w:val="16"/>
            <w:szCs w:val="16"/>
          </w:rPr>
          <w:t xml:space="preserve"> </w:t>
        </w:r>
      </w:ins>
      <w:proofErr w:type="spellStart"/>
      <w:ins w:id="5387" w:author="Kaxiong" w:date="2021-06-11T22:06:00Z">
        <w:r w:rsidR="006366A1">
          <w:rPr>
            <w:rFonts w:ascii="Arial" w:eastAsia="Arial" w:hAnsi="Arial" w:cs="Arial"/>
            <w:color w:val="494645"/>
            <w:sz w:val="16"/>
            <w:szCs w:val="16"/>
          </w:rPr>
          <w:t>rau</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kua</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rau</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lawm</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ib</w:t>
        </w:r>
        <w:proofErr w:type="spellEnd"/>
        <w:r w:rsidR="006366A1">
          <w:rPr>
            <w:rFonts w:ascii="Arial" w:eastAsia="Arial" w:hAnsi="Arial" w:cs="Arial"/>
            <w:color w:val="494645"/>
            <w:sz w:val="16"/>
            <w:szCs w:val="16"/>
          </w:rPr>
          <w:t xml:space="preserve"> yam </w:t>
        </w:r>
        <w:proofErr w:type="spellStart"/>
        <w:r w:rsidR="006366A1">
          <w:rPr>
            <w:rFonts w:ascii="Arial" w:eastAsia="Arial" w:hAnsi="Arial" w:cs="Arial"/>
            <w:color w:val="494645"/>
            <w:sz w:val="16"/>
            <w:szCs w:val="16"/>
          </w:rPr>
          <w:t>khoom</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noj</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uas</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yog</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t</w:t>
        </w:r>
      </w:ins>
      <w:ins w:id="5388" w:author="Kaxiong" w:date="2021-06-11T22:07:00Z">
        <w:r w:rsidR="006366A1">
          <w:rPr>
            <w:rFonts w:ascii="Arial" w:eastAsia="Arial" w:hAnsi="Arial" w:cs="Arial"/>
            <w:color w:val="494645"/>
            <w:sz w:val="16"/>
            <w:szCs w:val="16"/>
          </w:rPr>
          <w:t>xiv</w:t>
        </w:r>
        <w:proofErr w:type="spellEnd"/>
        <w:r w:rsidR="006366A1">
          <w:rPr>
            <w:rFonts w:ascii="Arial" w:eastAsia="Arial" w:hAnsi="Arial" w:cs="Arial"/>
            <w:color w:val="494645"/>
            <w:sz w:val="16"/>
            <w:szCs w:val="16"/>
          </w:rPr>
          <w:t xml:space="preserve"> loom </w:t>
        </w:r>
        <w:proofErr w:type="spellStart"/>
        <w:r w:rsidR="006366A1">
          <w:rPr>
            <w:rFonts w:ascii="Arial" w:eastAsia="Arial" w:hAnsi="Arial" w:cs="Arial"/>
            <w:color w:val="494645"/>
            <w:sz w:val="16"/>
            <w:szCs w:val="16"/>
          </w:rPr>
          <w:t>huab</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xeeb</w:t>
        </w:r>
        <w:proofErr w:type="spellEnd"/>
        <w:r w:rsidR="006366A1">
          <w:rPr>
            <w:rFonts w:ascii="Arial" w:eastAsia="Arial" w:hAnsi="Arial" w:cs="Arial"/>
            <w:color w:val="494645"/>
            <w:sz w:val="16"/>
            <w:szCs w:val="16"/>
          </w:rPr>
          <w:t xml:space="preserve"> los sis cov </w:t>
        </w:r>
        <w:proofErr w:type="spellStart"/>
        <w:r w:rsidR="006366A1">
          <w:rPr>
            <w:rFonts w:ascii="Arial" w:eastAsia="Arial" w:hAnsi="Arial" w:cs="Arial"/>
            <w:color w:val="494645"/>
            <w:sz w:val="16"/>
            <w:szCs w:val="16"/>
          </w:rPr>
          <w:t>hmoov</w:t>
        </w:r>
        <w:proofErr w:type="spellEnd"/>
        <w:r w:rsidR="006366A1">
          <w:rPr>
            <w:rFonts w:ascii="Arial" w:eastAsia="Arial" w:hAnsi="Arial" w:cs="Arial"/>
            <w:color w:val="494645"/>
            <w:sz w:val="16"/>
            <w:szCs w:val="16"/>
          </w:rPr>
          <w:t xml:space="preserve"> noob </w:t>
        </w:r>
        <w:proofErr w:type="spellStart"/>
        <w:r w:rsidR="006366A1">
          <w:rPr>
            <w:rFonts w:ascii="Arial" w:eastAsia="Arial" w:hAnsi="Arial" w:cs="Arial"/>
            <w:color w:val="494645"/>
            <w:sz w:val="16"/>
            <w:szCs w:val="16"/>
          </w:rPr>
          <w:t>txiv</w:t>
        </w:r>
        <w:proofErr w:type="spellEnd"/>
        <w:r w:rsidR="006366A1">
          <w:rPr>
            <w:rFonts w:ascii="Arial" w:eastAsia="Arial" w:hAnsi="Arial" w:cs="Arial"/>
            <w:color w:val="494645"/>
            <w:sz w:val="16"/>
            <w:szCs w:val="16"/>
          </w:rPr>
          <w:t xml:space="preserve"> </w:t>
        </w:r>
        <w:proofErr w:type="spellStart"/>
        <w:r w:rsidR="006366A1">
          <w:rPr>
            <w:rFonts w:ascii="Arial" w:eastAsia="Arial" w:hAnsi="Arial" w:cs="Arial"/>
            <w:color w:val="494645"/>
            <w:sz w:val="16"/>
            <w:szCs w:val="16"/>
          </w:rPr>
          <w:t>ntoo</w:t>
        </w:r>
        <w:proofErr w:type="spellEnd"/>
        <w:r w:rsidR="006366A1">
          <w:rPr>
            <w:rFonts w:ascii="Arial" w:eastAsia="Arial" w:hAnsi="Arial" w:cs="Arial"/>
            <w:color w:val="494645"/>
            <w:sz w:val="16"/>
            <w:szCs w:val="16"/>
          </w:rPr>
          <w:t xml:space="preserve">)), </w:t>
        </w:r>
      </w:ins>
      <w:del w:id="5389" w:author="Kaxiong" w:date="2021-06-11T22:08:00Z">
        <w:r w:rsidRPr="00E1086C" w:rsidDel="006366A1">
          <w:rPr>
            <w:rFonts w:ascii="Arial" w:eastAsia="Arial" w:hAnsi="Arial" w:cs="Arial"/>
            <w:color w:val="494645"/>
            <w:sz w:val="16"/>
            <w:szCs w:val="16"/>
          </w:rPr>
          <w:delText>kua txiv kab ntxwv los yog noob txiv cov khoom noj, cov khoom noj los yog txiv laum huab xeeb los</w:delText>
        </w:r>
        <w:r w:rsidR="00AB0ABA" w:rsidDel="006366A1">
          <w:rPr>
            <w:rFonts w:ascii="Arial" w:eastAsia="Arial" w:hAnsi="Arial" w:cs="Arial"/>
            <w:color w:val="494645"/>
            <w:sz w:val="16"/>
            <w:szCs w:val="16"/>
          </w:rPr>
          <w:delText xml:space="preserve"> </w:delText>
        </w:r>
        <w:r w:rsidRPr="00E1086C" w:rsidDel="006366A1">
          <w:rPr>
            <w:rFonts w:ascii="Arial" w:eastAsia="Arial" w:hAnsi="Arial" w:cs="Arial"/>
            <w:color w:val="494645"/>
            <w:sz w:val="16"/>
            <w:szCs w:val="16"/>
          </w:rPr>
          <w:delText xml:space="preserve">sis cov noob txiv ntoo hmoov nplej) ), </w:delText>
        </w:r>
      </w:del>
      <w:r w:rsidRPr="00E1086C">
        <w:rPr>
          <w:rFonts w:ascii="Arial" w:eastAsia="Arial" w:hAnsi="Arial" w:cs="Arial"/>
          <w:color w:val="494645"/>
          <w:sz w:val="16"/>
          <w:szCs w:val="16"/>
        </w:rPr>
        <w:t xml:space="preserve">cov noob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rau</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ncaj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qha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00AB0ABA">
        <w:rPr>
          <w:rFonts w:ascii="Arial" w:eastAsia="Arial" w:hAnsi="Arial" w:cs="Arial"/>
          <w:color w:val="494645"/>
          <w:sz w:val="16"/>
          <w:szCs w:val="16"/>
        </w:rPr>
        <w:t>tshuaj</w:t>
      </w:r>
      <w:proofErr w:type="spellEnd"/>
      <w:r w:rsidR="00AB0ABA">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sib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00AB0ABA">
        <w:rPr>
          <w:rFonts w:ascii="Arial" w:eastAsia="Arial" w:hAnsi="Arial" w:cs="Arial"/>
          <w:color w:val="494645"/>
          <w:sz w:val="16"/>
          <w:szCs w:val="16"/>
        </w:rPr>
        <w:t>kev</w:t>
      </w:r>
      <w:proofErr w:type="spellEnd"/>
      <w:r w:rsidR="00AB0ABA">
        <w:rPr>
          <w:rFonts w:ascii="Arial" w:eastAsia="Arial" w:hAnsi="Arial" w:cs="Arial"/>
          <w:color w:val="494645"/>
          <w:sz w:val="16"/>
          <w:szCs w:val="16"/>
        </w:rPr>
        <w:t xml:space="preserve"> sib </w:t>
      </w:r>
      <w:proofErr w:type="spellStart"/>
      <w:r w:rsidR="00AB0ABA">
        <w:rPr>
          <w:rFonts w:ascii="Arial" w:eastAsia="Arial" w:hAnsi="Arial" w:cs="Arial"/>
          <w:color w:val="494645"/>
          <w:sz w:val="16"/>
          <w:szCs w:val="16"/>
        </w:rPr>
        <w:t>kis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dua</w:t>
      </w:r>
      <w:proofErr w:type="spellEnd"/>
      <w:r w:rsidRPr="00E1086C">
        <w:rPr>
          <w:rFonts w:ascii="Arial" w:eastAsia="Arial" w:hAnsi="Arial" w:cs="Arial"/>
          <w:color w:val="494645"/>
          <w:sz w:val="16"/>
          <w:szCs w:val="16"/>
        </w:rPr>
        <w:t xml:space="preserve"> li cov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qhob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kasfes</w:t>
      </w:r>
      <w:proofErr w:type="spellEnd"/>
      <w:r w:rsidRPr="00E1086C">
        <w:rPr>
          <w:rFonts w:ascii="Arial" w:eastAsia="Arial" w:hAnsi="Arial" w:cs="Arial"/>
          <w:color w:val="494645"/>
          <w:sz w:val="16"/>
          <w:szCs w:val="16"/>
        </w:rPr>
        <w:t xml:space="preserve"> mis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tau </w:t>
      </w:r>
      <w:proofErr w:type="spellStart"/>
      <w:r w:rsidRPr="00E1086C">
        <w:rPr>
          <w:rFonts w:ascii="Arial" w:eastAsia="Arial" w:hAnsi="Arial" w:cs="Arial"/>
          <w:color w:val="494645"/>
          <w:sz w:val="16"/>
          <w:szCs w:val="16"/>
        </w:rPr>
        <w:t>muab</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huab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 los</w:t>
      </w:r>
      <w:r w:rsidR="00AB0ABA">
        <w:rPr>
          <w:rFonts w:ascii="Arial" w:eastAsia="Arial" w:hAnsi="Arial" w:cs="Arial"/>
          <w:color w:val="494645"/>
          <w:sz w:val="16"/>
          <w:szCs w:val="16"/>
        </w:rPr>
        <w:t xml:space="preserve"> </w:t>
      </w:r>
      <w:r w:rsidRPr="00E1086C">
        <w:rPr>
          <w:rFonts w:ascii="Arial" w:eastAsia="Arial" w:hAnsi="Arial" w:cs="Arial"/>
          <w:color w:val="494645"/>
          <w:sz w:val="16"/>
          <w:szCs w:val="16"/>
        </w:rPr>
        <w:t xml:space="preserve">sis cov noob </w:t>
      </w:r>
      <w:proofErr w:type="spellStart"/>
      <w:r w:rsidRPr="00E1086C">
        <w:rPr>
          <w:rFonts w:ascii="Arial" w:eastAsia="Arial" w:hAnsi="Arial" w:cs="Arial"/>
          <w:color w:val="494645"/>
          <w:sz w:val="16"/>
          <w:szCs w:val="16"/>
        </w:rPr>
        <w:t>txiv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ntoo</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yog</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qauv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neeg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lag </w:t>
      </w:r>
      <w:proofErr w:type="spellStart"/>
      <w:r w:rsidRPr="00E1086C">
        <w:rPr>
          <w:rFonts w:ascii="Arial" w:eastAsia="Arial" w:hAnsi="Arial" w:cs="Arial"/>
          <w:color w:val="494645"/>
          <w:sz w:val="16"/>
          <w:szCs w:val="16"/>
        </w:rPr>
        <w:t>luam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yeem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nyog</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paub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txog</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xua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daim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ntawv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tshaj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dej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qab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zib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tiav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yuav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tswj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hwm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sijhawm</w:t>
      </w:r>
      <w:proofErr w:type="spellEnd"/>
      <w:r w:rsidRPr="00E1086C">
        <w:rPr>
          <w:rFonts w:ascii="Arial" w:eastAsia="Arial" w:hAnsi="Arial" w:cs="Arial"/>
          <w:color w:val="494645"/>
          <w:sz w:val="16"/>
          <w:szCs w:val="16"/>
        </w:rPr>
        <w:t xml:space="preserve"> / </w:t>
      </w:r>
      <w:proofErr w:type="spellStart"/>
      <w:r w:rsidRPr="00E1086C">
        <w:rPr>
          <w:rFonts w:ascii="Arial" w:eastAsia="Arial" w:hAnsi="Arial" w:cs="Arial"/>
          <w:color w:val="494645"/>
          <w:sz w:val="16"/>
          <w:szCs w:val="16"/>
        </w:rPr>
        <w:t>ntsuas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kub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kev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nyab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xeeb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uas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muaj</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haum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vitamins, minerals, </w:t>
      </w:r>
      <w:proofErr w:type="spellStart"/>
      <w:r w:rsidRPr="00E1086C">
        <w:rPr>
          <w:rFonts w:ascii="Arial" w:eastAsia="Arial" w:hAnsi="Arial" w:cs="Arial"/>
          <w:color w:val="494645"/>
          <w:sz w:val="16"/>
          <w:szCs w:val="16"/>
        </w:rPr>
        <w:t>thiab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zaub</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ry</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xyaw</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piv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txwv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txha</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noj</w:t>
      </w:r>
      <w:proofErr w:type="spellEnd"/>
      <w:r w:rsidRPr="00E1086C">
        <w:rPr>
          <w:rFonts w:ascii="Arial" w:eastAsia="Arial" w:hAnsi="Arial" w:cs="Arial"/>
          <w:color w:val="494645"/>
          <w:sz w:val="16"/>
          <w:szCs w:val="16"/>
        </w:rPr>
        <w:t xml:space="preserve"> mov) </w:t>
      </w:r>
      <w:proofErr w:type="spellStart"/>
      <w:r w:rsidRPr="00E1086C">
        <w:rPr>
          <w:rFonts w:ascii="Arial" w:eastAsia="Arial" w:hAnsi="Arial" w:cs="Arial"/>
          <w:color w:val="494645"/>
          <w:sz w:val="16"/>
          <w:szCs w:val="16"/>
        </w:rPr>
        <w:t>hauv</w:t>
      </w:r>
      <w:proofErr w:type="spellEnd"/>
      <w:r w:rsidRPr="00E1086C">
        <w:rPr>
          <w:rFonts w:ascii="Arial" w:eastAsia="Arial" w:hAnsi="Arial" w:cs="Arial"/>
          <w:color w:val="494645"/>
          <w:sz w:val="16"/>
          <w:szCs w:val="16"/>
        </w:rPr>
        <w:t xml:space="preserve"> cov </w:t>
      </w:r>
      <w:proofErr w:type="spellStart"/>
      <w:r w:rsidRPr="00E1086C">
        <w:rPr>
          <w:rFonts w:ascii="Arial" w:eastAsia="Arial" w:hAnsi="Arial" w:cs="Arial"/>
          <w:color w:val="494645"/>
          <w:sz w:val="16"/>
          <w:szCs w:val="16"/>
        </w:rPr>
        <w:t>hmoov</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pob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zeb</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lossis</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lwm</w:t>
      </w:r>
      <w:proofErr w:type="spellEnd"/>
      <w:r w:rsidRPr="00E1086C">
        <w:rPr>
          <w:rFonts w:ascii="Arial" w:eastAsia="Arial" w:hAnsi="Arial" w:cs="Arial"/>
          <w:color w:val="494645"/>
          <w:sz w:val="16"/>
          <w:szCs w:val="16"/>
        </w:rPr>
        <w:t xml:space="preserve"> yam </w:t>
      </w:r>
      <w:proofErr w:type="spellStart"/>
      <w:r w:rsidRPr="00E1086C">
        <w:rPr>
          <w:rFonts w:ascii="Arial" w:eastAsia="Arial" w:hAnsi="Arial" w:cs="Arial"/>
          <w:color w:val="494645"/>
          <w:sz w:val="16"/>
          <w:szCs w:val="16"/>
        </w:rPr>
        <w:t>khoom</w:t>
      </w:r>
      <w:proofErr w:type="spellEnd"/>
      <w:r w:rsidRPr="00E1086C">
        <w:rPr>
          <w:rFonts w:ascii="Arial" w:eastAsia="Arial" w:hAnsi="Arial" w:cs="Arial"/>
          <w:color w:val="494645"/>
          <w:sz w:val="16"/>
          <w:szCs w:val="16"/>
        </w:rPr>
        <w:t xml:space="preserve"> </w:t>
      </w:r>
      <w:proofErr w:type="spellStart"/>
      <w:r w:rsidRPr="00E1086C">
        <w:rPr>
          <w:rFonts w:ascii="Arial" w:eastAsia="Arial" w:hAnsi="Arial" w:cs="Arial"/>
          <w:color w:val="494645"/>
          <w:sz w:val="16"/>
          <w:szCs w:val="16"/>
        </w:rPr>
        <w:t>khov</w:t>
      </w:r>
      <w:proofErr w:type="spellEnd"/>
      <w:r w:rsidRPr="00E1086C">
        <w:rPr>
          <w:rFonts w:ascii="Arial" w:eastAsia="Arial" w:hAnsi="Arial" w:cs="Arial"/>
          <w:color w:val="494645"/>
          <w:sz w:val="16"/>
          <w:szCs w:val="16"/>
        </w:rPr>
        <w:t>);</w:t>
      </w:r>
    </w:p>
    <w:p w14:paraId="46E895D5" w14:textId="4A8052E0" w:rsidR="00BF3E5F" w:rsidRDefault="00F2670D">
      <w:pPr>
        <w:spacing w:line="20" w:lineRule="exact"/>
        <w:rPr>
          <w:sz w:val="20"/>
          <w:szCs w:val="20"/>
        </w:rPr>
      </w:pPr>
      <w:r>
        <w:rPr>
          <w:noProof/>
          <w:sz w:val="20"/>
          <w:szCs w:val="20"/>
        </w:rPr>
        <w:drawing>
          <wp:anchor distT="0" distB="0" distL="114300" distR="114300" simplePos="0" relativeHeight="251646976" behindDoc="1" locked="0" layoutInCell="0" allowOverlap="1" wp14:anchorId="1B6AA11E" wp14:editId="3968698C">
            <wp:simplePos x="0" y="0"/>
            <wp:positionH relativeFrom="column">
              <wp:posOffset>-532765</wp:posOffset>
            </wp:positionH>
            <wp:positionV relativeFrom="paragraph">
              <wp:posOffset>2433955</wp:posOffset>
            </wp:positionV>
            <wp:extent cx="7772400" cy="31623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63C8DF66" w14:textId="77777777" w:rsidR="00BF3E5F" w:rsidRDefault="00BF3E5F">
      <w:pPr>
        <w:sectPr w:rsidR="00BF3E5F">
          <w:pgSz w:w="12240" w:h="15840"/>
          <w:pgMar w:top="358" w:right="480" w:bottom="0" w:left="840" w:header="0" w:footer="0" w:gutter="0"/>
          <w:cols w:space="720" w:equalWidth="0">
            <w:col w:w="10920"/>
          </w:cols>
        </w:sectPr>
      </w:pPr>
    </w:p>
    <w:p w14:paraId="2C2F2FC9" w14:textId="77777777" w:rsidR="00BF3E5F" w:rsidRDefault="00BF3E5F">
      <w:pPr>
        <w:spacing w:line="200" w:lineRule="exact"/>
        <w:rPr>
          <w:sz w:val="20"/>
          <w:szCs w:val="20"/>
        </w:rPr>
      </w:pPr>
    </w:p>
    <w:p w14:paraId="294902CB" w14:textId="659A71B8" w:rsidR="00BF3E5F" w:rsidRDefault="00BF3E5F">
      <w:pPr>
        <w:spacing w:line="200" w:lineRule="exact"/>
        <w:rPr>
          <w:sz w:val="20"/>
          <w:szCs w:val="20"/>
        </w:rPr>
      </w:pPr>
    </w:p>
    <w:p w14:paraId="693BAA11" w14:textId="70BA8962" w:rsidR="00BF3E5F" w:rsidRDefault="00BF3E5F">
      <w:pPr>
        <w:spacing w:line="200" w:lineRule="exact"/>
        <w:rPr>
          <w:sz w:val="20"/>
          <w:szCs w:val="20"/>
        </w:rPr>
      </w:pPr>
    </w:p>
    <w:p w14:paraId="4157E750" w14:textId="609CFAB3" w:rsidR="00BF3E5F" w:rsidRDefault="00D827C8">
      <w:pPr>
        <w:spacing w:line="329" w:lineRule="exact"/>
        <w:rPr>
          <w:sz w:val="20"/>
          <w:szCs w:val="20"/>
        </w:rPr>
      </w:pPr>
      <w:r>
        <w:rPr>
          <w:noProof/>
          <w:sz w:val="20"/>
          <w:szCs w:val="20"/>
        </w:rPr>
        <w:drawing>
          <wp:anchor distT="0" distB="0" distL="114300" distR="114300" simplePos="0" relativeHeight="251673600" behindDoc="1" locked="0" layoutInCell="0" allowOverlap="1" wp14:anchorId="4C5A550E" wp14:editId="75A5FCB1">
            <wp:simplePos x="0" y="0"/>
            <wp:positionH relativeFrom="column">
              <wp:posOffset>-535305</wp:posOffset>
            </wp:positionH>
            <wp:positionV relativeFrom="paragraph">
              <wp:posOffset>116840</wp:posOffset>
            </wp:positionV>
            <wp:extent cx="7772400" cy="3162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6451D083" w14:textId="2BE30504"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033618">
        <w:rPr>
          <w:rFonts w:ascii="Arial" w:eastAsia="Arial" w:hAnsi="Arial" w:cs="Arial"/>
          <w:color w:val="675E35"/>
          <w:sz w:val="17"/>
          <w:szCs w:val="17"/>
        </w:rPr>
        <w:t>farmcommons.org</w:t>
      </w:r>
      <w:r w:rsidRPr="00033618">
        <w:rPr>
          <w:sz w:val="20"/>
          <w:szCs w:val="20"/>
        </w:rPr>
        <w:tab/>
      </w:r>
      <w:r w:rsidRPr="00033618">
        <w:rPr>
          <w:rFonts w:ascii="Arial" w:eastAsia="Arial" w:hAnsi="Arial" w:cs="Arial"/>
          <w:color w:val="675E35"/>
          <w:sz w:val="20"/>
          <w:szCs w:val="20"/>
        </w:rPr>
        <w:t>|</w:t>
      </w:r>
      <w:r w:rsidRPr="00033618">
        <w:rPr>
          <w:sz w:val="20"/>
          <w:szCs w:val="20"/>
        </w:rPr>
        <w:tab/>
      </w:r>
      <w:r w:rsidRPr="00033618">
        <w:rPr>
          <w:rFonts w:ascii="Arial" w:eastAsia="Arial" w:hAnsi="Arial" w:cs="Arial"/>
          <w:color w:val="675E35"/>
          <w:sz w:val="16"/>
          <w:szCs w:val="16"/>
        </w:rPr>
        <w:t xml:space="preserve">FSMA – </w:t>
      </w:r>
      <w:del w:id="5390" w:author="Kaxiong" w:date="2021-06-08T20:00:00Z">
        <w:r w:rsidR="005757B1" w:rsidRPr="00033618" w:rsidDel="002A134F">
          <w:rPr>
            <w:rFonts w:ascii="Arial" w:eastAsia="Arial" w:hAnsi="Arial" w:cs="Arial"/>
            <w:color w:val="675E35"/>
            <w:sz w:val="16"/>
            <w:szCs w:val="16"/>
          </w:rPr>
          <w:delText>Ntw qhia</w:delText>
        </w:r>
      </w:del>
      <w:proofErr w:type="spellStart"/>
      <w:ins w:id="5391"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sidRPr="00033618">
        <w:rPr>
          <w:sz w:val="20"/>
          <w:szCs w:val="20"/>
        </w:rPr>
        <w:tab/>
      </w:r>
      <w:r w:rsidRPr="00033618">
        <w:rPr>
          <w:rFonts w:ascii="Arial" w:eastAsia="Arial" w:hAnsi="Arial" w:cs="Arial"/>
          <w:color w:val="675E35"/>
          <w:sz w:val="20"/>
          <w:szCs w:val="20"/>
        </w:rPr>
        <w:t>|</w:t>
      </w:r>
      <w:r w:rsidRPr="00033618">
        <w:rPr>
          <w:sz w:val="20"/>
          <w:szCs w:val="20"/>
        </w:rPr>
        <w:tab/>
      </w:r>
      <w:proofErr w:type="spellStart"/>
      <w:r w:rsidR="005757B1" w:rsidRPr="00033618">
        <w:rPr>
          <w:rFonts w:ascii="Arial" w:eastAsia="Arial" w:hAnsi="Arial" w:cs="Arial"/>
          <w:color w:val="675E35"/>
          <w:sz w:val="13"/>
          <w:szCs w:val="13"/>
        </w:rPr>
        <w:t>Hloo</w:t>
      </w:r>
      <w:proofErr w:type="spellEnd"/>
      <w:r w:rsidR="005757B1" w:rsidRPr="00033618">
        <w:rPr>
          <w:rFonts w:ascii="Arial" w:eastAsia="Arial" w:hAnsi="Arial" w:cs="Arial"/>
          <w:color w:val="675E35"/>
          <w:sz w:val="13"/>
          <w:szCs w:val="13"/>
        </w:rPr>
        <w:t xml:space="preserve"> Kho </w:t>
      </w:r>
      <w:proofErr w:type="spellStart"/>
      <w:r w:rsidR="005757B1" w:rsidRPr="00033618">
        <w:rPr>
          <w:rFonts w:ascii="Arial" w:eastAsia="Arial" w:hAnsi="Arial" w:cs="Arial"/>
          <w:color w:val="675E35"/>
          <w:sz w:val="13"/>
          <w:szCs w:val="13"/>
        </w:rPr>
        <w:t>Tshiab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Lub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Tsib</w:t>
      </w:r>
      <w:proofErr w:type="spellEnd"/>
      <w:r w:rsidRPr="00033618">
        <w:rPr>
          <w:rFonts w:ascii="Arial" w:eastAsia="Arial" w:hAnsi="Arial" w:cs="Arial"/>
          <w:color w:val="675E35"/>
          <w:sz w:val="13"/>
          <w:szCs w:val="13"/>
        </w:rPr>
        <w:t xml:space="preserve"> </w:t>
      </w:r>
      <w:proofErr w:type="spellStart"/>
      <w:r w:rsidRPr="00033618">
        <w:rPr>
          <w:rFonts w:ascii="Arial" w:eastAsia="Arial" w:hAnsi="Arial" w:cs="Arial"/>
          <w:color w:val="675E35"/>
          <w:sz w:val="13"/>
          <w:szCs w:val="13"/>
        </w:rPr>
        <w:t>Hlis</w:t>
      </w:r>
      <w:proofErr w:type="spellEnd"/>
      <w:r w:rsidRPr="00033618">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033618">
        <w:rPr>
          <w:rFonts w:ascii="Arial" w:eastAsia="Arial" w:hAnsi="Arial" w:cs="Arial"/>
          <w:color w:val="675E35"/>
          <w:sz w:val="16"/>
          <w:szCs w:val="16"/>
        </w:rPr>
        <w:t>8</w:t>
      </w:r>
    </w:p>
    <w:p w14:paraId="31B9135F" w14:textId="77777777" w:rsidR="00BF3E5F" w:rsidRDefault="00BF3E5F">
      <w:pPr>
        <w:sectPr w:rsidR="00BF3E5F">
          <w:type w:val="continuous"/>
          <w:pgSz w:w="12240" w:h="15840"/>
          <w:pgMar w:top="358" w:right="480" w:bottom="0" w:left="840" w:header="0" w:footer="0" w:gutter="0"/>
          <w:cols w:space="720" w:equalWidth="0">
            <w:col w:w="10920"/>
          </w:cols>
        </w:sectPr>
      </w:pPr>
    </w:p>
    <w:p w14:paraId="2428FEED" w14:textId="77777777" w:rsidR="00BF3E5F" w:rsidRPr="00C95B57" w:rsidRDefault="00F2670D">
      <w:pPr>
        <w:ind w:left="60"/>
        <w:rPr>
          <w:sz w:val="14"/>
          <w:szCs w:val="14"/>
          <w:rPrChange w:id="5392" w:author="Kaxiong" w:date="2021-06-11T23:05:00Z">
            <w:rPr>
              <w:sz w:val="16"/>
              <w:szCs w:val="16"/>
            </w:rPr>
          </w:rPrChange>
        </w:rPr>
      </w:pPr>
      <w:bookmarkStart w:id="5393" w:name="page34"/>
      <w:bookmarkEnd w:id="5393"/>
      <w:r w:rsidRPr="00C95B57">
        <w:rPr>
          <w:rFonts w:ascii="Arial" w:eastAsia="Arial" w:hAnsi="Arial" w:cs="Arial"/>
          <w:noProof/>
          <w:color w:val="649DA9"/>
          <w:sz w:val="20"/>
          <w:szCs w:val="20"/>
          <w:rPrChange w:id="5394" w:author="Kaxiong" w:date="2021-06-11T23:05:00Z">
            <w:rPr>
              <w:rFonts w:ascii="Arial" w:eastAsia="Arial" w:hAnsi="Arial" w:cs="Arial"/>
              <w:noProof/>
              <w:color w:val="649DA9"/>
              <w:sz w:val="16"/>
              <w:szCs w:val="16"/>
            </w:rPr>
          </w:rPrChange>
        </w:rPr>
        <w:lastRenderedPageBreak/>
        <mc:AlternateContent>
          <mc:Choice Requires="wps">
            <w:drawing>
              <wp:anchor distT="0" distB="0" distL="114300" distR="114300" simplePos="0" relativeHeight="251662336" behindDoc="1" locked="0" layoutInCell="0" allowOverlap="1" wp14:anchorId="5E195380" wp14:editId="7BDC1486">
                <wp:simplePos x="0" y="0"/>
                <wp:positionH relativeFrom="page">
                  <wp:posOffset>0</wp:posOffset>
                </wp:positionH>
                <wp:positionV relativeFrom="page">
                  <wp:posOffset>0</wp:posOffset>
                </wp:positionV>
                <wp:extent cx="1955800" cy="51562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0FAB3770" id="Shape 50" o:spid="_x0000_s1026" style="position:absolute;margin-left:0;margin-top:0;width:154pt;height:40.6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" o:allowincell="f" fillcolor="#def2f0" stroked="f">
                <w10:wrap anchorx="page" anchory="page"/>
              </v:rect>
            </w:pict>
          </mc:Fallback>
        </mc:AlternateContent>
      </w:r>
      <w:proofErr w:type="spellStart"/>
      <w:r w:rsidRPr="00C95B57">
        <w:rPr>
          <w:rFonts w:ascii="Arial" w:eastAsia="Arial" w:hAnsi="Arial" w:cs="Arial"/>
          <w:color w:val="649DA9"/>
          <w:sz w:val="20"/>
          <w:szCs w:val="20"/>
          <w:rPrChange w:id="5395" w:author="Kaxiong" w:date="2021-06-11T23:05:00Z">
            <w:rPr>
              <w:rFonts w:ascii="Arial" w:eastAsia="Arial" w:hAnsi="Arial" w:cs="Arial"/>
              <w:color w:val="649DA9"/>
              <w:sz w:val="16"/>
              <w:szCs w:val="16"/>
            </w:rPr>
          </w:rPrChange>
        </w:rPr>
        <w:t>Daim</w:t>
      </w:r>
      <w:proofErr w:type="spellEnd"/>
      <w:r w:rsidRPr="00C95B57">
        <w:rPr>
          <w:rFonts w:ascii="Arial" w:eastAsia="Arial" w:hAnsi="Arial" w:cs="Arial"/>
          <w:color w:val="649DA9"/>
          <w:sz w:val="20"/>
          <w:szCs w:val="20"/>
          <w:rPrChange w:id="5396" w:author="Kaxiong" w:date="2021-06-11T23:05:00Z">
            <w:rPr>
              <w:rFonts w:ascii="Arial" w:eastAsia="Arial" w:hAnsi="Arial" w:cs="Arial"/>
              <w:color w:val="649DA9"/>
              <w:sz w:val="16"/>
              <w:szCs w:val="16"/>
            </w:rPr>
          </w:rPrChange>
        </w:rPr>
        <w:t xml:space="preserve"> </w:t>
      </w:r>
      <w:proofErr w:type="spellStart"/>
      <w:r w:rsidRPr="00C95B57">
        <w:rPr>
          <w:rFonts w:ascii="Arial" w:eastAsia="Arial" w:hAnsi="Arial" w:cs="Arial"/>
          <w:color w:val="649DA9"/>
          <w:sz w:val="20"/>
          <w:szCs w:val="20"/>
          <w:rPrChange w:id="5397" w:author="Kaxiong" w:date="2021-06-11T23:05:00Z">
            <w:rPr>
              <w:rFonts w:ascii="Arial" w:eastAsia="Arial" w:hAnsi="Arial" w:cs="Arial"/>
              <w:color w:val="649DA9"/>
              <w:sz w:val="16"/>
              <w:szCs w:val="16"/>
            </w:rPr>
          </w:rPrChange>
        </w:rPr>
        <w:t>Ntawv</w:t>
      </w:r>
      <w:proofErr w:type="spellEnd"/>
      <w:r w:rsidRPr="00C95B57">
        <w:rPr>
          <w:rFonts w:ascii="Arial" w:eastAsia="Arial" w:hAnsi="Arial" w:cs="Arial"/>
          <w:color w:val="649DA9"/>
          <w:sz w:val="20"/>
          <w:szCs w:val="20"/>
          <w:rPrChange w:id="5398" w:author="Kaxiong" w:date="2021-06-11T23:05:00Z">
            <w:rPr>
              <w:rFonts w:ascii="Arial" w:eastAsia="Arial" w:hAnsi="Arial" w:cs="Arial"/>
              <w:color w:val="649DA9"/>
              <w:sz w:val="16"/>
              <w:szCs w:val="16"/>
            </w:rPr>
          </w:rPrChange>
        </w:rPr>
        <w:t xml:space="preserve"> </w:t>
      </w:r>
      <w:proofErr w:type="spellStart"/>
      <w:r w:rsidRPr="00C95B57">
        <w:rPr>
          <w:rFonts w:ascii="Arial" w:eastAsia="Arial" w:hAnsi="Arial" w:cs="Arial"/>
          <w:color w:val="649DA9"/>
          <w:sz w:val="20"/>
          <w:szCs w:val="20"/>
          <w:rPrChange w:id="5399" w:author="Kaxiong" w:date="2021-06-11T23:05:00Z">
            <w:rPr>
              <w:rFonts w:ascii="Arial" w:eastAsia="Arial" w:hAnsi="Arial" w:cs="Arial"/>
              <w:color w:val="649DA9"/>
              <w:sz w:val="16"/>
              <w:szCs w:val="16"/>
            </w:rPr>
          </w:rPrChange>
        </w:rPr>
        <w:t>Ntxiv</w:t>
      </w:r>
      <w:proofErr w:type="spellEnd"/>
    </w:p>
    <w:p w14:paraId="53C894A7"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3A0737E8" wp14:editId="450C4D31">
                <wp:simplePos x="0" y="0"/>
                <wp:positionH relativeFrom="column">
                  <wp:posOffset>-75565</wp:posOffset>
                </wp:positionH>
                <wp:positionV relativeFrom="paragraph">
                  <wp:posOffset>439420</wp:posOffset>
                </wp:positionV>
                <wp:extent cx="6858635" cy="6096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09600"/>
                        </a:xfrm>
                        <a:prstGeom prst="rect">
                          <a:avLst/>
                        </a:prstGeom>
                        <a:solidFill>
                          <a:srgbClr val="DEF2F0"/>
                        </a:solidFill>
                      </wps:spPr>
                      <wps:bodyPr/>
                    </wps:wsp>
                  </a:graphicData>
                </a:graphic>
              </wp:anchor>
            </w:drawing>
          </mc:Choice>
          <mc:Fallback>
            <w:pict>
              <v:rect w14:anchorId="55B5898B" id="Shape 51" o:spid="_x0000_s1026" style="position:absolute;margin-left:-5.95pt;margin-top:34.6pt;width:540.05pt;height:48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" o:allowincell="f" fillcolor="#def2f0" stroked="f"/>
            </w:pict>
          </mc:Fallback>
        </mc:AlternateContent>
      </w:r>
    </w:p>
    <w:p w14:paraId="50FB9A3E" w14:textId="77777777" w:rsidR="00BF3E5F" w:rsidRDefault="00BF3E5F">
      <w:pPr>
        <w:spacing w:line="200" w:lineRule="exact"/>
        <w:rPr>
          <w:sz w:val="20"/>
          <w:szCs w:val="20"/>
        </w:rPr>
      </w:pPr>
    </w:p>
    <w:p w14:paraId="5F59129D" w14:textId="77777777" w:rsidR="00BF3E5F" w:rsidRDefault="00BF3E5F">
      <w:pPr>
        <w:spacing w:line="200" w:lineRule="exact"/>
        <w:rPr>
          <w:sz w:val="20"/>
          <w:szCs w:val="20"/>
        </w:rPr>
      </w:pPr>
    </w:p>
    <w:p w14:paraId="772C05EC" w14:textId="77777777" w:rsidR="00BF3E5F" w:rsidRDefault="00BF3E5F">
      <w:pPr>
        <w:spacing w:line="200" w:lineRule="exact"/>
        <w:rPr>
          <w:sz w:val="20"/>
          <w:szCs w:val="20"/>
        </w:rPr>
      </w:pPr>
    </w:p>
    <w:p w14:paraId="6EEC165C" w14:textId="77777777" w:rsidR="00BF3E5F" w:rsidRDefault="00BF3E5F">
      <w:pPr>
        <w:spacing w:line="345" w:lineRule="exact"/>
        <w:rPr>
          <w:sz w:val="20"/>
          <w:szCs w:val="20"/>
        </w:rPr>
      </w:pPr>
    </w:p>
    <w:p w14:paraId="717ACE47" w14:textId="3292E800" w:rsidR="006366A1" w:rsidRPr="00DF6057" w:rsidRDefault="006366A1" w:rsidP="006366A1">
      <w:pPr>
        <w:spacing w:line="420" w:lineRule="auto"/>
        <w:ind w:right="700"/>
        <w:jc w:val="center"/>
        <w:rPr>
          <w:ins w:id="5400" w:author="Kaxiong" w:date="2021-06-11T22:10:00Z"/>
          <w:sz w:val="20"/>
          <w:szCs w:val="20"/>
        </w:rPr>
      </w:pPr>
      <w:ins w:id="5401" w:author="Kaxiong" w:date="2021-06-11T22:10:00Z">
        <w:r w:rsidRPr="00DF6057">
          <w:rPr>
            <w:rFonts w:ascii="Arial" w:eastAsia="Arial" w:hAnsi="Arial" w:cs="Arial"/>
            <w:color w:val="649DA9"/>
            <w:sz w:val="20"/>
            <w:szCs w:val="20"/>
          </w:rPr>
          <w:t xml:space="preserve">Cov </w:t>
        </w:r>
        <w:proofErr w:type="spellStart"/>
        <w:r w:rsidRPr="00DF6057">
          <w:rPr>
            <w:rFonts w:ascii="Arial" w:eastAsia="Arial" w:hAnsi="Arial" w:cs="Arial"/>
            <w:color w:val="649DA9"/>
            <w:sz w:val="20"/>
            <w:szCs w:val="20"/>
          </w:rPr>
          <w:t>npe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ntawm</w:t>
        </w:r>
        <w:proofErr w:type="spellEnd"/>
        <w:r w:rsidRPr="00DF6057">
          <w:rPr>
            <w:rFonts w:ascii="Arial" w:eastAsia="Arial" w:hAnsi="Arial" w:cs="Arial"/>
            <w:color w:val="649DA9"/>
            <w:sz w:val="20"/>
            <w:szCs w:val="20"/>
          </w:rPr>
          <w:t xml:space="preserve"> cov </w:t>
        </w:r>
        <w:proofErr w:type="spellStart"/>
        <w:r>
          <w:rPr>
            <w:rFonts w:ascii="Arial" w:eastAsia="Arial" w:hAnsi="Arial" w:cs="Arial"/>
            <w:color w:val="649DA9"/>
            <w:sz w:val="20"/>
            <w:szCs w:val="20"/>
          </w:rPr>
          <w:t>txheej</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txheem</w:t>
        </w:r>
        <w:proofErr w:type="spellEnd"/>
        <w:r>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Pr>
            <w:rFonts w:ascii="Arial" w:eastAsia="Arial" w:hAnsi="Arial" w:cs="Arial"/>
            <w:color w:val="649DA9"/>
            <w:sz w:val="20"/>
            <w:szCs w:val="20"/>
          </w:rPr>
          <w:t>tsim</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tawm</w:t>
        </w:r>
        <w:proofErr w:type="spellEnd"/>
        <w:r w:rsidRPr="00DF6057">
          <w:rPr>
            <w:rFonts w:ascii="Arial" w:eastAsia="Arial" w:hAnsi="Arial" w:cs="Arial"/>
            <w:color w:val="649DA9"/>
            <w:sz w:val="20"/>
            <w:szCs w:val="20"/>
          </w:rPr>
          <w:t xml:space="preserve"> </w:t>
        </w:r>
        <w:r>
          <w:rPr>
            <w:rFonts w:ascii="Arial" w:eastAsia="Arial" w:hAnsi="Arial" w:cs="Arial"/>
            <w:color w:val="649DA9"/>
            <w:sz w:val="20"/>
            <w:szCs w:val="20"/>
          </w:rPr>
          <w:t xml:space="preserve">yam </w:t>
        </w:r>
        <w:proofErr w:type="spellStart"/>
        <w:r>
          <w:rPr>
            <w:rFonts w:ascii="Arial" w:eastAsia="Arial" w:hAnsi="Arial" w:cs="Arial"/>
            <w:color w:val="649DA9"/>
            <w:sz w:val="20"/>
            <w:szCs w:val="20"/>
          </w:rPr>
          <w:t>cuab</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yeej</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pab</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uas</w:t>
        </w:r>
        <w:proofErr w:type="spellEnd"/>
        <w:r>
          <w:rPr>
            <w:rFonts w:ascii="Arial" w:eastAsia="Arial" w:hAnsi="Arial" w:cs="Arial"/>
            <w:color w:val="649DA9"/>
            <w:sz w:val="20"/>
            <w:szCs w:val="20"/>
          </w:rPr>
          <w:t xml:space="preserve"> sib-</w:t>
        </w:r>
        <w:proofErr w:type="spellStart"/>
        <w:r>
          <w:rPr>
            <w:rFonts w:ascii="Arial" w:eastAsia="Arial" w:hAnsi="Arial" w:cs="Arial"/>
            <w:color w:val="649DA9"/>
            <w:sz w:val="20"/>
            <w:szCs w:val="20"/>
          </w:rPr>
          <w:t>txuam</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ntawm</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kev</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ua</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liaj</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teb</w:t>
        </w:r>
        <w:proofErr w:type="spellEnd"/>
        <w:r>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yuav</w:t>
        </w:r>
        <w:proofErr w:type="spellEnd"/>
        <w:r w:rsidRPr="00DF6057">
          <w:rPr>
            <w:rFonts w:ascii="Arial" w:eastAsia="Arial" w:hAnsi="Arial" w:cs="Arial"/>
            <w:color w:val="649DA9"/>
            <w:sz w:val="20"/>
            <w:szCs w:val="20"/>
          </w:rPr>
          <w:t xml:space="preserve"> tau </w:t>
        </w:r>
        <w:proofErr w:type="spellStart"/>
        <w:r w:rsidRPr="00DF6057">
          <w:rPr>
            <w:rFonts w:ascii="Arial" w:eastAsia="Arial" w:hAnsi="Arial" w:cs="Arial"/>
            <w:color w:val="649DA9"/>
            <w:sz w:val="20"/>
            <w:szCs w:val="20"/>
          </w:rPr>
          <w:t>ua</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thiab</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tsim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nyog</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rau</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qhov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kev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zam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qee</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feem</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raws</w:t>
        </w:r>
        <w:proofErr w:type="spellEnd"/>
        <w:r w:rsidRPr="00DF6057">
          <w:rPr>
            <w:rFonts w:ascii="Arial" w:eastAsia="Arial" w:hAnsi="Arial" w:cs="Arial"/>
            <w:color w:val="649DA9"/>
            <w:sz w:val="20"/>
            <w:szCs w:val="20"/>
          </w:rPr>
          <w:t xml:space="preserve"> li </w:t>
        </w:r>
        <w:proofErr w:type="spellStart"/>
        <w:r w:rsidRPr="00DF6057">
          <w:rPr>
            <w:rFonts w:ascii="Arial" w:eastAsia="Arial" w:hAnsi="Arial" w:cs="Arial"/>
            <w:color w:val="649DA9"/>
            <w:sz w:val="20"/>
            <w:szCs w:val="20"/>
          </w:rPr>
          <w:t>Txoj</w:t>
        </w:r>
        <w:proofErr w:type="spellEnd"/>
        <w:r w:rsidRPr="00DF6057">
          <w:rPr>
            <w:rFonts w:ascii="Arial" w:eastAsia="Arial" w:hAnsi="Arial" w:cs="Arial"/>
            <w:color w:val="649DA9"/>
            <w:sz w:val="20"/>
            <w:szCs w:val="20"/>
          </w:rPr>
          <w:t xml:space="preserve"> Cai </w:t>
        </w:r>
        <w:proofErr w:type="spellStart"/>
        <w:r w:rsidRPr="00DF6057">
          <w:rPr>
            <w:rFonts w:ascii="Arial" w:eastAsia="Arial" w:hAnsi="Arial" w:cs="Arial"/>
            <w:color w:val="649DA9"/>
            <w:sz w:val="20"/>
            <w:szCs w:val="20"/>
          </w:rPr>
          <w:t>Tswj</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Hwm</w:t>
        </w:r>
        <w:proofErr w:type="spellEnd"/>
        <w:r w:rsidRPr="00DF6057">
          <w:rPr>
            <w:rFonts w:ascii="Arial" w:eastAsia="Arial" w:hAnsi="Arial" w:cs="Arial"/>
            <w:color w:val="649DA9"/>
            <w:sz w:val="20"/>
            <w:szCs w:val="20"/>
          </w:rPr>
          <w:t xml:space="preserve"> Kev </w:t>
        </w:r>
        <w:proofErr w:type="spellStart"/>
        <w:r w:rsidRPr="00DF6057">
          <w:rPr>
            <w:rFonts w:ascii="Arial" w:eastAsia="Arial" w:hAnsi="Arial" w:cs="Arial"/>
            <w:color w:val="649DA9"/>
            <w:sz w:val="20"/>
            <w:szCs w:val="20"/>
          </w:rPr>
          <w:t>Tiv</w:t>
        </w:r>
        <w:proofErr w:type="spellEnd"/>
        <w:r w:rsidRPr="00DF6057">
          <w:rPr>
            <w:rFonts w:ascii="Arial" w:eastAsia="Arial" w:hAnsi="Arial" w:cs="Arial"/>
            <w:color w:val="649DA9"/>
            <w:sz w:val="20"/>
            <w:szCs w:val="20"/>
          </w:rPr>
          <w:t xml:space="preserve"> </w:t>
        </w:r>
        <w:proofErr w:type="spellStart"/>
        <w:r w:rsidRPr="00DF6057">
          <w:rPr>
            <w:rFonts w:ascii="Arial" w:eastAsia="Arial" w:hAnsi="Arial" w:cs="Arial"/>
            <w:color w:val="649DA9"/>
            <w:sz w:val="20"/>
            <w:szCs w:val="20"/>
          </w:rPr>
          <w:t>Thaiv</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txuas</w:t>
        </w:r>
        <w:proofErr w:type="spellEnd"/>
        <w:r>
          <w:rPr>
            <w:rFonts w:ascii="Arial" w:eastAsia="Arial" w:hAnsi="Arial" w:cs="Arial"/>
            <w:color w:val="649DA9"/>
            <w:sz w:val="20"/>
            <w:szCs w:val="20"/>
          </w:rPr>
          <w:t xml:space="preserve"> </w:t>
        </w:r>
        <w:proofErr w:type="spellStart"/>
        <w:r>
          <w:rPr>
            <w:rFonts w:ascii="Arial" w:eastAsia="Arial" w:hAnsi="Arial" w:cs="Arial"/>
            <w:color w:val="649DA9"/>
            <w:sz w:val="20"/>
            <w:szCs w:val="20"/>
          </w:rPr>
          <w:t>ntxiv</w:t>
        </w:r>
        <w:proofErr w:type="spellEnd"/>
        <w:r>
          <w:rPr>
            <w:rFonts w:ascii="Arial" w:eastAsia="Arial" w:hAnsi="Arial" w:cs="Arial"/>
            <w:color w:val="649DA9"/>
            <w:sz w:val="20"/>
            <w:szCs w:val="20"/>
          </w:rPr>
          <w:t>)</w:t>
        </w:r>
      </w:ins>
    </w:p>
    <w:p w14:paraId="6D78D367" w14:textId="073E060D" w:rsidR="00726261" w:rsidRPr="00DF6057" w:rsidDel="006366A1" w:rsidRDefault="00726261" w:rsidP="00726261">
      <w:pPr>
        <w:spacing w:line="420" w:lineRule="auto"/>
        <w:ind w:right="700"/>
        <w:jc w:val="center"/>
        <w:rPr>
          <w:del w:id="5402" w:author="Kaxiong" w:date="2021-06-11T22:10:00Z"/>
          <w:sz w:val="20"/>
          <w:szCs w:val="20"/>
        </w:rPr>
      </w:pPr>
      <w:del w:id="5403" w:author="Kaxiong" w:date="2021-06-11T22:10:00Z">
        <w:r w:rsidRPr="00DF6057" w:rsidDel="006366A1">
          <w:rPr>
            <w:rFonts w:ascii="Arial" w:eastAsia="Arial" w:hAnsi="Arial" w:cs="Arial"/>
            <w:color w:val="649DA9"/>
            <w:sz w:val="20"/>
            <w:szCs w:val="20"/>
          </w:rPr>
          <w:delText>Cov npe ntawm cov kev ua / kev ua hauj lwm ntawm cov chaw ua liaj ua teb sib xyaw ua ke yuav tau ua thiab tseem tsim nyog rau qhov kev zam qee feem raws li Txoj Cai Tswj Hwm Kev Tiv Thaiv</w:delText>
        </w:r>
        <w:r w:rsidR="002462D4" w:rsidDel="006366A1">
          <w:rPr>
            <w:rFonts w:ascii="Arial" w:eastAsia="Arial" w:hAnsi="Arial" w:cs="Arial"/>
            <w:color w:val="649DA9"/>
            <w:sz w:val="20"/>
            <w:szCs w:val="20"/>
          </w:rPr>
          <w:delText xml:space="preserve"> (Tsis</w:delText>
        </w:r>
        <w:r w:rsidR="00B40084" w:rsidDel="006366A1">
          <w:rPr>
            <w:rFonts w:ascii="Arial" w:eastAsia="Arial" w:hAnsi="Arial" w:cs="Arial"/>
            <w:color w:val="649DA9"/>
            <w:sz w:val="20"/>
            <w:szCs w:val="20"/>
          </w:rPr>
          <w:delText xml:space="preserve"> muaj</w:delText>
        </w:r>
        <w:r w:rsidR="002462D4" w:rsidDel="006366A1">
          <w:rPr>
            <w:rFonts w:ascii="Arial" w:eastAsia="Arial" w:hAnsi="Arial" w:cs="Arial"/>
            <w:color w:val="649DA9"/>
            <w:sz w:val="20"/>
            <w:szCs w:val="20"/>
          </w:rPr>
          <w:delText>)</w:delText>
        </w:r>
      </w:del>
    </w:p>
    <w:p w14:paraId="36C7CB1F"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14:anchorId="75AA5360" wp14:editId="41A89805">
                <wp:simplePos x="0" y="0"/>
                <wp:positionH relativeFrom="column">
                  <wp:posOffset>-75565</wp:posOffset>
                </wp:positionH>
                <wp:positionV relativeFrom="paragraph">
                  <wp:posOffset>7620</wp:posOffset>
                </wp:positionV>
                <wp:extent cx="6858635" cy="781685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7816850"/>
                        </a:xfrm>
                        <a:prstGeom prst="rect">
                          <a:avLst/>
                        </a:prstGeom>
                        <a:solidFill>
                          <a:srgbClr val="A8DDD8"/>
                        </a:solidFill>
                      </wps:spPr>
                      <wps:txbx>
                        <w:txbxContent>
                          <w:p w14:paraId="08BC7A32" w14:textId="7BDCD912" w:rsidR="00830FDF" w:rsidRDefault="00830FDF" w:rsidP="00830FDF">
                            <w:pPr>
                              <w:jc w:val="center"/>
                              <w:pPrChange w:id="5404" w:author="Kaxiong" w:date="2021-06-11T22:35:00Z">
                                <w:pPr/>
                              </w:pPrChange>
                            </w:pPr>
                            <w:ins w:id="5405" w:author="Kaxiong" w:date="2021-06-11T22:35:00Z">
                              <w:r>
                                <w:t>)</w:t>
                              </w:r>
                            </w:ins>
                          </w:p>
                        </w:txbxContent>
                      </wps:txbx>
                      <wps:bodyPr/>
                    </wps:wsp>
                  </a:graphicData>
                </a:graphic>
              </wp:anchor>
            </w:drawing>
          </mc:Choice>
          <mc:Fallback>
            <w:pict>
              <v:rect w14:anchorId="75AA5360" id="Shape 52" o:spid="_x0000_s1032" style="position:absolute;margin-left:-5.95pt;margin-top:.6pt;width:540.05pt;height:615.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" o:allowincell="f" fillcolor="#a8ddd8" stroked="f">
                <v:textbox>
                  <w:txbxContent>
                    <w:p w14:paraId="08BC7A32" w14:textId="7BDCD912" w:rsidR="00830FDF" w:rsidRDefault="00830FDF" w:rsidP="00830FDF">
                      <w:pPr>
                        <w:jc w:val="center"/>
                        <w:pPrChange w:id="5406" w:author="Kaxiong" w:date="2021-06-11T22:35:00Z">
                          <w:pPr/>
                        </w:pPrChange>
                      </w:pPr>
                      <w:ins w:id="5407" w:author="Kaxiong" w:date="2021-06-11T22:35:00Z">
                        <w:r>
                          <w:t>)</w:t>
                        </w:r>
                      </w:ins>
                    </w:p>
                  </w:txbxContent>
                </v:textbox>
              </v:rect>
            </w:pict>
          </mc:Fallback>
        </mc:AlternateContent>
      </w:r>
    </w:p>
    <w:p w14:paraId="29C82D9E" w14:textId="77777777" w:rsidR="00BF3E5F" w:rsidRDefault="00BF3E5F">
      <w:pPr>
        <w:spacing w:line="257" w:lineRule="exact"/>
        <w:rPr>
          <w:sz w:val="20"/>
          <w:szCs w:val="20"/>
        </w:rPr>
      </w:pPr>
    </w:p>
    <w:p w14:paraId="7F8AD991" w14:textId="31637E66" w:rsidR="00BF3E5F" w:rsidRPr="000103B7" w:rsidRDefault="00F2670D">
      <w:pPr>
        <w:numPr>
          <w:ilvl w:val="0"/>
          <w:numId w:val="34"/>
        </w:numPr>
        <w:tabs>
          <w:tab w:val="left" w:pos="360"/>
        </w:tabs>
        <w:ind w:left="360" w:hanging="360"/>
        <w:rPr>
          <w:rFonts w:ascii="Arial" w:eastAsia="Arial" w:hAnsi="Arial" w:cs="Arial"/>
          <w:color w:val="494645"/>
          <w:sz w:val="18"/>
          <w:szCs w:val="18"/>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cov </w:t>
      </w:r>
      <w:proofErr w:type="spellStart"/>
      <w:r w:rsidRPr="000103B7">
        <w:rPr>
          <w:rFonts w:ascii="Arial" w:eastAsia="Arial" w:hAnsi="Arial" w:cs="Arial"/>
          <w:color w:val="494645"/>
          <w:sz w:val="14"/>
          <w:szCs w:val="14"/>
        </w:rPr>
        <w:t>khoom</w:t>
      </w:r>
      <w:proofErr w:type="spellEnd"/>
      <w:r w:rsidRPr="000103B7">
        <w:rPr>
          <w:rFonts w:ascii="Arial" w:eastAsia="Arial" w:hAnsi="Arial" w:cs="Arial"/>
          <w:color w:val="494645"/>
          <w:sz w:val="14"/>
          <w:szCs w:val="14"/>
        </w:rPr>
        <w:t xml:space="preserve"> ci los </w:t>
      </w:r>
      <w:proofErr w:type="spellStart"/>
      <w:r w:rsidRPr="000103B7">
        <w:rPr>
          <w:rFonts w:ascii="Arial" w:eastAsia="Arial" w:hAnsi="Arial" w:cs="Arial"/>
          <w:color w:val="494645"/>
          <w:sz w:val="14"/>
          <w:szCs w:val="14"/>
        </w:rPr>
        <w:t>ntawm</w:t>
      </w:r>
      <w:proofErr w:type="spellEnd"/>
      <w:r w:rsidRPr="000103B7">
        <w:rPr>
          <w:rFonts w:ascii="Arial" w:eastAsia="Arial" w:hAnsi="Arial" w:cs="Arial"/>
          <w:color w:val="494645"/>
          <w:sz w:val="14"/>
          <w:szCs w:val="14"/>
        </w:rPr>
        <w:t xml:space="preserve"> </w:t>
      </w:r>
      <w:ins w:id="5408" w:author="Kaxiong" w:date="2021-06-11T22:11:00Z">
        <w:r w:rsidR="0000762D">
          <w:rPr>
            <w:rFonts w:ascii="Arial" w:eastAsia="Arial" w:hAnsi="Arial" w:cs="Arial"/>
            <w:color w:val="494645"/>
            <w:sz w:val="14"/>
            <w:szCs w:val="14"/>
          </w:rPr>
          <w:t xml:space="preserve">cov noob </w:t>
        </w:r>
        <w:proofErr w:type="spellStart"/>
        <w:r w:rsidR="0000762D">
          <w:rPr>
            <w:rFonts w:ascii="Arial" w:eastAsia="Arial" w:hAnsi="Arial" w:cs="Arial"/>
            <w:color w:val="494645"/>
            <w:sz w:val="14"/>
            <w:szCs w:val="14"/>
          </w:rPr>
          <w:t>txiv</w:t>
        </w:r>
        <w:proofErr w:type="spellEnd"/>
        <w:r w:rsidR="0000762D">
          <w:rPr>
            <w:rFonts w:ascii="Arial" w:eastAsia="Arial" w:hAnsi="Arial" w:cs="Arial"/>
            <w:color w:val="494645"/>
            <w:sz w:val="14"/>
            <w:szCs w:val="14"/>
          </w:rPr>
          <w:t xml:space="preserve"> </w:t>
        </w:r>
        <w:proofErr w:type="spellStart"/>
        <w:r w:rsidR="0000762D">
          <w:rPr>
            <w:rFonts w:ascii="Arial" w:eastAsia="Arial" w:hAnsi="Arial" w:cs="Arial"/>
            <w:color w:val="494645"/>
            <w:sz w:val="14"/>
            <w:szCs w:val="14"/>
          </w:rPr>
          <w:t>uas</w:t>
        </w:r>
        <w:proofErr w:type="spellEnd"/>
        <w:r w:rsidR="0000762D">
          <w:rPr>
            <w:rFonts w:ascii="Arial" w:eastAsia="Arial" w:hAnsi="Arial" w:cs="Arial"/>
            <w:color w:val="494645"/>
            <w:sz w:val="14"/>
            <w:szCs w:val="14"/>
          </w:rPr>
          <w:t xml:space="preserve"> </w:t>
        </w:r>
        <w:proofErr w:type="spellStart"/>
        <w:r w:rsidR="0000762D">
          <w:rPr>
            <w:rFonts w:ascii="Arial" w:eastAsia="Arial" w:hAnsi="Arial" w:cs="Arial"/>
            <w:color w:val="494645"/>
            <w:sz w:val="14"/>
            <w:szCs w:val="14"/>
          </w:rPr>
          <w:t>zom</w:t>
        </w:r>
        <w:proofErr w:type="spellEnd"/>
        <w:r w:rsidR="0000762D">
          <w:rPr>
            <w:rFonts w:ascii="Arial" w:eastAsia="Arial" w:hAnsi="Arial" w:cs="Arial"/>
            <w:color w:val="494645"/>
            <w:sz w:val="14"/>
            <w:szCs w:val="14"/>
          </w:rPr>
          <w:t xml:space="preserve"> tag </w:t>
        </w:r>
        <w:proofErr w:type="spellStart"/>
        <w:r w:rsidR="0000762D">
          <w:rPr>
            <w:rFonts w:ascii="Arial" w:eastAsia="Arial" w:hAnsi="Arial" w:cs="Arial"/>
            <w:color w:val="494645"/>
            <w:sz w:val="14"/>
            <w:szCs w:val="14"/>
          </w:rPr>
          <w:t>lawm</w:t>
        </w:r>
        <w:proofErr w:type="spellEnd"/>
        <w:r w:rsidR="0000762D">
          <w:rPr>
            <w:rFonts w:ascii="Arial" w:eastAsia="Arial" w:hAnsi="Arial" w:cs="Arial"/>
            <w:color w:val="494645"/>
            <w:sz w:val="14"/>
            <w:szCs w:val="14"/>
          </w:rPr>
          <w:t xml:space="preserve"> </w:t>
        </w:r>
      </w:ins>
      <w:del w:id="5409" w:author="Kaxiong" w:date="2021-06-11T22:11:00Z">
        <w:r w:rsidRPr="000103B7" w:rsidDel="0000762D">
          <w:rPr>
            <w:rFonts w:ascii="Arial" w:eastAsia="Arial" w:hAnsi="Arial" w:cs="Arial"/>
            <w:color w:val="494645"/>
            <w:sz w:val="14"/>
            <w:szCs w:val="14"/>
          </w:rPr>
          <w:delText xml:space="preserve">milled grain cov khoom lag luam </w:delText>
        </w:r>
      </w:del>
      <w:r w:rsidRPr="000103B7">
        <w:rPr>
          <w:rFonts w:ascii="Arial" w:eastAsia="Arial" w:hAnsi="Arial" w:cs="Arial"/>
          <w:color w:val="494645"/>
          <w:sz w:val="14"/>
          <w:szCs w:val="14"/>
        </w:rPr>
        <w:t>(</w:t>
      </w:r>
      <w:proofErr w:type="spellStart"/>
      <w:r w:rsidRPr="000103B7">
        <w:rPr>
          <w:rFonts w:ascii="Arial" w:eastAsia="Arial" w:hAnsi="Arial" w:cs="Arial"/>
          <w:color w:val="494645"/>
          <w:sz w:val="14"/>
          <w:szCs w:val="14"/>
        </w:rPr>
        <w:t>piv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txwv</w:t>
      </w:r>
      <w:proofErr w:type="spellEnd"/>
      <w:r w:rsidRPr="000103B7">
        <w:rPr>
          <w:rFonts w:ascii="Arial" w:eastAsia="Arial" w:hAnsi="Arial" w:cs="Arial"/>
          <w:color w:val="494645"/>
          <w:sz w:val="14"/>
          <w:szCs w:val="14"/>
        </w:rPr>
        <w:t xml:space="preserve"> li, </w:t>
      </w:r>
      <w:proofErr w:type="spellStart"/>
      <w:r w:rsidRPr="000103B7">
        <w:rPr>
          <w:rFonts w:ascii="Arial" w:eastAsia="Arial" w:hAnsi="Arial" w:cs="Arial"/>
          <w:color w:val="494645"/>
          <w:sz w:val="14"/>
          <w:szCs w:val="14"/>
        </w:rPr>
        <w:t>qhob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cij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ncuav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qab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zib</w:t>
      </w:r>
      <w:proofErr w:type="spellEnd"/>
      <w:ins w:id="5410" w:author="Kaxiong" w:date="2021-06-11T22:12:00Z">
        <w:r w:rsidR="0000762D">
          <w:rPr>
            <w:rFonts w:ascii="Arial" w:eastAsia="Arial" w:hAnsi="Arial" w:cs="Arial"/>
            <w:color w:val="494645"/>
            <w:sz w:val="14"/>
            <w:szCs w:val="14"/>
          </w:rPr>
          <w:t xml:space="preserve"> cookies</w:t>
        </w:r>
      </w:ins>
      <w:r w:rsidRPr="000103B7">
        <w:rPr>
          <w:rFonts w:ascii="Arial" w:eastAsia="Arial" w:hAnsi="Arial" w:cs="Arial"/>
          <w:color w:val="494645"/>
          <w:sz w:val="14"/>
          <w:szCs w:val="14"/>
        </w:rPr>
        <w:t>);</w:t>
      </w:r>
    </w:p>
    <w:p w14:paraId="0CC98158" w14:textId="77777777" w:rsidR="00BF3E5F" w:rsidRPr="000103B7" w:rsidRDefault="00BF3E5F">
      <w:pPr>
        <w:spacing w:line="97" w:lineRule="exact"/>
        <w:rPr>
          <w:rFonts w:ascii="Arial" w:eastAsia="Arial" w:hAnsi="Arial" w:cs="Arial"/>
          <w:color w:val="494645"/>
          <w:sz w:val="18"/>
          <w:szCs w:val="18"/>
        </w:rPr>
      </w:pPr>
    </w:p>
    <w:p w14:paraId="2973D593" w14:textId="18A4AD16" w:rsidR="00BF3E5F" w:rsidRPr="00797C89" w:rsidRDefault="00F2670D">
      <w:pPr>
        <w:numPr>
          <w:ilvl w:val="0"/>
          <w:numId w:val="34"/>
        </w:numPr>
        <w:tabs>
          <w:tab w:val="left" w:pos="360"/>
        </w:tabs>
        <w:spacing w:line="344" w:lineRule="auto"/>
        <w:ind w:left="360" w:right="680" w:hanging="360"/>
        <w:rPr>
          <w:rFonts w:ascii="Arial" w:eastAsia="Arial" w:hAnsi="Arial" w:cs="Arial"/>
          <w:color w:val="494645"/>
          <w:sz w:val="14"/>
          <w:szCs w:val="14"/>
        </w:rPr>
      </w:pPr>
      <w:proofErr w:type="spellStart"/>
      <w:r w:rsidRPr="00797C89">
        <w:rPr>
          <w:rFonts w:ascii="Arial" w:eastAsia="Arial" w:hAnsi="Arial" w:cs="Arial"/>
          <w:color w:val="494645"/>
          <w:sz w:val="14"/>
          <w:szCs w:val="14"/>
        </w:rPr>
        <w:t>Ua</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khoom</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qab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zib</w:t>
      </w:r>
      <w:proofErr w:type="spellEnd"/>
      <w:r w:rsidRPr="00797C89">
        <w:rPr>
          <w:rFonts w:ascii="Arial" w:eastAsia="Arial" w:hAnsi="Arial" w:cs="Arial"/>
          <w:color w:val="494645"/>
          <w:sz w:val="14"/>
          <w:szCs w:val="14"/>
        </w:rPr>
        <w:t xml:space="preserve"> los </w:t>
      </w:r>
      <w:proofErr w:type="spellStart"/>
      <w:r w:rsidRPr="00797C89">
        <w:rPr>
          <w:rFonts w:ascii="Arial" w:eastAsia="Arial" w:hAnsi="Arial" w:cs="Arial"/>
          <w:color w:val="494645"/>
          <w:sz w:val="14"/>
          <w:szCs w:val="14"/>
        </w:rPr>
        <w:t>ntawm</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txiv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laum</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huab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xeeb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thiab</w:t>
      </w:r>
      <w:proofErr w:type="spellEnd"/>
      <w:r w:rsidRPr="00797C89">
        <w:rPr>
          <w:rFonts w:ascii="Arial" w:eastAsia="Arial" w:hAnsi="Arial" w:cs="Arial"/>
          <w:color w:val="494645"/>
          <w:sz w:val="14"/>
          <w:szCs w:val="14"/>
        </w:rPr>
        <w:t xml:space="preserve"> </w:t>
      </w:r>
      <w:ins w:id="5411" w:author="Kaxiong" w:date="2021-06-11T22:12:00Z">
        <w:r w:rsidR="0000762D">
          <w:rPr>
            <w:rFonts w:ascii="Arial" w:eastAsia="Arial" w:hAnsi="Arial" w:cs="Arial"/>
            <w:color w:val="494645"/>
            <w:sz w:val="14"/>
            <w:szCs w:val="14"/>
          </w:rPr>
          <w:t xml:space="preserve">noob </w:t>
        </w:r>
      </w:ins>
      <w:proofErr w:type="spellStart"/>
      <w:r w:rsidRPr="00797C89">
        <w:rPr>
          <w:rFonts w:ascii="Arial" w:eastAsia="Arial" w:hAnsi="Arial" w:cs="Arial"/>
          <w:color w:val="494645"/>
          <w:sz w:val="14"/>
          <w:szCs w:val="14"/>
        </w:rPr>
        <w:t>txiv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ntoo</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ntoo</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piv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txwv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txiv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ntoo</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ua</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qab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zib</w:t>
      </w:r>
      <w:proofErr w:type="spellEnd"/>
      <w:r w:rsidRPr="00797C89">
        <w:rPr>
          <w:rFonts w:ascii="Arial" w:eastAsia="Arial" w:hAnsi="Arial" w:cs="Arial"/>
          <w:color w:val="494645"/>
          <w:sz w:val="14"/>
          <w:szCs w:val="14"/>
        </w:rPr>
        <w:t xml:space="preserve"> / </w:t>
      </w:r>
      <w:proofErr w:type="spellStart"/>
      <w:r w:rsidRPr="00797C89">
        <w:rPr>
          <w:rFonts w:ascii="Arial" w:eastAsia="Arial" w:hAnsi="Arial" w:cs="Arial"/>
          <w:color w:val="494645"/>
          <w:sz w:val="14"/>
          <w:szCs w:val="14"/>
        </w:rPr>
        <w:t>dej</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qab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zib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xws</w:t>
      </w:r>
      <w:proofErr w:type="spellEnd"/>
      <w:r w:rsidRPr="00797C89">
        <w:rPr>
          <w:rFonts w:ascii="Arial" w:eastAsia="Arial" w:hAnsi="Arial" w:cs="Arial"/>
          <w:color w:val="494645"/>
          <w:sz w:val="14"/>
          <w:szCs w:val="14"/>
        </w:rPr>
        <w:t xml:space="preserve"> li </w:t>
      </w:r>
      <w:r w:rsidR="00797C89">
        <w:rPr>
          <w:rFonts w:ascii="Arial" w:eastAsia="Arial" w:hAnsi="Arial" w:cs="Arial"/>
          <w:color w:val="494645"/>
          <w:sz w:val="14"/>
          <w:szCs w:val="14"/>
        </w:rPr>
        <w:t>chaw</w:t>
      </w:r>
      <w:r w:rsidRPr="00797C89">
        <w:rPr>
          <w:rFonts w:ascii="Arial" w:eastAsia="Arial" w:hAnsi="Arial" w:cs="Arial"/>
          <w:color w:val="494645"/>
          <w:sz w:val="14"/>
          <w:szCs w:val="14"/>
        </w:rPr>
        <w:t xml:space="preserve">, </w:t>
      </w:r>
      <w:proofErr w:type="spellStart"/>
      <w:r w:rsidR="00797C89">
        <w:rPr>
          <w:rFonts w:ascii="Arial" w:eastAsia="Arial" w:hAnsi="Arial" w:cs="Arial"/>
          <w:color w:val="494645"/>
          <w:sz w:val="14"/>
          <w:szCs w:val="14"/>
        </w:rPr>
        <w:t>tsev</w:t>
      </w:r>
      <w:proofErr w:type="spellEnd"/>
      <w:r w:rsidR="00797C89">
        <w:rPr>
          <w:rFonts w:ascii="Arial" w:eastAsia="Arial" w:hAnsi="Arial" w:cs="Arial"/>
          <w:color w:val="494645"/>
          <w:sz w:val="14"/>
          <w:szCs w:val="14"/>
        </w:rPr>
        <w:t xml:space="preserve"> </w:t>
      </w:r>
      <w:proofErr w:type="spellStart"/>
      <w:r w:rsidR="00797C89">
        <w:rPr>
          <w:rFonts w:ascii="Arial" w:eastAsia="Arial" w:hAnsi="Arial" w:cs="Arial"/>
          <w:color w:val="494645"/>
          <w:sz w:val="14"/>
          <w:szCs w:val="14"/>
        </w:rPr>
        <w:t>noj</w:t>
      </w:r>
      <w:proofErr w:type="spellEnd"/>
      <w:r w:rsidR="00797C89">
        <w:rPr>
          <w:rFonts w:ascii="Arial" w:eastAsia="Arial" w:hAnsi="Arial" w:cs="Arial"/>
          <w:color w:val="494645"/>
          <w:sz w:val="14"/>
          <w:szCs w:val="14"/>
        </w:rPr>
        <w:t xml:space="preserve"> mov</w:t>
      </w:r>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thiab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kua</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zaub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xws</w:t>
      </w:r>
      <w:proofErr w:type="spellEnd"/>
      <w:r w:rsidRPr="00797C89">
        <w:rPr>
          <w:rFonts w:ascii="Arial" w:eastAsia="Arial" w:hAnsi="Arial" w:cs="Arial"/>
          <w:color w:val="494645"/>
          <w:sz w:val="14"/>
          <w:szCs w:val="14"/>
        </w:rPr>
        <w:t xml:space="preserve"> li, </w:t>
      </w:r>
      <w:proofErr w:type="spellStart"/>
      <w:r w:rsidRPr="00797C89">
        <w:rPr>
          <w:rFonts w:ascii="Arial" w:eastAsia="Arial" w:hAnsi="Arial" w:cs="Arial"/>
          <w:color w:val="494645"/>
          <w:sz w:val="14"/>
          <w:szCs w:val="14"/>
        </w:rPr>
        <w:t>txiv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ntxwv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hle</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khaub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noom</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kua</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txiv</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qab</w:t>
      </w:r>
      <w:proofErr w:type="spellEnd"/>
      <w:r w:rsidRPr="00797C89">
        <w:rPr>
          <w:rFonts w:ascii="Arial" w:eastAsia="Arial" w:hAnsi="Arial" w:cs="Arial"/>
          <w:color w:val="494645"/>
          <w:sz w:val="14"/>
          <w:szCs w:val="14"/>
        </w:rPr>
        <w:t xml:space="preserve"> </w:t>
      </w:r>
      <w:proofErr w:type="spellStart"/>
      <w:r w:rsidRPr="00797C89">
        <w:rPr>
          <w:rFonts w:ascii="Arial" w:eastAsia="Arial" w:hAnsi="Arial" w:cs="Arial"/>
          <w:color w:val="494645"/>
          <w:sz w:val="14"/>
          <w:szCs w:val="14"/>
        </w:rPr>
        <w:t>zib</w:t>
      </w:r>
      <w:proofErr w:type="spellEnd"/>
      <w:r w:rsidRPr="00797C89">
        <w:rPr>
          <w:rFonts w:ascii="Arial" w:eastAsia="Arial" w:hAnsi="Arial" w:cs="Arial"/>
          <w:color w:val="494645"/>
          <w:sz w:val="14"/>
          <w:szCs w:val="14"/>
        </w:rPr>
        <w:t>);</w:t>
      </w:r>
    </w:p>
    <w:p w14:paraId="5BD5429D" w14:textId="77777777" w:rsidR="00BF3E5F" w:rsidRPr="000103B7" w:rsidRDefault="00BF3E5F">
      <w:pPr>
        <w:spacing w:line="12" w:lineRule="exact"/>
        <w:rPr>
          <w:rFonts w:ascii="Arial" w:eastAsia="Arial" w:hAnsi="Arial" w:cs="Arial"/>
          <w:color w:val="494645"/>
          <w:sz w:val="18"/>
          <w:szCs w:val="18"/>
        </w:rPr>
      </w:pPr>
    </w:p>
    <w:p w14:paraId="1F69758D" w14:textId="4F91A0F4"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ins w:id="5412" w:author="Kaxiong" w:date="2021-06-11T22:13:00Z">
        <w:r w:rsidR="0000762D">
          <w:rPr>
            <w:rFonts w:ascii="Arial" w:eastAsia="Arial" w:hAnsi="Arial" w:cs="Arial"/>
            <w:color w:val="494645"/>
            <w:sz w:val="16"/>
            <w:szCs w:val="16"/>
          </w:rPr>
          <w:t xml:space="preserve">cov </w:t>
        </w:r>
        <w:proofErr w:type="spellStart"/>
        <w:r w:rsidR="0000762D">
          <w:rPr>
            <w:rFonts w:ascii="Arial" w:eastAsia="Arial" w:hAnsi="Arial" w:cs="Arial"/>
            <w:color w:val="494645"/>
            <w:sz w:val="16"/>
            <w:szCs w:val="16"/>
          </w:rPr>
          <w:t>khoom</w:t>
        </w:r>
        <w:proofErr w:type="spellEnd"/>
        <w:r w:rsidR="0000762D">
          <w:rPr>
            <w:rFonts w:ascii="Arial" w:eastAsia="Arial" w:hAnsi="Arial" w:cs="Arial"/>
            <w:color w:val="494645"/>
            <w:sz w:val="16"/>
            <w:szCs w:val="16"/>
          </w:rPr>
          <w:t xml:space="preserve"> lag </w:t>
        </w:r>
        <w:proofErr w:type="spellStart"/>
        <w:r w:rsidR="0000762D">
          <w:rPr>
            <w:rFonts w:ascii="Arial" w:eastAsia="Arial" w:hAnsi="Arial" w:cs="Arial"/>
            <w:color w:val="494645"/>
            <w:sz w:val="16"/>
            <w:szCs w:val="16"/>
          </w:rPr>
          <w:t>luam</w:t>
        </w:r>
        <w:proofErr w:type="spellEnd"/>
        <w:r w:rsidR="0000762D">
          <w:rPr>
            <w:rFonts w:ascii="Arial" w:eastAsia="Arial" w:hAnsi="Arial" w:cs="Arial"/>
            <w:color w:val="494645"/>
            <w:sz w:val="16"/>
            <w:szCs w:val="16"/>
          </w:rPr>
          <w:t xml:space="preserve"> </w:t>
        </w:r>
      </w:ins>
      <w:r w:rsidRPr="00C37028">
        <w:rPr>
          <w:rFonts w:ascii="Arial" w:eastAsia="Arial" w:hAnsi="Arial" w:cs="Arial"/>
          <w:color w:val="494645"/>
          <w:sz w:val="16"/>
          <w:szCs w:val="16"/>
        </w:rPr>
        <w:t xml:space="preserve">cocoa 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w:t>
      </w:r>
      <w:ins w:id="5413" w:author="Kaxiong" w:date="2021-06-11T22:13:00Z">
        <w:r w:rsidR="0000762D">
          <w:rPr>
            <w:rFonts w:ascii="Arial" w:eastAsia="Arial" w:hAnsi="Arial" w:cs="Arial"/>
            <w:color w:val="494645"/>
            <w:sz w:val="16"/>
            <w:szCs w:val="16"/>
          </w:rPr>
          <w:t xml:space="preserve">cov </w:t>
        </w:r>
      </w:ins>
      <w:proofErr w:type="spellStart"/>
      <w:r w:rsidRPr="00C37028">
        <w:rPr>
          <w:rFonts w:ascii="Arial" w:eastAsia="Arial" w:hAnsi="Arial" w:cs="Arial"/>
          <w:color w:val="494645"/>
          <w:sz w:val="16"/>
          <w:szCs w:val="16"/>
        </w:rPr>
        <w:t>taum</w:t>
      </w:r>
      <w:proofErr w:type="spellEnd"/>
      <w:r w:rsidRPr="00C37028">
        <w:rPr>
          <w:rFonts w:ascii="Arial" w:eastAsia="Arial" w:hAnsi="Arial" w:cs="Arial"/>
          <w:color w:val="494645"/>
          <w:sz w:val="16"/>
          <w:szCs w:val="16"/>
        </w:rPr>
        <w:t xml:space="preserve"> cocoa </w:t>
      </w:r>
      <w:ins w:id="5414" w:author="Kaxiong" w:date="2021-06-11T22:13:00Z">
        <w:r w:rsidR="0000762D">
          <w:rPr>
            <w:rFonts w:ascii="Arial" w:eastAsia="Arial" w:hAnsi="Arial" w:cs="Arial"/>
            <w:color w:val="494645"/>
            <w:sz w:val="16"/>
            <w:szCs w:val="16"/>
          </w:rPr>
          <w:t>ci</w:t>
        </w:r>
      </w:ins>
      <w:del w:id="5415" w:author="Kaxiong" w:date="2021-06-11T22:14:00Z">
        <w:r w:rsidRPr="00C37028" w:rsidDel="0000762D">
          <w:rPr>
            <w:rFonts w:ascii="Arial" w:eastAsia="Arial" w:hAnsi="Arial" w:cs="Arial"/>
            <w:color w:val="494645"/>
            <w:sz w:val="16"/>
            <w:szCs w:val="16"/>
          </w:rPr>
          <w:delText>taum</w:delText>
        </w:r>
      </w:del>
      <w:r w:rsidRPr="00C37028">
        <w:rPr>
          <w:rFonts w:ascii="Arial" w:eastAsia="Arial" w:hAnsi="Arial" w:cs="Arial"/>
          <w:color w:val="494645"/>
          <w:sz w:val="16"/>
          <w:szCs w:val="16"/>
        </w:rPr>
        <w:t xml:space="preserve">; </w:t>
      </w:r>
    </w:p>
    <w:p w14:paraId="2BCF6702" w14:textId="77777777" w:rsidR="00BF3E5F" w:rsidRPr="00C37028" w:rsidRDefault="00BF3E5F">
      <w:pPr>
        <w:spacing w:line="73" w:lineRule="exact"/>
        <w:rPr>
          <w:rFonts w:ascii="Arial" w:eastAsia="Arial" w:hAnsi="Arial" w:cs="Arial"/>
          <w:color w:val="494645"/>
          <w:sz w:val="16"/>
          <w:szCs w:val="16"/>
        </w:rPr>
      </w:pPr>
    </w:p>
    <w:p w14:paraId="4EAF87D3" w14:textId="21ED7286" w:rsidR="00BF3E5F" w:rsidRPr="00C37028" w:rsidRDefault="00772351">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cov </w:t>
      </w:r>
      <w:proofErr w:type="spellStart"/>
      <w:ins w:id="5416" w:author="Kaxiong" w:date="2021-06-11T22:14:00Z">
        <w:r w:rsidR="0000762D">
          <w:rPr>
            <w:rFonts w:ascii="Arial" w:eastAsia="Arial" w:hAnsi="Arial" w:cs="Arial"/>
            <w:color w:val="494645"/>
            <w:sz w:val="16"/>
            <w:szCs w:val="16"/>
          </w:rPr>
          <w:t>fawm</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qhuv</w:t>
        </w:r>
        <w:proofErr w:type="spellEnd"/>
        <w:r w:rsidR="0000762D">
          <w:rPr>
            <w:rFonts w:ascii="Arial" w:eastAsia="Arial" w:hAnsi="Arial" w:cs="Arial"/>
            <w:color w:val="494645"/>
            <w:sz w:val="16"/>
            <w:szCs w:val="16"/>
          </w:rPr>
          <w:t xml:space="preserve"> pasta los </w:t>
        </w:r>
        <w:proofErr w:type="spellStart"/>
        <w:r w:rsidR="0000762D">
          <w:rPr>
            <w:rFonts w:ascii="Arial" w:eastAsia="Arial" w:hAnsi="Arial" w:cs="Arial"/>
            <w:color w:val="494645"/>
            <w:sz w:val="16"/>
            <w:szCs w:val="16"/>
          </w:rPr>
          <w:t>ntawm</w:t>
        </w:r>
        <w:proofErr w:type="spellEnd"/>
        <w:r w:rsidR="0000762D">
          <w:rPr>
            <w:rFonts w:ascii="Arial" w:eastAsia="Arial" w:hAnsi="Arial" w:cs="Arial"/>
            <w:color w:val="494645"/>
            <w:sz w:val="16"/>
            <w:szCs w:val="16"/>
          </w:rPr>
          <w:t xml:space="preserve"> noob </w:t>
        </w:r>
      </w:ins>
      <w:proofErr w:type="spellStart"/>
      <w:r w:rsidR="00F2670D" w:rsidRPr="00C37028">
        <w:rPr>
          <w:rFonts w:ascii="Arial" w:eastAsia="Arial" w:hAnsi="Arial" w:cs="Arial"/>
          <w:color w:val="494645"/>
          <w:sz w:val="16"/>
          <w:szCs w:val="16"/>
        </w:rPr>
        <w:t>nplej</w:t>
      </w:r>
      <w:proofErr w:type="spellEnd"/>
      <w:del w:id="5417" w:author="Kaxiong" w:date="2021-06-11T22:14:00Z">
        <w:r w:rsidR="00F2670D" w:rsidRPr="00C37028" w:rsidDel="0000762D">
          <w:rPr>
            <w:rFonts w:ascii="Arial" w:eastAsia="Arial" w:hAnsi="Arial" w:cs="Arial"/>
            <w:color w:val="494645"/>
            <w:sz w:val="16"/>
            <w:szCs w:val="16"/>
          </w:rPr>
          <w:delText xml:space="preserve"> zom qhuav los ntawm nplej</w:delText>
        </w:r>
      </w:del>
      <w:r w:rsidR="00F2670D" w:rsidRPr="00C37028">
        <w:rPr>
          <w:rFonts w:ascii="Arial" w:eastAsia="Arial" w:hAnsi="Arial" w:cs="Arial"/>
          <w:color w:val="494645"/>
          <w:sz w:val="16"/>
          <w:szCs w:val="16"/>
        </w:rPr>
        <w:t>;</w:t>
      </w:r>
    </w:p>
    <w:p w14:paraId="3EFA8A29" w14:textId="77777777" w:rsidR="00BF3E5F" w:rsidRPr="00C37028" w:rsidRDefault="00BF3E5F">
      <w:pPr>
        <w:spacing w:line="83" w:lineRule="exact"/>
        <w:rPr>
          <w:rFonts w:ascii="Arial" w:eastAsia="Arial" w:hAnsi="Arial" w:cs="Arial"/>
          <w:color w:val="494645"/>
          <w:sz w:val="16"/>
          <w:szCs w:val="16"/>
        </w:rPr>
      </w:pPr>
    </w:p>
    <w:p w14:paraId="2C931EF0" w14:textId="497C78A3"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r w:rsidR="00772351" w:rsidRPr="00C37028">
        <w:rPr>
          <w:rFonts w:ascii="Arial" w:eastAsia="Arial" w:hAnsi="Arial" w:cs="Arial"/>
          <w:color w:val="494645"/>
          <w:sz w:val="16"/>
          <w:szCs w:val="16"/>
        </w:rPr>
        <w:t xml:space="preserve">cov </w:t>
      </w:r>
      <w:proofErr w:type="spellStart"/>
      <w:ins w:id="5418" w:author="Kaxiong" w:date="2021-06-11T22:15:00Z">
        <w:r w:rsidR="0000762D">
          <w:rPr>
            <w:rFonts w:ascii="Arial" w:eastAsia="Arial" w:hAnsi="Arial" w:cs="Arial"/>
            <w:color w:val="494645"/>
            <w:sz w:val="16"/>
            <w:szCs w:val="16"/>
          </w:rPr>
          <w:t>kua</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nplaum</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qab</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zib</w:t>
        </w:r>
        <w:proofErr w:type="spellEnd"/>
        <w:r w:rsidR="0000762D">
          <w:rPr>
            <w:rFonts w:ascii="Arial" w:eastAsia="Arial" w:hAnsi="Arial" w:cs="Arial"/>
            <w:color w:val="494645"/>
            <w:sz w:val="16"/>
            <w:szCs w:val="16"/>
          </w:rPr>
          <w:t xml:space="preserve"> </w:t>
        </w:r>
      </w:ins>
      <w:del w:id="5419" w:author="Kaxiong" w:date="2021-06-11T22:15:00Z">
        <w:r w:rsidR="00772351" w:rsidRPr="00C37028" w:rsidDel="0000762D">
          <w:rPr>
            <w:rFonts w:ascii="Arial" w:eastAsia="Arial" w:hAnsi="Arial" w:cs="Arial"/>
            <w:color w:val="494645"/>
            <w:sz w:val="16"/>
            <w:szCs w:val="16"/>
          </w:rPr>
          <w:delText xml:space="preserve">thaj </w:delText>
        </w:r>
      </w:del>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jams</w:t>
      </w:r>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 xml:space="preserve">, </w:t>
      </w:r>
      <w:proofErr w:type="spellStart"/>
      <w:ins w:id="5420" w:author="Kaxiong" w:date="2021-06-11T22:15:00Z">
        <w:r w:rsidR="0000762D">
          <w:rPr>
            <w:rFonts w:ascii="Arial" w:eastAsia="Arial" w:hAnsi="Arial" w:cs="Arial"/>
            <w:color w:val="494645"/>
            <w:sz w:val="16"/>
            <w:szCs w:val="16"/>
          </w:rPr>
          <w:t>qhoob</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noom</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zooj</w:t>
        </w:r>
      </w:ins>
      <w:proofErr w:type="spellEnd"/>
      <w:ins w:id="5421" w:author="Kaxiong" w:date="2021-06-11T22:16:00Z">
        <w:r w:rsidR="0000762D">
          <w:rPr>
            <w:rFonts w:ascii="Arial" w:eastAsia="Arial" w:hAnsi="Arial" w:cs="Arial"/>
            <w:color w:val="494645"/>
            <w:sz w:val="16"/>
            <w:szCs w:val="16"/>
          </w:rPr>
          <w:t xml:space="preserve"> </w:t>
        </w:r>
      </w:ins>
      <w:del w:id="5422" w:author="Kaxiong" w:date="2021-06-11T22:16:00Z">
        <w:r w:rsidR="00BF30BC" w:rsidRPr="00C37028" w:rsidDel="0000762D">
          <w:rPr>
            <w:rFonts w:ascii="Arial" w:eastAsia="Arial" w:hAnsi="Arial" w:cs="Arial"/>
            <w:color w:val="494645"/>
            <w:sz w:val="16"/>
            <w:szCs w:val="16"/>
          </w:rPr>
          <w:delText xml:space="preserve">txhom </w:delText>
        </w:r>
      </w:del>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jellies</w:t>
      </w:r>
      <w:r w:rsidR="00772351" w:rsidRPr="00C37028">
        <w:rPr>
          <w:rFonts w:ascii="Arial" w:eastAsia="Arial" w:hAnsi="Arial" w:cs="Arial"/>
          <w:color w:val="494645"/>
          <w:sz w:val="16"/>
          <w:szCs w:val="16"/>
        </w:rPr>
        <w:t>)</w:t>
      </w:r>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thiab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khaws</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cia</w:t>
      </w:r>
      <w:proofErr w:type="spellEnd"/>
      <w:r w:rsidRPr="00C37028">
        <w:rPr>
          <w:rFonts w:ascii="Arial" w:eastAsia="Arial" w:hAnsi="Arial" w:cs="Arial"/>
          <w:color w:val="494645"/>
          <w:sz w:val="16"/>
          <w:szCs w:val="16"/>
        </w:rPr>
        <w:t xml:space="preserve"> 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cov </w:t>
      </w:r>
      <w:proofErr w:type="spellStart"/>
      <w:r w:rsidRPr="00C37028">
        <w:rPr>
          <w:rFonts w:ascii="Arial" w:eastAsia="Arial" w:hAnsi="Arial" w:cs="Arial"/>
          <w:color w:val="494645"/>
          <w:sz w:val="16"/>
          <w:szCs w:val="16"/>
        </w:rPr>
        <w:t>kua</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txiv</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hmab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txiv</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ntoo</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thiab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zaub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nrog</w:t>
      </w:r>
      <w:proofErr w:type="spellEnd"/>
      <w:r w:rsidRPr="00C37028">
        <w:rPr>
          <w:rFonts w:ascii="Arial" w:eastAsia="Arial" w:hAnsi="Arial" w:cs="Arial"/>
          <w:color w:val="494645"/>
          <w:sz w:val="16"/>
          <w:szCs w:val="16"/>
        </w:rPr>
        <w:t xml:space="preserve"> pH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4.6 los</w:t>
      </w:r>
      <w:r w:rsidR="00567F21" w:rsidRPr="00C37028">
        <w:rPr>
          <w:rFonts w:ascii="Arial" w:eastAsia="Arial" w:hAnsi="Arial" w:cs="Arial"/>
          <w:color w:val="494645"/>
          <w:sz w:val="16"/>
          <w:szCs w:val="16"/>
        </w:rPr>
        <w:t xml:space="preserve"> </w:t>
      </w:r>
      <w:r w:rsidRPr="00C37028">
        <w:rPr>
          <w:rFonts w:ascii="Arial" w:eastAsia="Arial" w:hAnsi="Arial" w:cs="Arial"/>
          <w:color w:val="494645"/>
          <w:sz w:val="16"/>
          <w:szCs w:val="16"/>
        </w:rPr>
        <w:t xml:space="preserve">sis </w:t>
      </w:r>
      <w:proofErr w:type="spellStart"/>
      <w:r w:rsidRPr="00C37028">
        <w:rPr>
          <w:rFonts w:ascii="Arial" w:eastAsia="Arial" w:hAnsi="Arial" w:cs="Arial"/>
          <w:color w:val="494645"/>
          <w:sz w:val="16"/>
          <w:szCs w:val="16"/>
        </w:rPr>
        <w:t>qis</w:t>
      </w:r>
      <w:proofErr w:type="spellEnd"/>
      <w:r w:rsidR="00567F21" w:rsidRPr="00C37028">
        <w:rPr>
          <w:rFonts w:ascii="Arial" w:eastAsia="Arial" w:hAnsi="Arial" w:cs="Arial"/>
          <w:color w:val="494645"/>
          <w:sz w:val="16"/>
          <w:szCs w:val="16"/>
        </w:rPr>
        <w:t xml:space="preserve"> </w:t>
      </w:r>
      <w:proofErr w:type="spellStart"/>
      <w:r w:rsidR="00567F21" w:rsidRPr="00C37028">
        <w:rPr>
          <w:rFonts w:ascii="Arial" w:eastAsia="Arial" w:hAnsi="Arial" w:cs="Arial"/>
          <w:color w:val="494645"/>
          <w:sz w:val="16"/>
          <w:szCs w:val="16"/>
        </w:rPr>
        <w:t>dua</w:t>
      </w:r>
      <w:proofErr w:type="spellEnd"/>
      <w:r w:rsidR="00567F21" w:rsidRPr="00C37028">
        <w:rPr>
          <w:rFonts w:ascii="Arial" w:eastAsia="Arial" w:hAnsi="Arial" w:cs="Arial"/>
          <w:color w:val="494645"/>
          <w:sz w:val="16"/>
          <w:szCs w:val="16"/>
        </w:rPr>
        <w:t>;</w:t>
      </w:r>
    </w:p>
    <w:p w14:paraId="2316A113" w14:textId="77777777" w:rsidR="00BF3E5F" w:rsidRPr="00C37028" w:rsidRDefault="00BF3E5F">
      <w:pPr>
        <w:spacing w:line="73" w:lineRule="exact"/>
        <w:rPr>
          <w:rFonts w:ascii="Arial" w:eastAsia="Arial" w:hAnsi="Arial" w:cs="Arial"/>
          <w:color w:val="494645"/>
          <w:sz w:val="16"/>
          <w:szCs w:val="16"/>
        </w:rPr>
      </w:pPr>
    </w:p>
    <w:p w14:paraId="362E1F1C" w14:textId="7C0BBCD7"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cov </w:t>
      </w:r>
      <w:proofErr w:type="spellStart"/>
      <w:r w:rsidRPr="00C37028">
        <w:rPr>
          <w:rFonts w:ascii="Arial" w:eastAsia="Arial" w:hAnsi="Arial" w:cs="Arial"/>
          <w:color w:val="494645"/>
          <w:sz w:val="16"/>
          <w:szCs w:val="16"/>
        </w:rPr>
        <w:t>suab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thaj</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thiab</w:t>
      </w:r>
      <w:proofErr w:type="spellEnd"/>
      <w:r w:rsidRPr="00C37028">
        <w:rPr>
          <w:rFonts w:ascii="Arial" w:eastAsia="Arial" w:hAnsi="Arial" w:cs="Arial"/>
          <w:color w:val="494645"/>
          <w:sz w:val="16"/>
          <w:szCs w:val="16"/>
        </w:rPr>
        <w:t xml:space="preserve"> treacle 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qab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zib</w:t>
      </w:r>
      <w:proofErr w:type="spellEnd"/>
      <w:r w:rsidRPr="00C37028">
        <w:rPr>
          <w:rFonts w:ascii="Arial" w:eastAsia="Arial" w:hAnsi="Arial" w:cs="Arial"/>
          <w:color w:val="494645"/>
          <w:sz w:val="16"/>
          <w:szCs w:val="16"/>
        </w:rPr>
        <w:t xml:space="preserve"> beets </w:t>
      </w:r>
      <w:proofErr w:type="spellStart"/>
      <w:r w:rsidRPr="00C37028">
        <w:rPr>
          <w:rFonts w:ascii="Arial" w:eastAsia="Arial" w:hAnsi="Arial" w:cs="Arial"/>
          <w:color w:val="494645"/>
          <w:sz w:val="16"/>
          <w:szCs w:val="16"/>
        </w:rPr>
        <w:t>thiab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kab</w:t>
      </w:r>
      <w:proofErr w:type="spellEnd"/>
      <w:r w:rsidRPr="00C37028">
        <w:rPr>
          <w:rFonts w:ascii="Arial" w:eastAsia="Arial" w:hAnsi="Arial" w:cs="Arial"/>
          <w:color w:val="494645"/>
          <w:sz w:val="16"/>
          <w:szCs w:val="16"/>
        </w:rPr>
        <w:t xml:space="preserve"> </w:t>
      </w:r>
      <w:proofErr w:type="spellStart"/>
      <w:r w:rsidRPr="00C37028">
        <w:rPr>
          <w:rFonts w:ascii="Arial" w:eastAsia="Arial" w:hAnsi="Arial" w:cs="Arial"/>
          <w:color w:val="494645"/>
          <w:sz w:val="16"/>
          <w:szCs w:val="16"/>
        </w:rPr>
        <w:t>tsib</w:t>
      </w:r>
      <w:proofErr w:type="spellEnd"/>
      <w:r w:rsidRPr="00C37028">
        <w:rPr>
          <w:rFonts w:ascii="Arial" w:eastAsia="Arial" w:hAnsi="Arial" w:cs="Arial"/>
          <w:color w:val="494645"/>
          <w:sz w:val="16"/>
          <w:szCs w:val="16"/>
        </w:rPr>
        <w:t>;</w:t>
      </w:r>
    </w:p>
    <w:p w14:paraId="226C3A68" w14:textId="77777777" w:rsidR="00BF3E5F" w:rsidRPr="00C37028" w:rsidRDefault="00BF3E5F">
      <w:pPr>
        <w:spacing w:line="62" w:lineRule="exact"/>
        <w:rPr>
          <w:rFonts w:ascii="Arial" w:eastAsia="Arial" w:hAnsi="Arial" w:cs="Arial"/>
          <w:color w:val="494645"/>
          <w:sz w:val="16"/>
          <w:szCs w:val="16"/>
        </w:rPr>
      </w:pPr>
    </w:p>
    <w:p w14:paraId="2D097B54" w14:textId="62D21BED" w:rsidR="00BF3E5F" w:rsidRPr="00C37028" w:rsidRDefault="00F2670D">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w:t>
      </w:r>
      <w:r w:rsidR="004F13CF" w:rsidRPr="00C37028">
        <w:rPr>
          <w:rFonts w:ascii="Arial" w:eastAsia="Arial" w:hAnsi="Arial" w:cs="Arial"/>
          <w:color w:val="494645"/>
          <w:sz w:val="16"/>
          <w:szCs w:val="16"/>
        </w:rPr>
        <w:t xml:space="preserve">cov </w:t>
      </w:r>
      <w:proofErr w:type="spellStart"/>
      <w:ins w:id="5423" w:author="Kaxiong" w:date="2021-06-11T22:18:00Z">
        <w:r w:rsidR="0000762D">
          <w:rPr>
            <w:rFonts w:ascii="Arial" w:eastAsia="Arial" w:hAnsi="Arial" w:cs="Arial"/>
            <w:color w:val="494645"/>
            <w:sz w:val="16"/>
            <w:szCs w:val="16"/>
          </w:rPr>
          <w:t>ncuav</w:t>
        </w:r>
        <w:proofErr w:type="spellEnd"/>
        <w:r w:rsidR="0000762D">
          <w:rPr>
            <w:rFonts w:ascii="Arial" w:eastAsia="Arial" w:hAnsi="Arial" w:cs="Arial"/>
            <w:color w:val="494645"/>
            <w:sz w:val="16"/>
            <w:szCs w:val="16"/>
          </w:rPr>
          <w:t xml:space="preserve"> ci </w:t>
        </w:r>
      </w:ins>
      <w:r w:rsidRPr="00C37028">
        <w:rPr>
          <w:rFonts w:ascii="Arial" w:eastAsia="Arial" w:hAnsi="Arial" w:cs="Arial"/>
          <w:color w:val="494645"/>
          <w:sz w:val="16"/>
          <w:szCs w:val="16"/>
        </w:rPr>
        <w:t xml:space="preserve">oat </w:t>
      </w:r>
      <w:del w:id="5424" w:author="Kaxiong" w:date="2021-06-11T22:18:00Z">
        <w:r w:rsidRPr="00C37028" w:rsidDel="0000762D">
          <w:rPr>
            <w:rFonts w:ascii="Arial" w:eastAsia="Arial" w:hAnsi="Arial" w:cs="Arial"/>
            <w:color w:val="494645"/>
            <w:sz w:val="16"/>
            <w:szCs w:val="16"/>
          </w:rPr>
          <w:delText xml:space="preserve">flakes </w:delText>
        </w:r>
      </w:del>
      <w:r w:rsidRPr="00C37028">
        <w:rPr>
          <w:rFonts w:ascii="Arial" w:eastAsia="Arial" w:hAnsi="Arial" w:cs="Arial"/>
          <w:color w:val="494645"/>
          <w:sz w:val="16"/>
          <w:szCs w:val="16"/>
        </w:rPr>
        <w:t xml:space="preserve">los </w:t>
      </w:r>
      <w:proofErr w:type="spellStart"/>
      <w:r w:rsidRPr="00C37028">
        <w:rPr>
          <w:rFonts w:ascii="Arial" w:eastAsia="Arial" w:hAnsi="Arial" w:cs="Arial"/>
          <w:color w:val="494645"/>
          <w:sz w:val="16"/>
          <w:szCs w:val="16"/>
        </w:rPr>
        <w:t>ntawm</w:t>
      </w:r>
      <w:proofErr w:type="spellEnd"/>
      <w:r w:rsidRPr="00C37028">
        <w:rPr>
          <w:rFonts w:ascii="Arial" w:eastAsia="Arial" w:hAnsi="Arial" w:cs="Arial"/>
          <w:color w:val="494645"/>
          <w:sz w:val="16"/>
          <w:szCs w:val="16"/>
        </w:rPr>
        <w:t xml:space="preserve"> </w:t>
      </w:r>
      <w:ins w:id="5425" w:author="Kaxiong" w:date="2021-06-11T22:18:00Z">
        <w:r w:rsidR="0000762D">
          <w:rPr>
            <w:rFonts w:ascii="Arial" w:eastAsia="Arial" w:hAnsi="Arial" w:cs="Arial"/>
            <w:color w:val="494645"/>
            <w:sz w:val="16"/>
            <w:szCs w:val="16"/>
          </w:rPr>
          <w:t>noob oat</w:t>
        </w:r>
      </w:ins>
      <w:del w:id="5426" w:author="Kaxiong" w:date="2021-06-11T22:18:00Z">
        <w:r w:rsidRPr="00C37028" w:rsidDel="0000762D">
          <w:rPr>
            <w:rFonts w:ascii="Arial" w:eastAsia="Arial" w:hAnsi="Arial" w:cs="Arial"/>
            <w:color w:val="494645"/>
            <w:sz w:val="16"/>
            <w:szCs w:val="16"/>
          </w:rPr>
          <w:delText>nplej</w:delText>
        </w:r>
      </w:del>
      <w:r w:rsidRPr="00C37028">
        <w:rPr>
          <w:rFonts w:ascii="Arial" w:eastAsia="Arial" w:hAnsi="Arial" w:cs="Arial"/>
          <w:color w:val="494645"/>
          <w:sz w:val="16"/>
          <w:szCs w:val="16"/>
        </w:rPr>
        <w:t xml:space="preserve">; </w:t>
      </w:r>
    </w:p>
    <w:p w14:paraId="5FCD0D4C" w14:textId="77777777" w:rsidR="00BF3E5F" w:rsidRPr="00C37028" w:rsidRDefault="00BF3E5F">
      <w:pPr>
        <w:spacing w:line="73" w:lineRule="exact"/>
        <w:rPr>
          <w:rFonts w:ascii="Arial" w:eastAsia="Arial" w:hAnsi="Arial" w:cs="Arial"/>
          <w:color w:val="494645"/>
          <w:sz w:val="16"/>
          <w:szCs w:val="16"/>
        </w:rPr>
      </w:pPr>
    </w:p>
    <w:p w14:paraId="5883F6E6" w14:textId="43D850D3" w:rsidR="00BF3E5F" w:rsidRPr="00C37028" w:rsidRDefault="004F13CF">
      <w:pPr>
        <w:numPr>
          <w:ilvl w:val="0"/>
          <w:numId w:val="34"/>
        </w:numPr>
        <w:tabs>
          <w:tab w:val="left" w:pos="360"/>
        </w:tabs>
        <w:ind w:left="360" w:hanging="360"/>
        <w:rPr>
          <w:rFonts w:ascii="Arial" w:eastAsia="Arial" w:hAnsi="Arial" w:cs="Arial"/>
          <w:color w:val="494645"/>
          <w:sz w:val="16"/>
          <w:szCs w:val="16"/>
        </w:rPr>
      </w:pPr>
      <w:proofErr w:type="spellStart"/>
      <w:r w:rsidRPr="00C37028">
        <w:rPr>
          <w:rFonts w:ascii="Arial" w:eastAsia="Arial" w:hAnsi="Arial" w:cs="Arial"/>
          <w:color w:val="494645"/>
          <w:sz w:val="16"/>
          <w:szCs w:val="16"/>
        </w:rPr>
        <w:t>Ua</w:t>
      </w:r>
      <w:proofErr w:type="spellEnd"/>
      <w:r w:rsidRPr="00C37028">
        <w:rPr>
          <w:rFonts w:ascii="Arial" w:eastAsia="Arial" w:hAnsi="Arial" w:cs="Arial"/>
          <w:color w:val="494645"/>
          <w:sz w:val="16"/>
          <w:szCs w:val="16"/>
        </w:rPr>
        <w:t xml:space="preserve"> cov </w:t>
      </w:r>
      <w:proofErr w:type="spellStart"/>
      <w:r w:rsidR="00F2670D" w:rsidRPr="00C37028">
        <w:rPr>
          <w:rFonts w:ascii="Arial" w:eastAsia="Arial" w:hAnsi="Arial" w:cs="Arial"/>
          <w:color w:val="494645"/>
          <w:sz w:val="16"/>
          <w:szCs w:val="16"/>
        </w:rPr>
        <w:t>paj</w:t>
      </w:r>
      <w:proofErr w:type="spellEnd"/>
      <w:r w:rsidR="00F2670D" w:rsidRPr="00C37028">
        <w:rPr>
          <w:rFonts w:ascii="Arial" w:eastAsia="Arial" w:hAnsi="Arial" w:cs="Arial"/>
          <w:color w:val="494645"/>
          <w:sz w:val="16"/>
          <w:szCs w:val="16"/>
        </w:rPr>
        <w:t xml:space="preserve"> </w:t>
      </w:r>
      <w:proofErr w:type="spellStart"/>
      <w:r w:rsidR="00F2670D" w:rsidRPr="00C37028">
        <w:rPr>
          <w:rFonts w:ascii="Arial" w:eastAsia="Arial" w:hAnsi="Arial" w:cs="Arial"/>
          <w:color w:val="494645"/>
          <w:sz w:val="16"/>
          <w:szCs w:val="16"/>
        </w:rPr>
        <w:t>kws</w:t>
      </w:r>
      <w:proofErr w:type="spellEnd"/>
      <w:r w:rsidR="00F2670D" w:rsidRPr="00C37028">
        <w:rPr>
          <w:rFonts w:ascii="Arial" w:eastAsia="Arial" w:hAnsi="Arial" w:cs="Arial"/>
          <w:color w:val="494645"/>
          <w:sz w:val="16"/>
          <w:szCs w:val="16"/>
        </w:rPr>
        <w:t xml:space="preserve"> los </w:t>
      </w:r>
      <w:proofErr w:type="spellStart"/>
      <w:r w:rsidR="00F2670D" w:rsidRPr="00C37028">
        <w:rPr>
          <w:rFonts w:ascii="Arial" w:eastAsia="Arial" w:hAnsi="Arial" w:cs="Arial"/>
          <w:color w:val="494645"/>
          <w:sz w:val="16"/>
          <w:szCs w:val="16"/>
        </w:rPr>
        <w:t>ntawm</w:t>
      </w:r>
      <w:proofErr w:type="spellEnd"/>
      <w:r w:rsidR="00F2670D" w:rsidRPr="00C37028">
        <w:rPr>
          <w:rFonts w:ascii="Arial" w:eastAsia="Arial" w:hAnsi="Arial" w:cs="Arial"/>
          <w:color w:val="494645"/>
          <w:sz w:val="16"/>
          <w:szCs w:val="16"/>
        </w:rPr>
        <w:t xml:space="preserve"> </w:t>
      </w:r>
      <w:ins w:id="5427" w:author="Kaxiong" w:date="2021-06-11T22:18:00Z">
        <w:r w:rsidR="0000762D">
          <w:rPr>
            <w:rFonts w:ascii="Arial" w:eastAsia="Arial" w:hAnsi="Arial" w:cs="Arial"/>
            <w:color w:val="494645"/>
            <w:sz w:val="16"/>
            <w:szCs w:val="16"/>
          </w:rPr>
          <w:t xml:space="preserve">noob </w:t>
        </w:r>
        <w:proofErr w:type="spellStart"/>
        <w:r w:rsidR="0000762D">
          <w:rPr>
            <w:rFonts w:ascii="Arial" w:eastAsia="Arial" w:hAnsi="Arial" w:cs="Arial"/>
            <w:color w:val="494645"/>
            <w:sz w:val="16"/>
            <w:szCs w:val="16"/>
          </w:rPr>
          <w:t>pob</w:t>
        </w:r>
        <w:proofErr w:type="spellEnd"/>
        <w:r w:rsidR="0000762D">
          <w:rPr>
            <w:rFonts w:ascii="Arial" w:eastAsia="Arial" w:hAnsi="Arial" w:cs="Arial"/>
            <w:color w:val="494645"/>
            <w:sz w:val="16"/>
            <w:szCs w:val="16"/>
          </w:rPr>
          <w:t xml:space="preserve"> </w:t>
        </w:r>
        <w:proofErr w:type="spellStart"/>
        <w:r w:rsidR="0000762D">
          <w:rPr>
            <w:rFonts w:ascii="Arial" w:eastAsia="Arial" w:hAnsi="Arial" w:cs="Arial"/>
            <w:color w:val="494645"/>
            <w:sz w:val="16"/>
            <w:szCs w:val="16"/>
          </w:rPr>
          <w:t>kws</w:t>
        </w:r>
      </w:ins>
      <w:proofErr w:type="spellEnd"/>
      <w:del w:id="5428" w:author="Kaxiong" w:date="2021-06-11T22:18:00Z">
        <w:r w:rsidR="00F2670D" w:rsidRPr="00C37028" w:rsidDel="0000762D">
          <w:rPr>
            <w:rFonts w:ascii="Arial" w:eastAsia="Arial" w:hAnsi="Arial" w:cs="Arial"/>
            <w:color w:val="494645"/>
            <w:sz w:val="16"/>
            <w:szCs w:val="16"/>
          </w:rPr>
          <w:delText>nplej</w:delText>
        </w:r>
      </w:del>
      <w:r w:rsidR="00F2670D" w:rsidRPr="00C37028">
        <w:rPr>
          <w:rFonts w:ascii="Arial" w:eastAsia="Arial" w:hAnsi="Arial" w:cs="Arial"/>
          <w:color w:val="494645"/>
          <w:sz w:val="16"/>
          <w:szCs w:val="16"/>
        </w:rPr>
        <w:t>;</w:t>
      </w:r>
    </w:p>
    <w:p w14:paraId="59A3AAAC" w14:textId="77777777" w:rsidR="00BF3E5F" w:rsidRPr="000103B7" w:rsidRDefault="00BF3E5F">
      <w:pPr>
        <w:spacing w:line="101" w:lineRule="exact"/>
        <w:rPr>
          <w:rFonts w:ascii="Arial" w:eastAsia="Arial" w:hAnsi="Arial" w:cs="Arial"/>
          <w:color w:val="494645"/>
          <w:sz w:val="18"/>
          <w:szCs w:val="18"/>
        </w:rPr>
      </w:pPr>
    </w:p>
    <w:p w14:paraId="76D76F82" w14:textId="59A0B3F0" w:rsidR="00BF3E5F" w:rsidRPr="000103B7" w:rsidRDefault="00F2670D">
      <w:pPr>
        <w:numPr>
          <w:ilvl w:val="0"/>
          <w:numId w:val="34"/>
        </w:numPr>
        <w:tabs>
          <w:tab w:val="left" w:pos="360"/>
        </w:tabs>
        <w:ind w:left="360" w:hanging="360"/>
        <w:rPr>
          <w:rFonts w:ascii="Arial" w:eastAsia="Arial" w:hAnsi="Arial" w:cs="Arial"/>
          <w:color w:val="494645"/>
          <w:sz w:val="18"/>
          <w:szCs w:val="18"/>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daim</w:t>
      </w:r>
      <w:proofErr w:type="spellEnd"/>
      <w:r w:rsidRPr="000103B7">
        <w:rPr>
          <w:rFonts w:ascii="Arial" w:eastAsia="Arial" w:hAnsi="Arial" w:cs="Arial"/>
          <w:color w:val="494645"/>
          <w:sz w:val="14"/>
          <w:szCs w:val="14"/>
        </w:rPr>
        <w:t xml:space="preserve"> </w:t>
      </w:r>
      <w:proofErr w:type="spellStart"/>
      <w:ins w:id="5429" w:author="Kaxiong" w:date="2021-06-11T22:19:00Z">
        <w:r w:rsidR="0000762D">
          <w:rPr>
            <w:rFonts w:ascii="Arial" w:eastAsia="Arial" w:hAnsi="Arial" w:cs="Arial"/>
            <w:color w:val="494645"/>
            <w:sz w:val="14"/>
            <w:szCs w:val="14"/>
          </w:rPr>
          <w:t>qhoob</w:t>
        </w:r>
        <w:proofErr w:type="spellEnd"/>
        <w:r w:rsidR="0000762D">
          <w:rPr>
            <w:rFonts w:ascii="Arial" w:eastAsia="Arial" w:hAnsi="Arial" w:cs="Arial"/>
            <w:color w:val="494645"/>
            <w:sz w:val="14"/>
            <w:szCs w:val="14"/>
          </w:rPr>
          <w:t xml:space="preserve"> </w:t>
        </w:r>
        <w:proofErr w:type="spellStart"/>
        <w:r w:rsidR="0000762D">
          <w:rPr>
            <w:rFonts w:ascii="Arial" w:eastAsia="Arial" w:hAnsi="Arial" w:cs="Arial"/>
            <w:color w:val="494645"/>
            <w:sz w:val="14"/>
            <w:szCs w:val="14"/>
          </w:rPr>
          <w:t>noom</w:t>
        </w:r>
        <w:proofErr w:type="spellEnd"/>
        <w:r w:rsidR="0000762D">
          <w:rPr>
            <w:rFonts w:ascii="Arial" w:eastAsia="Arial" w:hAnsi="Arial" w:cs="Arial"/>
            <w:color w:val="494645"/>
            <w:sz w:val="14"/>
            <w:szCs w:val="14"/>
          </w:rPr>
          <w:t xml:space="preserve"> </w:t>
        </w:r>
      </w:ins>
      <w:del w:id="5430" w:author="Kaxiong" w:date="2021-06-11T22:19:00Z">
        <w:r w:rsidRPr="000103B7" w:rsidDel="0000762D">
          <w:rPr>
            <w:rFonts w:ascii="Arial" w:eastAsia="Arial" w:hAnsi="Arial" w:cs="Arial"/>
            <w:color w:val="494645"/>
            <w:sz w:val="14"/>
            <w:szCs w:val="14"/>
          </w:rPr>
          <w:delText>nqaij</w:delText>
        </w:r>
      </w:del>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txom</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ncauj</w:t>
      </w:r>
      <w:proofErr w:type="spellEnd"/>
      <w:r w:rsidRPr="000103B7">
        <w:rPr>
          <w:rFonts w:ascii="Arial" w:eastAsia="Arial" w:hAnsi="Arial" w:cs="Arial"/>
          <w:color w:val="494645"/>
          <w:sz w:val="14"/>
          <w:szCs w:val="14"/>
        </w:rPr>
        <w:t xml:space="preserve"> los </w:t>
      </w:r>
      <w:proofErr w:type="spellStart"/>
      <w:r w:rsidRPr="000103B7">
        <w:rPr>
          <w:rFonts w:ascii="Arial" w:eastAsia="Arial" w:hAnsi="Arial" w:cs="Arial"/>
          <w:color w:val="494645"/>
          <w:sz w:val="14"/>
          <w:szCs w:val="14"/>
        </w:rPr>
        <w:t>ntawm</w:t>
      </w:r>
      <w:proofErr w:type="spellEnd"/>
      <w:r w:rsidRPr="000103B7">
        <w:rPr>
          <w:rFonts w:ascii="Arial" w:eastAsia="Arial" w:hAnsi="Arial" w:cs="Arial"/>
          <w:color w:val="494645"/>
          <w:sz w:val="14"/>
          <w:szCs w:val="14"/>
        </w:rPr>
        <w:t xml:space="preserve"> cov </w:t>
      </w:r>
      <w:proofErr w:type="spellStart"/>
      <w:r w:rsidRPr="000103B7">
        <w:rPr>
          <w:rFonts w:ascii="Arial" w:eastAsia="Arial" w:hAnsi="Arial" w:cs="Arial"/>
          <w:color w:val="494645"/>
          <w:sz w:val="14"/>
          <w:szCs w:val="14"/>
        </w:rPr>
        <w:t>txiv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hmab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ntoo</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zaub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piv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txwv</w:t>
      </w:r>
      <w:proofErr w:type="spellEnd"/>
      <w:r w:rsidRPr="000103B7">
        <w:rPr>
          <w:rFonts w:ascii="Arial" w:eastAsia="Arial" w:hAnsi="Arial" w:cs="Arial"/>
          <w:color w:val="494645"/>
          <w:sz w:val="14"/>
          <w:szCs w:val="14"/>
        </w:rPr>
        <w:t xml:space="preserve"> li, </w:t>
      </w: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daim</w:t>
      </w:r>
      <w:proofErr w:type="spellEnd"/>
      <w:r w:rsidRPr="000103B7">
        <w:rPr>
          <w:rFonts w:ascii="Arial" w:eastAsia="Arial" w:hAnsi="Arial" w:cs="Arial"/>
          <w:color w:val="494645"/>
          <w:sz w:val="14"/>
          <w:szCs w:val="14"/>
        </w:rPr>
        <w:t xml:space="preserve"> </w:t>
      </w:r>
      <w:proofErr w:type="spellStart"/>
      <w:ins w:id="5431" w:author="Kaxiong" w:date="2021-06-11T22:20:00Z">
        <w:r w:rsidR="0000762D">
          <w:rPr>
            <w:rFonts w:ascii="Arial" w:eastAsia="Arial" w:hAnsi="Arial" w:cs="Arial"/>
            <w:color w:val="494645"/>
            <w:sz w:val="14"/>
            <w:szCs w:val="14"/>
          </w:rPr>
          <w:t>qhaub</w:t>
        </w:r>
        <w:proofErr w:type="spellEnd"/>
        <w:r w:rsidR="0000762D">
          <w:rPr>
            <w:rFonts w:ascii="Arial" w:eastAsia="Arial" w:hAnsi="Arial" w:cs="Arial"/>
            <w:color w:val="494645"/>
            <w:sz w:val="14"/>
            <w:szCs w:val="14"/>
          </w:rPr>
          <w:t xml:space="preserve"> </w:t>
        </w:r>
      </w:ins>
      <w:proofErr w:type="spellStart"/>
      <w:ins w:id="5432" w:author="Kaxiong" w:date="2021-06-11T22:21:00Z">
        <w:r w:rsidR="0000762D">
          <w:rPr>
            <w:rFonts w:ascii="Arial" w:eastAsia="Arial" w:hAnsi="Arial" w:cs="Arial"/>
            <w:color w:val="494645"/>
            <w:sz w:val="14"/>
            <w:szCs w:val="14"/>
          </w:rPr>
          <w:t>noom</w:t>
        </w:r>
        <w:proofErr w:type="spellEnd"/>
        <w:r w:rsidR="0000762D">
          <w:rPr>
            <w:rFonts w:ascii="Arial" w:eastAsia="Arial" w:hAnsi="Arial" w:cs="Arial"/>
            <w:color w:val="494645"/>
            <w:sz w:val="14"/>
            <w:szCs w:val="14"/>
          </w:rPr>
          <w:t xml:space="preserve"> </w:t>
        </w:r>
        <w:proofErr w:type="spellStart"/>
        <w:r w:rsidR="0000762D">
          <w:rPr>
            <w:rFonts w:ascii="Arial" w:eastAsia="Arial" w:hAnsi="Arial" w:cs="Arial"/>
            <w:color w:val="494645"/>
            <w:sz w:val="14"/>
            <w:szCs w:val="14"/>
          </w:rPr>
          <w:t>txiv</w:t>
        </w:r>
        <w:proofErr w:type="spellEnd"/>
        <w:r w:rsidR="0000762D">
          <w:rPr>
            <w:rFonts w:ascii="Arial" w:eastAsia="Arial" w:hAnsi="Arial" w:cs="Arial"/>
            <w:color w:val="494645"/>
            <w:sz w:val="14"/>
            <w:szCs w:val="14"/>
          </w:rPr>
          <w:t xml:space="preserve"> </w:t>
        </w:r>
        <w:proofErr w:type="spellStart"/>
        <w:r w:rsidR="0000762D">
          <w:rPr>
            <w:rFonts w:ascii="Arial" w:eastAsia="Arial" w:hAnsi="Arial" w:cs="Arial"/>
            <w:color w:val="494645"/>
            <w:sz w:val="14"/>
            <w:szCs w:val="14"/>
          </w:rPr>
          <w:t>tsawb</w:t>
        </w:r>
        <w:proofErr w:type="spellEnd"/>
        <w:r w:rsidR="0000762D">
          <w:rPr>
            <w:rFonts w:ascii="Arial" w:eastAsia="Arial" w:hAnsi="Arial" w:cs="Arial"/>
            <w:color w:val="494645"/>
            <w:sz w:val="14"/>
            <w:szCs w:val="14"/>
          </w:rPr>
          <w:t xml:space="preserve"> </w:t>
        </w:r>
      </w:ins>
      <w:del w:id="5433" w:author="Kaxiong" w:date="2021-06-11T22:21:00Z">
        <w:r w:rsidRPr="000103B7" w:rsidDel="0000762D">
          <w:rPr>
            <w:rFonts w:ascii="Arial" w:eastAsia="Arial" w:hAnsi="Arial" w:cs="Arial"/>
            <w:color w:val="494645"/>
            <w:sz w:val="14"/>
            <w:szCs w:val="14"/>
          </w:rPr>
          <w:delText xml:space="preserve">txiag </w:delText>
        </w:r>
      </w:del>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cog </w:t>
      </w:r>
      <w:proofErr w:type="spellStart"/>
      <w:r w:rsidRPr="000103B7">
        <w:rPr>
          <w:rFonts w:ascii="Arial" w:eastAsia="Arial" w:hAnsi="Arial" w:cs="Arial"/>
          <w:color w:val="494645"/>
          <w:sz w:val="14"/>
          <w:szCs w:val="14"/>
        </w:rPr>
        <w:t>qos</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yaj</w:t>
      </w:r>
      <w:proofErr w:type="spellEnd"/>
      <w:r w:rsidR="0059465C">
        <w:rPr>
          <w:rFonts w:ascii="Arial" w:eastAsia="Arial" w:hAnsi="Arial" w:cs="Arial"/>
          <w:color w:val="494645"/>
          <w:sz w:val="14"/>
          <w:szCs w:val="14"/>
        </w:rPr>
        <w:t xml:space="preserve"> </w:t>
      </w:r>
      <w:proofErr w:type="spellStart"/>
      <w:r w:rsidR="0059465C" w:rsidRPr="000103B7">
        <w:rPr>
          <w:rFonts w:ascii="Arial" w:eastAsia="Arial" w:hAnsi="Arial" w:cs="Arial"/>
          <w:color w:val="494645"/>
          <w:sz w:val="14"/>
          <w:szCs w:val="14"/>
        </w:rPr>
        <w:t>ywm</w:t>
      </w:r>
      <w:proofErr w:type="spellEnd"/>
      <w:r w:rsidR="0059465C" w:rsidRPr="000103B7">
        <w:rPr>
          <w:rFonts w:ascii="Arial" w:eastAsia="Arial" w:hAnsi="Arial" w:cs="Arial"/>
          <w:color w:val="494645"/>
          <w:sz w:val="14"/>
          <w:szCs w:val="14"/>
        </w:rPr>
        <w:t>);</w:t>
      </w:r>
    </w:p>
    <w:p w14:paraId="41DDC510" w14:textId="77777777" w:rsidR="00BF3E5F" w:rsidRPr="000103B7" w:rsidRDefault="00BF3E5F">
      <w:pPr>
        <w:spacing w:line="73" w:lineRule="exact"/>
        <w:rPr>
          <w:rFonts w:ascii="Arial" w:eastAsia="Arial" w:hAnsi="Arial" w:cs="Arial"/>
          <w:color w:val="494645"/>
          <w:sz w:val="18"/>
          <w:szCs w:val="18"/>
        </w:rPr>
      </w:pPr>
    </w:p>
    <w:p w14:paraId="73DDD3F2" w14:textId="0E8120CB" w:rsidR="00BF3E5F" w:rsidRPr="000103B7" w:rsidRDefault="00F2670D">
      <w:pPr>
        <w:numPr>
          <w:ilvl w:val="0"/>
          <w:numId w:val="34"/>
        </w:numPr>
        <w:tabs>
          <w:tab w:val="left" w:pos="360"/>
        </w:tabs>
        <w:ind w:left="360" w:hanging="360"/>
        <w:rPr>
          <w:rFonts w:ascii="Arial" w:eastAsia="Arial" w:hAnsi="Arial" w:cs="Arial"/>
          <w:color w:val="494645"/>
          <w:sz w:val="18"/>
          <w:szCs w:val="18"/>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cov </w:t>
      </w:r>
      <w:proofErr w:type="spellStart"/>
      <w:r w:rsidRPr="000103B7">
        <w:rPr>
          <w:rFonts w:ascii="Arial" w:eastAsia="Arial" w:hAnsi="Arial" w:cs="Arial"/>
          <w:color w:val="494645"/>
          <w:sz w:val="14"/>
          <w:szCs w:val="14"/>
        </w:rPr>
        <w:t>dej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qab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zib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dej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hauv</w:t>
      </w:r>
      <w:proofErr w:type="spellEnd"/>
      <w:r w:rsidRPr="000103B7">
        <w:rPr>
          <w:rFonts w:ascii="Arial" w:eastAsia="Arial" w:hAnsi="Arial" w:cs="Arial"/>
          <w:color w:val="494645"/>
          <w:sz w:val="14"/>
          <w:szCs w:val="14"/>
        </w:rPr>
        <w:t xml:space="preserve"> </w:t>
      </w:r>
      <w:proofErr w:type="spellStart"/>
      <w:ins w:id="5434" w:author="Kaxiong" w:date="2021-06-11T22:21:00Z">
        <w:r w:rsidR="00364069">
          <w:rPr>
            <w:rFonts w:ascii="Arial" w:eastAsia="Arial" w:hAnsi="Arial" w:cs="Arial"/>
            <w:color w:val="494645"/>
            <w:sz w:val="14"/>
            <w:szCs w:val="14"/>
          </w:rPr>
          <w:t>muaj</w:t>
        </w:r>
        <w:proofErr w:type="spellEnd"/>
        <w:r w:rsidR="00364069">
          <w:rPr>
            <w:rFonts w:ascii="Arial" w:eastAsia="Arial" w:hAnsi="Arial" w:cs="Arial"/>
            <w:color w:val="494645"/>
            <w:sz w:val="14"/>
            <w:szCs w:val="14"/>
          </w:rPr>
          <w:t xml:space="preserve"> car</w:t>
        </w:r>
      </w:ins>
      <w:ins w:id="5435" w:author="Kaxiong" w:date="2021-06-11T22:22:00Z">
        <w:r w:rsidR="00364069">
          <w:rPr>
            <w:rFonts w:ascii="Arial" w:eastAsia="Arial" w:hAnsi="Arial" w:cs="Arial"/>
            <w:color w:val="494645"/>
            <w:sz w:val="14"/>
            <w:szCs w:val="14"/>
          </w:rPr>
          <w:t xml:space="preserve">bonated </w:t>
        </w:r>
      </w:ins>
      <w:del w:id="5436" w:author="Kaxiong" w:date="2021-06-11T22:22:00Z">
        <w:r w:rsidRPr="000103B7" w:rsidDel="00364069">
          <w:rPr>
            <w:rFonts w:ascii="Arial" w:eastAsia="Arial" w:hAnsi="Arial" w:cs="Arial"/>
            <w:color w:val="494645"/>
            <w:sz w:val="14"/>
            <w:szCs w:val="14"/>
          </w:rPr>
          <w:delText xml:space="preserve">qab zib </w:delText>
        </w:r>
      </w:del>
      <w:r w:rsidRPr="000103B7">
        <w:rPr>
          <w:rFonts w:ascii="Arial" w:eastAsia="Arial" w:hAnsi="Arial" w:cs="Arial"/>
          <w:color w:val="494645"/>
          <w:sz w:val="14"/>
          <w:szCs w:val="14"/>
        </w:rPr>
        <w:t xml:space="preserve">los </w:t>
      </w:r>
      <w:proofErr w:type="spellStart"/>
      <w:r w:rsidRPr="000103B7">
        <w:rPr>
          <w:rFonts w:ascii="Arial" w:eastAsia="Arial" w:hAnsi="Arial" w:cs="Arial"/>
          <w:color w:val="494645"/>
          <w:sz w:val="14"/>
          <w:szCs w:val="14"/>
        </w:rPr>
        <w:t>ntawm</w:t>
      </w:r>
      <w:proofErr w:type="spellEnd"/>
      <w:r w:rsidRPr="000103B7">
        <w:rPr>
          <w:rFonts w:ascii="Arial" w:eastAsia="Arial" w:hAnsi="Arial" w:cs="Arial"/>
          <w:color w:val="494645"/>
          <w:sz w:val="14"/>
          <w:szCs w:val="14"/>
        </w:rPr>
        <w:t xml:space="preserve"> cov </w:t>
      </w:r>
      <w:proofErr w:type="spellStart"/>
      <w:r w:rsidRPr="000103B7">
        <w:rPr>
          <w:rFonts w:ascii="Arial" w:eastAsia="Arial" w:hAnsi="Arial" w:cs="Arial"/>
          <w:color w:val="494645"/>
          <w:sz w:val="14"/>
          <w:szCs w:val="14"/>
        </w:rPr>
        <w:t>piam</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thaj</w:t>
      </w:r>
      <w:proofErr w:type="spellEnd"/>
      <w:r w:rsidRPr="000103B7">
        <w:rPr>
          <w:rFonts w:ascii="Arial" w:eastAsia="Arial" w:hAnsi="Arial" w:cs="Arial"/>
          <w:color w:val="494645"/>
          <w:sz w:val="14"/>
          <w:szCs w:val="14"/>
        </w:rPr>
        <w:t xml:space="preserve">, </w:t>
      </w:r>
      <w:proofErr w:type="spellStart"/>
      <w:ins w:id="5437" w:author="Kaxiong" w:date="2021-06-11T22:24:00Z">
        <w:r w:rsidR="00364069">
          <w:rPr>
            <w:rFonts w:ascii="Arial" w:eastAsia="Arial" w:hAnsi="Arial" w:cs="Arial"/>
            <w:color w:val="494645"/>
            <w:sz w:val="14"/>
            <w:szCs w:val="14"/>
          </w:rPr>
          <w:t>p</w:t>
        </w:r>
      </w:ins>
      <w:ins w:id="5438" w:author="Kaxiong" w:date="2021-06-11T22:25:00Z">
        <w:r w:rsidR="00364069">
          <w:rPr>
            <w:rFonts w:ascii="Arial" w:eastAsia="Arial" w:hAnsi="Arial" w:cs="Arial"/>
            <w:color w:val="494645"/>
            <w:sz w:val="14"/>
            <w:szCs w:val="14"/>
          </w:rPr>
          <w:t>iam</w:t>
        </w:r>
        <w:proofErr w:type="spellEnd"/>
        <w:r w:rsidR="00364069">
          <w:rPr>
            <w:rFonts w:ascii="Arial" w:eastAsia="Arial" w:hAnsi="Arial" w:cs="Arial"/>
            <w:color w:val="494645"/>
            <w:sz w:val="14"/>
            <w:szCs w:val="14"/>
          </w:rPr>
          <w:t xml:space="preserve"> </w:t>
        </w:r>
        <w:proofErr w:type="spellStart"/>
        <w:r w:rsidR="00364069">
          <w:rPr>
            <w:rFonts w:ascii="Arial" w:eastAsia="Arial" w:hAnsi="Arial" w:cs="Arial"/>
            <w:color w:val="494645"/>
            <w:sz w:val="14"/>
            <w:szCs w:val="14"/>
          </w:rPr>
          <w:t>thaj</w:t>
        </w:r>
        <w:proofErr w:type="spellEnd"/>
        <w:r w:rsidR="00364069">
          <w:rPr>
            <w:rFonts w:ascii="Arial" w:eastAsia="Arial" w:hAnsi="Arial" w:cs="Arial"/>
            <w:color w:val="494645"/>
            <w:sz w:val="14"/>
            <w:szCs w:val="14"/>
          </w:rPr>
          <w:t xml:space="preserve"> </w:t>
        </w:r>
        <w:proofErr w:type="spellStart"/>
        <w:r w:rsidR="00364069">
          <w:rPr>
            <w:rFonts w:ascii="Arial" w:eastAsia="Arial" w:hAnsi="Arial" w:cs="Arial"/>
            <w:color w:val="494645"/>
            <w:sz w:val="14"/>
            <w:szCs w:val="14"/>
          </w:rPr>
          <w:t>hmoov</w:t>
        </w:r>
        <w:proofErr w:type="spellEnd"/>
        <w:r w:rsidR="00364069">
          <w:rPr>
            <w:rFonts w:ascii="Arial" w:eastAsia="Arial" w:hAnsi="Arial" w:cs="Arial"/>
            <w:color w:val="494645"/>
            <w:sz w:val="14"/>
            <w:szCs w:val="14"/>
          </w:rPr>
          <w:t xml:space="preserve"> (syrup)</w:t>
        </w:r>
      </w:ins>
      <w:del w:id="5439" w:author="Kaxiong" w:date="2021-06-11T22:25:00Z">
        <w:r w:rsidRPr="000103B7" w:rsidDel="00364069">
          <w:rPr>
            <w:rFonts w:ascii="Arial" w:eastAsia="Arial" w:hAnsi="Arial" w:cs="Arial"/>
            <w:color w:val="494645"/>
            <w:sz w:val="14"/>
            <w:szCs w:val="14"/>
          </w:rPr>
          <w:delText>dej dej</w:delText>
        </w:r>
      </w:del>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dej</w:t>
      </w:r>
      <w:proofErr w:type="spellEnd"/>
      <w:r w:rsidRPr="000103B7">
        <w:rPr>
          <w:rFonts w:ascii="Arial" w:eastAsia="Arial" w:hAnsi="Arial" w:cs="Arial"/>
          <w:color w:val="494645"/>
          <w:sz w:val="14"/>
          <w:szCs w:val="14"/>
        </w:rPr>
        <w:t>;</w:t>
      </w:r>
    </w:p>
    <w:p w14:paraId="2018E2A7" w14:textId="77777777" w:rsidR="00BF3E5F" w:rsidRPr="000103B7" w:rsidRDefault="00BF3E5F">
      <w:pPr>
        <w:spacing w:line="65" w:lineRule="exact"/>
        <w:rPr>
          <w:rFonts w:ascii="Arial" w:eastAsia="Arial" w:hAnsi="Arial" w:cs="Arial"/>
          <w:color w:val="494645"/>
          <w:sz w:val="18"/>
          <w:szCs w:val="18"/>
        </w:rPr>
      </w:pPr>
    </w:p>
    <w:p w14:paraId="75BBDE55" w14:textId="4103395D" w:rsidR="00BF3E5F" w:rsidRPr="000103B7" w:rsidRDefault="00F2670D">
      <w:pPr>
        <w:numPr>
          <w:ilvl w:val="0"/>
          <w:numId w:val="34"/>
        </w:numPr>
        <w:tabs>
          <w:tab w:val="left" w:pos="360"/>
        </w:tabs>
        <w:spacing w:line="451" w:lineRule="auto"/>
        <w:ind w:left="360" w:right="800" w:hanging="360"/>
        <w:rPr>
          <w:rFonts w:ascii="Arial" w:eastAsia="Arial" w:hAnsi="Arial" w:cs="Arial"/>
          <w:color w:val="494645"/>
          <w:sz w:val="17"/>
          <w:szCs w:val="17"/>
        </w:rPr>
      </w:pPr>
      <w:proofErr w:type="spellStart"/>
      <w:r w:rsidRPr="000103B7">
        <w:rPr>
          <w:rFonts w:ascii="Arial" w:eastAsia="Arial" w:hAnsi="Arial" w:cs="Arial"/>
          <w:color w:val="494645"/>
          <w:sz w:val="14"/>
          <w:szCs w:val="14"/>
        </w:rPr>
        <w:t>Ua</w:t>
      </w:r>
      <w:proofErr w:type="spellEnd"/>
      <w:r w:rsidRPr="000103B7">
        <w:rPr>
          <w:rFonts w:ascii="Arial" w:eastAsia="Arial" w:hAnsi="Arial" w:cs="Arial"/>
          <w:color w:val="494645"/>
          <w:sz w:val="14"/>
          <w:szCs w:val="14"/>
        </w:rPr>
        <w:t xml:space="preserve"> </w:t>
      </w:r>
      <w:r w:rsidR="0059465C">
        <w:rPr>
          <w:rFonts w:ascii="Arial" w:eastAsia="Arial" w:hAnsi="Arial" w:cs="Arial"/>
          <w:color w:val="494645"/>
          <w:sz w:val="14"/>
          <w:szCs w:val="14"/>
        </w:rPr>
        <w:t xml:space="preserve">cov </w:t>
      </w:r>
      <w:proofErr w:type="spellStart"/>
      <w:r w:rsidRPr="000103B7">
        <w:rPr>
          <w:rFonts w:ascii="Arial" w:eastAsia="Arial" w:hAnsi="Arial" w:cs="Arial"/>
          <w:color w:val="494645"/>
          <w:sz w:val="14"/>
          <w:szCs w:val="14"/>
        </w:rPr>
        <w:t>suab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thaj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ins w:id="5440" w:author="Kaxiong" w:date="2021-06-11T22:25:00Z">
        <w:r w:rsidR="00364069">
          <w:rPr>
            <w:rFonts w:ascii="Arial" w:eastAsia="Arial" w:hAnsi="Arial" w:cs="Arial"/>
            <w:color w:val="494645"/>
            <w:sz w:val="14"/>
            <w:szCs w:val="14"/>
          </w:rPr>
          <w:t>suab</w:t>
        </w:r>
        <w:proofErr w:type="spellEnd"/>
        <w:r w:rsidR="00364069">
          <w:rPr>
            <w:rFonts w:ascii="Arial" w:eastAsia="Arial" w:hAnsi="Arial" w:cs="Arial"/>
            <w:color w:val="494645"/>
            <w:sz w:val="14"/>
            <w:szCs w:val="14"/>
          </w:rPr>
          <w:t xml:space="preserve"> </w:t>
        </w:r>
        <w:proofErr w:type="spellStart"/>
        <w:r w:rsidR="00364069">
          <w:rPr>
            <w:rFonts w:ascii="Arial" w:eastAsia="Arial" w:hAnsi="Arial" w:cs="Arial"/>
            <w:color w:val="494645"/>
            <w:sz w:val="14"/>
            <w:szCs w:val="14"/>
          </w:rPr>
          <w:t>thaj</w:t>
        </w:r>
        <w:proofErr w:type="spellEnd"/>
        <w:r w:rsidR="00364069">
          <w:rPr>
            <w:rFonts w:ascii="Arial" w:eastAsia="Arial" w:hAnsi="Arial" w:cs="Arial"/>
            <w:color w:val="494645"/>
            <w:sz w:val="14"/>
            <w:szCs w:val="14"/>
          </w:rPr>
          <w:t xml:space="preserve"> </w:t>
        </w:r>
        <w:proofErr w:type="spellStart"/>
        <w:r w:rsidR="00364069">
          <w:rPr>
            <w:rFonts w:ascii="Arial" w:eastAsia="Arial" w:hAnsi="Arial" w:cs="Arial"/>
            <w:color w:val="494645"/>
            <w:sz w:val="14"/>
            <w:szCs w:val="14"/>
          </w:rPr>
          <w:t>h</w:t>
        </w:r>
      </w:ins>
      <w:ins w:id="5441" w:author="Kaxiong" w:date="2021-06-11T22:26:00Z">
        <w:r w:rsidR="00364069">
          <w:rPr>
            <w:rFonts w:ascii="Arial" w:eastAsia="Arial" w:hAnsi="Arial" w:cs="Arial"/>
            <w:color w:val="494645"/>
            <w:sz w:val="14"/>
            <w:szCs w:val="14"/>
          </w:rPr>
          <w:t>moov</w:t>
        </w:r>
        <w:proofErr w:type="spellEnd"/>
        <w:r w:rsidR="00364069">
          <w:rPr>
            <w:rFonts w:ascii="Arial" w:eastAsia="Arial" w:hAnsi="Arial" w:cs="Arial"/>
            <w:color w:val="494645"/>
            <w:sz w:val="14"/>
            <w:szCs w:val="14"/>
          </w:rPr>
          <w:t xml:space="preserve"> </w:t>
        </w:r>
      </w:ins>
      <w:del w:id="5442" w:author="Kaxiong" w:date="2021-06-11T22:26:00Z">
        <w:r w:rsidRPr="000103B7" w:rsidDel="00364069">
          <w:rPr>
            <w:rFonts w:ascii="Arial" w:eastAsia="Arial" w:hAnsi="Arial" w:cs="Arial"/>
            <w:color w:val="494645"/>
            <w:sz w:val="14"/>
            <w:szCs w:val="14"/>
          </w:rPr>
          <w:delText xml:space="preserve">dej qab zib </w:delText>
        </w:r>
      </w:del>
      <w:r w:rsidRPr="000103B7">
        <w:rPr>
          <w:rFonts w:ascii="Arial" w:eastAsia="Arial" w:hAnsi="Arial" w:cs="Arial"/>
          <w:color w:val="494645"/>
          <w:sz w:val="14"/>
          <w:szCs w:val="14"/>
        </w:rPr>
        <w:t xml:space="preserve">los </w:t>
      </w:r>
      <w:proofErr w:type="spellStart"/>
      <w:r w:rsidRPr="000103B7">
        <w:rPr>
          <w:rFonts w:ascii="Arial" w:eastAsia="Arial" w:hAnsi="Arial" w:cs="Arial"/>
          <w:color w:val="494645"/>
          <w:sz w:val="14"/>
          <w:szCs w:val="14"/>
        </w:rPr>
        <w:t>ntawm</w:t>
      </w:r>
      <w:proofErr w:type="spellEnd"/>
      <w:r w:rsidRPr="000103B7">
        <w:rPr>
          <w:rFonts w:ascii="Arial" w:eastAsia="Arial" w:hAnsi="Arial" w:cs="Arial"/>
          <w:color w:val="494645"/>
          <w:sz w:val="14"/>
          <w:szCs w:val="14"/>
        </w:rPr>
        <w:t xml:space="preserve"> cov </w:t>
      </w:r>
      <w:proofErr w:type="spellStart"/>
      <w:r w:rsidRPr="000103B7">
        <w:rPr>
          <w:rFonts w:ascii="Arial" w:eastAsia="Arial" w:hAnsi="Arial" w:cs="Arial"/>
          <w:color w:val="494645"/>
          <w:sz w:val="14"/>
          <w:szCs w:val="14"/>
        </w:rPr>
        <w:t>txiv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hmab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ntoo</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zaub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piv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txwv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hnub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tim</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nplej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piv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txwv</w:t>
      </w:r>
      <w:proofErr w:type="spellEnd"/>
      <w:r w:rsidRPr="000103B7">
        <w:rPr>
          <w:rFonts w:ascii="Arial" w:eastAsia="Arial" w:hAnsi="Arial" w:cs="Arial"/>
          <w:color w:val="494645"/>
          <w:sz w:val="14"/>
          <w:szCs w:val="14"/>
        </w:rPr>
        <w:t xml:space="preserve">, mov, </w:t>
      </w:r>
      <w:proofErr w:type="spellStart"/>
      <w:r w:rsidRPr="000103B7">
        <w:rPr>
          <w:rFonts w:ascii="Arial" w:eastAsia="Arial" w:hAnsi="Arial" w:cs="Arial"/>
          <w:color w:val="494645"/>
          <w:sz w:val="14"/>
          <w:szCs w:val="14"/>
        </w:rPr>
        <w:t>pias</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lwm</w:t>
      </w:r>
      <w:proofErr w:type="spellEnd"/>
      <w:r w:rsidRPr="000103B7">
        <w:rPr>
          <w:rFonts w:ascii="Arial" w:eastAsia="Arial" w:hAnsi="Arial" w:cs="Arial"/>
          <w:color w:val="494645"/>
          <w:sz w:val="14"/>
          <w:szCs w:val="14"/>
        </w:rPr>
        <w:t xml:space="preserve"> yam </w:t>
      </w:r>
      <w:proofErr w:type="spellStart"/>
      <w:r w:rsidRPr="000103B7">
        <w:rPr>
          <w:rFonts w:ascii="Arial" w:eastAsia="Arial" w:hAnsi="Arial" w:cs="Arial"/>
          <w:color w:val="494645"/>
          <w:sz w:val="14"/>
          <w:szCs w:val="14"/>
        </w:rPr>
        <w:t>khoom</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nplej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piv</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txwv</w:t>
      </w:r>
      <w:proofErr w:type="spellEnd"/>
      <w:r w:rsidRPr="000103B7">
        <w:rPr>
          <w:rFonts w:ascii="Arial" w:eastAsia="Arial" w:hAnsi="Arial" w:cs="Arial"/>
          <w:color w:val="494645"/>
          <w:sz w:val="14"/>
          <w:szCs w:val="14"/>
        </w:rPr>
        <w:t xml:space="preserve"> li cov </w:t>
      </w:r>
      <w:proofErr w:type="spellStart"/>
      <w:r w:rsidRPr="000103B7">
        <w:rPr>
          <w:rFonts w:ascii="Arial" w:eastAsia="Arial" w:hAnsi="Arial" w:cs="Arial"/>
          <w:color w:val="494645"/>
          <w:sz w:val="14"/>
          <w:szCs w:val="14"/>
        </w:rPr>
        <w:t>nplej</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uas</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muaj</w:t>
      </w:r>
      <w:proofErr w:type="spellEnd"/>
      <w:r w:rsidRPr="000103B7">
        <w:rPr>
          <w:rFonts w:ascii="Arial" w:eastAsia="Arial" w:hAnsi="Arial" w:cs="Arial"/>
          <w:color w:val="494645"/>
          <w:sz w:val="14"/>
          <w:szCs w:val="14"/>
        </w:rPr>
        <w:t xml:space="preserve"> malted </w:t>
      </w:r>
      <w:proofErr w:type="spellStart"/>
      <w:r w:rsidRPr="000103B7">
        <w:rPr>
          <w:rFonts w:ascii="Arial" w:eastAsia="Arial" w:hAnsi="Arial" w:cs="Arial"/>
          <w:color w:val="494645"/>
          <w:sz w:val="14"/>
          <w:szCs w:val="14"/>
        </w:rPr>
        <w:t>xws</w:t>
      </w:r>
      <w:proofErr w:type="spellEnd"/>
      <w:r w:rsidRPr="000103B7">
        <w:rPr>
          <w:rFonts w:ascii="Arial" w:eastAsia="Arial" w:hAnsi="Arial" w:cs="Arial"/>
          <w:color w:val="494645"/>
          <w:sz w:val="14"/>
          <w:szCs w:val="14"/>
        </w:rPr>
        <w:t xml:space="preserve"> li barley), </w:t>
      </w:r>
      <w:proofErr w:type="spellStart"/>
      <w:r w:rsidRPr="000103B7">
        <w:rPr>
          <w:rFonts w:ascii="Arial" w:eastAsia="Arial" w:hAnsi="Arial" w:cs="Arial"/>
          <w:color w:val="494645"/>
          <w:sz w:val="14"/>
          <w:szCs w:val="14"/>
        </w:rPr>
        <w:t>kua</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zaub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xws</w:t>
      </w:r>
      <w:proofErr w:type="spellEnd"/>
      <w:r w:rsidRPr="000103B7">
        <w:rPr>
          <w:rFonts w:ascii="Arial" w:eastAsia="Arial" w:hAnsi="Arial" w:cs="Arial"/>
          <w:color w:val="494645"/>
          <w:sz w:val="14"/>
          <w:szCs w:val="14"/>
        </w:rPr>
        <w:t xml:space="preserve"> li, agave, birch, maple, </w:t>
      </w:r>
      <w:proofErr w:type="spellStart"/>
      <w:r w:rsidRPr="000103B7">
        <w:rPr>
          <w:rFonts w:ascii="Arial" w:eastAsia="Arial" w:hAnsi="Arial" w:cs="Arial"/>
          <w:color w:val="494645"/>
          <w:sz w:val="14"/>
          <w:szCs w:val="14"/>
        </w:rPr>
        <w:t>xibtes</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qab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zib</w:t>
      </w:r>
      <w:proofErr w:type="spellEnd"/>
      <w:r w:rsidRPr="000103B7">
        <w:rPr>
          <w:rFonts w:ascii="Arial" w:eastAsia="Arial" w:hAnsi="Arial" w:cs="Arial"/>
          <w:color w:val="494645"/>
          <w:sz w:val="14"/>
          <w:szCs w:val="14"/>
        </w:rPr>
        <w:t xml:space="preserve"> beets, </w:t>
      </w:r>
      <w:proofErr w:type="spellStart"/>
      <w:r w:rsidRPr="000103B7">
        <w:rPr>
          <w:rFonts w:ascii="Arial" w:eastAsia="Arial" w:hAnsi="Arial" w:cs="Arial"/>
          <w:color w:val="494645"/>
          <w:sz w:val="14"/>
          <w:szCs w:val="14"/>
        </w:rPr>
        <w:t>thiab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kab</w:t>
      </w:r>
      <w:proofErr w:type="spellEnd"/>
      <w:r w:rsidRPr="000103B7">
        <w:rPr>
          <w:rFonts w:ascii="Arial" w:eastAsia="Arial" w:hAnsi="Arial" w:cs="Arial"/>
          <w:color w:val="494645"/>
          <w:sz w:val="14"/>
          <w:szCs w:val="14"/>
        </w:rPr>
        <w:t xml:space="preserve"> </w:t>
      </w:r>
      <w:proofErr w:type="spellStart"/>
      <w:r w:rsidRPr="000103B7">
        <w:rPr>
          <w:rFonts w:ascii="Arial" w:eastAsia="Arial" w:hAnsi="Arial" w:cs="Arial"/>
          <w:color w:val="494645"/>
          <w:sz w:val="14"/>
          <w:szCs w:val="14"/>
        </w:rPr>
        <w:t>tsib</w:t>
      </w:r>
      <w:proofErr w:type="spellEnd"/>
      <w:r w:rsidRPr="000103B7">
        <w:rPr>
          <w:rFonts w:ascii="Arial" w:eastAsia="Arial" w:hAnsi="Arial" w:cs="Arial"/>
          <w:color w:val="494645"/>
          <w:sz w:val="14"/>
          <w:szCs w:val="14"/>
        </w:rPr>
        <w:t>;</w:t>
      </w:r>
    </w:p>
    <w:p w14:paraId="434D4F86" w14:textId="77777777" w:rsidR="00BF3E5F" w:rsidRPr="000103B7" w:rsidRDefault="00BF3E5F">
      <w:pPr>
        <w:spacing w:line="170" w:lineRule="exact"/>
        <w:rPr>
          <w:rFonts w:ascii="Arial" w:eastAsia="Arial" w:hAnsi="Arial" w:cs="Arial"/>
          <w:color w:val="494645"/>
          <w:sz w:val="17"/>
          <w:szCs w:val="17"/>
        </w:rPr>
      </w:pPr>
    </w:p>
    <w:p w14:paraId="07F0B035" w14:textId="4ABB2E13" w:rsidR="00BF3E5F" w:rsidRPr="000103B7" w:rsidRDefault="00F2670D">
      <w:pPr>
        <w:numPr>
          <w:ilvl w:val="0"/>
          <w:numId w:val="34"/>
        </w:numPr>
        <w:tabs>
          <w:tab w:val="left" w:pos="360"/>
        </w:tabs>
        <w:spacing w:line="360" w:lineRule="auto"/>
        <w:ind w:left="360" w:right="880" w:hanging="360"/>
        <w:rPr>
          <w:rFonts w:ascii="Arial" w:eastAsia="Arial" w:hAnsi="Arial" w:cs="Arial"/>
          <w:color w:val="494645"/>
          <w:sz w:val="18"/>
          <w:szCs w:val="18"/>
        </w:rPr>
      </w:pPr>
      <w:proofErr w:type="spellStart"/>
      <w:r w:rsidRPr="000103B7">
        <w:rPr>
          <w:rFonts w:ascii="Arial" w:eastAsia="Arial" w:hAnsi="Arial" w:cs="Arial"/>
          <w:color w:val="494645"/>
          <w:sz w:val="15"/>
          <w:szCs w:val="15"/>
        </w:rPr>
        <w:t>Ua</w:t>
      </w:r>
      <w:proofErr w:type="spellEnd"/>
      <w:r w:rsidRPr="000103B7">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tus</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tws</w:t>
      </w:r>
      <w:proofErr w:type="spellEnd"/>
      <w:r w:rsidRPr="000103B7">
        <w:rPr>
          <w:rFonts w:ascii="Arial" w:eastAsia="Arial" w:hAnsi="Arial" w:cs="Arial"/>
          <w:color w:val="494645"/>
          <w:sz w:val="15"/>
          <w:szCs w:val="15"/>
        </w:rPr>
        <w:t xml:space="preserve"> sib </w:t>
      </w:r>
      <w:proofErr w:type="spellStart"/>
      <w:r w:rsidRPr="000103B7">
        <w:rPr>
          <w:rFonts w:ascii="Arial" w:eastAsia="Arial" w:hAnsi="Arial" w:cs="Arial"/>
          <w:color w:val="494645"/>
          <w:sz w:val="15"/>
          <w:szCs w:val="15"/>
        </w:rPr>
        <w:t>xyaw</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ua</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ke</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r w:rsidR="0059465C">
        <w:rPr>
          <w:rFonts w:ascii="Arial" w:eastAsia="Arial" w:hAnsi="Arial" w:cs="Arial"/>
          <w:color w:val="494645"/>
          <w:sz w:val="15"/>
          <w:szCs w:val="15"/>
        </w:rPr>
        <w:t>sib tom</w:t>
      </w:r>
      <w:r w:rsidRPr="000103B7">
        <w:rPr>
          <w:rFonts w:ascii="Arial" w:eastAsia="Arial" w:hAnsi="Arial" w:cs="Arial"/>
          <w:color w:val="494645"/>
          <w:sz w:val="15"/>
          <w:szCs w:val="15"/>
        </w:rPr>
        <w:t xml:space="preserve"> los </w:t>
      </w:r>
      <w:proofErr w:type="spellStart"/>
      <w:r w:rsidRPr="000103B7">
        <w:rPr>
          <w:rFonts w:ascii="Arial" w:eastAsia="Arial" w:hAnsi="Arial" w:cs="Arial"/>
          <w:color w:val="494645"/>
          <w:sz w:val="15"/>
          <w:szCs w:val="15"/>
        </w:rPr>
        <w:t>ntawm</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khoom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siv</w:t>
      </w:r>
      <w:proofErr w:type="spellEnd"/>
      <w:r w:rsidRPr="000103B7">
        <w:rPr>
          <w:rFonts w:ascii="Arial" w:eastAsia="Arial" w:hAnsi="Arial" w:cs="Arial"/>
          <w:color w:val="494645"/>
          <w:sz w:val="15"/>
          <w:szCs w:val="15"/>
        </w:rPr>
        <w:t xml:space="preserve"> cocoa (</w:t>
      </w:r>
      <w:proofErr w:type="spellStart"/>
      <w:r w:rsidRPr="000103B7">
        <w:rPr>
          <w:rFonts w:ascii="Arial" w:eastAsia="Arial" w:hAnsi="Arial" w:cs="Arial"/>
          <w:color w:val="494645"/>
          <w:sz w:val="15"/>
          <w:szCs w:val="15"/>
        </w:rPr>
        <w:t>piv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txwv</w:t>
      </w:r>
      <w:proofErr w:type="spellEnd"/>
      <w:r w:rsidRPr="000103B7">
        <w:rPr>
          <w:rFonts w:ascii="Arial" w:eastAsia="Arial" w:hAnsi="Arial" w:cs="Arial"/>
          <w:color w:val="494645"/>
          <w:sz w:val="15"/>
          <w:szCs w:val="15"/>
        </w:rPr>
        <w:t xml:space="preserve"> li </w:t>
      </w:r>
      <w:proofErr w:type="spellStart"/>
      <w:r w:rsidR="009321B8">
        <w:rPr>
          <w:rFonts w:ascii="Arial" w:eastAsia="Arial" w:hAnsi="Arial" w:cs="Arial"/>
          <w:color w:val="494645"/>
          <w:sz w:val="15"/>
          <w:szCs w:val="15"/>
        </w:rPr>
        <w:t>dej</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qab</w:t>
      </w:r>
      <w:proofErr w:type="spellEnd"/>
      <w:r w:rsidR="009321B8">
        <w:rPr>
          <w:rFonts w:ascii="Arial" w:eastAsia="Arial" w:hAnsi="Arial" w:cs="Arial"/>
          <w:color w:val="494645"/>
          <w:sz w:val="15"/>
          <w:szCs w:val="15"/>
        </w:rPr>
        <w:t xml:space="preserve"> </w:t>
      </w:r>
      <w:proofErr w:type="spellStart"/>
      <w:r w:rsidR="009321B8">
        <w:rPr>
          <w:rFonts w:ascii="Arial" w:eastAsia="Arial" w:hAnsi="Arial" w:cs="Arial"/>
          <w:color w:val="494645"/>
          <w:sz w:val="15"/>
          <w:szCs w:val="15"/>
        </w:rPr>
        <w:t>zib</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hmab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zaub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qhuav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xws</w:t>
      </w:r>
      <w:proofErr w:type="spellEnd"/>
      <w:r w:rsidRPr="000103B7">
        <w:rPr>
          <w:rFonts w:ascii="Arial" w:eastAsia="Arial" w:hAnsi="Arial" w:cs="Arial"/>
          <w:color w:val="494645"/>
          <w:sz w:val="15"/>
          <w:szCs w:val="15"/>
        </w:rPr>
        <w:t xml:space="preserve"> li </w:t>
      </w:r>
      <w:proofErr w:type="spellStart"/>
      <w:r w:rsidR="00B46ABE">
        <w:rPr>
          <w:rFonts w:ascii="Arial" w:eastAsia="Arial" w:hAnsi="Arial" w:cs="Arial"/>
          <w:color w:val="494645"/>
          <w:sz w:val="15"/>
          <w:szCs w:val="15"/>
        </w:rPr>
        <w:t>txiv</w:t>
      </w:r>
      <w:proofErr w:type="spellEnd"/>
      <w:r w:rsidR="00B46ABE">
        <w:rPr>
          <w:rFonts w:ascii="Arial" w:eastAsia="Arial" w:hAnsi="Arial" w:cs="Arial"/>
          <w:color w:val="494645"/>
          <w:sz w:val="15"/>
          <w:szCs w:val="15"/>
        </w:rPr>
        <w:t xml:space="preserve"> </w:t>
      </w:r>
      <w:proofErr w:type="spellStart"/>
      <w:r w:rsidR="00B46ABE">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lwm</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hmab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zaub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piv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txwv</w:t>
      </w:r>
      <w:proofErr w:type="spellEnd"/>
      <w:r w:rsidRPr="000103B7">
        <w:rPr>
          <w:rFonts w:ascii="Arial" w:eastAsia="Arial" w:hAnsi="Arial" w:cs="Arial"/>
          <w:color w:val="494645"/>
          <w:sz w:val="15"/>
          <w:szCs w:val="15"/>
        </w:rPr>
        <w:t xml:space="preserve"> li,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hmab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qhuav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lwm</w:t>
      </w:r>
      <w:proofErr w:type="spellEnd"/>
      <w:r w:rsidRPr="000103B7">
        <w:rPr>
          <w:rFonts w:ascii="Arial" w:eastAsia="Arial" w:hAnsi="Arial" w:cs="Arial"/>
          <w:color w:val="494645"/>
          <w:sz w:val="15"/>
          <w:szCs w:val="15"/>
        </w:rPr>
        <w:t xml:space="preserve"> yam </w:t>
      </w:r>
      <w:proofErr w:type="spellStart"/>
      <w:r w:rsidRPr="000103B7">
        <w:rPr>
          <w:rFonts w:ascii="Arial" w:eastAsia="Arial" w:hAnsi="Arial" w:cs="Arial"/>
          <w:color w:val="494645"/>
          <w:sz w:val="15"/>
          <w:szCs w:val="15"/>
        </w:rPr>
        <w:t>khoom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ua</w:t>
      </w:r>
      <w:proofErr w:type="spellEnd"/>
      <w:r w:rsidRPr="000103B7">
        <w:rPr>
          <w:rFonts w:ascii="Arial" w:eastAsia="Arial" w:hAnsi="Arial" w:cs="Arial"/>
          <w:color w:val="494645"/>
          <w:sz w:val="15"/>
          <w:szCs w:val="15"/>
        </w:rPr>
        <w:t xml:space="preserve"> noob (</w:t>
      </w:r>
      <w:proofErr w:type="spellStart"/>
      <w:r w:rsidRPr="000103B7">
        <w:rPr>
          <w:rFonts w:ascii="Arial" w:eastAsia="Arial" w:hAnsi="Arial" w:cs="Arial"/>
          <w:color w:val="494645"/>
          <w:sz w:val="15"/>
          <w:szCs w:val="15"/>
        </w:rPr>
        <w:t>xws</w:t>
      </w:r>
      <w:proofErr w:type="spellEnd"/>
      <w:r w:rsidRPr="000103B7">
        <w:rPr>
          <w:rFonts w:ascii="Arial" w:eastAsia="Arial" w:hAnsi="Arial" w:cs="Arial"/>
          <w:color w:val="494645"/>
          <w:sz w:val="15"/>
          <w:szCs w:val="15"/>
        </w:rPr>
        <w:t xml:space="preserve"> li oat flakes),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laum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huab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xeeb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ua</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khoom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noj</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cov noob </w:t>
      </w:r>
      <w:proofErr w:type="spellStart"/>
      <w:r w:rsidRPr="000103B7">
        <w:rPr>
          <w:rFonts w:ascii="Arial" w:eastAsia="Arial" w:hAnsi="Arial" w:cs="Arial"/>
          <w:color w:val="494645"/>
          <w:sz w:val="15"/>
          <w:szCs w:val="15"/>
        </w:rPr>
        <w:t>ua</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tiav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rau</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kev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noj</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ncaj</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qha</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muab</w:t>
      </w:r>
      <w:proofErr w:type="spellEnd"/>
      <w:r w:rsidRPr="000103B7">
        <w:rPr>
          <w:rFonts w:ascii="Arial" w:eastAsia="Arial" w:hAnsi="Arial" w:cs="Arial"/>
          <w:color w:val="494645"/>
          <w:sz w:val="15"/>
          <w:szCs w:val="15"/>
        </w:rPr>
        <w:t xml:space="preserve"> cov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laum</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huab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xeeb</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txiv</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ntoo</w:t>
      </w:r>
      <w:proofErr w:type="spellEnd"/>
      <w:r w:rsidRPr="000103B7">
        <w:rPr>
          <w:rFonts w:ascii="Arial" w:eastAsia="Arial" w:hAnsi="Arial" w:cs="Arial"/>
          <w:color w:val="494645"/>
          <w:sz w:val="15"/>
          <w:szCs w:val="15"/>
        </w:rPr>
        <w:t xml:space="preserve">, </w:t>
      </w:r>
      <w:proofErr w:type="spellStart"/>
      <w:r w:rsidRPr="000103B7">
        <w:rPr>
          <w:rFonts w:ascii="Arial" w:eastAsia="Arial" w:hAnsi="Arial" w:cs="Arial"/>
          <w:color w:val="494645"/>
          <w:sz w:val="15"/>
          <w:szCs w:val="15"/>
        </w:rPr>
        <w:t>thiab</w:t>
      </w:r>
      <w:proofErr w:type="spellEnd"/>
      <w:r w:rsidRPr="000103B7">
        <w:rPr>
          <w:rFonts w:ascii="Arial" w:eastAsia="Arial" w:hAnsi="Arial" w:cs="Arial"/>
          <w:color w:val="494645"/>
          <w:sz w:val="15"/>
          <w:szCs w:val="15"/>
        </w:rPr>
        <w:t xml:space="preserve"> </w:t>
      </w:r>
      <w:r w:rsidR="006B30E4" w:rsidRPr="006B30E4">
        <w:rPr>
          <w:rFonts w:ascii="Arial" w:eastAsia="Arial" w:hAnsi="Arial" w:cs="Arial"/>
          <w:color w:val="494645"/>
          <w:sz w:val="15"/>
          <w:szCs w:val="15"/>
        </w:rPr>
        <w:t xml:space="preserve">cov noob </w:t>
      </w:r>
      <w:proofErr w:type="spellStart"/>
      <w:r w:rsidR="006B30E4" w:rsidRPr="006B30E4">
        <w:rPr>
          <w:rFonts w:ascii="Arial" w:eastAsia="Arial" w:hAnsi="Arial" w:cs="Arial"/>
          <w:color w:val="494645"/>
          <w:sz w:val="15"/>
          <w:szCs w:val="15"/>
        </w:rPr>
        <w:t>ua</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tiav</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raug</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kho</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kom</w:t>
      </w:r>
      <w:proofErr w:type="spellEnd"/>
      <w:r w:rsidR="006B30E4" w:rsidRPr="006B30E4">
        <w:rPr>
          <w:rFonts w:ascii="Arial" w:eastAsia="Arial" w:hAnsi="Arial" w:cs="Arial"/>
          <w:color w:val="494645"/>
          <w:sz w:val="15"/>
          <w:szCs w:val="15"/>
        </w:rPr>
        <w:t xml:space="preserve"> </w:t>
      </w:r>
      <w:proofErr w:type="spellStart"/>
      <w:r w:rsidR="006B30E4" w:rsidRPr="006B30E4">
        <w:rPr>
          <w:rFonts w:ascii="Arial" w:eastAsia="Arial" w:hAnsi="Arial" w:cs="Arial"/>
          <w:color w:val="494645"/>
          <w:sz w:val="15"/>
          <w:szCs w:val="15"/>
        </w:rPr>
        <w:t>txo</w:t>
      </w:r>
      <w:proofErr w:type="spellEnd"/>
      <w:r w:rsidR="006B30E4" w:rsidRPr="006B30E4">
        <w:rPr>
          <w:rFonts w:ascii="Arial" w:eastAsia="Arial" w:hAnsi="Arial" w:cs="Arial"/>
          <w:color w:val="494645"/>
          <w:sz w:val="15"/>
          <w:szCs w:val="15"/>
        </w:rPr>
        <w:t xml:space="preserve"> cov </w:t>
      </w:r>
      <w:proofErr w:type="spellStart"/>
      <w:r w:rsidR="006B30E4" w:rsidRPr="006B30E4">
        <w:rPr>
          <w:rFonts w:ascii="Arial" w:eastAsia="Arial" w:hAnsi="Arial" w:cs="Arial"/>
          <w:color w:val="494645"/>
          <w:sz w:val="15"/>
          <w:szCs w:val="15"/>
        </w:rPr>
        <w:t>kab</w:t>
      </w:r>
      <w:proofErr w:type="spellEnd"/>
      <w:r w:rsidR="006B30E4" w:rsidRPr="006B30E4">
        <w:rPr>
          <w:rFonts w:ascii="Arial" w:eastAsia="Arial" w:hAnsi="Arial" w:cs="Arial"/>
          <w:color w:val="494645"/>
          <w:sz w:val="15"/>
          <w:szCs w:val="15"/>
        </w:rPr>
        <w:t xml:space="preserve"> mob</w:t>
      </w:r>
      <w:r w:rsidRPr="000103B7">
        <w:rPr>
          <w:rFonts w:ascii="Arial" w:eastAsia="Arial" w:hAnsi="Arial" w:cs="Arial"/>
          <w:color w:val="494645"/>
          <w:sz w:val="15"/>
          <w:szCs w:val="15"/>
        </w:rPr>
        <w:t>;</w:t>
      </w:r>
    </w:p>
    <w:p w14:paraId="37A4A3A4" w14:textId="77777777" w:rsidR="00BF3E5F" w:rsidRPr="000103B7" w:rsidRDefault="00BF3E5F">
      <w:pPr>
        <w:spacing w:line="54" w:lineRule="exact"/>
        <w:rPr>
          <w:rFonts w:ascii="Arial" w:eastAsia="Arial" w:hAnsi="Arial" w:cs="Arial"/>
          <w:color w:val="494645"/>
          <w:sz w:val="18"/>
          <w:szCs w:val="18"/>
        </w:rPr>
      </w:pPr>
    </w:p>
    <w:p w14:paraId="4226A1DF" w14:textId="09839FF7" w:rsidR="00BF3E5F" w:rsidRPr="00DB099F" w:rsidRDefault="00F2670D">
      <w:pPr>
        <w:numPr>
          <w:ilvl w:val="0"/>
          <w:numId w:val="34"/>
        </w:numPr>
        <w:tabs>
          <w:tab w:val="left" w:pos="360"/>
        </w:tabs>
        <w:spacing w:line="341" w:lineRule="auto"/>
        <w:ind w:left="360" w:right="840" w:hanging="360"/>
        <w:rPr>
          <w:rFonts w:ascii="Arial" w:eastAsia="Arial" w:hAnsi="Arial" w:cs="Arial"/>
          <w:color w:val="494645"/>
          <w:sz w:val="16"/>
          <w:szCs w:val="16"/>
        </w:rPr>
      </w:pPr>
      <w:proofErr w:type="spellStart"/>
      <w:r w:rsidRPr="00DB099F">
        <w:rPr>
          <w:rFonts w:ascii="Arial" w:eastAsia="Arial" w:hAnsi="Arial" w:cs="Arial"/>
          <w:color w:val="494645"/>
          <w:sz w:val="16"/>
          <w:szCs w:val="16"/>
        </w:rPr>
        <w:t>Ua</w:t>
      </w:r>
      <w:proofErr w:type="spellEnd"/>
      <w:r w:rsidRPr="00DB099F">
        <w:rPr>
          <w:rFonts w:ascii="Arial" w:eastAsia="Arial" w:hAnsi="Arial" w:cs="Arial"/>
          <w:color w:val="494645"/>
          <w:sz w:val="16"/>
          <w:szCs w:val="16"/>
        </w:rPr>
        <w:t xml:space="preserve"> cov </w:t>
      </w:r>
      <w:proofErr w:type="spellStart"/>
      <w:r w:rsidRPr="00DB099F">
        <w:rPr>
          <w:rFonts w:ascii="Arial" w:eastAsia="Arial" w:hAnsi="Arial" w:cs="Arial"/>
          <w:color w:val="494645"/>
          <w:sz w:val="16"/>
          <w:szCs w:val="16"/>
        </w:rPr>
        <w:t>kua</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ntoo</w:t>
      </w:r>
      <w:proofErr w:type="spellEnd"/>
      <w:r w:rsidRPr="00DB099F">
        <w:rPr>
          <w:rFonts w:ascii="Arial" w:eastAsia="Arial" w:hAnsi="Arial" w:cs="Arial"/>
          <w:color w:val="494645"/>
          <w:sz w:val="16"/>
          <w:szCs w:val="16"/>
        </w:rPr>
        <w:t xml:space="preserve"> </w:t>
      </w:r>
      <w:proofErr w:type="spellStart"/>
      <w:r w:rsidR="002D272D">
        <w:rPr>
          <w:rFonts w:ascii="Arial" w:eastAsia="Arial" w:hAnsi="Arial" w:cs="Arial"/>
          <w:color w:val="494645"/>
          <w:sz w:val="16"/>
          <w:szCs w:val="16"/>
        </w:rPr>
        <w:t>qaub</w:t>
      </w:r>
      <w:proofErr w:type="spellEnd"/>
      <w:r w:rsidR="002D272D">
        <w:rPr>
          <w:rFonts w:ascii="Arial" w:eastAsia="Arial" w:hAnsi="Arial" w:cs="Arial"/>
          <w:color w:val="494645"/>
          <w:sz w:val="16"/>
          <w:szCs w:val="16"/>
        </w:rPr>
        <w:t xml:space="preserve"> (</w:t>
      </w:r>
      <w:r w:rsidRPr="00DB099F">
        <w:rPr>
          <w:rFonts w:ascii="Arial" w:eastAsia="Arial" w:hAnsi="Arial" w:cs="Arial"/>
          <w:color w:val="494645"/>
          <w:sz w:val="16"/>
          <w:szCs w:val="16"/>
        </w:rPr>
        <w:t>vinegar</w:t>
      </w:r>
      <w:r w:rsidR="002D272D">
        <w:rPr>
          <w:rFonts w:ascii="Arial" w:eastAsia="Arial" w:hAnsi="Arial" w:cs="Arial"/>
          <w:color w:val="494645"/>
          <w:sz w:val="16"/>
          <w:szCs w:val="16"/>
        </w:rPr>
        <w:t>)</w:t>
      </w:r>
      <w:r w:rsidRPr="00DB099F">
        <w:rPr>
          <w:rFonts w:ascii="Arial" w:eastAsia="Arial" w:hAnsi="Arial" w:cs="Arial"/>
          <w:color w:val="494645"/>
          <w:sz w:val="16"/>
          <w:szCs w:val="16"/>
        </w:rPr>
        <w:t xml:space="preserve"> los </w:t>
      </w:r>
      <w:proofErr w:type="spellStart"/>
      <w:r w:rsidRPr="00DB099F">
        <w:rPr>
          <w:rFonts w:ascii="Arial" w:eastAsia="Arial" w:hAnsi="Arial" w:cs="Arial"/>
          <w:color w:val="494645"/>
          <w:sz w:val="16"/>
          <w:szCs w:val="16"/>
        </w:rPr>
        <w:t>ntawm</w:t>
      </w:r>
      <w:proofErr w:type="spellEnd"/>
      <w:r w:rsidRPr="00DB099F">
        <w:rPr>
          <w:rFonts w:ascii="Arial" w:eastAsia="Arial" w:hAnsi="Arial" w:cs="Arial"/>
          <w:color w:val="494645"/>
          <w:sz w:val="16"/>
          <w:szCs w:val="16"/>
        </w:rPr>
        <w:t xml:space="preserve"> cov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hmab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ntoo</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thiab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zaub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lwm</w:t>
      </w:r>
      <w:proofErr w:type="spellEnd"/>
      <w:r w:rsidRPr="00DB099F">
        <w:rPr>
          <w:rFonts w:ascii="Arial" w:eastAsia="Arial" w:hAnsi="Arial" w:cs="Arial"/>
          <w:color w:val="494645"/>
          <w:sz w:val="16"/>
          <w:szCs w:val="16"/>
        </w:rPr>
        <w:t xml:space="preserve"> yam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hmab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ntoo</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thiab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zaub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ua</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noj</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piv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txwv</w:t>
      </w:r>
      <w:proofErr w:type="spellEnd"/>
      <w:r w:rsidRPr="00DB099F">
        <w:rPr>
          <w:rFonts w:ascii="Arial" w:eastAsia="Arial" w:hAnsi="Arial" w:cs="Arial"/>
          <w:color w:val="494645"/>
          <w:sz w:val="16"/>
          <w:szCs w:val="16"/>
        </w:rPr>
        <w:t xml:space="preserve"> li, </w:t>
      </w:r>
      <w:proofErr w:type="spellStart"/>
      <w:r w:rsidRPr="00DB099F">
        <w:rPr>
          <w:rFonts w:ascii="Arial" w:eastAsia="Arial" w:hAnsi="Arial" w:cs="Arial"/>
          <w:color w:val="494645"/>
          <w:sz w:val="16"/>
          <w:szCs w:val="16"/>
        </w:rPr>
        <w:t>cawv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hmab</w:t>
      </w:r>
      <w:proofErr w:type="spellEnd"/>
      <w:r w:rsidRPr="00DB099F">
        <w:rPr>
          <w:rFonts w:ascii="Arial" w:eastAsia="Arial" w:hAnsi="Arial" w:cs="Arial"/>
          <w:color w:val="494645"/>
          <w:sz w:val="16"/>
          <w:szCs w:val="16"/>
        </w:rPr>
        <w:t xml:space="preserve">, </w:t>
      </w:r>
      <w:proofErr w:type="spellStart"/>
      <w:ins w:id="5443" w:author="Kaxiong" w:date="2021-06-11T22:27:00Z">
        <w:r w:rsidR="00364069">
          <w:rPr>
            <w:rFonts w:ascii="Arial" w:eastAsia="Arial" w:hAnsi="Arial" w:cs="Arial"/>
            <w:color w:val="494645"/>
            <w:sz w:val="16"/>
            <w:szCs w:val="16"/>
          </w:rPr>
          <w:t>cawv</w:t>
        </w:r>
        <w:proofErr w:type="spellEnd"/>
        <w:r w:rsidR="00364069">
          <w:rPr>
            <w:rFonts w:ascii="Arial" w:eastAsia="Arial" w:hAnsi="Arial" w:cs="Arial"/>
            <w:color w:val="494645"/>
            <w:sz w:val="16"/>
            <w:szCs w:val="16"/>
          </w:rPr>
          <w:t xml:space="preserve"> </w:t>
        </w:r>
      </w:ins>
      <w:proofErr w:type="spellStart"/>
      <w:r w:rsidRPr="00DB099F">
        <w:rPr>
          <w:rFonts w:ascii="Arial" w:eastAsia="Arial" w:hAnsi="Arial" w:cs="Arial"/>
          <w:color w:val="494645"/>
          <w:sz w:val="16"/>
          <w:szCs w:val="16"/>
        </w:rPr>
        <w:t>txiv</w:t>
      </w:r>
      <w:proofErr w:type="spellEnd"/>
      <w:r w:rsidRPr="00DB099F">
        <w:rPr>
          <w:rFonts w:ascii="Arial" w:eastAsia="Arial" w:hAnsi="Arial" w:cs="Arial"/>
          <w:color w:val="494645"/>
          <w:sz w:val="16"/>
          <w:szCs w:val="16"/>
        </w:rPr>
        <w:t xml:space="preserve"> </w:t>
      </w:r>
      <w:ins w:id="5444" w:author="Kaxiong" w:date="2021-06-11T22:27:00Z">
        <w:r w:rsidR="00364069">
          <w:rPr>
            <w:rFonts w:ascii="Arial" w:eastAsia="Arial" w:hAnsi="Arial" w:cs="Arial"/>
            <w:color w:val="494645"/>
            <w:sz w:val="16"/>
            <w:szCs w:val="16"/>
          </w:rPr>
          <w:t>apple</w:t>
        </w:r>
      </w:ins>
      <w:del w:id="5445" w:author="Kaxiong" w:date="2021-06-11T22:27:00Z">
        <w:r w:rsidRPr="00DB099F" w:rsidDel="00364069">
          <w:rPr>
            <w:rFonts w:ascii="Arial" w:eastAsia="Arial" w:hAnsi="Arial" w:cs="Arial"/>
            <w:color w:val="494645"/>
            <w:sz w:val="16"/>
            <w:szCs w:val="16"/>
          </w:rPr>
          <w:delText>ntoo cider</w:delText>
        </w:r>
      </w:del>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thiab</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lwm</w:t>
      </w:r>
      <w:proofErr w:type="spellEnd"/>
      <w:r w:rsidRPr="00DB099F">
        <w:rPr>
          <w:rFonts w:ascii="Arial" w:eastAsia="Arial" w:hAnsi="Arial" w:cs="Arial"/>
          <w:color w:val="494645"/>
          <w:sz w:val="16"/>
          <w:szCs w:val="16"/>
        </w:rPr>
        <w:t xml:space="preserve"> yam </w:t>
      </w:r>
      <w:proofErr w:type="spellStart"/>
      <w:r w:rsidRPr="00DB099F">
        <w:rPr>
          <w:rFonts w:ascii="Arial" w:eastAsia="Arial" w:hAnsi="Arial" w:cs="Arial"/>
          <w:color w:val="494645"/>
          <w:sz w:val="16"/>
          <w:szCs w:val="16"/>
        </w:rPr>
        <w:t>khoom</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lis</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piv</w:t>
      </w:r>
      <w:proofErr w:type="spellEnd"/>
      <w:r w:rsidRPr="00DB099F">
        <w:rPr>
          <w:rFonts w:ascii="Arial" w:eastAsia="Arial" w:hAnsi="Arial" w:cs="Arial"/>
          <w:color w:val="494645"/>
          <w:sz w:val="16"/>
          <w:szCs w:val="16"/>
        </w:rPr>
        <w:t xml:space="preserve"> </w:t>
      </w:r>
      <w:proofErr w:type="spellStart"/>
      <w:r w:rsidRPr="00DB099F">
        <w:rPr>
          <w:rFonts w:ascii="Arial" w:eastAsia="Arial" w:hAnsi="Arial" w:cs="Arial"/>
          <w:color w:val="494645"/>
          <w:sz w:val="16"/>
          <w:szCs w:val="16"/>
        </w:rPr>
        <w:t>txwv</w:t>
      </w:r>
      <w:proofErr w:type="spellEnd"/>
      <w:r w:rsidRPr="00DB099F">
        <w:rPr>
          <w:rFonts w:ascii="Arial" w:eastAsia="Arial" w:hAnsi="Arial" w:cs="Arial"/>
          <w:color w:val="494645"/>
          <w:sz w:val="16"/>
          <w:szCs w:val="16"/>
        </w:rPr>
        <w:t xml:space="preserve"> li malt);</w:t>
      </w:r>
    </w:p>
    <w:p w14:paraId="5F1CB2F0" w14:textId="77777777" w:rsidR="00BF3E5F" w:rsidRPr="000103B7" w:rsidRDefault="00BF3E5F">
      <w:pPr>
        <w:spacing w:line="42" w:lineRule="exact"/>
        <w:rPr>
          <w:rFonts w:ascii="Arial" w:eastAsia="Arial" w:hAnsi="Arial" w:cs="Arial"/>
          <w:color w:val="494645"/>
          <w:sz w:val="18"/>
          <w:szCs w:val="18"/>
        </w:rPr>
      </w:pPr>
    </w:p>
    <w:p w14:paraId="6B09939A" w14:textId="329F035E" w:rsidR="00BF3E5F" w:rsidRPr="000103B7" w:rsidRDefault="00364069">
      <w:pPr>
        <w:numPr>
          <w:ilvl w:val="0"/>
          <w:numId w:val="34"/>
        </w:numPr>
        <w:tabs>
          <w:tab w:val="left" w:pos="360"/>
        </w:tabs>
        <w:spacing w:line="397" w:lineRule="auto"/>
        <w:ind w:left="360" w:right="480" w:hanging="360"/>
        <w:rPr>
          <w:rFonts w:ascii="Arial" w:eastAsia="Arial" w:hAnsi="Arial" w:cs="Arial"/>
          <w:color w:val="494645"/>
          <w:sz w:val="18"/>
          <w:szCs w:val="18"/>
        </w:rPr>
      </w:pPr>
      <w:ins w:id="5446" w:author="Kaxiong" w:date="2021-06-11T22:28:00Z">
        <w:r>
          <w:rPr>
            <w:rFonts w:ascii="Arial" w:eastAsia="Arial" w:hAnsi="Arial" w:cs="Arial"/>
            <w:color w:val="494645"/>
            <w:sz w:val="14"/>
            <w:szCs w:val="14"/>
          </w:rPr>
          <w:t xml:space="preserve">Kev sib </w:t>
        </w:r>
        <w:proofErr w:type="spellStart"/>
        <w:r>
          <w:rPr>
            <w:rFonts w:ascii="Arial" w:eastAsia="Arial" w:hAnsi="Arial" w:cs="Arial"/>
            <w:color w:val="494645"/>
            <w:sz w:val="14"/>
            <w:szCs w:val="14"/>
          </w:rPr>
          <w:t>xyaw</w:t>
        </w:r>
        <w:proofErr w:type="spellEnd"/>
        <w:r>
          <w:rPr>
            <w:rFonts w:ascii="Arial" w:eastAsia="Arial" w:hAnsi="Arial" w:cs="Arial"/>
            <w:color w:val="494645"/>
            <w:sz w:val="14"/>
            <w:szCs w:val="14"/>
          </w:rPr>
          <w:t xml:space="preserve"> </w:t>
        </w:r>
      </w:ins>
      <w:del w:id="5447" w:author="Kaxiong" w:date="2021-06-11T22:28:00Z">
        <w:r w:rsidR="002D272D" w:rsidDel="00364069">
          <w:rPr>
            <w:rFonts w:ascii="Arial" w:eastAsia="Arial" w:hAnsi="Arial" w:cs="Arial"/>
            <w:color w:val="494645"/>
            <w:sz w:val="14"/>
            <w:szCs w:val="14"/>
          </w:rPr>
          <w:delText>Ua</w:delText>
        </w:r>
        <w:r w:rsidR="00F2670D" w:rsidRPr="000103B7" w:rsidDel="00364069">
          <w:rPr>
            <w:rFonts w:ascii="Arial" w:eastAsia="Arial" w:hAnsi="Arial" w:cs="Arial"/>
            <w:color w:val="494645"/>
            <w:sz w:val="14"/>
            <w:szCs w:val="14"/>
          </w:rPr>
          <w:delText xml:space="preserve"> </w:delText>
        </w:r>
      </w:del>
      <w:r w:rsidR="00F2670D" w:rsidRPr="000103B7">
        <w:rPr>
          <w:rFonts w:ascii="Arial" w:eastAsia="Arial" w:hAnsi="Arial" w:cs="Arial"/>
          <w:color w:val="494645"/>
          <w:sz w:val="14"/>
          <w:szCs w:val="14"/>
        </w:rPr>
        <w:t xml:space="preserve">cov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ci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ncuav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zib</w:t>
      </w:r>
      <w:proofErr w:type="spellEnd"/>
      <w:ins w:id="5448" w:author="Kaxiong" w:date="2021-06-11T22:28:00Z">
        <w:r>
          <w:rPr>
            <w:rFonts w:ascii="Arial" w:eastAsia="Arial" w:hAnsi="Arial" w:cs="Arial"/>
            <w:color w:val="494645"/>
            <w:sz w:val="14"/>
            <w:szCs w:val="14"/>
          </w:rPr>
          <w:t xml:space="preserve"> </w:t>
        </w:r>
      </w:ins>
      <w:ins w:id="5449" w:author="Kaxiong" w:date="2021-06-11T22:29:00Z">
        <w:r>
          <w:rPr>
            <w:rFonts w:ascii="Arial" w:eastAsia="Arial" w:hAnsi="Arial" w:cs="Arial"/>
            <w:color w:val="494645"/>
            <w:sz w:val="14"/>
            <w:szCs w:val="14"/>
          </w:rPr>
          <w:t>cookie</w:t>
        </w:r>
      </w:ins>
      <w:r w:rsidR="00F2670D" w:rsidRPr="000103B7">
        <w:rPr>
          <w:rFonts w:ascii="Arial" w:eastAsia="Arial" w:hAnsi="Arial" w:cs="Arial"/>
          <w:color w:val="494645"/>
          <w:sz w:val="14"/>
          <w:szCs w:val="14"/>
        </w:rPr>
        <w:t>), k</w:t>
      </w:r>
      <w:proofErr w:type="spellStart"/>
      <w:r w:rsidR="00F2670D" w:rsidRPr="000103B7">
        <w:rPr>
          <w:rFonts w:ascii="Arial" w:eastAsia="Arial" w:hAnsi="Arial" w:cs="Arial"/>
          <w:color w:val="494645"/>
          <w:sz w:val="14"/>
          <w:szCs w:val="14"/>
        </w:rPr>
        <w:t>hoom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w:t>
      </w:r>
      <w:proofErr w:type="spellStart"/>
      <w:r w:rsidR="00F2670D" w:rsidRPr="000103B7">
        <w:rPr>
          <w:rFonts w:ascii="Arial" w:eastAsia="Arial" w:hAnsi="Arial" w:cs="Arial"/>
          <w:color w:val="494645"/>
          <w:sz w:val="14"/>
          <w:szCs w:val="14"/>
        </w:rPr>
        <w:t>ntau</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hom</w:t>
      </w:r>
      <w:proofErr w:type="spellEnd"/>
      <w:r w:rsidR="00F2670D" w:rsidRPr="000103B7">
        <w:rPr>
          <w:rFonts w:ascii="Arial" w:eastAsia="Arial" w:hAnsi="Arial" w:cs="Arial"/>
          <w:color w:val="494645"/>
          <w:sz w:val="14"/>
          <w:szCs w:val="14"/>
        </w:rPr>
        <w:t xml:space="preserve"> taffy), cocoa </w:t>
      </w:r>
      <w:proofErr w:type="spellStart"/>
      <w:r w:rsidR="00F2670D" w:rsidRPr="000103B7">
        <w:rPr>
          <w:rFonts w:ascii="Arial" w:eastAsia="Arial" w:hAnsi="Arial" w:cs="Arial"/>
          <w:color w:val="494645"/>
          <w:sz w:val="14"/>
          <w:szCs w:val="14"/>
        </w:rPr>
        <w:t>taum</w:t>
      </w:r>
      <w:proofErr w:type="spellEnd"/>
      <w:r w:rsidR="00F2670D" w:rsidRPr="000103B7">
        <w:rPr>
          <w:rFonts w:ascii="Arial" w:eastAsia="Arial" w:hAnsi="Arial" w:cs="Arial"/>
          <w:color w:val="494645"/>
          <w:sz w:val="14"/>
          <w:szCs w:val="14"/>
        </w:rPr>
        <w:t xml:space="preserve"> (ci), kas </w:t>
      </w:r>
      <w:proofErr w:type="spellStart"/>
      <w:r w:rsidR="00F2670D" w:rsidRPr="000103B7">
        <w:rPr>
          <w:rFonts w:ascii="Arial" w:eastAsia="Arial" w:hAnsi="Arial" w:cs="Arial"/>
          <w:color w:val="494645"/>
          <w:sz w:val="14"/>
          <w:szCs w:val="14"/>
        </w:rPr>
        <w:t>fes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taum</w:t>
      </w:r>
      <w:proofErr w:type="spellEnd"/>
      <w:r w:rsidR="00F2670D" w:rsidRPr="000103B7">
        <w:rPr>
          <w:rFonts w:ascii="Arial" w:eastAsia="Arial" w:hAnsi="Arial" w:cs="Arial"/>
          <w:color w:val="494645"/>
          <w:sz w:val="14"/>
          <w:szCs w:val="14"/>
        </w:rPr>
        <w:t xml:space="preserve"> (roasted),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hmab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ntoo</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 </w:t>
      </w:r>
      <w:proofErr w:type="spellStart"/>
      <w:ins w:id="5450" w:author="Kaxiong" w:date="2021-06-11T22:29:00Z">
        <w:r>
          <w:rPr>
            <w:rFonts w:ascii="Arial" w:eastAsia="Arial" w:hAnsi="Arial" w:cs="Arial"/>
            <w:color w:val="494645"/>
            <w:sz w:val="14"/>
            <w:szCs w:val="14"/>
          </w:rPr>
          <w:t>ua</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kom</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tsis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muaj</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dej</w:t>
        </w:r>
        <w:proofErr w:type="spellEnd"/>
        <w:r>
          <w:rPr>
            <w:rFonts w:ascii="Arial" w:eastAsia="Arial" w:hAnsi="Arial" w:cs="Arial"/>
            <w:color w:val="494645"/>
            <w:sz w:val="14"/>
            <w:szCs w:val="14"/>
          </w:rPr>
          <w:t xml:space="preserve"> </w:t>
        </w:r>
      </w:ins>
      <w:del w:id="5451" w:author="Kaxiong" w:date="2021-06-11T22:29:00Z">
        <w:r w:rsidR="00F2670D" w:rsidRPr="000103B7" w:rsidDel="00364069">
          <w:rPr>
            <w:rFonts w:ascii="Arial" w:eastAsia="Arial" w:hAnsi="Arial" w:cs="Arial"/>
            <w:color w:val="494645"/>
            <w:sz w:val="14"/>
            <w:szCs w:val="14"/>
          </w:rPr>
          <w:delText>dehydrated</w:delText>
        </w:r>
      </w:del>
      <w:proofErr w:type="spellStart"/>
      <w:ins w:id="5452" w:author="Kaxiong" w:date="2021-06-11T22:29:00Z">
        <w:r>
          <w:rPr>
            <w:rFonts w:ascii="Arial" w:eastAsia="Arial" w:hAnsi="Arial" w:cs="Arial"/>
            <w:color w:val="494645"/>
            <w:sz w:val="14"/>
            <w:szCs w:val="14"/>
          </w:rPr>
          <w:t>ntawm</w:t>
        </w:r>
      </w:ins>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hmab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ntoo</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zaub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cov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xiav</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cov raisins). ),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dej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txuj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noj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w:t>
      </w:r>
      <w:proofErr w:type="spellStart"/>
      <w:ins w:id="5453" w:author="Kaxiong" w:date="2021-06-11T22:30:00Z">
        <w:r>
          <w:rPr>
            <w:rFonts w:ascii="Arial" w:eastAsia="Arial" w:hAnsi="Arial" w:cs="Arial"/>
            <w:color w:val="494645"/>
            <w:sz w:val="14"/>
            <w:szCs w:val="14"/>
          </w:rPr>
          <w:t>pum</w:t>
        </w:r>
        <w:proofErr w:type="spellEnd"/>
        <w:r>
          <w:rPr>
            <w:rFonts w:ascii="Arial" w:eastAsia="Arial" w:hAnsi="Arial" w:cs="Arial"/>
            <w:color w:val="494645"/>
            <w:sz w:val="14"/>
            <w:szCs w:val="14"/>
          </w:rPr>
          <w:t xml:space="preserve"> hub </w:t>
        </w:r>
        <w:proofErr w:type="spellStart"/>
        <w:r>
          <w:rPr>
            <w:rFonts w:ascii="Arial" w:eastAsia="Arial" w:hAnsi="Arial" w:cs="Arial"/>
            <w:color w:val="494645"/>
            <w:sz w:val="14"/>
            <w:szCs w:val="14"/>
          </w:rPr>
          <w:t>liaj</w:t>
        </w:r>
        <w:proofErr w:type="spellEnd"/>
        <w:r>
          <w:rPr>
            <w:rFonts w:ascii="Arial" w:eastAsia="Arial" w:hAnsi="Arial" w:cs="Arial"/>
            <w:color w:val="494645"/>
            <w:sz w:val="14"/>
            <w:szCs w:val="14"/>
          </w:rPr>
          <w:t xml:space="preserve"> </w:t>
        </w:r>
      </w:ins>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ins w:id="5454" w:author="Kaxiong" w:date="2021-06-11T22:30:00Z">
        <w:r>
          <w:rPr>
            <w:rFonts w:ascii="Arial" w:eastAsia="Arial" w:hAnsi="Arial" w:cs="Arial"/>
            <w:color w:val="494645"/>
            <w:sz w:val="14"/>
            <w:szCs w:val="14"/>
          </w:rPr>
          <w:t>nyoos</w:t>
        </w:r>
        <w:proofErr w:type="spellEnd"/>
        <w:r>
          <w:rPr>
            <w:rFonts w:ascii="Arial" w:eastAsia="Arial" w:hAnsi="Arial" w:cs="Arial"/>
            <w:color w:val="494645"/>
            <w:sz w:val="14"/>
            <w:szCs w:val="14"/>
          </w:rPr>
          <w:t xml:space="preserve"> </w:t>
        </w:r>
      </w:ins>
      <w:del w:id="5455" w:author="Kaxiong" w:date="2021-06-11T22:30:00Z">
        <w:r w:rsidR="00F2670D" w:rsidRPr="000103B7" w:rsidDel="00364069">
          <w:rPr>
            <w:rFonts w:ascii="Arial" w:eastAsia="Arial" w:hAnsi="Arial" w:cs="Arial"/>
            <w:color w:val="494645"/>
            <w:sz w:val="14"/>
            <w:szCs w:val="14"/>
          </w:rPr>
          <w:delText xml:space="preserve">sib xyaw nrog zaub basil </w:delText>
        </w:r>
      </w:del>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ins w:id="5456" w:author="Kaxiong" w:date="2021-06-11T22:31:00Z">
        <w:r w:rsidR="00830FDF">
          <w:rPr>
            <w:rFonts w:ascii="Arial" w:eastAsia="Arial" w:hAnsi="Arial" w:cs="Arial"/>
            <w:color w:val="494645"/>
            <w:sz w:val="14"/>
            <w:szCs w:val="14"/>
          </w:rPr>
          <w:t>pum</w:t>
        </w:r>
        <w:proofErr w:type="spellEnd"/>
        <w:r w:rsidR="00830FDF">
          <w:rPr>
            <w:rFonts w:ascii="Arial" w:eastAsia="Arial" w:hAnsi="Arial" w:cs="Arial"/>
            <w:color w:val="494645"/>
            <w:sz w:val="14"/>
            <w:szCs w:val="14"/>
          </w:rPr>
          <w:t xml:space="preserve"> hub </w:t>
        </w:r>
      </w:ins>
      <w:ins w:id="5457" w:author="Kaxiong" w:date="2021-06-11T22:32:00Z">
        <w:r w:rsidR="00830FDF">
          <w:rPr>
            <w:rFonts w:ascii="Arial" w:eastAsia="Arial" w:hAnsi="Arial" w:cs="Arial"/>
            <w:color w:val="494645"/>
            <w:sz w:val="14"/>
            <w:szCs w:val="14"/>
          </w:rPr>
          <w:t xml:space="preserve">oregano </w:t>
        </w:r>
      </w:ins>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ins w:id="5458" w:author="Kaxiong" w:date="2021-06-11T22:32:00Z">
        <w:r w:rsidR="00830FDF">
          <w:rPr>
            <w:rFonts w:ascii="Arial" w:eastAsia="Arial" w:hAnsi="Arial" w:cs="Arial"/>
            <w:color w:val="494645"/>
            <w:sz w:val="14"/>
            <w:szCs w:val="14"/>
          </w:rPr>
          <w:t>nyoos</w:t>
        </w:r>
      </w:ins>
      <w:proofErr w:type="spellEnd"/>
      <w:del w:id="5459" w:author="Kaxiong" w:date="2021-06-11T22:32:00Z">
        <w:r w:rsidR="00F2670D" w:rsidRPr="000103B7" w:rsidDel="00830FDF">
          <w:rPr>
            <w:rFonts w:ascii="Arial" w:eastAsia="Arial" w:hAnsi="Arial" w:cs="Arial"/>
            <w:color w:val="494645"/>
            <w:sz w:val="14"/>
            <w:szCs w:val="14"/>
          </w:rPr>
          <w:delText>oregano</w:delText>
        </w:r>
      </w:del>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ntab</w:t>
      </w:r>
      <w:proofErr w:type="spellEnd"/>
      <w:r w:rsidR="00F2670D" w:rsidRPr="000103B7">
        <w:rPr>
          <w:rFonts w:ascii="Arial" w:eastAsia="Arial" w:hAnsi="Arial" w:cs="Arial"/>
          <w:color w:val="494645"/>
          <w:sz w:val="14"/>
          <w:szCs w:val="14"/>
        </w:rPr>
        <w:t xml:space="preserve"> (pasteurized), </w:t>
      </w:r>
      <w:ins w:id="5460" w:author="Kaxiong" w:date="2021-06-11T22:33:00Z">
        <w:r w:rsidR="00830FDF">
          <w:rPr>
            <w:rFonts w:ascii="Arial" w:eastAsia="Arial" w:hAnsi="Arial" w:cs="Arial"/>
            <w:color w:val="494645"/>
            <w:sz w:val="14"/>
            <w:szCs w:val="14"/>
          </w:rPr>
          <w:t xml:space="preserve">cov noob </w:t>
        </w:r>
        <w:proofErr w:type="spellStart"/>
        <w:r w:rsidR="00830FDF">
          <w:rPr>
            <w:rFonts w:ascii="Arial" w:eastAsia="Arial" w:hAnsi="Arial" w:cs="Arial"/>
            <w:color w:val="494645"/>
            <w:sz w:val="14"/>
            <w:szCs w:val="14"/>
          </w:rPr>
          <w:t>txiv</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tsim</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tawm</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uas</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raug</w:t>
        </w:r>
        <w:proofErr w:type="spellEnd"/>
        <w:r w:rsidR="00830FDF">
          <w:rPr>
            <w:rFonts w:ascii="Arial" w:eastAsia="Arial" w:hAnsi="Arial" w:cs="Arial"/>
            <w:color w:val="494645"/>
            <w:sz w:val="14"/>
            <w:szCs w:val="14"/>
          </w:rPr>
          <w:t xml:space="preserve"> </w:t>
        </w:r>
      </w:ins>
      <w:proofErr w:type="spellStart"/>
      <w:ins w:id="5461" w:author="Kaxiong" w:date="2021-06-11T22:34:00Z">
        <w:r w:rsidR="00830FDF">
          <w:rPr>
            <w:rFonts w:ascii="Arial" w:eastAsia="Arial" w:hAnsi="Arial" w:cs="Arial"/>
            <w:color w:val="494645"/>
            <w:sz w:val="14"/>
            <w:szCs w:val="14"/>
          </w:rPr>
          <w:t>zom</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lawm</w:t>
        </w:r>
      </w:ins>
      <w:proofErr w:type="spellEnd"/>
      <w:del w:id="5462" w:author="Kaxiong" w:date="2021-06-11T22:34:00Z">
        <w:r w:rsidR="00F2670D" w:rsidRPr="000103B7" w:rsidDel="00830FDF">
          <w:rPr>
            <w:rFonts w:ascii="Arial" w:eastAsia="Arial" w:hAnsi="Arial" w:cs="Arial"/>
            <w:color w:val="494645"/>
            <w:sz w:val="14"/>
            <w:szCs w:val="14"/>
          </w:rPr>
          <w:delText>milled lis cov khoom lag luam</w:delText>
        </w:r>
      </w:del>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w:t>
      </w:r>
      <w:proofErr w:type="spellStart"/>
      <w:r w:rsidR="00F2670D" w:rsidRPr="000103B7">
        <w:rPr>
          <w:rFonts w:ascii="Arial" w:eastAsia="Arial" w:hAnsi="Arial" w:cs="Arial"/>
          <w:color w:val="494645"/>
          <w:sz w:val="14"/>
          <w:szCs w:val="14"/>
        </w:rPr>
        <w:t>hmoov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nplej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pob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kws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pob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kws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noj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yam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ntoo</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zaub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 </w:t>
      </w:r>
      <w:proofErr w:type="spellStart"/>
      <w:r w:rsidR="00F2670D" w:rsidRPr="000103B7">
        <w:rPr>
          <w:rFonts w:ascii="Arial" w:eastAsia="Arial" w:hAnsi="Arial" w:cs="Arial"/>
          <w:color w:val="494645"/>
          <w:sz w:val="14"/>
          <w:szCs w:val="14"/>
        </w:rPr>
        <w:t>ziab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hlais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duaj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hlais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duaj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cog </w:t>
      </w:r>
      <w:proofErr w:type="spellStart"/>
      <w:r w:rsidR="00F2670D" w:rsidRPr="000103B7">
        <w:rPr>
          <w:rFonts w:ascii="Arial" w:eastAsia="Arial" w:hAnsi="Arial" w:cs="Arial"/>
          <w:color w:val="494645"/>
          <w:sz w:val="14"/>
          <w:szCs w:val="14"/>
        </w:rPr>
        <w:t>qoob</w:t>
      </w:r>
      <w:proofErr w:type="spellEnd"/>
      <w:r w:rsidR="00F2670D" w:rsidRPr="000103B7">
        <w:rPr>
          <w:rFonts w:ascii="Arial" w:eastAsia="Arial" w:hAnsi="Arial" w:cs="Arial"/>
          <w:color w:val="494645"/>
          <w:sz w:val="14"/>
          <w:szCs w:val="14"/>
        </w:rPr>
        <w:t xml:space="preserve"> loo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sib </w:t>
      </w:r>
      <w:proofErr w:type="spellStart"/>
      <w:r w:rsidR="00F2670D" w:rsidRPr="000103B7">
        <w:rPr>
          <w:rFonts w:ascii="Arial" w:eastAsia="Arial" w:hAnsi="Arial" w:cs="Arial"/>
          <w:color w:val="494645"/>
          <w:sz w:val="14"/>
          <w:szCs w:val="14"/>
        </w:rPr>
        <w:t>txawv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ntawm</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nplej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yam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txuj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xyaw</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li, </w:t>
      </w:r>
      <w:proofErr w:type="spellStart"/>
      <w:r w:rsidR="00F2670D" w:rsidRPr="000103B7">
        <w:rPr>
          <w:rFonts w:ascii="Arial" w:eastAsia="Arial" w:hAnsi="Arial" w:cs="Arial"/>
          <w:color w:val="494645"/>
          <w:sz w:val="14"/>
          <w:szCs w:val="14"/>
        </w:rPr>
        <w:t>kua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taum</w:t>
      </w:r>
      <w:proofErr w:type="spellEnd"/>
      <w:r w:rsidR="00F2670D" w:rsidRPr="000103B7">
        <w:rPr>
          <w:rFonts w:ascii="Arial" w:eastAsia="Arial" w:hAnsi="Arial" w:cs="Arial"/>
          <w:color w:val="494645"/>
          <w:sz w:val="14"/>
          <w:szCs w:val="14"/>
        </w:rPr>
        <w:t xml:space="preserve"> los</w:t>
      </w:r>
      <w:r w:rsidR="002D272D">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av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qhuav</w:t>
      </w:r>
      <w:proofErr w:type="spellEnd"/>
      <w:r w:rsidR="00F2670D" w:rsidRPr="000103B7">
        <w:rPr>
          <w:rFonts w:ascii="Arial" w:eastAsia="Arial" w:hAnsi="Arial" w:cs="Arial"/>
          <w:color w:val="494645"/>
          <w:sz w:val="14"/>
          <w:szCs w:val="14"/>
        </w:rPr>
        <w:t>- los</w:t>
      </w:r>
      <w:r w:rsidR="002D272D">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sidR="00F2670D" w:rsidRPr="000103B7">
        <w:rPr>
          <w:rFonts w:ascii="Arial" w:eastAsia="Arial" w:hAnsi="Arial" w:cs="Arial"/>
          <w:color w:val="494645"/>
          <w:sz w:val="14"/>
          <w:szCs w:val="14"/>
        </w:rPr>
        <w:t>txuj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lom-ua</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ke</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tshuaj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ntsuab</w:t>
      </w:r>
      <w:proofErr w:type="spellEnd"/>
      <w:r w:rsidR="00F2670D" w:rsidRPr="000103B7">
        <w:rPr>
          <w:rFonts w:ascii="Arial" w:eastAsia="Arial" w:hAnsi="Arial" w:cs="Arial"/>
          <w:color w:val="494645"/>
          <w:sz w:val="14"/>
          <w:szCs w:val="14"/>
        </w:rPr>
        <w:t xml:space="preserve"> - los </w:t>
      </w:r>
      <w:proofErr w:type="spellStart"/>
      <w:r w:rsidR="00F2670D" w:rsidRPr="000103B7">
        <w:rPr>
          <w:rFonts w:ascii="Arial" w:eastAsia="Arial" w:hAnsi="Arial" w:cs="Arial"/>
          <w:color w:val="494645"/>
          <w:sz w:val="14"/>
          <w:szCs w:val="14"/>
        </w:rPr>
        <w:t>yog</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txuj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lom-xyaw</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roj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 los</w:t>
      </w:r>
      <w:r w:rsidR="002D272D">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sidR="002D272D">
        <w:rPr>
          <w:rFonts w:ascii="Arial" w:eastAsia="Arial" w:hAnsi="Arial" w:cs="Arial"/>
          <w:color w:val="494645"/>
          <w:sz w:val="14"/>
          <w:szCs w:val="14"/>
        </w:rPr>
        <w:t>dej</w:t>
      </w:r>
      <w:proofErr w:type="spellEnd"/>
      <w:r w:rsidR="002D272D">
        <w:rPr>
          <w:rFonts w:ascii="Arial" w:eastAsia="Arial" w:hAnsi="Arial" w:cs="Arial"/>
          <w:color w:val="494645"/>
          <w:sz w:val="14"/>
          <w:szCs w:val="14"/>
        </w:rPr>
        <w:t xml:space="preserve"> </w:t>
      </w:r>
      <w:proofErr w:type="spellStart"/>
      <w:r w:rsidR="002D272D">
        <w:rPr>
          <w:rFonts w:ascii="Arial" w:eastAsia="Arial" w:hAnsi="Arial" w:cs="Arial"/>
          <w:color w:val="494645"/>
          <w:sz w:val="14"/>
          <w:szCs w:val="14"/>
        </w:rPr>
        <w:t>qaub</w:t>
      </w:r>
      <w:proofErr w:type="spellEnd"/>
      <w:r w:rsidR="002D272D">
        <w:rPr>
          <w:rFonts w:ascii="Arial" w:eastAsia="Arial" w:hAnsi="Arial" w:cs="Arial"/>
          <w:color w:val="494645"/>
          <w:sz w:val="14"/>
          <w:szCs w:val="14"/>
        </w:rPr>
        <w:t>)</w:t>
      </w:r>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laum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huab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xeeb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ntoo</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ntoo</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qab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zib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phoov</w:t>
      </w:r>
      <w:proofErr w:type="spellEnd"/>
      <w:r w:rsidR="00F2670D" w:rsidRPr="000103B7">
        <w:rPr>
          <w:rFonts w:ascii="Arial" w:eastAsia="Arial" w:hAnsi="Arial" w:cs="Arial"/>
          <w:color w:val="494645"/>
          <w:sz w:val="14"/>
          <w:szCs w:val="14"/>
        </w:rPr>
        <w:t xml:space="preserve">, vinegar, </w:t>
      </w:r>
      <w:proofErr w:type="spellStart"/>
      <w:r w:rsidR="00F2670D" w:rsidRPr="000103B7">
        <w:rPr>
          <w:rFonts w:ascii="Arial" w:eastAsia="Arial" w:hAnsi="Arial" w:cs="Arial"/>
          <w:color w:val="494645"/>
          <w:sz w:val="14"/>
          <w:szCs w:val="14"/>
        </w:rPr>
        <w:t>thiab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yam </w:t>
      </w:r>
      <w:proofErr w:type="spellStart"/>
      <w:r w:rsidR="00F2670D" w:rsidRPr="000103B7">
        <w:rPr>
          <w:rFonts w:ascii="Arial" w:eastAsia="Arial" w:hAnsi="Arial" w:cs="Arial"/>
          <w:color w:val="494645"/>
          <w:sz w:val="14"/>
          <w:szCs w:val="14"/>
        </w:rPr>
        <w:t>zaub</w:t>
      </w:r>
      <w:proofErr w:type="spellEnd"/>
      <w:r w:rsidR="00F2670D" w:rsidRPr="000103B7">
        <w:rPr>
          <w:rFonts w:ascii="Arial" w:eastAsia="Arial" w:hAnsi="Arial" w:cs="Arial"/>
          <w:color w:val="494645"/>
          <w:sz w:val="14"/>
          <w:szCs w:val="14"/>
        </w:rPr>
        <w:t xml:space="preserve"> mov </w:t>
      </w:r>
      <w:proofErr w:type="spellStart"/>
      <w:r w:rsidR="00F2670D" w:rsidRPr="000103B7">
        <w:rPr>
          <w:rFonts w:ascii="Arial" w:eastAsia="Arial" w:hAnsi="Arial" w:cs="Arial"/>
          <w:color w:val="494645"/>
          <w:sz w:val="14"/>
          <w:szCs w:val="14"/>
        </w:rPr>
        <w:t>tiav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uas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tsis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tas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yuav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siv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sijhawm</w:t>
      </w:r>
      <w:proofErr w:type="spellEnd"/>
      <w:r w:rsidR="00F2670D" w:rsidRPr="000103B7">
        <w:rPr>
          <w:rFonts w:ascii="Arial" w:eastAsia="Arial" w:hAnsi="Arial" w:cs="Arial"/>
          <w:color w:val="494645"/>
          <w:sz w:val="14"/>
          <w:szCs w:val="14"/>
        </w:rPr>
        <w:t xml:space="preserve"> / </w:t>
      </w:r>
      <w:proofErr w:type="spellStart"/>
      <w:r w:rsidR="00F2670D" w:rsidRPr="000103B7">
        <w:rPr>
          <w:rFonts w:ascii="Arial" w:eastAsia="Arial" w:hAnsi="Arial" w:cs="Arial"/>
          <w:color w:val="494645"/>
          <w:sz w:val="14"/>
          <w:szCs w:val="14"/>
        </w:rPr>
        <w:t>ntsuas</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kub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rau</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kev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nyab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xeeb</w:t>
      </w:r>
      <w:proofErr w:type="spellEnd"/>
      <w:r w:rsidR="00F2670D" w:rsidRPr="000103B7">
        <w:rPr>
          <w:rFonts w:ascii="Arial" w:eastAsia="Arial" w:hAnsi="Arial" w:cs="Arial"/>
          <w:color w:val="494645"/>
          <w:sz w:val="14"/>
          <w:szCs w:val="14"/>
        </w:rPr>
        <w:t xml:space="preserve"> (</w:t>
      </w:r>
      <w:proofErr w:type="spellStart"/>
      <w:del w:id="5463" w:author="Kaxiong" w:date="2021-06-11T22:35:00Z">
        <w:r w:rsidR="00F2670D" w:rsidRPr="000103B7" w:rsidDel="00830FDF">
          <w:rPr>
            <w:rFonts w:ascii="Arial" w:eastAsia="Arial" w:hAnsi="Arial" w:cs="Arial"/>
            <w:color w:val="494645"/>
            <w:sz w:val="14"/>
            <w:szCs w:val="14"/>
          </w:rPr>
          <w:delText>e.g.,</w:delText>
        </w:r>
      </w:del>
      <w:ins w:id="5464" w:author="Kaxiong" w:date="2021-06-11T22:35:00Z">
        <w:r w:rsidR="00830FDF">
          <w:rPr>
            <w:rFonts w:ascii="Arial" w:eastAsia="Arial" w:hAnsi="Arial" w:cs="Arial"/>
            <w:color w:val="494645"/>
            <w:sz w:val="14"/>
            <w:szCs w:val="14"/>
          </w:rPr>
          <w:t>piv</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txwv</w:t>
        </w:r>
        <w:proofErr w:type="spellEnd"/>
        <w:r w:rsidR="00830FDF">
          <w:rPr>
            <w:rFonts w:ascii="Arial" w:eastAsia="Arial" w:hAnsi="Arial" w:cs="Arial"/>
            <w:color w:val="494645"/>
            <w:sz w:val="14"/>
            <w:szCs w:val="14"/>
          </w:rPr>
          <w:t xml:space="preserve"> li</w:t>
        </w:r>
      </w:ins>
      <w:r w:rsidR="00F2670D" w:rsidRPr="000103B7">
        <w:rPr>
          <w:rFonts w:ascii="Arial" w:eastAsia="Arial" w:hAnsi="Arial" w:cs="Arial"/>
          <w:color w:val="494645"/>
          <w:sz w:val="14"/>
          <w:szCs w:val="14"/>
        </w:rPr>
        <w:t xml:space="preserve"> vitamins, cov </w:t>
      </w:r>
      <w:proofErr w:type="spellStart"/>
      <w:ins w:id="5465" w:author="Kaxiong" w:date="2021-06-11T22:35:00Z">
        <w:r w:rsidR="00830FDF">
          <w:rPr>
            <w:rFonts w:ascii="Arial" w:eastAsia="Arial" w:hAnsi="Arial" w:cs="Arial"/>
            <w:color w:val="494645"/>
            <w:sz w:val="14"/>
            <w:szCs w:val="14"/>
          </w:rPr>
          <w:t>hej</w:t>
        </w:r>
        <w:proofErr w:type="spellEnd"/>
        <w:r w:rsidR="00830FDF">
          <w:rPr>
            <w:rFonts w:ascii="Arial" w:eastAsia="Arial" w:hAnsi="Arial" w:cs="Arial"/>
            <w:color w:val="494645"/>
            <w:sz w:val="14"/>
            <w:szCs w:val="14"/>
          </w:rPr>
          <w:t xml:space="preserve"> </w:t>
        </w:r>
        <w:proofErr w:type="spellStart"/>
        <w:r w:rsidR="00830FDF">
          <w:rPr>
            <w:rFonts w:ascii="Arial" w:eastAsia="Arial" w:hAnsi="Arial" w:cs="Arial"/>
            <w:color w:val="494645"/>
            <w:sz w:val="14"/>
            <w:szCs w:val="14"/>
          </w:rPr>
          <w:t>thaj</w:t>
        </w:r>
        <w:proofErr w:type="spellEnd"/>
        <w:r w:rsidR="00830FDF">
          <w:rPr>
            <w:rFonts w:ascii="Arial" w:eastAsia="Arial" w:hAnsi="Arial" w:cs="Arial"/>
            <w:color w:val="494645"/>
            <w:sz w:val="14"/>
            <w:szCs w:val="14"/>
          </w:rPr>
          <w:t xml:space="preserve"> (minerals</w:t>
        </w:r>
      </w:ins>
      <w:ins w:id="5466" w:author="Kaxiong" w:date="2021-06-11T22:36:00Z">
        <w:r w:rsidR="00830FDF">
          <w:rPr>
            <w:rFonts w:ascii="Arial" w:eastAsia="Arial" w:hAnsi="Arial" w:cs="Arial"/>
            <w:color w:val="494645"/>
            <w:sz w:val="14"/>
            <w:szCs w:val="14"/>
          </w:rPr>
          <w:t>)</w:t>
        </w:r>
      </w:ins>
      <w:del w:id="5467" w:author="Kaxiong" w:date="2021-06-11T22:36:00Z">
        <w:r w:rsidR="00F2670D" w:rsidRPr="000103B7" w:rsidDel="00830FDF">
          <w:rPr>
            <w:rFonts w:ascii="Arial" w:eastAsia="Arial" w:hAnsi="Arial" w:cs="Arial"/>
            <w:color w:val="494645"/>
            <w:sz w:val="14"/>
            <w:szCs w:val="14"/>
          </w:rPr>
          <w:delText>zaub mov</w:delText>
        </w:r>
      </w:del>
      <w:r w:rsidR="00F2670D" w:rsidRPr="000103B7">
        <w:rPr>
          <w:rFonts w:ascii="Arial" w:eastAsia="Arial" w:hAnsi="Arial" w:cs="Arial"/>
          <w:color w:val="494645"/>
          <w:sz w:val="14"/>
          <w:szCs w:val="14"/>
        </w:rPr>
        <w:t>, t</w:t>
      </w:r>
      <w:proofErr w:type="spellStart"/>
      <w:r w:rsidR="00F2670D" w:rsidRPr="000103B7">
        <w:rPr>
          <w:rFonts w:ascii="Arial" w:eastAsia="Arial" w:hAnsi="Arial" w:cs="Arial"/>
          <w:color w:val="494645"/>
          <w:sz w:val="14"/>
          <w:szCs w:val="14"/>
        </w:rPr>
        <w:t>hiab</w:t>
      </w:r>
      <w:proofErr w:type="spellEnd"/>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xyaw</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noj</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zaub</w:t>
      </w:r>
      <w:proofErr w:type="spellEnd"/>
      <w:r w:rsidR="00F2670D" w:rsidRPr="000103B7">
        <w:rPr>
          <w:rFonts w:ascii="Arial" w:eastAsia="Arial" w:hAnsi="Arial" w:cs="Arial"/>
          <w:color w:val="494645"/>
          <w:sz w:val="14"/>
          <w:szCs w:val="14"/>
        </w:rPr>
        <w:t xml:space="preserve"> mov (</w:t>
      </w:r>
      <w:proofErr w:type="spellStart"/>
      <w:r w:rsidR="00F2670D" w:rsidRPr="000103B7">
        <w:rPr>
          <w:rFonts w:ascii="Arial" w:eastAsia="Arial" w:hAnsi="Arial" w:cs="Arial"/>
          <w:color w:val="494645"/>
          <w:sz w:val="14"/>
          <w:szCs w:val="14"/>
        </w:rPr>
        <w:t>piv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txwv</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zaub</w:t>
      </w:r>
      <w:proofErr w:type="spellEnd"/>
      <w:r w:rsidR="00F2670D" w:rsidRPr="000103B7">
        <w:rPr>
          <w:rFonts w:ascii="Arial" w:eastAsia="Arial" w:hAnsi="Arial" w:cs="Arial"/>
          <w:color w:val="494645"/>
          <w:sz w:val="14"/>
          <w:szCs w:val="14"/>
        </w:rPr>
        <w:t xml:space="preserve"> mov </w:t>
      </w:r>
      <w:proofErr w:type="spellStart"/>
      <w:r w:rsidR="00F2670D" w:rsidRPr="000103B7">
        <w:rPr>
          <w:rFonts w:ascii="Arial" w:eastAsia="Arial" w:hAnsi="Arial" w:cs="Arial"/>
          <w:color w:val="494645"/>
          <w:sz w:val="14"/>
          <w:szCs w:val="14"/>
        </w:rPr>
        <w:t>pob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txha</w:t>
      </w:r>
      <w:proofErr w:type="spellEnd"/>
      <w:r w:rsidR="00F2670D" w:rsidRPr="000103B7">
        <w:rPr>
          <w:rFonts w:ascii="Arial" w:eastAsia="Arial" w:hAnsi="Arial" w:cs="Arial"/>
          <w:color w:val="494645"/>
          <w:sz w:val="14"/>
          <w:szCs w:val="14"/>
        </w:rPr>
        <w:t xml:space="preserve">) </w:t>
      </w:r>
      <w:proofErr w:type="spellStart"/>
      <w:ins w:id="5468" w:author="Kaxiong" w:date="2021-06-11T22:37:00Z">
        <w:r w:rsidR="00830FDF">
          <w:rPr>
            <w:rFonts w:ascii="Arial" w:eastAsia="Arial" w:hAnsi="Arial" w:cs="Arial"/>
            <w:color w:val="494645"/>
            <w:sz w:val="14"/>
            <w:szCs w:val="14"/>
          </w:rPr>
          <w:t>ua</w:t>
        </w:r>
      </w:ins>
      <w:proofErr w:type="spellEnd"/>
      <w:del w:id="5469" w:author="Kaxiong" w:date="2021-06-11T22:37:00Z">
        <w:r w:rsidR="00F2670D" w:rsidRPr="000103B7" w:rsidDel="00830FDF">
          <w:rPr>
            <w:rFonts w:ascii="Arial" w:eastAsia="Arial" w:hAnsi="Arial" w:cs="Arial"/>
            <w:color w:val="494645"/>
            <w:sz w:val="14"/>
            <w:szCs w:val="14"/>
          </w:rPr>
          <w:delText>hauv</w:delText>
        </w:r>
      </w:del>
      <w:r w:rsidR="00F2670D" w:rsidRPr="000103B7">
        <w:rPr>
          <w:rFonts w:ascii="Arial" w:eastAsia="Arial" w:hAnsi="Arial" w:cs="Arial"/>
          <w:color w:val="494645"/>
          <w:sz w:val="14"/>
          <w:szCs w:val="14"/>
        </w:rPr>
        <w:t xml:space="preserve"> cov </w:t>
      </w:r>
      <w:proofErr w:type="spellStart"/>
      <w:r w:rsidR="00F2670D" w:rsidRPr="000103B7">
        <w:rPr>
          <w:rFonts w:ascii="Arial" w:eastAsia="Arial" w:hAnsi="Arial" w:cs="Arial"/>
          <w:color w:val="494645"/>
          <w:sz w:val="14"/>
          <w:szCs w:val="14"/>
        </w:rPr>
        <w:t>hmoov</w:t>
      </w:r>
      <w:proofErr w:type="spellEnd"/>
      <w:r w:rsidR="00F2670D" w:rsidRPr="000103B7">
        <w:rPr>
          <w:rFonts w:ascii="Arial" w:eastAsia="Arial" w:hAnsi="Arial" w:cs="Arial"/>
          <w:color w:val="494645"/>
          <w:sz w:val="14"/>
          <w:szCs w:val="14"/>
        </w:rPr>
        <w:t xml:space="preserve">, </w:t>
      </w:r>
      <w:proofErr w:type="spellStart"/>
      <w:ins w:id="5470" w:author="Kaxiong" w:date="2021-06-11T22:37:00Z">
        <w:r w:rsidR="00830FDF">
          <w:rPr>
            <w:rFonts w:ascii="Arial" w:eastAsia="Arial" w:hAnsi="Arial" w:cs="Arial"/>
            <w:color w:val="494645"/>
            <w:sz w:val="14"/>
            <w:szCs w:val="14"/>
          </w:rPr>
          <w:t>ua</w:t>
        </w:r>
        <w:proofErr w:type="spellEnd"/>
        <w:r w:rsidR="00830FDF">
          <w:rPr>
            <w:rFonts w:ascii="Arial" w:eastAsia="Arial" w:hAnsi="Arial" w:cs="Arial"/>
            <w:color w:val="494645"/>
            <w:sz w:val="14"/>
            <w:szCs w:val="14"/>
          </w:rPr>
          <w:t xml:space="preserve"> </w:t>
        </w:r>
      </w:ins>
      <w:proofErr w:type="spellStart"/>
      <w:r w:rsidR="00F2670D" w:rsidRPr="000103B7">
        <w:rPr>
          <w:rFonts w:ascii="Arial" w:eastAsia="Arial" w:hAnsi="Arial" w:cs="Arial"/>
          <w:color w:val="494645"/>
          <w:sz w:val="14"/>
          <w:szCs w:val="14"/>
        </w:rPr>
        <w:t>pob</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zeb</w:t>
      </w:r>
      <w:proofErr w:type="spellEnd"/>
      <w:r w:rsidR="00F2670D" w:rsidRPr="000103B7">
        <w:rPr>
          <w:rFonts w:ascii="Arial" w:eastAsia="Arial" w:hAnsi="Arial" w:cs="Arial"/>
          <w:color w:val="494645"/>
          <w:sz w:val="14"/>
          <w:szCs w:val="14"/>
        </w:rPr>
        <w:t>, los</w:t>
      </w:r>
      <w:r w:rsidR="002D272D">
        <w:rPr>
          <w:rFonts w:ascii="Arial" w:eastAsia="Arial" w:hAnsi="Arial" w:cs="Arial"/>
          <w:color w:val="494645"/>
          <w:sz w:val="14"/>
          <w:szCs w:val="14"/>
        </w:rPr>
        <w:t xml:space="preserve"> </w:t>
      </w:r>
      <w:r w:rsidR="00F2670D" w:rsidRPr="000103B7">
        <w:rPr>
          <w:rFonts w:ascii="Arial" w:eastAsia="Arial" w:hAnsi="Arial" w:cs="Arial"/>
          <w:color w:val="494645"/>
          <w:sz w:val="14"/>
          <w:szCs w:val="14"/>
        </w:rPr>
        <w:t xml:space="preserve">sis </w:t>
      </w:r>
      <w:proofErr w:type="spellStart"/>
      <w:r w:rsidR="00F2670D" w:rsidRPr="000103B7">
        <w:rPr>
          <w:rFonts w:ascii="Arial" w:eastAsia="Arial" w:hAnsi="Arial" w:cs="Arial"/>
          <w:color w:val="494645"/>
          <w:sz w:val="14"/>
          <w:szCs w:val="14"/>
        </w:rPr>
        <w:t>lwm</w:t>
      </w:r>
      <w:proofErr w:type="spellEnd"/>
      <w:r w:rsidR="00F2670D" w:rsidRPr="000103B7">
        <w:rPr>
          <w:rFonts w:ascii="Arial" w:eastAsia="Arial" w:hAnsi="Arial" w:cs="Arial"/>
          <w:color w:val="494645"/>
          <w:sz w:val="14"/>
          <w:szCs w:val="14"/>
        </w:rPr>
        <w:t xml:space="preserve"> yam </w:t>
      </w:r>
      <w:proofErr w:type="spellStart"/>
      <w:r w:rsidR="00F2670D" w:rsidRPr="000103B7">
        <w:rPr>
          <w:rFonts w:ascii="Arial" w:eastAsia="Arial" w:hAnsi="Arial" w:cs="Arial"/>
          <w:color w:val="494645"/>
          <w:sz w:val="14"/>
          <w:szCs w:val="14"/>
        </w:rPr>
        <w:t>khoom</w:t>
      </w:r>
      <w:proofErr w:type="spellEnd"/>
      <w:r w:rsidR="00F2670D" w:rsidRPr="000103B7">
        <w:rPr>
          <w:rFonts w:ascii="Arial" w:eastAsia="Arial" w:hAnsi="Arial" w:cs="Arial"/>
          <w:color w:val="494645"/>
          <w:sz w:val="14"/>
          <w:szCs w:val="14"/>
        </w:rPr>
        <w:t xml:space="preserve"> </w:t>
      </w:r>
      <w:proofErr w:type="spellStart"/>
      <w:r w:rsidR="00F2670D" w:rsidRPr="000103B7">
        <w:rPr>
          <w:rFonts w:ascii="Arial" w:eastAsia="Arial" w:hAnsi="Arial" w:cs="Arial"/>
          <w:color w:val="494645"/>
          <w:sz w:val="14"/>
          <w:szCs w:val="14"/>
        </w:rPr>
        <w:t>khov</w:t>
      </w:r>
      <w:proofErr w:type="spellEnd"/>
      <w:r w:rsidR="00F2670D" w:rsidRPr="000103B7">
        <w:rPr>
          <w:rFonts w:ascii="Arial" w:eastAsia="Arial" w:hAnsi="Arial" w:cs="Arial"/>
          <w:color w:val="494645"/>
          <w:sz w:val="14"/>
          <w:szCs w:val="14"/>
        </w:rPr>
        <w:t>);</w:t>
      </w:r>
    </w:p>
    <w:p w14:paraId="697062CB" w14:textId="77777777" w:rsidR="00BF3E5F" w:rsidRPr="000103B7" w:rsidRDefault="00BF3E5F">
      <w:pPr>
        <w:spacing w:line="36" w:lineRule="exact"/>
        <w:rPr>
          <w:rFonts w:ascii="Arial" w:eastAsia="Arial" w:hAnsi="Arial" w:cs="Arial"/>
          <w:color w:val="494645"/>
          <w:sz w:val="18"/>
          <w:szCs w:val="18"/>
        </w:rPr>
      </w:pPr>
    </w:p>
    <w:p w14:paraId="3A92553A" w14:textId="46F05CC4" w:rsidR="00BF3E5F" w:rsidRPr="000E0A87" w:rsidRDefault="00830FDF" w:rsidP="000E0A87">
      <w:pPr>
        <w:numPr>
          <w:ilvl w:val="0"/>
          <w:numId w:val="34"/>
        </w:numPr>
        <w:tabs>
          <w:tab w:val="left" w:pos="360"/>
        </w:tabs>
        <w:spacing w:line="384" w:lineRule="auto"/>
        <w:ind w:left="360" w:right="440" w:hanging="360"/>
        <w:jc w:val="both"/>
        <w:rPr>
          <w:rFonts w:ascii="Arial" w:eastAsia="Arial" w:hAnsi="Arial" w:cs="Arial"/>
          <w:color w:val="494645"/>
          <w:sz w:val="18"/>
          <w:szCs w:val="18"/>
        </w:rPr>
      </w:pPr>
      <w:ins w:id="5471" w:author="Kaxiong" w:date="2021-06-11T22:38:00Z">
        <w:r>
          <w:rPr>
            <w:rFonts w:ascii="Arial" w:eastAsia="Arial" w:hAnsi="Arial" w:cs="Arial"/>
            <w:color w:val="494645"/>
            <w:sz w:val="15"/>
            <w:szCs w:val="15"/>
          </w:rPr>
          <w:t xml:space="preserve">Kev </w:t>
        </w:r>
        <w:proofErr w:type="spellStart"/>
        <w:r>
          <w:rPr>
            <w:rFonts w:ascii="Arial" w:eastAsia="Arial" w:hAnsi="Arial" w:cs="Arial"/>
            <w:color w:val="494645"/>
            <w:sz w:val="15"/>
            <w:szCs w:val="15"/>
          </w:rPr>
          <w:t>n</w:t>
        </w:r>
      </w:ins>
      <w:del w:id="5472" w:author="Kaxiong" w:date="2021-06-11T22:38:00Z">
        <w:r w:rsidR="00F2670D" w:rsidRPr="000103B7" w:rsidDel="00830FDF">
          <w:rPr>
            <w:rFonts w:ascii="Arial" w:eastAsia="Arial" w:hAnsi="Arial" w:cs="Arial"/>
            <w:color w:val="494645"/>
            <w:sz w:val="15"/>
            <w:szCs w:val="15"/>
          </w:rPr>
          <w:delText>N</w:delText>
        </w:r>
      </w:del>
      <w:r w:rsidR="00F2670D" w:rsidRPr="000103B7">
        <w:rPr>
          <w:rFonts w:ascii="Arial" w:eastAsia="Arial" w:hAnsi="Arial" w:cs="Arial"/>
          <w:color w:val="494645"/>
          <w:sz w:val="15"/>
          <w:szCs w:val="15"/>
        </w:rPr>
        <w:t>tim</w:t>
      </w:r>
      <w:proofErr w:type="spellEnd"/>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ci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cov </w:t>
      </w:r>
      <w:proofErr w:type="spellStart"/>
      <w:r w:rsidR="00F2670D" w:rsidRPr="000103B7">
        <w:rPr>
          <w:rFonts w:ascii="Arial" w:eastAsia="Arial" w:hAnsi="Arial" w:cs="Arial"/>
          <w:color w:val="494645"/>
          <w:sz w:val="15"/>
          <w:szCs w:val="15"/>
        </w:rPr>
        <w:t>qhob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cij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ncuav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qab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zib</w:t>
      </w:r>
      <w:proofErr w:type="spellEnd"/>
      <w:ins w:id="5473" w:author="Kaxiong" w:date="2021-06-11T22:38:00Z">
        <w:r>
          <w:rPr>
            <w:rFonts w:ascii="Arial" w:eastAsia="Arial" w:hAnsi="Arial" w:cs="Arial"/>
            <w:color w:val="494645"/>
            <w:sz w:val="15"/>
            <w:szCs w:val="15"/>
          </w:rPr>
          <w:t xml:space="preserve"> cookie</w:t>
        </w:r>
      </w:ins>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khaub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noom</w:t>
      </w:r>
      <w:proofErr w:type="spellEnd"/>
      <w:r w:rsidR="00F2670D" w:rsidRPr="000103B7">
        <w:rPr>
          <w:rFonts w:ascii="Arial" w:eastAsia="Arial" w:hAnsi="Arial" w:cs="Arial"/>
          <w:color w:val="494645"/>
          <w:sz w:val="15"/>
          <w:szCs w:val="15"/>
        </w:rPr>
        <w:t xml:space="preserve">, cocoa </w:t>
      </w:r>
      <w:proofErr w:type="spellStart"/>
      <w:r w:rsidR="00F2670D" w:rsidRPr="000103B7">
        <w:rPr>
          <w:rFonts w:ascii="Arial" w:eastAsia="Arial" w:hAnsi="Arial" w:cs="Arial"/>
          <w:color w:val="494645"/>
          <w:sz w:val="15"/>
          <w:szCs w:val="15"/>
        </w:rPr>
        <w:t>taum</w:t>
      </w:r>
      <w:proofErr w:type="spellEnd"/>
      <w:r w:rsidR="00F2670D" w:rsidRPr="000103B7">
        <w:rPr>
          <w:rFonts w:ascii="Arial" w:eastAsia="Arial" w:hAnsi="Arial" w:cs="Arial"/>
          <w:color w:val="494645"/>
          <w:sz w:val="15"/>
          <w:szCs w:val="15"/>
        </w:rPr>
        <w:t xml:space="preserve"> (</w:t>
      </w:r>
      <w:ins w:id="5474" w:author="Kaxiong" w:date="2021-06-11T22:38:00Z">
        <w:r>
          <w:rPr>
            <w:rFonts w:ascii="Arial" w:eastAsia="Arial" w:hAnsi="Arial" w:cs="Arial"/>
            <w:color w:val="494645"/>
            <w:sz w:val="15"/>
            <w:szCs w:val="15"/>
          </w:rPr>
          <w:t>ci</w:t>
        </w:r>
      </w:ins>
      <w:del w:id="5475" w:author="Kaxiong" w:date="2021-06-11T22:38:00Z">
        <w:r w:rsidR="00F2670D" w:rsidRPr="000103B7" w:rsidDel="00830FDF">
          <w:rPr>
            <w:rFonts w:ascii="Arial" w:eastAsia="Arial" w:hAnsi="Arial" w:cs="Arial"/>
            <w:color w:val="494645"/>
            <w:sz w:val="15"/>
            <w:szCs w:val="15"/>
          </w:rPr>
          <w:delText>roasted</w:delText>
        </w:r>
      </w:del>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cocoa, kas </w:t>
      </w:r>
      <w:proofErr w:type="spellStart"/>
      <w:r w:rsidR="00F2670D" w:rsidRPr="000103B7">
        <w:rPr>
          <w:rFonts w:ascii="Arial" w:eastAsia="Arial" w:hAnsi="Arial" w:cs="Arial"/>
          <w:color w:val="494645"/>
          <w:sz w:val="15"/>
          <w:szCs w:val="15"/>
        </w:rPr>
        <w:t>fes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taum</w:t>
      </w:r>
      <w:proofErr w:type="spellEnd"/>
      <w:r w:rsidR="00F2670D" w:rsidRPr="000103B7">
        <w:rPr>
          <w:rFonts w:ascii="Arial" w:eastAsia="Arial" w:hAnsi="Arial" w:cs="Arial"/>
          <w:color w:val="494645"/>
          <w:sz w:val="15"/>
          <w:szCs w:val="15"/>
        </w:rPr>
        <w:t xml:space="preserve"> (ci), cov </w:t>
      </w:r>
      <w:proofErr w:type="spellStart"/>
      <w:ins w:id="5476" w:author="Kaxiong" w:date="2021-06-11T22:45:00Z">
        <w:r w:rsidR="00F13CE6">
          <w:rPr>
            <w:rFonts w:ascii="Arial" w:eastAsia="Arial" w:hAnsi="Arial" w:cs="Arial"/>
            <w:color w:val="494645"/>
            <w:sz w:val="15"/>
            <w:szCs w:val="15"/>
          </w:rPr>
          <w:t>daim</w:t>
        </w:r>
        <w:proofErr w:type="spellEnd"/>
        <w:r w:rsidR="00F13CE6">
          <w:rPr>
            <w:rFonts w:ascii="Arial" w:eastAsia="Arial" w:hAnsi="Arial" w:cs="Arial"/>
            <w:color w:val="494645"/>
            <w:sz w:val="15"/>
            <w:szCs w:val="15"/>
          </w:rPr>
          <w:t xml:space="preserve"> </w:t>
        </w:r>
      </w:ins>
      <w:proofErr w:type="spellStart"/>
      <w:r w:rsidR="00F2670D" w:rsidRPr="000103B7">
        <w:rPr>
          <w:rFonts w:ascii="Arial" w:eastAsia="Arial" w:hAnsi="Arial" w:cs="Arial"/>
          <w:color w:val="494645"/>
          <w:sz w:val="15"/>
          <w:szCs w:val="15"/>
        </w:rPr>
        <w:t>nqaij</w:t>
      </w:r>
      <w:proofErr w:type="spellEnd"/>
      <w:r w:rsidR="00F2670D" w:rsidRPr="000103B7">
        <w:rPr>
          <w:rFonts w:ascii="Arial" w:eastAsia="Arial" w:hAnsi="Arial" w:cs="Arial"/>
          <w:color w:val="494645"/>
          <w:sz w:val="15"/>
          <w:szCs w:val="15"/>
        </w:rPr>
        <w:t xml:space="preserve"> </w:t>
      </w:r>
      <w:proofErr w:type="spellStart"/>
      <w:ins w:id="5477" w:author="Kaxiong" w:date="2021-06-11T22:45:00Z">
        <w:r w:rsidR="00F13CE6">
          <w:rPr>
            <w:rFonts w:ascii="Arial" w:eastAsia="Arial" w:hAnsi="Arial" w:cs="Arial"/>
            <w:color w:val="494645"/>
            <w:sz w:val="15"/>
            <w:szCs w:val="15"/>
          </w:rPr>
          <w:t>qhuav</w:t>
        </w:r>
      </w:ins>
      <w:proofErr w:type="spellEnd"/>
      <w:del w:id="5478" w:author="Kaxiong" w:date="2021-06-11T22:45:00Z">
        <w:r w:rsidR="00F2670D" w:rsidRPr="000103B7" w:rsidDel="00F13CE6">
          <w:rPr>
            <w:rFonts w:ascii="Arial" w:eastAsia="Arial" w:hAnsi="Arial" w:cs="Arial"/>
            <w:color w:val="494645"/>
            <w:sz w:val="15"/>
            <w:szCs w:val="15"/>
          </w:rPr>
          <w:delText>ua si jerky</w:delText>
        </w:r>
      </w:del>
      <w:r w:rsidR="00F2670D" w:rsidRPr="000103B7">
        <w:rPr>
          <w:rFonts w:ascii="Arial" w:eastAsia="Arial" w:hAnsi="Arial" w:cs="Arial"/>
          <w:color w:val="494645"/>
          <w:sz w:val="15"/>
          <w:szCs w:val="15"/>
        </w:rPr>
        <w:t xml:space="preserve">, cov </w:t>
      </w:r>
      <w:proofErr w:type="spellStart"/>
      <w:ins w:id="5479" w:author="Kaxiong" w:date="2021-06-11T22:45:00Z">
        <w:r w:rsidR="00F13CE6">
          <w:rPr>
            <w:rFonts w:ascii="Arial" w:eastAsia="Arial" w:hAnsi="Arial" w:cs="Arial"/>
            <w:color w:val="494645"/>
            <w:sz w:val="15"/>
            <w:szCs w:val="15"/>
          </w:rPr>
          <w:t>txab</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ntoo</w:t>
        </w:r>
      </w:ins>
      <w:del w:id="5480" w:author="Kaxiong" w:date="2021-06-11T22:45:00Z">
        <w:r w:rsidR="00F2670D" w:rsidRPr="000103B7" w:rsidDel="00F13CE6">
          <w:rPr>
            <w:rFonts w:ascii="Arial" w:eastAsia="Arial" w:hAnsi="Arial" w:cs="Arial"/>
            <w:color w:val="494645"/>
            <w:sz w:val="15"/>
            <w:szCs w:val="15"/>
          </w:rPr>
          <w:delText>pos hniav</w:delText>
        </w:r>
      </w:del>
      <w:ins w:id="5481" w:author="Kaxiong" w:date="2021-06-11T22:45:00Z">
        <w:r w:rsidR="00F13CE6">
          <w:rPr>
            <w:rFonts w:ascii="Arial" w:eastAsia="Arial" w:hAnsi="Arial" w:cs="Arial"/>
            <w:color w:val="494645"/>
            <w:sz w:val="15"/>
            <w:szCs w:val="15"/>
          </w:rPr>
          <w:t>gums</w:t>
        </w:r>
      </w:ins>
      <w:proofErr w:type="spellEnd"/>
      <w:r w:rsidR="00F2670D" w:rsidRPr="000103B7">
        <w:rPr>
          <w:rFonts w:ascii="Arial" w:eastAsia="Arial" w:hAnsi="Arial" w:cs="Arial"/>
          <w:color w:val="494645"/>
          <w:sz w:val="15"/>
          <w:szCs w:val="15"/>
        </w:rPr>
        <w:t xml:space="preserve"> / </w:t>
      </w:r>
      <w:ins w:id="5482" w:author="Kaxiong" w:date="2021-06-11T22:46:00Z">
        <w:r w:rsidR="00F13CE6">
          <w:rPr>
            <w:rFonts w:ascii="Arial" w:eastAsia="Arial" w:hAnsi="Arial" w:cs="Arial"/>
            <w:color w:val="494645"/>
            <w:sz w:val="15"/>
            <w:szCs w:val="15"/>
          </w:rPr>
          <w:t>latexes</w:t>
        </w:r>
      </w:ins>
      <w:del w:id="5483" w:author="Kaxiong" w:date="2021-06-11T22:46:00Z">
        <w:r w:rsidR="00F2670D" w:rsidRPr="000103B7" w:rsidDel="00F13CE6">
          <w:rPr>
            <w:rFonts w:ascii="Arial" w:eastAsia="Arial" w:hAnsi="Arial" w:cs="Arial"/>
            <w:color w:val="494645"/>
            <w:sz w:val="15"/>
            <w:szCs w:val="15"/>
          </w:rPr>
          <w:delText>hnab yas</w:delText>
        </w:r>
      </w:del>
      <w:r w:rsidR="00F2670D" w:rsidRPr="000103B7">
        <w:rPr>
          <w:rFonts w:ascii="Arial" w:eastAsia="Arial" w:hAnsi="Arial" w:cs="Arial"/>
          <w:color w:val="494645"/>
          <w:sz w:val="15"/>
          <w:szCs w:val="15"/>
        </w:rPr>
        <w:t xml:space="preserve"> / </w:t>
      </w:r>
      <w:ins w:id="5484" w:author="Kaxiong" w:date="2021-06-11T22:46:00Z">
        <w:r w:rsidR="00F13CE6">
          <w:rPr>
            <w:rFonts w:ascii="Arial" w:eastAsia="Arial" w:hAnsi="Arial" w:cs="Arial"/>
            <w:color w:val="494645"/>
            <w:sz w:val="15"/>
            <w:szCs w:val="15"/>
          </w:rPr>
          <w:t xml:space="preserve">resins </w:t>
        </w:r>
      </w:ins>
      <w:proofErr w:type="spellStart"/>
      <w:r w:rsidR="00F2670D" w:rsidRPr="000103B7">
        <w:rPr>
          <w:rFonts w:ascii="Arial" w:eastAsia="Arial" w:hAnsi="Arial" w:cs="Arial"/>
          <w:color w:val="494645"/>
          <w:sz w:val="15"/>
          <w:szCs w:val="15"/>
        </w:rPr>
        <w:t>tawv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ntoo</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zaub</w:t>
      </w:r>
      <w:proofErr w:type="spellEnd"/>
      <w:r w:rsidR="00F2670D" w:rsidRPr="000103B7">
        <w:rPr>
          <w:rFonts w:ascii="Arial" w:eastAsia="Arial" w:hAnsi="Arial" w:cs="Arial"/>
          <w:color w:val="494645"/>
          <w:sz w:val="15"/>
          <w:szCs w:val="15"/>
        </w:rPr>
        <w:t xml:space="preserve"> mov </w:t>
      </w:r>
      <w:proofErr w:type="spellStart"/>
      <w:r w:rsidR="00F2670D" w:rsidRPr="000103B7">
        <w:rPr>
          <w:rFonts w:ascii="Arial" w:eastAsia="Arial" w:hAnsi="Arial" w:cs="Arial"/>
          <w:color w:val="494645"/>
          <w:sz w:val="15"/>
          <w:szCs w:val="15"/>
        </w:rPr>
        <w:t>noj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zib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ntab</w:t>
      </w:r>
      <w:proofErr w:type="spellEnd"/>
      <w:r w:rsidR="00F2670D" w:rsidRPr="000103B7">
        <w:rPr>
          <w:rFonts w:ascii="Arial" w:eastAsia="Arial" w:hAnsi="Arial" w:cs="Arial"/>
          <w:color w:val="494645"/>
          <w:sz w:val="15"/>
          <w:szCs w:val="15"/>
        </w:rPr>
        <w:t xml:space="preserve"> (</w:t>
      </w:r>
      <w:proofErr w:type="spellStart"/>
      <w:ins w:id="5485" w:author="Kaxiong" w:date="2021-06-11T22:48:00Z">
        <w:r w:rsidR="00F13CE6">
          <w:rPr>
            <w:rFonts w:ascii="Arial" w:eastAsia="Arial" w:hAnsi="Arial" w:cs="Arial"/>
            <w:color w:val="494645"/>
            <w:sz w:val="15"/>
            <w:szCs w:val="15"/>
          </w:rPr>
          <w:t>tua</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kab</w:t>
        </w:r>
        <w:proofErr w:type="spellEnd"/>
        <w:r w:rsidR="00F13CE6">
          <w:rPr>
            <w:rFonts w:ascii="Arial" w:eastAsia="Arial" w:hAnsi="Arial" w:cs="Arial"/>
            <w:color w:val="494645"/>
            <w:sz w:val="15"/>
            <w:szCs w:val="15"/>
          </w:rPr>
          <w:t xml:space="preserve"> mob tag </w:t>
        </w:r>
        <w:proofErr w:type="spellStart"/>
        <w:r w:rsidR="00F13CE6">
          <w:rPr>
            <w:rFonts w:ascii="Arial" w:eastAsia="Arial" w:hAnsi="Arial" w:cs="Arial"/>
            <w:color w:val="494645"/>
            <w:sz w:val="15"/>
            <w:szCs w:val="15"/>
          </w:rPr>
          <w:t>lawm</w:t>
        </w:r>
      </w:ins>
      <w:proofErr w:type="spellEnd"/>
      <w:del w:id="5486" w:author="Kaxiong" w:date="2021-06-11T22:48:00Z">
        <w:r w:rsidR="00F2670D" w:rsidRPr="000103B7" w:rsidDel="00F13CE6">
          <w:rPr>
            <w:rFonts w:ascii="Arial" w:eastAsia="Arial" w:hAnsi="Arial" w:cs="Arial"/>
            <w:color w:val="494645"/>
            <w:sz w:val="15"/>
            <w:szCs w:val="15"/>
          </w:rPr>
          <w:delText>pasteurized)</w:delText>
        </w:r>
      </w:del>
      <w:r w:rsidR="00F2670D" w:rsidRPr="000103B7">
        <w:rPr>
          <w:rFonts w:ascii="Arial" w:eastAsia="Arial" w:hAnsi="Arial" w:cs="Arial"/>
          <w:color w:val="494645"/>
          <w:sz w:val="15"/>
          <w:szCs w:val="15"/>
        </w:rPr>
        <w:t xml:space="preserve">, </w:t>
      </w:r>
      <w:proofErr w:type="spellStart"/>
      <w:ins w:id="5487" w:author="Kaxiong" w:date="2021-06-11T22:48:00Z">
        <w:r w:rsidR="00F13CE6">
          <w:rPr>
            <w:rFonts w:ascii="Arial" w:eastAsia="Arial" w:hAnsi="Arial" w:cs="Arial"/>
            <w:color w:val="494645"/>
            <w:sz w:val="15"/>
            <w:szCs w:val="15"/>
          </w:rPr>
          <w:t>kua</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npaum</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qab</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zib</w:t>
        </w:r>
        <w:proofErr w:type="spellEnd"/>
        <w:r w:rsidR="00F13CE6">
          <w:rPr>
            <w:rFonts w:ascii="Arial" w:eastAsia="Arial" w:hAnsi="Arial" w:cs="Arial"/>
            <w:color w:val="494645"/>
            <w:sz w:val="15"/>
            <w:szCs w:val="15"/>
          </w:rPr>
          <w:t xml:space="preserve"> (</w:t>
        </w:r>
      </w:ins>
      <w:r w:rsidR="00F2670D" w:rsidRPr="000103B7">
        <w:rPr>
          <w:rFonts w:ascii="Arial" w:eastAsia="Arial" w:hAnsi="Arial" w:cs="Arial"/>
          <w:color w:val="494645"/>
          <w:sz w:val="15"/>
          <w:szCs w:val="15"/>
        </w:rPr>
        <w:t>jams</w:t>
      </w:r>
      <w:ins w:id="5488" w:author="Kaxiong" w:date="2021-06-11T22:48:00Z">
        <w:r w:rsidR="00F13CE6">
          <w:rPr>
            <w:rFonts w:ascii="Arial" w:eastAsia="Arial" w:hAnsi="Arial" w:cs="Arial"/>
            <w:color w:val="494645"/>
            <w:sz w:val="15"/>
            <w:szCs w:val="15"/>
          </w:rPr>
          <w:t>)</w:t>
        </w:r>
      </w:ins>
      <w:r w:rsidR="00F2670D" w:rsidRPr="000103B7">
        <w:rPr>
          <w:rFonts w:ascii="Arial" w:eastAsia="Arial" w:hAnsi="Arial" w:cs="Arial"/>
          <w:color w:val="494645"/>
          <w:sz w:val="15"/>
          <w:szCs w:val="15"/>
        </w:rPr>
        <w:t xml:space="preserve"> / </w:t>
      </w:r>
      <w:proofErr w:type="spellStart"/>
      <w:ins w:id="5489" w:author="Kaxiong" w:date="2021-06-11T22:49:00Z">
        <w:r w:rsidR="00F13CE6">
          <w:rPr>
            <w:rFonts w:ascii="Arial" w:eastAsia="Arial" w:hAnsi="Arial" w:cs="Arial"/>
            <w:color w:val="494645"/>
            <w:sz w:val="15"/>
            <w:szCs w:val="15"/>
          </w:rPr>
          <w:t>qhoob</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noom</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zooj</w:t>
        </w:r>
        <w:proofErr w:type="spellEnd"/>
        <w:r w:rsidR="00F13CE6">
          <w:rPr>
            <w:rFonts w:ascii="Arial" w:eastAsia="Arial" w:hAnsi="Arial" w:cs="Arial"/>
            <w:color w:val="494645"/>
            <w:sz w:val="15"/>
            <w:szCs w:val="15"/>
          </w:rPr>
          <w:t xml:space="preserve"> (</w:t>
        </w:r>
      </w:ins>
      <w:r w:rsidR="00F2670D" w:rsidRPr="000103B7">
        <w:rPr>
          <w:rFonts w:ascii="Arial" w:eastAsia="Arial" w:hAnsi="Arial" w:cs="Arial"/>
          <w:color w:val="494645"/>
          <w:sz w:val="15"/>
          <w:szCs w:val="15"/>
        </w:rPr>
        <w:t>jellies</w:t>
      </w:r>
      <w:ins w:id="5490" w:author="Kaxiong" w:date="2021-06-11T22:49:00Z">
        <w:r w:rsidR="00F13CE6">
          <w:rPr>
            <w:rFonts w:ascii="Arial" w:eastAsia="Arial" w:hAnsi="Arial" w:cs="Arial"/>
            <w:color w:val="494645"/>
            <w:sz w:val="15"/>
            <w:szCs w:val="15"/>
          </w:rPr>
          <w:t>)</w:t>
        </w:r>
      </w:ins>
      <w:r w:rsidR="00F2670D" w:rsidRPr="000103B7">
        <w:rPr>
          <w:rFonts w:ascii="Arial" w:eastAsia="Arial" w:hAnsi="Arial" w:cs="Arial"/>
          <w:color w:val="494645"/>
          <w:sz w:val="15"/>
          <w:szCs w:val="15"/>
        </w:rPr>
        <w:t xml:space="preserve"> / </w:t>
      </w:r>
      <w:proofErr w:type="spellStart"/>
      <w:r w:rsidR="00F2670D" w:rsidRPr="000103B7">
        <w:rPr>
          <w:rFonts w:ascii="Arial" w:eastAsia="Arial" w:hAnsi="Arial" w:cs="Arial"/>
          <w:color w:val="494645"/>
          <w:sz w:val="15"/>
          <w:szCs w:val="15"/>
        </w:rPr>
        <w:t>khaws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cia</w:t>
      </w:r>
      <w:proofErr w:type="spellEnd"/>
      <w:r w:rsidR="00F2670D" w:rsidRPr="000103B7">
        <w:rPr>
          <w:rFonts w:ascii="Arial" w:eastAsia="Arial" w:hAnsi="Arial" w:cs="Arial"/>
          <w:color w:val="494645"/>
          <w:sz w:val="15"/>
          <w:szCs w:val="15"/>
        </w:rPr>
        <w:t xml:space="preserve">, cov milled </w:t>
      </w:r>
      <w:proofErr w:type="spellStart"/>
      <w:r w:rsidR="00F2670D" w:rsidRPr="000103B7">
        <w:rPr>
          <w:rFonts w:ascii="Arial" w:eastAsia="Arial" w:hAnsi="Arial" w:cs="Arial"/>
          <w:color w:val="494645"/>
          <w:sz w:val="15"/>
          <w:szCs w:val="15"/>
        </w:rPr>
        <w:t>lis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lag </w:t>
      </w:r>
      <w:proofErr w:type="spellStart"/>
      <w:r w:rsidR="00F2670D" w:rsidRPr="000103B7">
        <w:rPr>
          <w:rFonts w:ascii="Arial" w:eastAsia="Arial" w:hAnsi="Arial" w:cs="Arial"/>
          <w:color w:val="494645"/>
          <w:sz w:val="15"/>
          <w:szCs w:val="15"/>
        </w:rPr>
        <w:t>luam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w:t>
      </w:r>
      <w:proofErr w:type="spellStart"/>
      <w:r w:rsidR="00F2670D" w:rsidRPr="000103B7">
        <w:rPr>
          <w:rFonts w:ascii="Arial" w:eastAsia="Arial" w:hAnsi="Arial" w:cs="Arial"/>
          <w:color w:val="494645"/>
          <w:sz w:val="15"/>
          <w:szCs w:val="15"/>
        </w:rPr>
        <w:t>hmoov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nplej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xua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pob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kws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suab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khaus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roj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lwm</w:t>
      </w:r>
      <w:proofErr w:type="spellEnd"/>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ntoo</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zaub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pitted,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hmab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ntoo</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qhuav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hlais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qhuav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ncauj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lwm</w:t>
      </w:r>
      <w:proofErr w:type="spellEnd"/>
      <w:r w:rsidR="00F2670D" w:rsidRPr="000103B7">
        <w:rPr>
          <w:rFonts w:ascii="Arial" w:eastAsia="Arial" w:hAnsi="Arial" w:cs="Arial"/>
          <w:color w:val="494645"/>
          <w:sz w:val="15"/>
          <w:szCs w:val="15"/>
        </w:rPr>
        <w:t xml:space="preserve"> yam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lis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 </w:t>
      </w:r>
      <w:proofErr w:type="spellStart"/>
      <w:r w:rsidR="00F2670D" w:rsidRPr="000103B7">
        <w:rPr>
          <w:rFonts w:ascii="Arial" w:eastAsia="Arial" w:hAnsi="Arial" w:cs="Arial"/>
          <w:color w:val="494645"/>
          <w:sz w:val="15"/>
          <w:szCs w:val="15"/>
        </w:rPr>
        <w:t>paj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kws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lwm</w:t>
      </w:r>
      <w:proofErr w:type="spellEnd"/>
      <w:r w:rsidR="00F2670D" w:rsidRPr="000103B7">
        <w:rPr>
          <w:rFonts w:ascii="Arial" w:eastAsia="Arial" w:hAnsi="Arial" w:cs="Arial"/>
          <w:color w:val="494645"/>
          <w:sz w:val="15"/>
          <w:szCs w:val="15"/>
        </w:rPr>
        <w:t xml:space="preserve"> yam </w:t>
      </w:r>
      <w:proofErr w:type="spellStart"/>
      <w:r w:rsidR="00F2670D" w:rsidRPr="000103B7">
        <w:rPr>
          <w:rFonts w:ascii="Arial" w:eastAsia="Arial" w:hAnsi="Arial" w:cs="Arial"/>
          <w:color w:val="494645"/>
          <w:sz w:val="15"/>
          <w:szCs w:val="15"/>
        </w:rPr>
        <w:t>tshuaj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ntsuab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txuj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khoom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cov </w:t>
      </w:r>
      <w:proofErr w:type="spellStart"/>
      <w:r w:rsidR="00F2670D" w:rsidRPr="000103B7">
        <w:rPr>
          <w:rFonts w:ascii="Arial" w:eastAsia="Arial" w:hAnsi="Arial" w:cs="Arial"/>
          <w:color w:val="494645"/>
          <w:sz w:val="15"/>
          <w:szCs w:val="15"/>
        </w:rPr>
        <w:t>tshuaj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ntsuab</w:t>
      </w:r>
      <w:proofErr w:type="spellEnd"/>
      <w:ins w:id="5491" w:author="Kaxiong" w:date="2021-06-11T22:50:00Z">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qhuav</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raug</w:t>
        </w:r>
        <w:proofErr w:type="spellEnd"/>
        <w:r w:rsidR="00F13CE6">
          <w:rPr>
            <w:rFonts w:ascii="Arial" w:eastAsia="Arial" w:hAnsi="Arial" w:cs="Arial"/>
            <w:color w:val="494645"/>
            <w:sz w:val="15"/>
            <w:szCs w:val="15"/>
          </w:rPr>
          <w:t xml:space="preserve"> </w:t>
        </w:r>
        <w:proofErr w:type="spellStart"/>
        <w:r w:rsidR="00F13CE6">
          <w:rPr>
            <w:rFonts w:ascii="Arial" w:eastAsia="Arial" w:hAnsi="Arial" w:cs="Arial"/>
            <w:color w:val="494645"/>
            <w:sz w:val="15"/>
            <w:szCs w:val="15"/>
          </w:rPr>
          <w:t>tsuav</w:t>
        </w:r>
        <w:proofErr w:type="spellEnd"/>
        <w:r w:rsidR="00F13CE6">
          <w:rPr>
            <w:rFonts w:ascii="Arial" w:eastAsia="Arial" w:hAnsi="Arial" w:cs="Arial"/>
            <w:color w:val="494645"/>
            <w:sz w:val="15"/>
            <w:szCs w:val="15"/>
          </w:rPr>
          <w:t xml:space="preserve"> </w:t>
        </w:r>
      </w:ins>
      <w:del w:id="5492" w:author="Kaxiong" w:date="2021-06-11T22:50:00Z">
        <w:r w:rsidR="00F2670D" w:rsidRPr="000103B7" w:rsidDel="00F13CE6">
          <w:rPr>
            <w:rFonts w:ascii="Arial" w:eastAsia="Arial" w:hAnsi="Arial" w:cs="Arial"/>
            <w:color w:val="494645"/>
            <w:sz w:val="15"/>
            <w:szCs w:val="15"/>
          </w:rPr>
          <w:delText xml:space="preserve"> </w:delText>
        </w:r>
      </w:del>
      <w:r w:rsidR="00F2670D" w:rsidRPr="000103B7">
        <w:rPr>
          <w:rFonts w:ascii="Arial" w:eastAsia="Arial" w:hAnsi="Arial" w:cs="Arial"/>
          <w:color w:val="494645"/>
          <w:sz w:val="15"/>
          <w:szCs w:val="15"/>
        </w:rPr>
        <w:t xml:space="preserve">los </w:t>
      </w:r>
      <w:proofErr w:type="spellStart"/>
      <w:r w:rsidR="00F2670D" w:rsidRPr="000103B7">
        <w:rPr>
          <w:rFonts w:ascii="Arial" w:eastAsia="Arial" w:hAnsi="Arial" w:cs="Arial"/>
          <w:color w:val="494645"/>
          <w:sz w:val="15"/>
          <w:szCs w:val="15"/>
        </w:rPr>
        <w:t>yog</w:t>
      </w:r>
      <w:proofErr w:type="spellEnd"/>
      <w:r w:rsidR="00F2670D" w:rsidRPr="000103B7">
        <w:rPr>
          <w:rFonts w:ascii="Arial" w:eastAsia="Arial" w:hAnsi="Arial" w:cs="Arial"/>
          <w:color w:val="494645"/>
          <w:sz w:val="15"/>
          <w:szCs w:val="15"/>
        </w:rPr>
        <w:t xml:space="preserve"> </w:t>
      </w:r>
      <w:proofErr w:type="spellStart"/>
      <w:ins w:id="5493" w:author="Kaxiong" w:date="2021-06-11T22:51:00Z">
        <w:r w:rsidR="00F13CE6">
          <w:rPr>
            <w:rFonts w:ascii="Arial" w:eastAsia="Arial" w:hAnsi="Arial" w:cs="Arial"/>
            <w:color w:val="494645"/>
            <w:sz w:val="15"/>
            <w:szCs w:val="15"/>
          </w:rPr>
          <w:t>zom</w:t>
        </w:r>
        <w:proofErr w:type="spellEnd"/>
        <w:r w:rsidR="00F13CE6">
          <w:rPr>
            <w:rFonts w:ascii="Arial" w:eastAsia="Arial" w:hAnsi="Arial" w:cs="Arial"/>
            <w:color w:val="494645"/>
            <w:sz w:val="15"/>
            <w:szCs w:val="15"/>
          </w:rPr>
          <w:t xml:space="preserve"> </w:t>
        </w:r>
      </w:ins>
      <w:del w:id="5494" w:author="Kaxiong" w:date="2021-06-11T22:51:00Z">
        <w:r w:rsidR="00F2670D" w:rsidRPr="000103B7" w:rsidDel="00F13CE6">
          <w:rPr>
            <w:rFonts w:ascii="Arial" w:eastAsia="Arial" w:hAnsi="Arial" w:cs="Arial"/>
            <w:color w:val="494645"/>
            <w:sz w:val="15"/>
            <w:szCs w:val="15"/>
          </w:rPr>
          <w:delText>hauv av qhuav</w:delText>
        </w:r>
      </w:del>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laum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huab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xeeb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ntoo</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txiv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ntoo</w:t>
      </w:r>
      <w:proofErr w:type="spellEnd"/>
      <w:r w:rsidR="00F2670D" w:rsidRPr="000103B7">
        <w:rPr>
          <w:rFonts w:ascii="Arial" w:eastAsia="Arial" w:hAnsi="Arial" w:cs="Arial"/>
          <w:color w:val="494645"/>
          <w:sz w:val="15"/>
          <w:szCs w:val="15"/>
        </w:rPr>
        <w:t xml:space="preserve">, cov noob </w:t>
      </w:r>
      <w:proofErr w:type="spellStart"/>
      <w:r w:rsidR="00F2670D" w:rsidRPr="000103B7">
        <w:rPr>
          <w:rFonts w:ascii="Arial" w:eastAsia="Arial" w:hAnsi="Arial" w:cs="Arial"/>
          <w:color w:val="494645"/>
          <w:sz w:val="15"/>
          <w:szCs w:val="15"/>
        </w:rPr>
        <w:t>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tiav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rau</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kev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ncaj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qha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haus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dej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haus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dej</w:t>
      </w:r>
      <w:proofErr w:type="spellEnd"/>
      <w:r w:rsidR="00F2670D" w:rsidRPr="000103B7">
        <w:rPr>
          <w:rFonts w:ascii="Arial" w:eastAsia="Arial" w:hAnsi="Arial" w:cs="Arial"/>
          <w:color w:val="494645"/>
          <w:sz w:val="15"/>
          <w:szCs w:val="15"/>
        </w:rPr>
        <w:t xml:space="preserve"> carbonated, </w:t>
      </w:r>
      <w:proofErr w:type="spellStart"/>
      <w:r w:rsidR="00F2670D" w:rsidRPr="000103B7">
        <w:rPr>
          <w:rFonts w:ascii="Arial" w:eastAsia="Arial" w:hAnsi="Arial" w:cs="Arial"/>
          <w:color w:val="494645"/>
          <w:sz w:val="15"/>
          <w:szCs w:val="15"/>
        </w:rPr>
        <w:t>qab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zib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dej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txoj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kev</w:t>
      </w:r>
      <w:proofErr w:type="spellEnd"/>
      <w:r w:rsidR="00F2670D" w:rsidRPr="000103B7">
        <w:rPr>
          <w:rFonts w:ascii="Arial" w:eastAsia="Arial" w:hAnsi="Arial" w:cs="Arial"/>
          <w:color w:val="494645"/>
          <w:sz w:val="15"/>
          <w:szCs w:val="15"/>
        </w:rPr>
        <w:t xml:space="preserve"> sib </w:t>
      </w:r>
      <w:proofErr w:type="spellStart"/>
      <w:r w:rsidR="00F2670D" w:rsidRPr="000103B7">
        <w:rPr>
          <w:rFonts w:ascii="Arial" w:eastAsia="Arial" w:hAnsi="Arial" w:cs="Arial"/>
          <w:color w:val="494645"/>
          <w:sz w:val="15"/>
          <w:szCs w:val="15"/>
        </w:rPr>
        <w:t>xyaw</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granola, </w:t>
      </w:r>
      <w:proofErr w:type="spellStart"/>
      <w:r w:rsidR="00F2670D" w:rsidRPr="000103B7">
        <w:rPr>
          <w:rFonts w:ascii="Arial" w:eastAsia="Arial" w:hAnsi="Arial" w:cs="Arial"/>
          <w:color w:val="494645"/>
          <w:sz w:val="15"/>
          <w:szCs w:val="15"/>
        </w:rPr>
        <w:t>kua</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txob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thiab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lwm</w:t>
      </w:r>
      <w:proofErr w:type="spellEnd"/>
      <w:r w:rsidR="00F2670D" w:rsidRPr="000103B7">
        <w:rPr>
          <w:rFonts w:ascii="Arial" w:eastAsia="Arial" w:hAnsi="Arial" w:cs="Arial"/>
          <w:color w:val="494645"/>
          <w:sz w:val="15"/>
          <w:szCs w:val="15"/>
        </w:rPr>
        <w:t xml:space="preserve"> yam </w:t>
      </w:r>
      <w:proofErr w:type="spellStart"/>
      <w:r w:rsidR="00F2670D" w:rsidRPr="000103B7">
        <w:rPr>
          <w:rFonts w:ascii="Arial" w:eastAsia="Arial" w:hAnsi="Arial" w:cs="Arial"/>
          <w:color w:val="494645"/>
          <w:sz w:val="15"/>
          <w:szCs w:val="15"/>
        </w:rPr>
        <w:t>lwm</w:t>
      </w:r>
      <w:proofErr w:type="spellEnd"/>
      <w:r w:rsidR="00F2670D" w:rsidRPr="000103B7">
        <w:rPr>
          <w:rFonts w:ascii="Arial" w:eastAsia="Arial" w:hAnsi="Arial" w:cs="Arial"/>
          <w:color w:val="494645"/>
          <w:sz w:val="15"/>
          <w:szCs w:val="15"/>
        </w:rPr>
        <w:t xml:space="preserve"> cov </w:t>
      </w:r>
      <w:proofErr w:type="spellStart"/>
      <w:r w:rsidR="00F2670D" w:rsidRPr="000103B7">
        <w:rPr>
          <w:rFonts w:ascii="Arial" w:eastAsia="Arial" w:hAnsi="Arial" w:cs="Arial"/>
          <w:color w:val="494645"/>
          <w:sz w:val="15"/>
          <w:szCs w:val="15"/>
        </w:rPr>
        <w:t>zaub</w:t>
      </w:r>
      <w:proofErr w:type="spellEnd"/>
      <w:r w:rsidR="00F2670D" w:rsidRPr="000103B7">
        <w:rPr>
          <w:rFonts w:ascii="Arial" w:eastAsia="Arial" w:hAnsi="Arial" w:cs="Arial"/>
          <w:color w:val="494645"/>
          <w:sz w:val="15"/>
          <w:szCs w:val="15"/>
        </w:rPr>
        <w:t xml:space="preserve"> mov </w:t>
      </w:r>
      <w:proofErr w:type="spellStart"/>
      <w:r w:rsidR="00F2670D" w:rsidRPr="000103B7">
        <w:rPr>
          <w:rFonts w:ascii="Arial" w:eastAsia="Arial" w:hAnsi="Arial" w:cs="Arial"/>
          <w:color w:val="494645"/>
          <w:sz w:val="15"/>
          <w:szCs w:val="15"/>
        </w:rPr>
        <w:t>tiav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uas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tsis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xav</w:t>
      </w:r>
      <w:proofErr w:type="spellEnd"/>
      <w:r w:rsidR="00F2670D" w:rsidRPr="000103B7">
        <w:rPr>
          <w:rFonts w:ascii="Arial" w:eastAsia="Arial" w:hAnsi="Arial" w:cs="Arial"/>
          <w:color w:val="494645"/>
          <w:sz w:val="15"/>
          <w:szCs w:val="15"/>
        </w:rPr>
        <w:t xml:space="preserve"> tau </w:t>
      </w:r>
      <w:proofErr w:type="spellStart"/>
      <w:r w:rsidR="00F2670D" w:rsidRPr="000103B7">
        <w:rPr>
          <w:rFonts w:ascii="Arial" w:eastAsia="Arial" w:hAnsi="Arial" w:cs="Arial"/>
          <w:color w:val="494645"/>
          <w:sz w:val="15"/>
          <w:szCs w:val="15"/>
        </w:rPr>
        <w:t>sijhawm</w:t>
      </w:r>
      <w:proofErr w:type="spellEnd"/>
      <w:r w:rsidR="00F2670D" w:rsidRPr="000103B7">
        <w:rPr>
          <w:rFonts w:ascii="Arial" w:eastAsia="Arial" w:hAnsi="Arial" w:cs="Arial"/>
          <w:color w:val="494645"/>
          <w:sz w:val="15"/>
          <w:szCs w:val="15"/>
        </w:rPr>
        <w:t xml:space="preserve"> / </w:t>
      </w:r>
      <w:proofErr w:type="spellStart"/>
      <w:r w:rsidR="00F2670D" w:rsidRPr="000103B7">
        <w:rPr>
          <w:rFonts w:ascii="Arial" w:eastAsia="Arial" w:hAnsi="Arial" w:cs="Arial"/>
          <w:color w:val="494645"/>
          <w:sz w:val="15"/>
          <w:szCs w:val="15"/>
        </w:rPr>
        <w:t>ntsuas</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kub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kom</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muaj</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kev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nyab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xeeb</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piv</w:t>
      </w:r>
      <w:proofErr w:type="spellEnd"/>
      <w:r w:rsidR="00F2670D" w:rsidRPr="000103B7">
        <w:rPr>
          <w:rFonts w:ascii="Arial" w:eastAsia="Arial" w:hAnsi="Arial" w:cs="Arial"/>
          <w:color w:val="494645"/>
          <w:sz w:val="15"/>
          <w:szCs w:val="15"/>
        </w:rPr>
        <w:t xml:space="preserve"> </w:t>
      </w:r>
      <w:proofErr w:type="spellStart"/>
      <w:r w:rsidR="00F2670D" w:rsidRPr="000103B7">
        <w:rPr>
          <w:rFonts w:ascii="Arial" w:eastAsia="Arial" w:hAnsi="Arial" w:cs="Arial"/>
          <w:color w:val="494645"/>
          <w:sz w:val="15"/>
          <w:szCs w:val="15"/>
        </w:rPr>
        <w:t>txwv</w:t>
      </w:r>
      <w:proofErr w:type="spellEnd"/>
      <w:r w:rsidR="00F2670D" w:rsidRPr="000103B7">
        <w:rPr>
          <w:rFonts w:ascii="Arial" w:eastAsia="Arial" w:hAnsi="Arial" w:cs="Arial"/>
          <w:color w:val="494645"/>
          <w:sz w:val="15"/>
          <w:szCs w:val="15"/>
        </w:rPr>
        <w:t xml:space="preserve"> li, cov vitamins,</w:t>
      </w:r>
      <w:r w:rsidR="000E0A87">
        <w:rPr>
          <w:rFonts w:ascii="Arial" w:eastAsia="Arial" w:hAnsi="Arial" w:cs="Arial"/>
          <w:color w:val="494645"/>
          <w:sz w:val="18"/>
          <w:szCs w:val="18"/>
        </w:rPr>
        <w:t xml:space="preserve"> </w:t>
      </w:r>
      <w:r w:rsidR="00F2670D" w:rsidRPr="000E0A87">
        <w:rPr>
          <w:rFonts w:ascii="Arial" w:eastAsia="Arial" w:hAnsi="Arial" w:cs="Arial"/>
          <w:color w:val="494645"/>
          <w:sz w:val="14"/>
          <w:szCs w:val="14"/>
        </w:rPr>
        <w:t xml:space="preserve">cov </w:t>
      </w:r>
      <w:proofErr w:type="spellStart"/>
      <w:ins w:id="5495" w:author="Kaxiong" w:date="2021-06-11T22:51:00Z">
        <w:r w:rsidR="00F13CE6">
          <w:rPr>
            <w:rFonts w:ascii="Arial" w:eastAsia="Arial" w:hAnsi="Arial" w:cs="Arial"/>
            <w:color w:val="494645"/>
            <w:sz w:val="14"/>
            <w:szCs w:val="14"/>
          </w:rPr>
          <w:t>hej</w:t>
        </w:r>
        <w:proofErr w:type="spellEnd"/>
        <w:r w:rsidR="00F13CE6">
          <w:rPr>
            <w:rFonts w:ascii="Arial" w:eastAsia="Arial" w:hAnsi="Arial" w:cs="Arial"/>
            <w:color w:val="494645"/>
            <w:sz w:val="14"/>
            <w:szCs w:val="14"/>
          </w:rPr>
          <w:t xml:space="preserve"> </w:t>
        </w:r>
        <w:proofErr w:type="spellStart"/>
        <w:r w:rsidR="00F13CE6">
          <w:rPr>
            <w:rFonts w:ascii="Arial" w:eastAsia="Arial" w:hAnsi="Arial" w:cs="Arial"/>
            <w:color w:val="494645"/>
            <w:sz w:val="14"/>
            <w:szCs w:val="14"/>
          </w:rPr>
          <w:t>thaj</w:t>
        </w:r>
        <w:proofErr w:type="spellEnd"/>
        <w:r w:rsidR="00F13CE6">
          <w:rPr>
            <w:rFonts w:ascii="Arial" w:eastAsia="Arial" w:hAnsi="Arial" w:cs="Arial"/>
            <w:color w:val="494645"/>
            <w:sz w:val="14"/>
            <w:szCs w:val="14"/>
          </w:rPr>
          <w:t xml:space="preserve"> (minerals</w:t>
        </w:r>
        <w:r w:rsidR="005A6F62">
          <w:rPr>
            <w:rFonts w:ascii="Arial" w:eastAsia="Arial" w:hAnsi="Arial" w:cs="Arial"/>
            <w:color w:val="494645"/>
            <w:sz w:val="14"/>
            <w:szCs w:val="14"/>
          </w:rPr>
          <w:t>)</w:t>
        </w:r>
      </w:ins>
      <w:del w:id="5496" w:author="Kaxiong" w:date="2021-06-11T22:51:00Z">
        <w:r w:rsidR="00F2670D" w:rsidRPr="000E0A87" w:rsidDel="005A6F62">
          <w:rPr>
            <w:rFonts w:ascii="Arial" w:eastAsia="Arial" w:hAnsi="Arial" w:cs="Arial"/>
            <w:color w:val="494645"/>
            <w:sz w:val="14"/>
            <w:szCs w:val="14"/>
          </w:rPr>
          <w:delText>zaub mo</w:delText>
        </w:r>
      </w:del>
      <w:del w:id="5497" w:author="Kaxiong" w:date="2021-06-11T22:52:00Z">
        <w:r w:rsidR="00F2670D" w:rsidRPr="000E0A87" w:rsidDel="005A6F62">
          <w:rPr>
            <w:rFonts w:ascii="Arial" w:eastAsia="Arial" w:hAnsi="Arial" w:cs="Arial"/>
            <w:color w:val="494645"/>
            <w:sz w:val="14"/>
            <w:szCs w:val="14"/>
          </w:rPr>
          <w:delText>v</w:delText>
        </w:r>
      </w:del>
      <w:r w:rsidR="00F2670D" w:rsidRPr="000E0A87">
        <w:rPr>
          <w:rFonts w:ascii="Arial" w:eastAsia="Arial" w:hAnsi="Arial" w:cs="Arial"/>
          <w:color w:val="494645"/>
          <w:sz w:val="14"/>
          <w:szCs w:val="14"/>
        </w:rPr>
        <w:t>, t</w:t>
      </w:r>
      <w:proofErr w:type="spellStart"/>
      <w:r w:rsidR="00F2670D" w:rsidRPr="000E0A87">
        <w:rPr>
          <w:rFonts w:ascii="Arial" w:eastAsia="Arial" w:hAnsi="Arial" w:cs="Arial"/>
          <w:color w:val="494645"/>
          <w:sz w:val="14"/>
          <w:szCs w:val="14"/>
        </w:rPr>
        <w:t>hiab</w:t>
      </w:r>
      <w:proofErr w:type="spellEnd"/>
      <w:r w:rsidR="00F2670D" w:rsidRPr="000E0A87">
        <w:rPr>
          <w:rFonts w:ascii="Arial" w:eastAsia="Arial" w:hAnsi="Arial" w:cs="Arial"/>
          <w:color w:val="494645"/>
          <w:sz w:val="14"/>
          <w:szCs w:val="14"/>
        </w:rPr>
        <w:t xml:space="preserve"> cov </w:t>
      </w:r>
      <w:proofErr w:type="spellStart"/>
      <w:r w:rsidR="00F2670D" w:rsidRPr="000E0A87">
        <w:rPr>
          <w:rFonts w:ascii="Arial" w:eastAsia="Arial" w:hAnsi="Arial" w:cs="Arial"/>
          <w:color w:val="494645"/>
          <w:sz w:val="14"/>
          <w:szCs w:val="14"/>
        </w:rPr>
        <w:t>khoom</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xyaw</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noj</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zaub</w:t>
      </w:r>
      <w:proofErr w:type="spellEnd"/>
      <w:r w:rsidR="00F2670D" w:rsidRPr="000E0A87">
        <w:rPr>
          <w:rFonts w:ascii="Arial" w:eastAsia="Arial" w:hAnsi="Arial" w:cs="Arial"/>
          <w:color w:val="494645"/>
          <w:sz w:val="14"/>
          <w:szCs w:val="14"/>
        </w:rPr>
        <w:t xml:space="preserve"> mov (</w:t>
      </w:r>
      <w:proofErr w:type="spellStart"/>
      <w:r w:rsidR="00F2670D" w:rsidRPr="000E0A87">
        <w:rPr>
          <w:rFonts w:ascii="Arial" w:eastAsia="Arial" w:hAnsi="Arial" w:cs="Arial"/>
          <w:color w:val="494645"/>
          <w:sz w:val="14"/>
          <w:szCs w:val="14"/>
        </w:rPr>
        <w:t>piv</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txwv</w:t>
      </w:r>
      <w:proofErr w:type="spellEnd"/>
      <w:r w:rsidR="00F2670D" w:rsidRPr="000E0A87">
        <w:rPr>
          <w:rFonts w:ascii="Arial" w:eastAsia="Arial" w:hAnsi="Arial" w:cs="Arial"/>
          <w:color w:val="494645"/>
          <w:sz w:val="14"/>
          <w:szCs w:val="14"/>
        </w:rPr>
        <w:t xml:space="preserve"> li, cov </w:t>
      </w:r>
      <w:proofErr w:type="spellStart"/>
      <w:r w:rsidR="00F2670D" w:rsidRPr="000E0A87">
        <w:rPr>
          <w:rFonts w:ascii="Arial" w:eastAsia="Arial" w:hAnsi="Arial" w:cs="Arial"/>
          <w:color w:val="494645"/>
          <w:sz w:val="14"/>
          <w:szCs w:val="14"/>
        </w:rPr>
        <w:t>zaub</w:t>
      </w:r>
      <w:proofErr w:type="spellEnd"/>
      <w:r w:rsidR="00F2670D" w:rsidRPr="000E0A87">
        <w:rPr>
          <w:rFonts w:ascii="Arial" w:eastAsia="Arial" w:hAnsi="Arial" w:cs="Arial"/>
          <w:color w:val="494645"/>
          <w:sz w:val="14"/>
          <w:szCs w:val="14"/>
        </w:rPr>
        <w:t xml:space="preserve"> mov </w:t>
      </w:r>
      <w:proofErr w:type="spellStart"/>
      <w:r w:rsidR="00F2670D" w:rsidRPr="000E0A87">
        <w:rPr>
          <w:rFonts w:ascii="Arial" w:eastAsia="Arial" w:hAnsi="Arial" w:cs="Arial"/>
          <w:color w:val="494645"/>
          <w:sz w:val="14"/>
          <w:szCs w:val="14"/>
        </w:rPr>
        <w:t>noj</w:t>
      </w:r>
      <w:proofErr w:type="spellEnd"/>
      <w:r w:rsidR="00F2670D" w:rsidRPr="000E0A87">
        <w:rPr>
          <w:rFonts w:ascii="Arial" w:eastAsia="Arial" w:hAnsi="Arial" w:cs="Arial"/>
          <w:color w:val="494645"/>
          <w:sz w:val="14"/>
          <w:szCs w:val="14"/>
        </w:rPr>
        <w:t xml:space="preserve"> </w:t>
      </w:r>
      <w:proofErr w:type="spellStart"/>
      <w:ins w:id="5498" w:author="Kaxiong" w:date="2021-06-11T22:52:00Z">
        <w:r w:rsidR="005A6F62">
          <w:rPr>
            <w:rFonts w:ascii="Arial" w:eastAsia="Arial" w:hAnsi="Arial" w:cs="Arial"/>
            <w:color w:val="494645"/>
            <w:sz w:val="14"/>
            <w:szCs w:val="14"/>
          </w:rPr>
          <w:t>uas</w:t>
        </w:r>
        <w:proofErr w:type="spellEnd"/>
        <w:r w:rsidR="005A6F62">
          <w:rPr>
            <w:rFonts w:ascii="Arial" w:eastAsia="Arial" w:hAnsi="Arial" w:cs="Arial"/>
            <w:color w:val="494645"/>
            <w:sz w:val="14"/>
            <w:szCs w:val="14"/>
          </w:rPr>
          <w:t xml:space="preserve"> </w:t>
        </w:r>
        <w:proofErr w:type="spellStart"/>
        <w:r w:rsidR="005A6F62">
          <w:rPr>
            <w:rFonts w:ascii="Arial" w:eastAsia="Arial" w:hAnsi="Arial" w:cs="Arial"/>
            <w:color w:val="494645"/>
            <w:sz w:val="14"/>
            <w:szCs w:val="14"/>
          </w:rPr>
          <w:t>muaj</w:t>
        </w:r>
        <w:proofErr w:type="spellEnd"/>
        <w:r w:rsidR="005A6F62">
          <w:rPr>
            <w:rFonts w:ascii="Arial" w:eastAsia="Arial" w:hAnsi="Arial" w:cs="Arial"/>
            <w:color w:val="494645"/>
            <w:sz w:val="14"/>
            <w:szCs w:val="14"/>
          </w:rPr>
          <w:t xml:space="preserve"> </w:t>
        </w:r>
      </w:ins>
      <w:proofErr w:type="spellStart"/>
      <w:r w:rsidR="00F2670D" w:rsidRPr="000E0A87">
        <w:rPr>
          <w:rFonts w:ascii="Arial" w:eastAsia="Arial" w:hAnsi="Arial" w:cs="Arial"/>
          <w:color w:val="494645"/>
          <w:sz w:val="14"/>
          <w:szCs w:val="14"/>
        </w:rPr>
        <w:t>pob</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txha</w:t>
      </w:r>
      <w:proofErr w:type="spellEnd"/>
      <w:r w:rsidR="00F2670D" w:rsidRPr="000E0A87">
        <w:rPr>
          <w:rFonts w:ascii="Arial" w:eastAsia="Arial" w:hAnsi="Arial" w:cs="Arial"/>
          <w:color w:val="494645"/>
          <w:sz w:val="14"/>
          <w:szCs w:val="14"/>
        </w:rPr>
        <w:t xml:space="preserve">) </w:t>
      </w:r>
      <w:proofErr w:type="spellStart"/>
      <w:ins w:id="5499" w:author="Kaxiong" w:date="2021-06-11T22:52:00Z">
        <w:r w:rsidR="005A6F62">
          <w:rPr>
            <w:rFonts w:ascii="Arial" w:eastAsia="Arial" w:hAnsi="Arial" w:cs="Arial"/>
            <w:color w:val="494645"/>
            <w:sz w:val="14"/>
            <w:szCs w:val="14"/>
          </w:rPr>
          <w:t>ua</w:t>
        </w:r>
      </w:ins>
      <w:proofErr w:type="spellEnd"/>
      <w:del w:id="5500" w:author="Kaxiong" w:date="2021-06-11T22:52:00Z">
        <w:r w:rsidR="00F2670D" w:rsidRPr="000E0A87" w:rsidDel="005A6F62">
          <w:rPr>
            <w:rFonts w:ascii="Arial" w:eastAsia="Arial" w:hAnsi="Arial" w:cs="Arial"/>
            <w:color w:val="494645"/>
            <w:sz w:val="14"/>
            <w:szCs w:val="14"/>
          </w:rPr>
          <w:delText>hauv</w:delText>
        </w:r>
      </w:del>
      <w:r w:rsidR="00F2670D" w:rsidRPr="000E0A87">
        <w:rPr>
          <w:rFonts w:ascii="Arial" w:eastAsia="Arial" w:hAnsi="Arial" w:cs="Arial"/>
          <w:color w:val="494645"/>
          <w:sz w:val="14"/>
          <w:szCs w:val="14"/>
        </w:rPr>
        <w:t xml:space="preserve"> cov </w:t>
      </w:r>
      <w:proofErr w:type="spellStart"/>
      <w:r w:rsidR="00F2670D" w:rsidRPr="000E0A87">
        <w:rPr>
          <w:rFonts w:ascii="Arial" w:eastAsia="Arial" w:hAnsi="Arial" w:cs="Arial"/>
          <w:color w:val="494645"/>
          <w:sz w:val="14"/>
          <w:szCs w:val="14"/>
        </w:rPr>
        <w:t>hmoov</w:t>
      </w:r>
      <w:proofErr w:type="spellEnd"/>
      <w:r w:rsidR="00F2670D" w:rsidRPr="000E0A87">
        <w:rPr>
          <w:rFonts w:ascii="Arial" w:eastAsia="Arial" w:hAnsi="Arial" w:cs="Arial"/>
          <w:color w:val="494645"/>
          <w:sz w:val="14"/>
          <w:szCs w:val="14"/>
        </w:rPr>
        <w:t xml:space="preserve">, </w:t>
      </w:r>
      <w:proofErr w:type="spellStart"/>
      <w:ins w:id="5501" w:author="Kaxiong" w:date="2021-06-11T22:52:00Z">
        <w:r w:rsidR="005A6F62">
          <w:rPr>
            <w:rFonts w:ascii="Arial" w:eastAsia="Arial" w:hAnsi="Arial" w:cs="Arial"/>
            <w:color w:val="494645"/>
            <w:sz w:val="14"/>
            <w:szCs w:val="14"/>
          </w:rPr>
          <w:t>ua</w:t>
        </w:r>
        <w:proofErr w:type="spellEnd"/>
        <w:r w:rsidR="005A6F62">
          <w:rPr>
            <w:rFonts w:ascii="Arial" w:eastAsia="Arial" w:hAnsi="Arial" w:cs="Arial"/>
            <w:color w:val="494645"/>
            <w:sz w:val="14"/>
            <w:szCs w:val="14"/>
          </w:rPr>
          <w:t xml:space="preserve"> </w:t>
        </w:r>
      </w:ins>
      <w:proofErr w:type="spellStart"/>
      <w:ins w:id="5502" w:author="Kaxiong" w:date="2021-06-11T22:53:00Z">
        <w:r w:rsidR="005A6F62">
          <w:rPr>
            <w:rFonts w:ascii="Arial" w:eastAsia="Arial" w:hAnsi="Arial" w:cs="Arial"/>
            <w:color w:val="494645"/>
            <w:sz w:val="14"/>
            <w:szCs w:val="14"/>
          </w:rPr>
          <w:t>ib</w:t>
        </w:r>
        <w:proofErr w:type="spellEnd"/>
        <w:r w:rsidR="005A6F62">
          <w:rPr>
            <w:rFonts w:ascii="Arial" w:eastAsia="Arial" w:hAnsi="Arial" w:cs="Arial"/>
            <w:color w:val="494645"/>
            <w:sz w:val="14"/>
            <w:szCs w:val="14"/>
          </w:rPr>
          <w:t xml:space="preserve"> </w:t>
        </w:r>
      </w:ins>
      <w:proofErr w:type="spellStart"/>
      <w:r w:rsidR="00F2670D" w:rsidRPr="000E0A87">
        <w:rPr>
          <w:rFonts w:ascii="Arial" w:eastAsia="Arial" w:hAnsi="Arial" w:cs="Arial"/>
          <w:color w:val="494645"/>
          <w:sz w:val="14"/>
          <w:szCs w:val="14"/>
        </w:rPr>
        <w:t>pob</w:t>
      </w:r>
      <w:proofErr w:type="spellEnd"/>
      <w:del w:id="5503" w:author="Kaxiong" w:date="2021-06-11T22:52:00Z">
        <w:r w:rsidR="00F2670D" w:rsidRPr="000E0A87" w:rsidDel="005A6F62">
          <w:rPr>
            <w:rFonts w:ascii="Arial" w:eastAsia="Arial" w:hAnsi="Arial" w:cs="Arial"/>
            <w:color w:val="494645"/>
            <w:sz w:val="14"/>
            <w:szCs w:val="14"/>
          </w:rPr>
          <w:delText xml:space="preserve"> zeb</w:delText>
        </w:r>
      </w:del>
      <w:r w:rsidR="00F2670D" w:rsidRPr="000E0A87">
        <w:rPr>
          <w:rFonts w:ascii="Arial" w:eastAsia="Arial" w:hAnsi="Arial" w:cs="Arial"/>
          <w:color w:val="494645"/>
          <w:sz w:val="14"/>
          <w:szCs w:val="14"/>
        </w:rPr>
        <w:t>, los</w:t>
      </w:r>
      <w:r w:rsidR="00A232A3">
        <w:rPr>
          <w:rFonts w:ascii="Arial" w:eastAsia="Arial" w:hAnsi="Arial" w:cs="Arial"/>
          <w:color w:val="494645"/>
          <w:sz w:val="14"/>
          <w:szCs w:val="14"/>
        </w:rPr>
        <w:t xml:space="preserve"> </w:t>
      </w:r>
      <w:r w:rsidR="00F2670D" w:rsidRPr="000E0A87">
        <w:rPr>
          <w:rFonts w:ascii="Arial" w:eastAsia="Arial" w:hAnsi="Arial" w:cs="Arial"/>
          <w:color w:val="494645"/>
          <w:sz w:val="14"/>
          <w:szCs w:val="14"/>
        </w:rPr>
        <w:t xml:space="preserve">sis </w:t>
      </w:r>
      <w:proofErr w:type="spellStart"/>
      <w:r w:rsidR="00F2670D" w:rsidRPr="000E0A87">
        <w:rPr>
          <w:rFonts w:ascii="Arial" w:eastAsia="Arial" w:hAnsi="Arial" w:cs="Arial"/>
          <w:color w:val="494645"/>
          <w:sz w:val="14"/>
          <w:szCs w:val="14"/>
        </w:rPr>
        <w:t>lwm</w:t>
      </w:r>
      <w:proofErr w:type="spellEnd"/>
      <w:r w:rsidR="00F2670D" w:rsidRPr="000E0A87">
        <w:rPr>
          <w:rFonts w:ascii="Arial" w:eastAsia="Arial" w:hAnsi="Arial" w:cs="Arial"/>
          <w:color w:val="494645"/>
          <w:sz w:val="14"/>
          <w:szCs w:val="14"/>
        </w:rPr>
        <w:t xml:space="preserve"> yam </w:t>
      </w:r>
      <w:proofErr w:type="spellStart"/>
      <w:r w:rsidR="00F2670D" w:rsidRPr="000E0A87">
        <w:rPr>
          <w:rFonts w:ascii="Arial" w:eastAsia="Arial" w:hAnsi="Arial" w:cs="Arial"/>
          <w:color w:val="494645"/>
          <w:sz w:val="14"/>
          <w:szCs w:val="14"/>
        </w:rPr>
        <w:t>khoom</w:t>
      </w:r>
      <w:proofErr w:type="spellEnd"/>
      <w:r w:rsidR="00F2670D" w:rsidRPr="000E0A87">
        <w:rPr>
          <w:rFonts w:ascii="Arial" w:eastAsia="Arial" w:hAnsi="Arial" w:cs="Arial"/>
          <w:color w:val="494645"/>
          <w:sz w:val="14"/>
          <w:szCs w:val="14"/>
        </w:rPr>
        <w:t xml:space="preserve"> </w:t>
      </w:r>
      <w:proofErr w:type="spellStart"/>
      <w:r w:rsidR="00F2670D" w:rsidRPr="000E0A87">
        <w:rPr>
          <w:rFonts w:ascii="Arial" w:eastAsia="Arial" w:hAnsi="Arial" w:cs="Arial"/>
          <w:color w:val="494645"/>
          <w:sz w:val="14"/>
          <w:szCs w:val="14"/>
        </w:rPr>
        <w:t>khov</w:t>
      </w:r>
      <w:proofErr w:type="spellEnd"/>
      <w:r w:rsidR="00F2670D" w:rsidRPr="000E0A87">
        <w:rPr>
          <w:rFonts w:ascii="Arial" w:eastAsia="Arial" w:hAnsi="Arial" w:cs="Arial"/>
          <w:color w:val="494645"/>
          <w:sz w:val="14"/>
          <w:szCs w:val="14"/>
        </w:rPr>
        <w:t>);</w:t>
      </w:r>
    </w:p>
    <w:p w14:paraId="1ADC5835" w14:textId="77777777" w:rsidR="00BF3E5F" w:rsidRPr="000103B7" w:rsidRDefault="00BF3E5F">
      <w:pPr>
        <w:spacing w:line="109" w:lineRule="exact"/>
        <w:rPr>
          <w:rFonts w:ascii="Arial" w:eastAsia="Arial" w:hAnsi="Arial" w:cs="Arial"/>
          <w:color w:val="494645"/>
          <w:sz w:val="18"/>
          <w:szCs w:val="18"/>
        </w:rPr>
      </w:pPr>
    </w:p>
    <w:p w14:paraId="12309D55" w14:textId="5EC67E2D" w:rsidR="00BF3E5F" w:rsidRPr="00A232A3" w:rsidRDefault="006928B5">
      <w:pPr>
        <w:numPr>
          <w:ilvl w:val="0"/>
          <w:numId w:val="34"/>
        </w:numPr>
        <w:tabs>
          <w:tab w:val="left" w:pos="360"/>
        </w:tabs>
        <w:ind w:left="360" w:hanging="360"/>
        <w:rPr>
          <w:rFonts w:ascii="Arial" w:eastAsia="Arial" w:hAnsi="Arial" w:cs="Arial"/>
          <w:color w:val="494645"/>
          <w:sz w:val="16"/>
          <w:szCs w:val="16"/>
        </w:rPr>
      </w:pPr>
      <w:proofErr w:type="spellStart"/>
      <w:r>
        <w:rPr>
          <w:rFonts w:ascii="Arial" w:eastAsia="Arial" w:hAnsi="Arial" w:cs="Arial"/>
          <w:color w:val="494645"/>
          <w:sz w:val="16"/>
          <w:szCs w:val="16"/>
        </w:rPr>
        <w:t>Muab</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tshuaj</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txhuam</w:t>
      </w:r>
      <w:proofErr w:type="spellEnd"/>
      <w:r w:rsidR="00F2670D" w:rsidRPr="00A232A3">
        <w:rPr>
          <w:rFonts w:ascii="Arial" w:eastAsia="Arial" w:hAnsi="Arial" w:cs="Arial"/>
          <w:color w:val="494645"/>
          <w:sz w:val="16"/>
          <w:szCs w:val="16"/>
        </w:rPr>
        <w:t xml:space="preserve"> </w:t>
      </w:r>
      <w:proofErr w:type="spellStart"/>
      <w:r w:rsidR="00F2670D" w:rsidRPr="00A232A3">
        <w:rPr>
          <w:rFonts w:ascii="Arial" w:eastAsia="Arial" w:hAnsi="Arial" w:cs="Arial"/>
          <w:color w:val="494645"/>
          <w:sz w:val="16"/>
          <w:szCs w:val="16"/>
        </w:rPr>
        <w:t>zib</w:t>
      </w:r>
      <w:proofErr w:type="spellEnd"/>
      <w:r w:rsidR="00F2670D" w:rsidRPr="00A232A3">
        <w:rPr>
          <w:rFonts w:ascii="Arial" w:eastAsia="Arial" w:hAnsi="Arial" w:cs="Arial"/>
          <w:color w:val="494645"/>
          <w:sz w:val="16"/>
          <w:szCs w:val="16"/>
        </w:rPr>
        <w:t xml:space="preserve"> </w:t>
      </w:r>
      <w:proofErr w:type="spellStart"/>
      <w:r w:rsidR="00F2670D" w:rsidRPr="00A232A3">
        <w:rPr>
          <w:rFonts w:ascii="Arial" w:eastAsia="Arial" w:hAnsi="Arial" w:cs="Arial"/>
          <w:color w:val="494645"/>
          <w:sz w:val="16"/>
          <w:szCs w:val="16"/>
        </w:rPr>
        <w:t>ntab</w:t>
      </w:r>
      <w:proofErr w:type="spellEnd"/>
      <w:r w:rsidR="00F2670D" w:rsidRPr="00A232A3">
        <w:rPr>
          <w:rFonts w:ascii="Arial" w:eastAsia="Arial" w:hAnsi="Arial" w:cs="Arial"/>
          <w:color w:val="494645"/>
          <w:sz w:val="16"/>
          <w:szCs w:val="16"/>
        </w:rPr>
        <w:t>;</w:t>
      </w:r>
    </w:p>
    <w:p w14:paraId="6E108291" w14:textId="77777777" w:rsidR="00BF3E5F" w:rsidRPr="000103B7" w:rsidRDefault="00BF3E5F">
      <w:pPr>
        <w:spacing w:line="52" w:lineRule="exact"/>
        <w:rPr>
          <w:rFonts w:ascii="Arial" w:eastAsia="Arial" w:hAnsi="Arial" w:cs="Arial"/>
          <w:color w:val="494645"/>
          <w:sz w:val="18"/>
          <w:szCs w:val="18"/>
        </w:rPr>
      </w:pPr>
    </w:p>
    <w:p w14:paraId="0A6DF9D4" w14:textId="19D96898" w:rsidR="00BF3E5F" w:rsidRPr="00191A31" w:rsidRDefault="00F2670D">
      <w:pPr>
        <w:numPr>
          <w:ilvl w:val="0"/>
          <w:numId w:val="34"/>
        </w:numPr>
        <w:tabs>
          <w:tab w:val="left" w:pos="360"/>
        </w:tabs>
        <w:ind w:left="360" w:hanging="360"/>
        <w:rPr>
          <w:rFonts w:ascii="Arial" w:eastAsia="Arial" w:hAnsi="Arial" w:cs="Arial"/>
          <w:color w:val="494645"/>
          <w:sz w:val="16"/>
          <w:szCs w:val="16"/>
        </w:rPr>
      </w:pPr>
      <w:r w:rsidRPr="00191A31">
        <w:rPr>
          <w:rFonts w:ascii="Arial" w:eastAsia="Arial" w:hAnsi="Arial" w:cs="Arial"/>
          <w:color w:val="494645"/>
          <w:sz w:val="16"/>
          <w:szCs w:val="16"/>
        </w:rPr>
        <w:t xml:space="preserve">Ci </w:t>
      </w:r>
      <w:proofErr w:type="spellStart"/>
      <w:r w:rsidRPr="00191A31">
        <w:rPr>
          <w:rFonts w:ascii="Arial" w:eastAsia="Arial" w:hAnsi="Arial" w:cs="Arial"/>
          <w:color w:val="494645"/>
          <w:sz w:val="16"/>
          <w:szCs w:val="16"/>
        </w:rPr>
        <w:t>thiab</w:t>
      </w:r>
      <w:proofErr w:type="spellEnd"/>
      <w:r w:rsidRPr="00191A31">
        <w:rPr>
          <w:rFonts w:ascii="Arial" w:eastAsia="Arial" w:hAnsi="Arial" w:cs="Arial"/>
          <w:color w:val="494645"/>
          <w:sz w:val="16"/>
          <w:szCs w:val="16"/>
        </w:rPr>
        <w:t xml:space="preserve"> </w:t>
      </w:r>
      <w:proofErr w:type="spellStart"/>
      <w:ins w:id="5504" w:author="Kaxiong" w:date="2021-06-11T22:53:00Z">
        <w:r w:rsidR="005A6F62">
          <w:rPr>
            <w:rFonts w:ascii="Arial" w:eastAsia="Arial" w:hAnsi="Arial" w:cs="Arial"/>
            <w:color w:val="494645"/>
            <w:sz w:val="16"/>
            <w:szCs w:val="16"/>
          </w:rPr>
          <w:t>ntxhiab</w:t>
        </w:r>
      </w:ins>
      <w:del w:id="5505" w:author="Kaxiong" w:date="2021-06-11T22:53:00Z">
        <w:r w:rsidRPr="00191A31" w:rsidDel="005A6F62">
          <w:rPr>
            <w:rFonts w:ascii="Arial" w:eastAsia="Arial" w:hAnsi="Arial" w:cs="Arial"/>
            <w:color w:val="494645"/>
            <w:sz w:val="16"/>
            <w:szCs w:val="16"/>
          </w:rPr>
          <w:delText>c</w:delText>
        </w:r>
      </w:del>
      <w:r w:rsidRPr="00191A31">
        <w:rPr>
          <w:rFonts w:ascii="Arial" w:eastAsia="Arial" w:hAnsi="Arial" w:cs="Arial"/>
          <w:color w:val="494645"/>
          <w:sz w:val="16"/>
          <w:szCs w:val="16"/>
        </w:rPr>
        <w:t>i</w:t>
      </w:r>
      <w:proofErr w:type="spellEnd"/>
      <w:r w:rsidRPr="00191A31">
        <w:rPr>
          <w:rFonts w:ascii="Arial" w:eastAsia="Arial" w:hAnsi="Arial" w:cs="Arial"/>
          <w:color w:val="494645"/>
          <w:sz w:val="16"/>
          <w:szCs w:val="16"/>
        </w:rPr>
        <w:t xml:space="preserve"> cov mov (</w:t>
      </w:r>
      <w:proofErr w:type="spellStart"/>
      <w:r w:rsidRPr="00191A31">
        <w:rPr>
          <w:rFonts w:ascii="Arial" w:eastAsia="Arial" w:hAnsi="Arial" w:cs="Arial"/>
          <w:color w:val="494645"/>
          <w:sz w:val="16"/>
          <w:szCs w:val="16"/>
        </w:rPr>
        <w:t>piv</w:t>
      </w:r>
      <w:proofErr w:type="spellEnd"/>
      <w:r w:rsidRPr="00191A31">
        <w:rPr>
          <w:rFonts w:ascii="Arial" w:eastAsia="Arial" w:hAnsi="Arial" w:cs="Arial"/>
          <w:color w:val="494645"/>
          <w:sz w:val="16"/>
          <w:szCs w:val="16"/>
        </w:rPr>
        <w:t xml:space="preserve"> </w:t>
      </w:r>
      <w:proofErr w:type="spellStart"/>
      <w:r w:rsidRPr="00191A31">
        <w:rPr>
          <w:rFonts w:ascii="Arial" w:eastAsia="Arial" w:hAnsi="Arial" w:cs="Arial"/>
          <w:color w:val="494645"/>
          <w:sz w:val="16"/>
          <w:szCs w:val="16"/>
        </w:rPr>
        <w:t>txwv</w:t>
      </w:r>
      <w:proofErr w:type="spellEnd"/>
      <w:r w:rsidRPr="00191A31">
        <w:rPr>
          <w:rFonts w:ascii="Arial" w:eastAsia="Arial" w:hAnsi="Arial" w:cs="Arial"/>
          <w:color w:val="494645"/>
          <w:sz w:val="16"/>
          <w:szCs w:val="16"/>
        </w:rPr>
        <w:t xml:space="preserve">, ci </w:t>
      </w:r>
      <w:proofErr w:type="spellStart"/>
      <w:ins w:id="5506" w:author="Kaxiong" w:date="2021-06-11T22:54:00Z">
        <w:r w:rsidR="005A6F62">
          <w:rPr>
            <w:rFonts w:ascii="Arial" w:eastAsia="Arial" w:hAnsi="Arial" w:cs="Arial"/>
            <w:color w:val="494645"/>
            <w:sz w:val="16"/>
            <w:szCs w:val="16"/>
          </w:rPr>
          <w:t>ncuav</w:t>
        </w:r>
        <w:proofErr w:type="spellEnd"/>
        <w:r w:rsidR="005A6F62">
          <w:rPr>
            <w:rFonts w:ascii="Arial" w:eastAsia="Arial" w:hAnsi="Arial" w:cs="Arial"/>
            <w:color w:val="494645"/>
            <w:sz w:val="16"/>
            <w:szCs w:val="16"/>
          </w:rPr>
          <w:t xml:space="preserve"> </w:t>
        </w:r>
        <w:proofErr w:type="spellStart"/>
        <w:r w:rsidR="005A6F62">
          <w:rPr>
            <w:rFonts w:ascii="Arial" w:eastAsia="Arial" w:hAnsi="Arial" w:cs="Arial"/>
            <w:color w:val="494645"/>
            <w:sz w:val="16"/>
            <w:szCs w:val="16"/>
          </w:rPr>
          <w:t>ua</w:t>
        </w:r>
        <w:proofErr w:type="spellEnd"/>
        <w:r w:rsidR="005A6F62">
          <w:rPr>
            <w:rFonts w:ascii="Arial" w:eastAsia="Arial" w:hAnsi="Arial" w:cs="Arial"/>
            <w:color w:val="494645"/>
            <w:sz w:val="16"/>
            <w:szCs w:val="16"/>
          </w:rPr>
          <w:t xml:space="preserve"> </w:t>
        </w:r>
        <w:proofErr w:type="spellStart"/>
        <w:r w:rsidR="005A6F62">
          <w:rPr>
            <w:rFonts w:ascii="Arial" w:eastAsia="Arial" w:hAnsi="Arial" w:cs="Arial"/>
            <w:color w:val="494645"/>
            <w:sz w:val="16"/>
            <w:szCs w:val="16"/>
          </w:rPr>
          <w:t>ncua</w:t>
        </w:r>
        <w:proofErr w:type="spellEnd"/>
        <w:r w:rsidR="005A6F62">
          <w:rPr>
            <w:rFonts w:ascii="Arial" w:eastAsia="Arial" w:hAnsi="Arial" w:cs="Arial"/>
            <w:color w:val="494645"/>
            <w:sz w:val="16"/>
            <w:szCs w:val="16"/>
          </w:rPr>
          <w:t xml:space="preserve"> </w:t>
        </w:r>
      </w:ins>
      <w:proofErr w:type="spellStart"/>
      <w:ins w:id="5507" w:author="Kaxiong" w:date="2021-06-11T22:55:00Z">
        <w:r w:rsidR="005A6F62">
          <w:rPr>
            <w:rFonts w:ascii="Arial" w:eastAsia="Arial" w:hAnsi="Arial" w:cs="Arial"/>
            <w:color w:val="494645"/>
            <w:sz w:val="16"/>
            <w:szCs w:val="16"/>
          </w:rPr>
          <w:t>qhuav</w:t>
        </w:r>
      </w:ins>
      <w:proofErr w:type="spellEnd"/>
      <w:del w:id="5508" w:author="Kaxiong" w:date="2021-06-11T22:55:00Z">
        <w:r w:rsidRPr="00191A31" w:rsidDel="005A6F62">
          <w:rPr>
            <w:rFonts w:ascii="Arial" w:eastAsia="Arial" w:hAnsi="Arial" w:cs="Arial"/>
            <w:color w:val="494645"/>
            <w:sz w:val="16"/>
            <w:szCs w:val="16"/>
          </w:rPr>
          <w:delText>mov rau cov mov ci</w:delText>
        </w:r>
      </w:del>
      <w:r w:rsidRPr="00191A31">
        <w:rPr>
          <w:rFonts w:ascii="Arial" w:eastAsia="Arial" w:hAnsi="Arial" w:cs="Arial"/>
          <w:color w:val="494645"/>
          <w:sz w:val="16"/>
          <w:szCs w:val="16"/>
        </w:rPr>
        <w:t>);</w:t>
      </w:r>
    </w:p>
    <w:p w14:paraId="3815E4F3" w14:textId="77777777" w:rsidR="00BF3E5F" w:rsidRPr="000103B7" w:rsidRDefault="00BF3E5F">
      <w:pPr>
        <w:spacing w:line="105" w:lineRule="exact"/>
        <w:rPr>
          <w:rFonts w:ascii="Arial" w:eastAsia="Arial" w:hAnsi="Arial" w:cs="Arial"/>
          <w:color w:val="494645"/>
          <w:sz w:val="18"/>
          <w:szCs w:val="18"/>
        </w:rPr>
      </w:pPr>
    </w:p>
    <w:p w14:paraId="3AFD1B30" w14:textId="66E443FB" w:rsidR="00BF3E5F" w:rsidRPr="00EB4DA5" w:rsidRDefault="005A6F62" w:rsidP="00EB4DA5">
      <w:pPr>
        <w:numPr>
          <w:ilvl w:val="0"/>
          <w:numId w:val="34"/>
        </w:numPr>
        <w:tabs>
          <w:tab w:val="left" w:pos="360"/>
        </w:tabs>
        <w:spacing w:line="337" w:lineRule="auto"/>
        <w:ind w:left="360" w:right="1140" w:hanging="360"/>
        <w:jc w:val="both"/>
        <w:rPr>
          <w:rFonts w:ascii="Arial" w:eastAsia="Arial" w:hAnsi="Arial" w:cs="Arial"/>
          <w:color w:val="494645"/>
          <w:sz w:val="16"/>
          <w:szCs w:val="16"/>
        </w:rPr>
      </w:pPr>
      <w:ins w:id="5509" w:author="Kaxiong" w:date="2021-06-11T22:55:00Z">
        <w:r>
          <w:rPr>
            <w:rFonts w:ascii="Arial" w:eastAsia="Arial" w:hAnsi="Arial" w:cs="Arial"/>
            <w:color w:val="494645"/>
            <w:sz w:val="16"/>
            <w:szCs w:val="16"/>
          </w:rPr>
          <w:t xml:space="preserve">Rau </w:t>
        </w:r>
        <w:proofErr w:type="spellStart"/>
        <w:r>
          <w:rPr>
            <w:rFonts w:ascii="Arial" w:eastAsia="Arial" w:hAnsi="Arial" w:cs="Arial"/>
            <w:color w:val="494645"/>
            <w:sz w:val="16"/>
            <w:szCs w:val="16"/>
          </w:rPr>
          <w:t>ntsev</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rau</w:t>
        </w:r>
      </w:ins>
      <w:proofErr w:type="spellEnd"/>
      <w:del w:id="5510" w:author="Kaxiong" w:date="2021-06-11T22:55:00Z">
        <w:r w:rsidR="001628E3" w:rsidDel="005A6F62">
          <w:rPr>
            <w:rFonts w:ascii="Arial" w:eastAsia="Arial" w:hAnsi="Arial" w:cs="Arial"/>
            <w:color w:val="494645"/>
            <w:sz w:val="16"/>
            <w:szCs w:val="16"/>
          </w:rPr>
          <w:delText>Hloov</w:delText>
        </w:r>
      </w:del>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lwm</w:t>
      </w:r>
      <w:proofErr w:type="spellEnd"/>
      <w:r w:rsidR="00F2670D" w:rsidRPr="00EB4DA5">
        <w:rPr>
          <w:rFonts w:ascii="Arial" w:eastAsia="Arial" w:hAnsi="Arial" w:cs="Arial"/>
          <w:color w:val="494645"/>
          <w:sz w:val="16"/>
          <w:szCs w:val="16"/>
        </w:rPr>
        <w:t xml:space="preserve"> cov </w:t>
      </w:r>
      <w:ins w:id="5511" w:author="Kaxiong" w:date="2021-06-11T22:55:00Z">
        <w:r>
          <w:rPr>
            <w:rFonts w:ascii="Arial" w:eastAsia="Arial" w:hAnsi="Arial" w:cs="Arial"/>
            <w:color w:val="494645"/>
            <w:sz w:val="16"/>
            <w:szCs w:val="16"/>
          </w:rPr>
          <w:t xml:space="preserve">noob </w:t>
        </w:r>
        <w:proofErr w:type="spellStart"/>
        <w:r>
          <w:rPr>
            <w:rFonts w:ascii="Arial" w:eastAsia="Arial" w:hAnsi="Arial" w:cs="Arial"/>
            <w:color w:val="494645"/>
            <w:sz w:val="16"/>
            <w:szCs w:val="16"/>
          </w:rPr>
          <w:t>txi</w:t>
        </w:r>
      </w:ins>
      <w:ins w:id="5512" w:author="Kaxiong" w:date="2021-06-11T22:56:00Z">
        <w:r>
          <w:rPr>
            <w:rFonts w:ascii="Arial" w:eastAsia="Arial" w:hAnsi="Arial" w:cs="Arial"/>
            <w:color w:val="494645"/>
            <w:sz w:val="16"/>
            <w:szCs w:val="16"/>
          </w:rPr>
          <w:t>v</w:t>
        </w:r>
        <w:proofErr w:type="spellEnd"/>
        <w:r>
          <w:rPr>
            <w:rFonts w:ascii="Arial" w:eastAsia="Arial" w:hAnsi="Arial" w:cs="Arial"/>
            <w:color w:val="494645"/>
            <w:sz w:val="16"/>
            <w:szCs w:val="16"/>
          </w:rPr>
          <w:t xml:space="preserve"> </w:t>
        </w:r>
      </w:ins>
      <w:proofErr w:type="spellStart"/>
      <w:r w:rsidR="00F2670D" w:rsidRPr="00EB4DA5">
        <w:rPr>
          <w:rFonts w:ascii="Arial" w:eastAsia="Arial" w:hAnsi="Arial" w:cs="Arial"/>
          <w:color w:val="494645"/>
          <w:sz w:val="16"/>
          <w:szCs w:val="16"/>
        </w:rPr>
        <w:t>khoom</w:t>
      </w:r>
      <w:proofErr w:type="spellEnd"/>
      <w:r w:rsidR="00F2670D" w:rsidRPr="00EB4DA5">
        <w:rPr>
          <w:rFonts w:ascii="Arial" w:eastAsia="Arial" w:hAnsi="Arial" w:cs="Arial"/>
          <w:color w:val="494645"/>
          <w:sz w:val="16"/>
          <w:szCs w:val="16"/>
        </w:rPr>
        <w:t xml:space="preserve"> lag </w:t>
      </w:r>
      <w:proofErr w:type="spellStart"/>
      <w:r w:rsidR="00F2670D" w:rsidRPr="00EB4DA5">
        <w:rPr>
          <w:rFonts w:ascii="Arial" w:eastAsia="Arial" w:hAnsi="Arial" w:cs="Arial"/>
          <w:color w:val="494645"/>
          <w:sz w:val="16"/>
          <w:szCs w:val="16"/>
        </w:rPr>
        <w:t>luam</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piv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txwv</w:t>
      </w:r>
      <w:proofErr w:type="spellEnd"/>
      <w:r w:rsidR="00F2670D" w:rsidRPr="00EB4DA5">
        <w:rPr>
          <w:rFonts w:ascii="Arial" w:eastAsia="Arial" w:hAnsi="Arial" w:cs="Arial"/>
          <w:color w:val="494645"/>
          <w:sz w:val="16"/>
          <w:szCs w:val="16"/>
        </w:rPr>
        <w:t xml:space="preserve">, cov noob </w:t>
      </w:r>
      <w:proofErr w:type="spellStart"/>
      <w:ins w:id="5513" w:author="Kaxiong" w:date="2021-06-11T22:56:00Z">
        <w:r>
          <w:rPr>
            <w:rFonts w:ascii="Arial" w:eastAsia="Arial" w:hAnsi="Arial" w:cs="Arial"/>
            <w:color w:val="494645"/>
            <w:sz w:val="16"/>
            <w:szCs w:val="16"/>
          </w:rPr>
          <w:t>taum</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pauv</w:t>
        </w:r>
      </w:ins>
      <w:proofErr w:type="spellEnd"/>
      <w:del w:id="5514" w:author="Kaxiong" w:date="2021-06-11T22:56:00Z">
        <w:r w:rsidR="00F2670D" w:rsidRPr="00EB4DA5" w:rsidDel="005A6F62">
          <w:rPr>
            <w:rFonts w:ascii="Arial" w:eastAsia="Arial" w:hAnsi="Arial" w:cs="Arial"/>
            <w:color w:val="494645"/>
            <w:sz w:val="16"/>
            <w:szCs w:val="16"/>
          </w:rPr>
          <w:delText>txiv hnav</w:delText>
        </w:r>
      </w:del>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txiv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laum</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huab</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xeeb</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thiab</w:t>
      </w:r>
      <w:proofErr w:type="spellEnd"/>
      <w:r w:rsidR="00F2670D" w:rsidRPr="00EB4DA5">
        <w:rPr>
          <w:rFonts w:ascii="Arial" w:eastAsia="Arial" w:hAnsi="Arial" w:cs="Arial"/>
          <w:color w:val="494645"/>
          <w:sz w:val="16"/>
          <w:szCs w:val="16"/>
        </w:rPr>
        <w:t xml:space="preserve"> cov </w:t>
      </w:r>
      <w:proofErr w:type="spellStart"/>
      <w:r w:rsidR="00F2670D" w:rsidRPr="00EB4DA5">
        <w:rPr>
          <w:rFonts w:ascii="Arial" w:eastAsia="Arial" w:hAnsi="Arial" w:cs="Arial"/>
          <w:color w:val="494645"/>
          <w:sz w:val="16"/>
          <w:szCs w:val="16"/>
        </w:rPr>
        <w:t>txiv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ntoo</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ua</w:t>
      </w:r>
      <w:proofErr w:type="spellEnd"/>
      <w:r w:rsidR="00F2670D" w:rsidRPr="00EB4DA5">
        <w:rPr>
          <w:rFonts w:ascii="Arial" w:eastAsia="Arial" w:hAnsi="Arial" w:cs="Arial"/>
          <w:color w:val="494645"/>
          <w:sz w:val="16"/>
          <w:szCs w:val="16"/>
        </w:rPr>
        <w:t xml:space="preserve"> cov noob </w:t>
      </w:r>
      <w:proofErr w:type="spellStart"/>
      <w:r w:rsidR="00F2670D" w:rsidRPr="00EB4DA5">
        <w:rPr>
          <w:rFonts w:ascii="Arial" w:eastAsia="Arial" w:hAnsi="Arial" w:cs="Arial"/>
          <w:color w:val="494645"/>
          <w:sz w:val="16"/>
          <w:szCs w:val="16"/>
        </w:rPr>
        <w:t>txiv</w:t>
      </w:r>
      <w:proofErr w:type="spellEnd"/>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thiab</w:t>
      </w:r>
      <w:proofErr w:type="spellEnd"/>
      <w:r w:rsidR="00F2670D" w:rsidRPr="00EB4DA5">
        <w:rPr>
          <w:rFonts w:ascii="Arial" w:eastAsia="Arial" w:hAnsi="Arial" w:cs="Arial"/>
          <w:color w:val="494645"/>
          <w:sz w:val="16"/>
          <w:szCs w:val="16"/>
        </w:rPr>
        <w:t xml:space="preserve"> cov noob </w:t>
      </w:r>
      <w:proofErr w:type="spellStart"/>
      <w:ins w:id="5515" w:author="Kaxiong" w:date="2021-06-11T22:57:00Z">
        <w:r>
          <w:rPr>
            <w:rFonts w:ascii="Arial" w:eastAsia="Arial" w:hAnsi="Arial" w:cs="Arial"/>
            <w:color w:val="494645"/>
            <w:sz w:val="16"/>
            <w:szCs w:val="16"/>
          </w:rPr>
          <w:t>u</w:t>
        </w:r>
      </w:ins>
      <w:ins w:id="5516" w:author="Kaxiong" w:date="2021-06-11T22:58:00Z">
        <w:r>
          <w:rPr>
            <w:rFonts w:ascii="Arial" w:eastAsia="Arial" w:hAnsi="Arial" w:cs="Arial"/>
            <w:color w:val="494645"/>
            <w:sz w:val="16"/>
            <w:szCs w:val="16"/>
          </w:rPr>
          <w:t>a</w:t>
        </w:r>
        <w:proofErr w:type="spellEnd"/>
        <w:r>
          <w:rPr>
            <w:rFonts w:ascii="Arial" w:eastAsia="Arial" w:hAnsi="Arial" w:cs="Arial"/>
            <w:color w:val="494645"/>
            <w:sz w:val="16"/>
            <w:szCs w:val="16"/>
          </w:rPr>
          <w:t xml:space="preserve"> </w:t>
        </w:r>
      </w:ins>
      <w:proofErr w:type="spellStart"/>
      <w:r w:rsidR="00F2670D" w:rsidRPr="00EB4DA5">
        <w:rPr>
          <w:rFonts w:ascii="Arial" w:eastAsia="Arial" w:hAnsi="Arial" w:cs="Arial"/>
          <w:color w:val="494645"/>
          <w:sz w:val="16"/>
          <w:szCs w:val="16"/>
        </w:rPr>
        <w:t>tiav</w:t>
      </w:r>
      <w:proofErr w:type="spellEnd"/>
      <w:r w:rsidR="00F2670D" w:rsidRPr="00EB4DA5">
        <w:rPr>
          <w:rFonts w:ascii="Arial" w:eastAsia="Arial" w:hAnsi="Arial" w:cs="Arial"/>
          <w:color w:val="494645"/>
          <w:sz w:val="16"/>
          <w:szCs w:val="16"/>
        </w:rPr>
        <w:t xml:space="preserve"> </w:t>
      </w:r>
      <w:proofErr w:type="spellStart"/>
      <w:ins w:id="5517" w:author="Kaxiong" w:date="2021-06-11T22:58:00Z">
        <w:r>
          <w:rPr>
            <w:rFonts w:ascii="Arial" w:eastAsia="Arial" w:hAnsi="Arial" w:cs="Arial"/>
            <w:color w:val="494645"/>
            <w:sz w:val="16"/>
            <w:szCs w:val="16"/>
          </w:rPr>
          <w:t>txhawm</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rau</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cia</w:t>
        </w:r>
        <w:proofErr w:type="spellEnd"/>
        <w:r>
          <w:rPr>
            <w:rFonts w:ascii="Arial" w:eastAsia="Arial" w:hAnsi="Arial" w:cs="Arial"/>
            <w:color w:val="494645"/>
            <w:sz w:val="16"/>
            <w:szCs w:val="16"/>
          </w:rPr>
          <w:t xml:space="preserve"> li </w:t>
        </w:r>
        <w:proofErr w:type="spellStart"/>
        <w:r>
          <w:rPr>
            <w:rFonts w:ascii="Arial" w:eastAsia="Arial" w:hAnsi="Arial" w:cs="Arial"/>
            <w:color w:val="494645"/>
            <w:sz w:val="16"/>
            <w:szCs w:val="16"/>
          </w:rPr>
          <w:t>noj</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lawm</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xwb</w:t>
        </w:r>
      </w:ins>
      <w:proofErr w:type="spellEnd"/>
      <w:del w:id="5518" w:author="Kaxiong" w:date="2021-06-11T22:58:00Z">
        <w:r w:rsidR="00F2670D" w:rsidRPr="00EB4DA5" w:rsidDel="005A6F62">
          <w:rPr>
            <w:rFonts w:ascii="Arial" w:eastAsia="Arial" w:hAnsi="Arial" w:cs="Arial"/>
            <w:color w:val="494645"/>
            <w:sz w:val="16"/>
            <w:szCs w:val="16"/>
          </w:rPr>
          <w:delText>rau kev noj ncaj</w:delText>
        </w:r>
      </w:del>
      <w:r w:rsidR="00F2670D" w:rsidRPr="00EB4DA5">
        <w:rPr>
          <w:rFonts w:ascii="Arial" w:eastAsia="Arial" w:hAnsi="Arial" w:cs="Arial"/>
          <w:color w:val="494645"/>
          <w:sz w:val="16"/>
          <w:szCs w:val="16"/>
        </w:rPr>
        <w:t xml:space="preserve">; </w:t>
      </w:r>
      <w:proofErr w:type="spellStart"/>
      <w:r w:rsidR="00F2670D" w:rsidRPr="00EB4DA5">
        <w:rPr>
          <w:rFonts w:ascii="Arial" w:eastAsia="Arial" w:hAnsi="Arial" w:cs="Arial"/>
          <w:color w:val="494645"/>
          <w:sz w:val="16"/>
          <w:szCs w:val="16"/>
        </w:rPr>
        <w:t>thiab</w:t>
      </w:r>
      <w:proofErr w:type="spellEnd"/>
    </w:p>
    <w:p w14:paraId="1B08E345" w14:textId="77777777" w:rsidR="00BF3E5F" w:rsidRPr="000103B7" w:rsidRDefault="00BF3E5F">
      <w:pPr>
        <w:spacing w:line="64" w:lineRule="exact"/>
        <w:rPr>
          <w:rFonts w:ascii="Arial" w:eastAsia="Arial" w:hAnsi="Arial" w:cs="Arial"/>
          <w:color w:val="494645"/>
          <w:sz w:val="18"/>
          <w:szCs w:val="18"/>
        </w:rPr>
      </w:pPr>
    </w:p>
    <w:p w14:paraId="3F0397F2" w14:textId="5EB7E045" w:rsidR="00BF3E5F" w:rsidRDefault="005A6F62" w:rsidP="003B2FE0">
      <w:pPr>
        <w:numPr>
          <w:ilvl w:val="0"/>
          <w:numId w:val="34"/>
        </w:numPr>
        <w:tabs>
          <w:tab w:val="left" w:pos="360"/>
        </w:tabs>
        <w:spacing w:line="430" w:lineRule="auto"/>
        <w:ind w:left="360" w:right="1000" w:hanging="360"/>
        <w:jc w:val="both"/>
        <w:rPr>
          <w:rFonts w:ascii="Arial" w:eastAsia="Arial" w:hAnsi="Arial" w:cs="Arial"/>
          <w:color w:val="494645"/>
          <w:sz w:val="14"/>
          <w:szCs w:val="14"/>
        </w:rPr>
      </w:pPr>
      <w:proofErr w:type="spellStart"/>
      <w:ins w:id="5519" w:author="Kaxiong" w:date="2021-06-11T22:59:00Z">
        <w:r>
          <w:rPr>
            <w:rFonts w:ascii="Arial" w:eastAsia="Arial" w:hAnsi="Arial" w:cs="Arial"/>
            <w:color w:val="494645"/>
            <w:sz w:val="14"/>
            <w:szCs w:val="14"/>
          </w:rPr>
          <w:lastRenderedPageBreak/>
          <w:t>Tshau</w:t>
        </w:r>
        <w:proofErr w:type="spellEnd"/>
        <w:r>
          <w:rPr>
            <w:rFonts w:ascii="Arial" w:eastAsia="Arial" w:hAnsi="Arial" w:cs="Arial"/>
            <w:color w:val="494645"/>
            <w:sz w:val="14"/>
            <w:szCs w:val="14"/>
          </w:rPr>
          <w:t xml:space="preserve"> cov noob </w:t>
        </w:r>
        <w:proofErr w:type="spellStart"/>
        <w:r>
          <w:rPr>
            <w:rFonts w:ascii="Arial" w:eastAsia="Arial" w:hAnsi="Arial" w:cs="Arial"/>
            <w:color w:val="494645"/>
            <w:sz w:val="14"/>
            <w:szCs w:val="14"/>
          </w:rPr>
          <w:t>txim</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khoom</w:t>
        </w:r>
        <w:proofErr w:type="spellEnd"/>
        <w:r>
          <w:rPr>
            <w:rFonts w:ascii="Arial" w:eastAsia="Arial" w:hAnsi="Arial" w:cs="Arial"/>
            <w:color w:val="494645"/>
            <w:sz w:val="14"/>
            <w:szCs w:val="14"/>
          </w:rPr>
          <w:t xml:space="preserve"> lag </w:t>
        </w:r>
        <w:proofErr w:type="spellStart"/>
        <w:r>
          <w:rPr>
            <w:rFonts w:ascii="Arial" w:eastAsia="Arial" w:hAnsi="Arial" w:cs="Arial"/>
            <w:color w:val="494645"/>
            <w:sz w:val="14"/>
            <w:szCs w:val="14"/>
          </w:rPr>
          <w:t>luam</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uas</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raug</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zom</w:t>
        </w:r>
        <w:proofErr w:type="spellEnd"/>
        <w:r>
          <w:rPr>
            <w:rFonts w:ascii="Arial" w:eastAsia="Arial" w:hAnsi="Arial" w:cs="Arial"/>
            <w:color w:val="494645"/>
            <w:sz w:val="14"/>
            <w:szCs w:val="14"/>
          </w:rPr>
          <w:t xml:space="preserve"> tag </w:t>
        </w:r>
        <w:proofErr w:type="spellStart"/>
        <w:r>
          <w:rPr>
            <w:rFonts w:ascii="Arial" w:eastAsia="Arial" w:hAnsi="Arial" w:cs="Arial"/>
            <w:color w:val="494645"/>
            <w:sz w:val="14"/>
            <w:szCs w:val="14"/>
          </w:rPr>
          <w:t>lawm</w:t>
        </w:r>
        <w:proofErr w:type="spellEnd"/>
        <w:r>
          <w:rPr>
            <w:rFonts w:ascii="Arial" w:eastAsia="Arial" w:hAnsi="Arial" w:cs="Arial"/>
            <w:color w:val="494645"/>
            <w:sz w:val="14"/>
            <w:szCs w:val="14"/>
          </w:rPr>
          <w:t xml:space="preserve"> </w:t>
        </w:r>
      </w:ins>
      <w:del w:id="5520" w:author="Kaxiong" w:date="2021-06-11T23:00:00Z">
        <w:r w:rsidR="00F2670D" w:rsidRPr="003B2FE0" w:rsidDel="005A6F62">
          <w:rPr>
            <w:rFonts w:ascii="Arial" w:eastAsia="Arial" w:hAnsi="Arial" w:cs="Arial"/>
            <w:color w:val="494645"/>
            <w:sz w:val="14"/>
            <w:szCs w:val="14"/>
          </w:rPr>
          <w:delText>Hloov milled grain</w:delText>
        </w:r>
        <w:r w:rsidR="00D13017" w:rsidDel="005A6F62">
          <w:rPr>
            <w:rFonts w:ascii="Arial" w:eastAsia="Arial" w:hAnsi="Arial" w:cs="Arial"/>
            <w:color w:val="494645"/>
            <w:sz w:val="14"/>
            <w:szCs w:val="14"/>
          </w:rPr>
          <w:delText xml:space="preserve"> ntawm</w:delText>
        </w:r>
        <w:r w:rsidR="00F2670D" w:rsidRPr="003B2FE0" w:rsidDel="005A6F62">
          <w:rPr>
            <w:rFonts w:ascii="Arial" w:eastAsia="Arial" w:hAnsi="Arial" w:cs="Arial"/>
            <w:color w:val="494645"/>
            <w:sz w:val="14"/>
            <w:szCs w:val="14"/>
          </w:rPr>
          <w:delText xml:space="preserve"> cov khoom lag luam </w:delText>
        </w:r>
      </w:del>
      <w:r w:rsidR="00F2670D" w:rsidRPr="003B2FE0">
        <w:rPr>
          <w:rFonts w:ascii="Arial" w:eastAsia="Arial" w:hAnsi="Arial" w:cs="Arial"/>
          <w:color w:val="494645"/>
          <w:sz w:val="14"/>
          <w:szCs w:val="14"/>
        </w:rPr>
        <w:t>(</w:t>
      </w:r>
      <w:proofErr w:type="spellStart"/>
      <w:r w:rsidR="00F2670D" w:rsidRPr="003B2FE0">
        <w:rPr>
          <w:rFonts w:ascii="Arial" w:eastAsia="Arial" w:hAnsi="Arial" w:cs="Arial"/>
          <w:color w:val="494645"/>
          <w:sz w:val="14"/>
          <w:szCs w:val="14"/>
        </w:rPr>
        <w:t>piv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txwv</w:t>
      </w:r>
      <w:proofErr w:type="spellEnd"/>
      <w:r w:rsidR="00F2670D" w:rsidRPr="003B2FE0">
        <w:rPr>
          <w:rFonts w:ascii="Arial" w:eastAsia="Arial" w:hAnsi="Arial" w:cs="Arial"/>
          <w:color w:val="494645"/>
          <w:sz w:val="14"/>
          <w:szCs w:val="14"/>
        </w:rPr>
        <w:t xml:space="preserve"> li, </w:t>
      </w:r>
      <w:proofErr w:type="spellStart"/>
      <w:ins w:id="5521" w:author="Kaxiong" w:date="2021-06-11T23:00:00Z">
        <w:r w:rsidRPr="003B2FE0">
          <w:rPr>
            <w:rFonts w:ascii="Arial" w:eastAsia="Arial" w:hAnsi="Arial" w:cs="Arial"/>
            <w:color w:val="494645"/>
            <w:sz w:val="14"/>
            <w:szCs w:val="14"/>
          </w:rPr>
          <w:t>hmoov</w:t>
        </w:r>
        <w:proofErr w:type="spellEnd"/>
        <w:r w:rsidRPr="003B2FE0">
          <w:rPr>
            <w:rFonts w:ascii="Arial" w:eastAsia="Arial" w:hAnsi="Arial" w:cs="Arial"/>
            <w:color w:val="494645"/>
            <w:sz w:val="14"/>
            <w:szCs w:val="14"/>
          </w:rPr>
          <w:t xml:space="preserve"> </w:t>
        </w:r>
      </w:ins>
      <w:proofErr w:type="spellStart"/>
      <w:r w:rsidR="00F2670D" w:rsidRPr="003B2FE0">
        <w:rPr>
          <w:rFonts w:ascii="Arial" w:eastAsia="Arial" w:hAnsi="Arial" w:cs="Arial"/>
          <w:color w:val="494645"/>
          <w:sz w:val="14"/>
          <w:szCs w:val="14"/>
        </w:rPr>
        <w:t>nplej</w:t>
      </w:r>
      <w:proofErr w:type="spellEnd"/>
      <w:del w:id="5522" w:author="Kaxiong" w:date="2021-06-11T23:00:00Z">
        <w:r w:rsidR="00D13017" w:rsidRPr="00D13017" w:rsidDel="005A6F62">
          <w:rPr>
            <w:rFonts w:ascii="Arial" w:eastAsia="Arial" w:hAnsi="Arial" w:cs="Arial"/>
            <w:color w:val="494645"/>
            <w:sz w:val="14"/>
            <w:szCs w:val="14"/>
          </w:rPr>
          <w:delText xml:space="preserve"> </w:delText>
        </w:r>
        <w:r w:rsidR="00D13017" w:rsidRPr="003B2FE0" w:rsidDel="005A6F62">
          <w:rPr>
            <w:rFonts w:ascii="Arial" w:eastAsia="Arial" w:hAnsi="Arial" w:cs="Arial"/>
            <w:color w:val="494645"/>
            <w:sz w:val="14"/>
            <w:szCs w:val="14"/>
          </w:rPr>
          <w:delText>hmoov</w:delText>
        </w:r>
      </w:del>
      <w:r w:rsidR="00F2670D" w:rsidRPr="003B2FE0">
        <w:rPr>
          <w:rFonts w:ascii="Arial" w:eastAsia="Arial" w:hAnsi="Arial" w:cs="Arial"/>
          <w:color w:val="494645"/>
          <w:sz w:val="14"/>
          <w:szCs w:val="14"/>
        </w:rPr>
        <w:t xml:space="preserve">, </w:t>
      </w:r>
      <w:proofErr w:type="spellStart"/>
      <w:ins w:id="5523" w:author="Kaxiong" w:date="2021-06-11T23:00:00Z">
        <w:r>
          <w:rPr>
            <w:rFonts w:ascii="Arial" w:eastAsia="Arial" w:hAnsi="Arial" w:cs="Arial"/>
            <w:color w:val="494645"/>
            <w:sz w:val="14"/>
            <w:szCs w:val="14"/>
          </w:rPr>
          <w:t>xua</w:t>
        </w:r>
      </w:ins>
      <w:del w:id="5524" w:author="Kaxiong" w:date="2021-06-11T23:00:00Z">
        <w:r w:rsidR="00F2670D" w:rsidRPr="003B2FE0" w:rsidDel="005A6F62">
          <w:rPr>
            <w:rFonts w:ascii="Arial" w:eastAsia="Arial" w:hAnsi="Arial" w:cs="Arial"/>
            <w:color w:val="494645"/>
            <w:sz w:val="14"/>
            <w:szCs w:val="14"/>
          </w:rPr>
          <w:delText xml:space="preserve">pob kws noj </w:delText>
        </w:r>
      </w:del>
      <w:del w:id="5525" w:author="Kaxiong" w:date="2021-06-11T23:01:00Z">
        <w:r w:rsidR="00F2670D" w:rsidRPr="003B2FE0" w:rsidDel="005A6F62">
          <w:rPr>
            <w:rFonts w:ascii="Arial" w:eastAsia="Arial" w:hAnsi="Arial" w:cs="Arial"/>
            <w:color w:val="494645"/>
            <w:sz w:val="14"/>
            <w:szCs w:val="14"/>
          </w:rPr>
          <w:delText>mov</w:delText>
        </w:r>
      </w:del>
      <w:ins w:id="5526" w:author="Kaxiong" w:date="2021-06-11T23:01:00Z">
        <w:r>
          <w:rPr>
            <w:rFonts w:ascii="Arial" w:eastAsia="Arial" w:hAnsi="Arial" w:cs="Arial"/>
            <w:color w:val="494645"/>
            <w:sz w:val="14"/>
            <w:szCs w:val="14"/>
          </w:rPr>
          <w:t>cov</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pob</w:t>
        </w:r>
        <w:proofErr w:type="spellEnd"/>
        <w:r>
          <w:rPr>
            <w:rFonts w:ascii="Arial" w:eastAsia="Arial" w:hAnsi="Arial" w:cs="Arial"/>
            <w:color w:val="494645"/>
            <w:sz w:val="14"/>
            <w:szCs w:val="14"/>
          </w:rPr>
          <w:t xml:space="preserve"> kw </w:t>
        </w:r>
        <w:proofErr w:type="spellStart"/>
        <w:r>
          <w:rPr>
            <w:rFonts w:ascii="Arial" w:eastAsia="Arial" w:hAnsi="Arial" w:cs="Arial"/>
            <w:color w:val="494645"/>
            <w:sz w:val="14"/>
            <w:szCs w:val="14"/>
          </w:rPr>
          <w:t>zom</w:t>
        </w:r>
      </w:ins>
      <w:proofErr w:type="spellEnd"/>
      <w:r w:rsidR="00F2670D" w:rsidRPr="003B2FE0">
        <w:rPr>
          <w:rFonts w:ascii="Arial" w:eastAsia="Arial" w:hAnsi="Arial" w:cs="Arial"/>
          <w:color w:val="494645"/>
          <w:sz w:val="14"/>
          <w:szCs w:val="14"/>
        </w:rPr>
        <w:t>), l</w:t>
      </w:r>
      <w:proofErr w:type="spellStart"/>
      <w:r w:rsidR="00F2670D" w:rsidRPr="003B2FE0">
        <w:rPr>
          <w:rFonts w:ascii="Arial" w:eastAsia="Arial" w:hAnsi="Arial" w:cs="Arial"/>
          <w:color w:val="494645"/>
          <w:sz w:val="14"/>
          <w:szCs w:val="14"/>
        </w:rPr>
        <w:t>wm</w:t>
      </w:r>
      <w:proofErr w:type="spellEnd"/>
      <w:r w:rsidR="00F2670D" w:rsidRPr="003B2FE0">
        <w:rPr>
          <w:rFonts w:ascii="Arial" w:eastAsia="Arial" w:hAnsi="Arial" w:cs="Arial"/>
          <w:color w:val="494645"/>
          <w:sz w:val="14"/>
          <w:szCs w:val="14"/>
        </w:rPr>
        <w:t xml:space="preserve"> yam </w:t>
      </w:r>
      <w:proofErr w:type="spellStart"/>
      <w:r w:rsidR="00F2670D" w:rsidRPr="003B2FE0">
        <w:rPr>
          <w:rFonts w:ascii="Arial" w:eastAsia="Arial" w:hAnsi="Arial" w:cs="Arial"/>
          <w:color w:val="494645"/>
          <w:sz w:val="14"/>
          <w:szCs w:val="14"/>
        </w:rPr>
        <w:t>txiv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ntoo</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thiab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zaub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ua</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noj</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piv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txwv</w:t>
      </w:r>
      <w:proofErr w:type="spellEnd"/>
      <w:r w:rsidR="00F2670D" w:rsidRPr="003B2FE0">
        <w:rPr>
          <w:rFonts w:ascii="Arial" w:eastAsia="Arial" w:hAnsi="Arial" w:cs="Arial"/>
          <w:color w:val="494645"/>
          <w:sz w:val="14"/>
          <w:szCs w:val="14"/>
        </w:rPr>
        <w:t xml:space="preserve"> li, cov </w:t>
      </w:r>
      <w:proofErr w:type="spellStart"/>
      <w:r w:rsidR="00F2670D" w:rsidRPr="003B2FE0">
        <w:rPr>
          <w:rFonts w:ascii="Arial" w:eastAsia="Arial" w:hAnsi="Arial" w:cs="Arial"/>
          <w:color w:val="494645"/>
          <w:sz w:val="14"/>
          <w:szCs w:val="14"/>
        </w:rPr>
        <w:t>hmoov</w:t>
      </w:r>
      <w:proofErr w:type="spellEnd"/>
      <w:r w:rsidR="00F2670D" w:rsidRPr="003B2FE0">
        <w:rPr>
          <w:rFonts w:ascii="Arial" w:eastAsia="Arial" w:hAnsi="Arial" w:cs="Arial"/>
          <w:color w:val="494645"/>
          <w:sz w:val="14"/>
          <w:szCs w:val="14"/>
        </w:rPr>
        <w:t xml:space="preserve"> </w:t>
      </w:r>
      <w:ins w:id="5527" w:author="Kaxiong" w:date="2021-06-11T23:04:00Z">
        <w:r w:rsidR="00C95B57">
          <w:rPr>
            <w:rFonts w:ascii="Arial" w:eastAsia="Arial" w:hAnsi="Arial" w:cs="Arial"/>
            <w:color w:val="494645"/>
            <w:sz w:val="14"/>
            <w:szCs w:val="14"/>
          </w:rPr>
          <w:t xml:space="preserve">noob </w:t>
        </w:r>
        <w:proofErr w:type="spellStart"/>
        <w:r w:rsidR="00C95B57">
          <w:rPr>
            <w:rFonts w:ascii="Arial" w:eastAsia="Arial" w:hAnsi="Arial" w:cs="Arial"/>
            <w:color w:val="494645"/>
            <w:sz w:val="14"/>
            <w:szCs w:val="14"/>
          </w:rPr>
          <w:t>taum</w:t>
        </w:r>
        <w:proofErr w:type="spellEnd"/>
        <w:r w:rsidR="00C95B57">
          <w:rPr>
            <w:rFonts w:ascii="Arial" w:eastAsia="Arial" w:hAnsi="Arial" w:cs="Arial"/>
            <w:color w:val="494645"/>
            <w:sz w:val="14"/>
            <w:szCs w:val="14"/>
          </w:rPr>
          <w:t xml:space="preserve"> </w:t>
        </w:r>
        <w:proofErr w:type="spellStart"/>
        <w:r w:rsidR="00C95B57">
          <w:rPr>
            <w:rFonts w:ascii="Arial" w:eastAsia="Arial" w:hAnsi="Arial" w:cs="Arial"/>
            <w:color w:val="494645"/>
            <w:sz w:val="14"/>
            <w:szCs w:val="14"/>
          </w:rPr>
          <w:t>daj</w:t>
        </w:r>
      </w:ins>
      <w:proofErr w:type="spellEnd"/>
      <w:del w:id="5528" w:author="Kaxiong" w:date="2021-06-11T23:04:00Z">
        <w:r w:rsidR="00F2670D" w:rsidRPr="003B2FE0" w:rsidDel="00C95B57">
          <w:rPr>
            <w:rFonts w:ascii="Arial" w:eastAsia="Arial" w:hAnsi="Arial" w:cs="Arial"/>
            <w:color w:val="494645"/>
            <w:sz w:val="14"/>
            <w:szCs w:val="14"/>
          </w:rPr>
          <w:delText>av chickpea</w:delText>
        </w:r>
      </w:del>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thiab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txiv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laum</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huab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xeeb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thiab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txiv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ntoo</w:t>
      </w:r>
      <w:proofErr w:type="spellEnd"/>
      <w:r w:rsidR="00F2670D" w:rsidRPr="003B2FE0">
        <w:rPr>
          <w:rFonts w:ascii="Arial" w:eastAsia="Arial" w:hAnsi="Arial" w:cs="Arial"/>
          <w:color w:val="494645"/>
          <w:sz w:val="14"/>
          <w:szCs w:val="14"/>
        </w:rPr>
        <w:t xml:space="preserve"> cov </w:t>
      </w:r>
      <w:proofErr w:type="spellStart"/>
      <w:r w:rsidR="00F2670D" w:rsidRPr="003B2FE0">
        <w:rPr>
          <w:rFonts w:ascii="Arial" w:eastAsia="Arial" w:hAnsi="Arial" w:cs="Arial"/>
          <w:color w:val="494645"/>
          <w:sz w:val="14"/>
          <w:szCs w:val="14"/>
        </w:rPr>
        <w:t>khoom</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ntoo</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piv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txwv</w:t>
      </w:r>
      <w:proofErr w:type="spellEnd"/>
      <w:r w:rsidR="00F2670D" w:rsidRPr="003B2FE0">
        <w:rPr>
          <w:rFonts w:ascii="Arial" w:eastAsia="Arial" w:hAnsi="Arial" w:cs="Arial"/>
          <w:color w:val="494645"/>
          <w:sz w:val="14"/>
          <w:szCs w:val="14"/>
        </w:rPr>
        <w:t xml:space="preserve"> li, cov </w:t>
      </w:r>
      <w:proofErr w:type="spellStart"/>
      <w:ins w:id="5529" w:author="Kaxiong" w:date="2021-06-11T23:04:00Z">
        <w:r w:rsidR="00C95B57">
          <w:rPr>
            <w:rFonts w:ascii="Arial" w:eastAsia="Arial" w:hAnsi="Arial" w:cs="Arial"/>
            <w:color w:val="494645"/>
            <w:sz w:val="14"/>
            <w:szCs w:val="14"/>
          </w:rPr>
          <w:t>hmoov</w:t>
        </w:r>
        <w:proofErr w:type="spellEnd"/>
        <w:r w:rsidR="00C95B57">
          <w:rPr>
            <w:rFonts w:ascii="Arial" w:eastAsia="Arial" w:hAnsi="Arial" w:cs="Arial"/>
            <w:color w:val="494645"/>
            <w:sz w:val="14"/>
            <w:szCs w:val="14"/>
          </w:rPr>
          <w:t xml:space="preserve"> </w:t>
        </w:r>
      </w:ins>
      <w:proofErr w:type="spellStart"/>
      <w:r w:rsidR="00F2670D" w:rsidRPr="003B2FE0">
        <w:rPr>
          <w:rFonts w:ascii="Arial" w:eastAsia="Arial" w:hAnsi="Arial" w:cs="Arial"/>
          <w:color w:val="494645"/>
          <w:sz w:val="14"/>
          <w:szCs w:val="14"/>
        </w:rPr>
        <w:t>txiv</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laum</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huab</w:t>
      </w:r>
      <w:proofErr w:type="spellEnd"/>
      <w:r w:rsidR="00F2670D" w:rsidRPr="003B2FE0">
        <w:rPr>
          <w:rFonts w:ascii="Arial" w:eastAsia="Arial" w:hAnsi="Arial" w:cs="Arial"/>
          <w:color w:val="494645"/>
          <w:sz w:val="14"/>
          <w:szCs w:val="14"/>
        </w:rPr>
        <w:t xml:space="preserve"> </w:t>
      </w:r>
      <w:proofErr w:type="spellStart"/>
      <w:r w:rsidR="00F2670D" w:rsidRPr="003B2FE0">
        <w:rPr>
          <w:rFonts w:ascii="Arial" w:eastAsia="Arial" w:hAnsi="Arial" w:cs="Arial"/>
          <w:color w:val="494645"/>
          <w:sz w:val="14"/>
          <w:szCs w:val="14"/>
        </w:rPr>
        <w:t>xeeb</w:t>
      </w:r>
      <w:proofErr w:type="spellEnd"/>
      <w:r w:rsidR="00F2670D" w:rsidRPr="003B2FE0">
        <w:rPr>
          <w:rFonts w:ascii="Arial" w:eastAsia="Arial" w:hAnsi="Arial" w:cs="Arial"/>
          <w:color w:val="494645"/>
          <w:sz w:val="14"/>
          <w:szCs w:val="14"/>
        </w:rPr>
        <w:t xml:space="preserve">, </w:t>
      </w:r>
      <w:proofErr w:type="spellStart"/>
      <w:r w:rsidR="00D13017" w:rsidRPr="003B2FE0">
        <w:rPr>
          <w:rFonts w:ascii="Arial" w:eastAsia="Arial" w:hAnsi="Arial" w:cs="Arial"/>
          <w:color w:val="494645"/>
          <w:sz w:val="14"/>
          <w:szCs w:val="14"/>
        </w:rPr>
        <w:t>hmoov</w:t>
      </w:r>
      <w:proofErr w:type="spellEnd"/>
      <w:r w:rsidR="00D13017" w:rsidRPr="003B2FE0">
        <w:rPr>
          <w:rFonts w:ascii="Arial" w:eastAsia="Arial" w:hAnsi="Arial" w:cs="Arial"/>
          <w:color w:val="494645"/>
          <w:sz w:val="14"/>
          <w:szCs w:val="14"/>
        </w:rPr>
        <w:t xml:space="preserve"> </w:t>
      </w:r>
      <w:r w:rsidR="00F2670D" w:rsidRPr="003B2FE0">
        <w:rPr>
          <w:rFonts w:ascii="Arial" w:eastAsia="Arial" w:hAnsi="Arial" w:cs="Arial"/>
          <w:color w:val="494645"/>
          <w:sz w:val="14"/>
          <w:szCs w:val="14"/>
        </w:rPr>
        <w:t>almond).</w:t>
      </w:r>
    </w:p>
    <w:p w14:paraId="66DB6434" w14:textId="77777777" w:rsidR="00D13017" w:rsidRDefault="00D13017" w:rsidP="00D13017">
      <w:pPr>
        <w:pStyle w:val="ListParagraph"/>
        <w:rPr>
          <w:rFonts w:ascii="Arial" w:eastAsia="Arial" w:hAnsi="Arial" w:cs="Arial"/>
          <w:color w:val="494645"/>
          <w:sz w:val="14"/>
          <w:szCs w:val="14"/>
        </w:rPr>
      </w:pPr>
    </w:p>
    <w:p w14:paraId="4147497F" w14:textId="77777777" w:rsidR="00D13017" w:rsidRPr="003B2FE0" w:rsidRDefault="00D13017" w:rsidP="00CC59AF">
      <w:pPr>
        <w:tabs>
          <w:tab w:val="left" w:pos="360"/>
        </w:tabs>
        <w:spacing w:line="430" w:lineRule="auto"/>
        <w:ind w:right="1000"/>
        <w:jc w:val="both"/>
        <w:rPr>
          <w:rFonts w:ascii="Arial" w:eastAsia="Arial" w:hAnsi="Arial" w:cs="Arial"/>
          <w:color w:val="494645"/>
          <w:sz w:val="14"/>
          <w:szCs w:val="14"/>
        </w:rPr>
        <w:pPrChange w:id="5530" w:author="Kaxiong" w:date="2021-06-11T23:41:00Z">
          <w:pPr>
            <w:numPr>
              <w:numId w:val="34"/>
            </w:numPr>
            <w:tabs>
              <w:tab w:val="left" w:pos="360"/>
            </w:tabs>
            <w:spacing w:line="430" w:lineRule="auto"/>
            <w:ind w:left="360" w:right="1000" w:hanging="360"/>
            <w:jc w:val="both"/>
          </w:pPr>
        </w:pPrChange>
      </w:pPr>
    </w:p>
    <w:p w14:paraId="07E8FC81" w14:textId="77777777" w:rsidR="00BF3E5F" w:rsidRDefault="00F2670D">
      <w:pPr>
        <w:spacing w:line="20" w:lineRule="exact"/>
        <w:rPr>
          <w:sz w:val="20"/>
          <w:szCs w:val="20"/>
        </w:rPr>
      </w:pPr>
      <w:r>
        <w:rPr>
          <w:noProof/>
          <w:sz w:val="20"/>
          <w:szCs w:val="20"/>
        </w:rPr>
        <w:drawing>
          <wp:anchor distT="0" distB="0" distL="114300" distR="114300" simplePos="0" relativeHeight="251682304" behindDoc="1" locked="0" layoutInCell="0" allowOverlap="1" wp14:anchorId="1249E35D" wp14:editId="31DD893F">
            <wp:simplePos x="0" y="0"/>
            <wp:positionH relativeFrom="column">
              <wp:posOffset>-532765</wp:posOffset>
            </wp:positionH>
            <wp:positionV relativeFrom="paragraph">
              <wp:posOffset>191770</wp:posOffset>
            </wp:positionV>
            <wp:extent cx="7772400" cy="3162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102B8F52" w14:textId="77777777" w:rsidR="00BF3E5F" w:rsidRDefault="00BF3E5F">
      <w:pPr>
        <w:sectPr w:rsidR="00BF3E5F">
          <w:pgSz w:w="12240" w:h="15840"/>
          <w:pgMar w:top="358" w:right="480" w:bottom="0" w:left="840" w:header="0" w:footer="0" w:gutter="0"/>
          <w:cols w:space="720" w:equalWidth="0">
            <w:col w:w="10920"/>
          </w:cols>
        </w:sectPr>
      </w:pPr>
    </w:p>
    <w:p w14:paraId="722607F0" w14:textId="77777777" w:rsidR="00BF3E5F" w:rsidRDefault="00BF3E5F">
      <w:pPr>
        <w:spacing w:line="398" w:lineRule="exact"/>
        <w:rPr>
          <w:sz w:val="20"/>
          <w:szCs w:val="20"/>
        </w:rPr>
      </w:pPr>
    </w:p>
    <w:p w14:paraId="380B8982" w14:textId="3F443515" w:rsidR="00BF3E5F" w:rsidRDefault="00F2670D">
      <w:pPr>
        <w:tabs>
          <w:tab w:val="left" w:pos="2240"/>
          <w:tab w:val="left" w:pos="4080"/>
          <w:tab w:val="left" w:pos="4900"/>
          <w:tab w:val="left" w:pos="7020"/>
          <w:tab w:val="left" w:pos="7360"/>
          <w:tab w:val="left" w:pos="9840"/>
          <w:tab w:val="left" w:pos="10560"/>
        </w:tabs>
        <w:ind w:left="1920"/>
        <w:rPr>
          <w:sz w:val="20"/>
          <w:szCs w:val="20"/>
        </w:rPr>
      </w:pPr>
      <w:r>
        <w:rPr>
          <w:rFonts w:ascii="Arial" w:eastAsia="Arial" w:hAnsi="Arial" w:cs="Arial"/>
          <w:b/>
          <w:bCs/>
          <w:color w:val="675E35"/>
          <w:sz w:val="20"/>
          <w:szCs w:val="20"/>
        </w:rPr>
        <w:t>|</w:t>
      </w:r>
      <w:r>
        <w:rPr>
          <w:sz w:val="20"/>
          <w:szCs w:val="20"/>
        </w:rPr>
        <w:tab/>
      </w:r>
      <w:r w:rsidRPr="00204B3C">
        <w:rPr>
          <w:rFonts w:ascii="Arial" w:eastAsia="Arial" w:hAnsi="Arial" w:cs="Arial"/>
          <w:color w:val="675E35"/>
          <w:sz w:val="17"/>
          <w:szCs w:val="17"/>
        </w:rPr>
        <w:t>farmcommons.org</w:t>
      </w:r>
      <w:r w:rsidRPr="00204B3C">
        <w:rPr>
          <w:sz w:val="20"/>
          <w:szCs w:val="20"/>
        </w:rPr>
        <w:tab/>
      </w:r>
      <w:r w:rsidRPr="00204B3C">
        <w:rPr>
          <w:rFonts w:ascii="Arial" w:eastAsia="Arial" w:hAnsi="Arial" w:cs="Arial"/>
          <w:color w:val="675E35"/>
          <w:sz w:val="20"/>
          <w:szCs w:val="20"/>
        </w:rPr>
        <w:t>|</w:t>
      </w:r>
      <w:r w:rsidRPr="00204B3C">
        <w:rPr>
          <w:sz w:val="20"/>
          <w:szCs w:val="20"/>
        </w:rPr>
        <w:tab/>
      </w:r>
      <w:r w:rsidRPr="00204B3C">
        <w:rPr>
          <w:rFonts w:ascii="Arial" w:eastAsia="Arial" w:hAnsi="Arial" w:cs="Arial"/>
          <w:color w:val="675E35"/>
          <w:sz w:val="16"/>
          <w:szCs w:val="16"/>
        </w:rPr>
        <w:t xml:space="preserve">FSMA – </w:t>
      </w:r>
      <w:del w:id="5531" w:author="Kaxiong" w:date="2021-06-08T20:00:00Z">
        <w:r w:rsidR="00367F52" w:rsidRPr="00204B3C" w:rsidDel="002A134F">
          <w:rPr>
            <w:rFonts w:ascii="Arial" w:eastAsia="Arial" w:hAnsi="Arial" w:cs="Arial"/>
            <w:color w:val="675E35"/>
            <w:sz w:val="16"/>
            <w:szCs w:val="16"/>
          </w:rPr>
          <w:delText>Ntw qhia</w:delText>
        </w:r>
      </w:del>
      <w:proofErr w:type="spellStart"/>
      <w:ins w:id="5532"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sidRPr="00204B3C">
        <w:rPr>
          <w:sz w:val="20"/>
          <w:szCs w:val="20"/>
        </w:rPr>
        <w:tab/>
      </w:r>
      <w:r w:rsidRPr="00204B3C">
        <w:rPr>
          <w:rFonts w:ascii="Arial" w:eastAsia="Arial" w:hAnsi="Arial" w:cs="Arial"/>
          <w:color w:val="675E35"/>
          <w:sz w:val="20"/>
          <w:szCs w:val="20"/>
        </w:rPr>
        <w:t>|</w:t>
      </w:r>
      <w:r w:rsidRPr="00204B3C">
        <w:rPr>
          <w:sz w:val="20"/>
          <w:szCs w:val="20"/>
        </w:rPr>
        <w:tab/>
      </w:r>
      <w:proofErr w:type="spellStart"/>
      <w:r w:rsidR="00367F52" w:rsidRPr="00204B3C">
        <w:rPr>
          <w:rFonts w:ascii="Arial" w:eastAsia="Arial" w:hAnsi="Arial" w:cs="Arial"/>
          <w:color w:val="675E35"/>
          <w:sz w:val="13"/>
          <w:szCs w:val="13"/>
        </w:rPr>
        <w:t>Hloo</w:t>
      </w:r>
      <w:proofErr w:type="spellEnd"/>
      <w:r w:rsidR="00367F52" w:rsidRPr="00204B3C">
        <w:rPr>
          <w:rFonts w:ascii="Arial" w:eastAsia="Arial" w:hAnsi="Arial" w:cs="Arial"/>
          <w:color w:val="675E35"/>
          <w:sz w:val="13"/>
          <w:szCs w:val="13"/>
        </w:rPr>
        <w:t xml:space="preserve"> Kho </w:t>
      </w:r>
      <w:proofErr w:type="spellStart"/>
      <w:r w:rsidR="00367F52" w:rsidRPr="00204B3C">
        <w:rPr>
          <w:rFonts w:ascii="Arial" w:eastAsia="Arial" w:hAnsi="Arial" w:cs="Arial"/>
          <w:color w:val="675E35"/>
          <w:sz w:val="13"/>
          <w:szCs w:val="13"/>
        </w:rPr>
        <w:t>Tshiab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Lub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Tsib</w:t>
      </w:r>
      <w:proofErr w:type="spellEnd"/>
      <w:r w:rsidRPr="00204B3C">
        <w:rPr>
          <w:rFonts w:ascii="Arial" w:eastAsia="Arial" w:hAnsi="Arial" w:cs="Arial"/>
          <w:color w:val="675E35"/>
          <w:sz w:val="13"/>
          <w:szCs w:val="13"/>
        </w:rPr>
        <w:t xml:space="preserve"> </w:t>
      </w:r>
      <w:proofErr w:type="spellStart"/>
      <w:r w:rsidRPr="00204B3C">
        <w:rPr>
          <w:rFonts w:ascii="Arial" w:eastAsia="Arial" w:hAnsi="Arial" w:cs="Arial"/>
          <w:color w:val="675E35"/>
          <w:sz w:val="13"/>
          <w:szCs w:val="13"/>
        </w:rPr>
        <w:t>Hlis</w:t>
      </w:r>
      <w:proofErr w:type="spellEnd"/>
      <w:r w:rsidRPr="00204B3C">
        <w:rPr>
          <w:rFonts w:ascii="Arial" w:eastAsia="Arial" w:hAnsi="Arial" w:cs="Arial"/>
          <w:color w:val="675E35"/>
          <w:sz w:val="13"/>
          <w:szCs w:val="13"/>
        </w:rPr>
        <w:t xml:space="preserve"> 6, 2016</w:t>
      </w:r>
      <w:r>
        <w:rPr>
          <w:sz w:val="20"/>
          <w:szCs w:val="20"/>
        </w:rPr>
        <w:tab/>
      </w:r>
      <w:r>
        <w:rPr>
          <w:rFonts w:ascii="Arial" w:eastAsia="Arial" w:hAnsi="Arial" w:cs="Arial"/>
          <w:b/>
          <w:bCs/>
          <w:color w:val="675E35"/>
          <w:sz w:val="20"/>
          <w:szCs w:val="20"/>
        </w:rPr>
        <w:t>|</w:t>
      </w:r>
      <w:r>
        <w:rPr>
          <w:sz w:val="20"/>
          <w:szCs w:val="20"/>
        </w:rPr>
        <w:tab/>
      </w:r>
      <w:r w:rsidRPr="00204B3C">
        <w:rPr>
          <w:rFonts w:ascii="Arial" w:eastAsia="Arial" w:hAnsi="Arial" w:cs="Arial"/>
          <w:color w:val="675E35"/>
          <w:sz w:val="16"/>
          <w:szCs w:val="16"/>
        </w:rPr>
        <w:t>9</w:t>
      </w:r>
    </w:p>
    <w:p w14:paraId="2DA71BDE" w14:textId="77777777" w:rsidR="00BF3E5F" w:rsidRDefault="00BF3E5F">
      <w:pPr>
        <w:sectPr w:rsidR="00BF3E5F">
          <w:type w:val="continuous"/>
          <w:pgSz w:w="12240" w:h="15840"/>
          <w:pgMar w:top="358" w:right="480" w:bottom="0" w:left="840" w:header="0" w:footer="0" w:gutter="0"/>
          <w:cols w:space="720" w:equalWidth="0">
            <w:col w:w="10920"/>
          </w:cols>
        </w:sectPr>
      </w:pPr>
    </w:p>
    <w:p w14:paraId="7EE4CCBE" w14:textId="77777777" w:rsidR="00BF3E5F" w:rsidRPr="00D4786C" w:rsidRDefault="00F2670D">
      <w:pPr>
        <w:ind w:left="220"/>
        <w:rPr>
          <w:sz w:val="20"/>
          <w:szCs w:val="20"/>
        </w:rPr>
      </w:pPr>
      <w:bookmarkStart w:id="5533" w:name="page35"/>
      <w:bookmarkEnd w:id="5533"/>
      <w:r w:rsidRPr="00D4786C">
        <w:rPr>
          <w:rFonts w:ascii="Arial" w:eastAsia="Arial" w:hAnsi="Arial" w:cs="Arial"/>
          <w:noProof/>
          <w:color w:val="649DA9"/>
          <w:sz w:val="20"/>
          <w:szCs w:val="20"/>
        </w:rPr>
        <w:lastRenderedPageBreak/>
        <mc:AlternateContent>
          <mc:Choice Requires="wps">
            <w:drawing>
              <wp:anchor distT="0" distB="0" distL="114300" distR="114300" simplePos="0" relativeHeight="251677696" behindDoc="1" locked="0" layoutInCell="0" allowOverlap="1" wp14:anchorId="3130C43E" wp14:editId="1AE71247">
                <wp:simplePos x="0" y="0"/>
                <wp:positionH relativeFrom="page">
                  <wp:posOffset>0</wp:posOffset>
                </wp:positionH>
                <wp:positionV relativeFrom="page">
                  <wp:posOffset>0</wp:posOffset>
                </wp:positionV>
                <wp:extent cx="1955800" cy="51562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0" cy="515620"/>
                        </a:xfrm>
                        <a:prstGeom prst="rect">
                          <a:avLst/>
                        </a:prstGeom>
                        <a:solidFill>
                          <a:srgbClr val="DEF2F0"/>
                        </a:solidFill>
                      </wps:spPr>
                      <wps:bodyPr/>
                    </wps:wsp>
                  </a:graphicData>
                </a:graphic>
              </wp:anchor>
            </w:drawing>
          </mc:Choice>
          <mc:Fallback>
            <w:pict>
              <v:rect w14:anchorId="4D0D3C3B" id="Shape 54" o:spid="_x0000_s1026" style="position:absolute;margin-left:0;margin-top:0;width:154pt;height:40.6pt;z-index:-251638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" o:allowincell="f" fillcolor="#def2f0" stroked="f">
                <w10:wrap anchorx="page" anchory="page"/>
              </v:rect>
            </w:pict>
          </mc:Fallback>
        </mc:AlternateContent>
      </w:r>
      <w:proofErr w:type="spellStart"/>
      <w:r w:rsidRPr="00D4786C">
        <w:rPr>
          <w:rFonts w:ascii="Arial" w:eastAsia="Arial" w:hAnsi="Arial" w:cs="Arial"/>
          <w:color w:val="649DA9"/>
          <w:sz w:val="20"/>
          <w:szCs w:val="20"/>
        </w:rPr>
        <w:t>Daim</w:t>
      </w:r>
      <w:proofErr w:type="spellEnd"/>
      <w:r w:rsidRPr="00D4786C">
        <w:rPr>
          <w:rFonts w:ascii="Arial" w:eastAsia="Arial" w:hAnsi="Arial" w:cs="Arial"/>
          <w:color w:val="649DA9"/>
          <w:sz w:val="20"/>
          <w:szCs w:val="20"/>
        </w:rPr>
        <w:t xml:space="preserve"> </w:t>
      </w:r>
      <w:proofErr w:type="spellStart"/>
      <w:r w:rsidRPr="00D4786C">
        <w:rPr>
          <w:rFonts w:ascii="Arial" w:eastAsia="Arial" w:hAnsi="Arial" w:cs="Arial"/>
          <w:color w:val="649DA9"/>
          <w:sz w:val="20"/>
          <w:szCs w:val="20"/>
        </w:rPr>
        <w:t>Ntawv</w:t>
      </w:r>
      <w:proofErr w:type="spellEnd"/>
      <w:r w:rsidRPr="00D4786C">
        <w:rPr>
          <w:rFonts w:ascii="Arial" w:eastAsia="Arial" w:hAnsi="Arial" w:cs="Arial"/>
          <w:color w:val="649DA9"/>
          <w:sz w:val="20"/>
          <w:szCs w:val="20"/>
        </w:rPr>
        <w:t xml:space="preserve"> </w:t>
      </w:r>
      <w:proofErr w:type="spellStart"/>
      <w:r w:rsidRPr="00D4786C">
        <w:rPr>
          <w:rFonts w:ascii="Arial" w:eastAsia="Arial" w:hAnsi="Arial" w:cs="Arial"/>
          <w:color w:val="649DA9"/>
          <w:sz w:val="20"/>
          <w:szCs w:val="20"/>
        </w:rPr>
        <w:t>Ntxiv</w:t>
      </w:r>
      <w:proofErr w:type="spellEnd"/>
    </w:p>
    <w:p w14:paraId="2A8F7E99"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14:anchorId="13684868" wp14:editId="2DB4DFD9">
                <wp:simplePos x="0" y="0"/>
                <wp:positionH relativeFrom="column">
                  <wp:posOffset>-69850</wp:posOffset>
                </wp:positionH>
                <wp:positionV relativeFrom="paragraph">
                  <wp:posOffset>363220</wp:posOffset>
                </wp:positionV>
                <wp:extent cx="6858635" cy="6858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685800"/>
                        </a:xfrm>
                        <a:prstGeom prst="rect">
                          <a:avLst/>
                        </a:prstGeom>
                        <a:solidFill>
                          <a:srgbClr val="DEF2F0"/>
                        </a:solidFill>
                      </wps:spPr>
                      <wps:bodyPr/>
                    </wps:wsp>
                  </a:graphicData>
                </a:graphic>
              </wp:anchor>
            </w:drawing>
          </mc:Choice>
          <mc:Fallback>
            <w:pict>
              <v:rect w14:anchorId="29983EDD" id="Shape 55" o:spid="_x0000_s1026" style="position:absolute;margin-left:-5.5pt;margin-top:28.6pt;width:540.05pt;height:54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" o:allowincell="f" fillcolor="#def2f0" stroked="f"/>
            </w:pict>
          </mc:Fallback>
        </mc:AlternateContent>
      </w:r>
    </w:p>
    <w:p w14:paraId="5DF88ADF" w14:textId="77777777" w:rsidR="00BF3E5F" w:rsidRDefault="00BF3E5F">
      <w:pPr>
        <w:spacing w:line="200" w:lineRule="exact"/>
        <w:rPr>
          <w:sz w:val="20"/>
          <w:szCs w:val="20"/>
        </w:rPr>
      </w:pPr>
    </w:p>
    <w:p w14:paraId="22F47E4E" w14:textId="77777777" w:rsidR="00BF3E5F" w:rsidRDefault="00BF3E5F">
      <w:pPr>
        <w:spacing w:line="200" w:lineRule="exact"/>
        <w:rPr>
          <w:sz w:val="20"/>
          <w:szCs w:val="20"/>
        </w:rPr>
      </w:pPr>
    </w:p>
    <w:p w14:paraId="189E4264" w14:textId="77777777" w:rsidR="00BF3E5F" w:rsidRDefault="00BF3E5F">
      <w:pPr>
        <w:spacing w:line="200" w:lineRule="exact"/>
        <w:rPr>
          <w:sz w:val="20"/>
          <w:szCs w:val="20"/>
        </w:rPr>
      </w:pPr>
    </w:p>
    <w:p w14:paraId="0A65B7D2" w14:textId="77777777" w:rsidR="00BF3E5F" w:rsidRDefault="00BF3E5F">
      <w:pPr>
        <w:spacing w:line="278" w:lineRule="exact"/>
        <w:rPr>
          <w:sz w:val="20"/>
          <w:szCs w:val="20"/>
        </w:rPr>
      </w:pPr>
    </w:p>
    <w:p w14:paraId="7C5B128A" w14:textId="77AF705E" w:rsidR="00BF3E5F" w:rsidRPr="002F6243" w:rsidRDefault="00F2670D" w:rsidP="002F6243">
      <w:pPr>
        <w:ind w:left="20"/>
        <w:jc w:val="center"/>
        <w:rPr>
          <w:sz w:val="20"/>
          <w:szCs w:val="20"/>
        </w:rPr>
      </w:pPr>
      <w:r w:rsidRPr="002F6243">
        <w:rPr>
          <w:rFonts w:ascii="Arial" w:eastAsia="Arial" w:hAnsi="Arial" w:cs="Arial"/>
          <w:color w:val="649DA9"/>
          <w:sz w:val="20"/>
          <w:szCs w:val="20"/>
        </w:rPr>
        <w:t xml:space="preserve">Cov </w:t>
      </w:r>
      <w:proofErr w:type="spellStart"/>
      <w:r w:rsidRPr="002F6243">
        <w:rPr>
          <w:rFonts w:ascii="Arial" w:eastAsia="Arial" w:hAnsi="Arial" w:cs="Arial"/>
          <w:color w:val="649DA9"/>
          <w:sz w:val="20"/>
          <w:szCs w:val="20"/>
        </w:rPr>
        <w:t>npe</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ntawm</w:t>
      </w:r>
      <w:proofErr w:type="spellEnd"/>
      <w:r w:rsidRPr="002F6243">
        <w:rPr>
          <w:rFonts w:ascii="Arial" w:eastAsia="Arial" w:hAnsi="Arial" w:cs="Arial"/>
          <w:color w:val="649DA9"/>
          <w:sz w:val="20"/>
          <w:szCs w:val="20"/>
        </w:rPr>
        <w:t xml:space="preserve"> </w:t>
      </w:r>
      <w:ins w:id="5534" w:author="Kaxiong" w:date="2021-06-11T23:06:00Z">
        <w:r w:rsidR="00C95B57">
          <w:rPr>
            <w:rFonts w:ascii="Arial" w:eastAsia="Arial" w:hAnsi="Arial" w:cs="Arial"/>
            <w:color w:val="649DA9"/>
            <w:sz w:val="20"/>
            <w:szCs w:val="20"/>
          </w:rPr>
          <w:t xml:space="preserve">cov </w:t>
        </w:r>
        <w:proofErr w:type="spellStart"/>
        <w:r w:rsidR="00C95B57">
          <w:rPr>
            <w:rFonts w:ascii="Arial" w:eastAsia="Arial" w:hAnsi="Arial" w:cs="Arial"/>
            <w:color w:val="649DA9"/>
            <w:sz w:val="20"/>
            <w:szCs w:val="20"/>
          </w:rPr>
          <w:t>hauj</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lwm</w:t>
        </w:r>
        <w:proofErr w:type="spellEnd"/>
        <w:r w:rsidR="00C95B57">
          <w:rPr>
            <w:rFonts w:ascii="Arial" w:eastAsia="Arial" w:hAnsi="Arial" w:cs="Arial"/>
            <w:color w:val="649DA9"/>
            <w:sz w:val="20"/>
            <w:szCs w:val="20"/>
          </w:rPr>
          <w:t xml:space="preserve"> </w:t>
        </w:r>
      </w:ins>
      <w:proofErr w:type="spellStart"/>
      <w:r w:rsidRPr="002F6243">
        <w:rPr>
          <w:rFonts w:ascii="Arial" w:eastAsia="Arial" w:hAnsi="Arial" w:cs="Arial"/>
          <w:color w:val="649DA9"/>
          <w:sz w:val="20"/>
          <w:szCs w:val="20"/>
        </w:rPr>
        <w:t>kev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ntim</w:t>
      </w:r>
      <w:proofErr w:type="spellEnd"/>
      <w:r w:rsidRPr="002F6243">
        <w:rPr>
          <w:rFonts w:ascii="Arial" w:eastAsia="Arial" w:hAnsi="Arial" w:cs="Arial"/>
          <w:color w:val="649DA9"/>
          <w:sz w:val="20"/>
          <w:szCs w:val="20"/>
        </w:rPr>
        <w:t xml:space="preserve"> / </w:t>
      </w:r>
      <w:proofErr w:type="spellStart"/>
      <w:r w:rsidRPr="002F6243">
        <w:rPr>
          <w:rFonts w:ascii="Arial" w:eastAsia="Arial" w:hAnsi="Arial" w:cs="Arial"/>
          <w:color w:val="649DA9"/>
          <w:sz w:val="20"/>
          <w:szCs w:val="20"/>
        </w:rPr>
        <w:t>tuav</w:t>
      </w:r>
      <w:proofErr w:type="spellEnd"/>
      <w:r w:rsidRPr="002F6243">
        <w:rPr>
          <w:rFonts w:ascii="Arial" w:eastAsia="Arial" w:hAnsi="Arial" w:cs="Arial"/>
          <w:color w:val="649DA9"/>
          <w:sz w:val="20"/>
          <w:szCs w:val="20"/>
        </w:rPr>
        <w:t xml:space="preserve"> </w:t>
      </w:r>
      <w:del w:id="5535" w:author="Kaxiong" w:date="2021-06-11T23:06:00Z">
        <w:r w:rsidRPr="002F6243" w:rsidDel="00C95B57">
          <w:rPr>
            <w:rFonts w:ascii="Arial" w:eastAsia="Arial" w:hAnsi="Arial" w:cs="Arial"/>
            <w:color w:val="649DA9"/>
            <w:sz w:val="20"/>
            <w:szCs w:val="20"/>
          </w:rPr>
          <w:delText>cov hauj</w:delText>
        </w:r>
        <w:r w:rsidR="00F50EC1" w:rsidDel="00C95B57">
          <w:rPr>
            <w:rFonts w:ascii="Arial" w:eastAsia="Arial" w:hAnsi="Arial" w:cs="Arial"/>
            <w:color w:val="649DA9"/>
            <w:sz w:val="20"/>
            <w:szCs w:val="20"/>
          </w:rPr>
          <w:delText xml:space="preserve"> </w:delText>
        </w:r>
        <w:r w:rsidRPr="002F6243" w:rsidDel="00C95B57">
          <w:rPr>
            <w:rFonts w:ascii="Arial" w:eastAsia="Arial" w:hAnsi="Arial" w:cs="Arial"/>
            <w:color w:val="649DA9"/>
            <w:sz w:val="20"/>
            <w:szCs w:val="20"/>
          </w:rPr>
          <w:delText xml:space="preserve">lwm </w:delText>
        </w:r>
      </w:del>
      <w:proofErr w:type="spellStart"/>
      <w:r w:rsidRPr="002F6243">
        <w:rPr>
          <w:rFonts w:ascii="Arial" w:eastAsia="Arial" w:hAnsi="Arial" w:cs="Arial"/>
          <w:color w:val="649DA9"/>
          <w:sz w:val="20"/>
          <w:szCs w:val="20"/>
        </w:rPr>
        <w:t>ib</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qho</w:t>
      </w:r>
      <w:proofErr w:type="spellEnd"/>
      <w:r w:rsidRPr="002F6243">
        <w:rPr>
          <w:rFonts w:ascii="Arial" w:eastAsia="Arial" w:hAnsi="Arial" w:cs="Arial"/>
          <w:color w:val="649DA9"/>
          <w:sz w:val="20"/>
          <w:szCs w:val="20"/>
        </w:rPr>
        <w:t xml:space="preserve"> </w:t>
      </w:r>
      <w:proofErr w:type="spellStart"/>
      <w:ins w:id="5536" w:author="Kaxiong" w:date="2021-06-11T23:06:00Z">
        <w:r w:rsidR="00C95B57">
          <w:rPr>
            <w:rFonts w:ascii="Arial" w:eastAsia="Arial" w:hAnsi="Arial" w:cs="Arial"/>
            <w:color w:val="649DA9"/>
            <w:sz w:val="20"/>
            <w:szCs w:val="20"/>
          </w:rPr>
          <w:t>cuab</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yeej</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pab</w:t>
        </w:r>
        <w:proofErr w:type="spellEnd"/>
        <w:r w:rsidR="00C95B57">
          <w:rPr>
            <w:rFonts w:ascii="Arial" w:eastAsia="Arial" w:hAnsi="Arial" w:cs="Arial"/>
            <w:color w:val="649DA9"/>
            <w:sz w:val="20"/>
            <w:szCs w:val="20"/>
          </w:rPr>
          <w:t xml:space="preserve"> </w:t>
        </w:r>
      </w:ins>
      <w:proofErr w:type="spellStart"/>
      <w:ins w:id="5537" w:author="Kaxiong" w:date="2021-06-11T23:07:00Z">
        <w:r w:rsidR="00C95B57">
          <w:rPr>
            <w:rFonts w:ascii="Arial" w:eastAsia="Arial" w:hAnsi="Arial" w:cs="Arial"/>
            <w:color w:val="649DA9"/>
            <w:sz w:val="20"/>
            <w:szCs w:val="20"/>
          </w:rPr>
          <w:t>ntawm</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kev</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ua</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liaj</w:t>
        </w:r>
        <w:proofErr w:type="spellEnd"/>
        <w:r w:rsidR="00C95B57">
          <w:rPr>
            <w:rFonts w:ascii="Arial" w:eastAsia="Arial" w:hAnsi="Arial" w:cs="Arial"/>
            <w:color w:val="649DA9"/>
            <w:sz w:val="20"/>
            <w:szCs w:val="20"/>
          </w:rPr>
          <w:t xml:space="preserve"> </w:t>
        </w:r>
        <w:proofErr w:type="spellStart"/>
        <w:r w:rsidR="00C95B57">
          <w:rPr>
            <w:rFonts w:ascii="Arial" w:eastAsia="Arial" w:hAnsi="Arial" w:cs="Arial"/>
            <w:color w:val="649DA9"/>
            <w:sz w:val="20"/>
            <w:szCs w:val="20"/>
          </w:rPr>
          <w:t>teb</w:t>
        </w:r>
        <w:proofErr w:type="spellEnd"/>
        <w:r w:rsidR="00C95B57">
          <w:rPr>
            <w:rFonts w:ascii="Arial" w:eastAsia="Arial" w:hAnsi="Arial" w:cs="Arial"/>
            <w:color w:val="649DA9"/>
            <w:sz w:val="20"/>
            <w:szCs w:val="20"/>
          </w:rPr>
          <w:t xml:space="preserve">-sib </w:t>
        </w:r>
        <w:proofErr w:type="spellStart"/>
        <w:r w:rsidR="00C95B57">
          <w:rPr>
            <w:rFonts w:ascii="Arial" w:eastAsia="Arial" w:hAnsi="Arial" w:cs="Arial"/>
            <w:color w:val="649DA9"/>
            <w:sz w:val="20"/>
            <w:szCs w:val="20"/>
          </w:rPr>
          <w:t>xyaw</w:t>
        </w:r>
        <w:proofErr w:type="spellEnd"/>
        <w:r w:rsidR="00C95B57">
          <w:rPr>
            <w:rFonts w:ascii="Arial" w:eastAsia="Arial" w:hAnsi="Arial" w:cs="Arial"/>
            <w:color w:val="649DA9"/>
            <w:sz w:val="20"/>
            <w:szCs w:val="20"/>
          </w:rPr>
          <w:t xml:space="preserve"> </w:t>
        </w:r>
      </w:ins>
      <w:del w:id="5538" w:author="Kaxiong" w:date="2021-06-11T23:07:00Z">
        <w:r w:rsidRPr="002F6243" w:rsidDel="00C95B57">
          <w:rPr>
            <w:rFonts w:ascii="Arial" w:eastAsia="Arial" w:hAnsi="Arial" w:cs="Arial"/>
            <w:color w:val="649DA9"/>
            <w:sz w:val="20"/>
            <w:szCs w:val="20"/>
          </w:rPr>
          <w:delText xml:space="preserve">chaw sib xyaw ua liaj ua teb </w:delText>
        </w:r>
      </w:del>
      <w:proofErr w:type="spellStart"/>
      <w:r w:rsidRPr="002F6243">
        <w:rPr>
          <w:rFonts w:ascii="Arial" w:eastAsia="Arial" w:hAnsi="Arial" w:cs="Arial"/>
          <w:color w:val="649DA9"/>
          <w:sz w:val="20"/>
          <w:szCs w:val="20"/>
        </w:rPr>
        <w:t>yuav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koom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rau</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hauv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thiab</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tseem</w:t>
      </w:r>
      <w:proofErr w:type="spellEnd"/>
      <w:r w:rsidRPr="002F6243">
        <w:rPr>
          <w:rFonts w:ascii="Arial" w:eastAsia="Arial" w:hAnsi="Arial" w:cs="Arial"/>
          <w:color w:val="649DA9"/>
          <w:sz w:val="20"/>
          <w:szCs w:val="20"/>
        </w:rPr>
        <w:t xml:space="preserve"> </w:t>
      </w:r>
      <w:del w:id="5539" w:author="Kaxiong" w:date="2021-06-11T23:08:00Z">
        <w:r w:rsidRPr="002F6243" w:rsidDel="00C95B57">
          <w:rPr>
            <w:rFonts w:ascii="Arial" w:eastAsia="Arial" w:hAnsi="Arial" w:cs="Arial"/>
            <w:color w:val="649DA9"/>
            <w:sz w:val="20"/>
            <w:szCs w:val="20"/>
          </w:rPr>
          <w:delText>ua hauj</w:delText>
        </w:r>
        <w:r w:rsidR="00F50EC1" w:rsidDel="00C95B57">
          <w:rPr>
            <w:rFonts w:ascii="Arial" w:eastAsia="Arial" w:hAnsi="Arial" w:cs="Arial"/>
            <w:color w:val="649DA9"/>
            <w:sz w:val="20"/>
            <w:szCs w:val="20"/>
          </w:rPr>
          <w:delText xml:space="preserve"> </w:delText>
        </w:r>
        <w:r w:rsidRPr="002F6243" w:rsidDel="00C95B57">
          <w:rPr>
            <w:rFonts w:ascii="Arial" w:eastAsia="Arial" w:hAnsi="Arial" w:cs="Arial"/>
            <w:color w:val="649DA9"/>
            <w:sz w:val="20"/>
            <w:szCs w:val="20"/>
          </w:rPr>
          <w:delText>lwm</w:delText>
        </w:r>
        <w:r w:rsidR="002F6243" w:rsidDel="00C95B57">
          <w:rPr>
            <w:sz w:val="20"/>
            <w:szCs w:val="20"/>
          </w:rPr>
          <w:delText xml:space="preserve"> </w:delText>
        </w:r>
      </w:del>
      <w:proofErr w:type="spellStart"/>
      <w:r w:rsidRPr="002F6243">
        <w:rPr>
          <w:rFonts w:ascii="Arial" w:eastAsia="Arial" w:hAnsi="Arial" w:cs="Arial"/>
          <w:color w:val="649DA9"/>
          <w:sz w:val="20"/>
          <w:szCs w:val="20"/>
        </w:rPr>
        <w:t>tsim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nyog</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rau</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kev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zam</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rau</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qee</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qhov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nyob</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rau</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hauv</w:t>
      </w:r>
      <w:proofErr w:type="spellEnd"/>
      <w:r w:rsidRPr="002F6243">
        <w:rPr>
          <w:rFonts w:ascii="Arial" w:eastAsia="Arial" w:hAnsi="Arial" w:cs="Arial"/>
          <w:color w:val="649DA9"/>
          <w:sz w:val="20"/>
          <w:szCs w:val="20"/>
        </w:rPr>
        <w:t xml:space="preserve"> </w:t>
      </w:r>
      <w:proofErr w:type="spellStart"/>
      <w:r w:rsidRPr="002F6243">
        <w:rPr>
          <w:rFonts w:ascii="Arial" w:eastAsia="Arial" w:hAnsi="Arial" w:cs="Arial"/>
          <w:color w:val="649DA9"/>
          <w:sz w:val="20"/>
          <w:szCs w:val="20"/>
        </w:rPr>
        <w:t>Txoj</w:t>
      </w:r>
      <w:proofErr w:type="spellEnd"/>
      <w:r w:rsidRPr="002F6243">
        <w:rPr>
          <w:rFonts w:ascii="Arial" w:eastAsia="Arial" w:hAnsi="Arial" w:cs="Arial"/>
          <w:color w:val="649DA9"/>
          <w:sz w:val="20"/>
          <w:szCs w:val="20"/>
        </w:rPr>
        <w:t xml:space="preserve"> Ca</w:t>
      </w:r>
      <w:r w:rsidR="00F50EC1">
        <w:rPr>
          <w:rFonts w:ascii="Arial" w:eastAsia="Arial" w:hAnsi="Arial" w:cs="Arial"/>
          <w:color w:val="649DA9"/>
          <w:sz w:val="20"/>
          <w:szCs w:val="20"/>
        </w:rPr>
        <w:t xml:space="preserve">i </w:t>
      </w:r>
      <w:proofErr w:type="spellStart"/>
      <w:r w:rsidR="00F50EC1">
        <w:rPr>
          <w:rFonts w:ascii="Arial" w:eastAsia="Arial" w:hAnsi="Arial" w:cs="Arial"/>
          <w:color w:val="649DA9"/>
          <w:sz w:val="20"/>
          <w:szCs w:val="20"/>
        </w:rPr>
        <w:t>Tswj</w:t>
      </w:r>
      <w:proofErr w:type="spellEnd"/>
      <w:r w:rsidR="00F50EC1">
        <w:rPr>
          <w:rFonts w:ascii="Arial" w:eastAsia="Arial" w:hAnsi="Arial" w:cs="Arial"/>
          <w:color w:val="649DA9"/>
          <w:sz w:val="20"/>
          <w:szCs w:val="20"/>
        </w:rPr>
        <w:t xml:space="preserve"> </w:t>
      </w:r>
      <w:proofErr w:type="spellStart"/>
      <w:r w:rsidR="00F50EC1">
        <w:rPr>
          <w:rFonts w:ascii="Arial" w:eastAsia="Arial" w:hAnsi="Arial" w:cs="Arial"/>
          <w:color w:val="649DA9"/>
          <w:sz w:val="20"/>
          <w:szCs w:val="20"/>
        </w:rPr>
        <w:t>Hwm</w:t>
      </w:r>
      <w:proofErr w:type="spellEnd"/>
      <w:r w:rsidR="00F50EC1">
        <w:rPr>
          <w:rFonts w:ascii="Arial" w:eastAsia="Arial" w:hAnsi="Arial" w:cs="Arial"/>
          <w:color w:val="649DA9"/>
          <w:sz w:val="20"/>
          <w:szCs w:val="20"/>
        </w:rPr>
        <w:t xml:space="preserve"> Kev </w:t>
      </w:r>
      <w:proofErr w:type="spellStart"/>
      <w:r w:rsidR="00F50EC1">
        <w:rPr>
          <w:rFonts w:ascii="Arial" w:eastAsia="Arial" w:hAnsi="Arial" w:cs="Arial"/>
          <w:color w:val="649DA9"/>
          <w:sz w:val="20"/>
          <w:szCs w:val="20"/>
        </w:rPr>
        <w:t>Tiv</w:t>
      </w:r>
      <w:proofErr w:type="spellEnd"/>
      <w:r w:rsidR="00F50EC1">
        <w:rPr>
          <w:rFonts w:ascii="Arial" w:eastAsia="Arial" w:hAnsi="Arial" w:cs="Arial"/>
          <w:color w:val="649DA9"/>
          <w:sz w:val="20"/>
          <w:szCs w:val="20"/>
        </w:rPr>
        <w:t xml:space="preserve"> </w:t>
      </w:r>
      <w:proofErr w:type="spellStart"/>
      <w:r w:rsidR="00F50EC1">
        <w:rPr>
          <w:rFonts w:ascii="Arial" w:eastAsia="Arial" w:hAnsi="Arial" w:cs="Arial"/>
          <w:color w:val="649DA9"/>
          <w:sz w:val="20"/>
          <w:szCs w:val="20"/>
        </w:rPr>
        <w:t>Thaiv</w:t>
      </w:r>
      <w:proofErr w:type="spellEnd"/>
    </w:p>
    <w:p w14:paraId="4CE323E1" w14:textId="77777777" w:rsidR="00BF3E5F" w:rsidRDefault="00F2670D">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1921E3D1" wp14:editId="0EFC4833">
                <wp:simplePos x="0" y="0"/>
                <wp:positionH relativeFrom="column">
                  <wp:posOffset>-69850</wp:posOffset>
                </wp:positionH>
                <wp:positionV relativeFrom="paragraph">
                  <wp:posOffset>183515</wp:posOffset>
                </wp:positionV>
                <wp:extent cx="6858635" cy="46704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635" cy="4670425"/>
                        </a:xfrm>
                        <a:prstGeom prst="rect">
                          <a:avLst/>
                        </a:prstGeom>
                        <a:solidFill>
                          <a:srgbClr val="A8DDD8"/>
                        </a:solidFill>
                      </wps:spPr>
                      <wps:bodyPr/>
                    </wps:wsp>
                  </a:graphicData>
                </a:graphic>
              </wp:anchor>
            </w:drawing>
          </mc:Choice>
          <mc:Fallback>
            <w:pict>
              <v:rect w14:anchorId="72CCD73F" id="Shape 56" o:spid="_x0000_s1026" style="position:absolute;margin-left:-5.5pt;margin-top:14.45pt;width:540.05pt;height:367.7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" o:allowincell="f" fillcolor="#a8ddd8" stroked="f"/>
            </w:pict>
          </mc:Fallback>
        </mc:AlternateContent>
      </w:r>
    </w:p>
    <w:p w14:paraId="40E4505F" w14:textId="77777777" w:rsidR="00BF3E5F" w:rsidRDefault="00BF3E5F">
      <w:pPr>
        <w:spacing w:line="200" w:lineRule="exact"/>
        <w:rPr>
          <w:sz w:val="20"/>
          <w:szCs w:val="20"/>
        </w:rPr>
      </w:pPr>
    </w:p>
    <w:p w14:paraId="11EC19FE" w14:textId="77777777" w:rsidR="00BF3E5F" w:rsidRDefault="00BF3E5F">
      <w:pPr>
        <w:spacing w:line="330" w:lineRule="exact"/>
        <w:rPr>
          <w:sz w:val="20"/>
          <w:szCs w:val="20"/>
        </w:rPr>
      </w:pPr>
    </w:p>
    <w:p w14:paraId="29ADD1B5" w14:textId="7857A12A"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w:t>
      </w:r>
      <w:proofErr w:type="spellStart"/>
      <w:r w:rsidRPr="00C007BD">
        <w:rPr>
          <w:rFonts w:ascii="Arial" w:eastAsia="Arial" w:hAnsi="Arial" w:cs="Arial"/>
          <w:color w:val="494645"/>
          <w:sz w:val="13"/>
          <w:szCs w:val="13"/>
        </w:rPr>
        <w:t>khoom</w:t>
      </w:r>
      <w:proofErr w:type="spellEnd"/>
      <w:r w:rsidRPr="00C007BD">
        <w:rPr>
          <w:rFonts w:ascii="Arial" w:eastAsia="Arial" w:hAnsi="Arial" w:cs="Arial"/>
          <w:color w:val="494645"/>
          <w:sz w:val="13"/>
          <w:szCs w:val="13"/>
        </w:rPr>
        <w:t xml:space="preserve"> ci (</w:t>
      </w:r>
      <w:proofErr w:type="spellStart"/>
      <w:r w:rsidRPr="00C007BD">
        <w:rPr>
          <w:rFonts w:ascii="Arial" w:eastAsia="Arial" w:hAnsi="Arial" w:cs="Arial"/>
          <w:color w:val="494645"/>
          <w:sz w:val="13"/>
          <w:szCs w:val="13"/>
        </w:rPr>
        <w:t>piv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txwv</w:t>
      </w:r>
      <w:proofErr w:type="spellEnd"/>
      <w:r w:rsidRPr="00C007BD">
        <w:rPr>
          <w:rFonts w:ascii="Arial" w:eastAsia="Arial" w:hAnsi="Arial" w:cs="Arial"/>
          <w:color w:val="494645"/>
          <w:sz w:val="13"/>
          <w:szCs w:val="13"/>
        </w:rPr>
        <w:t xml:space="preserve"> li, </w:t>
      </w:r>
      <w:proofErr w:type="spellStart"/>
      <w:r w:rsidRPr="00C007BD">
        <w:rPr>
          <w:rFonts w:ascii="Arial" w:eastAsia="Arial" w:hAnsi="Arial" w:cs="Arial"/>
          <w:color w:val="494645"/>
          <w:sz w:val="13"/>
          <w:szCs w:val="13"/>
        </w:rPr>
        <w:t>khob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cij</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ncuav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qab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zib</w:t>
      </w:r>
      <w:proofErr w:type="spellEnd"/>
      <w:ins w:id="5540" w:author="Kaxiong" w:date="2021-06-11T23:08:00Z">
        <w:r w:rsidR="00C95B57">
          <w:rPr>
            <w:rFonts w:ascii="Arial" w:eastAsia="Arial" w:hAnsi="Arial" w:cs="Arial"/>
            <w:color w:val="494645"/>
            <w:sz w:val="13"/>
            <w:szCs w:val="13"/>
          </w:rPr>
          <w:t xml:space="preserve"> cookie</w:t>
        </w:r>
      </w:ins>
      <w:r w:rsidRPr="00C007BD">
        <w:rPr>
          <w:rFonts w:ascii="Arial" w:eastAsia="Arial" w:hAnsi="Arial" w:cs="Arial"/>
          <w:color w:val="494645"/>
          <w:sz w:val="13"/>
          <w:szCs w:val="13"/>
        </w:rPr>
        <w:t>);</w:t>
      </w:r>
    </w:p>
    <w:p w14:paraId="0C52DB95" w14:textId="77777777" w:rsidR="00BF3E5F" w:rsidRPr="00C007BD" w:rsidRDefault="00BF3E5F">
      <w:pPr>
        <w:spacing w:line="69" w:lineRule="exact"/>
        <w:rPr>
          <w:rFonts w:ascii="Arial" w:eastAsia="Arial" w:hAnsi="Arial" w:cs="Arial"/>
          <w:color w:val="494645"/>
          <w:sz w:val="18"/>
          <w:szCs w:val="18"/>
        </w:rPr>
      </w:pPr>
    </w:p>
    <w:p w14:paraId="59B3F390" w14:textId="5937AE5B" w:rsidR="00C007BD" w:rsidRPr="00C007BD" w:rsidRDefault="00F2670D" w:rsidP="00C007B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 xml:space="preserve">Cov </w:t>
      </w:r>
      <w:proofErr w:type="spellStart"/>
      <w:r w:rsidRPr="00C007BD">
        <w:rPr>
          <w:rFonts w:ascii="Arial" w:eastAsia="Arial" w:hAnsi="Arial" w:cs="Arial"/>
          <w:color w:val="494645"/>
          <w:sz w:val="15"/>
          <w:szCs w:val="15"/>
        </w:rPr>
        <w:t>khoom</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qab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zib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piv</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txwv</w:t>
      </w:r>
      <w:proofErr w:type="spellEnd"/>
      <w:r w:rsidRPr="00C007BD">
        <w:rPr>
          <w:rFonts w:ascii="Arial" w:eastAsia="Arial" w:hAnsi="Arial" w:cs="Arial"/>
          <w:color w:val="494645"/>
          <w:sz w:val="15"/>
          <w:szCs w:val="15"/>
        </w:rPr>
        <w:t xml:space="preserve">, cov </w:t>
      </w:r>
      <w:proofErr w:type="spellStart"/>
      <w:r w:rsidRPr="00C007BD">
        <w:rPr>
          <w:rFonts w:ascii="Arial" w:eastAsia="Arial" w:hAnsi="Arial" w:cs="Arial"/>
          <w:color w:val="494645"/>
          <w:sz w:val="15"/>
          <w:szCs w:val="15"/>
        </w:rPr>
        <w:t>khaub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noom</w:t>
      </w:r>
      <w:proofErr w:type="spellEnd"/>
      <w:r w:rsidRPr="00C007BD">
        <w:rPr>
          <w:rFonts w:ascii="Arial" w:eastAsia="Arial" w:hAnsi="Arial" w:cs="Arial"/>
          <w:color w:val="494645"/>
          <w:sz w:val="15"/>
          <w:szCs w:val="15"/>
        </w:rPr>
        <w:t xml:space="preserve"> </w:t>
      </w:r>
      <w:proofErr w:type="spellStart"/>
      <w:ins w:id="5541" w:author="Kaxiong" w:date="2021-06-11T23:09:00Z">
        <w:r w:rsidR="00C95B57">
          <w:rPr>
            <w:rFonts w:ascii="Arial" w:eastAsia="Arial" w:hAnsi="Arial" w:cs="Arial"/>
            <w:color w:val="494645"/>
            <w:sz w:val="15"/>
            <w:szCs w:val="15"/>
          </w:rPr>
          <w:t>khov</w:t>
        </w:r>
      </w:ins>
      <w:proofErr w:type="spellEnd"/>
      <w:del w:id="5542" w:author="Kaxiong" w:date="2021-06-11T23:09:00Z">
        <w:r w:rsidRPr="00C007BD" w:rsidDel="00C95B57">
          <w:rPr>
            <w:rFonts w:ascii="Arial" w:eastAsia="Arial" w:hAnsi="Arial" w:cs="Arial"/>
            <w:color w:val="494645"/>
            <w:sz w:val="15"/>
            <w:szCs w:val="15"/>
          </w:rPr>
          <w:delText>nyuaj</w:delText>
        </w:r>
      </w:del>
      <w:r w:rsidRPr="00C007BD">
        <w:rPr>
          <w:rFonts w:ascii="Arial" w:eastAsia="Arial" w:hAnsi="Arial" w:cs="Arial"/>
          <w:color w:val="494645"/>
          <w:sz w:val="15"/>
          <w:szCs w:val="15"/>
        </w:rPr>
        <w:t xml:space="preserve">, </w:t>
      </w:r>
      <w:proofErr w:type="spellStart"/>
      <w:ins w:id="5543" w:author="Kaxiong" w:date="2021-06-11T23:10:00Z">
        <w:r w:rsidR="00C95B57">
          <w:rPr>
            <w:rFonts w:ascii="Arial" w:eastAsia="Arial" w:hAnsi="Arial" w:cs="Arial"/>
            <w:color w:val="494645"/>
            <w:sz w:val="15"/>
            <w:szCs w:val="15"/>
          </w:rPr>
          <w:t>qhaub</w:t>
        </w:r>
        <w:proofErr w:type="spellEnd"/>
        <w:r w:rsidR="00C95B57">
          <w:rPr>
            <w:rFonts w:ascii="Arial" w:eastAsia="Arial" w:hAnsi="Arial" w:cs="Arial"/>
            <w:color w:val="494645"/>
            <w:sz w:val="15"/>
            <w:szCs w:val="15"/>
          </w:rPr>
          <w:t xml:space="preserve"> </w:t>
        </w:r>
        <w:proofErr w:type="spellStart"/>
        <w:r w:rsidR="00C95B57">
          <w:rPr>
            <w:rFonts w:ascii="Arial" w:eastAsia="Arial" w:hAnsi="Arial" w:cs="Arial"/>
            <w:color w:val="494645"/>
            <w:sz w:val="15"/>
            <w:szCs w:val="15"/>
          </w:rPr>
          <w:t>noom</w:t>
        </w:r>
        <w:proofErr w:type="spellEnd"/>
        <w:r w:rsidR="00C95B57">
          <w:rPr>
            <w:rFonts w:ascii="Arial" w:eastAsia="Arial" w:hAnsi="Arial" w:cs="Arial"/>
            <w:color w:val="494645"/>
            <w:sz w:val="15"/>
            <w:szCs w:val="15"/>
          </w:rPr>
          <w:t xml:space="preserve"> </w:t>
        </w:r>
      </w:ins>
      <w:r w:rsidRPr="00C007BD">
        <w:rPr>
          <w:rFonts w:ascii="Arial" w:eastAsia="Arial" w:hAnsi="Arial" w:cs="Arial"/>
          <w:color w:val="494645"/>
          <w:sz w:val="15"/>
          <w:szCs w:val="15"/>
        </w:rPr>
        <w:t xml:space="preserve">fudge, </w:t>
      </w:r>
      <w:proofErr w:type="spellStart"/>
      <w:r w:rsidRPr="00C007BD">
        <w:rPr>
          <w:rFonts w:ascii="Arial" w:eastAsia="Arial" w:hAnsi="Arial" w:cs="Arial"/>
          <w:color w:val="494645"/>
          <w:sz w:val="15"/>
          <w:szCs w:val="15"/>
        </w:rPr>
        <w:t>khaub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noom</w:t>
      </w:r>
      <w:proofErr w:type="spellEnd"/>
      <w:r w:rsidR="00C007BD" w:rsidRPr="00C007BD">
        <w:rPr>
          <w:rFonts w:ascii="Arial" w:eastAsia="Arial" w:hAnsi="Arial" w:cs="Arial"/>
          <w:color w:val="494645"/>
          <w:sz w:val="15"/>
          <w:szCs w:val="15"/>
        </w:rPr>
        <w:t xml:space="preserve"> maple</w:t>
      </w:r>
      <w:r w:rsidRPr="00C007BD">
        <w:rPr>
          <w:rFonts w:ascii="Arial" w:eastAsia="Arial" w:hAnsi="Arial" w:cs="Arial"/>
          <w:color w:val="494645"/>
          <w:sz w:val="15"/>
          <w:szCs w:val="15"/>
        </w:rPr>
        <w:t xml:space="preserve">, </w:t>
      </w:r>
      <w:proofErr w:type="spellStart"/>
      <w:ins w:id="5544" w:author="Kaxiong" w:date="2021-06-11T23:10:00Z">
        <w:r w:rsidR="00C95B57">
          <w:rPr>
            <w:rFonts w:ascii="Arial" w:eastAsia="Arial" w:hAnsi="Arial" w:cs="Arial"/>
            <w:color w:val="494645"/>
            <w:sz w:val="15"/>
            <w:szCs w:val="15"/>
          </w:rPr>
          <w:t>kua</w:t>
        </w:r>
        <w:proofErr w:type="spellEnd"/>
        <w:r w:rsidR="00C95B57">
          <w:rPr>
            <w:rFonts w:ascii="Arial" w:eastAsia="Arial" w:hAnsi="Arial" w:cs="Arial"/>
            <w:color w:val="494645"/>
            <w:sz w:val="15"/>
            <w:szCs w:val="15"/>
          </w:rPr>
          <w:t xml:space="preserve"> </w:t>
        </w:r>
        <w:proofErr w:type="spellStart"/>
        <w:r w:rsidR="00C95B57">
          <w:rPr>
            <w:rFonts w:ascii="Arial" w:eastAsia="Arial" w:hAnsi="Arial" w:cs="Arial"/>
            <w:color w:val="494645"/>
            <w:sz w:val="15"/>
            <w:szCs w:val="15"/>
          </w:rPr>
          <w:t>nyeem</w:t>
        </w:r>
        <w:proofErr w:type="spellEnd"/>
        <w:r w:rsidR="00C95B57">
          <w:rPr>
            <w:rFonts w:ascii="Arial" w:eastAsia="Arial" w:hAnsi="Arial" w:cs="Arial"/>
            <w:color w:val="494645"/>
            <w:sz w:val="15"/>
            <w:szCs w:val="15"/>
          </w:rPr>
          <w:t xml:space="preserve"> </w:t>
        </w:r>
        <w:proofErr w:type="spellStart"/>
        <w:r w:rsidR="00C95B57">
          <w:rPr>
            <w:rFonts w:ascii="Arial" w:eastAsia="Arial" w:hAnsi="Arial" w:cs="Arial"/>
            <w:color w:val="494645"/>
            <w:sz w:val="15"/>
            <w:szCs w:val="15"/>
          </w:rPr>
          <w:t>qab</w:t>
        </w:r>
        <w:proofErr w:type="spellEnd"/>
        <w:r w:rsidR="00C95B57">
          <w:rPr>
            <w:rFonts w:ascii="Arial" w:eastAsia="Arial" w:hAnsi="Arial" w:cs="Arial"/>
            <w:color w:val="494645"/>
            <w:sz w:val="15"/>
            <w:szCs w:val="15"/>
          </w:rPr>
          <w:t xml:space="preserve"> </w:t>
        </w:r>
      </w:ins>
      <w:proofErr w:type="spellStart"/>
      <w:ins w:id="5545" w:author="Kaxiong" w:date="2021-06-11T23:11:00Z">
        <w:r w:rsidR="00C95B57">
          <w:rPr>
            <w:rFonts w:ascii="Arial" w:eastAsia="Arial" w:hAnsi="Arial" w:cs="Arial"/>
            <w:color w:val="494645"/>
            <w:sz w:val="15"/>
            <w:szCs w:val="15"/>
          </w:rPr>
          <w:t>zib</w:t>
        </w:r>
        <w:proofErr w:type="spellEnd"/>
        <w:r w:rsidR="00C95B57">
          <w:rPr>
            <w:rFonts w:ascii="Arial" w:eastAsia="Arial" w:hAnsi="Arial" w:cs="Arial"/>
            <w:color w:val="494645"/>
            <w:sz w:val="15"/>
            <w:szCs w:val="15"/>
          </w:rPr>
          <w:t xml:space="preserve"> </w:t>
        </w:r>
      </w:ins>
      <w:r w:rsidRPr="00C007BD">
        <w:rPr>
          <w:rFonts w:ascii="Arial" w:eastAsia="Arial" w:hAnsi="Arial" w:cs="Arial"/>
          <w:color w:val="494645"/>
          <w:sz w:val="15"/>
          <w:szCs w:val="15"/>
        </w:rPr>
        <w:t>maple</w:t>
      </w:r>
      <w:del w:id="5546" w:author="Kaxiong" w:date="2021-06-11T23:11:00Z">
        <w:r w:rsidRPr="00C007BD" w:rsidDel="00C95B57">
          <w:rPr>
            <w:rFonts w:ascii="Arial" w:eastAsia="Arial" w:hAnsi="Arial" w:cs="Arial"/>
            <w:color w:val="494645"/>
            <w:sz w:val="15"/>
            <w:szCs w:val="15"/>
          </w:rPr>
          <w:delText xml:space="preserve"> qab zib</w:delText>
        </w:r>
      </w:del>
      <w:r w:rsidRPr="00C007BD">
        <w:rPr>
          <w:rFonts w:ascii="Arial" w:eastAsia="Arial" w:hAnsi="Arial" w:cs="Arial"/>
          <w:color w:val="494645"/>
          <w:sz w:val="15"/>
          <w:szCs w:val="15"/>
        </w:rPr>
        <w:t xml:space="preserve">, </w:t>
      </w:r>
      <w:proofErr w:type="spellStart"/>
      <w:ins w:id="5547" w:author="Kaxiong" w:date="2021-06-11T23:14:00Z">
        <w:r w:rsidR="00295C09">
          <w:rPr>
            <w:rFonts w:ascii="Arial" w:eastAsia="Arial" w:hAnsi="Arial" w:cs="Arial"/>
            <w:color w:val="494645"/>
            <w:sz w:val="15"/>
            <w:szCs w:val="15"/>
          </w:rPr>
          <w:t>qaub</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noom</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txiv</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laum</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huab</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xeeb</w:t>
        </w:r>
      </w:ins>
      <w:proofErr w:type="spellEnd"/>
      <w:del w:id="5548" w:author="Kaxiong" w:date="2021-06-11T23:14:00Z">
        <w:r w:rsidRPr="00C007BD" w:rsidDel="00295C09">
          <w:rPr>
            <w:rFonts w:ascii="Arial" w:eastAsia="Arial" w:hAnsi="Arial" w:cs="Arial"/>
            <w:color w:val="494645"/>
            <w:sz w:val="15"/>
            <w:szCs w:val="15"/>
          </w:rPr>
          <w:delText>txiv ntseej</w:delText>
        </w:r>
      </w:del>
      <w:r w:rsidRPr="00C007BD">
        <w:rPr>
          <w:rFonts w:ascii="Arial" w:eastAsia="Arial" w:hAnsi="Arial" w:cs="Arial"/>
          <w:color w:val="494645"/>
          <w:sz w:val="15"/>
          <w:szCs w:val="15"/>
        </w:rPr>
        <w:t xml:space="preserve">, </w:t>
      </w:r>
      <w:proofErr w:type="spellStart"/>
      <w:ins w:id="5549" w:author="Kaxiong" w:date="2021-06-11T23:14:00Z">
        <w:r w:rsidR="00295C09">
          <w:rPr>
            <w:rFonts w:ascii="Arial" w:eastAsia="Arial" w:hAnsi="Arial" w:cs="Arial"/>
            <w:color w:val="494645"/>
            <w:sz w:val="15"/>
            <w:szCs w:val="15"/>
          </w:rPr>
          <w:t>qhaub</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noom</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npuav</w:t>
        </w:r>
      </w:ins>
      <w:proofErr w:type="spellEnd"/>
      <w:del w:id="5550" w:author="Kaxiong" w:date="2021-06-11T23:14:00Z">
        <w:r w:rsidRPr="00C007BD" w:rsidDel="00295C09">
          <w:rPr>
            <w:rFonts w:ascii="Arial" w:eastAsia="Arial" w:hAnsi="Arial" w:cs="Arial"/>
            <w:color w:val="494645"/>
            <w:sz w:val="15"/>
            <w:szCs w:val="15"/>
          </w:rPr>
          <w:delText>taffy</w:delText>
        </w:r>
      </w:del>
      <w:r w:rsidRPr="00C007BD">
        <w:rPr>
          <w:rFonts w:ascii="Arial" w:eastAsia="Arial" w:hAnsi="Arial" w:cs="Arial"/>
          <w:color w:val="494645"/>
          <w:sz w:val="15"/>
          <w:szCs w:val="15"/>
        </w:rPr>
        <w:t>,</w:t>
      </w:r>
      <w:ins w:id="5551" w:author="Kaxiong" w:date="2021-06-11T23:15:00Z">
        <w:r w:rsidR="00295C09">
          <w:rPr>
            <w:rFonts w:ascii="Arial" w:eastAsia="Arial" w:hAnsi="Arial" w:cs="Arial"/>
            <w:color w:val="494645"/>
            <w:sz w:val="15"/>
            <w:szCs w:val="15"/>
          </w:rPr>
          <w:t xml:space="preserve"> </w:t>
        </w:r>
      </w:ins>
      <w:proofErr w:type="spellStart"/>
      <w:ins w:id="5552" w:author="Kaxiong" w:date="2021-06-11T23:14:00Z">
        <w:r w:rsidR="00295C09">
          <w:rPr>
            <w:rFonts w:ascii="Arial" w:eastAsia="Arial" w:hAnsi="Arial" w:cs="Arial"/>
            <w:color w:val="494645"/>
            <w:sz w:val="15"/>
            <w:szCs w:val="15"/>
          </w:rPr>
          <w:t>qhaub</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noom</w:t>
        </w:r>
      </w:ins>
      <w:proofErr w:type="spellEnd"/>
      <w:ins w:id="5553" w:author="Kaxiong" w:date="2021-06-11T23:15:00Z">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yaim</w:t>
        </w:r>
      </w:ins>
      <w:proofErr w:type="spellEnd"/>
      <w:del w:id="5554" w:author="Kaxiong" w:date="2021-06-11T23:15:00Z">
        <w:r w:rsidRPr="00C007BD" w:rsidDel="00295C09">
          <w:rPr>
            <w:rFonts w:ascii="Arial" w:eastAsia="Arial" w:hAnsi="Arial" w:cs="Arial"/>
            <w:color w:val="494645"/>
            <w:sz w:val="15"/>
            <w:szCs w:val="15"/>
          </w:rPr>
          <w:delText>thiab toffee</w:delText>
        </w:r>
      </w:del>
      <w:r w:rsidRPr="00C007BD">
        <w:rPr>
          <w:rFonts w:ascii="Arial" w:eastAsia="Arial" w:hAnsi="Arial" w:cs="Arial"/>
          <w:color w:val="494645"/>
          <w:sz w:val="15"/>
          <w:szCs w:val="15"/>
        </w:rPr>
        <w:t xml:space="preserve">); </w:t>
      </w:r>
    </w:p>
    <w:p w14:paraId="6793D3F2" w14:textId="77777777" w:rsidR="00C007BD" w:rsidRDefault="00C007BD" w:rsidP="00C007BD">
      <w:pPr>
        <w:pStyle w:val="ListParagraph"/>
        <w:rPr>
          <w:rFonts w:ascii="Arial" w:eastAsia="Arial" w:hAnsi="Arial" w:cs="Arial"/>
          <w:color w:val="494645"/>
          <w:sz w:val="15"/>
          <w:szCs w:val="15"/>
        </w:rPr>
      </w:pPr>
    </w:p>
    <w:p w14:paraId="22686EC4" w14:textId="3AEAB87A" w:rsidR="00BF3E5F" w:rsidRPr="00C007BD" w:rsidRDefault="00F2670D" w:rsidP="00C007B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 xml:space="preserve">Cocoa </w:t>
      </w:r>
      <w:proofErr w:type="spellStart"/>
      <w:r w:rsidRPr="00C007BD">
        <w:rPr>
          <w:rFonts w:ascii="Arial" w:eastAsia="Arial" w:hAnsi="Arial" w:cs="Arial"/>
          <w:color w:val="494645"/>
          <w:sz w:val="15"/>
          <w:szCs w:val="15"/>
        </w:rPr>
        <w:t>taum</w:t>
      </w:r>
      <w:proofErr w:type="spellEnd"/>
      <w:r w:rsidRPr="00C007BD">
        <w:rPr>
          <w:rFonts w:ascii="Arial" w:eastAsia="Arial" w:hAnsi="Arial" w:cs="Arial"/>
          <w:color w:val="494645"/>
          <w:sz w:val="15"/>
          <w:szCs w:val="15"/>
        </w:rPr>
        <w:t xml:space="preserve"> (ci);</w:t>
      </w:r>
    </w:p>
    <w:p w14:paraId="1B6E0D8D" w14:textId="77777777" w:rsidR="00BF3E5F" w:rsidRPr="00C007BD" w:rsidRDefault="00BF3E5F">
      <w:pPr>
        <w:spacing w:line="51" w:lineRule="exact"/>
        <w:rPr>
          <w:rFonts w:ascii="Arial" w:eastAsia="Arial" w:hAnsi="Arial" w:cs="Arial"/>
          <w:color w:val="494645"/>
          <w:sz w:val="18"/>
          <w:szCs w:val="18"/>
        </w:rPr>
      </w:pPr>
    </w:p>
    <w:p w14:paraId="680AA479" w14:textId="77777777"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 xml:space="preserve">Cocoa </w:t>
      </w:r>
      <w:proofErr w:type="spellStart"/>
      <w:r w:rsidRPr="00C007BD">
        <w:rPr>
          <w:rFonts w:ascii="Arial" w:eastAsia="Arial" w:hAnsi="Arial" w:cs="Arial"/>
          <w:color w:val="494645"/>
          <w:sz w:val="17"/>
          <w:szCs w:val="17"/>
        </w:rPr>
        <w:t>khoom</w:t>
      </w:r>
      <w:proofErr w:type="spellEnd"/>
      <w:r w:rsidRPr="00C007BD">
        <w:rPr>
          <w:rFonts w:ascii="Arial" w:eastAsia="Arial" w:hAnsi="Arial" w:cs="Arial"/>
          <w:color w:val="494645"/>
          <w:sz w:val="17"/>
          <w:szCs w:val="17"/>
        </w:rPr>
        <w:t>;</w:t>
      </w:r>
    </w:p>
    <w:p w14:paraId="7B54B661" w14:textId="77777777" w:rsidR="00BF3E5F" w:rsidRPr="00C007BD" w:rsidRDefault="00BF3E5F">
      <w:pPr>
        <w:spacing w:line="73" w:lineRule="exact"/>
        <w:rPr>
          <w:rFonts w:ascii="Arial" w:eastAsia="Arial" w:hAnsi="Arial" w:cs="Arial"/>
          <w:color w:val="494645"/>
          <w:sz w:val="18"/>
          <w:szCs w:val="18"/>
        </w:rPr>
      </w:pPr>
    </w:p>
    <w:p w14:paraId="7BE5B42D" w14:textId="32474FE9"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7"/>
          <w:szCs w:val="17"/>
        </w:rPr>
        <w:t xml:space="preserve">Kas </w:t>
      </w:r>
      <w:proofErr w:type="spellStart"/>
      <w:r w:rsidRPr="00C007BD">
        <w:rPr>
          <w:rFonts w:ascii="Arial" w:eastAsia="Arial" w:hAnsi="Arial" w:cs="Arial"/>
          <w:color w:val="494645"/>
          <w:sz w:val="17"/>
          <w:szCs w:val="17"/>
        </w:rPr>
        <w:t>fes</w:t>
      </w:r>
      <w:proofErr w:type="spellEnd"/>
      <w:r w:rsidRPr="00C007BD">
        <w:rPr>
          <w:rFonts w:ascii="Arial" w:eastAsia="Arial" w:hAnsi="Arial" w:cs="Arial"/>
          <w:color w:val="494645"/>
          <w:sz w:val="17"/>
          <w:szCs w:val="17"/>
        </w:rPr>
        <w:t xml:space="preserve"> </w:t>
      </w:r>
      <w:proofErr w:type="spellStart"/>
      <w:r w:rsidRPr="00C007BD">
        <w:rPr>
          <w:rFonts w:ascii="Arial" w:eastAsia="Arial" w:hAnsi="Arial" w:cs="Arial"/>
          <w:color w:val="494645"/>
          <w:sz w:val="17"/>
          <w:szCs w:val="17"/>
        </w:rPr>
        <w:t>taum</w:t>
      </w:r>
      <w:proofErr w:type="spellEnd"/>
      <w:r w:rsidRPr="00C007BD">
        <w:rPr>
          <w:rFonts w:ascii="Arial" w:eastAsia="Arial" w:hAnsi="Arial" w:cs="Arial"/>
          <w:color w:val="494645"/>
          <w:sz w:val="17"/>
          <w:szCs w:val="17"/>
        </w:rPr>
        <w:t xml:space="preserve"> (ci); </w:t>
      </w:r>
      <w:del w:id="5555" w:author="Kaxiong" w:date="2021-06-11T23:15:00Z">
        <w:r w:rsidRPr="00C007BD" w:rsidDel="00295C09">
          <w:rPr>
            <w:rFonts w:ascii="Arial" w:eastAsia="Arial" w:hAnsi="Arial" w:cs="Arial"/>
            <w:color w:val="494645"/>
            <w:sz w:val="17"/>
            <w:szCs w:val="17"/>
          </w:rPr>
          <w:delText>Kev ua si</w:delText>
        </w:r>
      </w:del>
    </w:p>
    <w:p w14:paraId="363E15D0" w14:textId="77777777" w:rsidR="00BF3E5F" w:rsidRPr="00C007BD" w:rsidRDefault="00BF3E5F">
      <w:pPr>
        <w:spacing w:line="73" w:lineRule="exact"/>
        <w:rPr>
          <w:rFonts w:ascii="Arial" w:eastAsia="Arial" w:hAnsi="Arial" w:cs="Arial"/>
          <w:color w:val="494645"/>
          <w:sz w:val="18"/>
          <w:szCs w:val="18"/>
        </w:rPr>
      </w:pPr>
    </w:p>
    <w:p w14:paraId="06D7A2F5" w14:textId="1CB19182" w:rsidR="00BF3E5F" w:rsidRPr="00C007BD" w:rsidRDefault="00295C09">
      <w:pPr>
        <w:numPr>
          <w:ilvl w:val="0"/>
          <w:numId w:val="35"/>
        </w:numPr>
        <w:tabs>
          <w:tab w:val="left" w:pos="360"/>
        </w:tabs>
        <w:ind w:left="360" w:hanging="351"/>
        <w:rPr>
          <w:rFonts w:ascii="Arial" w:eastAsia="Arial" w:hAnsi="Arial" w:cs="Arial"/>
          <w:color w:val="494645"/>
          <w:sz w:val="18"/>
          <w:szCs w:val="18"/>
        </w:rPr>
      </w:pPr>
      <w:proofErr w:type="spellStart"/>
      <w:ins w:id="5556" w:author="Kaxiong" w:date="2021-06-11T23:15:00Z">
        <w:r>
          <w:rPr>
            <w:rFonts w:ascii="Arial" w:eastAsia="Arial" w:hAnsi="Arial" w:cs="Arial"/>
            <w:color w:val="494645"/>
            <w:sz w:val="17"/>
            <w:szCs w:val="17"/>
          </w:rPr>
          <w:t>Daim</w:t>
        </w:r>
        <w:proofErr w:type="spellEnd"/>
        <w:r>
          <w:rPr>
            <w:rFonts w:ascii="Arial" w:eastAsia="Arial" w:hAnsi="Arial" w:cs="Arial"/>
            <w:color w:val="494645"/>
            <w:sz w:val="17"/>
            <w:szCs w:val="17"/>
          </w:rPr>
          <w:t xml:space="preserve"> </w:t>
        </w:r>
      </w:ins>
      <w:proofErr w:type="spellStart"/>
      <w:r w:rsidR="00F2670D" w:rsidRPr="00C007BD">
        <w:rPr>
          <w:rFonts w:ascii="Arial" w:eastAsia="Arial" w:hAnsi="Arial" w:cs="Arial"/>
          <w:color w:val="494645"/>
          <w:sz w:val="17"/>
          <w:szCs w:val="17"/>
        </w:rPr>
        <w:t>nqaij</w:t>
      </w:r>
      <w:proofErr w:type="spellEnd"/>
      <w:r w:rsidR="00F2670D" w:rsidRPr="00C007BD">
        <w:rPr>
          <w:rFonts w:ascii="Arial" w:eastAsia="Arial" w:hAnsi="Arial" w:cs="Arial"/>
          <w:color w:val="494645"/>
          <w:sz w:val="17"/>
          <w:szCs w:val="17"/>
        </w:rPr>
        <w:t xml:space="preserve"> </w:t>
      </w:r>
      <w:proofErr w:type="spellStart"/>
      <w:ins w:id="5557" w:author="Kaxiong" w:date="2021-06-11T23:15:00Z">
        <w:r>
          <w:rPr>
            <w:rFonts w:ascii="Arial" w:eastAsia="Arial" w:hAnsi="Arial" w:cs="Arial"/>
            <w:color w:val="494645"/>
            <w:sz w:val="17"/>
            <w:szCs w:val="17"/>
          </w:rPr>
          <w:t>qhuav</w:t>
        </w:r>
      </w:ins>
      <w:proofErr w:type="spellEnd"/>
      <w:del w:id="5558" w:author="Kaxiong" w:date="2021-06-11T23:15:00Z">
        <w:r w:rsidR="00F2670D" w:rsidRPr="00C007BD" w:rsidDel="00295C09">
          <w:rPr>
            <w:rFonts w:ascii="Arial" w:eastAsia="Arial" w:hAnsi="Arial" w:cs="Arial"/>
            <w:color w:val="494645"/>
            <w:sz w:val="17"/>
            <w:szCs w:val="17"/>
          </w:rPr>
          <w:delText>jerky</w:delText>
        </w:r>
      </w:del>
      <w:r w:rsidR="00F2670D" w:rsidRPr="00C007BD">
        <w:rPr>
          <w:rFonts w:ascii="Arial" w:eastAsia="Arial" w:hAnsi="Arial" w:cs="Arial"/>
          <w:color w:val="494645"/>
          <w:sz w:val="17"/>
          <w:szCs w:val="17"/>
        </w:rPr>
        <w:t>;</w:t>
      </w:r>
    </w:p>
    <w:p w14:paraId="1993550B" w14:textId="77777777" w:rsidR="00BF3E5F" w:rsidRPr="00C007BD" w:rsidRDefault="00BF3E5F">
      <w:pPr>
        <w:spacing w:line="94" w:lineRule="exact"/>
        <w:rPr>
          <w:rFonts w:ascii="Arial" w:eastAsia="Arial" w:hAnsi="Arial" w:cs="Arial"/>
          <w:color w:val="494645"/>
          <w:sz w:val="18"/>
          <w:szCs w:val="18"/>
        </w:rPr>
      </w:pPr>
    </w:p>
    <w:p w14:paraId="443237C6" w14:textId="5C79B1EE"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5"/>
          <w:szCs w:val="15"/>
        </w:rPr>
        <w:t xml:space="preserve">Cov </w:t>
      </w:r>
      <w:proofErr w:type="spellStart"/>
      <w:ins w:id="5559" w:author="Kaxiong" w:date="2021-06-11T23:16:00Z">
        <w:r w:rsidR="00295C09">
          <w:rPr>
            <w:rFonts w:ascii="Arial" w:eastAsia="Arial" w:hAnsi="Arial" w:cs="Arial"/>
            <w:color w:val="494645"/>
            <w:sz w:val="15"/>
            <w:szCs w:val="15"/>
          </w:rPr>
          <w:t>txob</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ntoo</w:t>
        </w:r>
        <w:proofErr w:type="spellEnd"/>
        <w:r w:rsidR="00295C09">
          <w:rPr>
            <w:rFonts w:ascii="Arial" w:eastAsia="Arial" w:hAnsi="Arial" w:cs="Arial"/>
            <w:color w:val="494645"/>
            <w:sz w:val="15"/>
            <w:szCs w:val="15"/>
          </w:rPr>
          <w:t xml:space="preserve"> gums, latexes, resins </w:t>
        </w:r>
      </w:ins>
      <w:ins w:id="5560" w:author="Kaxiong" w:date="2021-06-11T23:17:00Z">
        <w:r w:rsidR="00295C09">
          <w:rPr>
            <w:rFonts w:ascii="Arial" w:eastAsia="Arial" w:hAnsi="Arial" w:cs="Arial"/>
            <w:color w:val="494645"/>
            <w:sz w:val="15"/>
            <w:szCs w:val="15"/>
          </w:rPr>
          <w:t xml:space="preserve">cov </w:t>
        </w:r>
        <w:proofErr w:type="spellStart"/>
        <w:r w:rsidR="00295C09">
          <w:rPr>
            <w:rFonts w:ascii="Arial" w:eastAsia="Arial" w:hAnsi="Arial" w:cs="Arial"/>
            <w:color w:val="494645"/>
            <w:sz w:val="15"/>
            <w:szCs w:val="15"/>
          </w:rPr>
          <w:t>uas</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yuav</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tsum</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raug</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tsim</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tawm</w:t>
        </w:r>
        <w:proofErr w:type="spellEnd"/>
        <w:r w:rsidR="00295C09">
          <w:rPr>
            <w:rFonts w:ascii="Arial" w:eastAsia="Arial" w:hAnsi="Arial" w:cs="Arial"/>
            <w:color w:val="494645"/>
            <w:sz w:val="15"/>
            <w:szCs w:val="15"/>
          </w:rPr>
          <w:t xml:space="preserve"> los</w:t>
        </w:r>
      </w:ins>
      <w:del w:id="5561" w:author="Kaxiong" w:date="2021-06-11T23:17:00Z">
        <w:r w:rsidRPr="00C007BD" w:rsidDel="00295C09">
          <w:rPr>
            <w:rFonts w:ascii="Arial" w:eastAsia="Arial" w:hAnsi="Arial" w:cs="Arial"/>
            <w:color w:val="494645"/>
            <w:sz w:val="15"/>
            <w:szCs w:val="15"/>
          </w:rPr>
          <w:delText xml:space="preserve">pos hniav, </w:delText>
        </w:r>
        <w:r w:rsidR="00BC7446" w:rsidDel="00295C09">
          <w:rPr>
            <w:rFonts w:ascii="Arial" w:eastAsia="Arial" w:hAnsi="Arial" w:cs="Arial"/>
            <w:color w:val="494645"/>
            <w:sz w:val="15"/>
            <w:szCs w:val="15"/>
          </w:rPr>
          <w:delText>dej tshuaj</w:delText>
        </w:r>
        <w:r w:rsidRPr="00C007BD" w:rsidDel="00295C09">
          <w:rPr>
            <w:rFonts w:ascii="Arial" w:eastAsia="Arial" w:hAnsi="Arial" w:cs="Arial"/>
            <w:color w:val="494645"/>
            <w:sz w:val="15"/>
            <w:szCs w:val="15"/>
          </w:rPr>
          <w:delText xml:space="preserve">, thiab cov </w:delText>
        </w:r>
        <w:r w:rsidR="00E615E1" w:rsidDel="00295C09">
          <w:rPr>
            <w:rFonts w:ascii="Arial" w:eastAsia="Arial" w:hAnsi="Arial" w:cs="Arial"/>
            <w:color w:val="494645"/>
            <w:sz w:val="15"/>
            <w:szCs w:val="15"/>
          </w:rPr>
          <w:delText>tshuaj</w:delText>
        </w:r>
        <w:r w:rsidRPr="00C007BD" w:rsidDel="00295C09">
          <w:rPr>
            <w:rFonts w:ascii="Arial" w:eastAsia="Arial" w:hAnsi="Arial" w:cs="Arial"/>
            <w:color w:val="494645"/>
            <w:sz w:val="15"/>
            <w:szCs w:val="15"/>
          </w:rPr>
          <w:delText xml:space="preserve"> uas yog khoom noj ua tiav</w:delText>
        </w:r>
      </w:del>
      <w:r w:rsidRPr="00C007BD">
        <w:rPr>
          <w:rFonts w:ascii="Arial" w:eastAsia="Arial" w:hAnsi="Arial" w:cs="Arial"/>
          <w:color w:val="494645"/>
          <w:sz w:val="15"/>
          <w:szCs w:val="15"/>
        </w:rPr>
        <w:t>;</w:t>
      </w:r>
    </w:p>
    <w:p w14:paraId="55928A49" w14:textId="77777777" w:rsidR="00BF3E5F" w:rsidRPr="00C007BD" w:rsidRDefault="00BF3E5F">
      <w:pPr>
        <w:spacing w:line="73" w:lineRule="exact"/>
        <w:rPr>
          <w:rFonts w:ascii="Arial" w:eastAsia="Arial" w:hAnsi="Arial" w:cs="Arial"/>
          <w:color w:val="494645"/>
          <w:sz w:val="18"/>
          <w:szCs w:val="18"/>
        </w:rPr>
      </w:pPr>
    </w:p>
    <w:p w14:paraId="71CFE6D0" w14:textId="1DAE3792"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5"/>
          <w:szCs w:val="15"/>
        </w:rPr>
        <w:t>Zib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ntab</w:t>
      </w:r>
      <w:proofErr w:type="spellEnd"/>
      <w:r w:rsidRPr="00C007BD">
        <w:rPr>
          <w:rFonts w:ascii="Arial" w:eastAsia="Arial" w:hAnsi="Arial" w:cs="Arial"/>
          <w:color w:val="494645"/>
          <w:sz w:val="15"/>
          <w:szCs w:val="15"/>
        </w:rPr>
        <w:t xml:space="preserve"> (</w:t>
      </w:r>
      <w:proofErr w:type="spellStart"/>
      <w:ins w:id="5562" w:author="Kaxiong" w:date="2021-06-11T23:18:00Z">
        <w:r w:rsidR="00295C09">
          <w:rPr>
            <w:rFonts w:ascii="Arial" w:eastAsia="Arial" w:hAnsi="Arial" w:cs="Arial"/>
            <w:color w:val="494645"/>
            <w:sz w:val="15"/>
            <w:szCs w:val="15"/>
          </w:rPr>
          <w:t>tua</w:t>
        </w:r>
        <w:proofErr w:type="spellEnd"/>
        <w:r w:rsidR="00295C09">
          <w:rPr>
            <w:rFonts w:ascii="Arial" w:eastAsia="Arial" w:hAnsi="Arial" w:cs="Arial"/>
            <w:color w:val="494645"/>
            <w:sz w:val="15"/>
            <w:szCs w:val="15"/>
          </w:rPr>
          <w:t xml:space="preserve"> </w:t>
        </w:r>
        <w:proofErr w:type="spellStart"/>
        <w:r w:rsidR="00295C09">
          <w:rPr>
            <w:rFonts w:ascii="Arial" w:eastAsia="Arial" w:hAnsi="Arial" w:cs="Arial"/>
            <w:color w:val="494645"/>
            <w:sz w:val="15"/>
            <w:szCs w:val="15"/>
          </w:rPr>
          <w:t>kab</w:t>
        </w:r>
        <w:proofErr w:type="spellEnd"/>
        <w:r w:rsidR="00295C09">
          <w:rPr>
            <w:rFonts w:ascii="Arial" w:eastAsia="Arial" w:hAnsi="Arial" w:cs="Arial"/>
            <w:color w:val="494645"/>
            <w:sz w:val="15"/>
            <w:szCs w:val="15"/>
          </w:rPr>
          <w:t xml:space="preserve"> mob tag </w:t>
        </w:r>
        <w:proofErr w:type="spellStart"/>
        <w:r w:rsidR="00295C09">
          <w:rPr>
            <w:rFonts w:ascii="Arial" w:eastAsia="Arial" w:hAnsi="Arial" w:cs="Arial"/>
            <w:color w:val="494645"/>
            <w:sz w:val="15"/>
            <w:szCs w:val="15"/>
          </w:rPr>
          <w:t>lawm</w:t>
        </w:r>
      </w:ins>
      <w:proofErr w:type="spellEnd"/>
      <w:del w:id="5563" w:author="Kaxiong" w:date="2021-06-11T23:18:00Z">
        <w:r w:rsidRPr="00C007BD" w:rsidDel="00295C09">
          <w:rPr>
            <w:rFonts w:ascii="Arial" w:eastAsia="Arial" w:hAnsi="Arial" w:cs="Arial"/>
            <w:color w:val="494645"/>
            <w:sz w:val="15"/>
            <w:szCs w:val="15"/>
          </w:rPr>
          <w:delText>pasteurized</w:delText>
        </w:r>
      </w:del>
      <w:r w:rsidRPr="00C007BD">
        <w:rPr>
          <w:rFonts w:ascii="Arial" w:eastAsia="Arial" w:hAnsi="Arial" w:cs="Arial"/>
          <w:color w:val="494645"/>
          <w:sz w:val="15"/>
          <w:szCs w:val="15"/>
        </w:rPr>
        <w:t>);</w:t>
      </w:r>
    </w:p>
    <w:p w14:paraId="4FD6A0AA" w14:textId="77777777" w:rsidR="00BF3E5F" w:rsidRPr="00C007BD" w:rsidRDefault="00BF3E5F">
      <w:pPr>
        <w:spacing w:line="51" w:lineRule="exact"/>
        <w:rPr>
          <w:rFonts w:ascii="Arial" w:eastAsia="Arial" w:hAnsi="Arial" w:cs="Arial"/>
          <w:color w:val="494645"/>
          <w:sz w:val="18"/>
          <w:szCs w:val="18"/>
        </w:rPr>
      </w:pPr>
    </w:p>
    <w:p w14:paraId="77DE7132" w14:textId="230D6123" w:rsidR="00BF3E5F" w:rsidRPr="00C007BD" w:rsidRDefault="00295C09">
      <w:pPr>
        <w:numPr>
          <w:ilvl w:val="0"/>
          <w:numId w:val="35"/>
        </w:numPr>
        <w:tabs>
          <w:tab w:val="left" w:pos="360"/>
        </w:tabs>
        <w:ind w:left="360" w:hanging="351"/>
        <w:rPr>
          <w:rFonts w:ascii="Arial" w:eastAsia="Arial" w:hAnsi="Arial" w:cs="Arial"/>
          <w:color w:val="494645"/>
          <w:sz w:val="18"/>
          <w:szCs w:val="18"/>
        </w:rPr>
      </w:pPr>
      <w:proofErr w:type="spellStart"/>
      <w:ins w:id="5564" w:author="Kaxiong" w:date="2021-06-11T23:18:00Z">
        <w:r>
          <w:rPr>
            <w:rFonts w:ascii="Arial" w:eastAsia="Arial" w:hAnsi="Arial" w:cs="Arial"/>
            <w:color w:val="494645"/>
            <w:sz w:val="17"/>
            <w:szCs w:val="17"/>
          </w:rPr>
          <w:t>Kua</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nplaum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qab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zib</w:t>
        </w:r>
        <w:proofErr w:type="spellEnd"/>
        <w:r>
          <w:rPr>
            <w:rFonts w:ascii="Arial" w:eastAsia="Arial" w:hAnsi="Arial" w:cs="Arial"/>
            <w:color w:val="494645"/>
            <w:sz w:val="17"/>
            <w:szCs w:val="17"/>
          </w:rPr>
          <w:t xml:space="preserve"> (</w:t>
        </w:r>
      </w:ins>
      <w:r w:rsidR="00F2670D" w:rsidRPr="00C007BD">
        <w:rPr>
          <w:rFonts w:ascii="Arial" w:eastAsia="Arial" w:hAnsi="Arial" w:cs="Arial"/>
          <w:color w:val="494645"/>
          <w:sz w:val="17"/>
          <w:szCs w:val="17"/>
        </w:rPr>
        <w:t>Jams</w:t>
      </w:r>
      <w:ins w:id="5565" w:author="Kaxiong" w:date="2021-06-11T23:18:00Z">
        <w:r>
          <w:rPr>
            <w:rFonts w:ascii="Arial" w:eastAsia="Arial" w:hAnsi="Arial" w:cs="Arial"/>
            <w:color w:val="494645"/>
            <w:sz w:val="17"/>
            <w:szCs w:val="17"/>
          </w:rPr>
          <w:t>)</w:t>
        </w:r>
      </w:ins>
      <w:r w:rsidR="00F2670D" w:rsidRPr="00C007BD">
        <w:rPr>
          <w:rFonts w:ascii="Arial" w:eastAsia="Arial" w:hAnsi="Arial" w:cs="Arial"/>
          <w:color w:val="494645"/>
          <w:sz w:val="17"/>
          <w:szCs w:val="17"/>
        </w:rPr>
        <w:t xml:space="preserve">, </w:t>
      </w:r>
      <w:ins w:id="5566" w:author="Kaxiong" w:date="2021-06-11T23:18:00Z">
        <w:r>
          <w:rPr>
            <w:rFonts w:ascii="Arial" w:eastAsia="Arial" w:hAnsi="Arial" w:cs="Arial"/>
            <w:color w:val="494645"/>
            <w:sz w:val="17"/>
            <w:szCs w:val="17"/>
          </w:rPr>
          <w:t>co</w:t>
        </w:r>
      </w:ins>
      <w:ins w:id="5567" w:author="Kaxiong" w:date="2021-06-11T23:19:00Z">
        <w:r>
          <w:rPr>
            <w:rFonts w:ascii="Arial" w:eastAsia="Arial" w:hAnsi="Arial" w:cs="Arial"/>
            <w:color w:val="494645"/>
            <w:sz w:val="17"/>
            <w:szCs w:val="17"/>
          </w:rPr>
          <w:t xml:space="preserve">v </w:t>
        </w:r>
        <w:proofErr w:type="spellStart"/>
        <w:r>
          <w:rPr>
            <w:rFonts w:ascii="Arial" w:eastAsia="Arial" w:hAnsi="Arial" w:cs="Arial"/>
            <w:color w:val="494645"/>
            <w:sz w:val="17"/>
            <w:szCs w:val="17"/>
          </w:rPr>
          <w:t>qhaub</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noom</w:t>
        </w:r>
        <w:proofErr w:type="spellEnd"/>
        <w:r>
          <w:rPr>
            <w:rFonts w:ascii="Arial" w:eastAsia="Arial" w:hAnsi="Arial" w:cs="Arial"/>
            <w:color w:val="494645"/>
            <w:sz w:val="17"/>
            <w:szCs w:val="17"/>
          </w:rPr>
          <w:t xml:space="preserve"> </w:t>
        </w:r>
        <w:proofErr w:type="spellStart"/>
        <w:r>
          <w:rPr>
            <w:rFonts w:ascii="Arial" w:eastAsia="Arial" w:hAnsi="Arial" w:cs="Arial"/>
            <w:color w:val="494645"/>
            <w:sz w:val="17"/>
            <w:szCs w:val="17"/>
          </w:rPr>
          <w:t>zooj</w:t>
        </w:r>
        <w:proofErr w:type="spellEnd"/>
        <w:r>
          <w:rPr>
            <w:rFonts w:ascii="Arial" w:eastAsia="Arial" w:hAnsi="Arial" w:cs="Arial"/>
            <w:color w:val="494645"/>
            <w:sz w:val="17"/>
            <w:szCs w:val="17"/>
          </w:rPr>
          <w:t xml:space="preserve"> (</w:t>
        </w:r>
      </w:ins>
      <w:r w:rsidR="00F2670D" w:rsidRPr="00C007BD">
        <w:rPr>
          <w:rFonts w:ascii="Arial" w:eastAsia="Arial" w:hAnsi="Arial" w:cs="Arial"/>
          <w:color w:val="494645"/>
          <w:sz w:val="17"/>
          <w:szCs w:val="17"/>
        </w:rPr>
        <w:t>jellies</w:t>
      </w:r>
      <w:ins w:id="5568" w:author="Kaxiong" w:date="2021-06-11T23:19:00Z">
        <w:r>
          <w:rPr>
            <w:rFonts w:ascii="Arial" w:eastAsia="Arial" w:hAnsi="Arial" w:cs="Arial"/>
            <w:color w:val="494645"/>
            <w:sz w:val="17"/>
            <w:szCs w:val="17"/>
          </w:rPr>
          <w:t>)</w:t>
        </w:r>
      </w:ins>
      <w:r w:rsidR="00F2670D" w:rsidRPr="00C007BD">
        <w:rPr>
          <w:rFonts w:ascii="Arial" w:eastAsia="Arial" w:hAnsi="Arial" w:cs="Arial"/>
          <w:color w:val="494645"/>
          <w:sz w:val="17"/>
          <w:szCs w:val="17"/>
        </w:rPr>
        <w:t xml:space="preserve">, </w:t>
      </w:r>
      <w:proofErr w:type="spellStart"/>
      <w:r w:rsidR="00F2670D" w:rsidRPr="00C007BD">
        <w:rPr>
          <w:rFonts w:ascii="Arial" w:eastAsia="Arial" w:hAnsi="Arial" w:cs="Arial"/>
          <w:color w:val="494645"/>
          <w:sz w:val="17"/>
          <w:szCs w:val="17"/>
        </w:rPr>
        <w:t>thiab</w:t>
      </w:r>
      <w:proofErr w:type="spellEnd"/>
      <w:r w:rsidR="00F2670D" w:rsidRPr="00C007BD">
        <w:rPr>
          <w:rFonts w:ascii="Arial" w:eastAsia="Arial" w:hAnsi="Arial" w:cs="Arial"/>
          <w:color w:val="494645"/>
          <w:sz w:val="17"/>
          <w:szCs w:val="17"/>
        </w:rPr>
        <w:t xml:space="preserve"> </w:t>
      </w:r>
      <w:proofErr w:type="spellStart"/>
      <w:r w:rsidR="00F2670D" w:rsidRPr="00C007BD">
        <w:rPr>
          <w:rFonts w:ascii="Arial" w:eastAsia="Arial" w:hAnsi="Arial" w:cs="Arial"/>
          <w:color w:val="494645"/>
          <w:sz w:val="17"/>
          <w:szCs w:val="17"/>
        </w:rPr>
        <w:t>khaws</w:t>
      </w:r>
      <w:proofErr w:type="spellEnd"/>
      <w:r w:rsidR="00F2670D" w:rsidRPr="00C007BD">
        <w:rPr>
          <w:rFonts w:ascii="Arial" w:eastAsia="Arial" w:hAnsi="Arial" w:cs="Arial"/>
          <w:color w:val="494645"/>
          <w:sz w:val="17"/>
          <w:szCs w:val="17"/>
        </w:rPr>
        <w:t xml:space="preserve"> </w:t>
      </w:r>
      <w:proofErr w:type="spellStart"/>
      <w:r w:rsidR="00F2670D" w:rsidRPr="00C007BD">
        <w:rPr>
          <w:rFonts w:ascii="Arial" w:eastAsia="Arial" w:hAnsi="Arial" w:cs="Arial"/>
          <w:color w:val="494645"/>
          <w:sz w:val="17"/>
          <w:szCs w:val="17"/>
        </w:rPr>
        <w:t>cia</w:t>
      </w:r>
      <w:proofErr w:type="spellEnd"/>
      <w:r w:rsidR="00F2670D" w:rsidRPr="00C007BD">
        <w:rPr>
          <w:rFonts w:ascii="Arial" w:eastAsia="Arial" w:hAnsi="Arial" w:cs="Arial"/>
          <w:color w:val="494645"/>
          <w:sz w:val="17"/>
          <w:szCs w:val="17"/>
        </w:rPr>
        <w:t>;</w:t>
      </w:r>
    </w:p>
    <w:p w14:paraId="2BA98A65" w14:textId="77777777" w:rsidR="00BF3E5F" w:rsidRPr="00C007BD" w:rsidRDefault="00BF3E5F">
      <w:pPr>
        <w:spacing w:line="101" w:lineRule="exact"/>
        <w:rPr>
          <w:rFonts w:ascii="Arial" w:eastAsia="Arial" w:hAnsi="Arial" w:cs="Arial"/>
          <w:color w:val="494645"/>
          <w:sz w:val="18"/>
          <w:szCs w:val="18"/>
        </w:rPr>
      </w:pPr>
    </w:p>
    <w:p w14:paraId="222F08A7" w14:textId="07084B96"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4"/>
          <w:szCs w:val="14"/>
        </w:rPr>
        <w:t xml:space="preserve">Cov </w:t>
      </w:r>
      <w:ins w:id="5569" w:author="Kaxiong" w:date="2021-06-11T23:20:00Z">
        <w:r w:rsidR="00295C09">
          <w:rPr>
            <w:rFonts w:ascii="Arial" w:eastAsia="Arial" w:hAnsi="Arial" w:cs="Arial"/>
            <w:color w:val="494645"/>
            <w:sz w:val="14"/>
            <w:szCs w:val="14"/>
          </w:rPr>
          <w:t xml:space="preserve">noob </w:t>
        </w:r>
        <w:proofErr w:type="spellStart"/>
        <w:r w:rsidR="00295C09">
          <w:rPr>
            <w:rFonts w:ascii="Arial" w:eastAsia="Arial" w:hAnsi="Arial" w:cs="Arial"/>
            <w:color w:val="494645"/>
            <w:sz w:val="14"/>
            <w:szCs w:val="14"/>
          </w:rPr>
          <w:t>txiv</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ntoo</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tsim</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tawm</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uas</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raug</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zom</w:t>
        </w:r>
        <w:proofErr w:type="spellEnd"/>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lawm</w:t>
        </w:r>
        <w:proofErr w:type="spellEnd"/>
        <w:r w:rsidR="00295C09">
          <w:rPr>
            <w:rFonts w:ascii="Arial" w:eastAsia="Arial" w:hAnsi="Arial" w:cs="Arial"/>
            <w:color w:val="494645"/>
            <w:sz w:val="14"/>
            <w:szCs w:val="14"/>
          </w:rPr>
          <w:t xml:space="preserve"> </w:t>
        </w:r>
      </w:ins>
      <w:del w:id="5570" w:author="Kaxiong" w:date="2021-06-11T23:20:00Z">
        <w:r w:rsidRPr="00C007BD" w:rsidDel="00295C09">
          <w:rPr>
            <w:rFonts w:ascii="Arial" w:eastAsia="Arial" w:hAnsi="Arial" w:cs="Arial"/>
            <w:color w:val="494645"/>
            <w:sz w:val="14"/>
            <w:szCs w:val="14"/>
          </w:rPr>
          <w:delText xml:space="preserve">qoob loo nplua nuj </w:delText>
        </w:r>
      </w:del>
      <w:r w:rsidRPr="00C007BD">
        <w:rPr>
          <w:rFonts w:ascii="Arial" w:eastAsia="Arial" w:hAnsi="Arial" w:cs="Arial"/>
          <w:color w:val="494645"/>
          <w:sz w:val="14"/>
          <w:szCs w:val="14"/>
        </w:rPr>
        <w:t>(</w:t>
      </w:r>
      <w:proofErr w:type="spellStart"/>
      <w:r w:rsidRPr="00C007BD">
        <w:rPr>
          <w:rFonts w:ascii="Arial" w:eastAsia="Arial" w:hAnsi="Arial" w:cs="Arial"/>
          <w:color w:val="494645"/>
          <w:sz w:val="14"/>
          <w:szCs w:val="14"/>
        </w:rPr>
        <w:t>piv</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txwv</w:t>
      </w:r>
      <w:proofErr w:type="spellEnd"/>
      <w:r w:rsidRPr="00C007BD">
        <w:rPr>
          <w:rFonts w:ascii="Arial" w:eastAsia="Arial" w:hAnsi="Arial" w:cs="Arial"/>
          <w:color w:val="494645"/>
          <w:sz w:val="14"/>
          <w:szCs w:val="14"/>
        </w:rPr>
        <w:t xml:space="preserve"> li, </w:t>
      </w:r>
      <w:proofErr w:type="spellStart"/>
      <w:r w:rsidRPr="00C007BD">
        <w:rPr>
          <w:rFonts w:ascii="Arial" w:eastAsia="Arial" w:hAnsi="Arial" w:cs="Arial"/>
          <w:color w:val="494645"/>
          <w:sz w:val="14"/>
          <w:szCs w:val="14"/>
        </w:rPr>
        <w:t>hmoov</w:t>
      </w:r>
      <w:proofErr w:type="spellEnd"/>
      <w:r w:rsidRPr="00C007BD">
        <w:rPr>
          <w:rFonts w:ascii="Arial" w:eastAsia="Arial" w:hAnsi="Arial" w:cs="Arial"/>
          <w:color w:val="494645"/>
          <w:sz w:val="14"/>
          <w:szCs w:val="14"/>
        </w:rPr>
        <w:t xml:space="preserve"> </w:t>
      </w:r>
      <w:proofErr w:type="spellStart"/>
      <w:r w:rsidRPr="00C007BD">
        <w:rPr>
          <w:rFonts w:ascii="Arial" w:eastAsia="Arial" w:hAnsi="Arial" w:cs="Arial"/>
          <w:color w:val="494645"/>
          <w:sz w:val="14"/>
          <w:szCs w:val="14"/>
        </w:rPr>
        <w:t>nplej</w:t>
      </w:r>
      <w:proofErr w:type="spellEnd"/>
      <w:r w:rsidRPr="00C007BD">
        <w:rPr>
          <w:rFonts w:ascii="Arial" w:eastAsia="Arial" w:hAnsi="Arial" w:cs="Arial"/>
          <w:color w:val="494645"/>
          <w:sz w:val="14"/>
          <w:szCs w:val="14"/>
        </w:rPr>
        <w:t xml:space="preserve">, </w:t>
      </w:r>
      <w:proofErr w:type="spellStart"/>
      <w:ins w:id="5571" w:author="Kaxiong" w:date="2021-06-11T23:20:00Z">
        <w:r w:rsidR="00295C09">
          <w:rPr>
            <w:rFonts w:ascii="Arial" w:eastAsia="Arial" w:hAnsi="Arial" w:cs="Arial"/>
            <w:color w:val="494645"/>
            <w:sz w:val="14"/>
            <w:szCs w:val="14"/>
          </w:rPr>
          <w:t>xua</w:t>
        </w:r>
      </w:ins>
      <w:proofErr w:type="spellEnd"/>
      <w:del w:id="5572" w:author="Kaxiong" w:date="2021-06-11T23:20:00Z">
        <w:r w:rsidRPr="00C007BD" w:rsidDel="00295C09">
          <w:rPr>
            <w:rFonts w:ascii="Arial" w:eastAsia="Arial" w:hAnsi="Arial" w:cs="Arial"/>
            <w:color w:val="494645"/>
            <w:sz w:val="14"/>
            <w:szCs w:val="14"/>
          </w:rPr>
          <w:delText>pob kws</w:delText>
        </w:r>
      </w:del>
      <w:r w:rsidRPr="00C007BD">
        <w:rPr>
          <w:rFonts w:ascii="Arial" w:eastAsia="Arial" w:hAnsi="Arial" w:cs="Arial"/>
          <w:color w:val="494645"/>
          <w:sz w:val="14"/>
          <w:szCs w:val="14"/>
        </w:rPr>
        <w:t xml:space="preserve">, </w:t>
      </w:r>
      <w:del w:id="5573" w:author="Kaxiong" w:date="2021-06-11T23:20:00Z">
        <w:r w:rsidRPr="00C007BD" w:rsidDel="00295C09">
          <w:rPr>
            <w:rFonts w:ascii="Arial" w:eastAsia="Arial" w:hAnsi="Arial" w:cs="Arial"/>
            <w:color w:val="494645"/>
            <w:sz w:val="14"/>
            <w:szCs w:val="14"/>
          </w:rPr>
          <w:delText xml:space="preserve">thiab noj </w:delText>
        </w:r>
      </w:del>
      <w:proofErr w:type="spellStart"/>
      <w:r w:rsidRPr="00C007BD">
        <w:rPr>
          <w:rFonts w:ascii="Arial" w:eastAsia="Arial" w:hAnsi="Arial" w:cs="Arial"/>
          <w:color w:val="494645"/>
          <w:sz w:val="14"/>
          <w:szCs w:val="14"/>
        </w:rPr>
        <w:t>pob</w:t>
      </w:r>
      <w:proofErr w:type="spellEnd"/>
      <w:r w:rsidR="00E615E1" w:rsidRPr="00E615E1">
        <w:rPr>
          <w:rFonts w:ascii="Arial" w:eastAsia="Arial" w:hAnsi="Arial" w:cs="Arial"/>
          <w:color w:val="494645"/>
          <w:sz w:val="14"/>
          <w:szCs w:val="14"/>
        </w:rPr>
        <w:t xml:space="preserve"> </w:t>
      </w:r>
      <w:proofErr w:type="spellStart"/>
      <w:r w:rsidR="00E615E1" w:rsidRPr="00C007BD">
        <w:rPr>
          <w:rFonts w:ascii="Arial" w:eastAsia="Arial" w:hAnsi="Arial" w:cs="Arial"/>
          <w:color w:val="494645"/>
          <w:sz w:val="14"/>
          <w:szCs w:val="14"/>
        </w:rPr>
        <w:t>kws</w:t>
      </w:r>
      <w:proofErr w:type="spellEnd"/>
      <w:ins w:id="5574" w:author="Kaxiong" w:date="2021-06-11T23:20:00Z">
        <w:r w:rsidR="00295C09">
          <w:rPr>
            <w:rFonts w:ascii="Arial" w:eastAsia="Arial" w:hAnsi="Arial" w:cs="Arial"/>
            <w:color w:val="494645"/>
            <w:sz w:val="14"/>
            <w:szCs w:val="14"/>
          </w:rPr>
          <w:t xml:space="preserve"> </w:t>
        </w:r>
        <w:proofErr w:type="spellStart"/>
        <w:r w:rsidR="00295C09">
          <w:rPr>
            <w:rFonts w:ascii="Arial" w:eastAsia="Arial" w:hAnsi="Arial" w:cs="Arial"/>
            <w:color w:val="494645"/>
            <w:sz w:val="14"/>
            <w:szCs w:val="14"/>
          </w:rPr>
          <w:t>zom</w:t>
        </w:r>
      </w:ins>
      <w:proofErr w:type="spellEnd"/>
      <w:r w:rsidR="00E615E1" w:rsidRPr="00C007BD">
        <w:rPr>
          <w:rFonts w:ascii="Arial" w:eastAsia="Arial" w:hAnsi="Arial" w:cs="Arial"/>
          <w:color w:val="494645"/>
          <w:sz w:val="14"/>
          <w:szCs w:val="14"/>
        </w:rPr>
        <w:t>);</w:t>
      </w:r>
    </w:p>
    <w:p w14:paraId="016BBED8" w14:textId="77777777" w:rsidR="00BF3E5F" w:rsidRPr="00C007BD" w:rsidRDefault="00BF3E5F">
      <w:pPr>
        <w:spacing w:line="73" w:lineRule="exact"/>
        <w:rPr>
          <w:rFonts w:ascii="Arial" w:eastAsia="Arial" w:hAnsi="Arial" w:cs="Arial"/>
          <w:color w:val="494645"/>
          <w:sz w:val="18"/>
          <w:szCs w:val="18"/>
        </w:rPr>
      </w:pPr>
    </w:p>
    <w:p w14:paraId="1D852595" w14:textId="37B773CA" w:rsidR="00BF3E5F" w:rsidRPr="00C007BD" w:rsidRDefault="00295C09">
      <w:pPr>
        <w:numPr>
          <w:ilvl w:val="0"/>
          <w:numId w:val="35"/>
        </w:numPr>
        <w:tabs>
          <w:tab w:val="left" w:pos="360"/>
        </w:tabs>
        <w:ind w:left="360" w:hanging="351"/>
        <w:rPr>
          <w:rFonts w:ascii="Arial" w:eastAsia="Arial" w:hAnsi="Arial" w:cs="Arial"/>
          <w:color w:val="494645"/>
          <w:sz w:val="18"/>
          <w:szCs w:val="18"/>
        </w:rPr>
      </w:pPr>
      <w:proofErr w:type="spellStart"/>
      <w:ins w:id="5575" w:author="Kaxiong" w:date="2021-06-11T23:21:00Z">
        <w:r>
          <w:rPr>
            <w:rFonts w:ascii="Arial" w:eastAsia="Arial" w:hAnsi="Arial" w:cs="Arial"/>
            <w:color w:val="494645"/>
            <w:sz w:val="14"/>
            <w:szCs w:val="14"/>
          </w:rPr>
          <w:t>Kua</w:t>
        </w:r>
        <w:proofErr w:type="spellEnd"/>
        <w:r>
          <w:rPr>
            <w:rFonts w:ascii="Arial" w:eastAsia="Arial" w:hAnsi="Arial" w:cs="Arial"/>
            <w:color w:val="494645"/>
            <w:sz w:val="14"/>
            <w:szCs w:val="14"/>
          </w:rPr>
          <w:t xml:space="preserve"> </w:t>
        </w:r>
      </w:ins>
      <w:proofErr w:type="spellStart"/>
      <w:ins w:id="5576" w:author="Kaxiong" w:date="2021-06-11T23:22:00Z">
        <w:r>
          <w:rPr>
            <w:rFonts w:ascii="Arial" w:eastAsia="Arial" w:hAnsi="Arial" w:cs="Arial"/>
            <w:color w:val="494645"/>
            <w:sz w:val="14"/>
            <w:szCs w:val="14"/>
          </w:rPr>
          <w:t>kab</w:t>
        </w:r>
        <w:proofErr w:type="spellEnd"/>
        <w:r>
          <w:rPr>
            <w:rFonts w:ascii="Arial" w:eastAsia="Arial" w:hAnsi="Arial" w:cs="Arial"/>
            <w:color w:val="494645"/>
            <w:sz w:val="14"/>
            <w:szCs w:val="14"/>
          </w:rPr>
          <w:t xml:space="preserve"> </w:t>
        </w:r>
        <w:proofErr w:type="spellStart"/>
        <w:r>
          <w:rPr>
            <w:rFonts w:ascii="Arial" w:eastAsia="Arial" w:hAnsi="Arial" w:cs="Arial"/>
            <w:color w:val="494645"/>
            <w:sz w:val="14"/>
            <w:szCs w:val="14"/>
          </w:rPr>
          <w:t>tsib</w:t>
        </w:r>
        <w:proofErr w:type="spellEnd"/>
        <w:r>
          <w:rPr>
            <w:rFonts w:ascii="Arial" w:eastAsia="Arial" w:hAnsi="Arial" w:cs="Arial"/>
            <w:color w:val="494645"/>
            <w:sz w:val="14"/>
            <w:szCs w:val="14"/>
          </w:rPr>
          <w:t xml:space="preserve"> </w:t>
        </w:r>
        <w:r w:rsidR="0082662C">
          <w:rPr>
            <w:rFonts w:ascii="Arial" w:eastAsia="Arial" w:hAnsi="Arial" w:cs="Arial"/>
            <w:color w:val="494645"/>
            <w:sz w:val="14"/>
            <w:szCs w:val="14"/>
          </w:rPr>
          <w:t xml:space="preserve">molasses </w:t>
        </w:r>
        <w:proofErr w:type="spellStart"/>
        <w:r w:rsidR="0082662C">
          <w:rPr>
            <w:rFonts w:ascii="Arial" w:eastAsia="Arial" w:hAnsi="Arial" w:cs="Arial"/>
            <w:color w:val="494645"/>
            <w:sz w:val="14"/>
            <w:szCs w:val="14"/>
          </w:rPr>
          <w:t>thiab</w:t>
        </w:r>
        <w:proofErr w:type="spellEnd"/>
        <w:r w:rsidR="0082662C">
          <w:rPr>
            <w:rFonts w:ascii="Arial" w:eastAsia="Arial" w:hAnsi="Arial" w:cs="Arial"/>
            <w:color w:val="494645"/>
            <w:sz w:val="14"/>
            <w:szCs w:val="14"/>
          </w:rPr>
          <w:t xml:space="preserve"> treacle: </w:t>
        </w:r>
      </w:ins>
      <w:del w:id="5577" w:author="Kaxiong" w:date="2021-06-11T23:22:00Z">
        <w:r w:rsidR="00F2670D" w:rsidRPr="00C007BD" w:rsidDel="0082662C">
          <w:rPr>
            <w:rFonts w:ascii="Arial" w:eastAsia="Arial" w:hAnsi="Arial" w:cs="Arial"/>
            <w:color w:val="494645"/>
            <w:sz w:val="14"/>
            <w:szCs w:val="14"/>
          </w:rPr>
          <w:delText>Zov suab thiab puas leej;</w:delText>
        </w:r>
      </w:del>
    </w:p>
    <w:p w14:paraId="17FF990D" w14:textId="77777777" w:rsidR="00BF3E5F" w:rsidRPr="00C007BD" w:rsidRDefault="00BF3E5F">
      <w:pPr>
        <w:spacing w:line="65" w:lineRule="exact"/>
        <w:rPr>
          <w:rFonts w:ascii="Arial" w:eastAsia="Arial" w:hAnsi="Arial" w:cs="Arial"/>
          <w:color w:val="494645"/>
          <w:sz w:val="18"/>
          <w:szCs w:val="18"/>
        </w:rPr>
      </w:pPr>
    </w:p>
    <w:p w14:paraId="439F577C" w14:textId="11F77B3F"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5"/>
          <w:szCs w:val="15"/>
        </w:rPr>
        <w:t>Roj</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piv</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txwv</w:t>
      </w:r>
      <w:proofErr w:type="spellEnd"/>
      <w:r w:rsidRPr="00C007BD">
        <w:rPr>
          <w:rFonts w:ascii="Arial" w:eastAsia="Arial" w:hAnsi="Arial" w:cs="Arial"/>
          <w:color w:val="494645"/>
          <w:sz w:val="15"/>
          <w:szCs w:val="15"/>
        </w:rPr>
        <w:t xml:space="preserve"> li, </w:t>
      </w:r>
      <w:del w:id="5578" w:author="Kaxiong" w:date="2021-06-11T23:23:00Z">
        <w:r w:rsidRPr="00C007BD" w:rsidDel="0082662C">
          <w:rPr>
            <w:rFonts w:ascii="Arial" w:eastAsia="Arial" w:hAnsi="Arial" w:cs="Arial"/>
            <w:color w:val="494645"/>
            <w:sz w:val="15"/>
            <w:szCs w:val="15"/>
          </w:rPr>
          <w:delText xml:space="preserve">txiv </w:delText>
        </w:r>
      </w:del>
      <w:proofErr w:type="spellStart"/>
      <w:r w:rsidRPr="00C007BD">
        <w:rPr>
          <w:rFonts w:ascii="Arial" w:eastAsia="Arial" w:hAnsi="Arial" w:cs="Arial"/>
          <w:color w:val="494645"/>
          <w:sz w:val="15"/>
          <w:szCs w:val="15"/>
        </w:rPr>
        <w:t>roj</w:t>
      </w:r>
      <w:proofErr w:type="spellEnd"/>
      <w:r w:rsidRPr="00C007BD">
        <w:rPr>
          <w:rFonts w:ascii="Arial" w:eastAsia="Arial" w:hAnsi="Arial" w:cs="Arial"/>
          <w:color w:val="494645"/>
          <w:sz w:val="15"/>
          <w:szCs w:val="15"/>
        </w:rPr>
        <w:t xml:space="preserve"> </w:t>
      </w:r>
      <w:proofErr w:type="spellStart"/>
      <w:ins w:id="5579" w:author="Kaxiong" w:date="2021-06-11T23:23:00Z">
        <w:r w:rsidR="0082662C">
          <w:rPr>
            <w:rFonts w:ascii="Arial" w:eastAsia="Arial" w:hAnsi="Arial" w:cs="Arial"/>
            <w:color w:val="494645"/>
            <w:sz w:val="15"/>
            <w:szCs w:val="15"/>
          </w:rPr>
          <w:t>txiv</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ntoo</w:t>
        </w:r>
        <w:proofErr w:type="spellEnd"/>
        <w:r w:rsidR="0082662C">
          <w:rPr>
            <w:rFonts w:ascii="Arial" w:eastAsia="Arial" w:hAnsi="Arial" w:cs="Arial"/>
            <w:color w:val="494645"/>
            <w:sz w:val="15"/>
            <w:szCs w:val="15"/>
          </w:rPr>
          <w:t xml:space="preserve"> olive</w:t>
        </w:r>
      </w:ins>
      <w:del w:id="5580" w:author="Kaxiong" w:date="2021-06-11T23:23:00Z">
        <w:r w:rsidRPr="00C007BD" w:rsidDel="0082662C">
          <w:rPr>
            <w:rFonts w:ascii="Arial" w:eastAsia="Arial" w:hAnsi="Arial" w:cs="Arial"/>
            <w:color w:val="494645"/>
            <w:sz w:val="15"/>
            <w:szCs w:val="15"/>
          </w:rPr>
          <w:delText>roj</w:delText>
        </w:r>
      </w:del>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thiab</w:t>
      </w:r>
      <w:proofErr w:type="spellEnd"/>
      <w:r w:rsidRPr="00C007BD">
        <w:rPr>
          <w:rFonts w:ascii="Arial" w:eastAsia="Arial" w:hAnsi="Arial" w:cs="Arial"/>
          <w:color w:val="494645"/>
          <w:sz w:val="15"/>
          <w:szCs w:val="15"/>
        </w:rPr>
        <w:t xml:space="preserve"> </w:t>
      </w:r>
      <w:proofErr w:type="spellStart"/>
      <w:ins w:id="5581" w:author="Kaxiong" w:date="2021-06-11T23:23:00Z">
        <w:r w:rsidR="0082662C">
          <w:rPr>
            <w:rFonts w:ascii="Arial" w:eastAsia="Arial" w:hAnsi="Arial" w:cs="Arial"/>
            <w:color w:val="494645"/>
            <w:sz w:val="15"/>
            <w:szCs w:val="15"/>
          </w:rPr>
          <w:t>roj</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txiv</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paj</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hnub</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hli</w:t>
        </w:r>
      </w:ins>
      <w:proofErr w:type="spellEnd"/>
      <w:del w:id="5582" w:author="Kaxiong" w:date="2021-06-11T23:23:00Z">
        <w:r w:rsidRPr="00C007BD" w:rsidDel="0082662C">
          <w:rPr>
            <w:rFonts w:ascii="Arial" w:eastAsia="Arial" w:hAnsi="Arial" w:cs="Arial"/>
            <w:color w:val="494645"/>
            <w:sz w:val="15"/>
            <w:szCs w:val="15"/>
          </w:rPr>
          <w:delText>sunflower noob roj</w:delText>
        </w:r>
      </w:del>
      <w:r w:rsidRPr="00C007BD">
        <w:rPr>
          <w:rFonts w:ascii="Arial" w:eastAsia="Arial" w:hAnsi="Arial" w:cs="Arial"/>
          <w:color w:val="494645"/>
          <w:sz w:val="15"/>
          <w:szCs w:val="15"/>
        </w:rPr>
        <w:t>);</w:t>
      </w:r>
    </w:p>
    <w:p w14:paraId="52EC0461" w14:textId="77777777" w:rsidR="00BF3E5F" w:rsidRPr="00C007BD" w:rsidRDefault="00BF3E5F">
      <w:pPr>
        <w:spacing w:line="105" w:lineRule="exact"/>
        <w:rPr>
          <w:rFonts w:ascii="Arial" w:eastAsia="Arial" w:hAnsi="Arial" w:cs="Arial"/>
          <w:color w:val="494645"/>
          <w:sz w:val="18"/>
          <w:szCs w:val="18"/>
        </w:rPr>
      </w:pPr>
    </w:p>
    <w:p w14:paraId="4370D49B" w14:textId="37AD2C9A" w:rsidR="00BF3E5F" w:rsidRPr="00E615E1" w:rsidRDefault="00F2670D">
      <w:pPr>
        <w:numPr>
          <w:ilvl w:val="0"/>
          <w:numId w:val="35"/>
        </w:numPr>
        <w:tabs>
          <w:tab w:val="left" w:pos="360"/>
        </w:tabs>
        <w:spacing w:line="344" w:lineRule="auto"/>
        <w:ind w:left="360" w:right="780" w:hanging="351"/>
        <w:rPr>
          <w:rFonts w:ascii="Arial" w:eastAsia="Arial" w:hAnsi="Arial" w:cs="Arial"/>
          <w:color w:val="494645"/>
          <w:sz w:val="16"/>
          <w:szCs w:val="16"/>
        </w:rPr>
      </w:pPr>
      <w:proofErr w:type="spellStart"/>
      <w:r w:rsidRPr="00E615E1">
        <w:rPr>
          <w:rFonts w:ascii="Arial" w:eastAsia="Arial" w:hAnsi="Arial" w:cs="Arial"/>
          <w:color w:val="494645"/>
          <w:sz w:val="16"/>
          <w:szCs w:val="16"/>
        </w:rPr>
        <w:t>Lwm</w:t>
      </w:r>
      <w:proofErr w:type="spellEnd"/>
      <w:r w:rsidRPr="00E615E1">
        <w:rPr>
          <w:rFonts w:ascii="Arial" w:eastAsia="Arial" w:hAnsi="Arial" w:cs="Arial"/>
          <w:color w:val="494645"/>
          <w:sz w:val="16"/>
          <w:szCs w:val="16"/>
        </w:rPr>
        <w:t xml:space="preserve"> yam </w:t>
      </w:r>
      <w:proofErr w:type="spellStart"/>
      <w:r w:rsidRPr="00E615E1">
        <w:rPr>
          <w:rFonts w:ascii="Arial" w:eastAsia="Arial" w:hAnsi="Arial" w:cs="Arial"/>
          <w:color w:val="494645"/>
          <w:sz w:val="16"/>
          <w:szCs w:val="16"/>
        </w:rPr>
        <w:t>txiv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hmab</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txiv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ntoo</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thiab</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zaub</w:t>
      </w:r>
      <w:proofErr w:type="spellEnd"/>
      <w:r w:rsidRPr="00E615E1">
        <w:rPr>
          <w:rFonts w:ascii="Arial" w:eastAsia="Arial" w:hAnsi="Arial" w:cs="Arial"/>
          <w:color w:val="494645"/>
          <w:sz w:val="16"/>
          <w:szCs w:val="16"/>
        </w:rPr>
        <w:t xml:space="preserve"> </w:t>
      </w:r>
      <w:del w:id="5583" w:author="Kaxiong" w:date="2021-06-11T23:24:00Z">
        <w:r w:rsidRPr="00E615E1" w:rsidDel="0082662C">
          <w:rPr>
            <w:rFonts w:ascii="Arial" w:eastAsia="Arial" w:hAnsi="Arial" w:cs="Arial"/>
            <w:color w:val="494645"/>
            <w:sz w:val="16"/>
            <w:szCs w:val="16"/>
          </w:rPr>
          <w:delText xml:space="preserve">txiv ntoo </w:delText>
        </w:r>
      </w:del>
      <w:r w:rsidRPr="00E615E1">
        <w:rPr>
          <w:rFonts w:ascii="Arial" w:eastAsia="Arial" w:hAnsi="Arial" w:cs="Arial"/>
          <w:color w:val="494645"/>
          <w:sz w:val="16"/>
          <w:szCs w:val="16"/>
        </w:rPr>
        <w:t>(</w:t>
      </w:r>
      <w:proofErr w:type="spellStart"/>
      <w:r w:rsidRPr="00E615E1">
        <w:rPr>
          <w:rFonts w:ascii="Arial" w:eastAsia="Arial" w:hAnsi="Arial" w:cs="Arial"/>
          <w:color w:val="494645"/>
          <w:sz w:val="16"/>
          <w:szCs w:val="16"/>
        </w:rPr>
        <w:t>piv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txwv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hmoov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nplej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ua</w:t>
      </w:r>
      <w:proofErr w:type="spellEnd"/>
      <w:r w:rsidRPr="00E615E1">
        <w:rPr>
          <w:rFonts w:ascii="Arial" w:eastAsia="Arial" w:hAnsi="Arial" w:cs="Arial"/>
          <w:color w:val="494645"/>
          <w:sz w:val="16"/>
          <w:szCs w:val="16"/>
        </w:rPr>
        <w:t xml:space="preserve"> los </w:t>
      </w:r>
      <w:proofErr w:type="spellStart"/>
      <w:r w:rsidRPr="00E615E1">
        <w:rPr>
          <w:rFonts w:ascii="Arial" w:eastAsia="Arial" w:hAnsi="Arial" w:cs="Arial"/>
          <w:color w:val="494645"/>
          <w:sz w:val="16"/>
          <w:szCs w:val="16"/>
        </w:rPr>
        <w:t>ntawm</w:t>
      </w:r>
      <w:proofErr w:type="spellEnd"/>
      <w:r w:rsidRPr="00E615E1">
        <w:rPr>
          <w:rFonts w:ascii="Arial" w:eastAsia="Arial" w:hAnsi="Arial" w:cs="Arial"/>
          <w:color w:val="494645"/>
          <w:sz w:val="16"/>
          <w:szCs w:val="16"/>
        </w:rPr>
        <w:t xml:space="preserve"> cov </w:t>
      </w:r>
      <w:proofErr w:type="spellStart"/>
      <w:ins w:id="5584" w:author="Kaxiong" w:date="2021-06-11T23:25:00Z">
        <w:r w:rsidR="0082662C">
          <w:rPr>
            <w:rFonts w:ascii="Arial" w:eastAsia="Arial" w:hAnsi="Arial" w:cs="Arial"/>
            <w:color w:val="494645"/>
            <w:sz w:val="16"/>
            <w:szCs w:val="16"/>
          </w:rPr>
          <w:t>taum</w:t>
        </w:r>
      </w:ins>
      <w:proofErr w:type="spellEnd"/>
      <w:del w:id="5585" w:author="Kaxiong" w:date="2021-06-11T23:25:00Z">
        <w:r w:rsidRPr="00E615E1" w:rsidDel="0082662C">
          <w:rPr>
            <w:rFonts w:ascii="Arial" w:eastAsia="Arial" w:hAnsi="Arial" w:cs="Arial"/>
            <w:color w:val="494645"/>
            <w:sz w:val="16"/>
            <w:szCs w:val="16"/>
          </w:rPr>
          <w:delText>ntawv sau</w:delText>
        </w:r>
      </w:del>
      <w:r w:rsidRPr="00E615E1">
        <w:rPr>
          <w:rFonts w:ascii="Arial" w:eastAsia="Arial" w:hAnsi="Arial" w:cs="Arial"/>
          <w:color w:val="494645"/>
          <w:sz w:val="16"/>
          <w:szCs w:val="16"/>
        </w:rPr>
        <w:t xml:space="preserve">; </w:t>
      </w:r>
      <w:proofErr w:type="spellStart"/>
      <w:ins w:id="5586" w:author="Kaxiong" w:date="2021-06-11T23:25:00Z">
        <w:r w:rsidR="0082662C">
          <w:rPr>
            <w:rFonts w:ascii="Arial" w:eastAsia="Arial" w:hAnsi="Arial" w:cs="Arial"/>
            <w:color w:val="494645"/>
            <w:sz w:val="16"/>
            <w:szCs w:val="16"/>
          </w:rPr>
          <w:t>raug</w:t>
        </w:r>
        <w:proofErr w:type="spellEnd"/>
        <w:r w:rsidR="0082662C">
          <w:rPr>
            <w:rFonts w:ascii="Arial" w:eastAsia="Arial" w:hAnsi="Arial" w:cs="Arial"/>
            <w:color w:val="494645"/>
            <w:sz w:val="16"/>
            <w:szCs w:val="16"/>
          </w:rPr>
          <w:t xml:space="preserve"> </w:t>
        </w:r>
        <w:proofErr w:type="spellStart"/>
        <w:r w:rsidR="0082662C">
          <w:rPr>
            <w:rFonts w:ascii="Arial" w:eastAsia="Arial" w:hAnsi="Arial" w:cs="Arial"/>
            <w:color w:val="494645"/>
            <w:sz w:val="16"/>
            <w:szCs w:val="16"/>
          </w:rPr>
          <w:t>tev</w:t>
        </w:r>
        <w:proofErr w:type="spellEnd"/>
        <w:r w:rsidR="0082662C">
          <w:rPr>
            <w:rFonts w:ascii="Arial" w:eastAsia="Arial" w:hAnsi="Arial" w:cs="Arial"/>
            <w:color w:val="494645"/>
            <w:sz w:val="16"/>
            <w:szCs w:val="16"/>
          </w:rPr>
          <w:t xml:space="preserve"> </w:t>
        </w:r>
        <w:proofErr w:type="spellStart"/>
        <w:r w:rsidR="0082662C">
          <w:rPr>
            <w:rFonts w:ascii="Arial" w:eastAsia="Arial" w:hAnsi="Arial" w:cs="Arial"/>
            <w:color w:val="494645"/>
            <w:sz w:val="16"/>
            <w:szCs w:val="16"/>
          </w:rPr>
          <w:t>tawm</w:t>
        </w:r>
      </w:ins>
      <w:proofErr w:type="spellEnd"/>
      <w:del w:id="5587" w:author="Kaxiong" w:date="2021-06-11T23:25:00Z">
        <w:r w:rsidRPr="00E615E1" w:rsidDel="0082662C">
          <w:rPr>
            <w:rFonts w:ascii="Arial" w:eastAsia="Arial" w:hAnsi="Arial" w:cs="Arial"/>
            <w:color w:val="494645"/>
            <w:sz w:val="16"/>
            <w:szCs w:val="16"/>
          </w:rPr>
          <w:delText>pitted</w:delText>
        </w:r>
      </w:del>
      <w:r w:rsidRPr="00E615E1">
        <w:rPr>
          <w:rFonts w:ascii="Arial" w:eastAsia="Arial" w:hAnsi="Arial" w:cs="Arial"/>
          <w:color w:val="494645"/>
          <w:sz w:val="16"/>
          <w:szCs w:val="16"/>
        </w:rPr>
        <w:t>, t</w:t>
      </w:r>
      <w:proofErr w:type="spellStart"/>
      <w:r w:rsidRPr="00E615E1">
        <w:rPr>
          <w:rFonts w:ascii="Arial" w:eastAsia="Arial" w:hAnsi="Arial" w:cs="Arial"/>
          <w:color w:val="494645"/>
          <w:sz w:val="16"/>
          <w:szCs w:val="16"/>
        </w:rPr>
        <w:t>xiv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hmab</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txiv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ntoo</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qhuav</w:t>
      </w:r>
      <w:proofErr w:type="spellEnd"/>
      <w:r w:rsidRPr="00E615E1">
        <w:rPr>
          <w:rFonts w:ascii="Arial" w:eastAsia="Arial" w:hAnsi="Arial" w:cs="Arial"/>
          <w:color w:val="494645"/>
          <w:sz w:val="16"/>
          <w:szCs w:val="16"/>
        </w:rPr>
        <w:t xml:space="preserve">; </w:t>
      </w:r>
      <w:proofErr w:type="spellStart"/>
      <w:ins w:id="5588" w:author="Kaxiong" w:date="2021-06-11T23:25:00Z">
        <w:r w:rsidR="0082662C">
          <w:rPr>
            <w:rFonts w:ascii="Arial" w:eastAsia="Arial" w:hAnsi="Arial" w:cs="Arial"/>
            <w:color w:val="494645"/>
            <w:sz w:val="16"/>
            <w:szCs w:val="16"/>
          </w:rPr>
          <w:t>raug</w:t>
        </w:r>
        <w:proofErr w:type="spellEnd"/>
        <w:r w:rsidR="0082662C">
          <w:rPr>
            <w:rFonts w:ascii="Arial" w:eastAsia="Arial" w:hAnsi="Arial" w:cs="Arial"/>
            <w:color w:val="494645"/>
            <w:sz w:val="16"/>
            <w:szCs w:val="16"/>
          </w:rPr>
          <w:t xml:space="preserve"> </w:t>
        </w:r>
      </w:ins>
      <w:proofErr w:type="spellStart"/>
      <w:r w:rsidRPr="00E615E1">
        <w:rPr>
          <w:rFonts w:ascii="Arial" w:eastAsia="Arial" w:hAnsi="Arial" w:cs="Arial"/>
          <w:color w:val="494645"/>
          <w:sz w:val="16"/>
          <w:szCs w:val="16"/>
        </w:rPr>
        <w:t>hlais</w:t>
      </w:r>
      <w:proofErr w:type="spellEnd"/>
      <w:r w:rsidRPr="00E615E1">
        <w:rPr>
          <w:rFonts w:ascii="Arial" w:eastAsia="Arial" w:hAnsi="Arial" w:cs="Arial"/>
          <w:color w:val="494645"/>
          <w:sz w:val="16"/>
          <w:szCs w:val="16"/>
        </w:rPr>
        <w:t xml:space="preserve">, </w:t>
      </w:r>
      <w:del w:id="5589" w:author="Kaxiong" w:date="2021-06-11T23:26:00Z">
        <w:r w:rsidRPr="00E615E1" w:rsidDel="0082662C">
          <w:rPr>
            <w:rFonts w:ascii="Arial" w:eastAsia="Arial" w:hAnsi="Arial" w:cs="Arial"/>
            <w:color w:val="494645"/>
            <w:sz w:val="16"/>
            <w:szCs w:val="16"/>
          </w:rPr>
          <w:delText xml:space="preserve">kua </w:delText>
        </w:r>
      </w:del>
      <w:proofErr w:type="spellStart"/>
      <w:r w:rsidRPr="00E615E1">
        <w:rPr>
          <w:rFonts w:ascii="Arial" w:eastAsia="Arial" w:hAnsi="Arial" w:cs="Arial"/>
          <w:color w:val="494645"/>
          <w:sz w:val="16"/>
          <w:szCs w:val="16"/>
        </w:rPr>
        <w:t>txiv</w:t>
      </w:r>
      <w:proofErr w:type="spellEnd"/>
      <w:ins w:id="5590" w:author="Kaxiong" w:date="2021-06-11T23:26:00Z">
        <w:r w:rsidR="0082662C">
          <w:rPr>
            <w:rFonts w:ascii="Arial" w:eastAsia="Arial" w:hAnsi="Arial" w:cs="Arial"/>
            <w:color w:val="494645"/>
            <w:sz w:val="16"/>
            <w:szCs w:val="16"/>
          </w:rPr>
          <w:t xml:space="preserve"> es pom</w:t>
        </w:r>
      </w:ins>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qhuav</w:t>
      </w:r>
      <w:proofErr w:type="spellEnd"/>
      <w:r w:rsidRPr="00E615E1">
        <w:rPr>
          <w:rFonts w:ascii="Arial" w:eastAsia="Arial" w:hAnsi="Arial" w:cs="Arial"/>
          <w:color w:val="494645"/>
          <w:sz w:val="16"/>
          <w:szCs w:val="16"/>
        </w:rPr>
        <w:t xml:space="preserve">; cov </w:t>
      </w:r>
      <w:proofErr w:type="spellStart"/>
      <w:r w:rsidRPr="00E615E1">
        <w:rPr>
          <w:rFonts w:ascii="Arial" w:eastAsia="Arial" w:hAnsi="Arial" w:cs="Arial"/>
          <w:color w:val="494645"/>
          <w:sz w:val="16"/>
          <w:szCs w:val="16"/>
        </w:rPr>
        <w:t>khoom</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noj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txom</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ncauj</w:t>
      </w:r>
      <w:proofErr w:type="spellEnd"/>
      <w:r w:rsidRPr="00E615E1">
        <w:rPr>
          <w:rFonts w:ascii="Arial" w:eastAsia="Arial" w:hAnsi="Arial" w:cs="Arial"/>
          <w:color w:val="494645"/>
          <w:sz w:val="16"/>
          <w:szCs w:val="16"/>
        </w:rPr>
        <w:t>);</w:t>
      </w:r>
    </w:p>
    <w:p w14:paraId="5A991034" w14:textId="77777777" w:rsidR="00BF3E5F" w:rsidRPr="00C007BD" w:rsidRDefault="00BF3E5F">
      <w:pPr>
        <w:spacing w:line="33" w:lineRule="exact"/>
        <w:rPr>
          <w:rFonts w:ascii="Arial" w:eastAsia="Arial" w:hAnsi="Arial" w:cs="Arial"/>
          <w:color w:val="494645"/>
          <w:sz w:val="18"/>
          <w:szCs w:val="18"/>
        </w:rPr>
      </w:pPr>
    </w:p>
    <w:p w14:paraId="3D0F8930" w14:textId="328DF935" w:rsidR="00BF3E5F" w:rsidRPr="00C007BD" w:rsidRDefault="00F2670D">
      <w:pPr>
        <w:numPr>
          <w:ilvl w:val="0"/>
          <w:numId w:val="35"/>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5"/>
          <w:szCs w:val="15"/>
        </w:rPr>
        <w:t>Lwm</w:t>
      </w:r>
      <w:proofErr w:type="spellEnd"/>
      <w:r w:rsidRPr="00C007BD">
        <w:rPr>
          <w:rFonts w:ascii="Arial" w:eastAsia="Arial" w:hAnsi="Arial" w:cs="Arial"/>
          <w:color w:val="494645"/>
          <w:sz w:val="15"/>
          <w:szCs w:val="15"/>
        </w:rPr>
        <w:t xml:space="preserve"> cov </w:t>
      </w:r>
      <w:ins w:id="5591" w:author="Kaxiong" w:date="2021-06-11T23:26:00Z">
        <w:r w:rsidR="0082662C">
          <w:rPr>
            <w:rFonts w:ascii="Arial" w:eastAsia="Arial" w:hAnsi="Arial" w:cs="Arial"/>
            <w:color w:val="494645"/>
            <w:sz w:val="15"/>
            <w:szCs w:val="15"/>
          </w:rPr>
          <w:t xml:space="preserve">noob </w:t>
        </w:r>
        <w:proofErr w:type="spellStart"/>
        <w:r w:rsidR="0082662C">
          <w:rPr>
            <w:rFonts w:ascii="Arial" w:eastAsia="Arial" w:hAnsi="Arial" w:cs="Arial"/>
            <w:color w:val="494645"/>
            <w:sz w:val="15"/>
            <w:szCs w:val="15"/>
          </w:rPr>
          <w:t>txiv</w:t>
        </w:r>
        <w:proofErr w:type="spellEnd"/>
        <w:r w:rsidR="0082662C">
          <w:rPr>
            <w:rFonts w:ascii="Arial" w:eastAsia="Arial" w:hAnsi="Arial" w:cs="Arial"/>
            <w:color w:val="494645"/>
            <w:sz w:val="15"/>
            <w:szCs w:val="15"/>
          </w:rPr>
          <w:t xml:space="preserve"> </w:t>
        </w:r>
      </w:ins>
      <w:del w:id="5592" w:author="Kaxiong" w:date="2021-06-11T23:26:00Z">
        <w:r w:rsidRPr="00C007BD" w:rsidDel="0082662C">
          <w:rPr>
            <w:rFonts w:ascii="Arial" w:eastAsia="Arial" w:hAnsi="Arial" w:cs="Arial"/>
            <w:color w:val="494645"/>
            <w:sz w:val="15"/>
            <w:szCs w:val="15"/>
          </w:rPr>
          <w:delText>k</w:delText>
        </w:r>
      </w:del>
      <w:del w:id="5593" w:author="Kaxiong" w:date="2021-06-11T23:27:00Z">
        <w:r w:rsidRPr="00C007BD" w:rsidDel="0082662C">
          <w:rPr>
            <w:rFonts w:ascii="Arial" w:eastAsia="Arial" w:hAnsi="Arial" w:cs="Arial"/>
            <w:color w:val="494645"/>
            <w:sz w:val="15"/>
            <w:szCs w:val="15"/>
          </w:rPr>
          <w:delText xml:space="preserve">hoom </w:delText>
        </w:r>
      </w:del>
      <w:r w:rsidRPr="00C007BD">
        <w:rPr>
          <w:rFonts w:ascii="Arial" w:eastAsia="Arial" w:hAnsi="Arial" w:cs="Arial"/>
          <w:color w:val="494645"/>
          <w:sz w:val="15"/>
          <w:szCs w:val="15"/>
        </w:rPr>
        <w:t xml:space="preserve">lag </w:t>
      </w:r>
      <w:proofErr w:type="spellStart"/>
      <w:r w:rsidRPr="00C007BD">
        <w:rPr>
          <w:rFonts w:ascii="Arial" w:eastAsia="Arial" w:hAnsi="Arial" w:cs="Arial"/>
          <w:color w:val="494645"/>
          <w:sz w:val="15"/>
          <w:szCs w:val="15"/>
        </w:rPr>
        <w:t>luam</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piv</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txwv</w:t>
      </w:r>
      <w:proofErr w:type="spellEnd"/>
      <w:r w:rsidRPr="00C007BD">
        <w:rPr>
          <w:rFonts w:ascii="Arial" w:eastAsia="Arial" w:hAnsi="Arial" w:cs="Arial"/>
          <w:color w:val="494645"/>
          <w:sz w:val="15"/>
          <w:szCs w:val="15"/>
        </w:rPr>
        <w:t xml:space="preserve"> li, </w:t>
      </w:r>
      <w:proofErr w:type="spellStart"/>
      <w:ins w:id="5594" w:author="Kaxiong" w:date="2021-06-11T23:27:00Z">
        <w:r w:rsidR="0082662C">
          <w:rPr>
            <w:rFonts w:ascii="Arial" w:eastAsia="Arial" w:hAnsi="Arial" w:cs="Arial"/>
            <w:color w:val="494645"/>
            <w:sz w:val="15"/>
            <w:szCs w:val="15"/>
          </w:rPr>
          <w:t>fawm</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qhuav</w:t>
        </w:r>
        <w:proofErr w:type="spellEnd"/>
        <w:r w:rsidR="0082662C">
          <w:rPr>
            <w:rFonts w:ascii="Arial" w:eastAsia="Arial" w:hAnsi="Arial" w:cs="Arial"/>
            <w:color w:val="494645"/>
            <w:sz w:val="15"/>
            <w:szCs w:val="15"/>
          </w:rPr>
          <w:t xml:space="preserve"> pasta, </w:t>
        </w:r>
        <w:proofErr w:type="spellStart"/>
        <w:r w:rsidR="0082662C">
          <w:rPr>
            <w:rFonts w:ascii="Arial" w:eastAsia="Arial" w:hAnsi="Arial" w:cs="Arial"/>
            <w:color w:val="494645"/>
            <w:sz w:val="15"/>
            <w:szCs w:val="15"/>
          </w:rPr>
          <w:t>ncuav</w:t>
        </w:r>
        <w:proofErr w:type="spellEnd"/>
        <w:r w:rsidR="0082662C">
          <w:rPr>
            <w:rFonts w:ascii="Arial" w:eastAsia="Arial" w:hAnsi="Arial" w:cs="Arial"/>
            <w:color w:val="494645"/>
            <w:sz w:val="15"/>
            <w:szCs w:val="15"/>
          </w:rPr>
          <w:t xml:space="preserve"> </w:t>
        </w:r>
      </w:ins>
      <w:ins w:id="5595" w:author="Kaxiong" w:date="2021-06-11T23:28:00Z">
        <w:r w:rsidR="0082662C">
          <w:rPr>
            <w:rFonts w:ascii="Arial" w:eastAsia="Arial" w:hAnsi="Arial" w:cs="Arial"/>
            <w:color w:val="494645"/>
            <w:sz w:val="15"/>
            <w:szCs w:val="15"/>
          </w:rPr>
          <w:t xml:space="preserve">oat </w:t>
        </w:r>
        <w:proofErr w:type="spellStart"/>
        <w:r w:rsidR="0082662C">
          <w:rPr>
            <w:rFonts w:ascii="Arial" w:eastAsia="Arial" w:hAnsi="Arial" w:cs="Arial"/>
            <w:color w:val="494645"/>
            <w:sz w:val="15"/>
            <w:szCs w:val="15"/>
          </w:rPr>
          <w:t>ua</w:t>
        </w:r>
        <w:proofErr w:type="spellEnd"/>
        <w:r w:rsidR="0082662C">
          <w:rPr>
            <w:rFonts w:ascii="Arial" w:eastAsia="Arial" w:hAnsi="Arial" w:cs="Arial"/>
            <w:color w:val="494645"/>
            <w:sz w:val="15"/>
            <w:szCs w:val="15"/>
          </w:rPr>
          <w:t xml:space="preserve"> </w:t>
        </w:r>
        <w:proofErr w:type="spellStart"/>
        <w:r w:rsidR="0082662C">
          <w:rPr>
            <w:rFonts w:ascii="Arial" w:eastAsia="Arial" w:hAnsi="Arial" w:cs="Arial"/>
            <w:color w:val="494645"/>
            <w:sz w:val="15"/>
            <w:szCs w:val="15"/>
          </w:rPr>
          <w:t>daim</w:t>
        </w:r>
        <w:proofErr w:type="spellEnd"/>
        <w:r w:rsidR="0082662C">
          <w:rPr>
            <w:rFonts w:ascii="Arial" w:eastAsia="Arial" w:hAnsi="Arial" w:cs="Arial"/>
            <w:color w:val="494645"/>
            <w:sz w:val="15"/>
            <w:szCs w:val="15"/>
          </w:rPr>
          <w:t xml:space="preserve">, </w:t>
        </w:r>
      </w:ins>
      <w:del w:id="5596" w:author="Kaxiong" w:date="2021-06-11T23:28:00Z">
        <w:r w:rsidRPr="00C007BD" w:rsidDel="0082662C">
          <w:rPr>
            <w:rFonts w:ascii="Arial" w:eastAsia="Arial" w:hAnsi="Arial" w:cs="Arial"/>
            <w:color w:val="494645"/>
            <w:sz w:val="15"/>
            <w:szCs w:val="15"/>
          </w:rPr>
          <w:delText xml:space="preserve">nplej zom qhuav, oat flakes, </w:delText>
        </w:r>
      </w:del>
      <w:proofErr w:type="spellStart"/>
      <w:r w:rsidRPr="00C007BD">
        <w:rPr>
          <w:rFonts w:ascii="Arial" w:eastAsia="Arial" w:hAnsi="Arial" w:cs="Arial"/>
          <w:color w:val="494645"/>
          <w:sz w:val="15"/>
          <w:szCs w:val="15"/>
        </w:rPr>
        <w:t>thiab</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paj</w:t>
      </w:r>
      <w:proofErr w:type="spellEnd"/>
      <w:r w:rsidRPr="00C007BD">
        <w:rPr>
          <w:rFonts w:ascii="Arial" w:eastAsia="Arial" w:hAnsi="Arial" w:cs="Arial"/>
          <w:color w:val="494645"/>
          <w:sz w:val="15"/>
          <w:szCs w:val="15"/>
        </w:rPr>
        <w:t xml:space="preserve"> </w:t>
      </w:r>
      <w:proofErr w:type="spellStart"/>
      <w:r w:rsidRPr="00C007BD">
        <w:rPr>
          <w:rFonts w:ascii="Arial" w:eastAsia="Arial" w:hAnsi="Arial" w:cs="Arial"/>
          <w:color w:val="494645"/>
          <w:sz w:val="15"/>
          <w:szCs w:val="15"/>
        </w:rPr>
        <w:t>kws</w:t>
      </w:r>
      <w:proofErr w:type="spellEnd"/>
      <w:r w:rsidRPr="00C007BD">
        <w:rPr>
          <w:rFonts w:ascii="Arial" w:eastAsia="Arial" w:hAnsi="Arial" w:cs="Arial"/>
          <w:color w:val="494645"/>
          <w:sz w:val="15"/>
          <w:szCs w:val="15"/>
        </w:rPr>
        <w:t>);</w:t>
      </w:r>
    </w:p>
    <w:p w14:paraId="180EB84D" w14:textId="77777777" w:rsidR="00BF3E5F" w:rsidRPr="00C007BD" w:rsidRDefault="00BF3E5F">
      <w:pPr>
        <w:spacing w:line="76" w:lineRule="exact"/>
        <w:rPr>
          <w:rFonts w:ascii="Arial" w:eastAsia="Arial" w:hAnsi="Arial" w:cs="Arial"/>
          <w:color w:val="494645"/>
          <w:sz w:val="18"/>
          <w:szCs w:val="18"/>
        </w:rPr>
      </w:pPr>
    </w:p>
    <w:p w14:paraId="07C12EDA" w14:textId="7B2DA374" w:rsidR="00BF3E5F" w:rsidRPr="00E615E1" w:rsidRDefault="00F2670D">
      <w:pPr>
        <w:numPr>
          <w:ilvl w:val="0"/>
          <w:numId w:val="35"/>
        </w:numPr>
        <w:tabs>
          <w:tab w:val="left" w:pos="360"/>
        </w:tabs>
        <w:ind w:left="360" w:hanging="351"/>
        <w:rPr>
          <w:rFonts w:ascii="Arial" w:eastAsia="Arial" w:hAnsi="Arial" w:cs="Arial"/>
          <w:color w:val="494645"/>
          <w:sz w:val="16"/>
          <w:szCs w:val="16"/>
        </w:rPr>
      </w:pPr>
      <w:proofErr w:type="spellStart"/>
      <w:r w:rsidRPr="00E615E1">
        <w:rPr>
          <w:rFonts w:ascii="Arial" w:eastAsia="Arial" w:hAnsi="Arial" w:cs="Arial"/>
          <w:color w:val="494645"/>
          <w:sz w:val="16"/>
          <w:szCs w:val="16"/>
        </w:rPr>
        <w:t>Lwm</w:t>
      </w:r>
      <w:proofErr w:type="spellEnd"/>
      <w:r w:rsidRPr="00E615E1">
        <w:rPr>
          <w:rFonts w:ascii="Arial" w:eastAsia="Arial" w:hAnsi="Arial" w:cs="Arial"/>
          <w:color w:val="494645"/>
          <w:sz w:val="16"/>
          <w:szCs w:val="16"/>
        </w:rPr>
        <w:t xml:space="preserve"> yam </w:t>
      </w:r>
      <w:proofErr w:type="spellStart"/>
      <w:r w:rsidRPr="00E615E1">
        <w:rPr>
          <w:rFonts w:ascii="Arial" w:eastAsia="Arial" w:hAnsi="Arial" w:cs="Arial"/>
          <w:color w:val="494645"/>
          <w:sz w:val="16"/>
          <w:szCs w:val="16"/>
        </w:rPr>
        <w:t>tshuaj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ntsuab</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thiab</w:t>
      </w:r>
      <w:proofErr w:type="spellEnd"/>
      <w:r w:rsidRPr="00E615E1">
        <w:rPr>
          <w:rFonts w:ascii="Arial" w:eastAsia="Arial" w:hAnsi="Arial" w:cs="Arial"/>
          <w:color w:val="494645"/>
          <w:sz w:val="16"/>
          <w:szCs w:val="16"/>
        </w:rPr>
        <w:t xml:space="preserve"> cov </w:t>
      </w:r>
      <w:proofErr w:type="spellStart"/>
      <w:r w:rsidRPr="00E615E1">
        <w:rPr>
          <w:rFonts w:ascii="Arial" w:eastAsia="Arial" w:hAnsi="Arial" w:cs="Arial"/>
          <w:color w:val="494645"/>
          <w:sz w:val="16"/>
          <w:szCs w:val="16"/>
        </w:rPr>
        <w:t>txuj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lom</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ua</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khoom</w:t>
      </w:r>
      <w:proofErr w:type="spellEnd"/>
      <w:r w:rsidRPr="00E615E1">
        <w:rPr>
          <w:rFonts w:ascii="Arial" w:eastAsia="Arial" w:hAnsi="Arial" w:cs="Arial"/>
          <w:color w:val="494645"/>
          <w:sz w:val="16"/>
          <w:szCs w:val="16"/>
        </w:rPr>
        <w:t xml:space="preserve"> </w:t>
      </w:r>
      <w:ins w:id="5597" w:author="Kaxiong" w:date="2021-06-11T23:29:00Z">
        <w:r w:rsidR="0082662C">
          <w:rPr>
            <w:rFonts w:ascii="Arial" w:eastAsia="Arial" w:hAnsi="Arial" w:cs="Arial"/>
            <w:color w:val="494645"/>
            <w:sz w:val="16"/>
            <w:szCs w:val="16"/>
          </w:rPr>
          <w:t xml:space="preserve">lag </w:t>
        </w:r>
        <w:proofErr w:type="spellStart"/>
        <w:r w:rsidR="0082662C">
          <w:rPr>
            <w:rFonts w:ascii="Arial" w:eastAsia="Arial" w:hAnsi="Arial" w:cs="Arial"/>
            <w:color w:val="494645"/>
            <w:sz w:val="16"/>
            <w:szCs w:val="16"/>
          </w:rPr>
          <w:t>luam</w:t>
        </w:r>
      </w:ins>
      <w:proofErr w:type="spellEnd"/>
      <w:del w:id="5598" w:author="Kaxiong" w:date="2021-06-11T23:29:00Z">
        <w:r w:rsidRPr="00E615E1" w:rsidDel="0082662C">
          <w:rPr>
            <w:rFonts w:ascii="Arial" w:eastAsia="Arial" w:hAnsi="Arial" w:cs="Arial"/>
            <w:color w:val="494645"/>
            <w:sz w:val="16"/>
            <w:szCs w:val="16"/>
          </w:rPr>
          <w:delText>xyaw</w:delText>
        </w:r>
      </w:del>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piv</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txwv</w:t>
      </w:r>
      <w:proofErr w:type="spellEnd"/>
      <w:r w:rsidRPr="00E615E1">
        <w:rPr>
          <w:rFonts w:ascii="Arial" w:eastAsia="Arial" w:hAnsi="Arial" w:cs="Arial"/>
          <w:color w:val="494645"/>
          <w:sz w:val="16"/>
          <w:szCs w:val="16"/>
        </w:rPr>
        <w:t xml:space="preserve"> li, </w:t>
      </w:r>
      <w:ins w:id="5599" w:author="Kaxiong" w:date="2021-06-11T23:29:00Z">
        <w:r w:rsidR="0082662C">
          <w:rPr>
            <w:rFonts w:ascii="Arial" w:eastAsia="Arial" w:hAnsi="Arial" w:cs="Arial"/>
            <w:color w:val="494645"/>
            <w:sz w:val="16"/>
            <w:szCs w:val="16"/>
          </w:rPr>
          <w:t xml:space="preserve">cov </w:t>
        </w:r>
        <w:proofErr w:type="spellStart"/>
        <w:r w:rsidR="0082662C">
          <w:rPr>
            <w:rFonts w:ascii="Arial" w:eastAsia="Arial" w:hAnsi="Arial" w:cs="Arial"/>
            <w:color w:val="494645"/>
            <w:sz w:val="16"/>
            <w:szCs w:val="16"/>
          </w:rPr>
          <w:t>tshuaj</w:t>
        </w:r>
        <w:proofErr w:type="spellEnd"/>
        <w:r w:rsidR="0082662C">
          <w:rPr>
            <w:rFonts w:ascii="Arial" w:eastAsia="Arial" w:hAnsi="Arial" w:cs="Arial"/>
            <w:color w:val="494645"/>
            <w:sz w:val="16"/>
            <w:szCs w:val="16"/>
          </w:rPr>
          <w:t xml:space="preserve"> </w:t>
        </w:r>
        <w:proofErr w:type="spellStart"/>
        <w:r w:rsidR="0082662C">
          <w:rPr>
            <w:rFonts w:ascii="Arial" w:eastAsia="Arial" w:hAnsi="Arial" w:cs="Arial"/>
            <w:color w:val="494645"/>
            <w:sz w:val="16"/>
            <w:szCs w:val="16"/>
          </w:rPr>
          <w:t>ntsuab</w:t>
        </w:r>
        <w:proofErr w:type="spellEnd"/>
        <w:r w:rsidR="0082662C">
          <w:rPr>
            <w:rFonts w:ascii="Arial" w:eastAsia="Arial" w:hAnsi="Arial" w:cs="Arial"/>
            <w:color w:val="494645"/>
            <w:sz w:val="16"/>
            <w:szCs w:val="16"/>
          </w:rPr>
          <w:t xml:space="preserve"> </w:t>
        </w:r>
        <w:proofErr w:type="spellStart"/>
        <w:r w:rsidR="0082662C">
          <w:rPr>
            <w:rFonts w:ascii="Arial" w:eastAsia="Arial" w:hAnsi="Arial" w:cs="Arial"/>
            <w:color w:val="494645"/>
            <w:sz w:val="16"/>
            <w:szCs w:val="16"/>
          </w:rPr>
          <w:t>ts</w:t>
        </w:r>
      </w:ins>
      <w:ins w:id="5600" w:author="Kaxiong" w:date="2021-06-11T23:30:00Z">
        <w:r w:rsidR="0082662C">
          <w:rPr>
            <w:rFonts w:ascii="Arial" w:eastAsia="Arial" w:hAnsi="Arial" w:cs="Arial"/>
            <w:color w:val="494645"/>
            <w:sz w:val="16"/>
            <w:szCs w:val="16"/>
          </w:rPr>
          <w:t>uav</w:t>
        </w:r>
        <w:proofErr w:type="spellEnd"/>
        <w:r w:rsidR="0082662C">
          <w:rPr>
            <w:rFonts w:ascii="Arial" w:eastAsia="Arial" w:hAnsi="Arial" w:cs="Arial"/>
            <w:color w:val="494645"/>
            <w:sz w:val="16"/>
            <w:szCs w:val="16"/>
          </w:rPr>
          <w:t xml:space="preserve"> los sis </w:t>
        </w:r>
        <w:proofErr w:type="spellStart"/>
        <w:r w:rsidR="0082662C">
          <w:rPr>
            <w:rFonts w:ascii="Arial" w:eastAsia="Arial" w:hAnsi="Arial" w:cs="Arial"/>
            <w:color w:val="494645"/>
            <w:sz w:val="16"/>
            <w:szCs w:val="16"/>
          </w:rPr>
          <w:t>zom</w:t>
        </w:r>
        <w:proofErr w:type="spellEnd"/>
        <w:r w:rsidR="0082662C">
          <w:rPr>
            <w:rFonts w:ascii="Arial" w:eastAsia="Arial" w:hAnsi="Arial" w:cs="Arial"/>
            <w:color w:val="494645"/>
            <w:sz w:val="16"/>
            <w:szCs w:val="16"/>
          </w:rPr>
          <w:t xml:space="preserve">, </w:t>
        </w:r>
        <w:proofErr w:type="spellStart"/>
        <w:r w:rsidR="0082662C">
          <w:rPr>
            <w:rFonts w:ascii="Arial" w:eastAsia="Arial" w:hAnsi="Arial" w:cs="Arial"/>
            <w:color w:val="494645"/>
            <w:sz w:val="16"/>
            <w:szCs w:val="16"/>
          </w:rPr>
          <w:t>kua</w:t>
        </w:r>
        <w:proofErr w:type="spellEnd"/>
        <w:r w:rsidR="0082662C">
          <w:rPr>
            <w:rFonts w:ascii="Arial" w:eastAsia="Arial" w:hAnsi="Arial" w:cs="Arial"/>
            <w:color w:val="494645"/>
            <w:sz w:val="16"/>
            <w:szCs w:val="16"/>
          </w:rPr>
          <w:t xml:space="preserve"> </w:t>
        </w:r>
      </w:ins>
      <w:del w:id="5601" w:author="Kaxiong" w:date="2021-06-11T23:30:00Z">
        <w:r w:rsidRPr="00E615E1" w:rsidDel="0082662C">
          <w:rPr>
            <w:rFonts w:ascii="Arial" w:eastAsia="Arial" w:hAnsi="Arial" w:cs="Arial"/>
            <w:color w:val="494645"/>
            <w:sz w:val="16"/>
            <w:szCs w:val="16"/>
          </w:rPr>
          <w:delText xml:space="preserve">kua tws lossis av qhuav </w:delText>
        </w:r>
      </w:del>
      <w:proofErr w:type="spellStart"/>
      <w:r w:rsidRPr="00E615E1">
        <w:rPr>
          <w:rFonts w:ascii="Arial" w:eastAsia="Arial" w:hAnsi="Arial" w:cs="Arial"/>
          <w:color w:val="494645"/>
          <w:sz w:val="16"/>
          <w:szCs w:val="16"/>
        </w:rPr>
        <w:t>tshuaj</w:t>
      </w:r>
      <w:proofErr w:type="spellEnd"/>
      <w:r w:rsidRPr="00E615E1">
        <w:rPr>
          <w:rFonts w:ascii="Arial" w:eastAsia="Arial" w:hAnsi="Arial" w:cs="Arial"/>
          <w:color w:val="494645"/>
          <w:sz w:val="16"/>
          <w:szCs w:val="16"/>
        </w:rPr>
        <w:t xml:space="preserve"> </w:t>
      </w:r>
      <w:proofErr w:type="spellStart"/>
      <w:r w:rsidRPr="00E615E1">
        <w:rPr>
          <w:rFonts w:ascii="Arial" w:eastAsia="Arial" w:hAnsi="Arial" w:cs="Arial"/>
          <w:color w:val="494645"/>
          <w:sz w:val="16"/>
          <w:szCs w:val="16"/>
        </w:rPr>
        <w:t>ntsuab</w:t>
      </w:r>
      <w:proofErr w:type="spellEnd"/>
      <w:del w:id="5602" w:author="Kaxiong" w:date="2021-06-11T23:30:00Z">
        <w:r w:rsidRPr="00E615E1" w:rsidDel="0082662C">
          <w:rPr>
            <w:rFonts w:ascii="Arial" w:eastAsia="Arial" w:hAnsi="Arial" w:cs="Arial"/>
            <w:color w:val="494645"/>
            <w:sz w:val="16"/>
            <w:szCs w:val="16"/>
          </w:rPr>
          <w:delText>,</w:delText>
        </w:r>
      </w:del>
      <w:del w:id="5603" w:author="Kaxiong" w:date="2021-06-11T23:31:00Z">
        <w:r w:rsidRPr="00E615E1" w:rsidDel="0082662C">
          <w:rPr>
            <w:rFonts w:ascii="Arial" w:eastAsia="Arial" w:hAnsi="Arial" w:cs="Arial"/>
            <w:color w:val="494645"/>
            <w:sz w:val="16"/>
            <w:szCs w:val="16"/>
          </w:rPr>
          <w:delText xml:space="preserve"> tshuaj ntsuab rho</w:delText>
        </w:r>
        <w:r w:rsidR="00E615E1" w:rsidRPr="00E615E1" w:rsidDel="0082662C">
          <w:rPr>
            <w:rFonts w:ascii="Arial" w:eastAsia="Arial" w:hAnsi="Arial" w:cs="Arial"/>
            <w:color w:val="494645"/>
            <w:sz w:val="16"/>
            <w:szCs w:val="16"/>
          </w:rPr>
          <w:delText xml:space="preserve"> tawm</w:delText>
        </w:r>
      </w:del>
      <w:r w:rsidR="00E615E1" w:rsidRPr="00E615E1">
        <w:rPr>
          <w:rFonts w:ascii="Arial" w:eastAsia="Arial" w:hAnsi="Arial" w:cs="Arial"/>
          <w:color w:val="494645"/>
          <w:sz w:val="16"/>
          <w:szCs w:val="16"/>
        </w:rPr>
        <w:t>);</w:t>
      </w:r>
    </w:p>
    <w:p w14:paraId="192F229C" w14:textId="77777777" w:rsidR="00BF3E5F" w:rsidRPr="00C007BD" w:rsidRDefault="00BF3E5F">
      <w:pPr>
        <w:spacing w:line="73" w:lineRule="exact"/>
        <w:rPr>
          <w:rFonts w:ascii="Arial" w:eastAsia="Arial" w:hAnsi="Arial" w:cs="Arial"/>
          <w:color w:val="494645"/>
          <w:sz w:val="18"/>
          <w:szCs w:val="18"/>
        </w:rPr>
      </w:pPr>
    </w:p>
    <w:p w14:paraId="404F841A" w14:textId="46E5382E" w:rsidR="00BF3E5F" w:rsidRPr="00C007BD" w:rsidRDefault="00F2670D">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w:t>
      </w:r>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laum</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huab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xeeb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cov </w:t>
      </w:r>
      <w:proofErr w:type="spellStart"/>
      <w:r w:rsidRPr="00C007BD">
        <w:rPr>
          <w:rFonts w:ascii="Arial" w:eastAsia="Arial" w:hAnsi="Arial" w:cs="Arial"/>
          <w:color w:val="494645"/>
          <w:sz w:val="13"/>
          <w:szCs w:val="13"/>
        </w:rPr>
        <w:t>ntoo</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ntoo</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piv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txwv</w:t>
      </w:r>
      <w:proofErr w:type="spellEnd"/>
      <w:r w:rsidRPr="00C007BD">
        <w:rPr>
          <w:rFonts w:ascii="Arial" w:eastAsia="Arial" w:hAnsi="Arial" w:cs="Arial"/>
          <w:color w:val="494645"/>
          <w:sz w:val="13"/>
          <w:szCs w:val="13"/>
        </w:rPr>
        <w:t xml:space="preserve"> li, cov </w:t>
      </w:r>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laum</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huab</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xeeb</w:t>
      </w:r>
      <w:proofErr w:type="spellEnd"/>
      <w:r w:rsidRPr="00C007BD">
        <w:rPr>
          <w:rFonts w:ascii="Arial" w:eastAsia="Arial" w:hAnsi="Arial" w:cs="Arial"/>
          <w:color w:val="494645"/>
          <w:sz w:val="13"/>
          <w:szCs w:val="13"/>
        </w:rPr>
        <w:t xml:space="preserve"> </w:t>
      </w:r>
      <w:ins w:id="5604" w:author="Kaxiong" w:date="2021-06-11T23:31:00Z">
        <w:r w:rsidR="0082662C">
          <w:rPr>
            <w:rFonts w:ascii="Arial" w:eastAsia="Arial" w:hAnsi="Arial" w:cs="Arial"/>
            <w:color w:val="494645"/>
            <w:sz w:val="13"/>
            <w:szCs w:val="13"/>
          </w:rPr>
          <w:t xml:space="preserve">ci </w:t>
        </w:r>
      </w:ins>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cov </w:t>
      </w:r>
      <w:proofErr w:type="spellStart"/>
      <w:ins w:id="5605" w:author="Kaxiong" w:date="2021-06-11T23:31:00Z">
        <w:r w:rsidR="0082662C">
          <w:rPr>
            <w:rFonts w:ascii="Arial" w:eastAsia="Arial" w:hAnsi="Arial" w:cs="Arial"/>
            <w:color w:val="494645"/>
            <w:sz w:val="13"/>
            <w:szCs w:val="13"/>
          </w:rPr>
          <w:t>hmoov</w:t>
        </w:r>
        <w:proofErr w:type="spellEnd"/>
        <w:r w:rsidR="0082662C">
          <w:rPr>
            <w:rFonts w:ascii="Arial" w:eastAsia="Arial" w:hAnsi="Arial" w:cs="Arial"/>
            <w:color w:val="494645"/>
            <w:sz w:val="13"/>
            <w:szCs w:val="13"/>
          </w:rPr>
          <w:t xml:space="preserve"> noob </w:t>
        </w:r>
      </w:ins>
      <w:proofErr w:type="spellStart"/>
      <w:r w:rsidRPr="00C007BD">
        <w:rPr>
          <w:rFonts w:ascii="Arial" w:eastAsia="Arial" w:hAnsi="Arial" w:cs="Arial"/>
          <w:color w:val="494645"/>
          <w:sz w:val="13"/>
          <w:szCs w:val="13"/>
        </w:rPr>
        <w:t>txiv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ntoo</w:t>
      </w:r>
      <w:proofErr w:type="spellEnd"/>
      <w:del w:id="5606" w:author="Kaxiong" w:date="2021-06-11T23:32:00Z">
        <w:r w:rsidRPr="00C007BD" w:rsidDel="0082662C">
          <w:rPr>
            <w:rFonts w:ascii="Arial" w:eastAsia="Arial" w:hAnsi="Arial" w:cs="Arial"/>
            <w:color w:val="494645"/>
            <w:sz w:val="13"/>
            <w:szCs w:val="13"/>
          </w:rPr>
          <w:delText xml:space="preserve"> hmoov ntoo</w:delText>
        </w:r>
      </w:del>
      <w:r w:rsidRPr="00C007BD">
        <w:rPr>
          <w:rFonts w:ascii="Arial" w:eastAsia="Arial" w:hAnsi="Arial" w:cs="Arial"/>
          <w:color w:val="494645"/>
          <w:sz w:val="13"/>
          <w:szCs w:val="13"/>
        </w:rPr>
        <w:t>);</w:t>
      </w:r>
    </w:p>
    <w:p w14:paraId="458BB396" w14:textId="77777777" w:rsidR="00BF3E5F" w:rsidRPr="00C007BD" w:rsidRDefault="00BF3E5F">
      <w:pPr>
        <w:spacing w:line="73" w:lineRule="exact"/>
        <w:rPr>
          <w:rFonts w:ascii="Arial" w:eastAsia="Arial" w:hAnsi="Arial" w:cs="Arial"/>
          <w:color w:val="494645"/>
          <w:sz w:val="18"/>
          <w:szCs w:val="18"/>
        </w:rPr>
      </w:pPr>
    </w:p>
    <w:p w14:paraId="145504D7" w14:textId="4538743B" w:rsidR="00BF3E5F" w:rsidRDefault="00F2670D" w:rsidP="00E615E1">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noob </w:t>
      </w:r>
      <w:proofErr w:type="spellStart"/>
      <w:r w:rsidRPr="00C007BD">
        <w:rPr>
          <w:rFonts w:ascii="Arial" w:eastAsia="Arial" w:hAnsi="Arial" w:cs="Arial"/>
          <w:color w:val="494645"/>
          <w:sz w:val="13"/>
          <w:szCs w:val="13"/>
        </w:rPr>
        <w:t>ua</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tiav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rau</w:t>
      </w:r>
      <w:proofErr w:type="spellEnd"/>
      <w:r w:rsidRPr="00C007BD">
        <w:rPr>
          <w:rFonts w:ascii="Arial" w:eastAsia="Arial" w:hAnsi="Arial" w:cs="Arial"/>
          <w:color w:val="494645"/>
          <w:sz w:val="13"/>
          <w:szCs w:val="13"/>
        </w:rPr>
        <w:t xml:space="preserve"> </w:t>
      </w:r>
      <w:proofErr w:type="spellStart"/>
      <w:ins w:id="5607" w:author="Kaxiong" w:date="2021-06-11T23:32:00Z">
        <w:r w:rsidR="00334E6D">
          <w:rPr>
            <w:rFonts w:ascii="Arial" w:eastAsia="Arial" w:hAnsi="Arial" w:cs="Arial"/>
            <w:color w:val="494645"/>
            <w:sz w:val="13"/>
            <w:szCs w:val="13"/>
          </w:rPr>
          <w:t>uas</w:t>
        </w:r>
        <w:proofErr w:type="spellEnd"/>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cia</w:t>
        </w:r>
        <w:proofErr w:type="spellEnd"/>
        <w:r w:rsidR="00334E6D">
          <w:rPr>
            <w:rFonts w:ascii="Arial" w:eastAsia="Arial" w:hAnsi="Arial" w:cs="Arial"/>
            <w:color w:val="494645"/>
            <w:sz w:val="13"/>
            <w:szCs w:val="13"/>
          </w:rPr>
          <w:t xml:space="preserve"> li </w:t>
        </w:r>
        <w:proofErr w:type="spellStart"/>
        <w:r w:rsidR="00334E6D">
          <w:rPr>
            <w:rFonts w:ascii="Arial" w:eastAsia="Arial" w:hAnsi="Arial" w:cs="Arial"/>
            <w:color w:val="494645"/>
            <w:sz w:val="13"/>
            <w:szCs w:val="13"/>
          </w:rPr>
          <w:t>noj</w:t>
        </w:r>
        <w:proofErr w:type="spellEnd"/>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lawm</w:t>
        </w:r>
        <w:proofErr w:type="spellEnd"/>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xwb</w:t>
        </w:r>
        <w:proofErr w:type="spellEnd"/>
        <w:r w:rsidR="00334E6D">
          <w:rPr>
            <w:rFonts w:ascii="Arial" w:eastAsia="Arial" w:hAnsi="Arial" w:cs="Arial"/>
            <w:color w:val="494645"/>
            <w:sz w:val="13"/>
            <w:szCs w:val="13"/>
          </w:rPr>
          <w:t xml:space="preserve"> </w:t>
        </w:r>
      </w:ins>
      <w:del w:id="5608" w:author="Kaxiong" w:date="2021-06-11T23:32:00Z">
        <w:r w:rsidRPr="00C007BD" w:rsidDel="00334E6D">
          <w:rPr>
            <w:rFonts w:ascii="Arial" w:eastAsia="Arial" w:hAnsi="Arial" w:cs="Arial"/>
            <w:color w:val="494645"/>
            <w:sz w:val="13"/>
            <w:szCs w:val="13"/>
          </w:rPr>
          <w:delText xml:space="preserve">kev siv ncaj qha </w:delText>
        </w:r>
      </w:del>
      <w:r w:rsidRPr="00C007BD">
        <w:rPr>
          <w:rFonts w:ascii="Arial" w:eastAsia="Arial" w:hAnsi="Arial" w:cs="Arial"/>
          <w:color w:val="494645"/>
          <w:sz w:val="13"/>
          <w:szCs w:val="13"/>
        </w:rPr>
        <w:t>(</w:t>
      </w:r>
      <w:proofErr w:type="spellStart"/>
      <w:r w:rsidRPr="00C007BD">
        <w:rPr>
          <w:rFonts w:ascii="Arial" w:eastAsia="Arial" w:hAnsi="Arial" w:cs="Arial"/>
          <w:color w:val="494645"/>
          <w:sz w:val="13"/>
          <w:szCs w:val="13"/>
        </w:rPr>
        <w:t>piv</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txwv</w:t>
      </w:r>
      <w:proofErr w:type="spellEnd"/>
      <w:r w:rsidRPr="00C007BD">
        <w:rPr>
          <w:rFonts w:ascii="Arial" w:eastAsia="Arial" w:hAnsi="Arial" w:cs="Arial"/>
          <w:color w:val="494645"/>
          <w:sz w:val="13"/>
          <w:szCs w:val="13"/>
        </w:rPr>
        <w:t xml:space="preserve"> li, cov noob </w:t>
      </w:r>
      <w:proofErr w:type="spellStart"/>
      <w:r w:rsidRPr="00C007BD">
        <w:rPr>
          <w:rFonts w:ascii="Arial" w:eastAsia="Arial" w:hAnsi="Arial" w:cs="Arial"/>
          <w:color w:val="494645"/>
          <w:sz w:val="13"/>
          <w:szCs w:val="13"/>
        </w:rPr>
        <w:t>taub</w:t>
      </w:r>
      <w:proofErr w:type="spellEnd"/>
      <w:r w:rsidRPr="00C007BD">
        <w:rPr>
          <w:rFonts w:ascii="Arial" w:eastAsia="Arial" w:hAnsi="Arial" w:cs="Arial"/>
          <w:color w:val="494645"/>
          <w:sz w:val="13"/>
          <w:szCs w:val="13"/>
        </w:rPr>
        <w:t xml:space="preserve"> </w:t>
      </w:r>
      <w:del w:id="5609" w:author="Kaxiong" w:date="2021-06-11T23:32:00Z">
        <w:r w:rsidRPr="00C007BD" w:rsidDel="00334E6D">
          <w:rPr>
            <w:rFonts w:ascii="Arial" w:eastAsia="Arial" w:hAnsi="Arial" w:cs="Arial"/>
            <w:color w:val="494645"/>
            <w:sz w:val="13"/>
            <w:szCs w:val="13"/>
          </w:rPr>
          <w:delText xml:space="preserve">lis </w:delText>
        </w:r>
      </w:del>
      <w:r w:rsidRPr="00C007BD">
        <w:rPr>
          <w:rFonts w:ascii="Arial" w:eastAsia="Arial" w:hAnsi="Arial" w:cs="Arial"/>
          <w:color w:val="494645"/>
          <w:sz w:val="13"/>
          <w:szCs w:val="13"/>
        </w:rPr>
        <w:t>ci);</w:t>
      </w:r>
    </w:p>
    <w:p w14:paraId="22C13084" w14:textId="77777777" w:rsidR="00E615E1" w:rsidRDefault="00E615E1" w:rsidP="00E615E1">
      <w:pPr>
        <w:pStyle w:val="ListParagraph"/>
        <w:rPr>
          <w:rFonts w:ascii="Arial" w:eastAsia="Arial" w:hAnsi="Arial" w:cs="Arial"/>
          <w:color w:val="494645"/>
          <w:sz w:val="18"/>
          <w:szCs w:val="18"/>
        </w:rPr>
      </w:pPr>
    </w:p>
    <w:p w14:paraId="68B5D535" w14:textId="664DA3BF" w:rsidR="00E615E1" w:rsidRPr="00E615E1" w:rsidRDefault="00E615E1" w:rsidP="00E615E1">
      <w:pPr>
        <w:numPr>
          <w:ilvl w:val="0"/>
          <w:numId w:val="35"/>
        </w:numPr>
        <w:tabs>
          <w:tab w:val="left" w:pos="360"/>
        </w:tabs>
        <w:ind w:left="360" w:hanging="351"/>
        <w:rPr>
          <w:rFonts w:ascii="Arial" w:eastAsia="Arial" w:hAnsi="Arial" w:cs="Arial"/>
          <w:color w:val="494645"/>
          <w:sz w:val="18"/>
          <w:szCs w:val="18"/>
        </w:rPr>
      </w:pPr>
      <w:r w:rsidRPr="00C007BD">
        <w:rPr>
          <w:rFonts w:ascii="Arial" w:eastAsia="Arial" w:hAnsi="Arial" w:cs="Arial"/>
          <w:color w:val="494645"/>
          <w:sz w:val="13"/>
          <w:szCs w:val="13"/>
        </w:rPr>
        <w:t xml:space="preserve">Cov </w:t>
      </w:r>
      <w:proofErr w:type="spellStart"/>
      <w:r w:rsidRPr="00C007BD">
        <w:rPr>
          <w:rFonts w:ascii="Arial" w:eastAsia="Arial" w:hAnsi="Arial" w:cs="Arial"/>
          <w:color w:val="494645"/>
          <w:sz w:val="13"/>
          <w:szCs w:val="13"/>
        </w:rPr>
        <w:t>dej</w:t>
      </w:r>
      <w:proofErr w:type="spellEnd"/>
      <w:r w:rsidRPr="00C007BD">
        <w:rPr>
          <w:rFonts w:ascii="Arial" w:eastAsia="Arial" w:hAnsi="Arial" w:cs="Arial"/>
          <w:color w:val="494645"/>
          <w:sz w:val="13"/>
          <w:szCs w:val="13"/>
        </w:rPr>
        <w:t xml:space="preserve"> </w:t>
      </w:r>
      <w:proofErr w:type="spellStart"/>
      <w:ins w:id="5610" w:author="Kaxiong" w:date="2021-06-11T23:33:00Z">
        <w:r w:rsidR="00334E6D">
          <w:rPr>
            <w:rFonts w:ascii="Arial" w:eastAsia="Arial" w:hAnsi="Arial" w:cs="Arial"/>
            <w:color w:val="494645"/>
            <w:sz w:val="13"/>
            <w:szCs w:val="13"/>
          </w:rPr>
          <w:t>qab</w:t>
        </w:r>
        <w:proofErr w:type="spellEnd"/>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zib</w:t>
        </w:r>
        <w:proofErr w:type="spellEnd"/>
        <w:r w:rsidR="00334E6D">
          <w:rPr>
            <w:rFonts w:ascii="Arial" w:eastAsia="Arial" w:hAnsi="Arial" w:cs="Arial"/>
            <w:color w:val="494645"/>
            <w:sz w:val="13"/>
            <w:szCs w:val="13"/>
          </w:rPr>
          <w:t xml:space="preserve"> </w:t>
        </w:r>
      </w:ins>
      <w:del w:id="5611" w:author="Kaxiong" w:date="2021-06-11T23:33:00Z">
        <w:r w:rsidRPr="00C007BD" w:rsidDel="00334E6D">
          <w:rPr>
            <w:rFonts w:ascii="Arial" w:eastAsia="Arial" w:hAnsi="Arial" w:cs="Arial"/>
            <w:color w:val="494645"/>
            <w:sz w:val="13"/>
            <w:szCs w:val="13"/>
          </w:rPr>
          <w:delText xml:space="preserve">haus muag </w:delText>
        </w:r>
      </w:del>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cov </w:t>
      </w:r>
      <w:proofErr w:type="spellStart"/>
      <w:r w:rsidRPr="00C007BD">
        <w:rPr>
          <w:rFonts w:ascii="Arial" w:eastAsia="Arial" w:hAnsi="Arial" w:cs="Arial"/>
          <w:color w:val="494645"/>
          <w:sz w:val="13"/>
          <w:szCs w:val="13"/>
        </w:rPr>
        <w:t>dej</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hauv</w:t>
      </w:r>
      <w:proofErr w:type="spellEnd"/>
      <w:ins w:id="5612" w:author="Kaxiong" w:date="2021-06-11T23:33:00Z">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muaj</w:t>
        </w:r>
        <w:proofErr w:type="spellEnd"/>
        <w:r w:rsidR="00334E6D">
          <w:rPr>
            <w:rFonts w:ascii="Arial" w:eastAsia="Arial" w:hAnsi="Arial" w:cs="Arial"/>
            <w:color w:val="494645"/>
            <w:sz w:val="13"/>
            <w:szCs w:val="13"/>
          </w:rPr>
          <w:t xml:space="preserve"> </w:t>
        </w:r>
        <w:proofErr w:type="spellStart"/>
        <w:r w:rsidR="00334E6D">
          <w:rPr>
            <w:rFonts w:ascii="Arial" w:eastAsia="Arial" w:hAnsi="Arial" w:cs="Arial"/>
            <w:color w:val="494645"/>
            <w:sz w:val="13"/>
            <w:szCs w:val="13"/>
          </w:rPr>
          <w:t>zog</w:t>
        </w:r>
      </w:ins>
      <w:proofErr w:type="spellEnd"/>
    </w:p>
    <w:p w14:paraId="1CA769C6" w14:textId="77777777" w:rsidR="00BF3E5F" w:rsidRPr="00C007BD" w:rsidRDefault="00BF3E5F">
      <w:pPr>
        <w:spacing w:line="105" w:lineRule="exact"/>
        <w:rPr>
          <w:sz w:val="20"/>
          <w:szCs w:val="20"/>
        </w:rPr>
      </w:pPr>
    </w:p>
    <w:p w14:paraId="5D919736" w14:textId="054631E1" w:rsidR="00BF3E5F" w:rsidRPr="00C007BD" w:rsidRDefault="00334E6D">
      <w:pPr>
        <w:numPr>
          <w:ilvl w:val="0"/>
          <w:numId w:val="36"/>
        </w:numPr>
        <w:tabs>
          <w:tab w:val="left" w:pos="360"/>
        </w:tabs>
        <w:ind w:left="360" w:hanging="351"/>
        <w:rPr>
          <w:rFonts w:ascii="Arial" w:eastAsia="Arial" w:hAnsi="Arial" w:cs="Arial"/>
          <w:color w:val="494645"/>
          <w:sz w:val="18"/>
          <w:szCs w:val="18"/>
        </w:rPr>
      </w:pPr>
      <w:proofErr w:type="spellStart"/>
      <w:ins w:id="5613" w:author="Kaxiong" w:date="2021-06-11T23:34:00Z">
        <w:r>
          <w:rPr>
            <w:rFonts w:ascii="Arial" w:eastAsia="Arial" w:hAnsi="Arial" w:cs="Arial"/>
            <w:color w:val="494645"/>
            <w:sz w:val="15"/>
            <w:szCs w:val="15"/>
          </w:rPr>
          <w:t>Suab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thaj</w:t>
        </w:r>
      </w:ins>
      <w:proofErr w:type="spellEnd"/>
      <w:del w:id="5614" w:author="Kaxiong" w:date="2021-06-11T23:34:00Z">
        <w:r w:rsidR="00F2670D" w:rsidRPr="00C007BD" w:rsidDel="00334E6D">
          <w:rPr>
            <w:rFonts w:ascii="Arial" w:eastAsia="Arial" w:hAnsi="Arial" w:cs="Arial"/>
            <w:color w:val="494645"/>
            <w:sz w:val="15"/>
            <w:szCs w:val="15"/>
          </w:rPr>
          <w:delText>Qab Zib</w:delText>
        </w:r>
      </w:del>
      <w:r w:rsidR="00F2670D" w:rsidRPr="00C007BD">
        <w:rPr>
          <w:rFonts w:ascii="Arial" w:eastAsia="Arial" w:hAnsi="Arial" w:cs="Arial"/>
          <w:color w:val="494645"/>
          <w:sz w:val="15"/>
          <w:szCs w:val="15"/>
        </w:rPr>
        <w:t>;</w:t>
      </w:r>
    </w:p>
    <w:p w14:paraId="3562DAFE" w14:textId="77777777" w:rsidR="00BF3E5F" w:rsidRPr="00C007BD" w:rsidRDefault="00BF3E5F">
      <w:pPr>
        <w:spacing w:line="76" w:lineRule="exact"/>
        <w:rPr>
          <w:rFonts w:ascii="Arial" w:eastAsia="Arial" w:hAnsi="Arial" w:cs="Arial"/>
          <w:color w:val="494645"/>
          <w:sz w:val="18"/>
          <w:szCs w:val="18"/>
        </w:rPr>
      </w:pPr>
    </w:p>
    <w:p w14:paraId="2C781D17" w14:textId="14171230" w:rsidR="00BF3E5F" w:rsidRPr="00C007BD" w:rsidRDefault="00334E6D">
      <w:pPr>
        <w:numPr>
          <w:ilvl w:val="0"/>
          <w:numId w:val="36"/>
        </w:numPr>
        <w:tabs>
          <w:tab w:val="left" w:pos="360"/>
        </w:tabs>
        <w:ind w:left="360" w:hanging="351"/>
        <w:rPr>
          <w:rFonts w:ascii="Arial" w:eastAsia="Arial" w:hAnsi="Arial" w:cs="Arial"/>
          <w:color w:val="494645"/>
          <w:sz w:val="18"/>
          <w:szCs w:val="18"/>
        </w:rPr>
      </w:pPr>
      <w:ins w:id="5615" w:author="Kaxiong" w:date="2021-06-11T23:34:00Z">
        <w:r>
          <w:rPr>
            <w:rFonts w:ascii="Arial" w:eastAsia="Arial" w:hAnsi="Arial" w:cs="Arial"/>
            <w:color w:val="494645"/>
            <w:sz w:val="13"/>
            <w:szCs w:val="13"/>
          </w:rPr>
          <w:t>Co</w:t>
        </w:r>
      </w:ins>
      <w:ins w:id="5616" w:author="Kaxiong" w:date="2021-06-11T23:35:00Z">
        <w:r>
          <w:rPr>
            <w:rFonts w:ascii="Arial" w:eastAsia="Arial" w:hAnsi="Arial" w:cs="Arial"/>
            <w:color w:val="494645"/>
            <w:sz w:val="13"/>
            <w:szCs w:val="13"/>
          </w:rPr>
          <w:t xml:space="preserve">v </w:t>
        </w:r>
        <w:proofErr w:type="spellStart"/>
        <w:r>
          <w:rPr>
            <w:rFonts w:ascii="Arial" w:eastAsia="Arial" w:hAnsi="Arial" w:cs="Arial"/>
            <w:color w:val="494645"/>
            <w:sz w:val="13"/>
            <w:szCs w:val="13"/>
          </w:rPr>
          <w:t>s</w:t>
        </w:r>
      </w:ins>
      <w:ins w:id="5617" w:author="Kaxiong" w:date="2021-06-11T23:34:00Z">
        <w:r>
          <w:rPr>
            <w:rFonts w:ascii="Arial" w:eastAsia="Arial" w:hAnsi="Arial" w:cs="Arial"/>
            <w:color w:val="494645"/>
            <w:sz w:val="13"/>
            <w:szCs w:val="13"/>
          </w:rPr>
          <w:t>uab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thaj</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hmoov</w:t>
        </w:r>
        <w:proofErr w:type="spellEnd"/>
        <w:r>
          <w:rPr>
            <w:rFonts w:ascii="Arial" w:eastAsia="Arial" w:hAnsi="Arial" w:cs="Arial"/>
            <w:color w:val="494645"/>
            <w:sz w:val="13"/>
            <w:szCs w:val="13"/>
          </w:rPr>
          <w:t xml:space="preserve"> </w:t>
        </w:r>
      </w:ins>
      <w:del w:id="5618" w:author="Kaxiong" w:date="2021-06-11T23:34:00Z">
        <w:r w:rsidR="00F2670D" w:rsidRPr="00C007BD" w:rsidDel="00334E6D">
          <w:rPr>
            <w:rFonts w:ascii="Arial" w:eastAsia="Arial" w:hAnsi="Arial" w:cs="Arial"/>
            <w:color w:val="494645"/>
            <w:sz w:val="13"/>
            <w:szCs w:val="13"/>
          </w:rPr>
          <w:delText xml:space="preserve">Cov phoov </w:delText>
        </w:r>
      </w:del>
      <w:r w:rsidR="00F2670D" w:rsidRPr="00C007BD">
        <w:rPr>
          <w:rFonts w:ascii="Arial" w:eastAsia="Arial" w:hAnsi="Arial" w:cs="Arial"/>
          <w:color w:val="494645"/>
          <w:sz w:val="13"/>
          <w:szCs w:val="13"/>
        </w:rPr>
        <w:t>(</w:t>
      </w:r>
      <w:proofErr w:type="spellStart"/>
      <w:r w:rsidR="00F2670D" w:rsidRPr="00C007BD">
        <w:rPr>
          <w:rFonts w:ascii="Arial" w:eastAsia="Arial" w:hAnsi="Arial" w:cs="Arial"/>
          <w:color w:val="494645"/>
          <w:sz w:val="13"/>
          <w:szCs w:val="13"/>
        </w:rPr>
        <w:t>piv</w:t>
      </w:r>
      <w:proofErr w:type="spellEnd"/>
      <w:r w:rsidR="00F2670D" w:rsidRPr="00C007BD">
        <w:rPr>
          <w:rFonts w:ascii="Arial" w:eastAsia="Arial" w:hAnsi="Arial" w:cs="Arial"/>
          <w:color w:val="494645"/>
          <w:sz w:val="13"/>
          <w:szCs w:val="13"/>
        </w:rPr>
        <w:t xml:space="preserve"> </w:t>
      </w:r>
      <w:proofErr w:type="spellStart"/>
      <w:r w:rsidR="00F2670D" w:rsidRPr="00C007BD">
        <w:rPr>
          <w:rFonts w:ascii="Arial" w:eastAsia="Arial" w:hAnsi="Arial" w:cs="Arial"/>
          <w:color w:val="494645"/>
          <w:sz w:val="13"/>
          <w:szCs w:val="13"/>
        </w:rPr>
        <w:t>txwv</w:t>
      </w:r>
      <w:proofErr w:type="spellEnd"/>
      <w:r w:rsidR="00F2670D" w:rsidRPr="00C007BD">
        <w:rPr>
          <w:rFonts w:ascii="Arial" w:eastAsia="Arial" w:hAnsi="Arial" w:cs="Arial"/>
          <w:color w:val="494645"/>
          <w:sz w:val="13"/>
          <w:szCs w:val="13"/>
        </w:rPr>
        <w:t xml:space="preserve"> li, </w:t>
      </w:r>
      <w:proofErr w:type="spellStart"/>
      <w:ins w:id="5619" w:author="Kaxiong" w:date="2021-06-11T23:35:00Z">
        <w:r>
          <w:rPr>
            <w:rFonts w:ascii="Arial" w:eastAsia="Arial" w:hAnsi="Arial" w:cs="Arial"/>
            <w:color w:val="494645"/>
            <w:sz w:val="13"/>
            <w:szCs w:val="13"/>
          </w:rPr>
          <w:t>suab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thaj</w:t>
        </w:r>
        <w:proofErr w:type="spellEnd"/>
        <w:r>
          <w:rPr>
            <w:rFonts w:ascii="Arial" w:eastAsia="Arial" w:hAnsi="Arial" w:cs="Arial"/>
            <w:color w:val="494645"/>
            <w:sz w:val="13"/>
            <w:szCs w:val="13"/>
          </w:rPr>
          <w:t xml:space="preserve"> maple </w:t>
        </w:r>
        <w:proofErr w:type="spellStart"/>
        <w:r>
          <w:rPr>
            <w:rFonts w:ascii="Arial" w:eastAsia="Arial" w:hAnsi="Arial" w:cs="Arial"/>
            <w:color w:val="494645"/>
            <w:sz w:val="13"/>
            <w:szCs w:val="13"/>
          </w:rPr>
          <w:t>thiab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suab</w:t>
        </w:r>
        <w:proofErr w:type="spellEnd"/>
        <w:r>
          <w:rPr>
            <w:rFonts w:ascii="Arial" w:eastAsia="Arial" w:hAnsi="Arial" w:cs="Arial"/>
            <w:color w:val="494645"/>
            <w:sz w:val="13"/>
            <w:szCs w:val="13"/>
          </w:rPr>
          <w:t xml:space="preserve"> </w:t>
        </w:r>
        <w:proofErr w:type="spellStart"/>
        <w:r>
          <w:rPr>
            <w:rFonts w:ascii="Arial" w:eastAsia="Arial" w:hAnsi="Arial" w:cs="Arial"/>
            <w:color w:val="494645"/>
            <w:sz w:val="13"/>
            <w:szCs w:val="13"/>
          </w:rPr>
          <w:t>thaj</w:t>
        </w:r>
        <w:proofErr w:type="spellEnd"/>
        <w:r>
          <w:rPr>
            <w:rFonts w:ascii="Arial" w:eastAsia="Arial" w:hAnsi="Arial" w:cs="Arial"/>
            <w:color w:val="494645"/>
            <w:sz w:val="13"/>
            <w:szCs w:val="13"/>
          </w:rPr>
          <w:t xml:space="preserve"> agave</w:t>
        </w:r>
      </w:ins>
      <w:del w:id="5620" w:author="Kaxiong" w:date="2021-06-11T23:35:00Z">
        <w:r w:rsidR="00F2670D" w:rsidRPr="00C007BD" w:rsidDel="00334E6D">
          <w:rPr>
            <w:rFonts w:ascii="Arial" w:eastAsia="Arial" w:hAnsi="Arial" w:cs="Arial"/>
            <w:color w:val="494645"/>
            <w:sz w:val="13"/>
            <w:szCs w:val="13"/>
          </w:rPr>
          <w:delText>kua txiv kab ntxwv thiab kua txiv</w:delText>
        </w:r>
      </w:del>
      <w:r w:rsidR="00F2670D" w:rsidRPr="00C007BD">
        <w:rPr>
          <w:rFonts w:ascii="Arial" w:eastAsia="Arial" w:hAnsi="Arial" w:cs="Arial"/>
          <w:color w:val="494645"/>
          <w:sz w:val="13"/>
          <w:szCs w:val="13"/>
        </w:rPr>
        <w:t>);</w:t>
      </w:r>
    </w:p>
    <w:p w14:paraId="1700B487" w14:textId="77777777" w:rsidR="00BF3E5F" w:rsidRPr="00C007BD" w:rsidRDefault="00BF3E5F">
      <w:pPr>
        <w:spacing w:line="73" w:lineRule="exact"/>
        <w:rPr>
          <w:rFonts w:ascii="Arial" w:eastAsia="Arial" w:hAnsi="Arial" w:cs="Arial"/>
          <w:color w:val="494645"/>
          <w:sz w:val="18"/>
          <w:szCs w:val="18"/>
        </w:rPr>
      </w:pPr>
    </w:p>
    <w:p w14:paraId="111A693A" w14:textId="77777777" w:rsidR="00BF3E5F" w:rsidRPr="00C007BD" w:rsidRDefault="00F2670D">
      <w:pPr>
        <w:numPr>
          <w:ilvl w:val="0"/>
          <w:numId w:val="36"/>
        </w:numPr>
        <w:tabs>
          <w:tab w:val="left" w:pos="360"/>
        </w:tabs>
        <w:ind w:left="360" w:hanging="351"/>
        <w:rPr>
          <w:rFonts w:ascii="Arial" w:eastAsia="Arial" w:hAnsi="Arial" w:cs="Arial"/>
          <w:color w:val="494645"/>
          <w:sz w:val="18"/>
          <w:szCs w:val="18"/>
        </w:rPr>
      </w:pPr>
      <w:proofErr w:type="spellStart"/>
      <w:r w:rsidRPr="00C007BD">
        <w:rPr>
          <w:rFonts w:ascii="Arial" w:eastAsia="Arial" w:hAnsi="Arial" w:cs="Arial"/>
          <w:color w:val="494645"/>
          <w:sz w:val="13"/>
          <w:szCs w:val="13"/>
        </w:rPr>
        <w:t>Txoj</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kev</w:t>
      </w:r>
      <w:proofErr w:type="spellEnd"/>
      <w:r w:rsidRPr="00C007BD">
        <w:rPr>
          <w:rFonts w:ascii="Arial" w:eastAsia="Arial" w:hAnsi="Arial" w:cs="Arial"/>
          <w:color w:val="494645"/>
          <w:sz w:val="13"/>
          <w:szCs w:val="13"/>
        </w:rPr>
        <w:t xml:space="preserve"> sib </w:t>
      </w:r>
      <w:proofErr w:type="spellStart"/>
      <w:r w:rsidRPr="00C007BD">
        <w:rPr>
          <w:rFonts w:ascii="Arial" w:eastAsia="Arial" w:hAnsi="Arial" w:cs="Arial"/>
          <w:color w:val="494645"/>
          <w:sz w:val="13"/>
          <w:szCs w:val="13"/>
        </w:rPr>
        <w:t>xyaw</w:t>
      </w:r>
      <w:proofErr w:type="spellEnd"/>
      <w:r w:rsidRPr="00C007BD">
        <w:rPr>
          <w:rFonts w:ascii="Arial" w:eastAsia="Arial" w:hAnsi="Arial" w:cs="Arial"/>
          <w:color w:val="494645"/>
          <w:sz w:val="13"/>
          <w:szCs w:val="13"/>
        </w:rPr>
        <w:t xml:space="preserve"> </w:t>
      </w:r>
      <w:proofErr w:type="spellStart"/>
      <w:r w:rsidRPr="00C007BD">
        <w:rPr>
          <w:rFonts w:ascii="Arial" w:eastAsia="Arial" w:hAnsi="Arial" w:cs="Arial"/>
          <w:color w:val="494645"/>
          <w:sz w:val="13"/>
          <w:szCs w:val="13"/>
        </w:rPr>
        <w:t>thiab</w:t>
      </w:r>
      <w:proofErr w:type="spellEnd"/>
      <w:r w:rsidRPr="00C007BD">
        <w:rPr>
          <w:rFonts w:ascii="Arial" w:eastAsia="Arial" w:hAnsi="Arial" w:cs="Arial"/>
          <w:color w:val="494645"/>
          <w:sz w:val="13"/>
          <w:szCs w:val="13"/>
        </w:rPr>
        <w:t xml:space="preserve"> granola;</w:t>
      </w:r>
    </w:p>
    <w:p w14:paraId="3D4382CE" w14:textId="77777777" w:rsidR="00BF3E5F" w:rsidRPr="00C007BD" w:rsidRDefault="00BF3E5F">
      <w:pPr>
        <w:spacing w:line="48" w:lineRule="exact"/>
        <w:rPr>
          <w:rFonts w:ascii="Arial" w:eastAsia="Arial" w:hAnsi="Arial" w:cs="Arial"/>
          <w:color w:val="494645"/>
          <w:sz w:val="18"/>
          <w:szCs w:val="18"/>
        </w:rPr>
      </w:pPr>
    </w:p>
    <w:p w14:paraId="61FDDD2B" w14:textId="3D8BF11D" w:rsidR="00BF3E5F" w:rsidRPr="005F2621" w:rsidRDefault="00334E6D">
      <w:pPr>
        <w:numPr>
          <w:ilvl w:val="0"/>
          <w:numId w:val="36"/>
        </w:numPr>
        <w:tabs>
          <w:tab w:val="left" w:pos="360"/>
        </w:tabs>
        <w:ind w:left="360" w:hanging="351"/>
        <w:rPr>
          <w:rFonts w:ascii="Arial" w:eastAsia="Arial" w:hAnsi="Arial" w:cs="Arial"/>
          <w:color w:val="494645"/>
          <w:sz w:val="16"/>
          <w:szCs w:val="16"/>
        </w:rPr>
      </w:pPr>
      <w:proofErr w:type="spellStart"/>
      <w:ins w:id="5621" w:author="Kaxiong" w:date="2021-06-11T23:36:00Z">
        <w:r>
          <w:rPr>
            <w:rFonts w:ascii="Arial" w:eastAsia="Arial" w:hAnsi="Arial" w:cs="Arial"/>
            <w:color w:val="494645"/>
            <w:sz w:val="16"/>
            <w:szCs w:val="16"/>
          </w:rPr>
          <w:t>Kua</w:t>
        </w:r>
        <w:proofErr w:type="spellEnd"/>
        <w:r>
          <w:rPr>
            <w:rFonts w:ascii="Arial" w:eastAsia="Arial" w:hAnsi="Arial" w:cs="Arial"/>
            <w:color w:val="494645"/>
            <w:sz w:val="16"/>
            <w:szCs w:val="16"/>
          </w:rPr>
          <w:t xml:space="preserve"> </w:t>
        </w:r>
        <w:proofErr w:type="spellStart"/>
        <w:r>
          <w:rPr>
            <w:rFonts w:ascii="Arial" w:eastAsia="Arial" w:hAnsi="Arial" w:cs="Arial"/>
            <w:color w:val="494645"/>
            <w:sz w:val="16"/>
            <w:szCs w:val="16"/>
          </w:rPr>
          <w:t>q</w:t>
        </w:r>
      </w:ins>
      <w:ins w:id="5622" w:author="Kaxiong" w:date="2021-06-11T23:37:00Z">
        <w:r>
          <w:rPr>
            <w:rFonts w:ascii="Arial" w:eastAsia="Arial" w:hAnsi="Arial" w:cs="Arial"/>
            <w:color w:val="494645"/>
            <w:sz w:val="16"/>
            <w:szCs w:val="16"/>
          </w:rPr>
          <w:t>aub</w:t>
        </w:r>
      </w:ins>
      <w:proofErr w:type="spellEnd"/>
      <w:del w:id="5623" w:author="Kaxiong" w:date="2021-06-11T23:37:00Z">
        <w:r w:rsidR="00F2670D" w:rsidRPr="005F2621" w:rsidDel="00334E6D">
          <w:rPr>
            <w:rFonts w:ascii="Arial" w:eastAsia="Arial" w:hAnsi="Arial" w:cs="Arial"/>
            <w:color w:val="494645"/>
            <w:sz w:val="16"/>
            <w:szCs w:val="16"/>
          </w:rPr>
          <w:delText>Vinegar</w:delText>
        </w:r>
      </w:del>
      <w:r w:rsidR="00F2670D" w:rsidRPr="005F2621">
        <w:rPr>
          <w:rFonts w:ascii="Arial" w:eastAsia="Arial" w:hAnsi="Arial" w:cs="Arial"/>
          <w:color w:val="494645"/>
          <w:sz w:val="16"/>
          <w:szCs w:val="16"/>
        </w:rPr>
        <w:t xml:space="preserve">; </w:t>
      </w:r>
      <w:proofErr w:type="spellStart"/>
      <w:r w:rsidR="00F2670D" w:rsidRPr="005F2621">
        <w:rPr>
          <w:rFonts w:ascii="Arial" w:eastAsia="Arial" w:hAnsi="Arial" w:cs="Arial"/>
          <w:color w:val="494645"/>
          <w:sz w:val="16"/>
          <w:szCs w:val="16"/>
        </w:rPr>
        <w:t>thiab</w:t>
      </w:r>
      <w:proofErr w:type="spellEnd"/>
    </w:p>
    <w:p w14:paraId="631AADA2" w14:textId="77777777" w:rsidR="00BF3E5F" w:rsidRPr="00C007BD" w:rsidRDefault="00BF3E5F">
      <w:pPr>
        <w:spacing w:line="105" w:lineRule="exact"/>
        <w:rPr>
          <w:rFonts w:ascii="Arial" w:eastAsia="Arial" w:hAnsi="Arial" w:cs="Arial"/>
          <w:color w:val="494645"/>
          <w:sz w:val="18"/>
          <w:szCs w:val="18"/>
        </w:rPr>
      </w:pPr>
    </w:p>
    <w:p w14:paraId="11841917" w14:textId="24DC613A" w:rsidR="00BF3E5F" w:rsidRPr="009D672A" w:rsidRDefault="00334E6D">
      <w:pPr>
        <w:numPr>
          <w:ilvl w:val="0"/>
          <w:numId w:val="36"/>
        </w:numPr>
        <w:tabs>
          <w:tab w:val="left" w:pos="360"/>
        </w:tabs>
        <w:spacing w:line="412" w:lineRule="auto"/>
        <w:ind w:left="360" w:right="640" w:hanging="351"/>
        <w:rPr>
          <w:rFonts w:ascii="Arial" w:eastAsia="Arial" w:hAnsi="Arial" w:cs="Arial"/>
          <w:color w:val="494645"/>
          <w:sz w:val="15"/>
          <w:szCs w:val="15"/>
        </w:rPr>
      </w:pPr>
      <w:ins w:id="5624" w:author="Kaxiong" w:date="2021-06-11T23:37:00Z">
        <w:r>
          <w:rPr>
            <w:rFonts w:ascii="Arial" w:eastAsia="Arial" w:hAnsi="Arial" w:cs="Arial"/>
            <w:color w:val="494645"/>
            <w:sz w:val="15"/>
            <w:szCs w:val="15"/>
          </w:rPr>
          <w:t xml:space="preserve">Yam </w:t>
        </w:r>
      </w:ins>
      <w:del w:id="5625" w:author="Kaxiong" w:date="2021-06-11T23:37:00Z">
        <w:r w:rsidR="00F2670D" w:rsidRPr="009D672A" w:rsidDel="00334E6D">
          <w:rPr>
            <w:rFonts w:ascii="Arial" w:eastAsia="Arial" w:hAnsi="Arial" w:cs="Arial"/>
            <w:color w:val="494645"/>
            <w:sz w:val="15"/>
            <w:szCs w:val="15"/>
          </w:rPr>
          <w:delText xml:space="preserve">Txhua lwm cov </w:delText>
        </w:r>
      </w:del>
      <w:proofErr w:type="spellStart"/>
      <w:r w:rsidR="00F2670D" w:rsidRPr="009D672A">
        <w:rPr>
          <w:rFonts w:ascii="Arial" w:eastAsia="Arial" w:hAnsi="Arial" w:cs="Arial"/>
          <w:color w:val="494645"/>
          <w:sz w:val="15"/>
          <w:szCs w:val="15"/>
        </w:rPr>
        <w:t>zaub</w:t>
      </w:r>
      <w:proofErr w:type="spellEnd"/>
      <w:r w:rsidR="00F2670D" w:rsidRPr="009D672A">
        <w:rPr>
          <w:rFonts w:ascii="Arial" w:eastAsia="Arial" w:hAnsi="Arial" w:cs="Arial"/>
          <w:color w:val="494645"/>
          <w:sz w:val="15"/>
          <w:szCs w:val="15"/>
        </w:rPr>
        <w:t xml:space="preserve"> mov </w:t>
      </w:r>
      <w:proofErr w:type="spellStart"/>
      <w:r w:rsidR="00F2670D" w:rsidRPr="009D672A">
        <w:rPr>
          <w:rFonts w:ascii="Arial" w:eastAsia="Arial" w:hAnsi="Arial" w:cs="Arial"/>
          <w:color w:val="494645"/>
          <w:sz w:val="15"/>
          <w:szCs w:val="15"/>
        </w:rPr>
        <w:t>tiav</w:t>
      </w:r>
      <w:proofErr w:type="spellEnd"/>
      <w:r w:rsidR="00F2670D" w:rsidRPr="009D672A">
        <w:rPr>
          <w:rFonts w:ascii="Arial" w:eastAsia="Arial" w:hAnsi="Arial" w:cs="Arial"/>
          <w:color w:val="494645"/>
          <w:sz w:val="15"/>
          <w:szCs w:val="15"/>
        </w:rPr>
        <w:t xml:space="preserve"> </w:t>
      </w:r>
      <w:ins w:id="5626" w:author="Kaxiong" w:date="2021-06-11T23:37:00Z">
        <w:r>
          <w:rPr>
            <w:rFonts w:ascii="Arial" w:eastAsia="Arial" w:hAnsi="Arial" w:cs="Arial"/>
            <w:color w:val="494645"/>
            <w:sz w:val="15"/>
            <w:szCs w:val="15"/>
          </w:rPr>
          <w:t>t</w:t>
        </w:r>
      </w:ins>
      <w:ins w:id="5627" w:author="Kaxiong" w:date="2021-06-11T23:38:00Z">
        <w:r>
          <w:rPr>
            <w:rFonts w:ascii="Arial" w:eastAsia="Arial" w:hAnsi="Arial" w:cs="Arial"/>
            <w:color w:val="494645"/>
            <w:sz w:val="15"/>
            <w:szCs w:val="15"/>
          </w:rPr>
          <w:t xml:space="preserve">eg </w:t>
        </w:r>
      </w:ins>
      <w:proofErr w:type="spellStart"/>
      <w:r w:rsidR="00F2670D" w:rsidRPr="009D672A">
        <w:rPr>
          <w:rFonts w:ascii="Arial" w:eastAsia="Arial" w:hAnsi="Arial" w:cs="Arial"/>
          <w:color w:val="494645"/>
          <w:sz w:val="15"/>
          <w:szCs w:val="15"/>
        </w:rPr>
        <w:t>uas</w:t>
      </w:r>
      <w:proofErr w:type="spellEnd"/>
      <w:r w:rsidR="00F2670D" w:rsidRPr="009D672A">
        <w:rPr>
          <w:rFonts w:ascii="Arial" w:eastAsia="Arial" w:hAnsi="Arial" w:cs="Arial"/>
          <w:color w:val="494645"/>
          <w:sz w:val="15"/>
          <w:szCs w:val="15"/>
        </w:rPr>
        <w:t xml:space="preserve"> tsis tas yuav </w:t>
      </w:r>
      <w:proofErr w:type="spellStart"/>
      <w:r w:rsidR="00F2670D" w:rsidRPr="009D672A">
        <w:rPr>
          <w:rFonts w:ascii="Arial" w:eastAsia="Arial" w:hAnsi="Arial" w:cs="Arial"/>
          <w:color w:val="494645"/>
          <w:sz w:val="15"/>
          <w:szCs w:val="15"/>
        </w:rPr>
        <w:t>siv</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si</w:t>
      </w:r>
      <w:proofErr w:type="spellEnd"/>
      <w:r w:rsid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jhawm</w:t>
      </w:r>
      <w:proofErr w:type="spellEnd"/>
      <w:r w:rsidR="00F2670D" w:rsidRPr="009D672A">
        <w:rPr>
          <w:rFonts w:ascii="Arial" w:eastAsia="Arial" w:hAnsi="Arial" w:cs="Arial"/>
          <w:color w:val="494645"/>
          <w:sz w:val="15"/>
          <w:szCs w:val="15"/>
        </w:rPr>
        <w:t xml:space="preserve"> / </w:t>
      </w:r>
      <w:proofErr w:type="spellStart"/>
      <w:ins w:id="5628" w:author="Kaxiong" w:date="2021-06-11T23:38:00Z">
        <w:r>
          <w:rPr>
            <w:rFonts w:ascii="Arial" w:eastAsia="Arial" w:hAnsi="Arial" w:cs="Arial"/>
            <w:color w:val="494645"/>
            <w:sz w:val="15"/>
            <w:szCs w:val="15"/>
          </w:rPr>
          <w:t>kev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tswj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qhov</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kub</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nxias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txhawm</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rau</w:t>
        </w:r>
        <w:proofErr w:type="spellEnd"/>
        <w:r>
          <w:rPr>
            <w:rFonts w:ascii="Arial" w:eastAsia="Arial" w:hAnsi="Arial" w:cs="Arial"/>
            <w:color w:val="494645"/>
            <w:sz w:val="15"/>
            <w:szCs w:val="15"/>
          </w:rPr>
          <w:t xml:space="preserve"> </w:t>
        </w:r>
      </w:ins>
      <w:proofErr w:type="spellStart"/>
      <w:ins w:id="5629" w:author="Kaxiong" w:date="2021-06-11T23:39:00Z">
        <w:r>
          <w:rPr>
            <w:rFonts w:ascii="Arial" w:eastAsia="Arial" w:hAnsi="Arial" w:cs="Arial"/>
            <w:color w:val="494645"/>
            <w:sz w:val="15"/>
            <w:szCs w:val="15"/>
          </w:rPr>
          <w:t>kom</w:t>
        </w:r>
        <w:proofErr w:type="spellEnd"/>
        <w:r>
          <w:rPr>
            <w:rFonts w:ascii="Arial" w:eastAsia="Arial" w:hAnsi="Arial" w:cs="Arial"/>
            <w:color w:val="494645"/>
            <w:sz w:val="15"/>
            <w:szCs w:val="15"/>
          </w:rPr>
          <w:t xml:space="preserve"> </w:t>
        </w:r>
      </w:ins>
      <w:del w:id="5630" w:author="Kaxiong" w:date="2021-06-11T23:38:00Z">
        <w:r w:rsidR="00F2670D" w:rsidRPr="009D672A" w:rsidDel="00334E6D">
          <w:rPr>
            <w:rFonts w:ascii="Arial" w:eastAsia="Arial" w:hAnsi="Arial" w:cs="Arial"/>
            <w:color w:val="494645"/>
            <w:sz w:val="15"/>
            <w:szCs w:val="15"/>
          </w:rPr>
          <w:delText xml:space="preserve">ntsuas kub kom muaj kev </w:delText>
        </w:r>
      </w:del>
      <w:proofErr w:type="spellStart"/>
      <w:r w:rsidR="00F2670D" w:rsidRPr="009D672A">
        <w:rPr>
          <w:rFonts w:ascii="Arial" w:eastAsia="Arial" w:hAnsi="Arial" w:cs="Arial"/>
          <w:color w:val="494645"/>
          <w:sz w:val="15"/>
          <w:szCs w:val="15"/>
        </w:rPr>
        <w:t>nyab</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xeeb</w:t>
      </w:r>
      <w:proofErr w:type="spellEnd"/>
      <w:r w:rsidR="00F2670D" w:rsidRPr="009D672A">
        <w:rPr>
          <w:rFonts w:ascii="Arial" w:eastAsia="Arial" w:hAnsi="Arial" w:cs="Arial"/>
          <w:color w:val="494645"/>
          <w:sz w:val="15"/>
          <w:szCs w:val="15"/>
        </w:rPr>
        <w:t xml:space="preserve"> (</w:t>
      </w:r>
      <w:proofErr w:type="spellStart"/>
      <w:r w:rsidR="00DF0CE9" w:rsidRPr="009D672A">
        <w:rPr>
          <w:rFonts w:ascii="Arial" w:eastAsia="Arial" w:hAnsi="Arial" w:cs="Arial"/>
          <w:color w:val="494645"/>
          <w:sz w:val="15"/>
          <w:szCs w:val="15"/>
        </w:rPr>
        <w:t>piv</w:t>
      </w:r>
      <w:proofErr w:type="spellEnd"/>
      <w:r w:rsidR="00DF0CE9" w:rsidRPr="009D672A">
        <w:rPr>
          <w:rFonts w:ascii="Arial" w:eastAsia="Arial" w:hAnsi="Arial" w:cs="Arial"/>
          <w:color w:val="494645"/>
          <w:sz w:val="15"/>
          <w:szCs w:val="15"/>
        </w:rPr>
        <w:t xml:space="preserve"> </w:t>
      </w:r>
      <w:proofErr w:type="spellStart"/>
      <w:r w:rsidR="00DF0CE9" w:rsidRPr="009D672A">
        <w:rPr>
          <w:rFonts w:ascii="Arial" w:eastAsia="Arial" w:hAnsi="Arial" w:cs="Arial"/>
          <w:color w:val="494645"/>
          <w:sz w:val="15"/>
          <w:szCs w:val="15"/>
        </w:rPr>
        <w:t>txwm</w:t>
      </w:r>
      <w:proofErr w:type="spellEnd"/>
      <w:r w:rsidR="00F2670D" w:rsidRPr="009D672A">
        <w:rPr>
          <w:rFonts w:ascii="Arial" w:eastAsia="Arial" w:hAnsi="Arial" w:cs="Arial"/>
          <w:color w:val="494645"/>
          <w:sz w:val="15"/>
          <w:szCs w:val="15"/>
        </w:rPr>
        <w:t xml:space="preserve"> Vitamins, cov </w:t>
      </w:r>
      <w:proofErr w:type="spellStart"/>
      <w:ins w:id="5631" w:author="Kaxiong" w:date="2021-06-11T23:39:00Z">
        <w:r>
          <w:rPr>
            <w:rFonts w:ascii="Arial" w:eastAsia="Arial" w:hAnsi="Arial" w:cs="Arial"/>
            <w:color w:val="494645"/>
            <w:sz w:val="15"/>
            <w:szCs w:val="15"/>
          </w:rPr>
          <w:t>hej</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thaj</w:t>
        </w:r>
        <w:proofErr w:type="spellEnd"/>
        <w:r>
          <w:rPr>
            <w:rFonts w:ascii="Arial" w:eastAsia="Arial" w:hAnsi="Arial" w:cs="Arial"/>
            <w:color w:val="494645"/>
            <w:sz w:val="15"/>
            <w:szCs w:val="15"/>
          </w:rPr>
          <w:t xml:space="preserve"> (minerals)</w:t>
        </w:r>
      </w:ins>
      <w:del w:id="5632" w:author="Kaxiong" w:date="2021-06-11T23:39:00Z">
        <w:r w:rsidR="00F2670D" w:rsidRPr="009D672A" w:rsidDel="00334E6D">
          <w:rPr>
            <w:rFonts w:ascii="Arial" w:eastAsia="Arial" w:hAnsi="Arial" w:cs="Arial"/>
            <w:color w:val="494645"/>
            <w:sz w:val="15"/>
            <w:szCs w:val="15"/>
          </w:rPr>
          <w:delText>zaub mov</w:delText>
        </w:r>
      </w:del>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thiab</w:t>
      </w:r>
      <w:proofErr w:type="spellEnd"/>
      <w:r w:rsidR="00F2670D" w:rsidRPr="009D672A">
        <w:rPr>
          <w:rFonts w:ascii="Arial" w:eastAsia="Arial" w:hAnsi="Arial" w:cs="Arial"/>
          <w:color w:val="494645"/>
          <w:sz w:val="15"/>
          <w:szCs w:val="15"/>
        </w:rPr>
        <w:t xml:space="preserve"> cov </w:t>
      </w:r>
      <w:proofErr w:type="spellStart"/>
      <w:r w:rsidR="00F2670D" w:rsidRPr="009D672A">
        <w:rPr>
          <w:rFonts w:ascii="Arial" w:eastAsia="Arial" w:hAnsi="Arial" w:cs="Arial"/>
          <w:color w:val="494645"/>
          <w:sz w:val="15"/>
          <w:szCs w:val="15"/>
        </w:rPr>
        <w:t>khoom</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xyaw</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noj</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zaub</w:t>
      </w:r>
      <w:proofErr w:type="spellEnd"/>
      <w:r w:rsidR="00F2670D" w:rsidRPr="009D672A">
        <w:rPr>
          <w:rFonts w:ascii="Arial" w:eastAsia="Arial" w:hAnsi="Arial" w:cs="Arial"/>
          <w:color w:val="494645"/>
          <w:sz w:val="15"/>
          <w:szCs w:val="15"/>
        </w:rPr>
        <w:t xml:space="preserve"> mov (</w:t>
      </w:r>
      <w:proofErr w:type="spellStart"/>
      <w:r w:rsidR="00F2670D" w:rsidRPr="009D672A">
        <w:rPr>
          <w:rFonts w:ascii="Arial" w:eastAsia="Arial" w:hAnsi="Arial" w:cs="Arial"/>
          <w:color w:val="494645"/>
          <w:sz w:val="15"/>
          <w:szCs w:val="15"/>
        </w:rPr>
        <w:t>piv</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txwv</w:t>
      </w:r>
      <w:proofErr w:type="spellEnd"/>
      <w:r w:rsidR="00F2670D" w:rsidRPr="009D672A">
        <w:rPr>
          <w:rFonts w:ascii="Arial" w:eastAsia="Arial" w:hAnsi="Arial" w:cs="Arial"/>
          <w:color w:val="494645"/>
          <w:sz w:val="15"/>
          <w:szCs w:val="15"/>
        </w:rPr>
        <w:t xml:space="preserve"> li, </w:t>
      </w:r>
      <w:proofErr w:type="spellStart"/>
      <w:ins w:id="5633" w:author="Kaxiong" w:date="2021-06-11T23:39:00Z">
        <w:r>
          <w:rPr>
            <w:rFonts w:ascii="Arial" w:eastAsia="Arial" w:hAnsi="Arial" w:cs="Arial"/>
            <w:color w:val="494645"/>
            <w:sz w:val="15"/>
            <w:szCs w:val="15"/>
          </w:rPr>
          <w:t>zaub</w:t>
        </w:r>
        <w:proofErr w:type="spellEnd"/>
        <w:r>
          <w:rPr>
            <w:rFonts w:ascii="Arial" w:eastAsia="Arial" w:hAnsi="Arial" w:cs="Arial"/>
            <w:color w:val="494645"/>
            <w:sz w:val="15"/>
            <w:szCs w:val="15"/>
          </w:rPr>
          <w:t xml:space="preserve"> mov </w:t>
        </w:r>
        <w:proofErr w:type="spellStart"/>
        <w:r>
          <w:rPr>
            <w:rFonts w:ascii="Arial" w:eastAsia="Arial" w:hAnsi="Arial" w:cs="Arial"/>
            <w:color w:val="494645"/>
            <w:sz w:val="15"/>
            <w:szCs w:val="15"/>
          </w:rPr>
          <w:t>uas</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muaj</w:t>
        </w:r>
        <w:proofErr w:type="spellEnd"/>
        <w:r>
          <w:rPr>
            <w:rFonts w:ascii="Arial" w:eastAsia="Arial" w:hAnsi="Arial" w:cs="Arial"/>
            <w:color w:val="494645"/>
            <w:sz w:val="15"/>
            <w:szCs w:val="15"/>
          </w:rPr>
          <w:t xml:space="preserve"> </w:t>
        </w:r>
      </w:ins>
      <w:proofErr w:type="spellStart"/>
      <w:r w:rsidR="00F2670D" w:rsidRPr="009D672A">
        <w:rPr>
          <w:rFonts w:ascii="Arial" w:eastAsia="Arial" w:hAnsi="Arial" w:cs="Arial"/>
          <w:color w:val="494645"/>
          <w:sz w:val="15"/>
          <w:szCs w:val="15"/>
        </w:rPr>
        <w:t>pob</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txha</w:t>
      </w:r>
      <w:proofErr w:type="spellEnd"/>
      <w:del w:id="5634" w:author="Kaxiong" w:date="2021-06-11T23:40:00Z">
        <w:r w:rsidR="00F2670D" w:rsidRPr="009D672A" w:rsidDel="00334E6D">
          <w:rPr>
            <w:rFonts w:ascii="Arial" w:eastAsia="Arial" w:hAnsi="Arial" w:cs="Arial"/>
            <w:color w:val="494645"/>
            <w:sz w:val="15"/>
            <w:szCs w:val="15"/>
          </w:rPr>
          <w:delText xml:space="preserve"> zaub mov</w:delText>
        </w:r>
      </w:del>
      <w:r w:rsidR="00F2670D" w:rsidRPr="009D672A">
        <w:rPr>
          <w:rFonts w:ascii="Arial" w:eastAsia="Arial" w:hAnsi="Arial" w:cs="Arial"/>
          <w:color w:val="494645"/>
          <w:sz w:val="15"/>
          <w:szCs w:val="15"/>
        </w:rPr>
        <w:t xml:space="preserve">) </w:t>
      </w:r>
      <w:proofErr w:type="spellStart"/>
      <w:ins w:id="5635" w:author="Kaxiong" w:date="2021-06-11T23:40:00Z">
        <w:r>
          <w:rPr>
            <w:rFonts w:ascii="Arial" w:eastAsia="Arial" w:hAnsi="Arial" w:cs="Arial"/>
            <w:color w:val="494645"/>
            <w:sz w:val="15"/>
            <w:szCs w:val="15"/>
          </w:rPr>
          <w:t>ua</w:t>
        </w:r>
      </w:ins>
      <w:proofErr w:type="spellEnd"/>
      <w:del w:id="5636" w:author="Kaxiong" w:date="2021-06-11T23:40:00Z">
        <w:r w:rsidR="00F2670D" w:rsidRPr="009D672A" w:rsidDel="00334E6D">
          <w:rPr>
            <w:rFonts w:ascii="Arial" w:eastAsia="Arial" w:hAnsi="Arial" w:cs="Arial"/>
            <w:color w:val="494645"/>
            <w:sz w:val="15"/>
            <w:szCs w:val="15"/>
          </w:rPr>
          <w:delText>hauv cov</w:delText>
        </w:r>
      </w:del>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hmoov</w:t>
      </w:r>
      <w:proofErr w:type="spellEnd"/>
      <w:r w:rsidR="00F2670D" w:rsidRPr="009D672A">
        <w:rPr>
          <w:rFonts w:ascii="Arial" w:eastAsia="Arial" w:hAnsi="Arial" w:cs="Arial"/>
          <w:color w:val="494645"/>
          <w:sz w:val="15"/>
          <w:szCs w:val="15"/>
        </w:rPr>
        <w:t xml:space="preserve">, </w:t>
      </w:r>
      <w:proofErr w:type="spellStart"/>
      <w:ins w:id="5637" w:author="Kaxiong" w:date="2021-06-11T23:40:00Z">
        <w:r>
          <w:rPr>
            <w:rFonts w:ascii="Arial" w:eastAsia="Arial" w:hAnsi="Arial" w:cs="Arial"/>
            <w:color w:val="494645"/>
            <w:sz w:val="15"/>
            <w:szCs w:val="15"/>
          </w:rPr>
          <w:t>ua</w:t>
        </w:r>
        <w:proofErr w:type="spellEnd"/>
        <w:r>
          <w:rPr>
            <w:rFonts w:ascii="Arial" w:eastAsia="Arial" w:hAnsi="Arial" w:cs="Arial"/>
            <w:color w:val="494645"/>
            <w:sz w:val="15"/>
            <w:szCs w:val="15"/>
          </w:rPr>
          <w:t xml:space="preserve"> </w:t>
        </w:r>
        <w:proofErr w:type="spellStart"/>
        <w:r>
          <w:rPr>
            <w:rFonts w:ascii="Arial" w:eastAsia="Arial" w:hAnsi="Arial" w:cs="Arial"/>
            <w:color w:val="494645"/>
            <w:sz w:val="15"/>
            <w:szCs w:val="15"/>
          </w:rPr>
          <w:t>ib</w:t>
        </w:r>
        <w:proofErr w:type="spellEnd"/>
        <w:r>
          <w:rPr>
            <w:rFonts w:ascii="Arial" w:eastAsia="Arial" w:hAnsi="Arial" w:cs="Arial"/>
            <w:color w:val="494645"/>
            <w:sz w:val="15"/>
            <w:szCs w:val="15"/>
          </w:rPr>
          <w:t xml:space="preserve"> </w:t>
        </w:r>
      </w:ins>
      <w:proofErr w:type="spellStart"/>
      <w:r w:rsidR="00F2670D" w:rsidRPr="009D672A">
        <w:rPr>
          <w:rFonts w:ascii="Arial" w:eastAsia="Arial" w:hAnsi="Arial" w:cs="Arial"/>
          <w:color w:val="494645"/>
          <w:sz w:val="15"/>
          <w:szCs w:val="15"/>
        </w:rPr>
        <w:t>pob</w:t>
      </w:r>
      <w:proofErr w:type="spellEnd"/>
      <w:del w:id="5638" w:author="Kaxiong" w:date="2021-06-11T23:40:00Z">
        <w:r w:rsidR="00F2670D" w:rsidRPr="009D672A" w:rsidDel="00334E6D">
          <w:rPr>
            <w:rFonts w:ascii="Arial" w:eastAsia="Arial" w:hAnsi="Arial" w:cs="Arial"/>
            <w:color w:val="494645"/>
            <w:sz w:val="15"/>
            <w:szCs w:val="15"/>
          </w:rPr>
          <w:delText xml:space="preserve"> zeb</w:delText>
        </w:r>
      </w:del>
      <w:r w:rsidR="00F2670D" w:rsidRPr="009D672A">
        <w:rPr>
          <w:rFonts w:ascii="Arial" w:eastAsia="Arial" w:hAnsi="Arial" w:cs="Arial"/>
          <w:color w:val="494645"/>
          <w:sz w:val="15"/>
          <w:szCs w:val="15"/>
        </w:rPr>
        <w:t>, los</w:t>
      </w:r>
      <w:ins w:id="5639" w:author="Kaxiong" w:date="2021-06-11T23:40:00Z">
        <w:r>
          <w:rPr>
            <w:rFonts w:ascii="Arial" w:eastAsia="Arial" w:hAnsi="Arial" w:cs="Arial"/>
            <w:color w:val="494645"/>
            <w:sz w:val="15"/>
            <w:szCs w:val="15"/>
          </w:rPr>
          <w:t xml:space="preserve"> </w:t>
        </w:r>
      </w:ins>
      <w:r w:rsidR="00F2670D" w:rsidRPr="009D672A">
        <w:rPr>
          <w:rFonts w:ascii="Arial" w:eastAsia="Arial" w:hAnsi="Arial" w:cs="Arial"/>
          <w:color w:val="494645"/>
          <w:sz w:val="15"/>
          <w:szCs w:val="15"/>
        </w:rPr>
        <w:t xml:space="preserve">sis </w:t>
      </w:r>
      <w:proofErr w:type="spellStart"/>
      <w:r w:rsidR="00F2670D" w:rsidRPr="009D672A">
        <w:rPr>
          <w:rFonts w:ascii="Arial" w:eastAsia="Arial" w:hAnsi="Arial" w:cs="Arial"/>
          <w:color w:val="494645"/>
          <w:sz w:val="15"/>
          <w:szCs w:val="15"/>
        </w:rPr>
        <w:t>lwm</w:t>
      </w:r>
      <w:proofErr w:type="spellEnd"/>
      <w:r w:rsidR="00F2670D" w:rsidRPr="009D672A">
        <w:rPr>
          <w:rFonts w:ascii="Arial" w:eastAsia="Arial" w:hAnsi="Arial" w:cs="Arial"/>
          <w:color w:val="494645"/>
          <w:sz w:val="15"/>
          <w:szCs w:val="15"/>
        </w:rPr>
        <w:t xml:space="preserve"> yam </w:t>
      </w:r>
      <w:proofErr w:type="spellStart"/>
      <w:r w:rsidR="00F2670D" w:rsidRPr="009D672A">
        <w:rPr>
          <w:rFonts w:ascii="Arial" w:eastAsia="Arial" w:hAnsi="Arial" w:cs="Arial"/>
          <w:color w:val="494645"/>
          <w:sz w:val="15"/>
          <w:szCs w:val="15"/>
        </w:rPr>
        <w:t>khoom</w:t>
      </w:r>
      <w:proofErr w:type="spellEnd"/>
      <w:r w:rsidR="00F2670D" w:rsidRPr="009D672A">
        <w:rPr>
          <w:rFonts w:ascii="Arial" w:eastAsia="Arial" w:hAnsi="Arial" w:cs="Arial"/>
          <w:color w:val="494645"/>
          <w:sz w:val="15"/>
          <w:szCs w:val="15"/>
        </w:rPr>
        <w:t xml:space="preserve"> </w:t>
      </w:r>
      <w:proofErr w:type="spellStart"/>
      <w:r w:rsidR="00F2670D" w:rsidRPr="009D672A">
        <w:rPr>
          <w:rFonts w:ascii="Arial" w:eastAsia="Arial" w:hAnsi="Arial" w:cs="Arial"/>
          <w:color w:val="494645"/>
          <w:sz w:val="15"/>
          <w:szCs w:val="15"/>
        </w:rPr>
        <w:t>khov</w:t>
      </w:r>
      <w:proofErr w:type="spellEnd"/>
      <w:r w:rsidR="00F2670D" w:rsidRPr="009D672A">
        <w:rPr>
          <w:rFonts w:ascii="Arial" w:eastAsia="Arial" w:hAnsi="Arial" w:cs="Arial"/>
          <w:color w:val="494645"/>
          <w:sz w:val="15"/>
          <w:szCs w:val="15"/>
        </w:rPr>
        <w:t>).</w:t>
      </w:r>
    </w:p>
    <w:p w14:paraId="13C336CA" w14:textId="77777777" w:rsidR="00BF3E5F" w:rsidRDefault="00F2670D">
      <w:pPr>
        <w:spacing w:line="20" w:lineRule="exact"/>
        <w:rPr>
          <w:sz w:val="20"/>
          <w:szCs w:val="20"/>
        </w:rPr>
      </w:pPr>
      <w:r>
        <w:rPr>
          <w:noProof/>
          <w:sz w:val="20"/>
          <w:szCs w:val="20"/>
        </w:rPr>
        <w:drawing>
          <wp:anchor distT="0" distB="0" distL="114300" distR="114300" simplePos="0" relativeHeight="251686400" behindDoc="1" locked="0" layoutInCell="0" allowOverlap="1" wp14:anchorId="1FC83011" wp14:editId="7F6A8120">
            <wp:simplePos x="0" y="0"/>
            <wp:positionH relativeFrom="column">
              <wp:posOffset>-431165</wp:posOffset>
            </wp:positionH>
            <wp:positionV relativeFrom="paragraph">
              <wp:posOffset>3451225</wp:posOffset>
            </wp:positionV>
            <wp:extent cx="7772400" cy="31623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srcRect/>
                    <a:stretch>
                      <a:fillRect/>
                    </a:stretch>
                  </pic:blipFill>
                  <pic:spPr bwMode="auto">
                    <a:xfrm>
                      <a:off x="0" y="0"/>
                      <a:ext cx="7772400" cy="316230"/>
                    </a:xfrm>
                    <a:prstGeom prst="rect">
                      <a:avLst/>
                    </a:prstGeom>
                    <a:noFill/>
                  </pic:spPr>
                </pic:pic>
              </a:graphicData>
            </a:graphic>
          </wp:anchor>
        </w:drawing>
      </w:r>
    </w:p>
    <w:p w14:paraId="43199609" w14:textId="77777777" w:rsidR="00BF3E5F" w:rsidRDefault="00BF3E5F">
      <w:pPr>
        <w:sectPr w:rsidR="00BF3E5F">
          <w:pgSz w:w="12240" w:h="15840"/>
          <w:pgMar w:top="358" w:right="700" w:bottom="0" w:left="680" w:header="0" w:footer="0" w:gutter="0"/>
          <w:cols w:space="720" w:equalWidth="0">
            <w:col w:w="10860"/>
          </w:cols>
        </w:sectPr>
      </w:pPr>
    </w:p>
    <w:p w14:paraId="479DA904" w14:textId="77777777" w:rsidR="00BF3E5F" w:rsidRDefault="00BF3E5F">
      <w:pPr>
        <w:spacing w:line="200" w:lineRule="exact"/>
        <w:rPr>
          <w:sz w:val="20"/>
          <w:szCs w:val="20"/>
        </w:rPr>
      </w:pPr>
    </w:p>
    <w:p w14:paraId="0669DED1" w14:textId="77777777" w:rsidR="00BF3E5F" w:rsidRDefault="00BF3E5F">
      <w:pPr>
        <w:spacing w:line="200" w:lineRule="exact"/>
        <w:rPr>
          <w:sz w:val="20"/>
          <w:szCs w:val="20"/>
        </w:rPr>
      </w:pPr>
    </w:p>
    <w:p w14:paraId="26959BAB" w14:textId="77777777" w:rsidR="00BF3E5F" w:rsidRDefault="00BF3E5F">
      <w:pPr>
        <w:spacing w:line="200" w:lineRule="exact"/>
        <w:rPr>
          <w:sz w:val="20"/>
          <w:szCs w:val="20"/>
        </w:rPr>
      </w:pPr>
    </w:p>
    <w:p w14:paraId="5481BB3F" w14:textId="77777777" w:rsidR="00BF3E5F" w:rsidRDefault="00BF3E5F">
      <w:pPr>
        <w:spacing w:line="200" w:lineRule="exact"/>
        <w:rPr>
          <w:sz w:val="20"/>
          <w:szCs w:val="20"/>
        </w:rPr>
      </w:pPr>
    </w:p>
    <w:p w14:paraId="0FF94EB5" w14:textId="77777777" w:rsidR="00BF3E5F" w:rsidRDefault="00BF3E5F">
      <w:pPr>
        <w:spacing w:line="200" w:lineRule="exact"/>
        <w:rPr>
          <w:sz w:val="20"/>
          <w:szCs w:val="20"/>
        </w:rPr>
      </w:pPr>
    </w:p>
    <w:p w14:paraId="6A4D4207" w14:textId="77777777" w:rsidR="00BF3E5F" w:rsidRDefault="00BF3E5F">
      <w:pPr>
        <w:spacing w:line="200" w:lineRule="exact"/>
        <w:rPr>
          <w:sz w:val="20"/>
          <w:szCs w:val="20"/>
        </w:rPr>
      </w:pPr>
    </w:p>
    <w:p w14:paraId="30EB034D" w14:textId="77777777" w:rsidR="00BF3E5F" w:rsidRDefault="00BF3E5F">
      <w:pPr>
        <w:spacing w:line="200" w:lineRule="exact"/>
        <w:rPr>
          <w:sz w:val="20"/>
          <w:szCs w:val="20"/>
        </w:rPr>
      </w:pPr>
    </w:p>
    <w:p w14:paraId="42EA6502" w14:textId="77777777" w:rsidR="00BF3E5F" w:rsidRDefault="00BF3E5F">
      <w:pPr>
        <w:spacing w:line="200" w:lineRule="exact"/>
        <w:rPr>
          <w:sz w:val="20"/>
          <w:szCs w:val="20"/>
        </w:rPr>
      </w:pPr>
    </w:p>
    <w:p w14:paraId="3531D4DF" w14:textId="77777777" w:rsidR="00BF3E5F" w:rsidRDefault="00BF3E5F">
      <w:pPr>
        <w:spacing w:line="200" w:lineRule="exact"/>
        <w:rPr>
          <w:sz w:val="20"/>
          <w:szCs w:val="20"/>
        </w:rPr>
      </w:pPr>
    </w:p>
    <w:p w14:paraId="53C02C01" w14:textId="77777777" w:rsidR="00BF3E5F" w:rsidRDefault="00BF3E5F">
      <w:pPr>
        <w:spacing w:line="200" w:lineRule="exact"/>
        <w:rPr>
          <w:sz w:val="20"/>
          <w:szCs w:val="20"/>
        </w:rPr>
      </w:pPr>
    </w:p>
    <w:p w14:paraId="0E64F6A9" w14:textId="77777777" w:rsidR="00BF3E5F" w:rsidRDefault="00BF3E5F">
      <w:pPr>
        <w:spacing w:line="200" w:lineRule="exact"/>
        <w:rPr>
          <w:sz w:val="20"/>
          <w:szCs w:val="20"/>
        </w:rPr>
      </w:pPr>
    </w:p>
    <w:p w14:paraId="52577222" w14:textId="77777777" w:rsidR="00BF3E5F" w:rsidRDefault="00BF3E5F">
      <w:pPr>
        <w:spacing w:line="200" w:lineRule="exact"/>
        <w:rPr>
          <w:sz w:val="20"/>
          <w:szCs w:val="20"/>
        </w:rPr>
      </w:pPr>
    </w:p>
    <w:p w14:paraId="7FC259CA" w14:textId="77777777" w:rsidR="00BF3E5F" w:rsidRDefault="00BF3E5F">
      <w:pPr>
        <w:spacing w:line="200" w:lineRule="exact"/>
        <w:rPr>
          <w:sz w:val="20"/>
          <w:szCs w:val="20"/>
        </w:rPr>
      </w:pPr>
    </w:p>
    <w:p w14:paraId="5DFB999C" w14:textId="77777777" w:rsidR="00BF3E5F" w:rsidRDefault="00BF3E5F">
      <w:pPr>
        <w:spacing w:line="200" w:lineRule="exact"/>
        <w:rPr>
          <w:sz w:val="20"/>
          <w:szCs w:val="20"/>
        </w:rPr>
      </w:pPr>
    </w:p>
    <w:p w14:paraId="1840DFFF" w14:textId="77777777" w:rsidR="00BF3E5F" w:rsidRDefault="00BF3E5F">
      <w:pPr>
        <w:spacing w:line="200" w:lineRule="exact"/>
        <w:rPr>
          <w:sz w:val="20"/>
          <w:szCs w:val="20"/>
        </w:rPr>
      </w:pPr>
    </w:p>
    <w:p w14:paraId="0BDE09D0" w14:textId="77777777" w:rsidR="00BF3E5F" w:rsidRDefault="00BF3E5F">
      <w:pPr>
        <w:spacing w:line="200" w:lineRule="exact"/>
        <w:rPr>
          <w:sz w:val="20"/>
          <w:szCs w:val="20"/>
        </w:rPr>
      </w:pPr>
    </w:p>
    <w:p w14:paraId="602B31AC" w14:textId="77777777" w:rsidR="00BF3E5F" w:rsidRDefault="00BF3E5F">
      <w:pPr>
        <w:spacing w:line="200" w:lineRule="exact"/>
        <w:rPr>
          <w:sz w:val="20"/>
          <w:szCs w:val="20"/>
        </w:rPr>
      </w:pPr>
    </w:p>
    <w:p w14:paraId="741D8DC4" w14:textId="77777777" w:rsidR="00BF3E5F" w:rsidRDefault="00BF3E5F">
      <w:pPr>
        <w:spacing w:line="200" w:lineRule="exact"/>
        <w:rPr>
          <w:sz w:val="20"/>
          <w:szCs w:val="20"/>
        </w:rPr>
      </w:pPr>
    </w:p>
    <w:p w14:paraId="2CD482D4" w14:textId="77777777" w:rsidR="00BF3E5F" w:rsidRDefault="00BF3E5F">
      <w:pPr>
        <w:spacing w:line="200" w:lineRule="exact"/>
        <w:rPr>
          <w:sz w:val="20"/>
          <w:szCs w:val="20"/>
        </w:rPr>
      </w:pPr>
    </w:p>
    <w:p w14:paraId="6FABC4C5" w14:textId="77777777" w:rsidR="00BF3E5F" w:rsidRDefault="00BF3E5F">
      <w:pPr>
        <w:spacing w:line="200" w:lineRule="exact"/>
        <w:rPr>
          <w:sz w:val="20"/>
          <w:szCs w:val="20"/>
        </w:rPr>
      </w:pPr>
    </w:p>
    <w:p w14:paraId="2BA8BDE4" w14:textId="77777777" w:rsidR="00BF3E5F" w:rsidRDefault="00BF3E5F">
      <w:pPr>
        <w:spacing w:line="200" w:lineRule="exact"/>
        <w:rPr>
          <w:sz w:val="20"/>
          <w:szCs w:val="20"/>
        </w:rPr>
      </w:pPr>
    </w:p>
    <w:p w14:paraId="0389A547" w14:textId="77777777" w:rsidR="00BF3E5F" w:rsidRDefault="00BF3E5F">
      <w:pPr>
        <w:spacing w:line="200" w:lineRule="exact"/>
        <w:rPr>
          <w:sz w:val="20"/>
          <w:szCs w:val="20"/>
        </w:rPr>
      </w:pPr>
    </w:p>
    <w:p w14:paraId="52965947" w14:textId="77777777" w:rsidR="00BF3E5F" w:rsidRDefault="00BF3E5F">
      <w:pPr>
        <w:spacing w:line="200" w:lineRule="exact"/>
        <w:rPr>
          <w:sz w:val="20"/>
          <w:szCs w:val="20"/>
        </w:rPr>
      </w:pPr>
    </w:p>
    <w:p w14:paraId="6CEBD361" w14:textId="77777777" w:rsidR="00BF3E5F" w:rsidRDefault="00BF3E5F">
      <w:pPr>
        <w:spacing w:line="200" w:lineRule="exact"/>
        <w:rPr>
          <w:sz w:val="20"/>
          <w:szCs w:val="20"/>
        </w:rPr>
      </w:pPr>
    </w:p>
    <w:p w14:paraId="2E19213B" w14:textId="77777777" w:rsidR="00BF3E5F" w:rsidRDefault="00BF3E5F">
      <w:pPr>
        <w:spacing w:line="200" w:lineRule="exact"/>
        <w:rPr>
          <w:sz w:val="20"/>
          <w:szCs w:val="20"/>
        </w:rPr>
      </w:pPr>
    </w:p>
    <w:p w14:paraId="151CAAFB" w14:textId="77777777" w:rsidR="00BF3E5F" w:rsidRDefault="00BF3E5F">
      <w:pPr>
        <w:spacing w:line="200" w:lineRule="exact"/>
        <w:rPr>
          <w:sz w:val="20"/>
          <w:szCs w:val="20"/>
        </w:rPr>
      </w:pPr>
    </w:p>
    <w:p w14:paraId="07D80ACC" w14:textId="77777777" w:rsidR="00BF3E5F" w:rsidRDefault="00BF3E5F">
      <w:pPr>
        <w:spacing w:line="331" w:lineRule="exact"/>
        <w:rPr>
          <w:sz w:val="20"/>
          <w:szCs w:val="20"/>
        </w:rPr>
      </w:pPr>
    </w:p>
    <w:p w14:paraId="0622DCA6" w14:textId="6503AD96" w:rsidR="00BF3E5F" w:rsidRDefault="00F2670D">
      <w:pPr>
        <w:tabs>
          <w:tab w:val="left" w:pos="2400"/>
          <w:tab w:val="left" w:pos="4240"/>
          <w:tab w:val="left" w:pos="5060"/>
          <w:tab w:val="left" w:pos="7180"/>
          <w:tab w:val="left" w:pos="7520"/>
          <w:tab w:val="left" w:pos="10000"/>
          <w:tab w:val="left" w:pos="10620"/>
        </w:tabs>
        <w:ind w:left="2080"/>
        <w:rPr>
          <w:sz w:val="20"/>
          <w:szCs w:val="20"/>
        </w:rPr>
      </w:pPr>
      <w:r>
        <w:rPr>
          <w:rFonts w:ascii="Arial" w:eastAsia="Arial" w:hAnsi="Arial" w:cs="Arial"/>
          <w:b/>
          <w:bCs/>
          <w:color w:val="675E35"/>
          <w:sz w:val="20"/>
          <w:szCs w:val="20"/>
        </w:rPr>
        <w:t>|</w:t>
      </w:r>
      <w:r>
        <w:rPr>
          <w:sz w:val="20"/>
          <w:szCs w:val="20"/>
        </w:rPr>
        <w:tab/>
      </w:r>
      <w:r w:rsidRPr="00C007BD">
        <w:rPr>
          <w:rFonts w:ascii="Arial" w:eastAsia="Arial" w:hAnsi="Arial" w:cs="Arial"/>
          <w:color w:val="675E35"/>
          <w:sz w:val="17"/>
          <w:szCs w:val="17"/>
        </w:rPr>
        <w:t>farmcommons.org</w:t>
      </w:r>
      <w:r w:rsidRPr="00C007BD">
        <w:rPr>
          <w:sz w:val="20"/>
          <w:szCs w:val="20"/>
        </w:rPr>
        <w:tab/>
      </w:r>
      <w:r w:rsidRPr="00C007BD">
        <w:rPr>
          <w:rFonts w:ascii="Arial" w:eastAsia="Arial" w:hAnsi="Arial" w:cs="Arial"/>
          <w:color w:val="675E35"/>
          <w:sz w:val="20"/>
          <w:szCs w:val="20"/>
        </w:rPr>
        <w:t>|</w:t>
      </w:r>
      <w:r w:rsidRPr="00C007BD">
        <w:rPr>
          <w:sz w:val="20"/>
          <w:szCs w:val="20"/>
        </w:rPr>
        <w:tab/>
      </w:r>
      <w:r w:rsidRPr="00C007BD">
        <w:rPr>
          <w:rFonts w:ascii="Arial" w:eastAsia="Arial" w:hAnsi="Arial" w:cs="Arial"/>
          <w:color w:val="675E35"/>
          <w:sz w:val="16"/>
          <w:szCs w:val="16"/>
        </w:rPr>
        <w:t xml:space="preserve">FSMA – </w:t>
      </w:r>
      <w:del w:id="5640" w:author="Kaxiong" w:date="2021-06-08T20:00:00Z">
        <w:r w:rsidR="00980529" w:rsidRPr="00C007BD" w:rsidDel="002A134F">
          <w:rPr>
            <w:rFonts w:ascii="Arial" w:eastAsia="Arial" w:hAnsi="Arial" w:cs="Arial"/>
            <w:color w:val="675E35"/>
            <w:sz w:val="16"/>
            <w:szCs w:val="16"/>
          </w:rPr>
          <w:delText>Ntw qhia</w:delText>
        </w:r>
      </w:del>
      <w:proofErr w:type="spellStart"/>
      <w:ins w:id="5641" w:author="Kaxiong" w:date="2021-06-08T20:00:00Z">
        <w:r w:rsidR="002A134F">
          <w:rPr>
            <w:rFonts w:ascii="Arial" w:eastAsia="Arial" w:hAnsi="Arial" w:cs="Arial"/>
            <w:color w:val="675E35"/>
            <w:sz w:val="16"/>
            <w:szCs w:val="16"/>
          </w:rPr>
          <w:t>Daim</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phiaj</w:t>
        </w:r>
        <w:proofErr w:type="spellEnd"/>
        <w:r w:rsidR="002A134F">
          <w:rPr>
            <w:rFonts w:ascii="Arial" w:eastAsia="Arial" w:hAnsi="Arial" w:cs="Arial"/>
            <w:color w:val="675E35"/>
            <w:sz w:val="16"/>
            <w:szCs w:val="16"/>
          </w:rPr>
          <w:t xml:space="preserve"> </w:t>
        </w:r>
        <w:proofErr w:type="spellStart"/>
        <w:r w:rsidR="002A134F">
          <w:rPr>
            <w:rFonts w:ascii="Arial" w:eastAsia="Arial" w:hAnsi="Arial" w:cs="Arial"/>
            <w:color w:val="675E35"/>
            <w:sz w:val="16"/>
            <w:szCs w:val="16"/>
          </w:rPr>
          <w:t>qhia</w:t>
        </w:r>
      </w:ins>
      <w:proofErr w:type="spellEnd"/>
      <w:r w:rsidRPr="00C007BD">
        <w:rPr>
          <w:sz w:val="20"/>
          <w:szCs w:val="20"/>
        </w:rPr>
        <w:tab/>
      </w:r>
      <w:r w:rsidRPr="00C007BD">
        <w:rPr>
          <w:rFonts w:ascii="Arial" w:eastAsia="Arial" w:hAnsi="Arial" w:cs="Arial"/>
          <w:color w:val="675E35"/>
          <w:sz w:val="20"/>
          <w:szCs w:val="20"/>
        </w:rPr>
        <w:t>|</w:t>
      </w:r>
      <w:r w:rsidRPr="00C007BD">
        <w:rPr>
          <w:sz w:val="20"/>
          <w:szCs w:val="20"/>
        </w:rPr>
        <w:tab/>
      </w:r>
      <w:proofErr w:type="spellStart"/>
      <w:r w:rsidR="0079575C" w:rsidRPr="00C007BD">
        <w:rPr>
          <w:rFonts w:ascii="Arial" w:eastAsia="Arial" w:hAnsi="Arial" w:cs="Arial"/>
          <w:color w:val="675E35"/>
          <w:sz w:val="13"/>
          <w:szCs w:val="13"/>
        </w:rPr>
        <w:t>Hloo</w:t>
      </w:r>
      <w:proofErr w:type="spellEnd"/>
      <w:r w:rsidR="0079575C" w:rsidRPr="00C007BD">
        <w:rPr>
          <w:rFonts w:ascii="Arial" w:eastAsia="Arial" w:hAnsi="Arial" w:cs="Arial"/>
          <w:color w:val="675E35"/>
          <w:sz w:val="13"/>
          <w:szCs w:val="13"/>
        </w:rPr>
        <w:t xml:space="preserve"> Kho </w:t>
      </w:r>
      <w:proofErr w:type="spellStart"/>
      <w:r w:rsidR="0079575C" w:rsidRPr="00C007BD">
        <w:rPr>
          <w:rFonts w:ascii="Arial" w:eastAsia="Arial" w:hAnsi="Arial" w:cs="Arial"/>
          <w:color w:val="675E35"/>
          <w:sz w:val="13"/>
          <w:szCs w:val="13"/>
        </w:rPr>
        <w:t>Tshiab</w:t>
      </w:r>
      <w:proofErr w:type="spellEnd"/>
      <w:r w:rsidRPr="00C007BD">
        <w:rPr>
          <w:rFonts w:ascii="Arial" w:eastAsia="Arial" w:hAnsi="Arial" w:cs="Arial"/>
          <w:color w:val="675E35"/>
          <w:sz w:val="13"/>
          <w:szCs w:val="13"/>
        </w:rPr>
        <w:t xml:space="preserve">: </w:t>
      </w:r>
      <w:proofErr w:type="spellStart"/>
      <w:r w:rsidRPr="00C007BD">
        <w:rPr>
          <w:rFonts w:ascii="Arial" w:eastAsia="Arial" w:hAnsi="Arial" w:cs="Arial"/>
          <w:color w:val="675E35"/>
          <w:sz w:val="13"/>
          <w:szCs w:val="13"/>
        </w:rPr>
        <w:t>Lub</w:t>
      </w:r>
      <w:proofErr w:type="spellEnd"/>
      <w:r w:rsidRPr="00C007BD">
        <w:rPr>
          <w:rFonts w:ascii="Arial" w:eastAsia="Arial" w:hAnsi="Arial" w:cs="Arial"/>
          <w:color w:val="675E35"/>
          <w:sz w:val="13"/>
          <w:szCs w:val="13"/>
        </w:rPr>
        <w:t xml:space="preserve"> </w:t>
      </w:r>
      <w:proofErr w:type="spellStart"/>
      <w:r w:rsidRPr="00C007BD">
        <w:rPr>
          <w:rFonts w:ascii="Arial" w:eastAsia="Arial" w:hAnsi="Arial" w:cs="Arial"/>
          <w:color w:val="675E35"/>
          <w:sz w:val="13"/>
          <w:szCs w:val="13"/>
        </w:rPr>
        <w:t>Tsib</w:t>
      </w:r>
      <w:proofErr w:type="spellEnd"/>
      <w:r w:rsidRPr="00C007BD">
        <w:rPr>
          <w:rFonts w:ascii="Arial" w:eastAsia="Arial" w:hAnsi="Arial" w:cs="Arial"/>
          <w:color w:val="675E35"/>
          <w:sz w:val="13"/>
          <w:szCs w:val="13"/>
        </w:rPr>
        <w:t xml:space="preserve"> </w:t>
      </w:r>
      <w:proofErr w:type="spellStart"/>
      <w:r w:rsidRPr="00C007BD">
        <w:rPr>
          <w:rFonts w:ascii="Arial" w:eastAsia="Arial" w:hAnsi="Arial" w:cs="Arial"/>
          <w:color w:val="675E35"/>
          <w:sz w:val="13"/>
          <w:szCs w:val="13"/>
        </w:rPr>
        <w:t>Hlis</w:t>
      </w:r>
      <w:proofErr w:type="spellEnd"/>
      <w:r w:rsidRPr="00C007BD">
        <w:rPr>
          <w:rFonts w:ascii="Arial" w:eastAsia="Arial" w:hAnsi="Arial" w:cs="Arial"/>
          <w:color w:val="675E35"/>
          <w:sz w:val="13"/>
          <w:szCs w:val="13"/>
        </w:rPr>
        <w:t xml:space="preserve"> 6, 2016</w:t>
      </w:r>
      <w:r w:rsidRPr="00C007BD">
        <w:rPr>
          <w:sz w:val="20"/>
          <w:szCs w:val="20"/>
        </w:rPr>
        <w:tab/>
      </w:r>
      <w:r w:rsidRPr="00C007BD">
        <w:rPr>
          <w:rFonts w:ascii="Arial" w:eastAsia="Arial" w:hAnsi="Arial" w:cs="Arial"/>
          <w:color w:val="675E35"/>
          <w:sz w:val="20"/>
          <w:szCs w:val="20"/>
        </w:rPr>
        <w:t>|</w:t>
      </w:r>
      <w:r>
        <w:rPr>
          <w:sz w:val="20"/>
          <w:szCs w:val="20"/>
        </w:rPr>
        <w:tab/>
      </w:r>
      <w:r w:rsidRPr="0079575C">
        <w:rPr>
          <w:rFonts w:ascii="Arial" w:eastAsia="Arial" w:hAnsi="Arial" w:cs="Arial"/>
          <w:color w:val="675E35"/>
          <w:sz w:val="16"/>
          <w:szCs w:val="16"/>
        </w:rPr>
        <w:t>10</w:t>
      </w:r>
    </w:p>
    <w:sectPr w:rsidR="00BF3E5F">
      <w:type w:val="continuous"/>
      <w:pgSz w:w="12240" w:h="15840"/>
      <w:pgMar w:top="358" w:right="700" w:bottom="0" w:left="680" w:header="0" w:footer="0" w:gutter="0"/>
      <w:cols w:space="720" w:equalWidth="0">
        <w:col w:w="10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AE6BB" w14:textId="77777777" w:rsidR="008E08B2" w:rsidRDefault="008E08B2" w:rsidP="00D44A64">
      <w:r>
        <w:separator/>
      </w:r>
    </w:p>
  </w:endnote>
  <w:endnote w:type="continuationSeparator" w:id="0">
    <w:p w14:paraId="53FC8665" w14:textId="77777777" w:rsidR="008E08B2" w:rsidRDefault="008E08B2" w:rsidP="00D4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0E417" w14:textId="77777777" w:rsidR="008E08B2" w:rsidRDefault="008E08B2" w:rsidP="00D44A64">
      <w:r>
        <w:separator/>
      </w:r>
    </w:p>
  </w:footnote>
  <w:footnote w:type="continuationSeparator" w:id="0">
    <w:p w14:paraId="6F8B1121" w14:textId="77777777" w:rsidR="008E08B2" w:rsidRDefault="008E08B2" w:rsidP="00D44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4ADADB54"/>
    <w:lvl w:ilvl="0" w:tplc="B1B603DE">
      <w:start w:val="1"/>
      <w:numFmt w:val="bullet"/>
      <w:lvlText w:val="•"/>
      <w:lvlJc w:val="left"/>
    </w:lvl>
    <w:lvl w:ilvl="1" w:tplc="C7744B6A">
      <w:numFmt w:val="decimal"/>
      <w:lvlText w:val=""/>
      <w:lvlJc w:val="left"/>
    </w:lvl>
    <w:lvl w:ilvl="2" w:tplc="767E5C66">
      <w:numFmt w:val="decimal"/>
      <w:lvlText w:val=""/>
      <w:lvlJc w:val="left"/>
    </w:lvl>
    <w:lvl w:ilvl="3" w:tplc="0D7462DE">
      <w:numFmt w:val="decimal"/>
      <w:lvlText w:val=""/>
      <w:lvlJc w:val="left"/>
    </w:lvl>
    <w:lvl w:ilvl="4" w:tplc="55B8DE2C">
      <w:numFmt w:val="decimal"/>
      <w:lvlText w:val=""/>
      <w:lvlJc w:val="left"/>
    </w:lvl>
    <w:lvl w:ilvl="5" w:tplc="EBD294D6">
      <w:numFmt w:val="decimal"/>
      <w:lvlText w:val=""/>
      <w:lvlJc w:val="left"/>
    </w:lvl>
    <w:lvl w:ilvl="6" w:tplc="68D2AB60">
      <w:numFmt w:val="decimal"/>
      <w:lvlText w:val=""/>
      <w:lvlJc w:val="left"/>
    </w:lvl>
    <w:lvl w:ilvl="7" w:tplc="32C40DF8">
      <w:numFmt w:val="decimal"/>
      <w:lvlText w:val=""/>
      <w:lvlJc w:val="left"/>
    </w:lvl>
    <w:lvl w:ilvl="8" w:tplc="35F4317A">
      <w:numFmt w:val="decimal"/>
      <w:lvlText w:val=""/>
      <w:lvlJc w:val="left"/>
    </w:lvl>
  </w:abstractNum>
  <w:abstractNum w:abstractNumId="1" w15:restartNumberingAfterBreak="0">
    <w:nsid w:val="05072367"/>
    <w:multiLevelType w:val="hybridMultilevel"/>
    <w:tmpl w:val="FC30887C"/>
    <w:lvl w:ilvl="0" w:tplc="A42A8622">
      <w:start w:val="1"/>
      <w:numFmt w:val="bullet"/>
      <w:lvlText w:val="•"/>
      <w:lvlJc w:val="left"/>
    </w:lvl>
    <w:lvl w:ilvl="1" w:tplc="3BF23AE2">
      <w:numFmt w:val="decimal"/>
      <w:lvlText w:val=""/>
      <w:lvlJc w:val="left"/>
    </w:lvl>
    <w:lvl w:ilvl="2" w:tplc="419C66E4">
      <w:numFmt w:val="decimal"/>
      <w:lvlText w:val=""/>
      <w:lvlJc w:val="left"/>
    </w:lvl>
    <w:lvl w:ilvl="3" w:tplc="C8C84C12">
      <w:numFmt w:val="decimal"/>
      <w:lvlText w:val=""/>
      <w:lvlJc w:val="left"/>
    </w:lvl>
    <w:lvl w:ilvl="4" w:tplc="AEF6956C">
      <w:numFmt w:val="decimal"/>
      <w:lvlText w:val=""/>
      <w:lvlJc w:val="left"/>
    </w:lvl>
    <w:lvl w:ilvl="5" w:tplc="E1700D42">
      <w:numFmt w:val="decimal"/>
      <w:lvlText w:val=""/>
      <w:lvlJc w:val="left"/>
    </w:lvl>
    <w:lvl w:ilvl="6" w:tplc="08B085EA">
      <w:numFmt w:val="decimal"/>
      <w:lvlText w:val=""/>
      <w:lvlJc w:val="left"/>
    </w:lvl>
    <w:lvl w:ilvl="7" w:tplc="F0C45A24">
      <w:numFmt w:val="decimal"/>
      <w:lvlText w:val=""/>
      <w:lvlJc w:val="left"/>
    </w:lvl>
    <w:lvl w:ilvl="8" w:tplc="93BE600E">
      <w:numFmt w:val="decimal"/>
      <w:lvlText w:val=""/>
      <w:lvlJc w:val="left"/>
    </w:lvl>
  </w:abstractNum>
  <w:abstractNum w:abstractNumId="2" w15:restartNumberingAfterBreak="0">
    <w:nsid w:val="08138641"/>
    <w:multiLevelType w:val="hybridMultilevel"/>
    <w:tmpl w:val="F662D5EE"/>
    <w:lvl w:ilvl="0" w:tplc="BB7E737E">
      <w:start w:val="1"/>
      <w:numFmt w:val="bullet"/>
      <w:lvlText w:val="•"/>
      <w:lvlJc w:val="left"/>
    </w:lvl>
    <w:lvl w:ilvl="1" w:tplc="30429EBA">
      <w:numFmt w:val="decimal"/>
      <w:lvlText w:val=""/>
      <w:lvlJc w:val="left"/>
    </w:lvl>
    <w:lvl w:ilvl="2" w:tplc="CE86A2B0">
      <w:numFmt w:val="decimal"/>
      <w:lvlText w:val=""/>
      <w:lvlJc w:val="left"/>
    </w:lvl>
    <w:lvl w:ilvl="3" w:tplc="B3F2B968">
      <w:numFmt w:val="decimal"/>
      <w:lvlText w:val=""/>
      <w:lvlJc w:val="left"/>
    </w:lvl>
    <w:lvl w:ilvl="4" w:tplc="56A68A0C">
      <w:numFmt w:val="decimal"/>
      <w:lvlText w:val=""/>
      <w:lvlJc w:val="left"/>
    </w:lvl>
    <w:lvl w:ilvl="5" w:tplc="888A8038">
      <w:numFmt w:val="decimal"/>
      <w:lvlText w:val=""/>
      <w:lvlJc w:val="left"/>
    </w:lvl>
    <w:lvl w:ilvl="6" w:tplc="6C684122">
      <w:numFmt w:val="decimal"/>
      <w:lvlText w:val=""/>
      <w:lvlJc w:val="left"/>
    </w:lvl>
    <w:lvl w:ilvl="7" w:tplc="012C53CA">
      <w:numFmt w:val="decimal"/>
      <w:lvlText w:val=""/>
      <w:lvlJc w:val="left"/>
    </w:lvl>
    <w:lvl w:ilvl="8" w:tplc="CD12D258">
      <w:numFmt w:val="decimal"/>
      <w:lvlText w:val=""/>
      <w:lvlJc w:val="left"/>
    </w:lvl>
  </w:abstractNum>
  <w:abstractNum w:abstractNumId="3" w15:restartNumberingAfterBreak="0">
    <w:nsid w:val="0836C40E"/>
    <w:multiLevelType w:val="hybridMultilevel"/>
    <w:tmpl w:val="A3F45F10"/>
    <w:lvl w:ilvl="0" w:tplc="6E52A424">
      <w:start w:val="1"/>
      <w:numFmt w:val="bullet"/>
      <w:lvlText w:val="•"/>
      <w:lvlJc w:val="left"/>
    </w:lvl>
    <w:lvl w:ilvl="1" w:tplc="636C9958">
      <w:numFmt w:val="decimal"/>
      <w:lvlText w:val=""/>
      <w:lvlJc w:val="left"/>
    </w:lvl>
    <w:lvl w:ilvl="2" w:tplc="654C91BA">
      <w:numFmt w:val="decimal"/>
      <w:lvlText w:val=""/>
      <w:lvlJc w:val="left"/>
    </w:lvl>
    <w:lvl w:ilvl="3" w:tplc="25048200">
      <w:numFmt w:val="decimal"/>
      <w:lvlText w:val=""/>
      <w:lvlJc w:val="left"/>
    </w:lvl>
    <w:lvl w:ilvl="4" w:tplc="A4C48A60">
      <w:numFmt w:val="decimal"/>
      <w:lvlText w:val=""/>
      <w:lvlJc w:val="left"/>
    </w:lvl>
    <w:lvl w:ilvl="5" w:tplc="EA8463E8">
      <w:numFmt w:val="decimal"/>
      <w:lvlText w:val=""/>
      <w:lvlJc w:val="left"/>
    </w:lvl>
    <w:lvl w:ilvl="6" w:tplc="1C5A1486">
      <w:numFmt w:val="decimal"/>
      <w:lvlText w:val=""/>
      <w:lvlJc w:val="left"/>
    </w:lvl>
    <w:lvl w:ilvl="7" w:tplc="D61EE340">
      <w:numFmt w:val="decimal"/>
      <w:lvlText w:val=""/>
      <w:lvlJc w:val="left"/>
    </w:lvl>
    <w:lvl w:ilvl="8" w:tplc="A61E5E20">
      <w:numFmt w:val="decimal"/>
      <w:lvlText w:val=""/>
      <w:lvlJc w:val="left"/>
    </w:lvl>
  </w:abstractNum>
  <w:abstractNum w:abstractNumId="4" w15:restartNumberingAfterBreak="0">
    <w:nsid w:val="08EDBDAB"/>
    <w:multiLevelType w:val="hybridMultilevel"/>
    <w:tmpl w:val="FFEA5D36"/>
    <w:lvl w:ilvl="0" w:tplc="61825290">
      <w:start w:val="1"/>
      <w:numFmt w:val="bullet"/>
      <w:lvlText w:val="•"/>
      <w:lvlJc w:val="left"/>
    </w:lvl>
    <w:lvl w:ilvl="1" w:tplc="B37886E4">
      <w:numFmt w:val="decimal"/>
      <w:lvlText w:val=""/>
      <w:lvlJc w:val="left"/>
    </w:lvl>
    <w:lvl w:ilvl="2" w:tplc="4A2E5666">
      <w:numFmt w:val="decimal"/>
      <w:lvlText w:val=""/>
      <w:lvlJc w:val="left"/>
    </w:lvl>
    <w:lvl w:ilvl="3" w:tplc="154EC23E">
      <w:numFmt w:val="decimal"/>
      <w:lvlText w:val=""/>
      <w:lvlJc w:val="left"/>
    </w:lvl>
    <w:lvl w:ilvl="4" w:tplc="51AE002C">
      <w:numFmt w:val="decimal"/>
      <w:lvlText w:val=""/>
      <w:lvlJc w:val="left"/>
    </w:lvl>
    <w:lvl w:ilvl="5" w:tplc="DC508758">
      <w:numFmt w:val="decimal"/>
      <w:lvlText w:val=""/>
      <w:lvlJc w:val="left"/>
    </w:lvl>
    <w:lvl w:ilvl="6" w:tplc="BC628DC0">
      <w:numFmt w:val="decimal"/>
      <w:lvlText w:val=""/>
      <w:lvlJc w:val="left"/>
    </w:lvl>
    <w:lvl w:ilvl="7" w:tplc="A3E0766A">
      <w:numFmt w:val="decimal"/>
      <w:lvlText w:val=""/>
      <w:lvlJc w:val="left"/>
    </w:lvl>
    <w:lvl w:ilvl="8" w:tplc="46CC9290">
      <w:numFmt w:val="decimal"/>
      <w:lvlText w:val=""/>
      <w:lvlJc w:val="left"/>
    </w:lvl>
  </w:abstractNum>
  <w:abstractNum w:abstractNumId="5" w15:restartNumberingAfterBreak="0">
    <w:nsid w:val="0B03E0C6"/>
    <w:multiLevelType w:val="hybridMultilevel"/>
    <w:tmpl w:val="7F42A090"/>
    <w:lvl w:ilvl="0" w:tplc="2B8285F6">
      <w:start w:val="1"/>
      <w:numFmt w:val="bullet"/>
      <w:lvlText w:val="•"/>
      <w:lvlJc w:val="left"/>
    </w:lvl>
    <w:lvl w:ilvl="1" w:tplc="AA88B5DC">
      <w:numFmt w:val="decimal"/>
      <w:lvlText w:val=""/>
      <w:lvlJc w:val="left"/>
    </w:lvl>
    <w:lvl w:ilvl="2" w:tplc="404AC04E">
      <w:numFmt w:val="decimal"/>
      <w:lvlText w:val=""/>
      <w:lvlJc w:val="left"/>
    </w:lvl>
    <w:lvl w:ilvl="3" w:tplc="2568554E">
      <w:numFmt w:val="decimal"/>
      <w:lvlText w:val=""/>
      <w:lvlJc w:val="left"/>
    </w:lvl>
    <w:lvl w:ilvl="4" w:tplc="0F5CB838">
      <w:numFmt w:val="decimal"/>
      <w:lvlText w:val=""/>
      <w:lvlJc w:val="left"/>
    </w:lvl>
    <w:lvl w:ilvl="5" w:tplc="C19E6842">
      <w:numFmt w:val="decimal"/>
      <w:lvlText w:val=""/>
      <w:lvlJc w:val="left"/>
    </w:lvl>
    <w:lvl w:ilvl="6" w:tplc="453676CE">
      <w:numFmt w:val="decimal"/>
      <w:lvlText w:val=""/>
      <w:lvlJc w:val="left"/>
    </w:lvl>
    <w:lvl w:ilvl="7" w:tplc="393E554A">
      <w:numFmt w:val="decimal"/>
      <w:lvlText w:val=""/>
      <w:lvlJc w:val="left"/>
    </w:lvl>
    <w:lvl w:ilvl="8" w:tplc="4E1AAF66">
      <w:numFmt w:val="decimal"/>
      <w:lvlText w:val=""/>
      <w:lvlJc w:val="left"/>
    </w:lvl>
  </w:abstractNum>
  <w:abstractNum w:abstractNumId="6" w15:restartNumberingAfterBreak="0">
    <w:nsid w:val="189A769B"/>
    <w:multiLevelType w:val="hybridMultilevel"/>
    <w:tmpl w:val="6ABC3434"/>
    <w:lvl w:ilvl="0" w:tplc="1D3497E4">
      <w:start w:val="1"/>
      <w:numFmt w:val="bullet"/>
      <w:lvlText w:val="•"/>
      <w:lvlJc w:val="left"/>
    </w:lvl>
    <w:lvl w:ilvl="1" w:tplc="76869230">
      <w:numFmt w:val="decimal"/>
      <w:lvlText w:val=""/>
      <w:lvlJc w:val="left"/>
    </w:lvl>
    <w:lvl w:ilvl="2" w:tplc="C04EF9D4">
      <w:numFmt w:val="decimal"/>
      <w:lvlText w:val=""/>
      <w:lvlJc w:val="left"/>
    </w:lvl>
    <w:lvl w:ilvl="3" w:tplc="F6861746">
      <w:numFmt w:val="decimal"/>
      <w:lvlText w:val=""/>
      <w:lvlJc w:val="left"/>
    </w:lvl>
    <w:lvl w:ilvl="4" w:tplc="29B21480">
      <w:numFmt w:val="decimal"/>
      <w:lvlText w:val=""/>
      <w:lvlJc w:val="left"/>
    </w:lvl>
    <w:lvl w:ilvl="5" w:tplc="E9E0CFB2">
      <w:numFmt w:val="decimal"/>
      <w:lvlText w:val=""/>
      <w:lvlJc w:val="left"/>
    </w:lvl>
    <w:lvl w:ilvl="6" w:tplc="97680186">
      <w:numFmt w:val="decimal"/>
      <w:lvlText w:val=""/>
      <w:lvlJc w:val="left"/>
    </w:lvl>
    <w:lvl w:ilvl="7" w:tplc="ED66F238">
      <w:numFmt w:val="decimal"/>
      <w:lvlText w:val=""/>
      <w:lvlJc w:val="left"/>
    </w:lvl>
    <w:lvl w:ilvl="8" w:tplc="F6F00C6C">
      <w:numFmt w:val="decimal"/>
      <w:lvlText w:val=""/>
      <w:lvlJc w:val="left"/>
    </w:lvl>
  </w:abstractNum>
  <w:abstractNum w:abstractNumId="7" w15:restartNumberingAfterBreak="0">
    <w:nsid w:val="1E7FF521"/>
    <w:multiLevelType w:val="hybridMultilevel"/>
    <w:tmpl w:val="2A94EF98"/>
    <w:lvl w:ilvl="0" w:tplc="5652EE44">
      <w:start w:val="1"/>
      <w:numFmt w:val="bullet"/>
      <w:lvlText w:val="•"/>
      <w:lvlJc w:val="left"/>
    </w:lvl>
    <w:lvl w:ilvl="1" w:tplc="3356B79A">
      <w:numFmt w:val="decimal"/>
      <w:lvlText w:val=""/>
      <w:lvlJc w:val="left"/>
    </w:lvl>
    <w:lvl w:ilvl="2" w:tplc="3F1A5154">
      <w:numFmt w:val="decimal"/>
      <w:lvlText w:val=""/>
      <w:lvlJc w:val="left"/>
    </w:lvl>
    <w:lvl w:ilvl="3" w:tplc="6B8A171E">
      <w:numFmt w:val="decimal"/>
      <w:lvlText w:val=""/>
      <w:lvlJc w:val="left"/>
    </w:lvl>
    <w:lvl w:ilvl="4" w:tplc="35A69142">
      <w:numFmt w:val="decimal"/>
      <w:lvlText w:val=""/>
      <w:lvlJc w:val="left"/>
    </w:lvl>
    <w:lvl w:ilvl="5" w:tplc="2FCADC1C">
      <w:numFmt w:val="decimal"/>
      <w:lvlText w:val=""/>
      <w:lvlJc w:val="left"/>
    </w:lvl>
    <w:lvl w:ilvl="6" w:tplc="D8B425A2">
      <w:numFmt w:val="decimal"/>
      <w:lvlText w:val=""/>
      <w:lvlJc w:val="left"/>
    </w:lvl>
    <w:lvl w:ilvl="7" w:tplc="1878222E">
      <w:numFmt w:val="decimal"/>
      <w:lvlText w:val=""/>
      <w:lvlJc w:val="left"/>
    </w:lvl>
    <w:lvl w:ilvl="8" w:tplc="BFA81B22">
      <w:numFmt w:val="decimal"/>
      <w:lvlText w:val=""/>
      <w:lvlJc w:val="left"/>
    </w:lvl>
  </w:abstractNum>
  <w:abstractNum w:abstractNumId="8" w15:restartNumberingAfterBreak="0">
    <w:nsid w:val="22221A70"/>
    <w:multiLevelType w:val="hybridMultilevel"/>
    <w:tmpl w:val="879A818A"/>
    <w:lvl w:ilvl="0" w:tplc="1A6C028A">
      <w:start w:val="1"/>
      <w:numFmt w:val="bullet"/>
      <w:lvlText w:val="•"/>
      <w:lvlJc w:val="left"/>
    </w:lvl>
    <w:lvl w:ilvl="1" w:tplc="DBDC4128">
      <w:numFmt w:val="decimal"/>
      <w:lvlText w:val=""/>
      <w:lvlJc w:val="left"/>
    </w:lvl>
    <w:lvl w:ilvl="2" w:tplc="13F2804A">
      <w:numFmt w:val="decimal"/>
      <w:lvlText w:val=""/>
      <w:lvlJc w:val="left"/>
    </w:lvl>
    <w:lvl w:ilvl="3" w:tplc="12E08B80">
      <w:numFmt w:val="decimal"/>
      <w:lvlText w:val=""/>
      <w:lvlJc w:val="left"/>
    </w:lvl>
    <w:lvl w:ilvl="4" w:tplc="0E10CA1C">
      <w:numFmt w:val="decimal"/>
      <w:lvlText w:val=""/>
      <w:lvlJc w:val="left"/>
    </w:lvl>
    <w:lvl w:ilvl="5" w:tplc="19984F62">
      <w:numFmt w:val="decimal"/>
      <w:lvlText w:val=""/>
      <w:lvlJc w:val="left"/>
    </w:lvl>
    <w:lvl w:ilvl="6" w:tplc="CF1272BE">
      <w:numFmt w:val="decimal"/>
      <w:lvlText w:val=""/>
      <w:lvlJc w:val="left"/>
    </w:lvl>
    <w:lvl w:ilvl="7" w:tplc="4EFA5B7E">
      <w:numFmt w:val="decimal"/>
      <w:lvlText w:val=""/>
      <w:lvlJc w:val="left"/>
    </w:lvl>
    <w:lvl w:ilvl="8" w:tplc="8D42B8C8">
      <w:numFmt w:val="decimal"/>
      <w:lvlText w:val=""/>
      <w:lvlJc w:val="left"/>
    </w:lvl>
  </w:abstractNum>
  <w:abstractNum w:abstractNumId="9" w15:restartNumberingAfterBreak="0">
    <w:nsid w:val="2443A858"/>
    <w:multiLevelType w:val="hybridMultilevel"/>
    <w:tmpl w:val="0E58BE12"/>
    <w:lvl w:ilvl="0" w:tplc="50CAE744">
      <w:start w:val="1"/>
      <w:numFmt w:val="bullet"/>
      <w:lvlText w:val="•"/>
      <w:lvlJc w:val="left"/>
    </w:lvl>
    <w:lvl w:ilvl="1" w:tplc="C46A8956">
      <w:numFmt w:val="decimal"/>
      <w:lvlText w:val=""/>
      <w:lvlJc w:val="left"/>
    </w:lvl>
    <w:lvl w:ilvl="2" w:tplc="3FCE3226">
      <w:numFmt w:val="decimal"/>
      <w:lvlText w:val=""/>
      <w:lvlJc w:val="left"/>
    </w:lvl>
    <w:lvl w:ilvl="3" w:tplc="42C25F2C">
      <w:numFmt w:val="decimal"/>
      <w:lvlText w:val=""/>
      <w:lvlJc w:val="left"/>
    </w:lvl>
    <w:lvl w:ilvl="4" w:tplc="ACD29646">
      <w:numFmt w:val="decimal"/>
      <w:lvlText w:val=""/>
      <w:lvlJc w:val="left"/>
    </w:lvl>
    <w:lvl w:ilvl="5" w:tplc="8B968180">
      <w:numFmt w:val="decimal"/>
      <w:lvlText w:val=""/>
      <w:lvlJc w:val="left"/>
    </w:lvl>
    <w:lvl w:ilvl="6" w:tplc="6F6CF1A6">
      <w:numFmt w:val="decimal"/>
      <w:lvlText w:val=""/>
      <w:lvlJc w:val="left"/>
    </w:lvl>
    <w:lvl w:ilvl="7" w:tplc="15688B50">
      <w:numFmt w:val="decimal"/>
      <w:lvlText w:val=""/>
      <w:lvlJc w:val="left"/>
    </w:lvl>
    <w:lvl w:ilvl="8" w:tplc="04FCBA34">
      <w:numFmt w:val="decimal"/>
      <w:lvlText w:val=""/>
      <w:lvlJc w:val="left"/>
    </w:lvl>
  </w:abstractNum>
  <w:abstractNum w:abstractNumId="10" w15:restartNumberingAfterBreak="0">
    <w:nsid w:val="257130A3"/>
    <w:multiLevelType w:val="hybridMultilevel"/>
    <w:tmpl w:val="7398EBA2"/>
    <w:lvl w:ilvl="0" w:tplc="22D6E98E">
      <w:start w:val="8"/>
      <w:numFmt w:val="decimal"/>
      <w:lvlText w:val="%1."/>
      <w:lvlJc w:val="left"/>
    </w:lvl>
    <w:lvl w:ilvl="1" w:tplc="85FCA816">
      <w:numFmt w:val="decimal"/>
      <w:lvlText w:val=""/>
      <w:lvlJc w:val="left"/>
    </w:lvl>
    <w:lvl w:ilvl="2" w:tplc="FC0ABFF8">
      <w:numFmt w:val="decimal"/>
      <w:lvlText w:val=""/>
      <w:lvlJc w:val="left"/>
    </w:lvl>
    <w:lvl w:ilvl="3" w:tplc="23946C62">
      <w:numFmt w:val="decimal"/>
      <w:lvlText w:val=""/>
      <w:lvlJc w:val="left"/>
    </w:lvl>
    <w:lvl w:ilvl="4" w:tplc="68A6467C">
      <w:numFmt w:val="decimal"/>
      <w:lvlText w:val=""/>
      <w:lvlJc w:val="left"/>
    </w:lvl>
    <w:lvl w:ilvl="5" w:tplc="867A8F48">
      <w:numFmt w:val="decimal"/>
      <w:lvlText w:val=""/>
      <w:lvlJc w:val="left"/>
    </w:lvl>
    <w:lvl w:ilvl="6" w:tplc="2BD27180">
      <w:numFmt w:val="decimal"/>
      <w:lvlText w:val=""/>
      <w:lvlJc w:val="left"/>
    </w:lvl>
    <w:lvl w:ilvl="7" w:tplc="9F34F6BE">
      <w:numFmt w:val="decimal"/>
      <w:lvlText w:val=""/>
      <w:lvlJc w:val="left"/>
    </w:lvl>
    <w:lvl w:ilvl="8" w:tplc="86D403FC">
      <w:numFmt w:val="decimal"/>
      <w:lvlText w:val=""/>
      <w:lvlJc w:val="left"/>
    </w:lvl>
  </w:abstractNum>
  <w:abstractNum w:abstractNumId="11" w15:restartNumberingAfterBreak="0">
    <w:nsid w:val="2CA88611"/>
    <w:multiLevelType w:val="hybridMultilevel"/>
    <w:tmpl w:val="CD746F94"/>
    <w:lvl w:ilvl="0" w:tplc="10BAF4DA">
      <w:start w:val="1"/>
      <w:numFmt w:val="bullet"/>
      <w:lvlText w:val="»"/>
      <w:lvlJc w:val="left"/>
    </w:lvl>
    <w:lvl w:ilvl="1" w:tplc="F83A58D0">
      <w:numFmt w:val="decimal"/>
      <w:lvlText w:val=""/>
      <w:lvlJc w:val="left"/>
    </w:lvl>
    <w:lvl w:ilvl="2" w:tplc="9B302EE4">
      <w:numFmt w:val="decimal"/>
      <w:lvlText w:val=""/>
      <w:lvlJc w:val="left"/>
    </w:lvl>
    <w:lvl w:ilvl="3" w:tplc="625246B2">
      <w:numFmt w:val="decimal"/>
      <w:lvlText w:val=""/>
      <w:lvlJc w:val="left"/>
    </w:lvl>
    <w:lvl w:ilvl="4" w:tplc="7722B300">
      <w:numFmt w:val="decimal"/>
      <w:lvlText w:val=""/>
      <w:lvlJc w:val="left"/>
    </w:lvl>
    <w:lvl w:ilvl="5" w:tplc="7BA49E1A">
      <w:numFmt w:val="decimal"/>
      <w:lvlText w:val=""/>
      <w:lvlJc w:val="left"/>
    </w:lvl>
    <w:lvl w:ilvl="6" w:tplc="EF204832">
      <w:numFmt w:val="decimal"/>
      <w:lvlText w:val=""/>
      <w:lvlJc w:val="left"/>
    </w:lvl>
    <w:lvl w:ilvl="7" w:tplc="38B4D03A">
      <w:numFmt w:val="decimal"/>
      <w:lvlText w:val=""/>
      <w:lvlJc w:val="left"/>
    </w:lvl>
    <w:lvl w:ilvl="8" w:tplc="EA3ED986">
      <w:numFmt w:val="decimal"/>
      <w:lvlText w:val=""/>
      <w:lvlJc w:val="left"/>
    </w:lvl>
  </w:abstractNum>
  <w:abstractNum w:abstractNumId="12" w15:restartNumberingAfterBreak="0">
    <w:nsid w:val="2D1D5AE9"/>
    <w:multiLevelType w:val="hybridMultilevel"/>
    <w:tmpl w:val="F210E1AA"/>
    <w:lvl w:ilvl="0" w:tplc="D6785168">
      <w:start w:val="1"/>
      <w:numFmt w:val="bullet"/>
      <w:lvlText w:val="•"/>
      <w:lvlJc w:val="left"/>
    </w:lvl>
    <w:lvl w:ilvl="1" w:tplc="585E6182">
      <w:numFmt w:val="decimal"/>
      <w:lvlText w:val=""/>
      <w:lvlJc w:val="left"/>
    </w:lvl>
    <w:lvl w:ilvl="2" w:tplc="49E4FEE8">
      <w:numFmt w:val="decimal"/>
      <w:lvlText w:val=""/>
      <w:lvlJc w:val="left"/>
    </w:lvl>
    <w:lvl w:ilvl="3" w:tplc="9784275C">
      <w:numFmt w:val="decimal"/>
      <w:lvlText w:val=""/>
      <w:lvlJc w:val="left"/>
    </w:lvl>
    <w:lvl w:ilvl="4" w:tplc="4386C06A">
      <w:numFmt w:val="decimal"/>
      <w:lvlText w:val=""/>
      <w:lvlJc w:val="left"/>
    </w:lvl>
    <w:lvl w:ilvl="5" w:tplc="413AA174">
      <w:numFmt w:val="decimal"/>
      <w:lvlText w:val=""/>
      <w:lvlJc w:val="left"/>
    </w:lvl>
    <w:lvl w:ilvl="6" w:tplc="8A4ADE2A">
      <w:numFmt w:val="decimal"/>
      <w:lvlText w:val=""/>
      <w:lvlJc w:val="left"/>
    </w:lvl>
    <w:lvl w:ilvl="7" w:tplc="90D6D91A">
      <w:numFmt w:val="decimal"/>
      <w:lvlText w:val=""/>
      <w:lvlJc w:val="left"/>
    </w:lvl>
    <w:lvl w:ilvl="8" w:tplc="58A65D96">
      <w:numFmt w:val="decimal"/>
      <w:lvlText w:val=""/>
      <w:lvlJc w:val="left"/>
    </w:lvl>
  </w:abstractNum>
  <w:abstractNum w:abstractNumId="13" w15:restartNumberingAfterBreak="0">
    <w:nsid w:val="3006C83E"/>
    <w:multiLevelType w:val="hybridMultilevel"/>
    <w:tmpl w:val="B60A5498"/>
    <w:lvl w:ilvl="0" w:tplc="BEC4F494">
      <w:start w:val="2"/>
      <w:numFmt w:val="decimal"/>
      <w:lvlText w:val="(%1)"/>
      <w:lvlJc w:val="left"/>
    </w:lvl>
    <w:lvl w:ilvl="1" w:tplc="90242C4C">
      <w:numFmt w:val="decimal"/>
      <w:lvlText w:val=""/>
      <w:lvlJc w:val="left"/>
    </w:lvl>
    <w:lvl w:ilvl="2" w:tplc="BB0A1FA4">
      <w:numFmt w:val="decimal"/>
      <w:lvlText w:val=""/>
      <w:lvlJc w:val="left"/>
    </w:lvl>
    <w:lvl w:ilvl="3" w:tplc="3FE0EBE6">
      <w:numFmt w:val="decimal"/>
      <w:lvlText w:val=""/>
      <w:lvlJc w:val="left"/>
    </w:lvl>
    <w:lvl w:ilvl="4" w:tplc="5EA67884">
      <w:numFmt w:val="decimal"/>
      <w:lvlText w:val=""/>
      <w:lvlJc w:val="left"/>
    </w:lvl>
    <w:lvl w:ilvl="5" w:tplc="E7C863E4">
      <w:numFmt w:val="decimal"/>
      <w:lvlText w:val=""/>
      <w:lvlJc w:val="left"/>
    </w:lvl>
    <w:lvl w:ilvl="6" w:tplc="9F84FD22">
      <w:numFmt w:val="decimal"/>
      <w:lvlText w:val=""/>
      <w:lvlJc w:val="left"/>
    </w:lvl>
    <w:lvl w:ilvl="7" w:tplc="94C031C8">
      <w:numFmt w:val="decimal"/>
      <w:lvlText w:val=""/>
      <w:lvlJc w:val="left"/>
    </w:lvl>
    <w:lvl w:ilvl="8" w:tplc="0C30EE00">
      <w:numFmt w:val="decimal"/>
      <w:lvlText w:val=""/>
      <w:lvlJc w:val="left"/>
    </w:lvl>
  </w:abstractNum>
  <w:abstractNum w:abstractNumId="14" w15:restartNumberingAfterBreak="0">
    <w:nsid w:val="333AB105"/>
    <w:multiLevelType w:val="hybridMultilevel"/>
    <w:tmpl w:val="54E66530"/>
    <w:lvl w:ilvl="0" w:tplc="41C22A46">
      <w:start w:val="1"/>
      <w:numFmt w:val="bullet"/>
      <w:lvlText w:val="•"/>
      <w:lvlJc w:val="left"/>
    </w:lvl>
    <w:lvl w:ilvl="1" w:tplc="2C7A935A">
      <w:numFmt w:val="decimal"/>
      <w:lvlText w:val=""/>
      <w:lvlJc w:val="left"/>
    </w:lvl>
    <w:lvl w:ilvl="2" w:tplc="5D12F0CE">
      <w:numFmt w:val="decimal"/>
      <w:lvlText w:val=""/>
      <w:lvlJc w:val="left"/>
    </w:lvl>
    <w:lvl w:ilvl="3" w:tplc="9CDE7A30">
      <w:numFmt w:val="decimal"/>
      <w:lvlText w:val=""/>
      <w:lvlJc w:val="left"/>
    </w:lvl>
    <w:lvl w:ilvl="4" w:tplc="FF42166A">
      <w:numFmt w:val="decimal"/>
      <w:lvlText w:val=""/>
      <w:lvlJc w:val="left"/>
    </w:lvl>
    <w:lvl w:ilvl="5" w:tplc="25A488D0">
      <w:numFmt w:val="decimal"/>
      <w:lvlText w:val=""/>
      <w:lvlJc w:val="left"/>
    </w:lvl>
    <w:lvl w:ilvl="6" w:tplc="1976348C">
      <w:numFmt w:val="decimal"/>
      <w:lvlText w:val=""/>
      <w:lvlJc w:val="left"/>
    </w:lvl>
    <w:lvl w:ilvl="7" w:tplc="4CE0C0D8">
      <w:numFmt w:val="decimal"/>
      <w:lvlText w:val=""/>
      <w:lvlJc w:val="left"/>
    </w:lvl>
    <w:lvl w:ilvl="8" w:tplc="A6302B0C">
      <w:numFmt w:val="decimal"/>
      <w:lvlText w:val=""/>
      <w:lvlJc w:val="left"/>
    </w:lvl>
  </w:abstractNum>
  <w:abstractNum w:abstractNumId="15" w15:restartNumberingAfterBreak="0">
    <w:nsid w:val="3A95F874"/>
    <w:multiLevelType w:val="hybridMultilevel"/>
    <w:tmpl w:val="9AD68186"/>
    <w:lvl w:ilvl="0" w:tplc="61EE3DFE">
      <w:start w:val="1"/>
      <w:numFmt w:val="bullet"/>
      <w:lvlText w:val="•"/>
      <w:lvlJc w:val="left"/>
    </w:lvl>
    <w:lvl w:ilvl="1" w:tplc="9994405A">
      <w:numFmt w:val="decimal"/>
      <w:lvlText w:val=""/>
      <w:lvlJc w:val="left"/>
    </w:lvl>
    <w:lvl w:ilvl="2" w:tplc="4D2CE1C0">
      <w:numFmt w:val="decimal"/>
      <w:lvlText w:val=""/>
      <w:lvlJc w:val="left"/>
    </w:lvl>
    <w:lvl w:ilvl="3" w:tplc="2806D74A">
      <w:numFmt w:val="decimal"/>
      <w:lvlText w:val=""/>
      <w:lvlJc w:val="left"/>
    </w:lvl>
    <w:lvl w:ilvl="4" w:tplc="B8B68F8C">
      <w:numFmt w:val="decimal"/>
      <w:lvlText w:val=""/>
      <w:lvlJc w:val="left"/>
    </w:lvl>
    <w:lvl w:ilvl="5" w:tplc="7F927ADA">
      <w:numFmt w:val="decimal"/>
      <w:lvlText w:val=""/>
      <w:lvlJc w:val="left"/>
    </w:lvl>
    <w:lvl w:ilvl="6" w:tplc="94088E3E">
      <w:numFmt w:val="decimal"/>
      <w:lvlText w:val=""/>
      <w:lvlJc w:val="left"/>
    </w:lvl>
    <w:lvl w:ilvl="7" w:tplc="655E51EC">
      <w:numFmt w:val="decimal"/>
      <w:lvlText w:val=""/>
      <w:lvlJc w:val="left"/>
    </w:lvl>
    <w:lvl w:ilvl="8" w:tplc="4F90DDA8">
      <w:numFmt w:val="decimal"/>
      <w:lvlText w:val=""/>
      <w:lvlJc w:val="left"/>
    </w:lvl>
  </w:abstractNum>
  <w:abstractNum w:abstractNumId="16" w15:restartNumberingAfterBreak="0">
    <w:nsid w:val="3F2DBA31"/>
    <w:multiLevelType w:val="hybridMultilevel"/>
    <w:tmpl w:val="54DCD796"/>
    <w:lvl w:ilvl="0" w:tplc="04090005">
      <w:start w:val="1"/>
      <w:numFmt w:val="bullet"/>
      <w:lvlText w:val=""/>
      <w:lvlJc w:val="left"/>
      <w:rPr>
        <w:rFonts w:ascii="Wingdings" w:hAnsi="Wingdings" w:hint="default"/>
      </w:rPr>
    </w:lvl>
    <w:lvl w:ilvl="1" w:tplc="132610E2">
      <w:numFmt w:val="decimal"/>
      <w:lvlText w:val=""/>
      <w:lvlJc w:val="left"/>
    </w:lvl>
    <w:lvl w:ilvl="2" w:tplc="FCAAA7CC">
      <w:numFmt w:val="decimal"/>
      <w:lvlText w:val=""/>
      <w:lvlJc w:val="left"/>
    </w:lvl>
    <w:lvl w:ilvl="3" w:tplc="ED70956A">
      <w:numFmt w:val="decimal"/>
      <w:lvlText w:val=""/>
      <w:lvlJc w:val="left"/>
    </w:lvl>
    <w:lvl w:ilvl="4" w:tplc="66E032B8">
      <w:numFmt w:val="decimal"/>
      <w:lvlText w:val=""/>
      <w:lvlJc w:val="left"/>
    </w:lvl>
    <w:lvl w:ilvl="5" w:tplc="20DACA40">
      <w:numFmt w:val="decimal"/>
      <w:lvlText w:val=""/>
      <w:lvlJc w:val="left"/>
    </w:lvl>
    <w:lvl w:ilvl="6" w:tplc="910611E2">
      <w:numFmt w:val="decimal"/>
      <w:lvlText w:val=""/>
      <w:lvlJc w:val="left"/>
    </w:lvl>
    <w:lvl w:ilvl="7" w:tplc="6E2CEE68">
      <w:numFmt w:val="decimal"/>
      <w:lvlText w:val=""/>
      <w:lvlJc w:val="left"/>
    </w:lvl>
    <w:lvl w:ilvl="8" w:tplc="BB38FFB6">
      <w:numFmt w:val="decimal"/>
      <w:lvlText w:val=""/>
      <w:lvlJc w:val="left"/>
    </w:lvl>
  </w:abstractNum>
  <w:abstractNum w:abstractNumId="17" w15:restartNumberingAfterBreak="0">
    <w:nsid w:val="419AC241"/>
    <w:multiLevelType w:val="hybridMultilevel"/>
    <w:tmpl w:val="8696D274"/>
    <w:lvl w:ilvl="0" w:tplc="6B62F12E">
      <w:start w:val="1"/>
      <w:numFmt w:val="bullet"/>
      <w:lvlText w:val="•"/>
      <w:lvlJc w:val="left"/>
    </w:lvl>
    <w:lvl w:ilvl="1" w:tplc="36EC6F60">
      <w:numFmt w:val="decimal"/>
      <w:lvlText w:val=""/>
      <w:lvlJc w:val="left"/>
    </w:lvl>
    <w:lvl w:ilvl="2" w:tplc="17D83948">
      <w:numFmt w:val="decimal"/>
      <w:lvlText w:val=""/>
      <w:lvlJc w:val="left"/>
    </w:lvl>
    <w:lvl w:ilvl="3" w:tplc="0ADE503E">
      <w:numFmt w:val="decimal"/>
      <w:lvlText w:val=""/>
      <w:lvlJc w:val="left"/>
    </w:lvl>
    <w:lvl w:ilvl="4" w:tplc="AD38E17C">
      <w:numFmt w:val="decimal"/>
      <w:lvlText w:val=""/>
      <w:lvlJc w:val="left"/>
    </w:lvl>
    <w:lvl w:ilvl="5" w:tplc="DE0871B8">
      <w:numFmt w:val="decimal"/>
      <w:lvlText w:val=""/>
      <w:lvlJc w:val="left"/>
    </w:lvl>
    <w:lvl w:ilvl="6" w:tplc="41667BAC">
      <w:numFmt w:val="decimal"/>
      <w:lvlText w:val=""/>
      <w:lvlJc w:val="left"/>
    </w:lvl>
    <w:lvl w:ilvl="7" w:tplc="DB7E24CC">
      <w:numFmt w:val="decimal"/>
      <w:lvlText w:val=""/>
      <w:lvlJc w:val="left"/>
    </w:lvl>
    <w:lvl w:ilvl="8" w:tplc="ED9C2326">
      <w:numFmt w:val="decimal"/>
      <w:lvlText w:val=""/>
      <w:lvlJc w:val="left"/>
    </w:lvl>
  </w:abstractNum>
  <w:abstractNum w:abstractNumId="18" w15:restartNumberingAfterBreak="0">
    <w:nsid w:val="4353D0CD"/>
    <w:multiLevelType w:val="hybridMultilevel"/>
    <w:tmpl w:val="05F62FBC"/>
    <w:lvl w:ilvl="0" w:tplc="9CE45888">
      <w:start w:val="1"/>
      <w:numFmt w:val="bullet"/>
      <w:lvlText w:val="•"/>
      <w:lvlJc w:val="left"/>
    </w:lvl>
    <w:lvl w:ilvl="1" w:tplc="ED2447D6">
      <w:numFmt w:val="decimal"/>
      <w:lvlText w:val=""/>
      <w:lvlJc w:val="left"/>
    </w:lvl>
    <w:lvl w:ilvl="2" w:tplc="71C4DF08">
      <w:numFmt w:val="decimal"/>
      <w:lvlText w:val=""/>
      <w:lvlJc w:val="left"/>
    </w:lvl>
    <w:lvl w:ilvl="3" w:tplc="B154679E">
      <w:numFmt w:val="decimal"/>
      <w:lvlText w:val=""/>
      <w:lvlJc w:val="left"/>
    </w:lvl>
    <w:lvl w:ilvl="4" w:tplc="B636ED8E">
      <w:numFmt w:val="decimal"/>
      <w:lvlText w:val=""/>
      <w:lvlJc w:val="left"/>
    </w:lvl>
    <w:lvl w:ilvl="5" w:tplc="082CC8C8">
      <w:numFmt w:val="decimal"/>
      <w:lvlText w:val=""/>
      <w:lvlJc w:val="left"/>
    </w:lvl>
    <w:lvl w:ilvl="6" w:tplc="4A96C852">
      <w:numFmt w:val="decimal"/>
      <w:lvlText w:val=""/>
      <w:lvlJc w:val="left"/>
    </w:lvl>
    <w:lvl w:ilvl="7" w:tplc="95069C40">
      <w:numFmt w:val="decimal"/>
      <w:lvlText w:val=""/>
      <w:lvlJc w:val="left"/>
    </w:lvl>
    <w:lvl w:ilvl="8" w:tplc="E680627A">
      <w:numFmt w:val="decimal"/>
      <w:lvlText w:val=""/>
      <w:lvlJc w:val="left"/>
    </w:lvl>
  </w:abstractNum>
  <w:abstractNum w:abstractNumId="19" w15:restartNumberingAfterBreak="0">
    <w:nsid w:val="436C6125"/>
    <w:multiLevelType w:val="hybridMultilevel"/>
    <w:tmpl w:val="512EE820"/>
    <w:lvl w:ilvl="0" w:tplc="A8E83DF2">
      <w:start w:val="1"/>
      <w:numFmt w:val="bullet"/>
      <w:lvlText w:val="•"/>
      <w:lvlJc w:val="left"/>
    </w:lvl>
    <w:lvl w:ilvl="1" w:tplc="ED9AABAA">
      <w:numFmt w:val="decimal"/>
      <w:lvlText w:val=""/>
      <w:lvlJc w:val="left"/>
    </w:lvl>
    <w:lvl w:ilvl="2" w:tplc="44001840">
      <w:numFmt w:val="decimal"/>
      <w:lvlText w:val=""/>
      <w:lvlJc w:val="left"/>
    </w:lvl>
    <w:lvl w:ilvl="3" w:tplc="989AB01C">
      <w:numFmt w:val="decimal"/>
      <w:lvlText w:val=""/>
      <w:lvlJc w:val="left"/>
    </w:lvl>
    <w:lvl w:ilvl="4" w:tplc="8FD215FC">
      <w:numFmt w:val="decimal"/>
      <w:lvlText w:val=""/>
      <w:lvlJc w:val="left"/>
    </w:lvl>
    <w:lvl w:ilvl="5" w:tplc="E0B40EAC">
      <w:numFmt w:val="decimal"/>
      <w:lvlText w:val=""/>
      <w:lvlJc w:val="left"/>
    </w:lvl>
    <w:lvl w:ilvl="6" w:tplc="25E8AAC0">
      <w:numFmt w:val="decimal"/>
      <w:lvlText w:val=""/>
      <w:lvlJc w:val="left"/>
    </w:lvl>
    <w:lvl w:ilvl="7" w:tplc="FB4AE04E">
      <w:numFmt w:val="decimal"/>
      <w:lvlText w:val=""/>
      <w:lvlJc w:val="left"/>
    </w:lvl>
    <w:lvl w:ilvl="8" w:tplc="89DC3D12">
      <w:numFmt w:val="decimal"/>
      <w:lvlText w:val=""/>
      <w:lvlJc w:val="left"/>
    </w:lvl>
  </w:abstractNum>
  <w:abstractNum w:abstractNumId="20" w15:restartNumberingAfterBreak="0">
    <w:nsid w:val="440BADFC"/>
    <w:multiLevelType w:val="hybridMultilevel"/>
    <w:tmpl w:val="9F424354"/>
    <w:lvl w:ilvl="0" w:tplc="75A22962">
      <w:start w:val="1"/>
      <w:numFmt w:val="bullet"/>
      <w:lvlText w:val="•"/>
      <w:lvlJc w:val="left"/>
    </w:lvl>
    <w:lvl w:ilvl="1" w:tplc="0EC043A6">
      <w:numFmt w:val="decimal"/>
      <w:lvlText w:val=""/>
      <w:lvlJc w:val="left"/>
    </w:lvl>
    <w:lvl w:ilvl="2" w:tplc="996427A6">
      <w:numFmt w:val="decimal"/>
      <w:lvlText w:val=""/>
      <w:lvlJc w:val="left"/>
    </w:lvl>
    <w:lvl w:ilvl="3" w:tplc="5BDA1950">
      <w:numFmt w:val="decimal"/>
      <w:lvlText w:val=""/>
      <w:lvlJc w:val="left"/>
    </w:lvl>
    <w:lvl w:ilvl="4" w:tplc="5734BC86">
      <w:numFmt w:val="decimal"/>
      <w:lvlText w:val=""/>
      <w:lvlJc w:val="left"/>
    </w:lvl>
    <w:lvl w:ilvl="5" w:tplc="EA66D2A6">
      <w:numFmt w:val="decimal"/>
      <w:lvlText w:val=""/>
      <w:lvlJc w:val="left"/>
    </w:lvl>
    <w:lvl w:ilvl="6" w:tplc="A96ADCA6">
      <w:numFmt w:val="decimal"/>
      <w:lvlText w:val=""/>
      <w:lvlJc w:val="left"/>
    </w:lvl>
    <w:lvl w:ilvl="7" w:tplc="52DAE09E">
      <w:numFmt w:val="decimal"/>
      <w:lvlText w:val=""/>
      <w:lvlJc w:val="left"/>
    </w:lvl>
    <w:lvl w:ilvl="8" w:tplc="BD76EA1C">
      <w:numFmt w:val="decimal"/>
      <w:lvlText w:val=""/>
      <w:lvlJc w:val="left"/>
    </w:lvl>
  </w:abstractNum>
  <w:abstractNum w:abstractNumId="21" w15:restartNumberingAfterBreak="0">
    <w:nsid w:val="4516DDE9"/>
    <w:multiLevelType w:val="hybridMultilevel"/>
    <w:tmpl w:val="4C4A08F4"/>
    <w:lvl w:ilvl="0" w:tplc="B1742A98">
      <w:start w:val="1"/>
      <w:numFmt w:val="bullet"/>
      <w:lvlText w:val="•"/>
      <w:lvlJc w:val="left"/>
    </w:lvl>
    <w:lvl w:ilvl="1" w:tplc="5CA6DBFA">
      <w:start w:val="1"/>
      <w:numFmt w:val="bullet"/>
      <w:lvlText w:val="»"/>
      <w:lvlJc w:val="left"/>
    </w:lvl>
    <w:lvl w:ilvl="2" w:tplc="98DC94E2">
      <w:start w:val="1"/>
      <w:numFmt w:val="decimal"/>
      <w:lvlText w:val="(%3)"/>
      <w:lvlJc w:val="left"/>
    </w:lvl>
    <w:lvl w:ilvl="3" w:tplc="1AD8474E">
      <w:numFmt w:val="decimal"/>
      <w:lvlText w:val=""/>
      <w:lvlJc w:val="left"/>
    </w:lvl>
    <w:lvl w:ilvl="4" w:tplc="C7CC8740">
      <w:numFmt w:val="decimal"/>
      <w:lvlText w:val=""/>
      <w:lvlJc w:val="left"/>
    </w:lvl>
    <w:lvl w:ilvl="5" w:tplc="17F0BFD4">
      <w:numFmt w:val="decimal"/>
      <w:lvlText w:val=""/>
      <w:lvlJc w:val="left"/>
    </w:lvl>
    <w:lvl w:ilvl="6" w:tplc="A0489526">
      <w:numFmt w:val="decimal"/>
      <w:lvlText w:val=""/>
      <w:lvlJc w:val="left"/>
    </w:lvl>
    <w:lvl w:ilvl="7" w:tplc="3B14C274">
      <w:numFmt w:val="decimal"/>
      <w:lvlText w:val=""/>
      <w:lvlJc w:val="left"/>
    </w:lvl>
    <w:lvl w:ilvl="8" w:tplc="82F0C8B0">
      <w:numFmt w:val="decimal"/>
      <w:lvlText w:val=""/>
      <w:lvlJc w:val="left"/>
    </w:lvl>
  </w:abstractNum>
  <w:abstractNum w:abstractNumId="22" w15:restartNumberingAfterBreak="0">
    <w:nsid w:val="4C687672"/>
    <w:multiLevelType w:val="hybridMultilevel"/>
    <w:tmpl w:val="F6FEF70E"/>
    <w:lvl w:ilvl="0" w:tplc="26DC48DE">
      <w:start w:val="3"/>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49EB4"/>
    <w:multiLevelType w:val="hybridMultilevel"/>
    <w:tmpl w:val="0DD0276A"/>
    <w:lvl w:ilvl="0" w:tplc="5B3A26AC">
      <w:start w:val="1"/>
      <w:numFmt w:val="bullet"/>
      <w:lvlText w:val="»"/>
      <w:lvlJc w:val="left"/>
    </w:lvl>
    <w:lvl w:ilvl="1" w:tplc="E482DF86">
      <w:numFmt w:val="decimal"/>
      <w:lvlText w:val=""/>
      <w:lvlJc w:val="left"/>
    </w:lvl>
    <w:lvl w:ilvl="2" w:tplc="99108B50">
      <w:numFmt w:val="decimal"/>
      <w:lvlText w:val=""/>
      <w:lvlJc w:val="left"/>
    </w:lvl>
    <w:lvl w:ilvl="3" w:tplc="F656CAC4">
      <w:numFmt w:val="decimal"/>
      <w:lvlText w:val=""/>
      <w:lvlJc w:val="left"/>
    </w:lvl>
    <w:lvl w:ilvl="4" w:tplc="36AEFB36">
      <w:numFmt w:val="decimal"/>
      <w:lvlText w:val=""/>
      <w:lvlJc w:val="left"/>
    </w:lvl>
    <w:lvl w:ilvl="5" w:tplc="FA9E05B6">
      <w:numFmt w:val="decimal"/>
      <w:lvlText w:val=""/>
      <w:lvlJc w:val="left"/>
    </w:lvl>
    <w:lvl w:ilvl="6" w:tplc="91D07090">
      <w:numFmt w:val="decimal"/>
      <w:lvlText w:val=""/>
      <w:lvlJc w:val="left"/>
    </w:lvl>
    <w:lvl w:ilvl="7" w:tplc="ADF063FC">
      <w:numFmt w:val="decimal"/>
      <w:lvlText w:val=""/>
      <w:lvlJc w:val="left"/>
    </w:lvl>
    <w:lvl w:ilvl="8" w:tplc="127A545E">
      <w:numFmt w:val="decimal"/>
      <w:lvlText w:val=""/>
      <w:lvlJc w:val="left"/>
    </w:lvl>
  </w:abstractNum>
  <w:abstractNum w:abstractNumId="24" w15:restartNumberingAfterBreak="0">
    <w:nsid w:val="5577F8E1"/>
    <w:multiLevelType w:val="hybridMultilevel"/>
    <w:tmpl w:val="B03A3EBC"/>
    <w:lvl w:ilvl="0" w:tplc="FBB038E0">
      <w:start w:val="1"/>
      <w:numFmt w:val="bullet"/>
      <w:lvlText w:val="•"/>
      <w:lvlJc w:val="left"/>
    </w:lvl>
    <w:lvl w:ilvl="1" w:tplc="5AE69E72">
      <w:numFmt w:val="decimal"/>
      <w:lvlText w:val=""/>
      <w:lvlJc w:val="left"/>
    </w:lvl>
    <w:lvl w:ilvl="2" w:tplc="13B672E8">
      <w:numFmt w:val="decimal"/>
      <w:lvlText w:val=""/>
      <w:lvlJc w:val="left"/>
    </w:lvl>
    <w:lvl w:ilvl="3" w:tplc="AF283B40">
      <w:numFmt w:val="decimal"/>
      <w:lvlText w:val=""/>
      <w:lvlJc w:val="left"/>
    </w:lvl>
    <w:lvl w:ilvl="4" w:tplc="89E471CA">
      <w:numFmt w:val="decimal"/>
      <w:lvlText w:val=""/>
      <w:lvlJc w:val="left"/>
    </w:lvl>
    <w:lvl w:ilvl="5" w:tplc="BA90A50A">
      <w:numFmt w:val="decimal"/>
      <w:lvlText w:val=""/>
      <w:lvlJc w:val="left"/>
    </w:lvl>
    <w:lvl w:ilvl="6" w:tplc="0E3C4E46">
      <w:numFmt w:val="decimal"/>
      <w:lvlText w:val=""/>
      <w:lvlJc w:val="left"/>
    </w:lvl>
    <w:lvl w:ilvl="7" w:tplc="6B9A86F8">
      <w:numFmt w:val="decimal"/>
      <w:lvlText w:val=""/>
      <w:lvlJc w:val="left"/>
    </w:lvl>
    <w:lvl w:ilvl="8" w:tplc="3AC04CBE">
      <w:numFmt w:val="decimal"/>
      <w:lvlText w:val=""/>
      <w:lvlJc w:val="left"/>
    </w:lvl>
  </w:abstractNum>
  <w:abstractNum w:abstractNumId="25" w15:restartNumberingAfterBreak="0">
    <w:nsid w:val="614FD4A1"/>
    <w:multiLevelType w:val="hybridMultilevel"/>
    <w:tmpl w:val="F9EC6EB0"/>
    <w:lvl w:ilvl="0" w:tplc="B6CADABA">
      <w:start w:val="1"/>
      <w:numFmt w:val="bullet"/>
      <w:lvlText w:val="•"/>
      <w:lvlJc w:val="left"/>
    </w:lvl>
    <w:lvl w:ilvl="1" w:tplc="944A6F24">
      <w:numFmt w:val="decimal"/>
      <w:lvlText w:val=""/>
      <w:lvlJc w:val="left"/>
    </w:lvl>
    <w:lvl w:ilvl="2" w:tplc="33E8D5AA">
      <w:numFmt w:val="decimal"/>
      <w:lvlText w:val=""/>
      <w:lvlJc w:val="left"/>
    </w:lvl>
    <w:lvl w:ilvl="3" w:tplc="8A58EF0E">
      <w:numFmt w:val="decimal"/>
      <w:lvlText w:val=""/>
      <w:lvlJc w:val="left"/>
    </w:lvl>
    <w:lvl w:ilvl="4" w:tplc="7DD28904">
      <w:numFmt w:val="decimal"/>
      <w:lvlText w:val=""/>
      <w:lvlJc w:val="left"/>
    </w:lvl>
    <w:lvl w:ilvl="5" w:tplc="0658C804">
      <w:numFmt w:val="decimal"/>
      <w:lvlText w:val=""/>
      <w:lvlJc w:val="left"/>
    </w:lvl>
    <w:lvl w:ilvl="6" w:tplc="E698E910">
      <w:numFmt w:val="decimal"/>
      <w:lvlText w:val=""/>
      <w:lvlJc w:val="left"/>
    </w:lvl>
    <w:lvl w:ilvl="7" w:tplc="D27801AA">
      <w:numFmt w:val="decimal"/>
      <w:lvlText w:val=""/>
      <w:lvlJc w:val="left"/>
    </w:lvl>
    <w:lvl w:ilvl="8" w:tplc="130E3E4E">
      <w:numFmt w:val="decimal"/>
      <w:lvlText w:val=""/>
      <w:lvlJc w:val="left"/>
    </w:lvl>
  </w:abstractNum>
  <w:abstractNum w:abstractNumId="26" w15:restartNumberingAfterBreak="0">
    <w:nsid w:val="628C895D"/>
    <w:multiLevelType w:val="hybridMultilevel"/>
    <w:tmpl w:val="66A07544"/>
    <w:lvl w:ilvl="0" w:tplc="1792A41A">
      <w:start w:val="1"/>
      <w:numFmt w:val="bullet"/>
      <w:lvlText w:val="•"/>
      <w:lvlJc w:val="left"/>
    </w:lvl>
    <w:lvl w:ilvl="1" w:tplc="06205058">
      <w:numFmt w:val="decimal"/>
      <w:lvlText w:val=""/>
      <w:lvlJc w:val="left"/>
    </w:lvl>
    <w:lvl w:ilvl="2" w:tplc="9E441402">
      <w:numFmt w:val="decimal"/>
      <w:lvlText w:val=""/>
      <w:lvlJc w:val="left"/>
    </w:lvl>
    <w:lvl w:ilvl="3" w:tplc="FED4A186">
      <w:numFmt w:val="decimal"/>
      <w:lvlText w:val=""/>
      <w:lvlJc w:val="left"/>
    </w:lvl>
    <w:lvl w:ilvl="4" w:tplc="286AEFC2">
      <w:numFmt w:val="decimal"/>
      <w:lvlText w:val=""/>
      <w:lvlJc w:val="left"/>
    </w:lvl>
    <w:lvl w:ilvl="5" w:tplc="8E5CE9B0">
      <w:numFmt w:val="decimal"/>
      <w:lvlText w:val=""/>
      <w:lvlJc w:val="left"/>
    </w:lvl>
    <w:lvl w:ilvl="6" w:tplc="B95A5130">
      <w:numFmt w:val="decimal"/>
      <w:lvlText w:val=""/>
      <w:lvlJc w:val="left"/>
    </w:lvl>
    <w:lvl w:ilvl="7" w:tplc="0C240564">
      <w:numFmt w:val="decimal"/>
      <w:lvlText w:val=""/>
      <w:lvlJc w:val="left"/>
    </w:lvl>
    <w:lvl w:ilvl="8" w:tplc="2A845E98">
      <w:numFmt w:val="decimal"/>
      <w:lvlText w:val=""/>
      <w:lvlJc w:val="left"/>
    </w:lvl>
  </w:abstractNum>
  <w:abstractNum w:abstractNumId="27" w15:restartNumberingAfterBreak="0">
    <w:nsid w:val="62BBD95A"/>
    <w:multiLevelType w:val="hybridMultilevel"/>
    <w:tmpl w:val="3814C118"/>
    <w:lvl w:ilvl="0" w:tplc="36AE307A">
      <w:start w:val="11"/>
      <w:numFmt w:val="decimal"/>
      <w:lvlText w:val="%1."/>
      <w:lvlJc w:val="left"/>
    </w:lvl>
    <w:lvl w:ilvl="1" w:tplc="133C3E76">
      <w:numFmt w:val="decimal"/>
      <w:lvlText w:val=""/>
      <w:lvlJc w:val="left"/>
    </w:lvl>
    <w:lvl w:ilvl="2" w:tplc="9E966AAC">
      <w:numFmt w:val="decimal"/>
      <w:lvlText w:val=""/>
      <w:lvlJc w:val="left"/>
    </w:lvl>
    <w:lvl w:ilvl="3" w:tplc="AA56557A">
      <w:numFmt w:val="decimal"/>
      <w:lvlText w:val=""/>
      <w:lvlJc w:val="left"/>
    </w:lvl>
    <w:lvl w:ilvl="4" w:tplc="88F81A28">
      <w:numFmt w:val="decimal"/>
      <w:lvlText w:val=""/>
      <w:lvlJc w:val="left"/>
    </w:lvl>
    <w:lvl w:ilvl="5" w:tplc="EDAA26B0">
      <w:numFmt w:val="decimal"/>
      <w:lvlText w:val=""/>
      <w:lvlJc w:val="left"/>
    </w:lvl>
    <w:lvl w:ilvl="6" w:tplc="8A9AB25C">
      <w:numFmt w:val="decimal"/>
      <w:lvlText w:val=""/>
      <w:lvlJc w:val="left"/>
    </w:lvl>
    <w:lvl w:ilvl="7" w:tplc="F7A2866C">
      <w:numFmt w:val="decimal"/>
      <w:lvlText w:val=""/>
      <w:lvlJc w:val="left"/>
    </w:lvl>
    <w:lvl w:ilvl="8" w:tplc="411896E4">
      <w:numFmt w:val="decimal"/>
      <w:lvlText w:val=""/>
      <w:lvlJc w:val="left"/>
    </w:lvl>
  </w:abstractNum>
  <w:abstractNum w:abstractNumId="28" w15:restartNumberingAfterBreak="0">
    <w:nsid w:val="6763845E"/>
    <w:multiLevelType w:val="hybridMultilevel"/>
    <w:tmpl w:val="A54A9788"/>
    <w:lvl w:ilvl="0" w:tplc="D0FCF372">
      <w:start w:val="1"/>
      <w:numFmt w:val="bullet"/>
      <w:lvlText w:val="•"/>
      <w:lvlJc w:val="left"/>
    </w:lvl>
    <w:lvl w:ilvl="1" w:tplc="10D4E568">
      <w:numFmt w:val="decimal"/>
      <w:lvlText w:val=""/>
      <w:lvlJc w:val="left"/>
    </w:lvl>
    <w:lvl w:ilvl="2" w:tplc="837E0410">
      <w:numFmt w:val="decimal"/>
      <w:lvlText w:val=""/>
      <w:lvlJc w:val="left"/>
    </w:lvl>
    <w:lvl w:ilvl="3" w:tplc="56B4A85E">
      <w:numFmt w:val="decimal"/>
      <w:lvlText w:val=""/>
      <w:lvlJc w:val="left"/>
    </w:lvl>
    <w:lvl w:ilvl="4" w:tplc="87A2E3B4">
      <w:numFmt w:val="decimal"/>
      <w:lvlText w:val=""/>
      <w:lvlJc w:val="left"/>
    </w:lvl>
    <w:lvl w:ilvl="5" w:tplc="2732F2B6">
      <w:numFmt w:val="decimal"/>
      <w:lvlText w:val=""/>
      <w:lvlJc w:val="left"/>
    </w:lvl>
    <w:lvl w:ilvl="6" w:tplc="F6584038">
      <w:numFmt w:val="decimal"/>
      <w:lvlText w:val=""/>
      <w:lvlJc w:val="left"/>
    </w:lvl>
    <w:lvl w:ilvl="7" w:tplc="035EA85E">
      <w:numFmt w:val="decimal"/>
      <w:lvlText w:val=""/>
      <w:lvlJc w:val="left"/>
    </w:lvl>
    <w:lvl w:ilvl="8" w:tplc="9132D348">
      <w:numFmt w:val="decimal"/>
      <w:lvlText w:val=""/>
      <w:lvlJc w:val="left"/>
    </w:lvl>
  </w:abstractNum>
  <w:abstractNum w:abstractNumId="29" w15:restartNumberingAfterBreak="0">
    <w:nsid w:val="6CEAF087"/>
    <w:multiLevelType w:val="hybridMultilevel"/>
    <w:tmpl w:val="1E807CF6"/>
    <w:lvl w:ilvl="0" w:tplc="535C477C">
      <w:start w:val="1"/>
      <w:numFmt w:val="bullet"/>
      <w:lvlText w:val="•"/>
      <w:lvlJc w:val="left"/>
    </w:lvl>
    <w:lvl w:ilvl="1" w:tplc="F11662EE">
      <w:numFmt w:val="decimal"/>
      <w:lvlText w:val=""/>
      <w:lvlJc w:val="left"/>
    </w:lvl>
    <w:lvl w:ilvl="2" w:tplc="DBB6599E">
      <w:numFmt w:val="decimal"/>
      <w:lvlText w:val=""/>
      <w:lvlJc w:val="left"/>
    </w:lvl>
    <w:lvl w:ilvl="3" w:tplc="7982FF80">
      <w:numFmt w:val="decimal"/>
      <w:lvlText w:val=""/>
      <w:lvlJc w:val="left"/>
    </w:lvl>
    <w:lvl w:ilvl="4" w:tplc="5BF8D52C">
      <w:numFmt w:val="decimal"/>
      <w:lvlText w:val=""/>
      <w:lvlJc w:val="left"/>
    </w:lvl>
    <w:lvl w:ilvl="5" w:tplc="A5A8B638">
      <w:numFmt w:val="decimal"/>
      <w:lvlText w:val=""/>
      <w:lvlJc w:val="left"/>
    </w:lvl>
    <w:lvl w:ilvl="6" w:tplc="200A9BA2">
      <w:numFmt w:val="decimal"/>
      <w:lvlText w:val=""/>
      <w:lvlJc w:val="left"/>
    </w:lvl>
    <w:lvl w:ilvl="7" w:tplc="3C88A4BA">
      <w:numFmt w:val="decimal"/>
      <w:lvlText w:val=""/>
      <w:lvlJc w:val="left"/>
    </w:lvl>
    <w:lvl w:ilvl="8" w:tplc="173CB844">
      <w:numFmt w:val="decimal"/>
      <w:lvlText w:val=""/>
      <w:lvlJc w:val="left"/>
    </w:lvl>
  </w:abstractNum>
  <w:abstractNum w:abstractNumId="30" w15:restartNumberingAfterBreak="0">
    <w:nsid w:val="71F32454"/>
    <w:multiLevelType w:val="hybridMultilevel"/>
    <w:tmpl w:val="1AA451D8"/>
    <w:lvl w:ilvl="0" w:tplc="2CAC1E86">
      <w:start w:val="1"/>
      <w:numFmt w:val="bullet"/>
      <w:lvlText w:val="•"/>
      <w:lvlJc w:val="left"/>
    </w:lvl>
    <w:lvl w:ilvl="1" w:tplc="5C60276A">
      <w:numFmt w:val="decimal"/>
      <w:lvlText w:val=""/>
      <w:lvlJc w:val="left"/>
    </w:lvl>
    <w:lvl w:ilvl="2" w:tplc="762E5B9C">
      <w:numFmt w:val="decimal"/>
      <w:lvlText w:val=""/>
      <w:lvlJc w:val="left"/>
    </w:lvl>
    <w:lvl w:ilvl="3" w:tplc="D77417A0">
      <w:numFmt w:val="decimal"/>
      <w:lvlText w:val=""/>
      <w:lvlJc w:val="left"/>
    </w:lvl>
    <w:lvl w:ilvl="4" w:tplc="94DAD200">
      <w:numFmt w:val="decimal"/>
      <w:lvlText w:val=""/>
      <w:lvlJc w:val="left"/>
    </w:lvl>
    <w:lvl w:ilvl="5" w:tplc="DAB265AC">
      <w:numFmt w:val="decimal"/>
      <w:lvlText w:val=""/>
      <w:lvlJc w:val="left"/>
    </w:lvl>
    <w:lvl w:ilvl="6" w:tplc="F2B6B4E0">
      <w:numFmt w:val="decimal"/>
      <w:lvlText w:val=""/>
      <w:lvlJc w:val="left"/>
    </w:lvl>
    <w:lvl w:ilvl="7" w:tplc="6400E204">
      <w:numFmt w:val="decimal"/>
      <w:lvlText w:val=""/>
      <w:lvlJc w:val="left"/>
    </w:lvl>
    <w:lvl w:ilvl="8" w:tplc="3ACC166E">
      <w:numFmt w:val="decimal"/>
      <w:lvlText w:val=""/>
      <w:lvlJc w:val="left"/>
    </w:lvl>
  </w:abstractNum>
  <w:abstractNum w:abstractNumId="31" w15:restartNumberingAfterBreak="0">
    <w:nsid w:val="721DA317"/>
    <w:multiLevelType w:val="hybridMultilevel"/>
    <w:tmpl w:val="DAB621A0"/>
    <w:lvl w:ilvl="0" w:tplc="7408EC58">
      <w:start w:val="1"/>
      <w:numFmt w:val="bullet"/>
      <w:lvlText w:val="•"/>
      <w:lvlJc w:val="left"/>
    </w:lvl>
    <w:lvl w:ilvl="1" w:tplc="83B2D76A">
      <w:numFmt w:val="decimal"/>
      <w:lvlText w:val=""/>
      <w:lvlJc w:val="left"/>
    </w:lvl>
    <w:lvl w:ilvl="2" w:tplc="B77A3DBE">
      <w:numFmt w:val="decimal"/>
      <w:lvlText w:val=""/>
      <w:lvlJc w:val="left"/>
    </w:lvl>
    <w:lvl w:ilvl="3" w:tplc="F4F634E8">
      <w:numFmt w:val="decimal"/>
      <w:lvlText w:val=""/>
      <w:lvlJc w:val="left"/>
    </w:lvl>
    <w:lvl w:ilvl="4" w:tplc="F2E289E8">
      <w:numFmt w:val="decimal"/>
      <w:lvlText w:val=""/>
      <w:lvlJc w:val="left"/>
    </w:lvl>
    <w:lvl w:ilvl="5" w:tplc="1C16E046">
      <w:numFmt w:val="decimal"/>
      <w:lvlText w:val=""/>
      <w:lvlJc w:val="left"/>
    </w:lvl>
    <w:lvl w:ilvl="6" w:tplc="7910FB3A">
      <w:numFmt w:val="decimal"/>
      <w:lvlText w:val=""/>
      <w:lvlJc w:val="left"/>
    </w:lvl>
    <w:lvl w:ilvl="7" w:tplc="845E69A6">
      <w:numFmt w:val="decimal"/>
      <w:lvlText w:val=""/>
      <w:lvlJc w:val="left"/>
    </w:lvl>
    <w:lvl w:ilvl="8" w:tplc="7FE25F58">
      <w:numFmt w:val="decimal"/>
      <w:lvlText w:val=""/>
      <w:lvlJc w:val="left"/>
    </w:lvl>
  </w:abstractNum>
  <w:abstractNum w:abstractNumId="32" w15:restartNumberingAfterBreak="0">
    <w:nsid w:val="737B8DDC"/>
    <w:multiLevelType w:val="hybridMultilevel"/>
    <w:tmpl w:val="DD62A63A"/>
    <w:lvl w:ilvl="0" w:tplc="6AD60F2A">
      <w:start w:val="1"/>
      <w:numFmt w:val="bullet"/>
      <w:lvlText w:val="•"/>
      <w:lvlJc w:val="left"/>
    </w:lvl>
    <w:lvl w:ilvl="1" w:tplc="0310BE78">
      <w:numFmt w:val="decimal"/>
      <w:lvlText w:val=""/>
      <w:lvlJc w:val="left"/>
    </w:lvl>
    <w:lvl w:ilvl="2" w:tplc="7382BD00">
      <w:numFmt w:val="decimal"/>
      <w:lvlText w:val=""/>
      <w:lvlJc w:val="left"/>
    </w:lvl>
    <w:lvl w:ilvl="3" w:tplc="49F0E8CE">
      <w:numFmt w:val="decimal"/>
      <w:lvlText w:val=""/>
      <w:lvlJc w:val="left"/>
    </w:lvl>
    <w:lvl w:ilvl="4" w:tplc="AB9AE3A0">
      <w:numFmt w:val="decimal"/>
      <w:lvlText w:val=""/>
      <w:lvlJc w:val="left"/>
    </w:lvl>
    <w:lvl w:ilvl="5" w:tplc="0206E5E8">
      <w:numFmt w:val="decimal"/>
      <w:lvlText w:val=""/>
      <w:lvlJc w:val="left"/>
    </w:lvl>
    <w:lvl w:ilvl="6" w:tplc="BAC82BE2">
      <w:numFmt w:val="decimal"/>
      <w:lvlText w:val=""/>
      <w:lvlJc w:val="left"/>
    </w:lvl>
    <w:lvl w:ilvl="7" w:tplc="C4C658C2">
      <w:numFmt w:val="decimal"/>
      <w:lvlText w:val=""/>
      <w:lvlJc w:val="left"/>
    </w:lvl>
    <w:lvl w:ilvl="8" w:tplc="64E2CD78">
      <w:numFmt w:val="decimal"/>
      <w:lvlText w:val=""/>
      <w:lvlJc w:val="left"/>
    </w:lvl>
  </w:abstractNum>
  <w:abstractNum w:abstractNumId="33" w15:restartNumberingAfterBreak="0">
    <w:nsid w:val="75A2A8D4"/>
    <w:multiLevelType w:val="hybridMultilevel"/>
    <w:tmpl w:val="EC2CF47A"/>
    <w:lvl w:ilvl="0" w:tplc="89340EA0">
      <w:start w:val="1"/>
      <w:numFmt w:val="bullet"/>
      <w:lvlText w:val="»"/>
      <w:lvlJc w:val="left"/>
    </w:lvl>
    <w:lvl w:ilvl="1" w:tplc="6F4088CC">
      <w:numFmt w:val="decimal"/>
      <w:lvlText w:val=""/>
      <w:lvlJc w:val="left"/>
    </w:lvl>
    <w:lvl w:ilvl="2" w:tplc="781426B8">
      <w:numFmt w:val="decimal"/>
      <w:lvlText w:val=""/>
      <w:lvlJc w:val="left"/>
    </w:lvl>
    <w:lvl w:ilvl="3" w:tplc="D4127524">
      <w:numFmt w:val="decimal"/>
      <w:lvlText w:val=""/>
      <w:lvlJc w:val="left"/>
    </w:lvl>
    <w:lvl w:ilvl="4" w:tplc="542A6644">
      <w:numFmt w:val="decimal"/>
      <w:lvlText w:val=""/>
      <w:lvlJc w:val="left"/>
    </w:lvl>
    <w:lvl w:ilvl="5" w:tplc="C74C6BD2">
      <w:numFmt w:val="decimal"/>
      <w:lvlText w:val=""/>
      <w:lvlJc w:val="left"/>
    </w:lvl>
    <w:lvl w:ilvl="6" w:tplc="C0529496">
      <w:numFmt w:val="decimal"/>
      <w:lvlText w:val=""/>
      <w:lvlJc w:val="left"/>
    </w:lvl>
    <w:lvl w:ilvl="7" w:tplc="ECF626EA">
      <w:numFmt w:val="decimal"/>
      <w:lvlText w:val=""/>
      <w:lvlJc w:val="left"/>
    </w:lvl>
    <w:lvl w:ilvl="8" w:tplc="43F80368">
      <w:numFmt w:val="decimal"/>
      <w:lvlText w:val=""/>
      <w:lvlJc w:val="left"/>
    </w:lvl>
  </w:abstractNum>
  <w:abstractNum w:abstractNumId="34" w15:restartNumberingAfterBreak="0">
    <w:nsid w:val="78B169BC"/>
    <w:multiLevelType w:val="hybridMultilevel"/>
    <w:tmpl w:val="64A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38CB2"/>
    <w:multiLevelType w:val="hybridMultilevel"/>
    <w:tmpl w:val="1AF21EB0"/>
    <w:lvl w:ilvl="0" w:tplc="C3EE2F9E">
      <w:start w:val="1"/>
      <w:numFmt w:val="bullet"/>
      <w:lvlText w:val="•"/>
      <w:lvlJc w:val="left"/>
    </w:lvl>
    <w:lvl w:ilvl="1" w:tplc="341EE44E">
      <w:numFmt w:val="decimal"/>
      <w:lvlText w:val=""/>
      <w:lvlJc w:val="left"/>
    </w:lvl>
    <w:lvl w:ilvl="2" w:tplc="19DA1A8E">
      <w:numFmt w:val="decimal"/>
      <w:lvlText w:val=""/>
      <w:lvlJc w:val="left"/>
    </w:lvl>
    <w:lvl w:ilvl="3" w:tplc="0050516E">
      <w:numFmt w:val="decimal"/>
      <w:lvlText w:val=""/>
      <w:lvlJc w:val="left"/>
    </w:lvl>
    <w:lvl w:ilvl="4" w:tplc="766EFAD0">
      <w:numFmt w:val="decimal"/>
      <w:lvlText w:val=""/>
      <w:lvlJc w:val="left"/>
    </w:lvl>
    <w:lvl w:ilvl="5" w:tplc="9A3A3D54">
      <w:numFmt w:val="decimal"/>
      <w:lvlText w:val=""/>
      <w:lvlJc w:val="left"/>
    </w:lvl>
    <w:lvl w:ilvl="6" w:tplc="4B72D140">
      <w:numFmt w:val="decimal"/>
      <w:lvlText w:val=""/>
      <w:lvlJc w:val="left"/>
    </w:lvl>
    <w:lvl w:ilvl="7" w:tplc="22D80978">
      <w:numFmt w:val="decimal"/>
      <w:lvlText w:val=""/>
      <w:lvlJc w:val="left"/>
    </w:lvl>
    <w:lvl w:ilvl="8" w:tplc="AC0A6FF2">
      <w:numFmt w:val="decimal"/>
      <w:lvlText w:val=""/>
      <w:lvlJc w:val="left"/>
    </w:lvl>
  </w:abstractNum>
  <w:abstractNum w:abstractNumId="36" w15:restartNumberingAfterBreak="0">
    <w:nsid w:val="7C3DBD3D"/>
    <w:multiLevelType w:val="hybridMultilevel"/>
    <w:tmpl w:val="63B0DFCC"/>
    <w:lvl w:ilvl="0" w:tplc="1C02F7D8">
      <w:start w:val="1"/>
      <w:numFmt w:val="bullet"/>
      <w:lvlText w:val="•"/>
      <w:lvlJc w:val="left"/>
    </w:lvl>
    <w:lvl w:ilvl="1" w:tplc="C0E0E098">
      <w:numFmt w:val="decimal"/>
      <w:lvlText w:val=""/>
      <w:lvlJc w:val="left"/>
    </w:lvl>
    <w:lvl w:ilvl="2" w:tplc="C6A642EA">
      <w:numFmt w:val="decimal"/>
      <w:lvlText w:val=""/>
      <w:lvlJc w:val="left"/>
    </w:lvl>
    <w:lvl w:ilvl="3" w:tplc="8B0488FC">
      <w:numFmt w:val="decimal"/>
      <w:lvlText w:val=""/>
      <w:lvlJc w:val="left"/>
    </w:lvl>
    <w:lvl w:ilvl="4" w:tplc="D54EBDBC">
      <w:numFmt w:val="decimal"/>
      <w:lvlText w:val=""/>
      <w:lvlJc w:val="left"/>
    </w:lvl>
    <w:lvl w:ilvl="5" w:tplc="66D8CB94">
      <w:numFmt w:val="decimal"/>
      <w:lvlText w:val=""/>
      <w:lvlJc w:val="left"/>
    </w:lvl>
    <w:lvl w:ilvl="6" w:tplc="9904ADDC">
      <w:numFmt w:val="decimal"/>
      <w:lvlText w:val=""/>
      <w:lvlJc w:val="left"/>
    </w:lvl>
    <w:lvl w:ilvl="7" w:tplc="5C4C6046">
      <w:numFmt w:val="decimal"/>
      <w:lvlText w:val=""/>
      <w:lvlJc w:val="left"/>
    </w:lvl>
    <w:lvl w:ilvl="8" w:tplc="B6F2FDEC">
      <w:numFmt w:val="decimal"/>
      <w:lvlText w:val=""/>
      <w:lvlJc w:val="left"/>
    </w:lvl>
  </w:abstractNum>
  <w:abstractNum w:abstractNumId="37" w15:restartNumberingAfterBreak="0">
    <w:nsid w:val="7C83E458"/>
    <w:multiLevelType w:val="hybridMultilevel"/>
    <w:tmpl w:val="6D6C36D6"/>
    <w:lvl w:ilvl="0" w:tplc="1FB6DEE4">
      <w:start w:val="1"/>
      <w:numFmt w:val="decimal"/>
      <w:lvlText w:val="%1."/>
      <w:lvlJc w:val="left"/>
    </w:lvl>
    <w:lvl w:ilvl="1" w:tplc="7FFC65E2">
      <w:numFmt w:val="decimal"/>
      <w:lvlText w:val=""/>
      <w:lvlJc w:val="left"/>
    </w:lvl>
    <w:lvl w:ilvl="2" w:tplc="EEDAB308">
      <w:numFmt w:val="decimal"/>
      <w:lvlText w:val=""/>
      <w:lvlJc w:val="left"/>
    </w:lvl>
    <w:lvl w:ilvl="3" w:tplc="B48609AC">
      <w:numFmt w:val="decimal"/>
      <w:lvlText w:val=""/>
      <w:lvlJc w:val="left"/>
    </w:lvl>
    <w:lvl w:ilvl="4" w:tplc="81F87B54">
      <w:numFmt w:val="decimal"/>
      <w:lvlText w:val=""/>
      <w:lvlJc w:val="left"/>
    </w:lvl>
    <w:lvl w:ilvl="5" w:tplc="DE667F4A">
      <w:numFmt w:val="decimal"/>
      <w:lvlText w:val=""/>
      <w:lvlJc w:val="left"/>
    </w:lvl>
    <w:lvl w:ilvl="6" w:tplc="B13A6ACE">
      <w:numFmt w:val="decimal"/>
      <w:lvlText w:val=""/>
      <w:lvlJc w:val="left"/>
    </w:lvl>
    <w:lvl w:ilvl="7" w:tplc="EB162AB6">
      <w:numFmt w:val="decimal"/>
      <w:lvlText w:val=""/>
      <w:lvlJc w:val="left"/>
    </w:lvl>
    <w:lvl w:ilvl="8" w:tplc="E56E5A1C">
      <w:numFmt w:val="decimal"/>
      <w:lvlText w:val=""/>
      <w:lvlJc w:val="left"/>
    </w:lvl>
  </w:abstractNum>
  <w:num w:numId="1">
    <w:abstractNumId w:val="16"/>
  </w:num>
  <w:num w:numId="2">
    <w:abstractNumId w:val="37"/>
  </w:num>
  <w:num w:numId="3">
    <w:abstractNumId w:val="10"/>
  </w:num>
  <w:num w:numId="4">
    <w:abstractNumId w:val="27"/>
  </w:num>
  <w:num w:numId="5">
    <w:abstractNumId w:val="19"/>
  </w:num>
  <w:num w:numId="6">
    <w:abstractNumId w:val="26"/>
  </w:num>
  <w:num w:numId="7">
    <w:abstractNumId w:val="14"/>
  </w:num>
  <w:num w:numId="8">
    <w:abstractNumId w:val="31"/>
  </w:num>
  <w:num w:numId="9">
    <w:abstractNumId w:val="9"/>
  </w:num>
  <w:num w:numId="10">
    <w:abstractNumId w:val="12"/>
  </w:num>
  <w:num w:numId="11">
    <w:abstractNumId w:val="28"/>
  </w:num>
  <w:num w:numId="12">
    <w:abstractNumId w:val="33"/>
  </w:num>
  <w:num w:numId="13">
    <w:abstractNumId w:val="4"/>
  </w:num>
  <w:num w:numId="14">
    <w:abstractNumId w:val="35"/>
  </w:num>
  <w:num w:numId="15">
    <w:abstractNumId w:val="18"/>
  </w:num>
  <w:num w:numId="16">
    <w:abstractNumId w:val="5"/>
  </w:num>
  <w:num w:numId="17">
    <w:abstractNumId w:val="6"/>
  </w:num>
  <w:num w:numId="18">
    <w:abstractNumId w:val="23"/>
  </w:num>
  <w:num w:numId="19">
    <w:abstractNumId w:val="30"/>
  </w:num>
  <w:num w:numId="20">
    <w:abstractNumId w:val="11"/>
  </w:num>
  <w:num w:numId="21">
    <w:abstractNumId w:val="3"/>
  </w:num>
  <w:num w:numId="22">
    <w:abstractNumId w:val="0"/>
  </w:num>
  <w:num w:numId="23">
    <w:abstractNumId w:val="15"/>
  </w:num>
  <w:num w:numId="24">
    <w:abstractNumId w:val="2"/>
  </w:num>
  <w:num w:numId="25">
    <w:abstractNumId w:val="7"/>
  </w:num>
  <w:num w:numId="26">
    <w:abstractNumId w:val="36"/>
  </w:num>
  <w:num w:numId="27">
    <w:abstractNumId w:val="32"/>
  </w:num>
  <w:num w:numId="28">
    <w:abstractNumId w:val="29"/>
  </w:num>
  <w:num w:numId="29">
    <w:abstractNumId w:val="8"/>
  </w:num>
  <w:num w:numId="30">
    <w:abstractNumId w:val="21"/>
  </w:num>
  <w:num w:numId="31">
    <w:abstractNumId w:val="13"/>
  </w:num>
  <w:num w:numId="32">
    <w:abstractNumId w:val="25"/>
  </w:num>
  <w:num w:numId="33">
    <w:abstractNumId w:val="17"/>
  </w:num>
  <w:num w:numId="34">
    <w:abstractNumId w:val="24"/>
  </w:num>
  <w:num w:numId="35">
    <w:abstractNumId w:val="20"/>
  </w:num>
  <w:num w:numId="36">
    <w:abstractNumId w:val="1"/>
  </w:num>
  <w:num w:numId="37">
    <w:abstractNumId w:val="34"/>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xiong">
    <w15:presenceInfo w15:providerId="None" w15:userId="Kaxi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E5F"/>
    <w:rsid w:val="00000242"/>
    <w:rsid w:val="00000EF4"/>
    <w:rsid w:val="000010DC"/>
    <w:rsid w:val="0000726D"/>
    <w:rsid w:val="0000762D"/>
    <w:rsid w:val="00007B12"/>
    <w:rsid w:val="000103B7"/>
    <w:rsid w:val="00015F57"/>
    <w:rsid w:val="000178A6"/>
    <w:rsid w:val="00020082"/>
    <w:rsid w:val="000204AE"/>
    <w:rsid w:val="00021E38"/>
    <w:rsid w:val="000221B0"/>
    <w:rsid w:val="00022365"/>
    <w:rsid w:val="0002282D"/>
    <w:rsid w:val="00022BA3"/>
    <w:rsid w:val="000236BB"/>
    <w:rsid w:val="0002525D"/>
    <w:rsid w:val="00025319"/>
    <w:rsid w:val="000277CC"/>
    <w:rsid w:val="000325FE"/>
    <w:rsid w:val="00032802"/>
    <w:rsid w:val="0003316A"/>
    <w:rsid w:val="00033618"/>
    <w:rsid w:val="000347A4"/>
    <w:rsid w:val="000350DC"/>
    <w:rsid w:val="000377CD"/>
    <w:rsid w:val="00041C75"/>
    <w:rsid w:val="00041F3C"/>
    <w:rsid w:val="00043F3C"/>
    <w:rsid w:val="00044DF6"/>
    <w:rsid w:val="0004537F"/>
    <w:rsid w:val="0005132A"/>
    <w:rsid w:val="00051D48"/>
    <w:rsid w:val="00052A94"/>
    <w:rsid w:val="00056792"/>
    <w:rsid w:val="000600A8"/>
    <w:rsid w:val="00064409"/>
    <w:rsid w:val="00065DD8"/>
    <w:rsid w:val="00067E0F"/>
    <w:rsid w:val="00070241"/>
    <w:rsid w:val="00070AB2"/>
    <w:rsid w:val="00070FB9"/>
    <w:rsid w:val="000711F8"/>
    <w:rsid w:val="00071DF0"/>
    <w:rsid w:val="00072126"/>
    <w:rsid w:val="000731F8"/>
    <w:rsid w:val="0007374D"/>
    <w:rsid w:val="00073A44"/>
    <w:rsid w:val="00073F03"/>
    <w:rsid w:val="00074366"/>
    <w:rsid w:val="00074CA4"/>
    <w:rsid w:val="00076161"/>
    <w:rsid w:val="00076B08"/>
    <w:rsid w:val="00082576"/>
    <w:rsid w:val="000838DA"/>
    <w:rsid w:val="0008404B"/>
    <w:rsid w:val="00084A34"/>
    <w:rsid w:val="000855E0"/>
    <w:rsid w:val="00085A97"/>
    <w:rsid w:val="0008626F"/>
    <w:rsid w:val="000866D7"/>
    <w:rsid w:val="0008716E"/>
    <w:rsid w:val="000903CC"/>
    <w:rsid w:val="00090564"/>
    <w:rsid w:val="00093032"/>
    <w:rsid w:val="0009579F"/>
    <w:rsid w:val="00096115"/>
    <w:rsid w:val="00096240"/>
    <w:rsid w:val="000A2160"/>
    <w:rsid w:val="000A2D9C"/>
    <w:rsid w:val="000A4806"/>
    <w:rsid w:val="000A4AD3"/>
    <w:rsid w:val="000A622A"/>
    <w:rsid w:val="000B2F07"/>
    <w:rsid w:val="000B41F5"/>
    <w:rsid w:val="000B4CCE"/>
    <w:rsid w:val="000B613F"/>
    <w:rsid w:val="000B6413"/>
    <w:rsid w:val="000B697D"/>
    <w:rsid w:val="000B7A53"/>
    <w:rsid w:val="000C1F59"/>
    <w:rsid w:val="000C3423"/>
    <w:rsid w:val="000C3F5B"/>
    <w:rsid w:val="000C4C80"/>
    <w:rsid w:val="000C6B49"/>
    <w:rsid w:val="000D07A2"/>
    <w:rsid w:val="000E0A87"/>
    <w:rsid w:val="000E0D0A"/>
    <w:rsid w:val="000E3C5E"/>
    <w:rsid w:val="000E4BFF"/>
    <w:rsid w:val="000E523F"/>
    <w:rsid w:val="000F08EF"/>
    <w:rsid w:val="000F3445"/>
    <w:rsid w:val="000F4C47"/>
    <w:rsid w:val="00101394"/>
    <w:rsid w:val="0010223B"/>
    <w:rsid w:val="0010268C"/>
    <w:rsid w:val="00103963"/>
    <w:rsid w:val="00103F29"/>
    <w:rsid w:val="00104F53"/>
    <w:rsid w:val="001058E4"/>
    <w:rsid w:val="00111045"/>
    <w:rsid w:val="00111E53"/>
    <w:rsid w:val="00114916"/>
    <w:rsid w:val="00115104"/>
    <w:rsid w:val="00120507"/>
    <w:rsid w:val="0012138D"/>
    <w:rsid w:val="001223BD"/>
    <w:rsid w:val="0012566D"/>
    <w:rsid w:val="00125C3C"/>
    <w:rsid w:val="00127D70"/>
    <w:rsid w:val="00132409"/>
    <w:rsid w:val="00133320"/>
    <w:rsid w:val="001333D0"/>
    <w:rsid w:val="0013634F"/>
    <w:rsid w:val="0013651F"/>
    <w:rsid w:val="00137B2A"/>
    <w:rsid w:val="00137F7B"/>
    <w:rsid w:val="00140E2C"/>
    <w:rsid w:val="00141B28"/>
    <w:rsid w:val="00141EE6"/>
    <w:rsid w:val="00142E53"/>
    <w:rsid w:val="00150E09"/>
    <w:rsid w:val="001517DE"/>
    <w:rsid w:val="001522B9"/>
    <w:rsid w:val="001524F2"/>
    <w:rsid w:val="00152566"/>
    <w:rsid w:val="00152B8B"/>
    <w:rsid w:val="00157C3E"/>
    <w:rsid w:val="001610C6"/>
    <w:rsid w:val="001628E3"/>
    <w:rsid w:val="00162EFB"/>
    <w:rsid w:val="001637D7"/>
    <w:rsid w:val="00163AEC"/>
    <w:rsid w:val="00164767"/>
    <w:rsid w:val="00165082"/>
    <w:rsid w:val="00166478"/>
    <w:rsid w:val="00167773"/>
    <w:rsid w:val="00170B01"/>
    <w:rsid w:val="00170BCE"/>
    <w:rsid w:val="001736F5"/>
    <w:rsid w:val="001743F9"/>
    <w:rsid w:val="00177B3C"/>
    <w:rsid w:val="00177C0E"/>
    <w:rsid w:val="0018208F"/>
    <w:rsid w:val="00182638"/>
    <w:rsid w:val="00191A31"/>
    <w:rsid w:val="0019292E"/>
    <w:rsid w:val="00194261"/>
    <w:rsid w:val="0019609C"/>
    <w:rsid w:val="00196424"/>
    <w:rsid w:val="00196914"/>
    <w:rsid w:val="001A139B"/>
    <w:rsid w:val="001A1515"/>
    <w:rsid w:val="001A154F"/>
    <w:rsid w:val="001A1653"/>
    <w:rsid w:val="001A18AB"/>
    <w:rsid w:val="001A3EF7"/>
    <w:rsid w:val="001A3F25"/>
    <w:rsid w:val="001A5EF9"/>
    <w:rsid w:val="001A6DCE"/>
    <w:rsid w:val="001A747D"/>
    <w:rsid w:val="001A76FB"/>
    <w:rsid w:val="001A7E34"/>
    <w:rsid w:val="001B0E2E"/>
    <w:rsid w:val="001B1731"/>
    <w:rsid w:val="001B1E54"/>
    <w:rsid w:val="001B2CF5"/>
    <w:rsid w:val="001B3457"/>
    <w:rsid w:val="001B6CE4"/>
    <w:rsid w:val="001B795C"/>
    <w:rsid w:val="001C2B99"/>
    <w:rsid w:val="001C58F7"/>
    <w:rsid w:val="001D5FCC"/>
    <w:rsid w:val="001D64F2"/>
    <w:rsid w:val="001E294D"/>
    <w:rsid w:val="001E497A"/>
    <w:rsid w:val="001F071F"/>
    <w:rsid w:val="001F15F7"/>
    <w:rsid w:val="001F240F"/>
    <w:rsid w:val="001F40E8"/>
    <w:rsid w:val="001F5001"/>
    <w:rsid w:val="001F5EDB"/>
    <w:rsid w:val="00200835"/>
    <w:rsid w:val="00202082"/>
    <w:rsid w:val="00202FC0"/>
    <w:rsid w:val="00204B3C"/>
    <w:rsid w:val="00204F65"/>
    <w:rsid w:val="00207CC1"/>
    <w:rsid w:val="002131C2"/>
    <w:rsid w:val="00217F55"/>
    <w:rsid w:val="00222FCC"/>
    <w:rsid w:val="002246EA"/>
    <w:rsid w:val="00225F1A"/>
    <w:rsid w:val="00226A9E"/>
    <w:rsid w:val="00227419"/>
    <w:rsid w:val="002278B8"/>
    <w:rsid w:val="0023386E"/>
    <w:rsid w:val="002361E3"/>
    <w:rsid w:val="002462D4"/>
    <w:rsid w:val="00246CAC"/>
    <w:rsid w:val="0024756B"/>
    <w:rsid w:val="00247AAA"/>
    <w:rsid w:val="00250BA5"/>
    <w:rsid w:val="00252551"/>
    <w:rsid w:val="00252EAD"/>
    <w:rsid w:val="00255253"/>
    <w:rsid w:val="00256F19"/>
    <w:rsid w:val="002605FE"/>
    <w:rsid w:val="00260976"/>
    <w:rsid w:val="00263313"/>
    <w:rsid w:val="0026545D"/>
    <w:rsid w:val="00265834"/>
    <w:rsid w:val="00267116"/>
    <w:rsid w:val="00271F5C"/>
    <w:rsid w:val="00272DFE"/>
    <w:rsid w:val="002735C7"/>
    <w:rsid w:val="002750EC"/>
    <w:rsid w:val="00275DE6"/>
    <w:rsid w:val="00277C97"/>
    <w:rsid w:val="002804FA"/>
    <w:rsid w:val="00281324"/>
    <w:rsid w:val="0028146A"/>
    <w:rsid w:val="00284727"/>
    <w:rsid w:val="00290864"/>
    <w:rsid w:val="00290ABD"/>
    <w:rsid w:val="0029245F"/>
    <w:rsid w:val="00295C09"/>
    <w:rsid w:val="002A134F"/>
    <w:rsid w:val="002A1AA1"/>
    <w:rsid w:val="002A1AAE"/>
    <w:rsid w:val="002A6167"/>
    <w:rsid w:val="002B0030"/>
    <w:rsid w:val="002B0AE7"/>
    <w:rsid w:val="002B4104"/>
    <w:rsid w:val="002C22DF"/>
    <w:rsid w:val="002C671F"/>
    <w:rsid w:val="002C79F0"/>
    <w:rsid w:val="002D08D9"/>
    <w:rsid w:val="002D272D"/>
    <w:rsid w:val="002D3844"/>
    <w:rsid w:val="002D3995"/>
    <w:rsid w:val="002D4799"/>
    <w:rsid w:val="002D485E"/>
    <w:rsid w:val="002D4EFD"/>
    <w:rsid w:val="002D5F56"/>
    <w:rsid w:val="002D617C"/>
    <w:rsid w:val="002D66FA"/>
    <w:rsid w:val="002E5600"/>
    <w:rsid w:val="002E6B96"/>
    <w:rsid w:val="002E7203"/>
    <w:rsid w:val="002F1EBD"/>
    <w:rsid w:val="002F49C2"/>
    <w:rsid w:val="002F4F2F"/>
    <w:rsid w:val="002F56ED"/>
    <w:rsid w:val="002F6243"/>
    <w:rsid w:val="002F6370"/>
    <w:rsid w:val="002F66D7"/>
    <w:rsid w:val="002F7DE0"/>
    <w:rsid w:val="00301A79"/>
    <w:rsid w:val="00301FBD"/>
    <w:rsid w:val="00305C5A"/>
    <w:rsid w:val="00314554"/>
    <w:rsid w:val="00314FA5"/>
    <w:rsid w:val="0031548B"/>
    <w:rsid w:val="003206D2"/>
    <w:rsid w:val="00321021"/>
    <w:rsid w:val="003232FD"/>
    <w:rsid w:val="0032388C"/>
    <w:rsid w:val="00326FC2"/>
    <w:rsid w:val="003308EF"/>
    <w:rsid w:val="00330E56"/>
    <w:rsid w:val="00333459"/>
    <w:rsid w:val="00333996"/>
    <w:rsid w:val="00334E6D"/>
    <w:rsid w:val="00334F33"/>
    <w:rsid w:val="00335A80"/>
    <w:rsid w:val="00335F60"/>
    <w:rsid w:val="00340A5F"/>
    <w:rsid w:val="0034429B"/>
    <w:rsid w:val="00356BB9"/>
    <w:rsid w:val="00362A53"/>
    <w:rsid w:val="00364069"/>
    <w:rsid w:val="00364EDA"/>
    <w:rsid w:val="00364F90"/>
    <w:rsid w:val="003657C6"/>
    <w:rsid w:val="00366098"/>
    <w:rsid w:val="00366445"/>
    <w:rsid w:val="00367F52"/>
    <w:rsid w:val="00371B77"/>
    <w:rsid w:val="0037379A"/>
    <w:rsid w:val="0037510A"/>
    <w:rsid w:val="00376AD9"/>
    <w:rsid w:val="00382C0A"/>
    <w:rsid w:val="00384961"/>
    <w:rsid w:val="00385F8B"/>
    <w:rsid w:val="003867EB"/>
    <w:rsid w:val="00386F2F"/>
    <w:rsid w:val="003916FF"/>
    <w:rsid w:val="003927FF"/>
    <w:rsid w:val="003929AB"/>
    <w:rsid w:val="003955EA"/>
    <w:rsid w:val="003969F7"/>
    <w:rsid w:val="00396C29"/>
    <w:rsid w:val="00397074"/>
    <w:rsid w:val="003A6F4F"/>
    <w:rsid w:val="003B227C"/>
    <w:rsid w:val="003B2408"/>
    <w:rsid w:val="003B263F"/>
    <w:rsid w:val="003B2911"/>
    <w:rsid w:val="003B2FE0"/>
    <w:rsid w:val="003B7812"/>
    <w:rsid w:val="003C0D31"/>
    <w:rsid w:val="003C2AF5"/>
    <w:rsid w:val="003C2AF9"/>
    <w:rsid w:val="003C411D"/>
    <w:rsid w:val="003C41C7"/>
    <w:rsid w:val="003C4656"/>
    <w:rsid w:val="003C7A7A"/>
    <w:rsid w:val="003D078D"/>
    <w:rsid w:val="003D07F2"/>
    <w:rsid w:val="003D330F"/>
    <w:rsid w:val="003E274A"/>
    <w:rsid w:val="003E3A8F"/>
    <w:rsid w:val="003E5E67"/>
    <w:rsid w:val="003E7AE5"/>
    <w:rsid w:val="003F0142"/>
    <w:rsid w:val="003F1362"/>
    <w:rsid w:val="003F54DD"/>
    <w:rsid w:val="003F6630"/>
    <w:rsid w:val="003F6E51"/>
    <w:rsid w:val="004016D1"/>
    <w:rsid w:val="0041017C"/>
    <w:rsid w:val="0041422E"/>
    <w:rsid w:val="00416CCC"/>
    <w:rsid w:val="00423CC0"/>
    <w:rsid w:val="004240EF"/>
    <w:rsid w:val="00424572"/>
    <w:rsid w:val="004245CE"/>
    <w:rsid w:val="00424D79"/>
    <w:rsid w:val="00424EC3"/>
    <w:rsid w:val="00425861"/>
    <w:rsid w:val="00426DF6"/>
    <w:rsid w:val="00427E4B"/>
    <w:rsid w:val="00431101"/>
    <w:rsid w:val="00431231"/>
    <w:rsid w:val="00432889"/>
    <w:rsid w:val="00432DA5"/>
    <w:rsid w:val="00442E26"/>
    <w:rsid w:val="00445286"/>
    <w:rsid w:val="0044763D"/>
    <w:rsid w:val="0045636A"/>
    <w:rsid w:val="00460FC9"/>
    <w:rsid w:val="0046278D"/>
    <w:rsid w:val="00462E55"/>
    <w:rsid w:val="0046535F"/>
    <w:rsid w:val="0046600F"/>
    <w:rsid w:val="00466DD7"/>
    <w:rsid w:val="0047059E"/>
    <w:rsid w:val="004731A4"/>
    <w:rsid w:val="004762A0"/>
    <w:rsid w:val="004805A5"/>
    <w:rsid w:val="0048106E"/>
    <w:rsid w:val="00483275"/>
    <w:rsid w:val="00483796"/>
    <w:rsid w:val="004842FE"/>
    <w:rsid w:val="0048569F"/>
    <w:rsid w:val="00494FA4"/>
    <w:rsid w:val="004961FE"/>
    <w:rsid w:val="004A1494"/>
    <w:rsid w:val="004A154E"/>
    <w:rsid w:val="004A1A46"/>
    <w:rsid w:val="004A3905"/>
    <w:rsid w:val="004A58E9"/>
    <w:rsid w:val="004A72EB"/>
    <w:rsid w:val="004B3427"/>
    <w:rsid w:val="004B57CB"/>
    <w:rsid w:val="004B67E6"/>
    <w:rsid w:val="004B6D11"/>
    <w:rsid w:val="004C1109"/>
    <w:rsid w:val="004C3C75"/>
    <w:rsid w:val="004C4334"/>
    <w:rsid w:val="004C6757"/>
    <w:rsid w:val="004C6D16"/>
    <w:rsid w:val="004C7641"/>
    <w:rsid w:val="004D0741"/>
    <w:rsid w:val="004D09D3"/>
    <w:rsid w:val="004D120D"/>
    <w:rsid w:val="004D3F7C"/>
    <w:rsid w:val="004D414A"/>
    <w:rsid w:val="004D4485"/>
    <w:rsid w:val="004D5130"/>
    <w:rsid w:val="004D58BE"/>
    <w:rsid w:val="004D5F8F"/>
    <w:rsid w:val="004D7CDC"/>
    <w:rsid w:val="004E09A0"/>
    <w:rsid w:val="004E0F14"/>
    <w:rsid w:val="004E2E1E"/>
    <w:rsid w:val="004E3412"/>
    <w:rsid w:val="004E471F"/>
    <w:rsid w:val="004E49EE"/>
    <w:rsid w:val="004E5BC8"/>
    <w:rsid w:val="004E6026"/>
    <w:rsid w:val="004E6ABB"/>
    <w:rsid w:val="004E6F74"/>
    <w:rsid w:val="004F13CF"/>
    <w:rsid w:val="004F5316"/>
    <w:rsid w:val="004F6C3B"/>
    <w:rsid w:val="00504187"/>
    <w:rsid w:val="0050547E"/>
    <w:rsid w:val="00506B97"/>
    <w:rsid w:val="00511CD5"/>
    <w:rsid w:val="00511EBC"/>
    <w:rsid w:val="0051340A"/>
    <w:rsid w:val="00514A7D"/>
    <w:rsid w:val="00516FEA"/>
    <w:rsid w:val="00517352"/>
    <w:rsid w:val="00525B25"/>
    <w:rsid w:val="0053080D"/>
    <w:rsid w:val="00533D67"/>
    <w:rsid w:val="00534541"/>
    <w:rsid w:val="00537959"/>
    <w:rsid w:val="00544CAF"/>
    <w:rsid w:val="00550EE9"/>
    <w:rsid w:val="00552286"/>
    <w:rsid w:val="005545D0"/>
    <w:rsid w:val="00554744"/>
    <w:rsid w:val="005565DB"/>
    <w:rsid w:val="00562139"/>
    <w:rsid w:val="00562ADF"/>
    <w:rsid w:val="00564205"/>
    <w:rsid w:val="0056466C"/>
    <w:rsid w:val="00566975"/>
    <w:rsid w:val="00567F21"/>
    <w:rsid w:val="005719F8"/>
    <w:rsid w:val="00571BEB"/>
    <w:rsid w:val="005757B1"/>
    <w:rsid w:val="00577455"/>
    <w:rsid w:val="005774C6"/>
    <w:rsid w:val="0057776D"/>
    <w:rsid w:val="005779E0"/>
    <w:rsid w:val="00580111"/>
    <w:rsid w:val="005801FE"/>
    <w:rsid w:val="00580A3A"/>
    <w:rsid w:val="00583665"/>
    <w:rsid w:val="00584773"/>
    <w:rsid w:val="005943D2"/>
    <w:rsid w:val="0059465C"/>
    <w:rsid w:val="005959E9"/>
    <w:rsid w:val="00596A37"/>
    <w:rsid w:val="00596CC4"/>
    <w:rsid w:val="0059760F"/>
    <w:rsid w:val="005A1736"/>
    <w:rsid w:val="005A1CCE"/>
    <w:rsid w:val="005A240C"/>
    <w:rsid w:val="005A28C8"/>
    <w:rsid w:val="005A2C92"/>
    <w:rsid w:val="005A2D46"/>
    <w:rsid w:val="005A2F8F"/>
    <w:rsid w:val="005A417E"/>
    <w:rsid w:val="005A614A"/>
    <w:rsid w:val="005A6F62"/>
    <w:rsid w:val="005B2D95"/>
    <w:rsid w:val="005B2F76"/>
    <w:rsid w:val="005B47C7"/>
    <w:rsid w:val="005B71C3"/>
    <w:rsid w:val="005B7235"/>
    <w:rsid w:val="005C1ABD"/>
    <w:rsid w:val="005C3C89"/>
    <w:rsid w:val="005C52F3"/>
    <w:rsid w:val="005C7182"/>
    <w:rsid w:val="005D0021"/>
    <w:rsid w:val="005D0D4C"/>
    <w:rsid w:val="005D3B71"/>
    <w:rsid w:val="005D5A6B"/>
    <w:rsid w:val="005D6050"/>
    <w:rsid w:val="005D64B6"/>
    <w:rsid w:val="005D6A23"/>
    <w:rsid w:val="005D71DB"/>
    <w:rsid w:val="005E128C"/>
    <w:rsid w:val="005E1982"/>
    <w:rsid w:val="005E2324"/>
    <w:rsid w:val="005E6A4B"/>
    <w:rsid w:val="005E6B61"/>
    <w:rsid w:val="005F0C44"/>
    <w:rsid w:val="005F14CB"/>
    <w:rsid w:val="005F1E05"/>
    <w:rsid w:val="005F2621"/>
    <w:rsid w:val="005F28D2"/>
    <w:rsid w:val="005F3225"/>
    <w:rsid w:val="006020E6"/>
    <w:rsid w:val="006024BC"/>
    <w:rsid w:val="00610084"/>
    <w:rsid w:val="0061205E"/>
    <w:rsid w:val="00616B2C"/>
    <w:rsid w:val="00622209"/>
    <w:rsid w:val="0062294F"/>
    <w:rsid w:val="00623C30"/>
    <w:rsid w:val="00624F33"/>
    <w:rsid w:val="006250CB"/>
    <w:rsid w:val="00625FB9"/>
    <w:rsid w:val="006269A8"/>
    <w:rsid w:val="00630973"/>
    <w:rsid w:val="00633FD2"/>
    <w:rsid w:val="006342F2"/>
    <w:rsid w:val="00634989"/>
    <w:rsid w:val="00634AEC"/>
    <w:rsid w:val="00634B55"/>
    <w:rsid w:val="006366A1"/>
    <w:rsid w:val="0063792D"/>
    <w:rsid w:val="00640606"/>
    <w:rsid w:val="00640B3C"/>
    <w:rsid w:val="00644DE2"/>
    <w:rsid w:val="00644E3F"/>
    <w:rsid w:val="00645546"/>
    <w:rsid w:val="0064568B"/>
    <w:rsid w:val="0064582D"/>
    <w:rsid w:val="0064620D"/>
    <w:rsid w:val="00650CC6"/>
    <w:rsid w:val="00655E66"/>
    <w:rsid w:val="00660E0A"/>
    <w:rsid w:val="0066105C"/>
    <w:rsid w:val="0066148C"/>
    <w:rsid w:val="00661F51"/>
    <w:rsid w:val="00662DF5"/>
    <w:rsid w:val="0066390D"/>
    <w:rsid w:val="00666D92"/>
    <w:rsid w:val="00670177"/>
    <w:rsid w:val="006713AF"/>
    <w:rsid w:val="00672FD0"/>
    <w:rsid w:val="0067423F"/>
    <w:rsid w:val="00674FA5"/>
    <w:rsid w:val="006750AB"/>
    <w:rsid w:val="00677E77"/>
    <w:rsid w:val="00680E4F"/>
    <w:rsid w:val="00681002"/>
    <w:rsid w:val="00683C24"/>
    <w:rsid w:val="00684804"/>
    <w:rsid w:val="006877F7"/>
    <w:rsid w:val="006928B5"/>
    <w:rsid w:val="006936E8"/>
    <w:rsid w:val="00693952"/>
    <w:rsid w:val="006972EE"/>
    <w:rsid w:val="006A26C1"/>
    <w:rsid w:val="006A2A57"/>
    <w:rsid w:val="006A3FF4"/>
    <w:rsid w:val="006A44CD"/>
    <w:rsid w:val="006A62B6"/>
    <w:rsid w:val="006B0657"/>
    <w:rsid w:val="006B13DF"/>
    <w:rsid w:val="006B30E4"/>
    <w:rsid w:val="006B4C92"/>
    <w:rsid w:val="006B4F7A"/>
    <w:rsid w:val="006B667D"/>
    <w:rsid w:val="006C02D8"/>
    <w:rsid w:val="006C2A20"/>
    <w:rsid w:val="006C3965"/>
    <w:rsid w:val="006C585D"/>
    <w:rsid w:val="006C7EFF"/>
    <w:rsid w:val="006D1187"/>
    <w:rsid w:val="006D63CF"/>
    <w:rsid w:val="006E06E8"/>
    <w:rsid w:val="006E54E7"/>
    <w:rsid w:val="006F2656"/>
    <w:rsid w:val="006F2FAF"/>
    <w:rsid w:val="006F3A95"/>
    <w:rsid w:val="006F4858"/>
    <w:rsid w:val="006F5CB3"/>
    <w:rsid w:val="007000C2"/>
    <w:rsid w:val="00701338"/>
    <w:rsid w:val="00702076"/>
    <w:rsid w:val="007068C9"/>
    <w:rsid w:val="0070737C"/>
    <w:rsid w:val="00707950"/>
    <w:rsid w:val="00711094"/>
    <w:rsid w:val="00716573"/>
    <w:rsid w:val="007176D6"/>
    <w:rsid w:val="00721282"/>
    <w:rsid w:val="0072253C"/>
    <w:rsid w:val="00722DA1"/>
    <w:rsid w:val="0072373E"/>
    <w:rsid w:val="00724287"/>
    <w:rsid w:val="0072433A"/>
    <w:rsid w:val="00724C49"/>
    <w:rsid w:val="00726261"/>
    <w:rsid w:val="00727F13"/>
    <w:rsid w:val="00727F38"/>
    <w:rsid w:val="00730156"/>
    <w:rsid w:val="0073084E"/>
    <w:rsid w:val="0073349C"/>
    <w:rsid w:val="00734F4C"/>
    <w:rsid w:val="00736B32"/>
    <w:rsid w:val="00737D55"/>
    <w:rsid w:val="007406A7"/>
    <w:rsid w:val="007411E8"/>
    <w:rsid w:val="00741591"/>
    <w:rsid w:val="007415A8"/>
    <w:rsid w:val="00742746"/>
    <w:rsid w:val="00742A54"/>
    <w:rsid w:val="0074557A"/>
    <w:rsid w:val="00747BC2"/>
    <w:rsid w:val="00747F9E"/>
    <w:rsid w:val="007516B2"/>
    <w:rsid w:val="00751868"/>
    <w:rsid w:val="00751FBF"/>
    <w:rsid w:val="00752FFB"/>
    <w:rsid w:val="00753336"/>
    <w:rsid w:val="00754047"/>
    <w:rsid w:val="00757081"/>
    <w:rsid w:val="00763DE7"/>
    <w:rsid w:val="00763FF9"/>
    <w:rsid w:val="00770E8F"/>
    <w:rsid w:val="00772351"/>
    <w:rsid w:val="007741DB"/>
    <w:rsid w:val="00776A9A"/>
    <w:rsid w:val="0078028F"/>
    <w:rsid w:val="007811FE"/>
    <w:rsid w:val="007821E3"/>
    <w:rsid w:val="00786848"/>
    <w:rsid w:val="00787FD4"/>
    <w:rsid w:val="00790E57"/>
    <w:rsid w:val="00791E82"/>
    <w:rsid w:val="00792C42"/>
    <w:rsid w:val="0079344C"/>
    <w:rsid w:val="0079575C"/>
    <w:rsid w:val="00797C89"/>
    <w:rsid w:val="00797CF0"/>
    <w:rsid w:val="007A0317"/>
    <w:rsid w:val="007A5086"/>
    <w:rsid w:val="007A5BDC"/>
    <w:rsid w:val="007A5D72"/>
    <w:rsid w:val="007A7CC6"/>
    <w:rsid w:val="007B263A"/>
    <w:rsid w:val="007B71DE"/>
    <w:rsid w:val="007C0411"/>
    <w:rsid w:val="007C0B82"/>
    <w:rsid w:val="007C14ED"/>
    <w:rsid w:val="007C28D0"/>
    <w:rsid w:val="007C3605"/>
    <w:rsid w:val="007C48F0"/>
    <w:rsid w:val="007C4C2B"/>
    <w:rsid w:val="007C4FD2"/>
    <w:rsid w:val="007C7E9E"/>
    <w:rsid w:val="007D0C6C"/>
    <w:rsid w:val="007D1758"/>
    <w:rsid w:val="007D44A7"/>
    <w:rsid w:val="007D5D44"/>
    <w:rsid w:val="007D658B"/>
    <w:rsid w:val="007E00F3"/>
    <w:rsid w:val="007E0F64"/>
    <w:rsid w:val="007E136E"/>
    <w:rsid w:val="007E1BF6"/>
    <w:rsid w:val="007E213A"/>
    <w:rsid w:val="007E4B45"/>
    <w:rsid w:val="007E5527"/>
    <w:rsid w:val="007E763A"/>
    <w:rsid w:val="007F09B8"/>
    <w:rsid w:val="007F1623"/>
    <w:rsid w:val="007F344B"/>
    <w:rsid w:val="007F382E"/>
    <w:rsid w:val="007F3D8F"/>
    <w:rsid w:val="007F409A"/>
    <w:rsid w:val="007F40CD"/>
    <w:rsid w:val="007F4BE5"/>
    <w:rsid w:val="007F5736"/>
    <w:rsid w:val="007F5C28"/>
    <w:rsid w:val="007F6679"/>
    <w:rsid w:val="007F6A02"/>
    <w:rsid w:val="007F6A90"/>
    <w:rsid w:val="008025EE"/>
    <w:rsid w:val="00802F33"/>
    <w:rsid w:val="0080419A"/>
    <w:rsid w:val="008061AE"/>
    <w:rsid w:val="00810FC4"/>
    <w:rsid w:val="008112E8"/>
    <w:rsid w:val="00814DFD"/>
    <w:rsid w:val="00814F9B"/>
    <w:rsid w:val="00815A78"/>
    <w:rsid w:val="00815D92"/>
    <w:rsid w:val="00816C92"/>
    <w:rsid w:val="0081702C"/>
    <w:rsid w:val="00822483"/>
    <w:rsid w:val="0082662C"/>
    <w:rsid w:val="00827A9C"/>
    <w:rsid w:val="00830FDF"/>
    <w:rsid w:val="008331A9"/>
    <w:rsid w:val="00834DD2"/>
    <w:rsid w:val="008419F9"/>
    <w:rsid w:val="00844538"/>
    <w:rsid w:val="00845A49"/>
    <w:rsid w:val="00845DBA"/>
    <w:rsid w:val="0085088B"/>
    <w:rsid w:val="008515CB"/>
    <w:rsid w:val="008519AC"/>
    <w:rsid w:val="0085390B"/>
    <w:rsid w:val="00862142"/>
    <w:rsid w:val="008634CA"/>
    <w:rsid w:val="00863F7E"/>
    <w:rsid w:val="00867B91"/>
    <w:rsid w:val="00871539"/>
    <w:rsid w:val="00872CB3"/>
    <w:rsid w:val="00873313"/>
    <w:rsid w:val="0087360F"/>
    <w:rsid w:val="0087520C"/>
    <w:rsid w:val="00882F79"/>
    <w:rsid w:val="00886206"/>
    <w:rsid w:val="00891BE6"/>
    <w:rsid w:val="00892A40"/>
    <w:rsid w:val="00892D44"/>
    <w:rsid w:val="0089666F"/>
    <w:rsid w:val="008A3001"/>
    <w:rsid w:val="008A3076"/>
    <w:rsid w:val="008A6645"/>
    <w:rsid w:val="008A7FD6"/>
    <w:rsid w:val="008B0E5D"/>
    <w:rsid w:val="008B0FBC"/>
    <w:rsid w:val="008B23CC"/>
    <w:rsid w:val="008B2D61"/>
    <w:rsid w:val="008B381C"/>
    <w:rsid w:val="008B3C04"/>
    <w:rsid w:val="008B49A6"/>
    <w:rsid w:val="008B4B9C"/>
    <w:rsid w:val="008B71E2"/>
    <w:rsid w:val="008B72AD"/>
    <w:rsid w:val="008B7453"/>
    <w:rsid w:val="008C0655"/>
    <w:rsid w:val="008C1742"/>
    <w:rsid w:val="008C2C2E"/>
    <w:rsid w:val="008C34F6"/>
    <w:rsid w:val="008C384B"/>
    <w:rsid w:val="008C4755"/>
    <w:rsid w:val="008C4C79"/>
    <w:rsid w:val="008C5145"/>
    <w:rsid w:val="008C6339"/>
    <w:rsid w:val="008D10C0"/>
    <w:rsid w:val="008D7B0B"/>
    <w:rsid w:val="008E08B2"/>
    <w:rsid w:val="008E10F3"/>
    <w:rsid w:val="008E25AA"/>
    <w:rsid w:val="008E2EFD"/>
    <w:rsid w:val="008E37F6"/>
    <w:rsid w:val="008E5B77"/>
    <w:rsid w:val="008E5DD8"/>
    <w:rsid w:val="008F0E20"/>
    <w:rsid w:val="008F1033"/>
    <w:rsid w:val="008F15B7"/>
    <w:rsid w:val="008F26E7"/>
    <w:rsid w:val="008F2E23"/>
    <w:rsid w:val="008F469B"/>
    <w:rsid w:val="008F7AC1"/>
    <w:rsid w:val="00900D37"/>
    <w:rsid w:val="009030DA"/>
    <w:rsid w:val="00903489"/>
    <w:rsid w:val="00903EC7"/>
    <w:rsid w:val="00905C9A"/>
    <w:rsid w:val="00907B13"/>
    <w:rsid w:val="00911F59"/>
    <w:rsid w:val="0091337C"/>
    <w:rsid w:val="009138CE"/>
    <w:rsid w:val="00915418"/>
    <w:rsid w:val="009154C2"/>
    <w:rsid w:val="00916864"/>
    <w:rsid w:val="009204E9"/>
    <w:rsid w:val="00921797"/>
    <w:rsid w:val="00925B0E"/>
    <w:rsid w:val="00925DB3"/>
    <w:rsid w:val="009271E2"/>
    <w:rsid w:val="00927875"/>
    <w:rsid w:val="00930125"/>
    <w:rsid w:val="009321B8"/>
    <w:rsid w:val="00932C2D"/>
    <w:rsid w:val="0093437F"/>
    <w:rsid w:val="009352C5"/>
    <w:rsid w:val="0093697E"/>
    <w:rsid w:val="00940F46"/>
    <w:rsid w:val="009434B0"/>
    <w:rsid w:val="00944B2A"/>
    <w:rsid w:val="009465C6"/>
    <w:rsid w:val="00947395"/>
    <w:rsid w:val="00953926"/>
    <w:rsid w:val="00953E27"/>
    <w:rsid w:val="00954150"/>
    <w:rsid w:val="00955C41"/>
    <w:rsid w:val="00957F77"/>
    <w:rsid w:val="009623DF"/>
    <w:rsid w:val="009630A3"/>
    <w:rsid w:val="009654D4"/>
    <w:rsid w:val="009663C1"/>
    <w:rsid w:val="00967437"/>
    <w:rsid w:val="0097082F"/>
    <w:rsid w:val="00970B2C"/>
    <w:rsid w:val="00971130"/>
    <w:rsid w:val="00972C4B"/>
    <w:rsid w:val="0097528F"/>
    <w:rsid w:val="00976E75"/>
    <w:rsid w:val="00977950"/>
    <w:rsid w:val="00980529"/>
    <w:rsid w:val="00980CF1"/>
    <w:rsid w:val="00980FC8"/>
    <w:rsid w:val="0098106B"/>
    <w:rsid w:val="00981911"/>
    <w:rsid w:val="009842E2"/>
    <w:rsid w:val="00985B35"/>
    <w:rsid w:val="00986DE5"/>
    <w:rsid w:val="00986EA8"/>
    <w:rsid w:val="00990157"/>
    <w:rsid w:val="00991EEF"/>
    <w:rsid w:val="009946C3"/>
    <w:rsid w:val="0099541F"/>
    <w:rsid w:val="009961DC"/>
    <w:rsid w:val="009A0AB0"/>
    <w:rsid w:val="009A0CCF"/>
    <w:rsid w:val="009A2193"/>
    <w:rsid w:val="009A2F83"/>
    <w:rsid w:val="009A333C"/>
    <w:rsid w:val="009A5AB2"/>
    <w:rsid w:val="009A6C1B"/>
    <w:rsid w:val="009B160E"/>
    <w:rsid w:val="009B16BB"/>
    <w:rsid w:val="009B1A40"/>
    <w:rsid w:val="009B324A"/>
    <w:rsid w:val="009B32CE"/>
    <w:rsid w:val="009B41B0"/>
    <w:rsid w:val="009B4704"/>
    <w:rsid w:val="009B4D8D"/>
    <w:rsid w:val="009B5B66"/>
    <w:rsid w:val="009B7335"/>
    <w:rsid w:val="009B7933"/>
    <w:rsid w:val="009C08BC"/>
    <w:rsid w:val="009C68C4"/>
    <w:rsid w:val="009C7743"/>
    <w:rsid w:val="009D50E8"/>
    <w:rsid w:val="009D672A"/>
    <w:rsid w:val="009E0C63"/>
    <w:rsid w:val="009E2EBC"/>
    <w:rsid w:val="009E400F"/>
    <w:rsid w:val="009E420A"/>
    <w:rsid w:val="009E5DC2"/>
    <w:rsid w:val="009F13FD"/>
    <w:rsid w:val="009F39A6"/>
    <w:rsid w:val="009F39AC"/>
    <w:rsid w:val="009F3C97"/>
    <w:rsid w:val="009F4530"/>
    <w:rsid w:val="009F4CAC"/>
    <w:rsid w:val="009F52B8"/>
    <w:rsid w:val="009F531F"/>
    <w:rsid w:val="009F725A"/>
    <w:rsid w:val="00A0133B"/>
    <w:rsid w:val="00A019C0"/>
    <w:rsid w:val="00A0384E"/>
    <w:rsid w:val="00A03ACD"/>
    <w:rsid w:val="00A04B55"/>
    <w:rsid w:val="00A0643A"/>
    <w:rsid w:val="00A11D4A"/>
    <w:rsid w:val="00A12B1A"/>
    <w:rsid w:val="00A165F1"/>
    <w:rsid w:val="00A232A3"/>
    <w:rsid w:val="00A23B4B"/>
    <w:rsid w:val="00A242C8"/>
    <w:rsid w:val="00A3080C"/>
    <w:rsid w:val="00A31F3D"/>
    <w:rsid w:val="00A35B88"/>
    <w:rsid w:val="00A36A6C"/>
    <w:rsid w:val="00A42649"/>
    <w:rsid w:val="00A42A39"/>
    <w:rsid w:val="00A45220"/>
    <w:rsid w:val="00A462EE"/>
    <w:rsid w:val="00A46F5C"/>
    <w:rsid w:val="00A47336"/>
    <w:rsid w:val="00A513E9"/>
    <w:rsid w:val="00A52066"/>
    <w:rsid w:val="00A532C6"/>
    <w:rsid w:val="00A55D62"/>
    <w:rsid w:val="00A56CE3"/>
    <w:rsid w:val="00A57919"/>
    <w:rsid w:val="00A57FB1"/>
    <w:rsid w:val="00A62635"/>
    <w:rsid w:val="00A6293B"/>
    <w:rsid w:val="00A63E95"/>
    <w:rsid w:val="00A666A1"/>
    <w:rsid w:val="00A74831"/>
    <w:rsid w:val="00A76BB1"/>
    <w:rsid w:val="00A778E8"/>
    <w:rsid w:val="00A80876"/>
    <w:rsid w:val="00A83ADD"/>
    <w:rsid w:val="00A84B84"/>
    <w:rsid w:val="00A84C85"/>
    <w:rsid w:val="00A86FE5"/>
    <w:rsid w:val="00A917B0"/>
    <w:rsid w:val="00A91917"/>
    <w:rsid w:val="00A91A9D"/>
    <w:rsid w:val="00A921FD"/>
    <w:rsid w:val="00A93724"/>
    <w:rsid w:val="00A94301"/>
    <w:rsid w:val="00A96623"/>
    <w:rsid w:val="00A97BEE"/>
    <w:rsid w:val="00AA04DC"/>
    <w:rsid w:val="00AA21C3"/>
    <w:rsid w:val="00AA387C"/>
    <w:rsid w:val="00AA4BE3"/>
    <w:rsid w:val="00AA6FEE"/>
    <w:rsid w:val="00AA776A"/>
    <w:rsid w:val="00AB05BA"/>
    <w:rsid w:val="00AB0ABA"/>
    <w:rsid w:val="00AB1A28"/>
    <w:rsid w:val="00AC207D"/>
    <w:rsid w:val="00AC2E3A"/>
    <w:rsid w:val="00AC4440"/>
    <w:rsid w:val="00AC5F6B"/>
    <w:rsid w:val="00AD51F5"/>
    <w:rsid w:val="00AD62F5"/>
    <w:rsid w:val="00AD64EC"/>
    <w:rsid w:val="00AD6F71"/>
    <w:rsid w:val="00AD7FA9"/>
    <w:rsid w:val="00AE1B81"/>
    <w:rsid w:val="00AE2275"/>
    <w:rsid w:val="00AE2BC0"/>
    <w:rsid w:val="00AE2CA1"/>
    <w:rsid w:val="00AE48E0"/>
    <w:rsid w:val="00AE6042"/>
    <w:rsid w:val="00AE70C4"/>
    <w:rsid w:val="00AE7383"/>
    <w:rsid w:val="00AE75DF"/>
    <w:rsid w:val="00AF099C"/>
    <w:rsid w:val="00AF0B06"/>
    <w:rsid w:val="00AF1E7F"/>
    <w:rsid w:val="00AF239A"/>
    <w:rsid w:val="00AF3158"/>
    <w:rsid w:val="00AF72A9"/>
    <w:rsid w:val="00B005E5"/>
    <w:rsid w:val="00B009C6"/>
    <w:rsid w:val="00B02869"/>
    <w:rsid w:val="00B107A8"/>
    <w:rsid w:val="00B16EFC"/>
    <w:rsid w:val="00B1736A"/>
    <w:rsid w:val="00B17722"/>
    <w:rsid w:val="00B20593"/>
    <w:rsid w:val="00B23D64"/>
    <w:rsid w:val="00B2459D"/>
    <w:rsid w:val="00B27F24"/>
    <w:rsid w:val="00B30DCF"/>
    <w:rsid w:val="00B333CE"/>
    <w:rsid w:val="00B34E78"/>
    <w:rsid w:val="00B36DA8"/>
    <w:rsid w:val="00B37E3F"/>
    <w:rsid w:val="00B40084"/>
    <w:rsid w:val="00B4030C"/>
    <w:rsid w:val="00B40509"/>
    <w:rsid w:val="00B40608"/>
    <w:rsid w:val="00B45CE1"/>
    <w:rsid w:val="00B46ABE"/>
    <w:rsid w:val="00B470BF"/>
    <w:rsid w:val="00B51461"/>
    <w:rsid w:val="00B5279D"/>
    <w:rsid w:val="00B52804"/>
    <w:rsid w:val="00B52E59"/>
    <w:rsid w:val="00B53327"/>
    <w:rsid w:val="00B53581"/>
    <w:rsid w:val="00B5491D"/>
    <w:rsid w:val="00B55283"/>
    <w:rsid w:val="00B5728B"/>
    <w:rsid w:val="00B60294"/>
    <w:rsid w:val="00B637AB"/>
    <w:rsid w:val="00B64A94"/>
    <w:rsid w:val="00B66B43"/>
    <w:rsid w:val="00B73A43"/>
    <w:rsid w:val="00B73C93"/>
    <w:rsid w:val="00B77A0D"/>
    <w:rsid w:val="00B77E58"/>
    <w:rsid w:val="00B80902"/>
    <w:rsid w:val="00B82A15"/>
    <w:rsid w:val="00B859D3"/>
    <w:rsid w:val="00B87777"/>
    <w:rsid w:val="00B87A2C"/>
    <w:rsid w:val="00B91DE9"/>
    <w:rsid w:val="00B92C93"/>
    <w:rsid w:val="00BA12D2"/>
    <w:rsid w:val="00BA2D59"/>
    <w:rsid w:val="00BA2F14"/>
    <w:rsid w:val="00BA3D44"/>
    <w:rsid w:val="00BA4AB7"/>
    <w:rsid w:val="00BA597F"/>
    <w:rsid w:val="00BA5CFA"/>
    <w:rsid w:val="00BA5FC8"/>
    <w:rsid w:val="00BB0F21"/>
    <w:rsid w:val="00BB3E96"/>
    <w:rsid w:val="00BB4854"/>
    <w:rsid w:val="00BB6781"/>
    <w:rsid w:val="00BB6E42"/>
    <w:rsid w:val="00BB7206"/>
    <w:rsid w:val="00BB7CB6"/>
    <w:rsid w:val="00BC0E5A"/>
    <w:rsid w:val="00BC12A4"/>
    <w:rsid w:val="00BC1E24"/>
    <w:rsid w:val="00BC32A0"/>
    <w:rsid w:val="00BC5A9F"/>
    <w:rsid w:val="00BC5B96"/>
    <w:rsid w:val="00BC5F07"/>
    <w:rsid w:val="00BC665B"/>
    <w:rsid w:val="00BC6EB4"/>
    <w:rsid w:val="00BC7446"/>
    <w:rsid w:val="00BC7FC9"/>
    <w:rsid w:val="00BD00A3"/>
    <w:rsid w:val="00BD0D4B"/>
    <w:rsid w:val="00BD12A8"/>
    <w:rsid w:val="00BD13C8"/>
    <w:rsid w:val="00BD1771"/>
    <w:rsid w:val="00BD310F"/>
    <w:rsid w:val="00BD452D"/>
    <w:rsid w:val="00BE0A5A"/>
    <w:rsid w:val="00BE1416"/>
    <w:rsid w:val="00BE4646"/>
    <w:rsid w:val="00BE599F"/>
    <w:rsid w:val="00BF056B"/>
    <w:rsid w:val="00BF1643"/>
    <w:rsid w:val="00BF1F0F"/>
    <w:rsid w:val="00BF216B"/>
    <w:rsid w:val="00BF2CAC"/>
    <w:rsid w:val="00BF30BC"/>
    <w:rsid w:val="00BF3E5F"/>
    <w:rsid w:val="00BF5AE5"/>
    <w:rsid w:val="00C007BD"/>
    <w:rsid w:val="00C0135F"/>
    <w:rsid w:val="00C033A0"/>
    <w:rsid w:val="00C0347E"/>
    <w:rsid w:val="00C0351B"/>
    <w:rsid w:val="00C0582A"/>
    <w:rsid w:val="00C15EFF"/>
    <w:rsid w:val="00C1677A"/>
    <w:rsid w:val="00C20A44"/>
    <w:rsid w:val="00C21481"/>
    <w:rsid w:val="00C226C4"/>
    <w:rsid w:val="00C239D7"/>
    <w:rsid w:val="00C25DF9"/>
    <w:rsid w:val="00C2645C"/>
    <w:rsid w:val="00C3235B"/>
    <w:rsid w:val="00C33782"/>
    <w:rsid w:val="00C35EEB"/>
    <w:rsid w:val="00C36063"/>
    <w:rsid w:val="00C37028"/>
    <w:rsid w:val="00C42248"/>
    <w:rsid w:val="00C42433"/>
    <w:rsid w:val="00C43CF0"/>
    <w:rsid w:val="00C44AC3"/>
    <w:rsid w:val="00C45308"/>
    <w:rsid w:val="00C453BD"/>
    <w:rsid w:val="00C45655"/>
    <w:rsid w:val="00C46D29"/>
    <w:rsid w:val="00C52EDA"/>
    <w:rsid w:val="00C541BA"/>
    <w:rsid w:val="00C5731C"/>
    <w:rsid w:val="00C57DB5"/>
    <w:rsid w:val="00C6072A"/>
    <w:rsid w:val="00C62C41"/>
    <w:rsid w:val="00C6308D"/>
    <w:rsid w:val="00C65815"/>
    <w:rsid w:val="00C66C0F"/>
    <w:rsid w:val="00C71C68"/>
    <w:rsid w:val="00C724E9"/>
    <w:rsid w:val="00C7326A"/>
    <w:rsid w:val="00C73BA5"/>
    <w:rsid w:val="00C77376"/>
    <w:rsid w:val="00C8036C"/>
    <w:rsid w:val="00C85896"/>
    <w:rsid w:val="00C861AF"/>
    <w:rsid w:val="00C86ECA"/>
    <w:rsid w:val="00C870CE"/>
    <w:rsid w:val="00C872FF"/>
    <w:rsid w:val="00C87AAF"/>
    <w:rsid w:val="00C87D99"/>
    <w:rsid w:val="00C90F63"/>
    <w:rsid w:val="00C916E5"/>
    <w:rsid w:val="00C93E43"/>
    <w:rsid w:val="00C95B57"/>
    <w:rsid w:val="00C966C5"/>
    <w:rsid w:val="00C97DE2"/>
    <w:rsid w:val="00CA0483"/>
    <w:rsid w:val="00CA56E4"/>
    <w:rsid w:val="00CA6A9B"/>
    <w:rsid w:val="00CA6EDD"/>
    <w:rsid w:val="00CB14F2"/>
    <w:rsid w:val="00CB15A4"/>
    <w:rsid w:val="00CB1F8C"/>
    <w:rsid w:val="00CB637F"/>
    <w:rsid w:val="00CB7356"/>
    <w:rsid w:val="00CB7716"/>
    <w:rsid w:val="00CB7F3D"/>
    <w:rsid w:val="00CC2E68"/>
    <w:rsid w:val="00CC59AF"/>
    <w:rsid w:val="00CC6332"/>
    <w:rsid w:val="00CC7430"/>
    <w:rsid w:val="00CD7613"/>
    <w:rsid w:val="00CE0110"/>
    <w:rsid w:val="00CE0D70"/>
    <w:rsid w:val="00CE2197"/>
    <w:rsid w:val="00CE367D"/>
    <w:rsid w:val="00CE3873"/>
    <w:rsid w:val="00CE7EBA"/>
    <w:rsid w:val="00CF42A2"/>
    <w:rsid w:val="00CF475E"/>
    <w:rsid w:val="00CF565A"/>
    <w:rsid w:val="00CF5DC1"/>
    <w:rsid w:val="00CF636C"/>
    <w:rsid w:val="00CF7ED2"/>
    <w:rsid w:val="00D01043"/>
    <w:rsid w:val="00D018C5"/>
    <w:rsid w:val="00D020F9"/>
    <w:rsid w:val="00D02A21"/>
    <w:rsid w:val="00D042ED"/>
    <w:rsid w:val="00D04B1B"/>
    <w:rsid w:val="00D13017"/>
    <w:rsid w:val="00D21481"/>
    <w:rsid w:val="00D21678"/>
    <w:rsid w:val="00D21922"/>
    <w:rsid w:val="00D2550B"/>
    <w:rsid w:val="00D25DCA"/>
    <w:rsid w:val="00D271AA"/>
    <w:rsid w:val="00D3351A"/>
    <w:rsid w:val="00D344E2"/>
    <w:rsid w:val="00D379EC"/>
    <w:rsid w:val="00D4260A"/>
    <w:rsid w:val="00D44A64"/>
    <w:rsid w:val="00D477FF"/>
    <w:rsid w:val="00D4786C"/>
    <w:rsid w:val="00D51F76"/>
    <w:rsid w:val="00D52993"/>
    <w:rsid w:val="00D532D9"/>
    <w:rsid w:val="00D53E94"/>
    <w:rsid w:val="00D5472C"/>
    <w:rsid w:val="00D54C52"/>
    <w:rsid w:val="00D556D6"/>
    <w:rsid w:val="00D55D30"/>
    <w:rsid w:val="00D560A6"/>
    <w:rsid w:val="00D564E6"/>
    <w:rsid w:val="00D56DED"/>
    <w:rsid w:val="00D5716F"/>
    <w:rsid w:val="00D60025"/>
    <w:rsid w:val="00D60292"/>
    <w:rsid w:val="00D60657"/>
    <w:rsid w:val="00D60AA2"/>
    <w:rsid w:val="00D60C1C"/>
    <w:rsid w:val="00D61CFD"/>
    <w:rsid w:val="00D65FB9"/>
    <w:rsid w:val="00D729D9"/>
    <w:rsid w:val="00D72F89"/>
    <w:rsid w:val="00D73254"/>
    <w:rsid w:val="00D7419F"/>
    <w:rsid w:val="00D75466"/>
    <w:rsid w:val="00D80BAD"/>
    <w:rsid w:val="00D820A1"/>
    <w:rsid w:val="00D827C8"/>
    <w:rsid w:val="00D84EE7"/>
    <w:rsid w:val="00D864E4"/>
    <w:rsid w:val="00D87D3A"/>
    <w:rsid w:val="00D930CE"/>
    <w:rsid w:val="00D93BAF"/>
    <w:rsid w:val="00D954F1"/>
    <w:rsid w:val="00D960E3"/>
    <w:rsid w:val="00D967C1"/>
    <w:rsid w:val="00DA03E8"/>
    <w:rsid w:val="00DA2AE6"/>
    <w:rsid w:val="00DA5EF8"/>
    <w:rsid w:val="00DA76F3"/>
    <w:rsid w:val="00DB099F"/>
    <w:rsid w:val="00DB10DC"/>
    <w:rsid w:val="00DB2A1C"/>
    <w:rsid w:val="00DB35BE"/>
    <w:rsid w:val="00DB35F4"/>
    <w:rsid w:val="00DB48BC"/>
    <w:rsid w:val="00DB5260"/>
    <w:rsid w:val="00DB7470"/>
    <w:rsid w:val="00DC277A"/>
    <w:rsid w:val="00DC27F4"/>
    <w:rsid w:val="00DC3C6C"/>
    <w:rsid w:val="00DC5258"/>
    <w:rsid w:val="00DC6769"/>
    <w:rsid w:val="00DD278A"/>
    <w:rsid w:val="00DD36BD"/>
    <w:rsid w:val="00DD6ED0"/>
    <w:rsid w:val="00DD70EC"/>
    <w:rsid w:val="00DD7FE1"/>
    <w:rsid w:val="00DE1016"/>
    <w:rsid w:val="00DE2A8C"/>
    <w:rsid w:val="00DE32F6"/>
    <w:rsid w:val="00DE3A26"/>
    <w:rsid w:val="00DE799C"/>
    <w:rsid w:val="00DF0725"/>
    <w:rsid w:val="00DF0CE9"/>
    <w:rsid w:val="00DF1336"/>
    <w:rsid w:val="00DF223F"/>
    <w:rsid w:val="00DF2BA4"/>
    <w:rsid w:val="00DF3C0D"/>
    <w:rsid w:val="00DF6057"/>
    <w:rsid w:val="00DF6E8C"/>
    <w:rsid w:val="00DF76BF"/>
    <w:rsid w:val="00DF79E7"/>
    <w:rsid w:val="00DF7BBF"/>
    <w:rsid w:val="00E01357"/>
    <w:rsid w:val="00E0288A"/>
    <w:rsid w:val="00E053E9"/>
    <w:rsid w:val="00E05B58"/>
    <w:rsid w:val="00E06624"/>
    <w:rsid w:val="00E1086C"/>
    <w:rsid w:val="00E14363"/>
    <w:rsid w:val="00E14982"/>
    <w:rsid w:val="00E16E61"/>
    <w:rsid w:val="00E21072"/>
    <w:rsid w:val="00E21DFA"/>
    <w:rsid w:val="00E23810"/>
    <w:rsid w:val="00E30773"/>
    <w:rsid w:val="00E31D9F"/>
    <w:rsid w:val="00E32588"/>
    <w:rsid w:val="00E33E61"/>
    <w:rsid w:val="00E34DBF"/>
    <w:rsid w:val="00E3503B"/>
    <w:rsid w:val="00E43CC9"/>
    <w:rsid w:val="00E57CC2"/>
    <w:rsid w:val="00E615E1"/>
    <w:rsid w:val="00E61B00"/>
    <w:rsid w:val="00E61B89"/>
    <w:rsid w:val="00E635FE"/>
    <w:rsid w:val="00E63FCA"/>
    <w:rsid w:val="00E641F4"/>
    <w:rsid w:val="00E64D72"/>
    <w:rsid w:val="00E654B2"/>
    <w:rsid w:val="00E758AA"/>
    <w:rsid w:val="00E759E7"/>
    <w:rsid w:val="00E77880"/>
    <w:rsid w:val="00E8127A"/>
    <w:rsid w:val="00E829C1"/>
    <w:rsid w:val="00E83C59"/>
    <w:rsid w:val="00E8417A"/>
    <w:rsid w:val="00E8526A"/>
    <w:rsid w:val="00E8562B"/>
    <w:rsid w:val="00E8582D"/>
    <w:rsid w:val="00E87309"/>
    <w:rsid w:val="00E92049"/>
    <w:rsid w:val="00E93672"/>
    <w:rsid w:val="00E9599E"/>
    <w:rsid w:val="00E972E6"/>
    <w:rsid w:val="00E9779A"/>
    <w:rsid w:val="00EA25C7"/>
    <w:rsid w:val="00EA31CD"/>
    <w:rsid w:val="00EA6CF3"/>
    <w:rsid w:val="00EA7FF2"/>
    <w:rsid w:val="00EB169C"/>
    <w:rsid w:val="00EB1E4C"/>
    <w:rsid w:val="00EB2017"/>
    <w:rsid w:val="00EB26F1"/>
    <w:rsid w:val="00EB37D0"/>
    <w:rsid w:val="00EB46F3"/>
    <w:rsid w:val="00EB4DA5"/>
    <w:rsid w:val="00EB5875"/>
    <w:rsid w:val="00EB6FAA"/>
    <w:rsid w:val="00EC00F9"/>
    <w:rsid w:val="00EC167E"/>
    <w:rsid w:val="00EC25C5"/>
    <w:rsid w:val="00EC2667"/>
    <w:rsid w:val="00EC4B26"/>
    <w:rsid w:val="00ED3DC2"/>
    <w:rsid w:val="00ED52A8"/>
    <w:rsid w:val="00EE0712"/>
    <w:rsid w:val="00EE0D33"/>
    <w:rsid w:val="00EE281F"/>
    <w:rsid w:val="00EE4C8F"/>
    <w:rsid w:val="00EE6BE5"/>
    <w:rsid w:val="00EE7D9E"/>
    <w:rsid w:val="00EF0B1A"/>
    <w:rsid w:val="00EF157C"/>
    <w:rsid w:val="00EF2BF0"/>
    <w:rsid w:val="00EF39BC"/>
    <w:rsid w:val="00EF55CD"/>
    <w:rsid w:val="00F00BF1"/>
    <w:rsid w:val="00F01517"/>
    <w:rsid w:val="00F11D30"/>
    <w:rsid w:val="00F12968"/>
    <w:rsid w:val="00F12DEA"/>
    <w:rsid w:val="00F13634"/>
    <w:rsid w:val="00F13CE6"/>
    <w:rsid w:val="00F149B8"/>
    <w:rsid w:val="00F1535D"/>
    <w:rsid w:val="00F2069B"/>
    <w:rsid w:val="00F206CB"/>
    <w:rsid w:val="00F20EBF"/>
    <w:rsid w:val="00F213FA"/>
    <w:rsid w:val="00F216CD"/>
    <w:rsid w:val="00F21954"/>
    <w:rsid w:val="00F22737"/>
    <w:rsid w:val="00F22DB4"/>
    <w:rsid w:val="00F2364B"/>
    <w:rsid w:val="00F264CF"/>
    <w:rsid w:val="00F26646"/>
    <w:rsid w:val="00F2670D"/>
    <w:rsid w:val="00F26ABE"/>
    <w:rsid w:val="00F27B53"/>
    <w:rsid w:val="00F30449"/>
    <w:rsid w:val="00F30D20"/>
    <w:rsid w:val="00F3250D"/>
    <w:rsid w:val="00F3288D"/>
    <w:rsid w:val="00F36F3D"/>
    <w:rsid w:val="00F4014B"/>
    <w:rsid w:val="00F438F7"/>
    <w:rsid w:val="00F46C6A"/>
    <w:rsid w:val="00F4758D"/>
    <w:rsid w:val="00F50D87"/>
    <w:rsid w:val="00F50E68"/>
    <w:rsid w:val="00F50EC1"/>
    <w:rsid w:val="00F52BE4"/>
    <w:rsid w:val="00F5364C"/>
    <w:rsid w:val="00F538FB"/>
    <w:rsid w:val="00F54B47"/>
    <w:rsid w:val="00F551C7"/>
    <w:rsid w:val="00F5638C"/>
    <w:rsid w:val="00F57E00"/>
    <w:rsid w:val="00F57F70"/>
    <w:rsid w:val="00F6101D"/>
    <w:rsid w:val="00F61652"/>
    <w:rsid w:val="00F62EF4"/>
    <w:rsid w:val="00F70874"/>
    <w:rsid w:val="00F763AE"/>
    <w:rsid w:val="00F777CB"/>
    <w:rsid w:val="00F77A1A"/>
    <w:rsid w:val="00F814DD"/>
    <w:rsid w:val="00F82359"/>
    <w:rsid w:val="00F82ABC"/>
    <w:rsid w:val="00F82F3E"/>
    <w:rsid w:val="00F835A1"/>
    <w:rsid w:val="00F854EC"/>
    <w:rsid w:val="00F858A5"/>
    <w:rsid w:val="00F9285E"/>
    <w:rsid w:val="00F9327E"/>
    <w:rsid w:val="00F9373D"/>
    <w:rsid w:val="00F953CB"/>
    <w:rsid w:val="00F9749F"/>
    <w:rsid w:val="00FA1329"/>
    <w:rsid w:val="00FA1A07"/>
    <w:rsid w:val="00FA2B21"/>
    <w:rsid w:val="00FA44D8"/>
    <w:rsid w:val="00FA4AFC"/>
    <w:rsid w:val="00FA6875"/>
    <w:rsid w:val="00FA687C"/>
    <w:rsid w:val="00FA7039"/>
    <w:rsid w:val="00FA7EBB"/>
    <w:rsid w:val="00FB0C03"/>
    <w:rsid w:val="00FB0F30"/>
    <w:rsid w:val="00FB2853"/>
    <w:rsid w:val="00FB5C39"/>
    <w:rsid w:val="00FB73B5"/>
    <w:rsid w:val="00FC29DB"/>
    <w:rsid w:val="00FC35B5"/>
    <w:rsid w:val="00FC6022"/>
    <w:rsid w:val="00FC706A"/>
    <w:rsid w:val="00FD3034"/>
    <w:rsid w:val="00FD39D3"/>
    <w:rsid w:val="00FD4A16"/>
    <w:rsid w:val="00FE2A48"/>
    <w:rsid w:val="00FE3B72"/>
    <w:rsid w:val="00FE6C43"/>
    <w:rsid w:val="00FF13CA"/>
    <w:rsid w:val="00FF1CAC"/>
    <w:rsid w:val="00FF20D4"/>
    <w:rsid w:val="00FF2383"/>
    <w:rsid w:val="00FF3479"/>
    <w:rsid w:val="00FF55A0"/>
    <w:rsid w:val="00FF69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70F64C"/>
  <w15:docId w15:val="{6CE823AA-2AA9-423E-B71C-ACE70719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44"/>
    <w:pPr>
      <w:ind w:left="720"/>
      <w:contextualSpacing/>
    </w:pPr>
    <w:rPr>
      <w:rFonts w:cs="Angsana New"/>
      <w:szCs w:val="28"/>
    </w:rPr>
  </w:style>
  <w:style w:type="paragraph" w:styleId="Header">
    <w:name w:val="header"/>
    <w:basedOn w:val="Normal"/>
    <w:link w:val="HeaderChar"/>
    <w:uiPriority w:val="99"/>
    <w:unhideWhenUsed/>
    <w:rsid w:val="00D44A64"/>
    <w:pPr>
      <w:tabs>
        <w:tab w:val="center" w:pos="4680"/>
        <w:tab w:val="right" w:pos="9360"/>
      </w:tabs>
    </w:pPr>
    <w:rPr>
      <w:rFonts w:cs="Angsana New"/>
      <w:szCs w:val="28"/>
    </w:rPr>
  </w:style>
  <w:style w:type="character" w:customStyle="1" w:styleId="HeaderChar">
    <w:name w:val="Header Char"/>
    <w:basedOn w:val="DefaultParagraphFont"/>
    <w:link w:val="Header"/>
    <w:uiPriority w:val="99"/>
    <w:rsid w:val="00D44A64"/>
    <w:rPr>
      <w:rFonts w:cs="Angsana New"/>
      <w:szCs w:val="28"/>
    </w:rPr>
  </w:style>
  <w:style w:type="paragraph" w:styleId="Footer">
    <w:name w:val="footer"/>
    <w:basedOn w:val="Normal"/>
    <w:link w:val="FooterChar"/>
    <w:uiPriority w:val="99"/>
    <w:unhideWhenUsed/>
    <w:rsid w:val="00D44A64"/>
    <w:pPr>
      <w:tabs>
        <w:tab w:val="center" w:pos="4680"/>
        <w:tab w:val="right" w:pos="9360"/>
      </w:tabs>
    </w:pPr>
    <w:rPr>
      <w:rFonts w:cs="Angsana New"/>
      <w:szCs w:val="28"/>
    </w:rPr>
  </w:style>
  <w:style w:type="character" w:customStyle="1" w:styleId="FooterChar">
    <w:name w:val="Footer Char"/>
    <w:basedOn w:val="DefaultParagraphFont"/>
    <w:link w:val="Footer"/>
    <w:uiPriority w:val="99"/>
    <w:rsid w:val="00D44A64"/>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avannainstitute.or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4137</TotalTime>
  <Pages>69</Pages>
  <Words>24878</Words>
  <Characters>141805</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Kaxiong</cp:lastModifiedBy>
  <cp:revision>1107</cp:revision>
  <cp:lastPrinted>2021-06-11T16:48:00Z</cp:lastPrinted>
  <dcterms:created xsi:type="dcterms:W3CDTF">2021-06-06T04:44:00Z</dcterms:created>
  <dcterms:modified xsi:type="dcterms:W3CDTF">2021-06-11T16:51:00Z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